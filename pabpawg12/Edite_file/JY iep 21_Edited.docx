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47A92" w14:textId="77777777" w:rsidR="00BF6324" w:rsidRDefault="00BF6324" w:rsidP="000414F0">
      <w:pPr>
        <w:spacing w:after="0"/>
        <w:jc w:val="center"/>
        <w:rPr>
          <w:rFonts w:ascii="Arial" w:hAnsi="Arial" w:cs="Arial"/>
          <w:b/>
          <w:bCs/>
          <w:sz w:val="23"/>
          <w:szCs w:val="23"/>
        </w:rPr>
      </w:pPr>
      <w:r w:rsidRPr="00D3536A">
        <w:rPr>
          <w:rFonts w:ascii="Arial" w:hAnsi="Arial" w:cs="Arial"/>
          <w:b/>
          <w:bCs/>
          <w:sz w:val="23"/>
          <w:szCs w:val="23"/>
        </w:rPr>
        <w:t>SACRAMENTO CITY UNIFIED</w:t>
      </w:r>
    </w:p>
    <w:p w14:paraId="728EF858" w14:textId="4713C613" w:rsidR="00BF6324" w:rsidRPr="00D3536A" w:rsidRDefault="00DD5326" w:rsidP="00BF6324">
      <w:pPr>
        <w:spacing w:after="0"/>
        <w:jc w:val="center"/>
        <w:rPr>
          <w:rFonts w:ascii="Arial" w:hAnsi="Arial" w:cs="Arial"/>
          <w:b/>
          <w:bCs/>
          <w:sz w:val="23"/>
          <w:szCs w:val="23"/>
        </w:rPr>
      </w:pPr>
      <w:r>
        <w:rPr>
          <w:rFonts w:ascii="Arial" w:hAnsi="Arial" w:cs="Arial"/>
          <w:b/>
          <w:bCs/>
          <w:sz w:val="23"/>
          <w:szCs w:val="23"/>
        </w:rPr>
        <w:t xml:space="preserve">KEV </w:t>
      </w:r>
      <w:r w:rsidR="00BF6324">
        <w:rPr>
          <w:rFonts w:ascii="Arial" w:hAnsi="Arial" w:cs="Arial"/>
          <w:b/>
          <w:bCs/>
          <w:sz w:val="23"/>
          <w:szCs w:val="23"/>
        </w:rPr>
        <w:t xml:space="preserve">CAW </w:t>
      </w:r>
      <w:r>
        <w:rPr>
          <w:rFonts w:ascii="Arial" w:hAnsi="Arial" w:cs="Arial"/>
          <w:b/>
          <w:bCs/>
          <w:sz w:val="23"/>
          <w:szCs w:val="23"/>
        </w:rPr>
        <w:t xml:space="preserve">RAU </w:t>
      </w:r>
      <w:r w:rsidR="000351EC">
        <w:rPr>
          <w:rFonts w:ascii="Arial" w:hAnsi="Arial" w:cs="Arial"/>
          <w:b/>
          <w:bCs/>
          <w:sz w:val="23"/>
          <w:szCs w:val="23"/>
        </w:rPr>
        <w:t xml:space="preserve">KHOOS KAS </w:t>
      </w:r>
      <w:r w:rsidR="00BF6324">
        <w:rPr>
          <w:rFonts w:ascii="Arial" w:hAnsi="Arial" w:cs="Arial"/>
          <w:b/>
          <w:bCs/>
          <w:sz w:val="23"/>
          <w:szCs w:val="23"/>
        </w:rPr>
        <w:t>PAB PAWG ROOJ SIB THAM KEV KAWM NTIAG TUS (INDIVIDUAL EDUCATIONAL PROGRAM)</w:t>
      </w:r>
      <w:del w:id="0" w:author="Kaxiong" w:date="2021-05-29T22:10:00Z">
        <w:r w:rsidR="00BF6324" w:rsidDel="00F33C3A">
          <w:rPr>
            <w:rFonts w:ascii="Arial" w:hAnsi="Arial" w:cs="Arial"/>
            <w:b/>
            <w:bCs/>
            <w:sz w:val="23"/>
            <w:szCs w:val="23"/>
          </w:rPr>
          <w:delText xml:space="preserve"> </w:delText>
        </w:r>
      </w:del>
      <w:r w:rsidR="00BF6324">
        <w:rPr>
          <w:rFonts w:ascii="Arial" w:hAnsi="Arial" w:cs="Arial"/>
          <w:b/>
          <w:bCs/>
          <w:sz w:val="23"/>
          <w:szCs w:val="23"/>
        </w:rPr>
        <w:t>/CEEB TOOM KEV SIB THAM</w:t>
      </w:r>
    </w:p>
    <w:p w14:paraId="71DA48D8" w14:textId="77777777" w:rsidR="00BF6324" w:rsidRDefault="00BF6324" w:rsidP="00BF6324">
      <w:pPr>
        <w:spacing w:after="0"/>
        <w:jc w:val="both"/>
        <w:rPr>
          <w:rFonts w:ascii="Arial" w:hAnsi="Arial" w:cs="Arial"/>
          <w:b/>
          <w:bCs/>
          <w:sz w:val="23"/>
          <w:szCs w:val="23"/>
        </w:rPr>
      </w:pPr>
    </w:p>
    <w:p w14:paraId="5E29707E" w14:textId="03BADCA9"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34747">
        <w:rPr>
          <w:rFonts w:ascii="Arial" w:hAnsi="Arial" w:cs="Arial"/>
          <w:i/>
          <w:iCs/>
          <w:sz w:val="22"/>
          <w:szCs w:val="22"/>
          <w:u w:val="single"/>
        </w:rPr>
        <w:t>Jasmine Yang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w:t>
      </w:r>
      <w:r w:rsidR="00134747">
        <w:rPr>
          <w:rFonts w:ascii="Arial" w:hAnsi="Arial" w:cs="Arial"/>
          <w:i/>
          <w:iCs/>
          <w:sz w:val="22"/>
          <w:szCs w:val="22"/>
          <w:u w:val="single"/>
        </w:rPr>
        <w:t>2/6/2005</w:t>
      </w:r>
    </w:p>
    <w:p w14:paraId="76CD6C82" w14:textId="77777777" w:rsidR="00BF6324" w:rsidRDefault="00BF6324" w:rsidP="00BF6324">
      <w:pPr>
        <w:spacing w:after="0"/>
        <w:jc w:val="both"/>
        <w:rPr>
          <w:rFonts w:ascii="Arial" w:hAnsi="Arial" w:cs="Arial"/>
          <w:i/>
          <w:iCs/>
          <w:sz w:val="19"/>
          <w:szCs w:val="19"/>
          <w:u w:val="single"/>
        </w:rPr>
      </w:pPr>
    </w:p>
    <w:p w14:paraId="41C8B628" w14:textId="6898FD74" w:rsidR="00BF6324" w:rsidRDefault="0067480B" w:rsidP="00BF6324">
      <w:pPr>
        <w:spacing w:after="0"/>
        <w:jc w:val="both"/>
        <w:rPr>
          <w:rFonts w:ascii="Arial" w:hAnsi="Arial" w:cs="Arial"/>
          <w:color w:val="000000"/>
          <w:sz w:val="18"/>
          <w:szCs w:val="18"/>
          <w:shd w:val="clear" w:color="auto" w:fill="FFFFFF"/>
        </w:rPr>
      </w:pPr>
      <w:r>
        <w:pict w14:anchorId="7B0A262F">
          <v:shape id="Picture 266" o:spid="_x0000_i1029" type="#_x0000_t75" style="width:12.15pt;height:9.35pt;visibility:visible;mso-wrap-style:square">
            <v:imagedata r:id="rId8"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CC073D" w:rsidRPr="00A572C6">
        <w:rPr>
          <w:noProof/>
          <w:sz w:val="18"/>
          <w:szCs w:val="18"/>
        </w:rPr>
        <w:drawing>
          <wp:inline distT="0" distB="0" distL="0" distR="0" wp14:anchorId="61879438" wp14:editId="294E2241">
            <wp:extent cx="152400" cy="114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00CC073D">
        <w:rPr>
          <w:noProof/>
          <w:sz w:val="18"/>
          <w:szCs w:val="18"/>
        </w:rPr>
        <w:t xml:space="preserve"> </w:t>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proofErr w:type="spellStart"/>
      <w:r w:rsidR="000351EC">
        <w:rPr>
          <w:rFonts w:ascii="Arial" w:hAnsi="Arial" w:cs="Arial"/>
          <w:sz w:val="18"/>
          <w:szCs w:val="18"/>
        </w:rPr>
        <w:t>T</w:t>
      </w:r>
      <w:r w:rsidR="00BF6324" w:rsidRPr="00A572C6">
        <w:rPr>
          <w:rFonts w:ascii="Arial" w:hAnsi="Arial" w:cs="Arial"/>
          <w:sz w:val="18"/>
          <w:szCs w:val="18"/>
        </w:rPr>
        <w: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w:t>
      </w:r>
      <w:r w:rsidR="000F3435">
        <w:rPr>
          <w:rFonts w:ascii="Arial" w:hAnsi="Arial" w:cs="Arial"/>
          <w:color w:val="000000"/>
          <w:sz w:val="18"/>
          <w:szCs w:val="18"/>
          <w:shd w:val="clear" w:color="auto" w:fill="FFFFFF"/>
        </w:rPr>
        <w:t>a</w:t>
      </w:r>
      <w:r w:rsidR="00BF6324" w:rsidRPr="00A572C6">
        <w:rPr>
          <w:rFonts w:ascii="Arial" w:hAnsi="Arial" w:cs="Arial"/>
          <w:color w:val="000000"/>
          <w:sz w:val="18"/>
          <w:szCs w:val="18"/>
          <w:shd w:val="clear" w:color="auto" w:fill="FFFFFF"/>
        </w:rPr>
        <w:t>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414F0">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426A8923"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002F337C">
        <w:rPr>
          <w:rFonts w:ascii="Arial" w:hAnsi="Arial" w:cs="Arial"/>
          <w:i/>
          <w:iCs/>
          <w:color w:val="000000"/>
          <w:sz w:val="22"/>
          <w:szCs w:val="22"/>
          <w:u w:val="single"/>
          <w:shd w:val="clear" w:color="auto" w:fill="FFFFFF"/>
        </w:rPr>
        <w:t xml:space="preserve">7877ANN ARBOR WAY </w:t>
      </w:r>
      <w:proofErr w:type="spellStart"/>
      <w:r w:rsidR="002F337C">
        <w:rPr>
          <w:rFonts w:ascii="Arial" w:hAnsi="Arial" w:cs="Arial"/>
          <w:i/>
          <w:iCs/>
          <w:color w:val="000000"/>
          <w:sz w:val="22"/>
          <w:szCs w:val="22"/>
          <w:u w:val="single"/>
          <w:shd w:val="clear" w:color="auto" w:fill="FFFFFF"/>
        </w:rPr>
        <w:t>sacramento</w:t>
      </w:r>
      <w:proofErr w:type="spellEnd"/>
      <w:r w:rsidR="002F337C">
        <w:rPr>
          <w:rFonts w:ascii="Arial" w:hAnsi="Arial" w:cs="Arial"/>
          <w:i/>
          <w:iCs/>
          <w:color w:val="000000"/>
          <w:sz w:val="22"/>
          <w:szCs w:val="22"/>
          <w:u w:val="single"/>
          <w:shd w:val="clear" w:color="auto" w:fill="FFFFFF"/>
        </w:rPr>
        <w:t>, CA 95832</w:t>
      </w:r>
    </w:p>
    <w:p w14:paraId="5A437FD7" w14:textId="461E8505"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proofErr w:type="spellStart"/>
      <w:r w:rsidR="00043296">
        <w:rPr>
          <w:rFonts w:ascii="Arial" w:hAnsi="Arial" w:cs="Arial"/>
          <w:i/>
          <w:iCs/>
          <w:color w:val="000000"/>
          <w:sz w:val="22"/>
          <w:szCs w:val="22"/>
          <w:u w:val="single"/>
          <w:shd w:val="clear" w:color="auto" w:fill="FFFFFF"/>
        </w:rPr>
        <w:t>Deu</w:t>
      </w:r>
      <w:proofErr w:type="spellEnd"/>
      <w:r w:rsidR="00043296">
        <w:rPr>
          <w:rFonts w:ascii="Arial" w:hAnsi="Arial" w:cs="Arial"/>
          <w:i/>
          <w:iCs/>
          <w:color w:val="000000"/>
          <w:sz w:val="22"/>
          <w:szCs w:val="22"/>
          <w:u w:val="single"/>
          <w:shd w:val="clear" w:color="auto" w:fill="FFFFFF"/>
        </w:rPr>
        <w:t xml:space="preserve"> Yang</w:t>
      </w:r>
      <w:r w:rsidRPr="00261AD6">
        <w:rPr>
          <w:rFonts w:ascii="Arial" w:hAnsi="Arial" w:cs="Arial"/>
          <w:color w:val="000000"/>
          <w:sz w:val="22"/>
          <w:szCs w:val="22"/>
          <w:shd w:val="clear" w:color="auto" w:fill="FFFFFF"/>
        </w:rPr>
        <w:t xml:space="preserve">                                                       </w:t>
      </w:r>
      <w:r w:rsidR="00043296">
        <w:rPr>
          <w:rFonts w:ascii="Arial" w:hAnsi="Arial" w:cs="Arial"/>
          <w:color w:val="000000"/>
          <w:sz w:val="22"/>
          <w:szCs w:val="22"/>
          <w:shd w:val="clear" w:color="auto" w:fill="FFFFFF"/>
        </w:rPr>
        <w:t xml:space="preserve">          </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043296">
        <w:rPr>
          <w:rFonts w:ascii="Arial" w:hAnsi="Arial" w:cs="Arial"/>
          <w:i/>
          <w:iCs/>
          <w:color w:val="000000"/>
          <w:sz w:val="22"/>
          <w:szCs w:val="22"/>
          <w:u w:val="single"/>
          <w:shd w:val="clear" w:color="auto" w:fill="FFFFFF"/>
        </w:rPr>
        <w:t>05/12/2021</w:t>
      </w:r>
    </w:p>
    <w:p w14:paraId="21A9A4A3" w14:textId="771B0582"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r w:rsidRPr="0036768A">
        <w:rPr>
          <w:rFonts w:ascii="Arial" w:hAnsi="Arial" w:cs="Arial"/>
          <w:color w:val="000000"/>
          <w:sz w:val="19"/>
          <w:szCs w:val="19"/>
          <w:shd w:val="clear" w:color="auto" w:fill="FFFFFF"/>
        </w:rPr>
        <w:t xml:space="preserve">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proofErr w:type="spellStart"/>
      <w:r w:rsidR="001E6735">
        <w:rPr>
          <w:rFonts w:ascii="Arial" w:hAnsi="Arial" w:cs="Arial"/>
          <w:color w:val="000000"/>
          <w:sz w:val="19"/>
          <w:szCs w:val="19"/>
          <w:shd w:val="clear" w:color="auto" w:fill="FFFFFF"/>
        </w:rPr>
        <w:t>yuav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cov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r w:rsidR="001E6735">
        <w:rPr>
          <w:rFonts w:ascii="Arial" w:hAnsi="Arial" w:cs="Arial"/>
          <w:color w:val="000000"/>
          <w:sz w:val="19"/>
          <w:szCs w:val="19"/>
          <w:shd w:val="clear" w:color="auto" w:fill="FFFFFF"/>
        </w:rPr>
        <w:t xml:space="preserve">yam li </w:t>
      </w:r>
      <w:proofErr w:type="spellStart"/>
      <w:r w:rsidR="001E6735">
        <w:rPr>
          <w:rFonts w:ascii="Arial" w:hAnsi="Arial" w:cs="Arial"/>
          <w:color w:val="000000"/>
          <w:sz w:val="19"/>
          <w:szCs w:val="19"/>
          <w:shd w:val="clear" w:color="auto" w:fill="FFFFFF"/>
        </w:rPr>
        <w:t>tus</w:t>
      </w:r>
      <w:proofErr w:type="spellEnd"/>
      <w:r w:rsidR="001E6735">
        <w:rPr>
          <w:rFonts w:ascii="Arial" w:hAnsi="Arial" w:cs="Arial"/>
          <w:color w:val="000000"/>
          <w:sz w:val="19"/>
          <w:szCs w:val="19"/>
          <w:shd w:val="clear" w:color="auto" w:fill="FFFFFF"/>
        </w:rPr>
        <w:t xml:space="preserve"> </w:t>
      </w:r>
      <w:proofErr w:type="spellStart"/>
      <w:r w:rsidR="00BF6C5B">
        <w:rPr>
          <w:rFonts w:ascii="Arial" w:hAnsi="Arial" w:cs="Arial"/>
          <w:color w:val="000000"/>
          <w:sz w:val="19"/>
          <w:szCs w:val="19"/>
          <w:shd w:val="clear" w:color="auto" w:fill="FFFFFF"/>
        </w:rPr>
        <w:t>m</w:t>
      </w:r>
      <w:r w:rsidR="001E6735">
        <w:rPr>
          <w:rFonts w:ascii="Arial" w:hAnsi="Arial" w:cs="Arial"/>
          <w:color w:val="000000"/>
          <w:sz w:val="19"/>
          <w:szCs w:val="19"/>
          <w:shd w:val="clear" w:color="auto" w:fill="FFFFFF"/>
        </w:rPr>
        <w:t>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zeej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ntawm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hais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qhia</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mus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txog</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w:t>
      </w:r>
      <w:proofErr w:type="spellEnd"/>
      <w:r w:rsidR="001E6735">
        <w:rPr>
          <w:rFonts w:ascii="Arial" w:hAnsi="Arial" w:cs="Arial"/>
          <w:color w:val="000000"/>
          <w:sz w:val="19"/>
          <w:szCs w:val="19"/>
          <w:shd w:val="clear" w:color="auto" w:fill="FFFFFF"/>
        </w:rPr>
        <w:t xml:space="preserve"> cov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r w:rsidR="00793744">
        <w:rPr>
          <w:rFonts w:ascii="Arial" w:hAnsi="Arial" w:cs="Arial"/>
          <w:color w:val="000000"/>
          <w:sz w:val="19"/>
          <w:szCs w:val="19"/>
          <w:shd w:val="clear" w:color="auto" w:fill="FFFFFF"/>
        </w:rPr>
        <w:t xml:space="preserve">cov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00793744" w:rsidRPr="00CF5105">
        <w:rPr>
          <w:rFonts w:ascii="Arial" w:hAnsi="Arial" w:cs="Arial"/>
          <w:sz w:val="20"/>
          <w:szCs w:val="20"/>
        </w:rPr>
        <w:t>tej</w:t>
      </w:r>
      <w:proofErr w:type="spellEnd"/>
      <w:r w:rsidR="00793744" w:rsidRPr="00CF5105">
        <w:rPr>
          <w:rFonts w:ascii="Arial" w:hAnsi="Arial" w:cs="Arial"/>
          <w:sz w:val="20"/>
          <w:szCs w:val="20"/>
        </w:rPr>
        <w:t xml:space="preserve"> </w:t>
      </w:r>
      <w:proofErr w:type="spellStart"/>
      <w:r w:rsidR="00793744" w:rsidRPr="00CF5105">
        <w:rPr>
          <w:rFonts w:ascii="Arial" w:hAnsi="Arial" w:cs="Arial"/>
          <w:sz w:val="20"/>
          <w:szCs w:val="20"/>
        </w:rPr>
        <w:t>zaum</w:t>
      </w:r>
      <w:proofErr w:type="spellEnd"/>
      <w:r w:rsidR="00793744">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tsev</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kawm</w:t>
      </w:r>
      <w:proofErr w:type="spellEnd"/>
      <w:r w:rsidR="00793744">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ntu</w:t>
      </w:r>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 xml:space="preserve">Cov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qib</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w:t>
      </w:r>
      <w:r w:rsidR="00793744">
        <w:rPr>
          <w:rFonts w:ascii="Arial" w:hAnsi="Arial" w:cs="Arial"/>
          <w:color w:val="000000"/>
          <w:sz w:val="19"/>
          <w:szCs w:val="19"/>
          <w:shd w:val="clear" w:color="auto" w:fill="FFFFFF"/>
        </w:rPr>
        <w:t>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Cov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cov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loj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tej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zaum</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ib</w:t>
      </w:r>
      <w:proofErr w:type="spellEnd"/>
      <w:r w:rsidR="00793744">
        <w:rPr>
          <w:rFonts w:ascii="Arial" w:hAnsi="Arial" w:cs="Arial"/>
          <w:color w:val="000000"/>
          <w:sz w:val="19"/>
          <w:szCs w:val="19"/>
          <w:shd w:val="clear" w:color="auto" w:fill="FFFFFF"/>
        </w:rPr>
        <w:t xml:space="preserve"> yam </w:t>
      </w:r>
      <w:proofErr w:type="spellStart"/>
      <w:r w:rsidR="00793744">
        <w:rPr>
          <w:rFonts w:ascii="Arial" w:hAnsi="Arial" w:cs="Arial"/>
          <w:color w:val="000000"/>
          <w:sz w:val="19"/>
          <w:szCs w:val="19"/>
          <w:shd w:val="clear" w:color="auto" w:fill="FFFFFF"/>
        </w:rPr>
        <w:t>thiab</w:t>
      </w:r>
      <w:proofErr w:type="spellEnd"/>
      <w:r w:rsidRPr="008A765F">
        <w:rPr>
          <w:rFonts w:ascii="Arial" w:hAnsi="Arial" w:cs="Arial"/>
          <w:color w:val="000000"/>
          <w:sz w:val="19"/>
          <w:szCs w:val="19"/>
          <w:shd w:val="clear" w:color="auto" w:fill="FFFFFF"/>
        </w:rPr>
        <w:t>.</w:t>
      </w: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721C07E"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286B7F">
        <w:rPr>
          <w:rFonts w:ascii="Arial" w:hAnsi="Arial" w:cs="Arial"/>
          <w:i/>
          <w:iCs/>
          <w:color w:val="000000"/>
          <w:sz w:val="23"/>
          <w:szCs w:val="23"/>
          <w:u w:val="single"/>
          <w:shd w:val="clear" w:color="auto" w:fill="FFFFFF"/>
        </w:rPr>
        <w:t>05/19/2021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286B7F">
        <w:rPr>
          <w:rFonts w:ascii="Arial" w:hAnsi="Arial" w:cs="Arial"/>
          <w:i/>
          <w:iCs/>
          <w:color w:val="000000"/>
          <w:sz w:val="23"/>
          <w:szCs w:val="23"/>
          <w:u w:val="single"/>
          <w:shd w:val="clear" w:color="auto" w:fill="FFFFFF"/>
        </w:rPr>
        <w:t>1</w:t>
      </w:r>
      <w:r>
        <w:rPr>
          <w:rFonts w:ascii="Arial" w:hAnsi="Arial" w:cs="Arial"/>
          <w:i/>
          <w:iCs/>
          <w:color w:val="000000"/>
          <w:sz w:val="23"/>
          <w:szCs w:val="23"/>
          <w:u w:val="single"/>
          <w:shd w:val="clear" w:color="auto" w:fill="FFFFFF"/>
        </w:rPr>
        <w:t>:00</w:t>
      </w:r>
      <w:r w:rsidR="00286B7F">
        <w:rPr>
          <w:rFonts w:ascii="Arial" w:hAnsi="Arial" w:cs="Arial"/>
          <w:i/>
          <w:iCs/>
          <w:color w:val="000000"/>
          <w:sz w:val="23"/>
          <w:szCs w:val="23"/>
          <w:u w:val="single"/>
          <w:shd w:val="clear" w:color="auto" w:fill="FFFFFF"/>
        </w:rPr>
        <w:t xml:space="preserve"> pm</w:t>
      </w:r>
    </w:p>
    <w:p w14:paraId="7F21300B" w14:textId="21878371" w:rsidR="00BF6324" w:rsidRDefault="00BF6324" w:rsidP="00BF6324">
      <w:pPr>
        <w:spacing w:after="0"/>
        <w:jc w:val="both"/>
        <w:rPr>
          <w:rFonts w:ascii="Calibri" w:hAnsi="Calibri" w:cs="Calibri"/>
          <w:i/>
          <w:iCs/>
          <w:color w:val="000000"/>
          <w:u w:val="single"/>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sidR="00390FA9" w:rsidRPr="00390FA9">
        <w:rPr>
          <w:rFonts w:ascii="Calibri" w:hAnsi="Calibri" w:cs="Calibri"/>
          <w:i/>
          <w:iCs/>
          <w:sz w:val="16"/>
          <w:szCs w:val="16"/>
          <w:u w:val="single"/>
        </w:rPr>
        <w:t xml:space="preserve">(BHS </w:t>
      </w:r>
      <w:proofErr w:type="spellStart"/>
      <w:r w:rsidR="00390FA9" w:rsidRPr="00390FA9">
        <w:rPr>
          <w:rFonts w:ascii="Calibri" w:hAnsi="Calibri" w:cs="Calibri"/>
          <w:i/>
          <w:iCs/>
          <w:sz w:val="16"/>
          <w:szCs w:val="16"/>
          <w:u w:val="single"/>
        </w:rPr>
        <w:t>Lub</w:t>
      </w:r>
      <w:proofErr w:type="spellEnd"/>
      <w:r w:rsidR="00390FA9" w:rsidRPr="00390FA9">
        <w:rPr>
          <w:rFonts w:ascii="Calibri" w:hAnsi="Calibri" w:cs="Calibri"/>
          <w:i/>
          <w:iCs/>
          <w:sz w:val="16"/>
          <w:szCs w:val="16"/>
          <w:u w:val="single"/>
        </w:rPr>
        <w:t xml:space="preserve"> </w:t>
      </w:r>
      <w:proofErr w:type="spellStart"/>
      <w:r w:rsidR="00390FA9" w:rsidRPr="00390FA9">
        <w:rPr>
          <w:rFonts w:ascii="Calibri" w:hAnsi="Calibri" w:cs="Calibri"/>
          <w:i/>
          <w:iCs/>
          <w:sz w:val="16"/>
          <w:szCs w:val="16"/>
          <w:u w:val="single"/>
        </w:rPr>
        <w:t>Rooj</w:t>
      </w:r>
      <w:proofErr w:type="spellEnd"/>
      <w:r w:rsidR="00390FA9" w:rsidRPr="00390FA9">
        <w:rPr>
          <w:rFonts w:ascii="Calibri" w:hAnsi="Calibri" w:cs="Calibri"/>
          <w:i/>
          <w:iCs/>
          <w:sz w:val="16"/>
          <w:szCs w:val="16"/>
          <w:u w:val="single"/>
        </w:rPr>
        <w:t xml:space="preserve"> Sib </w:t>
      </w:r>
      <w:proofErr w:type="spellStart"/>
      <w:r w:rsidR="00390FA9" w:rsidRPr="00390FA9">
        <w:rPr>
          <w:rFonts w:ascii="Calibri" w:hAnsi="Calibri" w:cs="Calibri"/>
          <w:i/>
          <w:iCs/>
          <w:sz w:val="16"/>
          <w:szCs w:val="16"/>
          <w:u w:val="single"/>
        </w:rPr>
        <w:t>Tham</w:t>
      </w:r>
      <w:proofErr w:type="spellEnd"/>
      <w:r w:rsidR="00390FA9" w:rsidRPr="00390FA9">
        <w:rPr>
          <w:rFonts w:ascii="Calibri" w:hAnsi="Calibri" w:cs="Calibri"/>
          <w:i/>
          <w:iCs/>
          <w:sz w:val="16"/>
          <w:szCs w:val="16"/>
          <w:u w:val="single"/>
        </w:rPr>
        <w:t xml:space="preserve"> Zoo </w:t>
      </w:r>
      <w:proofErr w:type="spellStart"/>
      <w:r w:rsidR="00390FA9" w:rsidRPr="00390FA9">
        <w:rPr>
          <w:rFonts w:ascii="Calibri" w:hAnsi="Calibri" w:cs="Calibri"/>
          <w:i/>
          <w:iCs/>
          <w:sz w:val="16"/>
          <w:szCs w:val="16"/>
          <w:u w:val="single"/>
        </w:rPr>
        <w:t>lis</w:t>
      </w:r>
      <w:proofErr w:type="spellEnd"/>
      <w:r w:rsidR="00390FA9" w:rsidRPr="00390FA9">
        <w:rPr>
          <w:rFonts w:ascii="Calibri" w:hAnsi="Calibri" w:cs="Calibri"/>
          <w:i/>
          <w:iCs/>
          <w:sz w:val="16"/>
          <w:szCs w:val="16"/>
          <w:u w:val="single"/>
        </w:rPr>
        <w:t xml:space="preserve"> </w:t>
      </w:r>
      <w:proofErr w:type="spellStart"/>
      <w:r w:rsidR="00390FA9" w:rsidRPr="00390FA9">
        <w:rPr>
          <w:rFonts w:ascii="Calibri" w:hAnsi="Calibri" w:cs="Calibri"/>
          <w:i/>
          <w:iCs/>
          <w:sz w:val="16"/>
          <w:szCs w:val="16"/>
          <w:u w:val="single"/>
        </w:rPr>
        <w:t>tiag</w:t>
      </w:r>
      <w:proofErr w:type="spellEnd"/>
      <w:r w:rsidR="00390FA9" w:rsidRPr="00390FA9">
        <w:rPr>
          <w:rFonts w:ascii="Calibri" w:hAnsi="Calibri" w:cs="Calibri"/>
          <w:i/>
          <w:iCs/>
          <w:sz w:val="16"/>
          <w:szCs w:val="16"/>
          <w:u w:val="single"/>
        </w:rPr>
        <w:t>)</w:t>
      </w:r>
      <w:del w:id="1" w:author="Kaxiong" w:date="2021-05-28T11:56:00Z">
        <w:r w:rsidDel="00DA435C">
          <w:rPr>
            <w:rFonts w:ascii="Calibri" w:hAnsi="Calibri" w:cs="Calibri"/>
            <w:i/>
            <w:iCs/>
            <w:u w:val="single"/>
          </w:rPr>
          <w:delText xml:space="preserve"> </w:delText>
        </w:r>
      </w:del>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3436D9">
        <w:rPr>
          <w:rFonts w:ascii="Arial" w:hAnsi="Arial" w:cs="Arial"/>
          <w:i/>
          <w:iCs/>
          <w:color w:val="000000"/>
          <w:sz w:val="23"/>
          <w:szCs w:val="23"/>
          <w:u w:val="single"/>
          <w:shd w:val="clear" w:color="auto" w:fill="FFFFFF"/>
        </w:rPr>
        <w:t>tus</w:t>
      </w:r>
      <w:proofErr w:type="spellEnd"/>
      <w:r w:rsidR="003436D9">
        <w:rPr>
          <w:rFonts w:ascii="Arial" w:hAnsi="Arial" w:cs="Arial"/>
          <w:i/>
          <w:iCs/>
          <w:color w:val="000000"/>
          <w:sz w:val="23"/>
          <w:szCs w:val="23"/>
          <w:u w:val="single"/>
          <w:shd w:val="clear" w:color="auto" w:fill="FFFFFF"/>
        </w:rPr>
        <w:t xml:space="preserve"> </w:t>
      </w:r>
      <w:proofErr w:type="spellStart"/>
      <w:proofErr w:type="gramStart"/>
      <w:r w:rsidR="003436D9">
        <w:rPr>
          <w:rFonts w:ascii="Arial" w:hAnsi="Arial" w:cs="Arial"/>
          <w:i/>
          <w:iCs/>
          <w:color w:val="000000"/>
          <w:sz w:val="23"/>
          <w:szCs w:val="23"/>
          <w:u w:val="single"/>
          <w:shd w:val="clear" w:color="auto" w:fill="FFFFFF"/>
        </w:rPr>
        <w:t>zauv:Yang</w:t>
      </w:r>
      <w:proofErr w:type="spellEnd"/>
      <w:proofErr w:type="gramEnd"/>
      <w:r w:rsidR="00793744">
        <w:rPr>
          <w:rFonts w:ascii="Calibri" w:hAnsi="Calibri" w:cs="Calibri"/>
          <w:i/>
          <w:iCs/>
          <w:color w:val="000000"/>
          <w:u w:val="single"/>
          <w:shd w:val="clear" w:color="auto" w:fill="FFFFFF"/>
        </w:rPr>
        <w:t xml:space="preserve"> (</w:t>
      </w:r>
      <w:proofErr w:type="spellStart"/>
      <w:r w:rsidR="003436D9">
        <w:rPr>
          <w:rFonts w:ascii="Calibri" w:hAnsi="Calibri" w:cs="Calibri"/>
          <w:i/>
          <w:iCs/>
          <w:color w:val="000000"/>
          <w:u w:val="single"/>
          <w:shd w:val="clear" w:color="auto" w:fill="FFFFFF"/>
        </w:rPr>
        <w:t>passcode:Yang</w:t>
      </w:r>
      <w:proofErr w:type="spellEnd"/>
      <w:r w:rsidR="003436D9">
        <w:rPr>
          <w:rFonts w:ascii="Calibri" w:hAnsi="Calibri" w:cs="Calibri"/>
          <w:i/>
          <w:iCs/>
          <w:color w:val="000000"/>
          <w:u w:val="single"/>
          <w:shd w:val="clear" w:color="auto" w:fill="FFFFFF"/>
        </w:rPr>
        <w:t>)</w:t>
      </w:r>
    </w:p>
    <w:p w14:paraId="2CC5B5EC" w14:textId="791EB56B" w:rsidR="00D03C28" w:rsidRPr="00981F65" w:rsidRDefault="00D03C28" w:rsidP="00BF6324">
      <w:pPr>
        <w:spacing w:after="0"/>
        <w:jc w:val="both"/>
        <w:rPr>
          <w:rFonts w:ascii="Arial" w:hAnsi="Arial" w:cs="Arial"/>
          <w:color w:val="000000"/>
          <w:sz w:val="23"/>
          <w:szCs w:val="23"/>
          <w:shd w:val="clear" w:color="auto" w:fill="FFFFFF"/>
        </w:rPr>
      </w:pPr>
      <w:r>
        <w:rPr>
          <w:rFonts w:ascii="Calibri" w:hAnsi="Calibri" w:cs="Calibri"/>
          <w:i/>
          <w:iCs/>
          <w:color w:val="000000"/>
          <w:u w:val="single"/>
          <w:shd w:val="clear" w:color="auto" w:fill="FFFFFF"/>
        </w:rPr>
        <w:t>https://scusd.zoom.us</w:t>
      </w:r>
      <w:r w:rsidRPr="00D03C28">
        <w:rPr>
          <w:rFonts w:ascii="Calibri" w:hAnsi="Calibri" w:cs="Calibri"/>
          <w:i/>
          <w:iCs/>
          <w:color w:val="000000"/>
          <w:u w:val="single"/>
          <w:shd w:val="clear" w:color="auto" w:fill="FFFFFF"/>
        </w:rPr>
        <w:t>/</w:t>
      </w:r>
      <w:del w:id="2" w:author="Kaxiong" w:date="2021-05-28T11:57:00Z">
        <w:r w:rsidRPr="00D03C28" w:rsidDel="00DA435C">
          <w:rPr>
            <w:rFonts w:ascii="Calibri" w:hAnsi="Calibri" w:cs="Calibri"/>
            <w:i/>
            <w:iCs/>
            <w:color w:val="000000"/>
            <w:u w:val="single"/>
            <w:shd w:val="clear" w:color="auto" w:fill="FFFFFF"/>
          </w:rPr>
          <w:delText>i</w:delText>
        </w:r>
      </w:del>
      <w:ins w:id="3" w:author="Kaxiong" w:date="2021-05-28T11:57:00Z">
        <w:r w:rsidR="00DA435C">
          <w:rPr>
            <w:rFonts w:ascii="Calibri" w:hAnsi="Calibri" w:cs="Calibri"/>
            <w:i/>
            <w:iCs/>
            <w:color w:val="000000"/>
            <w:u w:val="single"/>
            <w:shd w:val="clear" w:color="auto" w:fill="FFFFFF"/>
          </w:rPr>
          <w:t>j</w:t>
        </w:r>
      </w:ins>
      <w:r w:rsidRPr="00D03C28">
        <w:rPr>
          <w:rFonts w:ascii="Calibri" w:hAnsi="Calibri" w:cs="Calibri"/>
          <w:i/>
          <w:iCs/>
          <w:color w:val="000000"/>
          <w:u w:val="single"/>
          <w:shd w:val="clear" w:color="auto" w:fill="FFFFFF"/>
        </w:rPr>
        <w:t>/</w:t>
      </w:r>
      <w:r w:rsidRPr="00D03C28">
        <w:rPr>
          <w:rFonts w:ascii="Calibri" w:hAnsi="Calibri" w:cs="Calibri"/>
          <w:i/>
          <w:iCs/>
          <w:u w:val="single"/>
        </w:rPr>
        <w:t>83861813341</w:t>
      </w:r>
    </w:p>
    <w:p w14:paraId="3B646CE7" w14:textId="24451959"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cov </w:t>
      </w:r>
      <w:proofErr w:type="spellStart"/>
      <w:r w:rsidR="00BF6C5B">
        <w:rPr>
          <w:rFonts w:ascii="Arial" w:hAnsi="Arial" w:cs="Arial"/>
          <w:b/>
          <w:bCs/>
          <w:sz w:val="23"/>
          <w:szCs w:val="23"/>
        </w:rPr>
        <w:t>m</w:t>
      </w:r>
      <w:r w:rsidR="008577A2">
        <w:rPr>
          <w:rFonts w:ascii="Arial" w:hAnsi="Arial" w:cs="Arial"/>
          <w:b/>
          <w:bCs/>
          <w:sz w:val="23"/>
          <w:szCs w:val="23"/>
        </w:rPr>
        <w: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zeej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sidR="008577A2">
        <w:rPr>
          <w:rFonts w:ascii="Arial" w:hAnsi="Arial" w:cs="Arial"/>
          <w:b/>
          <w:bCs/>
          <w:sz w:val="23"/>
          <w:szCs w:val="23"/>
        </w:rPr>
        <w:t xml:space="preserve"> </w:t>
      </w:r>
      <w:proofErr w:type="spellStart"/>
      <w:r w:rsidR="008577A2">
        <w:rPr>
          <w:rFonts w:ascii="Arial" w:hAnsi="Arial" w:cs="Arial"/>
          <w:b/>
          <w:bCs/>
          <w:sz w:val="23"/>
          <w:szCs w:val="23"/>
        </w:rPr>
        <w:t>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sidR="008577A2">
        <w:rPr>
          <w:rFonts w:ascii="Arial" w:hAnsi="Arial" w:cs="Arial"/>
          <w:b/>
          <w:bCs/>
          <w:sz w:val="23"/>
          <w:szCs w:val="23"/>
        </w:rPr>
        <w:t xml:space="preserve"> </w:t>
      </w:r>
      <w:proofErr w:type="spellStart"/>
      <w:r w:rsidR="008577A2">
        <w:rPr>
          <w:rFonts w:ascii="Arial" w:hAnsi="Arial" w:cs="Arial"/>
          <w:b/>
          <w:bCs/>
          <w:sz w:val="23"/>
          <w:szCs w:val="23"/>
        </w:rPr>
        <w:t>ib</w:t>
      </w:r>
      <w:proofErr w:type="spellEnd"/>
      <w:r w:rsidR="008577A2">
        <w:rPr>
          <w:rFonts w:ascii="Arial" w:hAnsi="Arial" w:cs="Arial"/>
          <w:b/>
          <w:bCs/>
          <w:sz w:val="23"/>
          <w:szCs w:val="23"/>
        </w:rPr>
        <w:t xml:space="preserve"> yam</w:t>
      </w:r>
      <w:r w:rsidRPr="00F11388">
        <w:rPr>
          <w:rFonts w:ascii="Arial" w:hAnsi="Arial" w:cs="Arial"/>
          <w:b/>
          <w:bCs/>
          <w:sz w:val="23"/>
          <w:szCs w:val="23"/>
        </w:rPr>
        <w:t>:</w:t>
      </w:r>
    </w:p>
    <w:p w14:paraId="16B2A0CE" w14:textId="09EA2CAC"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sidR="008577A2">
        <w:rPr>
          <w:rFonts w:ascii="Arial" w:hAnsi="Arial" w:cs="Arial"/>
          <w:sz w:val="19"/>
          <w:szCs w:val="19"/>
        </w:rPr>
        <w:t>Tswj</w:t>
      </w:r>
      <w:proofErr w:type="spellEnd"/>
      <w:r w:rsidR="008577A2">
        <w:rPr>
          <w:rFonts w:ascii="Arial" w:hAnsi="Arial" w:cs="Arial"/>
          <w:sz w:val="19"/>
          <w:szCs w:val="19"/>
        </w:rPr>
        <w:t xml:space="preserve"> </w:t>
      </w:r>
      <w:proofErr w:type="spellStart"/>
      <w:r w:rsidR="008577A2">
        <w:rPr>
          <w:rFonts w:ascii="Arial" w:hAnsi="Arial" w:cs="Arial"/>
          <w:sz w:val="19"/>
          <w:szCs w:val="19"/>
        </w:rPr>
        <w:t>Hwm</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724720EB" w:rsidR="00BF6324" w:rsidRPr="00226DB2" w:rsidRDefault="0067480B" w:rsidP="00BF6324">
      <w:pPr>
        <w:spacing w:after="0"/>
        <w:jc w:val="both"/>
        <w:rPr>
          <w:rFonts w:ascii="Arial" w:hAnsi="Arial" w:cs="Arial"/>
          <w:sz w:val="19"/>
          <w:szCs w:val="19"/>
        </w:rPr>
      </w:pPr>
      <w:r>
        <w:pict w14:anchorId="4A3A322B">
          <v:shape id="Picture 450" o:spid="_x0000_i1030" type="#_x0000_t75" style="width:12.15pt;height:8.9pt;visibility:visible;mso-wrap-style:square">
            <v:imagedata r:id="rId11" o:title=""/>
          </v:shape>
        </w:pict>
      </w:r>
      <w:proofErr w:type="spellStart"/>
      <w:r w:rsidR="00BF6324" w:rsidRPr="00226DB2">
        <w:rPr>
          <w:rFonts w:ascii="Arial" w:hAnsi="Arial" w:cs="Arial"/>
          <w:sz w:val="19"/>
          <w:szCs w:val="19"/>
        </w:rPr>
        <w:t>Xib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Fwb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Qhia</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Ntawv</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uas</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Tshwj</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Xeeb</w:t>
      </w:r>
      <w:proofErr w:type="spellEnd"/>
      <w:r w:rsidR="00BF6324" w:rsidRPr="00226DB2">
        <w:rPr>
          <w:rFonts w:ascii="Arial" w:hAnsi="Arial" w:cs="Arial"/>
          <w:sz w:val="19"/>
          <w:szCs w:val="19"/>
        </w:rPr>
        <w:t xml:space="preserve">       </w:t>
      </w:r>
      <w:r w:rsidR="00D17B43">
        <w:rPr>
          <w:rFonts w:ascii="Arial" w:hAnsi="Arial" w:cs="Arial"/>
          <w:sz w:val="19"/>
          <w:szCs w:val="19"/>
        </w:rPr>
        <w:t xml:space="preserve">          </w:t>
      </w:r>
      <w:r w:rsidR="007F723D">
        <w:rPr>
          <w:rFonts w:ascii="Arial" w:hAnsi="Arial" w:cs="Arial"/>
          <w:sz w:val="19"/>
          <w:szCs w:val="19"/>
        </w:rPr>
        <w:t xml:space="preserve">         </w:t>
      </w:r>
      <w:r w:rsidR="00BF6324"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226DB2">
        <w:rPr>
          <w:rFonts w:ascii="Arial" w:hAnsi="Arial" w:cs="Arial"/>
          <w:i/>
          <w:iCs/>
          <w:sz w:val="19"/>
          <w:szCs w:val="19"/>
          <w:u w:val="single"/>
        </w:rPr>
        <w:t xml:space="preserve"> </w:t>
      </w:r>
      <w:r w:rsidR="00BF6324">
        <w:rPr>
          <w:rFonts w:ascii="Arial" w:hAnsi="Arial" w:cs="Arial"/>
          <w:i/>
          <w:iCs/>
          <w:sz w:val="19"/>
          <w:szCs w:val="19"/>
          <w:u w:val="single"/>
        </w:rPr>
        <w:t>_____________________</w:t>
      </w:r>
    </w:p>
    <w:p w14:paraId="030143DC" w14:textId="2E79E43F"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008577A2">
        <w:rPr>
          <w:rFonts w:ascii="Arial" w:hAnsi="Arial" w:cs="Arial"/>
          <w:sz w:val="19"/>
          <w:szCs w:val="19"/>
        </w:rPr>
        <w:t>ntawv</w:t>
      </w:r>
      <w:proofErr w:type="spellEnd"/>
      <w:r w:rsidR="008577A2">
        <w:rPr>
          <w:rFonts w:ascii="Arial" w:hAnsi="Arial" w:cs="Arial"/>
          <w:sz w:val="19"/>
          <w:szCs w:val="19"/>
        </w:rPr>
        <w:t xml:space="preserve"> </w:t>
      </w:r>
      <w:proofErr w:type="spellStart"/>
      <w:r w:rsidR="008B621B">
        <w:rPr>
          <w:rFonts w:ascii="Arial" w:hAnsi="Arial" w:cs="Arial"/>
          <w:sz w:val="19"/>
          <w:szCs w:val="19"/>
        </w:rPr>
        <w:t>ib</w:t>
      </w:r>
      <w:proofErr w:type="spellEnd"/>
      <w:r w:rsidR="008B621B">
        <w:rPr>
          <w:rFonts w:ascii="Arial" w:hAnsi="Arial" w:cs="Arial"/>
          <w:sz w:val="19"/>
          <w:szCs w:val="19"/>
        </w:rPr>
        <w:t xml:space="preserve"> </w:t>
      </w:r>
      <w:proofErr w:type="spellStart"/>
      <w:r w:rsidR="008B621B">
        <w:rPr>
          <w:rFonts w:ascii="Arial" w:hAnsi="Arial" w:cs="Arial"/>
          <w:sz w:val="19"/>
          <w:szCs w:val="19"/>
        </w:rPr>
        <w:t>txwm</w:t>
      </w:r>
      <w:proofErr w:type="spellEnd"/>
      <w:r w:rsidRPr="00927E3E">
        <w:rPr>
          <w:rFonts w:ascii="Arial" w:hAnsi="Arial" w:cs="Arial"/>
          <w:sz w:val="19"/>
          <w:szCs w:val="19"/>
        </w:rPr>
        <w:t xml:space="preserve">                                    </w:t>
      </w:r>
      <w:r w:rsidR="00D17B43">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3A6D85D8" w:rsidR="00BF6324" w:rsidRPr="00AD5467" w:rsidRDefault="0067480B" w:rsidP="00BF6324">
      <w:pPr>
        <w:spacing w:after="0"/>
        <w:jc w:val="both"/>
        <w:rPr>
          <w:rFonts w:ascii="Arial" w:hAnsi="Arial" w:cs="Arial"/>
          <w:sz w:val="19"/>
          <w:szCs w:val="19"/>
        </w:rPr>
      </w:pPr>
      <w:r>
        <w:pict w14:anchorId="35D2F651">
          <v:shape id="Picture 451" o:spid="_x0000_i1031" type="#_x0000_t75" style="width:12.15pt;height:8.9pt;visibility:visible;mso-wrap-style:square">
            <v:imagedata r:id="rId11" o:title=""/>
          </v:shape>
        </w:pict>
      </w:r>
      <w:r w:rsidR="00BF6324" w:rsidRPr="00AD5467">
        <w:rPr>
          <w:rFonts w:ascii="Arial" w:hAnsi="Arial" w:cs="Arial"/>
          <w:sz w:val="19"/>
          <w:szCs w:val="19"/>
        </w:rPr>
        <w:t xml:space="preserve">Tub </w:t>
      </w:r>
      <w:proofErr w:type="spellStart"/>
      <w:r w:rsidR="00BF6324" w:rsidRPr="00AD5467">
        <w:rPr>
          <w:rFonts w:ascii="Arial" w:hAnsi="Arial" w:cs="Arial"/>
          <w:sz w:val="19"/>
          <w:szCs w:val="19"/>
        </w:rPr>
        <w:t>ntxhais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kawm</w:t>
      </w:r>
      <w:proofErr w:type="spellEnd"/>
      <w:r w:rsidR="00BF6324" w:rsidRPr="00AD5467">
        <w:rPr>
          <w:rFonts w:ascii="Arial" w:hAnsi="Arial" w:cs="Arial"/>
          <w:sz w:val="19"/>
          <w:szCs w:val="19"/>
        </w:rPr>
        <w:t xml:space="preserve">                                             </w:t>
      </w:r>
      <w:r w:rsidR="00D17B43">
        <w:rPr>
          <w:rFonts w:ascii="Arial" w:hAnsi="Arial" w:cs="Arial"/>
          <w:sz w:val="19"/>
          <w:szCs w:val="19"/>
        </w:rPr>
        <w:t xml:space="preserve">           </w:t>
      </w:r>
      <w:r w:rsidR="00BF6324" w:rsidRPr="00AD5467">
        <w:rPr>
          <w:rFonts w:ascii="Arial" w:hAnsi="Arial" w:cs="Arial"/>
          <w:sz w:val="19"/>
          <w:szCs w:val="19"/>
        </w:rPr>
        <w:t xml:space="preserve">  </w:t>
      </w:r>
      <w:r w:rsidR="00BF6324">
        <w:rPr>
          <w:rFonts w:ascii="Arial" w:hAnsi="Arial" w:cs="Arial"/>
          <w:sz w:val="19"/>
          <w:szCs w:val="19"/>
        </w:rPr>
        <w:t xml:space="preserve"> </w:t>
      </w:r>
      <w:r w:rsidR="00BF6324" w:rsidRPr="00AD5467">
        <w:rPr>
          <w:rFonts w:ascii="Arial" w:hAnsi="Arial" w:cs="Arial"/>
          <w:sz w:val="19"/>
          <w:szCs w:val="19"/>
        </w:rPr>
        <w:t xml:space="preserve">  </w:t>
      </w:r>
      <w:r w:rsidR="00BF6324"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D5467">
        <w:rPr>
          <w:rFonts w:ascii="Arial" w:hAnsi="Arial" w:cs="Arial"/>
          <w:i/>
          <w:iCs/>
          <w:sz w:val="19"/>
          <w:szCs w:val="19"/>
          <w:u w:val="single"/>
        </w:rPr>
        <w:t>______________________</w:t>
      </w:r>
      <w:r w:rsidR="00BF6324"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70730152" w:rsidR="00BF6324" w:rsidRPr="00AD5467" w:rsidRDefault="0067480B" w:rsidP="00BF6324">
      <w:pPr>
        <w:spacing w:after="0"/>
        <w:jc w:val="both"/>
        <w:rPr>
          <w:rFonts w:ascii="Arial" w:hAnsi="Arial" w:cs="Arial"/>
          <w:sz w:val="19"/>
          <w:szCs w:val="19"/>
        </w:rPr>
      </w:pPr>
      <w:r>
        <w:pict w14:anchorId="14890B69">
          <v:shape id="Picture 464" o:spid="_x0000_i1032" type="#_x0000_t75" style="width:12.15pt;height:9.35pt;visibility:visible;mso-wrap-style:square">
            <v:imagedata r:id="rId8"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Pr>
          <w:rFonts w:ascii="Arial" w:hAnsi="Arial" w:cs="Arial"/>
          <w:sz w:val="19"/>
          <w:szCs w:val="19"/>
        </w:rPr>
        <w:t xml:space="preserve"> </w:t>
      </w:r>
      <w:r w:rsidR="00F90BB3">
        <w:rPr>
          <w:rFonts w:ascii="Arial" w:hAnsi="Arial" w:cs="Arial"/>
          <w:sz w:val="19"/>
          <w:szCs w:val="19"/>
        </w:rPr>
        <w:t xml:space="preserve">                                                           </w:t>
      </w:r>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353F282F"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008577A2">
        <w:rPr>
          <w:rFonts w:ascii="Arial" w:hAnsi="Arial" w:cs="Arial"/>
          <w:sz w:val="19"/>
          <w:szCs w:val="19"/>
        </w:rPr>
        <w:t>lus</w:t>
      </w:r>
      <w:proofErr w:type="spellEnd"/>
      <w:r w:rsidR="008577A2">
        <w:rPr>
          <w:rFonts w:ascii="Arial" w:hAnsi="Arial" w:cs="Arial"/>
          <w:sz w:val="19"/>
          <w:szCs w:val="19"/>
        </w:rPr>
        <w:t xml:space="preserve"> </w:t>
      </w:r>
      <w:proofErr w:type="spellStart"/>
      <w:ins w:id="4" w:author="Kaxiong" w:date="2021-05-28T12:00:00Z">
        <w:r w:rsidR="00DA435C">
          <w:rPr>
            <w:rFonts w:ascii="Arial" w:hAnsi="Arial" w:cs="Arial"/>
            <w:sz w:val="19"/>
            <w:szCs w:val="19"/>
          </w:rPr>
          <w:t>kab</w:t>
        </w:r>
        <w:proofErr w:type="spellEnd"/>
        <w:r w:rsidR="00DA435C">
          <w:rPr>
            <w:rFonts w:ascii="Arial" w:hAnsi="Arial" w:cs="Arial"/>
            <w:sz w:val="19"/>
            <w:szCs w:val="19"/>
          </w:rPr>
          <w:t xml:space="preserve"> </w:t>
        </w:r>
        <w:proofErr w:type="spellStart"/>
        <w:r w:rsidR="00DA435C">
          <w:rPr>
            <w:rFonts w:ascii="Arial" w:hAnsi="Arial" w:cs="Arial"/>
            <w:sz w:val="19"/>
            <w:szCs w:val="19"/>
          </w:rPr>
          <w:t>xev</w:t>
        </w:r>
        <w:proofErr w:type="spellEnd"/>
        <w:r w:rsidR="00DA435C">
          <w:rPr>
            <w:rFonts w:ascii="Arial" w:hAnsi="Arial" w:cs="Arial"/>
            <w:sz w:val="19"/>
            <w:szCs w:val="19"/>
          </w:rPr>
          <w:t xml:space="preserve"> </w:t>
        </w:r>
      </w:ins>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008B621B">
        <w:rPr>
          <w:rFonts w:ascii="Arial" w:hAnsi="Arial" w:cs="Arial"/>
          <w:sz w:val="19"/>
          <w:szCs w:val="19"/>
        </w:rPr>
        <w:t>muaj</w:t>
      </w:r>
      <w:proofErr w:type="spellEnd"/>
      <w:r w:rsidR="008B621B">
        <w:rPr>
          <w:rFonts w:ascii="Arial" w:hAnsi="Arial" w:cs="Arial"/>
          <w:sz w:val="19"/>
          <w:szCs w:val="19"/>
        </w:rPr>
        <w:t xml:space="preserve"> </w:t>
      </w:r>
      <w:proofErr w:type="spellStart"/>
      <w:r w:rsidR="008B621B">
        <w:rPr>
          <w:rFonts w:ascii="Arial" w:hAnsi="Arial" w:cs="Arial"/>
          <w:sz w:val="19"/>
          <w:szCs w:val="19"/>
        </w:rPr>
        <w:t>sij</w:t>
      </w:r>
      <w:proofErr w:type="spellEnd"/>
      <w:r w:rsidR="008B621B">
        <w:rPr>
          <w:rFonts w:ascii="Arial" w:hAnsi="Arial" w:cs="Arial"/>
          <w:sz w:val="19"/>
          <w:szCs w:val="19"/>
        </w:rPr>
        <w:t xml:space="preserve"> </w:t>
      </w:r>
      <w:proofErr w:type="spellStart"/>
      <w:r w:rsidR="008B621B">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008B621B">
        <w:rPr>
          <w:rFonts w:ascii="Arial" w:hAnsi="Arial" w:cs="Arial"/>
          <w:sz w:val="19"/>
          <w:szCs w:val="19"/>
        </w:rPr>
        <w:t>uas</w:t>
      </w:r>
      <w:proofErr w:type="spellEnd"/>
      <w:r w:rsidR="008B621B">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sidR="008B621B">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ins w:id="5" w:author="Kaxiong" w:date="2021-05-28T12:00:00Z">
        <w:r w:rsidR="00DA435C">
          <w:rPr>
            <w:rFonts w:ascii="Arial" w:hAnsi="Arial" w:cs="Arial"/>
            <w:sz w:val="19"/>
            <w:szCs w:val="19"/>
          </w:rPr>
          <w:t>lus</w:t>
        </w:r>
        <w:proofErr w:type="spellEnd"/>
        <w:r w:rsidR="00DA435C">
          <w:rPr>
            <w:rFonts w:ascii="Arial" w:hAnsi="Arial" w:cs="Arial"/>
            <w:sz w:val="19"/>
            <w:szCs w:val="19"/>
          </w:rPr>
          <w:t xml:space="preserve"> </w:t>
        </w:r>
      </w:ins>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ins w:id="6" w:author="Kaxiong" w:date="2021-05-28T12:00:00Z">
        <w:r w:rsidR="00DA435C">
          <w:rPr>
            <w:rFonts w:ascii="Arial" w:hAnsi="Arial" w:cs="Arial"/>
            <w:sz w:val="19"/>
            <w:szCs w:val="19"/>
          </w:rPr>
          <w:t xml:space="preserve"> </w:t>
        </w:r>
        <w:proofErr w:type="spellStart"/>
        <w:r w:rsidR="00DA435C">
          <w:rPr>
            <w:rFonts w:ascii="Arial" w:hAnsi="Arial" w:cs="Arial"/>
            <w:sz w:val="19"/>
            <w:szCs w:val="19"/>
          </w:rPr>
          <w:t>ib</w:t>
        </w:r>
        <w:proofErr w:type="spellEnd"/>
        <w:r w:rsidR="00DA435C">
          <w:rPr>
            <w:rFonts w:ascii="Arial" w:hAnsi="Arial" w:cs="Arial"/>
            <w:sz w:val="19"/>
            <w:szCs w:val="19"/>
          </w:rPr>
          <w:t xml:space="preserve"> yam </w:t>
        </w:r>
        <w:proofErr w:type="spellStart"/>
        <w:r w:rsidR="00DA435C">
          <w:rPr>
            <w:rFonts w:ascii="Arial" w:hAnsi="Arial" w:cs="Arial"/>
            <w:sz w:val="19"/>
            <w:szCs w:val="19"/>
          </w:rPr>
          <w:t>thiab</w:t>
        </w:r>
      </w:ins>
      <w:proofErr w:type="spellEnd"/>
      <w:r>
        <w:rPr>
          <w:rFonts w:ascii="Arial" w:hAnsi="Arial" w:cs="Arial"/>
          <w:sz w:val="19"/>
          <w:szCs w:val="19"/>
        </w:rPr>
        <w:t>.</w:t>
      </w:r>
    </w:p>
    <w:p w14:paraId="5F04E148" w14:textId="25FAF668"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Cov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sidR="007959C2">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28DF9238"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00FD4F48">
        <w:rPr>
          <w:rFonts w:ascii="Arial" w:hAnsi="Arial" w:cs="Arial"/>
          <w:i/>
          <w:iCs/>
          <w:sz w:val="19"/>
          <w:szCs w:val="19"/>
          <w:u w:val="single"/>
        </w:rPr>
        <w:t xml:space="preserve">Patricia </w:t>
      </w:r>
      <w:proofErr w:type="spellStart"/>
      <w:r w:rsidR="00FD4F48">
        <w:rPr>
          <w:rFonts w:ascii="Arial" w:hAnsi="Arial" w:cs="Arial"/>
          <w:i/>
          <w:iCs/>
          <w:sz w:val="19"/>
          <w:szCs w:val="19"/>
          <w:u w:val="single"/>
        </w:rPr>
        <w:t>Fabila</w:t>
      </w:r>
      <w:proofErr w:type="spellEnd"/>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1A3EB0">
        <w:rPr>
          <w:rFonts w:ascii="Arial" w:hAnsi="Arial" w:cs="Arial"/>
          <w:b/>
          <w:bCs/>
          <w:sz w:val="22"/>
          <w:szCs w:val="22"/>
        </w:rPr>
        <w:t xml:space="preserve">                              </w:t>
      </w:r>
      <w:r w:rsidRPr="00DC085C">
        <w:rPr>
          <w:rFonts w:ascii="Arial" w:hAnsi="Arial" w:cs="Arial"/>
          <w:b/>
          <w:bCs/>
          <w:sz w:val="22"/>
          <w:szCs w:val="22"/>
        </w:rPr>
        <w:t xml:space="preserve">    </w:t>
      </w:r>
      <w:r w:rsidR="001E6B50">
        <w:rPr>
          <w:rFonts w:ascii="Arial" w:hAnsi="Arial" w:cs="Arial"/>
          <w:b/>
          <w:bCs/>
          <w:sz w:val="22"/>
          <w:szCs w:val="22"/>
        </w:rPr>
        <w:t xml:space="preserve"> </w:t>
      </w:r>
      <w:proofErr w:type="spellStart"/>
      <w:r w:rsidR="007959C2">
        <w:rPr>
          <w:rFonts w:ascii="Arial" w:hAnsi="Arial" w:cs="Arial"/>
          <w:b/>
          <w:bCs/>
          <w:sz w:val="19"/>
          <w:szCs w:val="19"/>
        </w:rPr>
        <w:t>Lub</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Npe</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Rooj</w:t>
      </w:r>
      <w:proofErr w:type="spellEnd"/>
      <w:r w:rsidR="007959C2">
        <w:rPr>
          <w:rFonts w:ascii="Arial" w:hAnsi="Arial" w:cs="Arial"/>
          <w:b/>
          <w:bCs/>
          <w:sz w:val="19"/>
          <w:szCs w:val="19"/>
        </w:rPr>
        <w:t xml:space="preserve"> Sib </w:t>
      </w:r>
      <w:proofErr w:type="spellStart"/>
      <w:r w:rsidR="007959C2">
        <w:rPr>
          <w:rFonts w:ascii="Arial" w:hAnsi="Arial" w:cs="Arial"/>
          <w:b/>
          <w:bCs/>
          <w:sz w:val="19"/>
          <w:szCs w:val="19"/>
        </w:rPr>
        <w:t>Tham</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FD4F48">
        <w:rPr>
          <w:rFonts w:ascii="Arial" w:hAnsi="Arial" w:cs="Arial"/>
          <w:i/>
          <w:iCs/>
          <w:sz w:val="19"/>
          <w:szCs w:val="19"/>
          <w:u w:val="single"/>
        </w:rPr>
        <w:t xml:space="preserve">Tus </w:t>
      </w:r>
      <w:proofErr w:type="spellStart"/>
      <w:r w:rsidR="00FD4F48">
        <w:rPr>
          <w:rFonts w:ascii="Arial" w:hAnsi="Arial" w:cs="Arial"/>
          <w:i/>
          <w:iCs/>
          <w:sz w:val="19"/>
          <w:szCs w:val="19"/>
          <w:u w:val="single"/>
        </w:rPr>
        <w:t>kws</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paub</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txog</w:t>
      </w:r>
      <w:proofErr w:type="spellEnd"/>
      <w:r w:rsidR="00FD4F48">
        <w:rPr>
          <w:rFonts w:ascii="Arial" w:hAnsi="Arial" w:cs="Arial"/>
          <w:i/>
          <w:iCs/>
          <w:sz w:val="19"/>
          <w:szCs w:val="19"/>
          <w:u w:val="single"/>
        </w:rPr>
        <w:t xml:space="preserve"> cov </w:t>
      </w:r>
      <w:proofErr w:type="spellStart"/>
      <w:r w:rsidR="00FD4F48">
        <w:rPr>
          <w:rFonts w:ascii="Arial" w:hAnsi="Arial" w:cs="Arial"/>
          <w:i/>
          <w:iCs/>
          <w:sz w:val="19"/>
          <w:szCs w:val="19"/>
          <w:u w:val="single"/>
        </w:rPr>
        <w:t>peev</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txheej</w:t>
      </w:r>
      <w:proofErr w:type="spellEnd"/>
    </w:p>
    <w:p w14:paraId="0BE3C62C" w14:textId="0BB90FE2" w:rsidR="00BF6324" w:rsidRPr="0033171E" w:rsidRDefault="00BF6324" w:rsidP="00BF6324">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sidR="00F17EF7">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F17EF7" w:rsidRPr="001E6B50">
        <w:rPr>
          <w:rFonts w:ascii="Arial" w:hAnsi="Arial" w:cs="Arial"/>
          <w:i/>
          <w:iCs/>
          <w:sz w:val="18"/>
          <w:szCs w:val="18"/>
          <w:u w:val="single"/>
        </w:rPr>
        <w:t>Cheeb</w:t>
      </w:r>
      <w:proofErr w:type="spellEnd"/>
      <w:r w:rsidR="00F17EF7" w:rsidRPr="001E6B50">
        <w:rPr>
          <w:rFonts w:ascii="Arial" w:hAnsi="Arial" w:cs="Arial"/>
          <w:i/>
          <w:iCs/>
          <w:sz w:val="18"/>
          <w:szCs w:val="18"/>
          <w:u w:val="single"/>
        </w:rPr>
        <w:t xml:space="preserve"> </w:t>
      </w:r>
      <w:proofErr w:type="spellStart"/>
      <w:r w:rsidR="007959C2" w:rsidRPr="001E6B50">
        <w:rPr>
          <w:rFonts w:ascii="Arial" w:hAnsi="Arial" w:cs="Arial"/>
          <w:i/>
          <w:iCs/>
          <w:sz w:val="18"/>
          <w:szCs w:val="18"/>
          <w:u w:val="single"/>
        </w:rPr>
        <w:t>Tsam</w:t>
      </w:r>
      <w:proofErr w:type="spellEnd"/>
      <w:r w:rsidR="007959C2"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Tsev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Kawm</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Ntawv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Lub</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Nroog</w:t>
      </w:r>
      <w:proofErr w:type="spellEnd"/>
      <w:r w:rsidR="0033171E">
        <w:rPr>
          <w:rFonts w:ascii="Arial" w:hAnsi="Arial" w:cs="Arial"/>
          <w:i/>
          <w:iCs/>
          <w:sz w:val="19"/>
          <w:szCs w:val="19"/>
        </w:rPr>
        <w:t xml:space="preserve"> </w:t>
      </w:r>
      <w:r w:rsidR="007959C2" w:rsidRPr="00F17EF7">
        <w:rPr>
          <w:rFonts w:ascii="Arial" w:hAnsi="Arial" w:cs="Arial"/>
          <w:i/>
          <w:iCs/>
          <w:sz w:val="19"/>
          <w:szCs w:val="19"/>
          <w:u w:val="single"/>
        </w:rPr>
        <w:t>Sacramento</w:t>
      </w:r>
      <w:r w:rsidR="0033171E">
        <w:rPr>
          <w:rFonts w:ascii="Arial" w:hAnsi="Arial" w:cs="Arial"/>
          <w:b/>
          <w:bCs/>
          <w:sz w:val="19"/>
          <w:szCs w:val="19"/>
        </w:rPr>
        <w:t xml:space="preserve">   </w:t>
      </w:r>
      <w:proofErr w:type="spellStart"/>
      <w:r w:rsidR="0033171E">
        <w:rPr>
          <w:rFonts w:ascii="Arial" w:hAnsi="Arial" w:cs="Arial"/>
          <w:b/>
          <w:bCs/>
          <w:sz w:val="19"/>
          <w:szCs w:val="19"/>
        </w:rPr>
        <w:t>X</w:t>
      </w:r>
      <w:r w:rsidR="0033171E" w:rsidRPr="006E6F10">
        <w:rPr>
          <w:rFonts w:ascii="Arial" w:hAnsi="Arial" w:cs="Arial"/>
          <w:b/>
          <w:bCs/>
          <w:sz w:val="19"/>
          <w:szCs w:val="19"/>
        </w:rPr>
        <w:t>ov</w:t>
      </w:r>
      <w:proofErr w:type="spellEnd"/>
      <w:r w:rsidR="0033171E" w:rsidRPr="006E6F10">
        <w:rPr>
          <w:rFonts w:ascii="Arial" w:hAnsi="Arial" w:cs="Arial"/>
          <w:b/>
          <w:bCs/>
          <w:sz w:val="19"/>
          <w:szCs w:val="19"/>
        </w:rPr>
        <w:t xml:space="preserve"> </w:t>
      </w:r>
      <w:proofErr w:type="spellStart"/>
      <w:r w:rsidR="0033171E" w:rsidRPr="006E6F10">
        <w:rPr>
          <w:rFonts w:ascii="Arial" w:hAnsi="Arial" w:cs="Arial"/>
          <w:b/>
          <w:bCs/>
          <w:sz w:val="19"/>
          <w:szCs w:val="19"/>
        </w:rPr>
        <w:t>tooj</w:t>
      </w:r>
      <w:proofErr w:type="spellEnd"/>
      <w:r w:rsidR="0033171E" w:rsidRPr="006E6F10">
        <w:rPr>
          <w:rFonts w:ascii="Arial" w:hAnsi="Arial" w:cs="Arial"/>
          <w:b/>
          <w:bCs/>
          <w:sz w:val="19"/>
          <w:szCs w:val="19"/>
        </w:rPr>
        <w:t xml:space="preserve"> </w:t>
      </w:r>
      <w:r w:rsidR="0033171E" w:rsidRPr="006E6F10">
        <w:rPr>
          <w:i/>
          <w:iCs/>
          <w:sz w:val="19"/>
          <w:szCs w:val="19"/>
          <w:u w:val="single"/>
        </w:rPr>
        <w:t>916-54</w:t>
      </w:r>
      <w:r w:rsidR="001A3EB0">
        <w:rPr>
          <w:i/>
          <w:iCs/>
          <w:sz w:val="19"/>
          <w:szCs w:val="19"/>
          <w:u w:val="single"/>
        </w:rPr>
        <w:t>9-5062</w:t>
      </w:r>
      <w:r w:rsidR="008B621B">
        <w:rPr>
          <w:rFonts w:ascii="Arial" w:hAnsi="Arial" w:cs="Arial"/>
          <w:sz w:val="19"/>
          <w:szCs w:val="19"/>
        </w:rPr>
        <w:t xml:space="preserve">                                            </w:t>
      </w:r>
    </w:p>
    <w:p w14:paraId="3C362B39" w14:textId="4994F3F7"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sidR="007959C2">
        <w:rPr>
          <w:rFonts w:ascii="Arial" w:hAnsi="Arial" w:cs="Arial"/>
          <w:sz w:val="19"/>
          <w:szCs w:val="19"/>
        </w:rPr>
        <w:t>rau</w:t>
      </w:r>
      <w:proofErr w:type="spellEnd"/>
      <w:r>
        <w:rPr>
          <w:rFonts w:ascii="Arial" w:hAnsi="Arial" w:cs="Arial"/>
          <w:sz w:val="19"/>
          <w:szCs w:val="19"/>
        </w:rPr>
        <w:t xml:space="preserve"> </w:t>
      </w:r>
      <w:r w:rsidR="00EF33A4">
        <w:rPr>
          <w:rFonts w:ascii="Arial" w:hAnsi="Arial" w:cs="Arial"/>
          <w:i/>
          <w:iCs/>
          <w:sz w:val="19"/>
          <w:szCs w:val="19"/>
          <w:u w:val="single"/>
        </w:rPr>
        <w:t>Patricia-Fabila@s</w:t>
      </w:r>
      <w:ins w:id="7" w:author="Kaxiong" w:date="2021-05-28T12:03:00Z">
        <w:r w:rsidR="00B31F19">
          <w:rPr>
            <w:rFonts w:ascii="Arial" w:hAnsi="Arial" w:cs="Arial"/>
            <w:i/>
            <w:iCs/>
            <w:sz w:val="19"/>
            <w:szCs w:val="19"/>
            <w:u w:val="single"/>
          </w:rPr>
          <w:t>c</w:t>
        </w:r>
      </w:ins>
      <w:r w:rsidR="00EF33A4">
        <w:rPr>
          <w:rFonts w:ascii="Arial" w:hAnsi="Arial" w:cs="Arial"/>
          <w:i/>
          <w:iCs/>
          <w:sz w:val="19"/>
          <w:szCs w:val="19"/>
          <w:u w:val="single"/>
        </w:rPr>
        <w:t>usd.edu</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cov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39611166"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cov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3A05F23E"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007959C2">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726017E7"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w:t>
      </w:r>
      <w:del w:id="8" w:author="Kaxiong" w:date="2021-05-28T12:05:00Z">
        <w:r w:rsidRPr="00EA2F37" w:rsidDel="00B31F19">
          <w:rPr>
            <w:rFonts w:ascii="Arial" w:hAnsi="Arial" w:cs="Arial"/>
            <w:sz w:val="18"/>
            <w:szCs w:val="18"/>
          </w:rPr>
          <w:delText>h</w:delText>
        </w:r>
      </w:del>
      <w:r w:rsidRPr="00EA2F37">
        <w:rPr>
          <w:rFonts w:ascii="Arial" w:hAnsi="Arial" w:cs="Arial"/>
          <w:sz w:val="18"/>
          <w:szCs w:val="18"/>
        </w:rPr>
        <w:t xml:space="preserve">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cov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6D8AE24F"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sidR="001A7671">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cov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6B84300A"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cov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ins w:id="9" w:author="Kaxiong" w:date="2021-05-28T12:10:00Z">
        <w:r w:rsidR="00B31F19">
          <w:rPr>
            <w:rFonts w:ascii="Arial" w:hAnsi="Arial" w:cs="Arial"/>
            <w:sz w:val="18"/>
            <w:szCs w:val="18"/>
          </w:rPr>
          <w:t>muaj</w:t>
        </w:r>
        <w:proofErr w:type="spellEnd"/>
        <w:r w:rsidR="00B31F19">
          <w:rPr>
            <w:rFonts w:ascii="Arial" w:hAnsi="Arial" w:cs="Arial"/>
            <w:sz w:val="18"/>
            <w:szCs w:val="18"/>
          </w:rPr>
          <w:t xml:space="preserve"> </w:t>
        </w:r>
        <w:proofErr w:type="spellStart"/>
        <w:r w:rsidR="00B31F19">
          <w:rPr>
            <w:rFonts w:ascii="Arial" w:hAnsi="Arial" w:cs="Arial"/>
            <w:sz w:val="18"/>
            <w:szCs w:val="18"/>
          </w:rPr>
          <w:t>feem</w:t>
        </w:r>
        <w:proofErr w:type="spellEnd"/>
        <w:r w:rsidR="00B31F19">
          <w:rPr>
            <w:rFonts w:ascii="Arial" w:hAnsi="Arial" w:cs="Arial"/>
            <w:sz w:val="18"/>
            <w:szCs w:val="18"/>
          </w:rPr>
          <w:t xml:space="preserve"> </w:t>
        </w:r>
        <w:proofErr w:type="spellStart"/>
        <w:r w:rsidR="00B31F19">
          <w:rPr>
            <w:rFonts w:ascii="Arial" w:hAnsi="Arial" w:cs="Arial"/>
            <w:sz w:val="18"/>
            <w:szCs w:val="18"/>
          </w:rPr>
          <w:t>ntawm</w:t>
        </w:r>
        <w:proofErr w:type="spellEnd"/>
        <w:r w:rsidR="00B31F19">
          <w:rPr>
            <w:rFonts w:ascii="Arial" w:hAnsi="Arial" w:cs="Arial"/>
            <w:sz w:val="18"/>
            <w:szCs w:val="18"/>
          </w:rPr>
          <w:t xml:space="preserve"> </w:t>
        </w:r>
        <w:proofErr w:type="spellStart"/>
        <w:r w:rsidR="00B31F19">
          <w:rPr>
            <w:rFonts w:ascii="Arial" w:hAnsi="Arial" w:cs="Arial"/>
            <w:sz w:val="18"/>
            <w:szCs w:val="18"/>
          </w:rPr>
          <w:t>qhov</w:t>
        </w:r>
        <w:proofErr w:type="spellEnd"/>
        <w:r w:rsidR="00B31F19">
          <w:rPr>
            <w:rFonts w:ascii="Arial" w:hAnsi="Arial" w:cs="Arial"/>
            <w:sz w:val="18"/>
            <w:szCs w:val="18"/>
          </w:rPr>
          <w:t xml:space="preserve"> </w:t>
        </w:r>
        <w:proofErr w:type="spellStart"/>
        <w:r w:rsidR="00B31F19">
          <w:rPr>
            <w:rFonts w:ascii="Arial" w:hAnsi="Arial" w:cs="Arial"/>
            <w:sz w:val="18"/>
            <w:szCs w:val="18"/>
          </w:rPr>
          <w:t>kev</w:t>
        </w:r>
      </w:ins>
      <w:proofErr w:type="spellEnd"/>
      <w:del w:id="10" w:author="Kaxiong" w:date="2021-05-28T12:10:00Z">
        <w:r w:rsidDel="00B31F19">
          <w:rPr>
            <w:rFonts w:ascii="Arial" w:hAnsi="Arial" w:cs="Arial"/>
            <w:sz w:val="18"/>
            <w:szCs w:val="18"/>
          </w:rPr>
          <w:delText>rooj</w:delText>
        </w:r>
      </w:del>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ins w:id="11" w:author="Kaxiong" w:date="2021-05-28T12:11:00Z">
        <w:r w:rsidR="00B31F19">
          <w:rPr>
            <w:rFonts w:ascii="Arial" w:hAnsi="Arial" w:cs="Arial"/>
            <w:sz w:val="18"/>
            <w:szCs w:val="18"/>
          </w:rPr>
          <w:t xml:space="preserve">no </w:t>
        </w:r>
        <w:proofErr w:type="spellStart"/>
        <w:r w:rsidR="00B31F19">
          <w:rPr>
            <w:rFonts w:ascii="Arial" w:hAnsi="Arial" w:cs="Arial"/>
            <w:sz w:val="18"/>
            <w:szCs w:val="18"/>
          </w:rPr>
          <w:t>yuav</w:t>
        </w:r>
        <w:proofErr w:type="spellEnd"/>
        <w:r w:rsidR="00B31F19">
          <w:rPr>
            <w:rFonts w:ascii="Arial" w:hAnsi="Arial" w:cs="Arial"/>
            <w:sz w:val="18"/>
            <w:szCs w:val="18"/>
          </w:rPr>
          <w:t xml:space="preserve"> </w:t>
        </w:r>
      </w:ins>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0418D6FB"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 xml:space="preserve">Cov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sidR="001A7671">
        <w:rPr>
          <w:rFonts w:ascii="Arial" w:hAnsi="Arial" w:cs="Arial"/>
          <w:sz w:val="19"/>
          <w:szCs w:val="19"/>
        </w:rPr>
        <w:t>loj</w:t>
      </w:r>
      <w:proofErr w:type="spellEnd"/>
      <w:r>
        <w:rPr>
          <w:rFonts w:ascii="Arial" w:hAnsi="Arial" w:cs="Arial"/>
          <w:sz w:val="19"/>
          <w:szCs w:val="19"/>
        </w:rPr>
        <w:tab/>
      </w:r>
    </w:p>
    <w:p w14:paraId="6461D459" w14:textId="47FC0C69" w:rsidR="00570842" w:rsidRPr="003B6620" w:rsidRDefault="00BF6324" w:rsidP="00570842">
      <w:pPr>
        <w:shd w:val="clear" w:color="auto" w:fill="D9D9D9" w:themeFill="background1" w:themeFillShade="D9"/>
        <w:spacing w:after="0"/>
        <w:jc w:val="both"/>
        <w:rPr>
          <w:rFonts w:ascii="Arial" w:hAnsi="Arial" w:cs="Arial"/>
          <w:sz w:val="20"/>
          <w:szCs w:val="20"/>
        </w:rPr>
      </w:pPr>
      <w:r w:rsidRPr="001B1690">
        <w:rPr>
          <w:rFonts w:ascii="Arial" w:hAnsi="Arial" w:cs="Arial"/>
          <w:b/>
          <w:bCs/>
          <w:sz w:val="19"/>
          <w:szCs w:val="19"/>
        </w:rPr>
        <w:t xml:space="preserve"> </w:t>
      </w:r>
      <w:r w:rsidR="001A7671" w:rsidRPr="003B6620">
        <w:rPr>
          <w:rFonts w:ascii="Arial" w:hAnsi="Arial" w:cs="Arial"/>
          <w:sz w:val="19"/>
          <w:szCs w:val="19"/>
        </w:rPr>
        <w:t>R</w:t>
      </w:r>
      <w:r w:rsidRPr="003B6620">
        <w:rPr>
          <w:rFonts w:ascii="Arial" w:hAnsi="Arial" w:cs="Arial"/>
          <w:sz w:val="19"/>
          <w:szCs w:val="19"/>
        </w:rPr>
        <w:t xml:space="preserve">au </w:t>
      </w:r>
      <w:r w:rsidRPr="003B6620">
        <w:rPr>
          <w:rFonts w:ascii="Arial" w:hAnsi="Arial" w:cs="Arial"/>
          <w:sz w:val="20"/>
          <w:szCs w:val="20"/>
        </w:rPr>
        <w:t>LEA</w:t>
      </w:r>
      <w:r w:rsidRPr="003B6620">
        <w:rPr>
          <w:rFonts w:ascii="Arial" w:hAnsi="Arial" w:cs="Arial"/>
          <w:sz w:val="19"/>
          <w:szCs w:val="19"/>
        </w:rPr>
        <w:t xml:space="preserve"> </w:t>
      </w:r>
      <w:proofErr w:type="spellStart"/>
      <w:r w:rsidRPr="003B6620">
        <w:rPr>
          <w:rFonts w:ascii="Arial" w:hAnsi="Arial" w:cs="Arial"/>
          <w:sz w:val="19"/>
          <w:szCs w:val="19"/>
        </w:rPr>
        <w:t>siv</w:t>
      </w:r>
      <w:proofErr w:type="spellEnd"/>
      <w:r w:rsidRPr="003B6620">
        <w:rPr>
          <w:rFonts w:ascii="Arial" w:hAnsi="Arial" w:cs="Arial"/>
          <w:sz w:val="19"/>
          <w:szCs w:val="19"/>
        </w:rPr>
        <w:t xml:space="preserve"> </w:t>
      </w:r>
      <w:proofErr w:type="spellStart"/>
      <w:r w:rsidRPr="003B6620">
        <w:rPr>
          <w:rFonts w:ascii="Arial" w:hAnsi="Arial" w:cs="Arial"/>
          <w:sz w:val="19"/>
          <w:szCs w:val="19"/>
        </w:rPr>
        <w:t>xwb</w:t>
      </w:r>
      <w:proofErr w:type="spellEnd"/>
      <w:r w:rsidRPr="003B6620">
        <w:rPr>
          <w:rFonts w:ascii="Arial" w:hAnsi="Arial" w:cs="Arial"/>
          <w:sz w:val="19"/>
          <w:szCs w:val="19"/>
        </w:rPr>
        <w:t xml:space="preserve">                        </w:t>
      </w:r>
      <w:r w:rsidRPr="003B6620">
        <w:rPr>
          <w:rFonts w:ascii="Arial" w:hAnsi="Arial" w:cs="Arial"/>
          <w:sz w:val="20"/>
          <w:szCs w:val="20"/>
        </w:rPr>
        <w:t xml:space="preserve">                             </w:t>
      </w:r>
      <w:r w:rsidR="00570842" w:rsidRPr="003B6620">
        <w:rPr>
          <w:rFonts w:ascii="Arial" w:hAnsi="Arial" w:cs="Arial"/>
          <w:sz w:val="20"/>
          <w:szCs w:val="20"/>
        </w:rPr>
        <w:t xml:space="preserve">                                                                                             </w:t>
      </w:r>
    </w:p>
    <w:p w14:paraId="5E2C2506" w14:textId="1874D4A5" w:rsidR="008B621B" w:rsidRDefault="001A7671" w:rsidP="00A37EE4">
      <w:pPr>
        <w:shd w:val="clear" w:color="auto" w:fill="D9D9D9" w:themeFill="background1" w:themeFillShade="D9"/>
        <w:spacing w:after="0"/>
        <w:jc w:val="center"/>
        <w:rPr>
          <w:rFonts w:ascii="Arial" w:hAnsi="Arial" w:cs="Arial"/>
          <w:b/>
          <w:bCs/>
          <w:sz w:val="20"/>
          <w:szCs w:val="20"/>
        </w:rPr>
      </w:pPr>
      <w:r w:rsidRPr="001B1690">
        <w:rPr>
          <w:rFonts w:ascii="Arial" w:hAnsi="Arial" w:cs="Arial"/>
          <w:b/>
          <w:bCs/>
          <w:sz w:val="20"/>
          <w:szCs w:val="20"/>
        </w:rPr>
        <w:lastRenderedPageBreak/>
        <w:t>Cov Kev</w:t>
      </w:r>
      <w:r w:rsidRPr="001B1690">
        <w:rPr>
          <w:rFonts w:ascii="Arial" w:hAnsi="Arial" w:cs="Arial"/>
          <w:sz w:val="20"/>
          <w:szCs w:val="20"/>
        </w:rPr>
        <w:t xml:space="preserve"> </w:t>
      </w:r>
      <w:proofErr w:type="spellStart"/>
      <w:r w:rsidR="00BF6324" w:rsidRPr="001B1690">
        <w:rPr>
          <w:rFonts w:ascii="Arial" w:hAnsi="Arial" w:cs="Arial"/>
          <w:b/>
          <w:bCs/>
          <w:sz w:val="20"/>
          <w:szCs w:val="20"/>
        </w:rPr>
        <w:t>Tawm</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Tswv</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Yim</w:t>
      </w:r>
      <w:proofErr w:type="spellEnd"/>
      <w:ins w:id="12" w:author="Kaxiong" w:date="2021-05-28T12:12:00Z">
        <w:r w:rsidR="00B31F19">
          <w:rPr>
            <w:rFonts w:ascii="Arial" w:hAnsi="Arial" w:cs="Arial"/>
            <w:b/>
            <w:bCs/>
            <w:sz w:val="20"/>
            <w:szCs w:val="20"/>
          </w:rPr>
          <w:t xml:space="preserve"> </w:t>
        </w:r>
      </w:ins>
      <w:r w:rsidR="00BF6324" w:rsidRPr="001B1690">
        <w:rPr>
          <w:rFonts w:ascii="Arial" w:hAnsi="Arial" w:cs="Arial"/>
          <w:b/>
          <w:bCs/>
          <w:sz w:val="20"/>
          <w:szCs w:val="20"/>
        </w:rPr>
        <w:t>(</w:t>
      </w:r>
      <w:r w:rsidRPr="001B1690">
        <w:rPr>
          <w:rFonts w:ascii="Arial" w:hAnsi="Arial" w:cs="Arial"/>
          <w:b/>
          <w:bCs/>
          <w:sz w:val="20"/>
          <w:szCs w:val="20"/>
        </w:rPr>
        <w:t>C</w:t>
      </w:r>
      <w:r w:rsidR="00BF6324" w:rsidRPr="001B1690">
        <w:rPr>
          <w:rFonts w:ascii="Arial" w:hAnsi="Arial" w:cs="Arial"/>
          <w:b/>
          <w:bCs/>
          <w:sz w:val="20"/>
          <w:szCs w:val="20"/>
        </w:rPr>
        <w:t>omment</w:t>
      </w:r>
      <w:r w:rsidRPr="001B1690">
        <w:rPr>
          <w:rFonts w:ascii="Arial" w:hAnsi="Arial" w:cs="Arial"/>
          <w:b/>
          <w:bCs/>
          <w:sz w:val="20"/>
          <w:szCs w:val="20"/>
        </w:rPr>
        <w:t>s</w:t>
      </w:r>
      <w:r w:rsidR="00BF6324" w:rsidRPr="001B1690">
        <w:rPr>
          <w:rFonts w:ascii="Arial" w:hAnsi="Arial" w:cs="Arial"/>
          <w:b/>
          <w:bCs/>
          <w:sz w:val="20"/>
          <w:szCs w:val="20"/>
        </w:rPr>
        <w:t xml:space="preserve">)/Cov </w:t>
      </w:r>
      <w:proofErr w:type="spellStart"/>
      <w:r w:rsidR="00BF6324" w:rsidRPr="001B1690">
        <w:rPr>
          <w:rFonts w:ascii="Arial" w:hAnsi="Arial" w:cs="Arial"/>
          <w:b/>
          <w:bCs/>
          <w:sz w:val="20"/>
          <w:szCs w:val="20"/>
        </w:rPr>
        <w:t>Lus</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Qhia</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Ntxiv</w:t>
      </w:r>
      <w:proofErr w:type="spellEnd"/>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t>SACRAMENTO CITY UNIFIED</w:t>
      </w:r>
    </w:p>
    <w:p w14:paraId="4C43A979" w14:textId="42656BD8" w:rsidR="008B08A0" w:rsidRDefault="008B08A0" w:rsidP="008B08A0">
      <w:pPr>
        <w:spacing w:after="0"/>
        <w:jc w:val="center"/>
        <w:rPr>
          <w:rFonts w:ascii="Arial" w:hAnsi="Arial" w:cs="Arial"/>
          <w:b/>
          <w:bCs/>
        </w:rPr>
      </w:pPr>
      <w:r w:rsidRPr="00772849">
        <w:rPr>
          <w:rFonts w:ascii="Arial" w:hAnsi="Arial" w:cs="Arial"/>
          <w:b/>
          <w:bCs/>
        </w:rPr>
        <w:t xml:space="preserve">  </w:t>
      </w:r>
      <w:r w:rsidR="00832174">
        <w:rPr>
          <w:rFonts w:ascii="Arial" w:hAnsi="Arial" w:cs="Arial"/>
          <w:b/>
          <w:bCs/>
        </w:rPr>
        <w:t xml:space="preserve">IEP </w:t>
      </w:r>
      <w:r w:rsidRPr="00772849">
        <w:rPr>
          <w:rFonts w:ascii="Arial" w:hAnsi="Arial" w:cs="Arial"/>
          <w:b/>
          <w:bCs/>
        </w:rPr>
        <w:t>PAB PAWG NEEG</w:t>
      </w:r>
      <w:r>
        <w:rPr>
          <w:rFonts w:ascii="Arial" w:hAnsi="Arial" w:cs="Arial"/>
          <w:b/>
          <w:bCs/>
        </w:rPr>
        <w:t xml:space="preserve">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3A788241"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53561B">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w:t>
      </w:r>
      <w:r w:rsidR="0053561B">
        <w:rPr>
          <w:rFonts w:ascii="Arial" w:hAnsi="Arial" w:cs="Arial"/>
          <w:i/>
          <w:iCs/>
          <w:sz w:val="20"/>
          <w:szCs w:val="20"/>
          <w:u w:val="single"/>
        </w:rPr>
        <w:t>2/6/2005</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53561B">
        <w:rPr>
          <w:rFonts w:ascii="Arial" w:hAnsi="Arial" w:cs="Arial"/>
          <w:i/>
          <w:iCs/>
          <w:sz w:val="20"/>
          <w:szCs w:val="20"/>
          <w:u w:val="single"/>
        </w:rPr>
        <w:t>5/12/2021</w:t>
      </w:r>
    </w:p>
    <w:p w14:paraId="3B8398BD" w14:textId="77777777" w:rsidR="008B08A0" w:rsidRPr="007A19DD" w:rsidRDefault="008B08A0" w:rsidP="008B08A0">
      <w:pPr>
        <w:spacing w:after="0"/>
        <w:rPr>
          <w:rFonts w:ascii="Arial" w:hAnsi="Arial" w:cs="Arial"/>
          <w:sz w:val="19"/>
          <w:szCs w:val="19"/>
        </w:rPr>
      </w:pPr>
    </w:p>
    <w:p w14:paraId="42874F12" w14:textId="3DBC7558"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xaiv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Pr>
          <w:rFonts w:ascii="Arial" w:hAnsi="Arial" w:cs="Arial"/>
          <w:sz w:val="19"/>
          <w:szCs w:val="19"/>
        </w:rPr>
        <w:t xml:space="preserve"> (cov)</w:t>
      </w:r>
      <w:r w:rsidR="009659B6">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r w:rsidR="00A92FFF">
        <w:rPr>
          <w:rFonts w:ascii="Arial" w:hAnsi="Arial" w:cs="Arial"/>
          <w:sz w:val="19"/>
          <w:szCs w:val="19"/>
        </w:rPr>
        <w:t>Khoos</w:t>
      </w:r>
      <w:proofErr w:type="spellEnd"/>
      <w:r w:rsidR="00A92FFF">
        <w:rPr>
          <w:rFonts w:ascii="Arial" w:hAnsi="Arial" w:cs="Arial"/>
          <w:sz w:val="19"/>
          <w:szCs w:val="19"/>
        </w:rPr>
        <w:t xml:space="preserve"> Kas </w:t>
      </w:r>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7B0892">
        <w:rPr>
          <w:rFonts w:ascii="Arial" w:hAnsi="Arial" w:cs="Arial"/>
          <w:i/>
          <w:iCs/>
          <w:sz w:val="19"/>
          <w:szCs w:val="19"/>
          <w:u w:val="single"/>
        </w:rPr>
        <w:t>5/22</w:t>
      </w:r>
      <w:r w:rsidR="0095721C">
        <w:rPr>
          <w:rFonts w:ascii="Arial" w:hAnsi="Arial" w:cs="Arial"/>
          <w:i/>
          <w:iCs/>
          <w:sz w:val="19"/>
          <w:szCs w:val="19"/>
          <w:u w:val="single"/>
        </w:rPr>
        <w:t>/2020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cov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r w:rsidRPr="001D3CA7">
        <w:rPr>
          <w:rFonts w:ascii="Arial" w:hAnsi="Arial" w:cs="Arial"/>
          <w:sz w:val="19"/>
          <w:szCs w:val="19"/>
        </w:rPr>
        <w:t xml:space="preserve">cov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cov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cov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2ED09CF9" w:rsidR="008B08A0" w:rsidRPr="00E42BAD" w:rsidRDefault="008B08A0" w:rsidP="008B08A0">
      <w:pPr>
        <w:spacing w:after="0"/>
        <w:rPr>
          <w:rFonts w:ascii="Arial" w:hAnsi="Arial" w:cs="Arial"/>
          <w:b/>
          <w:bCs/>
          <w:sz w:val="20"/>
          <w:szCs w:val="20"/>
        </w:rPr>
      </w:pPr>
      <w:r>
        <w:rPr>
          <w:rFonts w:ascii="Arial" w:hAnsi="Arial" w:cs="Arial"/>
          <w:b/>
          <w:bCs/>
          <w:sz w:val="19"/>
          <w:szCs w:val="19"/>
        </w:rPr>
        <w:t xml:space="preserve">(Cov) </w:t>
      </w:r>
      <w:proofErr w:type="spellStart"/>
      <w:r w:rsidR="00A92FFF">
        <w:rPr>
          <w:rFonts w:ascii="Arial" w:hAnsi="Arial" w:cs="Arial"/>
          <w:b/>
          <w:bCs/>
          <w:sz w:val="19"/>
          <w:szCs w:val="19"/>
        </w:rPr>
        <w:t>Mej</w:t>
      </w:r>
      <w:proofErr w:type="spellEnd"/>
      <w:r w:rsidR="00A92FFF">
        <w:rPr>
          <w:rFonts w:ascii="Arial" w:hAnsi="Arial" w:cs="Arial"/>
          <w:b/>
          <w:bCs/>
          <w:sz w:val="19"/>
          <w:szCs w:val="19"/>
        </w:rPr>
        <w:t xml:space="preserve"> </w:t>
      </w:r>
      <w:proofErr w:type="spellStart"/>
      <w:r w:rsidR="006F180A">
        <w:rPr>
          <w:rFonts w:ascii="Arial" w:hAnsi="Arial" w:cs="Arial"/>
          <w:b/>
          <w:bCs/>
          <w:sz w:val="19"/>
          <w:szCs w:val="19"/>
        </w:rPr>
        <w:t>Z</w:t>
      </w:r>
      <w:r w:rsidR="00A92FFF">
        <w:rPr>
          <w:rFonts w:ascii="Arial" w:hAnsi="Arial" w:cs="Arial"/>
          <w:b/>
          <w:bCs/>
          <w:sz w:val="19"/>
          <w:szCs w:val="19"/>
        </w:rPr>
        <w:t>eej</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1422B8A1" w:rsidR="008B08A0" w:rsidRPr="00E42BAD" w:rsidRDefault="008B08A0" w:rsidP="000F5769">
            <w:pPr>
              <w:rPr>
                <w:rFonts w:ascii="Arial" w:hAnsi="Arial" w:cs="Arial"/>
                <w:b/>
                <w:bCs/>
                <w:sz w:val="20"/>
                <w:szCs w:val="20"/>
              </w:rPr>
            </w:pPr>
            <w:r>
              <w:rPr>
                <w:rFonts w:ascii="Arial" w:hAnsi="Arial" w:cs="Arial"/>
                <w:sz w:val="20"/>
                <w:szCs w:val="20"/>
              </w:rPr>
              <w:t xml:space="preserve">(Cov)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63B0B09F"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0C74AA6B" w:rsidR="008B08A0" w:rsidRPr="00E42BAD" w:rsidRDefault="008B08A0" w:rsidP="000F5769">
            <w:pPr>
              <w:rPr>
                <w:rFonts w:ascii="Arial" w:hAnsi="Arial" w:cs="Arial"/>
                <w:sz w:val="20"/>
                <w:szCs w:val="20"/>
              </w:rPr>
            </w:pPr>
            <w:r>
              <w:rPr>
                <w:rFonts w:ascii="Arial" w:hAnsi="Arial" w:cs="Arial"/>
                <w:sz w:val="20"/>
                <w:szCs w:val="20"/>
              </w:rPr>
              <w:t xml:space="preserve">Tus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06B157C0"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Ms.Ashat</w:t>
            </w:r>
            <w:proofErr w:type="spellEnd"/>
            <w:proofErr w:type="gramEnd"/>
          </w:p>
        </w:tc>
        <w:tc>
          <w:tcPr>
            <w:tcW w:w="2044" w:type="dxa"/>
          </w:tcPr>
          <w:p w14:paraId="00D6219F" w14:textId="349A5D67" w:rsidR="008B08A0" w:rsidRPr="00ED13CD" w:rsidRDefault="0095721C" w:rsidP="000F5769">
            <w:pPr>
              <w:rPr>
                <w:rFonts w:ascii="Arial" w:hAnsi="Arial" w:cs="Arial"/>
                <w:i/>
                <w:iCs/>
                <w:sz w:val="19"/>
                <w:szCs w:val="19"/>
                <w:u w:val="single"/>
              </w:rPr>
            </w:pPr>
            <w:r>
              <w:rPr>
                <w:rFonts w:ascii="Arial" w:hAnsi="Arial" w:cs="Arial"/>
                <w:i/>
                <w:iCs/>
                <w:sz w:val="19"/>
                <w:szCs w:val="19"/>
                <w:u w:val="single"/>
              </w:rPr>
              <w:t xml:space="preserve">Kev </w:t>
            </w:r>
            <w:proofErr w:type="spellStart"/>
            <w:r w:rsidR="00E13F79">
              <w:rPr>
                <w:rFonts w:ascii="Arial" w:hAnsi="Arial" w:cs="Arial"/>
                <w:i/>
                <w:iCs/>
                <w:sz w:val="19"/>
                <w:szCs w:val="19"/>
                <w:u w:val="single"/>
              </w:rPr>
              <w:t>tsh</w:t>
            </w:r>
            <w:ins w:id="13" w:author="Kaxiong" w:date="2021-05-28T12:26:00Z">
              <w:r w:rsidR="00120128">
                <w:rPr>
                  <w:rFonts w:ascii="Arial" w:hAnsi="Arial" w:cs="Arial"/>
                  <w:i/>
                  <w:iCs/>
                  <w:sz w:val="19"/>
                  <w:szCs w:val="19"/>
                  <w:u w:val="single"/>
                </w:rPr>
                <w:t>a</w:t>
              </w:r>
            </w:ins>
            <w:r w:rsidR="00E13F79">
              <w:rPr>
                <w:rFonts w:ascii="Arial" w:hAnsi="Arial" w:cs="Arial"/>
                <w:i/>
                <w:iCs/>
                <w:sz w:val="19"/>
                <w:szCs w:val="19"/>
                <w:u w:val="single"/>
              </w:rPr>
              <w:t>wb</w:t>
            </w:r>
            <w:proofErr w:type="spellEnd"/>
            <w:r w:rsidR="00E13F79">
              <w:rPr>
                <w:rFonts w:ascii="Arial" w:hAnsi="Arial" w:cs="Arial"/>
                <w:i/>
                <w:iCs/>
                <w:sz w:val="19"/>
                <w:szCs w:val="19"/>
                <w:u w:val="single"/>
              </w:rPr>
              <w:t xml:space="preserve"> </w:t>
            </w:r>
            <w:proofErr w:type="spellStart"/>
            <w:r w:rsidR="00E13F79">
              <w:rPr>
                <w:rFonts w:ascii="Arial" w:hAnsi="Arial" w:cs="Arial"/>
                <w:i/>
                <w:iCs/>
                <w:sz w:val="19"/>
                <w:szCs w:val="19"/>
                <w:u w:val="single"/>
              </w:rPr>
              <w:t>f</w:t>
            </w:r>
            <w:ins w:id="14" w:author="Kaxiong" w:date="2021-05-28T12:26:00Z">
              <w:r w:rsidR="00120128">
                <w:rPr>
                  <w:rFonts w:ascii="Arial" w:hAnsi="Arial" w:cs="Arial"/>
                  <w:i/>
                  <w:iCs/>
                  <w:sz w:val="19"/>
                  <w:szCs w:val="19"/>
                  <w:u w:val="single"/>
                </w:rPr>
                <w:t>a</w:t>
              </w:r>
            </w:ins>
            <w:r w:rsidR="00E13F79">
              <w:rPr>
                <w:rFonts w:ascii="Arial" w:hAnsi="Arial" w:cs="Arial"/>
                <w:i/>
                <w:iCs/>
                <w:sz w:val="19"/>
                <w:szCs w:val="19"/>
                <w:u w:val="single"/>
              </w:rPr>
              <w:t>wb</w:t>
            </w:r>
            <w:proofErr w:type="spellEnd"/>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1B7F5BC5" w:rsidR="008B08A0" w:rsidRPr="0070199D" w:rsidRDefault="0067480B" w:rsidP="000F5769">
            <w:pPr>
              <w:rPr>
                <w:rFonts w:ascii="Arial" w:hAnsi="Arial" w:cs="Arial"/>
                <w:sz w:val="19"/>
                <w:szCs w:val="19"/>
              </w:rPr>
            </w:pPr>
            <w:r>
              <w:pict w14:anchorId="53381E7F">
                <v:shape id="Picture 468" o:spid="_x0000_i1033" type="#_x0000_t75" style="width:12.15pt;height:8.4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21D33FEB"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Ms.Harada</w:t>
            </w:r>
            <w:proofErr w:type="spellEnd"/>
            <w:proofErr w:type="gramEnd"/>
          </w:p>
        </w:tc>
        <w:tc>
          <w:tcPr>
            <w:tcW w:w="2044" w:type="dxa"/>
          </w:tcPr>
          <w:p w14:paraId="01AB852D" w14:textId="0DB942FB" w:rsidR="008B08A0" w:rsidRPr="00ED13CD" w:rsidRDefault="00E13F79" w:rsidP="000F5769">
            <w:pPr>
              <w:rPr>
                <w:rFonts w:ascii="Arial" w:hAnsi="Arial" w:cs="Arial"/>
                <w:i/>
                <w:iCs/>
                <w:sz w:val="19"/>
                <w:szCs w:val="19"/>
                <w:u w:val="single"/>
              </w:rPr>
            </w:pPr>
            <w:r>
              <w:rPr>
                <w:rFonts w:ascii="Arial" w:hAnsi="Arial" w:cs="Arial"/>
                <w:i/>
                <w:iCs/>
                <w:sz w:val="19"/>
                <w:szCs w:val="19"/>
                <w:u w:val="single"/>
              </w:rPr>
              <w:t>PE</w:t>
            </w: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4EE4A56F" w:rsidR="008B08A0" w:rsidRDefault="00D171C0" w:rsidP="000F5769">
            <w:pPr>
              <w:rPr>
                <w:rFonts w:ascii="Arial" w:hAnsi="Arial" w:cs="Arial"/>
                <w:b/>
                <w:bCs/>
                <w:sz w:val="19"/>
                <w:szCs w:val="19"/>
              </w:rPr>
            </w:pPr>
            <w:r w:rsidRPr="0070199D">
              <w:rPr>
                <w:noProof/>
                <w:sz w:val="1"/>
                <w:szCs w:val="1"/>
              </w:rPr>
              <w:drawing>
                <wp:inline distT="0" distB="0" distL="0" distR="0" wp14:anchorId="34AB7927" wp14:editId="3153A13D">
                  <wp:extent cx="152400" cy="1143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43126E25" w14:textId="4A9E6ED6" w:rsidR="008B08A0" w:rsidRPr="0070199D" w:rsidRDefault="0067480B" w:rsidP="000F5769">
            <w:pPr>
              <w:rPr>
                <w:rFonts w:ascii="Arial" w:hAnsi="Arial" w:cs="Arial"/>
                <w:sz w:val="19"/>
                <w:szCs w:val="19"/>
              </w:rPr>
            </w:pPr>
            <w:r>
              <w:pict w14:anchorId="2F1B6FD8">
                <v:shape id="Picture 469" o:spid="_x0000_i1034" type="#_x0000_t75" style="width:12.15pt;height:8.4pt;visibility:visible;mso-wrap-style:square">
                  <v:imagedata r:id="rId11"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52E1EA06"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Ms.Kaur</w:t>
            </w:r>
            <w:proofErr w:type="spellEnd"/>
            <w:proofErr w:type="gramEnd"/>
          </w:p>
        </w:tc>
        <w:tc>
          <w:tcPr>
            <w:tcW w:w="2044" w:type="dxa"/>
          </w:tcPr>
          <w:p w14:paraId="275474C6" w14:textId="4EE2CA1C"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Lej</w:t>
            </w:r>
            <w:proofErr w:type="spellEnd"/>
            <w:r>
              <w:rPr>
                <w:rFonts w:ascii="Arial" w:hAnsi="Arial" w:cs="Arial"/>
                <w:i/>
                <w:iCs/>
                <w:sz w:val="19"/>
                <w:szCs w:val="19"/>
                <w:u w:val="single"/>
              </w:rPr>
              <w:t xml:space="preserve"> (math)</w:t>
            </w: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02515E41" w:rsidR="008B08A0" w:rsidRDefault="00D171C0" w:rsidP="000F5769">
            <w:pPr>
              <w:rPr>
                <w:rFonts w:ascii="Arial" w:hAnsi="Arial" w:cs="Arial"/>
                <w:b/>
                <w:bCs/>
                <w:sz w:val="19"/>
                <w:szCs w:val="19"/>
              </w:rPr>
            </w:pPr>
            <w:r w:rsidRPr="0070199D">
              <w:rPr>
                <w:noProof/>
                <w:sz w:val="1"/>
                <w:szCs w:val="1"/>
              </w:rPr>
              <w:drawing>
                <wp:inline distT="0" distB="0" distL="0" distR="0" wp14:anchorId="06999033" wp14:editId="4C3DAAED">
                  <wp:extent cx="152400" cy="1143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7546980B" w14:textId="5C416533" w:rsidR="008B08A0" w:rsidRPr="0070199D" w:rsidRDefault="0067480B" w:rsidP="000F5769">
            <w:pPr>
              <w:rPr>
                <w:rFonts w:ascii="Arial" w:hAnsi="Arial" w:cs="Arial"/>
                <w:sz w:val="19"/>
                <w:szCs w:val="19"/>
              </w:rPr>
            </w:pPr>
            <w:r>
              <w:pict w14:anchorId="35140645">
                <v:shape id="Picture 470" o:spid="_x0000_i1035" type="#_x0000_t75" style="width:12.15pt;height:8.4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1E0C8573"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r>
        <w:rPr>
          <w:rFonts w:ascii="Arial" w:hAnsi="Arial" w:cs="Arial"/>
          <w:sz w:val="19"/>
          <w:szCs w:val="19"/>
        </w:rPr>
        <w:t xml:space="preserve">cov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sidR="00B92843">
        <w:rPr>
          <w:rFonts w:ascii="Arial" w:hAnsi="Arial" w:cs="Arial"/>
          <w:sz w:val="19"/>
          <w:szCs w:val="19"/>
        </w:rPr>
        <w:t>zam</w:t>
      </w:r>
      <w:proofErr w:type="spellEnd"/>
      <w:r w:rsidR="00B92843">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61685C16"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Kos</w:t>
      </w:r>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BA1AF3D"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4CCA742"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r w:rsidR="00B92843">
        <w:rPr>
          <w:rFonts w:ascii="Arial" w:hAnsi="Arial" w:cs="Arial"/>
          <w:b/>
          <w:bCs/>
          <w:sz w:val="19"/>
          <w:szCs w:val="19"/>
        </w:rPr>
        <w:t>m</w:t>
      </w:r>
      <w:proofErr w:type="spellEnd"/>
      <w:r w:rsidRPr="00C952A7">
        <w:rPr>
          <w:rFonts w:ascii="Arial" w:hAnsi="Arial" w:cs="Arial"/>
          <w:b/>
          <w:bCs/>
          <w:sz w:val="19"/>
          <w:szCs w:val="19"/>
        </w:rPr>
        <w:t xml:space="preserve"> </w:t>
      </w:r>
      <w:r>
        <w:rPr>
          <w:rFonts w:ascii="Arial" w:hAnsi="Arial" w:cs="Arial"/>
          <w:b/>
          <w:bCs/>
          <w:sz w:val="19"/>
          <w:szCs w:val="19"/>
        </w:rPr>
        <w:t>C</w:t>
      </w:r>
      <w:r w:rsidRPr="00C952A7">
        <w:rPr>
          <w:rFonts w:ascii="Arial" w:hAnsi="Arial" w:cs="Arial"/>
          <w:b/>
          <w:bCs/>
          <w:sz w:val="19"/>
          <w:szCs w:val="19"/>
        </w:rPr>
        <w:t xml:space="preserve">ov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r w:rsidR="00B92843">
        <w:rPr>
          <w:rFonts w:ascii="Arial" w:hAnsi="Arial" w:cs="Arial"/>
          <w:b/>
          <w:bCs/>
          <w:sz w:val="19"/>
          <w:szCs w:val="19"/>
        </w:rPr>
        <w:t xml:space="preserve"> </w:t>
      </w:r>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sidR="00B92843">
        <w:rPr>
          <w:rFonts w:ascii="Arial" w:hAnsi="Arial" w:cs="Arial"/>
          <w:b/>
          <w:bCs/>
          <w:sz w:val="20"/>
          <w:szCs w:val="20"/>
        </w:rPr>
        <w:t>Nroog</w:t>
      </w:r>
      <w:proofErr w:type="spellEnd"/>
      <w:r w:rsidR="00B92843">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175F19AD"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pawg</w:t>
      </w:r>
      <w:proofErr w:type="spellEnd"/>
      <w:r w:rsidR="00B92843">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r w:rsidR="007A0C14">
        <w:rPr>
          <w:rFonts w:ascii="Calibri" w:hAnsi="Calibri" w:cs="Calibri"/>
          <w:i/>
          <w:iCs/>
          <w:sz w:val="20"/>
          <w:szCs w:val="20"/>
        </w:rPr>
        <w:t>v</w:t>
      </w:r>
      <w:proofErr w:type="spellEnd"/>
      <w:r w:rsidRPr="00744C7F">
        <w:rPr>
          <w:rFonts w:ascii="Calibri" w:hAnsi="Calibri" w:cs="Calibri"/>
          <w:i/>
          <w:iCs/>
          <w:sz w:val="20"/>
          <w:szCs w:val="20"/>
        </w:rPr>
        <w:t xml:space="preserve"> los sis cov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cov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Pr>
          <w:rFonts w:ascii="Arial" w:hAnsi="Arial" w:cs="Arial"/>
          <w:sz w:val="20"/>
          <w:szCs w:val="20"/>
        </w:rPr>
        <w:t xml:space="preserve"> </w:t>
      </w:r>
      <w:r w:rsidRPr="00246E97">
        <w:rPr>
          <w:rFonts w:asciiTheme="minorHAnsi" w:hAnsiTheme="minorHAnsi" w:cstheme="minorHAnsi"/>
          <w:i/>
          <w:iCs/>
          <w:sz w:val="20"/>
          <w:szCs w:val="20"/>
        </w:rPr>
        <w:t xml:space="preserve">cov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007A0C14">
        <w:rPr>
          <w:rFonts w:ascii="Calibri" w:hAnsi="Calibri" w:cs="Calibri"/>
          <w:i/>
          <w:iCs/>
          <w:sz w:val="20"/>
          <w:szCs w:val="20"/>
        </w:rPr>
        <w:t>pawg</w:t>
      </w:r>
      <w:proofErr w:type="spellEnd"/>
      <w:r w:rsidR="007A0C14">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33C4F4D9"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CB2585">
        <w:rPr>
          <w:rFonts w:cs="Calibri"/>
          <w:i/>
          <w:w w:val="79"/>
          <w:sz w:val="19"/>
          <w:szCs w:val="19"/>
          <w:u w:val="single"/>
        </w:rPr>
        <w:t xml:space="preserve">Yang, Jasmine </w:t>
      </w:r>
      <w:proofErr w:type="spellStart"/>
      <w:r w:rsidR="00CB2585">
        <w:rPr>
          <w:rFonts w:cs="Calibri"/>
          <w:i/>
          <w:w w:val="79"/>
          <w:sz w:val="19"/>
          <w:szCs w:val="19"/>
          <w:u w:val="single"/>
        </w:rPr>
        <w:t>kalia</w:t>
      </w:r>
      <w:proofErr w:type="spellEnd"/>
      <w:r w:rsidRPr="006B1DEC">
        <w:rPr>
          <w:rFonts w:cs="Calibri"/>
          <w:iCs/>
          <w:w w:val="79"/>
          <w:sz w:val="19"/>
          <w:szCs w:val="19"/>
        </w:rPr>
        <w:t xml:space="preserve">   </w:t>
      </w:r>
      <w:r w:rsidRPr="006B1DEC">
        <w:rPr>
          <w:rFonts w:ascii="Arial" w:hAnsi="Arial"/>
          <w:b/>
          <w:bCs/>
          <w:iCs/>
          <w:w w:val="79"/>
          <w:sz w:val="19"/>
          <w:szCs w:val="19"/>
        </w:rPr>
        <w:t xml:space="preserve">Cov </w:t>
      </w:r>
      <w:proofErr w:type="spellStart"/>
      <w:r w:rsidRPr="006B1DEC">
        <w:rPr>
          <w:rFonts w:ascii="Arial" w:hAnsi="Arial"/>
          <w:b/>
          <w:bCs/>
          <w:iCs/>
          <w:w w:val="79"/>
          <w:sz w:val="19"/>
          <w:szCs w:val="19"/>
        </w:rPr>
        <w:t>Ntsia</w:t>
      </w:r>
      <w:ins w:id="15" w:author="Kaxiong" w:date="2021-05-28T12:46:00Z">
        <w:r w:rsidR="00EE275F">
          <w:rPr>
            <w:rFonts w:ascii="Arial" w:hAnsi="Arial"/>
            <w:b/>
            <w:bCs/>
            <w:iCs/>
            <w:w w:val="79"/>
            <w:sz w:val="19"/>
            <w:szCs w:val="19"/>
          </w:rPr>
          <w:t>b</w:t>
        </w:r>
      </w:ins>
      <w:proofErr w:type="spellEnd"/>
      <w:del w:id="16" w:author="Kaxiong" w:date="2021-05-28T12:46:00Z">
        <w:r w:rsidRPr="006B1DEC" w:rsidDel="00EE275F">
          <w:rPr>
            <w:rFonts w:ascii="Arial" w:hAnsi="Arial"/>
            <w:b/>
            <w:bCs/>
            <w:iCs/>
            <w:w w:val="79"/>
            <w:sz w:val="19"/>
            <w:szCs w:val="19"/>
          </w:rPr>
          <w:delText>j</w:delText>
        </w:r>
      </w:del>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CB2585">
        <w:rPr>
          <w:rFonts w:ascii="Arial" w:hAnsi="Arial" w:cs="Arial"/>
          <w:i/>
          <w:w w:val="87"/>
          <w:sz w:val="19"/>
          <w:szCs w:val="19"/>
          <w:u w:val="single"/>
        </w:rPr>
        <w:t>2/6/2005</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CB2585">
        <w:rPr>
          <w:rFonts w:ascii="Calibri" w:hAnsi="Calibri" w:cs="Calibri"/>
          <w:i/>
          <w:sz w:val="19"/>
          <w:szCs w:val="19"/>
          <w:u w:val="single"/>
        </w:rPr>
        <w:t>5/12/2021</w:t>
      </w:r>
    </w:p>
    <w:p w14:paraId="5CBEBA3A" w14:textId="6CF707D9"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D64C5D">
        <w:rPr>
          <w:rFonts w:ascii="Calibri" w:hAnsi="Calibri" w:cs="Calibri"/>
          <w:i/>
          <w:w w:val="83"/>
          <w:szCs w:val="18"/>
          <w:u w:val="single"/>
        </w:rPr>
        <w:t>6/2/2017</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D64C5D">
        <w:rPr>
          <w:rFonts w:asciiTheme="minorHAnsi" w:hAnsiTheme="minorHAnsi" w:cstheme="minorHAnsi"/>
          <w:i/>
          <w:w w:val="83"/>
          <w:u w:val="single"/>
        </w:rPr>
        <w:t>5/</w:t>
      </w:r>
      <w:del w:id="17" w:author="Kaxiong" w:date="2021-05-28T12:36:00Z">
        <w:r w:rsidR="00D64C5D" w:rsidDel="00F57046">
          <w:rPr>
            <w:rFonts w:asciiTheme="minorHAnsi" w:hAnsiTheme="minorHAnsi" w:cstheme="minorHAnsi"/>
            <w:i/>
            <w:w w:val="83"/>
            <w:u w:val="single"/>
          </w:rPr>
          <w:delText>2</w:delText>
        </w:r>
      </w:del>
      <w:ins w:id="18" w:author="Kaxiong" w:date="2021-05-28T12:36:00Z">
        <w:r w:rsidR="00F57046">
          <w:rPr>
            <w:rFonts w:asciiTheme="minorHAnsi" w:hAnsiTheme="minorHAnsi" w:cstheme="minorHAnsi"/>
            <w:i/>
            <w:w w:val="83"/>
            <w:u w:val="single"/>
          </w:rPr>
          <w:t>1</w:t>
        </w:r>
      </w:ins>
      <w:r w:rsidR="00D64C5D">
        <w:rPr>
          <w:rFonts w:asciiTheme="minorHAnsi" w:hAnsiTheme="minorHAnsi" w:cstheme="minorHAnsi"/>
          <w:i/>
          <w:w w:val="83"/>
          <w:u w:val="single"/>
        </w:rPr>
        <w:t>1/202</w:t>
      </w:r>
      <w:del w:id="19" w:author="Kaxiong" w:date="2021-05-28T12:36:00Z">
        <w:r w:rsidR="00D64C5D" w:rsidDel="00F57046">
          <w:rPr>
            <w:rFonts w:asciiTheme="minorHAnsi" w:hAnsiTheme="minorHAnsi" w:cstheme="minorHAnsi"/>
            <w:i/>
            <w:w w:val="83"/>
            <w:u w:val="single"/>
          </w:rPr>
          <w:delText>3</w:delText>
        </w:r>
      </w:del>
      <w:ins w:id="20" w:author="Kaxiong" w:date="2021-05-28T12:36:00Z">
        <w:r w:rsidR="00F57046">
          <w:rPr>
            <w:rFonts w:asciiTheme="minorHAnsi" w:hAnsiTheme="minorHAnsi" w:cstheme="minorHAnsi"/>
            <w:i/>
            <w:w w:val="83"/>
            <w:u w:val="single"/>
          </w:rPr>
          <w:t>2</w:t>
        </w:r>
      </w:ins>
    </w:p>
    <w:p w14:paraId="1BFB2288" w14:textId="5C50AAE8"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FF5534">
        <w:rPr>
          <w:rFonts w:ascii="Calibri" w:eastAsia="Arial" w:hAnsi="Calibri" w:cs="Calibri"/>
          <w:i/>
          <w:iCs/>
          <w:u w:val="single"/>
        </w:rPr>
        <w:t>5/22/2020</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FF5534">
        <w:rPr>
          <w:rFonts w:ascii="Calibri" w:eastAsia="Arial" w:hAnsi="Calibri" w:cs="Calibri"/>
          <w:i/>
          <w:iCs/>
          <w:u w:val="single"/>
        </w:rPr>
        <w:t>5/21/2023</w:t>
      </w:r>
    </w:p>
    <w:p w14:paraId="0C687E9F" w14:textId="2ADC5A7E"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446AAA26"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0607C2">
        <w:rPr>
          <w:rFonts w:ascii="Calibri" w:eastAsia="Arial" w:hAnsi="Calibri" w:cs="Calibri"/>
          <w:i/>
          <w:iCs/>
          <w:u w:val="single"/>
        </w:rPr>
        <w:t>15</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0607C2">
        <w:rPr>
          <w:rFonts w:ascii="Calibri" w:eastAsia="Arial" w:hAnsi="Calibri" w:cs="Calibri"/>
          <w:i/>
          <w:iCs/>
          <w:u w:val="single"/>
        </w:rPr>
        <w:t>5</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2E25F9FB"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0607C2">
        <w:rPr>
          <w:rFonts w:ascii="Calibri" w:eastAsia="Arial" w:hAnsi="Calibri" w:cs="Calibri"/>
          <w:i/>
          <w:iCs/>
          <w:u w:val="single"/>
        </w:rPr>
        <w:t>9</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0607C2">
        <w:rPr>
          <w:rFonts w:ascii="Calibri" w:eastAsia="Arial" w:hAnsi="Calibri" w:cs="Calibri"/>
          <w:i/>
          <w:iCs/>
          <w:u w:val="single"/>
        </w:rPr>
        <w:t>Cuaj</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62D6E20D"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697A5F">
        <w:rPr>
          <w:rFonts w:ascii="Calibri" w:eastAsia="Arial" w:hAnsi="Calibri" w:cs="Calibri"/>
          <w:i/>
          <w:iCs/>
          <w:u w:val="single"/>
        </w:rPr>
        <w:t>60910682</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59209</w:t>
      </w:r>
      <w:del w:id="21" w:author="Kaxiong" w:date="2021-05-28T12:38:00Z">
        <w:r w:rsidR="00697A5F" w:rsidDel="00F57046">
          <w:rPr>
            <w:rFonts w:ascii="Calibri" w:eastAsia="Arial" w:hAnsi="Calibri" w:cs="Calibri"/>
            <w:i/>
            <w:iCs/>
            <w:u w:val="single"/>
          </w:rPr>
          <w:delText>2</w:delText>
        </w:r>
      </w:del>
      <w:ins w:id="22" w:author="Kaxiong" w:date="2021-05-28T12:38:00Z">
        <w:r w:rsidR="00F57046">
          <w:rPr>
            <w:rFonts w:ascii="Calibri" w:eastAsia="Arial" w:hAnsi="Calibri" w:cs="Calibri"/>
            <w:i/>
            <w:iCs/>
            <w:u w:val="single"/>
          </w:rPr>
          <w:t>4</w:t>
        </w:r>
      </w:ins>
      <w:r w:rsidR="00697A5F">
        <w:rPr>
          <w:rFonts w:ascii="Calibri" w:eastAsia="Arial" w:hAnsi="Calibri" w:cs="Calibri"/>
          <w:i/>
          <w:iCs/>
          <w:u w:val="single"/>
        </w:rPr>
        <w:t>5075</w:t>
      </w:r>
    </w:p>
    <w:p w14:paraId="2EF77696" w14:textId="00361C56"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D52B9D">
        <w:rPr>
          <w:rFonts w:eastAsia="Arial" w:cs="Calibri"/>
          <w:i/>
          <w:iCs/>
          <w:sz w:val="20"/>
          <w:szCs w:val="20"/>
          <w:u w:val="single"/>
        </w:rPr>
        <w:t>Deu</w:t>
      </w:r>
      <w:proofErr w:type="spellEnd"/>
      <w:r w:rsidR="00D52B9D">
        <w:rPr>
          <w:rFonts w:eastAsia="Arial" w:cs="Calibri"/>
          <w:i/>
          <w:iCs/>
          <w:sz w:val="20"/>
          <w:szCs w:val="20"/>
          <w:u w:val="single"/>
        </w:rPr>
        <w:t xml:space="preserve"> Yang</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52B9D">
        <w:rPr>
          <w:rFonts w:ascii="Arial" w:eastAsia="Arial" w:hAnsi="Arial"/>
          <w:i/>
          <w:iCs/>
          <w:sz w:val="20"/>
          <w:szCs w:val="20"/>
          <w:u w:val="single"/>
        </w:rPr>
        <w:t>7877 ANN ARBOR WAY</w:t>
      </w:r>
      <w:r w:rsidR="00352818">
        <w:rPr>
          <w:rFonts w:ascii="Arial" w:eastAsia="Arial" w:hAnsi="Arial"/>
          <w:sz w:val="20"/>
          <w:szCs w:val="20"/>
        </w:rPr>
        <w:t xml:space="preserve"> </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401F28">
        <w:rPr>
          <w:rFonts w:eastAsia="Arial" w:cs="Calibri"/>
          <w:i/>
          <w:iCs/>
          <w:sz w:val="20"/>
          <w:szCs w:val="20"/>
          <w:u w:val="single"/>
        </w:rPr>
        <w:t>398-7592</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401F28">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r w:rsidR="00401F28" w:rsidRPr="00401F28">
        <w:rPr>
          <w:rFonts w:eastAsia="Arial" w:cs="Calibri"/>
          <w:i/>
          <w:iCs/>
          <w:sz w:val="20"/>
          <w:szCs w:val="20"/>
          <w:u w:val="single"/>
        </w:rPr>
        <w:t xml:space="preserve"> </w:t>
      </w:r>
      <w:r w:rsidR="00401F28">
        <w:rPr>
          <w:rFonts w:eastAsia="Arial" w:cs="Calibri"/>
          <w:i/>
          <w:iCs/>
          <w:sz w:val="20"/>
          <w:szCs w:val="20"/>
          <w:u w:val="single"/>
        </w:rPr>
        <w:t>Deuyang91</w:t>
      </w:r>
      <w:del w:id="23" w:author="Kaxiong" w:date="2021-05-28T12:40:00Z">
        <w:r w:rsidR="00401F28" w:rsidDel="00F57046">
          <w:rPr>
            <w:rFonts w:eastAsia="Arial" w:cs="Calibri"/>
            <w:i/>
            <w:iCs/>
            <w:sz w:val="20"/>
            <w:szCs w:val="20"/>
            <w:u w:val="single"/>
          </w:rPr>
          <w:delText>8</w:delText>
        </w:r>
      </w:del>
      <w:r w:rsidR="00401F28">
        <w:rPr>
          <w:rFonts w:eastAsia="Arial" w:cs="Calibri"/>
          <w:i/>
          <w:iCs/>
          <w:sz w:val="20"/>
          <w:szCs w:val="20"/>
          <w:u w:val="single"/>
        </w:rPr>
        <w:t>4</w:t>
      </w:r>
      <w:ins w:id="24" w:author="Kaxiong" w:date="2021-05-28T12:40:00Z">
        <w:r w:rsidR="00F57046">
          <w:rPr>
            <w:rFonts w:eastAsia="Arial" w:cs="Calibri"/>
            <w:i/>
            <w:iCs/>
            <w:sz w:val="20"/>
            <w:szCs w:val="20"/>
            <w:u w:val="single"/>
          </w:rPr>
          <w:t>8</w:t>
        </w:r>
      </w:ins>
      <w:r w:rsidR="00401F28">
        <w:rPr>
          <w:rFonts w:eastAsia="Arial" w:cs="Calibri"/>
          <w:i/>
          <w:iCs/>
          <w:sz w:val="20"/>
          <w:szCs w:val="20"/>
          <w:u w:val="single"/>
        </w:rPr>
        <w:t>5@gmail.com</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772CDCFF"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A97B17">
        <w:rPr>
          <w:rFonts w:eastAsia="Arial" w:cs="Calibri"/>
          <w:i/>
          <w:iCs/>
          <w:sz w:val="20"/>
          <w:szCs w:val="20"/>
          <w:u w:val="single"/>
        </w:rPr>
        <w:t>Chue</w:t>
      </w:r>
      <w:proofErr w:type="spellEnd"/>
      <w:r w:rsidR="00A97B17">
        <w:rPr>
          <w:rFonts w:eastAsia="Arial" w:cs="Calibri"/>
          <w:i/>
          <w:iCs/>
          <w:sz w:val="20"/>
          <w:szCs w:val="20"/>
          <w:u w:val="single"/>
        </w:rPr>
        <w:t xml:space="preserve"> Yang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00A97B17"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A97B17">
        <w:rPr>
          <w:rFonts w:eastAsia="Arial" w:cs="Calibri"/>
          <w:i/>
          <w:iCs/>
          <w:sz w:val="20"/>
          <w:szCs w:val="20"/>
          <w:u w:val="single"/>
        </w:rPr>
        <w:t>477-8937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0A71BFB7" w:rsidR="0097772C" w:rsidRPr="00BA0480" w:rsidRDefault="002E1428" w:rsidP="00BA0480">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proofErr w:type="spellStart"/>
      <w:r w:rsidR="00F17EF7">
        <w:rPr>
          <w:rFonts w:eastAsia="Arial" w:cs="Calibri"/>
          <w:i/>
          <w:iCs/>
          <w:sz w:val="20"/>
          <w:szCs w:val="20"/>
          <w:u w:val="single"/>
        </w:rPr>
        <w:t>Ntawv</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Lub</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Nroog</w:t>
      </w:r>
      <w:proofErr w:type="spellEnd"/>
      <w:r w:rsidR="00F17EF7">
        <w:rPr>
          <w:rFonts w:eastAsia="Arial" w:cs="Calibri"/>
          <w:i/>
          <w:iCs/>
          <w:sz w:val="20"/>
          <w:szCs w:val="20"/>
          <w:u w:val="single"/>
        </w:rPr>
        <w:t xml:space="preserve"> </w:t>
      </w:r>
      <w:r w:rsidRPr="00DF6034">
        <w:rPr>
          <w:rFonts w:eastAsia="Arial" w:cs="Calibri"/>
          <w:i/>
          <w:iCs/>
          <w:sz w:val="20"/>
          <w:szCs w:val="20"/>
          <w:u w:val="single"/>
        </w:rPr>
        <w:t>Sacramento</w:t>
      </w:r>
      <w:r w:rsidR="00DB12A6">
        <w:rPr>
          <w:rFonts w:ascii="Arial" w:eastAsia="Arial" w:hAnsi="Arial"/>
          <w:b/>
          <w:bCs/>
          <w:sz w:val="20"/>
          <w:szCs w:val="20"/>
        </w:rPr>
        <w:t xml:space="preserve">                       </w:t>
      </w:r>
      <w:r w:rsidR="00DB12A6" w:rsidRPr="00DB12A6">
        <w:rPr>
          <w:rFonts w:ascii="Arial" w:eastAsia="Arial" w:hAnsi="Arial"/>
          <w:b/>
          <w:bCs/>
          <w:sz w:val="2"/>
          <w:szCs w:val="2"/>
        </w:rPr>
        <w:t>,</w:t>
      </w:r>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 xml:space="preserve">Chaw </w:t>
      </w:r>
      <w:proofErr w:type="spellStart"/>
      <w:r w:rsidR="0097772C" w:rsidRPr="00DF6034">
        <w:rPr>
          <w:rFonts w:ascii="Arial" w:eastAsia="Arial" w:hAnsi="Arial"/>
          <w:b/>
          <w:bCs/>
          <w:sz w:val="20"/>
          <w:szCs w:val="20"/>
        </w:rPr>
        <w:t>Nyob</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Tsev</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Kawm</w:t>
      </w:r>
      <w:proofErr w:type="spellEnd"/>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1C57C9">
        <w:rPr>
          <w:rFonts w:ascii="Arial" w:eastAsia="Arial" w:hAnsi="Arial"/>
          <w:i/>
          <w:iCs/>
          <w:sz w:val="20"/>
          <w:szCs w:val="20"/>
          <w:u w:val="single"/>
        </w:rPr>
        <w:t>John Still Middle</w:t>
      </w:r>
    </w:p>
    <w:p w14:paraId="400DB21A" w14:textId="3445CCC8"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r w:rsidRPr="006F1886">
        <w:rPr>
          <w:rFonts w:ascii="Arial" w:eastAsia="Arial" w:hAnsi="Arial"/>
          <w:sz w:val="2"/>
          <w:szCs w:val="2"/>
        </w:rPr>
        <w:t>,</w:t>
      </w:r>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001EF0D4"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r w:rsidRPr="00246E97">
        <w:rPr>
          <w:rFonts w:eastAsia="Arial" w:cs="Calibri"/>
          <w:i/>
          <w:iCs/>
          <w:sz w:val="18"/>
          <w:szCs w:val="14"/>
        </w:rPr>
        <w:t xml:space="preserve">Cov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ev</w:t>
      </w:r>
      <w:ins w:id="25" w:author="Kaxiong" w:date="2021-05-28T12:55:00Z">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Xiam</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Oob</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Qhab</w:t>
        </w:r>
        <w:proofErr w:type="spellEnd"/>
        <w:r w:rsidR="00EE275F">
          <w:rPr>
            <w:rFonts w:ascii="Arial" w:eastAsia="Arial" w:hAnsi="Arial"/>
            <w:i/>
            <w:iCs/>
            <w:sz w:val="20"/>
            <w:szCs w:val="20"/>
            <w:u w:val="single"/>
          </w:rPr>
          <w:t xml:space="preserve"> Li Kev</w:t>
        </w:r>
      </w:ins>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K</w:t>
      </w:r>
      <w:r w:rsidR="00B84B8A" w:rsidRPr="00B84B8A">
        <w:rPr>
          <w:rFonts w:ascii="Arial" w:eastAsia="Arial" w:hAnsi="Arial"/>
          <w:i/>
          <w:iCs/>
          <w:sz w:val="20"/>
          <w:szCs w:val="20"/>
          <w:u w:val="single"/>
        </w:rPr>
        <w:t>awm</w:t>
      </w:r>
      <w:proofErr w:type="spellEnd"/>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proofErr w:type="spellEnd"/>
      <w:r w:rsid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X</w:t>
      </w:r>
      <w:r w:rsidR="00B84B8A" w:rsidRPr="00B84B8A">
        <w:rPr>
          <w:rFonts w:ascii="Arial" w:eastAsia="Arial" w:hAnsi="Arial"/>
          <w:i/>
          <w:iCs/>
          <w:sz w:val="20"/>
          <w:szCs w:val="20"/>
          <w:u w:val="single"/>
        </w:rPr>
        <w:t>eeb</w:t>
      </w:r>
      <w:proofErr w:type="spellEnd"/>
      <w:ins w:id="26" w:author="Kaxiong" w:date="2021-05-28T13:02:00Z">
        <w:r w:rsidR="00097515">
          <w:rPr>
            <w:rFonts w:ascii="Arial" w:eastAsia="Arial" w:hAnsi="Arial"/>
            <w:i/>
            <w:iCs/>
            <w:sz w:val="20"/>
            <w:szCs w:val="20"/>
            <w:u w:val="single"/>
          </w:rPr>
          <w:t xml:space="preserve"> </w:t>
        </w:r>
      </w:ins>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181D35DC"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sidR="00C81AAE">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cov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cov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cov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cov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54EE7" w:rsidRPr="00254EE7">
        <w:rPr>
          <w:rFonts w:asciiTheme="minorHAnsi" w:hAnsiTheme="minorHAnsi" w:cstheme="minorHAnsi"/>
          <w:i/>
          <w:iCs/>
          <w:sz w:val="20"/>
          <w:szCs w:val="20"/>
        </w:rPr>
        <w:t xml:space="preserve">Jasmine </w:t>
      </w:r>
      <w:proofErr w:type="spellStart"/>
      <w:r w:rsidR="00254EE7" w:rsidRPr="00254EE7">
        <w:rPr>
          <w:rFonts w:asciiTheme="minorHAnsi" w:hAnsiTheme="minorHAnsi" w:cstheme="minorHAnsi"/>
          <w:i/>
          <w:iCs/>
          <w:sz w:val="20"/>
          <w:szCs w:val="20"/>
        </w:rPr>
        <w:t>ua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pom </w:t>
      </w:r>
      <w:proofErr w:type="spellStart"/>
      <w:r w:rsidR="00254EE7" w:rsidRPr="00254EE7">
        <w:rPr>
          <w:rFonts w:asciiTheme="minorHAnsi" w:hAnsiTheme="minorHAnsi" w:cstheme="minorHAnsi"/>
          <w:i/>
          <w:iCs/>
          <w:sz w:val="20"/>
          <w:szCs w:val="20"/>
        </w:rPr>
        <w:t>tias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muaj</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ins w:id="27" w:author="Kaxiong" w:date="2021-05-28T13:04:00Z">
        <w:r w:rsidR="00097515">
          <w:rPr>
            <w:rFonts w:asciiTheme="minorHAnsi" w:hAnsiTheme="minorHAnsi" w:cstheme="minorHAnsi"/>
            <w:i/>
            <w:iCs/>
            <w:sz w:val="20"/>
            <w:szCs w:val="20"/>
          </w:rPr>
          <w:t>txawv</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txav</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ntawm</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txheej</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txh</w:t>
        </w:r>
      </w:ins>
      <w:ins w:id="28" w:author="Kaxiong" w:date="2021-05-28T13:05:00Z">
        <w:r w:rsidR="00097515">
          <w:rPr>
            <w:rFonts w:asciiTheme="minorHAnsi" w:hAnsiTheme="minorHAnsi" w:cstheme="minorHAnsi"/>
            <w:i/>
            <w:iCs/>
            <w:sz w:val="20"/>
            <w:szCs w:val="20"/>
          </w:rPr>
          <w:t>eem</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kev</w:t>
        </w:r>
        <w:proofErr w:type="spellEnd"/>
        <w:r w:rsidR="00097515">
          <w:rPr>
            <w:rFonts w:asciiTheme="minorHAnsi" w:hAnsiTheme="minorHAnsi" w:cstheme="minorHAnsi"/>
            <w:i/>
            <w:iCs/>
            <w:sz w:val="20"/>
            <w:szCs w:val="20"/>
          </w:rPr>
          <w:t xml:space="preserve"> </w:t>
        </w:r>
      </w:ins>
      <w:del w:id="29" w:author="Kaxiong" w:date="2021-05-28T13:07:00Z">
        <w:r w:rsidR="00254EE7" w:rsidRPr="00254EE7" w:rsidDel="00211A96">
          <w:rPr>
            <w:rFonts w:asciiTheme="minorHAnsi" w:hAnsiTheme="minorHAnsi" w:cstheme="minorHAnsi"/>
            <w:i/>
            <w:iCs/>
            <w:sz w:val="20"/>
            <w:szCs w:val="20"/>
          </w:rPr>
          <w:delText xml:space="preserve">paub </w:delText>
        </w:r>
      </w:del>
      <w:proofErr w:type="spellStart"/>
      <w:ins w:id="30" w:author="Kaxiong" w:date="2021-05-28T13:05:00Z">
        <w:r w:rsidR="00097515">
          <w:rPr>
            <w:rFonts w:asciiTheme="minorHAnsi" w:hAnsiTheme="minorHAnsi" w:cstheme="minorHAnsi"/>
            <w:i/>
            <w:iCs/>
            <w:sz w:val="20"/>
            <w:szCs w:val="20"/>
          </w:rPr>
          <w:t>hnov</w:t>
        </w:r>
      </w:ins>
      <w:proofErr w:type="spellEnd"/>
      <w:ins w:id="31" w:author="Kaxiong" w:date="2021-05-28T13:08:00Z">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xav</w:t>
        </w:r>
      </w:ins>
      <w:proofErr w:type="spellEnd"/>
      <w:ins w:id="32" w:author="Kaxiong" w:date="2021-05-28T13:05:00Z">
        <w:r w:rsidR="00097515">
          <w:rPr>
            <w:rFonts w:asciiTheme="minorHAnsi" w:hAnsiTheme="minorHAnsi" w:cstheme="minorHAnsi"/>
            <w:i/>
            <w:iCs/>
            <w:sz w:val="20"/>
            <w:szCs w:val="20"/>
          </w:rPr>
          <w:t xml:space="preserve"> </w:t>
        </w:r>
      </w:ins>
      <w:del w:id="33" w:author="Kaxiong" w:date="2021-05-28T13:05:00Z">
        <w:r w:rsidR="00254EE7" w:rsidRPr="00254EE7" w:rsidDel="00097515">
          <w:rPr>
            <w:rFonts w:asciiTheme="minorHAnsi" w:hAnsiTheme="minorHAnsi" w:cstheme="minorHAnsi"/>
            <w:i/>
            <w:iCs/>
            <w:sz w:val="20"/>
            <w:szCs w:val="20"/>
          </w:rPr>
          <w:delText xml:space="preserve">txog kev xav </w:delText>
        </w:r>
      </w:del>
      <w:proofErr w:type="spellStart"/>
      <w:r w:rsidR="00254EE7" w:rsidRPr="00254EE7">
        <w:rPr>
          <w:rFonts w:asciiTheme="minorHAnsi" w:hAnsiTheme="minorHAnsi" w:cstheme="minorHAnsi"/>
          <w:i/>
          <w:iCs/>
          <w:sz w:val="20"/>
          <w:szCs w:val="20"/>
        </w:rPr>
        <w:t>nyob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hauv</w:t>
      </w:r>
      <w:proofErr w:type="spellEnd"/>
      <w:r w:rsidR="00254EE7" w:rsidRPr="00254EE7">
        <w:rPr>
          <w:rFonts w:asciiTheme="minorHAnsi" w:hAnsiTheme="minorHAnsi" w:cstheme="minorHAnsi"/>
          <w:i/>
          <w:iCs/>
          <w:sz w:val="20"/>
          <w:szCs w:val="20"/>
        </w:rPr>
        <w:t xml:space="preserve"> </w:t>
      </w:r>
      <w:ins w:id="34" w:author="Kaxiong" w:date="2021-05-28T13:05:00Z">
        <w:r w:rsidR="00097515">
          <w:rPr>
            <w:rFonts w:asciiTheme="minorHAnsi" w:hAnsiTheme="minorHAnsi" w:cstheme="minorHAnsi"/>
            <w:i/>
            <w:iCs/>
            <w:sz w:val="20"/>
            <w:szCs w:val="20"/>
          </w:rPr>
          <w:t xml:space="preserve">cov </w:t>
        </w:r>
      </w:ins>
      <w:proofErr w:type="spellStart"/>
      <w:r w:rsidR="00254EE7" w:rsidRPr="00254EE7">
        <w:rPr>
          <w:rFonts w:asciiTheme="minorHAnsi" w:hAnsiTheme="minorHAnsi" w:cstheme="minorHAnsi"/>
          <w:i/>
          <w:iCs/>
          <w:sz w:val="20"/>
          <w:szCs w:val="20"/>
        </w:rPr>
        <w:t>thaj</w:t>
      </w:r>
      <w:proofErr w:type="spellEnd"/>
      <w:del w:id="35" w:author="Kaxiong" w:date="2021-05-28T13:05:00Z">
        <w:r w:rsidR="00254EE7" w:rsidRPr="00254EE7" w:rsidDel="00097515">
          <w:rPr>
            <w:rFonts w:asciiTheme="minorHAnsi" w:hAnsiTheme="minorHAnsi" w:cstheme="minorHAnsi"/>
            <w:i/>
            <w:iCs/>
            <w:sz w:val="20"/>
            <w:szCs w:val="20"/>
          </w:rPr>
          <w:delText xml:space="preserve"> chaw</w:delText>
        </w:r>
      </w:del>
      <w:ins w:id="36" w:author="Kaxiong" w:date="2021-05-28T13:06:00Z">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tsam</w:t>
        </w:r>
        <w:proofErr w:type="spellEnd"/>
        <w:r w:rsidR="00211A96">
          <w:rPr>
            <w:rFonts w:asciiTheme="minorHAnsi" w:hAnsiTheme="minorHAnsi" w:cstheme="minorHAnsi"/>
            <w:i/>
            <w:iCs/>
            <w:sz w:val="20"/>
            <w:szCs w:val="20"/>
          </w:rPr>
          <w:t xml:space="preserve"> </w:t>
        </w:r>
      </w:ins>
      <w:del w:id="37" w:author="Kaxiong" w:date="2021-05-28T13:05:00Z">
        <w:r w:rsidR="00254EE7" w:rsidRPr="00254EE7" w:rsidDel="00097515">
          <w:rPr>
            <w:rFonts w:asciiTheme="minorHAnsi" w:hAnsiTheme="minorHAnsi" w:cstheme="minorHAnsi"/>
            <w:i/>
            <w:iCs/>
            <w:sz w:val="20"/>
            <w:szCs w:val="20"/>
          </w:rPr>
          <w:delText xml:space="preserve"> </w:delText>
        </w:r>
      </w:del>
      <w:proofErr w:type="spellStart"/>
      <w:r w:rsidR="00254EE7" w:rsidRPr="00254EE7">
        <w:rPr>
          <w:rFonts w:asciiTheme="minorHAnsi" w:hAnsiTheme="minorHAnsi" w:cstheme="minorHAnsi"/>
          <w:i/>
          <w:iCs/>
          <w:sz w:val="20"/>
          <w:szCs w:val="20"/>
        </w:rPr>
        <w:t>ntawm</w:t>
      </w:r>
      <w:proofErr w:type="spellEnd"/>
      <w:r w:rsidR="00254EE7" w:rsidRPr="00254EE7">
        <w:rPr>
          <w:rFonts w:asciiTheme="minorHAnsi" w:hAnsiTheme="minorHAnsi" w:cstheme="minorHAnsi"/>
          <w:i/>
          <w:iCs/>
          <w:sz w:val="20"/>
          <w:szCs w:val="20"/>
        </w:rPr>
        <w:t xml:space="preserve"> </w:t>
      </w:r>
      <w:del w:id="38" w:author="Kaxiong" w:date="2021-05-28T13:06:00Z">
        <w:r w:rsidR="00254EE7" w:rsidRPr="00254EE7" w:rsidDel="00211A96">
          <w:rPr>
            <w:rFonts w:asciiTheme="minorHAnsi" w:hAnsiTheme="minorHAnsi" w:cstheme="minorHAnsi"/>
            <w:i/>
            <w:iCs/>
            <w:sz w:val="20"/>
            <w:szCs w:val="20"/>
          </w:rPr>
          <w:delText>lub</w:delText>
        </w:r>
      </w:del>
      <w:ins w:id="39" w:author="Kaxiong" w:date="2021-05-28T13:06:00Z">
        <w:r w:rsidR="00211A96">
          <w:rPr>
            <w:rFonts w:asciiTheme="minorHAnsi" w:hAnsiTheme="minorHAnsi" w:cstheme="minorHAnsi"/>
            <w:i/>
            <w:iCs/>
            <w:sz w:val="20"/>
            <w:szCs w:val="20"/>
          </w:rPr>
          <w:t>cov</w:t>
        </w:r>
      </w:ins>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peev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xwm</w:t>
      </w:r>
      <w:proofErr w:type="spellEnd"/>
      <w:r w:rsidR="00254EE7" w:rsidRPr="00254EE7">
        <w:rPr>
          <w:rFonts w:asciiTheme="minorHAnsi" w:hAnsiTheme="minorHAnsi" w:cstheme="minorHAnsi"/>
          <w:i/>
          <w:iCs/>
          <w:sz w:val="20"/>
          <w:szCs w:val="20"/>
        </w:rPr>
        <w:t xml:space="preserve"> </w:t>
      </w:r>
      <w:del w:id="40" w:author="Kaxiong" w:date="2021-05-28T13:06:00Z">
        <w:r w:rsidR="00254EE7" w:rsidRPr="00254EE7" w:rsidDel="00211A96">
          <w:rPr>
            <w:rFonts w:asciiTheme="minorHAnsi" w:hAnsiTheme="minorHAnsi" w:cstheme="minorHAnsi"/>
            <w:i/>
            <w:iCs/>
            <w:sz w:val="20"/>
            <w:szCs w:val="20"/>
          </w:rPr>
          <w:delText>ua hauj</w:delText>
        </w:r>
        <w:r w:rsidR="005A2D4D" w:rsidDel="00211A96">
          <w:rPr>
            <w:rFonts w:asciiTheme="minorHAnsi" w:hAnsiTheme="minorHAnsi" w:cstheme="minorHAnsi"/>
            <w:i/>
            <w:iCs/>
            <w:sz w:val="20"/>
            <w:szCs w:val="20"/>
          </w:rPr>
          <w:delText xml:space="preserve"> </w:delText>
        </w:r>
        <w:r w:rsidR="00254EE7" w:rsidRPr="00254EE7" w:rsidDel="00211A96">
          <w:rPr>
            <w:rFonts w:asciiTheme="minorHAnsi" w:hAnsiTheme="minorHAnsi" w:cstheme="minorHAnsi"/>
            <w:i/>
            <w:iCs/>
            <w:sz w:val="20"/>
            <w:szCs w:val="20"/>
          </w:rPr>
          <w:delText>lwm</w:delText>
        </w:r>
      </w:del>
      <w:proofErr w:type="spellStart"/>
      <w:ins w:id="41" w:author="Kaxiong" w:date="2021-05-28T13:06:00Z">
        <w:r w:rsidR="00211A96">
          <w:rPr>
            <w:rFonts w:asciiTheme="minorHAnsi" w:hAnsiTheme="minorHAnsi" w:cstheme="minorHAnsi"/>
            <w:i/>
            <w:iCs/>
            <w:sz w:val="20"/>
            <w:szCs w:val="20"/>
          </w:rPr>
          <w:t>uas</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pau</w:t>
        </w:r>
      </w:ins>
      <w:ins w:id="42" w:author="Kaxiong" w:date="2021-05-28T13:07:00Z">
        <w:r w:rsidR="00211A96">
          <w:rPr>
            <w:rFonts w:asciiTheme="minorHAnsi" w:hAnsiTheme="minorHAnsi" w:cstheme="minorHAnsi"/>
            <w:i/>
            <w:iCs/>
            <w:sz w:val="20"/>
            <w:szCs w:val="20"/>
          </w:rPr>
          <w:t>b</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hnov</w:t>
        </w:r>
      </w:ins>
      <w:proofErr w:type="spellEnd"/>
      <w:r w:rsidR="00254EE7" w:rsidRPr="00254EE7">
        <w:rPr>
          <w:rFonts w:asciiTheme="minorHAnsi" w:hAnsiTheme="minorHAnsi" w:cstheme="minorHAnsi"/>
          <w:i/>
          <w:iCs/>
          <w:sz w:val="20"/>
          <w:szCs w:val="20"/>
        </w:rPr>
        <w:t xml:space="preserve"> (cov </w:t>
      </w:r>
      <w:del w:id="43" w:author="Kaxiong" w:date="2021-05-28T13:08:00Z">
        <w:r w:rsidR="00254EE7" w:rsidRPr="00254EE7" w:rsidDel="00211A96">
          <w:rPr>
            <w:rFonts w:asciiTheme="minorHAnsi" w:hAnsiTheme="minorHAnsi" w:cstheme="minorHAnsi"/>
            <w:i/>
            <w:iCs/>
            <w:sz w:val="20"/>
            <w:szCs w:val="20"/>
          </w:rPr>
          <w:delText>ntsiab lus</w:delText>
        </w:r>
      </w:del>
      <w:proofErr w:type="spellStart"/>
      <w:ins w:id="44" w:author="Kaxiong" w:date="2021-05-28T13:08:00Z">
        <w:r w:rsidR="00211A96">
          <w:rPr>
            <w:rFonts w:asciiTheme="minorHAnsi" w:hAnsiTheme="minorHAnsi" w:cstheme="minorHAnsi"/>
            <w:i/>
            <w:iCs/>
            <w:sz w:val="20"/>
            <w:szCs w:val="20"/>
          </w:rPr>
          <w:t>kev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xav</w:t>
        </w:r>
      </w:ins>
      <w:proofErr w:type="spellEnd"/>
      <w:r w:rsidR="00254EE7" w:rsidRPr="00254EE7">
        <w:rPr>
          <w:rFonts w:asciiTheme="minorHAnsi" w:hAnsiTheme="minorHAnsi" w:cstheme="minorHAnsi"/>
          <w:i/>
          <w:iCs/>
          <w:sz w:val="20"/>
          <w:szCs w:val="20"/>
        </w:rPr>
        <w:t xml:space="preserve"> / </w:t>
      </w:r>
      <w:del w:id="45" w:author="Kaxiong" w:date="2021-05-28T13:08:00Z">
        <w:r w:rsidR="00254EE7" w:rsidRPr="00254EE7" w:rsidDel="00211A96">
          <w:rPr>
            <w:rFonts w:asciiTheme="minorHAnsi" w:hAnsiTheme="minorHAnsi" w:cstheme="minorHAnsi"/>
            <w:i/>
            <w:iCs/>
            <w:sz w:val="20"/>
            <w:szCs w:val="20"/>
          </w:rPr>
          <w:delText>koom haum</w:delText>
        </w:r>
      </w:del>
      <w:proofErr w:type="spellStart"/>
      <w:ins w:id="46" w:author="Kaxiong" w:date="2021-05-28T13:08:00Z">
        <w:r w:rsidR="00211A96">
          <w:rPr>
            <w:rFonts w:asciiTheme="minorHAnsi" w:hAnsiTheme="minorHAnsi" w:cstheme="minorHAnsi"/>
            <w:i/>
            <w:iCs/>
            <w:sz w:val="20"/>
            <w:szCs w:val="20"/>
          </w:rPr>
          <w:t>kev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koom</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xwm</w:t>
        </w:r>
      </w:ins>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thiab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xav</w:t>
      </w:r>
      <w:proofErr w:type="spellEnd"/>
      <w:r w:rsidR="00254EE7" w:rsidRPr="00254EE7">
        <w:rPr>
          <w:rFonts w:asciiTheme="minorHAnsi" w:hAnsiTheme="minorHAnsi" w:cstheme="minorHAnsi"/>
          <w:i/>
          <w:iCs/>
          <w:sz w:val="20"/>
          <w:szCs w:val="20"/>
        </w:rPr>
        <w:t xml:space="preserve"> tau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nqa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ntxiv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nkag</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cov </w:t>
      </w:r>
      <w:proofErr w:type="spellStart"/>
      <w:ins w:id="47" w:author="Kaxiong" w:date="2021-05-28T13:09:00Z">
        <w:r w:rsidR="00211A96">
          <w:rPr>
            <w:rFonts w:asciiTheme="minorHAnsi" w:hAnsiTheme="minorHAnsi" w:cstheme="minorHAnsi"/>
            <w:i/>
            <w:iCs/>
            <w:sz w:val="20"/>
            <w:szCs w:val="20"/>
          </w:rPr>
          <w:t>quav</w:t>
        </w:r>
        <w:proofErr w:type="spellEnd"/>
        <w:r w:rsidR="00211A96">
          <w:rPr>
            <w:rFonts w:asciiTheme="minorHAnsi" w:hAnsiTheme="minorHAnsi" w:cstheme="minorHAnsi"/>
            <w:i/>
            <w:iCs/>
            <w:sz w:val="20"/>
            <w:szCs w:val="20"/>
          </w:rPr>
          <w:t xml:space="preserve"> </w:t>
        </w:r>
      </w:ins>
      <w:del w:id="48" w:author="Kaxiong" w:date="2021-05-28T13:11:00Z">
        <w:r w:rsidR="005A2D4D" w:rsidDel="00211A96">
          <w:rPr>
            <w:rFonts w:asciiTheme="minorHAnsi" w:hAnsiTheme="minorHAnsi" w:cstheme="minorHAnsi"/>
            <w:i/>
            <w:iCs/>
            <w:sz w:val="20"/>
            <w:szCs w:val="20"/>
          </w:rPr>
          <w:delText>ntau</w:delText>
        </w:r>
      </w:del>
      <w:proofErr w:type="spellStart"/>
      <w:ins w:id="49" w:author="Kaxiong" w:date="2021-05-28T13:11:00Z">
        <w:r w:rsidR="00211A96">
          <w:rPr>
            <w:rFonts w:asciiTheme="minorHAnsi" w:hAnsiTheme="minorHAnsi" w:cstheme="minorHAnsi"/>
            <w:i/>
            <w:iCs/>
            <w:sz w:val="20"/>
            <w:szCs w:val="20"/>
          </w:rPr>
          <w:t>kawm</w:t>
        </w:r>
        <w:proofErr w:type="spellEnd"/>
        <w:r w:rsidR="00211A96">
          <w:rPr>
            <w:rFonts w:asciiTheme="minorHAnsi" w:hAnsiTheme="minorHAnsi" w:cstheme="minorHAnsi"/>
            <w:i/>
            <w:iCs/>
            <w:sz w:val="20"/>
            <w:szCs w:val="20"/>
          </w:rPr>
          <w:t xml:space="preserve"> </w:t>
        </w:r>
      </w:ins>
      <w:proofErr w:type="spellStart"/>
      <w:ins w:id="50" w:author="Kaxiong" w:date="2021-05-28T13:09:00Z">
        <w:r w:rsidR="00211A96">
          <w:rPr>
            <w:rFonts w:asciiTheme="minorHAnsi" w:hAnsiTheme="minorHAnsi" w:cstheme="minorHAnsi"/>
            <w:i/>
            <w:iCs/>
            <w:sz w:val="20"/>
            <w:szCs w:val="20"/>
          </w:rPr>
          <w:t>ntawv</w:t>
        </w:r>
      </w:ins>
      <w:proofErr w:type="spellEnd"/>
      <w:r w:rsidR="00254EE7" w:rsidRPr="00254EE7">
        <w:rPr>
          <w:rFonts w:asciiTheme="minorHAnsi" w:hAnsiTheme="minorHAnsi" w:cstheme="minorHAnsi"/>
          <w:i/>
          <w:iCs/>
          <w:sz w:val="20"/>
          <w:szCs w:val="20"/>
        </w:rPr>
        <w:t xml:space="preserve"> </w:t>
      </w:r>
      <w:proofErr w:type="spellStart"/>
      <w:ins w:id="51" w:author="Kaxiong" w:date="2021-05-28T13:10:00Z">
        <w:r w:rsidR="00211A96">
          <w:rPr>
            <w:rFonts w:asciiTheme="minorHAnsi" w:hAnsiTheme="minorHAnsi" w:cstheme="minorHAnsi"/>
            <w:i/>
            <w:iCs/>
            <w:sz w:val="20"/>
            <w:szCs w:val="20"/>
          </w:rPr>
          <w:t>ib</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txwm</w:t>
        </w:r>
      </w:ins>
      <w:proofErr w:type="spellEnd"/>
      <w:del w:id="52" w:author="Kaxiong" w:date="2021-05-28T13:10:00Z">
        <w:r w:rsidR="00254EE7" w:rsidRPr="00254EE7" w:rsidDel="00211A96">
          <w:rPr>
            <w:rFonts w:asciiTheme="minorHAnsi" w:hAnsiTheme="minorHAnsi" w:cstheme="minorHAnsi"/>
            <w:i/>
            <w:iCs/>
            <w:sz w:val="20"/>
            <w:szCs w:val="20"/>
          </w:rPr>
          <w:delText>ua lub luag hauj</w:delText>
        </w:r>
        <w:r w:rsidR="005A2D4D" w:rsidDel="00211A96">
          <w:rPr>
            <w:rFonts w:asciiTheme="minorHAnsi" w:hAnsiTheme="minorHAnsi" w:cstheme="minorHAnsi"/>
            <w:i/>
            <w:iCs/>
            <w:sz w:val="20"/>
            <w:szCs w:val="20"/>
          </w:rPr>
          <w:delText xml:space="preserve"> </w:delText>
        </w:r>
        <w:r w:rsidR="00254EE7" w:rsidRPr="00254EE7" w:rsidDel="00211A96">
          <w:rPr>
            <w:rFonts w:asciiTheme="minorHAnsi" w:hAnsiTheme="minorHAnsi" w:cstheme="minorHAnsi"/>
            <w:i/>
            <w:iCs/>
            <w:sz w:val="20"/>
            <w:szCs w:val="20"/>
          </w:rPr>
          <w:delText>lwm</w:delText>
        </w:r>
      </w:del>
      <w:r w:rsidR="005A2D4D">
        <w:rPr>
          <w:rFonts w:asciiTheme="minorHAnsi" w:hAnsiTheme="minorHAnsi" w:cstheme="minorHAnsi"/>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r>
        <w:rPr>
          <w:rFonts w:ascii="Arial" w:eastAsia="Arial" w:hAnsi="Arial"/>
          <w:sz w:val="20"/>
          <w:szCs w:val="20"/>
        </w:rPr>
        <w:t>Cov</w:t>
      </w:r>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5EF9E5B1"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Cov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del w:id="53" w:author="Kaxiong" w:date="2021-05-28T12:43:00Z">
        <w:r w:rsidR="003B108F" w:rsidRPr="0030162A" w:rsidDel="00F57046">
          <w:rPr>
            <w:rFonts w:eastAsia="Arial" w:cs="Calibri"/>
            <w:i/>
            <w:iCs/>
            <w:sz w:val="20"/>
            <w:szCs w:val="20"/>
            <w:u w:val="single"/>
          </w:rPr>
          <w:delText>7</w:delText>
        </w:r>
      </w:del>
      <w:ins w:id="54" w:author="Kaxiong" w:date="2021-05-28T12:43:00Z">
        <w:r w:rsidR="00F57046">
          <w:rPr>
            <w:rFonts w:eastAsia="Arial" w:cs="Calibri"/>
            <w:i/>
            <w:iCs/>
            <w:sz w:val="20"/>
            <w:szCs w:val="20"/>
            <w:u w:val="single"/>
          </w:rPr>
          <w:t>4</w:t>
        </w:r>
      </w:ins>
      <w:r w:rsidR="003B108F" w:rsidRPr="0030162A">
        <w:rPr>
          <w:rFonts w:eastAsia="Arial" w:cs="Calibri"/>
          <w:i/>
          <w:iCs/>
          <w:sz w:val="20"/>
          <w:szCs w:val="20"/>
          <w:u w:val="single"/>
        </w:rPr>
        <w:t>/</w:t>
      </w:r>
      <w:del w:id="55" w:author="Kaxiong" w:date="2021-05-28T12:43:00Z">
        <w:r w:rsidR="0030162A" w:rsidDel="00F57046">
          <w:rPr>
            <w:rFonts w:eastAsia="Arial" w:cs="Calibri"/>
            <w:i/>
            <w:iCs/>
            <w:sz w:val="20"/>
            <w:szCs w:val="20"/>
            <w:u w:val="single"/>
          </w:rPr>
          <w:delText>20</w:delText>
        </w:r>
      </w:del>
      <w:ins w:id="56" w:author="Kaxiong" w:date="2021-05-28T12:43:00Z">
        <w:r w:rsidR="00F57046">
          <w:rPr>
            <w:rFonts w:eastAsia="Arial" w:cs="Calibri"/>
            <w:i/>
            <w:iCs/>
            <w:sz w:val="20"/>
            <w:szCs w:val="20"/>
            <w:u w:val="single"/>
          </w:rPr>
          <w:t>4</w:t>
        </w:r>
      </w:ins>
      <w:r w:rsidR="0030162A">
        <w:rPr>
          <w:rFonts w:eastAsia="Arial" w:cs="Calibri"/>
          <w:i/>
          <w:iCs/>
          <w:sz w:val="20"/>
          <w:szCs w:val="20"/>
          <w:u w:val="single"/>
        </w:rPr>
        <w:t>/201</w:t>
      </w:r>
      <w:del w:id="57" w:author="Kaxiong" w:date="2021-05-28T12:43:00Z">
        <w:r w:rsidR="0030162A" w:rsidDel="00F57046">
          <w:rPr>
            <w:rFonts w:eastAsia="Arial" w:cs="Calibri"/>
            <w:i/>
            <w:iCs/>
            <w:sz w:val="20"/>
            <w:szCs w:val="20"/>
            <w:u w:val="single"/>
          </w:rPr>
          <w:delText>5</w:delText>
        </w:r>
      </w:del>
      <w:ins w:id="58" w:author="Kaxiong" w:date="2021-05-28T12:43:00Z">
        <w:r w:rsidR="00F57046">
          <w:rPr>
            <w:rFonts w:eastAsia="Arial" w:cs="Calibri"/>
            <w:i/>
            <w:iCs/>
            <w:sz w:val="20"/>
            <w:szCs w:val="20"/>
            <w:u w:val="single"/>
          </w:rPr>
          <w:t>7</w:t>
        </w:r>
      </w:ins>
      <w:r w:rsidRPr="0030162A">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30162A">
        <w:rPr>
          <w:rFonts w:ascii="Arial" w:eastAsia="Arial" w:hAnsi="Arial"/>
          <w:i/>
          <w:iCs/>
          <w:sz w:val="18"/>
          <w:szCs w:val="18"/>
          <w:u w:val="single"/>
        </w:rPr>
        <w:t xml:space="preserve">30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Tub </w:t>
      </w:r>
      <w:proofErr w:type="spellStart"/>
      <w:r w:rsidR="0030162A">
        <w:rPr>
          <w:rFonts w:ascii="Arial" w:eastAsia="Arial" w:hAnsi="Arial"/>
          <w:i/>
          <w:iCs/>
          <w:sz w:val="18"/>
          <w:szCs w:val="18"/>
          <w:u w:val="single"/>
        </w:rPr>
        <w:t>Ntxhais</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Kawm</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w:t>
      </w:r>
      <w:del w:id="59" w:author="Kaxiong" w:date="2021-05-28T12:44:00Z">
        <w:r w:rsidR="0030162A" w:rsidDel="00F57046">
          <w:rPr>
            <w:rFonts w:ascii="Arial" w:eastAsia="Arial" w:hAnsi="Arial"/>
            <w:i/>
            <w:iCs/>
            <w:sz w:val="18"/>
            <w:szCs w:val="18"/>
            <w:u w:val="single"/>
          </w:rPr>
          <w:delText xml:space="preserve">Pab </w:delText>
        </w:r>
      </w:del>
      <w:proofErr w:type="spellStart"/>
      <w:r w:rsidR="0030162A">
        <w:rPr>
          <w:rFonts w:ascii="Arial" w:eastAsia="Arial" w:hAnsi="Arial"/>
          <w:i/>
          <w:iCs/>
          <w:sz w:val="18"/>
          <w:szCs w:val="18"/>
          <w:u w:val="single"/>
        </w:rPr>
        <w:t>Cuam</w:t>
      </w:r>
      <w:proofErr w:type="spellEnd"/>
      <w:ins w:id="60" w:author="Kaxiong" w:date="2021-05-28T12:44:00Z">
        <w:r w:rsidR="00F57046">
          <w:rPr>
            <w:rFonts w:ascii="Arial" w:eastAsia="Arial" w:hAnsi="Arial"/>
            <w:i/>
            <w:iCs/>
            <w:sz w:val="18"/>
            <w:szCs w:val="18"/>
            <w:u w:val="single"/>
          </w:rPr>
          <w:t xml:space="preserve"> </w:t>
        </w:r>
        <w:proofErr w:type="spellStart"/>
        <w:r w:rsidR="00F57046">
          <w:rPr>
            <w:rFonts w:ascii="Arial" w:eastAsia="Arial" w:hAnsi="Arial"/>
            <w:i/>
            <w:iCs/>
            <w:sz w:val="18"/>
            <w:szCs w:val="18"/>
            <w:u w:val="single"/>
          </w:rPr>
          <w:t>Tshuam</w:t>
        </w:r>
      </w:ins>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lastRenderedPageBreak/>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4/4/2017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6/2/2017</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2F203D74"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4C22FC">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4C22FC">
        <w:rPr>
          <w:rFonts w:ascii="Arial" w:hAnsi="Arial" w:cs="Arial"/>
          <w:i/>
          <w:iCs/>
          <w:sz w:val="20"/>
          <w:szCs w:val="20"/>
          <w:u w:val="single"/>
        </w:rPr>
        <w:t>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4C22FC">
        <w:rPr>
          <w:rFonts w:ascii="Arial" w:hAnsi="Arial" w:cs="Arial"/>
          <w:i/>
          <w:iCs/>
          <w:sz w:val="20"/>
          <w:szCs w:val="20"/>
          <w:u w:val="single"/>
        </w:rPr>
        <w:t>5/12/2021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65DFF46C" w:rsidR="004A72FA" w:rsidRPr="008112B5" w:rsidRDefault="00593DD4" w:rsidP="004A72FA">
      <w:pPr>
        <w:jc w:val="both"/>
        <w:rPr>
          <w:rStyle w:val="Strong"/>
          <w:rFonts w:ascii="Calibri" w:hAnsi="Calibri" w:cs="Calibri"/>
          <w:b w:val="0"/>
          <w:bCs w:val="0"/>
          <w:i/>
          <w:iCs/>
          <w:sz w:val="20"/>
          <w:szCs w:val="20"/>
        </w:rPr>
      </w:pPr>
      <w:r w:rsidRPr="00593DD4">
        <w:rPr>
          <w:rStyle w:val="Strong"/>
          <w:rFonts w:ascii="Calibri" w:hAnsi="Calibri" w:cs="Calibri"/>
          <w:b w:val="0"/>
          <w:bCs w:val="0"/>
          <w:i/>
          <w:iCs/>
          <w:sz w:val="20"/>
          <w:szCs w:val="20"/>
        </w:rPr>
        <w:t xml:space="preserve">Jasmine </w:t>
      </w:r>
      <w:del w:id="61" w:author="Kaxiong" w:date="2021-05-28T14:42:00Z">
        <w:r w:rsidRPr="00593DD4" w:rsidDel="00FF0368">
          <w:rPr>
            <w:rStyle w:val="Strong"/>
            <w:rFonts w:ascii="Calibri" w:hAnsi="Calibri" w:cs="Calibri"/>
            <w:b w:val="0"/>
            <w:bCs w:val="0"/>
            <w:i/>
            <w:iCs/>
            <w:sz w:val="20"/>
            <w:szCs w:val="20"/>
          </w:rPr>
          <w:delText xml:space="preserve">yog </w:delText>
        </w:r>
        <w:r w:rsidR="00664655" w:rsidDel="00FF0368">
          <w:rPr>
            <w:rStyle w:val="Strong"/>
            <w:rFonts w:ascii="Calibri" w:hAnsi="Calibri" w:cs="Calibri"/>
            <w:b w:val="0"/>
            <w:bCs w:val="0"/>
            <w:i/>
            <w:iCs/>
            <w:sz w:val="20"/>
            <w:szCs w:val="20"/>
          </w:rPr>
          <w:delText>yooj yim</w:delText>
        </w:r>
      </w:del>
      <w:proofErr w:type="spellStart"/>
      <w:ins w:id="62" w:author="Kaxiong" w:date="2021-05-28T14:42:00Z">
        <w:r w:rsidR="00FF0368">
          <w:rPr>
            <w:rStyle w:val="Strong"/>
            <w:rFonts w:ascii="Calibri" w:hAnsi="Calibri" w:cs="Calibri"/>
            <w:b w:val="0"/>
            <w:bCs w:val="0"/>
            <w:i/>
            <w:iCs/>
            <w:sz w:val="20"/>
            <w:szCs w:val="20"/>
          </w:rPr>
          <w:t>muaj</w:t>
        </w:r>
        <w:proofErr w:type="spellEnd"/>
        <w:r w:rsidR="00FF0368">
          <w:rPr>
            <w:rStyle w:val="Strong"/>
            <w:rFonts w:ascii="Calibri" w:hAnsi="Calibri" w:cs="Calibri"/>
            <w:b w:val="0"/>
            <w:bCs w:val="0"/>
            <w:i/>
            <w:iCs/>
            <w:sz w:val="20"/>
            <w:szCs w:val="20"/>
          </w:rPr>
          <w:t xml:space="preserve"> </w:t>
        </w:r>
        <w:proofErr w:type="spellStart"/>
        <w:r w:rsidR="00FF0368">
          <w:rPr>
            <w:rStyle w:val="Strong"/>
            <w:rFonts w:ascii="Calibri" w:hAnsi="Calibri" w:cs="Calibri"/>
            <w:b w:val="0"/>
            <w:bCs w:val="0"/>
            <w:i/>
            <w:iCs/>
            <w:sz w:val="20"/>
            <w:szCs w:val="20"/>
          </w:rPr>
          <w:t>kev</w:t>
        </w:r>
        <w:proofErr w:type="spellEnd"/>
        <w:r w:rsidR="00FF0368">
          <w:rPr>
            <w:rStyle w:val="Strong"/>
            <w:rFonts w:ascii="Calibri" w:hAnsi="Calibri" w:cs="Calibri"/>
            <w:b w:val="0"/>
            <w:bCs w:val="0"/>
            <w:i/>
            <w:iCs/>
            <w:sz w:val="20"/>
            <w:szCs w:val="20"/>
          </w:rPr>
          <w:t xml:space="preserve"> sib co</w:t>
        </w:r>
      </w:ins>
      <w:ins w:id="63" w:author="Kaxiong" w:date="2021-05-28T14:43:00Z">
        <w:r w:rsidR="00FF0368">
          <w:rPr>
            <w:rStyle w:val="Strong"/>
            <w:rFonts w:ascii="Calibri" w:hAnsi="Calibri" w:cs="Calibri"/>
            <w:b w:val="0"/>
            <w:bCs w:val="0"/>
            <w:i/>
            <w:iCs/>
            <w:sz w:val="20"/>
            <w:szCs w:val="20"/>
          </w:rPr>
          <w:t xml:space="preserve">g </w:t>
        </w:r>
        <w:proofErr w:type="spellStart"/>
        <w:r w:rsidR="00FF0368">
          <w:rPr>
            <w:rStyle w:val="Strong"/>
            <w:rFonts w:ascii="Calibri" w:hAnsi="Calibri" w:cs="Calibri"/>
            <w:b w:val="0"/>
            <w:bCs w:val="0"/>
            <w:i/>
            <w:iCs/>
            <w:sz w:val="20"/>
            <w:szCs w:val="20"/>
          </w:rPr>
          <w:t>phooj</w:t>
        </w:r>
        <w:proofErr w:type="spellEnd"/>
        <w:r w:rsidR="00FF0368">
          <w:rPr>
            <w:rStyle w:val="Strong"/>
            <w:rFonts w:ascii="Calibri" w:hAnsi="Calibri" w:cs="Calibri"/>
            <w:b w:val="0"/>
            <w:bCs w:val="0"/>
            <w:i/>
            <w:iCs/>
            <w:sz w:val="20"/>
            <w:szCs w:val="20"/>
          </w:rPr>
          <w:t xml:space="preserve"> </w:t>
        </w:r>
        <w:proofErr w:type="spellStart"/>
        <w:r w:rsidR="00FF0368">
          <w:rPr>
            <w:rStyle w:val="Strong"/>
            <w:rFonts w:ascii="Calibri" w:hAnsi="Calibri" w:cs="Calibri"/>
            <w:b w:val="0"/>
            <w:bCs w:val="0"/>
            <w:i/>
            <w:iCs/>
            <w:sz w:val="20"/>
            <w:szCs w:val="20"/>
          </w:rPr>
          <w:t>ywg</w:t>
        </w:r>
        <w:proofErr w:type="spellEnd"/>
        <w:r w:rsidR="00FF0368">
          <w:rPr>
            <w:rStyle w:val="Strong"/>
            <w:rFonts w:ascii="Calibri" w:hAnsi="Calibri" w:cs="Calibri"/>
            <w:b w:val="0"/>
            <w:bCs w:val="0"/>
            <w:i/>
            <w:iCs/>
            <w:sz w:val="20"/>
            <w:szCs w:val="20"/>
          </w:rPr>
          <w:t xml:space="preserve"> tau zoo</w:t>
        </w:r>
      </w:ins>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del w:id="64" w:author="Kaxiong" w:date="2021-05-28T14:47:00Z">
        <w:r w:rsidRPr="00593DD4" w:rsidDel="005B5B34">
          <w:rPr>
            <w:rStyle w:val="Strong"/>
            <w:rFonts w:ascii="Calibri" w:hAnsi="Calibri" w:cs="Calibri"/>
            <w:b w:val="0"/>
            <w:bCs w:val="0"/>
            <w:i/>
            <w:iCs/>
            <w:sz w:val="20"/>
            <w:szCs w:val="20"/>
          </w:rPr>
          <w:delText xml:space="preserve">sib koom </w:delText>
        </w:r>
      </w:del>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del w:id="65" w:author="Kaxiong" w:date="2021-05-28T14:47:00Z">
        <w:r w:rsidRPr="00593DD4" w:rsidDel="005B5B34">
          <w:rPr>
            <w:rStyle w:val="Strong"/>
            <w:rFonts w:ascii="Calibri" w:hAnsi="Calibri" w:cs="Calibri"/>
            <w:b w:val="0"/>
            <w:bCs w:val="0"/>
            <w:i/>
            <w:iCs/>
            <w:sz w:val="20"/>
            <w:szCs w:val="20"/>
          </w:rPr>
          <w:delText xml:space="preserve">ke </w:delText>
        </w:r>
      </w:del>
      <w:proofErr w:type="spellStart"/>
      <w:ins w:id="66" w:author="Kaxiong" w:date="2021-05-28T14:47:00Z">
        <w:r w:rsidR="005B5B34">
          <w:rPr>
            <w:rStyle w:val="Strong"/>
            <w:rFonts w:ascii="Calibri" w:hAnsi="Calibri" w:cs="Calibri"/>
            <w:b w:val="0"/>
            <w:bCs w:val="0"/>
            <w:i/>
            <w:iCs/>
            <w:sz w:val="20"/>
            <w:szCs w:val="20"/>
          </w:rPr>
          <w:t>raws</w:t>
        </w:r>
        <w:proofErr w:type="spellEnd"/>
        <w:r w:rsidR="005B5B34">
          <w:rPr>
            <w:rStyle w:val="Strong"/>
            <w:rFonts w:ascii="Calibri" w:hAnsi="Calibri" w:cs="Calibri"/>
            <w:b w:val="0"/>
            <w:bCs w:val="0"/>
            <w:i/>
            <w:iCs/>
            <w:sz w:val="20"/>
            <w:szCs w:val="20"/>
          </w:rPr>
          <w:t xml:space="preserve"> li </w:t>
        </w:r>
        <w:proofErr w:type="spellStart"/>
        <w:r w:rsidR="005B5B34">
          <w:rPr>
            <w:rStyle w:val="Strong"/>
            <w:rFonts w:ascii="Calibri" w:hAnsi="Calibri" w:cs="Calibri"/>
            <w:b w:val="0"/>
            <w:bCs w:val="0"/>
            <w:i/>
            <w:iCs/>
            <w:sz w:val="20"/>
            <w:szCs w:val="20"/>
          </w:rPr>
          <w:t>txoj</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cai</w:t>
        </w:r>
        <w:proofErr w:type="spellEnd"/>
        <w:r w:rsidR="005B5B34">
          <w:rPr>
            <w:rStyle w:val="Strong"/>
            <w:rFonts w:ascii="Calibri" w:hAnsi="Calibri" w:cs="Calibri"/>
            <w:b w:val="0"/>
            <w:bCs w:val="0"/>
            <w:i/>
            <w:iCs/>
            <w:sz w:val="20"/>
            <w:szCs w:val="20"/>
          </w:rPr>
          <w:t xml:space="preserve"> </w:t>
        </w:r>
      </w:ins>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tes</w:t>
      </w:r>
      <w:proofErr w:type="spellEnd"/>
      <w:r w:rsidRPr="00593DD4">
        <w:rPr>
          <w:rStyle w:val="Strong"/>
          <w:rFonts w:ascii="Calibri" w:hAnsi="Calibri" w:cs="Calibri"/>
          <w:b w:val="0"/>
          <w:bCs w:val="0"/>
          <w:i/>
          <w:iCs/>
          <w:sz w:val="20"/>
          <w:szCs w:val="20"/>
        </w:rPr>
        <w:t xml:space="preserve">. </w:t>
      </w:r>
      <w:del w:id="67" w:author="Kaxiong" w:date="2021-05-28T14:50:00Z">
        <w:r w:rsidRPr="00593DD4" w:rsidDel="005B5B34">
          <w:rPr>
            <w:rStyle w:val="Strong"/>
            <w:rFonts w:ascii="Calibri" w:hAnsi="Calibri" w:cs="Calibri"/>
            <w:b w:val="0"/>
            <w:bCs w:val="0"/>
            <w:i/>
            <w:iCs/>
            <w:sz w:val="20"/>
            <w:szCs w:val="20"/>
          </w:rPr>
          <w:delText>Sheis ua</w:delText>
        </w:r>
      </w:del>
      <w:proofErr w:type="spellStart"/>
      <w:ins w:id="68" w:author="Kaxiong" w:date="2021-05-28T14:50:00Z">
        <w:r w:rsidR="005B5B34">
          <w:rPr>
            <w:rStyle w:val="Strong"/>
            <w:rFonts w:ascii="Calibri" w:hAnsi="Calibri" w:cs="Calibri"/>
            <w:b w:val="0"/>
            <w:bCs w:val="0"/>
            <w:i/>
            <w:iCs/>
            <w:sz w:val="20"/>
            <w:szCs w:val="20"/>
          </w:rPr>
          <w:t>Nws</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muaj</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lub</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tawv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del w:id="69" w:author="Kaxiong" w:date="2021-05-28T14:50:00Z">
        <w:r w:rsidRPr="00593DD4" w:rsidDel="005B5B34">
          <w:rPr>
            <w:rStyle w:val="Strong"/>
            <w:rFonts w:ascii="Calibri" w:hAnsi="Calibri" w:cs="Calibri"/>
            <w:b w:val="0"/>
            <w:bCs w:val="0"/>
            <w:i/>
            <w:iCs/>
            <w:sz w:val="20"/>
            <w:szCs w:val="20"/>
          </w:rPr>
          <w:delText>lub siab tawv</w:delText>
        </w:r>
      </w:del>
      <w:proofErr w:type="spellStart"/>
      <w:ins w:id="70" w:author="Kaxiong" w:date="2021-05-28T14:50:00Z">
        <w:r w:rsidR="005B5B34">
          <w:rPr>
            <w:rStyle w:val="Strong"/>
            <w:rFonts w:ascii="Calibri" w:hAnsi="Calibri" w:cs="Calibri"/>
            <w:b w:val="0"/>
            <w:bCs w:val="0"/>
            <w:i/>
            <w:iCs/>
            <w:sz w:val="20"/>
            <w:szCs w:val="20"/>
          </w:rPr>
          <w:t>kev</w:t>
        </w:r>
        <w:proofErr w:type="spellEnd"/>
        <w:r w:rsidR="005B5B34">
          <w:rPr>
            <w:rStyle w:val="Strong"/>
            <w:rFonts w:ascii="Calibri" w:hAnsi="Calibri" w:cs="Calibri"/>
            <w:b w:val="0"/>
            <w:bCs w:val="0"/>
            <w:i/>
            <w:iCs/>
            <w:sz w:val="20"/>
            <w:szCs w:val="20"/>
          </w:rPr>
          <w:t xml:space="preserve"> </w:t>
        </w:r>
      </w:ins>
      <w:proofErr w:type="spellStart"/>
      <w:ins w:id="71" w:author="Kaxiong" w:date="2021-05-28T14:52:00Z">
        <w:r w:rsidR="005B5B34">
          <w:rPr>
            <w:rStyle w:val="Strong"/>
            <w:rFonts w:ascii="Calibri" w:hAnsi="Calibri" w:cs="Calibri"/>
            <w:b w:val="0"/>
            <w:bCs w:val="0"/>
            <w:i/>
            <w:iCs/>
            <w:sz w:val="20"/>
            <w:szCs w:val="20"/>
          </w:rPr>
          <w:t>xav</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mus</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paub</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tx</w:t>
        </w:r>
      </w:ins>
      <w:ins w:id="72" w:author="Kaxiong" w:date="2021-05-28T14:53:00Z">
        <w:r w:rsidR="005B5B34">
          <w:rPr>
            <w:rStyle w:val="Strong"/>
            <w:rFonts w:ascii="Calibri" w:hAnsi="Calibri" w:cs="Calibri"/>
            <w:b w:val="0"/>
            <w:bCs w:val="0"/>
            <w:i/>
            <w:iCs/>
            <w:sz w:val="20"/>
            <w:szCs w:val="20"/>
          </w:rPr>
          <w:t>og</w:t>
        </w:r>
        <w:proofErr w:type="spellEnd"/>
        <w:r w:rsidR="005B5B34">
          <w:rPr>
            <w:rStyle w:val="Strong"/>
            <w:rFonts w:ascii="Calibri" w:hAnsi="Calibri" w:cs="Calibri"/>
            <w:b w:val="0"/>
            <w:bCs w:val="0"/>
            <w:i/>
            <w:iCs/>
            <w:sz w:val="20"/>
            <w:szCs w:val="20"/>
          </w:rPr>
          <w:t xml:space="preserve"> yam sab </w:t>
        </w:r>
        <w:proofErr w:type="spellStart"/>
        <w:r w:rsidR="005B5B34">
          <w:rPr>
            <w:rStyle w:val="Strong"/>
            <w:rFonts w:ascii="Calibri" w:hAnsi="Calibri" w:cs="Calibri"/>
            <w:b w:val="0"/>
            <w:bCs w:val="0"/>
            <w:i/>
            <w:iCs/>
            <w:sz w:val="20"/>
            <w:szCs w:val="20"/>
          </w:rPr>
          <w:t>nrauv</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qhib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nyiam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nkauj</w:t>
      </w:r>
      <w:proofErr w:type="spellEnd"/>
      <w:r w:rsidRPr="00593DD4">
        <w:rPr>
          <w:rStyle w:val="Strong"/>
          <w:rFonts w:ascii="Calibri" w:hAnsi="Calibri" w:cs="Calibri"/>
          <w:b w:val="0"/>
          <w:bCs w:val="0"/>
          <w:i/>
          <w:iCs/>
          <w:sz w:val="20"/>
          <w:szCs w:val="20"/>
        </w:rPr>
        <w:t xml:space="preserve"> </w:t>
      </w:r>
      <w:proofErr w:type="spellStart"/>
      <w:ins w:id="73" w:author="Kaxiong" w:date="2021-05-28T14:54:00Z">
        <w:r w:rsidR="005B5B34">
          <w:rPr>
            <w:rStyle w:val="Strong"/>
            <w:rFonts w:ascii="Calibri" w:hAnsi="Calibri" w:cs="Calibri"/>
            <w:b w:val="0"/>
            <w:bCs w:val="0"/>
            <w:i/>
            <w:iCs/>
            <w:sz w:val="20"/>
            <w:szCs w:val="20"/>
          </w:rPr>
          <w:t>Kaus</w:t>
        </w:r>
        <w:proofErr w:type="spellEnd"/>
        <w:r w:rsidR="005B5B34">
          <w:rPr>
            <w:rStyle w:val="Strong"/>
            <w:rFonts w:ascii="Calibri" w:hAnsi="Calibri" w:cs="Calibri"/>
            <w:b w:val="0"/>
            <w:bCs w:val="0"/>
            <w:i/>
            <w:iCs/>
            <w:sz w:val="20"/>
            <w:szCs w:val="20"/>
          </w:rPr>
          <w:t xml:space="preserve"> Lim (</w:t>
        </w:r>
      </w:ins>
      <w:r w:rsidRPr="00593DD4">
        <w:rPr>
          <w:rStyle w:val="Strong"/>
          <w:rFonts w:ascii="Calibri" w:hAnsi="Calibri" w:cs="Calibri"/>
          <w:b w:val="0"/>
          <w:bCs w:val="0"/>
          <w:i/>
          <w:iCs/>
          <w:sz w:val="20"/>
          <w:szCs w:val="20"/>
        </w:rPr>
        <w:t>Korean Pop Music (KPOP)</w:t>
      </w:r>
      <w:ins w:id="74" w:author="Kaxiong" w:date="2021-05-28T14:54:00Z">
        <w:r w:rsidR="005B5B34">
          <w:rPr>
            <w:rStyle w:val="Strong"/>
            <w:rFonts w:ascii="Calibri" w:hAnsi="Calibri" w:cs="Calibri"/>
            <w:b w:val="0"/>
            <w:bCs w:val="0"/>
            <w:i/>
            <w:iCs/>
            <w:sz w:val="20"/>
            <w:szCs w:val="20"/>
          </w:rPr>
          <w:t>)</w:t>
        </w:r>
      </w:ins>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del w:id="75" w:author="Kaxiong" w:date="2021-05-28T14:54:00Z">
        <w:r w:rsidRPr="00593DD4" w:rsidDel="005B5B34">
          <w:rPr>
            <w:rStyle w:val="Strong"/>
            <w:rFonts w:ascii="Calibri" w:hAnsi="Calibri" w:cs="Calibri"/>
            <w:b w:val="0"/>
            <w:bCs w:val="0"/>
            <w:i/>
            <w:iCs/>
            <w:sz w:val="20"/>
            <w:szCs w:val="20"/>
          </w:rPr>
          <w:delText>nyiam</w:delText>
        </w:r>
      </w:del>
      <w:ins w:id="76" w:author="Kaxiong" w:date="2021-05-28T14:54:00Z">
        <w:r w:rsidR="005B5B34">
          <w:rPr>
            <w:rStyle w:val="Strong"/>
            <w:rFonts w:ascii="Calibri" w:hAnsi="Calibri" w:cs="Calibri"/>
            <w:b w:val="0"/>
            <w:bCs w:val="0"/>
            <w:i/>
            <w:iCs/>
            <w:sz w:val="20"/>
            <w:szCs w:val="20"/>
          </w:rPr>
          <w:t xml:space="preserve">hu </w:t>
        </w:r>
        <w:proofErr w:type="spellStart"/>
        <w:r w:rsidR="005B5B34">
          <w:rPr>
            <w:rStyle w:val="Strong"/>
            <w:rFonts w:ascii="Calibri" w:hAnsi="Calibri" w:cs="Calibri"/>
            <w:b w:val="0"/>
            <w:bCs w:val="0"/>
            <w:i/>
            <w:iCs/>
            <w:sz w:val="20"/>
            <w:szCs w:val="20"/>
          </w:rPr>
          <w:t>nkauj</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seev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cev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tau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del w:id="77" w:author="Kaxiong" w:date="2021-05-28T14:55:00Z">
        <w:r w:rsidRPr="00593DD4" w:rsidDel="005B5B34">
          <w:rPr>
            <w:rStyle w:val="Strong"/>
            <w:rFonts w:ascii="Calibri" w:hAnsi="Calibri" w:cs="Calibri"/>
            <w:b w:val="0"/>
            <w:bCs w:val="0"/>
            <w:i/>
            <w:iCs/>
            <w:sz w:val="20"/>
            <w:szCs w:val="20"/>
          </w:rPr>
          <w:delText>muaj</w:delText>
        </w:r>
      </w:del>
      <w:proofErr w:type="spellStart"/>
      <w:ins w:id="78" w:author="Kaxiong" w:date="2021-05-28T14:55:00Z">
        <w:r w:rsidR="005B5B34">
          <w:rPr>
            <w:rStyle w:val="Strong"/>
            <w:rFonts w:ascii="Calibri" w:hAnsi="Calibri" w:cs="Calibri"/>
            <w:b w:val="0"/>
            <w:bCs w:val="0"/>
            <w:i/>
            <w:iCs/>
            <w:sz w:val="20"/>
            <w:szCs w:val="20"/>
          </w:rPr>
          <w:t>yog</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ib</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w:t>
      </w:r>
      <w:proofErr w:type="spellStart"/>
      <w:ins w:id="79" w:author="Kaxiong" w:date="2021-05-28T14:55:00Z">
        <w:r w:rsidR="005B5B34">
          <w:rPr>
            <w:rStyle w:val="Strong"/>
            <w:rFonts w:ascii="Calibri" w:hAnsi="Calibri" w:cs="Calibri"/>
            <w:b w:val="0"/>
            <w:bCs w:val="0"/>
            <w:i/>
            <w:iCs/>
            <w:sz w:val="20"/>
            <w:szCs w:val="20"/>
          </w:rPr>
          <w:t>lus</w:t>
        </w:r>
        <w:proofErr w:type="spellEnd"/>
        <w:r w:rsidR="005B5B34">
          <w:rPr>
            <w:rStyle w:val="Strong"/>
            <w:rFonts w:ascii="Calibri" w:hAnsi="Calibri" w:cs="Calibri"/>
            <w:b w:val="0"/>
            <w:bCs w:val="0"/>
            <w:i/>
            <w:iCs/>
            <w:sz w:val="20"/>
            <w:szCs w:val="20"/>
          </w:rPr>
          <w:t xml:space="preserve"> </w:t>
        </w:r>
      </w:ins>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cov </w:t>
      </w:r>
      <w:proofErr w:type="spellStart"/>
      <w:r w:rsidRPr="00593DD4">
        <w:rPr>
          <w:rStyle w:val="Strong"/>
          <w:rFonts w:ascii="Calibri" w:hAnsi="Calibri" w:cs="Calibri"/>
          <w:b w:val="0"/>
          <w:bCs w:val="0"/>
          <w:i/>
          <w:iCs/>
          <w:sz w:val="20"/>
          <w:szCs w:val="20"/>
        </w:rPr>
        <w:t>hom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phiaj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suav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ins w:id="80" w:author="Kaxiong" w:date="2021-05-28T14:56:00Z">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ntaus</w:t>
        </w:r>
        <w:proofErr w:type="spellEnd"/>
        <w:r w:rsidR="00A230D4">
          <w:rPr>
            <w:rStyle w:val="Strong"/>
            <w:rFonts w:ascii="Calibri" w:hAnsi="Calibri" w:cs="Calibri"/>
            <w:b w:val="0"/>
            <w:bCs w:val="0"/>
            <w:i/>
            <w:iCs/>
            <w:sz w:val="20"/>
            <w:szCs w:val="20"/>
          </w:rPr>
          <w:t xml:space="preserve"> </w:t>
        </w:r>
      </w:ins>
      <w:proofErr w:type="spellStart"/>
      <w:r w:rsidRPr="00593DD4">
        <w:rPr>
          <w:rStyle w:val="Strong"/>
          <w:rFonts w:ascii="Calibri" w:hAnsi="Calibri" w:cs="Calibri"/>
          <w:b w:val="0"/>
          <w:bCs w:val="0"/>
          <w:i/>
          <w:iCs/>
          <w:sz w:val="20"/>
          <w:szCs w:val="20"/>
        </w:rPr>
        <w:t>ntau</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phooj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ntxiv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kis</w:t>
      </w:r>
      <w:proofErr w:type="spellEnd"/>
      <w:r w:rsidRPr="00593DD4">
        <w:rPr>
          <w:rStyle w:val="Strong"/>
          <w:rFonts w:ascii="Calibri" w:hAnsi="Calibri" w:cs="Calibri"/>
          <w:b w:val="0"/>
          <w:bCs w:val="0"/>
          <w:i/>
          <w:iCs/>
          <w:sz w:val="20"/>
          <w:szCs w:val="20"/>
        </w:rPr>
        <w:t xml:space="preserve"> las. Jasmine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del w:id="81" w:author="Kaxiong" w:date="2021-05-28T14:57:00Z">
        <w:r w:rsidRPr="00593DD4" w:rsidDel="00A230D4">
          <w:rPr>
            <w:rStyle w:val="Strong"/>
            <w:rFonts w:ascii="Calibri" w:hAnsi="Calibri" w:cs="Calibri"/>
            <w:b w:val="0"/>
            <w:bCs w:val="0"/>
            <w:i/>
            <w:iCs/>
            <w:sz w:val="20"/>
            <w:szCs w:val="20"/>
          </w:rPr>
          <w:delText xml:space="preserve">qhov </w:delText>
        </w:r>
      </w:del>
      <w:proofErr w:type="spellStart"/>
      <w:ins w:id="82" w:author="Kaxiong" w:date="2021-05-28T14:57:00Z">
        <w:r w:rsidR="00A230D4">
          <w:rPr>
            <w:rStyle w:val="Strong"/>
            <w:rFonts w:ascii="Calibri" w:hAnsi="Calibri" w:cs="Calibri"/>
            <w:b w:val="0"/>
            <w:bCs w:val="0"/>
            <w:i/>
            <w:iCs/>
            <w:sz w:val="20"/>
            <w:szCs w:val="20"/>
          </w:rPr>
          <w:t>ib</w:t>
        </w:r>
        <w:proofErr w:type="spellEnd"/>
        <w:r w:rsidR="00A230D4">
          <w:rPr>
            <w:rStyle w:val="Strong"/>
            <w:rFonts w:ascii="Calibri" w:hAnsi="Calibri" w:cs="Calibri"/>
            <w:b w:val="0"/>
            <w:bCs w:val="0"/>
            <w:i/>
            <w:iCs/>
            <w:sz w:val="20"/>
            <w:szCs w:val="20"/>
          </w:rPr>
          <w:t xml:space="preserve"> tug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tau </w:t>
        </w:r>
      </w:ins>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ntawm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ntaus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ncaws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del w:id="83" w:author="Kaxiong" w:date="2021-05-28T14:58:00Z">
        <w:r w:rsidRPr="00593DD4" w:rsidDel="00A230D4">
          <w:rPr>
            <w:rStyle w:val="Strong"/>
            <w:rFonts w:ascii="Calibri" w:hAnsi="Calibri" w:cs="Calibri"/>
            <w:b w:val="0"/>
            <w:bCs w:val="0"/>
            <w:i/>
            <w:iCs/>
            <w:sz w:val="20"/>
            <w:szCs w:val="20"/>
          </w:rPr>
          <w:delText>txaus</w:delText>
        </w:r>
      </w:del>
      <w:proofErr w:type="spellStart"/>
      <w:ins w:id="84" w:author="Kaxiong" w:date="2021-05-28T14:58:00Z">
        <w:r w:rsidR="00A230D4">
          <w:rPr>
            <w:rStyle w:val="Strong"/>
            <w:rFonts w:ascii="Calibri" w:hAnsi="Calibri" w:cs="Calibri"/>
            <w:b w:val="0"/>
            <w:bCs w:val="0"/>
            <w:i/>
            <w:iCs/>
            <w:sz w:val="20"/>
            <w:szCs w:val="20"/>
          </w:rPr>
          <w:t>muaj</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nrhiav</w:t>
      </w:r>
      <w:proofErr w:type="spellEnd"/>
      <w:r w:rsidRPr="00593DD4">
        <w:rPr>
          <w:rStyle w:val="Strong"/>
          <w:rFonts w:ascii="Calibri" w:hAnsi="Calibri" w:cs="Calibri"/>
          <w:b w:val="0"/>
          <w:bCs w:val="0"/>
          <w:i/>
          <w:iCs/>
          <w:sz w:val="20"/>
          <w:szCs w:val="20"/>
        </w:rPr>
        <w:t xml:space="preserve"> </w:t>
      </w:r>
      <w:del w:id="85" w:author="Kaxiong" w:date="2021-05-28T14:58:00Z">
        <w:r w:rsidRPr="00593DD4" w:rsidDel="00A230D4">
          <w:rPr>
            <w:rStyle w:val="Strong"/>
            <w:rFonts w:ascii="Calibri" w:hAnsi="Calibri" w:cs="Calibri"/>
            <w:b w:val="0"/>
            <w:bCs w:val="0"/>
            <w:i/>
            <w:iCs/>
            <w:sz w:val="20"/>
            <w:szCs w:val="20"/>
          </w:rPr>
          <w:delText>tus neeg nyiam</w:delText>
        </w:r>
      </w:del>
      <w:proofErr w:type="spellStart"/>
      <w:ins w:id="86" w:author="Kaxiong" w:date="2021-05-28T14:58:00Z">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hauj</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lwm</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si</w:t>
        </w:r>
      </w:ins>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xav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dej</w:t>
      </w:r>
      <w:proofErr w:type="spellEnd"/>
      <w:r w:rsidRPr="00593DD4">
        <w:rPr>
          <w:rStyle w:val="Strong"/>
          <w:rFonts w:ascii="Calibri" w:hAnsi="Calibri" w:cs="Calibri"/>
          <w:b w:val="0"/>
          <w:bCs w:val="0"/>
          <w:i/>
          <w:iCs/>
          <w:sz w:val="20"/>
          <w:szCs w:val="20"/>
        </w:rPr>
        <w:t xml:space="preserve"> </w:t>
      </w:r>
      <w:proofErr w:type="spellStart"/>
      <w:ins w:id="87" w:author="Kaxiong" w:date="2021-05-28T14:59:00Z">
        <w:r w:rsidR="00A230D4">
          <w:rPr>
            <w:rStyle w:val="Strong"/>
            <w:rFonts w:ascii="Calibri" w:hAnsi="Calibri" w:cs="Calibri"/>
            <w:b w:val="0"/>
            <w:bCs w:val="0"/>
            <w:i/>
            <w:iCs/>
            <w:sz w:val="20"/>
            <w:szCs w:val="20"/>
          </w:rPr>
          <w:t>kom</w:t>
        </w:r>
        <w:proofErr w:type="spellEnd"/>
        <w:r w:rsidR="00A230D4">
          <w:rPr>
            <w:rStyle w:val="Strong"/>
            <w:rFonts w:ascii="Calibri" w:hAnsi="Calibri" w:cs="Calibri"/>
            <w:b w:val="0"/>
            <w:bCs w:val="0"/>
            <w:i/>
            <w:iCs/>
            <w:sz w:val="20"/>
            <w:szCs w:val="20"/>
          </w:rPr>
          <w:t xml:space="preserve"> </w:t>
        </w:r>
      </w:ins>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dua</w:t>
      </w:r>
      <w:proofErr w:type="spellEnd"/>
      <w:r w:rsidRPr="00593DD4">
        <w:rPr>
          <w:rStyle w:val="Strong"/>
          <w:rFonts w:ascii="Calibri" w:hAnsi="Calibri" w:cs="Calibri"/>
          <w:b w:val="0"/>
          <w:bCs w:val="0"/>
          <w:i/>
          <w:iCs/>
          <w:sz w:val="20"/>
          <w:szCs w:val="20"/>
        </w:rPr>
        <w:t xml:space="preserve">. Jasmine </w:t>
      </w:r>
      <w:ins w:id="88" w:author="Kaxiong" w:date="2021-05-28T15:00:00Z">
        <w:r w:rsidR="00A230D4">
          <w:rPr>
            <w:rStyle w:val="Strong"/>
            <w:rFonts w:ascii="Calibri" w:hAnsi="Calibri" w:cs="Calibri"/>
            <w:b w:val="0"/>
            <w:bCs w:val="0"/>
            <w:i/>
            <w:iCs/>
            <w:sz w:val="20"/>
            <w:szCs w:val="20"/>
          </w:rPr>
          <w:t xml:space="preserve">cov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paub</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txog</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tswj</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fw</w:t>
        </w:r>
      </w:ins>
      <w:ins w:id="89" w:author="Kaxiong" w:date="2021-05-28T15:01:00Z">
        <w:r w:rsidR="00A230D4">
          <w:rPr>
            <w:rStyle w:val="Strong"/>
            <w:rFonts w:ascii="Calibri" w:hAnsi="Calibri" w:cs="Calibri"/>
            <w:b w:val="0"/>
            <w:bCs w:val="0"/>
            <w:i/>
            <w:iCs/>
            <w:sz w:val="20"/>
            <w:szCs w:val="20"/>
          </w:rPr>
          <w:t>m</w:t>
        </w:r>
        <w:proofErr w:type="spellEnd"/>
        <w:r w:rsidR="00A230D4">
          <w:rPr>
            <w:rStyle w:val="Strong"/>
            <w:rFonts w:ascii="Calibri" w:hAnsi="Calibri" w:cs="Calibri"/>
            <w:b w:val="0"/>
            <w:bCs w:val="0"/>
            <w:i/>
            <w:iCs/>
            <w:sz w:val="20"/>
            <w:szCs w:val="20"/>
          </w:rPr>
          <w:t xml:space="preserve"> </w:t>
        </w:r>
      </w:ins>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sij</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hawm</w:t>
      </w:r>
      <w:proofErr w:type="spellEnd"/>
      <w:del w:id="90" w:author="Kaxiong" w:date="2021-05-28T15:01:00Z">
        <w:r w:rsidRPr="00593DD4" w:rsidDel="00A230D4">
          <w:rPr>
            <w:rStyle w:val="Strong"/>
            <w:rFonts w:ascii="Calibri" w:hAnsi="Calibri" w:cs="Calibri"/>
            <w:b w:val="0"/>
            <w:bCs w:val="0"/>
            <w:i/>
            <w:iCs/>
            <w:sz w:val="20"/>
            <w:szCs w:val="20"/>
          </w:rPr>
          <w:delText xml:space="preserve"> tswj kev tswj</w:delText>
        </w:r>
        <w:r w:rsidR="00664655" w:rsidDel="00A230D4">
          <w:rPr>
            <w:rStyle w:val="Strong"/>
            <w:rFonts w:ascii="Calibri" w:hAnsi="Calibri" w:cs="Calibri"/>
            <w:b w:val="0"/>
            <w:bCs w:val="0"/>
            <w:i/>
            <w:iCs/>
            <w:sz w:val="20"/>
            <w:szCs w:val="20"/>
          </w:rPr>
          <w:delText xml:space="preserve"> </w:delText>
        </w:r>
        <w:r w:rsidRPr="00593DD4" w:rsidDel="00A230D4">
          <w:rPr>
            <w:rStyle w:val="Strong"/>
            <w:rFonts w:ascii="Calibri" w:hAnsi="Calibri" w:cs="Calibri"/>
            <w:b w:val="0"/>
            <w:bCs w:val="0"/>
            <w:i/>
            <w:iCs/>
            <w:sz w:val="20"/>
            <w:szCs w:val="20"/>
          </w:rPr>
          <w:delText>fwm</w:delText>
        </w:r>
      </w:del>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ins w:id="91" w:author="Kaxiong" w:date="2021-05-28T15:01:00Z">
        <w:r w:rsidR="00A230D4">
          <w:rPr>
            <w:rStyle w:val="Strong"/>
            <w:rFonts w:ascii="Calibri" w:hAnsi="Calibri" w:cs="Calibri"/>
            <w:b w:val="0"/>
            <w:bCs w:val="0"/>
            <w:i/>
            <w:iCs/>
            <w:sz w:val="20"/>
            <w:szCs w:val="20"/>
          </w:rPr>
          <w:t xml:space="preserve">cov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paub</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txog</w:t>
        </w:r>
        <w:proofErr w:type="spellEnd"/>
        <w:r w:rsidR="00A230D4">
          <w:rPr>
            <w:rStyle w:val="Strong"/>
            <w:rFonts w:ascii="Calibri" w:hAnsi="Calibri" w:cs="Calibri"/>
            <w:b w:val="0"/>
            <w:bCs w:val="0"/>
            <w:i/>
            <w:iCs/>
            <w:sz w:val="20"/>
            <w:szCs w:val="20"/>
          </w:rPr>
          <w:t xml:space="preserve"> </w:t>
        </w:r>
      </w:ins>
      <w:del w:id="92" w:author="Kaxiong" w:date="2021-05-28T15:02:00Z">
        <w:r w:rsidRPr="00593DD4" w:rsidDel="00A230D4">
          <w:rPr>
            <w:rStyle w:val="Strong"/>
            <w:rFonts w:ascii="Calibri" w:hAnsi="Calibri" w:cs="Calibri"/>
            <w:b w:val="0"/>
            <w:bCs w:val="0"/>
            <w:i/>
            <w:iCs/>
            <w:sz w:val="20"/>
            <w:szCs w:val="20"/>
          </w:rPr>
          <w:delText>kev txawj ua hauj</w:delText>
        </w:r>
        <w:r w:rsidR="00664655" w:rsidDel="00A230D4">
          <w:rPr>
            <w:rStyle w:val="Strong"/>
            <w:rFonts w:ascii="Calibri" w:hAnsi="Calibri" w:cs="Calibri"/>
            <w:b w:val="0"/>
            <w:bCs w:val="0"/>
            <w:i/>
            <w:iCs/>
            <w:sz w:val="20"/>
            <w:szCs w:val="20"/>
          </w:rPr>
          <w:delText xml:space="preserve"> </w:delText>
        </w:r>
        <w:r w:rsidRPr="00593DD4" w:rsidDel="00A230D4">
          <w:rPr>
            <w:rStyle w:val="Strong"/>
            <w:rFonts w:ascii="Calibri" w:hAnsi="Calibri" w:cs="Calibri"/>
            <w:b w:val="0"/>
            <w:bCs w:val="0"/>
            <w:i/>
            <w:iCs/>
            <w:sz w:val="20"/>
            <w:szCs w:val="20"/>
          </w:rPr>
          <w:delText>lwm</w:delText>
        </w:r>
      </w:del>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w:t>
      </w:r>
      <w:r w:rsidR="00664655">
        <w:rPr>
          <w:rStyle w:val="Strong"/>
          <w:rFonts w:ascii="Calibri" w:hAnsi="Calibri" w:cs="Calibri"/>
          <w:b w:val="0"/>
          <w:bCs w:val="0"/>
          <w:i/>
          <w:iCs/>
          <w:sz w:val="20"/>
          <w:szCs w:val="20"/>
        </w:rPr>
        <w:t>s</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haum</w:t>
      </w:r>
      <w:proofErr w:type="spellEnd"/>
      <w:r w:rsidRPr="00593DD4">
        <w:rPr>
          <w:rStyle w:val="Strong"/>
          <w:rFonts w:ascii="Calibri" w:hAnsi="Calibri" w:cs="Calibri"/>
          <w:b w:val="0"/>
          <w:bCs w:val="0"/>
          <w:i/>
          <w:iCs/>
          <w:sz w:val="20"/>
          <w:szCs w:val="20"/>
        </w:rPr>
        <w:t xml:space="preserve"> </w:t>
      </w:r>
      <w:proofErr w:type="spellStart"/>
      <w:ins w:id="93" w:author="Kaxiong" w:date="2021-05-28T15:03:00Z">
        <w:r w:rsidR="00A230D4">
          <w:rPr>
            <w:rStyle w:val="Strong"/>
            <w:rFonts w:ascii="Calibri" w:hAnsi="Calibri" w:cs="Calibri"/>
            <w:b w:val="0"/>
            <w:bCs w:val="0"/>
            <w:i/>
            <w:iCs/>
            <w:sz w:val="20"/>
            <w:szCs w:val="20"/>
          </w:rPr>
          <w:t>yog</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ins>
      <w:r w:rsidRPr="00593DD4">
        <w:rPr>
          <w:rStyle w:val="Strong"/>
          <w:rFonts w:ascii="Calibri" w:hAnsi="Calibri" w:cs="Calibri"/>
          <w:b w:val="0"/>
          <w:bCs w:val="0"/>
          <w:i/>
          <w:iCs/>
          <w:sz w:val="20"/>
          <w:szCs w:val="20"/>
        </w:rPr>
        <w:t xml:space="preserve">tau zoo </w:t>
      </w:r>
      <w:proofErr w:type="spellStart"/>
      <w:r w:rsidRPr="00593DD4">
        <w:rPr>
          <w:rStyle w:val="Strong"/>
          <w:rFonts w:ascii="Calibri" w:hAnsi="Calibri" w:cs="Calibri"/>
          <w:b w:val="0"/>
          <w:bCs w:val="0"/>
          <w:i/>
          <w:iCs/>
          <w:sz w:val="20"/>
          <w:szCs w:val="20"/>
        </w:rPr>
        <w:t>heev</w:t>
      </w:r>
      <w:proofErr w:type="spellEnd"/>
    </w:p>
    <w:p w14:paraId="0D3C5869" w14:textId="54B61040" w:rsidR="0024401D" w:rsidRPr="003D49FE" w:rsidRDefault="004A72FA" w:rsidP="003D49FE">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cov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sidR="003D49FE">
        <w:rPr>
          <w:rFonts w:ascii="Arial" w:eastAsia="Arial" w:hAnsi="Arial"/>
          <w:b/>
          <w:bCs/>
          <w:sz w:val="20"/>
          <w:szCs w:val="20"/>
        </w:rPr>
        <w:t xml:space="preserve">                                            </w:t>
      </w:r>
      <w:r w:rsidR="00ED1FAC" w:rsidRPr="00ED1FAC">
        <w:rPr>
          <w:rFonts w:ascii="Calibri" w:eastAsia="Arial" w:hAnsi="Calibri" w:cs="Calibri"/>
          <w:i/>
          <w:iCs/>
          <w:sz w:val="20"/>
          <w:szCs w:val="20"/>
        </w:rPr>
        <w:t xml:space="preserve">Jasmine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del w:id="94" w:author="Kaxiong" w:date="2021-05-28T15:04:00Z">
        <w:r w:rsidR="00ED1FAC" w:rsidRPr="00ED1FAC" w:rsidDel="00A230D4">
          <w:rPr>
            <w:rFonts w:ascii="Calibri" w:eastAsia="Arial" w:hAnsi="Calibri" w:cs="Calibri"/>
            <w:i/>
            <w:iCs/>
            <w:sz w:val="20"/>
            <w:szCs w:val="20"/>
          </w:rPr>
          <w:delText>txhua</w:delText>
        </w:r>
      </w:del>
      <w:proofErr w:type="spellStart"/>
      <w:ins w:id="95" w:author="Kaxiong" w:date="2021-05-28T15:04:00Z">
        <w:r w:rsidR="00A230D4">
          <w:rPr>
            <w:rFonts w:ascii="Calibri" w:eastAsia="Arial" w:hAnsi="Calibri" w:cs="Calibri"/>
            <w:i/>
            <w:iCs/>
            <w:sz w:val="20"/>
            <w:szCs w:val="20"/>
          </w:rPr>
          <w:t>tej</w:t>
        </w:r>
      </w:ins>
      <w:proofErr w:type="spellEnd"/>
      <w:r w:rsidR="00ED1FAC" w:rsidRPr="00ED1FAC">
        <w:rPr>
          <w:rFonts w:ascii="Calibri" w:eastAsia="Arial" w:hAnsi="Calibri" w:cs="Calibri"/>
          <w:i/>
          <w:iCs/>
          <w:sz w:val="20"/>
          <w:szCs w:val="20"/>
        </w:rPr>
        <w:t xml:space="preserve"> yam</w:t>
      </w:r>
      <w:r w:rsidR="00ED1FAC">
        <w:rPr>
          <w:rFonts w:ascii="Calibri" w:eastAsia="Arial" w:hAnsi="Calibri" w:cs="Calibri"/>
          <w:i/>
          <w:iCs/>
          <w:sz w:val="20"/>
          <w:szCs w:val="20"/>
        </w:rPr>
        <w:t xml:space="preserve"> </w:t>
      </w:r>
      <w:del w:id="96" w:author="Kaxiong" w:date="2021-05-28T15:05:00Z">
        <w:r w:rsidR="00ED1FAC" w:rsidDel="00A230D4">
          <w:rPr>
            <w:rFonts w:ascii="Calibri" w:eastAsia="Arial" w:hAnsi="Calibri" w:cs="Calibri"/>
            <w:i/>
            <w:iCs/>
            <w:sz w:val="20"/>
            <w:szCs w:val="20"/>
          </w:rPr>
          <w:delText>ntawm</w:delText>
        </w:r>
      </w:del>
      <w:proofErr w:type="spellStart"/>
      <w:ins w:id="97" w:author="Kaxiong" w:date="2021-05-28T15:05:00Z">
        <w:r w:rsidR="00A230D4">
          <w:rPr>
            <w:rFonts w:ascii="Calibri" w:eastAsia="Arial" w:hAnsi="Calibri" w:cs="Calibri"/>
            <w:i/>
            <w:iCs/>
            <w:sz w:val="20"/>
            <w:szCs w:val="20"/>
          </w:rPr>
          <w:t>uas</w:t>
        </w:r>
      </w:ins>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npaj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Nws</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muaj</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kev</w:t>
      </w:r>
      <w:proofErr w:type="spellEnd"/>
      <w:r w:rsidR="00ED1FAC">
        <w:rPr>
          <w:rFonts w:ascii="Calibri" w:eastAsia="Arial" w:hAnsi="Calibri" w:cs="Calibri"/>
          <w:i/>
          <w:iCs/>
          <w:sz w:val="20"/>
          <w:szCs w:val="20"/>
        </w:rPr>
        <w:t xml:space="preserve"> </w:t>
      </w:r>
      <w:proofErr w:type="spellStart"/>
      <w:ins w:id="98" w:author="Kaxiong" w:date="2021-05-28T15:07:00Z">
        <w:r w:rsidR="00BB1C4A">
          <w:rPr>
            <w:rFonts w:ascii="Calibri" w:eastAsia="Arial" w:hAnsi="Calibri" w:cs="Calibri"/>
            <w:i/>
            <w:iCs/>
            <w:sz w:val="20"/>
            <w:szCs w:val="20"/>
          </w:rPr>
          <w:t>hais</w:t>
        </w:r>
        <w:proofErr w:type="spellEnd"/>
        <w:r w:rsidR="00BB1C4A">
          <w:rPr>
            <w:rFonts w:ascii="Calibri" w:eastAsia="Arial" w:hAnsi="Calibri" w:cs="Calibri"/>
            <w:i/>
            <w:iCs/>
            <w:sz w:val="20"/>
            <w:szCs w:val="20"/>
          </w:rPr>
          <w:t xml:space="preserve"> </w:t>
        </w:r>
      </w:ins>
      <w:ins w:id="99" w:author="Kaxiong" w:date="2021-05-28T15:10:00Z">
        <w:r w:rsidR="00BB1C4A">
          <w:rPr>
            <w:rFonts w:ascii="Calibri" w:eastAsia="Arial" w:hAnsi="Calibri" w:cs="Calibri"/>
            <w:i/>
            <w:iCs/>
            <w:sz w:val="20"/>
            <w:szCs w:val="20"/>
          </w:rPr>
          <w:t xml:space="preserve">tau </w:t>
        </w:r>
      </w:ins>
      <w:proofErr w:type="spellStart"/>
      <w:r w:rsidR="00ED1FAC">
        <w:rPr>
          <w:rFonts w:ascii="Calibri" w:eastAsia="Arial" w:hAnsi="Calibri" w:cs="Calibri"/>
          <w:i/>
          <w:iCs/>
          <w:sz w:val="20"/>
          <w:szCs w:val="20"/>
        </w:rPr>
        <w:t>pliag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hloov</w:t>
      </w:r>
      <w:proofErr w:type="spellEnd"/>
      <w:r w:rsidR="00ED1FAC" w:rsidRPr="00ED1FAC">
        <w:rPr>
          <w:rFonts w:ascii="Calibri" w:eastAsia="Arial" w:hAnsi="Calibri" w:cs="Calibri"/>
          <w:i/>
          <w:iCs/>
          <w:sz w:val="20"/>
          <w:szCs w:val="20"/>
        </w:rPr>
        <w:t xml:space="preserve"> </w:t>
      </w:r>
      <w:proofErr w:type="spellStart"/>
      <w:ins w:id="100" w:author="Kaxiong" w:date="2021-05-28T15:07:00Z">
        <w:r w:rsidR="00BB1C4A">
          <w:rPr>
            <w:rFonts w:ascii="Calibri" w:eastAsia="Arial" w:hAnsi="Calibri" w:cs="Calibri"/>
            <w:i/>
            <w:iCs/>
            <w:sz w:val="20"/>
            <w:szCs w:val="20"/>
          </w:rPr>
          <w:t>kho</w:t>
        </w:r>
        <w:proofErr w:type="spellEnd"/>
        <w:r w:rsidR="00BB1C4A">
          <w:rPr>
            <w:rFonts w:ascii="Calibri" w:eastAsia="Arial" w:hAnsi="Calibri" w:cs="Calibri"/>
            <w:i/>
            <w:iCs/>
            <w:sz w:val="20"/>
            <w:szCs w:val="20"/>
          </w:rPr>
          <w:t xml:space="preserve"> </w:t>
        </w:r>
      </w:ins>
      <w:r w:rsidR="00ED1FAC" w:rsidRPr="00ED1FAC">
        <w:rPr>
          <w:rFonts w:ascii="Calibri" w:eastAsia="Arial" w:hAnsi="Calibri" w:cs="Calibri"/>
          <w:i/>
          <w:iCs/>
          <w:sz w:val="20"/>
          <w:szCs w:val="20"/>
        </w:rPr>
        <w:t xml:space="preserve">tau.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w:t>
      </w:r>
      <w:del w:id="101" w:author="Kaxiong" w:date="2021-05-28T15:13:00Z">
        <w:r w:rsidR="00ED1FAC" w:rsidRPr="00ED1FAC" w:rsidDel="00BB1C4A">
          <w:rPr>
            <w:rFonts w:ascii="Calibri" w:eastAsia="Arial" w:hAnsi="Calibri" w:cs="Calibri"/>
            <w:i/>
            <w:iCs/>
            <w:sz w:val="20"/>
            <w:szCs w:val="20"/>
          </w:rPr>
          <w:delText>tau pom</w:delText>
        </w:r>
      </w:del>
      <w:ins w:id="102" w:author="Kaxiong" w:date="2021-05-28T15:13:00Z">
        <w:r w:rsidR="00BB1C4A" w:rsidRPr="00ED1FAC">
          <w:rPr>
            <w:rFonts w:ascii="Calibri" w:eastAsia="Arial" w:hAnsi="Calibri" w:cs="Calibri"/>
            <w:i/>
            <w:iCs/>
            <w:sz w:val="20"/>
            <w:szCs w:val="20"/>
          </w:rPr>
          <w:t>tau</w:t>
        </w:r>
        <w:r w:rsidR="00BB1C4A">
          <w:rPr>
            <w:rFonts w:ascii="Calibri" w:eastAsia="Arial" w:hAnsi="Calibri" w:cs="Calibri"/>
            <w:i/>
            <w:iCs/>
            <w:sz w:val="20"/>
            <w:szCs w:val="20"/>
          </w:rPr>
          <w:t xml:space="preserve"> </w:t>
        </w:r>
        <w:r w:rsidR="00BB1C4A" w:rsidRPr="00ED1FAC">
          <w:rPr>
            <w:rFonts w:ascii="Calibri" w:eastAsia="Arial" w:hAnsi="Calibri" w:cs="Calibri"/>
            <w:i/>
            <w:iCs/>
            <w:sz w:val="20"/>
            <w:szCs w:val="20"/>
          </w:rPr>
          <w:t>pom</w:t>
        </w:r>
      </w:ins>
      <w:r w:rsidR="00ED1FAC" w:rsidRPr="00ED1FAC">
        <w:rPr>
          <w:rFonts w:ascii="Calibri" w:eastAsia="Arial" w:hAnsi="Calibri" w:cs="Calibri"/>
          <w:i/>
          <w:iCs/>
          <w:sz w:val="20"/>
          <w:szCs w:val="20"/>
        </w:rPr>
        <w:t xml:space="preserve"> </w:t>
      </w:r>
      <w:proofErr w:type="spellStart"/>
      <w:ins w:id="103" w:author="Kaxiong" w:date="2021-05-28T15:08:00Z">
        <w:r w:rsidR="00BB1C4A">
          <w:rPr>
            <w:rFonts w:ascii="Calibri" w:eastAsia="Arial" w:hAnsi="Calibri" w:cs="Calibri"/>
            <w:i/>
            <w:iCs/>
            <w:sz w:val="20"/>
            <w:szCs w:val="20"/>
          </w:rPr>
          <w:t>txog</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t</w:t>
        </w:r>
      </w:ins>
      <w:ins w:id="104" w:author="Kaxiong" w:date="2021-05-28T15:09:00Z">
        <w:r w:rsidR="00BB1C4A">
          <w:rPr>
            <w:rFonts w:ascii="Calibri" w:eastAsia="Arial" w:hAnsi="Calibri" w:cs="Calibri"/>
            <w:i/>
            <w:iCs/>
            <w:sz w:val="20"/>
            <w:szCs w:val="20"/>
          </w:rPr>
          <w:t>xhim</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kho</w:t>
        </w:r>
        <w:proofErr w:type="spellEnd"/>
        <w:r w:rsidR="00BB1C4A">
          <w:rPr>
            <w:rFonts w:ascii="Calibri" w:eastAsia="Arial" w:hAnsi="Calibri" w:cs="Calibri"/>
            <w:i/>
            <w:iCs/>
            <w:sz w:val="20"/>
            <w:szCs w:val="20"/>
          </w:rPr>
          <w:t xml:space="preserve"> </w:t>
        </w:r>
      </w:ins>
      <w:del w:id="105" w:author="Kaxiong" w:date="2021-05-28T15:09:00Z">
        <w:r w:rsidR="00ED1FAC" w:rsidRPr="00ED1FAC" w:rsidDel="00BB1C4A">
          <w:rPr>
            <w:rFonts w:ascii="Calibri" w:eastAsia="Arial" w:hAnsi="Calibri" w:cs="Calibri"/>
            <w:i/>
            <w:iCs/>
            <w:sz w:val="20"/>
            <w:szCs w:val="20"/>
          </w:rPr>
          <w:delText>tias</w:delText>
        </w:r>
      </w:del>
      <w:proofErr w:type="spellStart"/>
      <w:ins w:id="106" w:author="Kaxiong" w:date="2021-05-28T15:09:00Z">
        <w:r w:rsidR="00BB1C4A">
          <w:rPr>
            <w:rFonts w:ascii="Calibri" w:eastAsia="Arial" w:hAnsi="Calibri" w:cs="Calibri"/>
            <w:i/>
            <w:iCs/>
            <w:sz w:val="20"/>
            <w:szCs w:val="20"/>
          </w:rPr>
          <w:t>nyob</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rau</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hauv</w:t>
        </w:r>
      </w:ins>
      <w:proofErr w:type="spellEnd"/>
      <w:r w:rsidR="00ED1FAC" w:rsidRPr="00ED1FAC">
        <w:rPr>
          <w:rFonts w:ascii="Calibri" w:eastAsia="Arial" w:hAnsi="Calibri" w:cs="Calibri"/>
          <w:i/>
          <w:iCs/>
          <w:sz w:val="20"/>
          <w:szCs w:val="20"/>
        </w:rPr>
        <w:t xml:space="preserve"> Jasmine </w:t>
      </w:r>
      <w:proofErr w:type="spellStart"/>
      <w:r w:rsidR="00ED1FAC" w:rsidRPr="00ED1FAC">
        <w:rPr>
          <w:rFonts w:ascii="Calibri" w:eastAsia="Arial" w:hAnsi="Calibri" w:cs="Calibri"/>
          <w:i/>
          <w:iCs/>
          <w:sz w:val="20"/>
          <w:szCs w:val="20"/>
        </w:rPr>
        <w:t>qhov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del w:id="107" w:author="Kaxiong" w:date="2021-05-28T15:10:00Z">
        <w:r w:rsidR="00ED1FAC" w:rsidRPr="00ED1FAC" w:rsidDel="00BB1C4A">
          <w:rPr>
            <w:rFonts w:ascii="Calibri" w:eastAsia="Arial" w:hAnsi="Calibri" w:cs="Calibri"/>
            <w:i/>
            <w:iCs/>
            <w:sz w:val="20"/>
            <w:szCs w:val="20"/>
          </w:rPr>
          <w:delText xml:space="preserve">txhim kho </w:delText>
        </w:r>
      </w:del>
      <w:proofErr w:type="spellStart"/>
      <w:r w:rsidR="00ED1FAC" w:rsidRPr="00ED1FAC">
        <w:rPr>
          <w:rFonts w:ascii="Calibri" w:eastAsia="Arial" w:hAnsi="Calibri" w:cs="Calibri"/>
          <w:i/>
          <w:iCs/>
          <w:sz w:val="20"/>
          <w:szCs w:val="20"/>
        </w:rPr>
        <w:t>muaj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peev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xwm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hais</w:t>
      </w:r>
      <w:proofErr w:type="spellEnd"/>
      <w:r w:rsidR="00ED1FAC" w:rsidRPr="00ED1FAC">
        <w:rPr>
          <w:rFonts w:ascii="Calibri" w:eastAsia="Arial" w:hAnsi="Calibri" w:cs="Calibri"/>
          <w:i/>
          <w:iCs/>
          <w:sz w:val="20"/>
          <w:szCs w:val="20"/>
        </w:rPr>
        <w:t xml:space="preserve"> tau</w:t>
      </w:r>
      <w:ins w:id="108" w:author="Kaxiong" w:date="2021-05-28T15:11:00Z">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pliag</w:t>
        </w:r>
      </w:ins>
      <w:proofErr w:type="spellEnd"/>
      <w:r w:rsidR="00ED1FAC" w:rsidRPr="00ED1FAC">
        <w:rPr>
          <w:rFonts w:ascii="Calibri" w:eastAsia="Arial" w:hAnsi="Calibri" w:cs="Calibri"/>
          <w:i/>
          <w:iCs/>
          <w:sz w:val="20"/>
          <w:szCs w:val="20"/>
        </w:rPr>
        <w:t xml:space="preserve"> cov </w:t>
      </w:r>
      <w:proofErr w:type="spellStart"/>
      <w:r w:rsidR="00ED1FAC" w:rsidRPr="00ED1FAC">
        <w:rPr>
          <w:rFonts w:ascii="Calibri" w:eastAsia="Arial" w:hAnsi="Calibri" w:cs="Calibri"/>
          <w:i/>
          <w:iCs/>
          <w:sz w:val="20"/>
          <w:szCs w:val="20"/>
        </w:rPr>
        <w:t>ntaub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uas</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tab tom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ins w:id="109" w:author="Kaxiong" w:date="2021-05-28T15:11:00Z">
        <w:r w:rsidR="00BB1C4A">
          <w:rPr>
            <w:rFonts w:ascii="Calibri" w:eastAsia="Arial" w:hAnsi="Calibri" w:cs="Calibri"/>
            <w:i/>
            <w:iCs/>
            <w:sz w:val="20"/>
            <w:szCs w:val="20"/>
          </w:rPr>
          <w:t>qhia</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txog</w:t>
        </w:r>
        <w:proofErr w:type="spellEnd"/>
        <w:r w:rsidR="00BB1C4A">
          <w:rPr>
            <w:rFonts w:ascii="Calibri" w:eastAsia="Arial" w:hAnsi="Calibri" w:cs="Calibri"/>
            <w:i/>
            <w:iCs/>
            <w:sz w:val="20"/>
            <w:szCs w:val="20"/>
          </w:rPr>
          <w:t xml:space="preserve"> </w:t>
        </w:r>
      </w:ins>
      <w:proofErr w:type="spellStart"/>
      <w:r w:rsidR="00ED1FAC" w:rsidRPr="00ED1FAC">
        <w:rPr>
          <w:rFonts w:ascii="Calibri" w:eastAsia="Arial" w:hAnsi="Calibri" w:cs="Calibri"/>
          <w:i/>
          <w:iCs/>
          <w:sz w:val="20"/>
          <w:szCs w:val="20"/>
        </w:rPr>
        <w:t>qib</w:t>
      </w:r>
      <w:proofErr w:type="spellEnd"/>
      <w:r w:rsidR="00ED1FAC" w:rsidRPr="00ED1FAC">
        <w:rPr>
          <w:rFonts w:ascii="Calibri" w:eastAsia="Arial" w:hAnsi="Calibri" w:cs="Calibri"/>
          <w:i/>
          <w:iCs/>
          <w:sz w:val="20"/>
          <w:szCs w:val="20"/>
        </w:rPr>
        <w:t xml:space="preserve"> </w:t>
      </w:r>
      <w:proofErr w:type="spellStart"/>
      <w:ins w:id="110" w:author="Kaxiong" w:date="2021-05-28T15:11:00Z">
        <w:r w:rsidR="00BB1C4A">
          <w:rPr>
            <w:rFonts w:ascii="Calibri" w:eastAsia="Arial" w:hAnsi="Calibri" w:cs="Calibri"/>
            <w:i/>
            <w:iCs/>
            <w:sz w:val="20"/>
            <w:szCs w:val="20"/>
          </w:rPr>
          <w:t>ntawm</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ins>
      <w:proofErr w:type="spellStart"/>
      <w:r w:rsidR="00ED1FAC" w:rsidRPr="00ED1FAC">
        <w:rPr>
          <w:rFonts w:ascii="Calibri" w:eastAsia="Arial" w:hAnsi="Calibri" w:cs="Calibri"/>
          <w:i/>
          <w:iCs/>
          <w:sz w:val="20"/>
          <w:szCs w:val="20"/>
        </w:rPr>
        <w:t>nkag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qab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rau</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hauv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tsev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w:t>
      </w:r>
      <w:proofErr w:type="spellStart"/>
      <w:ins w:id="111" w:author="Kaxiong" w:date="2021-05-28T15:13:00Z">
        <w:r w:rsidR="00BB1C4A">
          <w:rPr>
            <w:rFonts w:ascii="Calibri" w:eastAsia="Arial" w:hAnsi="Calibri" w:cs="Calibri"/>
            <w:i/>
            <w:iCs/>
            <w:sz w:val="20"/>
            <w:szCs w:val="20"/>
          </w:rPr>
          <w:t>puas</w:t>
        </w:r>
        <w:proofErr w:type="spellEnd"/>
        <w:r w:rsidR="00BB1C4A">
          <w:rPr>
            <w:rFonts w:ascii="Calibri" w:eastAsia="Arial" w:hAnsi="Calibri" w:cs="Calibri"/>
            <w:i/>
            <w:iCs/>
            <w:sz w:val="20"/>
            <w:szCs w:val="20"/>
          </w:rPr>
          <w:t xml:space="preserve"> </w:t>
        </w:r>
      </w:ins>
      <w:proofErr w:type="spellStart"/>
      <w:r w:rsidR="00ED1FAC" w:rsidRPr="00ED1FAC">
        <w:rPr>
          <w:rFonts w:ascii="Calibri" w:eastAsia="Arial" w:hAnsi="Calibri" w:cs="Calibri"/>
          <w:i/>
          <w:iCs/>
          <w:sz w:val="20"/>
          <w:szCs w:val="20"/>
        </w:rPr>
        <w:t>yuav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del w:id="112" w:author="Kaxiong" w:date="2021-05-28T15:13:00Z">
        <w:r w:rsidR="00ED1FAC" w:rsidRPr="00ED1FAC" w:rsidDel="00BB1C4A">
          <w:rPr>
            <w:rFonts w:ascii="Calibri" w:eastAsia="Arial" w:hAnsi="Calibri" w:cs="Calibri"/>
            <w:i/>
            <w:iCs/>
            <w:sz w:val="20"/>
            <w:szCs w:val="20"/>
          </w:rPr>
          <w:delText>tiav</w:delText>
        </w:r>
      </w:del>
      <w:proofErr w:type="spellStart"/>
      <w:ins w:id="113" w:author="Kaxiong" w:date="2021-05-28T15:13:00Z">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nce</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qib</w:t>
        </w:r>
      </w:ins>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raws</w:t>
      </w:r>
      <w:proofErr w:type="spellEnd"/>
      <w:r w:rsidR="00ED1FAC" w:rsidRPr="00ED1FAC">
        <w:rPr>
          <w:rFonts w:ascii="Calibri" w:eastAsia="Arial" w:hAnsi="Calibri" w:cs="Calibri"/>
          <w:i/>
          <w:iCs/>
          <w:sz w:val="20"/>
          <w:szCs w:val="20"/>
        </w:rPr>
        <w:t xml:space="preserve"> li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del w:id="114" w:author="Kaxiong" w:date="2021-05-28T15:14:00Z">
        <w:r w:rsidR="00ED1FAC" w:rsidRPr="00ED1FAC" w:rsidDel="00BB1C4A">
          <w:rPr>
            <w:rFonts w:ascii="Calibri" w:eastAsia="Arial" w:hAnsi="Calibri" w:cs="Calibri"/>
            <w:i/>
            <w:iCs/>
            <w:sz w:val="20"/>
            <w:szCs w:val="20"/>
          </w:rPr>
          <w:delText>loj hlob</w:delText>
        </w:r>
      </w:del>
      <w:proofErr w:type="spellStart"/>
      <w:ins w:id="115" w:author="Kaxiong" w:date="2021-05-28T15:14:00Z">
        <w:r w:rsidR="00BB1C4A">
          <w:rPr>
            <w:rFonts w:ascii="Calibri" w:eastAsia="Arial" w:hAnsi="Calibri" w:cs="Calibri"/>
            <w:i/>
            <w:iCs/>
            <w:sz w:val="20"/>
            <w:szCs w:val="20"/>
          </w:rPr>
          <w:t>hloov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pauv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ntau</w:t>
        </w:r>
      </w:ins>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lub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sij</w:t>
      </w:r>
      <w:proofErr w:type="spellEnd"/>
      <w:r w:rsidR="00260F48">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ins w:id="116" w:author="Kaxiong" w:date="2021-05-28T15:14:00Z">
        <w:r w:rsidR="00BB1C4A">
          <w:rPr>
            <w:rFonts w:ascii="Calibri" w:eastAsia="Arial" w:hAnsi="Calibri" w:cs="Calibri"/>
            <w:i/>
            <w:iCs/>
            <w:sz w:val="20"/>
            <w:szCs w:val="20"/>
          </w:rPr>
          <w:t>ncua</w:t>
        </w:r>
        <w:proofErr w:type="spellEnd"/>
        <w:r w:rsidR="00BB1C4A">
          <w:rPr>
            <w:rFonts w:ascii="Calibri" w:eastAsia="Arial" w:hAnsi="Calibri" w:cs="Calibri"/>
            <w:i/>
            <w:iCs/>
            <w:sz w:val="20"/>
            <w:szCs w:val="20"/>
          </w:rPr>
          <w:t xml:space="preserve"> </w:t>
        </w:r>
      </w:ins>
      <w:r w:rsidR="00ED1FAC" w:rsidRPr="00ED1FAC">
        <w:rPr>
          <w:rFonts w:ascii="Calibri" w:eastAsia="Arial" w:hAnsi="Calibri" w:cs="Calibri"/>
          <w:i/>
          <w:iCs/>
          <w:sz w:val="20"/>
          <w:szCs w:val="20"/>
        </w:rPr>
        <w:t>deb.</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67480B" w:rsidP="004A72FA">
      <w:pPr>
        <w:jc w:val="both"/>
        <w:rPr>
          <w:rFonts w:ascii="Arial" w:eastAsia="Arial" w:hAnsi="Arial" w:cs="Arial"/>
          <w:sz w:val="20"/>
          <w:szCs w:val="20"/>
        </w:rPr>
      </w:pPr>
      <w:r>
        <w:pict w14:anchorId="1D219DB6">
          <v:shape id="Picture 472" o:spid="_x0000_i1036" type="#_x0000_t75" style="width:13.1pt;height:8.4pt;visibility:visible;mso-wrap-style:square">
            <v:imagedata r:id="rId12"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08E3E8F8" w14:textId="1E3553B2" w:rsidR="004A72FA" w:rsidRPr="000B43B8"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sidR="00B96E7F">
        <w:rPr>
          <w:rFonts w:ascii="Arial" w:eastAsia="Arial" w:hAnsi="Arial" w:cs="Arial"/>
          <w:b/>
          <w:bCs/>
          <w:sz w:val="20"/>
          <w:szCs w:val="20"/>
        </w:rPr>
        <w:t xml:space="preserve"> </w:t>
      </w:r>
      <w:proofErr w:type="spellStart"/>
      <w:r w:rsidR="00B96E7F">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proofErr w:type="spellEnd"/>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w:t>
      </w:r>
      <w:proofErr w:type="spellStart"/>
      <w:r>
        <w:rPr>
          <w:rFonts w:ascii="Arial" w:eastAsia="Arial" w:hAnsi="Arial" w:cs="Arial"/>
          <w:sz w:val="20"/>
          <w:szCs w:val="20"/>
        </w:rPr>
        <w:t>Raw</w:t>
      </w:r>
      <w:ins w:id="117" w:author="Kaxiong" w:date="2021-05-28T14:36:00Z">
        <w:r w:rsidR="00FF0368">
          <w:rPr>
            <w:rFonts w:ascii="Arial" w:eastAsia="Arial" w:hAnsi="Arial" w:cs="Arial"/>
            <w:sz w:val="20"/>
            <w:szCs w:val="20"/>
          </w:rPr>
          <w:t>s</w:t>
        </w:r>
      </w:ins>
      <w:proofErr w:type="spellEnd"/>
      <w:r>
        <w:rPr>
          <w:rFonts w:ascii="Arial" w:eastAsia="Arial" w:hAnsi="Arial" w:cs="Arial"/>
          <w:sz w:val="20"/>
          <w:szCs w:val="20"/>
        </w:rPr>
        <w:t xml:space="preserve">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ins w:id="118" w:author="Kaxiong" w:date="2021-05-28T15:19:00Z">
        <w:r w:rsidR="00813801">
          <w:rPr>
            <w:rFonts w:ascii="Arial" w:eastAsia="Arial" w:hAnsi="Arial" w:cs="Arial"/>
            <w:sz w:val="20"/>
            <w:szCs w:val="20"/>
          </w:rPr>
          <w:t xml:space="preserve">Tau </w:t>
        </w:r>
      </w:ins>
      <w:proofErr w:type="spellStart"/>
      <w:r>
        <w:rPr>
          <w:rFonts w:ascii="Arial" w:eastAsia="Arial" w:hAnsi="Arial" w:cs="Arial"/>
          <w:sz w:val="20"/>
          <w:szCs w:val="20"/>
        </w:rPr>
        <w:t>Raw</w:t>
      </w:r>
      <w:ins w:id="119" w:author="Kaxiong" w:date="2021-05-28T14:36:00Z">
        <w:r w:rsidR="00FF0368">
          <w:rPr>
            <w:rFonts w:ascii="Arial" w:eastAsia="Arial" w:hAnsi="Arial" w:cs="Arial"/>
            <w:sz w:val="20"/>
            <w:szCs w:val="20"/>
          </w:rPr>
          <w:t>s</w:t>
        </w:r>
      </w:ins>
      <w:proofErr w:type="spellEnd"/>
      <w:r>
        <w:rPr>
          <w:rFonts w:ascii="Arial" w:eastAsia="Arial" w:hAnsi="Arial" w:cs="Arial"/>
          <w:sz w:val="20"/>
          <w:szCs w:val="20"/>
        </w:rPr>
        <w:t xml:space="preserve">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w:t>
      </w:r>
      <w:proofErr w:type="spellStart"/>
      <w:ins w:id="120" w:author="Kaxiong" w:date="2021-05-28T15:19:00Z">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ins>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A6D1DC7" w14:textId="0F4AE7E4"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71C3129" w14:textId="2CAB3ECC"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4F96D1E1" w14:textId="07603E1A"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67FE725D" w14:textId="4A7724C8"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DAFC6E5" w14:textId="48D3C354" w:rsidR="004A72FA" w:rsidRPr="00617DAE"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r w:rsidR="00617DAE">
        <w:rPr>
          <w:rFonts w:ascii="Arial" w:eastAsia="Arial" w:hAnsi="Arial"/>
          <w:b/>
          <w:bCs/>
          <w:sz w:val="22"/>
          <w:szCs w:val="18"/>
        </w:rPr>
        <w:t xml:space="preserve">                                                                                                                                                                                        </w:t>
      </w:r>
      <w:r w:rsidR="0067480B">
        <w:pict w14:anchorId="70E13D9A">
          <v:shape id="_x0000_i1037" type="#_x0000_t75" style="width:13.1pt;height:8.4pt;visibility:visible;mso-wrap-style:square">
            <v:imagedata r:id="rId12" o:title=""/>
          </v:shape>
        </w:pic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01E1075" w14:textId="44094269" w:rsidR="004A72FA" w:rsidRPr="00CE330D" w:rsidRDefault="004A72FA" w:rsidP="00CE330D">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proofErr w:type="spellEnd"/>
      <w:r w:rsidRPr="005377F6">
        <w:rPr>
          <w:rFonts w:ascii="Arial" w:eastAsia="Arial" w:hAnsi="Arial" w:cs="Arial"/>
          <w:b/>
          <w:bCs/>
          <w:sz w:val="20"/>
          <w:szCs w:val="20"/>
        </w:rPr>
        <w:t xml:space="preserve"> (math overall)</w:t>
      </w:r>
      <w:r w:rsidR="00CE330D">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proofErr w:type="spellStart"/>
      <w:ins w:id="121" w:author="Kaxiong" w:date="2021-05-28T15:18:00Z">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ins>
      <w:r>
        <w:rPr>
          <w:rFonts w:ascii="Arial" w:eastAsia="Arial" w:hAnsi="Arial" w:cs="Arial"/>
          <w:sz w:val="20"/>
          <w:szCs w:val="20"/>
        </w:rPr>
        <w:t>Li</w:t>
      </w:r>
      <w:r w:rsidRPr="005377F6">
        <w:rPr>
          <w:rFonts w:ascii="Arial" w:eastAsia="Arial" w:hAnsi="Arial" w:cs="Arial"/>
          <w:sz w:val="20"/>
          <w:szCs w:val="20"/>
        </w:rPr>
        <w:t xml:space="preserve"> </w:t>
      </w:r>
      <w:del w:id="122" w:author="Kaxiong" w:date="2021-05-28T15:18:00Z">
        <w:r w:rsidDel="00813801">
          <w:rPr>
            <w:rFonts w:ascii="Arial" w:eastAsia="Arial" w:hAnsi="Arial" w:cs="Arial"/>
            <w:sz w:val="20"/>
            <w:szCs w:val="20"/>
          </w:rPr>
          <w:delText>L</w:delText>
        </w:r>
      </w:del>
      <w:ins w:id="123" w:author="Kaxiong" w:date="2021-05-28T15:18:00Z">
        <w:r w:rsidR="00813801">
          <w:rPr>
            <w:rFonts w:ascii="Arial" w:eastAsia="Arial" w:hAnsi="Arial" w:cs="Arial"/>
            <w:sz w:val="20"/>
            <w:szCs w:val="20"/>
          </w:rPr>
          <w:t>T</w:t>
        </w:r>
      </w:ins>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ins w:id="124" w:author="Kaxiong" w:date="2021-05-28T15:18:00Z">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ins>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del w:id="125" w:author="Kaxiong" w:date="2021-05-28T15:21:00Z">
        <w:r w:rsidRPr="005377F6" w:rsidDel="00813801">
          <w:rPr>
            <w:rFonts w:ascii="Arial" w:eastAsia="Arial" w:hAnsi="Arial" w:cs="Arial"/>
            <w:sz w:val="20"/>
            <w:szCs w:val="20"/>
          </w:rPr>
          <w:sym w:font="Wingdings 2" w:char="F0A3"/>
        </w:r>
      </w:del>
      <w:ins w:id="126" w:author="Kaxiong" w:date="2021-05-28T15:21:00Z">
        <w:r w:rsidR="00813801">
          <w:rPr>
            <w:noProof/>
          </w:rPr>
          <w:drawing>
            <wp:inline distT="0" distB="0" distL="0" distR="0" wp14:anchorId="32458785" wp14:editId="306CB6D5">
              <wp:extent cx="151130" cy="1174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ins>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ins w:id="127" w:author="Kaxiong" w:date="2021-05-28T15:18:00Z">
        <w:r w:rsidR="00813801">
          <w:rPr>
            <w:rFonts w:ascii="Arial" w:eastAsia="Arial" w:hAnsi="Arial" w:cs="Arial"/>
            <w:sz w:val="20"/>
            <w:szCs w:val="20"/>
          </w:rPr>
          <w:t>Ra</w:t>
        </w:r>
      </w:ins>
      <w:ins w:id="128" w:author="Kaxiong" w:date="2021-05-28T15:19:00Z">
        <w:r w:rsidR="00813801">
          <w:rPr>
            <w:rFonts w:ascii="Arial" w:eastAsia="Arial" w:hAnsi="Arial" w:cs="Arial"/>
            <w:sz w:val="20"/>
            <w:szCs w:val="20"/>
          </w:rPr>
          <w:t>ws</w:t>
        </w:r>
        <w:proofErr w:type="spellEnd"/>
        <w:r w:rsidR="00813801">
          <w:rPr>
            <w:rFonts w:ascii="Arial" w:eastAsia="Arial" w:hAnsi="Arial" w:cs="Arial"/>
            <w:sz w:val="20"/>
            <w:szCs w:val="20"/>
          </w:rPr>
          <w:t xml:space="preserve"> </w:t>
        </w:r>
      </w:ins>
      <w:r>
        <w:rPr>
          <w:rFonts w:ascii="Arial" w:eastAsia="Arial" w:hAnsi="Arial" w:cs="Arial"/>
          <w:sz w:val="20"/>
          <w:szCs w:val="20"/>
        </w:rPr>
        <w:t>Li</w:t>
      </w:r>
      <w:ins w:id="129" w:author="Kaxiong" w:date="2021-05-28T15:19:00Z">
        <w:r w:rsidR="00813801">
          <w:rPr>
            <w:rFonts w:ascii="Arial" w:eastAsia="Arial" w:hAnsi="Arial" w:cs="Arial"/>
            <w:sz w:val="20"/>
            <w:szCs w:val="20"/>
          </w:rPr>
          <w:t xml:space="preserve"> </w:t>
        </w:r>
      </w:ins>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C6A1A25" w14:textId="4F9D3811"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Cov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del w:id="130" w:author="Kaxiong" w:date="2021-05-28T15:22:00Z">
        <w:r w:rsidRPr="005377F6" w:rsidDel="00813801">
          <w:rPr>
            <w:rFonts w:ascii="Arial" w:eastAsia="Arial" w:hAnsi="Arial" w:cs="Arial"/>
            <w:sz w:val="20"/>
            <w:szCs w:val="20"/>
          </w:rPr>
          <w:sym w:font="Wingdings 2" w:char="F0A3"/>
        </w:r>
      </w:del>
      <w:ins w:id="131" w:author="Kaxiong" w:date="2021-05-28T15:22:00Z">
        <w:r w:rsidR="00813801">
          <w:rPr>
            <w:noProof/>
          </w:rPr>
          <w:drawing>
            <wp:inline distT="0" distB="0" distL="0" distR="0" wp14:anchorId="5D7CC295" wp14:editId="1641C93D">
              <wp:extent cx="151130" cy="1174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ins>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D79B569" w14:textId="36ADC24A"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Cov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del w:id="132" w:author="Kaxiong" w:date="2021-05-28T15:22:00Z">
        <w:r w:rsidRPr="005377F6" w:rsidDel="00813801">
          <w:rPr>
            <w:rFonts w:ascii="Arial" w:eastAsia="Arial" w:hAnsi="Arial" w:cs="Arial"/>
            <w:sz w:val="20"/>
            <w:szCs w:val="20"/>
          </w:rPr>
          <w:sym w:font="Wingdings 2" w:char="F0A3"/>
        </w:r>
      </w:del>
      <w:ins w:id="133" w:author="Kaxiong" w:date="2021-05-28T15:22:00Z">
        <w:r w:rsidR="00813801">
          <w:rPr>
            <w:noProof/>
          </w:rPr>
          <w:drawing>
            <wp:inline distT="0" distB="0" distL="0" distR="0" wp14:anchorId="430373CA" wp14:editId="767DDD3A">
              <wp:extent cx="151130" cy="11747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ins>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1317149" w14:textId="13E76DA2"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del w:id="134" w:author="Kaxiong" w:date="2021-05-28T15:22:00Z">
        <w:r w:rsidRPr="005377F6" w:rsidDel="00813801">
          <w:rPr>
            <w:rFonts w:ascii="Arial" w:eastAsia="Arial" w:hAnsi="Arial" w:cs="Arial"/>
            <w:sz w:val="20"/>
            <w:szCs w:val="20"/>
          </w:rPr>
          <w:sym w:font="Wingdings 2" w:char="F0A3"/>
        </w:r>
      </w:del>
      <w:ins w:id="135" w:author="Kaxiong" w:date="2021-05-28T15:22:00Z">
        <w:r w:rsidR="00813801">
          <w:rPr>
            <w:noProof/>
          </w:rPr>
          <w:drawing>
            <wp:inline distT="0" distB="0" distL="0" distR="0" wp14:anchorId="30658FBB" wp14:editId="4347D565">
              <wp:extent cx="151130" cy="117475"/>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ins>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0D3C5D4" w14:textId="4B9D6362" w:rsidR="004A72FA" w:rsidRPr="005377F6" w:rsidRDefault="004A72FA" w:rsidP="004A72FA">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5759145B" w14:textId="313E395A" w:rsidR="004A72FA" w:rsidRPr="005377F6" w:rsidRDefault="004A72FA" w:rsidP="004A72FA">
      <w:pPr>
        <w:spacing w:after="0" w:line="240" w:lineRule="auto"/>
        <w:rPr>
          <w:rFonts w:ascii="Arial" w:eastAsia="Arial" w:hAnsi="Arial" w:cs="Arial"/>
          <w:sz w:val="20"/>
          <w:szCs w:val="20"/>
        </w:rPr>
      </w:pP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p>
    <w:p w14:paraId="0F6EC5B3" w14:textId="344E59F2" w:rsidR="004A72FA" w:rsidRPr="005377F6" w:rsidRDefault="004A72FA" w:rsidP="004A72FA">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r w:rsidRPr="005377F6">
        <w:rPr>
          <w:rFonts w:ascii="Arial" w:eastAsia="Arial" w:hAnsi="Arial" w:cs="Arial"/>
          <w:sz w:val="20"/>
          <w:szCs w:val="20"/>
        </w:rPr>
        <w:t>As</w:t>
      </w:r>
      <w:ins w:id="136" w:author="Kaxiong" w:date="2021-05-28T15:22:00Z">
        <w:r w:rsidR="00813801">
          <w:rPr>
            <w:rFonts w:ascii="Arial" w:eastAsia="Arial" w:hAnsi="Arial" w:cs="Arial"/>
            <w:sz w:val="20"/>
            <w:szCs w:val="20"/>
          </w:rPr>
          <w:t xml:space="preserve"> </w:t>
        </w:r>
      </w:ins>
      <w:proofErr w:type="spellStart"/>
      <w:r w:rsidRPr="005377F6">
        <w:rPr>
          <w:rFonts w:ascii="Arial" w:eastAsia="Arial" w:hAnsi="Arial" w:cs="Arial"/>
          <w:sz w:val="20"/>
          <w:szCs w:val="20"/>
        </w:rPr>
        <w:t>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7A30C6A"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52014AD" w14:textId="77777777" w:rsidR="004A72FA" w:rsidRPr="00CC1021" w:rsidRDefault="004A72FA" w:rsidP="004A72FA">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Fawb</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76ED8E6E"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lastRenderedPageBreak/>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r>
        <w:rPr>
          <w:rFonts w:ascii="Arial" w:eastAsia="Arial" w:hAnsi="Arial" w:cs="Arial"/>
          <w:b/>
          <w:bCs/>
          <w:sz w:val="20"/>
          <w:szCs w:val="20"/>
        </w:rPr>
        <w:t xml:space="preserve">Cov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342AC547" w14:textId="47860D28"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proofErr w:type="spellStart"/>
      <w:r w:rsidRPr="00127664">
        <w:rPr>
          <w:rFonts w:ascii="Arial" w:eastAsia="Arial" w:hAnsi="Arial" w:cs="Arial"/>
          <w:sz w:val="20"/>
          <w:szCs w:val="20"/>
        </w:rPr>
        <w:t>Xam</w:t>
      </w:r>
      <w:proofErr w:type="spellEnd"/>
      <w:r w:rsidRPr="00127664">
        <w:rPr>
          <w:rFonts w:ascii="Arial" w:eastAsia="Arial" w:hAnsi="Arial" w:cs="Arial"/>
          <w:sz w:val="20"/>
          <w:szCs w:val="20"/>
        </w:rPr>
        <w:t xml:space="preserve">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sidR="00EE1E59">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EE1E59">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67DF0CFB" w14:textId="030B0B93"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6FC2CCB5" w14:textId="6FFC9EE2" w:rsidR="004A72FA" w:rsidRPr="003E6B28" w:rsidRDefault="00C75578" w:rsidP="003E6B28">
      <w:pPr>
        <w:tabs>
          <w:tab w:val="center" w:pos="5613"/>
        </w:tabs>
        <w:rPr>
          <w:rFonts w:ascii="Arial" w:eastAsia="Arial" w:hAnsi="Arial"/>
          <w:b/>
          <w:bCs/>
          <w:sz w:val="22"/>
          <w:szCs w:val="18"/>
        </w:rPr>
      </w:pPr>
      <w:r>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49D49FD9">
                <wp:simplePos x="0" y="0"/>
                <wp:positionH relativeFrom="column">
                  <wp:posOffset>4203065</wp:posOffset>
                </wp:positionH>
                <wp:positionV relativeFrom="paragraph">
                  <wp:posOffset>894080</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0743A779"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6" style="position:absolute;margin-left:330.95pt;margin-top:70.4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" filled="f" stroked="f">
                <v:textbox>
                  <w:txbxContent>
                    <w:p w14:paraId="6B92FE1E" w14:textId="0743A779"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r w:rsidR="004A72FA" w:rsidRPr="008D6D6C">
        <w:rPr>
          <w:rFonts w:ascii="Arial" w:eastAsia="Arial" w:hAnsi="Arial"/>
          <w:b/>
          <w:bCs/>
          <w:sz w:val="22"/>
          <w:szCs w:val="18"/>
        </w:rPr>
        <w:sym w:font="Wingdings 2" w:char="F0A3"/>
      </w:r>
      <w:r w:rsidR="004A72FA">
        <w:rPr>
          <w:rFonts w:ascii="Arial" w:eastAsia="Arial" w:hAnsi="Arial"/>
          <w:b/>
          <w:bCs/>
          <w:sz w:val="22"/>
          <w:szCs w:val="18"/>
        </w:rPr>
        <w:t xml:space="preserve"> </w:t>
      </w:r>
      <w:proofErr w:type="spellStart"/>
      <w:r w:rsidR="004A72FA" w:rsidRPr="00940BFE">
        <w:rPr>
          <w:rFonts w:ascii="Arial" w:eastAsia="Arial" w:hAnsi="Arial"/>
          <w:b/>
          <w:bCs/>
          <w:sz w:val="20"/>
          <w:szCs w:val="20"/>
        </w:rPr>
        <w:t>Lwm</w:t>
      </w:r>
      <w:proofErr w:type="spellEnd"/>
      <w:r w:rsidR="004A72FA" w:rsidRPr="00940BFE">
        <w:rPr>
          <w:rFonts w:ascii="Arial" w:eastAsia="Arial" w:hAnsi="Arial"/>
          <w:b/>
          <w:bCs/>
          <w:sz w:val="20"/>
          <w:szCs w:val="20"/>
        </w:rPr>
        <w:t xml:space="preserve"> </w:t>
      </w:r>
      <w:proofErr w:type="spellStart"/>
      <w:r w:rsidR="004A72FA" w:rsidRPr="00940BFE">
        <w:rPr>
          <w:rFonts w:ascii="Arial" w:eastAsia="Arial" w:hAnsi="Arial"/>
          <w:b/>
          <w:bCs/>
          <w:sz w:val="20"/>
          <w:szCs w:val="20"/>
        </w:rPr>
        <w:t>Txoj</w:t>
      </w:r>
      <w:proofErr w:type="spellEnd"/>
      <w:r w:rsidR="004A72FA" w:rsidRPr="00940BFE">
        <w:rPr>
          <w:rFonts w:ascii="Arial" w:eastAsia="Arial" w:hAnsi="Arial"/>
          <w:b/>
          <w:bCs/>
          <w:sz w:val="20"/>
          <w:szCs w:val="20"/>
        </w:rPr>
        <w:t xml:space="preserve"> Kev </w:t>
      </w:r>
      <w:proofErr w:type="spellStart"/>
      <w:r w:rsidR="004A72FA" w:rsidRPr="00940BFE">
        <w:rPr>
          <w:rFonts w:ascii="Arial" w:eastAsia="Arial" w:hAnsi="Arial"/>
          <w:b/>
          <w:bCs/>
          <w:sz w:val="20"/>
          <w:szCs w:val="20"/>
        </w:rPr>
        <w:t>Soj</w:t>
      </w:r>
      <w:proofErr w:type="spellEnd"/>
      <w:r w:rsidR="004A72FA" w:rsidRPr="00940BFE">
        <w:rPr>
          <w:rFonts w:ascii="Arial" w:eastAsia="Arial" w:hAnsi="Arial"/>
          <w:b/>
          <w:bCs/>
          <w:sz w:val="20"/>
          <w:szCs w:val="20"/>
        </w:rPr>
        <w:t xml:space="preserve"> </w:t>
      </w:r>
      <w:proofErr w:type="spellStart"/>
      <w:r w:rsidR="004A72FA" w:rsidRPr="00940BFE">
        <w:rPr>
          <w:rFonts w:ascii="Arial" w:eastAsia="Arial" w:hAnsi="Arial"/>
          <w:b/>
          <w:bCs/>
          <w:sz w:val="20"/>
          <w:szCs w:val="20"/>
        </w:rPr>
        <w:t>Ntsuam</w:t>
      </w:r>
      <w:proofErr w:type="spellEnd"/>
      <w:r w:rsidR="004A72FA" w:rsidRPr="00940BFE">
        <w:rPr>
          <w:rFonts w:ascii="Arial" w:eastAsia="Arial" w:hAnsi="Arial"/>
          <w:b/>
          <w:bCs/>
          <w:sz w:val="20"/>
          <w:szCs w:val="20"/>
        </w:rPr>
        <w:tab/>
      </w:r>
      <w:proofErr w:type="spellStart"/>
      <w:r w:rsidR="004A72FA" w:rsidRPr="002A07E5">
        <w:rPr>
          <w:rFonts w:ascii="Arial" w:eastAsia="Arial" w:hAnsi="Arial"/>
          <w:sz w:val="20"/>
          <w:szCs w:val="20"/>
        </w:rPr>
        <w:t>Npe</w:t>
      </w:r>
      <w:proofErr w:type="spellEnd"/>
      <w:r w:rsidR="004A72FA" w:rsidRPr="002A07E5">
        <w:rPr>
          <w:rFonts w:ascii="Arial" w:eastAsia="Arial" w:hAnsi="Arial"/>
          <w:sz w:val="20"/>
          <w:szCs w:val="20"/>
        </w:rPr>
        <w:t>:</w:t>
      </w:r>
      <w:r w:rsidR="00D732F5">
        <w:rPr>
          <w:rFonts w:ascii="Arial" w:eastAsia="Arial" w:hAnsi="Arial"/>
          <w:b/>
          <w:bCs/>
          <w:sz w:val="22"/>
          <w:szCs w:val="18"/>
        </w:rPr>
        <w:t xml:space="preserve">                                                                                                                            </w:t>
      </w:r>
      <w:r w:rsidR="004A72FA" w:rsidRPr="00885CFE">
        <w:rPr>
          <w:rFonts w:ascii="Arial" w:eastAsia="Arial" w:hAnsi="Arial"/>
          <w:sz w:val="19"/>
          <w:szCs w:val="19"/>
        </w:rPr>
        <w:t xml:space="preserve">Cov </w:t>
      </w:r>
      <w:proofErr w:type="spellStart"/>
      <w:r w:rsidR="004A72FA">
        <w:rPr>
          <w:rFonts w:ascii="Arial" w:eastAsia="Arial" w:hAnsi="Arial"/>
          <w:sz w:val="19"/>
          <w:szCs w:val="19"/>
        </w:rPr>
        <w:t>Q</w:t>
      </w:r>
      <w:r w:rsidR="004A72FA" w:rsidRPr="00885CFE">
        <w:rPr>
          <w:rFonts w:ascii="Arial" w:eastAsia="Arial" w:hAnsi="Arial"/>
          <w:sz w:val="19"/>
          <w:szCs w:val="19"/>
        </w:rPr>
        <w:t>hab</w:t>
      </w:r>
      <w:proofErr w:type="spellEnd"/>
      <w:r w:rsidR="004A72FA" w:rsidRPr="00885CFE">
        <w:rPr>
          <w:rFonts w:ascii="Arial" w:eastAsia="Arial" w:hAnsi="Arial"/>
          <w:sz w:val="19"/>
          <w:szCs w:val="19"/>
        </w:rPr>
        <w:t xml:space="preserve"> </w:t>
      </w:r>
      <w:proofErr w:type="spellStart"/>
      <w:r w:rsidR="004A72FA">
        <w:rPr>
          <w:rFonts w:ascii="Arial" w:eastAsia="Arial" w:hAnsi="Arial"/>
          <w:sz w:val="19"/>
          <w:szCs w:val="19"/>
        </w:rPr>
        <w:t>Q</w:t>
      </w:r>
      <w:r w:rsidR="004A72FA" w:rsidRPr="00885CFE">
        <w:rPr>
          <w:rFonts w:ascii="Arial" w:eastAsia="Arial" w:hAnsi="Arial"/>
          <w:sz w:val="19"/>
          <w:szCs w:val="19"/>
        </w:rPr>
        <w:t>ia</w:t>
      </w:r>
      <w:proofErr w:type="spellEnd"/>
      <w:r w:rsidR="004A72FA" w:rsidRPr="00885CFE">
        <w:rPr>
          <w:rFonts w:ascii="Arial" w:eastAsia="Arial" w:hAnsi="Arial"/>
          <w:sz w:val="19"/>
          <w:szCs w:val="19"/>
        </w:rPr>
        <w:t xml:space="preserve"> Tag </w:t>
      </w:r>
      <w:proofErr w:type="spellStart"/>
      <w:r w:rsidR="004A72FA" w:rsidRPr="00885CFE">
        <w:rPr>
          <w:rFonts w:ascii="Arial" w:eastAsia="Arial" w:hAnsi="Arial"/>
          <w:sz w:val="19"/>
          <w:szCs w:val="19"/>
        </w:rPr>
        <w:t>Nrho</w:t>
      </w:r>
      <w:proofErr w:type="spellEnd"/>
      <w:r w:rsidR="004A72FA" w:rsidRPr="00885CFE">
        <w:rPr>
          <w:rFonts w:ascii="Arial" w:eastAsia="Arial" w:hAnsi="Arial"/>
          <w:sz w:val="19"/>
          <w:szCs w:val="19"/>
        </w:rPr>
        <w:t>/</w:t>
      </w:r>
      <w:proofErr w:type="spellStart"/>
      <w:r w:rsidR="004A72FA" w:rsidRPr="00885CFE">
        <w:rPr>
          <w:rFonts w:ascii="Arial" w:eastAsia="Arial" w:hAnsi="Arial"/>
          <w:sz w:val="19"/>
          <w:szCs w:val="19"/>
        </w:rPr>
        <w:t>Qib</w:t>
      </w:r>
      <w:proofErr w:type="spellEnd"/>
      <w:r w:rsidR="004A72FA" w:rsidRPr="00885CFE">
        <w:rPr>
          <w:rFonts w:ascii="Arial" w:eastAsia="Arial" w:hAnsi="Arial"/>
          <w:sz w:val="19"/>
          <w:szCs w:val="19"/>
        </w:rPr>
        <w:t>:</w:t>
      </w:r>
      <w:r w:rsidR="004A72FA">
        <w:rPr>
          <w:rFonts w:ascii="Arial" w:eastAsia="Arial" w:hAnsi="Arial"/>
          <w:sz w:val="19"/>
          <w:szCs w:val="19"/>
        </w:rPr>
        <w:t xml:space="preserve">             </w:t>
      </w:r>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Mloog</w:t>
      </w:r>
      <w:proofErr w:type="spellEnd"/>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Hais</w:t>
      </w:r>
      <w:proofErr w:type="spellEnd"/>
      <w:r w:rsidR="004A72FA">
        <w:rPr>
          <w:rFonts w:ascii="Arial" w:eastAsia="Arial" w:hAnsi="Arial"/>
          <w:sz w:val="19"/>
          <w:szCs w:val="19"/>
        </w:rPr>
        <w:t xml:space="preserve">      </w:t>
      </w:r>
      <w:r w:rsidR="004A72FA" w:rsidRPr="00885CFE">
        <w:rPr>
          <w:rFonts w:ascii="Arial" w:eastAsia="Arial" w:hAnsi="Arial"/>
          <w:sz w:val="19"/>
          <w:szCs w:val="19"/>
        </w:rPr>
        <w:t xml:space="preserve">        </w:t>
      </w:r>
      <w:r w:rsidR="004A72FA">
        <w:rPr>
          <w:rFonts w:ascii="Arial" w:eastAsia="Arial" w:hAnsi="Arial"/>
          <w:sz w:val="19"/>
          <w:szCs w:val="19"/>
        </w:rPr>
        <w:t xml:space="preserve">              </w:t>
      </w:r>
      <w:r w:rsidR="004A72FA" w:rsidRPr="00885CFE">
        <w:rPr>
          <w:rFonts w:ascii="Arial" w:eastAsia="Arial" w:hAnsi="Arial"/>
          <w:sz w:val="19"/>
          <w:szCs w:val="19"/>
        </w:rPr>
        <w:t xml:space="preserve">    </w:t>
      </w:r>
      <w:proofErr w:type="spellStart"/>
      <w:r w:rsidR="004A72FA" w:rsidRPr="00885CFE">
        <w:rPr>
          <w:rFonts w:ascii="Arial" w:eastAsia="Arial" w:hAnsi="Arial"/>
          <w:sz w:val="19"/>
          <w:szCs w:val="19"/>
        </w:rPr>
        <w:t>Nyeem</w:t>
      </w:r>
      <w:proofErr w:type="spellEnd"/>
      <w:r w:rsidR="004A72FA" w:rsidRPr="00885CFE">
        <w:rPr>
          <w:rFonts w:ascii="Arial" w:eastAsia="Arial" w:hAnsi="Arial"/>
          <w:sz w:val="19"/>
          <w:szCs w:val="19"/>
        </w:rPr>
        <w:t>:</w:t>
      </w:r>
      <w:r w:rsidR="004A72FA">
        <w:rPr>
          <w:rFonts w:ascii="Arial" w:eastAsia="Arial" w:hAnsi="Arial"/>
          <w:sz w:val="19"/>
          <w:szCs w:val="19"/>
        </w:rPr>
        <w:t xml:space="preserve">                             </w:t>
      </w:r>
      <w:r w:rsidR="004A72FA"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proofErr w:type="spellStart"/>
      <w:r w:rsidR="004A72FA" w:rsidRPr="00E50B8A">
        <w:rPr>
          <w:rFonts w:ascii="Arial" w:eastAsia="Arial" w:hAnsi="Arial"/>
          <w:b/>
          <w:bCs/>
          <w:sz w:val="20"/>
          <w:szCs w:val="20"/>
        </w:rPr>
        <w:t>Kuaj</w:t>
      </w:r>
      <w:proofErr w:type="spellEnd"/>
      <w:r w:rsidR="004A72FA" w:rsidRPr="00E50B8A">
        <w:rPr>
          <w:rFonts w:ascii="Arial" w:eastAsia="Arial" w:hAnsi="Arial"/>
          <w:b/>
          <w:bCs/>
          <w:sz w:val="20"/>
          <w:szCs w:val="20"/>
        </w:rPr>
        <w:t xml:space="preserve"> </w:t>
      </w:r>
      <w:proofErr w:type="spellStart"/>
      <w:r w:rsidR="004A72FA" w:rsidRPr="00E50B8A">
        <w:rPr>
          <w:rFonts w:ascii="Arial" w:eastAsia="Arial" w:hAnsi="Arial"/>
          <w:b/>
          <w:bCs/>
          <w:sz w:val="20"/>
          <w:szCs w:val="20"/>
        </w:rPr>
        <w:t>Ntsuas</w:t>
      </w:r>
      <w:proofErr w:type="spellEnd"/>
      <w:r w:rsidR="004A72FA" w:rsidRPr="00E50B8A">
        <w:rPr>
          <w:rFonts w:ascii="Arial" w:eastAsia="Arial" w:hAnsi="Arial"/>
          <w:b/>
          <w:bCs/>
          <w:sz w:val="20"/>
          <w:szCs w:val="20"/>
        </w:rPr>
        <w:t xml:space="preserve"> </w:t>
      </w:r>
      <w:r w:rsidR="004A72FA">
        <w:rPr>
          <w:rFonts w:ascii="Arial" w:eastAsia="Arial" w:hAnsi="Arial"/>
          <w:b/>
          <w:bCs/>
          <w:sz w:val="20"/>
          <w:szCs w:val="20"/>
        </w:rPr>
        <w:t xml:space="preserve">Kev </w:t>
      </w:r>
      <w:proofErr w:type="spellStart"/>
      <w:r w:rsidR="004A72FA">
        <w:rPr>
          <w:rFonts w:ascii="Arial" w:eastAsia="Arial" w:hAnsi="Arial"/>
          <w:b/>
          <w:bCs/>
          <w:sz w:val="20"/>
          <w:szCs w:val="20"/>
        </w:rPr>
        <w:t>Kawm</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Kib</w:t>
      </w:r>
      <w:proofErr w:type="spellEnd"/>
      <w:r w:rsidR="004A72FA">
        <w:rPr>
          <w:rFonts w:ascii="Arial" w:eastAsia="Arial" w:hAnsi="Arial"/>
          <w:b/>
          <w:bCs/>
          <w:sz w:val="20"/>
          <w:szCs w:val="20"/>
        </w:rPr>
        <w:t xml:space="preserve"> Las</w:t>
      </w:r>
      <w:r w:rsidR="004A72FA" w:rsidRPr="00E50B8A">
        <w:rPr>
          <w:rFonts w:ascii="Arial" w:eastAsia="Arial" w:hAnsi="Arial"/>
          <w:sz w:val="20"/>
          <w:szCs w:val="20"/>
        </w:rPr>
        <w:t xml:space="preserve"> (</w:t>
      </w:r>
      <w:proofErr w:type="spellStart"/>
      <w:r w:rsidR="004A72FA" w:rsidRPr="00E50B8A">
        <w:rPr>
          <w:rFonts w:ascii="Arial" w:eastAsia="Arial" w:hAnsi="Arial"/>
          <w:sz w:val="20"/>
          <w:szCs w:val="20"/>
        </w:rPr>
        <w:t>qib</w:t>
      </w:r>
      <w:proofErr w:type="spellEnd"/>
      <w:r w:rsidR="004A72FA" w:rsidRPr="00E50B8A">
        <w:rPr>
          <w:rFonts w:ascii="Arial" w:eastAsia="Arial" w:hAnsi="Arial"/>
          <w:sz w:val="20"/>
          <w:szCs w:val="20"/>
        </w:rPr>
        <w:t xml:space="preserve"> 5, 7 &amp; 9)</w:t>
      </w:r>
      <w:r w:rsidR="004A72FA">
        <w:rPr>
          <w:rFonts w:ascii="Arial" w:eastAsia="Arial" w:hAnsi="Arial"/>
          <w:sz w:val="20"/>
          <w:szCs w:val="20"/>
        </w:rPr>
        <w:t>;</w:t>
      </w:r>
      <w:r w:rsidR="003E6B28">
        <w:rPr>
          <w:rFonts w:ascii="Arial" w:eastAsia="Arial" w:hAnsi="Arial"/>
          <w:b/>
          <w:bCs/>
          <w:sz w:val="22"/>
          <w:szCs w:val="18"/>
        </w:rPr>
        <w:t xml:space="preserve">   </w:t>
      </w:r>
      <w:del w:id="137" w:author="Kaxiong" w:date="2021-05-28T15:25:00Z">
        <w:r w:rsidR="00FE7D08" w:rsidRPr="00FE7D08" w:rsidDel="00813801">
          <w:rPr>
            <w:rFonts w:asciiTheme="minorHAnsi" w:eastAsia="Arial" w:hAnsiTheme="minorHAnsi" w:cstheme="minorHAnsi"/>
            <w:i/>
            <w:iCs/>
            <w:sz w:val="22"/>
            <w:szCs w:val="18"/>
          </w:rPr>
          <w:delText>N/A</w:delText>
        </w:r>
      </w:del>
      <w:ins w:id="138" w:author="Kaxiong" w:date="2021-05-28T15:25:00Z">
        <w:r w:rsidR="00813801">
          <w:rPr>
            <w:rFonts w:asciiTheme="minorHAnsi" w:eastAsia="Arial" w:hAnsiTheme="minorHAnsi" w:cstheme="minorHAnsi"/>
            <w:i/>
            <w:iCs/>
            <w:sz w:val="22"/>
            <w:szCs w:val="18"/>
          </w:rPr>
          <w:t xml:space="preserve">Siv </w:t>
        </w:r>
        <w:proofErr w:type="spellStart"/>
        <w:r w:rsidR="00813801">
          <w:rPr>
            <w:rFonts w:asciiTheme="minorHAnsi" w:eastAsia="Arial" w:hAnsiTheme="minorHAnsi" w:cstheme="minorHAnsi"/>
            <w:i/>
            <w:iCs/>
            <w:sz w:val="22"/>
            <w:szCs w:val="18"/>
          </w:rPr>
          <w:t>tsis</w:t>
        </w:r>
        <w:proofErr w:type="spellEnd"/>
        <w:r w:rsidR="00813801">
          <w:rPr>
            <w:rFonts w:asciiTheme="minorHAnsi" w:eastAsia="Arial" w:hAnsiTheme="minorHAnsi" w:cstheme="minorHAnsi"/>
            <w:i/>
            <w:iCs/>
            <w:sz w:val="22"/>
            <w:szCs w:val="18"/>
          </w:rPr>
          <w:t xml:space="preserve"> tau</w:t>
        </w:r>
      </w:ins>
      <w:r w:rsidR="00FE7D08" w:rsidRPr="00FE7D08">
        <w:rPr>
          <w:rFonts w:asciiTheme="minorHAnsi" w:eastAsia="Arial" w:hAnsiTheme="minorHAnsi" w:cstheme="minorHAnsi"/>
          <w:i/>
          <w:iCs/>
          <w:sz w:val="22"/>
          <w:szCs w:val="18"/>
        </w:rPr>
        <w:t xml:space="preserve"> vim </w:t>
      </w:r>
      <w:proofErr w:type="spellStart"/>
      <w:r w:rsidR="00FE7D08" w:rsidRPr="00FE7D08">
        <w:rPr>
          <w:rFonts w:asciiTheme="minorHAnsi" w:eastAsia="Arial" w:hAnsiTheme="minorHAnsi" w:cstheme="minorHAnsi"/>
          <w:i/>
          <w:iCs/>
          <w:sz w:val="22"/>
          <w:szCs w:val="18"/>
        </w:rPr>
        <w:t>yog</w:t>
      </w:r>
      <w:proofErr w:type="spellEnd"/>
      <w:r w:rsidR="00FE7D08" w:rsidRPr="00FE7D08">
        <w:rPr>
          <w:rFonts w:asciiTheme="minorHAnsi" w:eastAsia="Arial" w:hAnsiTheme="minorHAnsi" w:cstheme="minorHAnsi"/>
          <w:i/>
          <w:iCs/>
          <w:sz w:val="22"/>
          <w:szCs w:val="18"/>
        </w:rPr>
        <w:t xml:space="preserve"> </w:t>
      </w:r>
      <w:proofErr w:type="spellStart"/>
      <w:r w:rsidR="00FE7D08" w:rsidRPr="00FE7D08">
        <w:rPr>
          <w:rFonts w:asciiTheme="minorHAnsi" w:eastAsia="Arial" w:hAnsiTheme="minorHAnsi" w:cstheme="minorHAnsi"/>
          <w:i/>
          <w:iCs/>
          <w:sz w:val="22"/>
          <w:szCs w:val="18"/>
        </w:rPr>
        <w:t>covid</w:t>
      </w:r>
      <w:proofErr w:type="spellEnd"/>
      <w:r w:rsidR="003E6B28" w:rsidRPr="00FE7D08">
        <w:rPr>
          <w:rFonts w:asciiTheme="minorHAnsi" w:eastAsia="Arial" w:hAnsiTheme="minorHAnsi" w:cstheme="minorHAnsi"/>
          <w:i/>
          <w:iCs/>
          <w:sz w:val="22"/>
          <w:szCs w:val="18"/>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Cov Kev </w:t>
      </w:r>
      <w:proofErr w:type="spellStart"/>
      <w:r w:rsidR="004A72FA" w:rsidRPr="000C44D3">
        <w:rPr>
          <w:rFonts w:ascii="Arial" w:eastAsia="Arial" w:hAnsi="Arial"/>
          <w:b/>
          <w:bCs/>
          <w:sz w:val="20"/>
          <w:szCs w:val="20"/>
        </w:rPr>
        <w:t>Ntsuam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Xyuas</w:t>
      </w:r>
      <w:proofErr w:type="spellEnd"/>
      <w:r w:rsidR="004A72FA" w:rsidRPr="000C44D3">
        <w:rPr>
          <w:rFonts w:ascii="Arial" w:eastAsia="Arial" w:hAnsi="Arial"/>
          <w:b/>
          <w:bCs/>
          <w:sz w:val="20"/>
          <w:szCs w:val="20"/>
        </w:rPr>
        <w:t xml:space="preserve"> Cov </w:t>
      </w:r>
      <w:proofErr w:type="spellStart"/>
      <w:r w:rsidR="004A72FA" w:rsidRPr="000C44D3">
        <w:rPr>
          <w:rFonts w:ascii="Arial" w:eastAsia="Arial" w:hAnsi="Arial"/>
          <w:b/>
          <w:bCs/>
          <w:sz w:val="20"/>
          <w:szCs w:val="20"/>
        </w:rPr>
        <w:t>Ntaub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piv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txwv</w:t>
      </w:r>
      <w:proofErr w:type="spellEnd"/>
      <w:r w:rsidR="004A72FA" w:rsidRPr="000C44D3">
        <w:rPr>
          <w:rFonts w:ascii="Arial" w:eastAsia="Arial" w:hAnsi="Arial"/>
          <w:b/>
          <w:bCs/>
          <w:sz w:val="20"/>
          <w:szCs w:val="20"/>
        </w:rPr>
        <w:t xml:space="preserve"> li, </w:t>
      </w:r>
      <w:proofErr w:type="spellStart"/>
      <w:r w:rsidR="004A72FA" w:rsidRPr="000C44D3">
        <w:rPr>
          <w:rFonts w:ascii="Arial" w:eastAsia="Arial" w:hAnsi="Arial"/>
          <w:b/>
          <w:bCs/>
          <w:sz w:val="20"/>
          <w:szCs w:val="20"/>
        </w:rPr>
        <w:t>kev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ntsuas</w:t>
      </w:r>
      <w:proofErr w:type="spellEnd"/>
      <w:r w:rsidR="004A72FA" w:rsidRPr="000C44D3">
        <w:rPr>
          <w:rFonts w:ascii="Arial" w:eastAsia="Arial" w:hAnsi="Arial"/>
          <w:b/>
          <w:bCs/>
          <w:sz w:val="20"/>
          <w:szCs w:val="20"/>
        </w:rPr>
        <w:t xml:space="preserve"> cov </w:t>
      </w:r>
      <w:proofErr w:type="spellStart"/>
      <w:r w:rsidR="004A72FA" w:rsidRPr="000C44D3">
        <w:rPr>
          <w:rFonts w:ascii="Arial" w:eastAsia="Arial" w:hAnsi="Arial"/>
          <w:b/>
          <w:bCs/>
          <w:sz w:val="20"/>
          <w:szCs w:val="20"/>
        </w:rPr>
        <w:t>ntaub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kawm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yam </w:t>
      </w:r>
      <w:proofErr w:type="spellStart"/>
      <w:r w:rsidR="004A72FA" w:rsidRPr="000C44D3">
        <w:rPr>
          <w:rFonts w:ascii="Arial" w:eastAsia="Arial" w:hAnsi="Arial"/>
          <w:b/>
          <w:bCs/>
          <w:sz w:val="20"/>
          <w:szCs w:val="20"/>
        </w:rPr>
        <w:t>kev</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ntsuam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xyuas</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ntawm</w:t>
      </w:r>
      <w:proofErr w:type="spellEnd"/>
      <w:r w:rsidR="004A72FA" w:rsidRPr="000C44D3">
        <w:rPr>
          <w:rFonts w:ascii="Arial" w:eastAsia="Arial" w:hAnsi="Arial"/>
          <w:b/>
          <w:bCs/>
          <w:sz w:val="20"/>
          <w:szCs w:val="20"/>
        </w:rPr>
        <w:t xml:space="preserve"> </w:t>
      </w:r>
      <w:proofErr w:type="spellStart"/>
      <w:r w:rsidR="004A72FA">
        <w:rPr>
          <w:rFonts w:ascii="Arial" w:eastAsia="Arial" w:hAnsi="Arial"/>
          <w:b/>
          <w:bCs/>
          <w:sz w:val="20"/>
          <w:szCs w:val="20"/>
        </w:rPr>
        <w:t>lub</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tsev</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kawm</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thiab</w:t>
      </w:r>
      <w:proofErr w:type="spellEnd"/>
      <w:r w:rsidR="004A72FA" w:rsidRPr="000C44D3">
        <w:rPr>
          <w:rFonts w:ascii="Arial" w:eastAsia="Arial" w:hAnsi="Arial"/>
          <w:b/>
          <w:bCs/>
          <w:sz w:val="20"/>
          <w:szCs w:val="20"/>
        </w:rPr>
        <w:t xml:space="preserve"> </w:t>
      </w:r>
      <w:proofErr w:type="spellStart"/>
      <w:r w:rsidR="004A72FA" w:rsidRPr="000C44D3">
        <w:rPr>
          <w:rFonts w:ascii="Arial" w:eastAsia="Arial" w:hAnsi="Arial"/>
          <w:b/>
          <w:bCs/>
          <w:sz w:val="20"/>
          <w:szCs w:val="20"/>
        </w:rPr>
        <w:t>lwm</w:t>
      </w:r>
      <w:proofErr w:type="spellEnd"/>
      <w:r w:rsidR="004A72FA" w:rsidRPr="000C44D3">
        <w:rPr>
          <w:rFonts w:ascii="Arial" w:eastAsia="Arial" w:hAnsi="Arial"/>
          <w:b/>
          <w:bCs/>
          <w:sz w:val="20"/>
          <w:szCs w:val="20"/>
        </w:rPr>
        <w:t xml:space="preserve"> yam) </w:t>
      </w:r>
      <w:r w:rsidR="00FE7D08" w:rsidRPr="00C75578">
        <w:rPr>
          <w:rFonts w:ascii="Calibri" w:eastAsia="Arial" w:hAnsi="Calibri" w:cs="Calibri"/>
          <w:b/>
          <w:bCs/>
          <w:i/>
          <w:iCs/>
          <w:sz w:val="20"/>
          <w:szCs w:val="20"/>
          <w:rPrChange w:id="139" w:author="Kaxiong" w:date="2021-05-28T15:26:00Z">
            <w:rPr>
              <w:rFonts w:ascii="Calibri" w:eastAsia="Arial" w:hAnsi="Calibri" w:cs="Calibri"/>
              <w:i/>
              <w:iCs/>
              <w:sz w:val="20"/>
              <w:szCs w:val="20"/>
            </w:rPr>
          </w:rPrChange>
        </w:rPr>
        <w:t>Quil.org, IXL.com</w:t>
      </w:r>
    </w:p>
    <w:p w14:paraId="1F342315" w14:textId="39C259D2" w:rsidR="004A72FA" w:rsidRPr="00684A88" w:rsidRDefault="00AF43A1" w:rsidP="004A72FA">
      <w:pPr>
        <w:rPr>
          <w:rFonts w:ascii="Arial" w:eastAsia="Arial" w:hAnsi="Arial"/>
          <w:sz w:val="20"/>
          <w:szCs w:val="20"/>
        </w:rPr>
      </w:pPr>
      <w:r>
        <w:rPr>
          <w:rFonts w:ascii="Arial" w:eastAsia="Arial" w:hAnsi="Arial"/>
          <w:b/>
          <w:bCs/>
          <w:noProof/>
          <w:sz w:val="20"/>
          <w:szCs w:val="20"/>
        </w:rPr>
        <mc:AlternateContent>
          <mc:Choice Requires="wps">
            <w:drawing>
              <wp:anchor distT="0" distB="0" distL="114300" distR="114300" simplePos="0" relativeHeight="251681792" behindDoc="0" locked="0" layoutInCell="1" allowOverlap="1" wp14:anchorId="4F11446B" wp14:editId="316B3FE4">
                <wp:simplePos x="0" y="0"/>
                <wp:positionH relativeFrom="column">
                  <wp:posOffset>4174039</wp:posOffset>
                </wp:positionH>
                <wp:positionV relativeFrom="paragraph">
                  <wp:posOffset>213811</wp:posOffset>
                </wp:positionV>
                <wp:extent cx="2793970" cy="393106"/>
                <wp:effectExtent l="0" t="0" r="0" b="6985"/>
                <wp:wrapNone/>
                <wp:docPr id="264" name="Rectangle 264"/>
                <wp:cNvGraphicFramePr/>
                <a:graphic xmlns:a="http://schemas.openxmlformats.org/drawingml/2006/main">
                  <a:graphicData uri="http://schemas.microsoft.com/office/word/2010/wordprocessingShape">
                    <wps:wsp>
                      <wps:cNvSpPr/>
                      <wps:spPr>
                        <a:xfrm>
                          <a:off x="0" y="0"/>
                          <a:ext cx="279397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A0F93" w14:textId="73EE2F0B"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cov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46B" id="Rectangle 264" o:spid="_x0000_s1027" style="position:absolute;margin-left:328.65pt;margin-top:16.85pt;width:220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" filled="f" stroked="f">
                <v:textbox>
                  <w:txbxContent>
                    <w:p w14:paraId="3B0A0F93" w14:textId="73EE2F0B"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cov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proofErr w:type="spellStart"/>
      <w:r w:rsidR="004A72FA">
        <w:rPr>
          <w:rFonts w:ascii="Arial" w:eastAsia="Arial" w:hAnsi="Arial"/>
          <w:b/>
          <w:bCs/>
          <w:sz w:val="20"/>
          <w:szCs w:val="20"/>
        </w:rPr>
        <w:t>Hnub</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Ntawm</w:t>
      </w:r>
      <w:proofErr w:type="spellEnd"/>
      <w:r w:rsidR="004A72FA">
        <w:rPr>
          <w:rFonts w:ascii="Arial" w:eastAsia="Arial" w:hAnsi="Arial"/>
          <w:b/>
          <w:bCs/>
          <w:sz w:val="20"/>
          <w:szCs w:val="20"/>
        </w:rPr>
        <w:t xml:space="preserve"> Kev </w:t>
      </w:r>
      <w:proofErr w:type="spellStart"/>
      <w:r w:rsidR="004A72FA">
        <w:rPr>
          <w:rFonts w:ascii="Arial" w:eastAsia="Arial" w:hAnsi="Arial"/>
          <w:b/>
          <w:bCs/>
          <w:sz w:val="20"/>
          <w:szCs w:val="20"/>
        </w:rPr>
        <w:t>Hnov</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Lus</w:t>
      </w:r>
      <w:proofErr w:type="spellEnd"/>
      <w:r w:rsidR="004A72FA" w:rsidRPr="00684A88">
        <w:rPr>
          <w:rFonts w:ascii="Arial" w:eastAsia="Arial" w:hAnsi="Arial"/>
          <w:b/>
          <w:bCs/>
          <w:sz w:val="20"/>
          <w:szCs w:val="20"/>
        </w:rPr>
        <w:t>:</w:t>
      </w:r>
      <w:r w:rsidR="004A72FA" w:rsidRPr="00684A88">
        <w:rPr>
          <w:rFonts w:ascii="Arial" w:eastAsia="Arial" w:hAnsi="Arial"/>
          <w:sz w:val="20"/>
          <w:szCs w:val="20"/>
        </w:rPr>
        <w:t xml:space="preserve"> </w:t>
      </w:r>
      <w:r w:rsidR="007E3B41">
        <w:rPr>
          <w:rFonts w:ascii="Arial" w:eastAsia="Arial" w:hAnsi="Arial"/>
          <w:i/>
          <w:iCs/>
          <w:sz w:val="20"/>
          <w:szCs w:val="20"/>
          <w:u w:val="single"/>
        </w:rPr>
        <w:t>1</w:t>
      </w:r>
      <w:r w:rsidR="008C4B38">
        <w:rPr>
          <w:rFonts w:ascii="Arial" w:eastAsia="Arial" w:hAnsi="Arial"/>
          <w:i/>
          <w:iCs/>
          <w:sz w:val="20"/>
          <w:szCs w:val="20"/>
          <w:u w:val="single"/>
        </w:rPr>
        <w:t>1/2/2020</w:t>
      </w:r>
      <w:r w:rsidR="004A72FA"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sidR="004A72FA">
        <w:rPr>
          <w:rFonts w:ascii="Arial" w:eastAsia="Arial" w:hAnsi="Arial"/>
          <w:sz w:val="20"/>
          <w:szCs w:val="20"/>
        </w:rPr>
        <w:t xml:space="preserve"> </w:t>
      </w:r>
      <w:proofErr w:type="spellStart"/>
      <w:r w:rsidR="004A72FA" w:rsidRPr="00684A88">
        <w:rPr>
          <w:rFonts w:ascii="Arial" w:eastAsia="Arial" w:hAnsi="Arial"/>
          <w:sz w:val="20"/>
          <w:szCs w:val="20"/>
        </w:rPr>
        <w:t>Dhau</w:t>
      </w:r>
      <w:proofErr w:type="spellEnd"/>
      <w:r w:rsidR="004A72FA" w:rsidRPr="00684A88">
        <w:rPr>
          <w:rFonts w:ascii="Arial" w:eastAsia="Arial" w:hAnsi="Arial"/>
          <w:sz w:val="20"/>
          <w:szCs w:val="20"/>
        </w:rPr>
        <w:t xml:space="preserve"> </w:t>
      </w:r>
      <w:r w:rsidR="004A72FA" w:rsidRPr="00684A88">
        <w:rPr>
          <w:rFonts w:ascii="Arial" w:eastAsia="Arial" w:hAnsi="Arial"/>
          <w:sz w:val="20"/>
          <w:szCs w:val="20"/>
        </w:rPr>
        <w:sym w:font="Wingdings 2" w:char="F0A3"/>
      </w:r>
      <w:proofErr w:type="spellStart"/>
      <w:r w:rsidR="004A72FA" w:rsidRPr="00684A88">
        <w:rPr>
          <w:rFonts w:ascii="Arial" w:eastAsia="Arial" w:hAnsi="Arial"/>
          <w:sz w:val="20"/>
          <w:szCs w:val="20"/>
        </w:rPr>
        <w:t>Tsis</w:t>
      </w:r>
      <w:proofErr w:type="spellEnd"/>
      <w:r w:rsidR="004A72FA" w:rsidRPr="00684A88">
        <w:rPr>
          <w:rFonts w:ascii="Arial" w:eastAsia="Arial" w:hAnsi="Arial"/>
          <w:sz w:val="20"/>
          <w:szCs w:val="20"/>
        </w:rPr>
        <w:t xml:space="preserve"> </w:t>
      </w:r>
      <w:proofErr w:type="spellStart"/>
      <w:r w:rsidR="004A72FA">
        <w:rPr>
          <w:rFonts w:ascii="Arial" w:eastAsia="Arial" w:hAnsi="Arial"/>
          <w:sz w:val="20"/>
          <w:szCs w:val="20"/>
        </w:rPr>
        <w:t>D</w:t>
      </w:r>
      <w:r w:rsidR="004A72FA" w:rsidRPr="00684A88">
        <w:rPr>
          <w:rFonts w:ascii="Arial" w:eastAsia="Arial" w:hAnsi="Arial"/>
          <w:sz w:val="20"/>
          <w:szCs w:val="20"/>
        </w:rPr>
        <w:t>hau</w:t>
      </w:r>
      <w:proofErr w:type="spellEnd"/>
      <w:r w:rsidR="004A72FA" w:rsidRPr="00684A88">
        <w:rPr>
          <w:rFonts w:ascii="Arial" w:eastAsia="Arial" w:hAnsi="Arial"/>
          <w:sz w:val="20"/>
          <w:szCs w:val="20"/>
        </w:rPr>
        <w:t xml:space="preserve"> </w:t>
      </w:r>
      <w:r w:rsidR="008C4B38">
        <w:rPr>
          <w:rFonts w:ascii="Arial" w:eastAsia="Arial" w:hAnsi="Arial"/>
          <w:sz w:val="20"/>
          <w:szCs w:val="20"/>
        </w:rPr>
        <w:sym w:font="Wingdings 2" w:char="F052"/>
      </w:r>
      <w:r w:rsidR="001362F0">
        <w:rPr>
          <w:rFonts w:ascii="Arial" w:eastAsia="Arial" w:hAnsi="Arial"/>
          <w:sz w:val="20"/>
          <w:szCs w:val="20"/>
        </w:rPr>
        <w:t xml:space="preserve"> </w:t>
      </w:r>
      <w:proofErr w:type="spellStart"/>
      <w:r w:rsidR="004A72FA" w:rsidRPr="00684A88">
        <w:rPr>
          <w:rFonts w:ascii="Arial" w:eastAsia="Arial" w:hAnsi="Arial"/>
          <w:sz w:val="20"/>
          <w:szCs w:val="20"/>
        </w:rPr>
        <w:t>Lwm</w:t>
      </w:r>
      <w:proofErr w:type="spellEnd"/>
      <w:r w:rsidR="004A72FA" w:rsidRPr="00684A88">
        <w:rPr>
          <w:rFonts w:ascii="Arial" w:eastAsia="Arial" w:hAnsi="Arial"/>
          <w:sz w:val="20"/>
          <w:szCs w:val="20"/>
        </w:rPr>
        <w:t xml:space="preserve"> </w:t>
      </w:r>
      <w:r w:rsidR="004A72FA">
        <w:rPr>
          <w:rFonts w:ascii="Arial" w:eastAsia="Arial" w:hAnsi="Arial"/>
          <w:sz w:val="20"/>
          <w:szCs w:val="20"/>
        </w:rPr>
        <w:t xml:space="preserve">Yam </w:t>
      </w:r>
    </w:p>
    <w:p w14:paraId="2E32A2B0" w14:textId="5B4BA58D"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w:t>
      </w:r>
      <w:r w:rsidR="008C4B38">
        <w:rPr>
          <w:rFonts w:ascii="Arial" w:eastAsia="Arial" w:hAnsi="Arial"/>
          <w:i/>
          <w:iCs/>
          <w:sz w:val="20"/>
          <w:szCs w:val="20"/>
          <w:u w:val="single"/>
        </w:rPr>
        <w:t>1/2/2020</w:t>
      </w:r>
      <w:r w:rsidR="00664249"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8C4B38">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77777777"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7E601AF4" w14:textId="70D92883" w:rsidR="003B7DAE" w:rsidRDefault="00C16487" w:rsidP="00C16487">
      <w:pPr>
        <w:rPr>
          <w:rFonts w:ascii="Calibri" w:eastAsia="Arial" w:hAnsi="Calibri" w:cs="Calibri"/>
          <w:i/>
          <w:iCs/>
          <w:sz w:val="20"/>
          <w:szCs w:val="20"/>
        </w:rPr>
      </w:pPr>
      <w:r>
        <w:rPr>
          <w:rFonts w:ascii="Calibri" w:eastAsia="Arial" w:hAnsi="Calibri" w:cs="Calibri"/>
          <w:i/>
          <w:iCs/>
          <w:sz w:val="20"/>
          <w:szCs w:val="20"/>
        </w:rPr>
        <w:t>2020-2021</w:t>
      </w:r>
    </w:p>
    <w:p w14:paraId="6DF9FF26" w14:textId="01A94404" w:rsidR="001E610E" w:rsidRDefault="004D525A" w:rsidP="00B666F0">
      <w:pPr>
        <w:rPr>
          <w:ins w:id="140" w:author="Kaxiong" w:date="2021-05-28T15:38:00Z"/>
          <w:rFonts w:ascii="Calibri" w:eastAsia="Arial" w:hAnsi="Calibri" w:cs="DokChampa"/>
          <w:i/>
          <w:iCs/>
          <w:sz w:val="20"/>
          <w:szCs w:val="20"/>
          <w:lang w:bidi="lo-LA"/>
        </w:rPr>
      </w:pPr>
      <w:del w:id="141" w:author="Kaxiong" w:date="2021-05-28T15:34:00Z">
        <w:r w:rsidDel="005302EC">
          <w:rPr>
            <w:rFonts w:ascii="Calibri" w:eastAsia="Arial" w:hAnsi="Calibri" w:cs="DokChampa"/>
            <w:i/>
            <w:iCs/>
            <w:sz w:val="20"/>
            <w:szCs w:val="20"/>
            <w:lang w:bidi="lo-LA"/>
          </w:rPr>
          <w:delText>DUAB</w:delText>
        </w:r>
      </w:del>
      <w:ins w:id="142" w:author="Kaxiong" w:date="2021-05-28T15:55:00Z">
        <w:r w:rsidR="001F10CA">
          <w:rPr>
            <w:rFonts w:ascii="Calibri" w:eastAsia="Arial" w:hAnsi="Calibri" w:cs="DokChampa"/>
            <w:i/>
            <w:iCs/>
            <w:sz w:val="20"/>
            <w:szCs w:val="20"/>
            <w:lang w:bidi="lo-LA"/>
          </w:rPr>
          <w:t xml:space="preserve">KEV KAWM </w:t>
        </w:r>
      </w:ins>
      <w:del w:id="143" w:author="Kaxiong" w:date="2021-05-28T15:34:00Z">
        <w:r w:rsidDel="005302EC">
          <w:rPr>
            <w:rFonts w:ascii="Calibri" w:eastAsia="Arial" w:hAnsi="Calibri" w:cs="DokChampa"/>
            <w:i/>
            <w:iCs/>
            <w:sz w:val="20"/>
            <w:szCs w:val="20"/>
            <w:lang w:bidi="lo-LA"/>
          </w:rPr>
          <w:delText xml:space="preserve"> </w:delText>
        </w:r>
      </w:del>
      <w:r>
        <w:rPr>
          <w:rFonts w:ascii="Calibri" w:eastAsia="Arial" w:hAnsi="Calibri" w:cs="DokChampa"/>
          <w:i/>
          <w:iCs/>
          <w:sz w:val="20"/>
          <w:szCs w:val="20"/>
          <w:lang w:bidi="lo-LA"/>
        </w:rPr>
        <w:t>NTIAJ TEJ</w:t>
      </w:r>
      <w:r w:rsidR="00B666F0" w:rsidRPr="00B666F0">
        <w:rPr>
          <w:rFonts w:ascii="Calibri" w:eastAsia="Arial" w:hAnsi="Calibri" w:cs="DokChampa"/>
          <w:i/>
          <w:iCs/>
          <w:sz w:val="20"/>
          <w:szCs w:val="20"/>
          <w:lang w:bidi="lo-LA"/>
        </w:rPr>
        <w:t xml:space="preserve"> </w:t>
      </w:r>
      <w:ins w:id="144" w:author="Kaxiong" w:date="2021-05-28T15:34:00Z">
        <w:r w:rsidR="005302EC">
          <w:rPr>
            <w:rFonts w:ascii="Calibri" w:eastAsia="Arial" w:hAnsi="Calibri" w:cs="DokChampa"/>
            <w:i/>
            <w:iCs/>
            <w:sz w:val="20"/>
            <w:szCs w:val="20"/>
            <w:lang w:bidi="lo-LA"/>
          </w:rPr>
          <w:t>KEV NOJ</w:t>
        </w:r>
      </w:ins>
      <w:ins w:id="145" w:author="Kaxiong" w:date="2021-05-28T15:35:00Z">
        <w:r w:rsidR="005302EC">
          <w:rPr>
            <w:rFonts w:ascii="Calibri" w:eastAsia="Arial" w:hAnsi="Calibri" w:cs="DokChampa"/>
            <w:i/>
            <w:iCs/>
            <w:sz w:val="20"/>
            <w:szCs w:val="20"/>
            <w:lang w:bidi="lo-LA"/>
          </w:rPr>
          <w:t xml:space="preserve"> NYOB (BIOLIVING EARTH) </w:t>
        </w:r>
      </w:ins>
      <w:del w:id="146" w:author="Kaxiong" w:date="2021-05-28T15:35:00Z">
        <w:r w:rsidR="00B666F0" w:rsidRPr="00B666F0" w:rsidDel="005302EC">
          <w:rPr>
            <w:rFonts w:ascii="Calibri" w:eastAsia="Arial" w:hAnsi="Calibri" w:cs="DokChampa"/>
            <w:i/>
            <w:iCs/>
            <w:sz w:val="20"/>
            <w:szCs w:val="20"/>
            <w:lang w:bidi="lo-LA"/>
          </w:rPr>
          <w:delText>I</w:delText>
        </w:r>
      </w:del>
      <w:ins w:id="147" w:author="Kaxiong" w:date="2021-05-28T15:35:00Z">
        <w:r w:rsidR="005302EC">
          <w:rPr>
            <w:rFonts w:ascii="Calibri" w:eastAsia="Arial" w:hAnsi="Calibri" w:cs="DokChampa"/>
            <w:i/>
            <w:iCs/>
            <w:sz w:val="20"/>
            <w:szCs w:val="20"/>
            <w:lang w:bidi="lo-LA"/>
          </w:rPr>
          <w:t>1</w:t>
        </w:r>
      </w:ins>
      <w:r w:rsidR="00B666F0" w:rsidRPr="00B666F0">
        <w:rPr>
          <w:rFonts w:ascii="Calibri" w:eastAsia="Arial" w:hAnsi="Calibri" w:cs="DokChampa"/>
          <w:i/>
          <w:iCs/>
          <w:sz w:val="20"/>
          <w:szCs w:val="20"/>
          <w:lang w:bidi="lo-LA"/>
        </w:rPr>
        <w:t xml:space="preserve">P </w:t>
      </w:r>
      <w:del w:id="148" w:author="Kaxiong" w:date="2021-05-28T15:35:00Z">
        <w:r w:rsidR="00B737E6" w:rsidRPr="00B737E6" w:rsidDel="005302EC">
          <w:rPr>
            <w:rFonts w:ascii="Calibri" w:eastAsia="Arial" w:hAnsi="Calibri" w:cs="DokChampa"/>
            <w:i/>
            <w:iCs/>
            <w:sz w:val="20"/>
            <w:szCs w:val="20"/>
            <w:lang w:bidi="lo-LA"/>
          </w:rPr>
          <w:delText>C</w:delText>
        </w:r>
      </w:del>
      <w:del w:id="149" w:author="Kaxiong" w:date="2021-05-28T15:36:00Z">
        <w:r w:rsidR="00B737E6" w:rsidRPr="00B737E6" w:rsidDel="005302EC">
          <w:rPr>
            <w:rFonts w:ascii="Calibri" w:eastAsia="Arial" w:hAnsi="Calibri" w:cs="DokChampa"/>
            <w:i/>
            <w:iCs/>
            <w:sz w:val="20"/>
            <w:szCs w:val="20"/>
            <w:lang w:bidi="lo-LA"/>
          </w:rPr>
          <w:delText>ov</w:delText>
        </w:r>
      </w:del>
      <w:ins w:id="150" w:author="Kaxiong" w:date="2021-05-28T15:38:00Z">
        <w:r w:rsidR="001E610E">
          <w:rPr>
            <w:rFonts w:ascii="Calibri" w:eastAsia="Arial" w:hAnsi="Calibri" w:cs="DokChampa"/>
            <w:i/>
            <w:iCs/>
            <w:sz w:val="20"/>
            <w:szCs w:val="20"/>
            <w:lang w:bidi="lo-LA"/>
          </w:rPr>
          <w:t>A</w:t>
        </w:r>
      </w:ins>
      <w:r w:rsidR="00B737E6" w:rsidRPr="00B737E6">
        <w:rPr>
          <w:rFonts w:ascii="Calibri" w:eastAsia="Arial" w:hAnsi="Calibri" w:cs="DokChampa"/>
          <w:i/>
          <w:iCs/>
          <w:sz w:val="20"/>
          <w:szCs w:val="20"/>
          <w:lang w:bidi="lo-LA"/>
        </w:rPr>
        <w:t xml:space="preserve"> tub </w:t>
      </w:r>
      <w:proofErr w:type="spellStart"/>
      <w:r w:rsidR="00B737E6" w:rsidRPr="00B737E6">
        <w:rPr>
          <w:rFonts w:ascii="Calibri" w:eastAsia="Arial" w:hAnsi="Calibri" w:cs="DokChampa"/>
          <w:i/>
          <w:iCs/>
          <w:sz w:val="20"/>
          <w:szCs w:val="20"/>
          <w:lang w:bidi="lo-LA"/>
        </w:rPr>
        <w:t>ntxhais</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 xml:space="preserve"> mob </w:t>
      </w:r>
      <w:proofErr w:type="spellStart"/>
      <w:r w:rsidR="00B737E6" w:rsidRPr="00B737E6">
        <w:rPr>
          <w:rFonts w:ascii="Calibri" w:eastAsia="Arial" w:hAnsi="Calibri" w:cs="DokChampa"/>
          <w:i/>
          <w:iCs/>
          <w:sz w:val="20"/>
          <w:szCs w:val="20"/>
          <w:lang w:bidi="lo-LA"/>
        </w:rPr>
        <w:t>siab</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rau</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thiab</w:t>
      </w:r>
      <w:proofErr w:type="spellEnd"/>
      <w:r w:rsidR="00B737E6" w:rsidRPr="00B737E6">
        <w:rPr>
          <w:rFonts w:ascii="Calibri" w:eastAsia="Arial" w:hAnsi="Calibri" w:cs="DokChampa"/>
          <w:i/>
          <w:iCs/>
          <w:sz w:val="20"/>
          <w:szCs w:val="20"/>
          <w:lang w:bidi="lo-LA"/>
        </w:rPr>
        <w:t xml:space="preserve"> </w:t>
      </w:r>
      <w:del w:id="151" w:author="Kaxiong" w:date="2021-05-28T15:37:00Z">
        <w:r w:rsidR="00B737E6" w:rsidRPr="00B737E6" w:rsidDel="001E610E">
          <w:rPr>
            <w:rFonts w:ascii="Calibri" w:eastAsia="Arial" w:hAnsi="Calibri" w:cs="DokChampa"/>
            <w:i/>
            <w:iCs/>
            <w:sz w:val="20"/>
            <w:szCs w:val="20"/>
            <w:lang w:bidi="lo-LA"/>
          </w:rPr>
          <w:delText>sib xyaw thoob plaws</w:delText>
        </w:r>
      </w:del>
      <w:proofErr w:type="spellStart"/>
      <w:ins w:id="152" w:author="Kaxiong" w:date="2021-05-28T15:37:00Z">
        <w:r w:rsidR="001E610E">
          <w:rPr>
            <w:rFonts w:ascii="Calibri" w:eastAsia="Arial" w:hAnsi="Calibri" w:cs="DokChampa"/>
            <w:i/>
            <w:iCs/>
            <w:sz w:val="20"/>
            <w:szCs w:val="20"/>
            <w:lang w:bidi="lo-LA"/>
          </w:rPr>
          <w:t>koom</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nyob</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rau</w:t>
        </w:r>
      </w:ins>
      <w:proofErr w:type="spellEnd"/>
      <w:r w:rsidR="00B737E6" w:rsidRPr="00B737E6">
        <w:rPr>
          <w:rFonts w:ascii="Calibri" w:eastAsia="Arial" w:hAnsi="Calibri" w:cs="DokChampa"/>
          <w:i/>
          <w:iCs/>
          <w:sz w:val="20"/>
          <w:szCs w:val="20"/>
          <w:lang w:bidi="lo-LA"/>
        </w:rPr>
        <w:t xml:space="preserve"> </w:t>
      </w:r>
      <w:proofErr w:type="spellStart"/>
      <w:ins w:id="153" w:author="Kaxiong" w:date="2021-05-28T15:37:00Z">
        <w:r w:rsidR="001E610E">
          <w:rPr>
            <w:rFonts w:ascii="Calibri" w:eastAsia="Arial" w:hAnsi="Calibri" w:cs="DokChampa"/>
            <w:i/>
            <w:iCs/>
            <w:sz w:val="20"/>
            <w:szCs w:val="20"/>
            <w:lang w:bidi="lo-LA"/>
          </w:rPr>
          <w:t>sij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w:t>
        </w:r>
      </w:ins>
      <w:ins w:id="154" w:author="Kaxiong" w:date="2021-05-28T15:38:00Z">
        <w:r w:rsidR="001E610E">
          <w:rPr>
            <w:rFonts w:ascii="Calibri" w:eastAsia="Arial" w:hAnsi="Calibri" w:cs="DokChampa"/>
            <w:i/>
            <w:iCs/>
            <w:sz w:val="20"/>
            <w:szCs w:val="20"/>
            <w:lang w:bidi="lo-LA"/>
          </w:rPr>
          <w:t>awm</w:t>
        </w:r>
        <w:proofErr w:type="spellEnd"/>
        <w:r w:rsidR="001E610E">
          <w:rPr>
            <w:rFonts w:ascii="Calibri" w:eastAsia="Arial" w:hAnsi="Calibri" w:cs="DokChampa"/>
            <w:i/>
            <w:iCs/>
            <w:sz w:val="20"/>
            <w:szCs w:val="20"/>
            <w:lang w:bidi="lo-LA"/>
          </w:rPr>
          <w:t xml:space="preserve"> </w:t>
        </w:r>
      </w:ins>
      <w:proofErr w:type="spellStart"/>
      <w:r w:rsidR="00B737E6" w:rsidRPr="00B737E6">
        <w:rPr>
          <w:rFonts w:ascii="Calibri" w:eastAsia="Arial" w:hAnsi="Calibri" w:cs="DokChampa"/>
          <w:i/>
          <w:iCs/>
          <w:sz w:val="20"/>
          <w:szCs w:val="20"/>
          <w:lang w:bidi="lo-LA"/>
        </w:rPr>
        <w:t>hauv</w:t>
      </w:r>
      <w:proofErr w:type="spellEnd"/>
      <w:r w:rsidR="00B737E6" w:rsidRPr="00B737E6">
        <w:rPr>
          <w:rFonts w:ascii="Calibri" w:eastAsia="Arial" w:hAnsi="Calibri" w:cs="DokChampa"/>
          <w:i/>
          <w:iCs/>
          <w:sz w:val="20"/>
          <w:szCs w:val="20"/>
          <w:lang w:bidi="lo-LA"/>
        </w:rPr>
        <w:t xml:space="preserve"> chav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w:t>
      </w:r>
      <w:r w:rsidR="008B41DC">
        <w:rPr>
          <w:rFonts w:ascii="Calibri" w:eastAsia="Arial" w:hAnsi="Calibri" w:cs="DokChampa"/>
          <w:i/>
          <w:iCs/>
          <w:sz w:val="20"/>
          <w:szCs w:val="20"/>
          <w:lang w:bidi="lo-LA"/>
        </w:rPr>
        <w:t xml:space="preserve">                                                           </w:t>
      </w:r>
    </w:p>
    <w:p w14:paraId="6607C123" w14:textId="77297B68" w:rsidR="001E610E" w:rsidRDefault="008B41DC" w:rsidP="00B666F0">
      <w:pPr>
        <w:rPr>
          <w:ins w:id="155" w:author="Kaxiong" w:date="2021-05-28T15:46:00Z"/>
          <w:rFonts w:ascii="Calibri" w:eastAsia="Arial" w:hAnsi="Calibri" w:cs="DokChampa"/>
          <w:i/>
          <w:iCs/>
          <w:sz w:val="20"/>
          <w:szCs w:val="20"/>
          <w:lang w:bidi="lo-LA"/>
        </w:rPr>
      </w:pPr>
      <w:r>
        <w:rPr>
          <w:rFonts w:ascii="Calibri" w:eastAsia="Arial" w:hAnsi="Calibri" w:cs="DokChampa"/>
          <w:i/>
          <w:iCs/>
          <w:sz w:val="20"/>
          <w:szCs w:val="20"/>
          <w:lang w:bidi="lo-LA"/>
        </w:rPr>
        <w:t xml:space="preserve"> </w:t>
      </w:r>
      <w:ins w:id="156" w:author="Kaxiong" w:date="2021-05-28T15:55:00Z">
        <w:r w:rsidR="001F10CA">
          <w:rPr>
            <w:rFonts w:ascii="Calibri" w:eastAsia="Arial" w:hAnsi="Calibri" w:cs="DokChampa"/>
            <w:i/>
            <w:iCs/>
            <w:sz w:val="20"/>
            <w:szCs w:val="20"/>
            <w:lang w:bidi="lo-LA"/>
          </w:rPr>
          <w:t>KEV KAWM</w:t>
        </w:r>
      </w:ins>
      <w:ins w:id="157" w:author="Kaxiong" w:date="2021-05-28T15:56:00Z">
        <w:r w:rsidR="001F10CA">
          <w:rPr>
            <w:rFonts w:ascii="Calibri" w:eastAsia="Arial" w:hAnsi="Calibri" w:cs="DokChampa"/>
            <w:i/>
            <w:iCs/>
            <w:sz w:val="20"/>
            <w:szCs w:val="20"/>
            <w:lang w:bidi="lo-LA"/>
          </w:rPr>
          <w:t xml:space="preserve"> </w:t>
        </w:r>
      </w:ins>
      <w:r w:rsidR="00B666F0" w:rsidRPr="00B666F0">
        <w:rPr>
          <w:rFonts w:ascii="Calibri" w:eastAsia="Arial" w:hAnsi="Calibri" w:cs="DokChampa"/>
          <w:i/>
          <w:iCs/>
          <w:sz w:val="20"/>
          <w:szCs w:val="20"/>
          <w:lang w:bidi="lo-LA"/>
        </w:rPr>
        <w:t>ENG 9</w:t>
      </w:r>
      <w:ins w:id="158" w:author="Kaxiong" w:date="2021-05-28T15:38:00Z">
        <w:r w:rsidR="001E610E">
          <w:rPr>
            <w:rFonts w:ascii="Calibri" w:eastAsia="Arial" w:hAnsi="Calibri" w:cs="DokChampa"/>
            <w:i/>
            <w:iCs/>
            <w:sz w:val="20"/>
            <w:szCs w:val="20"/>
            <w:lang w:bidi="lo-LA"/>
          </w:rPr>
          <w:t xml:space="preserve"> </w:t>
        </w:r>
      </w:ins>
      <w:r w:rsidR="00B666F0" w:rsidRPr="00B666F0">
        <w:rPr>
          <w:rFonts w:ascii="Calibri" w:eastAsia="Arial" w:hAnsi="Calibri" w:cs="DokChampa"/>
          <w:i/>
          <w:iCs/>
          <w:sz w:val="20"/>
          <w:szCs w:val="20"/>
          <w:lang w:bidi="lo-LA"/>
        </w:rPr>
        <w:t>1P</w:t>
      </w:r>
      <w:ins w:id="159" w:author="Kaxiong" w:date="2021-05-28T15:38:00Z">
        <w:r w:rsidR="001E610E">
          <w:rPr>
            <w:rFonts w:ascii="Calibri" w:eastAsia="Arial" w:hAnsi="Calibri" w:cs="DokChampa"/>
            <w:i/>
            <w:iCs/>
            <w:sz w:val="20"/>
            <w:szCs w:val="20"/>
            <w:lang w:bidi="lo-LA"/>
          </w:rPr>
          <w:t xml:space="preserve"> </w:t>
        </w:r>
      </w:ins>
      <w:r w:rsidR="00B666F0" w:rsidRPr="00B666F0">
        <w:rPr>
          <w:rFonts w:ascii="Calibri" w:eastAsia="Arial" w:hAnsi="Calibri" w:cs="DokChampa"/>
          <w:i/>
          <w:iCs/>
          <w:sz w:val="20"/>
          <w:szCs w:val="20"/>
          <w:lang w:bidi="lo-LA"/>
        </w:rPr>
        <w:t xml:space="preserve">A Jasmine </w:t>
      </w:r>
      <w:proofErr w:type="spellStart"/>
      <w:r w:rsidR="00B666F0" w:rsidRPr="00B666F0">
        <w:rPr>
          <w:rFonts w:ascii="Calibri" w:eastAsia="Arial" w:hAnsi="Calibri" w:cs="DokChampa"/>
          <w:i/>
          <w:iCs/>
          <w:sz w:val="20"/>
          <w:szCs w:val="20"/>
          <w:lang w:bidi="lo-LA"/>
        </w:rPr>
        <w:t>muab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cov </w:t>
      </w:r>
      <w:proofErr w:type="spellStart"/>
      <w:r w:rsidR="00B666F0" w:rsidRPr="00B666F0">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del w:id="160" w:author="Kaxiong" w:date="2021-05-28T15:39:00Z">
        <w:r w:rsidR="00B666F0" w:rsidRPr="00B666F0" w:rsidDel="001E610E">
          <w:rPr>
            <w:rFonts w:ascii="Calibri" w:eastAsia="Arial" w:hAnsi="Calibri" w:cs="DokChampa"/>
            <w:i/>
            <w:iCs/>
            <w:sz w:val="20"/>
            <w:szCs w:val="20"/>
            <w:lang w:bidi="lo-LA"/>
          </w:rPr>
          <w:delText>txoj</w:delText>
        </w:r>
      </w:del>
      <w:ins w:id="161" w:author="Kaxiong" w:date="2021-05-28T15:39:00Z">
        <w:r w:rsidR="001E610E">
          <w:rPr>
            <w:rFonts w:ascii="Calibri" w:eastAsia="Arial" w:hAnsi="Calibri" w:cs="DokChampa"/>
            <w:i/>
            <w:iCs/>
            <w:sz w:val="20"/>
            <w:szCs w:val="20"/>
            <w:lang w:bidi="lo-LA"/>
          </w:rPr>
          <w:t>cov</w:t>
        </w:r>
      </w:ins>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ins w:id="162" w:author="Kaxiong" w:date="2021-05-28T15:49:00Z">
        <w:r w:rsidR="001F10CA">
          <w:rPr>
            <w:rFonts w:ascii="Calibri" w:eastAsia="Arial" w:hAnsi="Calibri" w:cs="DokChampa"/>
            <w:i/>
            <w:iCs/>
            <w:sz w:val="20"/>
            <w:szCs w:val="20"/>
            <w:lang w:bidi="lo-LA"/>
          </w:rPr>
          <w:t xml:space="preserve"> </w:t>
        </w:r>
        <w:proofErr w:type="spellStart"/>
        <w:r w:rsidR="001F10CA">
          <w:rPr>
            <w:rFonts w:ascii="Calibri" w:eastAsia="Arial" w:hAnsi="Calibri" w:cs="DokChampa"/>
            <w:i/>
            <w:iCs/>
            <w:sz w:val="20"/>
            <w:szCs w:val="20"/>
            <w:lang w:bidi="lo-LA"/>
          </w:rPr>
          <w:t>uas</w:t>
        </w:r>
        <w:proofErr w:type="spellEnd"/>
        <w:r w:rsidR="001F10CA">
          <w:rPr>
            <w:rFonts w:ascii="Calibri" w:eastAsia="Arial" w:hAnsi="Calibri" w:cs="DokChampa"/>
            <w:i/>
            <w:iCs/>
            <w:sz w:val="20"/>
            <w:szCs w:val="20"/>
            <w:lang w:bidi="lo-LA"/>
          </w:rPr>
          <w:t xml:space="preserve"> tau </w:t>
        </w:r>
        <w:proofErr w:type="spellStart"/>
        <w:r w:rsidR="001F10CA">
          <w:rPr>
            <w:rFonts w:ascii="Calibri" w:eastAsia="Arial" w:hAnsi="Calibri" w:cs="DokChampa"/>
            <w:i/>
            <w:iCs/>
            <w:sz w:val="20"/>
            <w:szCs w:val="20"/>
            <w:lang w:bidi="lo-LA"/>
          </w:rPr>
          <w:t>teeb</w:t>
        </w:r>
        <w:proofErr w:type="spellEnd"/>
        <w:r w:rsidR="001F10CA">
          <w:rPr>
            <w:rFonts w:ascii="Calibri" w:eastAsia="Arial" w:hAnsi="Calibri" w:cs="DokChampa"/>
            <w:i/>
            <w:iCs/>
            <w:sz w:val="20"/>
            <w:szCs w:val="20"/>
            <w:lang w:bidi="lo-LA"/>
          </w:rPr>
          <w:t xml:space="preserve"> </w:t>
        </w:r>
        <w:proofErr w:type="spellStart"/>
        <w:r w:rsidR="001F10CA">
          <w:rPr>
            <w:rFonts w:ascii="Calibri" w:eastAsia="Arial" w:hAnsi="Calibri" w:cs="DokChampa"/>
            <w:i/>
            <w:iCs/>
            <w:sz w:val="20"/>
            <w:szCs w:val="20"/>
            <w:lang w:bidi="lo-LA"/>
          </w:rPr>
          <w:t>tseg</w:t>
        </w:r>
      </w:ins>
      <w:proofErr w:type="spellEnd"/>
      <w:r w:rsidR="00B666F0" w:rsidRPr="00B666F0">
        <w:rPr>
          <w:rFonts w:ascii="Calibri" w:eastAsia="Arial" w:hAnsi="Calibri" w:cs="DokChampa"/>
          <w:i/>
          <w:iCs/>
          <w:sz w:val="20"/>
          <w:szCs w:val="20"/>
          <w:lang w:bidi="lo-LA"/>
        </w:rPr>
        <w:t xml:space="preserve">. </w:t>
      </w:r>
      <w:del w:id="163" w:author="Kaxiong" w:date="2021-05-28T15:40:00Z">
        <w:r w:rsidR="00B666F0" w:rsidRPr="00B666F0" w:rsidDel="001E610E">
          <w:rPr>
            <w:rFonts w:ascii="Calibri" w:eastAsia="Arial" w:hAnsi="Calibri" w:cs="DokChampa"/>
            <w:i/>
            <w:iCs/>
            <w:sz w:val="20"/>
            <w:szCs w:val="20"/>
            <w:lang w:bidi="lo-LA"/>
          </w:rPr>
          <w:delText>Xav</w:delText>
        </w:r>
      </w:del>
      <w:proofErr w:type="spellStart"/>
      <w:ins w:id="164" w:author="Kaxiong" w:date="2021-05-28T15:40:00Z">
        <w:r w:rsidR="001E610E">
          <w:rPr>
            <w:rFonts w:ascii="Calibri" w:eastAsia="Arial" w:hAnsi="Calibri" w:cs="DokChampa"/>
            <w:i/>
            <w:iCs/>
            <w:sz w:val="20"/>
            <w:szCs w:val="20"/>
            <w:lang w:bidi="lo-LA"/>
          </w:rPr>
          <w:t>Tej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zaum</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kuj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xav</w:t>
        </w:r>
      </w:ins>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t>
      </w:r>
      <w:r>
        <w:rPr>
          <w:rFonts w:ascii="Calibri" w:eastAsia="Arial" w:hAnsi="Calibri" w:cs="DokChampa"/>
          <w:i/>
          <w:iCs/>
          <w:sz w:val="20"/>
          <w:szCs w:val="20"/>
          <w:lang w:bidi="lo-LA"/>
        </w:rPr>
        <w:t>qa</w:t>
      </w:r>
      <w:proofErr w:type="spellEnd"/>
      <w:r w:rsidR="00B666F0" w:rsidRPr="00B666F0">
        <w:rPr>
          <w:rFonts w:ascii="Calibri" w:eastAsia="Arial" w:hAnsi="Calibri" w:cs="DokChampa"/>
          <w:i/>
          <w:iCs/>
          <w:sz w:val="20"/>
          <w:szCs w:val="20"/>
          <w:lang w:bidi="lo-LA"/>
        </w:rPr>
        <w:t xml:space="preserve"> </w:t>
      </w:r>
      <w:proofErr w:type="spellStart"/>
      <w:ins w:id="165" w:author="Kaxiong" w:date="2021-05-28T15:40:00Z">
        <w:r w:rsidR="001E610E">
          <w:rPr>
            <w:rFonts w:ascii="Calibri" w:eastAsia="Arial" w:hAnsi="Calibri" w:cs="DokChampa"/>
            <w:i/>
            <w:iCs/>
            <w:sz w:val="20"/>
            <w:szCs w:val="20"/>
            <w:lang w:bidi="lo-LA"/>
          </w:rPr>
          <w:t>kev</w:t>
        </w:r>
        <w:proofErr w:type="spellEnd"/>
        <w:r w:rsidR="001E610E">
          <w:rPr>
            <w:rFonts w:ascii="Calibri" w:eastAsia="Arial" w:hAnsi="Calibri" w:cs="DokChampa"/>
            <w:i/>
            <w:iCs/>
            <w:sz w:val="20"/>
            <w:szCs w:val="20"/>
            <w:lang w:bidi="lo-LA"/>
          </w:rPr>
          <w:t xml:space="preserve"> sib </w:t>
        </w:r>
        <w:proofErr w:type="spellStart"/>
        <w:r w:rsidR="001E610E">
          <w:rPr>
            <w:rFonts w:ascii="Calibri" w:eastAsia="Arial" w:hAnsi="Calibri" w:cs="DokChampa"/>
            <w:i/>
            <w:iCs/>
            <w:sz w:val="20"/>
            <w:szCs w:val="20"/>
            <w:lang w:bidi="lo-LA"/>
          </w:rPr>
          <w:t>tx</w:t>
        </w:r>
      </w:ins>
      <w:ins w:id="166" w:author="Kaxiong" w:date="2021-05-28T15:41:00Z">
        <w:r w:rsidR="001E610E">
          <w:rPr>
            <w:rFonts w:ascii="Calibri" w:eastAsia="Arial" w:hAnsi="Calibri" w:cs="DokChampa"/>
            <w:i/>
            <w:iCs/>
            <w:sz w:val="20"/>
            <w:szCs w:val="20"/>
            <w:lang w:bidi="lo-LA"/>
          </w:rPr>
          <w:t>uas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lus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yog</w:t>
        </w:r>
        <w:proofErr w:type="spellEnd"/>
        <w:r w:rsidR="001E610E">
          <w:rPr>
            <w:rFonts w:ascii="Calibri" w:eastAsia="Arial" w:hAnsi="Calibri" w:cs="DokChampa"/>
            <w:i/>
            <w:iCs/>
            <w:sz w:val="20"/>
            <w:szCs w:val="20"/>
            <w:lang w:bidi="lo-LA"/>
          </w:rPr>
          <w:t xml:space="preserve"> </w:t>
        </w:r>
      </w:ins>
      <w:proofErr w:type="spellStart"/>
      <w:r w:rsidR="00B666F0" w:rsidRPr="00B666F0">
        <w:rPr>
          <w:rFonts w:ascii="Calibri" w:eastAsia="Arial" w:hAnsi="Calibri" w:cs="DokChampa"/>
          <w:i/>
          <w:iCs/>
          <w:sz w:val="20"/>
          <w:szCs w:val="20"/>
          <w:lang w:bidi="lo-LA"/>
        </w:rPr>
        <w:t>sau</w:t>
      </w:r>
      <w:proofErr w:type="spellEnd"/>
      <w:r w:rsidR="00B666F0" w:rsidRPr="00B666F0">
        <w:rPr>
          <w:rFonts w:ascii="Calibri" w:eastAsia="Arial" w:hAnsi="Calibri" w:cs="DokChampa"/>
          <w:i/>
          <w:iCs/>
          <w:sz w:val="20"/>
          <w:szCs w:val="20"/>
          <w:lang w:bidi="lo-LA"/>
        </w:rPr>
        <w:t xml:space="preserve"> </w:t>
      </w:r>
      <w:proofErr w:type="spellStart"/>
      <w:ins w:id="167" w:author="Kaxiong" w:date="2021-05-28T15:41:00Z">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w:t>
        </w:r>
      </w:ins>
      <w:proofErr w:type="spellStart"/>
      <w:r w:rsidR="00B666F0" w:rsidRPr="00B666F0">
        <w:rPr>
          <w:rFonts w:ascii="Calibri" w:eastAsia="Arial" w:hAnsi="Calibri" w:cs="DokChampa"/>
          <w:i/>
          <w:iCs/>
          <w:sz w:val="20"/>
          <w:szCs w:val="20"/>
          <w:lang w:bidi="lo-LA"/>
        </w:rPr>
        <w:t>ntawv</w:t>
      </w:r>
      <w:proofErr w:type="spellEnd"/>
      <w:del w:id="168" w:author="Kaxiong" w:date="2021-05-28T15:41:00Z">
        <w:r w:rsidR="00B666F0" w:rsidRPr="00B666F0" w:rsidDel="001E610E">
          <w:rPr>
            <w:rFonts w:ascii="Calibri" w:eastAsia="Arial" w:hAnsi="Calibri" w:cs="DokChampa"/>
            <w:i/>
            <w:iCs/>
            <w:sz w:val="20"/>
            <w:szCs w:val="20"/>
            <w:lang w:bidi="lo-LA"/>
          </w:rPr>
          <w:delText xml:space="preserve"> tawm tshiab</w:delText>
        </w:r>
      </w:del>
      <w:r w:rsidR="00B666F0" w:rsidRPr="00B666F0">
        <w:rPr>
          <w:rFonts w:ascii="Calibri" w:eastAsia="Arial" w:hAnsi="Calibri" w:cs="DokChampa"/>
          <w:i/>
          <w:iCs/>
          <w:sz w:val="20"/>
          <w:szCs w:val="20"/>
          <w:lang w:bidi="lo-LA"/>
        </w:rPr>
        <w:t xml:space="preserve">. Jasmine </w:t>
      </w:r>
      <w:proofErr w:type="spellStart"/>
      <w:ins w:id="169" w:author="Kaxiong" w:date="2021-05-28T15:41:00Z">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w:t>
        </w:r>
      </w:ins>
      <w:r>
        <w:rPr>
          <w:rFonts w:ascii="Calibri" w:eastAsia="Arial" w:hAnsi="Calibri" w:cs="DokChampa"/>
          <w:i/>
          <w:iCs/>
          <w:sz w:val="20"/>
          <w:szCs w:val="20"/>
          <w:lang w:bidi="lo-LA"/>
        </w:rPr>
        <w:t>tau</w:t>
      </w:r>
      <w:r w:rsidR="00B666F0" w:rsidRPr="00B666F0">
        <w:rPr>
          <w:rFonts w:ascii="Calibri" w:eastAsia="Arial" w:hAnsi="Calibri" w:cs="DokChampa"/>
          <w:i/>
          <w:iCs/>
          <w:sz w:val="20"/>
          <w:szCs w:val="20"/>
          <w:lang w:bidi="lo-LA"/>
        </w:rPr>
        <w:t xml:space="preserve"> </w:t>
      </w:r>
      <w:proofErr w:type="spellStart"/>
      <w:ins w:id="170" w:author="Kaxiong" w:date="2021-05-28T15:41:00Z">
        <w:r w:rsidR="001E610E">
          <w:rPr>
            <w:rFonts w:ascii="Calibri" w:eastAsia="Arial" w:hAnsi="Calibri" w:cs="DokChampa"/>
            <w:i/>
            <w:iCs/>
            <w:sz w:val="20"/>
            <w:szCs w:val="20"/>
            <w:lang w:bidi="lo-LA"/>
          </w:rPr>
          <w:t>tshaj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lij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heev</w:t>
        </w:r>
      </w:ins>
      <w:proofErr w:type="spellEnd"/>
      <w:ins w:id="171" w:author="Kaxiong" w:date="2021-05-28T15:42:00Z">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tau </w:t>
        </w:r>
        <w:proofErr w:type="spellStart"/>
        <w:r w:rsidR="001E610E">
          <w:rPr>
            <w:rFonts w:ascii="Calibri" w:eastAsia="Arial" w:hAnsi="Calibri" w:cs="DokChampa"/>
            <w:i/>
            <w:iCs/>
            <w:sz w:val="20"/>
            <w:szCs w:val="20"/>
            <w:lang w:bidi="lo-LA"/>
          </w:rPr>
          <w:t>hauj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lwm</w:t>
        </w:r>
        <w:proofErr w:type="spellEnd"/>
        <w:r w:rsidR="001E610E">
          <w:rPr>
            <w:rFonts w:ascii="Calibri" w:eastAsia="Arial" w:hAnsi="Calibri" w:cs="DokChampa"/>
            <w:i/>
            <w:iCs/>
            <w:sz w:val="20"/>
            <w:szCs w:val="20"/>
            <w:lang w:bidi="lo-LA"/>
          </w:rPr>
          <w:t xml:space="preserve"> zoo.</w:t>
        </w:r>
      </w:ins>
      <w:del w:id="172" w:author="Kaxiong" w:date="2021-05-28T15:41:00Z">
        <w:r w:rsidR="00B666F0" w:rsidRPr="00B666F0" w:rsidDel="001E610E">
          <w:rPr>
            <w:rFonts w:ascii="Calibri" w:eastAsia="Arial" w:hAnsi="Calibri" w:cs="DokChampa"/>
            <w:i/>
            <w:iCs/>
            <w:sz w:val="20"/>
            <w:szCs w:val="20"/>
            <w:lang w:bidi="lo-LA"/>
          </w:rPr>
          <w:delText>muaj kev ntxim siab ua hauj</w:delText>
        </w:r>
        <w:r w:rsidDel="001E610E">
          <w:rPr>
            <w:rFonts w:ascii="Calibri" w:eastAsia="Arial" w:hAnsi="Calibri" w:cs="DokChampa"/>
            <w:i/>
            <w:iCs/>
            <w:sz w:val="20"/>
            <w:szCs w:val="20"/>
            <w:lang w:bidi="lo-LA"/>
          </w:rPr>
          <w:delText xml:space="preserve"> </w:delText>
        </w:r>
        <w:r w:rsidR="00B666F0" w:rsidRPr="00B666F0" w:rsidDel="001E610E">
          <w:rPr>
            <w:rFonts w:ascii="Calibri" w:eastAsia="Arial" w:hAnsi="Calibri" w:cs="DokChampa"/>
            <w:i/>
            <w:iCs/>
            <w:sz w:val="20"/>
            <w:szCs w:val="20"/>
            <w:lang w:bidi="lo-LA"/>
          </w:rPr>
          <w:delText>lwm.</w:delText>
        </w:r>
      </w:del>
      <w:r w:rsidR="00B666F0" w:rsidRPr="00B666F0">
        <w:rPr>
          <w:rFonts w:ascii="Calibri" w:eastAsia="Arial" w:hAnsi="Calibri" w:cs="DokChampa"/>
          <w:i/>
          <w:iCs/>
          <w:sz w:val="20"/>
          <w:szCs w:val="20"/>
          <w:lang w:bidi="lo-LA"/>
        </w:rPr>
        <w:t xml:space="preserve"> </w:t>
      </w:r>
      <w:proofErr w:type="spellStart"/>
      <w:ins w:id="173" w:author="Kaxiong" w:date="2021-05-28T15:43:00Z">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uas</w:t>
        </w:r>
        <w:proofErr w:type="spellEnd"/>
        <w:r w:rsidR="001E610E">
          <w:rPr>
            <w:rFonts w:ascii="Calibri" w:eastAsia="Arial" w:hAnsi="Calibri" w:cs="DokChampa"/>
            <w:i/>
            <w:iCs/>
            <w:sz w:val="20"/>
            <w:szCs w:val="20"/>
            <w:lang w:bidi="lo-LA"/>
          </w:rPr>
          <w:t xml:space="preserve"> tau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tau tag </w:t>
        </w:r>
        <w:proofErr w:type="spellStart"/>
        <w:r w:rsidR="001E610E">
          <w:rPr>
            <w:rFonts w:ascii="Calibri" w:eastAsia="Arial" w:hAnsi="Calibri" w:cs="DokChampa"/>
            <w:i/>
            <w:iCs/>
            <w:sz w:val="20"/>
            <w:szCs w:val="20"/>
            <w:lang w:bidi="lo-LA"/>
          </w:rPr>
          <w:t>nrho</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nws</w:t>
        </w:r>
      </w:ins>
      <w:proofErr w:type="spellEnd"/>
      <w:ins w:id="174" w:author="Kaxiong" w:date="2021-05-28T15:44:00Z">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lis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hauj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lwm.</w:t>
        </w:r>
      </w:ins>
      <w:del w:id="175" w:author="Kaxiong" w:date="2021-05-28T15:44:00Z">
        <w:r w:rsidDel="001E610E">
          <w:rPr>
            <w:rFonts w:ascii="Calibri" w:eastAsia="Arial" w:hAnsi="Calibri" w:cs="DokChampa"/>
            <w:i/>
            <w:iCs/>
            <w:sz w:val="20"/>
            <w:szCs w:val="20"/>
            <w:lang w:bidi="lo-LA"/>
          </w:rPr>
          <w:delText>txhawm</w:delText>
        </w:r>
        <w:r w:rsidR="00B666F0" w:rsidRPr="00B666F0" w:rsidDel="001E610E">
          <w:rPr>
            <w:rFonts w:ascii="Calibri" w:eastAsia="Arial" w:hAnsi="Calibri" w:cs="DokChampa"/>
            <w:i/>
            <w:iCs/>
            <w:sz w:val="20"/>
            <w:szCs w:val="20"/>
            <w:lang w:bidi="lo-LA"/>
          </w:rPr>
          <w:delText xml:space="preserve"> ntau npaum li cas </w:delText>
        </w:r>
        <w:r w:rsidDel="001E610E">
          <w:rPr>
            <w:rFonts w:ascii="Calibri" w:eastAsia="Arial" w:hAnsi="Calibri" w:cs="DokChampa"/>
            <w:i/>
            <w:iCs/>
            <w:sz w:val="20"/>
            <w:szCs w:val="20"/>
            <w:lang w:bidi="lo-LA"/>
          </w:rPr>
          <w:delText>txij</w:delText>
        </w:r>
        <w:r w:rsidR="00B666F0" w:rsidRPr="00B666F0" w:rsidDel="001E610E">
          <w:rPr>
            <w:rFonts w:ascii="Calibri" w:eastAsia="Arial" w:hAnsi="Calibri" w:cs="DokChampa"/>
            <w:i/>
            <w:iCs/>
            <w:sz w:val="20"/>
            <w:szCs w:val="20"/>
            <w:lang w:bidi="lo-LA"/>
          </w:rPr>
          <w:delText xml:space="preserve"> nws ua hauj lwm </w:delText>
        </w:r>
        <w:r w:rsidDel="001E610E">
          <w:rPr>
            <w:rFonts w:ascii="Calibri" w:eastAsia="Arial" w:hAnsi="Calibri" w:cs="DokChampa"/>
            <w:i/>
            <w:iCs/>
            <w:sz w:val="20"/>
            <w:szCs w:val="20"/>
            <w:lang w:bidi="lo-LA"/>
          </w:rPr>
          <w:delText>yam</w:delText>
        </w:r>
        <w:r w:rsidR="00B666F0" w:rsidRPr="00B666F0" w:rsidDel="001E610E">
          <w:rPr>
            <w:rFonts w:ascii="Calibri" w:eastAsia="Arial" w:hAnsi="Calibri" w:cs="DokChampa"/>
            <w:i/>
            <w:iCs/>
            <w:sz w:val="20"/>
            <w:szCs w:val="20"/>
            <w:lang w:bidi="lo-LA"/>
          </w:rPr>
          <w:delText xml:space="preserve"> </w:delText>
        </w:r>
      </w:del>
      <w:ins w:id="176" w:author="Kaxiong" w:date="2021-05-28T15:44:00Z">
        <w:r w:rsidR="001E610E">
          <w:rPr>
            <w:rFonts w:ascii="Calibri" w:eastAsia="Arial" w:hAnsi="Calibri" w:cs="DokChampa"/>
            <w:i/>
            <w:iCs/>
            <w:sz w:val="20"/>
            <w:szCs w:val="20"/>
            <w:lang w:bidi="lo-LA"/>
          </w:rPr>
          <w:t>Kuv</w:t>
        </w:r>
        <w:proofErr w:type="spellEnd"/>
        <w:r w:rsidR="001E610E">
          <w:rPr>
            <w:rFonts w:ascii="Calibri" w:eastAsia="Arial" w:hAnsi="Calibri" w:cs="DokChampa"/>
            <w:i/>
            <w:iCs/>
            <w:sz w:val="20"/>
            <w:szCs w:val="20"/>
            <w:lang w:bidi="lo-LA"/>
          </w:rPr>
          <w:t xml:space="preserve"> </w:t>
        </w:r>
      </w:ins>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txog</w:t>
      </w:r>
      <w:proofErr w:type="spellEnd"/>
      <w:r w:rsidR="00B666F0" w:rsidRPr="00B666F0">
        <w:rPr>
          <w:rFonts w:ascii="Calibri" w:eastAsia="Arial" w:hAnsi="Calibri" w:cs="DokChampa"/>
          <w:i/>
          <w:iCs/>
          <w:sz w:val="20"/>
          <w:szCs w:val="20"/>
          <w:lang w:bidi="lo-LA"/>
        </w:rPr>
        <w:t xml:space="preserve"> Jasmine.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tias</w:t>
      </w:r>
      <w:proofErr w:type="spellEnd"/>
      <w:r w:rsidR="00B666F0" w:rsidRPr="00B666F0">
        <w:rPr>
          <w:rFonts w:ascii="Calibri" w:eastAsia="Arial" w:hAnsi="Calibri" w:cs="DokChampa"/>
          <w:i/>
          <w:iCs/>
          <w:sz w:val="20"/>
          <w:szCs w:val="20"/>
          <w:lang w:bidi="lo-LA"/>
        </w:rPr>
        <w:t xml:space="preserve"> J</w:t>
      </w:r>
      <w:del w:id="177" w:author="Kaxiong" w:date="2021-05-28T15:44:00Z">
        <w:r w:rsidR="00B666F0" w:rsidRPr="00B666F0" w:rsidDel="001E610E">
          <w:rPr>
            <w:rFonts w:ascii="Calibri" w:eastAsia="Arial" w:hAnsi="Calibri" w:cs="DokChampa"/>
            <w:i/>
            <w:iCs/>
            <w:sz w:val="20"/>
            <w:szCs w:val="20"/>
            <w:lang w:bidi="lo-LA"/>
          </w:rPr>
          <w:delText>o</w:delText>
        </w:r>
      </w:del>
      <w:r w:rsidR="00B666F0" w:rsidRPr="00B666F0">
        <w:rPr>
          <w:rFonts w:ascii="Calibri" w:eastAsia="Arial" w:hAnsi="Calibri" w:cs="DokChampa"/>
          <w:i/>
          <w:iCs/>
          <w:sz w:val="20"/>
          <w:szCs w:val="20"/>
          <w:lang w:bidi="lo-LA"/>
        </w:rPr>
        <w:t xml:space="preserve">asmine </w:t>
      </w:r>
      <w:proofErr w:type="spellStart"/>
      <w:ins w:id="178" w:author="Kaxiong" w:date="2021-05-28T15:45:00Z">
        <w:r w:rsidR="001E610E">
          <w:rPr>
            <w:rFonts w:ascii="Calibri" w:eastAsia="Arial" w:hAnsi="Calibri" w:cs="DokChampa"/>
            <w:i/>
            <w:iCs/>
            <w:sz w:val="20"/>
            <w:szCs w:val="20"/>
            <w:lang w:bidi="lo-LA"/>
          </w:rPr>
          <w:t>yuav</w:t>
        </w:r>
        <w:proofErr w:type="spellEnd"/>
        <w:r w:rsidR="001E610E">
          <w:rPr>
            <w:rFonts w:ascii="Calibri" w:eastAsia="Arial" w:hAnsi="Calibri" w:cs="DokChampa"/>
            <w:i/>
            <w:iCs/>
            <w:sz w:val="20"/>
            <w:szCs w:val="20"/>
            <w:lang w:bidi="lo-LA"/>
          </w:rPr>
          <w:t xml:space="preserve"> </w:t>
        </w:r>
      </w:ins>
      <w:del w:id="179" w:author="Kaxiong" w:date="2021-05-28T15:45:00Z">
        <w:r w:rsidDel="001E610E">
          <w:rPr>
            <w:rFonts w:ascii="Calibri" w:eastAsia="Arial" w:hAnsi="Calibri" w:cs="DokChampa"/>
            <w:i/>
            <w:iCs/>
            <w:sz w:val="20"/>
            <w:szCs w:val="20"/>
            <w:lang w:bidi="lo-LA"/>
          </w:rPr>
          <w:delText>ua hauj lwm</w:delText>
        </w:r>
        <w:r w:rsidR="00B666F0" w:rsidRPr="00B666F0" w:rsidDel="001E610E">
          <w:rPr>
            <w:rFonts w:ascii="Calibri" w:eastAsia="Arial" w:hAnsi="Calibri" w:cs="DokChampa"/>
            <w:i/>
            <w:iCs/>
            <w:sz w:val="20"/>
            <w:szCs w:val="20"/>
            <w:lang w:bidi="lo-LA"/>
          </w:rPr>
          <w:delText xml:space="preserve">! </w:delText>
        </w:r>
      </w:del>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tau zoo</w:t>
      </w:r>
      <w:r>
        <w:rPr>
          <w:rFonts w:ascii="Calibri" w:eastAsia="Arial" w:hAnsi="Calibri" w:cs="DokChampa"/>
          <w:i/>
          <w:iCs/>
          <w:sz w:val="20"/>
          <w:szCs w:val="20"/>
          <w:lang w:bidi="lo-LA"/>
        </w:rPr>
        <w:t xml:space="preserve"> </w:t>
      </w:r>
      <w:del w:id="180" w:author="Kaxiong" w:date="2021-05-28T15:45:00Z">
        <w:r w:rsidDel="001E610E">
          <w:rPr>
            <w:rFonts w:ascii="Calibri" w:eastAsia="Arial" w:hAnsi="Calibri" w:cs="DokChampa"/>
            <w:i/>
            <w:iCs/>
            <w:sz w:val="20"/>
            <w:szCs w:val="20"/>
            <w:lang w:bidi="lo-LA"/>
          </w:rPr>
          <w:delText>hauv</w:delText>
        </w:r>
      </w:del>
      <w:ins w:id="181" w:author="Kaxiong" w:date="2021-05-28T15:45:00Z">
        <w:r w:rsidR="001E610E">
          <w:rPr>
            <w:rFonts w:ascii="Calibri" w:eastAsia="Arial" w:hAnsi="Calibri" w:cs="DokChampa"/>
            <w:i/>
            <w:iCs/>
            <w:sz w:val="20"/>
            <w:szCs w:val="20"/>
            <w:lang w:bidi="lo-LA"/>
          </w:rPr>
          <w:t xml:space="preserve">li </w:t>
        </w:r>
        <w:proofErr w:type="spellStart"/>
        <w:r w:rsidR="001E610E">
          <w:rPr>
            <w:rFonts w:ascii="Calibri" w:eastAsia="Arial" w:hAnsi="Calibri" w:cs="DokChampa"/>
            <w:i/>
            <w:iCs/>
            <w:sz w:val="20"/>
            <w:szCs w:val="20"/>
            <w:lang w:bidi="lo-LA"/>
          </w:rPr>
          <w:t>ntawm</w:t>
        </w:r>
      </w:ins>
      <w:proofErr w:type="spellEnd"/>
      <w:r>
        <w:rPr>
          <w:rFonts w:ascii="Calibri" w:eastAsia="Arial" w:hAnsi="Calibri" w:cs="DokChampa"/>
          <w:i/>
          <w:iCs/>
          <w:sz w:val="20"/>
          <w:szCs w:val="20"/>
          <w:lang w:bidi="lo-LA"/>
        </w:rPr>
        <w:t xml:space="preserve"> 100 </w:t>
      </w:r>
      <w:proofErr w:type="spellStart"/>
      <w:r>
        <w:rPr>
          <w:rFonts w:ascii="Calibri" w:eastAsia="Arial" w:hAnsi="Calibri" w:cs="DokChampa"/>
          <w:i/>
          <w:iCs/>
          <w:sz w:val="20"/>
          <w:szCs w:val="20"/>
          <w:lang w:bidi="lo-LA"/>
        </w:rPr>
        <w:t>feem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puas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ntawm</w:t>
      </w:r>
      <w:proofErr w:type="spellEnd"/>
      <w:r w:rsidR="00B666F0" w:rsidRPr="00B666F0">
        <w:rPr>
          <w:rFonts w:ascii="Calibri" w:eastAsia="Arial" w:hAnsi="Calibri" w:cs="DokChampa"/>
          <w:i/>
          <w:iCs/>
          <w:sz w:val="20"/>
          <w:szCs w:val="20"/>
          <w:lang w:bidi="lo-LA"/>
        </w:rPr>
        <w:t xml:space="preserve"> cov chav </w:t>
      </w:r>
      <w:proofErr w:type="spellStart"/>
      <w:r w:rsidR="00B666F0" w:rsidRPr="00B666F0">
        <w:rPr>
          <w:rFonts w:ascii="Calibri" w:eastAsia="Arial" w:hAnsi="Calibri" w:cs="DokChampa"/>
          <w:i/>
          <w:iCs/>
          <w:sz w:val="20"/>
          <w:szCs w:val="20"/>
          <w:lang w:bidi="lo-LA"/>
        </w:rPr>
        <w:t>kawm</w:t>
      </w:r>
      <w:proofErr w:type="spellEnd"/>
      <w:ins w:id="182" w:author="Kaxiong" w:date="2021-05-28T15:46:00Z">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ib</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txwm</w:t>
        </w:r>
      </w:ins>
      <w:proofErr w:type="spellEnd"/>
      <w:r>
        <w:rPr>
          <w:rFonts w:ascii="Calibri" w:eastAsia="Arial" w:hAnsi="Calibri" w:cs="DokChampa"/>
          <w:i/>
          <w:iCs/>
          <w:sz w:val="20"/>
          <w:szCs w:val="20"/>
          <w:lang w:bidi="lo-LA"/>
        </w:rPr>
        <w:t>.</w:t>
      </w:r>
      <w:r w:rsidR="001D22A3">
        <w:rPr>
          <w:rFonts w:ascii="Calibri" w:eastAsia="Arial" w:hAnsi="Calibri" w:cs="DokChampa"/>
          <w:i/>
          <w:iCs/>
          <w:sz w:val="20"/>
          <w:szCs w:val="20"/>
          <w:lang w:bidi="lo-LA"/>
        </w:rPr>
        <w:t xml:space="preserve">      </w:t>
      </w:r>
    </w:p>
    <w:p w14:paraId="339A89D9" w14:textId="77777777" w:rsidR="00EA7241" w:rsidRDefault="001F10CA" w:rsidP="00B666F0">
      <w:pPr>
        <w:rPr>
          <w:ins w:id="183" w:author="Kaxiong" w:date="2021-05-28T16:04:00Z"/>
          <w:rFonts w:ascii="Calibri" w:eastAsia="Arial" w:hAnsi="Calibri" w:cs="DokChampa"/>
          <w:i/>
          <w:iCs/>
          <w:sz w:val="20"/>
          <w:szCs w:val="20"/>
          <w:lang w:bidi="lo-LA"/>
        </w:rPr>
      </w:pPr>
      <w:ins w:id="184" w:author="Kaxiong" w:date="2021-05-28T15:56:00Z">
        <w:r>
          <w:rPr>
            <w:rFonts w:ascii="Calibri" w:eastAsia="Arial" w:hAnsi="Calibri" w:cs="DokChampa"/>
            <w:i/>
            <w:iCs/>
            <w:sz w:val="20"/>
            <w:szCs w:val="20"/>
            <w:lang w:bidi="lo-LA"/>
          </w:rPr>
          <w:t xml:space="preserve">KEV KAWM </w:t>
        </w:r>
      </w:ins>
      <w:r w:rsidR="00B666F0" w:rsidRPr="00B666F0">
        <w:rPr>
          <w:rFonts w:ascii="Calibri" w:eastAsia="Arial" w:hAnsi="Calibri" w:cs="DokChampa"/>
          <w:i/>
          <w:iCs/>
          <w:sz w:val="20"/>
          <w:szCs w:val="20"/>
          <w:lang w:bidi="lo-LA"/>
        </w:rPr>
        <w:t xml:space="preserve">FRSH / SOPH </w:t>
      </w:r>
      <w:del w:id="185" w:author="Kaxiong" w:date="2021-05-28T15:46:00Z">
        <w:r w:rsidR="00B666F0" w:rsidRPr="00B666F0" w:rsidDel="001E610E">
          <w:rPr>
            <w:rFonts w:ascii="Calibri" w:eastAsia="Arial" w:hAnsi="Calibri" w:cs="DokChampa"/>
            <w:i/>
            <w:iCs/>
            <w:sz w:val="20"/>
            <w:szCs w:val="20"/>
            <w:lang w:bidi="lo-LA"/>
          </w:rPr>
          <w:delText>REA</w:delText>
        </w:r>
      </w:del>
      <w:ins w:id="186" w:author="Kaxiong" w:date="2021-05-28T15:46:00Z">
        <w:r w:rsidR="001E610E">
          <w:rPr>
            <w:rFonts w:ascii="Calibri" w:eastAsia="Arial" w:hAnsi="Calibri" w:cs="DokChampa"/>
            <w:i/>
            <w:iCs/>
            <w:sz w:val="20"/>
            <w:szCs w:val="20"/>
            <w:lang w:bidi="lo-LA"/>
          </w:rPr>
          <w:t>P.E</w:t>
        </w:r>
        <w:r>
          <w:rPr>
            <w:rFonts w:ascii="Calibri" w:eastAsia="Arial" w:hAnsi="Calibri" w:cs="DokChampa"/>
            <w:i/>
            <w:iCs/>
            <w:sz w:val="20"/>
            <w:szCs w:val="20"/>
            <w:lang w:bidi="lo-LA"/>
          </w:rPr>
          <w:t xml:space="preserve"> A</w:t>
        </w:r>
      </w:ins>
      <w:r w:rsidR="00B666F0" w:rsidRPr="00B666F0">
        <w:rPr>
          <w:rFonts w:ascii="Calibri" w:eastAsia="Arial" w:hAnsi="Calibri" w:cs="DokChampa"/>
          <w:i/>
          <w:iCs/>
          <w:sz w:val="20"/>
          <w:szCs w:val="20"/>
          <w:lang w:bidi="lo-LA"/>
        </w:rPr>
        <w:t xml:space="preserve"> 88.13</w:t>
      </w:r>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feem</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puas</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nws</w:t>
      </w:r>
      <w:proofErr w:type="spellEnd"/>
      <w:r w:rsidR="004E305A">
        <w:rPr>
          <w:rFonts w:ascii="Calibri" w:eastAsia="Arial" w:hAnsi="Calibri" w:cs="DokChampa"/>
          <w:i/>
          <w:iCs/>
          <w:sz w:val="20"/>
          <w:szCs w:val="20"/>
          <w:lang w:bidi="lo-LA"/>
        </w:rPr>
        <w:t xml:space="preserve"> tab tom </w:t>
      </w:r>
      <w:proofErr w:type="spellStart"/>
      <w:r w:rsidR="004E305A">
        <w:rPr>
          <w:rFonts w:ascii="Calibri" w:eastAsia="Arial" w:hAnsi="Calibri" w:cs="DokChampa"/>
          <w:i/>
          <w:iCs/>
          <w:sz w:val="20"/>
          <w:szCs w:val="20"/>
          <w:lang w:bidi="lo-LA"/>
        </w:rPr>
        <w:t>ua</w:t>
      </w:r>
      <w:proofErr w:type="spellEnd"/>
      <w:r w:rsidR="004E305A">
        <w:rPr>
          <w:rFonts w:ascii="Calibri" w:eastAsia="Arial" w:hAnsi="Calibri" w:cs="DokChampa"/>
          <w:i/>
          <w:iCs/>
          <w:sz w:val="20"/>
          <w:szCs w:val="20"/>
          <w:lang w:bidi="lo-LA"/>
        </w:rPr>
        <w:t xml:space="preserve"> tau</w:t>
      </w:r>
      <w:r w:rsidR="00B666F0" w:rsidRPr="00B666F0">
        <w:rPr>
          <w:rFonts w:ascii="Calibri" w:eastAsia="Arial" w:hAnsi="Calibri" w:cs="DokChampa"/>
          <w:i/>
          <w:iCs/>
          <w:sz w:val="20"/>
          <w:szCs w:val="20"/>
          <w:lang w:bidi="lo-LA"/>
        </w:rPr>
        <w:t xml:space="preserve"> zoo </w:t>
      </w:r>
      <w:proofErr w:type="spellStart"/>
      <w:r w:rsidR="00B666F0" w:rsidRPr="00B666F0">
        <w:rPr>
          <w:rFonts w:ascii="Calibri" w:eastAsia="Arial" w:hAnsi="Calibri" w:cs="DokChampa"/>
          <w:i/>
          <w:iCs/>
          <w:sz w:val="20"/>
          <w:szCs w:val="20"/>
          <w:lang w:bidi="lo-LA"/>
        </w:rPr>
        <w:t>heev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ins w:id="187" w:author="Kaxiong" w:date="2021-05-28T15:47:00Z">
        <w:r>
          <w:rPr>
            <w:rFonts w:ascii="Calibri" w:eastAsia="Arial" w:hAnsi="Calibri" w:cs="DokChampa"/>
            <w:i/>
            <w:iCs/>
            <w:sz w:val="20"/>
            <w:szCs w:val="20"/>
            <w:lang w:bidi="lo-LA"/>
          </w:rPr>
          <w:t>.</w:t>
        </w:r>
      </w:ins>
      <w:r w:rsidR="00B666F0" w:rsidRPr="00B666F0">
        <w:rPr>
          <w:rFonts w:ascii="Calibri" w:eastAsia="Arial" w:hAnsi="Calibri" w:cs="DokChampa"/>
          <w:i/>
          <w:iCs/>
          <w:sz w:val="20"/>
          <w:szCs w:val="20"/>
          <w:lang w:bidi="lo-LA"/>
        </w:rPr>
        <w:t xml:space="preserve"> </w:t>
      </w:r>
      <w:proofErr w:type="spellStart"/>
      <w:ins w:id="188" w:author="Kaxiong" w:date="2021-05-28T15:47:00Z">
        <w:r>
          <w:rPr>
            <w:rFonts w:ascii="Calibri" w:eastAsia="Arial" w:hAnsi="Calibri" w:cs="DokChampa"/>
            <w:i/>
            <w:iCs/>
            <w:sz w:val="20"/>
            <w:szCs w:val="20"/>
            <w:lang w:bidi="lo-LA"/>
          </w:rPr>
          <w:t>Ua</w:t>
        </w:r>
        <w:proofErr w:type="spellEnd"/>
        <w:r>
          <w:rPr>
            <w:rFonts w:ascii="Calibri" w:eastAsia="Arial" w:hAnsi="Calibri" w:cs="DokChampa"/>
            <w:i/>
            <w:iCs/>
            <w:sz w:val="20"/>
            <w:szCs w:val="20"/>
            <w:lang w:bidi="lo-LA"/>
          </w:rPr>
          <w:t xml:space="preserve"> tau </w:t>
        </w:r>
        <w:proofErr w:type="spellStart"/>
        <w:r>
          <w:rPr>
            <w:rFonts w:ascii="Calibri" w:eastAsia="Arial" w:hAnsi="Calibri" w:cs="DokChampa"/>
            <w:i/>
            <w:iCs/>
            <w:sz w:val="20"/>
            <w:szCs w:val="20"/>
            <w:lang w:bidi="lo-LA"/>
          </w:rPr>
          <w:t>tas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lis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thau</w:t>
        </w:r>
      </w:ins>
      <w:ins w:id="189" w:author="Kaxiong" w:date="2021-05-28T15:48:00Z">
        <w:r>
          <w:rPr>
            <w:rFonts w:ascii="Calibri" w:eastAsia="Arial" w:hAnsi="Calibri" w:cs="DokChampa"/>
            <w:i/>
            <w:iCs/>
            <w:sz w:val="20"/>
            <w:szCs w:val="20"/>
            <w:lang w:bidi="lo-LA"/>
          </w:rPr>
          <w:t>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muaj</w:t>
        </w:r>
        <w:proofErr w:type="spellEnd"/>
        <w:r>
          <w:rPr>
            <w:rFonts w:ascii="Calibri" w:eastAsia="Arial" w:hAnsi="Calibri" w:cs="DokChampa"/>
            <w:i/>
            <w:iCs/>
            <w:sz w:val="20"/>
            <w:szCs w:val="20"/>
            <w:lang w:bidi="lo-LA"/>
          </w:rPr>
          <w:t xml:space="preserve"> </w:t>
        </w:r>
      </w:ins>
      <w:del w:id="190" w:author="Kaxiong" w:date="2021-05-28T15:48:00Z">
        <w:r w:rsidR="00B666F0" w:rsidRPr="00B666F0" w:rsidDel="001F10CA">
          <w:rPr>
            <w:rFonts w:ascii="Calibri" w:eastAsia="Arial" w:hAnsi="Calibri" w:cs="DokChampa"/>
            <w:i/>
            <w:iCs/>
            <w:sz w:val="20"/>
            <w:szCs w:val="20"/>
            <w:lang w:bidi="lo-LA"/>
          </w:rPr>
          <w:delText>tig mus ua</w:delText>
        </w:r>
      </w:del>
      <w:ins w:id="191" w:author="Kaxiong" w:date="2021-05-28T15:48:00Z">
        <w:r>
          <w:rPr>
            <w:rFonts w:ascii="Calibri" w:eastAsia="Arial" w:hAnsi="Calibri" w:cs="DokChampa"/>
            <w:i/>
            <w:iCs/>
            <w:sz w:val="20"/>
            <w:szCs w:val="20"/>
            <w:lang w:bidi="lo-LA"/>
          </w:rPr>
          <w:t>cov</w:t>
        </w:r>
      </w:ins>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4E305A">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ins w:id="192" w:author="Kaxiong" w:date="2021-05-28T15:49:00Z">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uas</w:t>
        </w:r>
        <w:proofErr w:type="spellEnd"/>
        <w:r>
          <w:rPr>
            <w:rFonts w:ascii="Calibri" w:eastAsia="Arial" w:hAnsi="Calibri" w:cs="DokChampa"/>
            <w:i/>
            <w:iCs/>
            <w:sz w:val="20"/>
            <w:szCs w:val="20"/>
            <w:lang w:bidi="lo-LA"/>
          </w:rPr>
          <w:t xml:space="preserve"> tau </w:t>
        </w:r>
      </w:ins>
      <w:proofErr w:type="spellStart"/>
      <w:ins w:id="193" w:author="Kaxiong" w:date="2021-05-28T15:50:00Z">
        <w:r>
          <w:rPr>
            <w:rFonts w:ascii="Calibri" w:eastAsia="Arial" w:hAnsi="Calibri" w:cs="DokChampa"/>
            <w:i/>
            <w:iCs/>
            <w:sz w:val="20"/>
            <w:szCs w:val="20"/>
            <w:lang w:bidi="lo-LA"/>
          </w:rPr>
          <w:t>teeb</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tseg</w:t>
        </w:r>
      </w:ins>
      <w:proofErr w:type="spellEnd"/>
      <w:r w:rsidR="00B666F0" w:rsidRPr="00B666F0">
        <w:rPr>
          <w:rFonts w:ascii="Calibri" w:eastAsia="Arial" w:hAnsi="Calibri" w:cs="DokChampa"/>
          <w:i/>
          <w:iCs/>
          <w:sz w:val="20"/>
          <w:szCs w:val="20"/>
          <w:lang w:bidi="lo-LA"/>
        </w:rPr>
        <w:t xml:space="preserve">. Tom </w:t>
      </w:r>
      <w:proofErr w:type="spellStart"/>
      <w:r w:rsidR="00B666F0" w:rsidRPr="00B666F0">
        <w:rPr>
          <w:rFonts w:ascii="Calibri" w:eastAsia="Arial" w:hAnsi="Calibri" w:cs="DokChampa"/>
          <w:i/>
          <w:iCs/>
          <w:sz w:val="20"/>
          <w:szCs w:val="20"/>
          <w:lang w:bidi="lo-LA"/>
        </w:rPr>
        <w:t>qab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ntsuam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xyuas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del w:id="194" w:author="Kaxiong" w:date="2021-05-28T15:54:00Z">
        <w:r w:rsidR="00B666F0" w:rsidRPr="00B666F0" w:rsidDel="001F10CA">
          <w:rPr>
            <w:rFonts w:ascii="Calibri" w:eastAsia="Arial" w:hAnsi="Calibri" w:cs="DokChampa"/>
            <w:i/>
            <w:iCs/>
            <w:sz w:val="20"/>
            <w:szCs w:val="20"/>
            <w:lang w:bidi="lo-LA"/>
          </w:rPr>
          <w:delText>tau txais</w:delText>
        </w:r>
      </w:del>
      <w:proofErr w:type="spellStart"/>
      <w:ins w:id="195" w:author="Kaxiong" w:date="2021-05-28T15:54:00Z">
        <w:r>
          <w:rPr>
            <w:rFonts w:ascii="Calibri" w:eastAsia="Arial" w:hAnsi="Calibri" w:cs="DokChampa"/>
            <w:i/>
            <w:iCs/>
            <w:sz w:val="20"/>
            <w:szCs w:val="20"/>
            <w:lang w:bidi="lo-LA"/>
          </w:rPr>
          <w:t>tseem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w:t>
        </w:r>
        <w:proofErr w:type="spellEnd"/>
        <w:r>
          <w:rPr>
            <w:rFonts w:ascii="Calibri" w:eastAsia="Arial" w:hAnsi="Calibri" w:cs="DokChampa"/>
            <w:i/>
            <w:iCs/>
            <w:sz w:val="20"/>
            <w:szCs w:val="20"/>
            <w:lang w:bidi="lo-LA"/>
          </w:rPr>
          <w:t xml:space="preserve"> tau</w:t>
        </w:r>
      </w:ins>
      <w:r w:rsidR="00B666F0" w:rsidRPr="00B666F0">
        <w:rPr>
          <w:rFonts w:ascii="Calibri" w:eastAsia="Arial" w:hAnsi="Calibri" w:cs="DokChampa"/>
          <w:i/>
          <w:iCs/>
          <w:sz w:val="20"/>
          <w:szCs w:val="20"/>
          <w:lang w:bidi="lo-LA"/>
        </w:rPr>
        <w:t xml:space="preserve"> cov </w:t>
      </w:r>
      <w:proofErr w:type="spellStart"/>
      <w:r w:rsidR="00B666F0" w:rsidRPr="00B666F0">
        <w:rPr>
          <w:rFonts w:ascii="Calibri" w:eastAsia="Arial" w:hAnsi="Calibri" w:cs="DokChampa"/>
          <w:i/>
          <w:iCs/>
          <w:sz w:val="20"/>
          <w:szCs w:val="20"/>
          <w:lang w:bidi="lo-LA"/>
        </w:rPr>
        <w:t>lus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raug</w:t>
      </w:r>
      <w:proofErr w:type="spellEnd"/>
      <w:r w:rsidR="004E305A">
        <w:rPr>
          <w:rFonts w:ascii="Calibri" w:eastAsia="Arial" w:hAnsi="Calibri" w:cs="DokChampa"/>
          <w:i/>
          <w:iCs/>
          <w:sz w:val="20"/>
          <w:szCs w:val="20"/>
          <w:lang w:bidi="lo-LA"/>
        </w:rPr>
        <w:t>.</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 xml:space="preserve">   </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KEV KAWM</w:t>
      </w:r>
      <w:r w:rsidR="00B666F0" w:rsidRPr="00B666F0">
        <w:rPr>
          <w:rFonts w:ascii="Calibri" w:eastAsia="Arial" w:hAnsi="Calibri" w:cs="DokChampa"/>
          <w:i/>
          <w:iCs/>
          <w:sz w:val="20"/>
          <w:szCs w:val="20"/>
          <w:lang w:bidi="lo-LA"/>
        </w:rPr>
        <w:t xml:space="preserve"> </w:t>
      </w:r>
      <w:ins w:id="196" w:author="Kaxiong" w:date="2021-05-28T15:57:00Z">
        <w:r w:rsidR="00EA7241">
          <w:rPr>
            <w:rFonts w:ascii="Calibri" w:eastAsia="Arial" w:hAnsi="Calibri" w:cs="DokChampa"/>
            <w:i/>
            <w:iCs/>
            <w:sz w:val="20"/>
            <w:szCs w:val="20"/>
            <w:lang w:bidi="lo-LA"/>
          </w:rPr>
          <w:t xml:space="preserve">TOJ ROOB HAUV PES (GEOGRAPHY) </w:t>
        </w:r>
      </w:ins>
      <w:r w:rsidR="00B666F0" w:rsidRPr="00B666F0">
        <w:rPr>
          <w:rFonts w:ascii="Calibri" w:eastAsia="Arial" w:hAnsi="Calibri" w:cs="DokChampa"/>
          <w:i/>
          <w:iCs/>
          <w:sz w:val="20"/>
          <w:szCs w:val="20"/>
          <w:lang w:bidi="lo-LA"/>
        </w:rPr>
        <w:t>P 101.50</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D4733F">
        <w:rPr>
          <w:rFonts w:ascii="Calibri" w:eastAsia="Arial" w:hAnsi="Calibri" w:cs="DokChampa"/>
          <w:i/>
          <w:iCs/>
          <w:sz w:val="20"/>
          <w:szCs w:val="20"/>
          <w:lang w:bidi="lo-LA"/>
        </w:rPr>
        <w:t xml:space="preserve"> </w:t>
      </w:r>
      <w:del w:id="197" w:author="Kaxiong" w:date="2021-05-28T15:58:00Z">
        <w:r w:rsidR="00D4733F" w:rsidDel="00EA7241">
          <w:rPr>
            <w:rFonts w:ascii="Calibri" w:eastAsia="Arial" w:hAnsi="Calibri" w:cs="DokChampa"/>
            <w:i/>
            <w:iCs/>
            <w:sz w:val="20"/>
            <w:szCs w:val="20"/>
            <w:lang w:bidi="lo-LA"/>
          </w:rPr>
          <w:delText>ntawm</w:delText>
        </w:r>
        <w:r w:rsidR="00B666F0" w:rsidRPr="00B666F0" w:rsidDel="00EA7241">
          <w:rPr>
            <w:rFonts w:ascii="Calibri" w:eastAsia="Arial" w:hAnsi="Calibri" w:cs="DokChampa"/>
            <w:i/>
            <w:iCs/>
            <w:sz w:val="20"/>
            <w:szCs w:val="20"/>
            <w:lang w:bidi="lo-LA"/>
          </w:rPr>
          <w:delText xml:space="preserve"> </w:delText>
        </w:r>
      </w:del>
      <w:r w:rsidR="00B666F0" w:rsidRPr="00B666F0">
        <w:rPr>
          <w:rFonts w:ascii="Calibri" w:eastAsia="Arial" w:hAnsi="Calibri" w:cs="DokChampa"/>
          <w:i/>
          <w:iCs/>
          <w:sz w:val="20"/>
          <w:szCs w:val="20"/>
          <w:lang w:bidi="lo-LA"/>
        </w:rPr>
        <w:t xml:space="preserve">Jasmine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w:t>
      </w:r>
      <w:del w:id="198" w:author="Kaxiong" w:date="2021-05-28T15:58:00Z">
        <w:r w:rsidR="00B666F0" w:rsidRPr="00B666F0" w:rsidDel="00EA7241">
          <w:rPr>
            <w:rFonts w:ascii="Calibri" w:eastAsia="Arial" w:hAnsi="Calibri" w:cs="DokChampa"/>
            <w:i/>
            <w:iCs/>
            <w:sz w:val="20"/>
            <w:szCs w:val="20"/>
            <w:lang w:bidi="lo-LA"/>
          </w:rPr>
          <w:delText>khwv</w:delText>
        </w:r>
      </w:del>
      <w:proofErr w:type="spellStart"/>
      <w:ins w:id="199" w:author="Kaxiong" w:date="2021-05-28T15:58:00Z">
        <w:r w:rsidR="00EA7241">
          <w:rPr>
            <w:rFonts w:ascii="Calibri" w:eastAsia="Arial" w:hAnsi="Calibri" w:cs="DokChampa"/>
            <w:i/>
            <w:iCs/>
            <w:sz w:val="20"/>
            <w:szCs w:val="20"/>
            <w:lang w:bidi="lo-LA"/>
          </w:rPr>
          <w:t>ua</w:t>
        </w:r>
      </w:ins>
      <w:proofErr w:type="spellEnd"/>
      <w:r w:rsidR="00B666F0" w:rsidRPr="00B666F0">
        <w:rPr>
          <w:rFonts w:ascii="Calibri" w:eastAsia="Arial" w:hAnsi="Calibri" w:cs="DokChampa"/>
          <w:i/>
          <w:iCs/>
          <w:sz w:val="20"/>
          <w:szCs w:val="20"/>
          <w:lang w:bidi="lo-LA"/>
        </w:rPr>
        <w:t xml:space="preserve"> tau A + </w:t>
      </w:r>
      <w:del w:id="200" w:author="Kaxiong" w:date="2021-05-28T15:58:00Z">
        <w:r w:rsidR="00B666F0" w:rsidRPr="00B666F0" w:rsidDel="00EA7241">
          <w:rPr>
            <w:rFonts w:ascii="Calibri" w:eastAsia="Arial" w:hAnsi="Calibri" w:cs="DokChampa"/>
            <w:i/>
            <w:iCs/>
            <w:sz w:val="20"/>
            <w:szCs w:val="20"/>
            <w:lang w:bidi="lo-LA"/>
          </w:rPr>
          <w:delText>n</w:delText>
        </w:r>
      </w:del>
      <w:proofErr w:type="spellStart"/>
      <w:ins w:id="201" w:author="Kaxiong" w:date="2021-05-28T15:58:00Z">
        <w:r w:rsidR="00EA7241">
          <w:rPr>
            <w:rFonts w:ascii="Calibri" w:eastAsia="Arial" w:hAnsi="Calibri" w:cs="DokChampa"/>
            <w:i/>
            <w:iCs/>
            <w:sz w:val="20"/>
            <w:szCs w:val="20"/>
            <w:lang w:bidi="lo-LA"/>
          </w:rPr>
          <w:t>nyob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rau</w:t>
        </w:r>
      </w:ins>
      <w:proofErr w:type="spellEnd"/>
      <w:r w:rsidR="00B666F0" w:rsidRPr="00B666F0">
        <w:rPr>
          <w:rFonts w:ascii="Calibri" w:eastAsia="Arial" w:hAnsi="Calibri" w:cs="DokChampa"/>
          <w:i/>
          <w:iCs/>
          <w:sz w:val="20"/>
          <w:szCs w:val="20"/>
          <w:lang w:bidi="lo-LA"/>
        </w:rPr>
        <w:t xml:space="preserve"> </w:t>
      </w:r>
      <w:proofErr w:type="spellStart"/>
      <w:ins w:id="202" w:author="Kaxiong" w:date="2021-05-28T15:59:00Z">
        <w:r w:rsidR="00EA7241">
          <w:rPr>
            <w:rFonts w:ascii="Calibri" w:eastAsia="Arial" w:hAnsi="Calibri" w:cs="DokChampa"/>
            <w:i/>
            <w:iCs/>
            <w:sz w:val="20"/>
            <w:szCs w:val="20"/>
            <w:lang w:bidi="lo-LA"/>
          </w:rPr>
          <w:t>hauv</w:t>
        </w:r>
        <w:proofErr w:type="spellEnd"/>
        <w:r w:rsidR="00EA7241">
          <w:rPr>
            <w:rFonts w:ascii="Calibri" w:eastAsia="Arial" w:hAnsi="Calibri" w:cs="DokChampa"/>
            <w:i/>
            <w:iCs/>
            <w:sz w:val="20"/>
            <w:szCs w:val="20"/>
            <w:lang w:bidi="lo-LA"/>
          </w:rPr>
          <w:t xml:space="preserve"> chav </w:t>
        </w:r>
        <w:proofErr w:type="spellStart"/>
        <w:r w:rsidR="00EA7241">
          <w:rPr>
            <w:rFonts w:ascii="Calibri" w:eastAsia="Arial" w:hAnsi="Calibri" w:cs="DokChampa"/>
            <w:i/>
            <w:iCs/>
            <w:sz w:val="20"/>
            <w:szCs w:val="20"/>
            <w:lang w:bidi="lo-LA"/>
          </w:rPr>
          <w:t>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nrog</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rau</w:t>
        </w:r>
      </w:ins>
      <w:proofErr w:type="spellEnd"/>
      <w:del w:id="203" w:author="Kaxiong" w:date="2021-05-28T15:59:00Z">
        <w:r w:rsidR="00B666F0" w:rsidRPr="00B666F0" w:rsidDel="00EA7241">
          <w:rPr>
            <w:rFonts w:ascii="Calibri" w:eastAsia="Arial" w:hAnsi="Calibri" w:cs="DokChampa"/>
            <w:i/>
            <w:iCs/>
            <w:sz w:val="20"/>
            <w:szCs w:val="20"/>
            <w:lang w:bidi="lo-LA"/>
          </w:rPr>
          <w:delText>lub txiv ntoo nrog</w:delText>
        </w:r>
      </w:del>
      <w:r w:rsidR="00B666F0" w:rsidRPr="00B666F0">
        <w:rPr>
          <w:rFonts w:ascii="Calibri" w:eastAsia="Arial" w:hAnsi="Calibri" w:cs="DokChampa"/>
          <w:i/>
          <w:iCs/>
          <w:sz w:val="20"/>
          <w:szCs w:val="20"/>
          <w:lang w:bidi="lo-LA"/>
        </w:rPr>
        <w:t xml:space="preserve"> 102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li,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txhua</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del w:id="204" w:author="Kaxiong" w:date="2021-05-28T16:00:00Z">
        <w:r w:rsidR="00B666F0" w:rsidRPr="00B666F0" w:rsidDel="00EA7241">
          <w:rPr>
            <w:rFonts w:ascii="Calibri" w:eastAsia="Arial" w:hAnsi="Calibri" w:cs="DokChampa"/>
            <w:i/>
            <w:iCs/>
            <w:sz w:val="20"/>
            <w:szCs w:val="20"/>
            <w:lang w:bidi="lo-LA"/>
          </w:rPr>
          <w:delText>cuam tshuam karning-mus kawm</w:delText>
        </w:r>
      </w:del>
      <w:proofErr w:type="spellStart"/>
      <w:ins w:id="205" w:author="Kaxiong" w:date="2021-05-28T16:00:00Z">
        <w:r w:rsidR="00EA7241">
          <w:rPr>
            <w:rFonts w:ascii="Calibri" w:eastAsia="Arial" w:hAnsi="Calibri" w:cs="DokChampa"/>
            <w:i/>
            <w:iCs/>
            <w:sz w:val="20"/>
            <w:szCs w:val="20"/>
            <w:lang w:bidi="lo-LA"/>
          </w:rPr>
          <w:t>koom</w:t>
        </w:r>
      </w:ins>
      <w:ins w:id="206" w:author="Kaxiong" w:date="2021-05-28T16:01:00Z">
        <w:r w:rsidR="00EA7241">
          <w:rPr>
            <w:rFonts w:ascii="Calibri" w:eastAsia="Arial" w:hAnsi="Calibri" w:cs="DokChampa"/>
            <w:i/>
            <w:iCs/>
            <w:sz w:val="20"/>
            <w:szCs w:val="20"/>
            <w:lang w:bidi="lo-LA"/>
          </w:rPr>
          <w:t>-kawm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ntawv</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ncua</w:t>
        </w:r>
        <w:proofErr w:type="spellEnd"/>
        <w:r w:rsidR="00EA7241">
          <w:rPr>
            <w:rFonts w:ascii="Calibri" w:eastAsia="Arial" w:hAnsi="Calibri" w:cs="DokChampa"/>
            <w:i/>
            <w:iCs/>
            <w:sz w:val="20"/>
            <w:szCs w:val="20"/>
            <w:lang w:bidi="lo-LA"/>
          </w:rPr>
          <w:t xml:space="preserve"> deb </w:t>
        </w:r>
        <w:proofErr w:type="spellStart"/>
        <w:r w:rsidR="00EA7241">
          <w:rPr>
            <w:rFonts w:ascii="Calibri" w:eastAsia="Arial" w:hAnsi="Calibri" w:cs="DokChampa"/>
            <w:i/>
            <w:iCs/>
            <w:sz w:val="20"/>
            <w:szCs w:val="20"/>
            <w:lang w:bidi="lo-LA"/>
          </w:rPr>
          <w:t>hauv</w:t>
        </w:r>
      </w:ins>
      <w:proofErr w:type="spellEnd"/>
      <w:r w:rsidR="00B666F0" w:rsidRPr="00B666F0">
        <w:rPr>
          <w:rFonts w:ascii="Calibri" w:eastAsia="Arial" w:hAnsi="Calibri" w:cs="DokChampa"/>
          <w:i/>
          <w:iCs/>
          <w:sz w:val="20"/>
          <w:szCs w:val="20"/>
          <w:lang w:bidi="lo-LA"/>
        </w:rPr>
        <w:t xml:space="preserve"> Zoom,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nrog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ins w:id="207" w:author="Kaxiong" w:date="2021-05-28T16:01:00Z">
        <w:r w:rsidR="00EA7241">
          <w:rPr>
            <w:rFonts w:ascii="Calibri" w:eastAsia="Arial" w:hAnsi="Calibri" w:cs="DokChampa"/>
            <w:i/>
            <w:iCs/>
            <w:sz w:val="20"/>
            <w:szCs w:val="20"/>
            <w:lang w:bidi="lo-LA"/>
          </w:rPr>
          <w:t>-</w:t>
        </w:r>
      </w:ins>
      <w:del w:id="208" w:author="Kaxiong" w:date="2021-05-28T16:01:00Z">
        <w:r w:rsidR="00B666F0" w:rsidRPr="00B666F0" w:rsidDel="00EA7241">
          <w:rPr>
            <w:rFonts w:ascii="Calibri" w:eastAsia="Arial" w:hAnsi="Calibri" w:cs="DokChampa"/>
            <w:i/>
            <w:iCs/>
            <w:sz w:val="20"/>
            <w:szCs w:val="20"/>
            <w:lang w:bidi="lo-LA"/>
          </w:rPr>
          <w:delText xml:space="preserve"> </w:delText>
        </w:r>
      </w:del>
      <w:r w:rsidR="00B666F0" w:rsidRPr="00B666F0">
        <w:rPr>
          <w:rFonts w:ascii="Calibri" w:eastAsia="Arial" w:hAnsi="Calibri" w:cs="DokChampa"/>
          <w:i/>
          <w:iCs/>
          <w:sz w:val="20"/>
          <w:szCs w:val="20"/>
          <w:lang w:bidi="lo-LA"/>
        </w:rPr>
        <w:t xml:space="preserve">cov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cov </w:t>
      </w:r>
      <w:del w:id="209" w:author="Kaxiong" w:date="2021-05-28T16:02:00Z">
        <w:r w:rsidR="00B666F0" w:rsidRPr="00B666F0" w:rsidDel="00EA7241">
          <w:rPr>
            <w:rFonts w:ascii="Calibri" w:eastAsia="Arial" w:hAnsi="Calibri" w:cs="DokChampa"/>
            <w:i/>
            <w:iCs/>
            <w:sz w:val="20"/>
            <w:szCs w:val="20"/>
            <w:lang w:bidi="lo-LA"/>
          </w:rPr>
          <w:delText>neeg sib yuav</w:delText>
        </w:r>
      </w:del>
      <w:proofErr w:type="spellStart"/>
      <w:ins w:id="210" w:author="Kaxiong" w:date="2021-05-28T16:02:00Z">
        <w:r w:rsidR="00EA7241">
          <w:rPr>
            <w:rFonts w:ascii="Calibri" w:eastAsia="Arial" w:hAnsi="Calibri" w:cs="DokChampa"/>
            <w:i/>
            <w:iCs/>
            <w:sz w:val="20"/>
            <w:szCs w:val="20"/>
            <w:lang w:bidi="lo-LA"/>
          </w:rPr>
          <w:t>hauj</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lwm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uas</w:t>
        </w:r>
        <w:proofErr w:type="spellEnd"/>
        <w:r w:rsidR="00EA7241">
          <w:rPr>
            <w:rFonts w:ascii="Calibri" w:eastAsia="Arial" w:hAnsi="Calibri" w:cs="DokChampa"/>
            <w:i/>
            <w:iCs/>
            <w:sz w:val="20"/>
            <w:szCs w:val="20"/>
            <w:lang w:bidi="lo-LA"/>
          </w:rPr>
          <w:t xml:space="preserve"> tau </w:t>
        </w:r>
        <w:proofErr w:type="spellStart"/>
        <w:r w:rsidR="00EA7241">
          <w:rPr>
            <w:rFonts w:ascii="Calibri" w:eastAsia="Arial" w:hAnsi="Calibri" w:cs="DokChampa"/>
            <w:i/>
            <w:iCs/>
            <w:sz w:val="20"/>
            <w:szCs w:val="20"/>
            <w:lang w:bidi="lo-LA"/>
          </w:rPr>
          <w:t>teeb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tseg</w:t>
        </w:r>
      </w:ins>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ins w:id="211" w:author="Kaxiong" w:date="2021-05-28T16:03:00Z">
        <w:r w:rsidR="00EA7241">
          <w:rPr>
            <w:rFonts w:ascii="Calibri" w:eastAsia="Arial" w:hAnsi="Calibri" w:cs="DokChampa"/>
            <w:i/>
            <w:iCs/>
            <w:sz w:val="20"/>
            <w:szCs w:val="20"/>
            <w:lang w:bidi="lo-LA"/>
          </w:rPr>
          <w:t xml:space="preserve">cov </w:t>
        </w:r>
      </w:ins>
      <w:proofErr w:type="spellStart"/>
      <w:r w:rsidR="00D4733F">
        <w:rPr>
          <w:rFonts w:ascii="Calibri" w:eastAsia="Arial" w:hAnsi="Calibri" w:cs="DokChampa"/>
          <w:i/>
          <w:iCs/>
          <w:sz w:val="20"/>
          <w:szCs w:val="20"/>
          <w:lang w:bidi="lo-LA"/>
        </w:rPr>
        <w:t>kev</w:t>
      </w:r>
      <w:proofErr w:type="spellEnd"/>
      <w:r w:rsidR="00D4733F">
        <w:rPr>
          <w:rFonts w:ascii="Calibri" w:eastAsia="Arial" w:hAnsi="Calibri" w:cs="DokChampa"/>
          <w:i/>
          <w:iCs/>
          <w:sz w:val="20"/>
          <w:szCs w:val="20"/>
          <w:lang w:bidi="lo-LA"/>
        </w:rPr>
        <w:t xml:space="preserve"> </w:t>
      </w:r>
      <w:proofErr w:type="spellStart"/>
      <w:ins w:id="212" w:author="Kaxiong" w:date="2021-05-28T16:03:00Z">
        <w:r w:rsidR="00EA7241">
          <w:rPr>
            <w:rFonts w:ascii="Calibri" w:eastAsia="Arial" w:hAnsi="Calibri" w:cs="DokChampa"/>
            <w:i/>
            <w:iCs/>
            <w:sz w:val="20"/>
            <w:szCs w:val="20"/>
            <w:lang w:bidi="lo-LA"/>
          </w:rPr>
          <w:t>txhawj</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xeeb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txog</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kev</w:t>
        </w:r>
        <w:proofErr w:type="spellEnd"/>
        <w:r w:rsidR="00EA7241">
          <w:rPr>
            <w:rFonts w:ascii="Calibri" w:eastAsia="Arial" w:hAnsi="Calibri" w:cs="DokChampa"/>
            <w:i/>
            <w:iCs/>
            <w:sz w:val="20"/>
            <w:szCs w:val="20"/>
            <w:lang w:bidi="lo-LA"/>
          </w:rPr>
          <w:t xml:space="preserve"> </w:t>
        </w:r>
      </w:ins>
      <w:proofErr w:type="spellStart"/>
      <w:r w:rsidR="00D4733F">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ceem</w:t>
      </w:r>
      <w:proofErr w:type="spellEnd"/>
      <w:r w:rsidR="00B666F0" w:rsidRPr="00B666F0">
        <w:rPr>
          <w:rFonts w:ascii="Calibri" w:eastAsia="Arial" w:hAnsi="Calibri" w:cs="DokChampa"/>
          <w:i/>
          <w:iCs/>
          <w:sz w:val="20"/>
          <w:szCs w:val="20"/>
          <w:lang w:bidi="lo-LA"/>
        </w:rPr>
        <w:t xml:space="preserve"> los</w:t>
      </w:r>
      <w:r w:rsidR="00D4733F">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sis </w:t>
      </w:r>
      <w:del w:id="213" w:author="Kaxiong" w:date="2021-05-28T16:04:00Z">
        <w:r w:rsidR="00B666F0" w:rsidRPr="00B666F0" w:rsidDel="00EA7241">
          <w:rPr>
            <w:rFonts w:ascii="Calibri" w:eastAsia="Arial" w:hAnsi="Calibri" w:cs="DokChampa"/>
            <w:i/>
            <w:iCs/>
            <w:sz w:val="20"/>
            <w:szCs w:val="20"/>
            <w:lang w:bidi="lo-LA"/>
          </w:rPr>
          <w:delText>sib cav sib ceg</w:delText>
        </w:r>
      </w:del>
      <w:proofErr w:type="spellStart"/>
      <w:ins w:id="214" w:author="Kaxiong" w:date="2021-05-28T16:04:00Z">
        <w:r w:rsidR="00EA7241">
          <w:rPr>
            <w:rFonts w:ascii="Calibri" w:eastAsia="Arial" w:hAnsi="Calibri" w:cs="DokChampa"/>
            <w:i/>
            <w:iCs/>
            <w:sz w:val="20"/>
            <w:szCs w:val="20"/>
            <w:lang w:bidi="lo-LA"/>
          </w:rPr>
          <w:t>kev</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koom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ntawv</w:t>
        </w:r>
        <w:proofErr w:type="spellEnd"/>
        <w:r w:rsidR="00EA7241">
          <w:rPr>
            <w:rFonts w:ascii="Calibri" w:eastAsia="Arial" w:hAnsi="Calibri" w:cs="DokChampa"/>
            <w:i/>
            <w:iCs/>
            <w:sz w:val="20"/>
            <w:szCs w:val="20"/>
            <w:lang w:bidi="lo-LA"/>
          </w:rPr>
          <w:t>.</w:t>
        </w:r>
      </w:ins>
    </w:p>
    <w:p w14:paraId="50E2CEAA" w14:textId="0E3F5E5E" w:rsidR="00173C63" w:rsidRDefault="00EA7241" w:rsidP="00B666F0">
      <w:pPr>
        <w:rPr>
          <w:ins w:id="215" w:author="Kaxiong" w:date="2021-05-28T16:31:00Z"/>
          <w:rFonts w:ascii="Calibri" w:eastAsia="Arial" w:hAnsi="Calibri" w:cs="DokChampa"/>
          <w:i/>
          <w:iCs/>
          <w:sz w:val="20"/>
          <w:szCs w:val="20"/>
          <w:lang w:bidi="lo-LA"/>
        </w:rPr>
      </w:pPr>
      <w:ins w:id="216" w:author="Kaxiong" w:date="2021-05-28T16:05:00Z">
        <w:r>
          <w:rPr>
            <w:rFonts w:ascii="Calibri" w:eastAsia="Arial" w:hAnsi="Calibri" w:cs="DokChampa"/>
            <w:i/>
            <w:iCs/>
            <w:sz w:val="20"/>
            <w:szCs w:val="20"/>
            <w:lang w:bidi="lo-LA"/>
          </w:rPr>
          <w:t>KEV KAWM LEJ UAS SIB KOOM (INTEGRATED MATH)</w:t>
        </w:r>
      </w:ins>
      <w:del w:id="217" w:author="Kaxiong" w:date="2021-05-28T16:05:00Z">
        <w:r w:rsidR="00B666F0" w:rsidRPr="00B666F0" w:rsidDel="00EA7241">
          <w:rPr>
            <w:rFonts w:ascii="Calibri" w:eastAsia="Arial" w:hAnsi="Calibri" w:cs="DokChampa"/>
            <w:i/>
            <w:iCs/>
            <w:sz w:val="20"/>
            <w:szCs w:val="20"/>
            <w:lang w:bidi="lo-LA"/>
          </w:rPr>
          <w:delText xml:space="preserve"> </w:delText>
        </w:r>
        <w:r w:rsidR="00D4733F" w:rsidDel="00EA7241">
          <w:rPr>
            <w:rFonts w:ascii="Calibri" w:eastAsia="Arial" w:hAnsi="Calibri" w:cs="DokChampa"/>
            <w:i/>
            <w:iCs/>
            <w:sz w:val="20"/>
            <w:szCs w:val="20"/>
            <w:lang w:bidi="lo-LA"/>
          </w:rPr>
          <w:delText>KEV KOOM LEJ UA KEV</w:delText>
        </w:r>
      </w:del>
      <w:r w:rsidR="00B666F0" w:rsidRPr="00B666F0">
        <w:rPr>
          <w:rFonts w:ascii="Calibri" w:eastAsia="Arial" w:hAnsi="Calibri" w:cs="DokChampa"/>
          <w:i/>
          <w:iCs/>
          <w:sz w:val="20"/>
          <w:szCs w:val="20"/>
          <w:lang w:bidi="lo-LA"/>
        </w:rPr>
        <w:t xml:space="preserve"> 1 1P</w:t>
      </w:r>
      <w:ins w:id="218" w:author="Kaxiong" w:date="2021-05-28T16:06:00Z">
        <w:r>
          <w:rPr>
            <w:rFonts w:ascii="Calibri" w:eastAsia="Arial" w:hAnsi="Calibri" w:cs="DokChampa"/>
            <w:i/>
            <w:iCs/>
            <w:sz w:val="20"/>
            <w:szCs w:val="20"/>
            <w:lang w:bidi="lo-LA"/>
          </w:rPr>
          <w:t xml:space="preserve"> A</w:t>
        </w:r>
      </w:ins>
      <w:r w:rsidR="00B666F0" w:rsidRPr="00B666F0">
        <w:rPr>
          <w:rFonts w:ascii="Calibri" w:eastAsia="Arial" w:hAnsi="Calibri" w:cs="DokChampa"/>
          <w:i/>
          <w:iCs/>
          <w:sz w:val="20"/>
          <w:szCs w:val="20"/>
          <w:lang w:bidi="lo-LA"/>
        </w:rPr>
        <w:t xml:space="preserve"> 88.62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Jasmine </w:t>
      </w:r>
      <w:proofErr w:type="spellStart"/>
      <w:ins w:id="219" w:author="Kaxiong" w:date="2021-05-28T16:10:00Z">
        <w:r w:rsidR="00AA2483">
          <w:rPr>
            <w:rFonts w:ascii="Calibri" w:eastAsia="Arial" w:hAnsi="Calibri" w:cs="DokChampa"/>
            <w:i/>
            <w:iCs/>
            <w:sz w:val="20"/>
            <w:szCs w:val="20"/>
            <w:lang w:bidi="lo-LA"/>
          </w:rPr>
          <w:t>nyob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rau</w:t>
        </w:r>
        <w:proofErr w:type="spellEnd"/>
        <w:r w:rsidR="00AA2483">
          <w:rPr>
            <w:rFonts w:ascii="Calibri" w:eastAsia="Arial" w:hAnsi="Calibri" w:cs="DokChampa"/>
            <w:i/>
            <w:iCs/>
            <w:sz w:val="20"/>
            <w:szCs w:val="20"/>
            <w:lang w:bidi="lo-LA"/>
          </w:rPr>
          <w:t xml:space="preserve"> </w:t>
        </w:r>
      </w:ins>
      <w:proofErr w:type="spellStart"/>
      <w:r w:rsidR="00D4733F">
        <w:rPr>
          <w:rFonts w:ascii="Calibri" w:eastAsia="Arial" w:hAnsi="Calibri" w:cs="DokChampa"/>
          <w:i/>
          <w:iCs/>
          <w:sz w:val="20"/>
          <w:szCs w:val="20"/>
          <w:lang w:bidi="lo-LA"/>
        </w:rPr>
        <w:t>hauv</w:t>
      </w:r>
      <w:proofErr w:type="spellEnd"/>
      <w:r w:rsidR="00D4733F">
        <w:rPr>
          <w:rFonts w:ascii="Calibri" w:eastAsia="Arial" w:hAnsi="Calibri" w:cs="DokChampa"/>
          <w:i/>
          <w:iCs/>
          <w:sz w:val="20"/>
          <w:szCs w:val="20"/>
          <w:lang w:bidi="lo-LA"/>
        </w:rPr>
        <w:t xml:space="preserve"> chav</w:t>
      </w:r>
      <w:r w:rsidR="00B666F0" w:rsidRPr="00B666F0">
        <w:rPr>
          <w:rFonts w:ascii="Calibri" w:eastAsia="Arial" w:hAnsi="Calibri" w:cs="DokChampa"/>
          <w:i/>
          <w:iCs/>
          <w:sz w:val="20"/>
          <w:szCs w:val="20"/>
          <w:lang w:bidi="lo-LA"/>
        </w:rPr>
        <w:t xml:space="preserve"> </w:t>
      </w:r>
      <w:proofErr w:type="spellStart"/>
      <w:ins w:id="220" w:author="Kaxiong" w:date="2021-05-28T16:10:00Z">
        <w:r w:rsidR="00AA2483">
          <w:rPr>
            <w:rFonts w:ascii="Calibri" w:eastAsia="Arial" w:hAnsi="Calibri" w:cs="DokChampa"/>
            <w:i/>
            <w:iCs/>
            <w:sz w:val="20"/>
            <w:szCs w:val="20"/>
            <w:lang w:bidi="lo-LA"/>
          </w:rPr>
          <w:t>tas</w:t>
        </w:r>
        <w:proofErr w:type="spellEnd"/>
        <w:r w:rsidR="00AA2483">
          <w:rPr>
            <w:rFonts w:ascii="Calibri" w:eastAsia="Arial" w:hAnsi="Calibri" w:cs="DokChampa"/>
            <w:i/>
            <w:iCs/>
            <w:sz w:val="20"/>
            <w:szCs w:val="20"/>
            <w:lang w:bidi="lo-LA"/>
          </w:rPr>
          <w:t xml:space="preserve"> li</w:t>
        </w:r>
      </w:ins>
      <w:del w:id="221" w:author="Kaxiong" w:date="2021-05-28T16:10:00Z">
        <w:r w:rsidR="00B666F0" w:rsidRPr="00B666F0" w:rsidDel="00AA2483">
          <w:rPr>
            <w:rFonts w:ascii="Calibri" w:eastAsia="Arial" w:hAnsi="Calibri" w:cs="DokChampa"/>
            <w:i/>
            <w:iCs/>
            <w:sz w:val="20"/>
            <w:szCs w:val="20"/>
            <w:lang w:bidi="lo-LA"/>
          </w:rPr>
          <w:delText>hauv nqaij nyeg</w:delText>
        </w:r>
      </w:del>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hawm</w:t>
      </w:r>
      <w:proofErr w:type="spellEnd"/>
      <w:r w:rsidR="00B666F0" w:rsidRPr="00B666F0">
        <w:rPr>
          <w:rFonts w:ascii="Calibri" w:eastAsia="Arial" w:hAnsi="Calibri" w:cs="DokChampa"/>
          <w:i/>
          <w:iCs/>
          <w:sz w:val="20"/>
          <w:szCs w:val="20"/>
          <w:lang w:bidi="lo-LA"/>
        </w:rPr>
        <w:t xml:space="preserve"> </w:t>
      </w:r>
      <w:del w:id="222" w:author="Kaxiong" w:date="2021-05-28T16:10:00Z">
        <w:r w:rsidR="00B666F0" w:rsidRPr="00B666F0" w:rsidDel="00AA2483">
          <w:rPr>
            <w:rFonts w:ascii="Calibri" w:eastAsia="Arial" w:hAnsi="Calibri" w:cs="DokChampa"/>
            <w:i/>
            <w:iCs/>
            <w:sz w:val="20"/>
            <w:szCs w:val="20"/>
            <w:lang w:bidi="lo-LA"/>
          </w:rPr>
          <w:delText>kom</w:delText>
        </w:r>
      </w:del>
      <w:proofErr w:type="spellStart"/>
      <w:ins w:id="223" w:author="Kaxiong" w:date="2021-05-28T16:11:00Z">
        <w:r w:rsidR="00AA2483">
          <w:rPr>
            <w:rFonts w:ascii="Calibri" w:eastAsia="Arial" w:hAnsi="Calibri" w:cs="DokChampa"/>
            <w:i/>
            <w:iCs/>
            <w:sz w:val="20"/>
            <w:szCs w:val="20"/>
            <w:lang w:bidi="lo-LA"/>
          </w:rPr>
          <w:t>thiab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muaj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kev</w:t>
        </w:r>
      </w:ins>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npaj</w:t>
      </w:r>
      <w:proofErr w:type="spellEnd"/>
      <w:r w:rsidR="00B666F0" w:rsidRPr="00B666F0">
        <w:rPr>
          <w:rFonts w:ascii="Calibri" w:eastAsia="Arial" w:hAnsi="Calibri" w:cs="DokChampa"/>
          <w:i/>
          <w:iCs/>
          <w:sz w:val="20"/>
          <w:szCs w:val="20"/>
          <w:lang w:bidi="lo-LA"/>
        </w:rPr>
        <w:t xml:space="preserve"> </w:t>
      </w:r>
      <w:proofErr w:type="spellStart"/>
      <w:ins w:id="224" w:author="Kaxiong" w:date="2021-05-28T16:11:00Z">
        <w:r w:rsidR="00AA2483">
          <w:rPr>
            <w:rFonts w:ascii="Calibri" w:eastAsia="Arial" w:hAnsi="Calibri" w:cs="DokChampa"/>
            <w:i/>
            <w:iCs/>
            <w:sz w:val="20"/>
            <w:szCs w:val="20"/>
            <w:lang w:bidi="lo-LA"/>
          </w:rPr>
          <w:t>txhij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txhawm</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rau</w:t>
        </w:r>
        <w:proofErr w:type="spellEnd"/>
        <w:r w:rsidR="00AA2483">
          <w:rPr>
            <w:rFonts w:ascii="Calibri" w:eastAsia="Arial" w:hAnsi="Calibri" w:cs="DokChampa"/>
            <w:i/>
            <w:iCs/>
            <w:sz w:val="20"/>
            <w:szCs w:val="20"/>
            <w:lang w:bidi="lo-LA"/>
          </w:rPr>
          <w:t xml:space="preserve"> </w:t>
        </w:r>
      </w:ins>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del w:id="225" w:author="Kaxiong" w:date="2021-05-28T16:12:00Z">
        <w:r w:rsidR="00B666F0" w:rsidRPr="00B666F0" w:rsidDel="00AA2483">
          <w:rPr>
            <w:rFonts w:ascii="Calibri" w:eastAsia="Arial" w:hAnsi="Calibri" w:cs="DokChampa"/>
            <w:i/>
            <w:iCs/>
            <w:sz w:val="20"/>
            <w:szCs w:val="20"/>
            <w:lang w:bidi="lo-LA"/>
          </w:rPr>
          <w:delText>Zoo</w:delText>
        </w:r>
      </w:del>
      <w:proofErr w:type="spellStart"/>
      <w:ins w:id="226" w:author="Kaxiong" w:date="2021-05-28T16:12:00Z">
        <w:r w:rsidR="00AA2483">
          <w:rPr>
            <w:rFonts w:ascii="Calibri" w:eastAsia="Arial" w:hAnsi="Calibri" w:cs="DokChampa"/>
            <w:i/>
            <w:iCs/>
            <w:sz w:val="20"/>
            <w:szCs w:val="20"/>
            <w:lang w:bidi="lo-LA"/>
          </w:rPr>
          <w:t>Saib</w:t>
        </w:r>
        <w:proofErr w:type="spellEnd"/>
        <w:r w:rsidR="00AA2483">
          <w:rPr>
            <w:rFonts w:ascii="Calibri" w:eastAsia="Arial" w:hAnsi="Calibri" w:cs="DokChampa"/>
            <w:i/>
            <w:iCs/>
            <w:sz w:val="20"/>
            <w:szCs w:val="20"/>
            <w:lang w:bidi="lo-LA"/>
          </w:rPr>
          <w:t xml:space="preserve"> zoo</w:t>
        </w:r>
      </w:ins>
      <w:r w:rsidR="00B666F0" w:rsidRPr="00B666F0">
        <w:rPr>
          <w:rFonts w:ascii="Calibri" w:eastAsia="Arial" w:hAnsi="Calibri" w:cs="DokChampa"/>
          <w:i/>
          <w:iCs/>
          <w:sz w:val="20"/>
          <w:szCs w:val="20"/>
          <w:lang w:bidi="lo-LA"/>
        </w:rPr>
        <w:t xml:space="preserve"> li </w:t>
      </w:r>
      <w:del w:id="227" w:author="Kaxiong" w:date="2021-05-28T16:12:00Z">
        <w:r w:rsidR="00B666F0" w:rsidRPr="00B666F0" w:rsidDel="00AA2483">
          <w:rPr>
            <w:rFonts w:ascii="Calibri" w:eastAsia="Arial" w:hAnsi="Calibri" w:cs="DokChampa"/>
            <w:i/>
            <w:iCs/>
            <w:sz w:val="20"/>
            <w:szCs w:val="20"/>
            <w:lang w:bidi="lo-LA"/>
          </w:rPr>
          <w:delText xml:space="preserve">yuav </w:delText>
        </w:r>
      </w:del>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del w:id="228" w:author="Kaxiong" w:date="2021-05-28T16:12:00Z">
        <w:r w:rsidR="00B666F0" w:rsidRPr="00B666F0" w:rsidDel="00AA2483">
          <w:rPr>
            <w:rFonts w:ascii="Calibri" w:eastAsia="Arial" w:hAnsi="Calibri" w:cs="DokChampa"/>
            <w:i/>
            <w:iCs/>
            <w:sz w:val="20"/>
            <w:szCs w:val="20"/>
            <w:lang w:bidi="lo-LA"/>
          </w:rPr>
          <w:delText>sib koom tes</w:delText>
        </w:r>
      </w:del>
      <w:proofErr w:type="spellStart"/>
      <w:ins w:id="229" w:author="Kaxiong" w:date="2021-05-28T16:12:00Z">
        <w:r w:rsidR="00AA2483">
          <w:rPr>
            <w:rFonts w:ascii="Calibri" w:eastAsia="Arial" w:hAnsi="Calibri" w:cs="DokChampa"/>
            <w:i/>
            <w:iCs/>
            <w:sz w:val="20"/>
            <w:szCs w:val="20"/>
            <w:lang w:bidi="lo-LA"/>
          </w:rPr>
          <w:t>ua</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raws</w:t>
        </w:r>
        <w:proofErr w:type="spellEnd"/>
        <w:r w:rsidR="00AA2483">
          <w:rPr>
            <w:rFonts w:ascii="Calibri" w:eastAsia="Arial" w:hAnsi="Calibri" w:cs="DokChampa"/>
            <w:i/>
            <w:iCs/>
            <w:sz w:val="20"/>
            <w:szCs w:val="20"/>
            <w:lang w:bidi="lo-LA"/>
          </w:rPr>
          <w:t xml:space="preserve"> li </w:t>
        </w:r>
        <w:proofErr w:type="spellStart"/>
        <w:r w:rsidR="00AA2483">
          <w:rPr>
            <w:rFonts w:ascii="Calibri" w:eastAsia="Arial" w:hAnsi="Calibri" w:cs="DokChampa"/>
            <w:i/>
            <w:iCs/>
            <w:sz w:val="20"/>
            <w:szCs w:val="20"/>
            <w:lang w:bidi="lo-LA"/>
          </w:rPr>
          <w:t>txoj</w:t>
        </w:r>
        <w:proofErr w:type="spellEnd"/>
        <w:r w:rsidR="00AA2483">
          <w:rPr>
            <w:rFonts w:ascii="Calibri" w:eastAsia="Arial" w:hAnsi="Calibri" w:cs="DokChampa"/>
            <w:i/>
            <w:iCs/>
            <w:sz w:val="20"/>
            <w:szCs w:val="20"/>
            <w:lang w:bidi="lo-LA"/>
          </w:rPr>
          <w:t xml:space="preserve"> </w:t>
        </w:r>
      </w:ins>
      <w:proofErr w:type="spellStart"/>
      <w:ins w:id="230" w:author="Kaxiong" w:date="2021-05-28T16:13:00Z">
        <w:r w:rsidR="00AA2483">
          <w:rPr>
            <w:rFonts w:ascii="Calibri" w:eastAsia="Arial" w:hAnsi="Calibri" w:cs="DokChampa"/>
            <w:i/>
            <w:iCs/>
            <w:sz w:val="20"/>
            <w:szCs w:val="20"/>
            <w:lang w:bidi="lo-LA"/>
          </w:rPr>
          <w:t>cai</w:t>
        </w:r>
      </w:ins>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ins w:id="231" w:author="Kaxiong" w:date="2021-05-28T16:13:00Z">
        <w:r w:rsidR="00AA2483">
          <w:rPr>
            <w:rFonts w:ascii="Calibri" w:eastAsia="Arial" w:hAnsi="Calibri" w:cs="DokChampa"/>
            <w:i/>
            <w:iCs/>
            <w:sz w:val="20"/>
            <w:szCs w:val="20"/>
            <w:lang w:bidi="lo-LA"/>
          </w:rPr>
          <w:t>tes</w:t>
        </w:r>
      </w:ins>
      <w:proofErr w:type="spellEnd"/>
      <w:del w:id="232" w:author="Kaxiong" w:date="2021-05-28T16:13:00Z">
        <w:r w:rsidR="00D4733F" w:rsidDel="00AA2483">
          <w:rPr>
            <w:rFonts w:ascii="Calibri" w:eastAsia="Arial" w:hAnsi="Calibri" w:cs="DokChampa"/>
            <w:i/>
            <w:iCs/>
            <w:sz w:val="20"/>
            <w:szCs w:val="20"/>
            <w:lang w:bidi="lo-LA"/>
          </w:rPr>
          <w:delText>dag zog</w:delText>
        </w:r>
      </w:del>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ins w:id="233" w:author="Kaxiong" w:date="2021-05-28T16:14:00Z">
        <w:r w:rsidR="00AA2483">
          <w:rPr>
            <w:rFonts w:ascii="Calibri" w:eastAsia="Arial" w:hAnsi="Calibri" w:cs="DokChampa"/>
            <w:i/>
            <w:iCs/>
            <w:sz w:val="20"/>
            <w:szCs w:val="20"/>
            <w:lang w:bidi="lo-LA"/>
          </w:rPr>
          <w:t xml:space="preserve">tau </w:t>
        </w:r>
      </w:ins>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ob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FB429B">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ins w:id="234" w:author="Kaxiong" w:date="2021-05-28T16:14:00Z">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tau </w:t>
        </w:r>
        <w:proofErr w:type="spellStart"/>
        <w:r w:rsidR="00AA2483">
          <w:rPr>
            <w:rFonts w:ascii="Calibri" w:eastAsia="Arial" w:hAnsi="Calibri" w:cs="DokChampa"/>
            <w:i/>
            <w:iCs/>
            <w:sz w:val="20"/>
            <w:szCs w:val="20"/>
            <w:lang w:bidi="lo-LA"/>
          </w:rPr>
          <w:t>teeb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tseg</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ploj</w:t>
        </w:r>
        <w:proofErr w:type="spellEnd"/>
        <w:r w:rsidR="00AA2483">
          <w:rPr>
            <w:rFonts w:ascii="Calibri" w:eastAsia="Arial" w:hAnsi="Calibri" w:cs="DokChampa"/>
            <w:i/>
            <w:iCs/>
            <w:sz w:val="20"/>
            <w:szCs w:val="20"/>
            <w:lang w:bidi="lo-LA"/>
          </w:rPr>
          <w:t xml:space="preserve"> </w:t>
        </w:r>
      </w:ins>
      <w:proofErr w:type="spellStart"/>
      <w:ins w:id="235" w:author="Kaxiong" w:date="2021-05-28T16:15:00Z">
        <w:r w:rsidR="00AA2483">
          <w:rPr>
            <w:rFonts w:ascii="Calibri" w:eastAsia="Arial" w:hAnsi="Calibri" w:cs="DokChampa"/>
            <w:i/>
            <w:iCs/>
            <w:sz w:val="20"/>
            <w:szCs w:val="20"/>
            <w:lang w:bidi="lo-LA"/>
          </w:rPr>
          <w:t>mus</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lawm</w:t>
        </w:r>
        <w:proofErr w:type="spellEnd"/>
        <w:r w:rsidR="00AA2483">
          <w:rPr>
            <w:rFonts w:ascii="Calibri" w:eastAsia="Arial" w:hAnsi="Calibri" w:cs="DokChampa"/>
            <w:i/>
            <w:iCs/>
            <w:sz w:val="20"/>
            <w:szCs w:val="20"/>
            <w:lang w:bidi="lo-LA"/>
          </w:rPr>
          <w:t>.</w:t>
        </w:r>
      </w:ins>
      <w:ins w:id="236" w:author="Kaxiong" w:date="2021-05-28T16:16:00Z">
        <w:r w:rsidR="00AA2483">
          <w:rPr>
            <w:rFonts w:ascii="Calibri" w:eastAsia="Arial" w:hAnsi="Calibri" w:cs="DokChampa"/>
            <w:i/>
            <w:iCs/>
            <w:sz w:val="20"/>
            <w:szCs w:val="20"/>
            <w:lang w:bidi="lo-LA"/>
          </w:rPr>
          <w:t xml:space="preserve"> </w:t>
        </w:r>
      </w:ins>
      <w:r w:rsidR="00B666F0" w:rsidRPr="00B666F0">
        <w:rPr>
          <w:rFonts w:ascii="Calibri" w:eastAsia="Arial" w:hAnsi="Calibri" w:cs="DokChampa"/>
          <w:i/>
          <w:iCs/>
          <w:sz w:val="20"/>
          <w:szCs w:val="20"/>
          <w:lang w:bidi="lo-LA"/>
        </w:rPr>
        <w:t xml:space="preserve"> </w:t>
      </w:r>
      <w:proofErr w:type="spellStart"/>
      <w:ins w:id="237" w:author="Kaxiong" w:date="2021-05-28T16:16:00Z">
        <w:r w:rsidR="00AA2483">
          <w:rPr>
            <w:rFonts w:ascii="Calibri" w:eastAsia="Arial" w:hAnsi="Calibri" w:cs="DokChampa"/>
            <w:i/>
            <w:iCs/>
            <w:sz w:val="20"/>
            <w:szCs w:val="20"/>
            <w:lang w:bidi="lo-LA"/>
          </w:rPr>
          <w:t>Yog</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ib</w:t>
        </w:r>
        <w:proofErr w:type="spellEnd"/>
        <w:r w:rsidR="00AA2483">
          <w:rPr>
            <w:rFonts w:ascii="Calibri" w:eastAsia="Arial" w:hAnsi="Calibri" w:cs="DokChampa"/>
            <w:i/>
            <w:iCs/>
            <w:sz w:val="20"/>
            <w:szCs w:val="20"/>
            <w:lang w:bidi="lo-LA"/>
          </w:rPr>
          <w:t xml:space="preserve"> tug </w:t>
        </w:r>
        <w:proofErr w:type="spellStart"/>
        <w:r w:rsidR="00AA2483">
          <w:rPr>
            <w:rFonts w:ascii="Calibri" w:eastAsia="Arial" w:hAnsi="Calibri" w:cs="DokChampa"/>
            <w:i/>
            <w:iCs/>
            <w:sz w:val="20"/>
            <w:szCs w:val="20"/>
            <w:lang w:bidi="lo-LA"/>
          </w:rPr>
          <w:t>poj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niam</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w:t>
        </w:r>
      </w:ins>
      <w:proofErr w:type="spellStart"/>
      <w:ins w:id="238" w:author="Kaxiong" w:date="2021-05-28T16:18:00Z">
        <w:r w:rsidR="00AC66AA">
          <w:rPr>
            <w:rFonts w:ascii="Calibri" w:eastAsia="Arial" w:hAnsi="Calibri" w:cs="DokChampa"/>
            <w:i/>
            <w:iCs/>
            <w:sz w:val="20"/>
            <w:szCs w:val="20"/>
            <w:lang w:bidi="lo-LA"/>
          </w:rPr>
          <w:t>muaj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siab</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thiab</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muaj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ntau</w:t>
        </w:r>
        <w:proofErr w:type="spellEnd"/>
        <w:r w:rsidR="00AC66AA">
          <w:rPr>
            <w:rFonts w:ascii="Calibri" w:eastAsia="Arial" w:hAnsi="Calibri" w:cs="DokChampa"/>
            <w:i/>
            <w:iCs/>
            <w:sz w:val="20"/>
            <w:szCs w:val="20"/>
            <w:lang w:bidi="lo-LA"/>
          </w:rPr>
          <w:t xml:space="preserve"> yam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tshaj</w:t>
        </w:r>
      </w:ins>
      <w:proofErr w:type="spellEnd"/>
      <w:ins w:id="239" w:author="Kaxiong" w:date="2021-05-28T16:19:00Z">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lij</w:t>
        </w:r>
        <w:proofErr w:type="spellEnd"/>
        <w:r w:rsidR="00AC66AA">
          <w:rPr>
            <w:rFonts w:ascii="Calibri" w:eastAsia="Arial" w:hAnsi="Calibri" w:cs="DokChampa"/>
            <w:i/>
            <w:iCs/>
            <w:sz w:val="20"/>
            <w:szCs w:val="20"/>
            <w:lang w:bidi="lo-LA"/>
          </w:rPr>
          <w:t>.</w:t>
        </w:r>
      </w:ins>
      <w:ins w:id="240" w:author="Kaxiong" w:date="2021-05-28T16:20:00Z">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Xav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nug</w:t>
        </w:r>
        <w:proofErr w:type="spellEnd"/>
        <w:r w:rsidR="00AC66AA">
          <w:rPr>
            <w:rFonts w:ascii="Calibri" w:eastAsia="Arial" w:hAnsi="Calibri" w:cs="DokChampa"/>
            <w:i/>
            <w:iCs/>
            <w:sz w:val="20"/>
            <w:szCs w:val="20"/>
            <w:lang w:bidi="lo-LA"/>
          </w:rPr>
          <w:t xml:space="preserve"> cov </w:t>
        </w:r>
        <w:proofErr w:type="spellStart"/>
        <w:r w:rsidR="00AC66AA">
          <w:rPr>
            <w:rFonts w:ascii="Calibri" w:eastAsia="Arial" w:hAnsi="Calibri" w:cs="DokChampa"/>
            <w:i/>
            <w:iCs/>
            <w:sz w:val="20"/>
            <w:szCs w:val="20"/>
            <w:lang w:bidi="lo-LA"/>
          </w:rPr>
          <w:t>lus</w:t>
        </w:r>
        <w:proofErr w:type="spellEnd"/>
        <w:r w:rsidR="00AC66AA">
          <w:rPr>
            <w:rFonts w:ascii="Calibri" w:eastAsia="Arial" w:hAnsi="Calibri" w:cs="DokChampa"/>
            <w:i/>
            <w:iCs/>
            <w:sz w:val="20"/>
            <w:szCs w:val="20"/>
            <w:lang w:bidi="lo-LA"/>
          </w:rPr>
          <w:t xml:space="preserve"> </w:t>
        </w:r>
      </w:ins>
      <w:proofErr w:type="spellStart"/>
      <w:ins w:id="241" w:author="Kaxiong" w:date="2021-05-28T16:21:00Z">
        <w:r w:rsidR="00AC66AA">
          <w:rPr>
            <w:rFonts w:ascii="Calibri" w:eastAsia="Arial" w:hAnsi="Calibri" w:cs="DokChampa"/>
            <w:i/>
            <w:iCs/>
            <w:sz w:val="20"/>
            <w:szCs w:val="20"/>
            <w:lang w:bidi="lo-LA"/>
          </w:rPr>
          <w:t>nug</w:t>
        </w:r>
        <w:proofErr w:type="spellEnd"/>
        <w:r w:rsidR="00AC66AA">
          <w:rPr>
            <w:rFonts w:ascii="Calibri" w:eastAsia="Arial" w:hAnsi="Calibri" w:cs="DokChampa"/>
            <w:i/>
            <w:iCs/>
            <w:sz w:val="20"/>
            <w:szCs w:val="20"/>
            <w:lang w:bidi="lo-LA"/>
          </w:rPr>
          <w:t xml:space="preserve"> los sis </w:t>
        </w:r>
        <w:proofErr w:type="spellStart"/>
        <w:r w:rsidR="00AC66AA">
          <w:rPr>
            <w:rFonts w:ascii="Calibri" w:eastAsia="Arial" w:hAnsi="Calibri" w:cs="DokChampa"/>
            <w:i/>
            <w:iCs/>
            <w:sz w:val="20"/>
            <w:szCs w:val="20"/>
            <w:lang w:bidi="lo-LA"/>
          </w:rPr>
          <w:t>nrhiav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pab</w:t>
        </w:r>
        <w:proofErr w:type="spellEnd"/>
        <w:r w:rsidR="00AC66AA">
          <w:rPr>
            <w:rFonts w:ascii="Calibri" w:eastAsia="Arial" w:hAnsi="Calibri" w:cs="DokChampa"/>
            <w:i/>
            <w:iCs/>
            <w:sz w:val="20"/>
            <w:szCs w:val="20"/>
            <w:lang w:bidi="lo-LA"/>
          </w:rPr>
          <w:t>.</w:t>
        </w:r>
      </w:ins>
      <w:del w:id="242" w:author="Kaxiong" w:date="2021-05-28T16:19:00Z">
        <w:r w:rsidR="00B666F0" w:rsidRPr="00B666F0" w:rsidDel="00AC66AA">
          <w:rPr>
            <w:rFonts w:ascii="Calibri" w:eastAsia="Arial" w:hAnsi="Calibri" w:cs="DokChampa"/>
            <w:i/>
            <w:iCs/>
            <w:sz w:val="20"/>
            <w:szCs w:val="20"/>
            <w:lang w:bidi="lo-LA"/>
          </w:rPr>
          <w:delText xml:space="preserve">luam </w:delText>
        </w:r>
        <w:r w:rsidR="00FB429B" w:rsidDel="00AC66AA">
          <w:rPr>
            <w:rFonts w:ascii="Calibri" w:eastAsia="Arial" w:hAnsi="Calibri" w:cs="DokChampa"/>
            <w:i/>
            <w:iCs/>
            <w:sz w:val="20"/>
            <w:szCs w:val="20"/>
            <w:lang w:bidi="lo-LA"/>
          </w:rPr>
          <w:delText xml:space="preserve">uas </w:delText>
        </w:r>
        <w:r w:rsidR="00B666F0" w:rsidRPr="00B666F0" w:rsidDel="00AC66AA">
          <w:rPr>
            <w:rFonts w:ascii="Calibri" w:eastAsia="Arial" w:hAnsi="Calibri" w:cs="DokChampa"/>
            <w:i/>
            <w:iCs/>
            <w:sz w:val="20"/>
            <w:szCs w:val="20"/>
            <w:lang w:bidi="lo-LA"/>
          </w:rPr>
          <w:delText>tsis zoo siab thiab muaj ntau yam raug zam.</w:delText>
        </w:r>
      </w:del>
      <w:del w:id="243" w:author="Kaxiong" w:date="2021-05-28T16:20:00Z">
        <w:r w:rsidR="00B666F0" w:rsidRPr="00B666F0" w:rsidDel="00AC66AA">
          <w:rPr>
            <w:rFonts w:ascii="Calibri" w:eastAsia="Arial" w:hAnsi="Calibri" w:cs="DokChampa"/>
            <w:i/>
            <w:iCs/>
            <w:sz w:val="20"/>
            <w:szCs w:val="20"/>
            <w:lang w:bidi="lo-LA"/>
          </w:rPr>
          <w:delText xml:space="preserve"> Yuav tsum tau nug cov lus nug los</w:delText>
        </w:r>
        <w:r w:rsidR="00FB429B" w:rsidDel="00AC66AA">
          <w:rPr>
            <w:rFonts w:ascii="Calibri" w:eastAsia="Arial" w:hAnsi="Calibri" w:cs="DokChampa"/>
            <w:i/>
            <w:iCs/>
            <w:sz w:val="20"/>
            <w:szCs w:val="20"/>
            <w:lang w:bidi="lo-LA"/>
          </w:rPr>
          <w:delText xml:space="preserve"> </w:delText>
        </w:r>
        <w:r w:rsidR="00B666F0" w:rsidRPr="00B666F0" w:rsidDel="00AC66AA">
          <w:rPr>
            <w:rFonts w:ascii="Calibri" w:eastAsia="Arial" w:hAnsi="Calibri" w:cs="DokChampa"/>
            <w:i/>
            <w:iCs/>
            <w:sz w:val="20"/>
            <w:szCs w:val="20"/>
            <w:lang w:bidi="lo-LA"/>
          </w:rPr>
          <w:delText>sis nrhiav kev pab</w:delText>
        </w:r>
      </w:del>
      <w:r w:rsidR="00B75911">
        <w:rPr>
          <w:rFonts w:ascii="Calibri" w:eastAsia="Arial" w:hAnsi="Calibri" w:cs="DokChampa"/>
          <w:i/>
          <w:iCs/>
          <w:sz w:val="20"/>
          <w:szCs w:val="20"/>
          <w:lang w:bidi="lo-LA"/>
        </w:rPr>
        <w:t xml:space="preserve">                                                                                                                                                                                          KEV </w:t>
      </w:r>
      <w:r w:rsidR="00B666F0" w:rsidRPr="00B666F0">
        <w:rPr>
          <w:rFonts w:ascii="Calibri" w:eastAsia="Arial" w:hAnsi="Calibri" w:cs="DokChampa"/>
          <w:i/>
          <w:iCs/>
          <w:sz w:val="20"/>
          <w:szCs w:val="20"/>
          <w:lang w:bidi="lo-LA"/>
        </w:rPr>
        <w:t xml:space="preserve">KAWM </w:t>
      </w:r>
      <w:del w:id="244" w:author="Kaxiong" w:date="2021-05-28T16:21:00Z">
        <w:r w:rsidR="00B666F0" w:rsidRPr="00B666F0" w:rsidDel="00AC66AA">
          <w:rPr>
            <w:rFonts w:ascii="Calibri" w:eastAsia="Arial" w:hAnsi="Calibri" w:cs="DokChampa"/>
            <w:i/>
            <w:iCs/>
            <w:sz w:val="20"/>
            <w:szCs w:val="20"/>
            <w:lang w:bidi="lo-LA"/>
          </w:rPr>
          <w:delText>TXUJ</w:delText>
        </w:r>
      </w:del>
      <w:ins w:id="245" w:author="Kaxiong" w:date="2021-05-28T16:21:00Z">
        <w:r w:rsidR="00AC66AA">
          <w:rPr>
            <w:rFonts w:ascii="Calibri" w:eastAsia="Arial" w:hAnsi="Calibri" w:cs="DokChampa"/>
            <w:i/>
            <w:iCs/>
            <w:sz w:val="20"/>
            <w:szCs w:val="20"/>
            <w:lang w:bidi="lo-LA"/>
          </w:rPr>
          <w:t>COV KEV PAUB (</w:t>
        </w:r>
      </w:ins>
      <w:ins w:id="246" w:author="Kaxiong" w:date="2021-05-28T16:22:00Z">
        <w:r w:rsidR="00AC66AA">
          <w:rPr>
            <w:rFonts w:ascii="Calibri" w:eastAsia="Arial" w:hAnsi="Calibri" w:cs="DokChampa"/>
            <w:i/>
            <w:iCs/>
            <w:sz w:val="20"/>
            <w:szCs w:val="20"/>
            <w:lang w:bidi="lo-LA"/>
          </w:rPr>
          <w:t>STUDY SKILLS)</w:t>
        </w:r>
      </w:ins>
      <w:del w:id="247" w:author="Kaxiong" w:date="2021-05-28T16:22:00Z">
        <w:r w:rsidR="00B666F0" w:rsidRPr="00B666F0" w:rsidDel="00AC66AA">
          <w:rPr>
            <w:rFonts w:ascii="Calibri" w:eastAsia="Arial" w:hAnsi="Calibri" w:cs="DokChampa"/>
            <w:i/>
            <w:iCs/>
            <w:sz w:val="20"/>
            <w:szCs w:val="20"/>
            <w:lang w:bidi="lo-LA"/>
          </w:rPr>
          <w:delText xml:space="preserve"> CI</w:delText>
        </w:r>
      </w:del>
      <w:ins w:id="248" w:author="Kaxiong" w:date="2021-05-28T16:22:00Z">
        <w:r w:rsidR="00AC66AA">
          <w:rPr>
            <w:rFonts w:ascii="Calibri" w:eastAsia="Arial" w:hAnsi="Calibri" w:cs="DokChampa"/>
            <w:i/>
            <w:iCs/>
            <w:sz w:val="20"/>
            <w:szCs w:val="20"/>
            <w:lang w:bidi="lo-LA"/>
          </w:rPr>
          <w:t xml:space="preserve"> A</w:t>
        </w:r>
      </w:ins>
      <w:r w:rsidR="00B666F0" w:rsidRPr="00B666F0">
        <w:rPr>
          <w:rFonts w:ascii="Calibri" w:eastAsia="Arial" w:hAnsi="Calibri" w:cs="DokChampa"/>
          <w:i/>
          <w:iCs/>
          <w:sz w:val="20"/>
          <w:szCs w:val="20"/>
          <w:lang w:bidi="lo-LA"/>
        </w:rPr>
        <w:t xml:space="preserve"> 100.00</w:t>
      </w:r>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feem</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Qhib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tej</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tshiab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mus</w:t>
      </w:r>
      <w:proofErr w:type="spellEnd"/>
      <w:r w:rsidR="00B666F0" w:rsidRPr="00B666F0">
        <w:rPr>
          <w:rFonts w:ascii="Calibri" w:eastAsia="Arial" w:hAnsi="Calibri" w:cs="DokChampa"/>
          <w:i/>
          <w:iCs/>
          <w:sz w:val="20"/>
          <w:szCs w:val="20"/>
          <w:lang w:bidi="lo-LA"/>
        </w:rPr>
        <w:t xml:space="preserve"> </w:t>
      </w:r>
      <w:del w:id="249" w:author="Kaxiong" w:date="2021-05-28T16:22:00Z">
        <w:r w:rsidR="00B666F0" w:rsidRPr="00B666F0" w:rsidDel="00AC66AA">
          <w:rPr>
            <w:rFonts w:ascii="Calibri" w:eastAsia="Arial" w:hAnsi="Calibri" w:cs="DokChampa"/>
            <w:i/>
            <w:iCs/>
            <w:sz w:val="20"/>
            <w:szCs w:val="20"/>
            <w:lang w:bidi="lo-LA"/>
          </w:rPr>
          <w:delText>xau</w:delText>
        </w:r>
      </w:del>
      <w:proofErr w:type="spellStart"/>
      <w:ins w:id="250" w:author="Kaxiong" w:date="2021-05-28T16:23:00Z">
        <w:r w:rsidR="00AC66AA">
          <w:rPr>
            <w:rFonts w:ascii="Calibri" w:eastAsia="Arial" w:hAnsi="Calibri" w:cs="DokChampa"/>
            <w:i/>
            <w:iCs/>
            <w:sz w:val="20"/>
            <w:szCs w:val="20"/>
            <w:lang w:bidi="lo-LA"/>
          </w:rPr>
          <w:t>kawm</w:t>
        </w:r>
      </w:ins>
      <w:r w:rsidR="00B666F0" w:rsidRPr="00B666F0">
        <w:rPr>
          <w:rFonts w:ascii="Calibri" w:eastAsia="Arial" w:hAnsi="Calibri" w:cs="DokChampa"/>
          <w:i/>
          <w:iCs/>
          <w:sz w:val="20"/>
          <w:szCs w:val="20"/>
          <w:lang w:bidi="lo-LA"/>
        </w:rPr>
        <w:t>j</w:t>
      </w:r>
      <w:proofErr w:type="spellEnd"/>
      <w:r w:rsidR="00B666F0" w:rsidRPr="00B666F0">
        <w:rPr>
          <w:rFonts w:ascii="Calibri" w:eastAsia="Arial" w:hAnsi="Calibri" w:cs="DokChampa"/>
          <w:i/>
          <w:iCs/>
          <w:sz w:val="20"/>
          <w:szCs w:val="20"/>
          <w:lang w:bidi="lo-LA"/>
        </w:rPr>
        <w:t xml:space="preserve">. </w:t>
      </w:r>
      <w:del w:id="251" w:author="Kaxiong" w:date="2021-05-28T16:23:00Z">
        <w:r w:rsidR="00B75911" w:rsidDel="00AC66AA">
          <w:rPr>
            <w:rFonts w:ascii="Calibri" w:eastAsia="Arial" w:hAnsi="Calibri" w:cs="DokChampa"/>
            <w:i/>
            <w:iCs/>
            <w:sz w:val="20"/>
            <w:szCs w:val="20"/>
            <w:lang w:bidi="lo-LA"/>
          </w:rPr>
          <w:delText>K</w:delText>
        </w:r>
      </w:del>
      <w:ins w:id="252" w:author="Kaxiong" w:date="2021-05-28T16:23:00Z">
        <w:r w:rsidR="00AC66AA">
          <w:rPr>
            <w:rFonts w:ascii="Calibri" w:eastAsia="Arial" w:hAnsi="Calibri" w:cs="DokChampa"/>
            <w:i/>
            <w:iCs/>
            <w:sz w:val="20"/>
            <w:szCs w:val="20"/>
            <w:lang w:bidi="lo-LA"/>
          </w:rPr>
          <w:t xml:space="preserve">Kev </w:t>
        </w:r>
        <w:proofErr w:type="spellStart"/>
        <w:r w:rsidR="00AC66AA">
          <w:rPr>
            <w:rFonts w:ascii="Calibri" w:eastAsia="Arial" w:hAnsi="Calibri" w:cs="DokChampa"/>
            <w:i/>
            <w:iCs/>
            <w:sz w:val="20"/>
            <w:szCs w:val="20"/>
            <w:lang w:bidi="lo-LA"/>
          </w:rPr>
          <w:t>k</w:t>
        </w:r>
      </w:ins>
      <w:r w:rsidR="00B75911">
        <w:rPr>
          <w:rFonts w:ascii="Calibri" w:eastAsia="Arial" w:hAnsi="Calibri" w:cs="DokChampa"/>
          <w:i/>
          <w:iCs/>
          <w:sz w:val="20"/>
          <w:szCs w:val="20"/>
          <w:lang w:bidi="lo-LA"/>
        </w:rPr>
        <w:t>awm</w:t>
      </w:r>
      <w:proofErr w:type="spellEnd"/>
      <w:r w:rsidR="00B75911">
        <w:rPr>
          <w:rFonts w:ascii="Calibri" w:eastAsia="Arial" w:hAnsi="Calibri" w:cs="DokChampa"/>
          <w:i/>
          <w:iCs/>
          <w:sz w:val="20"/>
          <w:szCs w:val="20"/>
          <w:lang w:bidi="lo-LA"/>
        </w:rPr>
        <w:t xml:space="preserve"> </w:t>
      </w:r>
      <w:del w:id="253" w:author="Kaxiong" w:date="2021-05-28T16:23:00Z">
        <w:r w:rsidR="00B75911" w:rsidDel="00AC66AA">
          <w:rPr>
            <w:rFonts w:ascii="Calibri" w:eastAsia="Arial" w:hAnsi="Calibri" w:cs="DokChampa"/>
            <w:i/>
            <w:iCs/>
            <w:sz w:val="20"/>
            <w:szCs w:val="20"/>
            <w:lang w:bidi="lo-LA"/>
          </w:rPr>
          <w:delText>los sis</w:delText>
        </w:r>
      </w:del>
      <w:proofErr w:type="spellStart"/>
      <w:ins w:id="254" w:author="Kaxiong" w:date="2021-05-28T16:23:00Z">
        <w:r w:rsidR="00AC66AA">
          <w:rPr>
            <w:rFonts w:ascii="Calibri" w:eastAsia="Arial" w:hAnsi="Calibri" w:cs="DokChampa"/>
            <w:i/>
            <w:iCs/>
            <w:sz w:val="20"/>
            <w:szCs w:val="20"/>
            <w:lang w:bidi="lo-LA"/>
          </w:rPr>
          <w:t>dhau</w:t>
        </w:r>
        <w:proofErr w:type="spellEnd"/>
        <w:r w:rsidR="00AC66AA">
          <w:rPr>
            <w:rFonts w:ascii="Calibri" w:eastAsia="Arial" w:hAnsi="Calibri" w:cs="DokChampa"/>
            <w:i/>
            <w:iCs/>
            <w:sz w:val="20"/>
            <w:szCs w:val="20"/>
            <w:lang w:bidi="lo-LA"/>
          </w:rPr>
          <w:t xml:space="preserve"> los</w:t>
        </w:r>
      </w:ins>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yoo</w:t>
      </w:r>
      <w:ins w:id="255" w:author="Kaxiong" w:date="2021-05-28T16:24:00Z">
        <w:r w:rsidR="00AC66AA">
          <w:rPr>
            <w:rFonts w:ascii="Calibri" w:eastAsia="Arial" w:hAnsi="Calibri" w:cs="DokChampa"/>
            <w:i/>
            <w:iCs/>
            <w:sz w:val="20"/>
            <w:szCs w:val="20"/>
            <w:lang w:bidi="lo-LA"/>
          </w:rPr>
          <w:t>g</w:t>
        </w:r>
      </w:ins>
      <w:proofErr w:type="spellEnd"/>
      <w:del w:id="256" w:author="Kaxiong" w:date="2021-05-28T16:24:00Z">
        <w:r w:rsidR="00B75911" w:rsidDel="00AC66AA">
          <w:rPr>
            <w:rFonts w:ascii="Calibri" w:eastAsia="Arial" w:hAnsi="Calibri" w:cs="DokChampa"/>
            <w:i/>
            <w:iCs/>
            <w:sz w:val="20"/>
            <w:szCs w:val="20"/>
            <w:lang w:bidi="lo-LA"/>
          </w:rPr>
          <w:delText>j</w:delText>
        </w:r>
        <w:r w:rsidR="00B666F0" w:rsidRPr="00B666F0" w:rsidDel="00AC66AA">
          <w:rPr>
            <w:rFonts w:ascii="Calibri" w:eastAsia="Arial" w:hAnsi="Calibri" w:cs="DokChampa"/>
            <w:i/>
            <w:iCs/>
            <w:sz w:val="20"/>
            <w:szCs w:val="20"/>
            <w:lang w:bidi="lo-LA"/>
          </w:rPr>
          <w:delText>j</w:delText>
        </w:r>
      </w:del>
      <w:ins w:id="257" w:author="Kaxiong" w:date="2021-05-28T16:24:00Z">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yooj</w:t>
        </w:r>
      </w:ins>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yim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Jasmine. </w:t>
      </w:r>
      <w:proofErr w:type="spellStart"/>
      <w:r w:rsidR="00B75911">
        <w:rPr>
          <w:rFonts w:ascii="Calibri" w:eastAsia="Arial" w:hAnsi="Calibri" w:cs="DokChampa"/>
          <w:i/>
          <w:iCs/>
          <w:sz w:val="20"/>
          <w:szCs w:val="20"/>
          <w:lang w:bidi="lo-LA"/>
        </w:rPr>
        <w:t>Nws</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yog</w:t>
      </w:r>
      <w:proofErr w:type="spellEnd"/>
      <w:r w:rsidR="00B75911">
        <w:rPr>
          <w:rFonts w:ascii="Calibri" w:eastAsia="Arial" w:hAnsi="Calibri" w:cs="DokChampa"/>
          <w:i/>
          <w:iCs/>
          <w:sz w:val="20"/>
          <w:szCs w:val="20"/>
          <w:lang w:bidi="lo-LA"/>
        </w:rPr>
        <w:t xml:space="preserve"> </w:t>
      </w:r>
      <w:del w:id="258" w:author="Kaxiong" w:date="2021-05-28T16:29:00Z">
        <w:r w:rsidR="00B75911" w:rsidDel="00904A87">
          <w:rPr>
            <w:rFonts w:ascii="Calibri" w:eastAsia="Arial" w:hAnsi="Calibri" w:cs="DokChampa"/>
            <w:i/>
            <w:iCs/>
            <w:sz w:val="20"/>
            <w:szCs w:val="20"/>
            <w:lang w:bidi="lo-LA"/>
          </w:rPr>
          <w:delText xml:space="preserve">qhib </w:delText>
        </w:r>
        <w:r w:rsidR="00B666F0" w:rsidRPr="00B666F0" w:rsidDel="00904A87">
          <w:rPr>
            <w:rFonts w:ascii="Calibri" w:eastAsia="Arial" w:hAnsi="Calibri" w:cs="DokChampa"/>
            <w:i/>
            <w:iCs/>
            <w:sz w:val="20"/>
            <w:szCs w:val="20"/>
            <w:lang w:bidi="lo-LA"/>
          </w:rPr>
          <w:delText>-taws</w:delText>
        </w:r>
      </w:del>
      <w:proofErr w:type="spellStart"/>
      <w:ins w:id="259" w:author="Kaxiong" w:date="2021-05-28T16:29:00Z">
        <w:r w:rsidR="00904A87">
          <w:rPr>
            <w:rFonts w:ascii="Calibri" w:eastAsia="Arial" w:hAnsi="Calibri" w:cs="DokChampa"/>
            <w:i/>
            <w:iCs/>
            <w:sz w:val="20"/>
            <w:szCs w:val="20"/>
            <w:lang w:bidi="lo-LA"/>
          </w:rPr>
          <w:t>tus</w:t>
        </w:r>
        <w:proofErr w:type="spellEnd"/>
        <w:r w:rsidR="00904A87">
          <w:rPr>
            <w:rFonts w:ascii="Calibri" w:eastAsia="Arial" w:hAnsi="Calibri" w:cs="DokChampa"/>
            <w:i/>
            <w:iCs/>
            <w:sz w:val="20"/>
            <w:szCs w:val="20"/>
            <w:lang w:bidi="lo-LA"/>
          </w:rPr>
          <w:t xml:space="preserve"> tau </w:t>
        </w:r>
        <w:proofErr w:type="spellStart"/>
        <w:r w:rsidR="00904A87">
          <w:rPr>
            <w:rFonts w:ascii="Calibri" w:eastAsia="Arial" w:hAnsi="Calibri" w:cs="DokChampa"/>
            <w:i/>
            <w:iCs/>
            <w:sz w:val="20"/>
            <w:szCs w:val="20"/>
            <w:lang w:bidi="lo-LA"/>
          </w:rPr>
          <w:t>qib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pem</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hauv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ntej</w:t>
        </w:r>
      </w:ins>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ins w:id="260" w:author="Kaxiong" w:date="2021-05-28T16:27:00Z">
        <w:r w:rsidR="00904A87">
          <w:rPr>
            <w:rFonts w:ascii="Calibri" w:eastAsia="Arial" w:hAnsi="Calibri" w:cs="DokChampa"/>
            <w:i/>
            <w:iCs/>
            <w:sz w:val="20"/>
            <w:szCs w:val="20"/>
            <w:lang w:bidi="lo-LA"/>
          </w:rPr>
          <w:t>muaj</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kev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xav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mus</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paub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txog</w:t>
        </w:r>
        <w:proofErr w:type="spellEnd"/>
        <w:r w:rsidR="00904A87">
          <w:rPr>
            <w:rFonts w:ascii="Calibri" w:eastAsia="Arial" w:hAnsi="Calibri" w:cs="DokChampa"/>
            <w:i/>
            <w:iCs/>
            <w:sz w:val="20"/>
            <w:szCs w:val="20"/>
            <w:lang w:bidi="lo-LA"/>
          </w:rPr>
          <w:t xml:space="preserve"> yam sab </w:t>
        </w:r>
        <w:proofErr w:type="spellStart"/>
        <w:r w:rsidR="00904A87">
          <w:rPr>
            <w:rFonts w:ascii="Calibri" w:eastAsia="Arial" w:hAnsi="Calibri" w:cs="DokChampa"/>
            <w:i/>
            <w:iCs/>
            <w:sz w:val="20"/>
            <w:szCs w:val="20"/>
            <w:lang w:bidi="lo-LA"/>
          </w:rPr>
          <w:t>nrauv</w:t>
        </w:r>
      </w:ins>
      <w:proofErr w:type="spellEnd"/>
      <w:ins w:id="261" w:author="Kaxiong" w:date="2021-05-28T16:31:00Z">
        <w:r w:rsidR="00904A87">
          <w:rPr>
            <w:rFonts w:ascii="Calibri" w:eastAsia="Arial" w:hAnsi="Calibri" w:cs="DokChampa"/>
            <w:i/>
            <w:iCs/>
            <w:sz w:val="20"/>
            <w:szCs w:val="20"/>
            <w:lang w:bidi="lo-LA"/>
          </w:rPr>
          <w:t>.</w:t>
        </w:r>
      </w:ins>
      <w:del w:id="262" w:author="Kaxiong" w:date="2021-05-28T16:30:00Z">
        <w:r w:rsidR="00B666F0" w:rsidRPr="00B666F0" w:rsidDel="00904A87">
          <w:rPr>
            <w:rFonts w:ascii="Calibri" w:eastAsia="Arial" w:hAnsi="Calibri" w:cs="DokChampa"/>
            <w:i/>
            <w:iCs/>
            <w:sz w:val="20"/>
            <w:szCs w:val="20"/>
            <w:lang w:bidi="lo-LA"/>
          </w:rPr>
          <w:delText>taug txuj kev nyuaj Javnine yog qhov rov xav tau</w:delText>
        </w:r>
      </w:del>
    </w:p>
    <w:p w14:paraId="3013F89E" w14:textId="3887E67D" w:rsidR="00904A87" w:rsidRPr="00AC2917" w:rsidRDefault="00904A87" w:rsidP="00B666F0">
      <w:pPr>
        <w:rPr>
          <w:rFonts w:ascii="Calibri" w:eastAsia="Arial" w:hAnsi="Calibri" w:cs="DokChampa"/>
          <w:i/>
          <w:iCs/>
          <w:sz w:val="20"/>
          <w:szCs w:val="20"/>
          <w:cs/>
          <w:lang w:bidi="lo-LA"/>
        </w:rPr>
      </w:pPr>
      <w:ins w:id="263" w:author="Kaxiong" w:date="2021-05-28T16:31:00Z">
        <w:r>
          <w:rPr>
            <w:rFonts w:ascii="Calibri" w:eastAsia="Arial" w:hAnsi="Calibri" w:cs="DokChampa"/>
            <w:i/>
            <w:iCs/>
            <w:sz w:val="20"/>
            <w:szCs w:val="20"/>
            <w:lang w:bidi="lo-LA"/>
          </w:rPr>
          <w:t xml:space="preserve">Jasmine </w:t>
        </w:r>
        <w:proofErr w:type="spellStart"/>
        <w:r>
          <w:rPr>
            <w:rFonts w:ascii="Calibri" w:eastAsia="Arial" w:hAnsi="Calibri" w:cs="DokChampa"/>
            <w:i/>
            <w:iCs/>
            <w:sz w:val="20"/>
            <w:szCs w:val="20"/>
            <w:lang w:bidi="lo-LA"/>
          </w:rPr>
          <w:t>yog</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tus</w:t>
        </w:r>
        <w:proofErr w:type="spellEnd"/>
        <w:r>
          <w:rPr>
            <w:rFonts w:ascii="Calibri" w:eastAsia="Arial" w:hAnsi="Calibri" w:cs="DokChampa"/>
            <w:i/>
            <w:iCs/>
            <w:sz w:val="20"/>
            <w:szCs w:val="20"/>
            <w:lang w:bidi="lo-LA"/>
          </w:rPr>
          <w:t xml:space="preserve"> </w:t>
        </w:r>
      </w:ins>
      <w:proofErr w:type="spellStart"/>
      <w:ins w:id="264" w:author="Kaxiong" w:date="2021-05-28T16:34:00Z">
        <w:r>
          <w:rPr>
            <w:rFonts w:ascii="Calibri" w:eastAsia="Arial" w:hAnsi="Calibri" w:cs="DokChampa"/>
            <w:i/>
            <w:iCs/>
            <w:sz w:val="20"/>
            <w:szCs w:val="20"/>
            <w:lang w:bidi="lo-LA"/>
          </w:rPr>
          <w:t>paub</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qab</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hnov</w:t>
        </w:r>
        <w:proofErr w:type="spellEnd"/>
        <w:r>
          <w:rPr>
            <w:rFonts w:ascii="Calibri" w:eastAsia="Arial" w:hAnsi="Calibri" w:cs="DokChampa"/>
            <w:i/>
            <w:iCs/>
            <w:sz w:val="20"/>
            <w:szCs w:val="20"/>
            <w:lang w:bidi="lo-LA"/>
          </w:rPr>
          <w:t xml:space="preserve"> xaiv</w:t>
        </w:r>
      </w:ins>
    </w:p>
    <w:p w14:paraId="211C1B79" w14:textId="77777777" w:rsidR="004A72FA" w:rsidRPr="00F026DC" w:rsidRDefault="004A72FA" w:rsidP="004A72FA">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4E56A721" w14:textId="7550A5E5" w:rsidR="004A72FA" w:rsidRPr="007F58EE" w:rsidRDefault="00011BE2" w:rsidP="004A72FA">
      <w:pPr>
        <w:jc w:val="both"/>
        <w:rPr>
          <w:rFonts w:ascii="Calibri" w:eastAsia="Arial" w:hAnsi="Calibri" w:cs="Calibri"/>
          <w:i/>
          <w:iCs/>
          <w:sz w:val="20"/>
          <w:szCs w:val="20"/>
        </w:rPr>
      </w:pPr>
      <w:r w:rsidRPr="00011BE2">
        <w:rPr>
          <w:rFonts w:ascii="Calibri" w:eastAsia="Arial" w:hAnsi="Calibri" w:cs="Calibri"/>
          <w:i/>
          <w:iCs/>
          <w:sz w:val="20"/>
          <w:szCs w:val="20"/>
        </w:rPr>
        <w:t xml:space="preserve">Jasmine </w:t>
      </w:r>
      <w:proofErr w:type="spellStart"/>
      <w:r w:rsidRPr="00011BE2">
        <w:rPr>
          <w:rFonts w:ascii="Calibri" w:eastAsia="Arial" w:hAnsi="Calibri" w:cs="Calibri"/>
          <w:i/>
          <w:iCs/>
          <w:sz w:val="20"/>
          <w:szCs w:val="20"/>
        </w:rPr>
        <w:t>txaj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muag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heev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thiab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tsis</w:t>
      </w:r>
      <w:proofErr w:type="spellEnd"/>
      <w:del w:id="265" w:author="Kaxiong" w:date="2021-05-28T16:35:00Z">
        <w:r w:rsidRPr="00011BE2" w:rsidDel="00904A87">
          <w:rPr>
            <w:rFonts w:ascii="Calibri" w:eastAsia="Arial" w:hAnsi="Calibri" w:cs="Calibri"/>
            <w:i/>
            <w:iCs/>
            <w:sz w:val="20"/>
            <w:szCs w:val="20"/>
          </w:rPr>
          <w:delText xml:space="preserve"> khaws sab </w:delText>
        </w:r>
      </w:del>
      <w:del w:id="266" w:author="Kaxiong" w:date="2021-05-28T16:36:00Z">
        <w:r w:rsidRPr="00011BE2" w:rsidDel="00904A87">
          <w:rPr>
            <w:rFonts w:ascii="Calibri" w:eastAsia="Arial" w:hAnsi="Calibri" w:cs="Calibri"/>
            <w:i/>
            <w:iCs/>
            <w:sz w:val="20"/>
            <w:szCs w:val="20"/>
          </w:rPr>
          <w:delText>tes</w:delText>
        </w:r>
      </w:del>
      <w:ins w:id="267" w:author="Kaxiong" w:date="2021-05-28T16:36:00Z">
        <w:r w:rsidR="00904A87">
          <w:rPr>
            <w:rFonts w:ascii="Calibri" w:eastAsia="Arial" w:hAnsi="Calibri" w:cs="Calibri"/>
            <w:i/>
            <w:iCs/>
            <w:sz w:val="20"/>
            <w:szCs w:val="20"/>
          </w:rPr>
          <w:t xml:space="preserve"> </w:t>
        </w:r>
        <w:proofErr w:type="spellStart"/>
        <w:r w:rsidR="00904A87">
          <w:rPr>
            <w:rFonts w:ascii="Calibri" w:eastAsia="Arial" w:hAnsi="Calibri" w:cs="Calibri"/>
            <w:i/>
            <w:iCs/>
            <w:sz w:val="20"/>
            <w:szCs w:val="20"/>
          </w:rPr>
          <w:t>kam</w:t>
        </w:r>
        <w:proofErr w:type="spellEnd"/>
        <w:r w:rsidR="00904A87">
          <w:rPr>
            <w:rFonts w:ascii="Calibri" w:eastAsia="Arial" w:hAnsi="Calibri" w:cs="Calibri"/>
            <w:i/>
            <w:iCs/>
            <w:sz w:val="20"/>
            <w:szCs w:val="20"/>
          </w:rPr>
          <w:t xml:space="preserve"> </w:t>
        </w:r>
        <w:proofErr w:type="spellStart"/>
        <w:r w:rsidR="00904A87">
          <w:rPr>
            <w:rFonts w:ascii="Calibri" w:eastAsia="Arial" w:hAnsi="Calibri" w:cs="Calibri"/>
            <w:i/>
            <w:iCs/>
            <w:sz w:val="20"/>
            <w:szCs w:val="20"/>
          </w:rPr>
          <w:t>tham</w:t>
        </w:r>
      </w:ins>
      <w:proofErr w:type="spellEnd"/>
      <w:r w:rsidRPr="00011BE2">
        <w:rPr>
          <w:rFonts w:ascii="Calibri" w:eastAsia="Arial" w:hAnsi="Calibri" w:cs="Calibri"/>
          <w:i/>
          <w:iCs/>
          <w:sz w:val="20"/>
          <w:szCs w:val="20"/>
        </w:rPr>
        <w:t xml:space="preserve"> </w:t>
      </w:r>
      <w:proofErr w:type="spellStart"/>
      <w:ins w:id="268" w:author="Kaxiong" w:date="2021-05-28T16:36:00Z">
        <w:r w:rsidR="00904A87">
          <w:rPr>
            <w:rFonts w:ascii="Calibri" w:eastAsia="Arial" w:hAnsi="Calibri" w:cs="Calibri"/>
            <w:i/>
            <w:iCs/>
            <w:sz w:val="20"/>
            <w:szCs w:val="20"/>
          </w:rPr>
          <w:t>lus</w:t>
        </w:r>
        <w:proofErr w:type="spellEnd"/>
        <w:r w:rsidR="00904A87">
          <w:rPr>
            <w:rFonts w:ascii="Calibri" w:eastAsia="Arial" w:hAnsi="Calibri" w:cs="Calibri"/>
            <w:i/>
            <w:iCs/>
            <w:sz w:val="20"/>
            <w:szCs w:val="20"/>
          </w:rPr>
          <w:t xml:space="preserve"> </w:t>
        </w:r>
      </w:ins>
      <w:r w:rsidRPr="00011BE2">
        <w:rPr>
          <w:rFonts w:ascii="Calibri" w:eastAsia="Arial" w:hAnsi="Calibri" w:cs="Calibri"/>
          <w:i/>
          <w:iCs/>
          <w:sz w:val="20"/>
          <w:szCs w:val="20"/>
        </w:rPr>
        <w:t xml:space="preserve">los sis </w:t>
      </w:r>
      <w:proofErr w:type="spellStart"/>
      <w:ins w:id="269" w:author="Kaxiong" w:date="2021-05-28T16:36:00Z">
        <w:r w:rsidR="00904A87">
          <w:rPr>
            <w:rFonts w:ascii="Calibri" w:eastAsia="Arial" w:hAnsi="Calibri" w:cs="Calibri"/>
            <w:i/>
            <w:iCs/>
            <w:sz w:val="20"/>
            <w:szCs w:val="20"/>
          </w:rPr>
          <w:t>tsa</w:t>
        </w:r>
        <w:proofErr w:type="spellEnd"/>
        <w:r w:rsidR="00904A87">
          <w:rPr>
            <w:rFonts w:ascii="Calibri" w:eastAsia="Arial" w:hAnsi="Calibri" w:cs="Calibri"/>
            <w:i/>
            <w:iCs/>
            <w:sz w:val="20"/>
            <w:szCs w:val="20"/>
          </w:rPr>
          <w:t xml:space="preserve"> </w:t>
        </w:r>
      </w:ins>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txhais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tes</w:t>
      </w:r>
      <w:proofErr w:type="spellEnd"/>
      <w:r w:rsidRPr="00011BE2">
        <w:rPr>
          <w:rFonts w:ascii="Calibri" w:eastAsia="Arial" w:hAnsi="Calibri" w:cs="Calibri"/>
          <w:i/>
          <w:iCs/>
          <w:sz w:val="20"/>
          <w:szCs w:val="20"/>
        </w:rPr>
        <w:t xml:space="preserve"> </w:t>
      </w:r>
      <w:proofErr w:type="spellStart"/>
      <w:ins w:id="270" w:author="Kaxiong" w:date="2021-05-28T16:37:00Z">
        <w:r w:rsidR="00BE4D23">
          <w:rPr>
            <w:rFonts w:ascii="Calibri" w:eastAsia="Arial" w:hAnsi="Calibri" w:cs="Calibri"/>
            <w:i/>
            <w:iCs/>
            <w:sz w:val="20"/>
            <w:szCs w:val="20"/>
          </w:rPr>
          <w:t>tshwj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ts</w:t>
        </w:r>
      </w:ins>
      <w:ins w:id="271" w:author="Kaxiong" w:date="2021-05-28T16:38:00Z">
        <w:r w:rsidR="00BE4D23">
          <w:rPr>
            <w:rFonts w:ascii="Calibri" w:eastAsia="Arial" w:hAnsi="Calibri" w:cs="Calibri"/>
            <w:i/>
            <w:iCs/>
            <w:sz w:val="20"/>
            <w:szCs w:val="20"/>
          </w:rPr>
          <w:t>is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yog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raug</w:t>
        </w:r>
        <w:proofErr w:type="spellEnd"/>
        <w:r w:rsidR="00BE4D23">
          <w:rPr>
            <w:rFonts w:ascii="Calibri" w:eastAsia="Arial" w:hAnsi="Calibri" w:cs="Calibri"/>
            <w:i/>
            <w:iCs/>
            <w:sz w:val="20"/>
            <w:szCs w:val="20"/>
          </w:rPr>
          <w:t xml:space="preserve"> hu </w:t>
        </w:r>
        <w:proofErr w:type="spellStart"/>
        <w:r w:rsidR="00BE4D23">
          <w:rPr>
            <w:rFonts w:ascii="Calibri" w:eastAsia="Arial" w:hAnsi="Calibri" w:cs="Calibri"/>
            <w:i/>
            <w:iCs/>
            <w:sz w:val="20"/>
            <w:szCs w:val="20"/>
          </w:rPr>
          <w:t>npe</w:t>
        </w:r>
        <w:proofErr w:type="spellEnd"/>
        <w:r w:rsidR="00BE4D23">
          <w:rPr>
            <w:rFonts w:ascii="Calibri" w:eastAsia="Arial" w:hAnsi="Calibri" w:cs="Calibri"/>
            <w:i/>
            <w:iCs/>
            <w:sz w:val="20"/>
            <w:szCs w:val="20"/>
          </w:rPr>
          <w:t>.</w:t>
        </w:r>
      </w:ins>
      <w:del w:id="272" w:author="Kaxiong" w:date="2021-05-28T16:38:00Z">
        <w:r w:rsidRPr="00011BE2" w:rsidDel="00BE4D23">
          <w:rPr>
            <w:rFonts w:ascii="Calibri" w:eastAsia="Arial" w:hAnsi="Calibri" w:cs="Calibri"/>
            <w:i/>
            <w:iCs/>
            <w:sz w:val="20"/>
            <w:szCs w:val="20"/>
          </w:rPr>
          <w:delText>tsawv nws tau ua siab muag.</w:delText>
        </w:r>
      </w:del>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Txawm</w:t>
      </w:r>
      <w:proofErr w:type="spellEnd"/>
      <w:r w:rsidRPr="00011BE2">
        <w:rPr>
          <w:rFonts w:ascii="Calibri" w:eastAsia="Arial" w:hAnsi="Calibri" w:cs="Calibri"/>
          <w:i/>
          <w:iCs/>
          <w:sz w:val="20"/>
          <w:szCs w:val="20"/>
        </w:rPr>
        <w:t xml:space="preserve"> li </w:t>
      </w:r>
      <w:proofErr w:type="spellStart"/>
      <w:r w:rsidRPr="00011BE2">
        <w:rPr>
          <w:rFonts w:ascii="Calibri" w:eastAsia="Arial" w:hAnsi="Calibri" w:cs="Calibri"/>
          <w:i/>
          <w:iCs/>
          <w:sz w:val="20"/>
          <w:szCs w:val="20"/>
        </w:rPr>
        <w:t>cas</w:t>
      </w:r>
      <w:proofErr w:type="spellEnd"/>
      <w:r w:rsidRPr="00011BE2">
        <w:rPr>
          <w:rFonts w:ascii="Calibri" w:eastAsia="Arial" w:hAnsi="Calibri" w:cs="Calibri"/>
          <w:i/>
          <w:iCs/>
          <w:sz w:val="20"/>
          <w:szCs w:val="20"/>
        </w:rPr>
        <w:t xml:space="preserve"> los </w:t>
      </w:r>
      <w:proofErr w:type="spellStart"/>
      <w:r w:rsidRPr="00011BE2">
        <w:rPr>
          <w:rFonts w:ascii="Calibri" w:eastAsia="Arial" w:hAnsi="Calibri" w:cs="Calibri"/>
          <w:i/>
          <w:iCs/>
          <w:sz w:val="20"/>
          <w:szCs w:val="20"/>
        </w:rPr>
        <w:t>xij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ins w:id="273" w:author="Kaxiong" w:date="2021-05-28T16:39:00Z">
        <w:r w:rsidR="00BE4D23">
          <w:rPr>
            <w:rFonts w:ascii="Calibri" w:eastAsia="Arial" w:hAnsi="Calibri" w:cs="Calibri"/>
            <w:i/>
            <w:iCs/>
            <w:sz w:val="20"/>
            <w:szCs w:val="20"/>
          </w:rPr>
          <w:t>tuaj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yeem</w:t>
        </w:r>
        <w:proofErr w:type="spellEnd"/>
        <w:r w:rsidR="00BE4D23">
          <w:rPr>
            <w:rFonts w:ascii="Calibri" w:eastAsia="Arial" w:hAnsi="Calibri" w:cs="Calibri"/>
            <w:i/>
            <w:iCs/>
            <w:sz w:val="20"/>
            <w:szCs w:val="20"/>
          </w:rPr>
          <w:t xml:space="preserve"> </w:t>
        </w:r>
      </w:ins>
      <w:proofErr w:type="spellStart"/>
      <w:ins w:id="274" w:author="Kaxiong" w:date="2021-05-28T16:40:00Z">
        <w:r w:rsidR="00BE4D23">
          <w:rPr>
            <w:rFonts w:ascii="Calibri" w:eastAsia="Arial" w:hAnsi="Calibri" w:cs="Calibri"/>
            <w:i/>
            <w:iCs/>
            <w:sz w:val="20"/>
            <w:szCs w:val="20"/>
          </w:rPr>
          <w:t>tham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lus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heev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nyob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ncig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ntawm</w:t>
        </w:r>
        <w:proofErr w:type="spellEnd"/>
        <w:r w:rsidR="00BE4D23">
          <w:rPr>
            <w:rFonts w:ascii="Calibri" w:eastAsia="Arial" w:hAnsi="Calibri" w:cs="Calibri"/>
            <w:i/>
            <w:iCs/>
            <w:sz w:val="20"/>
            <w:szCs w:val="20"/>
          </w:rPr>
          <w:t xml:space="preserve"> cov </w:t>
        </w:r>
        <w:proofErr w:type="spellStart"/>
        <w:r w:rsidR="00BE4D23">
          <w:rPr>
            <w:rFonts w:ascii="Calibri" w:eastAsia="Arial" w:hAnsi="Calibri" w:cs="Calibri"/>
            <w:i/>
            <w:iCs/>
            <w:sz w:val="20"/>
            <w:szCs w:val="20"/>
          </w:rPr>
          <w:t>pooj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ywg.</w:t>
        </w:r>
      </w:ins>
      <w:del w:id="275" w:author="Kaxiong" w:date="2021-05-28T16:40:00Z">
        <w:r w:rsidRPr="00011BE2" w:rsidDel="00BE4D23">
          <w:rPr>
            <w:rFonts w:ascii="Calibri" w:eastAsia="Arial" w:hAnsi="Calibri" w:cs="Calibri"/>
            <w:i/>
            <w:iCs/>
            <w:sz w:val="20"/>
            <w:szCs w:val="20"/>
          </w:rPr>
          <w:delText>pom tias yuav tsum nyob ze n</w:delText>
        </w:r>
      </w:del>
      <w:del w:id="276" w:author="Kaxiong" w:date="2021-05-28T16:41:00Z">
        <w:r w:rsidRPr="00011BE2" w:rsidDel="00BE4D23">
          <w:rPr>
            <w:rFonts w:ascii="Calibri" w:eastAsia="Arial" w:hAnsi="Calibri" w:cs="Calibri"/>
            <w:i/>
            <w:iCs/>
            <w:sz w:val="20"/>
            <w:szCs w:val="20"/>
          </w:rPr>
          <w:delText xml:space="preserve">ws tus phooj ywg </w:delText>
        </w:r>
      </w:del>
      <w:ins w:id="277" w:author="Kaxiong" w:date="2021-05-28T16:41:00Z">
        <w:r w:rsidR="00BE4D23">
          <w:rPr>
            <w:rFonts w:ascii="Calibri" w:eastAsia="Arial" w:hAnsi="Calibri" w:cs="Calibri"/>
            <w:i/>
            <w:iCs/>
            <w:sz w:val="20"/>
            <w:szCs w:val="20"/>
          </w:rPr>
          <w:t>Thaum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hnov</w:t>
        </w:r>
        <w:proofErr w:type="spellEnd"/>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tias</w:t>
        </w:r>
        <w:proofErr w:type="spellEnd"/>
        <w:r w:rsidR="00BE4D23">
          <w:rPr>
            <w:rFonts w:ascii="Calibri" w:eastAsia="Arial" w:hAnsi="Calibri" w:cs="Calibri"/>
            <w:i/>
            <w:iCs/>
            <w:sz w:val="20"/>
            <w:szCs w:val="20"/>
          </w:rPr>
          <w:t xml:space="preserve"> </w:t>
        </w:r>
      </w:ins>
      <w:proofErr w:type="spellStart"/>
      <w:ins w:id="278" w:author="Kaxiong" w:date="2021-05-28T16:42:00Z">
        <w:r w:rsidR="00BE4D23">
          <w:rPr>
            <w:rFonts w:ascii="Calibri" w:eastAsia="Arial" w:hAnsi="Calibri" w:cs="Calibri"/>
            <w:i/>
            <w:iCs/>
            <w:sz w:val="20"/>
            <w:szCs w:val="20"/>
          </w:rPr>
          <w:t>yooj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yim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nyob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ncig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ntawm</w:t>
        </w:r>
        <w:proofErr w:type="spellEnd"/>
        <w:r w:rsidR="00BE4D23">
          <w:rPr>
            <w:rFonts w:ascii="Calibri" w:eastAsia="Arial" w:hAnsi="Calibri" w:cs="Calibri"/>
            <w:i/>
            <w:iCs/>
            <w:sz w:val="20"/>
            <w:szCs w:val="20"/>
          </w:rPr>
          <w:t xml:space="preserve"> co</w:t>
        </w:r>
      </w:ins>
      <w:ins w:id="279" w:author="Kaxiong" w:date="2021-05-28T16:43:00Z">
        <w:r w:rsidR="00BE4D23">
          <w:rPr>
            <w:rFonts w:ascii="Calibri" w:eastAsia="Arial" w:hAnsi="Calibri" w:cs="Calibri"/>
            <w:i/>
            <w:iCs/>
            <w:sz w:val="20"/>
            <w:szCs w:val="20"/>
          </w:rPr>
          <w:t xml:space="preserve">v </w:t>
        </w:r>
        <w:proofErr w:type="spellStart"/>
        <w:r w:rsidR="00BE4D23">
          <w:rPr>
            <w:rFonts w:ascii="Calibri" w:eastAsia="Arial" w:hAnsi="Calibri" w:cs="Calibri"/>
            <w:i/>
            <w:iCs/>
            <w:sz w:val="20"/>
            <w:szCs w:val="20"/>
          </w:rPr>
          <w:t>xib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fwb</w:t>
        </w:r>
        <w:proofErr w:type="spellEnd"/>
        <w:r w:rsidR="00BE4D23">
          <w:rPr>
            <w:rFonts w:ascii="Calibri" w:eastAsia="Arial" w:hAnsi="Calibri" w:cs="Calibri"/>
            <w:i/>
            <w:iCs/>
            <w:sz w:val="20"/>
            <w:szCs w:val="20"/>
          </w:rPr>
          <w:t xml:space="preserve"> zoo li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muaj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qhov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nug</w:t>
        </w:r>
      </w:ins>
      <w:proofErr w:type="spellEnd"/>
      <w:ins w:id="280" w:author="Kaxiong" w:date="2021-05-28T16:44:00Z">
        <w:r w:rsidR="00BE4D23">
          <w:rPr>
            <w:rFonts w:ascii="Calibri" w:eastAsia="Arial" w:hAnsi="Calibri" w:cs="Calibri"/>
            <w:i/>
            <w:iCs/>
            <w:sz w:val="20"/>
            <w:szCs w:val="20"/>
          </w:rPr>
          <w:t xml:space="preserve"> cov </w:t>
        </w:r>
        <w:proofErr w:type="spellStart"/>
        <w:r w:rsidR="00BE4D23">
          <w:rPr>
            <w:rFonts w:ascii="Calibri" w:eastAsia="Arial" w:hAnsi="Calibri" w:cs="Calibri"/>
            <w:i/>
            <w:iCs/>
            <w:sz w:val="20"/>
            <w:szCs w:val="20"/>
          </w:rPr>
          <w:t>lus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nug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txhawm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kom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pab</w:t>
        </w:r>
        <w:proofErr w:type="spellEnd"/>
        <w:r w:rsidR="00BE4D23">
          <w:rPr>
            <w:rFonts w:ascii="Calibri" w:eastAsia="Arial" w:hAnsi="Calibri" w:cs="Calibri"/>
            <w:i/>
            <w:iCs/>
            <w:sz w:val="20"/>
            <w:szCs w:val="20"/>
          </w:rPr>
          <w:t>.</w:t>
        </w:r>
      </w:ins>
      <w:del w:id="281" w:author="Kaxiong" w:date="2021-05-28T16:45:00Z">
        <w:r w:rsidRPr="00011BE2" w:rsidDel="00BE4D23">
          <w:rPr>
            <w:rFonts w:ascii="Calibri" w:eastAsia="Arial" w:hAnsi="Calibri" w:cs="Calibri"/>
            <w:i/>
            <w:iCs/>
            <w:sz w:val="20"/>
            <w:szCs w:val="20"/>
          </w:rPr>
          <w:delText>thaum nws nyiam thaj tsam ntawm cov kws qhia ntawv ntau dua Mey los nug cov lus nug kev pab.</w:delText>
        </w:r>
      </w:del>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Xib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fwb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yuav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tsum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txheeb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nrog</w:t>
      </w:r>
      <w:proofErr w:type="spellEnd"/>
      <w:r w:rsidRPr="00011BE2">
        <w:rPr>
          <w:rFonts w:ascii="Calibri" w:eastAsia="Arial" w:hAnsi="Calibri" w:cs="Calibri"/>
          <w:i/>
          <w:iCs/>
          <w:sz w:val="20"/>
          <w:szCs w:val="20"/>
        </w:rPr>
        <w:t xml:space="preserve"> Jasmine </w:t>
      </w:r>
      <w:proofErr w:type="spellStart"/>
      <w:r w:rsidRPr="00011BE2">
        <w:rPr>
          <w:rFonts w:ascii="Calibri" w:eastAsia="Arial" w:hAnsi="Calibri" w:cs="Calibri"/>
          <w:i/>
          <w:iCs/>
          <w:sz w:val="20"/>
          <w:szCs w:val="20"/>
        </w:rPr>
        <w:t>kom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paub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meej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tias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nkag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siab</w:t>
      </w:r>
      <w:proofErr w:type="spellEnd"/>
      <w:r w:rsidRPr="00011BE2">
        <w:rPr>
          <w:rFonts w:ascii="Calibri" w:eastAsia="Arial" w:hAnsi="Calibri" w:cs="Calibri"/>
          <w:i/>
          <w:iCs/>
          <w:sz w:val="20"/>
          <w:szCs w:val="20"/>
        </w:rPr>
        <w:t xml:space="preserve"> cov </w:t>
      </w:r>
      <w:proofErr w:type="spellStart"/>
      <w:r w:rsidRPr="00011BE2">
        <w:rPr>
          <w:rFonts w:ascii="Calibri" w:eastAsia="Arial" w:hAnsi="Calibri" w:cs="Calibri"/>
          <w:i/>
          <w:iCs/>
          <w:sz w:val="20"/>
          <w:szCs w:val="20"/>
        </w:rPr>
        <w:t>hauj</w:t>
      </w:r>
      <w:proofErr w:type="spellEnd"/>
      <w:r w:rsidR="0028016F">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lwm</w:t>
      </w:r>
      <w:proofErr w:type="spellEnd"/>
      <w:r w:rsidRPr="00011BE2">
        <w:rPr>
          <w:rFonts w:ascii="Calibri" w:eastAsia="Arial" w:hAnsi="Calibri" w:cs="Calibri"/>
          <w:i/>
          <w:iCs/>
          <w:sz w:val="20"/>
          <w:szCs w:val="20"/>
        </w:rPr>
        <w:t xml:space="preserve"> </w:t>
      </w:r>
      <w:proofErr w:type="spellStart"/>
      <w:ins w:id="282" w:author="Kaxiong" w:date="2021-05-28T16:45:00Z">
        <w:r w:rsidR="00BE4D23">
          <w:rPr>
            <w:rFonts w:ascii="Calibri" w:eastAsia="Arial" w:hAnsi="Calibri" w:cs="Calibri"/>
            <w:i/>
            <w:iCs/>
            <w:sz w:val="20"/>
            <w:szCs w:val="20"/>
          </w:rPr>
          <w:t>uas</w:t>
        </w:r>
        <w:proofErr w:type="spellEnd"/>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teeb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tseg</w:t>
        </w:r>
        <w:proofErr w:type="spellEnd"/>
        <w:r w:rsidR="00BE4D23">
          <w:rPr>
            <w:rFonts w:ascii="Calibri" w:eastAsia="Arial" w:hAnsi="Calibri" w:cs="Calibri"/>
            <w:i/>
            <w:iCs/>
            <w:sz w:val="20"/>
            <w:szCs w:val="20"/>
          </w:rPr>
          <w:t>.</w:t>
        </w:r>
      </w:ins>
      <w:ins w:id="283" w:author="Kaxiong" w:date="2021-05-28T16:46:00Z">
        <w:r w:rsidR="00BE4D23">
          <w:rPr>
            <w:rFonts w:ascii="Calibri" w:eastAsia="Arial" w:hAnsi="Calibri" w:cs="Calibri"/>
            <w:i/>
            <w:iCs/>
            <w:sz w:val="20"/>
            <w:szCs w:val="20"/>
          </w:rPr>
          <w:t xml:space="preserve"> </w:t>
        </w:r>
      </w:ins>
      <w:del w:id="284" w:author="Kaxiong" w:date="2021-05-28T16:46:00Z">
        <w:r w:rsidRPr="00011BE2" w:rsidDel="00BE4D23">
          <w:rPr>
            <w:rFonts w:ascii="Calibri" w:eastAsia="Arial" w:hAnsi="Calibri" w:cs="Calibri"/>
            <w:i/>
            <w:iCs/>
            <w:sz w:val="20"/>
            <w:szCs w:val="20"/>
          </w:rPr>
          <w:delText>t</w:delText>
        </w:r>
      </w:del>
      <w:proofErr w:type="spellStart"/>
      <w:ins w:id="285" w:author="Kaxiong" w:date="2021-05-28T16:46:00Z">
        <w:r w:rsidR="00BE4D23">
          <w:rPr>
            <w:rFonts w:ascii="Calibri" w:eastAsia="Arial" w:hAnsi="Calibri" w:cs="Calibri"/>
            <w:i/>
            <w:iCs/>
            <w:sz w:val="20"/>
            <w:szCs w:val="20"/>
          </w:rPr>
          <w:t>T</w:t>
        </w:r>
      </w:ins>
      <w:r w:rsidRPr="00011BE2">
        <w:rPr>
          <w:rFonts w:ascii="Calibri" w:eastAsia="Arial" w:hAnsi="Calibri" w:cs="Calibri"/>
          <w:i/>
          <w:iCs/>
          <w:sz w:val="20"/>
          <w:szCs w:val="20"/>
        </w:rPr>
        <w:t>haum</w:t>
      </w:r>
      <w:proofErr w:type="spellEnd"/>
      <w:ins w:id="286" w:author="Kaxiong" w:date="2021-05-28T16:46:00Z">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nug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kom</w:t>
        </w:r>
      </w:ins>
      <w:proofErr w:type="spellEnd"/>
      <w:r w:rsidRPr="00011BE2">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nws</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teb</w:t>
      </w:r>
      <w:proofErr w:type="spellEnd"/>
      <w:r w:rsidR="0028016F">
        <w:rPr>
          <w:rFonts w:ascii="Calibri" w:eastAsia="Arial" w:hAnsi="Calibri" w:cs="Calibri"/>
          <w:i/>
          <w:iCs/>
          <w:sz w:val="20"/>
          <w:szCs w:val="20"/>
        </w:rPr>
        <w:t xml:space="preserve"> cov </w:t>
      </w:r>
      <w:proofErr w:type="spellStart"/>
      <w:r w:rsidR="0028016F">
        <w:rPr>
          <w:rFonts w:ascii="Calibri" w:eastAsia="Arial" w:hAnsi="Calibri" w:cs="Calibri"/>
          <w:i/>
          <w:iCs/>
          <w:sz w:val="20"/>
          <w:szCs w:val="20"/>
        </w:rPr>
        <w:t>lus</w:t>
      </w:r>
      <w:proofErr w:type="spellEnd"/>
      <w:r w:rsidR="0028016F">
        <w:rPr>
          <w:rFonts w:ascii="Calibri" w:eastAsia="Arial" w:hAnsi="Calibri" w:cs="Calibri"/>
          <w:i/>
          <w:iCs/>
          <w:sz w:val="20"/>
          <w:szCs w:val="20"/>
        </w:rPr>
        <w:t xml:space="preserve"> </w:t>
      </w:r>
      <w:del w:id="287" w:author="Kaxiong" w:date="2021-05-28T16:46:00Z">
        <w:r w:rsidR="0028016F" w:rsidDel="00BE4D23">
          <w:rPr>
            <w:rFonts w:ascii="Calibri" w:eastAsia="Arial" w:hAnsi="Calibri" w:cs="Calibri"/>
            <w:i/>
            <w:iCs/>
            <w:sz w:val="20"/>
            <w:szCs w:val="20"/>
          </w:rPr>
          <w:delText>nug</w:delText>
        </w:r>
      </w:del>
      <w:proofErr w:type="spellStart"/>
      <w:ins w:id="288" w:author="Kaxiong" w:date="2021-05-28T16:46:00Z">
        <w:r w:rsidR="00BE4D23">
          <w:rPr>
            <w:rFonts w:ascii="Calibri" w:eastAsia="Arial" w:hAnsi="Calibri" w:cs="Calibri"/>
            <w:i/>
            <w:iCs/>
            <w:sz w:val="20"/>
            <w:szCs w:val="20"/>
          </w:rPr>
          <w:t>teb</w:t>
        </w:r>
      </w:ins>
      <w:proofErr w:type="spellEnd"/>
      <w:r w:rsidR="0028016F">
        <w:rPr>
          <w:rFonts w:ascii="Calibri" w:eastAsia="Arial" w:hAnsi="Calibri" w:cs="Calibri"/>
          <w:i/>
          <w:iCs/>
          <w:sz w:val="20"/>
          <w:szCs w:val="20"/>
        </w:rPr>
        <w:t>.</w:t>
      </w:r>
    </w:p>
    <w:p w14:paraId="6D568356" w14:textId="4FB0E798" w:rsidR="004A72FA" w:rsidRDefault="004A72FA" w:rsidP="004A72FA">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sidR="00A502A1">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2AF97F17" w14:textId="6FAFCA44" w:rsidR="004A72FA" w:rsidRPr="00414C76" w:rsidRDefault="00C9474F" w:rsidP="00414C76">
      <w:pPr>
        <w:jc w:val="both"/>
        <w:rPr>
          <w:rFonts w:asciiTheme="minorHAnsi" w:eastAsia="Arial" w:hAnsiTheme="minorHAnsi" w:cstheme="minorHAnsi"/>
          <w:i/>
          <w:iCs/>
          <w:sz w:val="19"/>
          <w:szCs w:val="19"/>
        </w:rPr>
      </w:pPr>
      <w:proofErr w:type="spellStart"/>
      <w:r w:rsidRPr="00C9474F">
        <w:rPr>
          <w:rFonts w:asciiTheme="minorHAnsi" w:eastAsia="Arial" w:hAnsiTheme="minorHAnsi" w:cstheme="minorHAnsi"/>
          <w:i/>
          <w:iCs/>
          <w:sz w:val="19"/>
          <w:szCs w:val="19"/>
        </w:rPr>
        <w:t>Lub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hnub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nyoog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tsim</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nyog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Tsis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txhawj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xeeb</w:t>
      </w:r>
      <w:proofErr w:type="spellEnd"/>
      <w:r w:rsidR="008560F8">
        <w:rPr>
          <w:rFonts w:asciiTheme="minorHAnsi" w:eastAsia="Arial" w:hAnsiTheme="minorHAnsi" w:cstheme="minorHAnsi"/>
          <w:i/>
          <w:iCs/>
          <w:sz w:val="19"/>
          <w:szCs w:val="19"/>
        </w:rPr>
        <w:t xml:space="preserve"> </w:t>
      </w:r>
      <w:proofErr w:type="spellStart"/>
      <w:r w:rsidR="008560F8">
        <w:rPr>
          <w:rFonts w:asciiTheme="minorHAnsi" w:eastAsia="Arial" w:hAnsiTheme="minorHAnsi" w:cstheme="minorHAnsi"/>
          <w:i/>
          <w:iCs/>
          <w:sz w:val="19"/>
          <w:szCs w:val="19"/>
        </w:rPr>
        <w:t>xog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lub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sij</w:t>
      </w:r>
      <w:proofErr w:type="spellEnd"/>
      <w:r w:rsidR="008560F8">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hawm</w:t>
      </w:r>
      <w:proofErr w:type="spellEnd"/>
      <w:r w:rsidRPr="00C9474F">
        <w:rPr>
          <w:rFonts w:asciiTheme="minorHAnsi" w:eastAsia="Arial" w:hAnsiTheme="minorHAnsi" w:cstheme="minorHAnsi"/>
          <w:i/>
          <w:iCs/>
          <w:sz w:val="19"/>
          <w:szCs w:val="19"/>
        </w:rPr>
        <w:t xml:space="preserve"> no. Jasmine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sau</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ntawv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ua</w:t>
      </w:r>
      <w:ins w:id="289" w:author="Kaxiong" w:date="2021-05-28T16:48:00Z">
        <w:r w:rsidR="00522BC6">
          <w:rPr>
            <w:rFonts w:asciiTheme="minorHAnsi" w:eastAsia="Arial" w:hAnsiTheme="minorHAnsi" w:cstheme="minorHAnsi"/>
            <w:i/>
            <w:iCs/>
            <w:sz w:val="19"/>
            <w:szCs w:val="19"/>
          </w:rPr>
          <w:t>s</w:t>
        </w:r>
      </w:ins>
      <w:proofErr w:type="spellEnd"/>
      <w:r w:rsidRPr="00C9474F">
        <w:rPr>
          <w:rFonts w:asciiTheme="minorHAnsi" w:eastAsia="Arial" w:hAnsiTheme="minorHAnsi" w:cstheme="minorHAnsi"/>
          <w:i/>
          <w:iCs/>
          <w:sz w:val="19"/>
          <w:szCs w:val="19"/>
        </w:rPr>
        <w:t xml:space="preserve"> tau zoo </w:t>
      </w:r>
      <w:proofErr w:type="spellStart"/>
      <w:r w:rsidRPr="00C9474F">
        <w:rPr>
          <w:rFonts w:asciiTheme="minorHAnsi" w:eastAsia="Arial" w:hAnsiTheme="minorHAnsi" w:cstheme="minorHAnsi"/>
          <w:i/>
          <w:iCs/>
          <w:sz w:val="19"/>
          <w:szCs w:val="19"/>
        </w:rPr>
        <w:t>thiab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nws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koom</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nrog</w:t>
      </w:r>
      <w:proofErr w:type="spellEnd"/>
      <w:r w:rsidRPr="00C9474F">
        <w:rPr>
          <w:rFonts w:asciiTheme="minorHAnsi" w:eastAsia="Arial" w:hAnsiTheme="minorHAnsi" w:cstheme="minorHAnsi"/>
          <w:i/>
          <w:iCs/>
          <w:sz w:val="19"/>
          <w:szCs w:val="19"/>
        </w:rPr>
        <w:t xml:space="preserve"> PE </w:t>
      </w:r>
      <w:del w:id="290" w:author="Kaxiong" w:date="2021-05-28T16:48:00Z">
        <w:r w:rsidRPr="00C9474F" w:rsidDel="00522BC6">
          <w:rPr>
            <w:rFonts w:asciiTheme="minorHAnsi" w:eastAsia="Arial" w:hAnsiTheme="minorHAnsi" w:cstheme="minorHAnsi"/>
            <w:i/>
            <w:iCs/>
            <w:sz w:val="19"/>
            <w:szCs w:val="19"/>
          </w:rPr>
          <w:delText>feem ntau</w:delText>
        </w:r>
      </w:del>
      <w:proofErr w:type="spellStart"/>
      <w:ins w:id="291" w:author="Kaxiong" w:date="2021-05-28T16:48:00Z">
        <w:r w:rsidR="00522BC6">
          <w:rPr>
            <w:rFonts w:asciiTheme="minorHAnsi" w:eastAsia="Arial" w:hAnsiTheme="minorHAnsi" w:cstheme="minorHAnsi"/>
            <w:i/>
            <w:iCs/>
            <w:sz w:val="19"/>
            <w:szCs w:val="19"/>
          </w:rPr>
          <w:t>kev</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kawm</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ntawv</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ib</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txwm</w:t>
        </w:r>
      </w:ins>
      <w:proofErr w:type="spellEnd"/>
      <w:r w:rsidRPr="00C9474F">
        <w:rPr>
          <w:rFonts w:asciiTheme="minorHAnsi" w:eastAsia="Arial" w:hAnsiTheme="minorHAnsi" w:cstheme="minorHAnsi"/>
          <w:i/>
          <w:iCs/>
          <w:sz w:val="19"/>
          <w:szCs w:val="19"/>
        </w:rPr>
        <w:t xml:space="preserve"> yam </w:t>
      </w:r>
      <w:proofErr w:type="spellStart"/>
      <w:r w:rsidRPr="00C9474F">
        <w:rPr>
          <w:rFonts w:asciiTheme="minorHAnsi" w:eastAsia="Arial" w:hAnsiTheme="minorHAnsi" w:cstheme="minorHAnsi"/>
          <w:i/>
          <w:iCs/>
          <w:sz w:val="19"/>
          <w:szCs w:val="19"/>
        </w:rPr>
        <w:t>tsis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txhawj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xeeb</w:t>
      </w:r>
      <w:proofErr w:type="spellEnd"/>
      <w:r w:rsidRPr="00C9474F">
        <w:rPr>
          <w:rFonts w:asciiTheme="minorHAnsi" w:eastAsia="Arial" w:hAnsiTheme="minorHAnsi" w:cstheme="minorHAnsi"/>
          <w:i/>
          <w:iCs/>
          <w:sz w:val="19"/>
          <w:szCs w:val="19"/>
        </w:rPr>
        <w:t>.</w:t>
      </w:r>
    </w:p>
    <w:p w14:paraId="408D7125" w14:textId="77777777" w:rsidR="004A72FA" w:rsidRPr="00257DA7" w:rsidRDefault="004A72FA" w:rsidP="004A72FA">
      <w:pPr>
        <w:jc w:val="both"/>
        <w:rPr>
          <w:rFonts w:ascii="Arial" w:hAnsi="Arial"/>
          <w:b/>
          <w:bCs/>
          <w:sz w:val="20"/>
          <w:szCs w:val="20"/>
        </w:rPr>
      </w:pPr>
      <w:proofErr w:type="spellStart"/>
      <w:r>
        <w:rPr>
          <w:rFonts w:ascii="Arial" w:hAnsi="Arial"/>
          <w:b/>
          <w:bCs/>
          <w:sz w:val="20"/>
          <w:szCs w:val="20"/>
        </w:rPr>
        <w:lastRenderedPageBreak/>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1849FCAD" w14:textId="7E9D65E0" w:rsidR="00060F31" w:rsidRPr="006412E4" w:rsidRDefault="002B3C1B" w:rsidP="002B3C1B">
      <w:pPr>
        <w:jc w:val="both"/>
        <w:rPr>
          <w:rFonts w:ascii="Calibri" w:eastAsia="Arial" w:hAnsi="Calibri" w:cs="Calibri"/>
          <w:i/>
          <w:iCs/>
          <w:sz w:val="20"/>
          <w:szCs w:val="20"/>
        </w:rPr>
      </w:pPr>
      <w:proofErr w:type="spellStart"/>
      <w:r w:rsidRPr="002B3C1B">
        <w:rPr>
          <w:rFonts w:ascii="Calibri" w:eastAsia="Arial" w:hAnsi="Calibri" w:cs="Calibri"/>
          <w:i/>
          <w:iCs/>
          <w:sz w:val="20"/>
          <w:szCs w:val="20"/>
        </w:rPr>
        <w:t>Txhua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kws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qhia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ntawv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tshaj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tawm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tias</w:t>
      </w:r>
      <w:proofErr w:type="spellEnd"/>
      <w:r w:rsidRPr="002B3C1B">
        <w:rPr>
          <w:rFonts w:ascii="Calibri" w:eastAsia="Arial" w:hAnsi="Calibri" w:cs="Calibri"/>
          <w:i/>
          <w:iCs/>
          <w:sz w:val="20"/>
          <w:szCs w:val="20"/>
        </w:rPr>
        <w:t xml:space="preserve"> Jasmine </w:t>
      </w:r>
      <w:proofErr w:type="spellStart"/>
      <w:r w:rsidRPr="002B3C1B">
        <w:rPr>
          <w:rFonts w:ascii="Calibri" w:eastAsia="Arial" w:hAnsi="Calibri" w:cs="Calibri"/>
          <w:i/>
          <w:iCs/>
          <w:sz w:val="20"/>
          <w:szCs w:val="20"/>
        </w:rPr>
        <w:t>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del w:id="292" w:author="Kaxiong" w:date="2021-05-28T16:49:00Z">
        <w:r w:rsidR="001B3F8A" w:rsidDel="00522BC6">
          <w:rPr>
            <w:rFonts w:ascii="Calibri" w:eastAsia="Arial" w:hAnsi="Calibri" w:cs="Calibri"/>
            <w:i/>
            <w:iCs/>
            <w:sz w:val="20"/>
            <w:szCs w:val="20"/>
          </w:rPr>
          <w:delText>tau zoo</w:delText>
        </w:r>
      </w:del>
      <w:proofErr w:type="spellStart"/>
      <w:ins w:id="293" w:author="Kaxiong" w:date="2021-05-28T16:49:00Z">
        <w:r w:rsidR="00522BC6">
          <w:rPr>
            <w:rFonts w:ascii="Calibri" w:eastAsia="Arial" w:hAnsi="Calibri" w:cs="Calibri"/>
            <w:i/>
            <w:iCs/>
            <w:sz w:val="20"/>
            <w:szCs w:val="20"/>
          </w:rPr>
          <w:t>nquag</w:t>
        </w:r>
      </w:ins>
      <w:proofErr w:type="spellEnd"/>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muaj</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kev</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fwm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muaj</w:t>
      </w:r>
      <w:proofErr w:type="spellEnd"/>
      <w:r w:rsidRPr="002B3C1B">
        <w:rPr>
          <w:rFonts w:ascii="Calibri" w:eastAsia="Arial" w:hAnsi="Calibri" w:cs="Calibri"/>
          <w:i/>
          <w:iCs/>
          <w:sz w:val="20"/>
          <w:szCs w:val="20"/>
        </w:rPr>
        <w:t xml:space="preserve"> </w:t>
      </w:r>
      <w:proofErr w:type="spellStart"/>
      <w:ins w:id="294" w:author="Kaxiong" w:date="2021-05-28T16:50:00Z">
        <w:r w:rsidR="00522BC6">
          <w:rPr>
            <w:rFonts w:ascii="Calibri" w:eastAsia="Arial" w:hAnsi="Calibri" w:cs="Calibri"/>
            <w:i/>
            <w:iCs/>
            <w:sz w:val="20"/>
            <w:szCs w:val="20"/>
          </w:rPr>
          <w:t>kev</w:t>
        </w:r>
        <w:proofErr w:type="spellEnd"/>
        <w:r w:rsidR="00522BC6">
          <w:rPr>
            <w:rFonts w:ascii="Calibri" w:eastAsia="Arial" w:hAnsi="Calibri" w:cs="Calibri"/>
            <w:i/>
            <w:iCs/>
            <w:sz w:val="20"/>
            <w:szCs w:val="20"/>
          </w:rPr>
          <w:t xml:space="preserve"> leg </w:t>
        </w:r>
        <w:proofErr w:type="spellStart"/>
        <w:r w:rsidR="00522BC6">
          <w:rPr>
            <w:rFonts w:ascii="Calibri" w:eastAsia="Arial" w:hAnsi="Calibri" w:cs="Calibri"/>
            <w:i/>
            <w:iCs/>
            <w:sz w:val="20"/>
            <w:szCs w:val="20"/>
          </w:rPr>
          <w:t>dej</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numv</w:t>
        </w:r>
      </w:ins>
      <w:proofErr w:type="spellEnd"/>
      <w:del w:id="295" w:author="Kaxiong" w:date="2021-05-28T16:50:00Z">
        <w:r w:rsidRPr="002B3C1B" w:rsidDel="00522BC6">
          <w:rPr>
            <w:rFonts w:ascii="Calibri" w:eastAsia="Arial" w:hAnsi="Calibri" w:cs="Calibri"/>
            <w:i/>
            <w:iCs/>
            <w:sz w:val="20"/>
            <w:szCs w:val="20"/>
          </w:rPr>
          <w:delText>lub luag hauj</w:delText>
        </w:r>
        <w:r w:rsidR="001B3F8A" w:rsidDel="00522BC6">
          <w:rPr>
            <w:rFonts w:ascii="Calibri" w:eastAsia="Arial" w:hAnsi="Calibri" w:cs="Calibri"/>
            <w:i/>
            <w:iCs/>
            <w:sz w:val="20"/>
            <w:szCs w:val="20"/>
          </w:rPr>
          <w:delText xml:space="preserve"> </w:delText>
        </w:r>
        <w:r w:rsidRPr="002B3C1B" w:rsidDel="00522BC6">
          <w:rPr>
            <w:rFonts w:ascii="Calibri" w:eastAsia="Arial" w:hAnsi="Calibri" w:cs="Calibri"/>
            <w:i/>
            <w:iCs/>
            <w:sz w:val="20"/>
            <w:szCs w:val="20"/>
          </w:rPr>
          <w:delText>lwm</w:delText>
        </w:r>
      </w:del>
      <w:r w:rsidRPr="002B3C1B">
        <w:rPr>
          <w:rFonts w:ascii="Calibri" w:eastAsia="Arial" w:hAnsi="Calibri" w:cs="Calibri"/>
          <w:i/>
          <w:iCs/>
          <w:sz w:val="20"/>
          <w:szCs w:val="20"/>
        </w:rPr>
        <w:t xml:space="preserve">. Jasmine </w:t>
      </w:r>
      <w:proofErr w:type="spellStart"/>
      <w:r w:rsidRPr="002B3C1B">
        <w:rPr>
          <w:rFonts w:ascii="Calibri" w:eastAsia="Arial" w:hAnsi="Calibri" w:cs="Calibri"/>
          <w:i/>
          <w:iCs/>
          <w:sz w:val="20"/>
          <w:szCs w:val="20"/>
        </w:rPr>
        <w:t>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zoo </w:t>
      </w:r>
      <w:proofErr w:type="spellStart"/>
      <w:r w:rsidRPr="002B3C1B">
        <w:rPr>
          <w:rFonts w:ascii="Calibri" w:eastAsia="Arial" w:hAnsi="Calibri" w:cs="Calibri"/>
          <w:i/>
          <w:iCs/>
          <w:sz w:val="20"/>
          <w:szCs w:val="20"/>
        </w:rPr>
        <w:t>nrog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w:t>
      </w:r>
      <w:del w:id="296" w:author="Kaxiong" w:date="2021-05-28T16:51:00Z">
        <w:r w:rsidRPr="002B3C1B" w:rsidDel="00522BC6">
          <w:rPr>
            <w:rFonts w:ascii="Calibri" w:eastAsia="Arial" w:hAnsi="Calibri" w:cs="Calibri"/>
            <w:i/>
            <w:iCs/>
            <w:sz w:val="20"/>
            <w:szCs w:val="20"/>
          </w:rPr>
          <w:delText xml:space="preserve">tau txais </w:delText>
        </w:r>
        <w:r w:rsidR="001B3F8A" w:rsidDel="00522BC6">
          <w:rPr>
            <w:rFonts w:ascii="Calibri" w:eastAsia="Arial" w:hAnsi="Calibri" w:cs="Calibri"/>
            <w:i/>
            <w:iCs/>
            <w:sz w:val="20"/>
            <w:szCs w:val="20"/>
          </w:rPr>
          <w:delText>khoom</w:delText>
        </w:r>
        <w:r w:rsidRPr="002B3C1B" w:rsidDel="00522BC6">
          <w:rPr>
            <w:rFonts w:ascii="Calibri" w:eastAsia="Arial" w:hAnsi="Calibri" w:cs="Calibri"/>
            <w:i/>
            <w:iCs/>
            <w:sz w:val="20"/>
            <w:szCs w:val="20"/>
          </w:rPr>
          <w:delText xml:space="preserve"> </w:delText>
        </w:r>
      </w:del>
      <w:proofErr w:type="spellStart"/>
      <w:r w:rsidRPr="002B3C1B">
        <w:rPr>
          <w:rFonts w:ascii="Calibri" w:eastAsia="Arial" w:hAnsi="Calibri" w:cs="Calibri"/>
          <w:i/>
          <w:iCs/>
          <w:sz w:val="20"/>
          <w:szCs w:val="20"/>
        </w:rPr>
        <w:t>nrog</w:t>
      </w:r>
      <w:proofErr w:type="spellEnd"/>
      <w:r w:rsidRPr="002B3C1B">
        <w:rPr>
          <w:rFonts w:ascii="Calibri" w:eastAsia="Arial" w:hAnsi="Calibri" w:cs="Calibri"/>
          <w:i/>
          <w:iCs/>
          <w:sz w:val="20"/>
          <w:szCs w:val="20"/>
        </w:rPr>
        <w:t xml:space="preserve"> </w:t>
      </w:r>
      <w:proofErr w:type="spellStart"/>
      <w:ins w:id="297" w:author="Kaxiong" w:date="2021-05-28T16:51:00Z">
        <w:r w:rsidR="00522BC6">
          <w:rPr>
            <w:rFonts w:ascii="Calibri" w:eastAsia="Arial" w:hAnsi="Calibri" w:cs="Calibri"/>
            <w:i/>
            <w:iCs/>
            <w:sz w:val="20"/>
            <w:szCs w:val="20"/>
          </w:rPr>
          <w:t>rau</w:t>
        </w:r>
        <w:proofErr w:type="spellEnd"/>
        <w:r w:rsidR="00522BC6">
          <w:rPr>
            <w:rFonts w:ascii="Calibri" w:eastAsia="Arial" w:hAnsi="Calibri" w:cs="Calibri"/>
            <w:i/>
            <w:iCs/>
            <w:sz w:val="20"/>
            <w:szCs w:val="20"/>
          </w:rPr>
          <w:t xml:space="preserve"> </w:t>
        </w:r>
      </w:ins>
      <w:r w:rsidRPr="002B3C1B">
        <w:rPr>
          <w:rFonts w:ascii="Calibri" w:eastAsia="Arial" w:hAnsi="Calibri" w:cs="Calibri"/>
          <w:i/>
          <w:iCs/>
          <w:sz w:val="20"/>
          <w:szCs w:val="20"/>
        </w:rPr>
        <w:t xml:space="preserve">cov </w:t>
      </w:r>
      <w:proofErr w:type="spellStart"/>
      <w:r w:rsidRPr="002B3C1B">
        <w:rPr>
          <w:rFonts w:ascii="Calibri" w:eastAsia="Arial" w:hAnsi="Calibri" w:cs="Calibri"/>
          <w:i/>
          <w:iCs/>
          <w:sz w:val="20"/>
          <w:szCs w:val="20"/>
        </w:rPr>
        <w:t>phooj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ywg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cov </w:t>
      </w:r>
      <w:proofErr w:type="spellStart"/>
      <w:r w:rsidRPr="002B3C1B">
        <w:rPr>
          <w:rFonts w:ascii="Calibri" w:eastAsia="Arial" w:hAnsi="Calibri" w:cs="Calibri"/>
          <w:i/>
          <w:iCs/>
          <w:sz w:val="20"/>
          <w:szCs w:val="20"/>
        </w:rPr>
        <w:t>neeg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laus</w:t>
      </w:r>
      <w:proofErr w:type="spellEnd"/>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Nws</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yog</w:t>
      </w:r>
      <w:proofErr w:type="spellEnd"/>
      <w:ins w:id="298" w:author="Kaxiong" w:date="2021-05-28T16:52:00Z">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ib</w:t>
        </w:r>
        <w:proofErr w:type="spellEnd"/>
        <w:r w:rsidR="00522BC6">
          <w:rPr>
            <w:rFonts w:ascii="Calibri" w:eastAsia="Arial" w:hAnsi="Calibri" w:cs="Calibri"/>
            <w:i/>
            <w:iCs/>
            <w:sz w:val="20"/>
            <w:szCs w:val="20"/>
          </w:rPr>
          <w:t xml:space="preserve"> tug </w:t>
        </w:r>
        <w:proofErr w:type="spellStart"/>
        <w:r w:rsidR="00522BC6">
          <w:rPr>
            <w:rFonts w:ascii="Calibri" w:eastAsia="Arial" w:hAnsi="Calibri" w:cs="Calibri"/>
            <w:i/>
            <w:iCs/>
            <w:sz w:val="20"/>
            <w:szCs w:val="20"/>
          </w:rPr>
          <w:t>txhais</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kawm</w:t>
        </w:r>
        <w:proofErr w:type="spellEnd"/>
        <w:r w:rsidR="00522BC6">
          <w:rPr>
            <w:rFonts w:ascii="Calibri" w:eastAsia="Arial" w:hAnsi="Calibri" w:cs="Calibri"/>
            <w:i/>
            <w:iCs/>
            <w:sz w:val="20"/>
            <w:szCs w:val="20"/>
          </w:rPr>
          <w:t xml:space="preserve"> zoo </w:t>
        </w:r>
        <w:proofErr w:type="spellStart"/>
        <w:r w:rsidR="00522BC6">
          <w:rPr>
            <w:rFonts w:ascii="Calibri" w:eastAsia="Arial" w:hAnsi="Calibri" w:cs="Calibri"/>
            <w:i/>
            <w:iCs/>
            <w:sz w:val="20"/>
            <w:szCs w:val="20"/>
          </w:rPr>
          <w:t>heev</w:t>
        </w:r>
        <w:proofErr w:type="spellEnd"/>
        <w:r w:rsidR="00522BC6">
          <w:rPr>
            <w:rFonts w:ascii="Calibri" w:eastAsia="Arial" w:hAnsi="Calibri" w:cs="Calibri"/>
            <w:i/>
            <w:iCs/>
            <w:sz w:val="20"/>
            <w:szCs w:val="20"/>
          </w:rPr>
          <w:t>.</w:t>
        </w:r>
      </w:ins>
      <w:del w:id="299" w:author="Kaxiong" w:date="2021-05-28T16:52:00Z">
        <w:r w:rsidR="001B3F8A" w:rsidDel="00522BC6">
          <w:rPr>
            <w:rFonts w:ascii="Calibri" w:eastAsia="Arial" w:hAnsi="Calibri" w:cs="Calibri"/>
            <w:i/>
            <w:iCs/>
            <w:sz w:val="20"/>
            <w:szCs w:val="20"/>
          </w:rPr>
          <w:delText xml:space="preserve"> qhov</w:delText>
        </w:r>
        <w:r w:rsidRPr="002B3C1B" w:rsidDel="00522BC6">
          <w:rPr>
            <w:rFonts w:ascii="Calibri" w:eastAsia="Arial" w:hAnsi="Calibri" w:cs="Calibri"/>
            <w:i/>
            <w:iCs/>
            <w:sz w:val="20"/>
            <w:szCs w:val="20"/>
          </w:rPr>
          <w:delText xml:space="preserve"> zoo kawm heev. Kom zoo.</w:delText>
        </w:r>
      </w:del>
      <w:ins w:id="300" w:author="Kaxiong" w:date="2021-05-28T16:53:00Z">
        <w:r w:rsidR="00522BC6">
          <w:rPr>
            <w:rFonts w:ascii="Calibri" w:eastAsia="Arial" w:hAnsi="Calibri" w:cs="Calibri"/>
            <w:i/>
            <w:iCs/>
            <w:sz w:val="20"/>
            <w:szCs w:val="20"/>
          </w:rPr>
          <w:t xml:space="preserve"> Tus </w:t>
        </w:r>
        <w:proofErr w:type="spellStart"/>
        <w:r w:rsidR="00522BC6">
          <w:rPr>
            <w:rFonts w:ascii="Calibri" w:eastAsia="Arial" w:hAnsi="Calibri" w:cs="Calibri"/>
            <w:i/>
            <w:iCs/>
            <w:sz w:val="20"/>
            <w:szCs w:val="20"/>
          </w:rPr>
          <w:t>cwj</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pwm</w:t>
        </w:r>
        <w:proofErr w:type="spellEnd"/>
        <w:r w:rsidR="00522BC6">
          <w:rPr>
            <w:rFonts w:ascii="Calibri" w:eastAsia="Arial" w:hAnsi="Calibri" w:cs="Calibri"/>
            <w:i/>
            <w:iCs/>
            <w:sz w:val="20"/>
            <w:szCs w:val="20"/>
          </w:rPr>
          <w:t xml:space="preserve"> </w:t>
        </w:r>
      </w:ins>
      <w:ins w:id="301" w:author="Kaxiong" w:date="2021-05-28T16:54:00Z">
        <w:r w:rsidR="00522BC6">
          <w:rPr>
            <w:rFonts w:ascii="Calibri" w:eastAsia="Arial" w:hAnsi="Calibri" w:cs="Calibri"/>
            <w:i/>
            <w:iCs/>
            <w:sz w:val="20"/>
            <w:szCs w:val="20"/>
          </w:rPr>
          <w:t>zoo.</w:t>
        </w:r>
      </w:ins>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Muaj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peev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xwm</w:t>
      </w:r>
      <w:proofErr w:type="spellEnd"/>
      <w:r w:rsidRPr="002B3C1B">
        <w:rPr>
          <w:rFonts w:ascii="Calibri" w:eastAsia="Arial" w:hAnsi="Calibri" w:cs="Calibri"/>
          <w:i/>
          <w:iCs/>
          <w:sz w:val="20"/>
          <w:szCs w:val="20"/>
        </w:rPr>
        <w:t xml:space="preserve"> </w:t>
      </w:r>
      <w:del w:id="302" w:author="Kaxiong" w:date="2021-05-28T16:54:00Z">
        <w:r w:rsidRPr="002B3C1B" w:rsidDel="00522BC6">
          <w:rPr>
            <w:rFonts w:ascii="Calibri" w:eastAsia="Arial" w:hAnsi="Calibri" w:cs="Calibri"/>
            <w:i/>
            <w:iCs/>
            <w:sz w:val="20"/>
            <w:szCs w:val="20"/>
          </w:rPr>
          <w:delText>hnov qee qhov</w:delText>
        </w:r>
      </w:del>
      <w:proofErr w:type="spellStart"/>
      <w:ins w:id="303" w:author="Kaxiong" w:date="2021-05-28T16:54:00Z">
        <w:r w:rsidR="00522BC6">
          <w:rPr>
            <w:rFonts w:ascii="Calibri" w:eastAsia="Arial" w:hAnsi="Calibri" w:cs="Calibri"/>
            <w:i/>
            <w:iCs/>
            <w:sz w:val="20"/>
            <w:szCs w:val="20"/>
          </w:rPr>
          <w:t>hla</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dhau</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tej</w:t>
        </w:r>
      </w:ins>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kev</w:t>
      </w:r>
      <w:proofErr w:type="spellEnd"/>
      <w:r w:rsidRPr="002B3C1B">
        <w:rPr>
          <w:rFonts w:ascii="Calibri" w:eastAsia="Arial" w:hAnsi="Calibri" w:cs="Calibri"/>
          <w:i/>
          <w:iCs/>
          <w:sz w:val="20"/>
          <w:szCs w:val="20"/>
        </w:rPr>
        <w:t xml:space="preserve"> </w:t>
      </w:r>
      <w:del w:id="304" w:author="Kaxiong" w:date="2021-05-28T16:54:00Z">
        <w:r w:rsidRPr="002B3C1B" w:rsidDel="00522BC6">
          <w:rPr>
            <w:rFonts w:ascii="Calibri" w:eastAsia="Arial" w:hAnsi="Calibri" w:cs="Calibri"/>
            <w:i/>
            <w:iCs/>
            <w:sz w:val="20"/>
            <w:szCs w:val="20"/>
          </w:rPr>
          <w:delText>t</w:delText>
        </w:r>
      </w:del>
      <w:del w:id="305" w:author="Kaxiong" w:date="2021-05-28T16:55:00Z">
        <w:r w:rsidRPr="002B3C1B" w:rsidDel="00522BC6">
          <w:rPr>
            <w:rFonts w:ascii="Calibri" w:eastAsia="Arial" w:hAnsi="Calibri" w:cs="Calibri"/>
            <w:i/>
            <w:iCs/>
            <w:sz w:val="20"/>
            <w:szCs w:val="20"/>
          </w:rPr>
          <w:delText>u</w:delText>
        </w:r>
      </w:del>
      <w:proofErr w:type="spellStart"/>
      <w:ins w:id="306" w:author="Kaxiong" w:date="2021-05-28T16:55:00Z">
        <w:r w:rsidR="00522BC6">
          <w:rPr>
            <w:rFonts w:ascii="Calibri" w:eastAsia="Arial" w:hAnsi="Calibri" w:cs="Calibri"/>
            <w:i/>
            <w:iCs/>
            <w:sz w:val="20"/>
            <w:szCs w:val="20"/>
          </w:rPr>
          <w:t>nyuaj</w:t>
        </w:r>
      </w:ins>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siab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ntawm</w:t>
      </w:r>
      <w:proofErr w:type="spellEnd"/>
      <w:r w:rsidRPr="002B3C1B">
        <w:rPr>
          <w:rFonts w:ascii="Calibri" w:eastAsia="Arial" w:hAnsi="Calibri" w:cs="Calibri"/>
          <w:i/>
          <w:iCs/>
          <w:sz w:val="20"/>
          <w:szCs w:val="20"/>
        </w:rPr>
        <w:t xml:space="preserve"> </w:t>
      </w:r>
      <w:proofErr w:type="spellStart"/>
      <w:ins w:id="307" w:author="Kaxiong" w:date="2021-05-28T16:55:00Z">
        <w:r w:rsidR="00522BC6">
          <w:rPr>
            <w:rFonts w:ascii="Calibri" w:eastAsia="Arial" w:hAnsi="Calibri" w:cs="Calibri"/>
            <w:i/>
            <w:iCs/>
            <w:sz w:val="20"/>
            <w:szCs w:val="20"/>
          </w:rPr>
          <w:t>txhua</w:t>
        </w:r>
        <w:proofErr w:type="spellEnd"/>
        <w:r w:rsidR="00522BC6">
          <w:rPr>
            <w:rFonts w:ascii="Calibri" w:eastAsia="Arial" w:hAnsi="Calibri" w:cs="Calibri"/>
            <w:i/>
            <w:iCs/>
            <w:sz w:val="20"/>
            <w:szCs w:val="20"/>
          </w:rPr>
          <w:t xml:space="preserve"> </w:t>
        </w:r>
      </w:ins>
      <w:proofErr w:type="spellStart"/>
      <w:r w:rsidRPr="002B3C1B">
        <w:rPr>
          <w:rFonts w:ascii="Calibri" w:eastAsia="Arial" w:hAnsi="Calibri" w:cs="Calibri"/>
          <w:i/>
          <w:iCs/>
          <w:sz w:val="20"/>
          <w:szCs w:val="20"/>
        </w:rPr>
        <w:t>lub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sij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hawm</w:t>
      </w:r>
      <w:proofErr w:type="spellEnd"/>
      <w:r w:rsidRPr="002B3C1B">
        <w:rPr>
          <w:rFonts w:ascii="Calibri" w:eastAsia="Arial" w:hAnsi="Calibri" w:cs="Calibri"/>
          <w:i/>
          <w:iCs/>
          <w:sz w:val="20"/>
          <w:szCs w:val="20"/>
        </w:rPr>
        <w:t xml:space="preserve">, </w:t>
      </w:r>
      <w:proofErr w:type="spellStart"/>
      <w:ins w:id="308" w:author="Kaxiong" w:date="2021-05-28T16:55:00Z">
        <w:r w:rsidR="00522BC6">
          <w:rPr>
            <w:rFonts w:ascii="Calibri" w:eastAsia="Arial" w:hAnsi="Calibri" w:cs="Calibri"/>
            <w:i/>
            <w:iCs/>
            <w:sz w:val="20"/>
            <w:szCs w:val="20"/>
          </w:rPr>
          <w:t>tus</w:t>
        </w:r>
        <w:proofErr w:type="spellEnd"/>
        <w:r w:rsidR="00522BC6">
          <w:rPr>
            <w:rFonts w:ascii="Calibri" w:eastAsia="Arial" w:hAnsi="Calibri" w:cs="Calibri"/>
            <w:i/>
            <w:iCs/>
            <w:sz w:val="20"/>
            <w:szCs w:val="20"/>
          </w:rPr>
          <w:t xml:space="preserve"> </w:t>
        </w:r>
      </w:ins>
      <w:proofErr w:type="spellStart"/>
      <w:r w:rsidRPr="002B3C1B">
        <w:rPr>
          <w:rFonts w:ascii="Calibri" w:eastAsia="Arial" w:hAnsi="Calibri" w:cs="Calibri"/>
          <w:i/>
          <w:iCs/>
          <w:sz w:val="20"/>
          <w:szCs w:val="20"/>
        </w:rPr>
        <w:t>niam</w:t>
      </w:r>
      <w:proofErr w:type="spellEnd"/>
      <w:r w:rsidRPr="002B3C1B">
        <w:rPr>
          <w:rFonts w:ascii="Calibri" w:eastAsia="Arial" w:hAnsi="Calibri" w:cs="Calibri"/>
          <w:i/>
          <w:iCs/>
          <w:sz w:val="20"/>
          <w:szCs w:val="20"/>
        </w:rPr>
        <w:t xml:space="preserve"> </w:t>
      </w:r>
      <w:proofErr w:type="spellStart"/>
      <w:ins w:id="309" w:author="Kaxiong" w:date="2021-05-28T16:55:00Z">
        <w:r w:rsidR="00522BC6">
          <w:rPr>
            <w:rFonts w:ascii="Calibri" w:eastAsia="Arial" w:hAnsi="Calibri" w:cs="Calibri"/>
            <w:i/>
            <w:iCs/>
            <w:sz w:val="20"/>
            <w:szCs w:val="20"/>
          </w:rPr>
          <w:t>hais</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qhia</w:t>
        </w:r>
        <w:proofErr w:type="spellEnd"/>
        <w:r w:rsidR="00522BC6">
          <w:rPr>
            <w:rFonts w:ascii="Calibri" w:eastAsia="Arial" w:hAnsi="Calibri" w:cs="Calibri"/>
            <w:i/>
            <w:iCs/>
            <w:sz w:val="20"/>
            <w:szCs w:val="20"/>
          </w:rPr>
          <w:t>.</w:t>
        </w:r>
      </w:ins>
      <w:del w:id="310" w:author="Kaxiong" w:date="2021-05-28T16:55:00Z">
        <w:r w:rsidR="001B3F8A" w:rsidDel="00522BC6">
          <w:rPr>
            <w:rFonts w:ascii="Calibri" w:eastAsia="Arial" w:hAnsi="Calibri" w:cs="Calibri"/>
            <w:i/>
            <w:iCs/>
            <w:sz w:val="20"/>
            <w:szCs w:val="20"/>
          </w:rPr>
          <w:delText>ntug dej hiav txwv</w:delText>
        </w:r>
        <w:r w:rsidR="008E07A9" w:rsidDel="00522BC6">
          <w:rPr>
            <w:rFonts w:ascii="Calibri" w:eastAsia="Arial" w:hAnsi="Calibri" w:cs="Calibri"/>
            <w:i/>
            <w:iCs/>
            <w:sz w:val="20"/>
            <w:szCs w:val="20"/>
          </w:rPr>
          <w:delText>.</w:delText>
        </w:r>
      </w:del>
    </w:p>
    <w:p w14:paraId="136D864B" w14:textId="77777777" w:rsidR="004A72FA" w:rsidRDefault="004A72FA" w:rsidP="004A72FA">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6BC59CD9" w14:textId="22252692" w:rsidR="004A72FA" w:rsidRPr="00BD19D4" w:rsidRDefault="00522BC6" w:rsidP="004A72FA">
      <w:pPr>
        <w:rPr>
          <w:rFonts w:ascii="Calibri" w:eastAsia="Arial" w:hAnsi="Calibri" w:cs="Calibri"/>
          <w:i/>
          <w:iCs/>
          <w:sz w:val="20"/>
          <w:szCs w:val="20"/>
        </w:rPr>
      </w:pPr>
      <w:ins w:id="311" w:author="Kaxiong" w:date="2021-05-28T16:56:00Z">
        <w:r>
          <w:rPr>
            <w:rFonts w:ascii="Calibri" w:eastAsia="Arial" w:hAnsi="Calibri" w:cs="Calibri"/>
            <w:i/>
            <w:iCs/>
            <w:sz w:val="20"/>
            <w:szCs w:val="20"/>
          </w:rPr>
          <w:t xml:space="preserve">Kev </w:t>
        </w:r>
        <w:proofErr w:type="spellStart"/>
        <w:r>
          <w:rPr>
            <w:rFonts w:ascii="Calibri" w:eastAsia="Arial" w:hAnsi="Calibri" w:cs="Calibri"/>
            <w:i/>
            <w:iCs/>
            <w:sz w:val="20"/>
            <w:szCs w:val="20"/>
          </w:rPr>
          <w:t>pab</w:t>
        </w:r>
        <w:proofErr w:type="spellEnd"/>
        <w:r>
          <w:rPr>
            <w:rFonts w:ascii="Calibri" w:eastAsia="Arial" w:hAnsi="Calibri" w:cs="Calibri"/>
            <w:i/>
            <w:iCs/>
            <w:sz w:val="20"/>
            <w:szCs w:val="20"/>
          </w:rPr>
          <w:t xml:space="preserve"> tib </w:t>
        </w:r>
        <w:proofErr w:type="spellStart"/>
        <w:r>
          <w:rPr>
            <w:rFonts w:ascii="Calibri" w:eastAsia="Arial" w:hAnsi="Calibri" w:cs="Calibri"/>
            <w:i/>
            <w:iCs/>
            <w:sz w:val="20"/>
            <w:szCs w:val="20"/>
          </w:rPr>
          <w:t>neeg</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yog</w:t>
        </w:r>
        <w:proofErr w:type="spellEnd"/>
        <w:r>
          <w:rPr>
            <w:rFonts w:ascii="Calibri" w:eastAsia="Arial" w:hAnsi="Calibri" w:cs="Calibri"/>
            <w:i/>
            <w:iCs/>
            <w:sz w:val="20"/>
            <w:szCs w:val="20"/>
          </w:rPr>
          <w:t xml:space="preserve"> </w:t>
        </w:r>
      </w:ins>
      <w:proofErr w:type="spellStart"/>
      <w:ins w:id="312" w:author="Kaxiong" w:date="2021-05-28T16:57:00Z">
        <w:r>
          <w:rPr>
            <w:rFonts w:ascii="Calibri" w:eastAsia="Arial" w:hAnsi="Calibri" w:cs="Calibri"/>
            <w:i/>
            <w:iCs/>
            <w:sz w:val="20"/>
            <w:szCs w:val="20"/>
          </w:rPr>
          <w:t>qhov</w:t>
        </w:r>
        <w:proofErr w:type="spellEnd"/>
        <w:r>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saib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hlob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ntawv</w:t>
        </w:r>
        <w:proofErr w:type="spellEnd"/>
        <w:r w:rsidR="00375175">
          <w:rPr>
            <w:rFonts w:ascii="Calibri" w:eastAsia="Arial" w:hAnsi="Calibri" w:cs="Calibri"/>
            <w:i/>
            <w:iCs/>
            <w:sz w:val="20"/>
            <w:szCs w:val="20"/>
          </w:rPr>
          <w:t xml:space="preserve"> Jasmine </w:t>
        </w:r>
      </w:ins>
      <w:proofErr w:type="spellStart"/>
      <w:ins w:id="313" w:author="Kaxiong" w:date="2021-05-28T16:58:00Z">
        <w:r w:rsidR="00375175">
          <w:rPr>
            <w:rFonts w:ascii="Calibri" w:eastAsia="Arial" w:hAnsi="Calibri" w:cs="Calibri"/>
            <w:i/>
            <w:iCs/>
            <w:sz w:val="20"/>
            <w:szCs w:val="20"/>
          </w:rPr>
          <w:t>lub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neej</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lawm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yav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pem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suab</w:t>
        </w:r>
        <w:proofErr w:type="spellEnd"/>
        <w:r w:rsidR="00375175">
          <w:rPr>
            <w:rFonts w:ascii="Calibri" w:eastAsia="Arial" w:hAnsi="Calibri" w:cs="Calibri"/>
            <w:i/>
            <w:iCs/>
            <w:sz w:val="20"/>
            <w:szCs w:val="20"/>
          </w:rPr>
          <w:t>.</w:t>
        </w:r>
      </w:ins>
      <w:ins w:id="314" w:author="Kaxiong" w:date="2021-05-28T17:00:00Z">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Nws</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xav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mus</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txoj</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txog</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ins>
      <w:proofErr w:type="spellStart"/>
      <w:ins w:id="315" w:author="Kaxiong" w:date="2021-05-28T17:01:00Z">
        <w:r w:rsidR="00375175">
          <w:rPr>
            <w:rFonts w:ascii="Calibri" w:eastAsia="Arial" w:hAnsi="Calibri" w:cs="Calibri"/>
            <w:i/>
            <w:iCs/>
            <w:sz w:val="20"/>
            <w:szCs w:val="20"/>
          </w:rPr>
          <w:t>yug</w:t>
        </w:r>
        <w:proofErr w:type="spellEnd"/>
        <w:r w:rsidR="00375175">
          <w:rPr>
            <w:rFonts w:ascii="Calibri" w:eastAsia="Arial" w:hAnsi="Calibri" w:cs="Calibri"/>
            <w:i/>
            <w:iCs/>
            <w:sz w:val="20"/>
            <w:szCs w:val="20"/>
          </w:rPr>
          <w:t xml:space="preserve"> me </w:t>
        </w:r>
        <w:proofErr w:type="spellStart"/>
        <w:r w:rsidR="00375175">
          <w:rPr>
            <w:rFonts w:ascii="Calibri" w:eastAsia="Arial" w:hAnsi="Calibri" w:cs="Calibri"/>
            <w:i/>
            <w:iCs/>
            <w:sz w:val="20"/>
            <w:szCs w:val="20"/>
          </w:rPr>
          <w:t>nyuam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thiab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xeeb</w:t>
        </w:r>
        <w:proofErr w:type="spellEnd"/>
        <w:r w:rsidR="00375175">
          <w:rPr>
            <w:rFonts w:ascii="Calibri" w:eastAsia="Arial" w:hAnsi="Calibri" w:cs="Calibri"/>
            <w:i/>
            <w:iCs/>
            <w:sz w:val="20"/>
            <w:szCs w:val="20"/>
          </w:rPr>
          <w:t xml:space="preserve"> tub.</w:t>
        </w:r>
      </w:ins>
      <w:del w:id="316" w:author="Kaxiong" w:date="2021-05-28T17:01:00Z">
        <w:r w:rsidR="0089687B" w:rsidRPr="0089687B" w:rsidDel="00375175">
          <w:rPr>
            <w:rFonts w:ascii="Calibri" w:eastAsia="Arial" w:hAnsi="Calibri" w:cs="Calibri"/>
            <w:i/>
            <w:iCs/>
            <w:sz w:val="20"/>
            <w:szCs w:val="20"/>
          </w:rPr>
          <w:delText xml:space="preserve">Pab </w:delText>
        </w:r>
        <w:r w:rsidR="00096E86" w:rsidDel="00375175">
          <w:rPr>
            <w:rFonts w:ascii="Calibri" w:eastAsia="Arial" w:hAnsi="Calibri" w:cs="Calibri"/>
            <w:i/>
            <w:iCs/>
            <w:sz w:val="20"/>
            <w:szCs w:val="20"/>
          </w:rPr>
          <w:delText>pawg</w:delText>
        </w:r>
        <w:r w:rsidR="0089687B" w:rsidRPr="0089687B" w:rsidDel="00375175">
          <w:rPr>
            <w:rFonts w:ascii="Calibri" w:eastAsia="Arial" w:hAnsi="Calibri" w:cs="Calibri"/>
            <w:i/>
            <w:iCs/>
            <w:sz w:val="20"/>
            <w:szCs w:val="20"/>
          </w:rPr>
          <w:delText xml:space="preserve"> rau sau</w:delText>
        </w:r>
        <w:r w:rsidR="00D51EC3" w:rsidDel="00375175">
          <w:rPr>
            <w:rFonts w:ascii="Calibri" w:eastAsia="Arial" w:hAnsi="Calibri" w:cs="Calibri"/>
            <w:i/>
            <w:iCs/>
            <w:sz w:val="20"/>
            <w:szCs w:val="20"/>
          </w:rPr>
          <w:delText>m</w:delText>
        </w:r>
        <w:r w:rsidR="0089687B" w:rsidRPr="0089687B" w:rsidDel="00375175">
          <w:rPr>
            <w:rFonts w:ascii="Calibri" w:eastAsia="Arial" w:hAnsi="Calibri" w:cs="Calibri"/>
            <w:i/>
            <w:iCs/>
            <w:sz w:val="20"/>
            <w:szCs w:val="20"/>
          </w:rPr>
          <w:delText xml:space="preserve"> Jasmine lub neej tom ntej. Nws xav mus rau hauv lub </w:delText>
        </w:r>
        <w:r w:rsidR="00D51EC3" w:rsidDel="00375175">
          <w:rPr>
            <w:rFonts w:ascii="Calibri" w:eastAsia="Arial" w:hAnsi="Calibri" w:cs="Calibri"/>
            <w:i/>
            <w:iCs/>
            <w:sz w:val="20"/>
            <w:szCs w:val="20"/>
          </w:rPr>
          <w:delText>chav kawm</w:delText>
        </w:r>
        <w:r w:rsidR="0089687B" w:rsidRPr="0089687B" w:rsidDel="00375175">
          <w:rPr>
            <w:rFonts w:ascii="Calibri" w:eastAsia="Arial" w:hAnsi="Calibri" w:cs="Calibri"/>
            <w:i/>
            <w:iCs/>
            <w:sz w:val="20"/>
            <w:szCs w:val="20"/>
          </w:rPr>
          <w:delText xml:space="preserve"> ntawm </w:delText>
        </w:r>
        <w:r w:rsidR="00D51EC3" w:rsidDel="00375175">
          <w:rPr>
            <w:rFonts w:ascii="Calibri" w:eastAsia="Arial" w:hAnsi="Calibri" w:cs="Calibri"/>
            <w:i/>
            <w:iCs/>
            <w:sz w:val="20"/>
            <w:szCs w:val="20"/>
          </w:rPr>
          <w:delText xml:space="preserve">kev plaiv plab </w:delText>
        </w:r>
        <w:r w:rsidR="0089687B" w:rsidRPr="0089687B" w:rsidDel="00375175">
          <w:rPr>
            <w:rFonts w:ascii="Calibri" w:eastAsia="Arial" w:hAnsi="Calibri" w:cs="Calibri"/>
            <w:i/>
            <w:iCs/>
            <w:sz w:val="20"/>
            <w:szCs w:val="20"/>
          </w:rPr>
          <w:delText xml:space="preserve">thiab </w:delText>
        </w:r>
        <w:r w:rsidR="008E5ABA" w:rsidDel="00375175">
          <w:rPr>
            <w:rFonts w:ascii="Calibri" w:eastAsia="Arial" w:hAnsi="Calibri" w:cs="Calibri"/>
            <w:i/>
            <w:iCs/>
            <w:sz w:val="20"/>
            <w:szCs w:val="20"/>
          </w:rPr>
          <w:delText>loj hlob</w:delText>
        </w:r>
        <w:r w:rsidR="0089687B" w:rsidRPr="0089687B" w:rsidDel="00375175">
          <w:rPr>
            <w:rFonts w:ascii="Calibri" w:eastAsia="Arial" w:hAnsi="Calibri" w:cs="Calibri"/>
            <w:i/>
            <w:iCs/>
            <w:sz w:val="20"/>
            <w:szCs w:val="20"/>
          </w:rPr>
          <w:delText>.</w:delText>
        </w:r>
      </w:del>
    </w:p>
    <w:p w14:paraId="171F141D" w14:textId="77777777" w:rsidR="004A72FA" w:rsidRDefault="004A72FA" w:rsidP="004A72FA">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E5369F0" w14:textId="1E304B3A" w:rsidR="004A72FA" w:rsidRPr="00872178" w:rsidRDefault="00375175" w:rsidP="004A72FA">
      <w:pPr>
        <w:jc w:val="both"/>
        <w:rPr>
          <w:rFonts w:ascii="Calibri" w:hAnsi="Calibri" w:cs="Calibri"/>
          <w:i/>
          <w:iCs/>
          <w:sz w:val="20"/>
          <w:szCs w:val="20"/>
        </w:rPr>
      </w:pPr>
      <w:ins w:id="317" w:author="Kaxiong" w:date="2021-05-28T17:02:00Z">
        <w:r>
          <w:rPr>
            <w:rFonts w:ascii="Calibri" w:hAnsi="Calibri" w:cs="Calibri"/>
            <w:i/>
            <w:iCs/>
            <w:sz w:val="20"/>
            <w:szCs w:val="20"/>
          </w:rPr>
          <w:t xml:space="preserve">Tus </w:t>
        </w:r>
      </w:ins>
      <w:del w:id="318" w:author="Kaxiong" w:date="2021-05-28T17:02:00Z">
        <w:r w:rsidR="00915F32" w:rsidRPr="00915F32" w:rsidDel="00375175">
          <w:rPr>
            <w:rFonts w:ascii="Calibri" w:hAnsi="Calibri" w:cs="Calibri"/>
            <w:i/>
            <w:iCs/>
            <w:sz w:val="20"/>
            <w:szCs w:val="20"/>
          </w:rPr>
          <w:delText>N</w:delText>
        </w:r>
      </w:del>
      <w:proofErr w:type="spellStart"/>
      <w:ins w:id="319" w:author="Kaxiong" w:date="2021-05-28T17:02:00Z">
        <w:r>
          <w:rPr>
            <w:rFonts w:ascii="Calibri" w:hAnsi="Calibri" w:cs="Calibri"/>
            <w:i/>
            <w:iCs/>
            <w:sz w:val="20"/>
            <w:szCs w:val="20"/>
          </w:rPr>
          <w:t>n</w:t>
        </w:r>
      </w:ins>
      <w:r w:rsidR="00915F32" w:rsidRPr="00915F32">
        <w:rPr>
          <w:rFonts w:ascii="Calibri" w:hAnsi="Calibri" w:cs="Calibri"/>
          <w:i/>
          <w:iCs/>
          <w:sz w:val="20"/>
          <w:szCs w:val="20"/>
        </w:rPr>
        <w:t>iam</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qhia</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tias</w:t>
      </w:r>
      <w:proofErr w:type="spellEnd"/>
      <w:r w:rsidR="00915F32" w:rsidRPr="00915F32">
        <w:rPr>
          <w:rFonts w:ascii="Calibri" w:hAnsi="Calibri" w:cs="Calibri"/>
          <w:i/>
          <w:iCs/>
          <w:sz w:val="20"/>
          <w:szCs w:val="20"/>
        </w:rPr>
        <w:t xml:space="preserve"> Jasmine </w:t>
      </w:r>
      <w:del w:id="320" w:author="Kaxiong" w:date="2021-05-28T17:02:00Z">
        <w:r w:rsidR="00915F32" w:rsidRPr="00915F32" w:rsidDel="00375175">
          <w:rPr>
            <w:rFonts w:ascii="Calibri" w:hAnsi="Calibri" w:cs="Calibri"/>
            <w:i/>
            <w:iCs/>
            <w:sz w:val="20"/>
            <w:szCs w:val="20"/>
          </w:rPr>
          <w:delText>yuav pab tau</w:delText>
        </w:r>
      </w:del>
      <w:proofErr w:type="spellStart"/>
      <w:ins w:id="321" w:author="Kaxiong" w:date="2021-05-28T17:03:00Z">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tau </w:t>
        </w: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Pr>
            <w:rFonts w:ascii="Calibri" w:hAnsi="Calibri" w:cs="Calibri"/>
            <w:i/>
            <w:iCs/>
            <w:sz w:val="20"/>
            <w:szCs w:val="20"/>
          </w:rPr>
          <w:t>rau</w:t>
        </w:r>
      </w:ins>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hauv</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tsev</w:t>
      </w:r>
      <w:proofErr w:type="spellEnd"/>
      <w:r w:rsidR="00915F32">
        <w:rPr>
          <w:rFonts w:ascii="Calibri" w:hAnsi="Calibri" w:cs="Calibri"/>
          <w:i/>
          <w:iCs/>
          <w:sz w:val="20"/>
          <w:szCs w:val="20"/>
        </w:rPr>
        <w:t>.</w:t>
      </w:r>
    </w:p>
    <w:p w14:paraId="0113E805" w14:textId="77777777" w:rsidR="004A72FA" w:rsidRDefault="004A72FA" w:rsidP="004A72FA">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73B8B465" w14:textId="0A222435" w:rsidR="004A72FA" w:rsidRPr="001D72CB" w:rsidRDefault="00375175" w:rsidP="004A72FA">
      <w:pPr>
        <w:jc w:val="both"/>
        <w:rPr>
          <w:rFonts w:ascii="Calibri" w:hAnsi="Calibri" w:cs="Calibri"/>
          <w:i/>
          <w:iCs/>
          <w:sz w:val="20"/>
          <w:szCs w:val="20"/>
        </w:rPr>
      </w:pPr>
      <w:ins w:id="322" w:author="Kaxiong" w:date="2021-05-28T17:04:00Z">
        <w:r>
          <w:rPr>
            <w:rFonts w:ascii="Calibri" w:hAnsi="Calibri" w:cs="Calibri"/>
            <w:i/>
            <w:iCs/>
            <w:sz w:val="20"/>
            <w:szCs w:val="20"/>
          </w:rPr>
          <w:t xml:space="preserve">Rau </w:t>
        </w:r>
      </w:ins>
      <w:proofErr w:type="spellStart"/>
      <w:r w:rsidR="00AC02CC" w:rsidRPr="00AC02CC">
        <w:rPr>
          <w:rFonts w:ascii="Calibri" w:hAnsi="Calibri" w:cs="Calibri"/>
          <w:i/>
          <w:iCs/>
          <w:sz w:val="20"/>
          <w:szCs w:val="20"/>
        </w:rPr>
        <w:t>leej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niam</w:t>
      </w:r>
      <w:proofErr w:type="spellEnd"/>
      <w:r w:rsidR="00AC02CC" w:rsidRPr="00AC02CC">
        <w:rPr>
          <w:rFonts w:ascii="Calibri" w:hAnsi="Calibri" w:cs="Calibri"/>
          <w:i/>
          <w:iCs/>
          <w:sz w:val="20"/>
          <w:szCs w:val="20"/>
        </w:rPr>
        <w:t xml:space="preserve">, Jasmine tam sim no </w:t>
      </w:r>
      <w:proofErr w:type="spellStart"/>
      <w:r w:rsidR="00AC02CC" w:rsidRPr="00AC02CC">
        <w:rPr>
          <w:rFonts w:ascii="Calibri" w:hAnsi="Calibri" w:cs="Calibri"/>
          <w:i/>
          <w:iCs/>
          <w:sz w:val="20"/>
          <w:szCs w:val="20"/>
        </w:rPr>
        <w:t>noj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qab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nyob</w:t>
      </w:r>
      <w:proofErr w:type="spellEnd"/>
      <w:r w:rsidR="00AC02CC" w:rsidRPr="00AC02CC">
        <w:rPr>
          <w:rFonts w:ascii="Calibri" w:hAnsi="Calibri" w:cs="Calibri"/>
          <w:i/>
          <w:iCs/>
          <w:sz w:val="20"/>
          <w:szCs w:val="20"/>
        </w:rPr>
        <w:t xml:space="preserve"> zoo </w:t>
      </w:r>
      <w:proofErr w:type="spellStart"/>
      <w:r w:rsidR="00AC02CC" w:rsidRPr="00AC02CC">
        <w:rPr>
          <w:rFonts w:ascii="Calibri" w:hAnsi="Calibri" w:cs="Calibri"/>
          <w:i/>
          <w:iCs/>
          <w:sz w:val="20"/>
          <w:szCs w:val="20"/>
        </w:rPr>
        <w:t>thiab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tsis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siv</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tshuaj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kho</w:t>
      </w:r>
      <w:proofErr w:type="spellEnd"/>
      <w:ins w:id="323" w:author="Kaxiong" w:date="2021-05-28T17:04:00Z">
        <w:r>
          <w:rPr>
            <w:rFonts w:ascii="Calibri" w:hAnsi="Calibri" w:cs="Calibri"/>
            <w:i/>
            <w:iCs/>
            <w:sz w:val="20"/>
            <w:szCs w:val="20"/>
          </w:rPr>
          <w:t xml:space="preserve">. Rau </w:t>
        </w:r>
      </w:ins>
      <w:del w:id="324" w:author="Kaxiong" w:date="2021-05-28T17:04:00Z">
        <w:r w:rsidR="00AC02CC" w:rsidRPr="00AC02CC" w:rsidDel="00375175">
          <w:rPr>
            <w:rFonts w:ascii="Calibri" w:hAnsi="Calibri" w:cs="Calibri"/>
            <w:i/>
            <w:iCs/>
            <w:sz w:val="20"/>
            <w:szCs w:val="20"/>
          </w:rPr>
          <w:delText xml:space="preserve"> Cov </w:delText>
        </w:r>
      </w:del>
      <w:proofErr w:type="spellStart"/>
      <w:r w:rsidR="00AC02CC" w:rsidRPr="00AC02CC">
        <w:rPr>
          <w:rFonts w:ascii="Calibri" w:hAnsi="Calibri" w:cs="Calibri"/>
          <w:i/>
          <w:iCs/>
          <w:sz w:val="20"/>
          <w:szCs w:val="20"/>
        </w:rPr>
        <w:t>tsom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iav</w:t>
      </w:r>
      <w:proofErr w:type="spellEnd"/>
      <w:ins w:id="325" w:author="Kaxiong" w:date="2021-05-28T17:04:00Z">
        <w:r>
          <w:rPr>
            <w:rFonts w:ascii="Calibri" w:hAnsi="Calibri" w:cs="Calibri"/>
            <w:i/>
            <w:iCs/>
            <w:sz w:val="20"/>
            <w:szCs w:val="20"/>
          </w:rPr>
          <w:t>.</w:t>
        </w:r>
      </w:ins>
      <w:r w:rsidR="00AC02CC" w:rsidRPr="00AC02CC">
        <w:rPr>
          <w:rFonts w:ascii="Calibri" w:hAnsi="Calibri" w:cs="Calibri"/>
          <w:i/>
          <w:iCs/>
          <w:sz w:val="20"/>
          <w:szCs w:val="20"/>
        </w:rPr>
        <w:t xml:space="preserve"> Jasmine tau </w:t>
      </w:r>
      <w:proofErr w:type="spellStart"/>
      <w:r w:rsidR="00AC02CC" w:rsidRPr="00AC02CC">
        <w:rPr>
          <w:rFonts w:ascii="Calibri" w:hAnsi="Calibri" w:cs="Calibri"/>
          <w:i/>
          <w:iCs/>
          <w:sz w:val="20"/>
          <w:szCs w:val="20"/>
        </w:rPr>
        <w:t>mus</w:t>
      </w:r>
      <w:proofErr w:type="spellEnd"/>
      <w:r w:rsidR="00AC02CC" w:rsidRPr="00AC02CC">
        <w:rPr>
          <w:rFonts w:ascii="Calibri" w:hAnsi="Calibri" w:cs="Calibri"/>
          <w:i/>
          <w:iCs/>
          <w:sz w:val="20"/>
          <w:szCs w:val="20"/>
        </w:rPr>
        <w:t xml:space="preserve"> </w:t>
      </w:r>
      <w:del w:id="326" w:author="Kaxiong" w:date="2021-05-28T17:05:00Z">
        <w:r w:rsidR="00AC02CC" w:rsidRPr="00AC02CC" w:rsidDel="00375175">
          <w:rPr>
            <w:rFonts w:ascii="Calibri" w:hAnsi="Calibri" w:cs="Calibri"/>
            <w:i/>
            <w:iCs/>
            <w:sz w:val="20"/>
            <w:szCs w:val="20"/>
          </w:rPr>
          <w:delText>rau</w:delText>
        </w:r>
      </w:del>
      <w:proofErr w:type="spellStart"/>
      <w:ins w:id="327" w:author="Kaxiong" w:date="2021-05-28T17:05:00Z">
        <w:r>
          <w:rPr>
            <w:rFonts w:ascii="Calibri" w:hAnsi="Calibri" w:cs="Calibri"/>
            <w:i/>
            <w:iCs/>
            <w:sz w:val="20"/>
            <w:szCs w:val="20"/>
          </w:rPr>
          <w:t>cuag</w:t>
        </w:r>
      </w:ins>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nws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tus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kws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kho</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qhov</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muag</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thaum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Lub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Yim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Hli</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xyoo</w:t>
      </w:r>
      <w:proofErr w:type="spellEnd"/>
      <w:r w:rsidR="00AC02CC" w:rsidRPr="00AC02CC">
        <w:rPr>
          <w:rFonts w:ascii="Calibri" w:hAnsi="Calibri" w:cs="Calibri"/>
          <w:i/>
          <w:iCs/>
          <w:sz w:val="20"/>
          <w:szCs w:val="20"/>
        </w:rPr>
        <w:t xml:space="preserve"> 2020. </w:t>
      </w:r>
      <w:ins w:id="328" w:author="Kaxiong" w:date="2021-05-28T17:06:00Z">
        <w:r>
          <w:rPr>
            <w:rFonts w:ascii="Calibri" w:hAnsi="Calibri" w:cs="Calibri"/>
            <w:i/>
            <w:iCs/>
            <w:sz w:val="20"/>
            <w:szCs w:val="20"/>
          </w:rPr>
          <w:t xml:space="preserve">Tau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kuaj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ins>
      <w:proofErr w:type="spellStart"/>
      <w:ins w:id="329" w:author="Kaxiong" w:date="2021-05-28T17:07:00Z">
        <w:r>
          <w:rPr>
            <w:rFonts w:ascii="Calibri" w:hAnsi="Calibri" w:cs="Calibri"/>
            <w:i/>
            <w:iCs/>
            <w:sz w:val="20"/>
            <w:szCs w:val="20"/>
          </w:rPr>
          <w:t>noj</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Pr>
            <w:rFonts w:ascii="Calibri" w:hAnsi="Calibri" w:cs="Calibri"/>
            <w:i/>
            <w:iCs/>
            <w:sz w:val="20"/>
            <w:szCs w:val="20"/>
          </w:rPr>
          <w:t xml:space="preserve"> </w:t>
        </w:r>
        <w:proofErr w:type="spellStart"/>
        <w:r>
          <w:rPr>
            <w:rFonts w:ascii="Calibri" w:hAnsi="Calibri" w:cs="Calibri"/>
            <w:i/>
            <w:iCs/>
            <w:sz w:val="20"/>
            <w:szCs w:val="20"/>
          </w:rPr>
          <w:t>nyob</w:t>
        </w:r>
        <w:proofErr w:type="spellEnd"/>
        <w:r>
          <w:rPr>
            <w:rFonts w:ascii="Calibri" w:hAnsi="Calibri" w:cs="Calibri"/>
            <w:i/>
            <w:iCs/>
            <w:sz w:val="20"/>
            <w:szCs w:val="20"/>
          </w:rPr>
          <w:t xml:space="preserve"> zoo </w:t>
        </w:r>
        <w:proofErr w:type="spellStart"/>
        <w:r w:rsidR="00071E79">
          <w:rPr>
            <w:rFonts w:ascii="Calibri" w:hAnsi="Calibri" w:cs="Calibri"/>
            <w:i/>
            <w:iCs/>
            <w:sz w:val="20"/>
            <w:szCs w:val="20"/>
          </w:rPr>
          <w:t>x</w:t>
        </w:r>
      </w:ins>
      <w:ins w:id="330" w:author="Kaxiong" w:date="2021-05-28T17:08:00Z">
        <w:r w:rsidR="00071E79">
          <w:rPr>
            <w:rFonts w:ascii="Calibri" w:hAnsi="Calibri" w:cs="Calibri"/>
            <w:i/>
            <w:iCs/>
            <w:sz w:val="20"/>
            <w:szCs w:val="20"/>
          </w:rPr>
          <w:t>wm</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yeem</w:t>
        </w:r>
        <w:proofErr w:type="spellEnd"/>
        <w:r w:rsidR="00071E79">
          <w:rPr>
            <w:rFonts w:ascii="Calibri" w:hAnsi="Calibri" w:cs="Calibri"/>
            <w:i/>
            <w:iCs/>
            <w:sz w:val="20"/>
            <w:szCs w:val="20"/>
          </w:rPr>
          <w:t xml:space="preserve"> </w:t>
        </w:r>
      </w:ins>
      <w:proofErr w:type="spellStart"/>
      <w:ins w:id="331" w:author="Kaxiong" w:date="2021-05-28T17:07:00Z">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kho</w:t>
        </w:r>
        <w:proofErr w:type="spellEnd"/>
        <w:r>
          <w:rPr>
            <w:rFonts w:ascii="Calibri" w:hAnsi="Calibri" w:cs="Calibri"/>
            <w:i/>
            <w:iCs/>
            <w:sz w:val="20"/>
            <w:szCs w:val="20"/>
          </w:rPr>
          <w:t xml:space="preserve"> </w:t>
        </w:r>
        <w:proofErr w:type="spellStart"/>
        <w:r>
          <w:rPr>
            <w:rFonts w:ascii="Calibri" w:hAnsi="Calibri" w:cs="Calibri"/>
            <w:i/>
            <w:iCs/>
            <w:sz w:val="20"/>
            <w:szCs w:val="20"/>
          </w:rPr>
          <w:t>hniav</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qhov</w:t>
        </w:r>
        <w:proofErr w:type="spellEnd"/>
        <w:r>
          <w:rPr>
            <w:rFonts w:ascii="Calibri" w:hAnsi="Calibri" w:cs="Calibri"/>
            <w:i/>
            <w:iCs/>
            <w:sz w:val="20"/>
            <w:szCs w:val="20"/>
          </w:rPr>
          <w:t xml:space="preserve"> </w:t>
        </w:r>
        <w:proofErr w:type="spellStart"/>
        <w:r>
          <w:rPr>
            <w:rFonts w:ascii="Calibri" w:hAnsi="Calibri" w:cs="Calibri"/>
            <w:i/>
            <w:iCs/>
            <w:sz w:val="20"/>
            <w:szCs w:val="20"/>
          </w:rPr>
          <w:t>muag</w:t>
        </w:r>
        <w:proofErr w:type="spellEnd"/>
        <w:r>
          <w:rPr>
            <w:rFonts w:ascii="Calibri" w:hAnsi="Calibri" w:cs="Calibri"/>
            <w:i/>
            <w:iCs/>
            <w:sz w:val="20"/>
            <w:szCs w:val="20"/>
          </w:rPr>
          <w:t>.</w:t>
        </w:r>
      </w:ins>
      <w:del w:id="332" w:author="Kaxiong" w:date="2021-05-28T17:07:00Z">
        <w:r w:rsidR="00B13816" w:rsidDel="00375175">
          <w:rPr>
            <w:rFonts w:ascii="Calibri" w:hAnsi="Calibri" w:cs="Calibri"/>
            <w:i/>
            <w:iCs/>
            <w:sz w:val="20"/>
            <w:szCs w:val="20"/>
          </w:rPr>
          <w:delText>N</w:delText>
        </w:r>
        <w:r w:rsidR="00AC02CC" w:rsidRPr="00AC02CC" w:rsidDel="00375175">
          <w:rPr>
            <w:rFonts w:ascii="Calibri" w:hAnsi="Calibri" w:cs="Calibri"/>
            <w:i/>
            <w:iCs/>
            <w:sz w:val="20"/>
            <w:szCs w:val="20"/>
          </w:rPr>
          <w:delText xml:space="preserve">iaj hnub mus kuaj </w:delText>
        </w:r>
        <w:r w:rsidR="00B13816" w:rsidRPr="00AC02CC" w:rsidDel="00375175">
          <w:rPr>
            <w:rFonts w:ascii="Calibri" w:hAnsi="Calibri" w:cs="Calibri"/>
            <w:i/>
            <w:iCs/>
            <w:sz w:val="20"/>
            <w:szCs w:val="20"/>
          </w:rPr>
          <w:delText xml:space="preserve">qhov muag kws kho mob </w:delText>
        </w:r>
        <w:r w:rsidR="00AC02CC" w:rsidRPr="00AC02CC" w:rsidDel="00375175">
          <w:rPr>
            <w:rFonts w:ascii="Calibri" w:hAnsi="Calibri" w:cs="Calibri"/>
            <w:i/>
            <w:iCs/>
            <w:sz w:val="20"/>
            <w:szCs w:val="20"/>
          </w:rPr>
          <w:delText>xyuas</w:delText>
        </w:r>
        <w:r w:rsidR="00B13816" w:rsidDel="00375175">
          <w:rPr>
            <w:rFonts w:ascii="Calibri" w:hAnsi="Calibri" w:cs="Calibri"/>
            <w:i/>
            <w:iCs/>
            <w:sz w:val="20"/>
            <w:szCs w:val="20"/>
          </w:rPr>
          <w:delText xml:space="preserve"> hnub</w:delText>
        </w:r>
        <w:r w:rsidR="00AC02CC" w:rsidRPr="00AC02CC" w:rsidDel="00375175">
          <w:rPr>
            <w:rFonts w:ascii="Calibri" w:hAnsi="Calibri" w:cs="Calibri"/>
            <w:i/>
            <w:iCs/>
            <w:sz w:val="20"/>
            <w:szCs w:val="20"/>
          </w:rPr>
          <w:delText>.</w:delText>
        </w:r>
      </w:del>
    </w:p>
    <w:p w14:paraId="0FED89D2" w14:textId="77777777" w:rsidR="004A72FA" w:rsidRPr="009D58FD" w:rsidRDefault="004A72FA" w:rsidP="004A72FA">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cov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cov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2205589D" w14:textId="5493F3DF" w:rsidR="004A72FA" w:rsidRDefault="00CC1B58" w:rsidP="008D6FBB">
      <w:pPr>
        <w:jc w:val="both"/>
        <w:rPr>
          <w:rFonts w:ascii="Calibri" w:hAnsi="Calibri" w:cs="Calibri"/>
          <w:i/>
          <w:iCs/>
          <w:sz w:val="20"/>
          <w:szCs w:val="20"/>
        </w:rPr>
      </w:pPr>
      <w:proofErr w:type="spellStart"/>
      <w:r w:rsidRPr="00CC1B58">
        <w:rPr>
          <w:rFonts w:ascii="Calibri" w:hAnsi="Calibri" w:cs="Calibri"/>
          <w:i/>
          <w:iCs/>
          <w:sz w:val="20"/>
          <w:szCs w:val="20"/>
        </w:rPr>
        <w:t>Lej</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sau</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ntawv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kev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hloov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pauv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thiab</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kev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hloov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pauv</w:t>
      </w:r>
      <w:proofErr w:type="spellEnd"/>
      <w:r w:rsidRPr="00CC1B58">
        <w:rPr>
          <w:rFonts w:ascii="Calibri" w:hAnsi="Calibri" w:cs="Calibri"/>
          <w:i/>
          <w:iCs/>
          <w:sz w:val="20"/>
          <w:szCs w:val="20"/>
        </w:rPr>
        <w:t xml:space="preserve"> (</w:t>
      </w:r>
      <w:proofErr w:type="spellStart"/>
      <w:del w:id="333" w:author="Kaxiong" w:date="2021-05-28T17:10:00Z">
        <w:r w:rsidRPr="00CC1B58" w:rsidDel="00071E79">
          <w:rPr>
            <w:rFonts w:ascii="Calibri" w:hAnsi="Calibri" w:cs="Calibri"/>
            <w:i/>
            <w:iCs/>
            <w:sz w:val="20"/>
            <w:szCs w:val="20"/>
          </w:rPr>
          <w:delText>cov kev paub lub ntsiab</w:delText>
        </w:r>
      </w:del>
      <w:ins w:id="334" w:author="Kaxiong" w:date="2021-05-28T17:10:00Z">
        <w:r w:rsidR="00071E79">
          <w:rPr>
            <w:rFonts w:ascii="Calibri" w:hAnsi="Calibri" w:cs="Calibri"/>
            <w:i/>
            <w:iCs/>
            <w:sz w:val="20"/>
            <w:szCs w:val="20"/>
          </w:rPr>
          <w:t>hauj</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lwm</w:t>
        </w:r>
      </w:ins>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thiab</w:t>
      </w:r>
      <w:proofErr w:type="spellEnd"/>
      <w:r w:rsidR="00CE394A">
        <w:rPr>
          <w:rFonts w:ascii="Calibri" w:hAnsi="Calibri" w:cs="Calibri"/>
          <w:i/>
          <w:iCs/>
          <w:sz w:val="20"/>
          <w:szCs w:val="20"/>
        </w:rPr>
        <w:t xml:space="preserve"> </w:t>
      </w:r>
      <w:proofErr w:type="spellStart"/>
      <w:ins w:id="335" w:author="Kaxiong" w:date="2021-05-28T17:10:00Z">
        <w:r w:rsidR="00071E79">
          <w:rPr>
            <w:rFonts w:ascii="Calibri" w:hAnsi="Calibri" w:cs="Calibri"/>
            <w:i/>
            <w:iCs/>
            <w:sz w:val="20"/>
            <w:szCs w:val="20"/>
          </w:rPr>
          <w:t>kev</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paub</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txog</w:t>
        </w:r>
        <w:proofErr w:type="spellEnd"/>
        <w:r w:rsidR="00071E79">
          <w:rPr>
            <w:rFonts w:ascii="Calibri" w:hAnsi="Calibri" w:cs="Calibri"/>
            <w:i/>
            <w:iCs/>
            <w:sz w:val="20"/>
            <w:szCs w:val="20"/>
          </w:rPr>
          <w:t xml:space="preserve"> </w:t>
        </w:r>
      </w:ins>
      <w:r w:rsidR="00CE394A">
        <w:rPr>
          <w:rFonts w:ascii="Calibri" w:hAnsi="Calibri" w:cs="Calibri"/>
          <w:i/>
          <w:iCs/>
          <w:sz w:val="20"/>
          <w:szCs w:val="20"/>
        </w:rPr>
        <w:t xml:space="preserve">yam </w:t>
      </w:r>
      <w:proofErr w:type="spellStart"/>
      <w:r w:rsidR="00CE394A">
        <w:rPr>
          <w:rFonts w:ascii="Calibri" w:hAnsi="Calibri" w:cs="Calibri"/>
          <w:i/>
          <w:iCs/>
          <w:sz w:val="20"/>
          <w:szCs w:val="20"/>
        </w:rPr>
        <w:t>hauj</w:t>
      </w:r>
      <w:proofErr w:type="spellEnd"/>
      <w:r w:rsidR="00CE394A">
        <w:rPr>
          <w:rFonts w:ascii="Calibri" w:hAnsi="Calibri" w:cs="Calibri"/>
          <w:i/>
          <w:iCs/>
          <w:sz w:val="20"/>
          <w:szCs w:val="20"/>
        </w:rPr>
        <w:t xml:space="preserve"> </w:t>
      </w:r>
      <w:proofErr w:type="spellStart"/>
      <w:r w:rsidR="00CE394A">
        <w:rPr>
          <w:rFonts w:ascii="Calibri" w:hAnsi="Calibri" w:cs="Calibri"/>
          <w:i/>
          <w:iCs/>
          <w:sz w:val="20"/>
          <w:szCs w:val="20"/>
        </w:rPr>
        <w:t>lwm</w:t>
      </w:r>
      <w:proofErr w:type="spellEnd"/>
      <w:r w:rsidR="00CE394A">
        <w:rPr>
          <w:rFonts w:ascii="Calibri" w:hAnsi="Calibri" w:cs="Calibri"/>
          <w:i/>
          <w:iCs/>
          <w:sz w:val="20"/>
          <w:szCs w:val="20"/>
        </w:rPr>
        <w:t xml:space="preserve"> </w:t>
      </w:r>
      <w:proofErr w:type="spellStart"/>
      <w:ins w:id="336" w:author="Kaxiong" w:date="2021-05-28T17:12:00Z">
        <w:r w:rsidR="00071E79">
          <w:rPr>
            <w:rFonts w:ascii="Calibri" w:hAnsi="Calibri" w:cs="Calibri"/>
            <w:i/>
            <w:iCs/>
            <w:sz w:val="20"/>
            <w:szCs w:val="20"/>
          </w:rPr>
          <w:t>ua</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si</w:t>
        </w:r>
      </w:ins>
      <w:proofErr w:type="spellEnd"/>
      <w:del w:id="337" w:author="Kaxiong" w:date="2021-05-28T17:12:00Z">
        <w:r w:rsidR="00CE394A" w:rsidDel="00071E79">
          <w:rPr>
            <w:rFonts w:ascii="Calibri" w:hAnsi="Calibri" w:cs="Calibri"/>
            <w:i/>
            <w:iCs/>
            <w:sz w:val="20"/>
            <w:szCs w:val="20"/>
          </w:rPr>
          <w:delText>uas nyiam</w:delText>
        </w:r>
      </w:del>
      <w:r w:rsidRPr="00CC1B58">
        <w:rPr>
          <w:rFonts w:ascii="Calibri" w:hAnsi="Calibri" w:cs="Calibri"/>
          <w:i/>
          <w:iCs/>
          <w:sz w:val="20"/>
          <w:szCs w:val="20"/>
        </w:rPr>
        <w:t>)</w:t>
      </w:r>
    </w:p>
    <w:p w14:paraId="2E0701E0" w14:textId="15ECC456" w:rsidR="00F90936" w:rsidRDefault="00F90936" w:rsidP="008D6FBB">
      <w:pPr>
        <w:jc w:val="both"/>
        <w:rPr>
          <w:rFonts w:ascii="Calibri" w:hAnsi="Calibri" w:cs="Calibri"/>
          <w:sz w:val="20"/>
          <w:szCs w:val="20"/>
        </w:rPr>
      </w:pPr>
    </w:p>
    <w:p w14:paraId="3734E41F" w14:textId="03203AAE" w:rsidR="00176A02" w:rsidRDefault="00176A02" w:rsidP="008D6FBB">
      <w:pPr>
        <w:jc w:val="both"/>
        <w:rPr>
          <w:rFonts w:ascii="Calibri" w:hAnsi="Calibri" w:cs="Calibri"/>
          <w:sz w:val="20"/>
          <w:szCs w:val="20"/>
        </w:rPr>
      </w:pPr>
    </w:p>
    <w:p w14:paraId="0677C848" w14:textId="3C4B25EF" w:rsidR="00176A02" w:rsidRDefault="00176A02" w:rsidP="008D6FBB">
      <w:pPr>
        <w:jc w:val="both"/>
        <w:rPr>
          <w:rFonts w:ascii="Calibri" w:hAnsi="Calibri" w:cs="Calibri"/>
          <w:sz w:val="20"/>
          <w:szCs w:val="20"/>
        </w:rPr>
      </w:pPr>
    </w:p>
    <w:p w14:paraId="1369E3D3" w14:textId="77777777"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77777777"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50C8073D" w14:textId="77777777" w:rsidR="005E1B18" w:rsidRDefault="005E1B18" w:rsidP="00176A02">
      <w:pPr>
        <w:rPr>
          <w:rFonts w:ascii="Arial" w:hAnsi="Arial"/>
          <w:b/>
          <w:bCs/>
          <w:sz w:val="20"/>
          <w:szCs w:val="20"/>
        </w:rPr>
      </w:pPr>
    </w:p>
    <w:p w14:paraId="3B4F73B2" w14:textId="7A00A42D" w:rsidR="00176A02" w:rsidRDefault="00176A02" w:rsidP="00176A02">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cov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338" w:author="Kaxiong" w:date="2021-05-28T17:14:00Z">
        <w:r w:rsidR="00071E79">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ins w:id="339" w:author="Kaxiong" w:date="2021-05-28T17:14:00Z">
        <w:r w:rsidR="00071E79">
          <w:rPr>
            <w:rFonts w:ascii="Arial" w:hAnsi="Arial"/>
            <w:b/>
            <w:bCs/>
            <w:sz w:val="20"/>
            <w:szCs w:val="20"/>
          </w:rPr>
          <w:t>hom</w:t>
        </w:r>
        <w:proofErr w:type="spellEnd"/>
        <w:r w:rsidR="00071E79">
          <w:rPr>
            <w:rFonts w:ascii="Arial" w:hAnsi="Arial"/>
            <w:b/>
            <w:bCs/>
            <w:sz w:val="20"/>
            <w:szCs w:val="20"/>
          </w:rPr>
          <w:t xml:space="preserve"> </w:t>
        </w:r>
        <w:proofErr w:type="spellStart"/>
        <w:r w:rsidR="00071E79">
          <w:rPr>
            <w:rFonts w:ascii="Arial" w:hAnsi="Arial"/>
            <w:b/>
            <w:bCs/>
            <w:sz w:val="20"/>
            <w:szCs w:val="20"/>
          </w:rPr>
          <w:t>tshiab</w:t>
        </w:r>
        <w:proofErr w:type="spellEnd"/>
        <w:r w:rsidR="00071E79">
          <w:rPr>
            <w:rFonts w:ascii="Arial" w:hAnsi="Arial"/>
            <w:b/>
            <w:bCs/>
            <w:sz w:val="20"/>
            <w:szCs w:val="20"/>
          </w:rPr>
          <w:t xml:space="preserve"> </w:t>
        </w:r>
      </w:ins>
      <w:proofErr w:type="spellStart"/>
      <w:r w:rsidRPr="00614EA4">
        <w:rPr>
          <w:rFonts w:ascii="Arial" w:hAnsi="Arial"/>
          <w:b/>
          <w:bCs/>
          <w:sz w:val="20"/>
          <w:szCs w:val="20"/>
        </w:rPr>
        <w:t>thiab</w:t>
      </w:r>
      <w:proofErr w:type="spellEnd"/>
      <w:r w:rsidRPr="00614EA4">
        <w:rPr>
          <w:rFonts w:ascii="Arial" w:hAnsi="Arial"/>
          <w:b/>
          <w:bCs/>
          <w:sz w:val="20"/>
          <w:szCs w:val="20"/>
        </w:rPr>
        <w:t>/los</w:t>
      </w:r>
      <w:ins w:id="340" w:author="Kaxiong" w:date="2021-05-28T17:14:00Z">
        <w:r w:rsidR="00071E79">
          <w:rPr>
            <w:rFonts w:ascii="Arial" w:hAnsi="Arial"/>
            <w:b/>
            <w:bCs/>
            <w:sz w:val="20"/>
            <w:szCs w:val="20"/>
          </w:rPr>
          <w:t xml:space="preserve"> </w:t>
        </w:r>
      </w:ins>
      <w:r w:rsidRPr="00614EA4">
        <w:rPr>
          <w:rFonts w:ascii="Arial" w:hAnsi="Arial"/>
          <w:b/>
          <w:bCs/>
          <w:sz w:val="20"/>
          <w:szCs w:val="20"/>
        </w:rPr>
        <w:t xml:space="preserve">sis cov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341" w:author="Kaxiong" w:date="2021-05-28T17:15:00Z">
        <w:r w:rsidR="00071E79">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5E432D0A" w14:textId="77777777" w:rsidR="00176A02" w:rsidRPr="00614EA4" w:rsidRDefault="00176A02" w:rsidP="00176A02">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5223CA99" w14:textId="79A7309F" w:rsidR="00176A02" w:rsidRPr="00C27F43" w:rsidRDefault="00176A02" w:rsidP="00176A02">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cov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342" w:author="Kaxiong" w:date="2021-05-28T17:15:00Z">
        <w:r w:rsidR="00071E79">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ins w:id="343" w:author="Kaxiong" w:date="2021-05-28T17:15:00Z">
        <w:r w:rsidR="00071E79">
          <w:rPr>
            <w:rFonts w:ascii="Arial" w:hAnsi="Arial"/>
            <w:b/>
            <w:bCs/>
            <w:sz w:val="20"/>
            <w:szCs w:val="20"/>
          </w:rPr>
          <w:t>uas</w:t>
        </w:r>
        <w:proofErr w:type="spellEnd"/>
        <w:r w:rsidR="00071E79">
          <w:rPr>
            <w:rFonts w:ascii="Arial" w:hAnsi="Arial"/>
            <w:b/>
            <w:bCs/>
            <w:sz w:val="20"/>
            <w:szCs w:val="20"/>
          </w:rPr>
          <w:t xml:space="preserve"> </w:t>
        </w:r>
        <w:proofErr w:type="spellStart"/>
        <w:r w:rsidR="00071E79">
          <w:rPr>
            <w:rFonts w:ascii="Arial" w:hAnsi="Arial"/>
            <w:b/>
            <w:bCs/>
            <w:sz w:val="20"/>
            <w:szCs w:val="20"/>
          </w:rPr>
          <w:t>tshwm</w:t>
        </w:r>
        <w:proofErr w:type="spellEnd"/>
        <w:r w:rsidR="00071E79">
          <w:rPr>
            <w:rFonts w:ascii="Arial" w:hAnsi="Arial"/>
            <w:b/>
            <w:bCs/>
            <w:sz w:val="20"/>
            <w:szCs w:val="20"/>
          </w:rPr>
          <w:t xml:space="preserve"> sim</w:t>
        </w:r>
      </w:ins>
      <w:ins w:id="344" w:author="Kaxiong" w:date="2021-05-28T17:16:00Z">
        <w:r w:rsidR="00071E79">
          <w:rPr>
            <w:rFonts w:ascii="Arial" w:hAnsi="Arial"/>
            <w:b/>
            <w:bCs/>
            <w:sz w:val="20"/>
            <w:szCs w:val="20"/>
          </w:rPr>
          <w:t xml:space="preserve"> </w:t>
        </w:r>
      </w:ins>
      <w:proofErr w:type="spellStart"/>
      <w:r w:rsidRPr="00614EA4">
        <w:rPr>
          <w:rFonts w:ascii="Arial" w:hAnsi="Arial"/>
          <w:b/>
          <w:bCs/>
          <w:sz w:val="20"/>
          <w:szCs w:val="20"/>
        </w:rPr>
        <w:t>tsawg</w:t>
      </w:r>
      <w:proofErr w:type="spellEnd"/>
      <w:del w:id="345" w:author="Kaxiong" w:date="2021-05-28T17:16:00Z">
        <w:r w:rsidRPr="00614EA4" w:rsidDel="00071E79">
          <w:rPr>
            <w:rFonts w:ascii="Arial" w:hAnsi="Arial"/>
            <w:b/>
            <w:bCs/>
            <w:sz w:val="20"/>
            <w:szCs w:val="20"/>
          </w:rPr>
          <w:delText xml:space="preserve"> dua</w:delText>
        </w:r>
      </w:del>
      <w:r w:rsidRPr="00614EA4">
        <w:rPr>
          <w:rFonts w:ascii="Arial" w:hAnsi="Arial"/>
          <w:b/>
          <w:bCs/>
          <w:sz w:val="20"/>
          <w:szCs w:val="20"/>
        </w:rPr>
        <w:t xml:space="preserve">, cov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los</w:t>
      </w:r>
      <w:ins w:id="346" w:author="Kaxiong" w:date="2021-05-28T17:16:00Z">
        <w:r w:rsidR="00071E79">
          <w:rPr>
            <w:rFonts w:ascii="Arial" w:hAnsi="Arial"/>
            <w:b/>
            <w:bCs/>
            <w:sz w:val="20"/>
            <w:szCs w:val="20"/>
          </w:rPr>
          <w:t xml:space="preserve"> </w:t>
        </w:r>
      </w:ins>
      <w:r w:rsidRPr="00614EA4">
        <w:rPr>
          <w:rFonts w:ascii="Arial" w:hAnsi="Arial"/>
          <w:b/>
          <w:bCs/>
          <w:sz w:val="20"/>
          <w:szCs w:val="20"/>
        </w:rPr>
        <w:t xml:space="preserve">sis cov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cov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746613">
        <w:rPr>
          <w:sz w:val="20"/>
          <w:szCs w:val="20"/>
        </w:rPr>
        <w:sym w:font="Wingdings 2" w:char="F052"/>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w:t>
      </w:r>
      <w:del w:id="347" w:author="Kaxiong" w:date="2021-05-28T17:17:00Z">
        <w:r w:rsidRPr="004A0696" w:rsidDel="00071E79">
          <w:rPr>
            <w:rFonts w:ascii="Arial" w:hAnsi="Arial"/>
            <w:b/>
            <w:bCs/>
            <w:sz w:val="20"/>
            <w:szCs w:val="20"/>
          </w:rPr>
          <w:delText>tau</w:delText>
        </w:r>
      </w:del>
      <w:proofErr w:type="spellStart"/>
      <w:ins w:id="348" w:author="Kaxiong" w:date="2021-05-28T17:17:00Z">
        <w:r w:rsidR="00071E79">
          <w:rPr>
            <w:rFonts w:ascii="Arial" w:hAnsi="Arial"/>
            <w:b/>
            <w:bCs/>
            <w:sz w:val="20"/>
            <w:szCs w:val="20"/>
          </w:rPr>
          <w:t>yog</w:t>
        </w:r>
      </w:ins>
      <w:proofErr w:type="spellEnd"/>
      <w:r w:rsidRPr="004A0696">
        <w:rPr>
          <w:rFonts w:ascii="Arial" w:hAnsi="Arial"/>
          <w:b/>
          <w:bCs/>
          <w:sz w:val="20"/>
          <w:szCs w:val="20"/>
        </w:rPr>
        <w:t xml:space="preserve">,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
    <w:p w14:paraId="422033FC" w14:textId="4AAD161D" w:rsidR="00176A02" w:rsidRPr="00614EA4" w:rsidRDefault="00944ACC" w:rsidP="00176A02">
      <w:pPr>
        <w:rPr>
          <w:rFonts w:ascii="Arial" w:hAnsi="Arial"/>
          <w:sz w:val="20"/>
          <w:szCs w:val="20"/>
        </w:rPr>
      </w:pPr>
      <w:ins w:id="349" w:author="Kaxiong" w:date="2021-05-28T17:18:00Z">
        <w:r>
          <w:rPr>
            <w:rFonts w:ascii="Arial" w:hAnsi="Arial"/>
            <w:b/>
            <w:bCs/>
            <w:sz w:val="20"/>
            <w:szCs w:val="20"/>
          </w:rPr>
          <w:t xml:space="preserve">Cov </w:t>
        </w:r>
      </w:ins>
      <w:del w:id="350" w:author="Kaxiong" w:date="2021-05-28T17:18:00Z">
        <w:r w:rsidR="00176A02" w:rsidRPr="00614EA4" w:rsidDel="00944ACC">
          <w:rPr>
            <w:rFonts w:ascii="Arial" w:hAnsi="Arial"/>
            <w:b/>
            <w:bCs/>
            <w:sz w:val="20"/>
            <w:szCs w:val="20"/>
          </w:rPr>
          <w:delText>K</w:delText>
        </w:r>
      </w:del>
      <w:proofErr w:type="spellStart"/>
      <w:ins w:id="351" w:author="Kaxiong" w:date="2021-05-28T17:18:00Z">
        <w:r>
          <w:rPr>
            <w:rFonts w:ascii="Arial" w:hAnsi="Arial"/>
            <w:b/>
            <w:bCs/>
            <w:sz w:val="20"/>
            <w:szCs w:val="20"/>
          </w:rPr>
          <w:t>k</w:t>
        </w:r>
      </w:ins>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kawm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qhov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muag</w:t>
      </w:r>
      <w:proofErr w:type="spellEnd"/>
      <w:r w:rsidR="00176A02" w:rsidRPr="00614EA4">
        <w:rPr>
          <w:rFonts w:ascii="Arial" w:hAnsi="Arial"/>
          <w:b/>
          <w:bCs/>
          <w:sz w:val="20"/>
          <w:szCs w:val="20"/>
        </w:rPr>
        <w:t xml:space="preserve"> dig los</w:t>
      </w:r>
      <w:ins w:id="352" w:author="Kaxiong" w:date="2021-05-28T17:18:00Z">
        <w:r>
          <w:rPr>
            <w:rFonts w:ascii="Arial" w:hAnsi="Arial"/>
            <w:b/>
            <w:bCs/>
            <w:sz w:val="20"/>
            <w:szCs w:val="20"/>
          </w:rPr>
          <w:t xml:space="preserve"> </w:t>
        </w:r>
      </w:ins>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pom </w:t>
      </w:r>
      <w:proofErr w:type="spellStart"/>
      <w:r w:rsidR="00176A02" w:rsidRPr="00614EA4">
        <w:rPr>
          <w:rFonts w:ascii="Arial" w:hAnsi="Arial"/>
          <w:b/>
          <w:bCs/>
          <w:sz w:val="20"/>
          <w:szCs w:val="20"/>
        </w:rPr>
        <w:t>kev</w:t>
      </w:r>
      <w:proofErr w:type="spellEnd"/>
      <w:ins w:id="353" w:author="Kaxiong" w:date="2021-05-28T17:20:00Z">
        <w:r>
          <w:rPr>
            <w:rFonts w:ascii="Arial" w:hAnsi="Arial"/>
            <w:b/>
            <w:bCs/>
            <w:sz w:val="20"/>
            <w:szCs w:val="20"/>
          </w:rPr>
          <w:t xml:space="preserve"> zoo</w:t>
        </w:r>
      </w:ins>
      <w:r w:rsidR="00176A02" w:rsidRPr="00614EA4">
        <w:rPr>
          <w:rFonts w:ascii="Arial" w:hAnsi="Arial"/>
          <w:sz w:val="20"/>
          <w:szCs w:val="20"/>
        </w:rPr>
        <w:t xml:space="preserve">: </w:t>
      </w:r>
      <w:r w:rsidR="00300211" w:rsidRPr="00300211">
        <w:rPr>
          <w:rFonts w:ascii="Arial" w:hAnsi="Arial"/>
          <w:sz w:val="20"/>
          <w:szCs w:val="20"/>
        </w:rPr>
        <w:t xml:space="preserve">Jasmine </w:t>
      </w:r>
      <w:proofErr w:type="spellStart"/>
      <w:r w:rsidR="00300211" w:rsidRPr="00300211">
        <w:rPr>
          <w:rFonts w:ascii="Arial" w:hAnsi="Arial"/>
          <w:sz w:val="20"/>
          <w:szCs w:val="20"/>
        </w:rPr>
        <w:t>tsis</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yog</w:t>
      </w:r>
      <w:proofErr w:type="spellEnd"/>
      <w:r w:rsidR="00300211" w:rsidRPr="00300211">
        <w:rPr>
          <w:rFonts w:ascii="Arial" w:hAnsi="Arial"/>
          <w:sz w:val="20"/>
          <w:szCs w:val="20"/>
        </w:rPr>
        <w:t xml:space="preserve"> dig </w:t>
      </w:r>
      <w:proofErr w:type="spellStart"/>
      <w:r w:rsidR="00300211" w:rsidRPr="00300211">
        <w:rPr>
          <w:rFonts w:ascii="Arial" w:hAnsi="Arial"/>
          <w:sz w:val="20"/>
          <w:szCs w:val="20"/>
        </w:rPr>
        <w:t>muag</w:t>
      </w:r>
      <w:proofErr w:type="spellEnd"/>
      <w:r w:rsidR="00300211" w:rsidRPr="00300211">
        <w:rPr>
          <w:rFonts w:ascii="Arial" w:hAnsi="Arial"/>
          <w:sz w:val="20"/>
          <w:szCs w:val="20"/>
        </w:rPr>
        <w:t xml:space="preserve"> los sis </w:t>
      </w:r>
      <w:del w:id="354" w:author="Kaxiong" w:date="2021-05-28T17:19:00Z">
        <w:r w:rsidR="00300211" w:rsidRPr="00300211" w:rsidDel="00944ACC">
          <w:rPr>
            <w:rFonts w:ascii="Arial" w:hAnsi="Arial"/>
            <w:sz w:val="20"/>
            <w:szCs w:val="20"/>
          </w:rPr>
          <w:delText>hlag tseg</w:delText>
        </w:r>
      </w:del>
      <w:proofErr w:type="spellStart"/>
      <w:ins w:id="355" w:author="Kaxiong" w:date="2021-05-28T17:19:00Z">
        <w:r>
          <w:rPr>
            <w:rFonts w:ascii="Arial" w:hAnsi="Arial"/>
            <w:sz w:val="20"/>
            <w:szCs w:val="20"/>
          </w:rPr>
          <w:t>tsis</w:t>
        </w:r>
        <w:proofErr w:type="spellEnd"/>
        <w:r>
          <w:rPr>
            <w:rFonts w:ascii="Arial" w:hAnsi="Arial"/>
            <w:sz w:val="20"/>
            <w:szCs w:val="20"/>
          </w:rPr>
          <w:t xml:space="preserve"> pom </w:t>
        </w:r>
        <w:proofErr w:type="spellStart"/>
        <w:r>
          <w:rPr>
            <w:rFonts w:ascii="Arial" w:hAnsi="Arial"/>
            <w:sz w:val="20"/>
            <w:szCs w:val="20"/>
          </w:rPr>
          <w:t>kev</w:t>
        </w:r>
      </w:ins>
      <w:proofErr w:type="spellEnd"/>
      <w:ins w:id="356" w:author="Kaxiong" w:date="2021-05-28T17:20:00Z">
        <w:r>
          <w:rPr>
            <w:rFonts w:ascii="Arial" w:hAnsi="Arial"/>
            <w:sz w:val="20"/>
            <w:szCs w:val="20"/>
          </w:rPr>
          <w:t xml:space="preserve"> zoo</w:t>
        </w:r>
      </w:ins>
    </w:p>
    <w:p w14:paraId="687733AB" w14:textId="14D527C1" w:rsidR="00176A02" w:rsidRDefault="00944ACC" w:rsidP="00176A02">
      <w:pPr>
        <w:rPr>
          <w:rFonts w:ascii="Arial" w:hAnsi="Arial"/>
          <w:sz w:val="20"/>
          <w:szCs w:val="20"/>
        </w:rPr>
      </w:pPr>
      <w:ins w:id="357" w:author="Kaxiong" w:date="2021-05-28T17:18:00Z">
        <w:r>
          <w:rPr>
            <w:rFonts w:ascii="Arial" w:hAnsi="Arial"/>
            <w:b/>
            <w:bCs/>
            <w:sz w:val="20"/>
            <w:szCs w:val="20"/>
          </w:rPr>
          <w:t xml:space="preserve">Cov </w:t>
        </w:r>
      </w:ins>
      <w:del w:id="358" w:author="Kaxiong" w:date="2021-05-28T17:18:00Z">
        <w:r w:rsidR="00176A02" w:rsidRPr="00614EA4" w:rsidDel="00944ACC">
          <w:rPr>
            <w:rFonts w:ascii="Arial" w:hAnsi="Arial"/>
            <w:b/>
            <w:bCs/>
            <w:sz w:val="20"/>
            <w:szCs w:val="20"/>
          </w:rPr>
          <w:delText>K</w:delText>
        </w:r>
      </w:del>
      <w:proofErr w:type="spellStart"/>
      <w:ins w:id="359" w:author="Kaxiong" w:date="2021-05-28T17:18:00Z">
        <w:r>
          <w:rPr>
            <w:rFonts w:ascii="Arial" w:hAnsi="Arial"/>
            <w:b/>
            <w:bCs/>
            <w:sz w:val="20"/>
            <w:szCs w:val="20"/>
          </w:rPr>
          <w:t>k</w:t>
        </w:r>
      </w:ins>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lag </w:t>
      </w:r>
      <w:proofErr w:type="spellStart"/>
      <w:r w:rsidR="00176A02" w:rsidRPr="00614EA4">
        <w:rPr>
          <w:rFonts w:ascii="Arial" w:hAnsi="Arial"/>
          <w:b/>
          <w:bCs/>
          <w:sz w:val="20"/>
          <w:szCs w:val="20"/>
        </w:rPr>
        <w:t>ntseg</w:t>
      </w:r>
      <w:proofErr w:type="spellEnd"/>
      <w:r w:rsidR="00176A02" w:rsidRPr="00614EA4">
        <w:rPr>
          <w:rFonts w:ascii="Arial" w:hAnsi="Arial"/>
          <w:b/>
          <w:bCs/>
          <w:sz w:val="20"/>
          <w:szCs w:val="20"/>
        </w:rPr>
        <w:t xml:space="preserve"> los</w:t>
      </w:r>
      <w:ins w:id="360" w:author="Kaxiong" w:date="2021-05-28T17:19:00Z">
        <w:r>
          <w:rPr>
            <w:rFonts w:ascii="Arial" w:hAnsi="Arial"/>
            <w:b/>
            <w:bCs/>
            <w:sz w:val="20"/>
            <w:szCs w:val="20"/>
          </w:rPr>
          <w:t xml:space="preserve"> </w:t>
        </w:r>
      </w:ins>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hnov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lus</w:t>
      </w:r>
      <w:proofErr w:type="spellEnd"/>
      <w:r w:rsidR="00176A02" w:rsidRPr="00614EA4">
        <w:rPr>
          <w:rFonts w:ascii="Arial" w:hAnsi="Arial"/>
          <w:b/>
          <w:bCs/>
          <w:sz w:val="20"/>
          <w:szCs w:val="20"/>
        </w:rPr>
        <w:t xml:space="preserve"> zoo</w:t>
      </w:r>
      <w:r w:rsidR="00176A02" w:rsidRPr="00614EA4">
        <w:rPr>
          <w:rFonts w:ascii="Arial" w:hAnsi="Arial"/>
          <w:sz w:val="20"/>
          <w:szCs w:val="20"/>
        </w:rPr>
        <w:t xml:space="preserve">: </w:t>
      </w:r>
      <w:r w:rsidR="00A813EC" w:rsidRPr="00A813EC">
        <w:rPr>
          <w:rFonts w:ascii="Arial" w:hAnsi="Arial"/>
          <w:sz w:val="20"/>
          <w:szCs w:val="20"/>
        </w:rPr>
        <w:t xml:space="preserve">Jasmine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yog</w:t>
      </w:r>
      <w:proofErr w:type="spellEnd"/>
      <w:r w:rsidR="00A813EC" w:rsidRPr="00A813EC">
        <w:rPr>
          <w:rFonts w:ascii="Arial" w:hAnsi="Arial"/>
          <w:sz w:val="20"/>
          <w:szCs w:val="20"/>
        </w:rPr>
        <w:t xml:space="preserve"> </w:t>
      </w:r>
      <w:del w:id="361" w:author="Kaxiong" w:date="2021-05-28T17:20:00Z">
        <w:r w:rsidR="00A813EC" w:rsidRPr="00A813EC" w:rsidDel="00944ACC">
          <w:rPr>
            <w:rFonts w:ascii="Arial" w:hAnsi="Arial"/>
            <w:sz w:val="20"/>
            <w:szCs w:val="20"/>
          </w:rPr>
          <w:delText xml:space="preserve">tus neeg </w:delText>
        </w:r>
      </w:del>
      <w:r w:rsidR="00A813EC" w:rsidRPr="00A813EC">
        <w:rPr>
          <w:rFonts w:ascii="Arial" w:hAnsi="Arial"/>
          <w:sz w:val="20"/>
          <w:szCs w:val="20"/>
        </w:rPr>
        <w:t xml:space="preserve">lag </w:t>
      </w:r>
      <w:proofErr w:type="spellStart"/>
      <w:r w:rsidR="00A813EC" w:rsidRPr="00A813EC">
        <w:rPr>
          <w:rFonts w:ascii="Arial" w:hAnsi="Arial"/>
          <w:sz w:val="20"/>
          <w:szCs w:val="20"/>
        </w:rPr>
        <w:t>ntseg</w:t>
      </w:r>
      <w:proofErr w:type="spellEnd"/>
      <w:r w:rsidR="00A813EC" w:rsidRPr="00A813EC">
        <w:rPr>
          <w:rFonts w:ascii="Arial" w:hAnsi="Arial"/>
          <w:sz w:val="20"/>
          <w:szCs w:val="20"/>
        </w:rPr>
        <w:t xml:space="preserve"> los</w:t>
      </w:r>
      <w:r w:rsidR="00987B37">
        <w:rPr>
          <w:rFonts w:ascii="Arial" w:hAnsi="Arial"/>
          <w:sz w:val="20"/>
          <w:szCs w:val="20"/>
        </w:rPr>
        <w:t xml:space="preserve"> </w:t>
      </w:r>
      <w:r w:rsidR="00A813EC" w:rsidRPr="00A813EC">
        <w:rPr>
          <w:rFonts w:ascii="Arial" w:hAnsi="Arial"/>
          <w:sz w:val="20"/>
          <w:szCs w:val="20"/>
        </w:rPr>
        <w:t xml:space="preserve">sis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hnov</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lus</w:t>
      </w:r>
      <w:proofErr w:type="spellEnd"/>
      <w:r w:rsidR="00A813EC" w:rsidRPr="00A813EC">
        <w:rPr>
          <w:rFonts w:ascii="Arial" w:hAnsi="Arial"/>
          <w:sz w:val="20"/>
          <w:szCs w:val="20"/>
        </w:rPr>
        <w:t xml:space="preserve">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7296D1FA" w:rsidR="00176A02" w:rsidRPr="00614EA4"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As</w:t>
      </w:r>
      <w:ins w:id="362" w:author="Kaxiong" w:date="2021-05-28T17:21:00Z">
        <w:r w:rsidR="00EF48F7">
          <w:rPr>
            <w:rFonts w:ascii="Arial" w:hAnsi="Arial"/>
            <w:b/>
            <w:bCs/>
            <w:sz w:val="20"/>
            <w:szCs w:val="20"/>
          </w:rPr>
          <w:t xml:space="preserve"> </w:t>
        </w:r>
      </w:ins>
      <w:proofErr w:type="spellStart"/>
      <w:r w:rsidRPr="00614EA4">
        <w:rPr>
          <w:rFonts w:ascii="Arial" w:hAnsi="Arial"/>
          <w:b/>
          <w:bCs/>
          <w:sz w:val="20"/>
          <w:szCs w:val="20"/>
        </w:rPr>
        <w:t>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375732E6" w14:textId="678169A0" w:rsidR="00176A02" w:rsidRPr="00614EA4" w:rsidRDefault="00176A02" w:rsidP="00176A02">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ins w:id="363" w:author="Kaxiong" w:date="2021-05-28T17:22:00Z">
        <w:r w:rsidR="00EF48F7">
          <w:rPr>
            <w:rFonts w:ascii="Arial" w:hAnsi="Arial"/>
            <w:b/>
            <w:bCs/>
            <w:sz w:val="20"/>
            <w:szCs w:val="20"/>
          </w:rPr>
          <w:t xml:space="preserve"> </w:t>
        </w:r>
        <w:proofErr w:type="spellStart"/>
        <w:r w:rsidR="00EF48F7">
          <w:rPr>
            <w:rFonts w:ascii="Arial" w:hAnsi="Arial"/>
            <w:b/>
            <w:bCs/>
            <w:sz w:val="20"/>
            <w:szCs w:val="20"/>
          </w:rPr>
          <w:t>ntawm</w:t>
        </w:r>
      </w:ins>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del w:id="364" w:author="Kaxiong" w:date="2021-05-28T17:22:00Z">
        <w:r w:rsidRPr="00614EA4" w:rsidDel="00EF48F7">
          <w:rPr>
            <w:rFonts w:ascii="Arial" w:hAnsi="Arial"/>
            <w:sz w:val="20"/>
            <w:szCs w:val="20"/>
          </w:rPr>
          <w:delText>Muaj</w:delText>
        </w:r>
      </w:del>
      <w:proofErr w:type="spellStart"/>
      <w:ins w:id="365" w:author="Kaxiong" w:date="2021-05-28T17:22:00Z">
        <w:r w:rsidR="00EF48F7">
          <w:rPr>
            <w:rFonts w:ascii="Arial" w:hAnsi="Arial"/>
            <w:sz w:val="20"/>
            <w:szCs w:val="20"/>
          </w:rPr>
          <w:t>Yog</w:t>
        </w:r>
      </w:ins>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del w:id="366" w:author="Kaxiong" w:date="2021-05-28T17:22:00Z">
        <w:r w:rsidRPr="00614EA4" w:rsidDel="00EF48F7">
          <w:rPr>
            <w:rFonts w:ascii="Arial" w:hAnsi="Arial"/>
            <w:sz w:val="20"/>
            <w:szCs w:val="20"/>
          </w:rPr>
          <w:delText>Muaj</w:delText>
        </w:r>
      </w:del>
      <w:proofErr w:type="spellStart"/>
      <w:ins w:id="367" w:author="Kaxiong" w:date="2021-05-28T17:22:00Z">
        <w:r w:rsidR="00EF48F7">
          <w:rPr>
            <w:rFonts w:ascii="Arial" w:hAnsi="Arial"/>
            <w:sz w:val="20"/>
            <w:szCs w:val="20"/>
          </w:rPr>
          <w:t>Yog</w:t>
        </w:r>
      </w:ins>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del w:id="368" w:author="Kaxiong" w:date="2021-05-28T17:22:00Z">
        <w:r w:rsidRPr="00614EA4" w:rsidDel="00EF48F7">
          <w:rPr>
            <w:rFonts w:ascii="Arial" w:hAnsi="Arial"/>
            <w:sz w:val="20"/>
            <w:szCs w:val="20"/>
          </w:rPr>
          <w:delText>Muaj</w:delText>
        </w:r>
      </w:del>
      <w:proofErr w:type="spellStart"/>
      <w:ins w:id="369" w:author="Kaxiong" w:date="2021-05-28T17:22:00Z">
        <w:r w:rsidR="00EF48F7">
          <w:rPr>
            <w:rFonts w:ascii="Arial" w:hAnsi="Arial"/>
            <w:sz w:val="20"/>
            <w:szCs w:val="20"/>
          </w:rPr>
          <w:t>tias</w:t>
        </w:r>
        <w:proofErr w:type="spellEnd"/>
        <w:r w:rsidR="00EF48F7">
          <w:rPr>
            <w:rFonts w:ascii="Arial" w:hAnsi="Arial"/>
            <w:sz w:val="20"/>
            <w:szCs w:val="20"/>
          </w:rPr>
          <w:t xml:space="preserve"> </w:t>
        </w:r>
        <w:proofErr w:type="spellStart"/>
        <w:r w:rsidR="00EF48F7">
          <w:rPr>
            <w:rFonts w:ascii="Arial" w:hAnsi="Arial"/>
            <w:sz w:val="20"/>
            <w:szCs w:val="20"/>
          </w:rPr>
          <w:t>yog</w:t>
        </w:r>
      </w:ins>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ins w:id="370" w:author="Kaxiong" w:date="2021-05-28T17:23:00Z">
        <w:r w:rsidR="00EF48F7">
          <w:rPr>
            <w:rFonts w:ascii="Arial" w:hAnsi="Arial"/>
            <w:sz w:val="20"/>
            <w:szCs w:val="20"/>
          </w:rPr>
          <w:t>raug</w:t>
        </w:r>
        <w:proofErr w:type="spellEnd"/>
        <w:r w:rsidR="00EF48F7">
          <w:rPr>
            <w:rFonts w:ascii="Arial" w:hAnsi="Arial"/>
            <w:sz w:val="20"/>
            <w:szCs w:val="20"/>
          </w:rPr>
          <w:t xml:space="preserve"> </w:t>
        </w:r>
      </w:ins>
      <w:proofErr w:type="spellStart"/>
      <w:r w:rsidRPr="00614EA4">
        <w:rPr>
          <w:rFonts w:ascii="Arial" w:hAnsi="Arial"/>
          <w:sz w:val="20"/>
          <w:szCs w:val="20"/>
        </w:rPr>
        <w:t>muab</w:t>
      </w:r>
      <w:proofErr w:type="spellEnd"/>
      <w:r w:rsidRPr="00614EA4">
        <w:rPr>
          <w:rFonts w:ascii="Arial" w:hAnsi="Arial"/>
          <w:sz w:val="20"/>
          <w:szCs w:val="20"/>
        </w:rPr>
        <w:t xml:space="preserve"> </w:t>
      </w:r>
      <w:proofErr w:type="spellStart"/>
      <w:ins w:id="371" w:author="Kaxiong" w:date="2021-05-28T17:23:00Z">
        <w:r w:rsidR="00EF48F7">
          <w:rPr>
            <w:rFonts w:ascii="Arial" w:hAnsi="Arial"/>
            <w:sz w:val="20"/>
            <w:szCs w:val="20"/>
          </w:rPr>
          <w:t>pab</w:t>
        </w:r>
        <w:proofErr w:type="spellEnd"/>
        <w:r w:rsidR="00EF48F7">
          <w:rPr>
            <w:rFonts w:ascii="Arial" w:hAnsi="Arial"/>
            <w:sz w:val="20"/>
            <w:szCs w:val="20"/>
          </w:rPr>
          <w:t xml:space="preserve"> </w:t>
        </w:r>
      </w:ins>
      <w:r w:rsidRPr="00614EA4">
        <w:rPr>
          <w:rFonts w:ascii="Arial" w:hAnsi="Arial"/>
          <w:sz w:val="20"/>
          <w:szCs w:val="20"/>
        </w:rPr>
        <w:t xml:space="preserve">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274877CD" w14:textId="1424E25A" w:rsidR="00176A02" w:rsidRPr="00614EA4" w:rsidRDefault="00176A02" w:rsidP="00176A02">
      <w:pPr>
        <w:rPr>
          <w:rFonts w:ascii="Arial" w:hAnsi="Arial"/>
          <w:sz w:val="20"/>
          <w:szCs w:val="20"/>
        </w:rPr>
      </w:pPr>
      <w:del w:id="372" w:author="Kaxiong" w:date="2021-05-28T17:23:00Z">
        <w:r w:rsidRPr="00614EA4" w:rsidDel="00EF48F7">
          <w:rPr>
            <w:rFonts w:ascii="Arial" w:hAnsi="Arial"/>
            <w:b/>
            <w:bCs/>
            <w:sz w:val="20"/>
            <w:szCs w:val="20"/>
          </w:rPr>
          <w:delText>Qhov</w:delText>
        </w:r>
      </w:del>
      <w:ins w:id="373" w:author="Kaxiong" w:date="2021-05-28T17:23:00Z">
        <w:r w:rsidR="00EF48F7">
          <w:rPr>
            <w:rFonts w:ascii="Arial" w:hAnsi="Arial"/>
            <w:b/>
            <w:bCs/>
            <w:sz w:val="20"/>
            <w:szCs w:val="20"/>
          </w:rPr>
          <w:t>Cov</w:t>
        </w:r>
      </w:ins>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374" w:author="Kaxiong" w:date="2021-05-28T17:23:00Z">
        <w:r w:rsidR="00EF48F7">
          <w:rPr>
            <w:rFonts w:ascii="Arial" w:hAnsi="Arial"/>
            <w:b/>
            <w:bCs/>
            <w:sz w:val="20"/>
            <w:szCs w:val="20"/>
          </w:rPr>
          <w:t xml:space="preserve"> </w:t>
        </w:r>
        <w:proofErr w:type="spellStart"/>
        <w:r w:rsidR="00EF48F7">
          <w:rPr>
            <w:rFonts w:ascii="Arial" w:hAnsi="Arial"/>
            <w:b/>
            <w:bCs/>
            <w:sz w:val="20"/>
            <w:szCs w:val="20"/>
          </w:rPr>
          <w:t>cuam</w:t>
        </w:r>
      </w:ins>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ins w:id="375" w:author="Kaxiong" w:date="2021-05-28T17:23:00Z">
        <w:r w:rsidR="00EF48F7">
          <w:rPr>
            <w:rFonts w:ascii="Arial" w:hAnsi="Arial"/>
            <w:b/>
            <w:bCs/>
            <w:sz w:val="20"/>
            <w:szCs w:val="20"/>
          </w:rPr>
          <w:t>raug</w:t>
        </w:r>
        <w:proofErr w:type="spellEnd"/>
        <w:r w:rsidR="00EF48F7">
          <w:rPr>
            <w:rFonts w:ascii="Arial" w:hAnsi="Arial"/>
            <w:b/>
            <w:bCs/>
            <w:sz w:val="20"/>
            <w:szCs w:val="20"/>
          </w:rPr>
          <w:t xml:space="preserve"> </w:t>
        </w:r>
      </w:ins>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sidR="00E11719">
        <w:rPr>
          <w:sz w:val="20"/>
          <w:szCs w:val="20"/>
        </w:rPr>
        <w:sym w:font="Wingdings 2" w:char="F0A3"/>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ins w:id="376" w:author="Kaxiong" w:date="2021-05-28T17:24:00Z">
        <w:r w:rsidR="00EF48F7">
          <w:rPr>
            <w:rFonts w:ascii="Arial" w:hAnsi="Arial"/>
            <w:sz w:val="20"/>
            <w:szCs w:val="20"/>
          </w:rPr>
          <w:t>Ib</w:t>
        </w:r>
        <w:proofErr w:type="spellEnd"/>
        <w:r w:rsidR="00EF48F7">
          <w:rPr>
            <w:rFonts w:ascii="Arial" w:hAnsi="Arial"/>
            <w:sz w:val="20"/>
            <w:szCs w:val="20"/>
          </w:rPr>
          <w:t xml:space="preserve"> </w:t>
        </w:r>
        <w:proofErr w:type="spellStart"/>
        <w:r w:rsidR="00EF48F7">
          <w:rPr>
            <w:rFonts w:ascii="Arial" w:hAnsi="Arial"/>
            <w:sz w:val="20"/>
            <w:szCs w:val="20"/>
          </w:rPr>
          <w:t>Txwm</w:t>
        </w:r>
      </w:ins>
      <w:proofErr w:type="spellEnd"/>
      <w:del w:id="377" w:author="Kaxiong" w:date="2021-05-28T17:24:00Z">
        <w:r w:rsidRPr="00614EA4" w:rsidDel="00EF48F7">
          <w:rPr>
            <w:rFonts w:ascii="Arial" w:hAnsi="Arial"/>
            <w:sz w:val="20"/>
            <w:szCs w:val="20"/>
          </w:rPr>
          <w:delText>Txuas Ib</w:delText>
        </w:r>
        <w:r w:rsidRPr="00614EA4" w:rsidDel="00EF48F7">
          <w:rPr>
            <w:rFonts w:ascii="Arial" w:hAnsi="Arial"/>
            <w:b/>
            <w:bCs/>
            <w:sz w:val="20"/>
            <w:szCs w:val="20"/>
          </w:rPr>
          <w:delText xml:space="preserve"> </w:delText>
        </w:r>
        <w:r w:rsidRPr="00614EA4" w:rsidDel="00EF48F7">
          <w:rPr>
            <w:rFonts w:ascii="Arial" w:hAnsi="Arial"/>
            <w:sz w:val="20"/>
            <w:szCs w:val="20"/>
          </w:rPr>
          <w:delText>Nrab</w:delText>
        </w:r>
      </w:del>
      <w:r w:rsidRPr="00614EA4">
        <w:rPr>
          <w:sz w:val="20"/>
          <w:szCs w:val="20"/>
        </w:rPr>
        <w:t xml:space="preserve"> </w:t>
      </w:r>
      <w:r>
        <w:rPr>
          <w:sz w:val="20"/>
          <w:szCs w:val="20"/>
        </w:rPr>
        <w:sym w:font="Wingdings 2" w:char="F0A3"/>
      </w:r>
      <w:r>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2228A993" w14:textId="54D5E9A6" w:rsidR="00176A02" w:rsidRPr="00614EA4" w:rsidRDefault="00176A02" w:rsidP="00176A02">
      <w:pPr>
        <w:rPr>
          <w:rFonts w:ascii="Arial" w:hAnsi="Arial"/>
          <w:b/>
          <w:bCs/>
          <w:sz w:val="20"/>
          <w:szCs w:val="20"/>
        </w:rPr>
      </w:pPr>
      <w:r w:rsidRPr="00614EA4">
        <w:rPr>
          <w:rFonts w:ascii="Arial" w:hAnsi="Arial"/>
          <w:b/>
          <w:bCs/>
          <w:sz w:val="20"/>
          <w:szCs w:val="20"/>
        </w:rPr>
        <w:lastRenderedPageBreak/>
        <w:t>Tus</w:t>
      </w:r>
      <w:ins w:id="378" w:author="Kaxiong" w:date="2021-05-28T17:24:00Z">
        <w:r w:rsidR="00EF48F7">
          <w:rPr>
            <w:rFonts w:ascii="Arial" w:hAnsi="Arial"/>
            <w:b/>
            <w:bCs/>
            <w:sz w:val="20"/>
            <w:szCs w:val="20"/>
          </w:rPr>
          <w:t xml:space="preserve"> </w:t>
        </w:r>
      </w:ins>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0CFE256D" w14:textId="53F24C81"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ins w:id="379" w:author="Kaxiong" w:date="2021-05-28T17:26:00Z">
        <w:r w:rsidR="00EF48F7">
          <w:t xml:space="preserve">Kev </w:t>
        </w:r>
        <w:proofErr w:type="spellStart"/>
        <w:r w:rsidR="00EF48F7">
          <w:t>Kawm</w:t>
        </w:r>
        <w:proofErr w:type="spellEnd"/>
        <w:r w:rsidR="00EF48F7">
          <w:t xml:space="preserve"> </w:t>
        </w:r>
        <w:proofErr w:type="spellStart"/>
        <w:r w:rsidR="00EF48F7">
          <w:t>Txog</w:t>
        </w:r>
        <w:proofErr w:type="spellEnd"/>
        <w:r w:rsidR="00EF48F7">
          <w:t xml:space="preserve"> </w:t>
        </w:r>
      </w:ins>
      <w:ins w:id="380" w:author="Kaxiong" w:date="2021-05-28T17:28:00Z">
        <w:r w:rsidR="00EF48F7">
          <w:t xml:space="preserve">Tus </w:t>
        </w:r>
        <w:proofErr w:type="spellStart"/>
        <w:r w:rsidR="00EF48F7">
          <w:t>Qauv</w:t>
        </w:r>
        <w:proofErr w:type="spellEnd"/>
        <w:r w:rsidR="00EF48F7">
          <w:t xml:space="preserve"> </w:t>
        </w:r>
        <w:proofErr w:type="spellStart"/>
        <w:r w:rsidR="00EF48F7">
          <w:t>Tsim</w:t>
        </w:r>
        <w:proofErr w:type="spellEnd"/>
        <w:r w:rsidR="00EF48F7">
          <w:t xml:space="preserve"> </w:t>
        </w:r>
        <w:proofErr w:type="spellStart"/>
        <w:r w:rsidR="00EF48F7">
          <w:t>Lus</w:t>
        </w:r>
        <w:proofErr w:type="spellEnd"/>
        <w:r w:rsidR="00EF48F7">
          <w:t xml:space="preserve"> As </w:t>
        </w:r>
        <w:proofErr w:type="spellStart"/>
        <w:r w:rsidR="00EF48F7">
          <w:t>Kiv</w:t>
        </w:r>
      </w:ins>
      <w:proofErr w:type="spellEnd"/>
      <w:del w:id="381" w:author="Kaxiong" w:date="2021-05-28T17:28:00Z">
        <w:r w:rsidRPr="00614EA4" w:rsidDel="00BE5040">
          <w:rPr>
            <w:rFonts w:ascii="Arial" w:hAnsi="Arial"/>
            <w:sz w:val="20"/>
            <w:szCs w:val="20"/>
          </w:rPr>
          <w:delText>Txheej Txheem Kawm Lus Askiv Kom Zoo</w:delText>
        </w:r>
      </w:del>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Pr>
          <w:rFonts w:ascii="Arial" w:hAnsi="Arial"/>
          <w:sz w:val="20"/>
          <w:szCs w:val="20"/>
        </w:rPr>
        <w:t xml:space="preserve"> </w:t>
      </w:r>
      <w:r w:rsidRPr="00614EA4">
        <w:rPr>
          <w:rFonts w:ascii="Arial" w:hAnsi="Arial"/>
          <w:sz w:val="20"/>
          <w:szCs w:val="20"/>
        </w:rPr>
        <w:t xml:space="preserve">sis </w:t>
      </w:r>
      <w:proofErr w:type="spellStart"/>
      <w:ins w:id="382" w:author="Kaxiong" w:date="2021-05-28T17:30:00Z">
        <w:r w:rsidR="00BE5040">
          <w:rPr>
            <w:rFonts w:ascii="Arial" w:hAnsi="Arial"/>
            <w:sz w:val="20"/>
            <w:szCs w:val="20"/>
          </w:rPr>
          <w:t>kev</w:t>
        </w:r>
        <w:proofErr w:type="spellEnd"/>
        <w:r w:rsidR="00BE5040">
          <w:rPr>
            <w:rFonts w:ascii="Arial" w:hAnsi="Arial"/>
            <w:sz w:val="20"/>
            <w:szCs w:val="20"/>
          </w:rPr>
          <w:t xml:space="preserve"> </w:t>
        </w:r>
      </w:ins>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0CEE82D8" w14:textId="73EB0C42" w:rsidR="00176A02" w:rsidRPr="00941BD7" w:rsidRDefault="00BE5040" w:rsidP="00176A02">
      <w:pPr>
        <w:rPr>
          <w:rFonts w:ascii="Arial" w:hAnsi="Arial"/>
          <w:b/>
          <w:bCs/>
          <w:sz w:val="22"/>
          <w:szCs w:val="22"/>
        </w:rPr>
      </w:pPr>
      <w:ins w:id="383" w:author="Kaxiong" w:date="2021-05-28T17:30:00Z">
        <w:r>
          <w:rPr>
            <w:rFonts w:ascii="Arial" w:hAnsi="Arial"/>
            <w:b/>
            <w:bCs/>
            <w:sz w:val="22"/>
            <w:szCs w:val="22"/>
          </w:rPr>
          <w:t xml:space="preserve">Cov </w:t>
        </w:r>
      </w:ins>
      <w:proofErr w:type="spellStart"/>
      <w:ins w:id="384" w:author="Kaxiong" w:date="2021-05-28T17:31:00Z">
        <w:r>
          <w:rPr>
            <w:rFonts w:ascii="Arial" w:hAnsi="Arial"/>
            <w:b/>
            <w:bCs/>
            <w:sz w:val="22"/>
            <w:szCs w:val="22"/>
          </w:rPr>
          <w:t>kev</w:t>
        </w:r>
        <w:proofErr w:type="spellEnd"/>
        <w:r>
          <w:rPr>
            <w:rFonts w:ascii="Arial" w:hAnsi="Arial"/>
            <w:b/>
            <w:bCs/>
            <w:sz w:val="22"/>
            <w:szCs w:val="22"/>
          </w:rPr>
          <w:t xml:space="preserve"> </w:t>
        </w:r>
      </w:ins>
      <w:del w:id="385" w:author="Kaxiong" w:date="2021-05-28T17:31:00Z">
        <w:r w:rsidR="00176A02" w:rsidRPr="00F31FA5" w:rsidDel="00BE5040">
          <w:rPr>
            <w:rFonts w:ascii="Arial" w:hAnsi="Arial"/>
            <w:b/>
            <w:bCs/>
            <w:sz w:val="22"/>
            <w:szCs w:val="22"/>
          </w:rPr>
          <w:delText>T</w:delText>
        </w:r>
      </w:del>
      <w:proofErr w:type="spellStart"/>
      <w:ins w:id="386" w:author="Kaxiong" w:date="2021-05-28T17:31:00Z">
        <w:r>
          <w:rPr>
            <w:rFonts w:ascii="Arial" w:hAnsi="Arial"/>
            <w:b/>
            <w:bCs/>
            <w:sz w:val="22"/>
            <w:szCs w:val="22"/>
          </w:rPr>
          <w:t>t</w:t>
        </w:r>
      </w:ins>
      <w:r w:rsidR="00176A02" w:rsidRPr="00F31FA5">
        <w:rPr>
          <w:rFonts w:ascii="Arial" w:hAnsi="Arial"/>
          <w:b/>
          <w:bCs/>
          <w:sz w:val="22"/>
          <w:szCs w:val="22"/>
        </w:rPr>
        <w:t>awm</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tswv</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yim</w:t>
      </w:r>
      <w:proofErr w:type="spellEnd"/>
      <w:r w:rsidR="00176A02" w:rsidRPr="00F31FA5">
        <w:rPr>
          <w:rFonts w:ascii="Arial" w:hAnsi="Arial"/>
          <w:b/>
          <w:bCs/>
          <w:sz w:val="22"/>
          <w:szCs w:val="22"/>
        </w:rPr>
        <w:t>:</w:t>
      </w:r>
      <w:r w:rsidR="00176A02">
        <w:rPr>
          <w:rFonts w:ascii="Arial" w:hAnsi="Arial"/>
          <w:b/>
          <w:bCs/>
          <w:sz w:val="22"/>
          <w:szCs w:val="22"/>
        </w:rPr>
        <w:t xml:space="preserve"> </w:t>
      </w:r>
    </w:p>
    <w:p w14:paraId="351E4D72" w14:textId="1B422881" w:rsidR="00176A02" w:rsidRPr="00614EA4" w:rsidRDefault="00176A02" w:rsidP="00176A02">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los</w:t>
      </w:r>
      <w:ins w:id="387" w:author="Kaxiong" w:date="2021-05-28T17:31:00Z">
        <w:r w:rsidR="00BE5040">
          <w:rPr>
            <w:rFonts w:ascii="Arial" w:hAnsi="Arial"/>
            <w:b/>
            <w:bCs/>
            <w:sz w:val="20"/>
            <w:szCs w:val="20"/>
          </w:rPr>
          <w:t xml:space="preserve"> </w:t>
        </w:r>
      </w:ins>
      <w:r w:rsidRPr="00614EA4">
        <w:rPr>
          <w:rFonts w:ascii="Arial" w:hAnsi="Arial"/>
          <w:b/>
          <w:bCs/>
          <w:sz w:val="20"/>
          <w:szCs w:val="20"/>
        </w:rPr>
        <w:t xml:space="preserve">sis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668DD1FF" w14:textId="38F108CA" w:rsidR="00176A02" w:rsidRPr="00614EA4" w:rsidRDefault="000E1D24" w:rsidP="00176A02">
      <w:pPr>
        <w:rPr>
          <w:rFonts w:ascii="Arial" w:hAnsi="Arial"/>
          <w:sz w:val="20"/>
          <w:szCs w:val="20"/>
        </w:rPr>
      </w:pPr>
      <w:r>
        <w:rPr>
          <w:rFonts w:ascii="Arial" w:hAnsi="Arial"/>
          <w:b/>
          <w:bCs/>
          <w:sz w:val="20"/>
          <w:szCs w:val="20"/>
        </w:rPr>
        <w:sym w:font="Wingdings 2" w:char="F0A3"/>
      </w:r>
      <w:proofErr w:type="spellStart"/>
      <w:r w:rsidR="00176A02" w:rsidRPr="002A3D90">
        <w:rPr>
          <w:rFonts w:ascii="Arial" w:hAnsi="Arial"/>
          <w:b/>
          <w:bCs/>
          <w:sz w:val="20"/>
          <w:szCs w:val="20"/>
        </w:rPr>
        <w:t>Yog</w:t>
      </w:r>
      <w:proofErr w:type="spellEnd"/>
      <w:r w:rsidR="00176A02" w:rsidRPr="002A3D90">
        <w:rPr>
          <w:rFonts w:ascii="Arial" w:hAnsi="Arial"/>
          <w:b/>
          <w:bCs/>
          <w:sz w:val="20"/>
          <w:szCs w:val="20"/>
        </w:rPr>
        <w:t xml:space="preserve">   </w:t>
      </w:r>
      <w:r>
        <w:rPr>
          <w:rFonts w:ascii="Arial" w:hAnsi="Arial"/>
          <w:sz w:val="20"/>
          <w:szCs w:val="20"/>
        </w:rPr>
        <w:sym w:font="Wingdings 2" w:char="F052"/>
      </w:r>
      <w:proofErr w:type="spellStart"/>
      <w:r w:rsidR="00176A02" w:rsidRPr="002A3D90">
        <w:rPr>
          <w:rFonts w:ascii="Arial" w:hAnsi="Arial"/>
          <w:b/>
          <w:bCs/>
          <w:sz w:val="20"/>
          <w:szCs w:val="20"/>
        </w:rPr>
        <w:t>Tsis</w:t>
      </w:r>
      <w:proofErr w:type="spellEnd"/>
      <w:r w:rsidR="00176A02" w:rsidRPr="002A3D90">
        <w:rPr>
          <w:rFonts w:ascii="Arial" w:hAnsi="Arial"/>
          <w:b/>
          <w:bCs/>
          <w:sz w:val="20"/>
          <w:szCs w:val="20"/>
        </w:rPr>
        <w:t xml:space="preserve"> </w:t>
      </w:r>
      <w:proofErr w:type="spellStart"/>
      <w:r w:rsidR="00176A02" w:rsidRPr="002A3D90">
        <w:rPr>
          <w:rFonts w:ascii="Arial" w:hAnsi="Arial"/>
          <w:b/>
          <w:bCs/>
          <w:sz w:val="20"/>
          <w:szCs w:val="20"/>
        </w:rPr>
        <w:t>Yog</w:t>
      </w:r>
      <w:proofErr w:type="spellEnd"/>
      <w:r w:rsidR="00176A02">
        <w:rPr>
          <w:rFonts w:ascii="Arial" w:hAnsi="Arial"/>
          <w:b/>
          <w:bCs/>
          <w:sz w:val="20"/>
          <w:szCs w:val="20"/>
        </w:rPr>
        <w:t xml:space="preserve"> </w:t>
      </w:r>
      <w:r w:rsidR="00176A02" w:rsidRPr="00D04388">
        <w:rPr>
          <w:rFonts w:ascii="Arial" w:hAnsi="Arial"/>
          <w:sz w:val="20"/>
          <w:szCs w:val="20"/>
        </w:rPr>
        <w:t>(</w:t>
      </w:r>
      <w:proofErr w:type="spellStart"/>
      <w:r w:rsidR="00176A02" w:rsidRPr="00D04388">
        <w:rPr>
          <w:rFonts w:ascii="Arial" w:hAnsi="Arial"/>
          <w:sz w:val="20"/>
          <w:szCs w:val="20"/>
        </w:rPr>
        <w:t>piav</w:t>
      </w:r>
      <w:proofErr w:type="spellEnd"/>
      <w:r w:rsidR="00176A02" w:rsidRPr="00D04388">
        <w:rPr>
          <w:rFonts w:ascii="Arial" w:hAnsi="Arial"/>
          <w:sz w:val="20"/>
          <w:szCs w:val="20"/>
        </w:rPr>
        <w:t xml:space="preserve"> </w:t>
      </w:r>
      <w:proofErr w:type="spellStart"/>
      <w:r w:rsidR="00176A02" w:rsidRPr="00D04388">
        <w:rPr>
          <w:rFonts w:ascii="Arial" w:hAnsi="Arial"/>
          <w:sz w:val="20"/>
          <w:szCs w:val="20"/>
        </w:rPr>
        <w:t>qhia</w:t>
      </w:r>
      <w:proofErr w:type="spellEnd"/>
      <w:r w:rsidR="00176A02" w:rsidRPr="00D04388">
        <w:rPr>
          <w:rFonts w:ascii="Arial" w:hAnsi="Arial"/>
          <w:sz w:val="20"/>
          <w:szCs w:val="20"/>
        </w:rPr>
        <w:t>)</w:t>
      </w:r>
      <w:r w:rsidR="00176A02">
        <w:rPr>
          <w:rFonts w:ascii="Arial" w:hAnsi="Arial"/>
          <w:sz w:val="20"/>
          <w:szCs w:val="20"/>
        </w:rPr>
        <w:t xml:space="preserve"> </w:t>
      </w:r>
    </w:p>
    <w:p w14:paraId="69BE1DB1" w14:textId="15292BC9" w:rsidR="00176A02"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del w:id="388" w:author="Kaxiong" w:date="2021-05-28T17:32:00Z">
        <w:r w:rsidRPr="00614EA4" w:rsidDel="00BE5040">
          <w:rPr>
            <w:rFonts w:ascii="Arial" w:hAnsi="Arial"/>
            <w:b/>
            <w:bCs/>
            <w:sz w:val="20"/>
            <w:szCs w:val="20"/>
          </w:rPr>
          <w:delText>tau</w:delText>
        </w:r>
      </w:del>
      <w:proofErr w:type="spellStart"/>
      <w:ins w:id="389" w:author="Kaxiong" w:date="2021-05-28T17:32:00Z">
        <w:r w:rsidR="00BE5040">
          <w:rPr>
            <w:rFonts w:ascii="Arial" w:hAnsi="Arial"/>
            <w:b/>
            <w:bCs/>
            <w:sz w:val="20"/>
            <w:szCs w:val="20"/>
          </w:rPr>
          <w:t>yog</w:t>
        </w:r>
      </w:ins>
      <w:proofErr w:type="spellEnd"/>
      <w:r w:rsidRPr="00614EA4">
        <w:rPr>
          <w:rFonts w:ascii="Arial" w:hAnsi="Arial"/>
          <w:b/>
          <w:bCs/>
          <w:sz w:val="20"/>
          <w:szCs w:val="20"/>
        </w:rPr>
        <w:t xml:space="preserve">,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del w:id="390" w:author="Kaxiong" w:date="2021-05-28T17:32:00Z">
        <w:r w:rsidRPr="00614EA4" w:rsidDel="00BE5040">
          <w:rPr>
            <w:rFonts w:ascii="Arial" w:hAnsi="Arial"/>
            <w:b/>
            <w:bCs/>
            <w:sz w:val="20"/>
            <w:szCs w:val="20"/>
          </w:rPr>
          <w:delText>txoj</w:delText>
        </w:r>
      </w:del>
      <w:ins w:id="391" w:author="Kaxiong" w:date="2021-05-28T17:32:00Z">
        <w:r w:rsidR="00BE5040">
          <w:rPr>
            <w:rFonts w:ascii="Arial" w:hAnsi="Arial"/>
            <w:b/>
            <w:bCs/>
            <w:sz w:val="20"/>
            <w:szCs w:val="20"/>
          </w:rPr>
          <w:t>cov</w:t>
        </w:r>
      </w:ins>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cov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cov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3D860B62" w14:textId="77777777" w:rsidR="00176A02" w:rsidRPr="003A1FFD" w:rsidRDefault="00176A02" w:rsidP="00176A02">
      <w:pPr>
        <w:rPr>
          <w:rFonts w:ascii="Arial" w:hAnsi="Arial"/>
          <w:sz w:val="20"/>
          <w:szCs w:val="20"/>
        </w:rPr>
      </w:pPr>
    </w:p>
    <w:p w14:paraId="5A6F80A6" w14:textId="0D81CBDC" w:rsidR="00176A02" w:rsidRDefault="00176A02" w:rsidP="00176A02">
      <w:pPr>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r w:rsidRPr="00614EA4">
        <w:rPr>
          <w:rFonts w:ascii="Arial" w:hAnsi="Arial"/>
          <w:sz w:val="20"/>
          <w:szCs w:val="20"/>
        </w:rPr>
        <w:t xml:space="preserve">Tus </w:t>
      </w:r>
      <w:proofErr w:type="spellStart"/>
      <w:r w:rsidRPr="00614EA4">
        <w:rPr>
          <w:rFonts w:ascii="Arial" w:hAnsi="Arial"/>
          <w:sz w:val="20"/>
          <w:szCs w:val="20"/>
        </w:rPr>
        <w:t>Cwj</w:t>
      </w:r>
      <w:proofErr w:type="spellEnd"/>
      <w:r w:rsidRPr="00614EA4">
        <w:rPr>
          <w:rFonts w:ascii="Arial" w:hAnsi="Arial"/>
          <w:sz w:val="20"/>
          <w:szCs w:val="20"/>
        </w:rPr>
        <w:t xml:space="preserve"> </w:t>
      </w:r>
      <w:proofErr w:type="spellStart"/>
      <w:r w:rsidRPr="00614EA4">
        <w:rPr>
          <w:rFonts w:ascii="Arial" w:hAnsi="Arial"/>
          <w:sz w:val="20"/>
          <w:szCs w:val="20"/>
        </w:rPr>
        <w:t>Pwm</w:t>
      </w:r>
      <w:proofErr w:type="spellEnd"/>
      <w:r w:rsidRPr="00614EA4">
        <w:rPr>
          <w:rFonts w:ascii="Arial" w:hAnsi="Arial"/>
          <w:sz w:val="20"/>
          <w:szCs w:val="20"/>
        </w:rPr>
        <w:t xml:space="preserve"> </w:t>
      </w:r>
      <w:proofErr w:type="spellStart"/>
      <w:r w:rsidRPr="00614EA4">
        <w:rPr>
          <w:rFonts w:ascii="Arial" w:hAnsi="Arial"/>
          <w:sz w:val="20"/>
          <w:szCs w:val="20"/>
        </w:rPr>
        <w:t>Lub</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w:t>
      </w:r>
      <w:proofErr w:type="spellStart"/>
      <w:r w:rsidRPr="00614EA4">
        <w:rPr>
          <w:rFonts w:ascii="Arial" w:hAnsi="Arial"/>
          <w:sz w:val="20"/>
          <w:szCs w:val="20"/>
        </w:rPr>
        <w:t>Phiaj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sz w:val="20"/>
          <w:szCs w:val="20"/>
        </w:rPr>
        <w:t xml:space="preserve"> </w:t>
      </w:r>
      <w:proofErr w:type="spellStart"/>
      <w:r w:rsidRPr="00614EA4">
        <w:rPr>
          <w:rFonts w:ascii="Arial" w:hAnsi="Arial"/>
          <w:sz w:val="20"/>
          <w:szCs w:val="20"/>
        </w:rPr>
        <w:t>feem</w:t>
      </w:r>
      <w:proofErr w:type="spellEnd"/>
      <w:r w:rsidRPr="00614EA4">
        <w:rPr>
          <w:rFonts w:ascii="Arial" w:hAnsi="Arial"/>
          <w:sz w:val="20"/>
          <w:szCs w:val="20"/>
        </w:rPr>
        <w:t xml:space="preserve"> </w:t>
      </w:r>
      <w:proofErr w:type="spellStart"/>
      <w:r w:rsidRPr="00614EA4">
        <w:rPr>
          <w:rFonts w:ascii="Arial" w:hAnsi="Arial"/>
          <w:sz w:val="20"/>
          <w:szCs w:val="20"/>
        </w:rPr>
        <w:t>ntawm</w:t>
      </w:r>
      <w:proofErr w:type="spellEnd"/>
      <w:r w:rsidRPr="00614EA4">
        <w:rPr>
          <w:rFonts w:ascii="Arial" w:hAnsi="Arial"/>
          <w:sz w:val="20"/>
          <w:szCs w:val="20"/>
        </w:rPr>
        <w:t xml:space="preserve"> IEP</w:t>
      </w:r>
      <w:r>
        <w:rPr>
          <w:rFonts w:ascii="Arial" w:hAnsi="Arial"/>
          <w:sz w:val="20"/>
          <w:szCs w:val="20"/>
        </w:rPr>
        <w:t xml:space="preserve">  </w:t>
      </w:r>
      <w:r>
        <w:rPr>
          <w:noProof/>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614EA4">
        <w:rPr>
          <w:sz w:val="20"/>
          <w:szCs w:val="20"/>
        </w:rPr>
        <w:t xml:space="preserve"> </w:t>
      </w:r>
      <w:r w:rsidRPr="00614EA4">
        <w:rPr>
          <w:rFonts w:ascii="Arial" w:hAnsi="Arial"/>
          <w:sz w:val="20"/>
          <w:szCs w:val="20"/>
        </w:rPr>
        <w:t>Kev</w:t>
      </w:r>
      <w:ins w:id="392" w:author="Kaxiong" w:date="2021-05-28T17:35:00Z">
        <w:r w:rsidR="00BE5040">
          <w:rPr>
            <w:rFonts w:ascii="Arial" w:hAnsi="Arial"/>
            <w:sz w:val="20"/>
            <w:szCs w:val="20"/>
          </w:rPr>
          <w:t xml:space="preserve"> </w:t>
        </w:r>
        <w:proofErr w:type="spellStart"/>
        <w:r w:rsidR="00BE5040">
          <w:rPr>
            <w:rFonts w:ascii="Arial" w:hAnsi="Arial"/>
            <w:sz w:val="20"/>
            <w:szCs w:val="20"/>
          </w:rPr>
          <w:t>Npaj</w:t>
        </w:r>
        <w:proofErr w:type="spellEnd"/>
        <w:r w:rsidR="00BE5040">
          <w:rPr>
            <w:rFonts w:ascii="Arial" w:hAnsi="Arial"/>
            <w:sz w:val="20"/>
            <w:szCs w:val="20"/>
          </w:rPr>
          <w:t xml:space="preserve"> </w:t>
        </w:r>
      </w:ins>
      <w:del w:id="393" w:author="Kaxiong" w:date="2021-05-28T17:35:00Z">
        <w:r w:rsidRPr="00614EA4" w:rsidDel="00BE5040">
          <w:rPr>
            <w:rFonts w:ascii="Arial" w:hAnsi="Arial"/>
            <w:sz w:val="20"/>
            <w:szCs w:val="20"/>
          </w:rPr>
          <w:delText xml:space="preserve"> Pab Cuam </w:delText>
        </w:r>
      </w:del>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Tshuam</w:t>
      </w:r>
      <w:proofErr w:type="spellEnd"/>
      <w:r w:rsidRPr="00614EA4">
        <w:rPr>
          <w:rFonts w:ascii="Arial" w:hAnsi="Arial"/>
          <w:sz w:val="20"/>
          <w:szCs w:val="20"/>
        </w:rPr>
        <w:t xml:space="preserve"> </w:t>
      </w:r>
      <w:ins w:id="394" w:author="Kaxiong" w:date="2021-05-28T17:35:00Z">
        <w:r w:rsidR="00BE5040">
          <w:rPr>
            <w:rFonts w:ascii="Arial" w:hAnsi="Arial"/>
            <w:sz w:val="20"/>
            <w:szCs w:val="20"/>
          </w:rPr>
          <w:t xml:space="preserve">Tus </w:t>
        </w:r>
        <w:proofErr w:type="spellStart"/>
        <w:r w:rsidR="00BE5040">
          <w:rPr>
            <w:rFonts w:ascii="Arial" w:hAnsi="Arial"/>
            <w:sz w:val="20"/>
            <w:szCs w:val="20"/>
          </w:rPr>
          <w:t>Cwj</w:t>
        </w:r>
        <w:proofErr w:type="spellEnd"/>
        <w:r w:rsidR="00BE5040">
          <w:rPr>
            <w:rFonts w:ascii="Arial" w:hAnsi="Arial"/>
            <w:sz w:val="20"/>
            <w:szCs w:val="20"/>
          </w:rPr>
          <w:t xml:space="preserve"> </w:t>
        </w:r>
        <w:proofErr w:type="spellStart"/>
        <w:r w:rsidR="00BE5040">
          <w:rPr>
            <w:rFonts w:ascii="Arial" w:hAnsi="Arial"/>
            <w:sz w:val="20"/>
            <w:szCs w:val="20"/>
          </w:rPr>
          <w:t>Pwm</w:t>
        </w:r>
      </w:ins>
      <w:proofErr w:type="spellEnd"/>
      <w:ins w:id="395" w:author="Kaxiong" w:date="2021-05-28T17:36:00Z">
        <w:r w:rsidR="00BE5040">
          <w:rPr>
            <w:rFonts w:ascii="Arial" w:hAnsi="Arial"/>
            <w:sz w:val="20"/>
            <w:szCs w:val="20"/>
          </w:rPr>
          <w:t xml:space="preserve"> </w:t>
        </w:r>
      </w:ins>
      <w:r w:rsidRPr="00614EA4">
        <w:rPr>
          <w:rFonts w:ascii="Arial" w:hAnsi="Arial"/>
          <w:sz w:val="20"/>
          <w:szCs w:val="20"/>
        </w:rPr>
        <w:t xml:space="preserve">(BIP) </w:t>
      </w:r>
      <w:ins w:id="396" w:author="Kaxiong" w:date="2021-05-28T17:36:00Z">
        <w:r w:rsidR="00BE5040">
          <w:rPr>
            <w:rFonts w:ascii="Arial" w:hAnsi="Arial"/>
            <w:sz w:val="20"/>
            <w:szCs w:val="20"/>
          </w:rPr>
          <w:t xml:space="preserve">Tau </w:t>
        </w:r>
      </w:ins>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nrog</w:t>
      </w:r>
      <w:proofErr w:type="spellEnd"/>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0630872F" w14:textId="0EBEBE50"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65E7DBE3" w14:textId="77777777" w:rsidR="0076717D" w:rsidRDefault="0076717D" w:rsidP="0076717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DA435C">
        <w:trPr>
          <w:trHeight w:val="721"/>
        </w:trPr>
        <w:tc>
          <w:tcPr>
            <w:tcW w:w="3673" w:type="dxa"/>
          </w:tcPr>
          <w:p w14:paraId="493CE8A7" w14:textId="46F3984F" w:rsidR="007B3B95" w:rsidRPr="00BB29BF" w:rsidRDefault="007B3B95"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0A7A75">
              <w:rPr>
                <w:rFonts w:ascii="Arial" w:hAnsi="Arial"/>
                <w:sz w:val="20"/>
                <w:szCs w:val="20"/>
              </w:rPr>
              <w:t>Npaj</w:t>
            </w:r>
            <w:proofErr w:type="spellEnd"/>
            <w:r w:rsidR="000A7A75">
              <w:rPr>
                <w:rFonts w:ascii="Arial" w:hAnsi="Arial"/>
                <w:sz w:val="20"/>
                <w:szCs w:val="20"/>
              </w:rPr>
              <w:t xml:space="preserve"> </w:t>
            </w:r>
            <w:proofErr w:type="spellStart"/>
            <w:r w:rsidR="000A7A75">
              <w:rPr>
                <w:rFonts w:ascii="Arial" w:hAnsi="Arial"/>
                <w:sz w:val="20"/>
                <w:szCs w:val="20"/>
              </w:rPr>
              <w:t>Ua</w:t>
            </w:r>
            <w:proofErr w:type="spellEnd"/>
            <w:r w:rsidR="000A7A75">
              <w:rPr>
                <w:rFonts w:ascii="Arial" w:hAnsi="Arial"/>
                <w:sz w:val="20"/>
                <w:szCs w:val="20"/>
              </w:rPr>
              <w:t xml:space="preserve"> </w:t>
            </w:r>
            <w:proofErr w:type="spellStart"/>
            <w:r w:rsidR="000A7A75">
              <w:rPr>
                <w:rFonts w:ascii="Arial" w:hAnsi="Arial"/>
                <w:sz w:val="20"/>
                <w:szCs w:val="20"/>
              </w:rPr>
              <w:t>Hauj</w:t>
            </w:r>
            <w:proofErr w:type="spellEnd"/>
            <w:r w:rsidR="000A7A75">
              <w:rPr>
                <w:rFonts w:ascii="Arial" w:hAnsi="Arial"/>
                <w:sz w:val="20"/>
                <w:szCs w:val="20"/>
              </w:rPr>
              <w:t xml:space="preserve"> </w:t>
            </w:r>
            <w:proofErr w:type="spellStart"/>
            <w:r w:rsidR="000A7A75">
              <w:rPr>
                <w:rFonts w:ascii="Arial" w:hAnsi="Arial"/>
                <w:sz w:val="20"/>
                <w:szCs w:val="20"/>
              </w:rPr>
              <w:t>Lwm</w:t>
            </w:r>
            <w:proofErr w:type="spellEnd"/>
          </w:p>
        </w:tc>
        <w:tc>
          <w:tcPr>
            <w:tcW w:w="6783" w:type="dxa"/>
            <w:vMerge w:val="restart"/>
          </w:tcPr>
          <w:p w14:paraId="40B6364B" w14:textId="596F82A7" w:rsidR="007B3B95" w:rsidRPr="00BB29BF" w:rsidRDefault="007B3B95"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proofErr w:type="spellStart"/>
            <w:r w:rsidR="001265BC">
              <w:rPr>
                <w:rFonts w:ascii="Arial" w:hAnsi="Arial"/>
                <w:i/>
                <w:iCs/>
                <w:sz w:val="20"/>
                <w:szCs w:val="20"/>
                <w:u w:val="single"/>
              </w:rPr>
              <w:t>Lub</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Hom</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Phiaj</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Uas</w:t>
            </w:r>
            <w:proofErr w:type="spellEnd"/>
            <w:r w:rsidR="001265BC">
              <w:rPr>
                <w:rFonts w:ascii="Arial" w:hAnsi="Arial"/>
                <w:i/>
                <w:iCs/>
                <w:sz w:val="20"/>
                <w:szCs w:val="20"/>
                <w:u w:val="single"/>
              </w:rPr>
              <w:t xml:space="preserve"> Tau </w:t>
            </w:r>
            <w:proofErr w:type="spellStart"/>
            <w:r w:rsidR="001265BC">
              <w:rPr>
                <w:rFonts w:ascii="Arial" w:hAnsi="Arial"/>
                <w:i/>
                <w:iCs/>
                <w:sz w:val="20"/>
                <w:szCs w:val="20"/>
                <w:u w:val="single"/>
              </w:rPr>
              <w:t>Muab</w:t>
            </w:r>
            <w:proofErr w:type="spellEnd"/>
            <w:r w:rsidR="001265BC">
              <w:rPr>
                <w:rFonts w:ascii="Arial" w:hAnsi="Arial"/>
                <w:i/>
                <w:iCs/>
                <w:sz w:val="20"/>
                <w:szCs w:val="20"/>
                <w:u w:val="single"/>
              </w:rPr>
              <w:t xml:space="preserve"> #</w:t>
            </w:r>
            <w:r w:rsidR="00AA0131">
              <w:rPr>
                <w:rFonts w:ascii="Arial" w:hAnsi="Arial"/>
                <w:i/>
                <w:iCs/>
                <w:sz w:val="20"/>
                <w:szCs w:val="20"/>
                <w:u w:val="single"/>
              </w:rPr>
              <w:t>3</w:t>
            </w:r>
          </w:p>
          <w:p w14:paraId="294DBD1B" w14:textId="77777777" w:rsidR="007B3B95" w:rsidRPr="00BB29BF" w:rsidRDefault="007B3B95" w:rsidP="00DA435C">
            <w:pPr>
              <w:rPr>
                <w:rFonts w:ascii="Arial" w:hAnsi="Arial"/>
                <w:b/>
                <w:bCs/>
                <w:sz w:val="20"/>
                <w:szCs w:val="20"/>
              </w:rPr>
            </w:pPr>
          </w:p>
          <w:p w14:paraId="265C70D4" w14:textId="033DC307" w:rsidR="007B3B95" w:rsidRPr="00BB29BF" w:rsidRDefault="007B3B95"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397" w:author="Kaxiong" w:date="2021-05-28T17:51:00Z">
              <w:r w:rsidRPr="003F7065" w:rsidDel="00D769AF">
                <w:rPr>
                  <w:rFonts w:ascii="Arial" w:hAnsi="Arial"/>
                  <w:sz w:val="20"/>
                  <w:szCs w:val="20"/>
                </w:rPr>
                <w:delText xml:space="preserve">Txog </w:delText>
              </w:r>
            </w:del>
            <w:del w:id="398" w:author="Kaxiong" w:date="2021-05-28T17:41:00Z">
              <w:r w:rsidR="00875FA3" w:rsidDel="00EF2016">
                <w:rPr>
                  <w:rFonts w:ascii="Arial" w:hAnsi="Arial"/>
                  <w:sz w:val="20"/>
                  <w:szCs w:val="20"/>
                </w:rPr>
                <w:delText>Hnub Tim</w:delText>
              </w:r>
            </w:del>
            <w:proofErr w:type="spellStart"/>
            <w:ins w:id="399"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sidR="00875FA3">
              <w:rPr>
                <w:rFonts w:ascii="Arial" w:hAnsi="Arial"/>
                <w:sz w:val="20"/>
                <w:szCs w:val="20"/>
              </w:rPr>
              <w:t xml:space="preserve"> </w:t>
            </w:r>
            <w:r w:rsidR="001E1DDA">
              <w:rPr>
                <w:rFonts w:ascii="Arial" w:hAnsi="Arial"/>
                <w:sz w:val="20"/>
                <w:szCs w:val="20"/>
              </w:rPr>
              <w:t>0</w:t>
            </w:r>
            <w:r w:rsidR="00875FA3">
              <w:rPr>
                <w:rFonts w:ascii="Arial" w:hAnsi="Arial"/>
                <w:sz w:val="20"/>
                <w:szCs w:val="20"/>
              </w:rPr>
              <w:t>5/11/</w:t>
            </w:r>
            <w:r>
              <w:rPr>
                <w:rFonts w:ascii="Arial" w:hAnsi="Arial"/>
                <w:sz w:val="20"/>
                <w:szCs w:val="20"/>
              </w:rPr>
              <w:t>202</w:t>
            </w:r>
            <w:r w:rsidR="00D8089E">
              <w:rPr>
                <w:rFonts w:ascii="Arial" w:hAnsi="Arial"/>
                <w:sz w:val="20"/>
                <w:szCs w:val="20"/>
              </w:rPr>
              <w:t>2</w:t>
            </w:r>
            <w:r w:rsidRPr="003F7065">
              <w:rPr>
                <w:rFonts w:ascii="Arial" w:hAnsi="Arial"/>
                <w:sz w:val="20"/>
                <w:szCs w:val="20"/>
              </w:rPr>
              <w:t>,</w:t>
            </w:r>
            <w:r>
              <w:t xml:space="preserve"> </w:t>
            </w:r>
            <w:r w:rsidR="00BB3325" w:rsidRPr="00BB3325">
              <w:rPr>
                <w:rFonts w:ascii="Arial" w:hAnsi="Arial" w:cs="Arial"/>
                <w:sz w:val="20"/>
                <w:szCs w:val="20"/>
              </w:rPr>
              <w:t xml:space="preserve">Jasmine </w:t>
            </w:r>
            <w:proofErr w:type="spellStart"/>
            <w:r w:rsidR="00BB3325" w:rsidRPr="00BB3325">
              <w:rPr>
                <w:rFonts w:ascii="Arial" w:hAnsi="Arial" w:cs="Arial"/>
                <w:sz w:val="20"/>
                <w:szCs w:val="20"/>
              </w:rPr>
              <w:t>yuav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txheeb</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xyuas</w:t>
            </w:r>
            <w:proofErr w:type="spellEnd"/>
            <w:r w:rsidR="00BB3325" w:rsidRPr="00BB3325">
              <w:rPr>
                <w:rFonts w:ascii="Arial" w:hAnsi="Arial" w:cs="Arial"/>
                <w:sz w:val="20"/>
                <w:szCs w:val="20"/>
              </w:rPr>
              <w:t xml:space="preserve"> cov chav </w:t>
            </w:r>
            <w:proofErr w:type="spellStart"/>
            <w:r w:rsidR="00BB3325" w:rsidRPr="00BB3325">
              <w:rPr>
                <w:rFonts w:ascii="Arial" w:hAnsi="Arial" w:cs="Arial"/>
                <w:sz w:val="20"/>
                <w:szCs w:val="20"/>
              </w:rPr>
              <w:t>kawm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cuam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tshuam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nws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ins w:id="400" w:author="Kaxiong" w:date="2021-05-28T17:43:00Z">
              <w:r w:rsidR="00EF2016">
                <w:rPr>
                  <w:rFonts w:ascii="Arial" w:hAnsi="Arial" w:cs="Arial"/>
                  <w:sz w:val="20"/>
                  <w:szCs w:val="20"/>
                </w:rPr>
                <w:t>uas</w:t>
              </w:r>
              <w:proofErr w:type="spellEnd"/>
              <w:r w:rsidR="00EF2016">
                <w:rPr>
                  <w:rFonts w:ascii="Arial" w:hAnsi="Arial" w:cs="Arial"/>
                  <w:sz w:val="20"/>
                  <w:szCs w:val="20"/>
                </w:rPr>
                <w:t xml:space="preserve"> </w:t>
              </w:r>
            </w:ins>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siv</w:t>
            </w:r>
            <w:proofErr w:type="spellEnd"/>
            <w:r w:rsidR="00BB3325" w:rsidRPr="00BB3325">
              <w:rPr>
                <w:rFonts w:ascii="Arial" w:hAnsi="Arial" w:cs="Arial"/>
                <w:sz w:val="20"/>
                <w:szCs w:val="20"/>
              </w:rPr>
              <w:t xml:space="preserve"> STC3 Cov </w:t>
            </w:r>
            <w:proofErr w:type="spellStart"/>
            <w:ins w:id="401" w:author="Kaxiong" w:date="2021-05-28T17:43:00Z">
              <w:r w:rsidR="00EF2016">
                <w:rPr>
                  <w:rFonts w:ascii="Arial" w:hAnsi="Arial" w:cs="Arial"/>
                  <w:sz w:val="20"/>
                  <w:szCs w:val="20"/>
                </w:rPr>
                <w:t>duab</w:t>
              </w:r>
              <w:proofErr w:type="spellEnd"/>
              <w:r w:rsidR="00EF2016">
                <w:rPr>
                  <w:rFonts w:ascii="Arial" w:hAnsi="Arial" w:cs="Arial"/>
                  <w:sz w:val="20"/>
                  <w:szCs w:val="20"/>
                </w:rPr>
                <w:t xml:space="preserve"> </w:t>
              </w:r>
            </w:ins>
            <w:ins w:id="402" w:author="Kaxiong" w:date="2021-05-28T17:44:00Z">
              <w:r w:rsidR="00EF2016">
                <w:rPr>
                  <w:rFonts w:ascii="Arial" w:hAnsi="Arial" w:cs="Arial"/>
                  <w:sz w:val="20"/>
                  <w:szCs w:val="20"/>
                </w:rPr>
                <w:t xml:space="preserve">lo </w:t>
              </w:r>
              <w:proofErr w:type="spellStart"/>
              <w:r w:rsidR="00EF2016">
                <w:rPr>
                  <w:rFonts w:ascii="Arial" w:hAnsi="Arial" w:cs="Arial"/>
                  <w:sz w:val="20"/>
                  <w:szCs w:val="20"/>
                </w:rPr>
                <w:t>uas</w:t>
              </w:r>
              <w:proofErr w:type="spellEnd"/>
              <w:r w:rsidR="00EF2016">
                <w:rPr>
                  <w:rFonts w:ascii="Arial" w:hAnsi="Arial" w:cs="Arial"/>
                  <w:sz w:val="20"/>
                  <w:szCs w:val="20"/>
                </w:rPr>
                <w:t xml:space="preserve"> </w:t>
              </w:r>
            </w:ins>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del w:id="403" w:author="Kaxiong" w:date="2021-05-28T17:44:00Z">
              <w:r w:rsidR="00BB3325" w:rsidRPr="00BB3325" w:rsidDel="00EF2016">
                <w:rPr>
                  <w:rFonts w:ascii="Arial" w:hAnsi="Arial" w:cs="Arial"/>
                  <w:sz w:val="20"/>
                  <w:szCs w:val="20"/>
                </w:rPr>
                <w:delText xml:space="preserve">tshaj tawm </w:delText>
              </w:r>
            </w:del>
            <w:proofErr w:type="spellStart"/>
            <w:r w:rsidR="00BB3325" w:rsidRPr="00BB3325">
              <w:rPr>
                <w:rFonts w:ascii="Arial" w:hAnsi="Arial" w:cs="Arial"/>
                <w:sz w:val="20"/>
                <w:szCs w:val="20"/>
              </w:rPr>
              <w:t>thiab</w:t>
            </w:r>
            <w:proofErr w:type="spellEnd"/>
            <w:r w:rsidR="00BB3325" w:rsidRPr="00BB3325">
              <w:rPr>
                <w:rFonts w:ascii="Arial" w:hAnsi="Arial" w:cs="Arial"/>
                <w:sz w:val="20"/>
                <w:szCs w:val="20"/>
              </w:rPr>
              <w:t xml:space="preserve"> </w:t>
            </w:r>
            <w:del w:id="404" w:author="Kaxiong" w:date="2021-05-28T17:44:00Z">
              <w:r w:rsidR="00BB3325" w:rsidRPr="00BB3325" w:rsidDel="00EF2016">
                <w:rPr>
                  <w:rFonts w:ascii="Arial" w:hAnsi="Arial" w:cs="Arial"/>
                  <w:sz w:val="20"/>
                  <w:szCs w:val="20"/>
                </w:rPr>
                <w:delText>tawm tswv yi</w:delText>
              </w:r>
            </w:del>
            <w:del w:id="405" w:author="Kaxiong" w:date="2021-05-28T17:45:00Z">
              <w:r w:rsidR="00BB3325" w:rsidRPr="00BB3325" w:rsidDel="00EF2016">
                <w:rPr>
                  <w:rFonts w:ascii="Arial" w:hAnsi="Arial" w:cs="Arial"/>
                  <w:sz w:val="20"/>
                  <w:szCs w:val="20"/>
                </w:rPr>
                <w:delText xml:space="preserve">m </w:delText>
              </w:r>
            </w:del>
            <w:proofErr w:type="spellStart"/>
            <w:ins w:id="406" w:author="Kaxiong" w:date="2021-05-28T17:45:00Z">
              <w:r w:rsidR="00EF2016">
                <w:rPr>
                  <w:rFonts w:ascii="Arial" w:hAnsi="Arial" w:cs="Arial"/>
                  <w:sz w:val="20"/>
                  <w:szCs w:val="20"/>
                </w:rPr>
                <w:t>tus</w:t>
              </w:r>
              <w:proofErr w:type="spellEnd"/>
              <w:r w:rsidR="00EF2016">
                <w:rPr>
                  <w:rFonts w:ascii="Arial" w:hAnsi="Arial" w:cs="Arial"/>
                  <w:sz w:val="20"/>
                  <w:szCs w:val="20"/>
                </w:rPr>
                <w:t xml:space="preserve"> </w:t>
              </w:r>
              <w:proofErr w:type="spellStart"/>
              <w:r w:rsidR="00EF2016">
                <w:rPr>
                  <w:rFonts w:ascii="Arial" w:hAnsi="Arial" w:cs="Arial"/>
                  <w:sz w:val="20"/>
                  <w:szCs w:val="20"/>
                </w:rPr>
                <w:t>txhawb</w:t>
              </w:r>
              <w:proofErr w:type="spellEnd"/>
              <w:r w:rsidR="00EF2016">
                <w:rPr>
                  <w:rFonts w:ascii="Arial" w:hAnsi="Arial" w:cs="Arial"/>
                  <w:sz w:val="20"/>
                  <w:szCs w:val="20"/>
                </w:rPr>
                <w:t xml:space="preserve"> </w:t>
              </w:r>
              <w:proofErr w:type="spellStart"/>
              <w:r w:rsidR="00EF2016">
                <w:rPr>
                  <w:rFonts w:ascii="Arial" w:hAnsi="Arial" w:cs="Arial"/>
                  <w:sz w:val="20"/>
                  <w:szCs w:val="20"/>
                </w:rPr>
                <w:t>nqa</w:t>
              </w:r>
              <w:proofErr w:type="spellEnd"/>
              <w:r w:rsidR="00EF2016">
                <w:rPr>
                  <w:rFonts w:ascii="Arial" w:hAnsi="Arial" w:cs="Arial"/>
                  <w:sz w:val="20"/>
                  <w:szCs w:val="20"/>
                </w:rPr>
                <w:t xml:space="preserve"> </w:t>
              </w:r>
              <w:proofErr w:type="spellStart"/>
              <w:r w:rsidR="00EF2016">
                <w:rPr>
                  <w:rFonts w:ascii="Arial" w:hAnsi="Arial" w:cs="Arial"/>
                  <w:sz w:val="20"/>
                  <w:szCs w:val="20"/>
                </w:rPr>
                <w:t>txhawm</w:t>
              </w:r>
              <w:proofErr w:type="spellEnd"/>
              <w:r w:rsidR="00EF2016">
                <w:rPr>
                  <w:rFonts w:ascii="Arial" w:hAnsi="Arial" w:cs="Arial"/>
                  <w:sz w:val="20"/>
                  <w:szCs w:val="20"/>
                </w:rPr>
                <w:t xml:space="preserve"> </w:t>
              </w:r>
            </w:ins>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lawv</w:t>
            </w:r>
            <w:proofErr w:type="spellEnd"/>
            <w:r w:rsidR="00BB3325" w:rsidRPr="00BB3325">
              <w:rPr>
                <w:rFonts w:ascii="Arial" w:hAnsi="Arial" w:cs="Arial"/>
                <w:sz w:val="20"/>
                <w:szCs w:val="20"/>
              </w:rPr>
              <w:t xml:space="preserve"> xaiv.</w:t>
            </w:r>
          </w:p>
          <w:p w14:paraId="43613B73" w14:textId="16509E30" w:rsidR="007B3B95" w:rsidRPr="00E62049" w:rsidRDefault="0067480B" w:rsidP="00DA435C">
            <w:pPr>
              <w:rPr>
                <w:rFonts w:ascii="Arial" w:hAnsi="Arial"/>
                <w:sz w:val="20"/>
                <w:szCs w:val="20"/>
              </w:rPr>
            </w:pPr>
            <w:r>
              <w:pict w14:anchorId="0A5FBFE0">
                <v:shape id="Picture 29" o:spid="_x0000_i1038" type="#_x0000_t75" style="width:11.7pt;height:8.4pt;visibility:visible;mso-wrap-style:square">
                  <v:imagedata r:id="rId12" o:title=""/>
                </v:shape>
              </w:pict>
            </w:r>
            <w:r w:rsidR="007B3B95" w:rsidRPr="00E62049">
              <w:rPr>
                <w:rFonts w:ascii="Arial" w:hAnsi="Arial"/>
                <w:sz w:val="20"/>
                <w:szCs w:val="20"/>
              </w:rPr>
              <w:t xml:space="preserve">Tso </w:t>
            </w:r>
            <w:proofErr w:type="spellStart"/>
            <w:r w:rsidR="007B3B95" w:rsidRPr="00E62049">
              <w:rPr>
                <w:rFonts w:ascii="Arial" w:hAnsi="Arial"/>
                <w:sz w:val="20"/>
                <w:szCs w:val="20"/>
              </w:rPr>
              <w:t>cai</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rau</w:t>
            </w:r>
            <w:proofErr w:type="spellEnd"/>
            <w:r w:rsidR="007B3B95" w:rsidRPr="00E62049">
              <w:rPr>
                <w:rFonts w:ascii="Arial" w:hAnsi="Arial"/>
                <w:sz w:val="20"/>
                <w:szCs w:val="20"/>
              </w:rPr>
              <w:t xml:space="preserve"> tub </w:t>
            </w:r>
            <w:proofErr w:type="spellStart"/>
            <w:r w:rsidR="007B3B95" w:rsidRPr="00E62049">
              <w:rPr>
                <w:rFonts w:ascii="Arial" w:hAnsi="Arial"/>
                <w:sz w:val="20"/>
                <w:szCs w:val="20"/>
              </w:rPr>
              <w:t>ntxhais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koom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tes</w:t>
            </w:r>
            <w:proofErr w:type="spellEnd"/>
            <w:r w:rsidR="007B3B95" w:rsidRPr="00E62049">
              <w:rPr>
                <w:rFonts w:ascii="Arial" w:hAnsi="Arial"/>
                <w:sz w:val="20"/>
                <w:szCs w:val="20"/>
              </w:rPr>
              <w:t>/</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tau </w:t>
            </w:r>
            <w:proofErr w:type="spellStart"/>
            <w:r w:rsidR="007B3B95" w:rsidRPr="00E62049">
              <w:rPr>
                <w:rFonts w:ascii="Arial" w:hAnsi="Arial"/>
                <w:sz w:val="20"/>
                <w:szCs w:val="20"/>
              </w:rPr>
              <w:t>raws</w:t>
            </w:r>
            <w:proofErr w:type="spellEnd"/>
            <w:r w:rsidR="007B3B95" w:rsidRPr="00E62049">
              <w:rPr>
                <w:rFonts w:ascii="Arial" w:hAnsi="Arial"/>
                <w:sz w:val="20"/>
                <w:szCs w:val="20"/>
              </w:rPr>
              <w:t xml:space="preserve"> li cov </w:t>
            </w:r>
            <w:proofErr w:type="spellStart"/>
            <w:r w:rsidR="007B3B95" w:rsidRPr="00E62049">
              <w:rPr>
                <w:rFonts w:ascii="Arial" w:hAnsi="Arial"/>
                <w:sz w:val="20"/>
                <w:szCs w:val="20"/>
              </w:rPr>
              <w:t>qauv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ntawv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w:t>
            </w:r>
            <w:proofErr w:type="spellStart"/>
            <w:r w:rsidR="007B3B95" w:rsidRPr="00E62049">
              <w:rPr>
                <w:rFonts w:ascii="Arial" w:hAnsi="Arial"/>
                <w:sz w:val="20"/>
                <w:szCs w:val="20"/>
              </w:rPr>
              <w:t>lub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xeev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tus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Pr>
                <w:rFonts w:ascii="Arial" w:hAnsi="Arial"/>
                <w:sz w:val="20"/>
                <w:szCs w:val="20"/>
              </w:rPr>
              <w:t xml:space="preserve"> </w:t>
            </w:r>
          </w:p>
          <w:p w14:paraId="04327ABB" w14:textId="77777777" w:rsidR="007B3B95" w:rsidRPr="00E62049" w:rsidRDefault="007B3B95" w:rsidP="00DA435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1F9B0425" w14:textId="77777777" w:rsidR="007B3B95" w:rsidRPr="00BB29BF" w:rsidRDefault="007B3B95" w:rsidP="00DA435C">
            <w:pPr>
              <w:rPr>
                <w:rFonts w:ascii="Arial" w:hAnsi="Arial"/>
                <w:sz w:val="20"/>
                <w:szCs w:val="20"/>
              </w:rPr>
            </w:pPr>
            <w:r>
              <w:rPr>
                <w:noProof/>
              </w:rPr>
              <w:drawing>
                <wp:inline distT="0" distB="0" distL="0" distR="0" wp14:anchorId="7A2BB18E" wp14:editId="7947926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8FAB95D" w14:textId="561544E8" w:rsidR="007B3B95" w:rsidRPr="00BB29BF" w:rsidRDefault="0067480B" w:rsidP="00DA435C">
            <w:pPr>
              <w:rPr>
                <w:rFonts w:ascii="Arial" w:hAnsi="Arial"/>
                <w:sz w:val="20"/>
                <w:szCs w:val="20"/>
              </w:rPr>
            </w:pPr>
            <w:r>
              <w:pict w14:anchorId="022273E1">
                <v:shape id="Picture 7" o:spid="_x0000_i1039" type="#_x0000_t75" style="width:12.15pt;height:9.35pt;visibility:visible;mso-wrap-style:square">
                  <v:imagedata r:id="rId15" o:title=""/>
                </v:shape>
              </w:pict>
            </w:r>
            <w:proofErr w:type="spellStart"/>
            <w:r w:rsidR="007B3B95" w:rsidRPr="00BB29BF">
              <w:rPr>
                <w:rFonts w:ascii="Arial" w:hAnsi="Arial"/>
                <w:sz w:val="20"/>
                <w:szCs w:val="20"/>
              </w:rPr>
              <w:t>Lub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Hom</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Phiaj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Hloov</w:t>
            </w:r>
            <w:proofErr w:type="spellEnd"/>
            <w:r w:rsidR="007B3B95" w:rsidRPr="00BB29BF">
              <w:rPr>
                <w:rFonts w:ascii="Arial" w:hAnsi="Arial"/>
                <w:sz w:val="20"/>
                <w:szCs w:val="20"/>
              </w:rPr>
              <w:t xml:space="preserve">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proofErr w:type="spellStart"/>
            <w:r w:rsidR="007B3B95" w:rsidRPr="00BB29BF">
              <w:rPr>
                <w:rFonts w:ascii="Arial" w:hAnsi="Arial"/>
                <w:sz w:val="20"/>
                <w:szCs w:val="20"/>
              </w:rPr>
              <w:t>Kawm</w:t>
            </w:r>
            <w:proofErr w:type="spellEnd"/>
            <w:r w:rsidR="007B3B95" w:rsidRPr="00BB29BF">
              <w:rPr>
                <w:rFonts w:ascii="Arial" w:hAnsi="Arial"/>
                <w:sz w:val="20"/>
                <w:szCs w:val="20"/>
              </w:rPr>
              <w:t xml:space="preserve">/Kev </w:t>
            </w:r>
            <w:proofErr w:type="spellStart"/>
            <w:r w:rsidR="007B3B95">
              <w:rPr>
                <w:rFonts w:ascii="Arial" w:hAnsi="Arial"/>
                <w:sz w:val="20"/>
                <w:szCs w:val="20"/>
              </w:rPr>
              <w:t>Xyaum</w:t>
            </w:r>
            <w:proofErr w:type="spellEnd"/>
          </w:p>
          <w:p w14:paraId="65A5E7EB" w14:textId="0CCF26A2" w:rsidR="007B3B95" w:rsidRPr="00BB29BF" w:rsidRDefault="0067480B" w:rsidP="00DA435C">
            <w:pPr>
              <w:rPr>
                <w:rFonts w:ascii="Arial" w:hAnsi="Arial"/>
                <w:sz w:val="20"/>
                <w:szCs w:val="20"/>
              </w:rPr>
            </w:pPr>
            <w:r>
              <w:pict w14:anchorId="471678C3">
                <v:shape id="Picture 13" o:spid="_x0000_i1040" type="#_x0000_t75" style="width:12.15pt;height:9.35pt;visibility:visible;mso-wrap-style:square">
                  <v:imagedata r:id="rId15" o:title=""/>
                </v:shape>
              </w:pict>
            </w:r>
            <w:r w:rsidR="007B3B95" w:rsidRPr="00BB29BF">
              <w:rPr>
                <w:rFonts w:ascii="Arial" w:hAnsi="Arial"/>
                <w:sz w:val="20"/>
                <w:szCs w:val="20"/>
              </w:rPr>
              <w:t xml:space="preserve">Kev </w:t>
            </w:r>
            <w:proofErr w:type="spellStart"/>
            <w:r w:rsidR="007B3B95" w:rsidRPr="00BB29BF">
              <w:rPr>
                <w:rFonts w:ascii="Arial" w:hAnsi="Arial"/>
                <w:sz w:val="20"/>
                <w:szCs w:val="20"/>
              </w:rPr>
              <w:t>Ua</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Hauj</w:t>
            </w:r>
            <w:proofErr w:type="spellEnd"/>
            <w:r w:rsidR="007B3B95">
              <w:rPr>
                <w:rFonts w:ascii="Arial" w:hAnsi="Arial"/>
                <w:sz w:val="20"/>
                <w:szCs w:val="20"/>
              </w:rPr>
              <w:t xml:space="preserve"> </w:t>
            </w:r>
            <w:proofErr w:type="spellStart"/>
            <w:r w:rsidR="007B3B95">
              <w:rPr>
                <w:rFonts w:ascii="Arial" w:hAnsi="Arial"/>
                <w:sz w:val="20"/>
                <w:szCs w:val="20"/>
              </w:rPr>
              <w:t>L</w:t>
            </w:r>
            <w:r w:rsidR="007B3B95" w:rsidRPr="00BB29BF">
              <w:rPr>
                <w:rFonts w:ascii="Arial" w:hAnsi="Arial"/>
                <w:sz w:val="20"/>
                <w:szCs w:val="20"/>
              </w:rPr>
              <w:t>wm</w:t>
            </w:r>
            <w:proofErr w:type="spellEnd"/>
            <w:r w:rsidR="007B3B95" w:rsidRPr="00BB29BF">
              <w:rPr>
                <w:rFonts w:ascii="Arial" w:hAnsi="Arial"/>
                <w:sz w:val="20"/>
                <w:szCs w:val="20"/>
              </w:rPr>
              <w:t xml:space="preserve">                       </w:t>
            </w:r>
            <w:r w:rsidR="00B517BE">
              <w:rPr>
                <w:noProof/>
              </w:rPr>
              <w:drawing>
                <wp:inline distT="0" distB="0" distL="0" distR="0" wp14:anchorId="0209DB70" wp14:editId="4F340F35">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7B3B95" w:rsidRPr="00BB29BF">
              <w:rPr>
                <w:rFonts w:ascii="Arial" w:hAnsi="Arial"/>
                <w:sz w:val="20"/>
                <w:szCs w:val="20"/>
              </w:rPr>
              <w:t xml:space="preserve">Kev </w:t>
            </w:r>
            <w:proofErr w:type="spellStart"/>
            <w:r w:rsidR="007B3B95">
              <w:rPr>
                <w:rFonts w:ascii="Arial" w:hAnsi="Arial"/>
                <w:sz w:val="20"/>
                <w:szCs w:val="20"/>
              </w:rPr>
              <w:t>N</w:t>
            </w:r>
            <w:r w:rsidR="007B3B95" w:rsidRPr="00BB29BF">
              <w:rPr>
                <w:rFonts w:ascii="Arial" w:hAnsi="Arial"/>
                <w:sz w:val="20"/>
                <w:szCs w:val="20"/>
              </w:rPr>
              <w:t>yob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Ywj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Pheej</w:t>
            </w:r>
            <w:proofErr w:type="spellEnd"/>
          </w:p>
          <w:p w14:paraId="28BF18FC" w14:textId="31F0422C" w:rsidR="007B3B95" w:rsidRPr="00BB29BF" w:rsidRDefault="007B3B95"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 xml:space="preserve">Tus </w:t>
            </w:r>
            <w:proofErr w:type="spellStart"/>
            <w:r w:rsidR="001D1216" w:rsidRPr="001D1216">
              <w:rPr>
                <w:rFonts w:ascii="Arial" w:hAnsi="Arial"/>
                <w:sz w:val="20"/>
                <w:szCs w:val="20"/>
              </w:rPr>
              <w:t>Kws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Muaj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Peev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Xwm</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Pab</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Tswv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Yim</w:t>
            </w:r>
            <w:proofErr w:type="spellEnd"/>
            <w:del w:id="407" w:author="Kaxiong" w:date="2021-05-28T17:48:00Z">
              <w:r w:rsidR="001D1216" w:rsidRPr="001D1216" w:rsidDel="00EF2016">
                <w:rPr>
                  <w:rFonts w:ascii="Arial" w:hAnsi="Arial"/>
                  <w:sz w:val="20"/>
                  <w:szCs w:val="20"/>
                </w:rPr>
                <w:delText xml:space="preserve"> </w:delText>
              </w:r>
            </w:del>
            <w:r w:rsidR="001D1216" w:rsidRPr="001D1216">
              <w:rPr>
                <w:rFonts w:ascii="Arial" w:hAnsi="Arial"/>
                <w:sz w:val="20"/>
                <w:szCs w:val="20"/>
              </w:rPr>
              <w:t xml:space="preserve">, tub </w:t>
            </w:r>
            <w:proofErr w:type="spellStart"/>
            <w:r w:rsidR="001D1216" w:rsidRPr="001D1216">
              <w:rPr>
                <w:rFonts w:ascii="Arial" w:hAnsi="Arial"/>
                <w:sz w:val="20"/>
                <w:szCs w:val="20"/>
              </w:rPr>
              <w:t>ntxhais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kawm</w:t>
            </w:r>
            <w:proofErr w:type="spellEnd"/>
            <w:r w:rsidR="001D1216" w:rsidRPr="001D1216">
              <w:rPr>
                <w:rFonts w:ascii="Arial" w:hAnsi="Arial"/>
                <w:sz w:val="20"/>
                <w:szCs w:val="20"/>
              </w:rPr>
              <w:t xml:space="preserve">, RSP cov </w:t>
            </w:r>
            <w:proofErr w:type="spellStart"/>
            <w:r w:rsidR="001D1216" w:rsidRPr="001D1216">
              <w:rPr>
                <w:rFonts w:ascii="Arial" w:hAnsi="Arial"/>
                <w:sz w:val="20"/>
                <w:szCs w:val="20"/>
              </w:rPr>
              <w:t>neeg</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ua</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hauj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lwm</w:t>
            </w:r>
            <w:proofErr w:type="spellEnd"/>
          </w:p>
        </w:tc>
      </w:tr>
      <w:tr w:rsidR="007B3B95" w:rsidRPr="00BB29BF" w14:paraId="79F2EA4E" w14:textId="77777777" w:rsidTr="00DA435C">
        <w:trPr>
          <w:trHeight w:val="2829"/>
        </w:trPr>
        <w:tc>
          <w:tcPr>
            <w:tcW w:w="3673" w:type="dxa"/>
          </w:tcPr>
          <w:p w14:paraId="77E54749" w14:textId="61345B1B" w:rsidR="00725051" w:rsidRPr="00BB29BF" w:rsidRDefault="007B3B95" w:rsidP="00766026">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D3B7D" w:rsidRPr="00CD3B7D">
              <w:rPr>
                <w:rFonts w:ascii="Arial" w:hAnsi="Arial"/>
                <w:sz w:val="20"/>
                <w:szCs w:val="20"/>
              </w:rPr>
              <w:t xml:space="preserve">Jasmine </w:t>
            </w:r>
            <w:proofErr w:type="spellStart"/>
            <w:r w:rsidR="00CD3B7D" w:rsidRPr="00CD3B7D">
              <w:rPr>
                <w:rFonts w:ascii="Arial" w:hAnsi="Arial"/>
                <w:sz w:val="20"/>
                <w:szCs w:val="20"/>
              </w:rPr>
              <w:t>xav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ua</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hauj</w:t>
            </w:r>
            <w:proofErr w:type="spellEnd"/>
            <w:r w:rsidR="00CA3746">
              <w:rPr>
                <w:rFonts w:ascii="Arial" w:hAnsi="Arial"/>
                <w:sz w:val="20"/>
                <w:szCs w:val="20"/>
              </w:rPr>
              <w:t xml:space="preserve"> </w:t>
            </w:r>
            <w:proofErr w:type="spellStart"/>
            <w:r w:rsidR="00CD3B7D" w:rsidRPr="00CD3B7D">
              <w:rPr>
                <w:rFonts w:ascii="Arial" w:hAnsi="Arial"/>
                <w:sz w:val="20"/>
                <w:szCs w:val="20"/>
              </w:rPr>
              <w:t>lwm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w:t>
            </w:r>
            <w:del w:id="408" w:author="Kaxiong" w:date="2021-05-28T17:37:00Z">
              <w:r w:rsidR="0003293F" w:rsidDel="00BE5040">
                <w:rPr>
                  <w:rFonts w:ascii="Arial" w:hAnsi="Arial"/>
                  <w:sz w:val="20"/>
                  <w:szCs w:val="20"/>
                </w:rPr>
                <w:delText>kho mob</w:delText>
              </w:r>
            </w:del>
            <w:proofErr w:type="spellStart"/>
            <w:ins w:id="409" w:author="Kaxiong" w:date="2021-05-28T17:37:00Z">
              <w:r w:rsidR="00BE5040">
                <w:rPr>
                  <w:rFonts w:ascii="Arial" w:hAnsi="Arial"/>
                  <w:sz w:val="20"/>
                  <w:szCs w:val="20"/>
                </w:rPr>
                <w:t>pab</w:t>
              </w:r>
              <w:proofErr w:type="spellEnd"/>
              <w:r w:rsidR="00BE5040">
                <w:rPr>
                  <w:rFonts w:ascii="Arial" w:hAnsi="Arial"/>
                  <w:sz w:val="20"/>
                  <w:szCs w:val="20"/>
                </w:rPr>
                <w:t xml:space="preserve"> </w:t>
              </w:r>
              <w:proofErr w:type="spellStart"/>
              <w:r w:rsidR="00BE5040">
                <w:rPr>
                  <w:rFonts w:ascii="Arial" w:hAnsi="Arial"/>
                  <w:sz w:val="20"/>
                  <w:szCs w:val="20"/>
                </w:rPr>
                <w:t>yug</w:t>
              </w:r>
              <w:proofErr w:type="spellEnd"/>
              <w:r w:rsidR="00BE5040">
                <w:rPr>
                  <w:rFonts w:ascii="Arial" w:hAnsi="Arial"/>
                  <w:sz w:val="20"/>
                  <w:szCs w:val="20"/>
                </w:rPr>
                <w:t xml:space="preserve"> me </w:t>
              </w:r>
              <w:proofErr w:type="spellStart"/>
              <w:r w:rsidR="00BE5040">
                <w:rPr>
                  <w:rFonts w:ascii="Arial" w:hAnsi="Arial"/>
                  <w:sz w:val="20"/>
                  <w:szCs w:val="20"/>
                </w:rPr>
                <w:t>nyuam</w:t>
              </w:r>
            </w:ins>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paub</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tias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yuav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tsum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kawm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w:t>
            </w:r>
            <w:proofErr w:type="spellStart"/>
            <w:ins w:id="410" w:author="Kaxiong" w:date="2021-05-28T17:38:00Z">
              <w:r w:rsidR="00BE5040">
                <w:rPr>
                  <w:rFonts w:ascii="Arial" w:hAnsi="Arial"/>
                  <w:sz w:val="20"/>
                  <w:szCs w:val="20"/>
                </w:rPr>
                <w:t>tshawb</w:t>
              </w:r>
              <w:proofErr w:type="spellEnd"/>
              <w:r w:rsidR="00BE5040">
                <w:rPr>
                  <w:rFonts w:ascii="Arial" w:hAnsi="Arial"/>
                  <w:sz w:val="20"/>
                  <w:szCs w:val="20"/>
                </w:rPr>
                <w:t xml:space="preserve"> </w:t>
              </w:r>
              <w:proofErr w:type="spellStart"/>
              <w:r w:rsidR="00BE5040">
                <w:rPr>
                  <w:rFonts w:ascii="Arial" w:hAnsi="Arial"/>
                  <w:sz w:val="20"/>
                  <w:szCs w:val="20"/>
                </w:rPr>
                <w:t>fawb</w:t>
              </w:r>
              <w:proofErr w:type="spellEnd"/>
              <w:r w:rsidR="00BE5040">
                <w:rPr>
                  <w:rFonts w:ascii="Arial" w:hAnsi="Arial"/>
                  <w:sz w:val="20"/>
                  <w:szCs w:val="20"/>
                </w:rPr>
                <w:t xml:space="preserve"> (</w:t>
              </w:r>
              <w:r w:rsidR="00EF2016">
                <w:rPr>
                  <w:rFonts w:ascii="Arial" w:hAnsi="Arial"/>
                  <w:sz w:val="20"/>
                  <w:szCs w:val="20"/>
                </w:rPr>
                <w:t>science)</w:t>
              </w:r>
            </w:ins>
            <w:ins w:id="411" w:author="Kaxiong" w:date="2021-05-28T17:39:00Z">
              <w:r w:rsidR="00EF2016">
                <w:rPr>
                  <w:rFonts w:ascii="Arial" w:hAnsi="Arial"/>
                  <w:sz w:val="20"/>
                  <w:szCs w:val="20"/>
                </w:rPr>
                <w:t xml:space="preserve"> </w:t>
              </w:r>
            </w:ins>
            <w:del w:id="412" w:author="Kaxiong" w:date="2021-05-28T17:39:00Z">
              <w:r w:rsidR="00CD3B7D" w:rsidRPr="00CD3B7D" w:rsidDel="00EF2016">
                <w:rPr>
                  <w:rFonts w:ascii="Arial" w:hAnsi="Arial"/>
                  <w:sz w:val="20"/>
                  <w:szCs w:val="20"/>
                </w:rPr>
                <w:delText xml:space="preserve">sim txuj ci </w:delText>
              </w:r>
            </w:del>
            <w:proofErr w:type="spellStart"/>
            <w:r w:rsidR="00CD3B7D" w:rsidRPr="00CD3B7D">
              <w:rPr>
                <w:rFonts w:ascii="Arial" w:hAnsi="Arial"/>
                <w:sz w:val="20"/>
                <w:szCs w:val="20"/>
              </w:rPr>
              <w:t>thiab</w:t>
            </w:r>
            <w:proofErr w:type="spellEnd"/>
            <w:r w:rsidR="00CD3B7D" w:rsidRPr="00CD3B7D">
              <w:rPr>
                <w:rFonts w:ascii="Arial" w:hAnsi="Arial"/>
                <w:sz w:val="20"/>
                <w:szCs w:val="20"/>
              </w:rPr>
              <w:t xml:space="preserve"> </w:t>
            </w:r>
            <w:del w:id="413" w:author="Kaxiong" w:date="2021-05-28T17:39:00Z">
              <w:r w:rsidR="00CD3B7D" w:rsidRPr="00CD3B7D" w:rsidDel="00EF2016">
                <w:rPr>
                  <w:rFonts w:ascii="Arial" w:hAnsi="Arial"/>
                  <w:sz w:val="20"/>
                  <w:szCs w:val="20"/>
                </w:rPr>
                <w:delText xml:space="preserve">kawm </w:delText>
              </w:r>
            </w:del>
            <w:proofErr w:type="spellStart"/>
            <w:r w:rsidR="00CD3B7D" w:rsidRPr="00CD3B7D">
              <w:rPr>
                <w:rFonts w:ascii="Arial" w:hAnsi="Arial"/>
                <w:sz w:val="20"/>
                <w:szCs w:val="20"/>
              </w:rPr>
              <w:t>lej</w:t>
            </w:r>
            <w:proofErr w:type="spellEnd"/>
            <w:ins w:id="414" w:author="Kaxiong" w:date="2021-05-28T17:39:00Z">
              <w:r w:rsidR="00EF2016">
                <w:rPr>
                  <w:rFonts w:ascii="Arial" w:hAnsi="Arial"/>
                  <w:sz w:val="20"/>
                  <w:szCs w:val="20"/>
                </w:rPr>
                <w:t xml:space="preserve"> (math)</w:t>
              </w:r>
            </w:ins>
            <w:r w:rsidR="00CD3B7D" w:rsidRPr="00CD3B7D">
              <w:rPr>
                <w:rFonts w:ascii="Arial" w:hAnsi="Arial"/>
                <w:sz w:val="20"/>
                <w:szCs w:val="20"/>
              </w:rPr>
              <w:t>.</w:t>
            </w:r>
          </w:p>
          <w:p w14:paraId="137B7713" w14:textId="27A54BC0" w:rsidR="007B3B95" w:rsidRPr="00BB29BF" w:rsidRDefault="007B3B95" w:rsidP="00DA435C">
            <w:pPr>
              <w:jc w:val="both"/>
              <w:rPr>
                <w:rFonts w:ascii="Arial" w:hAnsi="Arial"/>
                <w:sz w:val="20"/>
                <w:szCs w:val="20"/>
              </w:rPr>
            </w:pPr>
          </w:p>
        </w:tc>
        <w:tc>
          <w:tcPr>
            <w:tcW w:w="6783" w:type="dxa"/>
            <w:vMerge/>
          </w:tcPr>
          <w:p w14:paraId="0293C4D6" w14:textId="77777777" w:rsidR="007B3B95" w:rsidRPr="00BB29BF" w:rsidRDefault="007B3B95" w:rsidP="00DA435C">
            <w:pPr>
              <w:rPr>
                <w:rFonts w:ascii="Arial" w:hAnsi="Arial"/>
                <w:sz w:val="20"/>
                <w:szCs w:val="20"/>
              </w:rPr>
            </w:pPr>
          </w:p>
        </w:tc>
      </w:tr>
    </w:tbl>
    <w:p w14:paraId="7713A4C0" w14:textId="153FBB28"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del w:id="415" w:author="Kaxiong" w:date="2021-05-28T17:51:00Z">
        <w:r w:rsidDel="00D769AF">
          <w:rPr>
            <w:rFonts w:ascii="Arial" w:hAnsi="Arial"/>
            <w:sz w:val="20"/>
            <w:szCs w:val="20"/>
          </w:rPr>
          <w:delText xml:space="preserve">Txog </w:delText>
        </w:r>
      </w:del>
      <w:del w:id="416" w:author="Kaxiong" w:date="2021-05-28T17:48:00Z">
        <w:r w:rsidR="00D8089E" w:rsidDel="00EF2016">
          <w:rPr>
            <w:rFonts w:ascii="Arial" w:hAnsi="Arial"/>
            <w:sz w:val="20"/>
            <w:szCs w:val="20"/>
          </w:rPr>
          <w:delText>Hnub T</w:delText>
        </w:r>
      </w:del>
      <w:del w:id="417" w:author="Kaxiong" w:date="2021-05-28T17:51:00Z">
        <w:r w:rsidR="00D8089E" w:rsidDel="00D769AF">
          <w:rPr>
            <w:rFonts w:ascii="Arial" w:hAnsi="Arial"/>
            <w:sz w:val="20"/>
            <w:szCs w:val="20"/>
          </w:rPr>
          <w:delText>im</w:delText>
        </w:r>
      </w:del>
      <w:ins w:id="418"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sidR="00D8089E">
        <w:rPr>
          <w:rFonts w:ascii="Arial" w:hAnsi="Arial"/>
          <w:sz w:val="20"/>
          <w:szCs w:val="20"/>
        </w:rPr>
        <w:t xml:space="preserve"> 11/11/</w:t>
      </w:r>
      <w:r>
        <w:rPr>
          <w:rFonts w:ascii="Arial" w:hAnsi="Arial"/>
          <w:sz w:val="20"/>
          <w:szCs w:val="20"/>
        </w:rPr>
        <w:t>202</w:t>
      </w:r>
      <w:r w:rsidR="00D8089E">
        <w:rPr>
          <w:rFonts w:ascii="Arial" w:hAnsi="Arial"/>
          <w:sz w:val="20"/>
          <w:szCs w:val="20"/>
        </w:rPr>
        <w:t>1</w:t>
      </w:r>
      <w:r w:rsidRPr="003F7065">
        <w:rPr>
          <w:rFonts w:ascii="Arial" w:hAnsi="Arial"/>
          <w:sz w:val="20"/>
          <w:szCs w:val="20"/>
        </w:rPr>
        <w:t>,</w:t>
      </w:r>
      <w:r w:rsidR="00DE3F40">
        <w:rPr>
          <w:rFonts w:ascii="Arial" w:hAnsi="Arial"/>
          <w:sz w:val="20"/>
          <w:szCs w:val="20"/>
        </w:rPr>
        <w:t xml:space="preserve"> </w:t>
      </w:r>
      <w:r w:rsidR="00DE3F40" w:rsidRPr="00DE3F40">
        <w:rPr>
          <w:rFonts w:ascii="Arial" w:hAnsi="Arial" w:cs="Arial"/>
          <w:sz w:val="20"/>
          <w:szCs w:val="20"/>
        </w:rPr>
        <w:t xml:space="preserve">Jasmine </w:t>
      </w:r>
      <w:proofErr w:type="spellStart"/>
      <w:r w:rsidR="00DE3F40" w:rsidRPr="00DE3F40">
        <w:rPr>
          <w:rFonts w:ascii="Arial" w:hAnsi="Arial" w:cs="Arial"/>
          <w:sz w:val="20"/>
          <w:szCs w:val="20"/>
        </w:rPr>
        <w:t>yuav</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txheeb</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xyuas</w:t>
      </w:r>
      <w:proofErr w:type="spellEnd"/>
      <w:r w:rsidR="00DE3F40" w:rsidRPr="00DE3F40">
        <w:rPr>
          <w:rFonts w:ascii="Arial" w:hAnsi="Arial" w:cs="Arial"/>
          <w:sz w:val="20"/>
          <w:szCs w:val="20"/>
        </w:rPr>
        <w:t xml:space="preserve"> cov chav </w:t>
      </w:r>
      <w:proofErr w:type="spellStart"/>
      <w:r w:rsidR="00DE3F40" w:rsidRPr="00DE3F40">
        <w:rPr>
          <w:rFonts w:ascii="Arial" w:hAnsi="Arial" w:cs="Arial"/>
          <w:sz w:val="20"/>
          <w:szCs w:val="20"/>
        </w:rPr>
        <w:t>kawm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uas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cuam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tshuam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rau</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nws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txoj</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hauj</w:t>
      </w:r>
      <w:proofErr w:type="spellEnd"/>
      <w:r w:rsidR="00DE3F40">
        <w:rPr>
          <w:rFonts w:ascii="Arial" w:hAnsi="Arial" w:cs="Arial"/>
          <w:sz w:val="20"/>
          <w:szCs w:val="20"/>
        </w:rPr>
        <w:t xml:space="preserve"> </w:t>
      </w:r>
      <w:proofErr w:type="spellStart"/>
      <w:r w:rsidR="00DE3F40" w:rsidRPr="00DE3F40">
        <w:rPr>
          <w:rFonts w:ascii="Arial" w:hAnsi="Arial" w:cs="Arial"/>
          <w:sz w:val="20"/>
          <w:szCs w:val="20"/>
        </w:rPr>
        <w:t>lwm</w:t>
      </w:r>
      <w:proofErr w:type="spellEnd"/>
      <w:ins w:id="419" w:author="Kaxiong" w:date="2021-05-28T17:52:00Z">
        <w:r w:rsidR="00D769AF">
          <w:rPr>
            <w:rFonts w:ascii="Arial" w:hAnsi="Arial" w:cs="Arial"/>
            <w:sz w:val="20"/>
            <w:szCs w:val="20"/>
          </w:rPr>
          <w:t xml:space="preserve"> </w:t>
        </w:r>
        <w:proofErr w:type="spellStart"/>
        <w:r w:rsidR="00D769AF">
          <w:rPr>
            <w:rFonts w:ascii="Arial" w:hAnsi="Arial" w:cs="Arial"/>
            <w:sz w:val="20"/>
            <w:szCs w:val="20"/>
          </w:rPr>
          <w:t>uas</w:t>
        </w:r>
        <w:proofErr w:type="spellEnd"/>
        <w:r w:rsidR="00D769AF">
          <w:rPr>
            <w:rFonts w:ascii="Arial" w:hAnsi="Arial" w:cs="Arial"/>
            <w:sz w:val="20"/>
            <w:szCs w:val="20"/>
          </w:rPr>
          <w:t xml:space="preserve"> </w:t>
        </w:r>
        <w:proofErr w:type="spellStart"/>
        <w:r w:rsidR="00D769AF">
          <w:rPr>
            <w:rFonts w:ascii="Arial" w:hAnsi="Arial" w:cs="Arial"/>
            <w:sz w:val="20"/>
            <w:szCs w:val="20"/>
          </w:rPr>
          <w:t>nyiam</w:t>
        </w:r>
      </w:ins>
      <w:proofErr w:type="spellEnd"/>
      <w:r w:rsidR="00DE3F40" w:rsidRPr="00DE3F40">
        <w:rPr>
          <w:rFonts w:ascii="Arial" w:hAnsi="Arial" w:cs="Arial"/>
          <w:sz w:val="20"/>
          <w:szCs w:val="20"/>
        </w:rPr>
        <w:t>.</w:t>
      </w:r>
    </w:p>
    <w:p w14:paraId="47A4589A" w14:textId="3408332E"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lastRenderedPageBreak/>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del w:id="420" w:author="Kaxiong" w:date="2021-05-28T17:51:00Z">
        <w:r w:rsidDel="00D769AF">
          <w:rPr>
            <w:rFonts w:ascii="Arial" w:hAnsi="Arial"/>
            <w:sz w:val="20"/>
            <w:szCs w:val="20"/>
          </w:rPr>
          <w:delText xml:space="preserve">Txog </w:delText>
        </w:r>
        <w:r w:rsidR="0052475E" w:rsidDel="00D769AF">
          <w:rPr>
            <w:rFonts w:ascii="Arial" w:hAnsi="Arial"/>
            <w:sz w:val="20"/>
            <w:szCs w:val="20"/>
          </w:rPr>
          <w:delText>Hnub Tim</w:delText>
        </w:r>
      </w:del>
      <w:proofErr w:type="spellStart"/>
      <w:ins w:id="421"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sidR="0052475E">
        <w:rPr>
          <w:rFonts w:ascii="Arial" w:hAnsi="Arial"/>
          <w:sz w:val="20"/>
          <w:szCs w:val="20"/>
        </w:rPr>
        <w:t xml:space="preserve"> 01/11/2022, </w:t>
      </w:r>
      <w:r w:rsidR="00011C1A" w:rsidRPr="00011C1A">
        <w:rPr>
          <w:rFonts w:ascii="Arial" w:hAnsi="Arial"/>
          <w:sz w:val="20"/>
          <w:szCs w:val="20"/>
        </w:rPr>
        <w:t xml:space="preserve">Jasmine </w:t>
      </w:r>
      <w:proofErr w:type="spellStart"/>
      <w:r w:rsidR="00011C1A" w:rsidRPr="00011C1A">
        <w:rPr>
          <w:rFonts w:ascii="Arial" w:hAnsi="Arial"/>
          <w:sz w:val="20"/>
          <w:szCs w:val="20"/>
        </w:rPr>
        <w:t>yuav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txheeb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xyuas</w:t>
      </w:r>
      <w:proofErr w:type="spellEnd"/>
      <w:r w:rsidR="00011C1A" w:rsidRPr="00011C1A">
        <w:rPr>
          <w:rFonts w:ascii="Arial" w:hAnsi="Arial"/>
          <w:sz w:val="20"/>
          <w:szCs w:val="20"/>
        </w:rPr>
        <w:t xml:space="preserve"> cov chav </w:t>
      </w:r>
      <w:proofErr w:type="spellStart"/>
      <w:r w:rsidR="00011C1A" w:rsidRPr="00011C1A">
        <w:rPr>
          <w:rFonts w:ascii="Arial" w:hAnsi="Arial"/>
          <w:sz w:val="20"/>
          <w:szCs w:val="20"/>
        </w:rPr>
        <w:t>kawm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tshuam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rau</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hauj</w:t>
      </w:r>
      <w:proofErr w:type="spellEnd"/>
      <w:r w:rsidR="00011C1A">
        <w:rPr>
          <w:rFonts w:ascii="Arial" w:hAnsi="Arial"/>
          <w:sz w:val="20"/>
          <w:szCs w:val="20"/>
        </w:rPr>
        <w:t xml:space="preserve"> </w:t>
      </w:r>
      <w:proofErr w:type="spellStart"/>
      <w:r w:rsidR="00011C1A" w:rsidRPr="00011C1A">
        <w:rPr>
          <w:rFonts w:ascii="Arial" w:hAnsi="Arial"/>
          <w:sz w:val="20"/>
          <w:szCs w:val="20"/>
        </w:rPr>
        <w:t>lwm</w:t>
      </w:r>
      <w:proofErr w:type="spellEnd"/>
      <w:ins w:id="422" w:author="Kaxiong" w:date="2021-05-28T17:56:00Z">
        <w:r w:rsidR="00D769AF">
          <w:rPr>
            <w:rFonts w:ascii="Arial" w:hAnsi="Arial"/>
            <w:sz w:val="20"/>
            <w:szCs w:val="20"/>
          </w:rPr>
          <w:t xml:space="preserve"> </w:t>
        </w:r>
        <w:proofErr w:type="spellStart"/>
        <w:r w:rsidR="00D769AF">
          <w:rPr>
            <w:rFonts w:ascii="Arial" w:hAnsi="Arial"/>
            <w:sz w:val="20"/>
            <w:szCs w:val="20"/>
          </w:rPr>
          <w:t>uas</w:t>
        </w:r>
        <w:proofErr w:type="spellEnd"/>
        <w:r w:rsidR="00D769AF">
          <w:rPr>
            <w:rFonts w:ascii="Arial" w:hAnsi="Arial"/>
            <w:sz w:val="20"/>
            <w:szCs w:val="20"/>
          </w:rPr>
          <w:t xml:space="preserve"> </w:t>
        </w:r>
        <w:proofErr w:type="spellStart"/>
        <w:r w:rsidR="00D769AF">
          <w:rPr>
            <w:rFonts w:ascii="Arial" w:hAnsi="Arial"/>
            <w:sz w:val="20"/>
            <w:szCs w:val="20"/>
          </w:rPr>
          <w:t>nyiam</w:t>
        </w:r>
      </w:ins>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siv</w:t>
      </w:r>
      <w:proofErr w:type="spellEnd"/>
      <w:r w:rsidR="00011C1A" w:rsidRPr="00011C1A">
        <w:rPr>
          <w:rFonts w:ascii="Arial" w:hAnsi="Arial"/>
          <w:sz w:val="20"/>
          <w:szCs w:val="20"/>
        </w:rPr>
        <w:t xml:space="preserve"> STC3 Cov </w:t>
      </w:r>
      <w:del w:id="423" w:author="Kaxiong" w:date="2021-05-28T17:56:00Z">
        <w:r w:rsidR="00011C1A" w:rsidRPr="00011C1A" w:rsidDel="00D769AF">
          <w:rPr>
            <w:rFonts w:ascii="Arial" w:hAnsi="Arial"/>
            <w:sz w:val="20"/>
            <w:szCs w:val="20"/>
          </w:rPr>
          <w:delText>ntawv tshaj tawm</w:delText>
        </w:r>
      </w:del>
      <w:proofErr w:type="spellStart"/>
      <w:ins w:id="424" w:author="Kaxiong" w:date="2021-05-28T17:56:00Z">
        <w:r w:rsidR="00D769AF">
          <w:rPr>
            <w:rFonts w:ascii="Arial" w:hAnsi="Arial"/>
            <w:sz w:val="20"/>
            <w:szCs w:val="20"/>
          </w:rPr>
          <w:t>duab</w:t>
        </w:r>
        <w:proofErr w:type="spellEnd"/>
        <w:r w:rsidR="00D769AF">
          <w:rPr>
            <w:rFonts w:ascii="Arial" w:hAnsi="Arial"/>
            <w:sz w:val="20"/>
            <w:szCs w:val="20"/>
          </w:rPr>
          <w:t xml:space="preserve"> los </w:t>
        </w:r>
        <w:proofErr w:type="spellStart"/>
        <w:r w:rsidR="00D769AF">
          <w:rPr>
            <w:rFonts w:ascii="Arial" w:hAnsi="Arial"/>
            <w:sz w:val="20"/>
            <w:szCs w:val="20"/>
          </w:rPr>
          <w:t>uas</w:t>
        </w:r>
        <w:proofErr w:type="spellEnd"/>
        <w:r w:rsidR="00D769AF">
          <w:rPr>
            <w:rFonts w:ascii="Arial" w:hAnsi="Arial"/>
            <w:sz w:val="20"/>
            <w:szCs w:val="20"/>
          </w:rPr>
          <w:t xml:space="preserve"> </w:t>
        </w:r>
        <w:proofErr w:type="spellStart"/>
        <w:r w:rsidR="00D769AF">
          <w:rPr>
            <w:rFonts w:ascii="Arial" w:hAnsi="Arial"/>
            <w:sz w:val="20"/>
            <w:szCs w:val="20"/>
          </w:rPr>
          <w:t>nyiam</w:t>
        </w:r>
      </w:ins>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thiab</w:t>
      </w:r>
      <w:proofErr w:type="spellEnd"/>
      <w:r w:rsidR="00011C1A" w:rsidRPr="00011C1A">
        <w:rPr>
          <w:rFonts w:ascii="Arial" w:hAnsi="Arial"/>
          <w:sz w:val="20"/>
          <w:szCs w:val="20"/>
        </w:rPr>
        <w:t xml:space="preserve"> </w:t>
      </w:r>
      <w:del w:id="425" w:author="Kaxiong" w:date="2021-05-28T17:57:00Z">
        <w:r w:rsidR="00011C1A" w:rsidRPr="00011C1A" w:rsidDel="00D769AF">
          <w:rPr>
            <w:rFonts w:ascii="Arial" w:hAnsi="Arial"/>
            <w:sz w:val="20"/>
            <w:szCs w:val="20"/>
          </w:rPr>
          <w:delText>nrhiav</w:delText>
        </w:r>
      </w:del>
      <w:proofErr w:type="spellStart"/>
      <w:ins w:id="426" w:author="Kaxiong" w:date="2021-05-28T17:57:00Z">
        <w:r w:rsidR="00D769AF">
          <w:rPr>
            <w:rFonts w:ascii="Arial" w:hAnsi="Arial"/>
            <w:sz w:val="20"/>
            <w:szCs w:val="20"/>
          </w:rPr>
          <w:t>txheeb</w:t>
        </w:r>
        <w:proofErr w:type="spellEnd"/>
        <w:r w:rsidR="00D769AF">
          <w:rPr>
            <w:rFonts w:ascii="Arial" w:hAnsi="Arial"/>
            <w:sz w:val="20"/>
            <w:szCs w:val="20"/>
          </w:rPr>
          <w:t xml:space="preserve"> </w:t>
        </w:r>
        <w:proofErr w:type="spellStart"/>
        <w:r w:rsidR="00D769AF">
          <w:rPr>
            <w:rFonts w:ascii="Arial" w:hAnsi="Arial"/>
            <w:sz w:val="20"/>
            <w:szCs w:val="20"/>
          </w:rPr>
          <w:t>xyuas</w:t>
        </w:r>
      </w:ins>
      <w:proofErr w:type="spellEnd"/>
      <w:r w:rsidR="00011C1A" w:rsidRPr="00011C1A">
        <w:rPr>
          <w:rFonts w:ascii="Arial" w:hAnsi="Arial"/>
          <w:sz w:val="20"/>
          <w:szCs w:val="20"/>
        </w:rPr>
        <w:t xml:space="preserve"> cov </w:t>
      </w:r>
      <w:proofErr w:type="spellStart"/>
      <w:r w:rsidR="00011C1A" w:rsidRPr="00011C1A">
        <w:rPr>
          <w:rFonts w:ascii="Arial" w:hAnsi="Arial"/>
          <w:sz w:val="20"/>
          <w:szCs w:val="20"/>
        </w:rPr>
        <w:t>kws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qhia</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tuaj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yeem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pab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kev</w:t>
      </w:r>
      <w:proofErr w:type="spellEnd"/>
      <w:r w:rsidR="00011C1A" w:rsidRPr="00011C1A">
        <w:rPr>
          <w:rFonts w:ascii="Arial" w:hAnsi="Arial"/>
          <w:sz w:val="20"/>
          <w:szCs w:val="20"/>
        </w:rPr>
        <w:t>.</w:t>
      </w:r>
    </w:p>
    <w:p w14:paraId="06E7F9B8"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AE639B"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01676" w14:textId="77777777" w:rsidR="007B3B95" w:rsidRPr="00BB29BF" w:rsidRDefault="007B3B95" w:rsidP="007B3B95">
      <w:pPr>
        <w:rPr>
          <w:rFonts w:ascii="Arial" w:hAnsi="Arial"/>
          <w:b/>
          <w:bCs/>
          <w:sz w:val="20"/>
          <w:szCs w:val="20"/>
        </w:rPr>
      </w:pPr>
      <w:del w:id="427" w:author="Kaxiong" w:date="2021-05-28T17:53: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DA8EF2" w14:textId="4729126E" w:rsidR="007B3B95" w:rsidRPr="003D4A79" w:rsidRDefault="007B3B95" w:rsidP="007B3B95">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C319E5">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039A84E1" w14:textId="59E85120" w:rsidR="00606359" w:rsidRDefault="00606359" w:rsidP="008D6FBB">
      <w:pPr>
        <w:jc w:val="both"/>
        <w:rPr>
          <w:rFonts w:ascii="Calibri" w:hAnsi="Calibri" w:cs="Calibri"/>
          <w:sz w:val="20"/>
          <w:szCs w:val="20"/>
        </w:rPr>
      </w:pPr>
    </w:p>
    <w:p w14:paraId="407D2AF7" w14:textId="1CE6269D"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288B622B" w14:textId="77777777" w:rsidR="00606359" w:rsidRDefault="00606359" w:rsidP="0060635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DA435C">
        <w:trPr>
          <w:trHeight w:val="721"/>
        </w:trPr>
        <w:tc>
          <w:tcPr>
            <w:tcW w:w="3673" w:type="dxa"/>
          </w:tcPr>
          <w:p w14:paraId="281B3C67" w14:textId="05484AC3" w:rsidR="00606359" w:rsidRPr="00BB29BF" w:rsidRDefault="00606359"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Kev</w:t>
            </w:r>
            <w:r w:rsidR="003C3D9D">
              <w:rPr>
                <w:rFonts w:ascii="Arial" w:hAnsi="Arial"/>
                <w:sz w:val="20"/>
                <w:szCs w:val="20"/>
              </w:rPr>
              <w:t xml:space="preserve"> </w:t>
            </w:r>
            <w:r w:rsidR="003C3D9D" w:rsidRPr="003C3D9D">
              <w:rPr>
                <w:rFonts w:ascii="Arial" w:hAnsi="Arial"/>
                <w:sz w:val="20"/>
                <w:szCs w:val="20"/>
              </w:rPr>
              <w:t xml:space="preserve">sib </w:t>
            </w:r>
            <w:proofErr w:type="spellStart"/>
            <w:r w:rsidR="003C3D9D" w:rsidRPr="003C3D9D">
              <w:rPr>
                <w:rFonts w:ascii="Arial" w:hAnsi="Arial"/>
                <w:sz w:val="20"/>
                <w:szCs w:val="20"/>
              </w:rPr>
              <w:t>txuas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lus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uas</w:t>
            </w:r>
            <w:proofErr w:type="spellEnd"/>
            <w:r w:rsidR="003C3D9D" w:rsidRPr="003C3D9D">
              <w:rPr>
                <w:rFonts w:ascii="Arial" w:hAnsi="Arial"/>
                <w:sz w:val="20"/>
                <w:szCs w:val="20"/>
              </w:rPr>
              <w:t xml:space="preserve"> </w:t>
            </w:r>
            <w:proofErr w:type="spellStart"/>
            <w:ins w:id="428" w:author="Kaxiong" w:date="2021-05-28T17:59:00Z">
              <w:r w:rsidR="00EF2E16">
                <w:rPr>
                  <w:rFonts w:ascii="Arial" w:hAnsi="Arial"/>
                  <w:sz w:val="20"/>
                  <w:szCs w:val="20"/>
                </w:rPr>
                <w:t>sau</w:t>
              </w:r>
              <w:proofErr w:type="spellEnd"/>
              <w:r w:rsidR="00EF2E16">
                <w:rPr>
                  <w:rFonts w:ascii="Arial" w:hAnsi="Arial"/>
                  <w:sz w:val="20"/>
                  <w:szCs w:val="20"/>
                </w:rPr>
                <w:t xml:space="preserve"> </w:t>
              </w:r>
              <w:proofErr w:type="spellStart"/>
              <w:r w:rsidR="00EF2E16">
                <w:rPr>
                  <w:rFonts w:ascii="Arial" w:hAnsi="Arial"/>
                  <w:sz w:val="20"/>
                  <w:szCs w:val="20"/>
                </w:rPr>
                <w:t>ua</w:t>
              </w:r>
              <w:proofErr w:type="spellEnd"/>
              <w:r w:rsidR="00EF2E16">
                <w:rPr>
                  <w:rFonts w:ascii="Arial" w:hAnsi="Arial"/>
                  <w:sz w:val="20"/>
                  <w:szCs w:val="20"/>
                </w:rPr>
                <w:t xml:space="preserve"> </w:t>
              </w:r>
            </w:ins>
            <w:proofErr w:type="spellStart"/>
            <w:r w:rsidR="003C3D9D" w:rsidRPr="003C3D9D">
              <w:rPr>
                <w:rFonts w:ascii="Arial" w:hAnsi="Arial"/>
                <w:sz w:val="20"/>
                <w:szCs w:val="20"/>
              </w:rPr>
              <w:t>ntawv</w:t>
            </w:r>
            <w:proofErr w:type="spellEnd"/>
            <w:r w:rsidR="003C3D9D" w:rsidRPr="003C3D9D">
              <w:rPr>
                <w:rFonts w:ascii="Arial" w:hAnsi="Arial"/>
                <w:sz w:val="20"/>
                <w:szCs w:val="20"/>
              </w:rPr>
              <w:t xml:space="preserve"> </w:t>
            </w:r>
            <w:del w:id="429" w:author="Kaxiong" w:date="2021-05-28T17:59:00Z">
              <w:r w:rsidR="003C3D9D" w:rsidRPr="003C3D9D" w:rsidDel="00EF2E16">
                <w:rPr>
                  <w:rFonts w:ascii="Arial" w:hAnsi="Arial"/>
                  <w:sz w:val="20"/>
                  <w:szCs w:val="20"/>
                </w:rPr>
                <w:delText>sau</w:delText>
              </w:r>
            </w:del>
          </w:p>
        </w:tc>
        <w:tc>
          <w:tcPr>
            <w:tcW w:w="6783" w:type="dxa"/>
            <w:vMerge w:val="restart"/>
          </w:tcPr>
          <w:p w14:paraId="37E915B5" w14:textId="0F472003" w:rsidR="00606359" w:rsidRPr="00BB29BF" w:rsidRDefault="00606359"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AA0131">
              <w:rPr>
                <w:rFonts w:ascii="Arial" w:hAnsi="Arial"/>
                <w:i/>
                <w:iCs/>
                <w:sz w:val="20"/>
                <w:szCs w:val="20"/>
                <w:u w:val="single"/>
              </w:rPr>
              <w:t>2</w:t>
            </w:r>
          </w:p>
          <w:p w14:paraId="03F295E0" w14:textId="77777777" w:rsidR="00606359" w:rsidRPr="00BB29BF" w:rsidRDefault="00606359" w:rsidP="00DA435C">
            <w:pPr>
              <w:rPr>
                <w:rFonts w:ascii="Arial" w:hAnsi="Arial"/>
                <w:b/>
                <w:bCs/>
                <w:sz w:val="20"/>
                <w:szCs w:val="20"/>
              </w:rPr>
            </w:pPr>
          </w:p>
          <w:p w14:paraId="0C6C730B" w14:textId="2C6ACB03" w:rsidR="00606359" w:rsidRPr="00BB29BF" w:rsidRDefault="00606359"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430" w:author="Kaxiong" w:date="2021-05-28T17:51:00Z">
              <w:r w:rsidRPr="003F7065" w:rsidDel="00D769AF">
                <w:rPr>
                  <w:rFonts w:ascii="Arial" w:hAnsi="Arial"/>
                  <w:sz w:val="20"/>
                  <w:szCs w:val="20"/>
                </w:rPr>
                <w:delText xml:space="preserve">Txog </w:delText>
              </w:r>
              <w:r w:rsidDel="00D769AF">
                <w:rPr>
                  <w:rFonts w:ascii="Arial" w:hAnsi="Arial"/>
                  <w:sz w:val="20"/>
                  <w:szCs w:val="20"/>
                </w:rPr>
                <w:delText>Hnub Tim</w:delText>
              </w:r>
            </w:del>
            <w:proofErr w:type="spellStart"/>
            <w:ins w:id="431"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w:t>
            </w:r>
            <w:r w:rsidR="001E1DDA">
              <w:rPr>
                <w:rFonts w:ascii="Arial" w:hAnsi="Arial"/>
                <w:sz w:val="20"/>
                <w:szCs w:val="20"/>
              </w:rPr>
              <w:t>0</w:t>
            </w:r>
            <w:r>
              <w:rPr>
                <w:rFonts w:ascii="Arial" w:hAnsi="Arial"/>
                <w:sz w:val="20"/>
                <w:szCs w:val="20"/>
              </w:rPr>
              <w:t>5/11/2022</w:t>
            </w:r>
            <w:r w:rsidRPr="003F7065">
              <w:rPr>
                <w:rFonts w:ascii="Arial" w:hAnsi="Arial"/>
                <w:sz w:val="20"/>
                <w:szCs w:val="20"/>
              </w:rPr>
              <w:t>,</w:t>
            </w:r>
            <w:r>
              <w:t xml:space="preserve"> </w:t>
            </w:r>
            <w:r w:rsidR="00683E62" w:rsidRPr="00683E62">
              <w:rPr>
                <w:rFonts w:ascii="Arial" w:hAnsi="Arial" w:cs="Arial"/>
                <w:sz w:val="20"/>
                <w:szCs w:val="20"/>
              </w:rPr>
              <w:t xml:space="preserve">Jasmine </w:t>
            </w:r>
            <w:proofErr w:type="spellStart"/>
            <w:r w:rsidR="00683E62" w:rsidRPr="00683E62">
              <w:rPr>
                <w:rFonts w:ascii="Arial" w:hAnsi="Arial" w:cs="Arial"/>
                <w:sz w:val="20"/>
                <w:szCs w:val="20"/>
              </w:rPr>
              <w:t>yuav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sau</w:t>
            </w:r>
            <w:proofErr w:type="spellEnd"/>
            <w:r w:rsidR="00683E62" w:rsidRPr="00683E62">
              <w:rPr>
                <w:rFonts w:ascii="Arial" w:hAnsi="Arial" w:cs="Arial"/>
                <w:sz w:val="20"/>
                <w:szCs w:val="20"/>
              </w:rPr>
              <w:t xml:space="preserve"> </w:t>
            </w:r>
            <w:del w:id="432" w:author="Kaxiong" w:date="2021-05-28T18:15:00Z">
              <w:r w:rsidR="00683E62" w:rsidRPr="00683E62" w:rsidDel="00003639">
                <w:rPr>
                  <w:rFonts w:ascii="Arial" w:hAnsi="Arial" w:cs="Arial"/>
                  <w:sz w:val="20"/>
                  <w:szCs w:val="20"/>
                </w:rPr>
                <w:delText xml:space="preserve">cov </w:delText>
              </w:r>
            </w:del>
            <w:proofErr w:type="spellStart"/>
            <w:r w:rsidR="00683E62" w:rsidRPr="00683E62">
              <w:rPr>
                <w:rFonts w:ascii="Arial" w:hAnsi="Arial" w:cs="Arial"/>
                <w:sz w:val="20"/>
                <w:szCs w:val="20"/>
              </w:rPr>
              <w:t>ntawv</w:t>
            </w:r>
            <w:proofErr w:type="spellEnd"/>
            <w:r w:rsidR="00683E62" w:rsidRPr="00683E62">
              <w:rPr>
                <w:rFonts w:ascii="Arial" w:hAnsi="Arial" w:cs="Arial"/>
                <w:sz w:val="20"/>
                <w:szCs w:val="20"/>
              </w:rPr>
              <w:t xml:space="preserve"> </w:t>
            </w:r>
            <w:proofErr w:type="spellStart"/>
            <w:ins w:id="433" w:author="Kaxiong" w:date="2021-05-28T18:16:00Z">
              <w:r w:rsidR="00003639">
                <w:rPr>
                  <w:rFonts w:ascii="Arial" w:hAnsi="Arial" w:cs="Arial"/>
                  <w:sz w:val="20"/>
                  <w:szCs w:val="20"/>
                </w:rPr>
                <w:t>tshaj</w:t>
              </w:r>
              <w:proofErr w:type="spellEnd"/>
              <w:r w:rsidR="00003639">
                <w:rPr>
                  <w:rFonts w:ascii="Arial" w:hAnsi="Arial" w:cs="Arial"/>
                  <w:sz w:val="20"/>
                  <w:szCs w:val="20"/>
                </w:rPr>
                <w:t xml:space="preserve"> </w:t>
              </w:r>
              <w:proofErr w:type="spellStart"/>
              <w:r w:rsidR="00003639">
                <w:rPr>
                  <w:rFonts w:ascii="Arial" w:hAnsi="Arial" w:cs="Arial"/>
                  <w:sz w:val="20"/>
                  <w:szCs w:val="20"/>
                </w:rPr>
                <w:t>tas</w:t>
              </w:r>
              <w:proofErr w:type="spellEnd"/>
              <w:r w:rsidR="00003639">
                <w:rPr>
                  <w:rFonts w:ascii="Arial" w:hAnsi="Arial" w:cs="Arial"/>
                  <w:sz w:val="20"/>
                  <w:szCs w:val="20"/>
                </w:rPr>
                <w:t xml:space="preserve"> li</w:t>
              </w:r>
            </w:ins>
            <w:del w:id="434" w:author="Kaxiong" w:date="2021-05-28T18:15:00Z">
              <w:r w:rsidR="00683E62" w:rsidRPr="00683E62" w:rsidDel="00003639">
                <w:rPr>
                  <w:rFonts w:ascii="Arial" w:hAnsi="Arial" w:cs="Arial"/>
                  <w:sz w:val="20"/>
                  <w:szCs w:val="20"/>
                </w:rPr>
                <w:delText>sib txawv nt</w:delText>
              </w:r>
            </w:del>
            <w:del w:id="435" w:author="Kaxiong" w:date="2021-05-28T18:16:00Z">
              <w:r w:rsidR="00683E62" w:rsidRPr="00683E62" w:rsidDel="00003639">
                <w:rPr>
                  <w:rFonts w:ascii="Arial" w:hAnsi="Arial" w:cs="Arial"/>
                  <w:sz w:val="20"/>
                  <w:szCs w:val="20"/>
                </w:rPr>
                <w:delText>awm</w:delText>
              </w:r>
            </w:del>
            <w:r w:rsidR="00683E62" w:rsidRPr="00683E62">
              <w:rPr>
                <w:rFonts w:ascii="Arial" w:hAnsi="Arial" w:cs="Arial"/>
                <w:sz w:val="20"/>
                <w:szCs w:val="20"/>
              </w:rPr>
              <w:t xml:space="preserve"> </w:t>
            </w:r>
            <w:proofErr w:type="spellStart"/>
            <w:ins w:id="436" w:author="Kaxiong" w:date="2021-05-28T18:16:00Z">
              <w:r w:rsidR="00003639">
                <w:rPr>
                  <w:rFonts w:ascii="Arial" w:hAnsi="Arial" w:cs="Arial"/>
                  <w:sz w:val="20"/>
                  <w:szCs w:val="20"/>
                </w:rPr>
                <w:t>ntawm</w:t>
              </w:r>
              <w:proofErr w:type="spellEnd"/>
              <w:r w:rsidR="00003639">
                <w:rPr>
                  <w:rFonts w:ascii="Arial" w:hAnsi="Arial" w:cs="Arial"/>
                  <w:sz w:val="20"/>
                  <w:szCs w:val="20"/>
                </w:rPr>
                <w:t xml:space="preserve"> cov </w:t>
              </w:r>
              <w:proofErr w:type="spellStart"/>
              <w:r w:rsidR="00003639">
                <w:rPr>
                  <w:rFonts w:ascii="Arial" w:hAnsi="Arial" w:cs="Arial"/>
                  <w:sz w:val="20"/>
                  <w:szCs w:val="20"/>
                </w:rPr>
                <w:t>ncua</w:t>
              </w:r>
              <w:proofErr w:type="spellEnd"/>
              <w:r w:rsidR="00003639">
                <w:rPr>
                  <w:rFonts w:ascii="Arial" w:hAnsi="Arial" w:cs="Arial"/>
                  <w:sz w:val="20"/>
                  <w:szCs w:val="20"/>
                </w:rPr>
                <w:t xml:space="preserve"> </w:t>
              </w:r>
            </w:ins>
            <w:del w:id="437" w:author="Kaxiong" w:date="2021-05-28T18:16:00Z">
              <w:r w:rsidR="00683E62" w:rsidRPr="00683E62" w:rsidDel="00003639">
                <w:rPr>
                  <w:rFonts w:ascii="Arial" w:hAnsi="Arial" w:cs="Arial"/>
                  <w:sz w:val="20"/>
                  <w:szCs w:val="20"/>
                </w:rPr>
                <w:delText xml:space="preserve">lub </w:delText>
              </w:r>
            </w:del>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txuas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ntxiv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lub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tshawb</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f</w:t>
            </w:r>
            <w:ins w:id="438" w:author="Kaxiong" w:date="2021-05-28T18:34:00Z">
              <w:r w:rsidR="005C1297">
                <w:rPr>
                  <w:rFonts w:ascii="Arial" w:hAnsi="Arial" w:cs="Arial"/>
                  <w:sz w:val="20"/>
                  <w:szCs w:val="20"/>
                </w:rPr>
                <w:t>a</w:t>
              </w:r>
            </w:ins>
            <w:r w:rsidR="00683E62">
              <w:rPr>
                <w:rFonts w:ascii="Arial" w:hAnsi="Arial" w:cs="Arial"/>
                <w:sz w:val="20"/>
                <w:szCs w:val="20"/>
              </w:rPr>
              <w:t>wb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xav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del w:id="439" w:author="Kaxiong" w:date="2021-05-28T18:17:00Z">
              <w:r w:rsidR="00683E62" w:rsidRPr="00683E62" w:rsidDel="00003639">
                <w:rPr>
                  <w:rFonts w:ascii="Arial" w:hAnsi="Arial" w:cs="Arial"/>
                  <w:sz w:val="20"/>
                  <w:szCs w:val="20"/>
                </w:rPr>
                <w:delText>rov kho dua tshiab</w:delText>
              </w:r>
            </w:del>
            <w:proofErr w:type="spellStart"/>
            <w:ins w:id="440" w:author="Kaxiong" w:date="2021-05-28T18:26:00Z">
              <w:r w:rsidR="005C1297">
                <w:rPr>
                  <w:rFonts w:ascii="Arial" w:hAnsi="Arial" w:cs="Arial"/>
                  <w:sz w:val="20"/>
                  <w:szCs w:val="20"/>
                </w:rPr>
                <w:t>kev</w:t>
              </w:r>
              <w:proofErr w:type="spellEnd"/>
              <w:r w:rsidR="005C1297">
                <w:rPr>
                  <w:rFonts w:ascii="Arial" w:hAnsi="Arial" w:cs="Arial"/>
                  <w:sz w:val="20"/>
                  <w:szCs w:val="20"/>
                </w:rPr>
                <w:t xml:space="preserve"> </w:t>
              </w:r>
            </w:ins>
            <w:proofErr w:type="spellStart"/>
            <w:ins w:id="441" w:author="Kaxiong" w:date="2021-05-28T18:17:00Z">
              <w:r w:rsidR="00003639">
                <w:rPr>
                  <w:rFonts w:ascii="Arial" w:hAnsi="Arial" w:cs="Arial"/>
                  <w:sz w:val="20"/>
                  <w:szCs w:val="20"/>
                </w:rPr>
                <w:t>tshuaj</w:t>
              </w:r>
              <w:proofErr w:type="spellEnd"/>
              <w:r w:rsidR="00003639">
                <w:rPr>
                  <w:rFonts w:ascii="Arial" w:hAnsi="Arial" w:cs="Arial"/>
                  <w:sz w:val="20"/>
                  <w:szCs w:val="20"/>
                </w:rPr>
                <w:t xml:space="preserve"> </w:t>
              </w:r>
              <w:proofErr w:type="spellStart"/>
              <w:r w:rsidR="00003639">
                <w:rPr>
                  <w:rFonts w:ascii="Arial" w:hAnsi="Arial" w:cs="Arial"/>
                  <w:sz w:val="20"/>
                  <w:szCs w:val="20"/>
                </w:rPr>
                <w:t>xyua</w:t>
              </w:r>
            </w:ins>
            <w:ins w:id="442" w:author="Kaxiong" w:date="2021-05-28T18:27:00Z">
              <w:r w:rsidR="005C1297">
                <w:rPr>
                  <w:rFonts w:ascii="Arial" w:hAnsi="Arial" w:cs="Arial"/>
                  <w:sz w:val="20"/>
                  <w:szCs w:val="20"/>
                </w:rPr>
                <w:t>s</w:t>
              </w:r>
            </w:ins>
            <w:proofErr w:type="spellEnd"/>
            <w:ins w:id="443" w:author="Kaxiong" w:date="2021-05-28T18:18:00Z">
              <w:r w:rsidR="00003639">
                <w:rPr>
                  <w:rFonts w:ascii="Arial" w:hAnsi="Arial" w:cs="Arial"/>
                  <w:sz w:val="20"/>
                  <w:szCs w:val="20"/>
                </w:rPr>
                <w:t xml:space="preserve"> </w:t>
              </w:r>
              <w:proofErr w:type="spellStart"/>
              <w:r w:rsidR="00003639">
                <w:rPr>
                  <w:rFonts w:ascii="Arial" w:hAnsi="Arial" w:cs="Arial"/>
                  <w:sz w:val="20"/>
                  <w:szCs w:val="20"/>
                </w:rPr>
                <w:t>dua</w:t>
              </w:r>
            </w:ins>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cov</w:t>
            </w:r>
            <w:ins w:id="444" w:author="Kaxiong" w:date="2021-05-28T18:18:00Z">
              <w:r w:rsidR="00003639">
                <w:rPr>
                  <w:rFonts w:ascii="Arial" w:hAnsi="Arial" w:cs="Arial"/>
                  <w:sz w:val="20"/>
                  <w:szCs w:val="20"/>
                </w:rPr>
                <w:t xml:space="preserve"> </w:t>
              </w:r>
              <w:proofErr w:type="spellStart"/>
              <w:r w:rsidR="00003639">
                <w:rPr>
                  <w:rFonts w:ascii="Arial" w:hAnsi="Arial" w:cs="Arial"/>
                  <w:sz w:val="20"/>
                  <w:szCs w:val="20"/>
                </w:rPr>
                <w:t>ncua</w:t>
              </w:r>
            </w:ins>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luv (</w:t>
            </w:r>
            <w:proofErr w:type="spellStart"/>
            <w:r w:rsidR="00683E62" w:rsidRPr="00683E62">
              <w:rPr>
                <w:rFonts w:ascii="Arial" w:hAnsi="Arial" w:cs="Arial"/>
                <w:sz w:val="20"/>
                <w:szCs w:val="20"/>
              </w:rPr>
              <w:t>zaum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w:t>
            </w:r>
            <w:proofErr w:type="spellStart"/>
            <w:ins w:id="445" w:author="Kaxiong" w:date="2021-05-28T18:18:00Z">
              <w:r w:rsidR="00003639">
                <w:rPr>
                  <w:rFonts w:ascii="Arial" w:hAnsi="Arial" w:cs="Arial"/>
                  <w:sz w:val="20"/>
                  <w:szCs w:val="20"/>
                </w:rPr>
                <w:t>zaug</w:t>
              </w:r>
              <w:proofErr w:type="spellEnd"/>
              <w:r w:rsidR="00003639">
                <w:rPr>
                  <w:rFonts w:ascii="Arial" w:hAnsi="Arial" w:cs="Arial"/>
                  <w:sz w:val="20"/>
                  <w:szCs w:val="20"/>
                </w:rPr>
                <w:t xml:space="preserve"> </w:t>
              </w:r>
            </w:ins>
            <w:r w:rsidR="00683E62" w:rsidRPr="00683E62">
              <w:rPr>
                <w:rFonts w:ascii="Arial" w:hAnsi="Arial" w:cs="Arial"/>
                <w:sz w:val="20"/>
                <w:szCs w:val="20"/>
              </w:rPr>
              <w:t>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hnub</w:t>
            </w:r>
            <w:proofErr w:type="spellEnd"/>
            <w:r w:rsidR="00683E62" w:rsidRPr="00683E62">
              <w:rPr>
                <w:rFonts w:ascii="Arial" w:hAnsi="Arial" w:cs="Arial"/>
                <w:sz w:val="20"/>
                <w:szCs w:val="20"/>
              </w:rPr>
              <w:t xml:space="preserve"> 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ob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del w:id="446" w:author="Kaxiong" w:date="2021-05-28T18:19:00Z">
              <w:r w:rsidR="00683E62" w:rsidRPr="00683E62" w:rsidDel="00003639">
                <w:rPr>
                  <w:rFonts w:ascii="Arial" w:hAnsi="Arial" w:cs="Arial"/>
                  <w:sz w:val="20"/>
                  <w:szCs w:val="20"/>
                </w:rPr>
                <w:delText>cov</w:delText>
              </w:r>
            </w:del>
            <w:proofErr w:type="spellStart"/>
            <w:ins w:id="447" w:author="Kaxiong" w:date="2021-05-28T18:19:00Z">
              <w:r w:rsidR="00003639">
                <w:rPr>
                  <w:rFonts w:ascii="Arial" w:hAnsi="Arial" w:cs="Arial"/>
                  <w:sz w:val="20"/>
                  <w:szCs w:val="20"/>
                </w:rPr>
                <w:t>lub</w:t>
              </w:r>
              <w:proofErr w:type="spellEnd"/>
              <w:r w:rsidR="00003639">
                <w:rPr>
                  <w:rFonts w:ascii="Arial" w:hAnsi="Arial" w:cs="Arial"/>
                  <w:sz w:val="20"/>
                  <w:szCs w:val="20"/>
                </w:rPr>
                <w:t xml:space="preserve"> </w:t>
              </w:r>
              <w:proofErr w:type="spellStart"/>
              <w:r w:rsidR="00003639">
                <w:rPr>
                  <w:rFonts w:ascii="Arial" w:hAnsi="Arial" w:cs="Arial"/>
                  <w:sz w:val="20"/>
                  <w:szCs w:val="20"/>
                </w:rPr>
                <w:t>ncua</w:t>
              </w:r>
              <w:proofErr w:type="spellEnd"/>
              <w:r w:rsidR="00003639">
                <w:rPr>
                  <w:rFonts w:ascii="Arial" w:hAnsi="Arial" w:cs="Arial"/>
                  <w:sz w:val="20"/>
                  <w:szCs w:val="20"/>
                </w:rPr>
                <w:t xml:space="preserve"> </w:t>
              </w:r>
              <w:proofErr w:type="spellStart"/>
              <w:r w:rsidR="00003639">
                <w:rPr>
                  <w:rFonts w:ascii="Arial" w:hAnsi="Arial" w:cs="Arial"/>
                  <w:sz w:val="20"/>
                  <w:szCs w:val="20"/>
                </w:rPr>
                <w:t>ntawm</w:t>
              </w:r>
              <w:proofErr w:type="spellEnd"/>
              <w:r w:rsidR="00003639">
                <w:rPr>
                  <w:rFonts w:ascii="Arial" w:hAnsi="Arial" w:cs="Arial"/>
                  <w:sz w:val="20"/>
                  <w:szCs w:val="20"/>
                </w:rPr>
                <w:t xml:space="preserve"> cov</w:t>
              </w:r>
            </w:ins>
            <w:r w:rsidR="00683E62" w:rsidRPr="00683E62">
              <w:rPr>
                <w:rFonts w:ascii="Arial" w:hAnsi="Arial" w:cs="Arial"/>
                <w:sz w:val="20"/>
                <w:szCs w:val="20"/>
              </w:rPr>
              <w:t xml:space="preserve"> </w:t>
            </w:r>
            <w:proofErr w:type="spellStart"/>
            <w:r w:rsidR="00683E62" w:rsidRPr="00683E62">
              <w:rPr>
                <w:rFonts w:ascii="Arial" w:hAnsi="Arial" w:cs="Arial"/>
                <w:sz w:val="20"/>
                <w:szCs w:val="20"/>
              </w:rPr>
              <w:t>hauj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lwm</w:t>
            </w:r>
            <w:proofErr w:type="spellEnd"/>
            <w:r w:rsidR="00683E62" w:rsidRPr="00683E62">
              <w:rPr>
                <w:rFonts w:ascii="Arial" w:hAnsi="Arial" w:cs="Arial"/>
                <w:sz w:val="20"/>
                <w:szCs w:val="20"/>
              </w:rPr>
              <w:t xml:space="preserve">, cov </w:t>
            </w:r>
            <w:proofErr w:type="spellStart"/>
            <w:r w:rsidR="00683E62" w:rsidRPr="00683E62">
              <w:rPr>
                <w:rFonts w:ascii="Arial" w:hAnsi="Arial" w:cs="Arial"/>
                <w:sz w:val="20"/>
                <w:szCs w:val="20"/>
              </w:rPr>
              <w:t>hom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phiaj</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cov </w:t>
            </w:r>
            <w:proofErr w:type="spellStart"/>
            <w:r w:rsidR="00683E62" w:rsidRPr="00683E62">
              <w:rPr>
                <w:rFonts w:ascii="Arial" w:hAnsi="Arial" w:cs="Arial"/>
                <w:sz w:val="20"/>
                <w:szCs w:val="20"/>
              </w:rPr>
              <w:t>neeg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mloog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raws</w:t>
            </w:r>
            <w:proofErr w:type="spellEnd"/>
            <w:r w:rsidR="00683E62" w:rsidRPr="00683E62">
              <w:rPr>
                <w:rFonts w:ascii="Arial" w:hAnsi="Arial" w:cs="Arial"/>
                <w:sz w:val="20"/>
                <w:szCs w:val="20"/>
              </w:rPr>
              <w:t xml:space="preserve"> li </w:t>
            </w:r>
            <w:proofErr w:type="spellStart"/>
            <w:r w:rsidR="00683E62" w:rsidRPr="00683E62">
              <w:rPr>
                <w:rFonts w:ascii="Arial" w:hAnsi="Arial" w:cs="Arial"/>
                <w:sz w:val="20"/>
                <w:szCs w:val="20"/>
              </w:rPr>
              <w:t>ntsuas</w:t>
            </w:r>
            <w:proofErr w:type="spellEnd"/>
            <w:r w:rsidR="00683E62" w:rsidRPr="00683E62">
              <w:rPr>
                <w:rFonts w:ascii="Arial" w:hAnsi="Arial" w:cs="Arial"/>
                <w:sz w:val="20"/>
                <w:szCs w:val="20"/>
              </w:rPr>
              <w:t xml:space="preserve"> </w:t>
            </w:r>
            <w:proofErr w:type="spellStart"/>
            <w:ins w:id="448" w:author="Kaxiong" w:date="2021-05-28T18:21:00Z">
              <w:r w:rsidR="00003639">
                <w:rPr>
                  <w:rFonts w:ascii="Arial" w:hAnsi="Arial" w:cs="Arial"/>
                  <w:sz w:val="20"/>
                  <w:szCs w:val="20"/>
                </w:rPr>
                <w:t>xyuas</w:t>
              </w:r>
              <w:proofErr w:type="spellEnd"/>
              <w:r w:rsidR="00003639">
                <w:rPr>
                  <w:rFonts w:ascii="Arial" w:hAnsi="Arial" w:cs="Arial"/>
                  <w:sz w:val="20"/>
                  <w:szCs w:val="20"/>
                </w:rPr>
                <w:t xml:space="preserve"> </w:t>
              </w:r>
            </w:ins>
            <w:r w:rsidR="00683E62" w:rsidRPr="00683E62">
              <w:rPr>
                <w:rFonts w:ascii="Arial" w:hAnsi="Arial" w:cs="Arial"/>
                <w:sz w:val="20"/>
                <w:szCs w:val="20"/>
              </w:rPr>
              <w:t xml:space="preserve">los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cov </w:t>
            </w:r>
            <w:proofErr w:type="spellStart"/>
            <w:ins w:id="449" w:author="Kaxiong" w:date="2021-05-28T18:22:00Z">
              <w:r w:rsidR="00003639">
                <w:rPr>
                  <w:rFonts w:ascii="Arial" w:hAnsi="Arial" w:cs="Arial"/>
                  <w:sz w:val="20"/>
                  <w:szCs w:val="20"/>
                </w:rPr>
                <w:t>qauv</w:t>
              </w:r>
              <w:proofErr w:type="spellEnd"/>
              <w:r w:rsidR="00003639">
                <w:rPr>
                  <w:rFonts w:ascii="Arial" w:hAnsi="Arial" w:cs="Arial"/>
                  <w:sz w:val="20"/>
                  <w:szCs w:val="20"/>
                </w:rPr>
                <w:t xml:space="preserve"> </w:t>
              </w:r>
              <w:proofErr w:type="spellStart"/>
              <w:r w:rsidR="00003639">
                <w:rPr>
                  <w:rFonts w:ascii="Arial" w:hAnsi="Arial" w:cs="Arial"/>
                  <w:sz w:val="20"/>
                  <w:szCs w:val="20"/>
                </w:rPr>
                <w:t>ua</w:t>
              </w:r>
              <w:proofErr w:type="spellEnd"/>
              <w:r w:rsidR="00003639">
                <w:rPr>
                  <w:rFonts w:ascii="Arial" w:hAnsi="Arial" w:cs="Arial"/>
                  <w:sz w:val="20"/>
                  <w:szCs w:val="20"/>
                </w:rPr>
                <w:t xml:space="preserve"> </w:t>
              </w:r>
              <w:proofErr w:type="spellStart"/>
              <w:r w:rsidR="00003639">
                <w:rPr>
                  <w:rFonts w:ascii="Arial" w:hAnsi="Arial" w:cs="Arial"/>
                  <w:sz w:val="20"/>
                  <w:szCs w:val="20"/>
                </w:rPr>
                <w:t>hauj</w:t>
              </w:r>
              <w:proofErr w:type="spellEnd"/>
              <w:r w:rsidR="00003639">
                <w:rPr>
                  <w:rFonts w:ascii="Arial" w:hAnsi="Arial" w:cs="Arial"/>
                  <w:sz w:val="20"/>
                  <w:szCs w:val="20"/>
                </w:rPr>
                <w:t xml:space="preserve"> </w:t>
              </w:r>
              <w:proofErr w:type="spellStart"/>
              <w:r w:rsidR="00003639">
                <w:rPr>
                  <w:rFonts w:ascii="Arial" w:hAnsi="Arial" w:cs="Arial"/>
                  <w:sz w:val="20"/>
                  <w:szCs w:val="20"/>
                </w:rPr>
                <w:t>lwm</w:t>
              </w:r>
              <w:proofErr w:type="spellEnd"/>
              <w:r w:rsidR="00003639">
                <w:rPr>
                  <w:rFonts w:ascii="Arial" w:hAnsi="Arial" w:cs="Arial"/>
                  <w:sz w:val="20"/>
                  <w:szCs w:val="20"/>
                </w:rPr>
                <w:t xml:space="preserve"> </w:t>
              </w:r>
            </w:ins>
            <w:r w:rsidR="00683E62" w:rsidRPr="00683E62">
              <w:rPr>
                <w:rFonts w:ascii="Arial" w:hAnsi="Arial" w:cs="Arial"/>
                <w:sz w:val="20"/>
                <w:szCs w:val="20"/>
              </w:rPr>
              <w:t xml:space="preserve">tub </w:t>
            </w:r>
            <w:proofErr w:type="spellStart"/>
            <w:r w:rsidR="00683E62" w:rsidRPr="00683E62">
              <w:rPr>
                <w:rFonts w:ascii="Arial" w:hAnsi="Arial" w:cs="Arial"/>
                <w:sz w:val="20"/>
                <w:szCs w:val="20"/>
              </w:rPr>
              <w:t>ntxhais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kawm</w:t>
            </w:r>
            <w:proofErr w:type="spellEnd"/>
            <w:del w:id="450" w:author="Kaxiong" w:date="2021-05-28T18:22:00Z">
              <w:r w:rsidR="00683E62" w:rsidRPr="00683E62" w:rsidDel="00003639">
                <w:rPr>
                  <w:rFonts w:ascii="Arial" w:hAnsi="Arial" w:cs="Arial"/>
                  <w:sz w:val="20"/>
                  <w:szCs w:val="20"/>
                </w:rPr>
                <w:delText xml:space="preserve"> ua hauj</w:delText>
              </w:r>
              <w:r w:rsidR="00683E62" w:rsidDel="00003639">
                <w:rPr>
                  <w:rFonts w:ascii="Arial" w:hAnsi="Arial" w:cs="Arial"/>
                  <w:sz w:val="20"/>
                  <w:szCs w:val="20"/>
                </w:rPr>
                <w:delText xml:space="preserve"> </w:delText>
              </w:r>
              <w:r w:rsidR="00683E62" w:rsidRPr="00683E62" w:rsidDel="00003639">
                <w:rPr>
                  <w:rFonts w:ascii="Arial" w:hAnsi="Arial" w:cs="Arial"/>
                  <w:sz w:val="20"/>
                  <w:szCs w:val="20"/>
                </w:rPr>
                <w:delText>lwm piv txwv.</w:delText>
              </w:r>
            </w:del>
            <w:ins w:id="451" w:author="Kaxiong" w:date="2021-05-28T18:23:00Z">
              <w:r w:rsidR="00003639">
                <w:rPr>
                  <w:rFonts w:ascii="Arial" w:hAnsi="Arial" w:cs="Arial"/>
                  <w:sz w:val="20"/>
                  <w:szCs w:val="20"/>
                </w:rPr>
                <w:t xml:space="preserve"> li</w:t>
              </w:r>
            </w:ins>
            <w:r w:rsidR="00683E62" w:rsidRPr="00683E62">
              <w:rPr>
                <w:rFonts w:ascii="Arial" w:hAnsi="Arial" w:cs="Arial"/>
                <w:sz w:val="20"/>
                <w:szCs w:val="20"/>
              </w:rPr>
              <w:t xml:space="preserve"> 4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5 </w:t>
            </w:r>
            <w:ins w:id="452" w:author="Kaxiong" w:date="2021-05-28T18:23:00Z">
              <w:r w:rsidR="00003639">
                <w:rPr>
                  <w:rFonts w:ascii="Arial" w:hAnsi="Arial" w:cs="Arial"/>
                  <w:sz w:val="20"/>
                  <w:szCs w:val="20"/>
                </w:rPr>
                <w:t xml:space="preserve">cov </w:t>
              </w:r>
            </w:ins>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sim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rau</w:t>
            </w:r>
            <w:proofErr w:type="spellEnd"/>
            <w:r w:rsidR="00683E62">
              <w:rPr>
                <w:rFonts w:ascii="Arial" w:hAnsi="Arial" w:cs="Arial"/>
                <w:sz w:val="20"/>
                <w:szCs w:val="20"/>
              </w:rPr>
              <w:t xml:space="preserve"> </w:t>
            </w:r>
            <w:r w:rsidR="00683E62" w:rsidRPr="00683E62">
              <w:rPr>
                <w:rFonts w:ascii="Arial" w:hAnsi="Arial" w:cs="Arial"/>
                <w:sz w:val="20"/>
                <w:szCs w:val="20"/>
              </w:rPr>
              <w:t>80</w:t>
            </w:r>
            <w:r w:rsidR="00683E62">
              <w:rPr>
                <w:rFonts w:ascii="Arial" w:hAnsi="Arial" w:cs="Arial"/>
                <w:sz w:val="20"/>
                <w:szCs w:val="20"/>
              </w:rPr>
              <w:t xml:space="preserve"> </w:t>
            </w:r>
            <w:proofErr w:type="spellStart"/>
            <w:r w:rsidR="00683E62">
              <w:rPr>
                <w:rFonts w:ascii="Arial" w:hAnsi="Arial" w:cs="Arial"/>
                <w:sz w:val="20"/>
                <w:szCs w:val="20"/>
              </w:rPr>
              <w:t>feem</w:t>
            </w:r>
            <w:proofErr w:type="spellEnd"/>
            <w:r w:rsidR="00683E62">
              <w:rPr>
                <w:rFonts w:ascii="Arial" w:hAnsi="Arial" w:cs="Arial"/>
                <w:sz w:val="20"/>
                <w:szCs w:val="20"/>
              </w:rPr>
              <w:t xml:space="preserve"> </w:t>
            </w:r>
            <w:proofErr w:type="spellStart"/>
            <w:r w:rsidR="00683E62">
              <w:rPr>
                <w:rFonts w:ascii="Arial" w:hAnsi="Arial" w:cs="Arial"/>
                <w:sz w:val="20"/>
                <w:szCs w:val="20"/>
              </w:rPr>
              <w:t>puas</w:t>
            </w:r>
            <w:proofErr w:type="spellEnd"/>
            <w:r w:rsidR="00683E62">
              <w:rPr>
                <w:rFonts w:ascii="Arial" w:hAnsi="Arial" w:cs="Arial"/>
                <w:sz w:val="20"/>
                <w:szCs w:val="20"/>
              </w:rPr>
              <w:t xml:space="preserve"> </w:t>
            </w:r>
            <w:proofErr w:type="spellStart"/>
            <w:r w:rsidR="00683E62">
              <w:rPr>
                <w:rFonts w:ascii="Arial" w:hAnsi="Arial" w:cs="Arial"/>
                <w:sz w:val="20"/>
                <w:szCs w:val="20"/>
              </w:rPr>
              <w:t>ntawm</w:t>
            </w:r>
            <w:proofErr w:type="spellEnd"/>
            <w:r w:rsidR="00683E62">
              <w:rPr>
                <w:rFonts w:ascii="Arial" w:hAnsi="Arial" w:cs="Arial"/>
                <w:sz w:val="20"/>
                <w:szCs w:val="20"/>
              </w:rPr>
              <w:t xml:space="preserve"> </w:t>
            </w:r>
            <w:proofErr w:type="spellStart"/>
            <w:r w:rsidR="00683E62">
              <w:rPr>
                <w:rFonts w:ascii="Arial" w:hAnsi="Arial" w:cs="Arial"/>
                <w:sz w:val="20"/>
                <w:szCs w:val="20"/>
              </w:rPr>
              <w:t>qhov</w:t>
            </w:r>
            <w:proofErr w:type="spellEnd"/>
            <w:r w:rsidR="00683E62">
              <w:rPr>
                <w:rFonts w:ascii="Arial" w:hAnsi="Arial" w:cs="Arial"/>
                <w:sz w:val="20"/>
                <w:szCs w:val="20"/>
              </w:rPr>
              <w:t xml:space="preserve"> </w:t>
            </w:r>
            <w:del w:id="453" w:author="Kaxiong" w:date="2021-05-28T18:23:00Z">
              <w:r w:rsidR="00683E62" w:rsidDel="00003639">
                <w:rPr>
                  <w:rFonts w:ascii="Arial" w:hAnsi="Arial" w:cs="Arial"/>
                  <w:sz w:val="20"/>
                  <w:szCs w:val="20"/>
                </w:rPr>
                <w:delText>tseeb</w:delText>
              </w:r>
            </w:del>
            <w:proofErr w:type="spellStart"/>
            <w:ins w:id="454" w:author="Kaxiong" w:date="2021-05-28T18:24:00Z">
              <w:r w:rsidR="00003639">
                <w:rPr>
                  <w:rFonts w:ascii="Arial" w:hAnsi="Arial" w:cs="Arial"/>
                  <w:sz w:val="20"/>
                  <w:szCs w:val="20"/>
                </w:rPr>
                <w:t>yog</w:t>
              </w:r>
            </w:ins>
            <w:proofErr w:type="spellEnd"/>
            <w:r w:rsidR="00683E62">
              <w:rPr>
                <w:rFonts w:ascii="Arial" w:hAnsi="Arial" w:cs="Arial"/>
                <w:sz w:val="20"/>
                <w:szCs w:val="20"/>
              </w:rPr>
              <w:t>.</w:t>
            </w:r>
          </w:p>
          <w:p w14:paraId="3786171B" w14:textId="293893D7" w:rsidR="00606359" w:rsidRPr="00E62049" w:rsidRDefault="0067480B" w:rsidP="00DA435C">
            <w:pPr>
              <w:rPr>
                <w:rFonts w:ascii="Arial" w:hAnsi="Arial"/>
                <w:sz w:val="20"/>
                <w:szCs w:val="20"/>
              </w:rPr>
            </w:pPr>
            <w:r>
              <w:pict w14:anchorId="09C8476D">
                <v:shape id="Picture 456" o:spid="_x0000_i1041" type="#_x0000_t75" style="width:12.15pt;height:9.35pt;visibility:visible;mso-wrap-style:square">
                  <v:imagedata r:id="rId15" o:title=""/>
                </v:shape>
              </w:pict>
            </w:r>
            <w:r w:rsidR="00606359" w:rsidRPr="00E62049">
              <w:rPr>
                <w:rFonts w:ascii="Arial" w:hAnsi="Arial"/>
                <w:sz w:val="20"/>
                <w:szCs w:val="20"/>
              </w:rPr>
              <w:t xml:space="preserve">Tso </w:t>
            </w:r>
            <w:proofErr w:type="spellStart"/>
            <w:r w:rsidR="00606359" w:rsidRPr="00E62049">
              <w:rPr>
                <w:rFonts w:ascii="Arial" w:hAnsi="Arial"/>
                <w:sz w:val="20"/>
                <w:szCs w:val="20"/>
              </w:rPr>
              <w:t>cai</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rau</w:t>
            </w:r>
            <w:proofErr w:type="spellEnd"/>
            <w:r w:rsidR="00606359" w:rsidRPr="00E62049">
              <w:rPr>
                <w:rFonts w:ascii="Arial" w:hAnsi="Arial"/>
                <w:sz w:val="20"/>
                <w:szCs w:val="20"/>
              </w:rPr>
              <w:t xml:space="preserve"> tub </w:t>
            </w:r>
            <w:proofErr w:type="spellStart"/>
            <w:r w:rsidR="00606359" w:rsidRPr="00E62049">
              <w:rPr>
                <w:rFonts w:ascii="Arial" w:hAnsi="Arial"/>
                <w:sz w:val="20"/>
                <w:szCs w:val="20"/>
              </w:rPr>
              <w:t>ntxhais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koom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tes</w:t>
            </w:r>
            <w:proofErr w:type="spellEnd"/>
            <w:r w:rsidR="00606359" w:rsidRPr="00E62049">
              <w:rPr>
                <w:rFonts w:ascii="Arial" w:hAnsi="Arial"/>
                <w:sz w:val="20"/>
                <w:szCs w:val="20"/>
              </w:rPr>
              <w:t>/</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tau </w:t>
            </w:r>
            <w:proofErr w:type="spellStart"/>
            <w:r w:rsidR="00606359" w:rsidRPr="00E62049">
              <w:rPr>
                <w:rFonts w:ascii="Arial" w:hAnsi="Arial"/>
                <w:sz w:val="20"/>
                <w:szCs w:val="20"/>
              </w:rPr>
              <w:t>raws</w:t>
            </w:r>
            <w:proofErr w:type="spellEnd"/>
            <w:r w:rsidR="00606359" w:rsidRPr="00E62049">
              <w:rPr>
                <w:rFonts w:ascii="Arial" w:hAnsi="Arial"/>
                <w:sz w:val="20"/>
                <w:szCs w:val="20"/>
              </w:rPr>
              <w:t xml:space="preserve"> li cov </w:t>
            </w:r>
            <w:proofErr w:type="spellStart"/>
            <w:r w:rsidR="00606359" w:rsidRPr="00E62049">
              <w:rPr>
                <w:rFonts w:ascii="Arial" w:hAnsi="Arial"/>
                <w:sz w:val="20"/>
                <w:szCs w:val="20"/>
              </w:rPr>
              <w:t>qauv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ntawv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w:t>
            </w:r>
            <w:proofErr w:type="spellStart"/>
            <w:r w:rsidR="00606359" w:rsidRPr="00E62049">
              <w:rPr>
                <w:rFonts w:ascii="Arial" w:hAnsi="Arial"/>
                <w:sz w:val="20"/>
                <w:szCs w:val="20"/>
              </w:rPr>
              <w:t>lub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xeev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tus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Pr>
                <w:rFonts w:ascii="Arial" w:hAnsi="Arial"/>
                <w:sz w:val="20"/>
                <w:szCs w:val="20"/>
              </w:rPr>
              <w:t xml:space="preserve"> </w:t>
            </w:r>
            <w:r w:rsidR="004E782C" w:rsidRPr="004E782C">
              <w:rPr>
                <w:rFonts w:ascii="Arial" w:hAnsi="Arial"/>
                <w:sz w:val="20"/>
                <w:szCs w:val="20"/>
              </w:rPr>
              <w:t xml:space="preserve">W.9-10.10 Sau </w:t>
            </w:r>
            <w:proofErr w:type="spellStart"/>
            <w:ins w:id="455" w:author="Kaxiong" w:date="2021-05-28T18:26:00Z">
              <w:r w:rsidR="005C1297" w:rsidRPr="00683E62">
                <w:rPr>
                  <w:rFonts w:ascii="Arial" w:hAnsi="Arial" w:cs="Arial"/>
                  <w:sz w:val="20"/>
                  <w:szCs w:val="20"/>
                </w:rPr>
                <w:t>ntawv</w:t>
              </w:r>
              <w:proofErr w:type="spellEnd"/>
              <w:r w:rsidR="005C1297" w:rsidRPr="00683E62">
                <w:rPr>
                  <w:rFonts w:ascii="Arial" w:hAnsi="Arial" w:cs="Arial"/>
                  <w:sz w:val="20"/>
                  <w:szCs w:val="20"/>
                </w:rPr>
                <w:t xml:space="preserve"> </w:t>
              </w:r>
              <w:proofErr w:type="spellStart"/>
              <w:r w:rsidR="005C1297">
                <w:rPr>
                  <w:rFonts w:ascii="Arial" w:hAnsi="Arial" w:cs="Arial"/>
                  <w:sz w:val="20"/>
                  <w:szCs w:val="20"/>
                </w:rPr>
                <w:t>tshaj</w:t>
              </w:r>
              <w:proofErr w:type="spellEnd"/>
              <w:r w:rsidR="005C1297">
                <w:rPr>
                  <w:rFonts w:ascii="Arial" w:hAnsi="Arial" w:cs="Arial"/>
                  <w:sz w:val="20"/>
                  <w:szCs w:val="20"/>
                </w:rPr>
                <w:t xml:space="preserve"> </w:t>
              </w:r>
              <w:proofErr w:type="spellStart"/>
              <w:r w:rsidR="005C1297">
                <w:rPr>
                  <w:rFonts w:ascii="Arial" w:hAnsi="Arial" w:cs="Arial"/>
                  <w:sz w:val="20"/>
                  <w:szCs w:val="20"/>
                </w:rPr>
                <w:t>tas</w:t>
              </w:r>
              <w:proofErr w:type="spellEnd"/>
              <w:r w:rsidR="005C1297">
                <w:rPr>
                  <w:rFonts w:ascii="Arial" w:hAnsi="Arial" w:cs="Arial"/>
                  <w:sz w:val="20"/>
                  <w:szCs w:val="20"/>
                </w:rPr>
                <w:t xml:space="preserve"> li</w:t>
              </w:r>
              <w:r w:rsidR="005C1297" w:rsidRPr="00683E62">
                <w:rPr>
                  <w:rFonts w:ascii="Arial" w:hAnsi="Arial" w:cs="Arial"/>
                  <w:sz w:val="20"/>
                  <w:szCs w:val="20"/>
                </w:rPr>
                <w:t xml:space="preserve"> </w:t>
              </w:r>
              <w:proofErr w:type="spellStart"/>
              <w:r w:rsidR="005C1297">
                <w:rPr>
                  <w:rFonts w:ascii="Arial" w:hAnsi="Arial" w:cs="Arial"/>
                  <w:sz w:val="20"/>
                  <w:szCs w:val="20"/>
                </w:rPr>
                <w:t>ntawm</w:t>
              </w:r>
              <w:proofErr w:type="spellEnd"/>
              <w:r w:rsidR="005C1297">
                <w:rPr>
                  <w:rFonts w:ascii="Arial" w:hAnsi="Arial" w:cs="Arial"/>
                  <w:sz w:val="20"/>
                  <w:szCs w:val="20"/>
                </w:rPr>
                <w:t xml:space="preserve"> cov </w:t>
              </w:r>
              <w:proofErr w:type="spellStart"/>
              <w:r w:rsidR="005C1297">
                <w:rPr>
                  <w:rFonts w:ascii="Arial" w:hAnsi="Arial" w:cs="Arial"/>
                  <w:sz w:val="20"/>
                  <w:szCs w:val="20"/>
                </w:rPr>
                <w:t>ncua</w:t>
              </w:r>
              <w:proofErr w:type="spellEnd"/>
              <w:r w:rsidR="005C1297">
                <w:rPr>
                  <w:rFonts w:ascii="Arial" w:hAnsi="Arial" w:cs="Arial"/>
                  <w:sz w:val="20"/>
                  <w:szCs w:val="20"/>
                </w:rPr>
                <w:t xml:space="preserve"> </w:t>
              </w:r>
            </w:ins>
            <w:del w:id="456" w:author="Kaxiong" w:date="2021-05-28T18:26:00Z">
              <w:r w:rsidR="006A63AB" w:rsidDel="005C1297">
                <w:rPr>
                  <w:rFonts w:ascii="Arial" w:hAnsi="Arial"/>
                  <w:sz w:val="20"/>
                  <w:szCs w:val="20"/>
                </w:rPr>
                <w:delText xml:space="preserve">ua </w:delText>
              </w:r>
              <w:r w:rsidR="004E782C" w:rsidRPr="004E782C" w:rsidDel="005C1297">
                <w:rPr>
                  <w:rFonts w:ascii="Arial" w:hAnsi="Arial"/>
                  <w:sz w:val="20"/>
                  <w:szCs w:val="20"/>
                </w:rPr>
                <w:delText>cov hauj</w:delText>
              </w:r>
              <w:r w:rsidR="006A63AB" w:rsidDel="005C1297">
                <w:rPr>
                  <w:rFonts w:ascii="Arial" w:hAnsi="Arial"/>
                  <w:sz w:val="20"/>
                  <w:szCs w:val="20"/>
                </w:rPr>
                <w:delText xml:space="preserve"> </w:delText>
              </w:r>
              <w:r w:rsidR="004E782C" w:rsidRPr="004E782C" w:rsidDel="005C1297">
                <w:rPr>
                  <w:rFonts w:ascii="Arial" w:hAnsi="Arial"/>
                  <w:sz w:val="20"/>
                  <w:szCs w:val="20"/>
                </w:rPr>
                <w:delText xml:space="preserve">lwm ntev dhau ntawm cov </w:delText>
              </w:r>
            </w:del>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txuas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ntxiv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lub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tshawb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nrhiav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xav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del w:id="457" w:author="Kaxiong" w:date="2021-05-28T18:27:00Z">
              <w:r w:rsidR="004E782C" w:rsidRPr="004E782C" w:rsidDel="005C1297">
                <w:rPr>
                  <w:rFonts w:ascii="Arial" w:hAnsi="Arial"/>
                  <w:sz w:val="20"/>
                  <w:szCs w:val="20"/>
                </w:rPr>
                <w:delText>kho dua tshiab</w:delText>
              </w:r>
            </w:del>
            <w:ins w:id="458" w:author="Kaxiong" w:date="2021-05-28T18:27:00Z">
              <w:r w:rsidR="005C1297">
                <w:rPr>
                  <w:rFonts w:ascii="Arial" w:hAnsi="Arial" w:cs="Arial"/>
                  <w:sz w:val="20"/>
                  <w:szCs w:val="20"/>
                </w:rPr>
                <w:t xml:space="preserve"> </w:t>
              </w:r>
              <w:proofErr w:type="spellStart"/>
              <w:r w:rsidR="005C1297">
                <w:rPr>
                  <w:rFonts w:ascii="Arial" w:hAnsi="Arial" w:cs="Arial"/>
                  <w:sz w:val="20"/>
                  <w:szCs w:val="20"/>
                </w:rPr>
                <w:t>kev</w:t>
              </w:r>
              <w:proofErr w:type="spellEnd"/>
              <w:r w:rsidR="005C1297">
                <w:rPr>
                  <w:rFonts w:ascii="Arial" w:hAnsi="Arial" w:cs="Arial"/>
                  <w:sz w:val="20"/>
                  <w:szCs w:val="20"/>
                </w:rPr>
                <w:t xml:space="preserve"> </w:t>
              </w:r>
              <w:proofErr w:type="spellStart"/>
              <w:r w:rsidR="005C1297">
                <w:rPr>
                  <w:rFonts w:ascii="Arial" w:hAnsi="Arial" w:cs="Arial"/>
                  <w:sz w:val="20"/>
                  <w:szCs w:val="20"/>
                </w:rPr>
                <w:t>tshuaj</w:t>
              </w:r>
              <w:proofErr w:type="spellEnd"/>
              <w:r w:rsidR="005C1297">
                <w:rPr>
                  <w:rFonts w:ascii="Arial" w:hAnsi="Arial" w:cs="Arial"/>
                  <w:sz w:val="20"/>
                  <w:szCs w:val="20"/>
                </w:rPr>
                <w:t xml:space="preserve"> </w:t>
              </w:r>
              <w:proofErr w:type="spellStart"/>
              <w:r w:rsidR="005C1297">
                <w:rPr>
                  <w:rFonts w:ascii="Arial" w:hAnsi="Arial" w:cs="Arial"/>
                  <w:sz w:val="20"/>
                  <w:szCs w:val="20"/>
                </w:rPr>
                <w:t>xyuas</w:t>
              </w:r>
              <w:proofErr w:type="spellEnd"/>
              <w:r w:rsidR="005C1297">
                <w:rPr>
                  <w:rFonts w:ascii="Arial" w:hAnsi="Arial" w:cs="Arial"/>
                  <w:sz w:val="20"/>
                  <w:szCs w:val="20"/>
                </w:rPr>
                <w:t xml:space="preserve"> </w:t>
              </w:r>
              <w:proofErr w:type="spellStart"/>
              <w:r w:rsidR="005C1297">
                <w:rPr>
                  <w:rFonts w:ascii="Arial" w:hAnsi="Arial" w:cs="Arial"/>
                  <w:sz w:val="20"/>
                  <w:szCs w:val="20"/>
                </w:rPr>
                <w:t>dua</w:t>
              </w:r>
            </w:ins>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cov </w:t>
            </w:r>
            <w:proofErr w:type="spellStart"/>
            <w:ins w:id="459" w:author="Kaxiong" w:date="2021-05-28T18:28:00Z">
              <w:r w:rsidR="005C1297">
                <w:rPr>
                  <w:rFonts w:ascii="Arial" w:hAnsi="Arial"/>
                  <w:sz w:val="20"/>
                  <w:szCs w:val="20"/>
                </w:rPr>
                <w:t>cov</w:t>
              </w:r>
              <w:proofErr w:type="spellEnd"/>
              <w:r w:rsidR="005C1297">
                <w:rPr>
                  <w:rFonts w:ascii="Arial" w:hAnsi="Arial"/>
                  <w:sz w:val="20"/>
                  <w:szCs w:val="20"/>
                </w:rPr>
                <w:t xml:space="preserve"> </w:t>
              </w:r>
              <w:proofErr w:type="spellStart"/>
              <w:r w:rsidR="005C1297">
                <w:rPr>
                  <w:rFonts w:ascii="Arial" w:hAnsi="Arial"/>
                  <w:sz w:val="20"/>
                  <w:szCs w:val="20"/>
                </w:rPr>
                <w:t>ncua</w:t>
              </w:r>
              <w:proofErr w:type="spellEnd"/>
              <w:r w:rsidR="005C1297">
                <w:rPr>
                  <w:rFonts w:ascii="Arial" w:hAnsi="Arial"/>
                  <w:sz w:val="20"/>
                  <w:szCs w:val="20"/>
                </w:rPr>
                <w:t xml:space="preserve"> </w:t>
              </w:r>
            </w:ins>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luv (</w:t>
            </w:r>
            <w:proofErr w:type="spellStart"/>
            <w:r w:rsidR="004E782C" w:rsidRPr="004E782C">
              <w:rPr>
                <w:rFonts w:ascii="Arial" w:hAnsi="Arial"/>
                <w:sz w:val="20"/>
                <w:szCs w:val="20"/>
              </w:rPr>
              <w:t>zaum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leeg</w:t>
            </w:r>
            <w:proofErr w:type="spellEnd"/>
            <w:r w:rsidR="004E782C" w:rsidRPr="004E782C">
              <w:rPr>
                <w:rFonts w:ascii="Arial" w:hAnsi="Arial"/>
                <w:sz w:val="20"/>
                <w:szCs w:val="20"/>
              </w:rPr>
              <w:t xml:space="preserve"> los</w:t>
            </w:r>
            <w:r w:rsidR="006A63AB">
              <w:rPr>
                <w:rFonts w:ascii="Arial" w:hAnsi="Arial"/>
                <w:sz w:val="20"/>
                <w:szCs w:val="20"/>
              </w:rPr>
              <w:t xml:space="preserve"> </w:t>
            </w:r>
            <w:r w:rsidR="004E782C" w:rsidRPr="004E782C">
              <w:rPr>
                <w:rFonts w:ascii="Arial" w:hAnsi="Arial"/>
                <w:sz w:val="20"/>
                <w:szCs w:val="20"/>
              </w:rPr>
              <w:t xml:space="preserve">sis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hnub</w:t>
            </w:r>
            <w:proofErr w:type="spellEnd"/>
            <w:r w:rsidR="004E782C" w:rsidRPr="004E782C">
              <w:rPr>
                <w:rFonts w:ascii="Arial" w:hAnsi="Arial"/>
                <w:sz w:val="20"/>
                <w:szCs w:val="20"/>
              </w:rPr>
              <w:t xml:space="preserve"> los</w:t>
            </w:r>
            <w:r w:rsidR="006A63AB">
              <w:rPr>
                <w:rFonts w:ascii="Arial" w:hAnsi="Arial"/>
                <w:sz w:val="20"/>
                <w:szCs w:val="20"/>
              </w:rPr>
              <w:t xml:space="preserve"> </w:t>
            </w:r>
            <w:proofErr w:type="spellStart"/>
            <w:r w:rsidR="006A63AB">
              <w:rPr>
                <w:rFonts w:ascii="Arial" w:hAnsi="Arial"/>
                <w:sz w:val="20"/>
                <w:szCs w:val="20"/>
              </w:rPr>
              <w:t>t</w:t>
            </w:r>
            <w:r w:rsidR="004E782C" w:rsidRPr="004E782C">
              <w:rPr>
                <w:rFonts w:ascii="Arial" w:hAnsi="Arial"/>
                <w:sz w:val="20"/>
                <w:szCs w:val="20"/>
              </w:rPr>
              <w:t>sis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ob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del w:id="460" w:author="Kaxiong" w:date="2021-05-28T18:28:00Z">
              <w:r w:rsidR="004E782C" w:rsidRPr="004E782C" w:rsidDel="005C1297">
                <w:rPr>
                  <w:rFonts w:ascii="Arial" w:hAnsi="Arial"/>
                  <w:sz w:val="20"/>
                  <w:szCs w:val="20"/>
                </w:rPr>
                <w:delText>cov</w:delText>
              </w:r>
            </w:del>
            <w:proofErr w:type="spellStart"/>
            <w:ins w:id="461" w:author="Kaxiong" w:date="2021-05-28T18:28:00Z">
              <w:r w:rsidR="005C1297">
                <w:rPr>
                  <w:rFonts w:ascii="Arial" w:hAnsi="Arial"/>
                  <w:sz w:val="20"/>
                  <w:szCs w:val="20"/>
                </w:rPr>
                <w:t>lub</w:t>
              </w:r>
              <w:proofErr w:type="spellEnd"/>
              <w:r w:rsidR="005C1297">
                <w:rPr>
                  <w:rFonts w:ascii="Arial" w:hAnsi="Arial"/>
                  <w:sz w:val="20"/>
                  <w:szCs w:val="20"/>
                </w:rPr>
                <w:t xml:space="preserve"> </w:t>
              </w:r>
              <w:proofErr w:type="spellStart"/>
              <w:r w:rsidR="005C1297">
                <w:rPr>
                  <w:rFonts w:ascii="Arial" w:hAnsi="Arial"/>
                  <w:sz w:val="20"/>
                  <w:szCs w:val="20"/>
                </w:rPr>
                <w:t>ncua</w:t>
              </w:r>
              <w:proofErr w:type="spellEnd"/>
              <w:r w:rsidR="005C1297">
                <w:rPr>
                  <w:rFonts w:ascii="Arial" w:hAnsi="Arial"/>
                  <w:sz w:val="20"/>
                  <w:szCs w:val="20"/>
                </w:rPr>
                <w:t xml:space="preserve"> </w:t>
              </w:r>
              <w:proofErr w:type="spellStart"/>
              <w:r w:rsidR="005C1297">
                <w:rPr>
                  <w:rFonts w:ascii="Arial" w:hAnsi="Arial"/>
                  <w:sz w:val="20"/>
                  <w:szCs w:val="20"/>
                </w:rPr>
                <w:t>txoj</w:t>
              </w:r>
            </w:ins>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hauj</w:t>
            </w:r>
            <w:proofErr w:type="spellEnd"/>
            <w:r w:rsidR="006A63AB">
              <w:rPr>
                <w:rFonts w:ascii="Arial" w:hAnsi="Arial"/>
                <w:sz w:val="20"/>
                <w:szCs w:val="20"/>
              </w:rPr>
              <w:t xml:space="preserve"> </w:t>
            </w:r>
            <w:proofErr w:type="spellStart"/>
            <w:r w:rsidR="004E782C" w:rsidRPr="004E782C">
              <w:rPr>
                <w:rFonts w:ascii="Arial" w:hAnsi="Arial"/>
                <w:sz w:val="20"/>
                <w:szCs w:val="20"/>
              </w:rPr>
              <w:t>lwm</w:t>
            </w:r>
            <w:proofErr w:type="spellEnd"/>
            <w:r w:rsidR="004E782C" w:rsidRPr="004E782C">
              <w:rPr>
                <w:rFonts w:ascii="Arial" w:hAnsi="Arial"/>
                <w:sz w:val="20"/>
                <w:szCs w:val="20"/>
              </w:rPr>
              <w:t xml:space="preserve">, cov </w:t>
            </w:r>
            <w:proofErr w:type="spellStart"/>
            <w:r w:rsidR="004E782C" w:rsidRPr="004E782C">
              <w:rPr>
                <w:rFonts w:ascii="Arial" w:hAnsi="Arial"/>
                <w:sz w:val="20"/>
                <w:szCs w:val="20"/>
              </w:rPr>
              <w:t>hom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phiaj</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cov </w:t>
            </w:r>
            <w:proofErr w:type="spellStart"/>
            <w:r w:rsidR="004E782C" w:rsidRPr="004E782C">
              <w:rPr>
                <w:rFonts w:ascii="Arial" w:hAnsi="Arial"/>
                <w:sz w:val="20"/>
                <w:szCs w:val="20"/>
              </w:rPr>
              <w:t>neeg</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mloog</w:t>
            </w:r>
            <w:proofErr w:type="spellEnd"/>
            <w:r w:rsidR="004E782C" w:rsidRPr="004E782C">
              <w:rPr>
                <w:rFonts w:ascii="Arial" w:hAnsi="Arial"/>
                <w:sz w:val="20"/>
                <w:szCs w:val="20"/>
              </w:rPr>
              <w:t>.</w:t>
            </w:r>
          </w:p>
          <w:p w14:paraId="2E3143CC" w14:textId="77777777" w:rsidR="00606359" w:rsidRPr="00E62049" w:rsidRDefault="00606359" w:rsidP="00DA435C">
            <w:pPr>
              <w:rPr>
                <w:rFonts w:ascii="Arial" w:hAnsi="Arial"/>
                <w:sz w:val="20"/>
                <w:szCs w:val="20"/>
              </w:rPr>
            </w:pPr>
            <w:r w:rsidRPr="00E62049">
              <w:rPr>
                <w:noProof/>
                <w:sz w:val="20"/>
                <w:szCs w:val="20"/>
              </w:rPr>
              <w:lastRenderedPageBreak/>
              <w:drawing>
                <wp:inline distT="0" distB="0" distL="0" distR="0" wp14:anchorId="00F3D2CA" wp14:editId="24EA3BE4">
                  <wp:extent cx="149225" cy="109220"/>
                  <wp:effectExtent l="0" t="0" r="3175" b="508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302AC8C" w14:textId="77777777" w:rsidR="00606359" w:rsidRPr="00BB29BF" w:rsidRDefault="00606359" w:rsidP="00DA435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A23C9F" w14:textId="33B0B775" w:rsidR="00606359" w:rsidRPr="00BB29BF" w:rsidRDefault="0067480B" w:rsidP="00DA435C">
            <w:pPr>
              <w:rPr>
                <w:rFonts w:ascii="Arial" w:hAnsi="Arial"/>
                <w:sz w:val="20"/>
                <w:szCs w:val="20"/>
              </w:rPr>
            </w:pPr>
            <w:r>
              <w:pict w14:anchorId="0A4C7EFF">
                <v:shape id="Picture 459" o:spid="_x0000_i1042" type="#_x0000_t75" style="width:11.7pt;height:8.4pt;visibility:visible;mso-wrap-style:square">
                  <v:imagedata r:id="rId12" o:title=""/>
                </v:shape>
              </w:pict>
            </w:r>
            <w:proofErr w:type="spellStart"/>
            <w:r w:rsidR="00606359" w:rsidRPr="00BB29BF">
              <w:rPr>
                <w:rFonts w:ascii="Arial" w:hAnsi="Arial"/>
                <w:sz w:val="20"/>
                <w:szCs w:val="20"/>
              </w:rPr>
              <w:t>Lub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Hom</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Phiaj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Hloov</w:t>
            </w:r>
            <w:proofErr w:type="spellEnd"/>
            <w:r w:rsidR="00606359" w:rsidRPr="00BB29BF">
              <w:rPr>
                <w:rFonts w:ascii="Arial" w:hAnsi="Arial"/>
                <w:sz w:val="20"/>
                <w:szCs w:val="20"/>
              </w:rPr>
              <w:t xml:space="preserve">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proofErr w:type="spellStart"/>
            <w:r w:rsidR="00606359" w:rsidRPr="00BB29BF">
              <w:rPr>
                <w:rFonts w:ascii="Arial" w:hAnsi="Arial"/>
                <w:sz w:val="20"/>
                <w:szCs w:val="20"/>
              </w:rPr>
              <w:t>Kawm</w:t>
            </w:r>
            <w:proofErr w:type="spellEnd"/>
            <w:r w:rsidR="00606359" w:rsidRPr="00BB29BF">
              <w:rPr>
                <w:rFonts w:ascii="Arial" w:hAnsi="Arial"/>
                <w:sz w:val="20"/>
                <w:szCs w:val="20"/>
              </w:rPr>
              <w:t xml:space="preserve">/Kev </w:t>
            </w:r>
            <w:proofErr w:type="spellStart"/>
            <w:r w:rsidR="00606359">
              <w:rPr>
                <w:rFonts w:ascii="Arial" w:hAnsi="Arial"/>
                <w:sz w:val="20"/>
                <w:szCs w:val="20"/>
              </w:rPr>
              <w:t>Xyaum</w:t>
            </w:r>
            <w:proofErr w:type="spellEnd"/>
          </w:p>
          <w:p w14:paraId="52FC575C" w14:textId="7F0074A7" w:rsidR="00606359" w:rsidRPr="00BB29BF" w:rsidRDefault="0067480B" w:rsidP="00DA435C">
            <w:pPr>
              <w:rPr>
                <w:rFonts w:ascii="Arial" w:hAnsi="Arial"/>
                <w:sz w:val="20"/>
                <w:szCs w:val="20"/>
              </w:rPr>
            </w:pPr>
            <w:r>
              <w:pict w14:anchorId="2C206A5F">
                <v:shape id="Picture 460" o:spid="_x0000_i1043" type="#_x0000_t75" style="width:11.7pt;height:8.4pt;visibility:visible;mso-wrap-style:square">
                  <v:imagedata r:id="rId12" o:title=""/>
                </v:shape>
              </w:pict>
            </w:r>
            <w:r w:rsidR="00606359" w:rsidRPr="00BB29BF">
              <w:rPr>
                <w:rFonts w:ascii="Arial" w:hAnsi="Arial"/>
                <w:sz w:val="20"/>
                <w:szCs w:val="20"/>
              </w:rPr>
              <w:t xml:space="preserve">Kev </w:t>
            </w:r>
            <w:proofErr w:type="spellStart"/>
            <w:r w:rsidR="00606359" w:rsidRPr="00BB29BF">
              <w:rPr>
                <w:rFonts w:ascii="Arial" w:hAnsi="Arial"/>
                <w:sz w:val="20"/>
                <w:szCs w:val="20"/>
              </w:rPr>
              <w:t>Ua</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Hauj</w:t>
            </w:r>
            <w:proofErr w:type="spellEnd"/>
            <w:r w:rsidR="00606359">
              <w:rPr>
                <w:rFonts w:ascii="Arial" w:hAnsi="Arial"/>
                <w:sz w:val="20"/>
                <w:szCs w:val="20"/>
              </w:rPr>
              <w:t xml:space="preserve"> </w:t>
            </w:r>
            <w:proofErr w:type="spellStart"/>
            <w:r w:rsidR="00606359">
              <w:rPr>
                <w:rFonts w:ascii="Arial" w:hAnsi="Arial"/>
                <w:sz w:val="20"/>
                <w:szCs w:val="20"/>
              </w:rPr>
              <w:t>L</w:t>
            </w:r>
            <w:r w:rsidR="00606359" w:rsidRPr="00BB29BF">
              <w:rPr>
                <w:rFonts w:ascii="Arial" w:hAnsi="Arial"/>
                <w:sz w:val="20"/>
                <w:szCs w:val="20"/>
              </w:rPr>
              <w:t>wm</w:t>
            </w:r>
            <w:proofErr w:type="spellEnd"/>
            <w:r w:rsidR="00606359" w:rsidRPr="00BB29BF">
              <w:rPr>
                <w:rFonts w:ascii="Arial" w:hAnsi="Arial"/>
                <w:sz w:val="20"/>
                <w:szCs w:val="20"/>
              </w:rPr>
              <w:t xml:space="preserve">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proofErr w:type="spellStart"/>
            <w:r w:rsidR="00606359">
              <w:rPr>
                <w:rFonts w:ascii="Arial" w:hAnsi="Arial"/>
                <w:sz w:val="20"/>
                <w:szCs w:val="20"/>
              </w:rPr>
              <w:t>N</w:t>
            </w:r>
            <w:r w:rsidR="00606359" w:rsidRPr="00BB29BF">
              <w:rPr>
                <w:rFonts w:ascii="Arial" w:hAnsi="Arial"/>
                <w:sz w:val="20"/>
                <w:szCs w:val="20"/>
              </w:rPr>
              <w:t>yob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Ywj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Pheej</w:t>
            </w:r>
            <w:proofErr w:type="spellEnd"/>
          </w:p>
          <w:p w14:paraId="35B035B8" w14:textId="6B6B323D" w:rsidR="00606359" w:rsidRPr="00BB29BF" w:rsidRDefault="00606359"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606359" w:rsidRPr="00BB29BF" w14:paraId="163F01B3" w14:textId="77777777" w:rsidTr="00DA435C">
        <w:trPr>
          <w:trHeight w:val="2829"/>
        </w:trPr>
        <w:tc>
          <w:tcPr>
            <w:tcW w:w="3673" w:type="dxa"/>
          </w:tcPr>
          <w:p w14:paraId="42CEBEF2" w14:textId="10911E89" w:rsidR="00606359" w:rsidRPr="00BB29BF" w:rsidRDefault="00606359" w:rsidP="00DA435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871ADB" w:rsidRPr="00871ADB">
              <w:rPr>
                <w:rFonts w:ascii="Arial" w:hAnsi="Arial"/>
                <w:sz w:val="20"/>
                <w:szCs w:val="20"/>
              </w:rPr>
              <w:t xml:space="preserve">Jasmine </w:t>
            </w:r>
            <w:proofErr w:type="spellStart"/>
            <w:r w:rsidR="00871ADB" w:rsidRPr="00871ADB">
              <w:rPr>
                <w:rFonts w:ascii="Arial" w:hAnsi="Arial"/>
                <w:sz w:val="20"/>
                <w:szCs w:val="20"/>
              </w:rPr>
              <w:t>tuaj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yeem</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r w:rsidR="00871ADB" w:rsidRPr="00871ADB">
              <w:rPr>
                <w:rFonts w:ascii="Arial" w:hAnsi="Arial"/>
                <w:sz w:val="20"/>
                <w:szCs w:val="20"/>
              </w:rPr>
              <w:t xml:space="preserve"> </w:t>
            </w:r>
            <w:del w:id="462" w:author="Kaxiong" w:date="2021-05-28T18:00:00Z">
              <w:r w:rsidR="00FF2156" w:rsidDel="00EF2E16">
                <w:rPr>
                  <w:rFonts w:ascii="Arial" w:hAnsi="Arial"/>
                  <w:sz w:val="20"/>
                  <w:szCs w:val="20"/>
                </w:rPr>
                <w:delText>cov</w:delText>
              </w:r>
            </w:del>
            <w:proofErr w:type="spellStart"/>
            <w:ins w:id="463" w:author="Kaxiong" w:date="2021-05-28T18:00:00Z">
              <w:r w:rsidR="00EF2E16">
                <w:rPr>
                  <w:rFonts w:ascii="Arial" w:hAnsi="Arial"/>
                  <w:sz w:val="20"/>
                  <w:szCs w:val="20"/>
                </w:rPr>
                <w:t>ib</w:t>
              </w:r>
              <w:proofErr w:type="spellEnd"/>
              <w:r w:rsidR="00EF2E16">
                <w:rPr>
                  <w:rFonts w:ascii="Arial" w:hAnsi="Arial"/>
                  <w:sz w:val="20"/>
                  <w:szCs w:val="20"/>
                </w:rPr>
                <w:t xml:space="preserve"> </w:t>
              </w:r>
              <w:proofErr w:type="spellStart"/>
              <w:r w:rsidR="00EF2E16">
                <w:rPr>
                  <w:rFonts w:ascii="Arial" w:hAnsi="Arial"/>
                  <w:sz w:val="20"/>
                  <w:szCs w:val="20"/>
                </w:rPr>
                <w:t>lub</w:t>
              </w:r>
            </w:ins>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ncauj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thiab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 xml:space="preserve"> cov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nug</w:t>
            </w:r>
            <w:proofErr w:type="spellEnd"/>
            <w:r w:rsidR="00871ADB" w:rsidRPr="00871ADB">
              <w:rPr>
                <w:rFonts w:ascii="Arial" w:hAnsi="Arial"/>
                <w:sz w:val="20"/>
                <w:szCs w:val="20"/>
              </w:rPr>
              <w:t xml:space="preserve"> luv </w:t>
            </w:r>
            <w:proofErr w:type="spellStart"/>
            <w:r w:rsidR="00871ADB" w:rsidRPr="00871ADB">
              <w:rPr>
                <w:rFonts w:ascii="Arial" w:hAnsi="Arial"/>
                <w:sz w:val="20"/>
                <w:szCs w:val="20"/>
              </w:rPr>
              <w:t>luv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siv</w:t>
            </w:r>
            <w:proofErr w:type="spellEnd"/>
            <w:r w:rsidR="00871ADB" w:rsidRPr="00871ADB">
              <w:rPr>
                <w:rFonts w:ascii="Arial" w:hAnsi="Arial"/>
                <w:sz w:val="20"/>
                <w:szCs w:val="20"/>
              </w:rPr>
              <w:t xml:space="preserve"> </w:t>
            </w:r>
            <w:del w:id="464" w:author="Kaxiong" w:date="2021-05-28T18:02:00Z">
              <w:r w:rsidR="00871ADB" w:rsidRPr="00871ADB" w:rsidDel="00EF2E16">
                <w:rPr>
                  <w:rFonts w:ascii="Arial" w:hAnsi="Arial"/>
                  <w:sz w:val="20"/>
                  <w:szCs w:val="20"/>
                </w:rPr>
                <w:delText>khoom</w:delText>
              </w:r>
            </w:del>
            <w:ins w:id="465" w:author="Kaxiong" w:date="2021-05-28T18:05:00Z">
              <w:r w:rsidR="00EF2E16">
                <w:rPr>
                  <w:rFonts w:ascii="Arial" w:hAnsi="Arial"/>
                  <w:sz w:val="20"/>
                  <w:szCs w:val="20"/>
                </w:rPr>
                <w:t xml:space="preserve">cov </w:t>
              </w:r>
            </w:ins>
            <w:ins w:id="466" w:author="Kaxiong" w:date="2021-05-28T18:02:00Z">
              <w:r w:rsidR="00EF2E16">
                <w:rPr>
                  <w:rFonts w:ascii="Arial" w:hAnsi="Arial"/>
                  <w:sz w:val="20"/>
                  <w:szCs w:val="20"/>
                </w:rPr>
                <w:t>cim</w:t>
              </w:r>
            </w:ins>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ins w:id="467" w:author="Kaxiong" w:date="2021-05-28T18:02:00Z">
              <w:r w:rsidR="00EF2E16">
                <w:rPr>
                  <w:rFonts w:ascii="Arial" w:hAnsi="Arial"/>
                  <w:sz w:val="20"/>
                  <w:szCs w:val="20"/>
                </w:rPr>
                <w:t xml:space="preserve"> </w:t>
              </w:r>
              <w:proofErr w:type="spellStart"/>
              <w:r w:rsidR="00EF2E16">
                <w:rPr>
                  <w:rFonts w:ascii="Arial" w:hAnsi="Arial"/>
                  <w:sz w:val="20"/>
                  <w:szCs w:val="20"/>
                </w:rPr>
                <w:t>ntaw</w:t>
              </w:r>
            </w:ins>
            <w:ins w:id="468" w:author="Kaxiong" w:date="2021-05-28T18:03:00Z">
              <w:r w:rsidR="00EF2E16">
                <w:rPr>
                  <w:rFonts w:ascii="Arial" w:hAnsi="Arial"/>
                  <w:sz w:val="20"/>
                  <w:szCs w:val="20"/>
                </w:rPr>
                <w:t>v</w:t>
              </w:r>
              <w:proofErr w:type="spellEnd"/>
              <w:r w:rsidR="00EF2E16">
                <w:rPr>
                  <w:rFonts w:ascii="Arial" w:hAnsi="Arial"/>
                  <w:sz w:val="20"/>
                  <w:szCs w:val="20"/>
                </w:rPr>
                <w:t xml:space="preserve"> (commas or semicolons)</w:t>
              </w:r>
            </w:ins>
            <w:del w:id="469" w:author="Kaxiong" w:date="2021-05-28T18:03:00Z">
              <w:r w:rsidR="00871ADB" w:rsidRPr="00871ADB" w:rsidDel="00EF2E16">
                <w:rPr>
                  <w:rFonts w:ascii="Arial" w:hAnsi="Arial"/>
                  <w:sz w:val="20"/>
                  <w:szCs w:val="20"/>
                </w:rPr>
                <w:delText xml:space="preserve"> los </w:delText>
              </w:r>
              <w:r w:rsidR="00084765" w:rsidDel="00EF2E16">
                <w:rPr>
                  <w:rFonts w:ascii="Arial" w:hAnsi="Arial"/>
                  <w:sz w:val="20"/>
                  <w:szCs w:val="20"/>
                </w:rPr>
                <w:delText>sis</w:delText>
              </w:r>
              <w:r w:rsidR="00871ADB" w:rsidRPr="00871ADB" w:rsidDel="00EF2E16">
                <w:rPr>
                  <w:rFonts w:ascii="Arial" w:hAnsi="Arial"/>
                  <w:sz w:val="20"/>
                  <w:szCs w:val="20"/>
                </w:rPr>
                <w:delText xml:space="preserve"> </w:delText>
              </w:r>
              <w:r w:rsidR="00084765" w:rsidDel="00EF2E16">
                <w:rPr>
                  <w:rFonts w:ascii="Arial" w:hAnsi="Arial"/>
                  <w:sz w:val="20"/>
                  <w:szCs w:val="20"/>
                </w:rPr>
                <w:delText xml:space="preserve">cov lus </w:delText>
              </w:r>
              <w:r w:rsidR="00871ADB" w:rsidRPr="00871ADB" w:rsidDel="00EF2E16">
                <w:rPr>
                  <w:rFonts w:ascii="Arial" w:hAnsi="Arial"/>
                  <w:sz w:val="20"/>
                  <w:szCs w:val="20"/>
                </w:rPr>
                <w:delText>thi</w:delText>
              </w:r>
            </w:del>
            <w:del w:id="470" w:author="Kaxiong" w:date="2021-05-28T18:04:00Z">
              <w:r w:rsidR="00871ADB" w:rsidRPr="00871ADB" w:rsidDel="00EF2E16">
                <w:rPr>
                  <w:rFonts w:ascii="Arial" w:hAnsi="Arial"/>
                  <w:sz w:val="20"/>
                  <w:szCs w:val="20"/>
                </w:rPr>
                <w:delText>ab</w:delText>
              </w:r>
            </w:del>
            <w:ins w:id="471" w:author="Kaxiong" w:date="2021-05-28T18:04:00Z">
              <w:r w:rsidR="00EF2E16">
                <w:rPr>
                  <w:rFonts w:ascii="Arial" w:hAnsi="Arial"/>
                  <w:sz w:val="20"/>
                  <w:szCs w:val="20"/>
                </w:rPr>
                <w:t xml:space="preserve"> los sis</w:t>
              </w:r>
            </w:ins>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rov</w:t>
            </w:r>
            <w:proofErr w:type="spellEnd"/>
            <w:r w:rsidR="00871ADB" w:rsidRPr="00871ADB">
              <w:rPr>
                <w:rFonts w:ascii="Arial" w:hAnsi="Arial"/>
                <w:sz w:val="20"/>
                <w:szCs w:val="20"/>
              </w:rPr>
              <w:t xml:space="preserve"> </w:t>
            </w:r>
            <w:del w:id="472" w:author="Kaxiong" w:date="2021-05-28T18:04:00Z">
              <w:r w:rsidR="00871ADB" w:rsidRPr="00871ADB" w:rsidDel="00EF2E16">
                <w:rPr>
                  <w:rFonts w:ascii="Arial" w:hAnsi="Arial"/>
                  <w:sz w:val="20"/>
                  <w:szCs w:val="20"/>
                </w:rPr>
                <w:delText>nug</w:delText>
              </w:r>
            </w:del>
            <w:proofErr w:type="spellStart"/>
            <w:ins w:id="473" w:author="Kaxiong" w:date="2021-05-28T18:04:00Z">
              <w:r w:rsidR="00EF2E16">
                <w:rPr>
                  <w:rFonts w:ascii="Arial" w:hAnsi="Arial"/>
                  <w:sz w:val="20"/>
                  <w:szCs w:val="20"/>
                </w:rPr>
                <w:t>hais</w:t>
              </w:r>
              <w:proofErr w:type="spellEnd"/>
              <w:r w:rsidR="00EF2E16">
                <w:rPr>
                  <w:rFonts w:ascii="Arial" w:hAnsi="Arial"/>
                  <w:sz w:val="20"/>
                  <w:szCs w:val="20"/>
                </w:rPr>
                <w:t xml:space="preserve"> </w:t>
              </w:r>
            </w:ins>
            <w:proofErr w:type="spellStart"/>
            <w:ins w:id="474" w:author="Kaxiong" w:date="2021-05-28T18:05:00Z">
              <w:r w:rsidR="00EF2E16">
                <w:rPr>
                  <w:rFonts w:ascii="Arial" w:hAnsi="Arial"/>
                  <w:sz w:val="20"/>
                  <w:szCs w:val="20"/>
                </w:rPr>
                <w:t>lus</w:t>
              </w:r>
              <w:proofErr w:type="spellEnd"/>
              <w:r w:rsidR="00EF2E16">
                <w:rPr>
                  <w:rFonts w:ascii="Arial" w:hAnsi="Arial"/>
                  <w:sz w:val="20"/>
                  <w:szCs w:val="20"/>
                </w:rPr>
                <w:t xml:space="preserve"> </w:t>
              </w:r>
              <w:proofErr w:type="spellStart"/>
              <w:r w:rsidR="00EF2E16">
                <w:rPr>
                  <w:rFonts w:ascii="Arial" w:hAnsi="Arial"/>
                  <w:sz w:val="20"/>
                  <w:szCs w:val="20"/>
                </w:rPr>
                <w:t>nug</w:t>
              </w:r>
              <w:proofErr w:type="spellEnd"/>
              <w:r w:rsidR="00EF2E16">
                <w:rPr>
                  <w:rFonts w:ascii="Arial" w:hAnsi="Arial"/>
                  <w:sz w:val="20"/>
                  <w:szCs w:val="20"/>
                </w:rPr>
                <w:t xml:space="preserve"> </w:t>
              </w:r>
              <w:proofErr w:type="spellStart"/>
              <w:r w:rsidR="00EF2E16">
                <w:rPr>
                  <w:rFonts w:ascii="Arial" w:hAnsi="Arial"/>
                  <w:sz w:val="20"/>
                  <w:szCs w:val="20"/>
                </w:rPr>
                <w:t>dua</w:t>
              </w:r>
            </w:ins>
            <w:del w:id="475" w:author="Kaxiong" w:date="2021-05-28T18:05:00Z">
              <w:r w:rsidR="00871ADB" w:rsidRPr="00871ADB" w:rsidDel="00EF2E16">
                <w:rPr>
                  <w:rFonts w:ascii="Arial" w:hAnsi="Arial"/>
                  <w:sz w:val="20"/>
                  <w:szCs w:val="20"/>
                </w:rPr>
                <w:delText xml:space="preserve"> cov </w:delText>
              </w:r>
            </w:del>
            <w:ins w:id="476" w:author="Kaxiong" w:date="2021-05-28T18:05:00Z">
              <w:r w:rsidR="00EF2E16">
                <w:rPr>
                  <w:rFonts w:ascii="Arial" w:hAnsi="Arial"/>
                  <w:sz w:val="20"/>
                  <w:szCs w:val="20"/>
                </w:rPr>
                <w:t>nyob</w:t>
              </w:r>
              <w:proofErr w:type="spellEnd"/>
              <w:r w:rsidR="00EF2E16">
                <w:rPr>
                  <w:rFonts w:ascii="Arial" w:hAnsi="Arial"/>
                  <w:sz w:val="20"/>
                  <w:szCs w:val="20"/>
                </w:rPr>
                <w:t xml:space="preserve"> </w:t>
              </w:r>
              <w:proofErr w:type="spellStart"/>
              <w:r w:rsidR="00EF2E16">
                <w:rPr>
                  <w:rFonts w:ascii="Arial" w:hAnsi="Arial"/>
                  <w:sz w:val="20"/>
                  <w:szCs w:val="20"/>
                </w:rPr>
                <w:t>rau</w:t>
              </w:r>
            </w:ins>
            <w:proofErr w:type="spellEnd"/>
            <w:del w:id="477" w:author="Kaxiong" w:date="2021-05-28T18:05:00Z">
              <w:r w:rsidR="00871ADB" w:rsidRPr="00871ADB" w:rsidDel="00EF2E16">
                <w:rPr>
                  <w:rFonts w:ascii="Arial" w:hAnsi="Arial"/>
                  <w:sz w:val="20"/>
                  <w:szCs w:val="20"/>
                </w:rPr>
                <w:delText>lus</w:delText>
              </w:r>
            </w:del>
            <w:r w:rsidR="00871ADB" w:rsidRPr="00871ADB">
              <w:rPr>
                <w:rFonts w:ascii="Arial" w:hAnsi="Arial"/>
                <w:sz w:val="20"/>
                <w:szCs w:val="20"/>
              </w:rPr>
              <w:t xml:space="preserve"> </w:t>
            </w:r>
            <w:proofErr w:type="spellStart"/>
            <w:r w:rsidR="00871ADB" w:rsidRPr="00871ADB">
              <w:rPr>
                <w:rFonts w:ascii="Arial" w:hAnsi="Arial"/>
                <w:sz w:val="20"/>
                <w:szCs w:val="20"/>
              </w:rPr>
              <w:t>hauv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cov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w:t>
            </w:r>
          </w:p>
          <w:p w14:paraId="108013CC" w14:textId="77777777" w:rsidR="00606359" w:rsidRPr="00BB29BF" w:rsidRDefault="00606359" w:rsidP="00DA435C">
            <w:pPr>
              <w:jc w:val="both"/>
              <w:rPr>
                <w:rFonts w:ascii="Arial" w:hAnsi="Arial"/>
                <w:sz w:val="20"/>
                <w:szCs w:val="20"/>
              </w:rPr>
            </w:pPr>
          </w:p>
        </w:tc>
        <w:tc>
          <w:tcPr>
            <w:tcW w:w="6783" w:type="dxa"/>
            <w:vMerge/>
          </w:tcPr>
          <w:p w14:paraId="1C843056" w14:textId="77777777" w:rsidR="00606359" w:rsidRPr="00BB29BF" w:rsidRDefault="00606359" w:rsidP="00DA435C">
            <w:pPr>
              <w:rPr>
                <w:rFonts w:ascii="Arial" w:hAnsi="Arial"/>
                <w:sz w:val="20"/>
                <w:szCs w:val="20"/>
              </w:rPr>
            </w:pPr>
          </w:p>
        </w:tc>
      </w:tr>
    </w:tbl>
    <w:p w14:paraId="0A30FB2F" w14:textId="587B4665"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del w:id="478" w:author="Kaxiong" w:date="2021-05-28T17:51:00Z">
        <w:r w:rsidDel="00D769AF">
          <w:rPr>
            <w:rFonts w:ascii="Arial" w:hAnsi="Arial"/>
            <w:sz w:val="20"/>
            <w:szCs w:val="20"/>
          </w:rPr>
          <w:delText>Txog Hnub Tim</w:delText>
        </w:r>
      </w:del>
      <w:ins w:id="479"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11/11/2021</w:t>
      </w:r>
      <w:r w:rsidRPr="003F7065">
        <w:rPr>
          <w:rFonts w:ascii="Arial" w:hAnsi="Arial"/>
          <w:sz w:val="20"/>
          <w:szCs w:val="20"/>
        </w:rPr>
        <w:t>,</w:t>
      </w:r>
      <w:r>
        <w:rPr>
          <w:rFonts w:ascii="Arial" w:hAnsi="Arial"/>
          <w:sz w:val="20"/>
          <w:szCs w:val="20"/>
        </w:rPr>
        <w:t xml:space="preserve"> </w:t>
      </w:r>
      <w:r w:rsidR="00344FB8" w:rsidRPr="00344FB8">
        <w:rPr>
          <w:rFonts w:ascii="Arial" w:hAnsi="Arial" w:cs="Arial"/>
          <w:sz w:val="20"/>
          <w:szCs w:val="20"/>
        </w:rPr>
        <w:t xml:space="preserve">Jasmine </w:t>
      </w:r>
      <w:proofErr w:type="spellStart"/>
      <w:r w:rsidR="00344FB8" w:rsidRPr="00344FB8">
        <w:rPr>
          <w:rFonts w:ascii="Arial" w:hAnsi="Arial" w:cs="Arial"/>
          <w:sz w:val="20"/>
          <w:szCs w:val="20"/>
        </w:rPr>
        <w:t>yuav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sau</w:t>
      </w:r>
      <w:proofErr w:type="spellEnd"/>
      <w:r w:rsidR="00344FB8" w:rsidRPr="00344FB8">
        <w:rPr>
          <w:rFonts w:ascii="Arial" w:hAnsi="Arial" w:cs="Arial"/>
          <w:sz w:val="20"/>
          <w:szCs w:val="20"/>
        </w:rPr>
        <w:t xml:space="preserve"> </w:t>
      </w:r>
      <w:del w:id="480" w:author="Kaxiong" w:date="2021-05-28T18:32:00Z">
        <w:r w:rsidR="00344FB8" w:rsidRPr="00344FB8" w:rsidDel="005C1297">
          <w:rPr>
            <w:rFonts w:ascii="Arial" w:hAnsi="Arial" w:cs="Arial"/>
            <w:sz w:val="20"/>
            <w:szCs w:val="20"/>
          </w:rPr>
          <w:delText xml:space="preserve">cov </w:delText>
        </w:r>
      </w:del>
      <w:proofErr w:type="spellStart"/>
      <w:r w:rsidR="005B3156">
        <w:rPr>
          <w:rFonts w:ascii="Arial" w:hAnsi="Arial" w:cs="Arial"/>
          <w:sz w:val="20"/>
          <w:szCs w:val="20"/>
        </w:rPr>
        <w:t>ntawv</w:t>
      </w:r>
      <w:proofErr w:type="spellEnd"/>
      <w:r w:rsidR="005B3156">
        <w:rPr>
          <w:rFonts w:ascii="Arial" w:hAnsi="Arial" w:cs="Arial"/>
          <w:sz w:val="20"/>
          <w:szCs w:val="20"/>
        </w:rPr>
        <w:t xml:space="preserve"> </w:t>
      </w:r>
      <w:del w:id="481" w:author="Kaxiong" w:date="2021-05-28T18:32:00Z">
        <w:r w:rsidR="005B3156" w:rsidDel="005C1297">
          <w:rPr>
            <w:rFonts w:ascii="Arial" w:hAnsi="Arial" w:cs="Arial"/>
            <w:sz w:val="20"/>
            <w:szCs w:val="20"/>
          </w:rPr>
          <w:delText>hauj lwm</w:delText>
        </w:r>
      </w:del>
      <w:proofErr w:type="spellStart"/>
      <w:ins w:id="482" w:author="Kaxiong" w:date="2021-05-28T18:32:00Z">
        <w:r w:rsidR="005C1297">
          <w:rPr>
            <w:rFonts w:ascii="Arial" w:hAnsi="Arial" w:cs="Arial"/>
            <w:sz w:val="20"/>
            <w:szCs w:val="20"/>
          </w:rPr>
          <w:t>tas</w:t>
        </w:r>
        <w:proofErr w:type="spellEnd"/>
        <w:r w:rsidR="005C1297">
          <w:rPr>
            <w:rFonts w:ascii="Arial" w:hAnsi="Arial" w:cs="Arial"/>
            <w:sz w:val="20"/>
            <w:szCs w:val="20"/>
          </w:rPr>
          <w:t xml:space="preserve"> li</w:t>
        </w:r>
      </w:ins>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tshawb</w:t>
      </w:r>
      <w:proofErr w:type="spellEnd"/>
      <w:r w:rsidR="00344FB8" w:rsidRPr="00344FB8">
        <w:rPr>
          <w:rFonts w:ascii="Arial" w:hAnsi="Arial" w:cs="Arial"/>
          <w:sz w:val="20"/>
          <w:szCs w:val="20"/>
        </w:rPr>
        <w:t xml:space="preserve"> </w:t>
      </w:r>
      <w:del w:id="483" w:author="Kaxiong" w:date="2021-05-28T18:34:00Z">
        <w:r w:rsidR="00344FB8" w:rsidRPr="00344FB8" w:rsidDel="005C1297">
          <w:rPr>
            <w:rFonts w:ascii="Arial" w:hAnsi="Arial" w:cs="Arial"/>
            <w:sz w:val="20"/>
            <w:szCs w:val="20"/>
          </w:rPr>
          <w:delText>nrhiav</w:delText>
        </w:r>
      </w:del>
      <w:proofErr w:type="spellStart"/>
      <w:ins w:id="484" w:author="Kaxiong" w:date="2021-05-28T18:34:00Z">
        <w:r w:rsidR="005C1297">
          <w:rPr>
            <w:rFonts w:ascii="Arial" w:hAnsi="Arial" w:cs="Arial"/>
            <w:sz w:val="20"/>
            <w:szCs w:val="20"/>
          </w:rPr>
          <w:t>fawb</w:t>
        </w:r>
      </w:ins>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xav</w:t>
      </w:r>
      <w:proofErr w:type="spellEnd"/>
      <w:ins w:id="485" w:author="Kaxiong" w:date="2021-05-28T18:34:00Z">
        <w:r w:rsidR="005C1297">
          <w:rPr>
            <w:rFonts w:ascii="Arial" w:hAnsi="Arial" w:cs="Arial"/>
            <w:sz w:val="20"/>
            <w:szCs w:val="20"/>
          </w:rPr>
          <w:t>,</w:t>
        </w:r>
      </w:ins>
      <w:del w:id="486" w:author="Kaxiong" w:date="2021-05-28T18:34:00Z">
        <w:r w:rsidR="00344FB8" w:rsidRPr="00344FB8" w:rsidDel="005C1297">
          <w:rPr>
            <w:rFonts w:ascii="Arial" w:hAnsi="Arial" w:cs="Arial"/>
            <w:sz w:val="20"/>
            <w:szCs w:val="20"/>
          </w:rPr>
          <w:delText xml:space="preserve"> thiab kho dua tshiab</w:delText>
        </w:r>
      </w:del>
      <w:ins w:id="487" w:author="Kaxiong" w:date="2021-05-28T18:40:00Z">
        <w:r w:rsidR="00133693">
          <w:rPr>
            <w:rFonts w:ascii="Arial" w:hAnsi="Arial" w:cs="Arial"/>
            <w:sz w:val="20"/>
            <w:szCs w:val="20"/>
          </w:rPr>
          <w:t xml:space="preserve"> </w:t>
        </w:r>
        <w:proofErr w:type="spellStart"/>
        <w:r w:rsidR="00133693">
          <w:rPr>
            <w:rFonts w:ascii="Arial" w:hAnsi="Arial" w:cs="Arial"/>
            <w:sz w:val="20"/>
            <w:szCs w:val="20"/>
          </w:rPr>
          <w:t>thiab</w:t>
        </w:r>
      </w:ins>
      <w:proofErr w:type="spellEnd"/>
      <w:ins w:id="488" w:author="Kaxiong" w:date="2021-05-28T18:34:00Z">
        <w:r w:rsidR="005C1297" w:rsidRPr="005C1297">
          <w:rPr>
            <w:rFonts w:ascii="Arial" w:hAnsi="Arial" w:cs="Arial"/>
            <w:sz w:val="20"/>
            <w:szCs w:val="20"/>
          </w:rPr>
          <w:t xml:space="preserve"> </w:t>
        </w:r>
        <w:proofErr w:type="spellStart"/>
        <w:r w:rsidR="005C1297">
          <w:rPr>
            <w:rFonts w:ascii="Arial" w:hAnsi="Arial" w:cs="Arial"/>
            <w:sz w:val="20"/>
            <w:szCs w:val="20"/>
          </w:rPr>
          <w:t>kev</w:t>
        </w:r>
        <w:proofErr w:type="spellEnd"/>
        <w:r w:rsidR="005C1297">
          <w:rPr>
            <w:rFonts w:ascii="Arial" w:hAnsi="Arial" w:cs="Arial"/>
            <w:sz w:val="20"/>
            <w:szCs w:val="20"/>
          </w:rPr>
          <w:t xml:space="preserve"> </w:t>
        </w:r>
        <w:proofErr w:type="spellStart"/>
        <w:r w:rsidR="005C1297">
          <w:rPr>
            <w:rFonts w:ascii="Arial" w:hAnsi="Arial" w:cs="Arial"/>
            <w:sz w:val="20"/>
            <w:szCs w:val="20"/>
          </w:rPr>
          <w:t>tshuaj</w:t>
        </w:r>
        <w:proofErr w:type="spellEnd"/>
        <w:r w:rsidR="005C1297">
          <w:rPr>
            <w:rFonts w:ascii="Arial" w:hAnsi="Arial" w:cs="Arial"/>
            <w:sz w:val="20"/>
            <w:szCs w:val="20"/>
          </w:rPr>
          <w:t xml:space="preserve"> </w:t>
        </w:r>
        <w:proofErr w:type="spellStart"/>
        <w:r w:rsidR="005C1297">
          <w:rPr>
            <w:rFonts w:ascii="Arial" w:hAnsi="Arial" w:cs="Arial"/>
            <w:sz w:val="20"/>
            <w:szCs w:val="20"/>
          </w:rPr>
          <w:t>xyua</w:t>
        </w:r>
      </w:ins>
      <w:ins w:id="489" w:author="Kaxiong" w:date="2021-05-28T18:40:00Z">
        <w:r w:rsidR="00133693">
          <w:rPr>
            <w:rFonts w:ascii="Arial" w:hAnsi="Arial" w:cs="Arial"/>
            <w:sz w:val="20"/>
            <w:szCs w:val="20"/>
          </w:rPr>
          <w:t>s</w:t>
        </w:r>
      </w:ins>
      <w:proofErr w:type="spellEnd"/>
      <w:ins w:id="490" w:author="Kaxiong" w:date="2021-05-28T18:34:00Z">
        <w:r w:rsidR="005C1297">
          <w:rPr>
            <w:rFonts w:ascii="Arial" w:hAnsi="Arial" w:cs="Arial"/>
            <w:sz w:val="20"/>
            <w:szCs w:val="20"/>
          </w:rPr>
          <w:t xml:space="preserve"> </w:t>
        </w:r>
        <w:proofErr w:type="spellStart"/>
        <w:r w:rsidR="005C1297">
          <w:rPr>
            <w:rFonts w:ascii="Arial" w:hAnsi="Arial" w:cs="Arial"/>
            <w:sz w:val="20"/>
            <w:szCs w:val="20"/>
          </w:rPr>
          <w:t>dua</w:t>
        </w:r>
      </w:ins>
      <w:proofErr w:type="spellEnd"/>
      <w:r w:rsidR="00344FB8" w:rsidRPr="00344FB8">
        <w:rPr>
          <w:rFonts w:ascii="Arial" w:hAnsi="Arial" w:cs="Arial"/>
          <w:sz w:val="20"/>
          <w:szCs w:val="20"/>
        </w:rPr>
        <w:t xml:space="preserve">) </w:t>
      </w:r>
      <w:del w:id="491" w:author="Kaxiong" w:date="2021-05-28T18:33:00Z">
        <w:r w:rsidR="00344FB8" w:rsidRPr="00344FB8" w:rsidDel="005C1297">
          <w:rPr>
            <w:rFonts w:ascii="Arial" w:hAnsi="Arial" w:cs="Arial"/>
            <w:sz w:val="20"/>
            <w:szCs w:val="20"/>
          </w:rPr>
          <w:delText>dhau</w:delText>
        </w:r>
      </w:del>
      <w:proofErr w:type="spellStart"/>
      <w:ins w:id="492" w:author="Kaxiong" w:date="2021-05-28T18:33:00Z">
        <w:r w:rsidR="005C1297">
          <w:rPr>
            <w:rFonts w:ascii="Arial" w:hAnsi="Arial" w:cs="Arial"/>
            <w:sz w:val="20"/>
            <w:szCs w:val="20"/>
          </w:rPr>
          <w:t>tshaj</w:t>
        </w:r>
      </w:ins>
      <w:proofErr w:type="spellEnd"/>
      <w:del w:id="493" w:author="Kaxiong" w:date="2021-05-28T18:33:00Z">
        <w:r w:rsidR="00344FB8" w:rsidRPr="00344FB8" w:rsidDel="005C1297">
          <w:rPr>
            <w:rFonts w:ascii="Arial" w:hAnsi="Arial" w:cs="Arial"/>
            <w:sz w:val="20"/>
            <w:szCs w:val="20"/>
          </w:rPr>
          <w:delText xml:space="preserve"> lub</w:delText>
        </w:r>
      </w:del>
      <w:ins w:id="494" w:author="Kaxiong" w:date="2021-05-28T18:33:00Z">
        <w:r w:rsidR="005C1297">
          <w:rPr>
            <w:rFonts w:ascii="Arial" w:hAnsi="Arial" w:cs="Arial"/>
            <w:sz w:val="20"/>
            <w:szCs w:val="20"/>
          </w:rPr>
          <w:t xml:space="preserve"> cov </w:t>
        </w:r>
        <w:proofErr w:type="spellStart"/>
        <w:r w:rsidR="005C1297">
          <w:rPr>
            <w:rFonts w:ascii="Arial" w:hAnsi="Arial" w:cs="Arial"/>
            <w:sz w:val="20"/>
            <w:szCs w:val="20"/>
          </w:rPr>
          <w:t>ncua</w:t>
        </w:r>
      </w:ins>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luv </w:t>
      </w:r>
      <w:proofErr w:type="spellStart"/>
      <w:r w:rsidR="00344FB8" w:rsidRPr="00344FB8">
        <w:rPr>
          <w:rFonts w:ascii="Arial" w:hAnsi="Arial" w:cs="Arial"/>
          <w:sz w:val="20"/>
          <w:szCs w:val="20"/>
        </w:rPr>
        <w:t>luv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zaum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ib</w:t>
      </w:r>
      <w:proofErr w:type="spellEnd"/>
      <w:r w:rsidR="00344FB8" w:rsidRPr="00344FB8">
        <w:rPr>
          <w:rFonts w:ascii="Arial" w:hAnsi="Arial" w:cs="Arial"/>
          <w:sz w:val="20"/>
          <w:szCs w:val="20"/>
        </w:rPr>
        <w:t xml:space="preserve"> </w:t>
      </w:r>
      <w:proofErr w:type="spellStart"/>
      <w:ins w:id="495" w:author="Kaxiong" w:date="2021-05-28T18:42:00Z">
        <w:r w:rsidR="00133693">
          <w:rPr>
            <w:rFonts w:ascii="Arial" w:hAnsi="Arial" w:cs="Arial"/>
            <w:sz w:val="20"/>
            <w:szCs w:val="20"/>
          </w:rPr>
          <w:t>zaug</w:t>
        </w:r>
        <w:proofErr w:type="spellEnd"/>
        <w:r w:rsidR="00133693">
          <w:rPr>
            <w:rFonts w:ascii="Arial" w:hAnsi="Arial" w:cs="Arial"/>
            <w:sz w:val="20"/>
            <w:szCs w:val="20"/>
          </w:rPr>
          <w:t xml:space="preserve"> </w:t>
        </w:r>
      </w:ins>
      <w:r w:rsidR="00344FB8" w:rsidRPr="00344FB8">
        <w:rPr>
          <w:rFonts w:ascii="Arial" w:hAnsi="Arial" w:cs="Arial"/>
          <w:sz w:val="20"/>
          <w:szCs w:val="20"/>
        </w:rPr>
        <w:t>lo</w:t>
      </w:r>
      <w:r w:rsidR="005B3156">
        <w:rPr>
          <w:rFonts w:ascii="Arial" w:hAnsi="Arial" w:cs="Arial"/>
          <w:sz w:val="20"/>
          <w:szCs w:val="20"/>
        </w:rPr>
        <w:t xml:space="preserve">s is </w:t>
      </w:r>
      <w:proofErr w:type="spellStart"/>
      <w:r w:rsidR="005B3156">
        <w:rPr>
          <w:rFonts w:ascii="Arial" w:hAnsi="Arial" w:cs="Arial"/>
          <w:sz w:val="20"/>
          <w:szCs w:val="20"/>
        </w:rPr>
        <w:t>ib</w:t>
      </w:r>
      <w:proofErr w:type="spellEnd"/>
      <w:r w:rsidR="005B3156">
        <w:rPr>
          <w:rFonts w:ascii="Arial" w:hAnsi="Arial" w:cs="Arial"/>
          <w:sz w:val="20"/>
          <w:szCs w:val="20"/>
        </w:rPr>
        <w:t xml:space="preserve"> </w:t>
      </w:r>
      <w:proofErr w:type="spellStart"/>
      <w:r w:rsidR="005B3156">
        <w:rPr>
          <w:rFonts w:ascii="Arial" w:hAnsi="Arial" w:cs="Arial"/>
          <w:sz w:val="20"/>
          <w:szCs w:val="20"/>
        </w:rPr>
        <w:t>hnub</w:t>
      </w:r>
      <w:proofErr w:type="spellEnd"/>
      <w:r w:rsidR="005B3156">
        <w:rPr>
          <w:rFonts w:ascii="Arial" w:hAnsi="Arial" w:cs="Arial"/>
          <w:sz w:val="20"/>
          <w:szCs w:val="20"/>
        </w:rPr>
        <w:t xml:space="preserve"> los sis </w:t>
      </w:r>
      <w:proofErr w:type="spellStart"/>
      <w:r w:rsidR="00344FB8" w:rsidRPr="00344FB8">
        <w:rPr>
          <w:rFonts w:ascii="Arial" w:hAnsi="Arial" w:cs="Arial"/>
          <w:sz w:val="20"/>
          <w:szCs w:val="20"/>
        </w:rPr>
        <w:t>ob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del w:id="496" w:author="Kaxiong" w:date="2021-05-28T18:35:00Z">
        <w:r w:rsidR="00344FB8" w:rsidRPr="00344FB8" w:rsidDel="005C1297">
          <w:rPr>
            <w:rFonts w:ascii="Arial" w:hAnsi="Arial" w:cs="Arial"/>
            <w:sz w:val="20"/>
            <w:szCs w:val="20"/>
          </w:rPr>
          <w:delText>cov</w:delText>
        </w:r>
      </w:del>
      <w:proofErr w:type="spellStart"/>
      <w:ins w:id="497" w:author="Kaxiong" w:date="2021-05-28T18:35:00Z">
        <w:r w:rsidR="005C1297">
          <w:rPr>
            <w:rFonts w:ascii="Arial" w:hAnsi="Arial" w:cs="Arial"/>
            <w:sz w:val="20"/>
            <w:szCs w:val="20"/>
          </w:rPr>
          <w:t>lub</w:t>
        </w:r>
        <w:proofErr w:type="spellEnd"/>
        <w:r w:rsidR="005C1297">
          <w:rPr>
            <w:rFonts w:ascii="Arial" w:hAnsi="Arial" w:cs="Arial"/>
            <w:sz w:val="20"/>
            <w:szCs w:val="20"/>
          </w:rPr>
          <w:t xml:space="preserve"> </w:t>
        </w:r>
        <w:proofErr w:type="spellStart"/>
        <w:r w:rsidR="005C1297">
          <w:rPr>
            <w:rFonts w:ascii="Arial" w:hAnsi="Arial" w:cs="Arial"/>
            <w:sz w:val="20"/>
            <w:szCs w:val="20"/>
          </w:rPr>
          <w:t>ncua</w:t>
        </w:r>
        <w:proofErr w:type="spellEnd"/>
        <w:r w:rsidR="00133693">
          <w:rPr>
            <w:rFonts w:ascii="Arial" w:hAnsi="Arial" w:cs="Arial"/>
            <w:sz w:val="20"/>
            <w:szCs w:val="20"/>
          </w:rPr>
          <w:t xml:space="preserve"> </w:t>
        </w:r>
        <w:proofErr w:type="spellStart"/>
        <w:r w:rsidR="00133693">
          <w:rPr>
            <w:rFonts w:ascii="Arial" w:hAnsi="Arial" w:cs="Arial"/>
            <w:sz w:val="20"/>
            <w:szCs w:val="20"/>
          </w:rPr>
          <w:t>txoj</w:t>
        </w:r>
      </w:ins>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hauj</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lwm</w:t>
      </w:r>
      <w:proofErr w:type="spellEnd"/>
      <w:r w:rsidR="00344FB8" w:rsidRPr="00344FB8">
        <w:rPr>
          <w:rFonts w:ascii="Arial" w:hAnsi="Arial" w:cs="Arial"/>
          <w:sz w:val="20"/>
          <w:szCs w:val="20"/>
        </w:rPr>
        <w:t xml:space="preserve">, cov </w:t>
      </w:r>
      <w:del w:id="498" w:author="Kaxiong" w:date="2021-05-28T18:36:00Z">
        <w:r w:rsidR="00344FB8" w:rsidRPr="00344FB8" w:rsidDel="00133693">
          <w:rPr>
            <w:rFonts w:ascii="Arial" w:hAnsi="Arial" w:cs="Arial"/>
            <w:sz w:val="20"/>
            <w:szCs w:val="20"/>
          </w:rPr>
          <w:delText>laj thawj</w:delText>
        </w:r>
      </w:del>
      <w:proofErr w:type="spellStart"/>
      <w:ins w:id="499" w:author="Kaxiong" w:date="2021-05-28T18:36:00Z">
        <w:r w:rsidR="00133693">
          <w:rPr>
            <w:rFonts w:ascii="Arial" w:hAnsi="Arial" w:cs="Arial"/>
            <w:sz w:val="20"/>
            <w:szCs w:val="20"/>
          </w:rPr>
          <w:t>hom</w:t>
        </w:r>
        <w:proofErr w:type="spellEnd"/>
        <w:r w:rsidR="00133693">
          <w:rPr>
            <w:rFonts w:ascii="Arial" w:hAnsi="Arial" w:cs="Arial"/>
            <w:sz w:val="20"/>
            <w:szCs w:val="20"/>
          </w:rPr>
          <w:t xml:space="preserve"> </w:t>
        </w:r>
        <w:proofErr w:type="spellStart"/>
        <w:r w:rsidR="00133693">
          <w:rPr>
            <w:rFonts w:ascii="Arial" w:hAnsi="Arial" w:cs="Arial"/>
            <w:sz w:val="20"/>
            <w:szCs w:val="20"/>
          </w:rPr>
          <w:t>phiaj</w:t>
        </w:r>
      </w:ins>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thiab</w:t>
      </w:r>
      <w:proofErr w:type="spellEnd"/>
      <w:r w:rsidR="00344FB8" w:rsidRPr="00344FB8">
        <w:rPr>
          <w:rFonts w:ascii="Arial" w:hAnsi="Arial" w:cs="Arial"/>
          <w:sz w:val="20"/>
          <w:szCs w:val="20"/>
        </w:rPr>
        <w:t xml:space="preserve"> cov </w:t>
      </w:r>
      <w:proofErr w:type="spellStart"/>
      <w:r w:rsidR="00344FB8" w:rsidRPr="00344FB8">
        <w:rPr>
          <w:rFonts w:ascii="Arial" w:hAnsi="Arial" w:cs="Arial"/>
          <w:sz w:val="20"/>
          <w:szCs w:val="20"/>
        </w:rPr>
        <w:t>neeg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mloog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raws</w:t>
      </w:r>
      <w:proofErr w:type="spellEnd"/>
      <w:r w:rsidR="00344FB8" w:rsidRPr="00344FB8">
        <w:rPr>
          <w:rFonts w:ascii="Arial" w:hAnsi="Arial" w:cs="Arial"/>
          <w:sz w:val="20"/>
          <w:szCs w:val="20"/>
        </w:rPr>
        <w:t xml:space="preserve"> li </w:t>
      </w:r>
      <w:proofErr w:type="spellStart"/>
      <w:r w:rsidR="00344FB8" w:rsidRPr="00344FB8">
        <w:rPr>
          <w:rFonts w:ascii="Arial" w:hAnsi="Arial" w:cs="Arial"/>
          <w:sz w:val="20"/>
          <w:szCs w:val="20"/>
        </w:rPr>
        <w:t>ntsuas</w:t>
      </w:r>
      <w:proofErr w:type="spellEnd"/>
      <w:r w:rsidR="00344FB8" w:rsidRPr="00344FB8">
        <w:rPr>
          <w:rFonts w:ascii="Arial" w:hAnsi="Arial" w:cs="Arial"/>
          <w:sz w:val="20"/>
          <w:szCs w:val="20"/>
        </w:rPr>
        <w:t xml:space="preserve"> </w:t>
      </w:r>
      <w:proofErr w:type="spellStart"/>
      <w:ins w:id="500" w:author="Kaxiong" w:date="2021-05-28T18:36:00Z">
        <w:r w:rsidR="00133693">
          <w:rPr>
            <w:rFonts w:ascii="Arial" w:hAnsi="Arial" w:cs="Arial"/>
            <w:sz w:val="20"/>
            <w:szCs w:val="20"/>
          </w:rPr>
          <w:t>x</w:t>
        </w:r>
      </w:ins>
      <w:ins w:id="501" w:author="Kaxiong" w:date="2021-05-28T18:37:00Z">
        <w:r w:rsidR="00133693">
          <w:rPr>
            <w:rFonts w:ascii="Arial" w:hAnsi="Arial" w:cs="Arial"/>
            <w:sz w:val="20"/>
            <w:szCs w:val="20"/>
          </w:rPr>
          <w:t>yuas</w:t>
        </w:r>
        <w:proofErr w:type="spellEnd"/>
        <w:r w:rsidR="00133693">
          <w:rPr>
            <w:rFonts w:ascii="Arial" w:hAnsi="Arial" w:cs="Arial"/>
            <w:sz w:val="20"/>
            <w:szCs w:val="20"/>
          </w:rPr>
          <w:t xml:space="preserve"> </w:t>
        </w:r>
      </w:ins>
      <w:r w:rsidR="00344FB8" w:rsidRPr="00344FB8">
        <w:rPr>
          <w:rFonts w:ascii="Arial" w:hAnsi="Arial" w:cs="Arial"/>
          <w:sz w:val="20"/>
          <w:szCs w:val="20"/>
        </w:rPr>
        <w:t xml:space="preserve">los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cov </w:t>
      </w:r>
      <w:proofErr w:type="spellStart"/>
      <w:ins w:id="502" w:author="Kaxiong" w:date="2021-05-28T18:37:00Z">
        <w:r w:rsidR="00133693">
          <w:rPr>
            <w:rFonts w:ascii="Arial" w:hAnsi="Arial" w:cs="Arial"/>
            <w:sz w:val="20"/>
            <w:szCs w:val="20"/>
          </w:rPr>
          <w:t>qauv</w:t>
        </w:r>
        <w:proofErr w:type="spellEnd"/>
        <w:r w:rsidR="00133693">
          <w:rPr>
            <w:rFonts w:ascii="Arial" w:hAnsi="Arial" w:cs="Arial"/>
            <w:sz w:val="20"/>
            <w:szCs w:val="20"/>
          </w:rPr>
          <w:t xml:space="preserve"> </w:t>
        </w:r>
        <w:proofErr w:type="spellStart"/>
        <w:r w:rsidR="00133693">
          <w:rPr>
            <w:rFonts w:ascii="Arial" w:hAnsi="Arial" w:cs="Arial"/>
            <w:sz w:val="20"/>
            <w:szCs w:val="20"/>
          </w:rPr>
          <w:t>uas</w:t>
        </w:r>
        <w:proofErr w:type="spellEnd"/>
        <w:r w:rsidR="00133693">
          <w:rPr>
            <w:rFonts w:ascii="Arial" w:hAnsi="Arial" w:cs="Arial"/>
            <w:sz w:val="20"/>
            <w:szCs w:val="20"/>
          </w:rPr>
          <w:t xml:space="preserve"> </w:t>
        </w:r>
        <w:proofErr w:type="spellStart"/>
        <w:r w:rsidR="00133693">
          <w:rPr>
            <w:rFonts w:ascii="Arial" w:hAnsi="Arial" w:cs="Arial"/>
            <w:sz w:val="20"/>
            <w:szCs w:val="20"/>
          </w:rPr>
          <w:t>hauj</w:t>
        </w:r>
        <w:proofErr w:type="spellEnd"/>
        <w:r w:rsidR="00133693">
          <w:rPr>
            <w:rFonts w:ascii="Arial" w:hAnsi="Arial" w:cs="Arial"/>
            <w:sz w:val="20"/>
            <w:szCs w:val="20"/>
          </w:rPr>
          <w:t xml:space="preserve"> </w:t>
        </w:r>
        <w:proofErr w:type="spellStart"/>
        <w:r w:rsidR="00133693">
          <w:rPr>
            <w:rFonts w:ascii="Arial" w:hAnsi="Arial" w:cs="Arial"/>
            <w:sz w:val="20"/>
            <w:szCs w:val="20"/>
          </w:rPr>
          <w:t>lwm</w:t>
        </w:r>
        <w:proofErr w:type="spellEnd"/>
        <w:r w:rsidR="00133693">
          <w:rPr>
            <w:rFonts w:ascii="Arial" w:hAnsi="Arial" w:cs="Arial"/>
            <w:sz w:val="20"/>
            <w:szCs w:val="20"/>
          </w:rPr>
          <w:t xml:space="preserve"> </w:t>
        </w:r>
      </w:ins>
      <w:r w:rsidR="00344FB8" w:rsidRPr="00344FB8">
        <w:rPr>
          <w:rFonts w:ascii="Arial" w:hAnsi="Arial" w:cs="Arial"/>
          <w:sz w:val="20"/>
          <w:szCs w:val="20"/>
        </w:rPr>
        <w:t xml:space="preserve">tub </w:t>
      </w:r>
      <w:proofErr w:type="spellStart"/>
      <w:r w:rsidR="00344FB8" w:rsidRPr="00344FB8">
        <w:rPr>
          <w:rFonts w:ascii="Arial" w:hAnsi="Arial" w:cs="Arial"/>
          <w:sz w:val="20"/>
          <w:szCs w:val="20"/>
        </w:rPr>
        <w:t>ntxhais</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kawm</w:t>
      </w:r>
      <w:del w:id="503" w:author="Kaxiong" w:date="2021-05-28T18:37:00Z">
        <w:r w:rsidR="00344FB8" w:rsidRPr="00344FB8" w:rsidDel="00133693">
          <w:rPr>
            <w:rFonts w:ascii="Arial" w:hAnsi="Arial" w:cs="Arial"/>
            <w:sz w:val="20"/>
            <w:szCs w:val="20"/>
          </w:rPr>
          <w:delText xml:space="preserve"> ua hauj</w:delText>
        </w:r>
        <w:r w:rsidR="00BC6794" w:rsidDel="00133693">
          <w:rPr>
            <w:rFonts w:ascii="Arial" w:hAnsi="Arial" w:cs="Arial"/>
            <w:sz w:val="20"/>
            <w:szCs w:val="20"/>
          </w:rPr>
          <w:delText xml:space="preserve"> </w:delText>
        </w:r>
        <w:r w:rsidR="00344FB8" w:rsidRPr="00344FB8" w:rsidDel="00133693">
          <w:rPr>
            <w:rFonts w:ascii="Arial" w:hAnsi="Arial" w:cs="Arial"/>
            <w:sz w:val="20"/>
            <w:szCs w:val="20"/>
          </w:rPr>
          <w:delText>lwm</w:delText>
        </w:r>
        <w:r w:rsidR="00BC6794" w:rsidDel="00133693">
          <w:rPr>
            <w:rFonts w:ascii="Arial" w:hAnsi="Arial" w:cs="Arial"/>
            <w:sz w:val="20"/>
            <w:szCs w:val="20"/>
          </w:rPr>
          <w:delText xml:space="preserve"> piv txwv</w:delText>
        </w:r>
      </w:del>
      <w:ins w:id="504" w:author="Kaxiong" w:date="2021-05-28T18:37:00Z">
        <w:r w:rsidR="00133693">
          <w:rPr>
            <w:rFonts w:ascii="Arial" w:hAnsi="Arial" w:cs="Arial"/>
            <w:sz w:val="20"/>
            <w:szCs w:val="20"/>
          </w:rPr>
          <w:t>li</w:t>
        </w:r>
      </w:ins>
      <w:proofErr w:type="spellEnd"/>
      <w:r w:rsidR="00344FB8" w:rsidRPr="00344FB8">
        <w:rPr>
          <w:rFonts w:ascii="Arial" w:hAnsi="Arial" w:cs="Arial"/>
          <w:sz w:val="20"/>
          <w:szCs w:val="20"/>
        </w:rPr>
        <w:t xml:space="preserve"> </w:t>
      </w:r>
      <w:del w:id="505" w:author="Kaxiong" w:date="2021-05-28T18:30:00Z">
        <w:r w:rsidR="00344FB8" w:rsidRPr="00344FB8" w:rsidDel="005C1297">
          <w:rPr>
            <w:rFonts w:ascii="Arial" w:hAnsi="Arial" w:cs="Arial"/>
            <w:sz w:val="20"/>
            <w:szCs w:val="20"/>
          </w:rPr>
          <w:delText xml:space="preserve"> </w:delText>
        </w:r>
      </w:del>
      <w:r w:rsidR="00344FB8" w:rsidRPr="00344FB8">
        <w:rPr>
          <w:rFonts w:ascii="Arial" w:hAnsi="Arial" w:cs="Arial"/>
          <w:sz w:val="20"/>
          <w:szCs w:val="20"/>
        </w:rPr>
        <w:t xml:space="preserve">2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3 </w:t>
      </w:r>
      <w:ins w:id="506" w:author="Kaxiong" w:date="2021-05-28T18:37:00Z">
        <w:r w:rsidR="00133693">
          <w:rPr>
            <w:rFonts w:ascii="Arial" w:hAnsi="Arial" w:cs="Arial"/>
            <w:sz w:val="20"/>
            <w:szCs w:val="20"/>
          </w:rPr>
          <w:t xml:space="preserve">cov </w:t>
        </w:r>
      </w:ins>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sim </w:t>
      </w:r>
      <w:proofErr w:type="spellStart"/>
      <w:r w:rsidR="00344FB8" w:rsidRPr="00344FB8">
        <w:rPr>
          <w:rFonts w:ascii="Arial" w:hAnsi="Arial" w:cs="Arial"/>
          <w:sz w:val="20"/>
          <w:szCs w:val="20"/>
        </w:rPr>
        <w:t>nrog</w:t>
      </w:r>
      <w:proofErr w:type="spellEnd"/>
      <w:r w:rsidR="00344FB8" w:rsidRPr="00344FB8">
        <w:rPr>
          <w:rFonts w:ascii="Arial" w:hAnsi="Arial" w:cs="Arial"/>
          <w:sz w:val="20"/>
          <w:szCs w:val="20"/>
        </w:rPr>
        <w:t xml:space="preserve"> </w:t>
      </w:r>
      <w:proofErr w:type="spellStart"/>
      <w:r w:rsidR="00BC6794">
        <w:rPr>
          <w:rFonts w:ascii="Arial" w:hAnsi="Arial" w:cs="Arial"/>
          <w:sz w:val="20"/>
          <w:szCs w:val="20"/>
        </w:rPr>
        <w:t>rau</w:t>
      </w:r>
      <w:proofErr w:type="spellEnd"/>
      <w:r w:rsidR="00BC6794">
        <w:rPr>
          <w:rFonts w:ascii="Arial" w:hAnsi="Arial" w:cs="Arial"/>
          <w:sz w:val="20"/>
          <w:szCs w:val="20"/>
        </w:rPr>
        <w:t xml:space="preserve"> </w:t>
      </w:r>
      <w:r w:rsidR="00344FB8" w:rsidRPr="00344FB8">
        <w:rPr>
          <w:rFonts w:ascii="Arial" w:hAnsi="Arial" w:cs="Arial"/>
          <w:sz w:val="20"/>
          <w:szCs w:val="20"/>
        </w:rPr>
        <w:t>70</w:t>
      </w:r>
      <w:r w:rsidR="00BC6794">
        <w:rPr>
          <w:rFonts w:ascii="Arial" w:hAnsi="Arial" w:cs="Arial"/>
          <w:sz w:val="20"/>
          <w:szCs w:val="20"/>
        </w:rPr>
        <w:t xml:space="preserve"> </w:t>
      </w:r>
      <w:proofErr w:type="spellStart"/>
      <w:r w:rsidR="00BC6794">
        <w:rPr>
          <w:rFonts w:ascii="Arial" w:hAnsi="Arial" w:cs="Arial"/>
          <w:sz w:val="20"/>
          <w:szCs w:val="20"/>
        </w:rPr>
        <w:t>feem</w:t>
      </w:r>
      <w:proofErr w:type="spellEnd"/>
      <w:r w:rsidR="00BC6794">
        <w:rPr>
          <w:rFonts w:ascii="Arial" w:hAnsi="Arial" w:cs="Arial"/>
          <w:sz w:val="20"/>
          <w:szCs w:val="20"/>
        </w:rPr>
        <w:t xml:space="preserve"> </w:t>
      </w:r>
      <w:proofErr w:type="spellStart"/>
      <w:r w:rsidR="00BC6794">
        <w:rPr>
          <w:rFonts w:ascii="Arial" w:hAnsi="Arial" w:cs="Arial"/>
          <w:sz w:val="20"/>
          <w:szCs w:val="20"/>
        </w:rPr>
        <w:t>puas</w:t>
      </w:r>
      <w:proofErr w:type="spellEnd"/>
      <w:r w:rsidR="00BC6794">
        <w:rPr>
          <w:rFonts w:ascii="Arial" w:hAnsi="Arial" w:cs="Arial"/>
          <w:sz w:val="20"/>
          <w:szCs w:val="20"/>
        </w:rPr>
        <w:t xml:space="preserve"> </w:t>
      </w:r>
      <w:proofErr w:type="spellStart"/>
      <w:r w:rsidR="00BC6794">
        <w:rPr>
          <w:rFonts w:ascii="Arial" w:hAnsi="Arial" w:cs="Arial"/>
          <w:sz w:val="20"/>
          <w:szCs w:val="20"/>
        </w:rPr>
        <w:t>ntawm</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qhov</w:t>
      </w:r>
      <w:proofErr w:type="spellEnd"/>
      <w:r w:rsidR="00344FB8" w:rsidRPr="00344FB8">
        <w:rPr>
          <w:rFonts w:ascii="Arial" w:hAnsi="Arial" w:cs="Arial"/>
          <w:sz w:val="20"/>
          <w:szCs w:val="20"/>
        </w:rPr>
        <w:t xml:space="preserve"> </w:t>
      </w:r>
      <w:del w:id="507" w:author="Kaxiong" w:date="2021-05-28T18:37:00Z">
        <w:r w:rsidR="00344FB8" w:rsidRPr="00344FB8" w:rsidDel="00133693">
          <w:rPr>
            <w:rFonts w:ascii="Arial" w:hAnsi="Arial" w:cs="Arial"/>
            <w:sz w:val="20"/>
            <w:szCs w:val="20"/>
          </w:rPr>
          <w:delText>tseeb</w:delText>
        </w:r>
      </w:del>
      <w:proofErr w:type="spellStart"/>
      <w:ins w:id="508" w:author="Kaxiong" w:date="2021-05-28T18:37:00Z">
        <w:r w:rsidR="00133693">
          <w:rPr>
            <w:rFonts w:ascii="Arial" w:hAnsi="Arial" w:cs="Arial"/>
            <w:sz w:val="20"/>
            <w:szCs w:val="20"/>
          </w:rPr>
          <w:t>yog</w:t>
        </w:r>
      </w:ins>
      <w:proofErr w:type="spellEnd"/>
      <w:r w:rsidR="00344FB8" w:rsidRPr="00344FB8">
        <w:rPr>
          <w:rFonts w:ascii="Arial" w:hAnsi="Arial" w:cs="Arial"/>
          <w:sz w:val="20"/>
          <w:szCs w:val="20"/>
        </w:rPr>
        <w:t>.</w:t>
      </w:r>
    </w:p>
    <w:p w14:paraId="1420F4AC" w14:textId="33AB97C1"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del w:id="509" w:author="Kaxiong" w:date="2021-05-28T17:51:00Z">
        <w:r w:rsidDel="00D769AF">
          <w:rPr>
            <w:rFonts w:ascii="Arial" w:hAnsi="Arial"/>
            <w:sz w:val="20"/>
            <w:szCs w:val="20"/>
          </w:rPr>
          <w:delText>Txog Hnub Tim</w:delText>
        </w:r>
      </w:del>
      <w:proofErr w:type="spellStart"/>
      <w:ins w:id="510"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01/11/2022,</w:t>
      </w:r>
      <w:r w:rsidR="002404BF">
        <w:rPr>
          <w:rFonts w:ascii="Arial" w:hAnsi="Arial"/>
          <w:sz w:val="20"/>
          <w:szCs w:val="20"/>
        </w:rPr>
        <w:t xml:space="preserve"> </w:t>
      </w:r>
      <w:r w:rsidR="002404BF" w:rsidRPr="00683E62">
        <w:rPr>
          <w:rFonts w:ascii="Arial" w:hAnsi="Arial" w:cs="Arial"/>
          <w:sz w:val="20"/>
          <w:szCs w:val="20"/>
        </w:rPr>
        <w:t xml:space="preserve">Jasmine </w:t>
      </w:r>
      <w:proofErr w:type="spellStart"/>
      <w:r w:rsidR="002404BF" w:rsidRPr="00683E62">
        <w:rPr>
          <w:rFonts w:ascii="Arial" w:hAnsi="Arial" w:cs="Arial"/>
          <w:sz w:val="20"/>
          <w:szCs w:val="20"/>
        </w:rPr>
        <w:t>yuav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sau</w:t>
      </w:r>
      <w:proofErr w:type="spellEnd"/>
      <w:r w:rsidR="002404BF" w:rsidRPr="00683E62">
        <w:rPr>
          <w:rFonts w:ascii="Arial" w:hAnsi="Arial" w:cs="Arial"/>
          <w:sz w:val="20"/>
          <w:szCs w:val="20"/>
        </w:rPr>
        <w:t xml:space="preserve"> </w:t>
      </w:r>
      <w:del w:id="511" w:author="Kaxiong" w:date="2021-05-28T18:38:00Z">
        <w:r w:rsidR="002404BF" w:rsidRPr="00683E62" w:rsidDel="00133693">
          <w:rPr>
            <w:rFonts w:ascii="Arial" w:hAnsi="Arial" w:cs="Arial"/>
            <w:sz w:val="20"/>
            <w:szCs w:val="20"/>
          </w:rPr>
          <w:delText xml:space="preserve">cov </w:delText>
        </w:r>
      </w:del>
      <w:proofErr w:type="spellStart"/>
      <w:r w:rsidR="002404BF" w:rsidRPr="00683E62">
        <w:rPr>
          <w:rFonts w:ascii="Arial" w:hAnsi="Arial" w:cs="Arial"/>
          <w:sz w:val="20"/>
          <w:szCs w:val="20"/>
        </w:rPr>
        <w:t>ntawv</w:t>
      </w:r>
      <w:proofErr w:type="spellEnd"/>
      <w:r w:rsidR="002404BF" w:rsidRPr="00683E62">
        <w:rPr>
          <w:rFonts w:ascii="Arial" w:hAnsi="Arial" w:cs="Arial"/>
          <w:sz w:val="20"/>
          <w:szCs w:val="20"/>
        </w:rPr>
        <w:t xml:space="preserve"> </w:t>
      </w:r>
      <w:proofErr w:type="spellStart"/>
      <w:ins w:id="512" w:author="Kaxiong" w:date="2021-05-28T18:38:00Z">
        <w:r w:rsidR="00133693">
          <w:rPr>
            <w:rFonts w:ascii="Arial" w:hAnsi="Arial" w:cs="Arial"/>
            <w:sz w:val="20"/>
            <w:szCs w:val="20"/>
          </w:rPr>
          <w:t>t</w:t>
        </w:r>
      </w:ins>
      <w:ins w:id="513" w:author="Kaxiong" w:date="2021-05-28T18:39:00Z">
        <w:r w:rsidR="00133693">
          <w:rPr>
            <w:rFonts w:ascii="Arial" w:hAnsi="Arial" w:cs="Arial"/>
            <w:sz w:val="20"/>
            <w:szCs w:val="20"/>
          </w:rPr>
          <w:t>shaj</w:t>
        </w:r>
        <w:proofErr w:type="spellEnd"/>
        <w:r w:rsidR="00133693">
          <w:rPr>
            <w:rFonts w:ascii="Arial" w:hAnsi="Arial" w:cs="Arial"/>
            <w:sz w:val="20"/>
            <w:szCs w:val="20"/>
          </w:rPr>
          <w:t xml:space="preserve"> </w:t>
        </w:r>
        <w:proofErr w:type="spellStart"/>
        <w:r w:rsidR="00133693">
          <w:rPr>
            <w:rFonts w:ascii="Arial" w:hAnsi="Arial" w:cs="Arial"/>
            <w:sz w:val="20"/>
            <w:szCs w:val="20"/>
          </w:rPr>
          <w:t>tas</w:t>
        </w:r>
        <w:proofErr w:type="spellEnd"/>
        <w:r w:rsidR="00133693">
          <w:rPr>
            <w:rFonts w:ascii="Arial" w:hAnsi="Arial" w:cs="Arial"/>
            <w:sz w:val="20"/>
            <w:szCs w:val="20"/>
          </w:rPr>
          <w:t xml:space="preserve"> li </w:t>
        </w:r>
        <w:proofErr w:type="spellStart"/>
        <w:r w:rsidR="00133693">
          <w:rPr>
            <w:rFonts w:ascii="Arial" w:hAnsi="Arial" w:cs="Arial"/>
            <w:sz w:val="20"/>
            <w:szCs w:val="20"/>
          </w:rPr>
          <w:t>ntawm</w:t>
        </w:r>
        <w:proofErr w:type="spellEnd"/>
        <w:r w:rsidR="00133693">
          <w:rPr>
            <w:rFonts w:ascii="Arial" w:hAnsi="Arial" w:cs="Arial"/>
            <w:sz w:val="20"/>
            <w:szCs w:val="20"/>
          </w:rPr>
          <w:t xml:space="preserve"> cov </w:t>
        </w:r>
        <w:proofErr w:type="spellStart"/>
        <w:r w:rsidR="00133693">
          <w:rPr>
            <w:rFonts w:ascii="Arial" w:hAnsi="Arial" w:cs="Arial"/>
            <w:sz w:val="20"/>
            <w:szCs w:val="20"/>
          </w:rPr>
          <w:t>ncua</w:t>
        </w:r>
      </w:ins>
      <w:proofErr w:type="spellEnd"/>
      <w:del w:id="514" w:author="Kaxiong" w:date="2021-05-28T18:39:00Z">
        <w:r w:rsidR="002404BF" w:rsidRPr="00683E62" w:rsidDel="00133693">
          <w:rPr>
            <w:rFonts w:ascii="Arial" w:hAnsi="Arial" w:cs="Arial"/>
            <w:sz w:val="20"/>
            <w:szCs w:val="20"/>
          </w:rPr>
          <w:delText>sib txawv ntawm lub</w:delText>
        </w:r>
      </w:del>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txuas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ntxiv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lub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tshawb</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f</w:t>
      </w:r>
      <w:ins w:id="515" w:author="Kaxiong" w:date="2021-05-28T18:39:00Z">
        <w:r w:rsidR="00133693">
          <w:rPr>
            <w:rFonts w:ascii="Arial" w:hAnsi="Arial" w:cs="Arial"/>
            <w:sz w:val="20"/>
            <w:szCs w:val="20"/>
          </w:rPr>
          <w:t>a</w:t>
        </w:r>
      </w:ins>
      <w:r w:rsidR="002404BF">
        <w:rPr>
          <w:rFonts w:ascii="Arial" w:hAnsi="Arial" w:cs="Arial"/>
          <w:sz w:val="20"/>
          <w:szCs w:val="20"/>
        </w:rPr>
        <w:t>wb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xav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del w:id="516" w:author="Kaxiong" w:date="2021-05-28T18:40:00Z">
        <w:r w:rsidR="002404BF" w:rsidRPr="00683E62" w:rsidDel="00133693">
          <w:rPr>
            <w:rFonts w:ascii="Arial" w:hAnsi="Arial" w:cs="Arial"/>
            <w:sz w:val="20"/>
            <w:szCs w:val="20"/>
          </w:rPr>
          <w:delText>rov kho dua tshiab</w:delText>
        </w:r>
      </w:del>
      <w:proofErr w:type="spellStart"/>
      <w:ins w:id="517" w:author="Kaxiong" w:date="2021-05-28T18:40:00Z">
        <w:r w:rsidR="00133693">
          <w:rPr>
            <w:rFonts w:ascii="Arial" w:hAnsi="Arial" w:cs="Arial"/>
            <w:sz w:val="20"/>
            <w:szCs w:val="20"/>
          </w:rPr>
          <w:t>kev</w:t>
        </w:r>
        <w:proofErr w:type="spellEnd"/>
        <w:r w:rsidR="00133693">
          <w:rPr>
            <w:rFonts w:ascii="Arial" w:hAnsi="Arial" w:cs="Arial"/>
            <w:sz w:val="20"/>
            <w:szCs w:val="20"/>
          </w:rPr>
          <w:t xml:space="preserve"> </w:t>
        </w:r>
        <w:proofErr w:type="spellStart"/>
        <w:r w:rsidR="00133693">
          <w:rPr>
            <w:rFonts w:ascii="Arial" w:hAnsi="Arial" w:cs="Arial"/>
            <w:sz w:val="20"/>
            <w:szCs w:val="20"/>
          </w:rPr>
          <w:t>tshuaj</w:t>
        </w:r>
        <w:proofErr w:type="spellEnd"/>
        <w:r w:rsidR="00133693">
          <w:rPr>
            <w:rFonts w:ascii="Arial" w:hAnsi="Arial" w:cs="Arial"/>
            <w:sz w:val="20"/>
            <w:szCs w:val="20"/>
          </w:rPr>
          <w:t xml:space="preserve"> </w:t>
        </w:r>
        <w:proofErr w:type="spellStart"/>
        <w:r w:rsidR="00133693">
          <w:rPr>
            <w:rFonts w:ascii="Arial" w:hAnsi="Arial" w:cs="Arial"/>
            <w:sz w:val="20"/>
            <w:szCs w:val="20"/>
          </w:rPr>
          <w:t>xyuas</w:t>
        </w:r>
        <w:proofErr w:type="spellEnd"/>
        <w:r w:rsidR="00133693">
          <w:rPr>
            <w:rFonts w:ascii="Arial" w:hAnsi="Arial" w:cs="Arial"/>
            <w:sz w:val="20"/>
            <w:szCs w:val="20"/>
          </w:rPr>
          <w:t xml:space="preserve"> </w:t>
        </w:r>
        <w:proofErr w:type="spellStart"/>
        <w:r w:rsidR="00133693">
          <w:rPr>
            <w:rFonts w:ascii="Arial" w:hAnsi="Arial" w:cs="Arial"/>
            <w:sz w:val="20"/>
            <w:szCs w:val="20"/>
          </w:rPr>
          <w:t>dua</w:t>
        </w:r>
      </w:ins>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cov </w:t>
      </w:r>
      <w:proofErr w:type="spellStart"/>
      <w:ins w:id="518" w:author="Kaxiong" w:date="2021-05-28T18:41:00Z">
        <w:r w:rsidR="00133693">
          <w:rPr>
            <w:rFonts w:ascii="Arial" w:hAnsi="Arial" w:cs="Arial"/>
            <w:sz w:val="20"/>
            <w:szCs w:val="20"/>
          </w:rPr>
          <w:t>ncua</w:t>
        </w:r>
        <w:proofErr w:type="spellEnd"/>
        <w:r w:rsidR="00133693">
          <w:rPr>
            <w:rFonts w:ascii="Arial" w:hAnsi="Arial" w:cs="Arial"/>
            <w:sz w:val="20"/>
            <w:szCs w:val="20"/>
          </w:rPr>
          <w:t xml:space="preserve"> </w:t>
        </w:r>
      </w:ins>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luv (</w:t>
      </w:r>
      <w:proofErr w:type="spellStart"/>
      <w:r w:rsidR="002404BF" w:rsidRPr="00683E62">
        <w:rPr>
          <w:rFonts w:ascii="Arial" w:hAnsi="Arial" w:cs="Arial"/>
          <w:sz w:val="20"/>
          <w:szCs w:val="20"/>
        </w:rPr>
        <w:t>zaum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w:t>
      </w:r>
      <w:proofErr w:type="spellStart"/>
      <w:ins w:id="519" w:author="Kaxiong" w:date="2021-05-28T18:41:00Z">
        <w:r w:rsidR="00133693">
          <w:rPr>
            <w:rFonts w:ascii="Arial" w:hAnsi="Arial" w:cs="Arial"/>
            <w:sz w:val="20"/>
            <w:szCs w:val="20"/>
          </w:rPr>
          <w:t>zaug</w:t>
        </w:r>
        <w:proofErr w:type="spellEnd"/>
        <w:r w:rsidR="00133693">
          <w:rPr>
            <w:rFonts w:ascii="Arial" w:hAnsi="Arial" w:cs="Arial"/>
            <w:sz w:val="20"/>
            <w:szCs w:val="20"/>
          </w:rPr>
          <w:t xml:space="preserve"> </w:t>
        </w:r>
      </w:ins>
      <w:r w:rsidR="002404BF" w:rsidRPr="00683E62">
        <w:rPr>
          <w:rFonts w:ascii="Arial" w:hAnsi="Arial" w:cs="Arial"/>
          <w:sz w:val="20"/>
          <w:szCs w:val="20"/>
        </w:rPr>
        <w:t>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hnub</w:t>
      </w:r>
      <w:proofErr w:type="spellEnd"/>
      <w:r w:rsidR="002404BF" w:rsidRPr="00683E62">
        <w:rPr>
          <w:rFonts w:ascii="Arial" w:hAnsi="Arial" w:cs="Arial"/>
          <w:sz w:val="20"/>
          <w:szCs w:val="20"/>
        </w:rPr>
        <w:t xml:space="preserve"> 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ob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del w:id="520" w:author="Kaxiong" w:date="2021-05-28T18:42:00Z">
        <w:r w:rsidR="002404BF" w:rsidRPr="00683E62" w:rsidDel="00133693">
          <w:rPr>
            <w:rFonts w:ascii="Arial" w:hAnsi="Arial" w:cs="Arial"/>
            <w:sz w:val="20"/>
            <w:szCs w:val="20"/>
          </w:rPr>
          <w:delText>cov</w:delText>
        </w:r>
      </w:del>
      <w:proofErr w:type="spellStart"/>
      <w:ins w:id="521" w:author="Kaxiong" w:date="2021-05-28T18:42:00Z">
        <w:r w:rsidR="00133693">
          <w:rPr>
            <w:rFonts w:ascii="Arial" w:hAnsi="Arial" w:cs="Arial"/>
            <w:sz w:val="20"/>
            <w:szCs w:val="20"/>
          </w:rPr>
          <w:t>lub</w:t>
        </w:r>
        <w:proofErr w:type="spellEnd"/>
        <w:r w:rsidR="00133693">
          <w:rPr>
            <w:rFonts w:ascii="Arial" w:hAnsi="Arial" w:cs="Arial"/>
            <w:sz w:val="20"/>
            <w:szCs w:val="20"/>
          </w:rPr>
          <w:t xml:space="preserve"> </w:t>
        </w:r>
        <w:proofErr w:type="spellStart"/>
        <w:r w:rsidR="00133693">
          <w:rPr>
            <w:rFonts w:ascii="Arial" w:hAnsi="Arial" w:cs="Arial"/>
            <w:sz w:val="20"/>
            <w:szCs w:val="20"/>
          </w:rPr>
          <w:t>ncua</w:t>
        </w:r>
        <w:proofErr w:type="spellEnd"/>
        <w:r w:rsidR="00133693">
          <w:rPr>
            <w:rFonts w:ascii="Arial" w:hAnsi="Arial" w:cs="Arial"/>
            <w:sz w:val="20"/>
            <w:szCs w:val="20"/>
          </w:rPr>
          <w:t xml:space="preserve"> </w:t>
        </w:r>
        <w:proofErr w:type="spellStart"/>
        <w:r w:rsidR="00133693">
          <w:rPr>
            <w:rFonts w:ascii="Arial" w:hAnsi="Arial" w:cs="Arial"/>
            <w:sz w:val="20"/>
            <w:szCs w:val="20"/>
          </w:rPr>
          <w:t>txoj</w:t>
        </w:r>
      </w:ins>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hauj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lwm</w:t>
      </w:r>
      <w:proofErr w:type="spellEnd"/>
      <w:r w:rsidR="002404BF" w:rsidRPr="00683E62">
        <w:rPr>
          <w:rFonts w:ascii="Arial" w:hAnsi="Arial" w:cs="Arial"/>
          <w:sz w:val="20"/>
          <w:szCs w:val="20"/>
        </w:rPr>
        <w:t xml:space="preserve">, cov </w:t>
      </w:r>
      <w:proofErr w:type="spellStart"/>
      <w:r w:rsidR="002404BF" w:rsidRPr="00683E62">
        <w:rPr>
          <w:rFonts w:ascii="Arial" w:hAnsi="Arial" w:cs="Arial"/>
          <w:sz w:val="20"/>
          <w:szCs w:val="20"/>
        </w:rPr>
        <w:t>hom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phiaj</w:t>
      </w:r>
      <w:proofErr w:type="spellEnd"/>
      <w:ins w:id="522" w:author="Kaxiong" w:date="2021-05-28T18:43:00Z">
        <w:r w:rsidR="00133693">
          <w:rPr>
            <w:rFonts w:ascii="Arial" w:hAnsi="Arial" w:cs="Arial"/>
            <w:sz w:val="20"/>
            <w:szCs w:val="20"/>
          </w:rPr>
          <w:t>,</w:t>
        </w:r>
      </w:ins>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cov </w:t>
      </w:r>
      <w:proofErr w:type="spellStart"/>
      <w:r w:rsidR="002404BF" w:rsidRPr="00683E62">
        <w:rPr>
          <w:rFonts w:ascii="Arial" w:hAnsi="Arial" w:cs="Arial"/>
          <w:sz w:val="20"/>
          <w:szCs w:val="20"/>
        </w:rPr>
        <w:t>neeg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mloog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raws</w:t>
      </w:r>
      <w:proofErr w:type="spellEnd"/>
      <w:r w:rsidR="002404BF" w:rsidRPr="00683E62">
        <w:rPr>
          <w:rFonts w:ascii="Arial" w:hAnsi="Arial" w:cs="Arial"/>
          <w:sz w:val="20"/>
          <w:szCs w:val="20"/>
        </w:rPr>
        <w:t xml:space="preserve"> li </w:t>
      </w:r>
      <w:proofErr w:type="spellStart"/>
      <w:r w:rsidR="002404BF" w:rsidRPr="00683E62">
        <w:rPr>
          <w:rFonts w:ascii="Arial" w:hAnsi="Arial" w:cs="Arial"/>
          <w:sz w:val="20"/>
          <w:szCs w:val="20"/>
        </w:rPr>
        <w:t>ntsuas</w:t>
      </w:r>
      <w:proofErr w:type="spellEnd"/>
      <w:r w:rsidR="002404BF" w:rsidRPr="00683E62">
        <w:rPr>
          <w:rFonts w:ascii="Arial" w:hAnsi="Arial" w:cs="Arial"/>
          <w:sz w:val="20"/>
          <w:szCs w:val="20"/>
        </w:rPr>
        <w:t xml:space="preserve"> </w:t>
      </w:r>
      <w:proofErr w:type="spellStart"/>
      <w:ins w:id="523" w:author="Kaxiong" w:date="2021-05-28T18:43:00Z">
        <w:r w:rsidR="00133693">
          <w:rPr>
            <w:rFonts w:ascii="Arial" w:hAnsi="Arial" w:cs="Arial"/>
            <w:sz w:val="20"/>
            <w:szCs w:val="20"/>
          </w:rPr>
          <w:t>xyuas</w:t>
        </w:r>
        <w:proofErr w:type="spellEnd"/>
        <w:r w:rsidR="00133693">
          <w:rPr>
            <w:rFonts w:ascii="Arial" w:hAnsi="Arial" w:cs="Arial"/>
            <w:sz w:val="20"/>
            <w:szCs w:val="20"/>
          </w:rPr>
          <w:t xml:space="preserve"> </w:t>
        </w:r>
      </w:ins>
      <w:r w:rsidR="002404BF" w:rsidRPr="00683E62">
        <w:rPr>
          <w:rFonts w:ascii="Arial" w:hAnsi="Arial" w:cs="Arial"/>
          <w:sz w:val="20"/>
          <w:szCs w:val="20"/>
        </w:rPr>
        <w:t xml:space="preserve">los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cov</w:t>
      </w:r>
      <w:ins w:id="524" w:author="Kaxiong" w:date="2021-05-28T18:43:00Z">
        <w:r w:rsidR="00133693">
          <w:rPr>
            <w:rFonts w:ascii="Arial" w:hAnsi="Arial" w:cs="Arial"/>
            <w:sz w:val="20"/>
            <w:szCs w:val="20"/>
          </w:rPr>
          <w:t xml:space="preserve"> </w:t>
        </w:r>
        <w:proofErr w:type="spellStart"/>
        <w:r w:rsidR="00133693">
          <w:rPr>
            <w:rFonts w:ascii="Arial" w:hAnsi="Arial" w:cs="Arial"/>
            <w:sz w:val="20"/>
            <w:szCs w:val="20"/>
          </w:rPr>
          <w:t>qauv</w:t>
        </w:r>
        <w:proofErr w:type="spellEnd"/>
        <w:r w:rsidR="00133693">
          <w:rPr>
            <w:rFonts w:ascii="Arial" w:hAnsi="Arial" w:cs="Arial"/>
            <w:sz w:val="20"/>
            <w:szCs w:val="20"/>
          </w:rPr>
          <w:t xml:space="preserve"> </w:t>
        </w:r>
        <w:proofErr w:type="spellStart"/>
        <w:r w:rsidR="00133693">
          <w:rPr>
            <w:rFonts w:ascii="Arial" w:hAnsi="Arial" w:cs="Arial"/>
            <w:sz w:val="20"/>
            <w:szCs w:val="20"/>
          </w:rPr>
          <w:t>ua</w:t>
        </w:r>
        <w:proofErr w:type="spellEnd"/>
        <w:r w:rsidR="00133693">
          <w:rPr>
            <w:rFonts w:ascii="Arial" w:hAnsi="Arial" w:cs="Arial"/>
            <w:sz w:val="20"/>
            <w:szCs w:val="20"/>
          </w:rPr>
          <w:t xml:space="preserve"> </w:t>
        </w:r>
        <w:proofErr w:type="spellStart"/>
        <w:r w:rsidR="00133693">
          <w:rPr>
            <w:rFonts w:ascii="Arial" w:hAnsi="Arial" w:cs="Arial"/>
            <w:sz w:val="20"/>
            <w:szCs w:val="20"/>
          </w:rPr>
          <w:t>hauj</w:t>
        </w:r>
        <w:proofErr w:type="spellEnd"/>
        <w:r w:rsidR="00133693">
          <w:rPr>
            <w:rFonts w:ascii="Arial" w:hAnsi="Arial" w:cs="Arial"/>
            <w:sz w:val="20"/>
            <w:szCs w:val="20"/>
          </w:rPr>
          <w:t xml:space="preserve"> </w:t>
        </w:r>
        <w:proofErr w:type="spellStart"/>
        <w:r w:rsidR="00133693">
          <w:rPr>
            <w:rFonts w:ascii="Arial" w:hAnsi="Arial" w:cs="Arial"/>
            <w:sz w:val="20"/>
            <w:szCs w:val="20"/>
          </w:rPr>
          <w:t>lwm</w:t>
        </w:r>
      </w:ins>
      <w:proofErr w:type="spellEnd"/>
      <w:r w:rsidR="002404BF" w:rsidRPr="00683E62">
        <w:rPr>
          <w:rFonts w:ascii="Arial" w:hAnsi="Arial" w:cs="Arial"/>
          <w:sz w:val="20"/>
          <w:szCs w:val="20"/>
        </w:rPr>
        <w:t xml:space="preserve"> tub </w:t>
      </w:r>
      <w:proofErr w:type="spellStart"/>
      <w:r w:rsidR="002404BF" w:rsidRPr="00683E62">
        <w:rPr>
          <w:rFonts w:ascii="Arial" w:hAnsi="Arial" w:cs="Arial"/>
          <w:sz w:val="20"/>
          <w:szCs w:val="20"/>
        </w:rPr>
        <w:t>ntxhais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kawm</w:t>
      </w:r>
      <w:proofErr w:type="spellEnd"/>
      <w:r w:rsidR="002404BF" w:rsidRPr="00683E62">
        <w:rPr>
          <w:rFonts w:ascii="Arial" w:hAnsi="Arial" w:cs="Arial"/>
          <w:sz w:val="20"/>
          <w:szCs w:val="20"/>
        </w:rPr>
        <w:t xml:space="preserve"> </w:t>
      </w:r>
      <w:del w:id="525" w:author="Kaxiong" w:date="2021-05-28T18:43:00Z">
        <w:r w:rsidR="002404BF" w:rsidRPr="00683E62" w:rsidDel="00133693">
          <w:rPr>
            <w:rFonts w:ascii="Arial" w:hAnsi="Arial" w:cs="Arial"/>
            <w:sz w:val="20"/>
            <w:szCs w:val="20"/>
          </w:rPr>
          <w:delText>ua hauj</w:delText>
        </w:r>
        <w:r w:rsidR="002404BF" w:rsidDel="00133693">
          <w:rPr>
            <w:rFonts w:ascii="Arial" w:hAnsi="Arial" w:cs="Arial"/>
            <w:sz w:val="20"/>
            <w:szCs w:val="20"/>
          </w:rPr>
          <w:delText xml:space="preserve"> </w:delText>
        </w:r>
        <w:r w:rsidR="002404BF" w:rsidRPr="00683E62" w:rsidDel="00133693">
          <w:rPr>
            <w:rFonts w:ascii="Arial" w:hAnsi="Arial" w:cs="Arial"/>
            <w:sz w:val="20"/>
            <w:szCs w:val="20"/>
          </w:rPr>
          <w:delText>lwm piv txwv.</w:delText>
        </w:r>
      </w:del>
      <w:ins w:id="526" w:author="Kaxiong" w:date="2021-05-28T18:43:00Z">
        <w:r w:rsidR="00133693">
          <w:rPr>
            <w:rFonts w:ascii="Arial" w:hAnsi="Arial" w:cs="Arial"/>
            <w:sz w:val="20"/>
            <w:szCs w:val="20"/>
          </w:rPr>
          <w:t>li</w:t>
        </w:r>
      </w:ins>
      <w:r w:rsidR="002404BF" w:rsidRPr="00683E62">
        <w:rPr>
          <w:rFonts w:ascii="Arial" w:hAnsi="Arial" w:cs="Arial"/>
          <w:sz w:val="20"/>
          <w:szCs w:val="20"/>
        </w:rPr>
        <w:t xml:space="preserve"> </w:t>
      </w:r>
      <w:r w:rsidR="00B54F86">
        <w:rPr>
          <w:rFonts w:ascii="Arial" w:hAnsi="Arial" w:cs="Arial"/>
          <w:sz w:val="20"/>
          <w:szCs w:val="20"/>
        </w:rPr>
        <w:t>3</w:t>
      </w:r>
      <w:r w:rsidR="002404BF" w:rsidRPr="00683E62">
        <w:rPr>
          <w:rFonts w:ascii="Arial" w:hAnsi="Arial" w:cs="Arial"/>
          <w:sz w:val="20"/>
          <w:szCs w:val="20"/>
        </w:rPr>
        <w:t xml:space="preserve">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r w:rsidR="00B54F86">
        <w:rPr>
          <w:rFonts w:ascii="Arial" w:hAnsi="Arial" w:cs="Arial"/>
          <w:sz w:val="20"/>
          <w:szCs w:val="20"/>
        </w:rPr>
        <w:t>4</w:t>
      </w:r>
      <w:r w:rsidR="002404BF" w:rsidRPr="00683E62">
        <w:rPr>
          <w:rFonts w:ascii="Arial" w:hAnsi="Arial" w:cs="Arial"/>
          <w:sz w:val="20"/>
          <w:szCs w:val="20"/>
        </w:rPr>
        <w:t xml:space="preserve"> </w:t>
      </w:r>
      <w:ins w:id="527" w:author="Kaxiong" w:date="2021-05-28T18:44:00Z">
        <w:r w:rsidR="00133693">
          <w:rPr>
            <w:rFonts w:ascii="Arial" w:hAnsi="Arial" w:cs="Arial"/>
            <w:sz w:val="20"/>
            <w:szCs w:val="20"/>
          </w:rPr>
          <w:t xml:space="preserve">cov </w:t>
        </w:r>
      </w:ins>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sim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rau</w:t>
      </w:r>
      <w:proofErr w:type="spellEnd"/>
      <w:r w:rsidR="002404BF">
        <w:rPr>
          <w:rFonts w:ascii="Arial" w:hAnsi="Arial" w:cs="Arial"/>
          <w:sz w:val="20"/>
          <w:szCs w:val="20"/>
        </w:rPr>
        <w:t xml:space="preserve"> </w:t>
      </w:r>
      <w:r w:rsidR="00B54F86">
        <w:rPr>
          <w:rFonts w:ascii="Arial" w:hAnsi="Arial" w:cs="Arial"/>
          <w:sz w:val="20"/>
          <w:szCs w:val="20"/>
        </w:rPr>
        <w:t>75</w:t>
      </w:r>
      <w:r w:rsidR="002404BF">
        <w:rPr>
          <w:rFonts w:ascii="Arial" w:hAnsi="Arial" w:cs="Arial"/>
          <w:sz w:val="20"/>
          <w:szCs w:val="20"/>
        </w:rPr>
        <w:t xml:space="preserve"> </w:t>
      </w:r>
      <w:proofErr w:type="spellStart"/>
      <w:r w:rsidR="002404BF">
        <w:rPr>
          <w:rFonts w:ascii="Arial" w:hAnsi="Arial" w:cs="Arial"/>
          <w:sz w:val="20"/>
          <w:szCs w:val="20"/>
        </w:rPr>
        <w:t>feem</w:t>
      </w:r>
      <w:proofErr w:type="spellEnd"/>
      <w:r w:rsidR="002404BF">
        <w:rPr>
          <w:rFonts w:ascii="Arial" w:hAnsi="Arial" w:cs="Arial"/>
          <w:sz w:val="20"/>
          <w:szCs w:val="20"/>
        </w:rPr>
        <w:t xml:space="preserve"> </w:t>
      </w:r>
      <w:proofErr w:type="spellStart"/>
      <w:r w:rsidR="002404BF">
        <w:rPr>
          <w:rFonts w:ascii="Arial" w:hAnsi="Arial" w:cs="Arial"/>
          <w:sz w:val="20"/>
          <w:szCs w:val="20"/>
        </w:rPr>
        <w:t>puas</w:t>
      </w:r>
      <w:proofErr w:type="spellEnd"/>
      <w:r w:rsidR="002404BF">
        <w:rPr>
          <w:rFonts w:ascii="Arial" w:hAnsi="Arial" w:cs="Arial"/>
          <w:sz w:val="20"/>
          <w:szCs w:val="20"/>
        </w:rPr>
        <w:t xml:space="preserve"> </w:t>
      </w:r>
      <w:proofErr w:type="spellStart"/>
      <w:r w:rsidR="002404BF">
        <w:rPr>
          <w:rFonts w:ascii="Arial" w:hAnsi="Arial" w:cs="Arial"/>
          <w:sz w:val="20"/>
          <w:szCs w:val="20"/>
        </w:rPr>
        <w:t>ntawm</w:t>
      </w:r>
      <w:proofErr w:type="spellEnd"/>
      <w:r w:rsidR="002404BF">
        <w:rPr>
          <w:rFonts w:ascii="Arial" w:hAnsi="Arial" w:cs="Arial"/>
          <w:sz w:val="20"/>
          <w:szCs w:val="20"/>
        </w:rPr>
        <w:t xml:space="preserve"> </w:t>
      </w:r>
      <w:proofErr w:type="spellStart"/>
      <w:r w:rsidR="002404BF">
        <w:rPr>
          <w:rFonts w:ascii="Arial" w:hAnsi="Arial" w:cs="Arial"/>
          <w:sz w:val="20"/>
          <w:szCs w:val="20"/>
        </w:rPr>
        <w:t>qhov</w:t>
      </w:r>
      <w:proofErr w:type="spellEnd"/>
      <w:r w:rsidR="002404BF">
        <w:rPr>
          <w:rFonts w:ascii="Arial" w:hAnsi="Arial" w:cs="Arial"/>
          <w:sz w:val="20"/>
          <w:szCs w:val="20"/>
        </w:rPr>
        <w:t xml:space="preserve"> </w:t>
      </w:r>
      <w:del w:id="528" w:author="Kaxiong" w:date="2021-05-28T18:44:00Z">
        <w:r w:rsidR="002404BF" w:rsidDel="00133693">
          <w:rPr>
            <w:rFonts w:ascii="Arial" w:hAnsi="Arial" w:cs="Arial"/>
            <w:sz w:val="20"/>
            <w:szCs w:val="20"/>
          </w:rPr>
          <w:delText>tseeb</w:delText>
        </w:r>
      </w:del>
      <w:proofErr w:type="spellStart"/>
      <w:ins w:id="529" w:author="Kaxiong" w:date="2021-05-28T18:44:00Z">
        <w:r w:rsidR="00133693">
          <w:rPr>
            <w:rFonts w:ascii="Arial" w:hAnsi="Arial" w:cs="Arial"/>
            <w:sz w:val="20"/>
            <w:szCs w:val="20"/>
          </w:rPr>
          <w:t>yog</w:t>
        </w:r>
      </w:ins>
      <w:proofErr w:type="spellEnd"/>
      <w:r w:rsidR="002404BF">
        <w:rPr>
          <w:rFonts w:ascii="Arial" w:hAnsi="Arial" w:cs="Arial"/>
          <w:sz w:val="20"/>
          <w:szCs w:val="20"/>
        </w:rPr>
        <w:t>.</w:t>
      </w:r>
    </w:p>
    <w:p w14:paraId="4F571F9C"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4F0CA9F"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99E5DD" w14:textId="48FBB370" w:rsidR="00606359" w:rsidRPr="00BB29BF" w:rsidRDefault="00606359" w:rsidP="00606359">
      <w:pPr>
        <w:rPr>
          <w:rFonts w:ascii="Arial" w:hAnsi="Arial"/>
          <w:b/>
          <w:bCs/>
          <w:sz w:val="20"/>
          <w:szCs w:val="20"/>
        </w:rPr>
      </w:pPr>
      <w:del w:id="530" w:author="Kaxiong" w:date="2021-05-28T17:54: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F1440A7" w14:textId="77777777" w:rsidR="00606359" w:rsidRPr="003D4A79" w:rsidRDefault="00606359" w:rsidP="0060635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0CD27DBA" w14:textId="022E01BF" w:rsidR="00C83F6D" w:rsidRDefault="00C83F6D" w:rsidP="008D6FBB">
      <w:pPr>
        <w:jc w:val="both"/>
        <w:rPr>
          <w:rFonts w:ascii="Calibri" w:hAnsi="Calibri" w:cs="Calibri"/>
          <w:sz w:val="20"/>
          <w:szCs w:val="20"/>
        </w:rPr>
      </w:pPr>
    </w:p>
    <w:p w14:paraId="3FFBF570" w14:textId="40039F68" w:rsidR="00C83F6D" w:rsidRDefault="00C83F6D"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39482586" w14:textId="77777777" w:rsidR="00C83F6D" w:rsidRDefault="00C83F6D" w:rsidP="00C83F6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DA435C">
        <w:trPr>
          <w:trHeight w:val="721"/>
        </w:trPr>
        <w:tc>
          <w:tcPr>
            <w:tcW w:w="3673" w:type="dxa"/>
          </w:tcPr>
          <w:p w14:paraId="2DC3ACA2" w14:textId="57E4F944" w:rsidR="00C83F6D" w:rsidRPr="00BB29BF" w:rsidRDefault="00C83F6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ins w:id="531" w:author="Kaxiong" w:date="2021-05-28T21:34:00Z">
              <w:r w:rsidR="00594FF9">
                <w:rPr>
                  <w:rFonts w:ascii="Arial" w:hAnsi="Arial"/>
                  <w:sz w:val="20"/>
                  <w:szCs w:val="20"/>
                </w:rPr>
                <w:t xml:space="preserve">Kev </w:t>
              </w:r>
            </w:ins>
            <w:proofErr w:type="spellStart"/>
            <w:ins w:id="532" w:author="Kaxiong" w:date="2021-05-28T21:35:00Z">
              <w:r w:rsidR="00594FF9">
                <w:rPr>
                  <w:rFonts w:ascii="Arial" w:hAnsi="Arial"/>
                  <w:sz w:val="20"/>
                  <w:szCs w:val="20"/>
                </w:rPr>
                <w:t>ua</w:t>
              </w:r>
              <w:proofErr w:type="spellEnd"/>
              <w:r w:rsidR="00594FF9">
                <w:rPr>
                  <w:rFonts w:ascii="Arial" w:hAnsi="Arial"/>
                  <w:sz w:val="20"/>
                  <w:szCs w:val="20"/>
                </w:rPr>
                <w:t xml:space="preserve"> </w:t>
              </w:r>
            </w:ins>
            <w:ins w:id="533" w:author="Kaxiong" w:date="2021-05-28T21:48:00Z">
              <w:r w:rsidR="00004C68">
                <w:rPr>
                  <w:rFonts w:ascii="Arial" w:hAnsi="Arial"/>
                  <w:sz w:val="20"/>
                  <w:szCs w:val="20"/>
                </w:rPr>
                <w:t xml:space="preserve">cov </w:t>
              </w:r>
            </w:ins>
            <w:proofErr w:type="spellStart"/>
            <w:ins w:id="534" w:author="Kaxiong" w:date="2021-05-28T21:35:00Z">
              <w:r w:rsidR="00594FF9">
                <w:rPr>
                  <w:rFonts w:ascii="Arial" w:hAnsi="Arial"/>
                  <w:sz w:val="20"/>
                  <w:szCs w:val="20"/>
                </w:rPr>
                <w:t>lej</w:t>
              </w:r>
              <w:proofErr w:type="spellEnd"/>
              <w:r w:rsidR="00594FF9">
                <w:rPr>
                  <w:rFonts w:ascii="Arial" w:hAnsi="Arial"/>
                  <w:sz w:val="20"/>
                  <w:szCs w:val="20"/>
                </w:rPr>
                <w:t xml:space="preserve"> </w:t>
              </w:r>
              <w:proofErr w:type="spellStart"/>
              <w:r w:rsidR="00594FF9">
                <w:rPr>
                  <w:rFonts w:ascii="Arial" w:hAnsi="Arial"/>
                  <w:sz w:val="20"/>
                  <w:szCs w:val="20"/>
                </w:rPr>
                <w:t>phab</w:t>
              </w:r>
              <w:proofErr w:type="spellEnd"/>
              <w:r w:rsidR="00594FF9">
                <w:rPr>
                  <w:rFonts w:ascii="Arial" w:hAnsi="Arial"/>
                  <w:sz w:val="20"/>
                  <w:szCs w:val="20"/>
                </w:rPr>
                <w:t xml:space="preserve"> hub </w:t>
              </w:r>
              <w:proofErr w:type="spellStart"/>
              <w:r w:rsidR="00594FF9">
                <w:rPr>
                  <w:rFonts w:ascii="Arial" w:hAnsi="Arial"/>
                  <w:sz w:val="20"/>
                  <w:szCs w:val="20"/>
                </w:rPr>
                <w:t>phauv</w:t>
              </w:r>
              <w:proofErr w:type="spellEnd"/>
              <w:r w:rsidR="00594FF9">
                <w:rPr>
                  <w:rFonts w:ascii="Arial" w:hAnsi="Arial"/>
                  <w:sz w:val="20"/>
                  <w:szCs w:val="20"/>
                </w:rPr>
                <w:t xml:space="preserve"> (polynomials)</w:t>
              </w:r>
            </w:ins>
            <w:del w:id="535" w:author="Kaxiong" w:date="2021-05-28T21:35:00Z">
              <w:r w:rsidDel="00594FF9">
                <w:rPr>
                  <w:rFonts w:ascii="Arial" w:hAnsi="Arial"/>
                  <w:sz w:val="20"/>
                  <w:szCs w:val="20"/>
                </w:rPr>
                <w:delText xml:space="preserve">Kev </w:delText>
              </w:r>
              <w:r w:rsidR="003B44FB" w:rsidDel="00594FF9">
                <w:rPr>
                  <w:rFonts w:ascii="Arial" w:hAnsi="Arial"/>
                  <w:sz w:val="20"/>
                  <w:szCs w:val="20"/>
                </w:rPr>
                <w:delText>txheeb xyuas cov qauv ntawv</w:delText>
              </w:r>
            </w:del>
          </w:p>
        </w:tc>
        <w:tc>
          <w:tcPr>
            <w:tcW w:w="6783" w:type="dxa"/>
            <w:vMerge w:val="restart"/>
          </w:tcPr>
          <w:p w14:paraId="46C28C82" w14:textId="73C8A07E" w:rsidR="00C83F6D" w:rsidRPr="00BB29BF" w:rsidRDefault="00C83F6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990C15">
              <w:rPr>
                <w:rFonts w:ascii="Arial" w:hAnsi="Arial"/>
                <w:i/>
                <w:iCs/>
                <w:sz w:val="20"/>
                <w:szCs w:val="20"/>
                <w:u w:val="single"/>
              </w:rPr>
              <w:t>Lub</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Hom</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Phiaj</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Uas</w:t>
            </w:r>
            <w:proofErr w:type="spellEnd"/>
            <w:r w:rsidR="00990C15">
              <w:rPr>
                <w:rFonts w:ascii="Arial" w:hAnsi="Arial"/>
                <w:i/>
                <w:iCs/>
                <w:sz w:val="20"/>
                <w:szCs w:val="20"/>
                <w:u w:val="single"/>
              </w:rPr>
              <w:t xml:space="preserve"> </w:t>
            </w:r>
            <w:r>
              <w:rPr>
                <w:rFonts w:ascii="Arial" w:hAnsi="Arial"/>
                <w:i/>
                <w:iCs/>
                <w:sz w:val="20"/>
                <w:szCs w:val="20"/>
                <w:u w:val="single"/>
              </w:rPr>
              <w:t xml:space="preserve">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D31256">
              <w:rPr>
                <w:rFonts w:ascii="Arial" w:hAnsi="Arial"/>
                <w:i/>
                <w:iCs/>
                <w:sz w:val="20"/>
                <w:szCs w:val="20"/>
                <w:u w:val="single"/>
              </w:rPr>
              <w:t>1</w:t>
            </w:r>
          </w:p>
          <w:p w14:paraId="30951FE9" w14:textId="77777777" w:rsidR="00C83F6D" w:rsidRPr="00BB29BF" w:rsidRDefault="00C83F6D" w:rsidP="00DA435C">
            <w:pPr>
              <w:rPr>
                <w:rFonts w:ascii="Arial" w:hAnsi="Arial"/>
                <w:b/>
                <w:bCs/>
                <w:sz w:val="20"/>
                <w:szCs w:val="20"/>
              </w:rPr>
            </w:pPr>
          </w:p>
          <w:p w14:paraId="63F5E876" w14:textId="64484225" w:rsidR="00C83F6D" w:rsidRPr="00BB29BF" w:rsidRDefault="00C83F6D" w:rsidP="00DA435C">
            <w:pPr>
              <w:jc w:val="both"/>
              <w:rPr>
                <w:rFonts w:ascii="Arial" w:hAnsi="Arial"/>
                <w:sz w:val="20"/>
                <w:szCs w:val="20"/>
              </w:rPr>
            </w:pPr>
            <w:proofErr w:type="spellStart"/>
            <w:r w:rsidRPr="00BB29BF">
              <w:rPr>
                <w:rFonts w:ascii="Arial" w:hAnsi="Arial"/>
                <w:b/>
                <w:bCs/>
                <w:sz w:val="20"/>
                <w:szCs w:val="20"/>
              </w:rPr>
              <w:lastRenderedPageBreak/>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536" w:author="Kaxiong" w:date="2021-05-28T17:51:00Z">
              <w:r w:rsidRPr="003F7065" w:rsidDel="00D769AF">
                <w:rPr>
                  <w:rFonts w:ascii="Arial" w:hAnsi="Arial"/>
                  <w:sz w:val="20"/>
                  <w:szCs w:val="20"/>
                </w:rPr>
                <w:delText xml:space="preserve">Txog </w:delText>
              </w:r>
              <w:r w:rsidDel="00D769AF">
                <w:rPr>
                  <w:rFonts w:ascii="Arial" w:hAnsi="Arial"/>
                  <w:sz w:val="20"/>
                  <w:szCs w:val="20"/>
                </w:rPr>
                <w:delText>Hnub Tim</w:delText>
              </w:r>
            </w:del>
            <w:proofErr w:type="spellStart"/>
            <w:ins w:id="537"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05/11/2022</w:t>
            </w:r>
            <w:r w:rsidRPr="003F7065">
              <w:rPr>
                <w:rFonts w:ascii="Arial" w:hAnsi="Arial"/>
                <w:sz w:val="20"/>
                <w:szCs w:val="20"/>
              </w:rPr>
              <w:t>,</w:t>
            </w:r>
            <w:r w:rsidR="006F545B">
              <w:rPr>
                <w:rFonts w:ascii="Arial" w:hAnsi="Arial"/>
                <w:sz w:val="20"/>
                <w:szCs w:val="20"/>
              </w:rPr>
              <w:t xml:space="preserve"> </w:t>
            </w:r>
            <w:ins w:id="538" w:author="Kaxiong" w:date="2021-05-28T21:46:00Z">
              <w:r w:rsidR="00004C68">
                <w:rPr>
                  <w:rFonts w:ascii="Arial" w:hAnsi="Arial"/>
                  <w:sz w:val="20"/>
                  <w:szCs w:val="20"/>
                </w:rPr>
                <w:t xml:space="preserve">tau </w:t>
              </w:r>
            </w:ins>
            <w:proofErr w:type="spellStart"/>
            <w:r w:rsidR="006F545B" w:rsidRPr="006F545B">
              <w:rPr>
                <w:rFonts w:ascii="Arial" w:hAnsi="Arial"/>
                <w:sz w:val="20"/>
                <w:szCs w:val="20"/>
              </w:rPr>
              <w:t>muab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lub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laij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lej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thiab</w:t>
            </w:r>
            <w:proofErr w:type="spellEnd"/>
            <w:r w:rsidR="006F545B" w:rsidRPr="006F545B">
              <w:rPr>
                <w:rFonts w:ascii="Arial" w:hAnsi="Arial"/>
                <w:sz w:val="20"/>
                <w:szCs w:val="20"/>
              </w:rPr>
              <w:t xml:space="preserve"> cov tub </w:t>
            </w:r>
            <w:proofErr w:type="spellStart"/>
            <w:r w:rsidR="006F545B" w:rsidRPr="006F545B">
              <w:rPr>
                <w:rFonts w:ascii="Arial" w:hAnsi="Arial"/>
                <w:sz w:val="20"/>
                <w:szCs w:val="20"/>
              </w:rPr>
              <w:t>ntxhais</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kawm</w:t>
            </w:r>
            <w:proofErr w:type="spellEnd"/>
            <w:r w:rsidR="006F545B" w:rsidRPr="006F545B">
              <w:rPr>
                <w:rFonts w:ascii="Arial" w:hAnsi="Arial"/>
                <w:sz w:val="20"/>
                <w:szCs w:val="20"/>
              </w:rPr>
              <w:t xml:space="preserve"> </w:t>
            </w:r>
            <w:ins w:id="539" w:author="Kaxiong" w:date="2021-05-28T21:46:00Z">
              <w:r w:rsidR="00004C68">
                <w:rPr>
                  <w:rFonts w:ascii="Arial" w:hAnsi="Arial"/>
                  <w:sz w:val="20"/>
                  <w:szCs w:val="20"/>
                </w:rPr>
                <w:t xml:space="preserve">tau </w:t>
              </w:r>
            </w:ins>
            <w:proofErr w:type="spellStart"/>
            <w:ins w:id="540" w:author="Kaxiong" w:date="2021-05-28T21:47:00Z">
              <w:r w:rsidR="00004C68">
                <w:rPr>
                  <w:rFonts w:ascii="Arial" w:hAnsi="Arial"/>
                  <w:sz w:val="20"/>
                  <w:szCs w:val="20"/>
                </w:rPr>
                <w:t>ua</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cov </w:t>
              </w:r>
            </w:ins>
            <w:del w:id="541" w:author="Kaxiong" w:date="2021-05-28T21:47:00Z">
              <w:r w:rsidR="006F545B" w:rsidRPr="006F545B" w:rsidDel="00004C68">
                <w:rPr>
                  <w:rFonts w:ascii="Arial" w:hAnsi="Arial"/>
                  <w:sz w:val="20"/>
                  <w:szCs w:val="20"/>
                </w:rPr>
                <w:delText xml:space="preserve">sau </w:delText>
              </w:r>
            </w:del>
            <w:proofErr w:type="spellStart"/>
            <w:r w:rsidR="006F545B" w:rsidRPr="006F545B">
              <w:rPr>
                <w:rFonts w:ascii="Arial" w:hAnsi="Arial"/>
                <w:sz w:val="20"/>
                <w:szCs w:val="20"/>
              </w:rPr>
              <w:t>ntawv</w:t>
            </w:r>
            <w:proofErr w:type="spellEnd"/>
            <w:ins w:id="542" w:author="Kaxiong" w:date="2021-05-28T21:47:00Z">
              <w:r w:rsidR="00004C68">
                <w:rPr>
                  <w:rFonts w:ascii="Arial" w:hAnsi="Arial"/>
                  <w:sz w:val="20"/>
                  <w:szCs w:val="20"/>
                </w:rPr>
                <w:t xml:space="preserve"> </w:t>
              </w:r>
              <w:proofErr w:type="spellStart"/>
              <w:r w:rsidR="00004C68">
                <w:rPr>
                  <w:rFonts w:ascii="Arial" w:hAnsi="Arial"/>
                  <w:sz w:val="20"/>
                  <w:szCs w:val="20"/>
                </w:rPr>
                <w:t>sau</w:t>
              </w:r>
            </w:ins>
            <w:proofErr w:type="spellEnd"/>
            <w:r w:rsidR="006F545B" w:rsidRPr="006F545B">
              <w:rPr>
                <w:rFonts w:ascii="Arial" w:hAnsi="Arial"/>
                <w:sz w:val="20"/>
                <w:szCs w:val="20"/>
              </w:rPr>
              <w:t xml:space="preserve">, Jasmine </w:t>
            </w:r>
            <w:proofErr w:type="spellStart"/>
            <w:r w:rsidR="006F545B" w:rsidRPr="006F545B">
              <w:rPr>
                <w:rFonts w:ascii="Arial" w:hAnsi="Arial"/>
                <w:sz w:val="20"/>
                <w:szCs w:val="20"/>
              </w:rPr>
              <w:t>yuav</w:t>
            </w:r>
            <w:proofErr w:type="spellEnd"/>
            <w:ins w:id="543" w:author="Kaxiong" w:date="2021-05-28T21:47:00Z">
              <w:r w:rsidR="00004C68">
                <w:rPr>
                  <w:rFonts w:ascii="Arial" w:hAnsi="Arial"/>
                  <w:sz w:val="20"/>
                  <w:szCs w:val="20"/>
                </w:rPr>
                <w:t xml:space="preserve"> </w:t>
              </w:r>
              <w:proofErr w:type="spellStart"/>
              <w:r w:rsidR="00004C68">
                <w:rPr>
                  <w:rFonts w:ascii="Arial" w:hAnsi="Arial"/>
                  <w:sz w:val="20"/>
                  <w:szCs w:val="20"/>
                </w:rPr>
                <w:t>ua</w:t>
              </w:r>
              <w:proofErr w:type="spellEnd"/>
              <w:r w:rsidR="00004C68">
                <w:rPr>
                  <w:rFonts w:ascii="Arial" w:hAnsi="Arial"/>
                  <w:sz w:val="20"/>
                  <w:szCs w:val="20"/>
                </w:rPr>
                <w:t xml:space="preserve"> tau</w:t>
              </w:r>
            </w:ins>
            <w:ins w:id="544" w:author="Kaxiong" w:date="2021-05-28T21:48:00Z">
              <w:r w:rsidR="00004C68">
                <w:rPr>
                  <w:rFonts w:ascii="Arial" w:hAnsi="Arial"/>
                  <w:sz w:val="20"/>
                  <w:szCs w:val="20"/>
                </w:rPr>
                <w:t xml:space="preserve"> cov </w:t>
              </w:r>
              <w:proofErr w:type="spellStart"/>
              <w:r w:rsidR="00004C68">
                <w:rPr>
                  <w:rFonts w:ascii="Arial" w:hAnsi="Arial"/>
                  <w:sz w:val="20"/>
                  <w:szCs w:val="20"/>
                </w:rPr>
                <w:t>lej</w:t>
              </w:r>
              <w:proofErr w:type="spellEnd"/>
              <w:r w:rsidR="00004C68">
                <w:rPr>
                  <w:rFonts w:ascii="Arial" w:hAnsi="Arial"/>
                  <w:sz w:val="20"/>
                  <w:szCs w:val="20"/>
                </w:rPr>
                <w:t xml:space="preserve"> </w:t>
              </w:r>
              <w:proofErr w:type="spellStart"/>
              <w:r w:rsidR="00004C68">
                <w:rPr>
                  <w:rFonts w:ascii="Arial" w:hAnsi="Arial"/>
                  <w:sz w:val="20"/>
                  <w:szCs w:val="20"/>
                </w:rPr>
                <w:t>phab</w:t>
              </w:r>
              <w:proofErr w:type="spellEnd"/>
              <w:r w:rsidR="00004C68">
                <w:rPr>
                  <w:rFonts w:ascii="Arial" w:hAnsi="Arial"/>
                  <w:sz w:val="20"/>
                  <w:szCs w:val="20"/>
                </w:rPr>
                <w:t xml:space="preserve"> hub </w:t>
              </w:r>
              <w:proofErr w:type="spellStart"/>
              <w:r w:rsidR="00004C68">
                <w:rPr>
                  <w:rFonts w:ascii="Arial" w:hAnsi="Arial"/>
                  <w:sz w:val="20"/>
                  <w:szCs w:val="20"/>
                </w:rPr>
                <w:t>phauv</w:t>
              </w:r>
            </w:ins>
            <w:proofErr w:type="spellEnd"/>
            <w:ins w:id="545" w:author="Kaxiong" w:date="2021-05-28T21:51:00Z">
              <w:r w:rsidR="00004C68">
                <w:rPr>
                  <w:rFonts w:ascii="Arial" w:hAnsi="Arial"/>
                  <w:sz w:val="20"/>
                  <w:szCs w:val="20"/>
                </w:rPr>
                <w:t xml:space="preserve"> (polynomials)</w:t>
              </w:r>
            </w:ins>
            <w:ins w:id="546" w:author="Kaxiong" w:date="2021-05-28T21:49:00Z">
              <w:r w:rsidR="00004C68">
                <w:rPr>
                  <w:rFonts w:ascii="Arial" w:hAnsi="Arial"/>
                  <w:sz w:val="20"/>
                  <w:szCs w:val="20"/>
                </w:rPr>
                <w:t xml:space="preserve">, </w:t>
              </w:r>
              <w:proofErr w:type="spellStart"/>
              <w:r w:rsidR="00004C68">
                <w:rPr>
                  <w:rFonts w:ascii="Arial" w:hAnsi="Arial"/>
                  <w:sz w:val="20"/>
                  <w:szCs w:val="20"/>
                </w:rPr>
                <w:t>txheeb</w:t>
              </w:r>
              <w:proofErr w:type="spellEnd"/>
              <w:r w:rsidR="00004C68">
                <w:rPr>
                  <w:rFonts w:ascii="Arial" w:hAnsi="Arial"/>
                  <w:sz w:val="20"/>
                  <w:szCs w:val="20"/>
                </w:rPr>
                <w:t xml:space="preserve"> cov </w:t>
              </w:r>
              <w:proofErr w:type="spellStart"/>
              <w:r w:rsidR="00004C68">
                <w:rPr>
                  <w:rFonts w:ascii="Arial" w:hAnsi="Arial"/>
                  <w:sz w:val="20"/>
                  <w:szCs w:val="20"/>
                </w:rPr>
                <w:t>xum</w:t>
              </w:r>
              <w:proofErr w:type="spellEnd"/>
              <w:r w:rsidR="00004C68">
                <w:rPr>
                  <w:rFonts w:ascii="Arial" w:hAnsi="Arial"/>
                  <w:sz w:val="20"/>
                  <w:szCs w:val="20"/>
                </w:rPr>
                <w:t xml:space="preserve">, </w:t>
              </w:r>
              <w:proofErr w:type="spellStart"/>
              <w:r w:rsidR="00004C68">
                <w:rPr>
                  <w:rFonts w:ascii="Arial" w:hAnsi="Arial"/>
                  <w:sz w:val="20"/>
                  <w:szCs w:val="20"/>
                </w:rPr>
                <w:t>thiab</w:t>
              </w:r>
              <w:proofErr w:type="spellEnd"/>
              <w:r w:rsidR="00004C68">
                <w:rPr>
                  <w:rFonts w:ascii="Arial" w:hAnsi="Arial"/>
                  <w:sz w:val="20"/>
                  <w:szCs w:val="20"/>
                </w:rPr>
                <w:t xml:space="preserve"> </w:t>
              </w:r>
              <w:proofErr w:type="spellStart"/>
              <w:r w:rsidR="00004C68">
                <w:rPr>
                  <w:rFonts w:ascii="Arial" w:hAnsi="Arial"/>
                  <w:sz w:val="20"/>
                  <w:szCs w:val="20"/>
                </w:rPr>
                <w:t>siv</w:t>
              </w:r>
              <w:proofErr w:type="spellEnd"/>
              <w:r w:rsidR="00004C68">
                <w:rPr>
                  <w:rFonts w:ascii="Arial" w:hAnsi="Arial"/>
                  <w:sz w:val="20"/>
                  <w:szCs w:val="20"/>
                </w:rPr>
                <w:t xml:space="preserve"> cov </w:t>
              </w:r>
              <w:proofErr w:type="spellStart"/>
              <w:r w:rsidR="00004C68">
                <w:rPr>
                  <w:rFonts w:ascii="Arial" w:hAnsi="Arial"/>
                  <w:sz w:val="20"/>
                  <w:szCs w:val="20"/>
                </w:rPr>
                <w:t>xum</w:t>
              </w:r>
              <w:proofErr w:type="spellEnd"/>
              <w:r w:rsidR="00004C68">
                <w:rPr>
                  <w:rFonts w:ascii="Arial" w:hAnsi="Arial"/>
                  <w:sz w:val="20"/>
                  <w:szCs w:val="20"/>
                </w:rPr>
                <w:t xml:space="preserve"> l</w:t>
              </w:r>
            </w:ins>
            <w:ins w:id="547" w:author="Kaxiong" w:date="2021-05-28T21:50:00Z">
              <w:r w:rsidR="00004C68">
                <w:rPr>
                  <w:rFonts w:ascii="Arial" w:hAnsi="Arial"/>
                  <w:sz w:val="20"/>
                  <w:szCs w:val="20"/>
                </w:rPr>
                <w:t xml:space="preserve">os </w:t>
              </w:r>
              <w:proofErr w:type="spellStart"/>
              <w:r w:rsidR="00004C68">
                <w:rPr>
                  <w:rFonts w:ascii="Arial" w:hAnsi="Arial"/>
                  <w:sz w:val="20"/>
                  <w:szCs w:val="20"/>
                </w:rPr>
                <w:t>tsim</w:t>
              </w:r>
              <w:proofErr w:type="spellEnd"/>
              <w:r w:rsidR="00004C68">
                <w:rPr>
                  <w:rFonts w:ascii="Arial" w:hAnsi="Arial"/>
                  <w:sz w:val="20"/>
                  <w:szCs w:val="20"/>
                </w:rPr>
                <w:t xml:space="preserve"> </w:t>
              </w:r>
              <w:proofErr w:type="spellStart"/>
              <w:r w:rsidR="00004C68">
                <w:rPr>
                  <w:rFonts w:ascii="Arial" w:hAnsi="Arial"/>
                  <w:sz w:val="20"/>
                  <w:szCs w:val="20"/>
                </w:rPr>
                <w:t>ib</w:t>
              </w:r>
              <w:proofErr w:type="spellEnd"/>
              <w:r w:rsidR="00004C68">
                <w:rPr>
                  <w:rFonts w:ascii="Arial" w:hAnsi="Arial"/>
                  <w:sz w:val="20"/>
                  <w:szCs w:val="20"/>
                </w:rPr>
                <w:t xml:space="preserve"> </w:t>
              </w:r>
              <w:proofErr w:type="spellStart"/>
              <w:r w:rsidR="00004C68">
                <w:rPr>
                  <w:rFonts w:ascii="Arial" w:hAnsi="Arial"/>
                  <w:sz w:val="20"/>
                  <w:szCs w:val="20"/>
                </w:rPr>
                <w:t>txoj</w:t>
              </w:r>
              <w:proofErr w:type="spellEnd"/>
              <w:r w:rsidR="00004C68">
                <w:rPr>
                  <w:rFonts w:ascii="Arial" w:hAnsi="Arial"/>
                  <w:sz w:val="20"/>
                  <w:szCs w:val="20"/>
                </w:rPr>
                <w:t xml:space="preserve"> </w:t>
              </w:r>
              <w:proofErr w:type="spellStart"/>
              <w:r w:rsidR="00004C68">
                <w:rPr>
                  <w:rFonts w:ascii="Arial" w:hAnsi="Arial"/>
                  <w:sz w:val="20"/>
                  <w:szCs w:val="20"/>
                </w:rPr>
                <w:t>kab</w:t>
              </w:r>
              <w:proofErr w:type="spellEnd"/>
              <w:r w:rsidR="00004C68">
                <w:rPr>
                  <w:rFonts w:ascii="Arial" w:hAnsi="Arial"/>
                  <w:sz w:val="20"/>
                  <w:szCs w:val="20"/>
                </w:rPr>
                <w:t xml:space="preserve"> </w:t>
              </w:r>
              <w:proofErr w:type="spellStart"/>
              <w:r w:rsidR="00004C68">
                <w:rPr>
                  <w:rFonts w:ascii="Arial" w:hAnsi="Arial"/>
                  <w:sz w:val="20"/>
                  <w:szCs w:val="20"/>
                </w:rPr>
                <w:t>nkhaus</w:t>
              </w:r>
              <w:proofErr w:type="spellEnd"/>
              <w:r w:rsidR="00004C68">
                <w:rPr>
                  <w:rFonts w:ascii="Arial" w:hAnsi="Arial"/>
                  <w:sz w:val="20"/>
                  <w:szCs w:val="20"/>
                </w:rPr>
                <w:t xml:space="preserve"> </w:t>
              </w:r>
              <w:proofErr w:type="spellStart"/>
              <w:r w:rsidR="00004C68">
                <w:rPr>
                  <w:rFonts w:ascii="Arial" w:hAnsi="Arial"/>
                  <w:sz w:val="20"/>
                  <w:szCs w:val="20"/>
                </w:rPr>
                <w:t>lem</w:t>
              </w:r>
              <w:proofErr w:type="spellEnd"/>
              <w:r w:rsidR="00004C68">
                <w:rPr>
                  <w:rFonts w:ascii="Arial" w:hAnsi="Arial"/>
                  <w:sz w:val="20"/>
                  <w:szCs w:val="20"/>
                </w:rPr>
                <w:t xml:space="preserve"> </w:t>
              </w:r>
              <w:proofErr w:type="spellStart"/>
              <w:r w:rsidR="00004C68">
                <w:rPr>
                  <w:rFonts w:ascii="Arial" w:hAnsi="Arial"/>
                  <w:sz w:val="20"/>
                  <w:szCs w:val="20"/>
                </w:rPr>
                <w:t>ntawm</w:t>
              </w:r>
              <w:proofErr w:type="spellEnd"/>
              <w:r w:rsidR="00004C68">
                <w:rPr>
                  <w:rFonts w:ascii="Arial" w:hAnsi="Arial"/>
                  <w:sz w:val="20"/>
                  <w:szCs w:val="20"/>
                </w:rPr>
                <w:t xml:space="preserve"> cov </w:t>
              </w:r>
              <w:proofErr w:type="spellStart"/>
              <w:r w:rsidR="00004C68">
                <w:rPr>
                  <w:rFonts w:ascii="Arial" w:hAnsi="Arial"/>
                  <w:sz w:val="20"/>
                  <w:szCs w:val="20"/>
                </w:rPr>
                <w:t>lej</w:t>
              </w:r>
              <w:proofErr w:type="spellEnd"/>
              <w:r w:rsidR="00004C68">
                <w:rPr>
                  <w:rFonts w:ascii="Arial" w:hAnsi="Arial"/>
                  <w:sz w:val="20"/>
                  <w:szCs w:val="20"/>
                </w:rPr>
                <w:t xml:space="preserve"> </w:t>
              </w:r>
              <w:proofErr w:type="spellStart"/>
              <w:r w:rsidR="00004C68">
                <w:rPr>
                  <w:rFonts w:ascii="Arial" w:hAnsi="Arial"/>
                  <w:sz w:val="20"/>
                  <w:szCs w:val="20"/>
                </w:rPr>
                <w:t>tas</w:t>
              </w:r>
              <w:proofErr w:type="spellEnd"/>
              <w:r w:rsidR="00004C68">
                <w:rPr>
                  <w:rFonts w:ascii="Arial" w:hAnsi="Arial"/>
                  <w:sz w:val="20"/>
                  <w:szCs w:val="20"/>
                </w:rPr>
                <w:t xml:space="preserve"> la</w:t>
              </w:r>
            </w:ins>
            <w:ins w:id="548" w:author="Kaxiong" w:date="2021-05-28T21:51:00Z">
              <w:r w:rsidR="00004C68">
                <w:rPr>
                  <w:rFonts w:ascii="Arial" w:hAnsi="Arial"/>
                  <w:sz w:val="20"/>
                  <w:szCs w:val="20"/>
                </w:rPr>
                <w:t>s (functions)</w:t>
              </w:r>
            </w:ins>
            <w:ins w:id="549" w:author="Kaxiong" w:date="2021-05-28T21:52:00Z">
              <w:r w:rsidR="00004C68">
                <w:rPr>
                  <w:rFonts w:ascii="Arial" w:hAnsi="Arial"/>
                  <w:sz w:val="20"/>
                  <w:szCs w:val="20"/>
                </w:rPr>
                <w:t xml:space="preserve"> </w:t>
              </w:r>
              <w:proofErr w:type="spellStart"/>
              <w:r w:rsidR="00004C68">
                <w:rPr>
                  <w:rFonts w:ascii="Arial" w:hAnsi="Arial"/>
                  <w:sz w:val="20"/>
                  <w:szCs w:val="20"/>
                </w:rPr>
                <w:t>nrog</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w:t>
              </w:r>
              <w:proofErr w:type="spellStart"/>
              <w:r w:rsidR="00004C68">
                <w:rPr>
                  <w:rFonts w:ascii="Arial" w:hAnsi="Arial"/>
                  <w:sz w:val="20"/>
                  <w:szCs w:val="20"/>
                </w:rPr>
                <w:t>qhov</w:t>
              </w:r>
              <w:proofErr w:type="spellEnd"/>
              <w:r w:rsidR="00004C68">
                <w:rPr>
                  <w:rFonts w:ascii="Arial" w:hAnsi="Arial"/>
                  <w:sz w:val="20"/>
                  <w:szCs w:val="20"/>
                </w:rPr>
                <w:t xml:space="preserve"> </w:t>
              </w:r>
              <w:proofErr w:type="spellStart"/>
              <w:r w:rsidR="00004C68">
                <w:rPr>
                  <w:rFonts w:ascii="Arial" w:hAnsi="Arial"/>
                  <w:sz w:val="20"/>
                  <w:szCs w:val="20"/>
                </w:rPr>
                <w:t>yog</w:t>
              </w:r>
              <w:proofErr w:type="spellEnd"/>
              <w:r w:rsidR="00004C68">
                <w:rPr>
                  <w:rFonts w:ascii="Arial" w:hAnsi="Arial"/>
                  <w:sz w:val="20"/>
                  <w:szCs w:val="20"/>
                </w:rPr>
                <w:t xml:space="preserve"> </w:t>
              </w:r>
              <w:proofErr w:type="spellStart"/>
              <w:r w:rsidR="00004C68">
                <w:rPr>
                  <w:rFonts w:ascii="Arial" w:hAnsi="Arial"/>
                  <w:sz w:val="20"/>
                  <w:szCs w:val="20"/>
                </w:rPr>
                <w:t>uas</w:t>
              </w:r>
              <w:proofErr w:type="spellEnd"/>
              <w:r w:rsidR="00004C68">
                <w:rPr>
                  <w:rFonts w:ascii="Arial" w:hAnsi="Arial"/>
                  <w:sz w:val="20"/>
                  <w:szCs w:val="20"/>
                </w:rPr>
                <w:t xml:space="preserve"> </w:t>
              </w:r>
              <w:proofErr w:type="spellStart"/>
              <w:r w:rsidR="00004C68">
                <w:rPr>
                  <w:rFonts w:ascii="Arial" w:hAnsi="Arial"/>
                  <w:sz w:val="20"/>
                  <w:szCs w:val="20"/>
                </w:rPr>
                <w:t>tsawg</w:t>
              </w:r>
              <w:proofErr w:type="spellEnd"/>
              <w:r w:rsidR="00004C68">
                <w:rPr>
                  <w:rFonts w:ascii="Arial" w:hAnsi="Arial"/>
                  <w:sz w:val="20"/>
                  <w:szCs w:val="20"/>
                </w:rPr>
                <w:t xml:space="preserve"> </w:t>
              </w:r>
              <w:proofErr w:type="spellStart"/>
              <w:r w:rsidR="00004C68">
                <w:rPr>
                  <w:rFonts w:ascii="Arial" w:hAnsi="Arial"/>
                  <w:sz w:val="20"/>
                  <w:szCs w:val="20"/>
                </w:rPr>
                <w:t>kawg</w:t>
              </w:r>
              <w:proofErr w:type="spellEnd"/>
              <w:r w:rsidR="00004C68">
                <w:rPr>
                  <w:rFonts w:ascii="Arial" w:hAnsi="Arial"/>
                  <w:sz w:val="20"/>
                  <w:szCs w:val="20"/>
                </w:rPr>
                <w:t xml:space="preserve"> </w:t>
              </w:r>
              <w:proofErr w:type="spellStart"/>
              <w:r w:rsidR="00004C68">
                <w:rPr>
                  <w:rFonts w:ascii="Arial" w:hAnsi="Arial"/>
                  <w:sz w:val="20"/>
                  <w:szCs w:val="20"/>
                </w:rPr>
                <w:t>nkaus</w:t>
              </w:r>
              <w:proofErr w:type="spellEnd"/>
              <w:r w:rsidR="00004C68">
                <w:rPr>
                  <w:rFonts w:ascii="Arial" w:hAnsi="Arial"/>
                  <w:sz w:val="20"/>
                  <w:szCs w:val="20"/>
                </w:rPr>
                <w:t xml:space="preserve"> li 90</w:t>
              </w:r>
            </w:ins>
            <w:ins w:id="550" w:author="Kaxiong" w:date="2021-05-28T21:53:00Z">
              <w:r w:rsidR="00004C68">
                <w:rPr>
                  <w:rFonts w:ascii="Arial" w:hAnsi="Arial"/>
                  <w:sz w:val="20"/>
                  <w:szCs w:val="20"/>
                </w:rPr>
                <w:t xml:space="preserve">% </w:t>
              </w:r>
              <w:proofErr w:type="spellStart"/>
              <w:r w:rsidR="00004C68">
                <w:rPr>
                  <w:rFonts w:ascii="Arial" w:hAnsi="Arial"/>
                  <w:sz w:val="20"/>
                  <w:szCs w:val="20"/>
                </w:rPr>
                <w:t>nyob</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w:t>
              </w:r>
              <w:proofErr w:type="spellStart"/>
              <w:r w:rsidR="00004C68">
                <w:rPr>
                  <w:rFonts w:ascii="Arial" w:hAnsi="Arial"/>
                  <w:sz w:val="20"/>
                  <w:szCs w:val="20"/>
                </w:rPr>
                <w:t>hauv</w:t>
              </w:r>
              <w:proofErr w:type="spellEnd"/>
              <w:r w:rsidR="00004C68">
                <w:rPr>
                  <w:rFonts w:ascii="Arial" w:hAnsi="Arial"/>
                  <w:sz w:val="20"/>
                  <w:szCs w:val="20"/>
                </w:rPr>
                <w:t xml:space="preserve"> 4 </w:t>
              </w:r>
              <w:proofErr w:type="spellStart"/>
              <w:r w:rsidR="00004C68">
                <w:rPr>
                  <w:rFonts w:ascii="Arial" w:hAnsi="Arial"/>
                  <w:sz w:val="20"/>
                  <w:szCs w:val="20"/>
                </w:rPr>
                <w:t>ntawm</w:t>
              </w:r>
              <w:proofErr w:type="spellEnd"/>
              <w:r w:rsidR="00004C68">
                <w:rPr>
                  <w:rFonts w:ascii="Arial" w:hAnsi="Arial"/>
                  <w:sz w:val="20"/>
                  <w:szCs w:val="20"/>
                </w:rPr>
                <w:t xml:space="preserve"> </w:t>
              </w:r>
              <w:proofErr w:type="spellStart"/>
              <w:r w:rsidR="00004C68">
                <w:rPr>
                  <w:rFonts w:ascii="Arial" w:hAnsi="Arial"/>
                  <w:sz w:val="20"/>
                  <w:szCs w:val="20"/>
                </w:rPr>
                <w:t>tsib</w:t>
              </w:r>
              <w:proofErr w:type="spellEnd"/>
              <w:r w:rsidR="00004C68">
                <w:rPr>
                  <w:rFonts w:ascii="Arial" w:hAnsi="Arial"/>
                  <w:sz w:val="20"/>
                  <w:szCs w:val="20"/>
                </w:rPr>
                <w:t xml:space="preserve"> cov </w:t>
              </w:r>
              <w:proofErr w:type="spellStart"/>
              <w:r w:rsidR="00004C68">
                <w:rPr>
                  <w:rFonts w:ascii="Arial" w:hAnsi="Arial"/>
                  <w:sz w:val="20"/>
                  <w:szCs w:val="20"/>
                </w:rPr>
                <w:t>kev</w:t>
              </w:r>
              <w:proofErr w:type="spellEnd"/>
              <w:r w:rsidR="00004C68">
                <w:rPr>
                  <w:rFonts w:ascii="Arial" w:hAnsi="Arial"/>
                  <w:sz w:val="20"/>
                  <w:szCs w:val="20"/>
                </w:rPr>
                <w:t xml:space="preserve"> sim </w:t>
              </w:r>
              <w:proofErr w:type="spellStart"/>
              <w:r w:rsidR="00004C68">
                <w:rPr>
                  <w:rFonts w:ascii="Arial" w:hAnsi="Arial"/>
                  <w:sz w:val="20"/>
                  <w:szCs w:val="20"/>
                </w:rPr>
                <w:t>raws</w:t>
              </w:r>
              <w:proofErr w:type="spellEnd"/>
              <w:r w:rsidR="00004C68">
                <w:rPr>
                  <w:rFonts w:ascii="Arial" w:hAnsi="Arial"/>
                  <w:sz w:val="20"/>
                  <w:szCs w:val="20"/>
                </w:rPr>
                <w:t xml:space="preserve"> li tau </w:t>
              </w:r>
              <w:proofErr w:type="spellStart"/>
              <w:r w:rsidR="00004C68">
                <w:rPr>
                  <w:rFonts w:ascii="Arial" w:hAnsi="Arial"/>
                  <w:sz w:val="20"/>
                  <w:szCs w:val="20"/>
                </w:rPr>
                <w:t>ntsuas</w:t>
              </w:r>
              <w:proofErr w:type="spellEnd"/>
              <w:r w:rsidR="00004C68">
                <w:rPr>
                  <w:rFonts w:ascii="Arial" w:hAnsi="Arial"/>
                  <w:sz w:val="20"/>
                  <w:szCs w:val="20"/>
                </w:rPr>
                <w:t xml:space="preserve"> </w:t>
              </w:r>
            </w:ins>
            <w:proofErr w:type="spellStart"/>
            <w:ins w:id="551" w:author="Kaxiong" w:date="2021-05-28T21:54:00Z">
              <w:r w:rsidR="00004C68">
                <w:rPr>
                  <w:rFonts w:ascii="Arial" w:hAnsi="Arial"/>
                  <w:sz w:val="20"/>
                  <w:szCs w:val="20"/>
                </w:rPr>
                <w:t>xyuas</w:t>
              </w:r>
              <w:proofErr w:type="spellEnd"/>
              <w:r w:rsidR="00004C68">
                <w:rPr>
                  <w:rFonts w:ascii="Arial" w:hAnsi="Arial"/>
                  <w:sz w:val="20"/>
                  <w:szCs w:val="20"/>
                </w:rPr>
                <w:t xml:space="preserve"> los </w:t>
              </w:r>
              <w:proofErr w:type="spellStart"/>
              <w:r w:rsidR="00004C68">
                <w:rPr>
                  <w:rFonts w:ascii="Arial" w:hAnsi="Arial"/>
                  <w:sz w:val="20"/>
                  <w:szCs w:val="20"/>
                </w:rPr>
                <w:t>ntawm</w:t>
              </w:r>
              <w:proofErr w:type="spellEnd"/>
              <w:r w:rsidR="00004C68">
                <w:rPr>
                  <w:rFonts w:ascii="Arial" w:hAnsi="Arial"/>
                  <w:sz w:val="20"/>
                  <w:szCs w:val="20"/>
                </w:rPr>
                <w:t xml:space="preserve"> cov </w:t>
              </w:r>
              <w:proofErr w:type="spellStart"/>
              <w:r w:rsidR="00004C68">
                <w:rPr>
                  <w:rFonts w:ascii="Arial" w:hAnsi="Arial"/>
                  <w:sz w:val="20"/>
                  <w:szCs w:val="20"/>
                </w:rPr>
                <w:t>qauv</w:t>
              </w:r>
              <w:proofErr w:type="spellEnd"/>
              <w:r w:rsidR="00004C68">
                <w:rPr>
                  <w:rFonts w:ascii="Arial" w:hAnsi="Arial"/>
                  <w:sz w:val="20"/>
                  <w:szCs w:val="20"/>
                </w:rPr>
                <w:t xml:space="preserve"> </w:t>
              </w:r>
              <w:proofErr w:type="spellStart"/>
              <w:r w:rsidR="00004C68">
                <w:rPr>
                  <w:rFonts w:ascii="Arial" w:hAnsi="Arial"/>
                  <w:sz w:val="20"/>
                  <w:szCs w:val="20"/>
                </w:rPr>
                <w:t>ua</w:t>
              </w:r>
              <w:proofErr w:type="spellEnd"/>
              <w:r w:rsidR="00004C68">
                <w:rPr>
                  <w:rFonts w:ascii="Arial" w:hAnsi="Arial"/>
                  <w:sz w:val="20"/>
                  <w:szCs w:val="20"/>
                </w:rPr>
                <w:t xml:space="preserve"> </w:t>
              </w:r>
              <w:proofErr w:type="spellStart"/>
              <w:r w:rsidR="00004C68">
                <w:rPr>
                  <w:rFonts w:ascii="Arial" w:hAnsi="Arial"/>
                  <w:sz w:val="20"/>
                  <w:szCs w:val="20"/>
                </w:rPr>
                <w:t>hauj</w:t>
              </w:r>
              <w:proofErr w:type="spellEnd"/>
              <w:r w:rsidR="00004C68">
                <w:rPr>
                  <w:rFonts w:ascii="Arial" w:hAnsi="Arial"/>
                  <w:sz w:val="20"/>
                  <w:szCs w:val="20"/>
                </w:rPr>
                <w:t xml:space="preserve"> </w:t>
              </w:r>
              <w:proofErr w:type="spellStart"/>
              <w:r w:rsidR="00004C68">
                <w:rPr>
                  <w:rFonts w:ascii="Arial" w:hAnsi="Arial"/>
                  <w:sz w:val="20"/>
                  <w:szCs w:val="20"/>
                </w:rPr>
                <w:t>lwm</w:t>
              </w:r>
              <w:proofErr w:type="spellEnd"/>
              <w:r w:rsidR="00004C68">
                <w:rPr>
                  <w:rFonts w:ascii="Arial" w:hAnsi="Arial"/>
                  <w:sz w:val="20"/>
                  <w:szCs w:val="20"/>
                </w:rPr>
                <w:t xml:space="preserve"> tub </w:t>
              </w:r>
              <w:proofErr w:type="spellStart"/>
              <w:r w:rsidR="00004C68">
                <w:rPr>
                  <w:rFonts w:ascii="Arial" w:hAnsi="Arial"/>
                  <w:sz w:val="20"/>
                  <w:szCs w:val="20"/>
                </w:rPr>
                <w:t>ntxhais</w:t>
              </w:r>
              <w:proofErr w:type="spellEnd"/>
              <w:r w:rsidR="00004C68">
                <w:rPr>
                  <w:rFonts w:ascii="Arial" w:hAnsi="Arial"/>
                  <w:sz w:val="20"/>
                  <w:szCs w:val="20"/>
                </w:rPr>
                <w:t xml:space="preserve"> </w:t>
              </w:r>
              <w:proofErr w:type="spellStart"/>
              <w:r w:rsidR="00004C68">
                <w:rPr>
                  <w:rFonts w:ascii="Arial" w:hAnsi="Arial"/>
                  <w:sz w:val="20"/>
                  <w:szCs w:val="20"/>
                </w:rPr>
                <w:t>kawm</w:t>
              </w:r>
            </w:ins>
            <w:proofErr w:type="spellEnd"/>
            <w:ins w:id="552" w:author="Kaxiong" w:date="2021-05-28T21:55:00Z">
              <w:r w:rsidR="003A15AF">
                <w:rPr>
                  <w:rFonts w:ascii="Arial" w:hAnsi="Arial"/>
                  <w:sz w:val="20"/>
                  <w:szCs w:val="20"/>
                </w:rPr>
                <w:t>/</w:t>
              </w:r>
              <w:proofErr w:type="spellStart"/>
              <w:r w:rsidR="003A15AF">
                <w:rPr>
                  <w:rFonts w:ascii="Arial" w:hAnsi="Arial"/>
                  <w:sz w:val="20"/>
                  <w:szCs w:val="20"/>
                </w:rPr>
                <w:t>xib</w:t>
              </w:r>
              <w:proofErr w:type="spellEnd"/>
              <w:r w:rsidR="003A15AF">
                <w:rPr>
                  <w:rFonts w:ascii="Arial" w:hAnsi="Arial"/>
                  <w:sz w:val="20"/>
                  <w:szCs w:val="20"/>
                </w:rPr>
                <w:t xml:space="preserve"> </w:t>
              </w:r>
              <w:proofErr w:type="spellStart"/>
              <w:r w:rsidR="003A15AF">
                <w:rPr>
                  <w:rFonts w:ascii="Arial" w:hAnsi="Arial"/>
                  <w:sz w:val="20"/>
                  <w:szCs w:val="20"/>
                </w:rPr>
                <w:t>fwb</w:t>
              </w:r>
              <w:proofErr w:type="spellEnd"/>
              <w:r w:rsidR="003A15AF">
                <w:rPr>
                  <w:rFonts w:ascii="Arial" w:hAnsi="Arial"/>
                  <w:sz w:val="20"/>
                  <w:szCs w:val="20"/>
                </w:rPr>
                <w:t xml:space="preserve"> </w:t>
              </w:r>
            </w:ins>
            <w:ins w:id="553" w:author="Kaxiong" w:date="2021-05-28T21:56:00Z">
              <w:r w:rsidR="003A15AF">
                <w:rPr>
                  <w:rFonts w:ascii="Arial" w:hAnsi="Arial"/>
                  <w:sz w:val="20"/>
                  <w:szCs w:val="20"/>
                </w:rPr>
                <w:t>cov</w:t>
              </w:r>
            </w:ins>
            <w:ins w:id="554" w:author="Kaxiong" w:date="2021-05-28T21:55:00Z">
              <w:r w:rsidR="003A15AF">
                <w:rPr>
                  <w:rFonts w:ascii="Arial" w:hAnsi="Arial"/>
                  <w:sz w:val="20"/>
                  <w:szCs w:val="20"/>
                </w:rPr>
                <w:t xml:space="preserve"> </w:t>
              </w:r>
              <w:proofErr w:type="spellStart"/>
              <w:r w:rsidR="003A15AF">
                <w:rPr>
                  <w:rFonts w:ascii="Arial" w:hAnsi="Arial"/>
                  <w:sz w:val="20"/>
                  <w:szCs w:val="20"/>
                </w:rPr>
                <w:t>ntaub</w:t>
              </w:r>
              <w:proofErr w:type="spellEnd"/>
              <w:r w:rsidR="003A15AF">
                <w:rPr>
                  <w:rFonts w:ascii="Arial" w:hAnsi="Arial"/>
                  <w:sz w:val="20"/>
                  <w:szCs w:val="20"/>
                </w:rPr>
                <w:t xml:space="preserve"> </w:t>
              </w:r>
              <w:proofErr w:type="spellStart"/>
              <w:r w:rsidR="003A15AF">
                <w:rPr>
                  <w:rFonts w:ascii="Arial" w:hAnsi="Arial"/>
                  <w:sz w:val="20"/>
                  <w:szCs w:val="20"/>
                </w:rPr>
                <w:t>ntaw</w:t>
              </w:r>
            </w:ins>
            <w:ins w:id="555" w:author="Kaxiong" w:date="2021-05-28T21:56:00Z">
              <w:r w:rsidR="003A15AF">
                <w:rPr>
                  <w:rFonts w:ascii="Arial" w:hAnsi="Arial"/>
                  <w:sz w:val="20"/>
                  <w:szCs w:val="20"/>
                </w:rPr>
                <w:t>v</w:t>
              </w:r>
              <w:proofErr w:type="spellEnd"/>
              <w:r w:rsidR="003A15AF">
                <w:rPr>
                  <w:rFonts w:ascii="Arial" w:hAnsi="Arial"/>
                  <w:sz w:val="20"/>
                  <w:szCs w:val="20"/>
                </w:rPr>
                <w:t xml:space="preserve"> </w:t>
              </w:r>
              <w:proofErr w:type="spellStart"/>
              <w:r w:rsidR="003A15AF">
                <w:rPr>
                  <w:rFonts w:ascii="Arial" w:hAnsi="Arial"/>
                  <w:sz w:val="20"/>
                  <w:szCs w:val="20"/>
                </w:rPr>
                <w:t>khaws</w:t>
              </w:r>
              <w:proofErr w:type="spellEnd"/>
              <w:r w:rsidR="003A15AF">
                <w:rPr>
                  <w:rFonts w:ascii="Arial" w:hAnsi="Arial"/>
                  <w:sz w:val="20"/>
                  <w:szCs w:val="20"/>
                </w:rPr>
                <w:t xml:space="preserve"> </w:t>
              </w:r>
              <w:proofErr w:type="spellStart"/>
              <w:r w:rsidR="003A15AF">
                <w:rPr>
                  <w:rFonts w:ascii="Arial" w:hAnsi="Arial"/>
                  <w:sz w:val="20"/>
                  <w:szCs w:val="20"/>
                </w:rPr>
                <w:t>tseg</w:t>
              </w:r>
              <w:proofErr w:type="spellEnd"/>
              <w:r w:rsidR="003A15AF">
                <w:rPr>
                  <w:rFonts w:ascii="Arial" w:hAnsi="Arial"/>
                  <w:sz w:val="20"/>
                  <w:szCs w:val="20"/>
                </w:rPr>
                <w:t>.</w:t>
              </w:r>
            </w:ins>
            <w:del w:id="556" w:author="Kaxiong" w:date="2021-05-28T21:56:00Z">
              <w:r w:rsidR="006F545B" w:rsidRPr="006F545B" w:rsidDel="003A15AF">
                <w:rPr>
                  <w:rFonts w:ascii="Arial" w:hAnsi="Arial"/>
                  <w:sz w:val="20"/>
                  <w:szCs w:val="20"/>
                </w:rPr>
                <w:delText xml:space="preserve"> suav rau cov khoom siv sib faib, ntsuas</w:delText>
              </w:r>
              <w:r w:rsidR="00767C18" w:rsidDel="003A15AF">
                <w:rPr>
                  <w:rFonts w:ascii="Arial" w:hAnsi="Arial"/>
                  <w:sz w:val="20"/>
                  <w:szCs w:val="20"/>
                </w:rPr>
                <w:delText xml:space="preserve"> zeros</w:delText>
              </w:r>
              <w:r w:rsidR="006F545B" w:rsidRPr="006F545B" w:rsidDel="003A15AF">
                <w:rPr>
                  <w:rFonts w:ascii="Arial" w:hAnsi="Arial"/>
                  <w:sz w:val="20"/>
                  <w:szCs w:val="20"/>
                </w:rPr>
                <w:delText xml:space="preserve">, thiab siv </w:delText>
              </w:r>
              <w:r w:rsidR="009942FC" w:rsidDel="003A15AF">
                <w:rPr>
                  <w:rFonts w:ascii="Arial" w:hAnsi="Arial"/>
                  <w:sz w:val="20"/>
                  <w:szCs w:val="20"/>
                </w:rPr>
                <w:delText xml:space="preserve">zeros </w:delText>
              </w:r>
              <w:r w:rsidR="00A907BF" w:rsidDel="003A15AF">
                <w:rPr>
                  <w:rFonts w:ascii="Arial" w:hAnsi="Arial"/>
                  <w:sz w:val="20"/>
                  <w:szCs w:val="20"/>
                </w:rPr>
                <w:delText xml:space="preserve">lub laij </w:delText>
              </w:r>
              <w:r w:rsidR="006F545B" w:rsidRPr="006F545B" w:rsidDel="003A15AF">
                <w:rPr>
                  <w:rFonts w:ascii="Arial" w:hAnsi="Arial"/>
                  <w:sz w:val="20"/>
                  <w:szCs w:val="20"/>
                </w:rPr>
                <w:delText>lej los tsim cov duab ntxoo ntawm cov hauj</w:delText>
              </w:r>
              <w:r w:rsidR="00A907BF" w:rsidDel="003A15AF">
                <w:rPr>
                  <w:rFonts w:ascii="Arial" w:hAnsi="Arial"/>
                  <w:sz w:val="20"/>
                  <w:szCs w:val="20"/>
                </w:rPr>
                <w:delText xml:space="preserve"> </w:delText>
              </w:r>
              <w:r w:rsidR="006F545B" w:rsidRPr="006F545B" w:rsidDel="003A15AF">
                <w:rPr>
                  <w:rFonts w:ascii="Arial" w:hAnsi="Arial"/>
                  <w:sz w:val="20"/>
                  <w:szCs w:val="20"/>
                </w:rPr>
                <w:delText>lwm nrog tsawg kawg</w:delText>
              </w:r>
              <w:r w:rsidR="00A907BF" w:rsidDel="003A15AF">
                <w:rPr>
                  <w:rFonts w:ascii="Arial" w:hAnsi="Arial"/>
                  <w:sz w:val="20"/>
                  <w:szCs w:val="20"/>
                </w:rPr>
                <w:delText xml:space="preserve"> li</w:delText>
              </w:r>
              <w:r w:rsidR="006F545B" w:rsidRPr="006F545B" w:rsidDel="003A15AF">
                <w:rPr>
                  <w:rFonts w:ascii="Arial" w:hAnsi="Arial"/>
                  <w:sz w:val="20"/>
                  <w:szCs w:val="20"/>
                </w:rPr>
                <w:delText xml:space="preserve"> 90</w:delText>
              </w:r>
              <w:r w:rsidR="00A907BF" w:rsidDel="003A15AF">
                <w:rPr>
                  <w:rFonts w:ascii="Arial" w:hAnsi="Arial"/>
                  <w:sz w:val="20"/>
                  <w:szCs w:val="20"/>
                </w:rPr>
                <w:delText xml:space="preserve"> feem pua ntawm</w:delText>
              </w:r>
              <w:r w:rsidR="006F545B" w:rsidRPr="006F545B" w:rsidDel="003A15AF">
                <w:rPr>
                  <w:rFonts w:ascii="Arial" w:hAnsi="Arial"/>
                  <w:sz w:val="20"/>
                  <w:szCs w:val="20"/>
                </w:rPr>
                <w:delText xml:space="preserve"> qhov tseeb</w:delText>
              </w:r>
              <w:r w:rsidR="00A907BF" w:rsidDel="003A15AF">
                <w:rPr>
                  <w:rFonts w:ascii="Arial" w:hAnsi="Arial"/>
                  <w:sz w:val="20"/>
                  <w:szCs w:val="20"/>
                </w:rPr>
                <w:delText xml:space="preserve"> hauv</w:delText>
              </w:r>
              <w:r w:rsidR="006F545B" w:rsidRPr="006F545B" w:rsidDel="003A15AF">
                <w:rPr>
                  <w:rFonts w:ascii="Arial" w:hAnsi="Arial"/>
                  <w:sz w:val="20"/>
                  <w:szCs w:val="20"/>
                </w:rPr>
                <w:delText xml:space="preserve"> 4 ntawm tsib qhov kev sim raws li ntsuas los ntawm cov tub ntxhais kawm ua hauj</w:delText>
              </w:r>
              <w:r w:rsidR="00A907BF" w:rsidDel="003A15AF">
                <w:rPr>
                  <w:rFonts w:ascii="Arial" w:hAnsi="Arial"/>
                  <w:sz w:val="20"/>
                  <w:szCs w:val="20"/>
                </w:rPr>
                <w:delText xml:space="preserve"> </w:delText>
              </w:r>
              <w:r w:rsidR="006F545B" w:rsidRPr="006F545B" w:rsidDel="003A15AF">
                <w:rPr>
                  <w:rFonts w:ascii="Arial" w:hAnsi="Arial"/>
                  <w:sz w:val="20"/>
                  <w:szCs w:val="20"/>
                </w:rPr>
                <w:delText>lwm</w:delText>
              </w:r>
              <w:r w:rsidR="00A907BF" w:rsidDel="003A15AF">
                <w:rPr>
                  <w:rFonts w:ascii="Arial" w:hAnsi="Arial"/>
                  <w:sz w:val="20"/>
                  <w:szCs w:val="20"/>
                </w:rPr>
                <w:delText xml:space="preserve"> piv txwv</w:delText>
              </w:r>
              <w:r w:rsidR="006F545B" w:rsidRPr="006F545B" w:rsidDel="003A15AF">
                <w:rPr>
                  <w:rFonts w:ascii="Arial" w:hAnsi="Arial"/>
                  <w:sz w:val="20"/>
                  <w:szCs w:val="20"/>
                </w:rPr>
                <w:delText xml:space="preserve"> / xib fwb cov ntaub ntawv.</w:delText>
              </w:r>
            </w:del>
          </w:p>
          <w:p w14:paraId="6BE3E742" w14:textId="3C1F1E1A" w:rsidR="00C83F6D" w:rsidRPr="00E62049" w:rsidRDefault="00C83F6D" w:rsidP="00DA435C">
            <w:pPr>
              <w:rPr>
                <w:rFonts w:ascii="Arial" w:hAnsi="Arial"/>
                <w:sz w:val="20"/>
                <w:szCs w:val="20"/>
              </w:rPr>
            </w:pPr>
            <w:r w:rsidRPr="003C2CD7">
              <w:rPr>
                <w:noProof/>
              </w:rPr>
              <w:drawing>
                <wp:inline distT="0" distB="0" distL="0" distR="0" wp14:anchorId="3C02DCE2" wp14:editId="70503697">
                  <wp:extent cx="153670" cy="11938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cov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A4639D" w:rsidRPr="00A4639D">
              <w:rPr>
                <w:rFonts w:ascii="Arial" w:hAnsi="Arial"/>
                <w:sz w:val="20"/>
                <w:szCs w:val="20"/>
              </w:rPr>
              <w:t xml:space="preserve">A.APR.3 </w:t>
            </w:r>
            <w:proofErr w:type="spellStart"/>
            <w:r w:rsidR="00A4639D" w:rsidRPr="00A4639D">
              <w:rPr>
                <w:rFonts w:ascii="Arial" w:hAnsi="Arial"/>
                <w:sz w:val="20"/>
                <w:szCs w:val="20"/>
              </w:rPr>
              <w:t>Txheeb</w:t>
            </w:r>
            <w:proofErr w:type="spellEnd"/>
            <w:r w:rsidR="00A4639D" w:rsidRPr="00A4639D">
              <w:rPr>
                <w:rFonts w:ascii="Arial" w:hAnsi="Arial"/>
                <w:sz w:val="20"/>
                <w:szCs w:val="20"/>
              </w:rPr>
              <w:t xml:space="preserve"> </w:t>
            </w:r>
            <w:ins w:id="557" w:author="Kaxiong" w:date="2021-05-28T21:59:00Z">
              <w:r w:rsidR="00F35846">
                <w:rPr>
                  <w:rFonts w:ascii="Arial" w:hAnsi="Arial"/>
                  <w:sz w:val="20"/>
                  <w:szCs w:val="20"/>
                </w:rPr>
                <w:t xml:space="preserve">cov </w:t>
              </w:r>
              <w:proofErr w:type="spellStart"/>
              <w:r w:rsidR="00F35846">
                <w:rPr>
                  <w:rFonts w:ascii="Arial" w:hAnsi="Arial"/>
                  <w:sz w:val="20"/>
                  <w:szCs w:val="20"/>
                </w:rPr>
                <w:t>xum</w:t>
              </w:r>
              <w:proofErr w:type="spellEnd"/>
              <w:r w:rsidR="00F35846">
                <w:rPr>
                  <w:rFonts w:ascii="Arial" w:hAnsi="Arial"/>
                  <w:sz w:val="20"/>
                  <w:szCs w:val="20"/>
                </w:rPr>
                <w:t xml:space="preserve"> </w:t>
              </w:r>
              <w:proofErr w:type="spellStart"/>
              <w:r w:rsidR="00F35846">
                <w:rPr>
                  <w:rFonts w:ascii="Arial" w:hAnsi="Arial"/>
                  <w:sz w:val="20"/>
                  <w:szCs w:val="20"/>
                </w:rPr>
                <w:t>ntaw</w:t>
              </w:r>
            </w:ins>
            <w:ins w:id="558" w:author="Kaxiong" w:date="2021-05-28T22:00:00Z">
              <w:r w:rsidR="00F35846">
                <w:rPr>
                  <w:rFonts w:ascii="Arial" w:hAnsi="Arial"/>
                  <w:sz w:val="20"/>
                  <w:szCs w:val="20"/>
                </w:rPr>
                <w:t>m</w:t>
              </w:r>
              <w:proofErr w:type="spellEnd"/>
              <w:r w:rsidR="00F35846">
                <w:rPr>
                  <w:rFonts w:ascii="Arial" w:hAnsi="Arial"/>
                  <w:sz w:val="20"/>
                  <w:szCs w:val="20"/>
                </w:rPr>
                <w:t xml:space="preserve"> </w:t>
              </w:r>
            </w:ins>
            <w:ins w:id="559" w:author="Kaxiong" w:date="2021-05-28T22:05:00Z">
              <w:r w:rsidR="00093DBB">
                <w:rPr>
                  <w:rFonts w:ascii="Arial" w:hAnsi="Arial"/>
                  <w:sz w:val="20"/>
                  <w:szCs w:val="20"/>
                </w:rPr>
                <w:t xml:space="preserve">cov </w:t>
              </w:r>
              <w:proofErr w:type="spellStart"/>
              <w:r w:rsidR="00093DBB">
                <w:rPr>
                  <w:rFonts w:ascii="Arial" w:hAnsi="Arial"/>
                  <w:sz w:val="20"/>
                  <w:szCs w:val="20"/>
                </w:rPr>
                <w:t>l</w:t>
              </w:r>
            </w:ins>
            <w:ins w:id="560" w:author="Kaxiong" w:date="2021-05-28T22:06:00Z">
              <w:r w:rsidR="00093DBB">
                <w:rPr>
                  <w:rFonts w:ascii="Arial" w:hAnsi="Arial"/>
                  <w:sz w:val="20"/>
                  <w:szCs w:val="20"/>
                </w:rPr>
                <w:t>ej</w:t>
              </w:r>
              <w:proofErr w:type="spellEnd"/>
              <w:r w:rsidR="00093DBB">
                <w:rPr>
                  <w:rFonts w:ascii="Arial" w:hAnsi="Arial"/>
                  <w:sz w:val="20"/>
                  <w:szCs w:val="20"/>
                </w:rPr>
                <w:t xml:space="preserve"> </w:t>
              </w:r>
            </w:ins>
            <w:proofErr w:type="spellStart"/>
            <w:ins w:id="561" w:author="Kaxiong" w:date="2021-05-28T22:00:00Z">
              <w:r w:rsidR="00F35846">
                <w:rPr>
                  <w:rFonts w:ascii="Arial" w:hAnsi="Arial"/>
                  <w:sz w:val="20"/>
                  <w:szCs w:val="20"/>
                </w:rPr>
                <w:t>phab</w:t>
              </w:r>
              <w:proofErr w:type="spellEnd"/>
              <w:r w:rsidR="00F35846">
                <w:rPr>
                  <w:rFonts w:ascii="Arial" w:hAnsi="Arial"/>
                  <w:sz w:val="20"/>
                  <w:szCs w:val="20"/>
                </w:rPr>
                <w:t xml:space="preserve"> hub </w:t>
              </w:r>
              <w:proofErr w:type="spellStart"/>
              <w:r w:rsidR="00F35846">
                <w:rPr>
                  <w:rFonts w:ascii="Arial" w:hAnsi="Arial"/>
                  <w:sz w:val="20"/>
                  <w:szCs w:val="20"/>
                </w:rPr>
                <w:t>phauv</w:t>
              </w:r>
              <w:proofErr w:type="spellEnd"/>
              <w:r w:rsidR="00F35846">
                <w:rPr>
                  <w:rFonts w:ascii="Arial" w:hAnsi="Arial"/>
                  <w:sz w:val="20"/>
                  <w:szCs w:val="20"/>
                </w:rPr>
                <w:t xml:space="preserve"> (polynomials) </w:t>
              </w:r>
              <w:proofErr w:type="spellStart"/>
              <w:r w:rsidR="00F35846">
                <w:rPr>
                  <w:rFonts w:ascii="Arial" w:hAnsi="Arial"/>
                  <w:sz w:val="20"/>
                  <w:szCs w:val="20"/>
                </w:rPr>
                <w:t>thaum</w:t>
              </w:r>
              <w:proofErr w:type="spellEnd"/>
              <w:r w:rsidR="00F35846">
                <w:rPr>
                  <w:rFonts w:ascii="Arial" w:hAnsi="Arial"/>
                  <w:sz w:val="20"/>
                  <w:szCs w:val="20"/>
                </w:rPr>
                <w:t xml:space="preserve"> </w:t>
              </w:r>
              <w:proofErr w:type="spellStart"/>
              <w:r w:rsidR="00F35846">
                <w:rPr>
                  <w:rFonts w:ascii="Arial" w:hAnsi="Arial"/>
                  <w:sz w:val="20"/>
                  <w:szCs w:val="20"/>
                </w:rPr>
                <w:t>muaj</w:t>
              </w:r>
              <w:proofErr w:type="spellEnd"/>
              <w:r w:rsidR="00F35846">
                <w:rPr>
                  <w:rFonts w:ascii="Arial" w:hAnsi="Arial"/>
                  <w:sz w:val="20"/>
                  <w:szCs w:val="20"/>
                </w:rPr>
                <w:t xml:space="preserve"> cov </w:t>
              </w:r>
              <w:proofErr w:type="spellStart"/>
              <w:r w:rsidR="00F35846">
                <w:rPr>
                  <w:rFonts w:ascii="Arial" w:hAnsi="Arial"/>
                  <w:sz w:val="20"/>
                  <w:szCs w:val="20"/>
                </w:rPr>
                <w:t>kev</w:t>
              </w:r>
              <w:proofErr w:type="spellEnd"/>
              <w:r w:rsidR="00F35846">
                <w:rPr>
                  <w:rFonts w:ascii="Arial" w:hAnsi="Arial"/>
                  <w:sz w:val="20"/>
                  <w:szCs w:val="20"/>
                </w:rPr>
                <w:t xml:space="preserve"> </w:t>
              </w:r>
              <w:proofErr w:type="spellStart"/>
              <w:r w:rsidR="00F35846">
                <w:rPr>
                  <w:rFonts w:ascii="Arial" w:hAnsi="Arial"/>
                  <w:sz w:val="20"/>
                  <w:szCs w:val="20"/>
                </w:rPr>
                <w:t>ua</w:t>
              </w:r>
              <w:proofErr w:type="spellEnd"/>
              <w:r w:rsidR="00F35846">
                <w:rPr>
                  <w:rFonts w:ascii="Arial" w:hAnsi="Arial"/>
                  <w:sz w:val="20"/>
                  <w:szCs w:val="20"/>
                </w:rPr>
                <w:t xml:space="preserve"> </w:t>
              </w:r>
              <w:proofErr w:type="spellStart"/>
              <w:r w:rsidR="00F35846">
                <w:rPr>
                  <w:rFonts w:ascii="Arial" w:hAnsi="Arial"/>
                  <w:sz w:val="20"/>
                  <w:szCs w:val="20"/>
                </w:rPr>
                <w:t>lej</w:t>
              </w:r>
              <w:proofErr w:type="spellEnd"/>
              <w:r w:rsidR="00F35846">
                <w:rPr>
                  <w:rFonts w:ascii="Arial" w:hAnsi="Arial"/>
                  <w:sz w:val="20"/>
                  <w:szCs w:val="20"/>
                </w:rPr>
                <w:t xml:space="preserve"> </w:t>
              </w:r>
              <w:proofErr w:type="spellStart"/>
              <w:r w:rsidR="00F35846">
                <w:rPr>
                  <w:rFonts w:ascii="Arial" w:hAnsi="Arial"/>
                  <w:sz w:val="20"/>
                  <w:szCs w:val="20"/>
                </w:rPr>
                <w:t>uas</w:t>
              </w:r>
              <w:proofErr w:type="spellEnd"/>
              <w:r w:rsidR="00F35846">
                <w:rPr>
                  <w:rFonts w:ascii="Arial" w:hAnsi="Arial"/>
                  <w:sz w:val="20"/>
                  <w:szCs w:val="20"/>
                </w:rPr>
                <w:t xml:space="preserve"> </w:t>
              </w:r>
            </w:ins>
            <w:proofErr w:type="spellStart"/>
            <w:ins w:id="562" w:author="Kaxiong" w:date="2021-05-28T22:01:00Z">
              <w:r w:rsidR="00F35846">
                <w:rPr>
                  <w:rFonts w:ascii="Arial" w:hAnsi="Arial"/>
                  <w:sz w:val="20"/>
                  <w:szCs w:val="20"/>
                </w:rPr>
                <w:t>tsim</w:t>
              </w:r>
              <w:proofErr w:type="spellEnd"/>
              <w:r w:rsidR="00F35846">
                <w:rPr>
                  <w:rFonts w:ascii="Arial" w:hAnsi="Arial"/>
                  <w:sz w:val="20"/>
                  <w:szCs w:val="20"/>
                </w:rPr>
                <w:t xml:space="preserve"> </w:t>
              </w:r>
              <w:proofErr w:type="spellStart"/>
              <w:r w:rsidR="00F35846">
                <w:rPr>
                  <w:rFonts w:ascii="Arial" w:hAnsi="Arial"/>
                  <w:sz w:val="20"/>
                  <w:szCs w:val="20"/>
                </w:rPr>
                <w:t>nyog</w:t>
              </w:r>
              <w:proofErr w:type="spellEnd"/>
              <w:r w:rsidR="00F35846">
                <w:rPr>
                  <w:rFonts w:ascii="Arial" w:hAnsi="Arial"/>
                  <w:sz w:val="20"/>
                  <w:szCs w:val="20"/>
                </w:rPr>
                <w:t xml:space="preserve">, </w:t>
              </w:r>
              <w:proofErr w:type="spellStart"/>
              <w:r w:rsidR="00F35846">
                <w:rPr>
                  <w:rFonts w:ascii="Arial" w:hAnsi="Arial"/>
                  <w:sz w:val="20"/>
                  <w:szCs w:val="20"/>
                </w:rPr>
                <w:t>thiab</w:t>
              </w:r>
              <w:proofErr w:type="spellEnd"/>
              <w:r w:rsidR="00F35846">
                <w:rPr>
                  <w:rFonts w:ascii="Arial" w:hAnsi="Arial"/>
                  <w:sz w:val="20"/>
                  <w:szCs w:val="20"/>
                </w:rPr>
                <w:t xml:space="preserve"> </w:t>
              </w:r>
              <w:proofErr w:type="spellStart"/>
              <w:r w:rsidR="00F35846">
                <w:rPr>
                  <w:rFonts w:ascii="Arial" w:hAnsi="Arial"/>
                  <w:sz w:val="20"/>
                  <w:szCs w:val="20"/>
                </w:rPr>
                <w:t>siv</w:t>
              </w:r>
              <w:proofErr w:type="spellEnd"/>
              <w:r w:rsidR="00F35846">
                <w:rPr>
                  <w:rFonts w:ascii="Arial" w:hAnsi="Arial"/>
                  <w:sz w:val="20"/>
                  <w:szCs w:val="20"/>
                </w:rPr>
                <w:t xml:space="preserve"> co</w:t>
              </w:r>
            </w:ins>
            <w:ins w:id="563" w:author="Kaxiong" w:date="2021-05-28T22:02:00Z">
              <w:r w:rsidR="00F35846">
                <w:rPr>
                  <w:rFonts w:ascii="Arial" w:hAnsi="Arial"/>
                  <w:sz w:val="20"/>
                  <w:szCs w:val="20"/>
                </w:rPr>
                <w:t xml:space="preserve">v </w:t>
              </w:r>
              <w:proofErr w:type="spellStart"/>
              <w:r w:rsidR="00F35846">
                <w:rPr>
                  <w:rFonts w:ascii="Arial" w:hAnsi="Arial"/>
                  <w:sz w:val="20"/>
                  <w:szCs w:val="20"/>
                </w:rPr>
                <w:t>xum</w:t>
              </w:r>
              <w:proofErr w:type="spellEnd"/>
              <w:r w:rsidR="00F35846">
                <w:rPr>
                  <w:rFonts w:ascii="Arial" w:hAnsi="Arial"/>
                  <w:sz w:val="20"/>
                  <w:szCs w:val="20"/>
                </w:rPr>
                <w:t xml:space="preserve"> los </w:t>
              </w:r>
              <w:proofErr w:type="spellStart"/>
              <w:r w:rsidR="00F35846">
                <w:rPr>
                  <w:rFonts w:ascii="Arial" w:hAnsi="Arial"/>
                  <w:sz w:val="20"/>
                  <w:szCs w:val="20"/>
                </w:rPr>
                <w:t>tsim</w:t>
              </w:r>
              <w:proofErr w:type="spellEnd"/>
              <w:r w:rsidR="00F35846">
                <w:rPr>
                  <w:rFonts w:ascii="Arial" w:hAnsi="Arial"/>
                  <w:sz w:val="20"/>
                  <w:szCs w:val="20"/>
                </w:rPr>
                <w:t xml:space="preserve"> </w:t>
              </w:r>
              <w:proofErr w:type="spellStart"/>
              <w:r w:rsidR="00F35846">
                <w:rPr>
                  <w:rFonts w:ascii="Arial" w:hAnsi="Arial"/>
                  <w:sz w:val="20"/>
                  <w:szCs w:val="20"/>
                </w:rPr>
                <w:t>ib</w:t>
              </w:r>
              <w:proofErr w:type="spellEnd"/>
              <w:r w:rsidR="00F35846">
                <w:rPr>
                  <w:rFonts w:ascii="Arial" w:hAnsi="Arial"/>
                  <w:sz w:val="20"/>
                  <w:szCs w:val="20"/>
                </w:rPr>
                <w:t xml:space="preserve"> </w:t>
              </w:r>
              <w:proofErr w:type="spellStart"/>
              <w:r w:rsidR="00F35846">
                <w:rPr>
                  <w:rFonts w:ascii="Arial" w:hAnsi="Arial"/>
                  <w:sz w:val="20"/>
                  <w:szCs w:val="20"/>
                </w:rPr>
                <w:t>txoj</w:t>
              </w:r>
              <w:proofErr w:type="spellEnd"/>
              <w:r w:rsidR="00F35846">
                <w:rPr>
                  <w:rFonts w:ascii="Arial" w:hAnsi="Arial"/>
                  <w:sz w:val="20"/>
                  <w:szCs w:val="20"/>
                </w:rPr>
                <w:t xml:space="preserve"> </w:t>
              </w:r>
              <w:proofErr w:type="spellStart"/>
              <w:r w:rsidR="00F35846">
                <w:rPr>
                  <w:rFonts w:ascii="Arial" w:hAnsi="Arial"/>
                  <w:sz w:val="20"/>
                  <w:szCs w:val="20"/>
                </w:rPr>
                <w:t>kab</w:t>
              </w:r>
              <w:proofErr w:type="spellEnd"/>
              <w:r w:rsidR="00F35846">
                <w:rPr>
                  <w:rFonts w:ascii="Arial" w:hAnsi="Arial"/>
                  <w:sz w:val="20"/>
                  <w:szCs w:val="20"/>
                </w:rPr>
                <w:t xml:space="preserve"> </w:t>
              </w:r>
              <w:proofErr w:type="spellStart"/>
              <w:r w:rsidR="00F35846">
                <w:rPr>
                  <w:rFonts w:ascii="Arial" w:hAnsi="Arial"/>
                  <w:sz w:val="20"/>
                  <w:szCs w:val="20"/>
                </w:rPr>
                <w:t>nkhaus</w:t>
              </w:r>
              <w:proofErr w:type="spellEnd"/>
              <w:r w:rsidR="00F35846">
                <w:rPr>
                  <w:rFonts w:ascii="Arial" w:hAnsi="Arial"/>
                  <w:sz w:val="20"/>
                  <w:szCs w:val="20"/>
                </w:rPr>
                <w:t xml:space="preserve"> </w:t>
              </w:r>
              <w:proofErr w:type="spellStart"/>
              <w:r w:rsidR="00F35846">
                <w:rPr>
                  <w:rFonts w:ascii="Arial" w:hAnsi="Arial"/>
                  <w:sz w:val="20"/>
                  <w:szCs w:val="20"/>
                </w:rPr>
                <w:t>lem</w:t>
              </w:r>
              <w:proofErr w:type="spellEnd"/>
              <w:r w:rsidR="00F35846">
                <w:rPr>
                  <w:rFonts w:ascii="Arial" w:hAnsi="Arial"/>
                  <w:sz w:val="20"/>
                  <w:szCs w:val="20"/>
                </w:rPr>
                <w:t xml:space="preserve"> </w:t>
              </w:r>
              <w:proofErr w:type="spellStart"/>
              <w:r w:rsidR="00F35846">
                <w:rPr>
                  <w:rFonts w:ascii="Arial" w:hAnsi="Arial"/>
                  <w:sz w:val="20"/>
                  <w:szCs w:val="20"/>
                </w:rPr>
                <w:t>ntawm</w:t>
              </w:r>
              <w:proofErr w:type="spellEnd"/>
              <w:r w:rsidR="00F35846">
                <w:rPr>
                  <w:rFonts w:ascii="Arial" w:hAnsi="Arial"/>
                  <w:sz w:val="20"/>
                  <w:szCs w:val="20"/>
                </w:rPr>
                <w:t xml:space="preserve"> </w:t>
              </w:r>
              <w:proofErr w:type="spellStart"/>
              <w:r w:rsidR="00F35846">
                <w:rPr>
                  <w:rFonts w:ascii="Arial" w:hAnsi="Arial"/>
                  <w:sz w:val="20"/>
                  <w:szCs w:val="20"/>
                </w:rPr>
                <w:t>tas</w:t>
              </w:r>
              <w:proofErr w:type="spellEnd"/>
              <w:r w:rsidR="00F35846">
                <w:rPr>
                  <w:rFonts w:ascii="Arial" w:hAnsi="Arial"/>
                  <w:sz w:val="20"/>
                  <w:szCs w:val="20"/>
                </w:rPr>
                <w:t xml:space="preserve"> las </w:t>
              </w:r>
              <w:proofErr w:type="spellStart"/>
              <w:r w:rsidR="00F35846">
                <w:rPr>
                  <w:rFonts w:ascii="Arial" w:hAnsi="Arial"/>
                  <w:sz w:val="20"/>
                  <w:szCs w:val="20"/>
                </w:rPr>
                <w:t>uas</w:t>
              </w:r>
              <w:proofErr w:type="spellEnd"/>
              <w:r w:rsidR="00F35846">
                <w:rPr>
                  <w:rFonts w:ascii="Arial" w:hAnsi="Arial"/>
                  <w:sz w:val="20"/>
                  <w:szCs w:val="20"/>
                </w:rPr>
                <w:t xml:space="preserve"> tau </w:t>
              </w:r>
              <w:proofErr w:type="spellStart"/>
              <w:r w:rsidR="00F35846">
                <w:rPr>
                  <w:rFonts w:ascii="Arial" w:hAnsi="Arial"/>
                  <w:sz w:val="20"/>
                  <w:szCs w:val="20"/>
                </w:rPr>
                <w:t>muab</w:t>
              </w:r>
              <w:proofErr w:type="spellEnd"/>
              <w:r w:rsidR="00F35846">
                <w:rPr>
                  <w:rFonts w:ascii="Arial" w:hAnsi="Arial"/>
                  <w:sz w:val="20"/>
                  <w:szCs w:val="20"/>
                </w:rPr>
                <w:t xml:space="preserve"> los </w:t>
              </w:r>
              <w:proofErr w:type="spellStart"/>
              <w:r w:rsidR="00F35846">
                <w:rPr>
                  <w:rFonts w:ascii="Arial" w:hAnsi="Arial"/>
                  <w:sz w:val="20"/>
                  <w:szCs w:val="20"/>
                </w:rPr>
                <w:t>ntawm</w:t>
              </w:r>
              <w:proofErr w:type="spellEnd"/>
              <w:r w:rsidR="00F35846">
                <w:rPr>
                  <w:rFonts w:ascii="Arial" w:hAnsi="Arial"/>
                  <w:sz w:val="20"/>
                  <w:szCs w:val="20"/>
                </w:rPr>
                <w:t xml:space="preserve"> </w:t>
              </w:r>
            </w:ins>
            <w:proofErr w:type="spellStart"/>
            <w:ins w:id="564" w:author="Kaxiong" w:date="2021-05-28T22:06:00Z">
              <w:r w:rsidR="00093DBB">
                <w:rPr>
                  <w:rFonts w:ascii="Arial" w:hAnsi="Arial"/>
                  <w:sz w:val="20"/>
                  <w:szCs w:val="20"/>
                </w:rPr>
                <w:t>lej</w:t>
              </w:r>
              <w:proofErr w:type="spellEnd"/>
              <w:r w:rsidR="00093DBB">
                <w:rPr>
                  <w:rFonts w:ascii="Arial" w:hAnsi="Arial"/>
                  <w:sz w:val="20"/>
                  <w:szCs w:val="20"/>
                </w:rPr>
                <w:t xml:space="preserve"> </w:t>
              </w:r>
            </w:ins>
            <w:proofErr w:type="spellStart"/>
            <w:ins w:id="565" w:author="Kaxiong" w:date="2021-05-28T22:03:00Z">
              <w:r w:rsidR="00F35846">
                <w:rPr>
                  <w:rFonts w:ascii="Arial" w:hAnsi="Arial"/>
                  <w:sz w:val="20"/>
                  <w:szCs w:val="20"/>
                </w:rPr>
                <w:t>phab</w:t>
              </w:r>
              <w:proofErr w:type="spellEnd"/>
              <w:r w:rsidR="00F35846">
                <w:rPr>
                  <w:rFonts w:ascii="Arial" w:hAnsi="Arial"/>
                  <w:sz w:val="20"/>
                  <w:szCs w:val="20"/>
                </w:rPr>
                <w:t xml:space="preserve"> hub </w:t>
              </w:r>
              <w:proofErr w:type="spellStart"/>
              <w:r w:rsidR="00F35846">
                <w:rPr>
                  <w:rFonts w:ascii="Arial" w:hAnsi="Arial"/>
                  <w:sz w:val="20"/>
                  <w:szCs w:val="20"/>
                </w:rPr>
                <w:t>phauv</w:t>
              </w:r>
            </w:ins>
            <w:proofErr w:type="spellEnd"/>
            <w:ins w:id="566" w:author="Kaxiong" w:date="2021-05-28T22:04:00Z">
              <w:r w:rsidR="00F35846">
                <w:rPr>
                  <w:rFonts w:ascii="Arial" w:hAnsi="Arial"/>
                  <w:sz w:val="20"/>
                  <w:szCs w:val="20"/>
                </w:rPr>
                <w:t xml:space="preserve"> (polynomia</w:t>
              </w:r>
            </w:ins>
            <w:ins w:id="567" w:author="Kaxiong" w:date="2021-05-28T22:05:00Z">
              <w:r w:rsidR="00F35846">
                <w:rPr>
                  <w:rFonts w:ascii="Arial" w:hAnsi="Arial"/>
                  <w:sz w:val="20"/>
                  <w:szCs w:val="20"/>
                </w:rPr>
                <w:t>ls)</w:t>
              </w:r>
            </w:ins>
            <w:ins w:id="568" w:author="Kaxiong" w:date="2021-05-28T22:03:00Z">
              <w:r w:rsidR="00F35846">
                <w:rPr>
                  <w:rFonts w:ascii="Arial" w:hAnsi="Arial"/>
                  <w:sz w:val="20"/>
                  <w:szCs w:val="20"/>
                </w:rPr>
                <w:t>.</w:t>
              </w:r>
            </w:ins>
            <w:del w:id="569" w:author="Kaxiong" w:date="2021-05-28T22:06:00Z">
              <w:r w:rsidR="00A4639D" w:rsidRPr="00A4639D" w:rsidDel="00093DBB">
                <w:rPr>
                  <w:rFonts w:ascii="Arial" w:hAnsi="Arial"/>
                  <w:sz w:val="20"/>
                  <w:szCs w:val="20"/>
                </w:rPr>
                <w:delText xml:space="preserve">xyuas lub zeros ntawm </w:delText>
              </w:r>
              <w:r w:rsidR="003F4DBF" w:rsidDel="00093DBB">
                <w:rPr>
                  <w:rFonts w:ascii="Arial" w:hAnsi="Arial"/>
                  <w:sz w:val="20"/>
                  <w:szCs w:val="20"/>
                </w:rPr>
                <w:delText>cov qauv ntaub ntawv</w:delText>
              </w:r>
              <w:r w:rsidR="00A4639D" w:rsidRPr="00A4639D" w:rsidDel="00093DBB">
                <w:rPr>
                  <w:rFonts w:ascii="Arial" w:hAnsi="Arial"/>
                  <w:sz w:val="20"/>
                  <w:szCs w:val="20"/>
                </w:rPr>
                <w:delText xml:space="preserve"> thaum tsim nyog siv tau, thiab siv lub zeros tsim qhov duab ntxoo ntawm cov hauj</w:delText>
              </w:r>
              <w:r w:rsidR="003F4DBF" w:rsidDel="00093DBB">
                <w:rPr>
                  <w:rFonts w:ascii="Arial" w:hAnsi="Arial"/>
                  <w:sz w:val="20"/>
                  <w:szCs w:val="20"/>
                </w:rPr>
                <w:delText xml:space="preserve"> </w:delText>
              </w:r>
              <w:r w:rsidR="00A4639D" w:rsidRPr="00A4639D" w:rsidDel="00093DBB">
                <w:rPr>
                  <w:rFonts w:ascii="Arial" w:hAnsi="Arial"/>
                  <w:sz w:val="20"/>
                  <w:szCs w:val="20"/>
                </w:rPr>
                <w:delText xml:space="preserve">lwm uas txhais los ntawm </w:delText>
              </w:r>
              <w:r w:rsidR="003F4DBF" w:rsidDel="00093DBB">
                <w:rPr>
                  <w:rFonts w:ascii="Arial" w:hAnsi="Arial"/>
                  <w:sz w:val="20"/>
                  <w:szCs w:val="20"/>
                </w:rPr>
                <w:delText>cov qauv ntaub tawv</w:delText>
              </w:r>
              <w:r w:rsidR="00A4639D" w:rsidRPr="00A4639D" w:rsidDel="00093DBB">
                <w:rPr>
                  <w:rFonts w:ascii="Arial" w:hAnsi="Arial"/>
                  <w:sz w:val="20"/>
                  <w:szCs w:val="20"/>
                </w:rPr>
                <w:delText>.</w:delText>
              </w:r>
            </w:del>
          </w:p>
          <w:p w14:paraId="212BBA80" w14:textId="77777777" w:rsidR="00C83F6D" w:rsidRPr="00E62049" w:rsidRDefault="00C83F6D" w:rsidP="00DA435C">
            <w:pPr>
              <w:rPr>
                <w:rFonts w:ascii="Arial" w:hAnsi="Arial"/>
                <w:sz w:val="20"/>
                <w:szCs w:val="20"/>
              </w:rPr>
            </w:pPr>
            <w:r w:rsidRPr="00E62049">
              <w:rPr>
                <w:noProof/>
                <w:sz w:val="20"/>
                <w:szCs w:val="20"/>
              </w:rPr>
              <w:drawing>
                <wp:inline distT="0" distB="0" distL="0" distR="0" wp14:anchorId="20CC4812" wp14:editId="57F5A025">
                  <wp:extent cx="149225" cy="109220"/>
                  <wp:effectExtent l="0" t="0" r="3175" b="508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59E8D27" w14:textId="77777777" w:rsidR="00C83F6D" w:rsidRPr="00BB29BF" w:rsidRDefault="00C83F6D" w:rsidP="00DA435C">
            <w:pPr>
              <w:rPr>
                <w:rFonts w:ascii="Arial" w:hAnsi="Arial"/>
                <w:sz w:val="20"/>
                <w:szCs w:val="20"/>
              </w:rPr>
            </w:pPr>
            <w:r>
              <w:rPr>
                <w:noProof/>
              </w:rPr>
              <w:drawing>
                <wp:inline distT="0" distB="0" distL="0" distR="0" wp14:anchorId="050DA1D5" wp14:editId="77061B8D">
                  <wp:extent cx="149225" cy="109220"/>
                  <wp:effectExtent l="0" t="0" r="3175" b="508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E99E40A" w14:textId="79E0232F" w:rsidR="00C83F6D" w:rsidRPr="00BB29BF" w:rsidRDefault="00C83F6D" w:rsidP="00DA435C">
            <w:pPr>
              <w:rPr>
                <w:rFonts w:ascii="Arial" w:hAnsi="Arial"/>
                <w:sz w:val="20"/>
                <w:szCs w:val="20"/>
              </w:rPr>
            </w:pPr>
            <w:r w:rsidRPr="003C2CD7">
              <w:rPr>
                <w:noProof/>
              </w:rPr>
              <w:drawing>
                <wp:inline distT="0" distB="0" distL="0" distR="0" wp14:anchorId="54E0AA15" wp14:editId="60FA356B">
                  <wp:extent cx="145415" cy="111125"/>
                  <wp:effectExtent l="0" t="0" r="698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405BF2C0" wp14:editId="227C736A">
                  <wp:extent cx="149225" cy="109220"/>
                  <wp:effectExtent l="0" t="0" r="3175" b="508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0CE296E" w14:textId="3B438872" w:rsidR="00C83F6D" w:rsidRPr="00BB29BF" w:rsidRDefault="00C83F6D" w:rsidP="00DA435C">
            <w:pPr>
              <w:rPr>
                <w:rFonts w:ascii="Arial" w:hAnsi="Arial"/>
                <w:sz w:val="20"/>
                <w:szCs w:val="20"/>
              </w:rPr>
            </w:pPr>
            <w:r w:rsidRPr="003C2CD7">
              <w:rPr>
                <w:noProof/>
              </w:rPr>
              <w:drawing>
                <wp:inline distT="0" distB="0" distL="0" distR="0" wp14:anchorId="49E9DB9E" wp14:editId="393EDA25">
                  <wp:extent cx="145415" cy="111125"/>
                  <wp:effectExtent l="0" t="0" r="6985" b="317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1B645DCF" wp14:editId="746F9FCB">
                  <wp:extent cx="149225" cy="109220"/>
                  <wp:effectExtent l="0" t="0" r="3175" b="508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18139E" w14:textId="4DE0A4E0" w:rsidR="00C83F6D" w:rsidRPr="00BB29BF" w:rsidRDefault="00C83F6D"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AB60A3">
              <w:rPr>
                <w:rFonts w:ascii="Arial" w:hAnsi="Arial"/>
                <w:sz w:val="20"/>
                <w:szCs w:val="20"/>
              </w:rPr>
              <w:t xml:space="preserve">RSP </w:t>
            </w:r>
            <w:proofErr w:type="spellStart"/>
            <w:r w:rsidR="00AB60A3">
              <w:rPr>
                <w:rFonts w:ascii="Arial" w:hAnsi="Arial"/>
                <w:sz w:val="20"/>
                <w:szCs w:val="20"/>
              </w:rPr>
              <w:t>thiab</w:t>
            </w:r>
            <w:proofErr w:type="spellEnd"/>
            <w:r w:rsidR="00AB60A3">
              <w:rPr>
                <w:rFonts w:ascii="Arial" w:hAnsi="Arial"/>
                <w:sz w:val="20"/>
                <w:szCs w:val="20"/>
              </w:rPr>
              <w:t xml:space="preserve"> </w:t>
            </w:r>
            <w:proofErr w:type="spellStart"/>
            <w:r w:rsidR="00AB60A3">
              <w:rPr>
                <w:rFonts w:ascii="Arial" w:hAnsi="Arial"/>
                <w:sz w:val="20"/>
                <w:szCs w:val="20"/>
              </w:rPr>
              <w:t>tus</w:t>
            </w:r>
            <w:proofErr w:type="spellEnd"/>
            <w:r w:rsidR="00AB60A3">
              <w:rPr>
                <w:rFonts w:ascii="Arial" w:hAnsi="Arial"/>
                <w:sz w:val="20"/>
                <w:szCs w:val="20"/>
              </w:rPr>
              <w:t xml:space="preserve"> </w:t>
            </w:r>
            <w:proofErr w:type="spellStart"/>
            <w:r w:rsidR="00AB60A3">
              <w:rPr>
                <w:rFonts w:ascii="Arial" w:hAnsi="Arial"/>
                <w:sz w:val="20"/>
                <w:szCs w:val="20"/>
              </w:rPr>
              <w:t>Kws</w:t>
            </w:r>
            <w:proofErr w:type="spellEnd"/>
            <w:r w:rsidR="00AB60A3">
              <w:rPr>
                <w:rFonts w:ascii="Arial" w:hAnsi="Arial"/>
                <w:sz w:val="20"/>
                <w:szCs w:val="20"/>
              </w:rPr>
              <w:t xml:space="preserve"> </w:t>
            </w:r>
            <w:proofErr w:type="spellStart"/>
            <w:r w:rsidR="00AB60A3">
              <w:rPr>
                <w:rFonts w:ascii="Arial" w:hAnsi="Arial"/>
                <w:sz w:val="20"/>
                <w:szCs w:val="20"/>
              </w:rPr>
              <w:t>Qhia</w:t>
            </w:r>
            <w:proofErr w:type="spellEnd"/>
            <w:r w:rsidR="00AB60A3">
              <w:rPr>
                <w:rFonts w:ascii="Arial" w:hAnsi="Arial"/>
                <w:sz w:val="20"/>
                <w:szCs w:val="20"/>
              </w:rPr>
              <w:t xml:space="preserve"> </w:t>
            </w:r>
            <w:proofErr w:type="spellStart"/>
            <w:r w:rsidR="00AB60A3">
              <w:rPr>
                <w:rFonts w:ascii="Arial" w:hAnsi="Arial"/>
                <w:sz w:val="20"/>
                <w:szCs w:val="20"/>
              </w:rPr>
              <w:t>Ntawv</w:t>
            </w:r>
            <w:proofErr w:type="spellEnd"/>
            <w:r w:rsidR="00AB60A3">
              <w:rPr>
                <w:rFonts w:ascii="Arial" w:hAnsi="Arial"/>
                <w:sz w:val="20"/>
                <w:szCs w:val="20"/>
              </w:rPr>
              <w:t xml:space="preserve"> GE</w:t>
            </w:r>
          </w:p>
        </w:tc>
      </w:tr>
      <w:tr w:rsidR="00C83F6D" w:rsidRPr="00BB29BF" w14:paraId="1D0C254C" w14:textId="77777777" w:rsidTr="00DA435C">
        <w:trPr>
          <w:trHeight w:val="2829"/>
        </w:trPr>
        <w:tc>
          <w:tcPr>
            <w:tcW w:w="3673" w:type="dxa"/>
          </w:tcPr>
          <w:p w14:paraId="625CC783" w14:textId="1063CD4A" w:rsidR="00C83F6D" w:rsidRPr="00E3340D" w:rsidRDefault="00C83F6D" w:rsidP="00DA435C">
            <w:pPr>
              <w:rPr>
                <w:rFonts w:ascii="Arial" w:hAnsi="Arial"/>
                <w:b/>
                <w:bCs/>
                <w:sz w:val="20"/>
                <w:szCs w:val="20"/>
                <w:rPrChange w:id="570" w:author="Kaxiong" w:date="2021-05-29T22:20:00Z">
                  <w:rPr>
                    <w:rFonts w:ascii="Arial" w:hAnsi="Arial"/>
                    <w:sz w:val="20"/>
                    <w:szCs w:val="20"/>
                  </w:rPr>
                </w:rPrChange>
              </w:rPr>
            </w:pPr>
            <w:proofErr w:type="spellStart"/>
            <w:r w:rsidRPr="00BB29BF">
              <w:rPr>
                <w:rFonts w:ascii="Arial" w:hAnsi="Arial"/>
                <w:b/>
                <w:bCs/>
                <w:sz w:val="20"/>
                <w:szCs w:val="20"/>
              </w:rPr>
              <w:lastRenderedPageBreak/>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871ADB">
              <w:rPr>
                <w:rFonts w:ascii="Arial" w:hAnsi="Arial"/>
                <w:sz w:val="20"/>
                <w:szCs w:val="20"/>
              </w:rPr>
              <w:t>J</w:t>
            </w:r>
            <w:r w:rsidR="0015685F" w:rsidRPr="0015685F">
              <w:rPr>
                <w:rFonts w:ascii="Arial" w:hAnsi="Arial"/>
                <w:sz w:val="20"/>
                <w:szCs w:val="20"/>
              </w:rPr>
              <w:t xml:space="preserve">asmine </w:t>
            </w:r>
            <w:proofErr w:type="spellStart"/>
            <w:r w:rsidR="0015685F" w:rsidRPr="0015685F">
              <w:rPr>
                <w:rFonts w:ascii="Arial" w:hAnsi="Arial"/>
                <w:sz w:val="20"/>
                <w:szCs w:val="20"/>
              </w:rPr>
              <w:t>muaj</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peev</w:t>
            </w:r>
            <w:proofErr w:type="spellEnd"/>
            <w:r w:rsidR="0015685F" w:rsidRPr="0015685F">
              <w:rPr>
                <w:rFonts w:ascii="Arial" w:hAnsi="Arial"/>
                <w:sz w:val="20"/>
                <w:szCs w:val="20"/>
              </w:rPr>
              <w:t xml:space="preserve"> </w:t>
            </w:r>
            <w:proofErr w:type="spellStart"/>
            <w:ins w:id="571" w:author="Kaxiong" w:date="2021-05-28T21:36:00Z">
              <w:r w:rsidR="00594FF9">
                <w:rPr>
                  <w:rFonts w:ascii="Arial" w:hAnsi="Arial"/>
                  <w:sz w:val="20"/>
                  <w:szCs w:val="20"/>
                </w:rPr>
                <w:t>keb</w:t>
              </w:r>
              <w:proofErr w:type="spellEnd"/>
              <w:r w:rsidR="00594FF9">
                <w:rPr>
                  <w:rFonts w:ascii="Arial" w:hAnsi="Arial"/>
                  <w:sz w:val="20"/>
                  <w:szCs w:val="20"/>
                </w:rPr>
                <w:t xml:space="preserve"> tau cov </w:t>
              </w:r>
              <w:proofErr w:type="spellStart"/>
              <w:r w:rsidR="00594FF9">
                <w:rPr>
                  <w:rFonts w:ascii="Arial" w:hAnsi="Arial"/>
                  <w:sz w:val="20"/>
                  <w:szCs w:val="20"/>
                </w:rPr>
                <w:t>xoom</w:t>
              </w:r>
              <w:proofErr w:type="spellEnd"/>
              <w:r w:rsidR="00594FF9">
                <w:rPr>
                  <w:rFonts w:ascii="Arial" w:hAnsi="Arial"/>
                  <w:sz w:val="20"/>
                  <w:szCs w:val="20"/>
                </w:rPr>
                <w:t xml:space="preserve"> </w:t>
              </w:r>
              <w:proofErr w:type="spellStart"/>
              <w:r w:rsidR="00594FF9">
                <w:rPr>
                  <w:rFonts w:ascii="Arial" w:hAnsi="Arial"/>
                  <w:sz w:val="20"/>
                  <w:szCs w:val="20"/>
                </w:rPr>
                <w:t>phoom</w:t>
              </w:r>
              <w:proofErr w:type="spellEnd"/>
              <w:r w:rsidR="00594FF9">
                <w:rPr>
                  <w:rFonts w:ascii="Arial" w:hAnsi="Arial"/>
                  <w:sz w:val="20"/>
                  <w:szCs w:val="20"/>
                </w:rPr>
                <w:t xml:space="preserve"> </w:t>
              </w:r>
            </w:ins>
            <w:proofErr w:type="spellStart"/>
            <w:ins w:id="572" w:author="Kaxiong" w:date="2021-05-28T21:40:00Z">
              <w:r w:rsidR="00594FF9">
                <w:rPr>
                  <w:rFonts w:ascii="Arial" w:hAnsi="Arial"/>
                  <w:sz w:val="20"/>
                  <w:szCs w:val="20"/>
                </w:rPr>
                <w:t>thiab</w:t>
              </w:r>
              <w:proofErr w:type="spellEnd"/>
              <w:r w:rsidR="00594FF9">
                <w:rPr>
                  <w:rFonts w:ascii="Arial" w:hAnsi="Arial"/>
                  <w:sz w:val="20"/>
                  <w:szCs w:val="20"/>
                </w:rPr>
                <w:t xml:space="preserve"> ab </w:t>
              </w:r>
              <w:proofErr w:type="spellStart"/>
              <w:r w:rsidR="00594FF9">
                <w:rPr>
                  <w:rFonts w:ascii="Arial" w:hAnsi="Arial"/>
                  <w:sz w:val="20"/>
                  <w:szCs w:val="20"/>
                </w:rPr>
                <w:t>xoom</w:t>
              </w:r>
              <w:proofErr w:type="spellEnd"/>
              <w:r w:rsidR="00594FF9">
                <w:rPr>
                  <w:rFonts w:ascii="Arial" w:hAnsi="Arial"/>
                  <w:sz w:val="20"/>
                  <w:szCs w:val="20"/>
                </w:rPr>
                <w:t xml:space="preserve"> </w:t>
              </w:r>
              <w:proofErr w:type="spellStart"/>
              <w:r w:rsidR="00594FF9">
                <w:rPr>
                  <w:rFonts w:ascii="Arial" w:hAnsi="Arial"/>
                  <w:sz w:val="20"/>
                  <w:szCs w:val="20"/>
                </w:rPr>
                <w:t>phoom</w:t>
              </w:r>
              <w:proofErr w:type="spellEnd"/>
              <w:r w:rsidR="00594FF9">
                <w:rPr>
                  <w:rFonts w:ascii="Arial" w:hAnsi="Arial"/>
                  <w:sz w:val="20"/>
                  <w:szCs w:val="20"/>
                </w:rPr>
                <w:t xml:space="preserve"> </w:t>
              </w:r>
            </w:ins>
            <w:proofErr w:type="spellStart"/>
            <w:ins w:id="573" w:author="Kaxiong" w:date="2021-05-28T21:37:00Z">
              <w:r w:rsidR="00594FF9">
                <w:rPr>
                  <w:rFonts w:ascii="Arial" w:hAnsi="Arial"/>
                  <w:sz w:val="20"/>
                  <w:szCs w:val="20"/>
                </w:rPr>
                <w:t>uas</w:t>
              </w:r>
              <w:proofErr w:type="spellEnd"/>
              <w:r w:rsidR="00594FF9">
                <w:rPr>
                  <w:rFonts w:ascii="Arial" w:hAnsi="Arial"/>
                  <w:sz w:val="20"/>
                  <w:szCs w:val="20"/>
                </w:rPr>
                <w:t xml:space="preserve"> </w:t>
              </w:r>
              <w:proofErr w:type="spellStart"/>
              <w:r w:rsidR="00594FF9">
                <w:rPr>
                  <w:rFonts w:ascii="Arial" w:hAnsi="Arial"/>
                  <w:sz w:val="20"/>
                  <w:szCs w:val="20"/>
                </w:rPr>
                <w:t>muaj</w:t>
              </w:r>
              <w:proofErr w:type="spellEnd"/>
              <w:r w:rsidR="00594FF9">
                <w:rPr>
                  <w:rFonts w:ascii="Arial" w:hAnsi="Arial"/>
                  <w:sz w:val="20"/>
                  <w:szCs w:val="20"/>
                </w:rPr>
                <w:t xml:space="preserve"> </w:t>
              </w:r>
              <w:proofErr w:type="spellStart"/>
              <w:r w:rsidR="00594FF9">
                <w:rPr>
                  <w:rFonts w:ascii="Arial" w:hAnsi="Arial"/>
                  <w:sz w:val="20"/>
                  <w:szCs w:val="20"/>
                </w:rPr>
                <w:t>ib</w:t>
              </w:r>
              <w:proofErr w:type="spellEnd"/>
              <w:r w:rsidR="00594FF9">
                <w:rPr>
                  <w:rFonts w:ascii="Arial" w:hAnsi="Arial"/>
                  <w:sz w:val="20"/>
                  <w:szCs w:val="20"/>
                </w:rPr>
                <w:t xml:space="preserve"> tug </w:t>
              </w:r>
              <w:proofErr w:type="spellStart"/>
              <w:r w:rsidR="00594FF9">
                <w:rPr>
                  <w:rFonts w:ascii="Arial" w:hAnsi="Arial"/>
                  <w:sz w:val="20"/>
                  <w:szCs w:val="20"/>
                </w:rPr>
                <w:t>hloov</w:t>
              </w:r>
              <w:proofErr w:type="spellEnd"/>
              <w:r w:rsidR="00594FF9">
                <w:rPr>
                  <w:rFonts w:ascii="Arial" w:hAnsi="Arial"/>
                  <w:sz w:val="20"/>
                  <w:szCs w:val="20"/>
                </w:rPr>
                <w:t xml:space="preserve"> </w:t>
              </w:r>
              <w:proofErr w:type="spellStart"/>
              <w:r w:rsidR="00594FF9">
                <w:rPr>
                  <w:rFonts w:ascii="Arial" w:hAnsi="Arial"/>
                  <w:sz w:val="20"/>
                  <w:szCs w:val="20"/>
                </w:rPr>
                <w:t>pauv</w:t>
              </w:r>
              <w:proofErr w:type="spellEnd"/>
              <w:r w:rsidR="00594FF9">
                <w:rPr>
                  <w:rFonts w:ascii="Arial" w:hAnsi="Arial"/>
                  <w:sz w:val="20"/>
                  <w:szCs w:val="20"/>
                </w:rPr>
                <w:t xml:space="preserve"> </w:t>
              </w:r>
            </w:ins>
            <w:proofErr w:type="spellStart"/>
            <w:ins w:id="574" w:author="Kaxiong" w:date="2021-05-28T21:38:00Z">
              <w:r w:rsidR="00594FF9">
                <w:rPr>
                  <w:rFonts w:ascii="Arial" w:hAnsi="Arial"/>
                  <w:sz w:val="20"/>
                  <w:szCs w:val="20"/>
                </w:rPr>
                <w:t>txog</w:t>
              </w:r>
              <w:proofErr w:type="spellEnd"/>
              <w:r w:rsidR="00594FF9">
                <w:rPr>
                  <w:rFonts w:ascii="Arial" w:hAnsi="Arial"/>
                  <w:sz w:val="20"/>
                  <w:szCs w:val="20"/>
                </w:rPr>
                <w:t xml:space="preserve"> </w:t>
              </w:r>
            </w:ins>
            <w:proofErr w:type="spellStart"/>
            <w:ins w:id="575" w:author="Kaxiong" w:date="2021-05-28T21:39:00Z">
              <w:r w:rsidR="00594FF9">
                <w:rPr>
                  <w:rFonts w:ascii="Arial" w:hAnsi="Arial"/>
                  <w:sz w:val="20"/>
                  <w:szCs w:val="20"/>
                </w:rPr>
                <w:t>ntawm</w:t>
              </w:r>
              <w:proofErr w:type="spellEnd"/>
              <w:r w:rsidR="00594FF9">
                <w:rPr>
                  <w:rFonts w:ascii="Arial" w:hAnsi="Arial"/>
                  <w:sz w:val="20"/>
                  <w:szCs w:val="20"/>
                </w:rPr>
                <w:t xml:space="preserve"> </w:t>
              </w:r>
              <w:proofErr w:type="spellStart"/>
              <w:r w:rsidR="00594FF9">
                <w:rPr>
                  <w:rFonts w:ascii="Arial" w:hAnsi="Arial"/>
                  <w:sz w:val="20"/>
                  <w:szCs w:val="20"/>
                </w:rPr>
                <w:t>txoj</w:t>
              </w:r>
              <w:proofErr w:type="spellEnd"/>
              <w:r w:rsidR="00594FF9">
                <w:rPr>
                  <w:rFonts w:ascii="Arial" w:hAnsi="Arial"/>
                  <w:sz w:val="20"/>
                  <w:szCs w:val="20"/>
                </w:rPr>
                <w:t xml:space="preserve"> </w:t>
              </w:r>
              <w:proofErr w:type="spellStart"/>
              <w:r w:rsidR="00594FF9">
                <w:rPr>
                  <w:rFonts w:ascii="Arial" w:hAnsi="Arial"/>
                  <w:sz w:val="20"/>
                  <w:szCs w:val="20"/>
                </w:rPr>
                <w:t>kab</w:t>
              </w:r>
              <w:proofErr w:type="spellEnd"/>
              <w:r w:rsidR="00594FF9">
                <w:rPr>
                  <w:rFonts w:ascii="Arial" w:hAnsi="Arial"/>
                  <w:sz w:val="20"/>
                  <w:szCs w:val="20"/>
                </w:rPr>
                <w:t xml:space="preserve"> </w:t>
              </w:r>
              <w:proofErr w:type="spellStart"/>
              <w:r w:rsidR="00594FF9">
                <w:rPr>
                  <w:rFonts w:ascii="Arial" w:hAnsi="Arial"/>
                  <w:sz w:val="20"/>
                  <w:szCs w:val="20"/>
                </w:rPr>
                <w:t>ncaj</w:t>
              </w:r>
              <w:proofErr w:type="spellEnd"/>
              <w:r w:rsidR="00594FF9">
                <w:rPr>
                  <w:rFonts w:ascii="Arial" w:hAnsi="Arial"/>
                  <w:sz w:val="20"/>
                  <w:szCs w:val="20"/>
                </w:rPr>
                <w:t xml:space="preserve"> </w:t>
              </w:r>
            </w:ins>
            <w:ins w:id="576" w:author="Kaxiong" w:date="2021-05-28T21:36:00Z">
              <w:r w:rsidR="00594FF9">
                <w:rPr>
                  <w:rFonts w:ascii="Arial" w:hAnsi="Arial"/>
                  <w:sz w:val="20"/>
                  <w:szCs w:val="20"/>
                </w:rPr>
                <w:t>(</w:t>
              </w:r>
            </w:ins>
            <w:ins w:id="577" w:author="Kaxiong" w:date="2021-05-28T21:39:00Z">
              <w:r w:rsidR="00594FF9">
                <w:rPr>
                  <w:rFonts w:ascii="Arial" w:hAnsi="Arial"/>
                  <w:sz w:val="20"/>
                  <w:szCs w:val="20"/>
                </w:rPr>
                <w:t>variable linear equations</w:t>
              </w:r>
            </w:ins>
            <w:ins w:id="578" w:author="Kaxiong" w:date="2021-05-28T21:40:00Z">
              <w:r w:rsidR="00594FF9">
                <w:rPr>
                  <w:rFonts w:ascii="Arial" w:hAnsi="Arial"/>
                  <w:sz w:val="20"/>
                  <w:szCs w:val="20"/>
                </w:rPr>
                <w:t xml:space="preserve"> and inequalities</w:t>
              </w:r>
            </w:ins>
            <w:ins w:id="579" w:author="Kaxiong" w:date="2021-05-28T21:39:00Z">
              <w:r w:rsidR="00594FF9">
                <w:rPr>
                  <w:rFonts w:ascii="Arial" w:hAnsi="Arial"/>
                  <w:sz w:val="20"/>
                  <w:szCs w:val="20"/>
                </w:rPr>
                <w:t>)</w:t>
              </w:r>
            </w:ins>
            <w:ins w:id="580" w:author="Kaxiong" w:date="2021-05-28T21:41:00Z">
              <w:r w:rsidR="00594FF9">
                <w:rPr>
                  <w:rFonts w:ascii="Arial" w:hAnsi="Arial"/>
                  <w:sz w:val="20"/>
                  <w:szCs w:val="20"/>
                </w:rPr>
                <w:t xml:space="preserve">, </w:t>
              </w:r>
            </w:ins>
            <w:proofErr w:type="spellStart"/>
            <w:ins w:id="581" w:author="Kaxiong" w:date="2021-05-28T21:42:00Z">
              <w:r w:rsidR="00594FF9">
                <w:rPr>
                  <w:rFonts w:ascii="Arial" w:hAnsi="Arial"/>
                  <w:sz w:val="20"/>
                  <w:szCs w:val="20"/>
                </w:rPr>
                <w:t>kev</w:t>
              </w:r>
              <w:proofErr w:type="spellEnd"/>
              <w:r w:rsidR="00594FF9">
                <w:rPr>
                  <w:rFonts w:ascii="Arial" w:hAnsi="Arial"/>
                  <w:sz w:val="20"/>
                  <w:szCs w:val="20"/>
                </w:rPr>
                <w:t xml:space="preserve"> </w:t>
              </w:r>
              <w:proofErr w:type="spellStart"/>
              <w:r w:rsidR="00594FF9">
                <w:rPr>
                  <w:rFonts w:ascii="Arial" w:hAnsi="Arial"/>
                  <w:sz w:val="20"/>
                  <w:szCs w:val="20"/>
                </w:rPr>
                <w:t>txheeb</w:t>
              </w:r>
              <w:proofErr w:type="spellEnd"/>
              <w:r w:rsidR="00594FF9">
                <w:rPr>
                  <w:rFonts w:ascii="Arial" w:hAnsi="Arial"/>
                  <w:sz w:val="20"/>
                  <w:szCs w:val="20"/>
                </w:rPr>
                <w:t xml:space="preserve"> tau cov </w:t>
              </w:r>
              <w:proofErr w:type="spellStart"/>
              <w:r w:rsidR="00594FF9">
                <w:rPr>
                  <w:rFonts w:ascii="Arial" w:hAnsi="Arial"/>
                  <w:sz w:val="20"/>
                  <w:szCs w:val="20"/>
                </w:rPr>
                <w:t>zauv</w:t>
              </w:r>
              <w:proofErr w:type="spellEnd"/>
              <w:r w:rsidR="00594FF9">
                <w:rPr>
                  <w:rFonts w:ascii="Arial" w:hAnsi="Arial"/>
                  <w:sz w:val="20"/>
                  <w:szCs w:val="20"/>
                </w:rPr>
                <w:t xml:space="preserve"> </w:t>
              </w:r>
              <w:proofErr w:type="spellStart"/>
              <w:r w:rsidR="00594FF9">
                <w:rPr>
                  <w:rFonts w:ascii="Arial" w:hAnsi="Arial"/>
                  <w:sz w:val="20"/>
                  <w:szCs w:val="20"/>
                </w:rPr>
                <w:t>nrog</w:t>
              </w:r>
              <w:proofErr w:type="spellEnd"/>
              <w:r w:rsidR="00594FF9">
                <w:rPr>
                  <w:rFonts w:ascii="Arial" w:hAnsi="Arial"/>
                  <w:sz w:val="20"/>
                  <w:szCs w:val="20"/>
                </w:rPr>
                <w:t xml:space="preserve"> </w:t>
              </w:r>
              <w:proofErr w:type="spellStart"/>
              <w:r w:rsidR="00594FF9">
                <w:rPr>
                  <w:rFonts w:ascii="Arial" w:hAnsi="Arial"/>
                  <w:sz w:val="20"/>
                  <w:szCs w:val="20"/>
                </w:rPr>
                <w:t>rau</w:t>
              </w:r>
              <w:proofErr w:type="spellEnd"/>
              <w:r w:rsidR="00594FF9">
                <w:rPr>
                  <w:rFonts w:ascii="Arial" w:hAnsi="Arial"/>
                  <w:sz w:val="20"/>
                  <w:szCs w:val="20"/>
                </w:rPr>
                <w:t xml:space="preserve"> 80</w:t>
              </w:r>
            </w:ins>
            <w:ins w:id="582" w:author="Kaxiong" w:date="2021-05-28T21:43:00Z">
              <w:r w:rsidR="00594FF9">
                <w:rPr>
                  <w:rFonts w:ascii="Arial" w:hAnsi="Arial"/>
                  <w:sz w:val="20"/>
                  <w:szCs w:val="20"/>
                </w:rPr>
                <w:t>%.</w:t>
              </w:r>
            </w:ins>
            <w:del w:id="583" w:author="Kaxiong" w:date="2021-05-28T21:45:00Z">
              <w:r w:rsidR="0015685F" w:rsidRPr="0015685F" w:rsidDel="00004C68">
                <w:rPr>
                  <w:rFonts w:ascii="Arial" w:hAnsi="Arial"/>
                  <w:sz w:val="20"/>
                  <w:szCs w:val="20"/>
                </w:rPr>
                <w:delText xml:space="preserve">xwm daws tau ib qho </w:delText>
              </w:r>
              <w:r w:rsidR="0015685F" w:rsidDel="00004C68">
                <w:rPr>
                  <w:rFonts w:ascii="Arial" w:hAnsi="Arial"/>
                  <w:sz w:val="20"/>
                  <w:szCs w:val="20"/>
                </w:rPr>
                <w:delText>teeb meem ntawm cov lus nug</w:delText>
              </w:r>
              <w:r w:rsidR="0015685F" w:rsidRPr="0015685F" w:rsidDel="00004C68">
                <w:rPr>
                  <w:rFonts w:ascii="Arial" w:hAnsi="Arial"/>
                  <w:sz w:val="20"/>
                  <w:szCs w:val="20"/>
                </w:rPr>
                <w:delText xml:space="preserve"> thiab qhov tsis sib txig, txheeb xyuas cov sib npaug nrog 80</w:delText>
              </w:r>
              <w:r w:rsidR="0015685F" w:rsidDel="00004C68">
                <w:rPr>
                  <w:rFonts w:ascii="Arial" w:hAnsi="Arial"/>
                  <w:sz w:val="20"/>
                  <w:szCs w:val="20"/>
                </w:rPr>
                <w:delText xml:space="preserve"> feem puas</w:delText>
              </w:r>
            </w:del>
          </w:p>
          <w:p w14:paraId="1C5ED6D7" w14:textId="77777777" w:rsidR="00C83F6D" w:rsidRPr="00BB29BF" w:rsidRDefault="00C83F6D" w:rsidP="00DA435C">
            <w:pPr>
              <w:jc w:val="both"/>
              <w:rPr>
                <w:rFonts w:ascii="Arial" w:hAnsi="Arial"/>
                <w:sz w:val="20"/>
                <w:szCs w:val="20"/>
              </w:rPr>
            </w:pPr>
          </w:p>
        </w:tc>
        <w:tc>
          <w:tcPr>
            <w:tcW w:w="6783" w:type="dxa"/>
            <w:vMerge/>
          </w:tcPr>
          <w:p w14:paraId="7D64BF4F" w14:textId="77777777" w:rsidR="00C83F6D" w:rsidRPr="00BB29BF" w:rsidRDefault="00C83F6D" w:rsidP="00DA435C">
            <w:pPr>
              <w:rPr>
                <w:rFonts w:ascii="Arial" w:hAnsi="Arial"/>
                <w:sz w:val="20"/>
                <w:szCs w:val="20"/>
              </w:rPr>
            </w:pPr>
          </w:p>
        </w:tc>
      </w:tr>
    </w:tbl>
    <w:p w14:paraId="75FFA827" w14:textId="5A7BC5D7"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del w:id="584" w:author="Kaxiong" w:date="2021-05-28T17:51:00Z">
        <w:r w:rsidDel="00D769AF">
          <w:rPr>
            <w:rFonts w:ascii="Arial" w:hAnsi="Arial"/>
            <w:sz w:val="20"/>
            <w:szCs w:val="20"/>
          </w:rPr>
          <w:delText>Txog Hnub Tim</w:delText>
        </w:r>
      </w:del>
      <w:ins w:id="585"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11/11/2021</w:t>
      </w:r>
      <w:r w:rsidRPr="003F7065">
        <w:rPr>
          <w:rFonts w:ascii="Arial" w:hAnsi="Arial"/>
          <w:sz w:val="20"/>
          <w:szCs w:val="20"/>
        </w:rPr>
        <w:t>,</w:t>
      </w:r>
      <w:r w:rsidR="004C48C7">
        <w:rPr>
          <w:rFonts w:ascii="Arial" w:hAnsi="Arial"/>
          <w:sz w:val="20"/>
          <w:szCs w:val="20"/>
        </w:rPr>
        <w:t xml:space="preserve"> </w:t>
      </w:r>
      <w:ins w:id="586" w:author="Kaxiong" w:date="2021-05-28T22:08:00Z">
        <w:r w:rsidR="00093DBB">
          <w:rPr>
            <w:rFonts w:ascii="Arial" w:hAnsi="Arial"/>
            <w:sz w:val="20"/>
            <w:szCs w:val="20"/>
          </w:rPr>
          <w:t xml:space="preserve">tau </w:t>
        </w:r>
      </w:ins>
      <w:proofErr w:type="spellStart"/>
      <w:r w:rsidR="004C48C7" w:rsidRPr="006F545B">
        <w:rPr>
          <w:rFonts w:ascii="Arial" w:hAnsi="Arial"/>
          <w:sz w:val="20"/>
          <w:szCs w:val="20"/>
        </w:rPr>
        <w:t>muab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laij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cov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ins w:id="587" w:author="Kaxiong" w:date="2021-05-28T22:08:00Z">
        <w:r w:rsidR="00093DBB">
          <w:rPr>
            <w:rFonts w:ascii="Arial" w:hAnsi="Arial"/>
            <w:sz w:val="20"/>
            <w:szCs w:val="20"/>
          </w:rPr>
          <w:t xml:space="preserve">tau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cov</w:t>
        </w:r>
      </w:ins>
      <w:del w:id="588" w:author="Kaxiong" w:date="2021-05-28T22:08:00Z">
        <w:r w:rsidR="004C48C7" w:rsidRPr="006F545B" w:rsidDel="00093DBB">
          <w:rPr>
            <w:rFonts w:ascii="Arial" w:hAnsi="Arial"/>
            <w:sz w:val="20"/>
            <w:szCs w:val="20"/>
          </w:rPr>
          <w:delText>sau</w:delText>
        </w:r>
      </w:del>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ins w:id="589" w:author="Kaxiong" w:date="2021-05-28T22:08:00Z">
        <w:r w:rsidR="00093DBB">
          <w:rPr>
            <w:rFonts w:ascii="Arial" w:hAnsi="Arial"/>
            <w:sz w:val="20"/>
            <w:szCs w:val="20"/>
          </w:rPr>
          <w:t xml:space="preserve"> </w:t>
        </w:r>
        <w:proofErr w:type="spellStart"/>
        <w:r w:rsidR="00093DBB">
          <w:rPr>
            <w:rFonts w:ascii="Arial" w:hAnsi="Arial"/>
            <w:sz w:val="20"/>
            <w:szCs w:val="20"/>
          </w:rPr>
          <w:t>sau</w:t>
        </w:r>
      </w:ins>
      <w:proofErr w:type="spellEnd"/>
      <w:r w:rsidR="004C48C7" w:rsidRPr="006F545B">
        <w:rPr>
          <w:rFonts w:ascii="Arial" w:hAnsi="Arial"/>
          <w:sz w:val="20"/>
          <w:szCs w:val="20"/>
        </w:rPr>
        <w:t xml:space="preserve">, Jasmine </w:t>
      </w:r>
      <w:proofErr w:type="spellStart"/>
      <w:r w:rsidR="004C48C7" w:rsidRPr="006F545B">
        <w:rPr>
          <w:rFonts w:ascii="Arial" w:hAnsi="Arial"/>
          <w:sz w:val="20"/>
          <w:szCs w:val="20"/>
        </w:rPr>
        <w:t>yuav</w:t>
      </w:r>
      <w:proofErr w:type="spellEnd"/>
      <w:r w:rsidR="004C48C7" w:rsidRPr="006F545B">
        <w:rPr>
          <w:rFonts w:ascii="Arial" w:hAnsi="Arial"/>
          <w:sz w:val="20"/>
          <w:szCs w:val="20"/>
        </w:rPr>
        <w:t xml:space="preserve"> </w:t>
      </w:r>
      <w:proofErr w:type="spellStart"/>
      <w:ins w:id="590" w:author="Kaxiong" w:date="2021-05-28T22:09:00Z">
        <w:r w:rsidR="00093DBB">
          <w:rPr>
            <w:rFonts w:ascii="Arial" w:hAnsi="Arial"/>
            <w:sz w:val="20"/>
            <w:szCs w:val="20"/>
          </w:rPr>
          <w:t>txheeb</w:t>
        </w:r>
        <w:proofErr w:type="spellEnd"/>
        <w:r w:rsidR="00093DBB">
          <w:rPr>
            <w:rFonts w:ascii="Arial" w:hAnsi="Arial"/>
            <w:sz w:val="20"/>
            <w:szCs w:val="20"/>
          </w:rPr>
          <w:t xml:space="preserve"> cov </w:t>
        </w:r>
        <w:proofErr w:type="spellStart"/>
        <w:r w:rsidR="00093DBB">
          <w:rPr>
            <w:rFonts w:ascii="Arial" w:hAnsi="Arial"/>
            <w:sz w:val="20"/>
            <w:szCs w:val="20"/>
          </w:rPr>
          <w:t>xum</w:t>
        </w:r>
        <w:proofErr w:type="spellEnd"/>
        <w:r w:rsidR="00093DBB">
          <w:rPr>
            <w:rFonts w:ascii="Arial" w:hAnsi="Arial"/>
            <w:sz w:val="20"/>
            <w:szCs w:val="20"/>
          </w:rPr>
          <w:t xml:space="preserve">, </w:t>
        </w:r>
      </w:ins>
      <w:proofErr w:type="spellStart"/>
      <w:ins w:id="591" w:author="Kaxiong" w:date="2021-05-28T22:11:00Z">
        <w:r w:rsidR="00093DBB">
          <w:rPr>
            <w:rFonts w:ascii="Arial" w:hAnsi="Arial"/>
            <w:sz w:val="20"/>
            <w:szCs w:val="20"/>
          </w:rPr>
          <w:t>thiab</w:t>
        </w:r>
        <w:proofErr w:type="spellEnd"/>
        <w:r w:rsidR="00093DBB">
          <w:rPr>
            <w:rFonts w:ascii="Arial" w:hAnsi="Arial"/>
            <w:sz w:val="20"/>
            <w:szCs w:val="20"/>
          </w:rPr>
          <w:t xml:space="preserve"> </w:t>
        </w:r>
        <w:proofErr w:type="spellStart"/>
        <w:r w:rsidR="00093DBB">
          <w:rPr>
            <w:rFonts w:ascii="Arial" w:hAnsi="Arial"/>
            <w:sz w:val="20"/>
            <w:szCs w:val="20"/>
          </w:rPr>
          <w:t>siv</w:t>
        </w:r>
        <w:proofErr w:type="spellEnd"/>
        <w:r w:rsidR="00093DBB">
          <w:rPr>
            <w:rFonts w:ascii="Arial" w:hAnsi="Arial"/>
            <w:sz w:val="20"/>
            <w:szCs w:val="20"/>
          </w:rPr>
          <w:t xml:space="preserve"> cov </w:t>
        </w:r>
        <w:proofErr w:type="spellStart"/>
        <w:r w:rsidR="00093DBB">
          <w:rPr>
            <w:rFonts w:ascii="Arial" w:hAnsi="Arial"/>
            <w:sz w:val="20"/>
            <w:szCs w:val="20"/>
          </w:rPr>
          <w:t>xum</w:t>
        </w:r>
        <w:proofErr w:type="spellEnd"/>
        <w:r w:rsidR="00093DBB">
          <w:rPr>
            <w:rFonts w:ascii="Arial" w:hAnsi="Arial"/>
            <w:sz w:val="20"/>
            <w:szCs w:val="20"/>
          </w:rPr>
          <w:t xml:space="preserve"> los </w:t>
        </w:r>
        <w:proofErr w:type="spellStart"/>
        <w:r w:rsidR="00093DBB">
          <w:rPr>
            <w:rFonts w:ascii="Arial" w:hAnsi="Arial"/>
            <w:sz w:val="20"/>
            <w:szCs w:val="20"/>
          </w:rPr>
          <w:t>tsim</w:t>
        </w:r>
        <w:proofErr w:type="spellEnd"/>
        <w:r w:rsidR="00093DBB">
          <w:rPr>
            <w:rFonts w:ascii="Arial" w:hAnsi="Arial"/>
            <w:sz w:val="20"/>
            <w:szCs w:val="20"/>
          </w:rPr>
          <w:t xml:space="preserve"> </w:t>
        </w:r>
        <w:proofErr w:type="spellStart"/>
        <w:r w:rsidR="00093DBB">
          <w:rPr>
            <w:rFonts w:ascii="Arial" w:hAnsi="Arial"/>
            <w:sz w:val="20"/>
            <w:szCs w:val="20"/>
          </w:rPr>
          <w:t>ib</w:t>
        </w:r>
        <w:proofErr w:type="spellEnd"/>
        <w:r w:rsidR="00093DBB">
          <w:rPr>
            <w:rFonts w:ascii="Arial" w:hAnsi="Arial"/>
            <w:sz w:val="20"/>
            <w:szCs w:val="20"/>
          </w:rPr>
          <w:t xml:space="preserve"> </w:t>
        </w:r>
        <w:proofErr w:type="spellStart"/>
        <w:r w:rsidR="00093DBB">
          <w:rPr>
            <w:rFonts w:ascii="Arial" w:hAnsi="Arial"/>
            <w:sz w:val="20"/>
            <w:szCs w:val="20"/>
          </w:rPr>
          <w:t>txoj</w:t>
        </w:r>
        <w:proofErr w:type="spellEnd"/>
        <w:r w:rsidR="00093DBB">
          <w:rPr>
            <w:rFonts w:ascii="Arial" w:hAnsi="Arial"/>
            <w:sz w:val="20"/>
            <w:szCs w:val="20"/>
          </w:rPr>
          <w:t xml:space="preserve"> </w:t>
        </w:r>
        <w:proofErr w:type="spellStart"/>
        <w:r w:rsidR="00093DBB">
          <w:rPr>
            <w:rFonts w:ascii="Arial" w:hAnsi="Arial"/>
            <w:sz w:val="20"/>
            <w:szCs w:val="20"/>
          </w:rPr>
          <w:t>kab</w:t>
        </w:r>
        <w:proofErr w:type="spellEnd"/>
        <w:r w:rsidR="00093DBB">
          <w:rPr>
            <w:rFonts w:ascii="Arial" w:hAnsi="Arial"/>
            <w:sz w:val="20"/>
            <w:szCs w:val="20"/>
          </w:rPr>
          <w:t xml:space="preserve"> </w:t>
        </w:r>
        <w:proofErr w:type="spellStart"/>
        <w:r w:rsidR="00093DBB">
          <w:rPr>
            <w:rFonts w:ascii="Arial" w:hAnsi="Arial"/>
            <w:sz w:val="20"/>
            <w:szCs w:val="20"/>
          </w:rPr>
          <w:t>nkhaus</w:t>
        </w:r>
        <w:proofErr w:type="spellEnd"/>
        <w:r w:rsidR="00093DBB">
          <w:rPr>
            <w:rFonts w:ascii="Arial" w:hAnsi="Arial"/>
            <w:sz w:val="20"/>
            <w:szCs w:val="20"/>
          </w:rPr>
          <w:t xml:space="preserve"> </w:t>
        </w:r>
        <w:proofErr w:type="spellStart"/>
        <w:r w:rsidR="00093DBB">
          <w:rPr>
            <w:rFonts w:ascii="Arial" w:hAnsi="Arial"/>
            <w:sz w:val="20"/>
            <w:szCs w:val="20"/>
          </w:rPr>
          <w:t>lem</w:t>
        </w:r>
        <w:proofErr w:type="spellEnd"/>
        <w:r w:rsidR="00093DBB">
          <w:rPr>
            <w:rFonts w:ascii="Arial" w:hAnsi="Arial"/>
            <w:sz w:val="20"/>
            <w:szCs w:val="20"/>
          </w:rPr>
          <w:t xml:space="preserve"> </w:t>
        </w:r>
        <w:proofErr w:type="spellStart"/>
        <w:r w:rsidR="00093DBB">
          <w:rPr>
            <w:rFonts w:ascii="Arial" w:hAnsi="Arial"/>
            <w:sz w:val="20"/>
            <w:szCs w:val="20"/>
          </w:rPr>
          <w:t>ntawm</w:t>
        </w:r>
        <w:proofErr w:type="spellEnd"/>
        <w:r w:rsidR="00093DBB">
          <w:rPr>
            <w:rFonts w:ascii="Arial" w:hAnsi="Arial"/>
            <w:sz w:val="20"/>
            <w:szCs w:val="20"/>
          </w:rPr>
          <w:t xml:space="preserve"> cov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093DBB">
          <w:rPr>
            <w:rFonts w:ascii="Arial" w:hAnsi="Arial"/>
            <w:sz w:val="20"/>
            <w:szCs w:val="20"/>
          </w:rPr>
          <w:t>tas</w:t>
        </w:r>
        <w:proofErr w:type="spellEnd"/>
        <w:r w:rsidR="00093DBB">
          <w:rPr>
            <w:rFonts w:ascii="Arial" w:hAnsi="Arial"/>
            <w:sz w:val="20"/>
            <w:szCs w:val="20"/>
          </w:rPr>
          <w:t xml:space="preserve"> las (functions) </w:t>
        </w:r>
        <w:proofErr w:type="spellStart"/>
        <w:r w:rsidR="00093DBB">
          <w:rPr>
            <w:rFonts w:ascii="Arial" w:hAnsi="Arial"/>
            <w:sz w:val="20"/>
            <w:szCs w:val="20"/>
          </w:rPr>
          <w:t>nrog</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qhov</w:t>
        </w:r>
        <w:proofErr w:type="spellEnd"/>
        <w:r w:rsidR="00093DBB">
          <w:rPr>
            <w:rFonts w:ascii="Arial" w:hAnsi="Arial"/>
            <w:sz w:val="20"/>
            <w:szCs w:val="20"/>
          </w:rPr>
          <w:t xml:space="preserve"> </w:t>
        </w:r>
        <w:proofErr w:type="spellStart"/>
        <w:r w:rsidR="00093DBB">
          <w:rPr>
            <w:rFonts w:ascii="Arial" w:hAnsi="Arial"/>
            <w:sz w:val="20"/>
            <w:szCs w:val="20"/>
          </w:rPr>
          <w:t>yog</w:t>
        </w:r>
        <w:proofErr w:type="spellEnd"/>
        <w:r w:rsidR="00093DBB">
          <w:rPr>
            <w:rFonts w:ascii="Arial" w:hAnsi="Arial"/>
            <w:sz w:val="20"/>
            <w:szCs w:val="20"/>
          </w:rPr>
          <w:t xml:space="preserve"> </w:t>
        </w:r>
        <w:proofErr w:type="spellStart"/>
        <w:r w:rsidR="00093DBB">
          <w:rPr>
            <w:rFonts w:ascii="Arial" w:hAnsi="Arial"/>
            <w:sz w:val="20"/>
            <w:szCs w:val="20"/>
          </w:rPr>
          <w:t>uas</w:t>
        </w:r>
        <w:proofErr w:type="spellEnd"/>
        <w:r w:rsidR="00093DBB">
          <w:rPr>
            <w:rFonts w:ascii="Arial" w:hAnsi="Arial"/>
            <w:sz w:val="20"/>
            <w:szCs w:val="20"/>
          </w:rPr>
          <w:t xml:space="preserve"> </w:t>
        </w:r>
        <w:proofErr w:type="spellStart"/>
        <w:r w:rsidR="00093DBB">
          <w:rPr>
            <w:rFonts w:ascii="Arial" w:hAnsi="Arial"/>
            <w:sz w:val="20"/>
            <w:szCs w:val="20"/>
          </w:rPr>
          <w:t>tsawg</w:t>
        </w:r>
        <w:proofErr w:type="spellEnd"/>
        <w:r w:rsidR="00093DBB">
          <w:rPr>
            <w:rFonts w:ascii="Arial" w:hAnsi="Arial"/>
            <w:sz w:val="20"/>
            <w:szCs w:val="20"/>
          </w:rPr>
          <w:t xml:space="preserve"> </w:t>
        </w:r>
        <w:proofErr w:type="spellStart"/>
        <w:r w:rsidR="00093DBB">
          <w:rPr>
            <w:rFonts w:ascii="Arial" w:hAnsi="Arial"/>
            <w:sz w:val="20"/>
            <w:szCs w:val="20"/>
          </w:rPr>
          <w:t>kawg</w:t>
        </w:r>
        <w:proofErr w:type="spellEnd"/>
        <w:r w:rsidR="00093DBB">
          <w:rPr>
            <w:rFonts w:ascii="Arial" w:hAnsi="Arial"/>
            <w:sz w:val="20"/>
            <w:szCs w:val="20"/>
          </w:rPr>
          <w:t xml:space="preserve"> </w:t>
        </w:r>
        <w:proofErr w:type="spellStart"/>
        <w:r w:rsidR="00093DBB">
          <w:rPr>
            <w:rFonts w:ascii="Arial" w:hAnsi="Arial"/>
            <w:sz w:val="20"/>
            <w:szCs w:val="20"/>
          </w:rPr>
          <w:t>nkaus</w:t>
        </w:r>
        <w:proofErr w:type="spellEnd"/>
        <w:r w:rsidR="00093DBB">
          <w:rPr>
            <w:rFonts w:ascii="Arial" w:hAnsi="Arial"/>
            <w:sz w:val="20"/>
            <w:szCs w:val="20"/>
          </w:rPr>
          <w:t xml:space="preserve"> li </w:t>
        </w:r>
      </w:ins>
      <w:ins w:id="592" w:author="Kaxiong" w:date="2021-05-28T22:12:00Z">
        <w:r w:rsidR="00093DBB">
          <w:rPr>
            <w:rFonts w:ascii="Arial" w:hAnsi="Arial"/>
            <w:sz w:val="20"/>
            <w:szCs w:val="20"/>
          </w:rPr>
          <w:t>8</w:t>
        </w:r>
      </w:ins>
      <w:ins w:id="593" w:author="Kaxiong" w:date="2021-05-28T22:11:00Z">
        <w:r w:rsidR="00093DBB">
          <w:rPr>
            <w:rFonts w:ascii="Arial" w:hAnsi="Arial"/>
            <w:sz w:val="20"/>
            <w:szCs w:val="20"/>
          </w:rPr>
          <w:t xml:space="preserve">0% </w:t>
        </w:r>
        <w:proofErr w:type="spellStart"/>
        <w:r w:rsidR="00093DBB">
          <w:rPr>
            <w:rFonts w:ascii="Arial" w:hAnsi="Arial"/>
            <w:sz w:val="20"/>
            <w:szCs w:val="20"/>
          </w:rPr>
          <w:t>nyob</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hauv</w:t>
        </w:r>
        <w:proofErr w:type="spellEnd"/>
        <w:r w:rsidR="00093DBB">
          <w:rPr>
            <w:rFonts w:ascii="Arial" w:hAnsi="Arial"/>
            <w:sz w:val="20"/>
            <w:szCs w:val="20"/>
          </w:rPr>
          <w:t xml:space="preserve"> 4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tsib</w:t>
        </w:r>
        <w:proofErr w:type="spellEnd"/>
        <w:r w:rsidR="00093DBB">
          <w:rPr>
            <w:rFonts w:ascii="Arial" w:hAnsi="Arial"/>
            <w:sz w:val="20"/>
            <w:szCs w:val="20"/>
          </w:rPr>
          <w:t xml:space="preserve"> cov </w:t>
        </w:r>
        <w:proofErr w:type="spellStart"/>
        <w:r w:rsidR="00093DBB">
          <w:rPr>
            <w:rFonts w:ascii="Arial" w:hAnsi="Arial"/>
            <w:sz w:val="20"/>
            <w:szCs w:val="20"/>
          </w:rPr>
          <w:t>kev</w:t>
        </w:r>
        <w:proofErr w:type="spellEnd"/>
        <w:r w:rsidR="00093DBB">
          <w:rPr>
            <w:rFonts w:ascii="Arial" w:hAnsi="Arial"/>
            <w:sz w:val="20"/>
            <w:szCs w:val="20"/>
          </w:rPr>
          <w:t xml:space="preserve"> sim </w:t>
        </w:r>
        <w:proofErr w:type="spellStart"/>
        <w:r w:rsidR="00093DBB">
          <w:rPr>
            <w:rFonts w:ascii="Arial" w:hAnsi="Arial"/>
            <w:sz w:val="20"/>
            <w:szCs w:val="20"/>
          </w:rPr>
          <w:t>raws</w:t>
        </w:r>
        <w:proofErr w:type="spellEnd"/>
        <w:r w:rsidR="00093DBB">
          <w:rPr>
            <w:rFonts w:ascii="Arial" w:hAnsi="Arial"/>
            <w:sz w:val="20"/>
            <w:szCs w:val="20"/>
          </w:rPr>
          <w:t xml:space="preserve"> li tau </w:t>
        </w:r>
        <w:proofErr w:type="spellStart"/>
        <w:r w:rsidR="00093DBB">
          <w:rPr>
            <w:rFonts w:ascii="Arial" w:hAnsi="Arial"/>
            <w:sz w:val="20"/>
            <w:szCs w:val="20"/>
          </w:rPr>
          <w:t>ntsuas</w:t>
        </w:r>
        <w:proofErr w:type="spellEnd"/>
        <w:r w:rsidR="00093DBB">
          <w:rPr>
            <w:rFonts w:ascii="Arial" w:hAnsi="Arial"/>
            <w:sz w:val="20"/>
            <w:szCs w:val="20"/>
          </w:rPr>
          <w:t xml:space="preserve"> </w:t>
        </w:r>
        <w:proofErr w:type="spellStart"/>
        <w:r w:rsidR="00093DBB">
          <w:rPr>
            <w:rFonts w:ascii="Arial" w:hAnsi="Arial"/>
            <w:sz w:val="20"/>
            <w:szCs w:val="20"/>
          </w:rPr>
          <w:t>xyuas</w:t>
        </w:r>
        <w:proofErr w:type="spellEnd"/>
        <w:r w:rsidR="00093DBB">
          <w:rPr>
            <w:rFonts w:ascii="Arial" w:hAnsi="Arial"/>
            <w:sz w:val="20"/>
            <w:szCs w:val="20"/>
          </w:rPr>
          <w:t xml:space="preserve"> los </w:t>
        </w:r>
        <w:proofErr w:type="spellStart"/>
        <w:r w:rsidR="00093DBB">
          <w:rPr>
            <w:rFonts w:ascii="Arial" w:hAnsi="Arial"/>
            <w:sz w:val="20"/>
            <w:szCs w:val="20"/>
          </w:rPr>
          <w:t>ntawm</w:t>
        </w:r>
        <w:proofErr w:type="spellEnd"/>
        <w:r w:rsidR="00093DBB">
          <w:rPr>
            <w:rFonts w:ascii="Arial" w:hAnsi="Arial"/>
            <w:sz w:val="20"/>
            <w:szCs w:val="20"/>
          </w:rPr>
          <w:t xml:space="preserve"> cov </w:t>
        </w:r>
        <w:proofErr w:type="spellStart"/>
        <w:r w:rsidR="00093DBB">
          <w:rPr>
            <w:rFonts w:ascii="Arial" w:hAnsi="Arial"/>
            <w:sz w:val="20"/>
            <w:szCs w:val="20"/>
          </w:rPr>
          <w:t>qauv</w:t>
        </w:r>
        <w:proofErr w:type="spellEnd"/>
        <w:r w:rsidR="00093DBB">
          <w:rPr>
            <w:rFonts w:ascii="Arial" w:hAnsi="Arial"/>
            <w:sz w:val="20"/>
            <w:szCs w:val="20"/>
          </w:rPr>
          <w:t xml:space="preserve">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hauj</w:t>
        </w:r>
        <w:proofErr w:type="spellEnd"/>
        <w:r w:rsidR="00093DBB">
          <w:rPr>
            <w:rFonts w:ascii="Arial" w:hAnsi="Arial"/>
            <w:sz w:val="20"/>
            <w:szCs w:val="20"/>
          </w:rPr>
          <w:t xml:space="preserve"> </w:t>
        </w:r>
        <w:proofErr w:type="spellStart"/>
        <w:r w:rsidR="00093DBB">
          <w:rPr>
            <w:rFonts w:ascii="Arial" w:hAnsi="Arial"/>
            <w:sz w:val="20"/>
            <w:szCs w:val="20"/>
          </w:rPr>
          <w:t>lwm</w:t>
        </w:r>
        <w:proofErr w:type="spellEnd"/>
        <w:r w:rsidR="00093DBB">
          <w:rPr>
            <w:rFonts w:ascii="Arial" w:hAnsi="Arial"/>
            <w:sz w:val="20"/>
            <w:szCs w:val="20"/>
          </w:rPr>
          <w:t xml:space="preserve"> tub </w:t>
        </w:r>
        <w:proofErr w:type="spellStart"/>
        <w:r w:rsidR="00093DBB">
          <w:rPr>
            <w:rFonts w:ascii="Arial" w:hAnsi="Arial"/>
            <w:sz w:val="20"/>
            <w:szCs w:val="20"/>
          </w:rPr>
          <w:t>ntxhais</w:t>
        </w:r>
        <w:proofErr w:type="spellEnd"/>
        <w:r w:rsidR="00093DBB">
          <w:rPr>
            <w:rFonts w:ascii="Arial" w:hAnsi="Arial"/>
            <w:sz w:val="20"/>
            <w:szCs w:val="20"/>
          </w:rPr>
          <w:t xml:space="preserve"> </w:t>
        </w:r>
        <w:proofErr w:type="spellStart"/>
        <w:r w:rsidR="00093DBB">
          <w:rPr>
            <w:rFonts w:ascii="Arial" w:hAnsi="Arial"/>
            <w:sz w:val="20"/>
            <w:szCs w:val="20"/>
          </w:rPr>
          <w:t>kawm</w:t>
        </w:r>
        <w:proofErr w:type="spellEnd"/>
        <w:r w:rsidR="00093DBB">
          <w:rPr>
            <w:rFonts w:ascii="Arial" w:hAnsi="Arial"/>
            <w:sz w:val="20"/>
            <w:szCs w:val="20"/>
          </w:rPr>
          <w:t>/</w:t>
        </w:r>
        <w:proofErr w:type="spellStart"/>
        <w:r w:rsidR="00093DBB">
          <w:rPr>
            <w:rFonts w:ascii="Arial" w:hAnsi="Arial"/>
            <w:sz w:val="20"/>
            <w:szCs w:val="20"/>
          </w:rPr>
          <w:t>xib</w:t>
        </w:r>
        <w:proofErr w:type="spellEnd"/>
        <w:r w:rsidR="00093DBB">
          <w:rPr>
            <w:rFonts w:ascii="Arial" w:hAnsi="Arial"/>
            <w:sz w:val="20"/>
            <w:szCs w:val="20"/>
          </w:rPr>
          <w:t xml:space="preserve"> </w:t>
        </w:r>
        <w:proofErr w:type="spellStart"/>
        <w:r w:rsidR="00093DBB">
          <w:rPr>
            <w:rFonts w:ascii="Arial" w:hAnsi="Arial"/>
            <w:sz w:val="20"/>
            <w:szCs w:val="20"/>
          </w:rPr>
          <w:t>fwb</w:t>
        </w:r>
        <w:proofErr w:type="spellEnd"/>
        <w:r w:rsidR="00093DBB">
          <w:rPr>
            <w:rFonts w:ascii="Arial" w:hAnsi="Arial"/>
            <w:sz w:val="20"/>
            <w:szCs w:val="20"/>
          </w:rPr>
          <w:t xml:space="preserve"> cov </w:t>
        </w:r>
        <w:proofErr w:type="spellStart"/>
        <w:r w:rsidR="00093DBB">
          <w:rPr>
            <w:rFonts w:ascii="Arial" w:hAnsi="Arial"/>
            <w:sz w:val="20"/>
            <w:szCs w:val="20"/>
          </w:rPr>
          <w:t>ntaub</w:t>
        </w:r>
        <w:proofErr w:type="spellEnd"/>
        <w:r w:rsidR="00093DBB">
          <w:rPr>
            <w:rFonts w:ascii="Arial" w:hAnsi="Arial"/>
            <w:sz w:val="20"/>
            <w:szCs w:val="20"/>
          </w:rPr>
          <w:t xml:space="preserve"> </w:t>
        </w:r>
        <w:proofErr w:type="spellStart"/>
        <w:r w:rsidR="00093DB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khaws</w:t>
        </w:r>
        <w:proofErr w:type="spellEnd"/>
        <w:r w:rsidR="00093DBB">
          <w:rPr>
            <w:rFonts w:ascii="Arial" w:hAnsi="Arial"/>
            <w:sz w:val="20"/>
            <w:szCs w:val="20"/>
          </w:rPr>
          <w:t xml:space="preserve"> </w:t>
        </w:r>
        <w:proofErr w:type="spellStart"/>
        <w:r w:rsidR="00093DBB">
          <w:rPr>
            <w:rFonts w:ascii="Arial" w:hAnsi="Arial"/>
            <w:sz w:val="20"/>
            <w:szCs w:val="20"/>
          </w:rPr>
          <w:t>tseg</w:t>
        </w:r>
        <w:proofErr w:type="spellEnd"/>
        <w:r w:rsidR="00093DBB">
          <w:rPr>
            <w:rFonts w:ascii="Arial" w:hAnsi="Arial"/>
            <w:sz w:val="20"/>
            <w:szCs w:val="20"/>
          </w:rPr>
          <w:t>.</w:t>
        </w:r>
      </w:ins>
      <w:ins w:id="594" w:author="Kaxiong" w:date="2021-05-28T22:09:00Z">
        <w:r w:rsidR="00093DBB">
          <w:rPr>
            <w:rFonts w:ascii="Arial" w:hAnsi="Arial"/>
            <w:sz w:val="20"/>
            <w:szCs w:val="20"/>
          </w:rPr>
          <w:t xml:space="preserve"> </w:t>
        </w:r>
      </w:ins>
      <w:proofErr w:type="spellStart"/>
      <w:r w:rsidR="004C48C7" w:rsidRPr="006F545B">
        <w:rPr>
          <w:rFonts w:ascii="Arial" w:hAnsi="Arial"/>
          <w:sz w:val="20"/>
          <w:szCs w:val="20"/>
        </w:rPr>
        <w:t>suav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rau</w:t>
      </w:r>
      <w:proofErr w:type="spellEnd"/>
      <w:r w:rsidR="004C48C7" w:rsidRPr="006F545B">
        <w:rPr>
          <w:rFonts w:ascii="Arial" w:hAnsi="Arial"/>
          <w:sz w:val="20"/>
          <w:szCs w:val="20"/>
        </w:rPr>
        <w:t xml:space="preserve"> cov </w:t>
      </w:r>
      <w:proofErr w:type="spellStart"/>
      <w:r w:rsidR="004C48C7" w:rsidRPr="006F545B">
        <w:rPr>
          <w:rFonts w:ascii="Arial" w:hAnsi="Arial"/>
          <w:sz w:val="20"/>
          <w:szCs w:val="20"/>
        </w:rPr>
        <w:t>khoom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w:t>
      </w:r>
      <w:r w:rsidR="00767C18">
        <w:rPr>
          <w:rFonts w:ascii="Arial" w:hAnsi="Arial"/>
          <w:sz w:val="20"/>
          <w:szCs w:val="20"/>
        </w:rPr>
        <w:t>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ntsuas</w:t>
      </w:r>
      <w:proofErr w:type="spellEnd"/>
      <w:r w:rsidR="00767C18">
        <w:rPr>
          <w:rFonts w:ascii="Arial" w:hAnsi="Arial"/>
          <w:sz w:val="20"/>
          <w:szCs w:val="20"/>
        </w:rPr>
        <w:t xml:space="preserve"> zeros</w:t>
      </w:r>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siv</w:t>
      </w:r>
      <w:proofErr w:type="spellEnd"/>
      <w:r w:rsidR="009942FC">
        <w:rPr>
          <w:rFonts w:ascii="Arial" w:hAnsi="Arial"/>
          <w:sz w:val="20"/>
          <w:szCs w:val="20"/>
        </w:rPr>
        <w:t xml:space="preserve"> zeros</w:t>
      </w:r>
      <w:r w:rsidR="004C48C7" w:rsidRPr="006F545B">
        <w:rPr>
          <w:rFonts w:ascii="Arial" w:hAnsi="Arial"/>
          <w:sz w:val="20"/>
          <w:szCs w:val="20"/>
        </w:rPr>
        <w:t xml:space="preserve"> </w:t>
      </w:r>
      <w:proofErr w:type="spellStart"/>
      <w:r w:rsidR="004C48C7">
        <w:rPr>
          <w:rFonts w:ascii="Arial" w:hAnsi="Arial"/>
          <w:sz w:val="20"/>
          <w:szCs w:val="20"/>
        </w:rPr>
        <w:t>lub</w:t>
      </w:r>
      <w:proofErr w:type="spellEnd"/>
      <w:r w:rsidR="004C48C7">
        <w:rPr>
          <w:rFonts w:ascii="Arial" w:hAnsi="Arial"/>
          <w:sz w:val="20"/>
          <w:szCs w:val="20"/>
        </w:rPr>
        <w:t xml:space="preserve"> </w:t>
      </w:r>
      <w:proofErr w:type="spellStart"/>
      <w:r w:rsidR="004C48C7">
        <w:rPr>
          <w:rFonts w:ascii="Arial" w:hAnsi="Arial"/>
          <w:sz w:val="20"/>
          <w:szCs w:val="20"/>
        </w:rPr>
        <w:t>laij</w:t>
      </w:r>
      <w:proofErr w:type="spellEnd"/>
      <w:r w:rsidR="004C48C7">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tsim</w:t>
      </w:r>
      <w:proofErr w:type="spellEnd"/>
      <w:r w:rsidR="004C48C7" w:rsidRPr="006F545B">
        <w:rPr>
          <w:rFonts w:ascii="Arial" w:hAnsi="Arial"/>
          <w:sz w:val="20"/>
          <w:szCs w:val="20"/>
        </w:rPr>
        <w:t xml:space="preserve"> cov </w:t>
      </w:r>
      <w:proofErr w:type="spellStart"/>
      <w:r w:rsidR="004C48C7" w:rsidRPr="006F545B">
        <w:rPr>
          <w:rFonts w:ascii="Arial" w:hAnsi="Arial"/>
          <w:sz w:val="20"/>
          <w:szCs w:val="20"/>
        </w:rPr>
        <w:t>duab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ntxoo</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cov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nrog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tsawg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kawg</w:t>
      </w:r>
      <w:proofErr w:type="spellEnd"/>
      <w:r w:rsidR="004C48C7">
        <w:rPr>
          <w:rFonts w:ascii="Arial" w:hAnsi="Arial"/>
          <w:sz w:val="20"/>
          <w:szCs w:val="20"/>
        </w:rPr>
        <w:t xml:space="preserve"> li</w:t>
      </w:r>
      <w:r w:rsidR="004C48C7" w:rsidRPr="006F545B">
        <w:rPr>
          <w:rFonts w:ascii="Arial" w:hAnsi="Arial"/>
          <w:sz w:val="20"/>
          <w:szCs w:val="20"/>
        </w:rPr>
        <w:t xml:space="preserve"> </w:t>
      </w:r>
      <w:r w:rsidR="007C7570">
        <w:rPr>
          <w:rFonts w:ascii="Arial" w:hAnsi="Arial"/>
          <w:sz w:val="20"/>
          <w:szCs w:val="20"/>
        </w:rPr>
        <w:t>8</w:t>
      </w:r>
      <w:r w:rsidR="004C48C7" w:rsidRPr="006F545B">
        <w:rPr>
          <w:rFonts w:ascii="Arial" w:hAnsi="Arial"/>
          <w:sz w:val="20"/>
          <w:szCs w:val="20"/>
        </w:rPr>
        <w:t>0</w:t>
      </w:r>
      <w:r w:rsidR="004C48C7">
        <w:rPr>
          <w:rFonts w:ascii="Arial" w:hAnsi="Arial"/>
          <w:sz w:val="20"/>
          <w:szCs w:val="20"/>
        </w:rPr>
        <w:t xml:space="preserve"> </w:t>
      </w:r>
      <w:proofErr w:type="spellStart"/>
      <w:r w:rsidR="004C48C7">
        <w:rPr>
          <w:rFonts w:ascii="Arial" w:hAnsi="Arial"/>
          <w:sz w:val="20"/>
          <w:szCs w:val="20"/>
        </w:rPr>
        <w:t>feem</w:t>
      </w:r>
      <w:proofErr w:type="spellEnd"/>
      <w:r w:rsidR="004C48C7">
        <w:rPr>
          <w:rFonts w:ascii="Arial" w:hAnsi="Arial"/>
          <w:sz w:val="20"/>
          <w:szCs w:val="20"/>
        </w:rPr>
        <w:t xml:space="preserve"> </w:t>
      </w:r>
      <w:proofErr w:type="spellStart"/>
      <w:r w:rsidR="004C48C7">
        <w:rPr>
          <w:rFonts w:ascii="Arial" w:hAnsi="Arial"/>
          <w:sz w:val="20"/>
          <w:szCs w:val="20"/>
        </w:rPr>
        <w:t>pua</w:t>
      </w:r>
      <w:proofErr w:type="spellEnd"/>
      <w:r w:rsidR="004C48C7">
        <w:rPr>
          <w:rFonts w:ascii="Arial" w:hAnsi="Arial"/>
          <w:sz w:val="20"/>
          <w:szCs w:val="20"/>
        </w:rPr>
        <w:t xml:space="preserve"> </w:t>
      </w:r>
      <w:proofErr w:type="spellStart"/>
      <w:r w:rsidR="004C48C7">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tseeb</w:t>
      </w:r>
      <w:proofErr w:type="spellEnd"/>
      <w:r w:rsidR="004C48C7">
        <w:rPr>
          <w:rFonts w:ascii="Arial" w:hAnsi="Arial"/>
          <w:sz w:val="20"/>
          <w:szCs w:val="20"/>
        </w:rPr>
        <w:t xml:space="preserve"> </w:t>
      </w:r>
      <w:proofErr w:type="spellStart"/>
      <w:r w:rsidR="004C48C7">
        <w:rPr>
          <w:rFonts w:ascii="Arial" w:hAnsi="Arial"/>
          <w:sz w:val="20"/>
          <w:szCs w:val="20"/>
        </w:rPr>
        <w:t>hauv</w:t>
      </w:r>
      <w:proofErr w:type="spellEnd"/>
      <w:r w:rsidR="004C48C7" w:rsidRPr="006F545B">
        <w:rPr>
          <w:rFonts w:ascii="Arial" w:hAnsi="Arial"/>
          <w:sz w:val="20"/>
          <w:szCs w:val="20"/>
        </w:rPr>
        <w:t xml:space="preserve"> 4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kev</w:t>
      </w:r>
      <w:proofErr w:type="spellEnd"/>
      <w:r w:rsidR="004C48C7" w:rsidRPr="006F545B">
        <w:rPr>
          <w:rFonts w:ascii="Arial" w:hAnsi="Arial"/>
          <w:sz w:val="20"/>
          <w:szCs w:val="20"/>
        </w:rPr>
        <w:t xml:space="preserve"> sim </w:t>
      </w:r>
      <w:proofErr w:type="spellStart"/>
      <w:r w:rsidR="004C48C7" w:rsidRPr="006F545B">
        <w:rPr>
          <w:rFonts w:ascii="Arial" w:hAnsi="Arial"/>
          <w:sz w:val="20"/>
          <w:szCs w:val="20"/>
        </w:rPr>
        <w:t>raws</w:t>
      </w:r>
      <w:proofErr w:type="spellEnd"/>
      <w:r w:rsidR="004C48C7" w:rsidRPr="006F545B">
        <w:rPr>
          <w:rFonts w:ascii="Arial" w:hAnsi="Arial"/>
          <w:sz w:val="20"/>
          <w:szCs w:val="20"/>
        </w:rPr>
        <w:t xml:space="preserve"> li </w:t>
      </w:r>
      <w:proofErr w:type="spellStart"/>
      <w:r w:rsidR="004C48C7" w:rsidRPr="006F545B">
        <w:rPr>
          <w:rFonts w:ascii="Arial" w:hAnsi="Arial"/>
          <w:sz w:val="20"/>
          <w:szCs w:val="20"/>
        </w:rPr>
        <w:t>ntsuas</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cov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ua</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Pr>
          <w:rFonts w:ascii="Arial" w:hAnsi="Arial"/>
          <w:sz w:val="20"/>
          <w:szCs w:val="20"/>
        </w:rPr>
        <w:t xml:space="preserve"> </w:t>
      </w:r>
      <w:proofErr w:type="spellStart"/>
      <w:r w:rsidR="004C48C7">
        <w:rPr>
          <w:rFonts w:ascii="Arial" w:hAnsi="Arial"/>
          <w:sz w:val="20"/>
          <w:szCs w:val="20"/>
        </w:rPr>
        <w:t>piv</w:t>
      </w:r>
      <w:proofErr w:type="spellEnd"/>
      <w:r w:rsidR="004C48C7">
        <w:rPr>
          <w:rFonts w:ascii="Arial" w:hAnsi="Arial"/>
          <w:sz w:val="20"/>
          <w:szCs w:val="20"/>
        </w:rPr>
        <w:t xml:space="preserve"> </w:t>
      </w:r>
      <w:proofErr w:type="spellStart"/>
      <w:r w:rsidR="004C48C7">
        <w:rPr>
          <w:rFonts w:ascii="Arial" w:hAnsi="Arial"/>
          <w:sz w:val="20"/>
          <w:szCs w:val="20"/>
        </w:rPr>
        <w:t>txwv</w:t>
      </w:r>
      <w:proofErr w:type="spellEnd"/>
      <w:r w:rsidR="004C48C7" w:rsidRPr="006F545B">
        <w:rPr>
          <w:rFonts w:ascii="Arial" w:hAnsi="Arial"/>
          <w:sz w:val="20"/>
          <w:szCs w:val="20"/>
        </w:rPr>
        <w:t xml:space="preserve"> / </w:t>
      </w:r>
      <w:proofErr w:type="spellStart"/>
      <w:r w:rsidR="004C48C7" w:rsidRPr="006F545B">
        <w:rPr>
          <w:rFonts w:ascii="Arial" w:hAnsi="Arial"/>
          <w:sz w:val="20"/>
          <w:szCs w:val="20"/>
        </w:rPr>
        <w:t>xib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fwb</w:t>
      </w:r>
      <w:proofErr w:type="spellEnd"/>
      <w:r w:rsidR="004C48C7" w:rsidRPr="006F545B">
        <w:rPr>
          <w:rFonts w:ascii="Arial" w:hAnsi="Arial"/>
          <w:sz w:val="20"/>
          <w:szCs w:val="20"/>
        </w:rPr>
        <w:t xml:space="preserve"> cov </w:t>
      </w:r>
      <w:proofErr w:type="spellStart"/>
      <w:r w:rsidR="004C48C7" w:rsidRPr="006F545B">
        <w:rPr>
          <w:rFonts w:ascii="Arial" w:hAnsi="Arial"/>
          <w:sz w:val="20"/>
          <w:szCs w:val="20"/>
        </w:rPr>
        <w:t>ntaub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r w:rsidR="004C48C7" w:rsidRPr="006F545B">
        <w:rPr>
          <w:rFonts w:ascii="Arial" w:hAnsi="Arial"/>
          <w:sz w:val="20"/>
          <w:szCs w:val="20"/>
        </w:rPr>
        <w:t>.</w:t>
      </w:r>
    </w:p>
    <w:p w14:paraId="6BE2CE4F" w14:textId="1ACD83EE"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del w:id="595" w:author="Kaxiong" w:date="2021-05-28T17:51:00Z">
        <w:r w:rsidDel="00D769AF">
          <w:rPr>
            <w:rFonts w:ascii="Arial" w:hAnsi="Arial"/>
            <w:sz w:val="20"/>
            <w:szCs w:val="20"/>
          </w:rPr>
          <w:delText>Txog Hnub Tim</w:delText>
        </w:r>
      </w:del>
      <w:proofErr w:type="spellStart"/>
      <w:ins w:id="596"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01/11/2022, </w:t>
      </w:r>
      <w:ins w:id="597" w:author="Kaxiong" w:date="2021-05-28T22:12:00Z">
        <w:r w:rsidR="00093DBB">
          <w:rPr>
            <w:rFonts w:ascii="Arial" w:hAnsi="Arial"/>
            <w:sz w:val="20"/>
            <w:szCs w:val="20"/>
          </w:rPr>
          <w:t xml:space="preserve">tau </w:t>
        </w:r>
      </w:ins>
      <w:proofErr w:type="spellStart"/>
      <w:r w:rsidR="009942FC" w:rsidRPr="006F545B">
        <w:rPr>
          <w:rFonts w:ascii="Arial" w:hAnsi="Arial"/>
          <w:sz w:val="20"/>
          <w:szCs w:val="20"/>
        </w:rPr>
        <w:t>muab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lub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laij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lej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thiab</w:t>
      </w:r>
      <w:proofErr w:type="spellEnd"/>
      <w:r w:rsidR="009942FC" w:rsidRPr="006F545B">
        <w:rPr>
          <w:rFonts w:ascii="Arial" w:hAnsi="Arial"/>
          <w:sz w:val="20"/>
          <w:szCs w:val="20"/>
        </w:rPr>
        <w:t xml:space="preserve"> cov tub </w:t>
      </w:r>
      <w:proofErr w:type="spellStart"/>
      <w:r w:rsidR="009942FC" w:rsidRPr="006F545B">
        <w:rPr>
          <w:rFonts w:ascii="Arial" w:hAnsi="Arial"/>
          <w:sz w:val="20"/>
          <w:szCs w:val="20"/>
        </w:rPr>
        <w:t>ntxhais</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kawm</w:t>
      </w:r>
      <w:proofErr w:type="spellEnd"/>
      <w:r w:rsidR="009942FC" w:rsidRPr="006F545B">
        <w:rPr>
          <w:rFonts w:ascii="Arial" w:hAnsi="Arial"/>
          <w:sz w:val="20"/>
          <w:szCs w:val="20"/>
        </w:rPr>
        <w:t xml:space="preserve"> </w:t>
      </w:r>
      <w:ins w:id="598" w:author="Kaxiong" w:date="2021-05-28T22:13:00Z">
        <w:r w:rsidR="00093DBB">
          <w:rPr>
            <w:rFonts w:ascii="Arial" w:hAnsi="Arial"/>
            <w:sz w:val="20"/>
            <w:szCs w:val="20"/>
          </w:rPr>
          <w:t xml:space="preserve">tau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cov </w:t>
        </w:r>
      </w:ins>
      <w:del w:id="599" w:author="Kaxiong" w:date="2021-05-28T22:13:00Z">
        <w:r w:rsidR="009942FC" w:rsidRPr="006F545B" w:rsidDel="00093DBB">
          <w:rPr>
            <w:rFonts w:ascii="Arial" w:hAnsi="Arial"/>
            <w:sz w:val="20"/>
            <w:szCs w:val="20"/>
          </w:rPr>
          <w:delText xml:space="preserve">sau </w:delText>
        </w:r>
      </w:del>
      <w:proofErr w:type="spellStart"/>
      <w:r w:rsidR="009942FC" w:rsidRPr="006F545B">
        <w:rPr>
          <w:rFonts w:ascii="Arial" w:hAnsi="Arial"/>
          <w:sz w:val="20"/>
          <w:szCs w:val="20"/>
        </w:rPr>
        <w:t>ntawv</w:t>
      </w:r>
      <w:proofErr w:type="spellEnd"/>
      <w:ins w:id="600" w:author="Kaxiong" w:date="2021-05-28T22:13:00Z">
        <w:r w:rsidR="00093DBB">
          <w:rPr>
            <w:rFonts w:ascii="Arial" w:hAnsi="Arial"/>
            <w:sz w:val="20"/>
            <w:szCs w:val="20"/>
          </w:rPr>
          <w:t xml:space="preserve"> </w:t>
        </w:r>
        <w:proofErr w:type="spellStart"/>
        <w:r w:rsidR="00093DBB">
          <w:rPr>
            <w:rFonts w:ascii="Arial" w:hAnsi="Arial"/>
            <w:sz w:val="20"/>
            <w:szCs w:val="20"/>
          </w:rPr>
          <w:t>sau</w:t>
        </w:r>
      </w:ins>
      <w:proofErr w:type="spellEnd"/>
      <w:r w:rsidR="009942FC" w:rsidRPr="006F545B">
        <w:rPr>
          <w:rFonts w:ascii="Arial" w:hAnsi="Arial"/>
          <w:sz w:val="20"/>
          <w:szCs w:val="20"/>
        </w:rPr>
        <w:t xml:space="preserve">, Jasmine </w:t>
      </w:r>
      <w:proofErr w:type="spellStart"/>
      <w:r w:rsidR="009942FC" w:rsidRPr="006F545B">
        <w:rPr>
          <w:rFonts w:ascii="Arial" w:hAnsi="Arial"/>
          <w:sz w:val="20"/>
          <w:szCs w:val="20"/>
        </w:rPr>
        <w:t>yuav</w:t>
      </w:r>
      <w:proofErr w:type="spellEnd"/>
      <w:r w:rsidR="009942FC" w:rsidRPr="006F545B">
        <w:rPr>
          <w:rFonts w:ascii="Arial" w:hAnsi="Arial"/>
          <w:sz w:val="20"/>
          <w:szCs w:val="20"/>
        </w:rPr>
        <w:t xml:space="preserve"> </w:t>
      </w:r>
      <w:proofErr w:type="spellStart"/>
      <w:ins w:id="601" w:author="Kaxiong" w:date="2021-05-28T22:13:00Z">
        <w:r w:rsidR="00093DBB">
          <w:rPr>
            <w:rFonts w:ascii="Arial" w:hAnsi="Arial"/>
            <w:sz w:val="20"/>
            <w:szCs w:val="20"/>
          </w:rPr>
          <w:t>txheeb</w:t>
        </w:r>
        <w:proofErr w:type="spellEnd"/>
        <w:r w:rsidR="00093DBB">
          <w:rPr>
            <w:rFonts w:ascii="Arial" w:hAnsi="Arial"/>
            <w:sz w:val="20"/>
            <w:szCs w:val="20"/>
          </w:rPr>
          <w:t xml:space="preserve"> cov </w:t>
        </w:r>
        <w:proofErr w:type="spellStart"/>
        <w:r w:rsidR="00093DBB">
          <w:rPr>
            <w:rFonts w:ascii="Arial" w:hAnsi="Arial"/>
            <w:sz w:val="20"/>
            <w:szCs w:val="20"/>
          </w:rPr>
          <w:t>xum</w:t>
        </w:r>
        <w:proofErr w:type="spellEnd"/>
        <w:r w:rsidR="00093DBB">
          <w:rPr>
            <w:rFonts w:ascii="Arial" w:hAnsi="Arial"/>
            <w:sz w:val="20"/>
            <w:szCs w:val="20"/>
          </w:rPr>
          <w:t>,</w:t>
        </w:r>
      </w:ins>
      <w:ins w:id="602" w:author="Kaxiong" w:date="2021-05-28T22:14:00Z">
        <w:r w:rsidR="00093DBB" w:rsidRPr="00093DBB">
          <w:rPr>
            <w:rFonts w:ascii="Arial" w:hAnsi="Arial"/>
            <w:sz w:val="20"/>
            <w:szCs w:val="20"/>
          </w:rPr>
          <w:t xml:space="preserve"> </w:t>
        </w:r>
        <w:proofErr w:type="spellStart"/>
        <w:r w:rsidR="00093DBB">
          <w:rPr>
            <w:rFonts w:ascii="Arial" w:hAnsi="Arial"/>
            <w:sz w:val="20"/>
            <w:szCs w:val="20"/>
          </w:rPr>
          <w:t>thiab</w:t>
        </w:r>
        <w:proofErr w:type="spellEnd"/>
        <w:r w:rsidR="00093DBB">
          <w:rPr>
            <w:rFonts w:ascii="Arial" w:hAnsi="Arial"/>
            <w:sz w:val="20"/>
            <w:szCs w:val="20"/>
          </w:rPr>
          <w:t xml:space="preserve"> </w:t>
        </w:r>
        <w:proofErr w:type="spellStart"/>
        <w:r w:rsidR="00093DBB">
          <w:rPr>
            <w:rFonts w:ascii="Arial" w:hAnsi="Arial"/>
            <w:sz w:val="20"/>
            <w:szCs w:val="20"/>
          </w:rPr>
          <w:t>siv</w:t>
        </w:r>
        <w:proofErr w:type="spellEnd"/>
        <w:r w:rsidR="00093DBB">
          <w:rPr>
            <w:rFonts w:ascii="Arial" w:hAnsi="Arial"/>
            <w:sz w:val="20"/>
            <w:szCs w:val="20"/>
          </w:rPr>
          <w:t xml:space="preserve"> cov </w:t>
        </w:r>
        <w:proofErr w:type="spellStart"/>
        <w:r w:rsidR="00093DBB">
          <w:rPr>
            <w:rFonts w:ascii="Arial" w:hAnsi="Arial"/>
            <w:sz w:val="20"/>
            <w:szCs w:val="20"/>
          </w:rPr>
          <w:t>xum</w:t>
        </w:r>
        <w:proofErr w:type="spellEnd"/>
        <w:r w:rsidR="00093DBB">
          <w:rPr>
            <w:rFonts w:ascii="Arial" w:hAnsi="Arial"/>
            <w:sz w:val="20"/>
            <w:szCs w:val="20"/>
          </w:rPr>
          <w:t xml:space="preserve"> los </w:t>
        </w:r>
        <w:proofErr w:type="spellStart"/>
        <w:r w:rsidR="00093DBB">
          <w:rPr>
            <w:rFonts w:ascii="Arial" w:hAnsi="Arial"/>
            <w:sz w:val="20"/>
            <w:szCs w:val="20"/>
          </w:rPr>
          <w:t>tsim</w:t>
        </w:r>
        <w:proofErr w:type="spellEnd"/>
        <w:r w:rsidR="00093DBB">
          <w:rPr>
            <w:rFonts w:ascii="Arial" w:hAnsi="Arial"/>
            <w:sz w:val="20"/>
            <w:szCs w:val="20"/>
          </w:rPr>
          <w:t xml:space="preserve"> </w:t>
        </w:r>
        <w:proofErr w:type="spellStart"/>
        <w:r w:rsidR="00093DBB">
          <w:rPr>
            <w:rFonts w:ascii="Arial" w:hAnsi="Arial"/>
            <w:sz w:val="20"/>
            <w:szCs w:val="20"/>
          </w:rPr>
          <w:t>ib</w:t>
        </w:r>
        <w:proofErr w:type="spellEnd"/>
        <w:r w:rsidR="00093DBB">
          <w:rPr>
            <w:rFonts w:ascii="Arial" w:hAnsi="Arial"/>
            <w:sz w:val="20"/>
            <w:szCs w:val="20"/>
          </w:rPr>
          <w:t xml:space="preserve"> </w:t>
        </w:r>
        <w:proofErr w:type="spellStart"/>
        <w:r w:rsidR="00093DBB">
          <w:rPr>
            <w:rFonts w:ascii="Arial" w:hAnsi="Arial"/>
            <w:sz w:val="20"/>
            <w:szCs w:val="20"/>
          </w:rPr>
          <w:t>txoj</w:t>
        </w:r>
        <w:proofErr w:type="spellEnd"/>
        <w:r w:rsidR="00093DBB">
          <w:rPr>
            <w:rFonts w:ascii="Arial" w:hAnsi="Arial"/>
            <w:sz w:val="20"/>
            <w:szCs w:val="20"/>
          </w:rPr>
          <w:t xml:space="preserve"> </w:t>
        </w:r>
        <w:proofErr w:type="spellStart"/>
        <w:r w:rsidR="00093DBB">
          <w:rPr>
            <w:rFonts w:ascii="Arial" w:hAnsi="Arial"/>
            <w:sz w:val="20"/>
            <w:szCs w:val="20"/>
          </w:rPr>
          <w:t>kab</w:t>
        </w:r>
        <w:proofErr w:type="spellEnd"/>
        <w:r w:rsidR="00093DBB">
          <w:rPr>
            <w:rFonts w:ascii="Arial" w:hAnsi="Arial"/>
            <w:sz w:val="20"/>
            <w:szCs w:val="20"/>
          </w:rPr>
          <w:t xml:space="preserve"> </w:t>
        </w:r>
        <w:proofErr w:type="spellStart"/>
        <w:r w:rsidR="00093DBB">
          <w:rPr>
            <w:rFonts w:ascii="Arial" w:hAnsi="Arial"/>
            <w:sz w:val="20"/>
            <w:szCs w:val="20"/>
          </w:rPr>
          <w:t>nkhaus</w:t>
        </w:r>
        <w:proofErr w:type="spellEnd"/>
        <w:r w:rsidR="00093DBB">
          <w:rPr>
            <w:rFonts w:ascii="Arial" w:hAnsi="Arial"/>
            <w:sz w:val="20"/>
            <w:szCs w:val="20"/>
          </w:rPr>
          <w:t xml:space="preserve"> </w:t>
        </w:r>
        <w:proofErr w:type="spellStart"/>
        <w:r w:rsidR="00093DBB">
          <w:rPr>
            <w:rFonts w:ascii="Arial" w:hAnsi="Arial"/>
            <w:sz w:val="20"/>
            <w:szCs w:val="20"/>
          </w:rPr>
          <w:t>lem</w:t>
        </w:r>
        <w:proofErr w:type="spellEnd"/>
        <w:r w:rsidR="00093DBB">
          <w:rPr>
            <w:rFonts w:ascii="Arial" w:hAnsi="Arial"/>
            <w:sz w:val="20"/>
            <w:szCs w:val="20"/>
          </w:rPr>
          <w:t xml:space="preserve"> </w:t>
        </w:r>
        <w:proofErr w:type="spellStart"/>
        <w:r w:rsidR="00093DBB">
          <w:rPr>
            <w:rFonts w:ascii="Arial" w:hAnsi="Arial"/>
            <w:sz w:val="20"/>
            <w:szCs w:val="20"/>
          </w:rPr>
          <w:t>ntawm</w:t>
        </w:r>
        <w:proofErr w:type="spellEnd"/>
        <w:r w:rsidR="00093DBB">
          <w:rPr>
            <w:rFonts w:ascii="Arial" w:hAnsi="Arial"/>
            <w:sz w:val="20"/>
            <w:szCs w:val="20"/>
          </w:rPr>
          <w:t xml:space="preserve"> cov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093DBB">
          <w:rPr>
            <w:rFonts w:ascii="Arial" w:hAnsi="Arial"/>
            <w:sz w:val="20"/>
            <w:szCs w:val="20"/>
          </w:rPr>
          <w:t>tas</w:t>
        </w:r>
        <w:proofErr w:type="spellEnd"/>
        <w:r w:rsidR="00093DBB">
          <w:rPr>
            <w:rFonts w:ascii="Arial" w:hAnsi="Arial"/>
            <w:sz w:val="20"/>
            <w:szCs w:val="20"/>
          </w:rPr>
          <w:t xml:space="preserve"> las (functions) </w:t>
        </w:r>
        <w:proofErr w:type="spellStart"/>
        <w:r w:rsidR="00093DBB">
          <w:rPr>
            <w:rFonts w:ascii="Arial" w:hAnsi="Arial"/>
            <w:sz w:val="20"/>
            <w:szCs w:val="20"/>
          </w:rPr>
          <w:t>nrog</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qhov</w:t>
        </w:r>
        <w:proofErr w:type="spellEnd"/>
        <w:r w:rsidR="00093DBB">
          <w:rPr>
            <w:rFonts w:ascii="Arial" w:hAnsi="Arial"/>
            <w:sz w:val="20"/>
            <w:szCs w:val="20"/>
          </w:rPr>
          <w:t xml:space="preserve"> </w:t>
        </w:r>
        <w:proofErr w:type="spellStart"/>
        <w:r w:rsidR="00093DBB">
          <w:rPr>
            <w:rFonts w:ascii="Arial" w:hAnsi="Arial"/>
            <w:sz w:val="20"/>
            <w:szCs w:val="20"/>
          </w:rPr>
          <w:t>yog</w:t>
        </w:r>
        <w:proofErr w:type="spellEnd"/>
        <w:r w:rsidR="00093DBB">
          <w:rPr>
            <w:rFonts w:ascii="Arial" w:hAnsi="Arial"/>
            <w:sz w:val="20"/>
            <w:szCs w:val="20"/>
          </w:rPr>
          <w:t xml:space="preserve"> </w:t>
        </w:r>
        <w:proofErr w:type="spellStart"/>
        <w:r w:rsidR="00093DBB">
          <w:rPr>
            <w:rFonts w:ascii="Arial" w:hAnsi="Arial"/>
            <w:sz w:val="20"/>
            <w:szCs w:val="20"/>
          </w:rPr>
          <w:t>uas</w:t>
        </w:r>
        <w:proofErr w:type="spellEnd"/>
        <w:r w:rsidR="00093DBB">
          <w:rPr>
            <w:rFonts w:ascii="Arial" w:hAnsi="Arial"/>
            <w:sz w:val="20"/>
            <w:szCs w:val="20"/>
          </w:rPr>
          <w:t xml:space="preserve"> </w:t>
        </w:r>
        <w:proofErr w:type="spellStart"/>
        <w:r w:rsidR="00093DBB">
          <w:rPr>
            <w:rFonts w:ascii="Arial" w:hAnsi="Arial"/>
            <w:sz w:val="20"/>
            <w:szCs w:val="20"/>
          </w:rPr>
          <w:t>tsawg</w:t>
        </w:r>
        <w:proofErr w:type="spellEnd"/>
        <w:r w:rsidR="00093DBB">
          <w:rPr>
            <w:rFonts w:ascii="Arial" w:hAnsi="Arial"/>
            <w:sz w:val="20"/>
            <w:szCs w:val="20"/>
          </w:rPr>
          <w:t xml:space="preserve"> </w:t>
        </w:r>
        <w:proofErr w:type="spellStart"/>
        <w:r w:rsidR="00093DBB">
          <w:rPr>
            <w:rFonts w:ascii="Arial" w:hAnsi="Arial"/>
            <w:sz w:val="20"/>
            <w:szCs w:val="20"/>
          </w:rPr>
          <w:t>kawg</w:t>
        </w:r>
        <w:proofErr w:type="spellEnd"/>
        <w:r w:rsidR="00093DBB">
          <w:rPr>
            <w:rFonts w:ascii="Arial" w:hAnsi="Arial"/>
            <w:sz w:val="20"/>
            <w:szCs w:val="20"/>
          </w:rPr>
          <w:t xml:space="preserve"> </w:t>
        </w:r>
        <w:proofErr w:type="spellStart"/>
        <w:r w:rsidR="00093DBB">
          <w:rPr>
            <w:rFonts w:ascii="Arial" w:hAnsi="Arial"/>
            <w:sz w:val="20"/>
            <w:szCs w:val="20"/>
          </w:rPr>
          <w:t>nkaus</w:t>
        </w:r>
        <w:proofErr w:type="spellEnd"/>
        <w:r w:rsidR="00093DBB">
          <w:rPr>
            <w:rFonts w:ascii="Arial" w:hAnsi="Arial"/>
            <w:sz w:val="20"/>
            <w:szCs w:val="20"/>
          </w:rPr>
          <w:t xml:space="preserve"> li 70% </w:t>
        </w:r>
        <w:proofErr w:type="spellStart"/>
        <w:r w:rsidR="00093DBB">
          <w:rPr>
            <w:rFonts w:ascii="Arial" w:hAnsi="Arial"/>
            <w:sz w:val="20"/>
            <w:szCs w:val="20"/>
          </w:rPr>
          <w:t>nyob</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hauv</w:t>
        </w:r>
        <w:proofErr w:type="spellEnd"/>
        <w:r w:rsidR="00093DBB">
          <w:rPr>
            <w:rFonts w:ascii="Arial" w:hAnsi="Arial"/>
            <w:sz w:val="20"/>
            <w:szCs w:val="20"/>
          </w:rPr>
          <w:t xml:space="preserve"> 3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tsib</w:t>
        </w:r>
        <w:proofErr w:type="spellEnd"/>
        <w:r w:rsidR="00093DBB">
          <w:rPr>
            <w:rFonts w:ascii="Arial" w:hAnsi="Arial"/>
            <w:sz w:val="20"/>
            <w:szCs w:val="20"/>
          </w:rPr>
          <w:t xml:space="preserve"> cov </w:t>
        </w:r>
        <w:proofErr w:type="spellStart"/>
        <w:r w:rsidR="00093DBB">
          <w:rPr>
            <w:rFonts w:ascii="Arial" w:hAnsi="Arial"/>
            <w:sz w:val="20"/>
            <w:szCs w:val="20"/>
          </w:rPr>
          <w:t>kev</w:t>
        </w:r>
        <w:proofErr w:type="spellEnd"/>
        <w:r w:rsidR="00093DBB">
          <w:rPr>
            <w:rFonts w:ascii="Arial" w:hAnsi="Arial"/>
            <w:sz w:val="20"/>
            <w:szCs w:val="20"/>
          </w:rPr>
          <w:t xml:space="preserve"> sim </w:t>
        </w:r>
        <w:proofErr w:type="spellStart"/>
        <w:r w:rsidR="00093DBB">
          <w:rPr>
            <w:rFonts w:ascii="Arial" w:hAnsi="Arial"/>
            <w:sz w:val="20"/>
            <w:szCs w:val="20"/>
          </w:rPr>
          <w:t>raws</w:t>
        </w:r>
        <w:proofErr w:type="spellEnd"/>
        <w:r w:rsidR="00093DBB">
          <w:rPr>
            <w:rFonts w:ascii="Arial" w:hAnsi="Arial"/>
            <w:sz w:val="20"/>
            <w:szCs w:val="20"/>
          </w:rPr>
          <w:t xml:space="preserve"> li tau </w:t>
        </w:r>
        <w:proofErr w:type="spellStart"/>
        <w:r w:rsidR="00093DBB">
          <w:rPr>
            <w:rFonts w:ascii="Arial" w:hAnsi="Arial"/>
            <w:sz w:val="20"/>
            <w:szCs w:val="20"/>
          </w:rPr>
          <w:t>ntsuas</w:t>
        </w:r>
        <w:proofErr w:type="spellEnd"/>
        <w:r w:rsidR="00093DBB">
          <w:rPr>
            <w:rFonts w:ascii="Arial" w:hAnsi="Arial"/>
            <w:sz w:val="20"/>
            <w:szCs w:val="20"/>
          </w:rPr>
          <w:t xml:space="preserve"> </w:t>
        </w:r>
        <w:proofErr w:type="spellStart"/>
        <w:r w:rsidR="00093DBB">
          <w:rPr>
            <w:rFonts w:ascii="Arial" w:hAnsi="Arial"/>
            <w:sz w:val="20"/>
            <w:szCs w:val="20"/>
          </w:rPr>
          <w:t>xyuas</w:t>
        </w:r>
        <w:proofErr w:type="spellEnd"/>
        <w:r w:rsidR="00093DBB">
          <w:rPr>
            <w:rFonts w:ascii="Arial" w:hAnsi="Arial"/>
            <w:sz w:val="20"/>
            <w:szCs w:val="20"/>
          </w:rPr>
          <w:t xml:space="preserve"> los </w:t>
        </w:r>
        <w:proofErr w:type="spellStart"/>
        <w:r w:rsidR="00093DBB">
          <w:rPr>
            <w:rFonts w:ascii="Arial" w:hAnsi="Arial"/>
            <w:sz w:val="20"/>
            <w:szCs w:val="20"/>
          </w:rPr>
          <w:t>ntawm</w:t>
        </w:r>
        <w:proofErr w:type="spellEnd"/>
        <w:r w:rsidR="00093DBB">
          <w:rPr>
            <w:rFonts w:ascii="Arial" w:hAnsi="Arial"/>
            <w:sz w:val="20"/>
            <w:szCs w:val="20"/>
          </w:rPr>
          <w:t xml:space="preserve"> cov </w:t>
        </w:r>
        <w:proofErr w:type="spellStart"/>
        <w:r w:rsidR="00093DBB">
          <w:rPr>
            <w:rFonts w:ascii="Arial" w:hAnsi="Arial"/>
            <w:sz w:val="20"/>
            <w:szCs w:val="20"/>
          </w:rPr>
          <w:t>qauv</w:t>
        </w:r>
        <w:proofErr w:type="spellEnd"/>
        <w:r w:rsidR="00093DBB">
          <w:rPr>
            <w:rFonts w:ascii="Arial" w:hAnsi="Arial"/>
            <w:sz w:val="20"/>
            <w:szCs w:val="20"/>
          </w:rPr>
          <w:t xml:space="preserve">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hauj</w:t>
        </w:r>
        <w:proofErr w:type="spellEnd"/>
        <w:r w:rsidR="00093DBB">
          <w:rPr>
            <w:rFonts w:ascii="Arial" w:hAnsi="Arial"/>
            <w:sz w:val="20"/>
            <w:szCs w:val="20"/>
          </w:rPr>
          <w:t xml:space="preserve"> </w:t>
        </w:r>
        <w:proofErr w:type="spellStart"/>
        <w:r w:rsidR="00093DBB">
          <w:rPr>
            <w:rFonts w:ascii="Arial" w:hAnsi="Arial"/>
            <w:sz w:val="20"/>
            <w:szCs w:val="20"/>
          </w:rPr>
          <w:t>lwm</w:t>
        </w:r>
        <w:proofErr w:type="spellEnd"/>
        <w:r w:rsidR="00093DBB">
          <w:rPr>
            <w:rFonts w:ascii="Arial" w:hAnsi="Arial"/>
            <w:sz w:val="20"/>
            <w:szCs w:val="20"/>
          </w:rPr>
          <w:t xml:space="preserve"> tub </w:t>
        </w:r>
        <w:proofErr w:type="spellStart"/>
        <w:r w:rsidR="00093DBB">
          <w:rPr>
            <w:rFonts w:ascii="Arial" w:hAnsi="Arial"/>
            <w:sz w:val="20"/>
            <w:szCs w:val="20"/>
          </w:rPr>
          <w:t>ntxhais</w:t>
        </w:r>
        <w:proofErr w:type="spellEnd"/>
        <w:r w:rsidR="00093DBB">
          <w:rPr>
            <w:rFonts w:ascii="Arial" w:hAnsi="Arial"/>
            <w:sz w:val="20"/>
            <w:szCs w:val="20"/>
          </w:rPr>
          <w:t xml:space="preserve"> </w:t>
        </w:r>
        <w:proofErr w:type="spellStart"/>
        <w:r w:rsidR="00093DBB">
          <w:rPr>
            <w:rFonts w:ascii="Arial" w:hAnsi="Arial"/>
            <w:sz w:val="20"/>
            <w:szCs w:val="20"/>
          </w:rPr>
          <w:t>kawm</w:t>
        </w:r>
        <w:proofErr w:type="spellEnd"/>
        <w:r w:rsidR="00093DBB">
          <w:rPr>
            <w:rFonts w:ascii="Arial" w:hAnsi="Arial"/>
            <w:sz w:val="20"/>
            <w:szCs w:val="20"/>
          </w:rPr>
          <w:t>/</w:t>
        </w:r>
        <w:proofErr w:type="spellStart"/>
        <w:r w:rsidR="00093DBB">
          <w:rPr>
            <w:rFonts w:ascii="Arial" w:hAnsi="Arial"/>
            <w:sz w:val="20"/>
            <w:szCs w:val="20"/>
          </w:rPr>
          <w:t>xib</w:t>
        </w:r>
        <w:proofErr w:type="spellEnd"/>
        <w:r w:rsidR="00093DBB">
          <w:rPr>
            <w:rFonts w:ascii="Arial" w:hAnsi="Arial"/>
            <w:sz w:val="20"/>
            <w:szCs w:val="20"/>
          </w:rPr>
          <w:t xml:space="preserve"> </w:t>
        </w:r>
        <w:proofErr w:type="spellStart"/>
        <w:r w:rsidR="00093DBB">
          <w:rPr>
            <w:rFonts w:ascii="Arial" w:hAnsi="Arial"/>
            <w:sz w:val="20"/>
            <w:szCs w:val="20"/>
          </w:rPr>
          <w:t>fwb</w:t>
        </w:r>
        <w:proofErr w:type="spellEnd"/>
        <w:r w:rsidR="00093DBB">
          <w:rPr>
            <w:rFonts w:ascii="Arial" w:hAnsi="Arial"/>
            <w:sz w:val="20"/>
            <w:szCs w:val="20"/>
          </w:rPr>
          <w:t xml:space="preserve"> cov </w:t>
        </w:r>
        <w:proofErr w:type="spellStart"/>
        <w:r w:rsidR="00093DBB">
          <w:rPr>
            <w:rFonts w:ascii="Arial" w:hAnsi="Arial"/>
            <w:sz w:val="20"/>
            <w:szCs w:val="20"/>
          </w:rPr>
          <w:t>ntaub</w:t>
        </w:r>
        <w:proofErr w:type="spellEnd"/>
        <w:r w:rsidR="00093DBB">
          <w:rPr>
            <w:rFonts w:ascii="Arial" w:hAnsi="Arial"/>
            <w:sz w:val="20"/>
            <w:szCs w:val="20"/>
          </w:rPr>
          <w:t xml:space="preserve"> </w:t>
        </w:r>
        <w:proofErr w:type="spellStart"/>
        <w:r w:rsidR="00093DB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khaws</w:t>
        </w:r>
        <w:proofErr w:type="spellEnd"/>
        <w:r w:rsidR="00093DBB">
          <w:rPr>
            <w:rFonts w:ascii="Arial" w:hAnsi="Arial"/>
            <w:sz w:val="20"/>
            <w:szCs w:val="20"/>
          </w:rPr>
          <w:t xml:space="preserve"> </w:t>
        </w:r>
        <w:proofErr w:type="spellStart"/>
        <w:r w:rsidR="00093DBB">
          <w:rPr>
            <w:rFonts w:ascii="Arial" w:hAnsi="Arial"/>
            <w:sz w:val="20"/>
            <w:szCs w:val="20"/>
          </w:rPr>
          <w:t>tseg</w:t>
        </w:r>
        <w:proofErr w:type="spellEnd"/>
        <w:r w:rsidR="00093DBB">
          <w:rPr>
            <w:rFonts w:ascii="Arial" w:hAnsi="Arial"/>
            <w:sz w:val="20"/>
            <w:szCs w:val="20"/>
          </w:rPr>
          <w:t>.</w:t>
        </w:r>
      </w:ins>
      <w:del w:id="603" w:author="Kaxiong" w:date="2021-05-28T22:13:00Z">
        <w:r w:rsidR="009942FC" w:rsidRPr="006F545B" w:rsidDel="00093DBB">
          <w:rPr>
            <w:rFonts w:ascii="Arial" w:hAnsi="Arial"/>
            <w:sz w:val="20"/>
            <w:szCs w:val="20"/>
          </w:rPr>
          <w:delText>suav ra</w:delText>
        </w:r>
      </w:del>
      <w:del w:id="604" w:author="Kaxiong" w:date="2021-05-28T22:16:00Z">
        <w:r w:rsidR="009942FC" w:rsidRPr="006F545B" w:rsidDel="002512EC">
          <w:rPr>
            <w:rFonts w:ascii="Arial" w:hAnsi="Arial"/>
            <w:sz w:val="20"/>
            <w:szCs w:val="20"/>
          </w:rPr>
          <w:delText>u cov khoom siv sib faib, ntsuas</w:delText>
        </w:r>
        <w:r w:rsidR="009942FC" w:rsidDel="002512EC">
          <w:rPr>
            <w:rFonts w:ascii="Arial" w:hAnsi="Arial"/>
            <w:sz w:val="20"/>
            <w:szCs w:val="20"/>
          </w:rPr>
          <w:delText xml:space="preserve"> zeros</w:delText>
        </w:r>
        <w:r w:rsidR="009942FC" w:rsidRPr="006F545B" w:rsidDel="002512EC">
          <w:rPr>
            <w:rFonts w:ascii="Arial" w:hAnsi="Arial"/>
            <w:sz w:val="20"/>
            <w:szCs w:val="20"/>
          </w:rPr>
          <w:delText xml:space="preserve">, thiab siv </w:delText>
        </w:r>
        <w:r w:rsidR="009942FC" w:rsidDel="002512EC">
          <w:rPr>
            <w:rFonts w:ascii="Arial" w:hAnsi="Arial"/>
            <w:sz w:val="20"/>
            <w:szCs w:val="20"/>
          </w:rPr>
          <w:delText xml:space="preserve">zeros lub laij </w:delText>
        </w:r>
        <w:r w:rsidR="009942FC" w:rsidRPr="006F545B" w:rsidDel="002512EC">
          <w:rPr>
            <w:rFonts w:ascii="Arial" w:hAnsi="Arial"/>
            <w:sz w:val="20"/>
            <w:szCs w:val="20"/>
          </w:rPr>
          <w:delText>lej los tsim cov duab ntxoo ntawm cov hauj</w:delText>
        </w:r>
        <w:r w:rsidR="009942FC" w:rsidDel="002512EC">
          <w:rPr>
            <w:rFonts w:ascii="Arial" w:hAnsi="Arial"/>
            <w:sz w:val="20"/>
            <w:szCs w:val="20"/>
          </w:rPr>
          <w:delText xml:space="preserve"> </w:delText>
        </w:r>
        <w:r w:rsidR="009942FC" w:rsidRPr="006F545B" w:rsidDel="002512EC">
          <w:rPr>
            <w:rFonts w:ascii="Arial" w:hAnsi="Arial"/>
            <w:sz w:val="20"/>
            <w:szCs w:val="20"/>
          </w:rPr>
          <w:delText>lwm nrog tsawg kawg</w:delText>
        </w:r>
        <w:r w:rsidR="009942FC" w:rsidDel="002512EC">
          <w:rPr>
            <w:rFonts w:ascii="Arial" w:hAnsi="Arial"/>
            <w:sz w:val="20"/>
            <w:szCs w:val="20"/>
          </w:rPr>
          <w:delText xml:space="preserve"> li</w:delText>
        </w:r>
        <w:r w:rsidR="009942FC" w:rsidRPr="006F545B" w:rsidDel="002512EC">
          <w:rPr>
            <w:rFonts w:ascii="Arial" w:hAnsi="Arial"/>
            <w:sz w:val="20"/>
            <w:szCs w:val="20"/>
          </w:rPr>
          <w:delText xml:space="preserve"> </w:delText>
        </w:r>
        <w:r w:rsidR="005C148B" w:rsidDel="002512EC">
          <w:rPr>
            <w:rFonts w:ascii="Arial" w:hAnsi="Arial"/>
            <w:sz w:val="20"/>
            <w:szCs w:val="20"/>
          </w:rPr>
          <w:delText>7</w:delText>
        </w:r>
        <w:r w:rsidR="009942FC" w:rsidRPr="006F545B" w:rsidDel="002512EC">
          <w:rPr>
            <w:rFonts w:ascii="Arial" w:hAnsi="Arial"/>
            <w:sz w:val="20"/>
            <w:szCs w:val="20"/>
          </w:rPr>
          <w:delText>0</w:delText>
        </w:r>
        <w:r w:rsidR="009942FC" w:rsidDel="002512EC">
          <w:rPr>
            <w:rFonts w:ascii="Arial" w:hAnsi="Arial"/>
            <w:sz w:val="20"/>
            <w:szCs w:val="20"/>
          </w:rPr>
          <w:delText xml:space="preserve"> feem pua ntawm</w:delText>
        </w:r>
        <w:r w:rsidR="009942FC" w:rsidRPr="006F545B" w:rsidDel="002512EC">
          <w:rPr>
            <w:rFonts w:ascii="Arial" w:hAnsi="Arial"/>
            <w:sz w:val="20"/>
            <w:szCs w:val="20"/>
          </w:rPr>
          <w:delText xml:space="preserve"> qhov tseeb</w:delText>
        </w:r>
        <w:r w:rsidR="009942FC" w:rsidDel="002512EC">
          <w:rPr>
            <w:rFonts w:ascii="Arial" w:hAnsi="Arial"/>
            <w:sz w:val="20"/>
            <w:szCs w:val="20"/>
          </w:rPr>
          <w:delText xml:space="preserve"> hauv</w:delText>
        </w:r>
        <w:r w:rsidR="009942FC" w:rsidRPr="006F545B" w:rsidDel="002512EC">
          <w:rPr>
            <w:rFonts w:ascii="Arial" w:hAnsi="Arial"/>
            <w:sz w:val="20"/>
            <w:szCs w:val="20"/>
          </w:rPr>
          <w:delText xml:space="preserve"> </w:delText>
        </w:r>
        <w:r w:rsidR="005C148B" w:rsidDel="002512EC">
          <w:rPr>
            <w:rFonts w:ascii="Arial" w:hAnsi="Arial"/>
            <w:sz w:val="20"/>
            <w:szCs w:val="20"/>
          </w:rPr>
          <w:delText>3</w:delText>
        </w:r>
        <w:r w:rsidR="009942FC" w:rsidRPr="006F545B" w:rsidDel="002512EC">
          <w:rPr>
            <w:rFonts w:ascii="Arial" w:hAnsi="Arial"/>
            <w:sz w:val="20"/>
            <w:szCs w:val="20"/>
          </w:rPr>
          <w:delText xml:space="preserve"> ntawm tsib qhov kev sim raws li ntsuas los ntawm cov tub ntxhais kawm ua hauj</w:delText>
        </w:r>
        <w:r w:rsidR="009942FC" w:rsidDel="002512EC">
          <w:rPr>
            <w:rFonts w:ascii="Arial" w:hAnsi="Arial"/>
            <w:sz w:val="20"/>
            <w:szCs w:val="20"/>
          </w:rPr>
          <w:delText xml:space="preserve"> </w:delText>
        </w:r>
        <w:r w:rsidR="009942FC" w:rsidRPr="006F545B" w:rsidDel="002512EC">
          <w:rPr>
            <w:rFonts w:ascii="Arial" w:hAnsi="Arial"/>
            <w:sz w:val="20"/>
            <w:szCs w:val="20"/>
          </w:rPr>
          <w:delText>lwm</w:delText>
        </w:r>
        <w:r w:rsidR="009942FC" w:rsidDel="002512EC">
          <w:rPr>
            <w:rFonts w:ascii="Arial" w:hAnsi="Arial"/>
            <w:sz w:val="20"/>
            <w:szCs w:val="20"/>
          </w:rPr>
          <w:delText xml:space="preserve"> piv txwv</w:delText>
        </w:r>
        <w:r w:rsidR="009942FC" w:rsidRPr="006F545B" w:rsidDel="002512EC">
          <w:rPr>
            <w:rFonts w:ascii="Arial" w:hAnsi="Arial"/>
            <w:sz w:val="20"/>
            <w:szCs w:val="20"/>
          </w:rPr>
          <w:delText xml:space="preserve"> / xib fwb cov ntaub ntawv.</w:delText>
        </w:r>
      </w:del>
    </w:p>
    <w:p w14:paraId="7711AD7F"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4EB0851"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7AADF92" w14:textId="77777777" w:rsidR="00C83F6D" w:rsidRPr="00BB29BF" w:rsidRDefault="00C83F6D" w:rsidP="00C83F6D">
      <w:pPr>
        <w:rPr>
          <w:rFonts w:ascii="Arial" w:hAnsi="Arial"/>
          <w:b/>
          <w:bCs/>
          <w:sz w:val="20"/>
          <w:szCs w:val="20"/>
        </w:rPr>
      </w:pPr>
      <w:del w:id="605" w:author="Kaxiong" w:date="2021-05-28T17:54: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14FBD34" w14:textId="77777777" w:rsidR="00C83F6D" w:rsidRPr="003D4A79" w:rsidRDefault="00C83F6D" w:rsidP="00C83F6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27D7E72C" w14:textId="77777777" w:rsidR="00C83F6D" w:rsidRPr="00F90936" w:rsidRDefault="00C83F6D" w:rsidP="00C83F6D">
      <w:pPr>
        <w:jc w:val="both"/>
        <w:rPr>
          <w:rFonts w:ascii="Calibri" w:hAnsi="Calibri" w:cs="Calibri"/>
          <w:sz w:val="20"/>
          <w:szCs w:val="20"/>
        </w:rPr>
      </w:pPr>
    </w:p>
    <w:p w14:paraId="66072AD3" w14:textId="10353AB2" w:rsidR="00C83F6D" w:rsidRDefault="00C83F6D" w:rsidP="008D6FBB">
      <w:pPr>
        <w:jc w:val="both"/>
        <w:rPr>
          <w:rFonts w:ascii="Calibri" w:hAnsi="Calibri" w:cs="Calibri"/>
          <w:sz w:val="20"/>
          <w:szCs w:val="20"/>
        </w:rPr>
      </w:pPr>
    </w:p>
    <w:p w14:paraId="651982C6" w14:textId="1EBAC40B" w:rsidR="00AD7E5D" w:rsidRDefault="00AD7E5D"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D4BE3D5" w14:textId="77777777" w:rsidR="00AD7E5D" w:rsidRDefault="00AD7E5D" w:rsidP="00AD7E5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DA435C">
        <w:trPr>
          <w:trHeight w:val="721"/>
        </w:trPr>
        <w:tc>
          <w:tcPr>
            <w:tcW w:w="3673" w:type="dxa"/>
          </w:tcPr>
          <w:p w14:paraId="33AEE2EC" w14:textId="018495FF" w:rsidR="00AD7E5D" w:rsidRPr="00BB29BF" w:rsidRDefault="00AD7E5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del w:id="606" w:author="Kaxiong" w:date="2021-05-28T22:18:00Z">
              <w:r w:rsidDel="003233A7">
                <w:rPr>
                  <w:rFonts w:ascii="Arial" w:hAnsi="Arial"/>
                  <w:sz w:val="20"/>
                  <w:szCs w:val="20"/>
                </w:rPr>
                <w:delText xml:space="preserve">Kev </w:delText>
              </w:r>
              <w:r w:rsidR="006D23E5" w:rsidDel="003233A7">
                <w:rPr>
                  <w:rFonts w:ascii="Arial" w:hAnsi="Arial"/>
                  <w:sz w:val="20"/>
                  <w:szCs w:val="20"/>
                </w:rPr>
                <w:delText>Sos</w:delText>
              </w:r>
            </w:del>
            <w:proofErr w:type="spellStart"/>
            <w:ins w:id="607" w:author="Kaxiong" w:date="2021-05-28T22:18:00Z">
              <w:r w:rsidR="003233A7">
                <w:rPr>
                  <w:rFonts w:ascii="Arial" w:hAnsi="Arial"/>
                  <w:sz w:val="20"/>
                  <w:szCs w:val="20"/>
                </w:rPr>
                <w:t>Sij</w:t>
              </w:r>
              <w:proofErr w:type="spellEnd"/>
              <w:r w:rsidR="003233A7">
                <w:rPr>
                  <w:rFonts w:ascii="Arial" w:hAnsi="Arial"/>
                  <w:sz w:val="20"/>
                  <w:szCs w:val="20"/>
                </w:rPr>
                <w:t xml:space="preserve"> </w:t>
              </w:r>
              <w:proofErr w:type="spellStart"/>
              <w:r w:rsidR="003233A7">
                <w:rPr>
                  <w:rFonts w:ascii="Arial" w:hAnsi="Arial"/>
                  <w:sz w:val="20"/>
                  <w:szCs w:val="20"/>
                </w:rPr>
                <w:t>hawm</w:t>
              </w:r>
              <w:proofErr w:type="spellEnd"/>
              <w:r w:rsidR="003233A7">
                <w:rPr>
                  <w:rFonts w:ascii="Arial" w:hAnsi="Arial"/>
                  <w:sz w:val="20"/>
                  <w:szCs w:val="20"/>
                </w:rPr>
                <w:t xml:space="preserve"> </w:t>
              </w:r>
              <w:proofErr w:type="spellStart"/>
              <w:r w:rsidR="003233A7">
                <w:rPr>
                  <w:rFonts w:ascii="Arial" w:hAnsi="Arial"/>
                  <w:sz w:val="20"/>
                  <w:szCs w:val="20"/>
                </w:rPr>
                <w:t>khoom</w:t>
              </w:r>
            </w:ins>
            <w:proofErr w:type="spellEnd"/>
          </w:p>
        </w:tc>
        <w:tc>
          <w:tcPr>
            <w:tcW w:w="6783" w:type="dxa"/>
            <w:vMerge w:val="restart"/>
          </w:tcPr>
          <w:p w14:paraId="574447AF" w14:textId="547DFBA7" w:rsidR="00AD7E5D" w:rsidRPr="00BB29BF" w:rsidRDefault="00AD7E5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C1323E">
              <w:rPr>
                <w:rFonts w:ascii="Arial" w:hAnsi="Arial"/>
                <w:i/>
                <w:iCs/>
                <w:sz w:val="20"/>
                <w:szCs w:val="20"/>
                <w:u w:val="single"/>
              </w:rPr>
              <w:t>4</w:t>
            </w:r>
          </w:p>
          <w:p w14:paraId="717ED724" w14:textId="77777777" w:rsidR="00AD7E5D" w:rsidRPr="00BB29BF" w:rsidRDefault="00AD7E5D" w:rsidP="00DA435C">
            <w:pPr>
              <w:rPr>
                <w:rFonts w:ascii="Arial" w:hAnsi="Arial"/>
                <w:b/>
                <w:bCs/>
                <w:sz w:val="20"/>
                <w:szCs w:val="20"/>
              </w:rPr>
            </w:pPr>
          </w:p>
          <w:p w14:paraId="2A1086BA" w14:textId="212B0B00" w:rsidR="00AD7E5D" w:rsidRPr="00BB29BF" w:rsidRDefault="00AD7E5D"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608" w:author="Kaxiong" w:date="2021-05-28T17:51:00Z">
              <w:r w:rsidRPr="003F7065" w:rsidDel="00D769AF">
                <w:rPr>
                  <w:rFonts w:ascii="Arial" w:hAnsi="Arial"/>
                  <w:sz w:val="20"/>
                  <w:szCs w:val="20"/>
                </w:rPr>
                <w:delText xml:space="preserve">Txog </w:delText>
              </w:r>
              <w:r w:rsidDel="00D769AF">
                <w:rPr>
                  <w:rFonts w:ascii="Arial" w:hAnsi="Arial"/>
                  <w:sz w:val="20"/>
                  <w:szCs w:val="20"/>
                </w:rPr>
                <w:delText>Hnub Tim</w:delText>
              </w:r>
            </w:del>
            <w:proofErr w:type="spellStart"/>
            <w:ins w:id="609"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05/11</w:t>
            </w:r>
            <w:r w:rsidR="00F76E5A">
              <w:rPr>
                <w:rFonts w:ascii="Arial" w:hAnsi="Arial"/>
                <w:sz w:val="20"/>
                <w:szCs w:val="20"/>
              </w:rPr>
              <w:t>/</w:t>
            </w:r>
            <w:r>
              <w:rPr>
                <w:rFonts w:ascii="Arial" w:hAnsi="Arial"/>
                <w:sz w:val="20"/>
                <w:szCs w:val="20"/>
              </w:rPr>
              <w:t>22</w:t>
            </w:r>
            <w:r w:rsidRPr="003F7065">
              <w:rPr>
                <w:rFonts w:ascii="Arial" w:hAnsi="Arial"/>
                <w:sz w:val="20"/>
                <w:szCs w:val="20"/>
              </w:rPr>
              <w:t>,</w:t>
            </w:r>
            <w:r w:rsidR="0065751C">
              <w:rPr>
                <w:rFonts w:ascii="Arial" w:hAnsi="Arial"/>
                <w:sz w:val="20"/>
                <w:szCs w:val="20"/>
              </w:rPr>
              <w:t xml:space="preserve"> </w:t>
            </w:r>
            <w:r w:rsidR="0065751C" w:rsidRPr="0065751C">
              <w:rPr>
                <w:rFonts w:ascii="Arial" w:hAnsi="Arial"/>
                <w:sz w:val="20"/>
                <w:szCs w:val="20"/>
              </w:rPr>
              <w:t xml:space="preserve">Jasmine </w:t>
            </w:r>
            <w:proofErr w:type="spellStart"/>
            <w:r w:rsidR="0065751C" w:rsidRPr="0065751C">
              <w:rPr>
                <w:rFonts w:ascii="Arial" w:hAnsi="Arial"/>
                <w:sz w:val="20"/>
                <w:szCs w:val="20"/>
              </w:rPr>
              <w:t>yuav</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koom</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ua</w:t>
            </w:r>
            <w:proofErr w:type="spellEnd"/>
            <w:r w:rsidR="0065751C" w:rsidRPr="0065751C">
              <w:rPr>
                <w:rFonts w:ascii="Arial" w:hAnsi="Arial"/>
                <w:sz w:val="20"/>
                <w:szCs w:val="20"/>
              </w:rPr>
              <w:t xml:space="preserve"> </w:t>
            </w:r>
            <w:del w:id="610" w:author="Kaxiong" w:date="2021-05-28T22:23:00Z">
              <w:r w:rsidR="0065751C" w:rsidRPr="0065751C" w:rsidDel="003233A7">
                <w:rPr>
                  <w:rFonts w:ascii="Arial" w:hAnsi="Arial"/>
                  <w:sz w:val="20"/>
                  <w:szCs w:val="20"/>
                </w:rPr>
                <w:delText xml:space="preserve">kev nrhiav </w:delText>
              </w:r>
            </w:del>
            <w:ins w:id="611" w:author="Kaxiong" w:date="2021-05-28T22:23:00Z">
              <w:r w:rsidR="003233A7">
                <w:rPr>
                  <w:rFonts w:ascii="Arial" w:hAnsi="Arial"/>
                  <w:sz w:val="20"/>
                  <w:szCs w:val="20"/>
                </w:rPr>
                <w:t xml:space="preserve">cov </w:t>
              </w:r>
            </w:ins>
            <w:proofErr w:type="spellStart"/>
            <w:r w:rsidR="0065751C" w:rsidRPr="0065751C">
              <w:rPr>
                <w:rFonts w:ascii="Arial" w:hAnsi="Arial"/>
                <w:sz w:val="20"/>
                <w:szCs w:val="20"/>
              </w:rPr>
              <w:t>hauj</w:t>
            </w:r>
            <w:proofErr w:type="spellEnd"/>
            <w:r w:rsidR="005C6F9F">
              <w:rPr>
                <w:rFonts w:ascii="Arial" w:hAnsi="Arial"/>
                <w:sz w:val="20"/>
                <w:szCs w:val="20"/>
              </w:rPr>
              <w:t xml:space="preserve"> </w:t>
            </w:r>
            <w:proofErr w:type="spellStart"/>
            <w:r w:rsidR="0065751C" w:rsidRPr="0065751C">
              <w:rPr>
                <w:rFonts w:ascii="Arial" w:hAnsi="Arial"/>
                <w:sz w:val="20"/>
                <w:szCs w:val="20"/>
              </w:rPr>
              <w:t>lwm</w:t>
            </w:r>
            <w:proofErr w:type="spellEnd"/>
            <w:r w:rsidR="0065751C" w:rsidRPr="0065751C">
              <w:rPr>
                <w:rFonts w:ascii="Arial" w:hAnsi="Arial"/>
                <w:sz w:val="20"/>
                <w:szCs w:val="20"/>
              </w:rPr>
              <w:t xml:space="preserve"> </w:t>
            </w:r>
            <w:proofErr w:type="spellStart"/>
            <w:ins w:id="612" w:author="Kaxiong" w:date="2021-05-28T22:22:00Z">
              <w:r w:rsidR="003233A7">
                <w:rPr>
                  <w:rFonts w:ascii="Arial" w:hAnsi="Arial"/>
                  <w:sz w:val="20"/>
                  <w:szCs w:val="20"/>
                </w:rPr>
                <w:t>ua</w:t>
              </w:r>
              <w:proofErr w:type="spellEnd"/>
              <w:r w:rsidR="003233A7">
                <w:rPr>
                  <w:rFonts w:ascii="Arial" w:hAnsi="Arial"/>
                  <w:sz w:val="20"/>
                  <w:szCs w:val="20"/>
                </w:rPr>
                <w:t xml:space="preserve"> </w:t>
              </w:r>
              <w:proofErr w:type="spellStart"/>
              <w:r w:rsidR="003233A7">
                <w:rPr>
                  <w:rFonts w:ascii="Arial" w:hAnsi="Arial"/>
                  <w:sz w:val="20"/>
                  <w:szCs w:val="20"/>
                </w:rPr>
                <w:t>si</w:t>
              </w:r>
            </w:ins>
            <w:proofErr w:type="spellEnd"/>
            <w:ins w:id="613" w:author="Kaxiong" w:date="2021-05-28T22:23:00Z">
              <w:r w:rsidR="003233A7">
                <w:rPr>
                  <w:rFonts w:ascii="Arial" w:hAnsi="Arial"/>
                  <w:sz w:val="20"/>
                  <w:szCs w:val="20"/>
                </w:rPr>
                <w:t xml:space="preserve"> </w:t>
              </w:r>
              <w:proofErr w:type="spellStart"/>
              <w:r w:rsidR="003233A7">
                <w:rPr>
                  <w:rFonts w:ascii="Arial" w:hAnsi="Arial"/>
                  <w:sz w:val="20"/>
                  <w:szCs w:val="20"/>
                </w:rPr>
                <w:t>uas</w:t>
              </w:r>
              <w:proofErr w:type="spellEnd"/>
              <w:r w:rsidR="003233A7">
                <w:rPr>
                  <w:rFonts w:ascii="Arial" w:hAnsi="Arial"/>
                  <w:sz w:val="20"/>
                  <w:szCs w:val="20"/>
                </w:rPr>
                <w:t xml:space="preserve"> tau </w:t>
              </w:r>
              <w:proofErr w:type="spellStart"/>
              <w:r w:rsidR="003233A7">
                <w:rPr>
                  <w:rFonts w:ascii="Arial" w:hAnsi="Arial"/>
                  <w:sz w:val="20"/>
                  <w:szCs w:val="20"/>
                </w:rPr>
                <w:t>nrhiav</w:t>
              </w:r>
              <w:proofErr w:type="spellEnd"/>
              <w:r w:rsidR="003233A7">
                <w:rPr>
                  <w:rFonts w:ascii="Arial" w:hAnsi="Arial"/>
                  <w:sz w:val="20"/>
                  <w:szCs w:val="20"/>
                </w:rPr>
                <w:t xml:space="preserve"> </w:t>
              </w:r>
              <w:proofErr w:type="spellStart"/>
              <w:r w:rsidR="003233A7">
                <w:rPr>
                  <w:rFonts w:ascii="Arial" w:hAnsi="Arial"/>
                  <w:sz w:val="20"/>
                  <w:szCs w:val="20"/>
                </w:rPr>
                <w:t>tseg</w:t>
              </w:r>
              <w:proofErr w:type="spellEnd"/>
              <w:r w:rsidR="003233A7">
                <w:rPr>
                  <w:rFonts w:ascii="Arial" w:hAnsi="Arial"/>
                  <w:sz w:val="20"/>
                  <w:szCs w:val="20"/>
                </w:rPr>
                <w:t xml:space="preserve"> </w:t>
              </w:r>
            </w:ins>
            <w:proofErr w:type="spellStart"/>
            <w:ins w:id="614" w:author="Kaxiong" w:date="2021-05-28T22:24:00Z">
              <w:r w:rsidR="003233A7">
                <w:rPr>
                  <w:rFonts w:ascii="Arial" w:hAnsi="Arial"/>
                  <w:sz w:val="20"/>
                  <w:szCs w:val="20"/>
                </w:rPr>
                <w:t>thiab</w:t>
              </w:r>
              <w:proofErr w:type="spellEnd"/>
              <w:r w:rsidR="003233A7">
                <w:rPr>
                  <w:rFonts w:ascii="Arial" w:hAnsi="Arial"/>
                  <w:sz w:val="20"/>
                  <w:szCs w:val="20"/>
                </w:rPr>
                <w:t xml:space="preserve"> cov </w:t>
              </w:r>
              <w:proofErr w:type="spellStart"/>
              <w:r w:rsidR="003233A7">
                <w:rPr>
                  <w:rFonts w:ascii="Arial" w:hAnsi="Arial"/>
                  <w:sz w:val="20"/>
                  <w:szCs w:val="20"/>
                </w:rPr>
                <w:t>kev</w:t>
              </w:r>
              <w:proofErr w:type="spellEnd"/>
              <w:r w:rsidR="003233A7">
                <w:rPr>
                  <w:rFonts w:ascii="Arial" w:hAnsi="Arial"/>
                  <w:sz w:val="20"/>
                  <w:szCs w:val="20"/>
                </w:rPr>
                <w:t xml:space="preserve"> </w:t>
              </w:r>
              <w:proofErr w:type="spellStart"/>
              <w:r w:rsidR="003233A7">
                <w:rPr>
                  <w:rFonts w:ascii="Arial" w:hAnsi="Arial"/>
                  <w:sz w:val="20"/>
                  <w:szCs w:val="20"/>
                </w:rPr>
                <w:t>muaj</w:t>
              </w:r>
              <w:proofErr w:type="spellEnd"/>
              <w:r w:rsidR="003233A7">
                <w:rPr>
                  <w:rFonts w:ascii="Arial" w:hAnsi="Arial"/>
                  <w:sz w:val="20"/>
                  <w:szCs w:val="20"/>
                </w:rPr>
                <w:t xml:space="preserve"> </w:t>
              </w:r>
              <w:proofErr w:type="spellStart"/>
              <w:r w:rsidR="003233A7">
                <w:rPr>
                  <w:rFonts w:ascii="Arial" w:hAnsi="Arial"/>
                  <w:sz w:val="20"/>
                  <w:szCs w:val="20"/>
                </w:rPr>
                <w:t>siab</w:t>
              </w:r>
              <w:proofErr w:type="spellEnd"/>
              <w:r w:rsidR="003233A7">
                <w:rPr>
                  <w:rFonts w:ascii="Arial" w:hAnsi="Arial"/>
                  <w:sz w:val="20"/>
                  <w:szCs w:val="20"/>
                </w:rPr>
                <w:t xml:space="preserve"> </w:t>
              </w:r>
              <w:proofErr w:type="spellStart"/>
              <w:r w:rsidR="003233A7">
                <w:rPr>
                  <w:rFonts w:ascii="Arial" w:hAnsi="Arial"/>
                  <w:sz w:val="20"/>
                  <w:szCs w:val="20"/>
                </w:rPr>
                <w:t>n</w:t>
              </w:r>
            </w:ins>
            <w:ins w:id="615" w:author="Kaxiong" w:date="2021-05-28T22:25:00Z">
              <w:r w:rsidR="003233A7">
                <w:rPr>
                  <w:rFonts w:ascii="Arial" w:hAnsi="Arial"/>
                  <w:sz w:val="20"/>
                  <w:szCs w:val="20"/>
                </w:rPr>
                <w:t>tawm</w:t>
              </w:r>
              <w:proofErr w:type="spellEnd"/>
              <w:r w:rsidR="003233A7">
                <w:rPr>
                  <w:rFonts w:ascii="Arial" w:hAnsi="Arial"/>
                  <w:sz w:val="20"/>
                  <w:szCs w:val="20"/>
                </w:rPr>
                <w:t xml:space="preserve"> </w:t>
              </w:r>
              <w:proofErr w:type="spellStart"/>
              <w:r w:rsidR="003233A7">
                <w:rPr>
                  <w:rFonts w:ascii="Arial" w:hAnsi="Arial"/>
                  <w:sz w:val="20"/>
                  <w:szCs w:val="20"/>
                </w:rPr>
                <w:t>kev</w:t>
              </w:r>
              <w:proofErr w:type="spellEnd"/>
              <w:r w:rsidR="003233A7">
                <w:rPr>
                  <w:rFonts w:ascii="Arial" w:hAnsi="Arial"/>
                  <w:sz w:val="20"/>
                  <w:szCs w:val="20"/>
                </w:rPr>
                <w:t xml:space="preserve"> so.</w:t>
              </w:r>
            </w:ins>
            <w:del w:id="616" w:author="Kaxiong" w:date="2021-05-28T22:25:00Z">
              <w:r w:rsidR="0065751C" w:rsidRPr="0065751C" w:rsidDel="003233A7">
                <w:rPr>
                  <w:rFonts w:ascii="Arial" w:hAnsi="Arial"/>
                  <w:sz w:val="20"/>
                  <w:szCs w:val="20"/>
                </w:rPr>
                <w:delText xml:space="preserve">yam koj nyiam thiab yam kev </w:delText>
              </w:r>
              <w:r w:rsidR="005C6F9F" w:rsidDel="003233A7">
                <w:rPr>
                  <w:rFonts w:ascii="Arial" w:hAnsi="Arial"/>
                  <w:sz w:val="20"/>
                  <w:szCs w:val="20"/>
                </w:rPr>
                <w:delText>muaj txiaj tshig.</w:delText>
              </w:r>
            </w:del>
          </w:p>
          <w:p w14:paraId="570D50C8" w14:textId="4A228638" w:rsidR="00AD7E5D" w:rsidRPr="00E62049" w:rsidRDefault="0067480B" w:rsidP="00DA435C">
            <w:pPr>
              <w:rPr>
                <w:rFonts w:ascii="Arial" w:hAnsi="Arial"/>
                <w:sz w:val="20"/>
                <w:szCs w:val="20"/>
              </w:rPr>
            </w:pPr>
            <w:r>
              <w:pict w14:anchorId="0E0DFFFF">
                <v:shape id="Picture 270" o:spid="_x0000_i1044" type="#_x0000_t75" style="width:11.7pt;height:8.4pt;visibility:visible;mso-wrap-style:square">
                  <v:imagedata r:id="rId12" o:title=""/>
                </v:shape>
              </w:pict>
            </w:r>
            <w:r w:rsidR="00AD7E5D" w:rsidRPr="00E62049">
              <w:rPr>
                <w:rFonts w:ascii="Arial" w:hAnsi="Arial"/>
                <w:sz w:val="20"/>
                <w:szCs w:val="20"/>
              </w:rPr>
              <w:t xml:space="preserve">Tso </w:t>
            </w:r>
            <w:proofErr w:type="spellStart"/>
            <w:r w:rsidR="00AD7E5D" w:rsidRPr="00E62049">
              <w:rPr>
                <w:rFonts w:ascii="Arial" w:hAnsi="Arial"/>
                <w:sz w:val="20"/>
                <w:szCs w:val="20"/>
              </w:rPr>
              <w:t>cai</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rau</w:t>
            </w:r>
            <w:proofErr w:type="spellEnd"/>
            <w:r w:rsidR="00AD7E5D" w:rsidRPr="00E62049">
              <w:rPr>
                <w:rFonts w:ascii="Arial" w:hAnsi="Arial"/>
                <w:sz w:val="20"/>
                <w:szCs w:val="20"/>
              </w:rPr>
              <w:t xml:space="preserve"> tub </w:t>
            </w:r>
            <w:proofErr w:type="spellStart"/>
            <w:r w:rsidR="00AD7E5D" w:rsidRPr="00E62049">
              <w:rPr>
                <w:rFonts w:ascii="Arial" w:hAnsi="Arial"/>
                <w:sz w:val="20"/>
                <w:szCs w:val="20"/>
              </w:rPr>
              <w:t>ntxhais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koom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tes</w:t>
            </w:r>
            <w:proofErr w:type="spellEnd"/>
            <w:r w:rsidR="00AD7E5D" w:rsidRPr="00E62049">
              <w:rPr>
                <w:rFonts w:ascii="Arial" w:hAnsi="Arial"/>
                <w:sz w:val="20"/>
                <w:szCs w:val="20"/>
              </w:rPr>
              <w:t>/</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tau </w:t>
            </w:r>
            <w:proofErr w:type="spellStart"/>
            <w:r w:rsidR="00AD7E5D" w:rsidRPr="00E62049">
              <w:rPr>
                <w:rFonts w:ascii="Arial" w:hAnsi="Arial"/>
                <w:sz w:val="20"/>
                <w:szCs w:val="20"/>
              </w:rPr>
              <w:t>raws</w:t>
            </w:r>
            <w:proofErr w:type="spellEnd"/>
            <w:r w:rsidR="00AD7E5D" w:rsidRPr="00E62049">
              <w:rPr>
                <w:rFonts w:ascii="Arial" w:hAnsi="Arial"/>
                <w:sz w:val="20"/>
                <w:szCs w:val="20"/>
              </w:rPr>
              <w:t xml:space="preserve"> li cov </w:t>
            </w:r>
            <w:proofErr w:type="spellStart"/>
            <w:r w:rsidR="00AD7E5D" w:rsidRPr="00E62049">
              <w:rPr>
                <w:rFonts w:ascii="Arial" w:hAnsi="Arial"/>
                <w:sz w:val="20"/>
                <w:szCs w:val="20"/>
              </w:rPr>
              <w:t>qauv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ntawv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w:t>
            </w:r>
            <w:proofErr w:type="spellStart"/>
            <w:r w:rsidR="00AD7E5D" w:rsidRPr="00E62049">
              <w:rPr>
                <w:rFonts w:ascii="Arial" w:hAnsi="Arial"/>
                <w:sz w:val="20"/>
                <w:szCs w:val="20"/>
              </w:rPr>
              <w:t>lub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xeev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tus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Pr>
                <w:rFonts w:ascii="Arial" w:hAnsi="Arial"/>
                <w:sz w:val="20"/>
                <w:szCs w:val="20"/>
              </w:rPr>
              <w:t xml:space="preserve"> </w:t>
            </w:r>
          </w:p>
          <w:p w14:paraId="34E0DFE0" w14:textId="77777777" w:rsidR="00AD7E5D" w:rsidRPr="00E62049" w:rsidRDefault="00AD7E5D" w:rsidP="00DA435C">
            <w:pPr>
              <w:rPr>
                <w:rFonts w:ascii="Arial" w:hAnsi="Arial"/>
                <w:sz w:val="20"/>
                <w:szCs w:val="20"/>
              </w:rPr>
            </w:pPr>
            <w:r w:rsidRPr="00E62049">
              <w:rPr>
                <w:noProof/>
                <w:sz w:val="20"/>
                <w:szCs w:val="20"/>
              </w:rPr>
              <w:drawing>
                <wp:inline distT="0" distB="0" distL="0" distR="0" wp14:anchorId="277DC741" wp14:editId="1F51C708">
                  <wp:extent cx="149225" cy="109220"/>
                  <wp:effectExtent l="0" t="0" r="3175" b="508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1F95856" w14:textId="77777777" w:rsidR="00AD7E5D" w:rsidRPr="00BB29BF" w:rsidRDefault="00AD7E5D" w:rsidP="00DA435C">
            <w:pPr>
              <w:rPr>
                <w:rFonts w:ascii="Arial" w:hAnsi="Arial"/>
                <w:sz w:val="20"/>
                <w:szCs w:val="20"/>
              </w:rPr>
            </w:pPr>
            <w:r>
              <w:rPr>
                <w:noProof/>
              </w:rPr>
              <w:drawing>
                <wp:inline distT="0" distB="0" distL="0" distR="0" wp14:anchorId="1F4D3D26" wp14:editId="712F99F7">
                  <wp:extent cx="149225" cy="109220"/>
                  <wp:effectExtent l="0" t="0" r="3175" b="508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5BEAB6A" w14:textId="57F56429" w:rsidR="00AD7E5D" w:rsidRPr="00BB29BF" w:rsidRDefault="0067480B" w:rsidP="00DA435C">
            <w:pPr>
              <w:rPr>
                <w:rFonts w:ascii="Arial" w:hAnsi="Arial"/>
                <w:sz w:val="20"/>
                <w:szCs w:val="20"/>
              </w:rPr>
            </w:pPr>
            <w:r>
              <w:pict w14:anchorId="4BBA7DF8">
                <v:shape id="Picture 74" o:spid="_x0000_i1045" type="#_x0000_t75" style="width:12.15pt;height:9.35pt;visibility:visible;mso-wrap-style:square">
                  <v:imagedata r:id="rId15" o:title=""/>
                </v:shape>
              </w:pict>
            </w:r>
            <w:proofErr w:type="spellStart"/>
            <w:r w:rsidR="00AD7E5D" w:rsidRPr="00BB29BF">
              <w:rPr>
                <w:rFonts w:ascii="Arial" w:hAnsi="Arial"/>
                <w:sz w:val="20"/>
                <w:szCs w:val="20"/>
              </w:rPr>
              <w:t>Lub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Hom</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Phiaj</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Hloov</w:t>
            </w:r>
            <w:proofErr w:type="spellEnd"/>
            <w:r w:rsidR="00AD7E5D" w:rsidRPr="00BB29BF">
              <w:rPr>
                <w:rFonts w:ascii="Arial" w:hAnsi="Arial"/>
                <w:sz w:val="20"/>
                <w:szCs w:val="20"/>
              </w:rPr>
              <w:t xml:space="preserve"> Mus:       </w:t>
            </w:r>
            <w:r w:rsidR="00237EB1" w:rsidRPr="003C2CD7">
              <w:rPr>
                <w:noProof/>
              </w:rPr>
              <w:drawing>
                <wp:inline distT="0" distB="0" distL="0" distR="0" wp14:anchorId="7C106769" wp14:editId="1C5C2447">
                  <wp:extent cx="145415" cy="111125"/>
                  <wp:effectExtent l="0" t="0" r="6985"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proofErr w:type="spellStart"/>
            <w:r w:rsidR="00AD7E5D" w:rsidRPr="00BB29BF">
              <w:rPr>
                <w:rFonts w:ascii="Arial" w:hAnsi="Arial"/>
                <w:sz w:val="20"/>
                <w:szCs w:val="20"/>
              </w:rPr>
              <w:t>Kawm</w:t>
            </w:r>
            <w:proofErr w:type="spellEnd"/>
            <w:r w:rsidR="00AD7E5D" w:rsidRPr="00BB29BF">
              <w:rPr>
                <w:rFonts w:ascii="Arial" w:hAnsi="Arial"/>
                <w:sz w:val="20"/>
                <w:szCs w:val="20"/>
              </w:rPr>
              <w:t xml:space="preserve">/Kev </w:t>
            </w:r>
            <w:proofErr w:type="spellStart"/>
            <w:r w:rsidR="00AD7E5D">
              <w:rPr>
                <w:rFonts w:ascii="Arial" w:hAnsi="Arial"/>
                <w:sz w:val="20"/>
                <w:szCs w:val="20"/>
              </w:rPr>
              <w:t>Xyaum</w:t>
            </w:r>
            <w:proofErr w:type="spellEnd"/>
          </w:p>
          <w:p w14:paraId="3EC2E8FC" w14:textId="675C1659" w:rsidR="00AD7E5D" w:rsidRPr="00BB29BF" w:rsidRDefault="00AD7E5D" w:rsidP="00DA435C">
            <w:pPr>
              <w:rPr>
                <w:rFonts w:ascii="Arial" w:hAnsi="Arial"/>
                <w:sz w:val="20"/>
                <w:szCs w:val="20"/>
              </w:rPr>
            </w:pPr>
            <w:r w:rsidRPr="003C2CD7">
              <w:rPr>
                <w:noProof/>
              </w:rPr>
              <w:drawing>
                <wp:inline distT="0" distB="0" distL="0" distR="0" wp14:anchorId="34B8F379" wp14:editId="3661341C">
                  <wp:extent cx="145415" cy="111125"/>
                  <wp:effectExtent l="0" t="0" r="6985" b="317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670DF77" w14:textId="73EE4834" w:rsidR="00AD7E5D" w:rsidRPr="00BB29BF" w:rsidRDefault="00AD7E5D"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454F69" w:rsidRPr="00454F69">
              <w:rPr>
                <w:rFonts w:ascii="Arial" w:hAnsi="Arial"/>
                <w:sz w:val="20"/>
                <w:szCs w:val="20"/>
              </w:rPr>
              <w:t xml:space="preserve">Tus </w:t>
            </w:r>
            <w:proofErr w:type="spellStart"/>
            <w:r w:rsidR="00454F69" w:rsidRPr="00454F69">
              <w:rPr>
                <w:rFonts w:ascii="Arial" w:hAnsi="Arial"/>
                <w:sz w:val="20"/>
                <w:szCs w:val="20"/>
              </w:rPr>
              <w:t>Kws</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Muaj</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Peev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Xwm</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Pab</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Tswv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Yim</w:t>
            </w:r>
            <w:proofErr w:type="spellEnd"/>
            <w:r w:rsidR="00454F69">
              <w:rPr>
                <w:rFonts w:ascii="Arial" w:hAnsi="Arial"/>
                <w:sz w:val="20"/>
                <w:szCs w:val="20"/>
              </w:rPr>
              <w:t xml:space="preserve">, </w:t>
            </w:r>
            <w:r w:rsidR="006D4788" w:rsidRPr="006D4788">
              <w:rPr>
                <w:rFonts w:ascii="Arial" w:hAnsi="Arial"/>
                <w:sz w:val="20"/>
                <w:szCs w:val="20"/>
              </w:rPr>
              <w:t xml:space="preserve">Tus </w:t>
            </w:r>
            <w:del w:id="617" w:author="Kaxiong" w:date="2021-05-28T22:28:00Z">
              <w:r w:rsidR="006D4788" w:rsidRPr="006D4788" w:rsidDel="00256E8E">
                <w:rPr>
                  <w:rFonts w:ascii="Arial" w:hAnsi="Arial"/>
                  <w:sz w:val="20"/>
                  <w:szCs w:val="20"/>
                </w:rPr>
                <w:delText>Thawj Tswj</w:delText>
              </w:r>
              <w:r w:rsidR="006D4788" w:rsidDel="00256E8E">
                <w:rPr>
                  <w:rFonts w:ascii="Arial" w:hAnsi="Arial"/>
                  <w:sz w:val="20"/>
                  <w:szCs w:val="20"/>
                </w:rPr>
                <w:delText xml:space="preserve"> </w:delText>
              </w:r>
              <w:r w:rsidR="006D4788" w:rsidRPr="006D4788" w:rsidDel="00256E8E">
                <w:rPr>
                  <w:rFonts w:ascii="Arial" w:hAnsi="Arial"/>
                  <w:sz w:val="20"/>
                  <w:szCs w:val="20"/>
                </w:rPr>
                <w:delText xml:space="preserve">hwm </w:delText>
              </w:r>
            </w:del>
            <w:proofErr w:type="spellStart"/>
            <w:r w:rsidR="006D4788" w:rsidRPr="006D4788">
              <w:rPr>
                <w:rFonts w:ascii="Arial" w:hAnsi="Arial"/>
                <w:sz w:val="20"/>
                <w:szCs w:val="20"/>
              </w:rPr>
              <w:t>Saib</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Xyuas</w:t>
            </w:r>
            <w:proofErr w:type="spellEnd"/>
            <w:ins w:id="618" w:author="Kaxiong" w:date="2021-05-28T22:28:00Z">
              <w:r w:rsidR="00256E8E">
                <w:rPr>
                  <w:rFonts w:ascii="Arial" w:hAnsi="Arial"/>
                  <w:sz w:val="20"/>
                  <w:szCs w:val="20"/>
                </w:rPr>
                <w:t xml:space="preserve"> </w:t>
              </w:r>
              <w:proofErr w:type="spellStart"/>
              <w:r w:rsidR="00256E8E">
                <w:rPr>
                  <w:rFonts w:ascii="Arial" w:hAnsi="Arial"/>
                  <w:sz w:val="20"/>
                  <w:szCs w:val="20"/>
                </w:rPr>
                <w:t>Teeb</w:t>
              </w:r>
              <w:proofErr w:type="spellEnd"/>
              <w:r w:rsidR="00256E8E">
                <w:rPr>
                  <w:rFonts w:ascii="Arial" w:hAnsi="Arial"/>
                  <w:sz w:val="20"/>
                  <w:szCs w:val="20"/>
                </w:rPr>
                <w:t xml:space="preserve"> </w:t>
              </w:r>
              <w:proofErr w:type="spellStart"/>
              <w:r w:rsidR="00256E8E">
                <w:rPr>
                  <w:rFonts w:ascii="Arial" w:hAnsi="Arial"/>
                  <w:sz w:val="20"/>
                  <w:szCs w:val="20"/>
                </w:rPr>
                <w:t>Meem</w:t>
              </w:r>
            </w:ins>
            <w:proofErr w:type="spellEnd"/>
            <w:r w:rsidR="006D4788" w:rsidRPr="006D4788">
              <w:rPr>
                <w:rFonts w:ascii="Arial" w:hAnsi="Arial"/>
                <w:sz w:val="20"/>
                <w:szCs w:val="20"/>
              </w:rPr>
              <w:t xml:space="preserve">, tub </w:t>
            </w:r>
            <w:proofErr w:type="spellStart"/>
            <w:r w:rsidR="006D4788" w:rsidRPr="006D4788">
              <w:rPr>
                <w:rFonts w:ascii="Arial" w:hAnsi="Arial"/>
                <w:sz w:val="20"/>
                <w:szCs w:val="20"/>
              </w:rPr>
              <w:t>ntxhais</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kawm</w:t>
            </w:r>
            <w:proofErr w:type="spellEnd"/>
          </w:p>
        </w:tc>
      </w:tr>
      <w:tr w:rsidR="00AD7E5D" w:rsidRPr="00BB29BF" w14:paraId="0110600D" w14:textId="77777777" w:rsidTr="00DA435C">
        <w:trPr>
          <w:trHeight w:val="2829"/>
        </w:trPr>
        <w:tc>
          <w:tcPr>
            <w:tcW w:w="3673" w:type="dxa"/>
          </w:tcPr>
          <w:p w14:paraId="69A34E83" w14:textId="162EE7DB" w:rsidR="00AD7E5D" w:rsidRPr="00BB29BF" w:rsidRDefault="00AD7E5D" w:rsidP="00F64F4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3342B9" w:rsidRPr="003342B9">
              <w:rPr>
                <w:rFonts w:ascii="Arial" w:hAnsi="Arial"/>
                <w:sz w:val="20"/>
                <w:szCs w:val="20"/>
              </w:rPr>
              <w:t xml:space="preserve">Jasmine </w:t>
            </w:r>
            <w:proofErr w:type="spellStart"/>
            <w:r w:rsidR="003342B9" w:rsidRPr="003342B9">
              <w:rPr>
                <w:rFonts w:ascii="Arial" w:hAnsi="Arial"/>
                <w:sz w:val="20"/>
                <w:szCs w:val="20"/>
              </w:rPr>
              <w:t>tsis</w:t>
            </w:r>
            <w:proofErr w:type="spellEnd"/>
            <w:r w:rsidR="003342B9" w:rsidRPr="003342B9">
              <w:rPr>
                <w:rFonts w:ascii="Arial" w:hAnsi="Arial"/>
                <w:sz w:val="20"/>
                <w:szCs w:val="20"/>
              </w:rPr>
              <w:t xml:space="preserve"> tau </w:t>
            </w:r>
            <w:proofErr w:type="spellStart"/>
            <w:r w:rsidR="003342B9" w:rsidRPr="003342B9">
              <w:rPr>
                <w:rFonts w:ascii="Arial" w:hAnsi="Arial"/>
                <w:sz w:val="20"/>
                <w:szCs w:val="20"/>
              </w:rPr>
              <w:t>txheeb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xyuas</w:t>
            </w:r>
            <w:proofErr w:type="spellEnd"/>
            <w:r w:rsidR="003342B9" w:rsidRPr="003342B9">
              <w:rPr>
                <w:rFonts w:ascii="Arial" w:hAnsi="Arial"/>
                <w:sz w:val="20"/>
                <w:szCs w:val="20"/>
              </w:rPr>
              <w:t xml:space="preserve"> </w:t>
            </w:r>
            <w:proofErr w:type="spellStart"/>
            <w:r w:rsidR="00F64F43">
              <w:rPr>
                <w:rFonts w:ascii="Arial" w:hAnsi="Arial"/>
                <w:sz w:val="20"/>
                <w:szCs w:val="20"/>
              </w:rPr>
              <w:t>txog</w:t>
            </w:r>
            <w:proofErr w:type="spellEnd"/>
            <w:r w:rsidR="00F64F43">
              <w:rPr>
                <w:rFonts w:ascii="Arial" w:hAnsi="Arial"/>
                <w:sz w:val="20"/>
                <w:szCs w:val="20"/>
              </w:rPr>
              <w:t xml:space="preserve"> </w:t>
            </w:r>
            <w:proofErr w:type="spellStart"/>
            <w:r w:rsidR="003342B9" w:rsidRPr="003342B9">
              <w:rPr>
                <w:rFonts w:ascii="Arial" w:hAnsi="Arial"/>
                <w:sz w:val="20"/>
                <w:szCs w:val="20"/>
              </w:rPr>
              <w:t>qhov</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kev</w:t>
            </w:r>
            <w:proofErr w:type="spellEnd"/>
            <w:r w:rsidR="003342B9" w:rsidRPr="003342B9">
              <w:rPr>
                <w:rFonts w:ascii="Arial" w:hAnsi="Arial"/>
                <w:sz w:val="20"/>
                <w:szCs w:val="20"/>
              </w:rPr>
              <w:t xml:space="preserve"> </w:t>
            </w:r>
            <w:del w:id="619" w:author="Kaxiong" w:date="2021-05-28T22:20:00Z">
              <w:r w:rsidR="003342B9" w:rsidRPr="003342B9" w:rsidDel="003233A7">
                <w:rPr>
                  <w:rFonts w:ascii="Arial" w:hAnsi="Arial"/>
                  <w:sz w:val="20"/>
                  <w:szCs w:val="20"/>
                </w:rPr>
                <w:delText>txaus</w:delText>
              </w:r>
            </w:del>
            <w:proofErr w:type="spellStart"/>
            <w:ins w:id="620" w:author="Kaxiong" w:date="2021-05-28T22:20:00Z">
              <w:r w:rsidR="003233A7">
                <w:rPr>
                  <w:rFonts w:ascii="Arial" w:hAnsi="Arial"/>
                  <w:sz w:val="20"/>
                  <w:szCs w:val="20"/>
                </w:rPr>
                <w:t>muaj</w:t>
              </w:r>
            </w:ins>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siab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tshwj</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rau</w:t>
            </w:r>
            <w:proofErr w:type="spellEnd"/>
            <w:r w:rsidR="003342B9" w:rsidRPr="003342B9">
              <w:rPr>
                <w:rFonts w:ascii="Arial" w:hAnsi="Arial"/>
                <w:sz w:val="20"/>
                <w:szCs w:val="20"/>
              </w:rPr>
              <w:t xml:space="preserve"> </w:t>
            </w:r>
            <w:ins w:id="621" w:author="Kaxiong" w:date="2021-05-28T22:20:00Z">
              <w:r w:rsidR="003233A7">
                <w:rPr>
                  <w:rFonts w:ascii="Arial" w:hAnsi="Arial"/>
                  <w:sz w:val="20"/>
                  <w:szCs w:val="20"/>
                </w:rPr>
                <w:t xml:space="preserve">cov </w:t>
              </w:r>
              <w:proofErr w:type="spellStart"/>
              <w:r w:rsidR="003233A7">
                <w:rPr>
                  <w:rFonts w:ascii="Arial" w:hAnsi="Arial"/>
                  <w:sz w:val="20"/>
                  <w:szCs w:val="20"/>
                </w:rPr>
                <w:t>hauj</w:t>
              </w:r>
              <w:proofErr w:type="spellEnd"/>
              <w:r w:rsidR="003233A7">
                <w:rPr>
                  <w:rFonts w:ascii="Arial" w:hAnsi="Arial"/>
                  <w:sz w:val="20"/>
                  <w:szCs w:val="20"/>
                </w:rPr>
                <w:t xml:space="preserve"> </w:t>
              </w:r>
              <w:proofErr w:type="spellStart"/>
              <w:r w:rsidR="003233A7">
                <w:rPr>
                  <w:rFonts w:ascii="Arial" w:hAnsi="Arial"/>
                  <w:sz w:val="20"/>
                  <w:szCs w:val="20"/>
                </w:rPr>
                <w:t>lwm</w:t>
              </w:r>
              <w:proofErr w:type="spellEnd"/>
              <w:r w:rsidR="003233A7">
                <w:rPr>
                  <w:rFonts w:ascii="Arial" w:hAnsi="Arial"/>
                  <w:sz w:val="20"/>
                  <w:szCs w:val="20"/>
                </w:rPr>
                <w:t xml:space="preserve"> </w:t>
              </w:r>
              <w:proofErr w:type="spellStart"/>
              <w:r w:rsidR="003233A7">
                <w:rPr>
                  <w:rFonts w:ascii="Arial" w:hAnsi="Arial"/>
                  <w:sz w:val="20"/>
                  <w:szCs w:val="20"/>
                </w:rPr>
                <w:t>thaum</w:t>
              </w:r>
              <w:proofErr w:type="spellEnd"/>
              <w:r w:rsidR="003233A7">
                <w:rPr>
                  <w:rFonts w:ascii="Arial" w:hAnsi="Arial"/>
                  <w:sz w:val="20"/>
                  <w:szCs w:val="20"/>
                </w:rPr>
                <w:t xml:space="preserve"> </w:t>
              </w:r>
              <w:proofErr w:type="spellStart"/>
              <w:r w:rsidR="003233A7">
                <w:rPr>
                  <w:rFonts w:ascii="Arial" w:hAnsi="Arial"/>
                  <w:sz w:val="20"/>
                  <w:szCs w:val="20"/>
                </w:rPr>
                <w:t>sij</w:t>
              </w:r>
              <w:proofErr w:type="spellEnd"/>
              <w:r w:rsidR="003233A7">
                <w:rPr>
                  <w:rFonts w:ascii="Arial" w:hAnsi="Arial"/>
                  <w:sz w:val="20"/>
                  <w:szCs w:val="20"/>
                </w:rPr>
                <w:t xml:space="preserve"> </w:t>
              </w:r>
              <w:proofErr w:type="spellStart"/>
              <w:r w:rsidR="003233A7">
                <w:rPr>
                  <w:rFonts w:ascii="Arial" w:hAnsi="Arial"/>
                  <w:sz w:val="20"/>
                  <w:szCs w:val="20"/>
                </w:rPr>
                <w:t>hawm</w:t>
              </w:r>
              <w:proofErr w:type="spellEnd"/>
              <w:r w:rsidR="003233A7">
                <w:rPr>
                  <w:rFonts w:ascii="Arial" w:hAnsi="Arial"/>
                  <w:sz w:val="20"/>
                  <w:szCs w:val="20"/>
                </w:rPr>
                <w:t xml:space="preserve"> </w:t>
              </w:r>
              <w:proofErr w:type="spellStart"/>
              <w:r w:rsidR="003233A7">
                <w:rPr>
                  <w:rFonts w:ascii="Arial" w:hAnsi="Arial"/>
                  <w:sz w:val="20"/>
                  <w:szCs w:val="20"/>
                </w:rPr>
                <w:t>k</w:t>
              </w:r>
            </w:ins>
            <w:ins w:id="622" w:author="Kaxiong" w:date="2021-05-28T22:21:00Z">
              <w:r w:rsidR="003233A7">
                <w:rPr>
                  <w:rFonts w:ascii="Arial" w:hAnsi="Arial"/>
                  <w:sz w:val="20"/>
                  <w:szCs w:val="20"/>
                </w:rPr>
                <w:t>hoom</w:t>
              </w:r>
              <w:proofErr w:type="spellEnd"/>
              <w:r w:rsidR="003233A7">
                <w:rPr>
                  <w:rFonts w:ascii="Arial" w:hAnsi="Arial"/>
                  <w:sz w:val="20"/>
                  <w:szCs w:val="20"/>
                </w:rPr>
                <w:t xml:space="preserve"> </w:t>
              </w:r>
              <w:proofErr w:type="spellStart"/>
              <w:r w:rsidR="003233A7">
                <w:rPr>
                  <w:rFonts w:ascii="Arial" w:hAnsi="Arial"/>
                  <w:sz w:val="20"/>
                  <w:szCs w:val="20"/>
                </w:rPr>
                <w:t>qhov</w:t>
              </w:r>
              <w:proofErr w:type="spellEnd"/>
              <w:r w:rsidR="003233A7">
                <w:rPr>
                  <w:rFonts w:ascii="Arial" w:hAnsi="Arial"/>
                  <w:sz w:val="20"/>
                  <w:szCs w:val="20"/>
                </w:rPr>
                <w:t xml:space="preserve"> </w:t>
              </w:r>
              <w:proofErr w:type="spellStart"/>
              <w:r w:rsidR="003233A7">
                <w:rPr>
                  <w:rFonts w:ascii="Arial" w:hAnsi="Arial"/>
                  <w:sz w:val="20"/>
                  <w:szCs w:val="20"/>
                </w:rPr>
                <w:t>twg</w:t>
              </w:r>
              <w:proofErr w:type="spellEnd"/>
              <w:r w:rsidR="003233A7">
                <w:rPr>
                  <w:rFonts w:ascii="Arial" w:hAnsi="Arial"/>
                  <w:sz w:val="20"/>
                  <w:szCs w:val="20"/>
                </w:rPr>
                <w:t xml:space="preserve"> li</w:t>
              </w:r>
            </w:ins>
            <w:ins w:id="623" w:author="Kaxiong" w:date="2021-05-28T22:22:00Z">
              <w:r w:rsidR="003233A7">
                <w:rPr>
                  <w:rFonts w:ascii="Arial" w:hAnsi="Arial"/>
                  <w:sz w:val="20"/>
                  <w:szCs w:val="20"/>
                </w:rPr>
                <w:t>.</w:t>
              </w:r>
            </w:ins>
            <w:del w:id="624" w:author="Kaxiong" w:date="2021-05-28T22:22:00Z">
              <w:r w:rsidR="003342B9" w:rsidRPr="003342B9" w:rsidDel="003233A7">
                <w:rPr>
                  <w:rFonts w:ascii="Arial" w:hAnsi="Arial"/>
                  <w:sz w:val="20"/>
                  <w:szCs w:val="20"/>
                </w:rPr>
                <w:delText xml:space="preserve">ib qho kev </w:delText>
              </w:r>
              <w:r w:rsidR="00F64F43" w:rsidDel="003233A7">
                <w:rPr>
                  <w:rFonts w:ascii="Arial" w:hAnsi="Arial"/>
                  <w:sz w:val="20"/>
                  <w:szCs w:val="20"/>
                </w:rPr>
                <w:delText>sos twg.</w:delText>
              </w:r>
            </w:del>
          </w:p>
        </w:tc>
        <w:tc>
          <w:tcPr>
            <w:tcW w:w="6783" w:type="dxa"/>
            <w:vMerge/>
          </w:tcPr>
          <w:p w14:paraId="3907F35F" w14:textId="77777777" w:rsidR="00AD7E5D" w:rsidRPr="00BB29BF" w:rsidRDefault="00AD7E5D" w:rsidP="00DA435C">
            <w:pPr>
              <w:rPr>
                <w:rFonts w:ascii="Arial" w:hAnsi="Arial"/>
                <w:sz w:val="20"/>
                <w:szCs w:val="20"/>
              </w:rPr>
            </w:pPr>
          </w:p>
        </w:tc>
      </w:tr>
    </w:tbl>
    <w:p w14:paraId="6C4192B6" w14:textId="4D0F5AD2" w:rsidR="00AD7E5D" w:rsidRPr="00BB29BF" w:rsidDel="00256E8E" w:rsidRDefault="00AD7E5D" w:rsidP="00AD7E5D">
      <w:pPr>
        <w:jc w:val="both"/>
        <w:rPr>
          <w:del w:id="625" w:author="Kaxiong" w:date="2021-05-28T22:29:00Z"/>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del w:id="626" w:author="Kaxiong" w:date="2021-05-28T17:51:00Z">
        <w:r w:rsidDel="00D769AF">
          <w:rPr>
            <w:rFonts w:ascii="Arial" w:hAnsi="Arial"/>
            <w:sz w:val="20"/>
            <w:szCs w:val="20"/>
          </w:rPr>
          <w:delText>Txog Hnub Tim</w:delText>
        </w:r>
      </w:del>
      <w:ins w:id="627"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11/11/2021</w:t>
      </w:r>
      <w:r w:rsidRPr="003F7065">
        <w:rPr>
          <w:rFonts w:ascii="Arial" w:hAnsi="Arial"/>
          <w:sz w:val="20"/>
          <w:szCs w:val="20"/>
        </w:rPr>
        <w:t>,</w:t>
      </w:r>
      <w:r w:rsidR="00E02723">
        <w:rPr>
          <w:rFonts w:ascii="Arial" w:hAnsi="Arial"/>
          <w:sz w:val="20"/>
          <w:szCs w:val="20"/>
        </w:rPr>
        <w:t xml:space="preserve"> </w:t>
      </w:r>
      <w:r w:rsidR="00E02723" w:rsidRPr="00E02723">
        <w:rPr>
          <w:rFonts w:ascii="Arial" w:hAnsi="Arial"/>
          <w:sz w:val="20"/>
          <w:szCs w:val="20"/>
        </w:rPr>
        <w:t xml:space="preserve">Jasmine </w:t>
      </w:r>
      <w:proofErr w:type="spellStart"/>
      <w:r w:rsidR="00E02723" w:rsidRPr="00E02723">
        <w:rPr>
          <w:rFonts w:ascii="Arial" w:hAnsi="Arial"/>
          <w:sz w:val="20"/>
          <w:szCs w:val="20"/>
        </w:rPr>
        <w:t>yuav</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tshawb</w:t>
      </w:r>
      <w:proofErr w:type="spellEnd"/>
      <w:r w:rsidR="00E02723" w:rsidRPr="00E02723">
        <w:rPr>
          <w:rFonts w:ascii="Arial" w:hAnsi="Arial"/>
          <w:sz w:val="20"/>
          <w:szCs w:val="20"/>
        </w:rPr>
        <w:t xml:space="preserve"> </w:t>
      </w:r>
      <w:ins w:id="628" w:author="Kaxiong" w:date="2021-05-28T22:30:00Z">
        <w:r w:rsidR="00256E8E">
          <w:rPr>
            <w:rFonts w:ascii="Arial" w:hAnsi="Arial"/>
            <w:sz w:val="20"/>
            <w:szCs w:val="20"/>
          </w:rPr>
          <w:t xml:space="preserve">cov </w:t>
        </w:r>
      </w:ins>
      <w:proofErr w:type="spellStart"/>
      <w:r w:rsidR="00E02723" w:rsidRPr="00E02723">
        <w:rPr>
          <w:rFonts w:ascii="Arial" w:hAnsi="Arial"/>
          <w:sz w:val="20"/>
          <w:szCs w:val="20"/>
        </w:rPr>
        <w:t>kev</w:t>
      </w:r>
      <w:proofErr w:type="spellEnd"/>
      <w:del w:id="629" w:author="Kaxiong" w:date="2021-05-28T22:30:00Z">
        <w:r w:rsidR="00E02723" w:rsidRPr="00E02723" w:rsidDel="00256E8E">
          <w:rPr>
            <w:rFonts w:ascii="Arial" w:hAnsi="Arial"/>
            <w:sz w:val="20"/>
            <w:szCs w:val="20"/>
          </w:rPr>
          <w:delText xml:space="preserve"> </w:delText>
        </w:r>
      </w:del>
      <w:ins w:id="630" w:author="Kaxiong" w:date="2021-05-28T22:30:00Z">
        <w:r w:rsidR="00256E8E">
          <w:rPr>
            <w:rFonts w:ascii="Arial" w:hAnsi="Arial"/>
            <w:sz w:val="20"/>
            <w:szCs w:val="20"/>
          </w:rPr>
          <w:t xml:space="preserve"> </w:t>
        </w:r>
      </w:ins>
      <w:proofErr w:type="spellStart"/>
      <w:ins w:id="631" w:author="Kaxiong" w:date="2021-05-28T22:28:00Z">
        <w:r w:rsidR="00256E8E">
          <w:rPr>
            <w:rFonts w:ascii="Arial" w:hAnsi="Arial"/>
            <w:sz w:val="20"/>
            <w:szCs w:val="20"/>
          </w:rPr>
          <w:t>muaj</w:t>
        </w:r>
      </w:ins>
      <w:proofErr w:type="spellEnd"/>
      <w:ins w:id="632" w:author="Kaxiong" w:date="2021-05-28T22:29:00Z">
        <w:r w:rsidR="00256E8E">
          <w:rPr>
            <w:rFonts w:ascii="Arial" w:hAnsi="Arial"/>
            <w:sz w:val="20"/>
            <w:szCs w:val="20"/>
          </w:rPr>
          <w:t xml:space="preserve"> </w:t>
        </w:r>
        <w:proofErr w:type="spellStart"/>
        <w:r w:rsidR="00256E8E">
          <w:rPr>
            <w:rFonts w:ascii="Arial" w:hAnsi="Arial"/>
            <w:sz w:val="20"/>
            <w:szCs w:val="20"/>
          </w:rPr>
          <w:t>siab</w:t>
        </w:r>
        <w:proofErr w:type="spellEnd"/>
        <w:r w:rsidR="00256E8E">
          <w:rPr>
            <w:rFonts w:ascii="Arial" w:hAnsi="Arial"/>
            <w:sz w:val="20"/>
            <w:szCs w:val="20"/>
          </w:rPr>
          <w:t xml:space="preserve"> </w:t>
        </w:r>
        <w:proofErr w:type="spellStart"/>
        <w:r w:rsidR="00256E8E">
          <w:rPr>
            <w:rFonts w:ascii="Arial" w:hAnsi="Arial"/>
            <w:sz w:val="20"/>
            <w:szCs w:val="20"/>
          </w:rPr>
          <w:t>ntawm</w:t>
        </w:r>
        <w:proofErr w:type="spellEnd"/>
        <w:r w:rsidR="00256E8E">
          <w:rPr>
            <w:rFonts w:ascii="Arial" w:hAnsi="Arial"/>
            <w:sz w:val="20"/>
            <w:szCs w:val="20"/>
          </w:rPr>
          <w:t xml:space="preserve"> </w:t>
        </w:r>
        <w:proofErr w:type="spellStart"/>
        <w:r w:rsidR="00256E8E">
          <w:rPr>
            <w:rFonts w:ascii="Arial" w:hAnsi="Arial"/>
            <w:sz w:val="20"/>
            <w:szCs w:val="20"/>
          </w:rPr>
          <w:t>kev</w:t>
        </w:r>
        <w:proofErr w:type="spellEnd"/>
        <w:r w:rsidR="00256E8E">
          <w:rPr>
            <w:rFonts w:ascii="Arial" w:hAnsi="Arial"/>
            <w:sz w:val="20"/>
            <w:szCs w:val="20"/>
          </w:rPr>
          <w:t xml:space="preserve"> </w:t>
        </w:r>
        <w:proofErr w:type="spellStart"/>
        <w:r w:rsidR="00256E8E">
          <w:rPr>
            <w:rFonts w:ascii="Arial" w:hAnsi="Arial"/>
            <w:sz w:val="20"/>
            <w:szCs w:val="20"/>
          </w:rPr>
          <w:t>so.</w:t>
        </w:r>
      </w:ins>
      <w:del w:id="633" w:author="Kaxiong" w:date="2021-05-28T22:29:00Z">
        <w:r w:rsidR="00E02723" w:rsidRPr="00E02723" w:rsidDel="00256E8E">
          <w:rPr>
            <w:rFonts w:ascii="Arial" w:hAnsi="Arial"/>
            <w:sz w:val="20"/>
            <w:szCs w:val="20"/>
          </w:rPr>
          <w:delText>muaj txhiaj  tshig</w:delText>
        </w:r>
        <w:r w:rsidR="00166440" w:rsidDel="00256E8E">
          <w:rPr>
            <w:rFonts w:ascii="Arial" w:hAnsi="Arial"/>
            <w:sz w:val="20"/>
            <w:szCs w:val="20"/>
          </w:rPr>
          <w:delText>.</w:delText>
        </w:r>
      </w:del>
    </w:p>
    <w:p w14:paraId="2AA62E9B" w14:textId="397084B2" w:rsidR="00AD7E5D" w:rsidRPr="00BB29BF" w:rsidRDefault="00AD7E5D" w:rsidP="00AD7E5D">
      <w:pPr>
        <w:jc w:val="both"/>
        <w:rPr>
          <w:rFonts w:ascii="Arial" w:hAnsi="Arial"/>
          <w:sz w:val="20"/>
          <w:szCs w:val="20"/>
        </w:rPr>
      </w:pPr>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del w:id="634" w:author="Kaxiong" w:date="2021-05-28T17:51:00Z">
        <w:r w:rsidDel="00D769AF">
          <w:rPr>
            <w:rFonts w:ascii="Arial" w:hAnsi="Arial"/>
            <w:sz w:val="20"/>
            <w:szCs w:val="20"/>
          </w:rPr>
          <w:delText>Txog Hnub Tim</w:delText>
        </w:r>
      </w:del>
      <w:proofErr w:type="spellStart"/>
      <w:ins w:id="635"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01/11/</w:t>
      </w:r>
      <w:r w:rsidR="003F2C4C">
        <w:rPr>
          <w:rFonts w:ascii="Arial" w:hAnsi="Arial"/>
          <w:sz w:val="20"/>
          <w:szCs w:val="20"/>
        </w:rPr>
        <w:t xml:space="preserve">22, </w:t>
      </w:r>
      <w:r w:rsidR="005178C2" w:rsidRPr="00E02723">
        <w:rPr>
          <w:rFonts w:ascii="Arial" w:hAnsi="Arial"/>
          <w:sz w:val="20"/>
          <w:szCs w:val="20"/>
        </w:rPr>
        <w:t xml:space="preserve">Jasmine </w:t>
      </w:r>
      <w:proofErr w:type="spellStart"/>
      <w:r w:rsidR="005178C2" w:rsidRPr="00E02723">
        <w:rPr>
          <w:rFonts w:ascii="Arial" w:hAnsi="Arial"/>
          <w:sz w:val="20"/>
          <w:szCs w:val="20"/>
        </w:rPr>
        <w:t>yuav</w:t>
      </w:r>
      <w:proofErr w:type="spellEnd"/>
      <w:r w:rsidR="005178C2" w:rsidRPr="00E02723">
        <w:rPr>
          <w:rFonts w:ascii="Arial" w:hAnsi="Arial"/>
          <w:sz w:val="20"/>
          <w:szCs w:val="20"/>
        </w:rPr>
        <w:t xml:space="preserve"> </w:t>
      </w:r>
      <w:proofErr w:type="spellStart"/>
      <w:r w:rsidR="005178C2" w:rsidRPr="00E02723">
        <w:rPr>
          <w:rFonts w:ascii="Arial" w:hAnsi="Arial"/>
          <w:sz w:val="20"/>
          <w:szCs w:val="20"/>
        </w:rPr>
        <w:t>tshawb</w:t>
      </w:r>
      <w:proofErr w:type="spellEnd"/>
      <w:r w:rsidR="005178C2" w:rsidRPr="00E02723">
        <w:rPr>
          <w:rFonts w:ascii="Arial" w:hAnsi="Arial"/>
          <w:sz w:val="20"/>
          <w:szCs w:val="20"/>
        </w:rPr>
        <w:t xml:space="preserve"> </w:t>
      </w:r>
      <w:ins w:id="636" w:author="Kaxiong" w:date="2021-05-28T22:29:00Z">
        <w:r w:rsidR="00256E8E">
          <w:rPr>
            <w:rFonts w:ascii="Arial" w:hAnsi="Arial"/>
            <w:sz w:val="20"/>
            <w:szCs w:val="20"/>
          </w:rPr>
          <w:t xml:space="preserve">cov </w:t>
        </w:r>
      </w:ins>
      <w:proofErr w:type="spellStart"/>
      <w:r w:rsidR="005178C2" w:rsidRPr="005178C2">
        <w:rPr>
          <w:rFonts w:ascii="Arial" w:hAnsi="Arial"/>
          <w:sz w:val="20"/>
          <w:szCs w:val="20"/>
        </w:rPr>
        <w:t>hauj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lwm</w:t>
      </w:r>
      <w:proofErr w:type="spellEnd"/>
      <w:r w:rsidR="005178C2" w:rsidRPr="005178C2">
        <w:rPr>
          <w:rFonts w:ascii="Arial" w:hAnsi="Arial"/>
          <w:sz w:val="20"/>
          <w:szCs w:val="20"/>
        </w:rPr>
        <w:t xml:space="preserve"> </w:t>
      </w:r>
      <w:proofErr w:type="spellStart"/>
      <w:ins w:id="637" w:author="Kaxiong" w:date="2021-05-28T22:29:00Z">
        <w:r w:rsidR="00256E8E">
          <w:rPr>
            <w:rFonts w:ascii="Arial" w:hAnsi="Arial"/>
            <w:sz w:val="20"/>
            <w:szCs w:val="20"/>
          </w:rPr>
          <w:t>ua</w:t>
        </w:r>
        <w:proofErr w:type="spellEnd"/>
        <w:r w:rsidR="00256E8E">
          <w:rPr>
            <w:rFonts w:ascii="Arial" w:hAnsi="Arial"/>
            <w:sz w:val="20"/>
            <w:szCs w:val="20"/>
          </w:rPr>
          <w:t xml:space="preserve"> </w:t>
        </w:r>
        <w:proofErr w:type="spellStart"/>
        <w:r w:rsidR="00256E8E">
          <w:rPr>
            <w:rFonts w:ascii="Arial" w:hAnsi="Arial"/>
            <w:sz w:val="20"/>
            <w:szCs w:val="20"/>
          </w:rPr>
          <w:t>si</w:t>
        </w:r>
        <w:proofErr w:type="spellEnd"/>
        <w:r w:rsidR="00256E8E">
          <w:rPr>
            <w:rFonts w:ascii="Arial" w:hAnsi="Arial"/>
            <w:sz w:val="20"/>
            <w:szCs w:val="20"/>
          </w:rPr>
          <w:t xml:space="preserve"> </w:t>
        </w:r>
        <w:proofErr w:type="spellStart"/>
        <w:r w:rsidR="00256E8E">
          <w:rPr>
            <w:rFonts w:ascii="Arial" w:hAnsi="Arial"/>
            <w:sz w:val="20"/>
            <w:szCs w:val="20"/>
          </w:rPr>
          <w:t>thiab</w:t>
        </w:r>
        <w:proofErr w:type="spellEnd"/>
        <w:r w:rsidR="00256E8E">
          <w:rPr>
            <w:rFonts w:ascii="Arial" w:hAnsi="Arial"/>
            <w:sz w:val="20"/>
            <w:szCs w:val="20"/>
          </w:rPr>
          <w:t xml:space="preserve"> </w:t>
        </w:r>
      </w:ins>
      <w:ins w:id="638" w:author="Kaxiong" w:date="2021-05-28T22:30:00Z">
        <w:r w:rsidR="00256E8E">
          <w:rPr>
            <w:rFonts w:ascii="Arial" w:hAnsi="Arial"/>
            <w:sz w:val="20"/>
            <w:szCs w:val="20"/>
          </w:rPr>
          <w:t xml:space="preserve">cov </w:t>
        </w:r>
      </w:ins>
      <w:proofErr w:type="spellStart"/>
      <w:ins w:id="639" w:author="Kaxiong" w:date="2021-05-28T22:31:00Z">
        <w:r w:rsidR="00256E8E">
          <w:rPr>
            <w:rFonts w:ascii="Arial" w:hAnsi="Arial"/>
            <w:sz w:val="20"/>
            <w:szCs w:val="20"/>
          </w:rPr>
          <w:t>kev</w:t>
        </w:r>
        <w:proofErr w:type="spellEnd"/>
        <w:r w:rsidR="00256E8E">
          <w:rPr>
            <w:rFonts w:ascii="Arial" w:hAnsi="Arial"/>
            <w:sz w:val="20"/>
            <w:szCs w:val="20"/>
          </w:rPr>
          <w:t xml:space="preserve"> </w:t>
        </w:r>
      </w:ins>
      <w:proofErr w:type="spellStart"/>
      <w:ins w:id="640" w:author="Kaxiong" w:date="2021-05-28T22:30:00Z">
        <w:r w:rsidR="00256E8E">
          <w:rPr>
            <w:rFonts w:ascii="Arial" w:hAnsi="Arial"/>
            <w:sz w:val="20"/>
            <w:szCs w:val="20"/>
          </w:rPr>
          <w:t>muaj</w:t>
        </w:r>
        <w:proofErr w:type="spellEnd"/>
        <w:r w:rsidR="00256E8E">
          <w:rPr>
            <w:rFonts w:ascii="Arial" w:hAnsi="Arial"/>
            <w:sz w:val="20"/>
            <w:szCs w:val="20"/>
          </w:rPr>
          <w:t xml:space="preserve"> </w:t>
        </w:r>
        <w:proofErr w:type="spellStart"/>
        <w:r w:rsidR="00256E8E">
          <w:rPr>
            <w:rFonts w:ascii="Arial" w:hAnsi="Arial"/>
            <w:sz w:val="20"/>
            <w:szCs w:val="20"/>
          </w:rPr>
          <w:t>siab</w:t>
        </w:r>
        <w:proofErr w:type="spellEnd"/>
        <w:r w:rsidR="00256E8E">
          <w:rPr>
            <w:rFonts w:ascii="Arial" w:hAnsi="Arial"/>
            <w:sz w:val="20"/>
            <w:szCs w:val="20"/>
          </w:rPr>
          <w:t xml:space="preserve"> </w:t>
        </w:r>
        <w:proofErr w:type="spellStart"/>
        <w:r w:rsidR="00256E8E">
          <w:rPr>
            <w:rFonts w:ascii="Arial" w:hAnsi="Arial"/>
            <w:sz w:val="20"/>
            <w:szCs w:val="20"/>
          </w:rPr>
          <w:t>ntawm</w:t>
        </w:r>
        <w:proofErr w:type="spellEnd"/>
        <w:r w:rsidR="00256E8E">
          <w:rPr>
            <w:rFonts w:ascii="Arial" w:hAnsi="Arial"/>
            <w:sz w:val="20"/>
            <w:szCs w:val="20"/>
          </w:rPr>
          <w:t xml:space="preserve"> </w:t>
        </w:r>
        <w:proofErr w:type="spellStart"/>
        <w:r w:rsidR="00256E8E">
          <w:rPr>
            <w:rFonts w:ascii="Arial" w:hAnsi="Arial"/>
            <w:sz w:val="20"/>
            <w:szCs w:val="20"/>
          </w:rPr>
          <w:t>kev</w:t>
        </w:r>
        <w:proofErr w:type="spellEnd"/>
        <w:r w:rsidR="00256E8E">
          <w:rPr>
            <w:rFonts w:ascii="Arial" w:hAnsi="Arial"/>
            <w:sz w:val="20"/>
            <w:szCs w:val="20"/>
          </w:rPr>
          <w:t xml:space="preserve"> so.</w:t>
        </w:r>
      </w:ins>
      <w:del w:id="641" w:author="Kaxiong" w:date="2021-05-28T22:31:00Z">
        <w:r w:rsidR="005178C2" w:rsidRPr="005178C2" w:rsidDel="00256E8E">
          <w:rPr>
            <w:rFonts w:ascii="Arial" w:hAnsi="Arial"/>
            <w:sz w:val="20"/>
            <w:szCs w:val="20"/>
          </w:rPr>
          <w:delText>yam koj nyiam thiab cov muaj txhiaj tshig</w:delText>
        </w:r>
        <w:r w:rsidR="005178C2" w:rsidDel="00256E8E">
          <w:rPr>
            <w:rFonts w:ascii="Arial" w:hAnsi="Arial"/>
            <w:sz w:val="20"/>
            <w:szCs w:val="20"/>
          </w:rPr>
          <w:delText>.</w:delText>
        </w:r>
      </w:del>
    </w:p>
    <w:p w14:paraId="4456B146"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E3FFF03"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826DB07" w14:textId="77777777" w:rsidR="00AD7E5D" w:rsidRPr="00BB29BF" w:rsidRDefault="00AD7E5D" w:rsidP="00AD7E5D">
      <w:pPr>
        <w:rPr>
          <w:rFonts w:ascii="Arial" w:hAnsi="Arial"/>
          <w:b/>
          <w:bCs/>
          <w:sz w:val="20"/>
          <w:szCs w:val="20"/>
        </w:rPr>
      </w:pPr>
      <w:del w:id="642" w:author="Kaxiong" w:date="2021-05-28T17:54: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AD5337" w14:textId="77777777" w:rsidR="00AD7E5D" w:rsidRPr="003D4A79" w:rsidRDefault="00AD7E5D" w:rsidP="00AD7E5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170518B6" w14:textId="3991B5F1" w:rsidR="00FD03D9" w:rsidRDefault="00FD03D9" w:rsidP="008D6FBB">
      <w:pPr>
        <w:jc w:val="both"/>
        <w:rPr>
          <w:rFonts w:ascii="Calibri" w:hAnsi="Calibri" w:cs="Calibri"/>
          <w:sz w:val="20"/>
          <w:szCs w:val="20"/>
        </w:rPr>
      </w:pPr>
    </w:p>
    <w:p w14:paraId="25FD9E64" w14:textId="0DB232E1" w:rsidR="00FD03D9" w:rsidRDefault="00FD03D9" w:rsidP="008D6FBB">
      <w:pPr>
        <w:jc w:val="both"/>
        <w:rPr>
          <w:rFonts w:ascii="Calibri" w:hAnsi="Calibri" w:cs="Calibri"/>
          <w:sz w:val="20"/>
          <w:szCs w:val="20"/>
        </w:rPr>
      </w:pPr>
    </w:p>
    <w:p w14:paraId="08569F55" w14:textId="7E2B3F31" w:rsidR="00FD03D9" w:rsidRDefault="00FD03D9" w:rsidP="008D6FBB">
      <w:pPr>
        <w:jc w:val="both"/>
        <w:rPr>
          <w:rFonts w:ascii="Calibri" w:hAnsi="Calibri" w:cs="Calibri"/>
          <w:sz w:val="20"/>
          <w:szCs w:val="20"/>
        </w:rPr>
      </w:pPr>
    </w:p>
    <w:p w14:paraId="2E3ED46A" w14:textId="77777777" w:rsidR="00FD03D9" w:rsidRDefault="00FD03D9" w:rsidP="00FD03D9">
      <w:pPr>
        <w:ind w:firstLine="720"/>
        <w:jc w:val="center"/>
        <w:rPr>
          <w:rFonts w:ascii="Arial" w:eastAsia="Arial" w:hAnsi="Arial"/>
          <w:b/>
          <w:sz w:val="23"/>
        </w:rPr>
      </w:pPr>
      <w:r>
        <w:rPr>
          <w:rFonts w:ascii="Arial" w:eastAsia="Arial" w:hAnsi="Arial"/>
          <w:b/>
          <w:sz w:val="23"/>
        </w:rPr>
        <w:t>SACRAMENTO CITY UNIFIED</w:t>
      </w:r>
    </w:p>
    <w:p w14:paraId="3B67C571" w14:textId="77777777" w:rsidR="00FD03D9" w:rsidRDefault="00FD03D9" w:rsidP="00FD03D9">
      <w:pPr>
        <w:jc w:val="center"/>
        <w:rPr>
          <w:rFonts w:ascii="Arial" w:hAnsi="Arial"/>
          <w:b/>
          <w:bCs/>
          <w:sz w:val="22"/>
          <w:szCs w:val="22"/>
        </w:rPr>
      </w:pPr>
      <w:r w:rsidRPr="009E72B6">
        <w:rPr>
          <w:rFonts w:ascii="Arial" w:hAnsi="Arial"/>
          <w:b/>
          <w:bCs/>
          <w:sz w:val="22"/>
          <w:szCs w:val="22"/>
        </w:rPr>
        <w:t>COV HOM PHIAJ IB XYOO PUAG NCIG THIAB TEJ PHIAJ XWM</w:t>
      </w:r>
    </w:p>
    <w:p w14:paraId="170E5F36" w14:textId="77777777" w:rsidR="00FD03D9" w:rsidRDefault="00FD03D9" w:rsidP="00FD03D9">
      <w:pPr>
        <w:rPr>
          <w:rFonts w:ascii="Arial" w:hAnsi="Arial"/>
          <w:b/>
          <w:bCs/>
          <w:sz w:val="22"/>
          <w:szCs w:val="22"/>
        </w:rPr>
      </w:pPr>
    </w:p>
    <w:p w14:paraId="1D676852" w14:textId="77777777" w:rsidR="00FD03D9" w:rsidRDefault="00FD03D9" w:rsidP="00FD03D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2319D321" w14:textId="77777777" w:rsidR="00FD03D9" w:rsidRDefault="00FD03D9" w:rsidP="00FD03D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D03D9" w:rsidRPr="00BB29BF" w14:paraId="26B8A88B" w14:textId="77777777" w:rsidTr="00DA435C">
        <w:trPr>
          <w:trHeight w:val="721"/>
        </w:trPr>
        <w:tc>
          <w:tcPr>
            <w:tcW w:w="3673" w:type="dxa"/>
          </w:tcPr>
          <w:p w14:paraId="30C55B73" w14:textId="45015C3A" w:rsidR="00FD03D9" w:rsidRPr="00BB29BF" w:rsidRDefault="00FD03D9"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r w:rsidR="00A6084C">
              <w:rPr>
                <w:rFonts w:ascii="Arial" w:hAnsi="Arial"/>
                <w:sz w:val="20"/>
                <w:szCs w:val="20"/>
              </w:rPr>
              <w:t>Sau</w:t>
            </w:r>
            <w:ins w:id="643" w:author="Kaxiong" w:date="2021-05-29T09:40:00Z">
              <w:r w:rsidR="005E7125">
                <w:rPr>
                  <w:rFonts w:ascii="Arial" w:hAnsi="Arial"/>
                  <w:sz w:val="20"/>
                  <w:szCs w:val="20"/>
                </w:rPr>
                <w:t xml:space="preserve"> </w:t>
              </w:r>
            </w:ins>
          </w:p>
        </w:tc>
        <w:tc>
          <w:tcPr>
            <w:tcW w:w="6783" w:type="dxa"/>
            <w:vMerge w:val="restart"/>
          </w:tcPr>
          <w:p w14:paraId="1E52290A" w14:textId="15B79DCE" w:rsidR="00FD03D9" w:rsidRPr="00BB29BF" w:rsidRDefault="00FD03D9"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757A48">
              <w:rPr>
                <w:rFonts w:ascii="Arial" w:hAnsi="Arial"/>
                <w:i/>
                <w:iCs/>
                <w:sz w:val="20"/>
                <w:szCs w:val="20"/>
                <w:u w:val="single"/>
              </w:rPr>
              <w:t xml:space="preserve">1 </w:t>
            </w:r>
            <w:proofErr w:type="spellStart"/>
            <w:r w:rsidR="00757A48">
              <w:rPr>
                <w:rFonts w:ascii="Arial" w:hAnsi="Arial"/>
                <w:i/>
                <w:iCs/>
                <w:sz w:val="20"/>
                <w:szCs w:val="20"/>
                <w:u w:val="single"/>
              </w:rPr>
              <w:t>txhawm</w:t>
            </w:r>
            <w:proofErr w:type="spellEnd"/>
            <w:r w:rsidR="00757A48">
              <w:rPr>
                <w:rFonts w:ascii="Arial" w:hAnsi="Arial"/>
                <w:i/>
                <w:iCs/>
                <w:sz w:val="20"/>
                <w:szCs w:val="20"/>
                <w:u w:val="single"/>
              </w:rPr>
              <w:t xml:space="preserve"> </w:t>
            </w:r>
            <w:proofErr w:type="spellStart"/>
            <w:r w:rsidR="00757A48">
              <w:rPr>
                <w:rFonts w:ascii="Arial" w:hAnsi="Arial"/>
                <w:i/>
                <w:iCs/>
                <w:sz w:val="20"/>
                <w:szCs w:val="20"/>
                <w:u w:val="single"/>
              </w:rPr>
              <w:t>rau</w:t>
            </w:r>
            <w:proofErr w:type="spellEnd"/>
          </w:p>
          <w:p w14:paraId="50FD2B70" w14:textId="77777777" w:rsidR="00FD03D9" w:rsidRPr="00BB29BF" w:rsidRDefault="00FD03D9" w:rsidP="00DA435C">
            <w:pPr>
              <w:rPr>
                <w:rFonts w:ascii="Arial" w:hAnsi="Arial"/>
                <w:b/>
                <w:bCs/>
                <w:sz w:val="20"/>
                <w:szCs w:val="20"/>
              </w:rPr>
            </w:pPr>
          </w:p>
          <w:p w14:paraId="1B785A7B" w14:textId="201ACC34" w:rsidR="00FD03D9" w:rsidRPr="00BB29BF" w:rsidRDefault="00FD03D9"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644" w:author="Kaxiong" w:date="2021-05-28T17:51:00Z">
              <w:r w:rsidRPr="003F7065" w:rsidDel="00D769AF">
                <w:rPr>
                  <w:rFonts w:ascii="Arial" w:hAnsi="Arial"/>
                  <w:sz w:val="20"/>
                  <w:szCs w:val="20"/>
                </w:rPr>
                <w:delText xml:space="preserve">Txog </w:delText>
              </w:r>
              <w:r w:rsidR="0000611A" w:rsidDel="00D769AF">
                <w:rPr>
                  <w:rFonts w:ascii="Arial" w:hAnsi="Arial"/>
                  <w:sz w:val="20"/>
                  <w:szCs w:val="20"/>
                </w:rPr>
                <w:delText>Hnub Tim</w:delText>
              </w:r>
            </w:del>
            <w:proofErr w:type="spellStart"/>
            <w:ins w:id="645"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sidR="0000611A">
              <w:rPr>
                <w:rFonts w:ascii="Arial" w:hAnsi="Arial"/>
                <w:sz w:val="20"/>
                <w:szCs w:val="20"/>
              </w:rPr>
              <w:t xml:space="preserve"> </w:t>
            </w:r>
            <w:del w:id="646" w:author="Kaxiong" w:date="2021-05-29T09:44:00Z">
              <w:r w:rsidR="0000611A" w:rsidDel="00375D42">
                <w:rPr>
                  <w:rFonts w:ascii="Arial" w:hAnsi="Arial"/>
                  <w:sz w:val="20"/>
                  <w:szCs w:val="20"/>
                </w:rPr>
                <w:delText>22</w:delText>
              </w:r>
            </w:del>
            <w:ins w:id="647" w:author="Kaxiong" w:date="2021-05-29T09:44:00Z">
              <w:r w:rsidR="00375D42">
                <w:rPr>
                  <w:rFonts w:ascii="Arial" w:hAnsi="Arial"/>
                  <w:sz w:val="20"/>
                  <w:szCs w:val="20"/>
                </w:rPr>
                <w:t>5</w:t>
              </w:r>
            </w:ins>
            <w:r w:rsidR="0000611A">
              <w:rPr>
                <w:rFonts w:ascii="Arial" w:hAnsi="Arial"/>
                <w:sz w:val="20"/>
                <w:szCs w:val="20"/>
              </w:rPr>
              <w:t>/</w:t>
            </w:r>
            <w:del w:id="648" w:author="Kaxiong" w:date="2021-05-29T09:44:00Z">
              <w:r w:rsidR="0000611A" w:rsidDel="00375D42">
                <w:rPr>
                  <w:rFonts w:ascii="Arial" w:hAnsi="Arial"/>
                  <w:sz w:val="20"/>
                  <w:szCs w:val="20"/>
                </w:rPr>
                <w:delText>5</w:delText>
              </w:r>
            </w:del>
            <w:ins w:id="649" w:author="Kaxiong" w:date="2021-05-29T09:44:00Z">
              <w:r w:rsidR="00375D42">
                <w:rPr>
                  <w:rFonts w:ascii="Arial" w:hAnsi="Arial"/>
                  <w:sz w:val="20"/>
                  <w:szCs w:val="20"/>
                </w:rPr>
                <w:t>22</w:t>
              </w:r>
            </w:ins>
            <w:r w:rsidR="0000611A">
              <w:rPr>
                <w:rFonts w:ascii="Arial" w:hAnsi="Arial"/>
                <w:sz w:val="20"/>
                <w:szCs w:val="20"/>
              </w:rPr>
              <w:t>/2021</w:t>
            </w:r>
            <w:r w:rsidR="002139C5">
              <w:rPr>
                <w:rFonts w:ascii="Arial" w:hAnsi="Arial"/>
                <w:sz w:val="20"/>
                <w:szCs w:val="20"/>
              </w:rPr>
              <w:t xml:space="preserve">, </w:t>
            </w:r>
            <w:r w:rsidR="004755F2" w:rsidRPr="004755F2">
              <w:rPr>
                <w:rFonts w:ascii="Arial" w:hAnsi="Arial"/>
                <w:sz w:val="20"/>
                <w:szCs w:val="20"/>
              </w:rPr>
              <w:t xml:space="preserve">Jasmine </w:t>
            </w:r>
            <w:proofErr w:type="spellStart"/>
            <w:r w:rsidR="004755F2" w:rsidRPr="004755F2">
              <w:rPr>
                <w:rFonts w:ascii="Arial" w:hAnsi="Arial"/>
                <w:sz w:val="20"/>
                <w:szCs w:val="20"/>
              </w:rPr>
              <w:t>yuav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sau</w:t>
            </w:r>
            <w:proofErr w:type="spellEnd"/>
            <w:r w:rsidR="004755F2" w:rsidRPr="004755F2">
              <w:rPr>
                <w:rFonts w:ascii="Arial" w:hAnsi="Arial"/>
                <w:sz w:val="20"/>
                <w:szCs w:val="20"/>
              </w:rPr>
              <w:t xml:space="preserve"> cov </w:t>
            </w:r>
            <w:del w:id="650" w:author="Kaxiong" w:date="2021-05-29T09:45:00Z">
              <w:r w:rsidR="004755F2" w:rsidRPr="004755F2" w:rsidDel="00375D42">
                <w:rPr>
                  <w:rFonts w:ascii="Arial" w:hAnsi="Arial"/>
                  <w:sz w:val="20"/>
                  <w:szCs w:val="20"/>
                </w:rPr>
                <w:delText>ntaub</w:delText>
              </w:r>
            </w:del>
            <w:proofErr w:type="spellStart"/>
            <w:ins w:id="651" w:author="Kaxiong" w:date="2021-05-29T09:45:00Z">
              <w:r w:rsidR="00375D42">
                <w:rPr>
                  <w:rFonts w:ascii="Arial" w:hAnsi="Arial"/>
                  <w:sz w:val="20"/>
                  <w:szCs w:val="20"/>
                </w:rPr>
                <w:t>kab</w:t>
              </w:r>
            </w:ins>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del w:id="652" w:author="Kaxiong" w:date="2021-05-29T09:45:00Z">
              <w:r w:rsidR="004755F2" w:rsidRPr="004755F2" w:rsidDel="00375D42">
                <w:rPr>
                  <w:rFonts w:ascii="Arial" w:hAnsi="Arial"/>
                  <w:sz w:val="20"/>
                  <w:szCs w:val="20"/>
                </w:rPr>
                <w:delText>piav qhia</w:delText>
              </w:r>
            </w:del>
            <w:proofErr w:type="spellStart"/>
            <w:ins w:id="653" w:author="Kaxiong" w:date="2021-05-29T09:46:00Z">
              <w:r w:rsidR="00375D42">
                <w:rPr>
                  <w:rFonts w:ascii="Arial" w:hAnsi="Arial"/>
                  <w:sz w:val="20"/>
                  <w:szCs w:val="20"/>
                </w:rPr>
                <w:t>ntawm</w:t>
              </w:r>
              <w:proofErr w:type="spellEnd"/>
              <w:r w:rsidR="00375D42">
                <w:rPr>
                  <w:rFonts w:ascii="Arial" w:hAnsi="Arial"/>
                  <w:sz w:val="20"/>
                  <w:szCs w:val="20"/>
                </w:rPr>
                <w:t xml:space="preserve"> </w:t>
              </w:r>
              <w:proofErr w:type="spellStart"/>
              <w:r w:rsidR="00375D42">
                <w:rPr>
                  <w:rFonts w:ascii="Arial" w:hAnsi="Arial"/>
                  <w:sz w:val="20"/>
                  <w:szCs w:val="20"/>
                </w:rPr>
                <w:t>ntaub</w:t>
              </w:r>
              <w:proofErr w:type="spellEnd"/>
              <w:r w:rsidR="00375D42">
                <w:rPr>
                  <w:rFonts w:ascii="Arial" w:hAnsi="Arial"/>
                  <w:sz w:val="20"/>
                  <w:szCs w:val="20"/>
                </w:rPr>
                <w:t xml:space="preserve"> </w:t>
              </w:r>
              <w:proofErr w:type="spellStart"/>
              <w:r w:rsidR="00375D42">
                <w:rPr>
                  <w:rFonts w:ascii="Arial" w:hAnsi="Arial"/>
                  <w:sz w:val="20"/>
                  <w:szCs w:val="20"/>
                </w:rPr>
                <w:t>ntawv</w:t>
              </w:r>
            </w:ins>
            <w:proofErr w:type="spellEnd"/>
            <w:r w:rsidR="004755F2" w:rsidRPr="004755F2">
              <w:rPr>
                <w:rFonts w:ascii="Arial" w:hAnsi="Arial"/>
                <w:sz w:val="20"/>
                <w:szCs w:val="20"/>
              </w:rPr>
              <w:t xml:space="preserve"> / </w:t>
            </w:r>
            <w:proofErr w:type="spellStart"/>
            <w:ins w:id="654" w:author="Kaxiong" w:date="2021-05-29T09:46:00Z">
              <w:r w:rsidR="00375D42">
                <w:rPr>
                  <w:rFonts w:ascii="Arial" w:hAnsi="Arial"/>
                  <w:sz w:val="20"/>
                  <w:szCs w:val="20"/>
                </w:rPr>
                <w:t>kev</w:t>
              </w:r>
              <w:proofErr w:type="spellEnd"/>
              <w:r w:rsidR="00375D42">
                <w:rPr>
                  <w:rFonts w:ascii="Arial" w:hAnsi="Arial"/>
                  <w:sz w:val="20"/>
                  <w:szCs w:val="20"/>
                </w:rPr>
                <w:t xml:space="preserve"> </w:t>
              </w:r>
            </w:ins>
            <w:proofErr w:type="spellStart"/>
            <w:r w:rsidR="004755F2" w:rsidRPr="004755F2">
              <w:rPr>
                <w:rFonts w:ascii="Arial" w:hAnsi="Arial"/>
                <w:sz w:val="20"/>
                <w:szCs w:val="20"/>
              </w:rPr>
              <w:t>piav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qhia</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txog</w:t>
            </w:r>
            <w:proofErr w:type="spellEnd"/>
            <w:r w:rsidR="004755F2" w:rsidRPr="004755F2">
              <w:rPr>
                <w:rFonts w:ascii="Arial" w:hAnsi="Arial"/>
                <w:sz w:val="20"/>
                <w:szCs w:val="20"/>
              </w:rPr>
              <w:t xml:space="preserve"> cov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ins w:id="655" w:author="Kaxiong" w:date="2021-05-29T09:49:00Z">
              <w:r w:rsidR="00375D42">
                <w:rPr>
                  <w:rFonts w:ascii="Arial" w:hAnsi="Arial"/>
                  <w:sz w:val="20"/>
                  <w:szCs w:val="20"/>
                </w:rPr>
                <w:t>kev</w:t>
              </w:r>
              <w:proofErr w:type="spellEnd"/>
              <w:r w:rsidR="00375D42">
                <w:rPr>
                  <w:rFonts w:ascii="Arial" w:hAnsi="Arial"/>
                  <w:sz w:val="20"/>
                  <w:szCs w:val="20"/>
                </w:rPr>
                <w:t xml:space="preserve"> </w:t>
              </w:r>
              <w:proofErr w:type="spellStart"/>
              <w:r w:rsidR="00375D42">
                <w:rPr>
                  <w:rFonts w:ascii="Arial" w:hAnsi="Arial"/>
                  <w:sz w:val="20"/>
                  <w:szCs w:val="20"/>
                </w:rPr>
                <w:t>hais</w:t>
              </w:r>
              <w:proofErr w:type="spellEnd"/>
              <w:r w:rsidR="00375D42">
                <w:rPr>
                  <w:rFonts w:ascii="Arial" w:hAnsi="Arial"/>
                  <w:sz w:val="20"/>
                  <w:szCs w:val="20"/>
                </w:rPr>
                <w:t xml:space="preserve"> </w:t>
              </w:r>
              <w:proofErr w:type="spellStart"/>
              <w:r w:rsidR="00375D42">
                <w:rPr>
                  <w:rFonts w:ascii="Arial" w:hAnsi="Arial"/>
                  <w:sz w:val="20"/>
                  <w:szCs w:val="20"/>
                </w:rPr>
                <w:t>qhia</w:t>
              </w:r>
              <w:proofErr w:type="spellEnd"/>
              <w:r w:rsidR="00375D42">
                <w:rPr>
                  <w:rFonts w:ascii="Arial" w:hAnsi="Arial"/>
                  <w:sz w:val="20"/>
                  <w:szCs w:val="20"/>
                </w:rPr>
                <w:t xml:space="preserve"> </w:t>
              </w:r>
            </w:ins>
            <w:r w:rsidR="004755F2" w:rsidRPr="004755F2">
              <w:rPr>
                <w:rFonts w:ascii="Arial" w:hAnsi="Arial"/>
                <w:sz w:val="20"/>
                <w:szCs w:val="20"/>
              </w:rPr>
              <w:t xml:space="preserve">cov </w:t>
            </w:r>
            <w:proofErr w:type="spellStart"/>
            <w:r w:rsidR="004755F2" w:rsidRPr="004755F2">
              <w:rPr>
                <w:rFonts w:ascii="Arial" w:hAnsi="Arial"/>
                <w:sz w:val="20"/>
                <w:szCs w:val="20"/>
              </w:rPr>
              <w:t>tswv</w:t>
            </w:r>
            <w:proofErr w:type="spellEnd"/>
            <w:r w:rsidR="005172F6">
              <w:rPr>
                <w:rFonts w:ascii="Arial" w:hAnsi="Arial"/>
                <w:sz w:val="20"/>
                <w:szCs w:val="20"/>
              </w:rPr>
              <w:t xml:space="preserve"> </w:t>
            </w:r>
            <w:proofErr w:type="spellStart"/>
            <w:r w:rsidR="004755F2" w:rsidRPr="004755F2">
              <w:rPr>
                <w:rFonts w:ascii="Arial" w:hAnsi="Arial"/>
                <w:sz w:val="20"/>
                <w:szCs w:val="20"/>
              </w:rPr>
              <w:t>yim</w:t>
            </w:r>
            <w:proofErr w:type="spellEnd"/>
            <w:r w:rsidR="004755F2" w:rsidRPr="004755F2">
              <w:rPr>
                <w:rFonts w:ascii="Arial" w:hAnsi="Arial"/>
                <w:sz w:val="20"/>
                <w:szCs w:val="20"/>
              </w:rPr>
              <w:t xml:space="preserve">, cov </w:t>
            </w:r>
            <w:del w:id="656" w:author="Kaxiong" w:date="2021-05-29T09:49:00Z">
              <w:r w:rsidR="004755F2" w:rsidRPr="004755F2" w:rsidDel="00375D42">
                <w:rPr>
                  <w:rFonts w:ascii="Arial" w:hAnsi="Arial"/>
                  <w:sz w:val="20"/>
                  <w:szCs w:val="20"/>
                </w:rPr>
                <w:delText>ntsiab lus</w:delText>
              </w:r>
            </w:del>
            <w:proofErr w:type="spellStart"/>
            <w:ins w:id="657" w:author="Kaxiong" w:date="2021-05-29T09:49:00Z">
              <w:r w:rsidR="00375D42">
                <w:rPr>
                  <w:rFonts w:ascii="Arial" w:hAnsi="Arial"/>
                  <w:sz w:val="20"/>
                  <w:szCs w:val="20"/>
                </w:rPr>
                <w:t>kev</w:t>
              </w:r>
              <w:proofErr w:type="spellEnd"/>
              <w:r w:rsidR="00375D42">
                <w:rPr>
                  <w:rFonts w:ascii="Arial" w:hAnsi="Arial"/>
                  <w:sz w:val="20"/>
                  <w:szCs w:val="20"/>
                </w:rPr>
                <w:t xml:space="preserve"> </w:t>
              </w:r>
              <w:proofErr w:type="spellStart"/>
              <w:r w:rsidR="00375D42">
                <w:rPr>
                  <w:rFonts w:ascii="Arial" w:hAnsi="Arial"/>
                  <w:sz w:val="20"/>
                  <w:szCs w:val="20"/>
                </w:rPr>
                <w:t>xav</w:t>
              </w:r>
            </w:ins>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cov </w:t>
            </w:r>
            <w:proofErr w:type="spellStart"/>
            <w:r w:rsidR="004755F2" w:rsidRPr="004755F2">
              <w:rPr>
                <w:rFonts w:ascii="Arial" w:hAnsi="Arial"/>
                <w:sz w:val="20"/>
                <w:szCs w:val="20"/>
              </w:rPr>
              <w:t>ntaub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del w:id="658" w:author="Kaxiong" w:date="2021-05-29T09:50:00Z">
              <w:r w:rsidR="004755F2" w:rsidRPr="004755F2" w:rsidDel="00375D42">
                <w:rPr>
                  <w:rFonts w:ascii="Arial" w:hAnsi="Arial"/>
                  <w:sz w:val="20"/>
                  <w:szCs w:val="20"/>
                </w:rPr>
                <w:delText xml:space="preserve">kom </w:delText>
              </w:r>
            </w:del>
            <w:proofErr w:type="spellStart"/>
            <w:ins w:id="659" w:author="Kaxiong" w:date="2021-05-29T09:50:00Z">
              <w:r w:rsidR="00375D42">
                <w:rPr>
                  <w:rFonts w:ascii="Arial" w:hAnsi="Arial"/>
                  <w:sz w:val="20"/>
                  <w:szCs w:val="20"/>
                </w:rPr>
                <w:t>uas</w:t>
              </w:r>
              <w:proofErr w:type="spellEnd"/>
              <w:r w:rsidR="00375D42">
                <w:rPr>
                  <w:rFonts w:ascii="Arial" w:hAnsi="Arial"/>
                  <w:sz w:val="20"/>
                  <w:szCs w:val="20"/>
                </w:rPr>
                <w:t xml:space="preserve"> </w:t>
              </w:r>
            </w:ins>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raug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xaiv</w:t>
            </w:r>
            <w:ins w:id="660" w:author="Kaxiong" w:date="2021-05-29T09:50:00Z">
              <w:r w:rsidR="00375D42">
                <w:rPr>
                  <w:rFonts w:ascii="Arial" w:hAnsi="Arial"/>
                  <w:sz w:val="20"/>
                  <w:szCs w:val="20"/>
                </w:rPr>
                <w:t xml:space="preserve"> </w:t>
              </w:r>
              <w:proofErr w:type="spellStart"/>
              <w:r w:rsidR="00375D42">
                <w:rPr>
                  <w:rFonts w:ascii="Arial" w:hAnsi="Arial"/>
                  <w:sz w:val="20"/>
                  <w:szCs w:val="20"/>
                </w:rPr>
                <w:t>uas</w:t>
              </w:r>
              <w:proofErr w:type="spellEnd"/>
              <w:r w:rsidR="00375D42">
                <w:rPr>
                  <w:rFonts w:ascii="Arial" w:hAnsi="Arial"/>
                  <w:sz w:val="20"/>
                  <w:szCs w:val="20"/>
                </w:rPr>
                <w:t xml:space="preserve"> </w:t>
              </w:r>
              <w:proofErr w:type="spellStart"/>
              <w:r w:rsidR="00375D42">
                <w:rPr>
                  <w:rFonts w:ascii="Arial" w:hAnsi="Arial"/>
                  <w:sz w:val="20"/>
                  <w:szCs w:val="20"/>
                </w:rPr>
                <w:t>muaj</w:t>
              </w:r>
              <w:proofErr w:type="spellEnd"/>
              <w:r w:rsidR="00375D42">
                <w:rPr>
                  <w:rFonts w:ascii="Arial" w:hAnsi="Arial"/>
                  <w:sz w:val="20"/>
                  <w:szCs w:val="20"/>
                </w:rPr>
                <w:t xml:space="preserve"> </w:t>
              </w:r>
              <w:proofErr w:type="spellStart"/>
              <w:r w:rsidR="00375D42">
                <w:rPr>
                  <w:rFonts w:ascii="Arial" w:hAnsi="Arial"/>
                  <w:sz w:val="20"/>
                  <w:szCs w:val="20"/>
                </w:rPr>
                <w:t>txiaj</w:t>
              </w:r>
              <w:proofErr w:type="spellEnd"/>
              <w:r w:rsidR="00375D42">
                <w:rPr>
                  <w:rFonts w:ascii="Arial" w:hAnsi="Arial"/>
                  <w:sz w:val="20"/>
                  <w:szCs w:val="20"/>
                </w:rPr>
                <w:t xml:space="preserve"> </w:t>
              </w:r>
              <w:proofErr w:type="spellStart"/>
              <w:r w:rsidR="00375D42">
                <w:rPr>
                  <w:rFonts w:ascii="Arial" w:hAnsi="Arial"/>
                  <w:sz w:val="20"/>
                  <w:szCs w:val="20"/>
                </w:rPr>
                <w:t>ntsig</w:t>
              </w:r>
            </w:ins>
            <w:proofErr w:type="spellEnd"/>
            <w:r w:rsidR="004755F2" w:rsidRPr="004755F2">
              <w:rPr>
                <w:rFonts w:ascii="Arial" w:hAnsi="Arial"/>
                <w:sz w:val="20"/>
                <w:szCs w:val="20"/>
              </w:rPr>
              <w:t xml:space="preserve">, cov </w:t>
            </w:r>
            <w:proofErr w:type="spellStart"/>
            <w:r w:rsidR="004755F2" w:rsidRPr="004755F2">
              <w:rPr>
                <w:rFonts w:ascii="Arial" w:hAnsi="Arial"/>
                <w:sz w:val="20"/>
                <w:szCs w:val="20"/>
              </w:rPr>
              <w:t>koo</w:t>
            </w:r>
            <w:r w:rsidR="005172F6">
              <w:rPr>
                <w:rFonts w:ascii="Arial" w:hAnsi="Arial"/>
                <w:sz w:val="20"/>
                <w:szCs w:val="20"/>
              </w:rPr>
              <w:t>s</w:t>
            </w:r>
            <w:proofErr w:type="spellEnd"/>
            <w:r w:rsidR="005172F6">
              <w:rPr>
                <w:rFonts w:ascii="Arial" w:hAnsi="Arial"/>
                <w:sz w:val="20"/>
                <w:szCs w:val="20"/>
              </w:rPr>
              <w:t xml:space="preserve"> </w:t>
            </w:r>
            <w:proofErr w:type="spellStart"/>
            <w:r w:rsidR="004755F2" w:rsidRPr="004755F2">
              <w:rPr>
                <w:rFonts w:ascii="Arial" w:hAnsi="Arial"/>
                <w:sz w:val="20"/>
                <w:szCs w:val="20"/>
              </w:rPr>
              <w:t>haum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cov </w:t>
            </w:r>
            <w:proofErr w:type="spellStart"/>
            <w:r w:rsidR="004755F2" w:rsidRPr="004755F2">
              <w:rPr>
                <w:rFonts w:ascii="Arial" w:hAnsi="Arial"/>
                <w:sz w:val="20"/>
                <w:szCs w:val="20"/>
              </w:rPr>
              <w:t>ntsiab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lus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raws</w:t>
            </w:r>
            <w:proofErr w:type="spellEnd"/>
            <w:r w:rsidR="004755F2" w:rsidRPr="004755F2">
              <w:rPr>
                <w:rFonts w:ascii="Arial" w:hAnsi="Arial"/>
                <w:sz w:val="20"/>
                <w:szCs w:val="20"/>
              </w:rPr>
              <w:t xml:space="preserve"> li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ins w:id="661" w:author="Kaxiong" w:date="2021-05-29T09:54:00Z">
              <w:r w:rsidR="00375D42">
                <w:rPr>
                  <w:rFonts w:ascii="Arial" w:hAnsi="Arial"/>
                  <w:sz w:val="20"/>
                  <w:szCs w:val="20"/>
                </w:rPr>
                <w:t xml:space="preserve">cov </w:t>
              </w:r>
            </w:ins>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w:t>
            </w:r>
            <w:r w:rsidR="005172F6">
              <w:rPr>
                <w:rFonts w:ascii="Arial" w:hAnsi="Arial"/>
                <w:sz w:val="20"/>
                <w:szCs w:val="20"/>
              </w:rPr>
              <w:t>m</w:t>
            </w:r>
            <w:proofErr w:type="spellEnd"/>
            <w:r w:rsidR="005172F6">
              <w:rPr>
                <w:rFonts w:ascii="Arial" w:hAnsi="Arial"/>
                <w:sz w:val="20"/>
                <w:szCs w:val="20"/>
              </w:rPr>
              <w:t xml:space="preserve"> </w:t>
            </w:r>
            <w:proofErr w:type="spellStart"/>
            <w:r w:rsidR="005172F6">
              <w:rPr>
                <w:rFonts w:ascii="Arial" w:hAnsi="Arial"/>
                <w:sz w:val="20"/>
                <w:szCs w:val="20"/>
              </w:rPr>
              <w:t>xyuas</w:t>
            </w:r>
            <w:proofErr w:type="spellEnd"/>
            <w:r w:rsidR="004755F2" w:rsidRPr="004755F2">
              <w:rPr>
                <w:rFonts w:ascii="Arial" w:hAnsi="Arial"/>
                <w:sz w:val="20"/>
                <w:szCs w:val="20"/>
              </w:rPr>
              <w:t xml:space="preserve"> los</w:t>
            </w:r>
            <w:r w:rsidR="005172F6">
              <w:rPr>
                <w:rFonts w:ascii="Arial" w:hAnsi="Arial"/>
                <w:sz w:val="20"/>
                <w:szCs w:val="20"/>
              </w:rPr>
              <w:t xml:space="preserve"> </w:t>
            </w:r>
            <w:r w:rsidR="004755F2" w:rsidRPr="004755F2">
              <w:rPr>
                <w:rFonts w:ascii="Arial" w:hAnsi="Arial"/>
                <w:sz w:val="20"/>
                <w:szCs w:val="20"/>
              </w:rPr>
              <w:t xml:space="preserve">sis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cov </w:t>
            </w:r>
            <w:proofErr w:type="spellStart"/>
            <w:ins w:id="662" w:author="Kaxiong" w:date="2021-05-29T09:54:00Z">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ins>
            <w:r w:rsidR="004755F2" w:rsidRPr="004755F2">
              <w:rPr>
                <w:rFonts w:ascii="Arial" w:hAnsi="Arial"/>
                <w:sz w:val="20"/>
                <w:szCs w:val="20"/>
              </w:rPr>
              <w:t xml:space="preserve">tub </w:t>
            </w:r>
            <w:proofErr w:type="spellStart"/>
            <w:r w:rsidR="004755F2" w:rsidRPr="004755F2">
              <w:rPr>
                <w:rFonts w:ascii="Arial" w:hAnsi="Arial"/>
                <w:sz w:val="20"/>
                <w:szCs w:val="20"/>
              </w:rPr>
              <w:t>ntxhais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kawm</w:t>
            </w:r>
            <w:proofErr w:type="spellEnd"/>
            <w:r w:rsidR="004755F2" w:rsidRPr="004755F2">
              <w:rPr>
                <w:rFonts w:ascii="Arial" w:hAnsi="Arial"/>
                <w:sz w:val="20"/>
                <w:szCs w:val="20"/>
              </w:rPr>
              <w:t xml:space="preserve"> </w:t>
            </w:r>
            <w:del w:id="663" w:author="Kaxiong" w:date="2021-05-29T09:54:00Z">
              <w:r w:rsidR="004755F2" w:rsidRPr="004755F2" w:rsidDel="00850D9D">
                <w:rPr>
                  <w:rFonts w:ascii="Arial" w:hAnsi="Arial"/>
                  <w:sz w:val="20"/>
                  <w:szCs w:val="20"/>
                </w:rPr>
                <w:delText>ua hauj</w:delText>
              </w:r>
              <w:r w:rsidR="009C557A" w:rsidDel="00850D9D">
                <w:rPr>
                  <w:rFonts w:ascii="Arial" w:hAnsi="Arial"/>
                  <w:sz w:val="20"/>
                  <w:szCs w:val="20"/>
                </w:rPr>
                <w:delText xml:space="preserve"> </w:delText>
              </w:r>
              <w:r w:rsidR="004755F2" w:rsidRPr="004755F2" w:rsidDel="00850D9D">
                <w:rPr>
                  <w:rFonts w:ascii="Arial" w:hAnsi="Arial"/>
                  <w:sz w:val="20"/>
                  <w:szCs w:val="20"/>
                </w:rPr>
                <w:delText xml:space="preserve">lwm </w:delText>
              </w:r>
              <w:r w:rsidR="005172F6" w:rsidDel="00850D9D">
                <w:rPr>
                  <w:rFonts w:ascii="Arial" w:hAnsi="Arial"/>
                  <w:sz w:val="20"/>
                  <w:szCs w:val="20"/>
                </w:rPr>
                <w:delText xml:space="preserve">piv txwv </w:delText>
              </w:r>
            </w:del>
            <w:proofErr w:type="spellStart"/>
            <w:r w:rsidR="005172F6">
              <w:rPr>
                <w:rFonts w:ascii="Arial" w:hAnsi="Arial"/>
                <w:sz w:val="20"/>
                <w:szCs w:val="20"/>
              </w:rPr>
              <w:t>hauv</w:t>
            </w:r>
            <w:proofErr w:type="spellEnd"/>
            <w:r w:rsidR="004755F2" w:rsidRPr="004755F2">
              <w:rPr>
                <w:rFonts w:ascii="Arial" w:hAnsi="Arial"/>
                <w:sz w:val="20"/>
                <w:szCs w:val="20"/>
              </w:rPr>
              <w:t xml:space="preserve"> 2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3 </w:t>
            </w:r>
            <w:ins w:id="664" w:author="Kaxiong" w:date="2021-05-29T09:54:00Z">
              <w:r w:rsidR="00850D9D">
                <w:rPr>
                  <w:rFonts w:ascii="Arial" w:hAnsi="Arial"/>
                  <w:sz w:val="20"/>
                  <w:szCs w:val="20"/>
                </w:rPr>
                <w:t xml:space="preserve">cov </w:t>
              </w:r>
            </w:ins>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sim </w:t>
            </w:r>
            <w:proofErr w:type="spellStart"/>
            <w:r w:rsidR="004755F2" w:rsidRPr="004755F2">
              <w:rPr>
                <w:rFonts w:ascii="Arial" w:hAnsi="Arial"/>
                <w:sz w:val="20"/>
                <w:szCs w:val="20"/>
              </w:rPr>
              <w:t>nrog</w:t>
            </w:r>
            <w:proofErr w:type="spellEnd"/>
            <w:r w:rsidR="004755F2" w:rsidRPr="004755F2">
              <w:rPr>
                <w:rFonts w:ascii="Arial" w:hAnsi="Arial"/>
                <w:sz w:val="20"/>
                <w:szCs w:val="20"/>
              </w:rPr>
              <w:t xml:space="preserve"> </w:t>
            </w:r>
            <w:proofErr w:type="spellStart"/>
            <w:r w:rsidR="005172F6">
              <w:rPr>
                <w:rFonts w:ascii="Arial" w:hAnsi="Arial"/>
                <w:sz w:val="20"/>
                <w:szCs w:val="20"/>
              </w:rPr>
              <w:t>rau</w:t>
            </w:r>
            <w:proofErr w:type="spellEnd"/>
            <w:r w:rsidR="005172F6">
              <w:rPr>
                <w:rFonts w:ascii="Arial" w:hAnsi="Arial"/>
                <w:sz w:val="20"/>
                <w:szCs w:val="20"/>
              </w:rPr>
              <w:t xml:space="preserve"> </w:t>
            </w:r>
            <w:r w:rsidR="004755F2" w:rsidRPr="004755F2">
              <w:rPr>
                <w:rFonts w:ascii="Arial" w:hAnsi="Arial"/>
                <w:sz w:val="20"/>
                <w:szCs w:val="20"/>
              </w:rPr>
              <w:t xml:space="preserve">80 </w:t>
            </w:r>
            <w:proofErr w:type="spellStart"/>
            <w:r w:rsidR="005172F6">
              <w:rPr>
                <w:rFonts w:ascii="Arial" w:hAnsi="Arial"/>
                <w:sz w:val="20"/>
                <w:szCs w:val="20"/>
              </w:rPr>
              <w:t>feem</w:t>
            </w:r>
            <w:proofErr w:type="spellEnd"/>
            <w:r w:rsidR="005172F6">
              <w:rPr>
                <w:rFonts w:ascii="Arial" w:hAnsi="Arial"/>
                <w:sz w:val="20"/>
                <w:szCs w:val="20"/>
              </w:rPr>
              <w:t xml:space="preserve"> </w:t>
            </w:r>
            <w:proofErr w:type="spellStart"/>
            <w:r w:rsidR="005172F6">
              <w:rPr>
                <w:rFonts w:ascii="Arial" w:hAnsi="Arial"/>
                <w:sz w:val="20"/>
                <w:szCs w:val="20"/>
              </w:rPr>
              <w:t>puas</w:t>
            </w:r>
            <w:proofErr w:type="spellEnd"/>
            <w:r w:rsidR="005172F6">
              <w:rPr>
                <w:rFonts w:ascii="Arial" w:hAnsi="Arial"/>
                <w:sz w:val="20"/>
                <w:szCs w:val="20"/>
              </w:rPr>
              <w:t xml:space="preserve"> </w:t>
            </w:r>
            <w:proofErr w:type="spellStart"/>
            <w:r w:rsidR="005172F6">
              <w:rPr>
                <w:rFonts w:ascii="Arial" w:hAnsi="Arial"/>
                <w:sz w:val="20"/>
                <w:szCs w:val="20"/>
              </w:rPr>
              <w:t>ntawm</w:t>
            </w:r>
            <w:proofErr w:type="spellEnd"/>
            <w:r w:rsidR="005172F6">
              <w:rPr>
                <w:rFonts w:ascii="Arial" w:hAnsi="Arial"/>
                <w:sz w:val="20"/>
                <w:szCs w:val="20"/>
              </w:rPr>
              <w:t xml:space="preserve"> </w:t>
            </w:r>
            <w:proofErr w:type="spellStart"/>
            <w:r w:rsidR="005172F6">
              <w:rPr>
                <w:rFonts w:ascii="Arial" w:hAnsi="Arial"/>
                <w:sz w:val="20"/>
                <w:szCs w:val="20"/>
              </w:rPr>
              <w:t>qhov</w:t>
            </w:r>
            <w:proofErr w:type="spellEnd"/>
            <w:r w:rsidR="005172F6">
              <w:rPr>
                <w:rFonts w:ascii="Arial" w:hAnsi="Arial"/>
                <w:sz w:val="20"/>
                <w:szCs w:val="20"/>
              </w:rPr>
              <w:t xml:space="preserve"> </w:t>
            </w:r>
            <w:del w:id="665" w:author="Kaxiong" w:date="2021-05-29T09:55:00Z">
              <w:r w:rsidR="005172F6" w:rsidDel="00850D9D">
                <w:rPr>
                  <w:rFonts w:ascii="Arial" w:hAnsi="Arial"/>
                  <w:sz w:val="20"/>
                  <w:szCs w:val="20"/>
                </w:rPr>
                <w:delText>tseeb</w:delText>
              </w:r>
            </w:del>
            <w:proofErr w:type="spellStart"/>
            <w:ins w:id="666" w:author="Kaxiong" w:date="2021-05-29T09:55:00Z">
              <w:r w:rsidR="00850D9D">
                <w:rPr>
                  <w:rFonts w:ascii="Arial" w:hAnsi="Arial"/>
                  <w:sz w:val="20"/>
                  <w:szCs w:val="20"/>
                </w:rPr>
                <w:t>yog</w:t>
              </w:r>
            </w:ins>
            <w:proofErr w:type="spellEnd"/>
            <w:r w:rsidR="005172F6">
              <w:rPr>
                <w:rFonts w:ascii="Arial" w:hAnsi="Arial"/>
                <w:sz w:val="20"/>
                <w:szCs w:val="20"/>
              </w:rPr>
              <w:t>.</w:t>
            </w:r>
          </w:p>
          <w:p w14:paraId="7333DEA6" w14:textId="20769F57" w:rsidR="00FD03D9" w:rsidRPr="00E62049" w:rsidDel="00850D9D" w:rsidRDefault="0067480B" w:rsidP="00DA435C">
            <w:pPr>
              <w:rPr>
                <w:del w:id="667" w:author="Kaxiong" w:date="2021-05-29T09:59:00Z"/>
                <w:rFonts w:ascii="Arial" w:hAnsi="Arial"/>
                <w:sz w:val="20"/>
                <w:szCs w:val="20"/>
              </w:rPr>
            </w:pPr>
            <w:r>
              <w:pict w14:anchorId="37E2C807">
                <v:shape id="Picture 285" o:spid="_x0000_i1046" type="#_x0000_t75" style="width:12.15pt;height:9.35pt;visibility:visible;mso-wrap-style:square">
                  <v:imagedata r:id="rId15" o:title=""/>
                </v:shape>
              </w:pict>
            </w:r>
            <w:r w:rsidR="00FD03D9" w:rsidRPr="00E62049">
              <w:rPr>
                <w:rFonts w:ascii="Arial" w:hAnsi="Arial"/>
                <w:sz w:val="20"/>
                <w:szCs w:val="20"/>
              </w:rPr>
              <w:t xml:space="preserve">Tso </w:t>
            </w:r>
            <w:proofErr w:type="spellStart"/>
            <w:r w:rsidR="00FD03D9" w:rsidRPr="00E62049">
              <w:rPr>
                <w:rFonts w:ascii="Arial" w:hAnsi="Arial"/>
                <w:sz w:val="20"/>
                <w:szCs w:val="20"/>
              </w:rPr>
              <w:t>cai</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rau</w:t>
            </w:r>
            <w:proofErr w:type="spellEnd"/>
            <w:r w:rsidR="00FD03D9" w:rsidRPr="00E62049">
              <w:rPr>
                <w:rFonts w:ascii="Arial" w:hAnsi="Arial"/>
                <w:sz w:val="20"/>
                <w:szCs w:val="20"/>
              </w:rPr>
              <w:t xml:space="preserve"> tub </w:t>
            </w:r>
            <w:proofErr w:type="spellStart"/>
            <w:r w:rsidR="00FD03D9" w:rsidRPr="00E62049">
              <w:rPr>
                <w:rFonts w:ascii="Arial" w:hAnsi="Arial"/>
                <w:sz w:val="20"/>
                <w:szCs w:val="20"/>
              </w:rPr>
              <w:t>ntxhais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koom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tes</w:t>
            </w:r>
            <w:proofErr w:type="spellEnd"/>
            <w:r w:rsidR="00FD03D9" w:rsidRPr="00E62049">
              <w:rPr>
                <w:rFonts w:ascii="Arial" w:hAnsi="Arial"/>
                <w:sz w:val="20"/>
                <w:szCs w:val="20"/>
              </w:rPr>
              <w:t>/</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tau </w:t>
            </w:r>
            <w:proofErr w:type="spellStart"/>
            <w:r w:rsidR="00FD03D9" w:rsidRPr="00E62049">
              <w:rPr>
                <w:rFonts w:ascii="Arial" w:hAnsi="Arial"/>
                <w:sz w:val="20"/>
                <w:szCs w:val="20"/>
              </w:rPr>
              <w:t>raws</w:t>
            </w:r>
            <w:proofErr w:type="spellEnd"/>
            <w:r w:rsidR="00FD03D9" w:rsidRPr="00E62049">
              <w:rPr>
                <w:rFonts w:ascii="Arial" w:hAnsi="Arial"/>
                <w:sz w:val="20"/>
                <w:szCs w:val="20"/>
              </w:rPr>
              <w:t xml:space="preserve"> li cov </w:t>
            </w:r>
            <w:proofErr w:type="spellStart"/>
            <w:r w:rsidR="00FD03D9" w:rsidRPr="00E62049">
              <w:rPr>
                <w:rFonts w:ascii="Arial" w:hAnsi="Arial"/>
                <w:sz w:val="20"/>
                <w:szCs w:val="20"/>
              </w:rPr>
              <w:t>qauv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ntawv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w:t>
            </w:r>
            <w:proofErr w:type="spellStart"/>
            <w:r w:rsidR="00FD03D9" w:rsidRPr="00E62049">
              <w:rPr>
                <w:rFonts w:ascii="Arial" w:hAnsi="Arial"/>
                <w:sz w:val="20"/>
                <w:szCs w:val="20"/>
              </w:rPr>
              <w:t>lub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xeev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tus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qauv</w:t>
            </w:r>
            <w:proofErr w:type="spellEnd"/>
            <w:r w:rsidR="00FD03D9">
              <w:rPr>
                <w:rFonts w:ascii="Arial" w:hAnsi="Arial"/>
                <w:sz w:val="20"/>
                <w:szCs w:val="20"/>
              </w:rPr>
              <w:t xml:space="preserve"> </w:t>
            </w:r>
            <w:r w:rsidR="00B63CD4" w:rsidRPr="00B63CD4">
              <w:rPr>
                <w:rFonts w:ascii="Arial" w:hAnsi="Arial"/>
                <w:sz w:val="20"/>
                <w:szCs w:val="20"/>
              </w:rPr>
              <w:t xml:space="preserve">W.9-10.2 Sau </w:t>
            </w:r>
            <w:ins w:id="668" w:author="Kaxiong" w:date="2021-05-29T09:59:00Z">
              <w:r w:rsidR="00850D9D" w:rsidRPr="004755F2">
                <w:rPr>
                  <w:rFonts w:ascii="Arial" w:hAnsi="Arial"/>
                  <w:sz w:val="20"/>
                  <w:szCs w:val="20"/>
                </w:rPr>
                <w:t xml:space="preserve">cov </w:t>
              </w:r>
              <w:proofErr w:type="spellStart"/>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r w:rsidR="00850D9D" w:rsidRPr="004755F2">
                <w:rPr>
                  <w:rFonts w:ascii="Arial" w:hAnsi="Arial"/>
                  <w:sz w:val="20"/>
                  <w:szCs w:val="20"/>
                </w:rPr>
                <w:t xml:space="preserve">cov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cov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xaiv</w:t>
              </w:r>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Pr>
                  <w:rFonts w:ascii="Arial" w:hAnsi="Arial"/>
                  <w:sz w:val="20"/>
                  <w:szCs w:val="20"/>
                </w:rPr>
                <w:t>.</w:t>
              </w:r>
            </w:ins>
            <w:del w:id="669" w:author="Kaxiong" w:date="2021-05-29T09:59:00Z">
              <w:r w:rsidR="00B63CD4" w:rsidRPr="00B63CD4" w:rsidDel="00850D9D">
                <w:rPr>
                  <w:rFonts w:ascii="Arial" w:hAnsi="Arial"/>
                  <w:sz w:val="20"/>
                  <w:szCs w:val="20"/>
                </w:rPr>
                <w:delText>cov ncauj lus piav</w:delText>
              </w:r>
              <w:r w:rsidR="00515560" w:rsidDel="00850D9D">
                <w:rPr>
                  <w:rFonts w:ascii="Arial" w:hAnsi="Arial"/>
                  <w:sz w:val="20"/>
                  <w:szCs w:val="20"/>
                </w:rPr>
                <w:delText xml:space="preserve"> qhia</w:delText>
              </w:r>
              <w:r w:rsidR="00B63CD4" w:rsidRPr="00B63CD4" w:rsidDel="00850D9D">
                <w:rPr>
                  <w:rFonts w:ascii="Arial" w:hAnsi="Arial"/>
                  <w:sz w:val="20"/>
                  <w:szCs w:val="20"/>
                </w:rPr>
                <w:delText xml:space="preserve"> / piav qhia kom pom zoo thiab nthuav cov tswv yim, cov ntsiab lus, thiab cov ntsiab lus kom meej thiab raug zoo los ntawm kev xaiv, koo</w:delText>
              </w:r>
              <w:r w:rsidR="00515560" w:rsidDel="00850D9D">
                <w:rPr>
                  <w:rFonts w:ascii="Arial" w:hAnsi="Arial"/>
                  <w:sz w:val="20"/>
                  <w:szCs w:val="20"/>
                </w:rPr>
                <w:delText>s</w:delText>
              </w:r>
              <w:r w:rsidR="00B63CD4" w:rsidRPr="00B63CD4" w:rsidDel="00850D9D">
                <w:rPr>
                  <w:rFonts w:ascii="Arial" w:hAnsi="Arial"/>
                  <w:sz w:val="20"/>
                  <w:szCs w:val="20"/>
                </w:rPr>
                <w:delText xml:space="preserve"> haum, thiab tshuaj xyuas cov ntsiab lus.</w:delText>
              </w:r>
            </w:del>
          </w:p>
          <w:p w14:paraId="27F16876" w14:textId="77777777" w:rsidR="00FD03D9" w:rsidRPr="00E62049" w:rsidRDefault="00FD03D9" w:rsidP="00DA435C">
            <w:pPr>
              <w:rPr>
                <w:rFonts w:ascii="Arial" w:hAnsi="Arial"/>
                <w:sz w:val="20"/>
                <w:szCs w:val="20"/>
              </w:rPr>
            </w:pPr>
            <w:r w:rsidRPr="00E62049">
              <w:rPr>
                <w:noProof/>
                <w:sz w:val="20"/>
                <w:szCs w:val="20"/>
              </w:rPr>
              <w:drawing>
                <wp:inline distT="0" distB="0" distL="0" distR="0" wp14:anchorId="3749631E" wp14:editId="156C4DA4">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3414EE8" w14:textId="77777777" w:rsidR="00FD03D9" w:rsidRPr="00BB29BF" w:rsidRDefault="00FD03D9" w:rsidP="00DA435C">
            <w:pPr>
              <w:rPr>
                <w:rFonts w:ascii="Arial" w:hAnsi="Arial"/>
                <w:sz w:val="20"/>
                <w:szCs w:val="20"/>
              </w:rPr>
            </w:pPr>
            <w:r>
              <w:rPr>
                <w:noProof/>
              </w:rPr>
              <w:drawing>
                <wp:inline distT="0" distB="0" distL="0" distR="0" wp14:anchorId="76EB5AF3" wp14:editId="3E0D1C55">
                  <wp:extent cx="149225" cy="109220"/>
                  <wp:effectExtent l="0" t="0" r="3175" b="508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B7D0488" w14:textId="6CCA7D4E" w:rsidR="00FD03D9" w:rsidRPr="00BB29BF" w:rsidRDefault="00FD03D9" w:rsidP="00DA435C">
            <w:pPr>
              <w:rPr>
                <w:rFonts w:ascii="Arial" w:hAnsi="Arial"/>
                <w:sz w:val="20"/>
                <w:szCs w:val="20"/>
              </w:rPr>
            </w:pPr>
            <w:r w:rsidRPr="003C2CD7">
              <w:rPr>
                <w:noProof/>
              </w:rPr>
              <w:drawing>
                <wp:inline distT="0" distB="0" distL="0" distR="0" wp14:anchorId="1804ACB1" wp14:editId="0661C48B">
                  <wp:extent cx="145415" cy="111125"/>
                  <wp:effectExtent l="0" t="0" r="6985" b="317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007D6085" w:rsidRPr="00E62049">
              <w:rPr>
                <w:noProof/>
                <w:sz w:val="20"/>
                <w:szCs w:val="20"/>
              </w:rPr>
              <w:drawing>
                <wp:inline distT="0" distB="0" distL="0" distR="0" wp14:anchorId="2F361365" wp14:editId="4892DF7C">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76239EC2" w14:textId="77777777" w:rsidR="00FD03D9" w:rsidRPr="00BB29BF" w:rsidRDefault="00FD03D9" w:rsidP="00DA435C">
            <w:pPr>
              <w:rPr>
                <w:rFonts w:ascii="Arial" w:hAnsi="Arial"/>
                <w:sz w:val="20"/>
                <w:szCs w:val="20"/>
              </w:rPr>
            </w:pPr>
            <w:r w:rsidRPr="003C2CD7">
              <w:rPr>
                <w:noProof/>
              </w:rPr>
              <w:drawing>
                <wp:inline distT="0" distB="0" distL="0" distR="0" wp14:anchorId="7CD7F894" wp14:editId="0468429A">
                  <wp:extent cx="145415" cy="111125"/>
                  <wp:effectExtent l="0" t="0" r="6985" b="317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2ECFB2BD" wp14:editId="7108B740">
                  <wp:extent cx="149225" cy="109220"/>
                  <wp:effectExtent l="0" t="0" r="3175" b="508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F8E7202" w14:textId="1A9683C9" w:rsidR="00FD03D9" w:rsidRPr="00BB29BF" w:rsidRDefault="00FD03D9"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0E799D">
              <w:rPr>
                <w:rFonts w:ascii="Arial" w:hAnsi="Arial"/>
                <w:sz w:val="20"/>
                <w:szCs w:val="20"/>
              </w:rPr>
              <w:t xml:space="preserve">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G</w:t>
            </w:r>
            <w:del w:id="670" w:author="Kaxiong" w:date="2021-05-29T10:55:00Z">
              <w:r w:rsidR="000E799D" w:rsidDel="001C6E3A">
                <w:rPr>
                  <w:rFonts w:ascii="Arial" w:hAnsi="Arial"/>
                  <w:sz w:val="20"/>
                  <w:szCs w:val="20"/>
                </w:rPr>
                <w:delText>F</w:delText>
              </w:r>
            </w:del>
            <w:ins w:id="671" w:author="Kaxiong" w:date="2021-05-29T10:55:00Z">
              <w:r w:rsidR="001C6E3A">
                <w:rPr>
                  <w:rFonts w:ascii="Arial" w:hAnsi="Arial"/>
                  <w:sz w:val="20"/>
                  <w:szCs w:val="20"/>
                </w:rPr>
                <w:t>E</w:t>
              </w:r>
            </w:ins>
            <w:r w:rsidR="000E799D">
              <w:rPr>
                <w:rFonts w:ascii="Arial" w:hAnsi="Arial"/>
                <w:sz w:val="20"/>
                <w:szCs w:val="20"/>
              </w:rPr>
              <w:t xml:space="preserve">/Tus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RSP</w:t>
            </w:r>
          </w:p>
        </w:tc>
      </w:tr>
      <w:tr w:rsidR="00FD03D9" w:rsidRPr="00BB29BF" w14:paraId="5BA09751" w14:textId="77777777" w:rsidTr="00DA435C">
        <w:trPr>
          <w:trHeight w:val="2829"/>
        </w:trPr>
        <w:tc>
          <w:tcPr>
            <w:tcW w:w="3673" w:type="dxa"/>
          </w:tcPr>
          <w:p w14:paraId="1526B2F7" w14:textId="4096E063" w:rsidR="00FD03D9" w:rsidRPr="00BB29BF" w:rsidRDefault="00FD03D9" w:rsidP="00DA435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53E23" w:rsidRPr="00C53E23">
              <w:rPr>
                <w:rFonts w:ascii="Arial" w:hAnsi="Arial"/>
                <w:sz w:val="20"/>
                <w:szCs w:val="20"/>
              </w:rPr>
              <w:t xml:space="preserve">Jasmine </w:t>
            </w:r>
            <w:proofErr w:type="spellStart"/>
            <w:r w:rsidR="00C53E23" w:rsidRPr="00C53E23">
              <w:rPr>
                <w:rFonts w:ascii="Arial" w:hAnsi="Arial"/>
                <w:sz w:val="20"/>
                <w:szCs w:val="20"/>
              </w:rPr>
              <w:t>muaj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peev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xwm</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cov </w:t>
            </w:r>
            <w:proofErr w:type="spellStart"/>
            <w:r w:rsidR="00C53E23" w:rsidRPr="00C53E23">
              <w:rPr>
                <w:rFonts w:ascii="Arial" w:hAnsi="Arial"/>
                <w:sz w:val="20"/>
                <w:szCs w:val="20"/>
              </w:rPr>
              <w:t>ntawv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nqe</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ins w:id="672" w:author="Kaxiong" w:date="2021-05-29T09:42:00Z">
              <w:r w:rsidR="005E7125">
                <w:rPr>
                  <w:rFonts w:ascii="Arial" w:hAnsi="Arial"/>
                  <w:sz w:val="20"/>
                  <w:szCs w:val="20"/>
                </w:rPr>
                <w:t>muab</w:t>
              </w:r>
              <w:proofErr w:type="spellEnd"/>
              <w:r w:rsidR="005E7125">
                <w:rPr>
                  <w:rFonts w:ascii="Arial" w:hAnsi="Arial"/>
                  <w:sz w:val="20"/>
                  <w:szCs w:val="20"/>
                </w:rPr>
                <w:t xml:space="preserve"> </w:t>
              </w:r>
              <w:proofErr w:type="spellStart"/>
              <w:r w:rsidR="005E7125">
                <w:rPr>
                  <w:rFonts w:ascii="Arial" w:hAnsi="Arial"/>
                  <w:sz w:val="20"/>
                  <w:szCs w:val="20"/>
                </w:rPr>
                <w:t>tso</w:t>
              </w:r>
              <w:proofErr w:type="spellEnd"/>
              <w:r w:rsidR="005E7125">
                <w:rPr>
                  <w:rFonts w:ascii="Arial" w:hAnsi="Arial"/>
                  <w:sz w:val="20"/>
                  <w:szCs w:val="20"/>
                </w:rPr>
                <w:t xml:space="preserve"> </w:t>
              </w:r>
              <w:proofErr w:type="spellStart"/>
              <w:r w:rsidR="005E7125">
                <w:rPr>
                  <w:rFonts w:ascii="Arial" w:hAnsi="Arial"/>
                  <w:sz w:val="20"/>
                  <w:szCs w:val="20"/>
                </w:rPr>
                <w:t>rau</w:t>
              </w:r>
              <w:proofErr w:type="spellEnd"/>
              <w:r w:rsidR="005E7125">
                <w:rPr>
                  <w:rFonts w:ascii="Arial" w:hAnsi="Arial"/>
                  <w:sz w:val="20"/>
                  <w:szCs w:val="20"/>
                </w:rPr>
                <w:t xml:space="preserve"> </w:t>
              </w:r>
              <w:proofErr w:type="spellStart"/>
              <w:r w:rsidR="005E7125">
                <w:rPr>
                  <w:rFonts w:ascii="Arial" w:hAnsi="Arial"/>
                  <w:sz w:val="20"/>
                  <w:szCs w:val="20"/>
                </w:rPr>
                <w:t>saum</w:t>
              </w:r>
              <w:proofErr w:type="spellEnd"/>
              <w:r w:rsidR="005E7125">
                <w:rPr>
                  <w:rFonts w:ascii="Arial" w:hAnsi="Arial"/>
                  <w:sz w:val="20"/>
                  <w:szCs w:val="20"/>
                </w:rPr>
                <w:t xml:space="preserve"> </w:t>
              </w:r>
            </w:ins>
            <w:proofErr w:type="spellStart"/>
            <w:r w:rsidR="00C53E23" w:rsidRPr="00C53E23">
              <w:rPr>
                <w:rFonts w:ascii="Arial" w:hAnsi="Arial"/>
                <w:sz w:val="20"/>
                <w:szCs w:val="20"/>
              </w:rPr>
              <w:t>lub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ncauj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xav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ua</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hauj</w:t>
            </w:r>
            <w:proofErr w:type="spellEnd"/>
            <w:r w:rsidR="0005637D">
              <w:rPr>
                <w:rFonts w:ascii="Arial" w:hAnsi="Arial"/>
                <w:sz w:val="20"/>
                <w:szCs w:val="20"/>
              </w:rPr>
              <w:t xml:space="preserve"> </w:t>
            </w:r>
            <w:proofErr w:type="spellStart"/>
            <w:r w:rsidR="00C53E23" w:rsidRPr="00C53E23">
              <w:rPr>
                <w:rFonts w:ascii="Arial" w:hAnsi="Arial"/>
                <w:sz w:val="20"/>
                <w:szCs w:val="20"/>
              </w:rPr>
              <w:t>lwm</w:t>
            </w:r>
            <w:proofErr w:type="spellEnd"/>
            <w:r w:rsidR="00C53E23" w:rsidRPr="00C53E23">
              <w:rPr>
                <w:rFonts w:ascii="Arial" w:hAnsi="Arial"/>
                <w:sz w:val="20"/>
                <w:szCs w:val="20"/>
              </w:rPr>
              <w:t xml:space="preserve"> </w:t>
            </w:r>
            <w:del w:id="673" w:author="Kaxiong" w:date="2021-05-29T09:44:00Z">
              <w:r w:rsidR="00C53E23" w:rsidRPr="00C53E23" w:rsidDel="00375D42">
                <w:rPr>
                  <w:rFonts w:ascii="Arial" w:hAnsi="Arial"/>
                  <w:sz w:val="20"/>
                  <w:szCs w:val="20"/>
                </w:rPr>
                <w:delText>ntawm</w:delText>
              </w:r>
            </w:del>
            <w:proofErr w:type="spellStart"/>
            <w:ins w:id="674" w:author="Kaxiong" w:date="2021-05-29T09:44:00Z">
              <w:r w:rsidR="00375D42">
                <w:rPr>
                  <w:rFonts w:ascii="Arial" w:hAnsi="Arial"/>
                  <w:sz w:val="20"/>
                  <w:szCs w:val="20"/>
                </w:rPr>
                <w:t>txog</w:t>
              </w:r>
            </w:ins>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kev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cov </w:t>
            </w:r>
            <w:proofErr w:type="spellStart"/>
            <w:r w:rsidR="00C53E23" w:rsidRPr="00C53E23">
              <w:rPr>
                <w:rFonts w:ascii="Arial" w:hAnsi="Arial"/>
                <w:sz w:val="20"/>
                <w:szCs w:val="20"/>
              </w:rPr>
              <w:t>kab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ins w:id="675" w:author="Kaxiong" w:date="2021-05-29T09:43:00Z">
              <w:r w:rsidR="005E7125">
                <w:rPr>
                  <w:rFonts w:ascii="Arial" w:hAnsi="Arial"/>
                  <w:sz w:val="20"/>
                  <w:szCs w:val="20"/>
                </w:rPr>
                <w:t>uas</w:t>
              </w:r>
              <w:proofErr w:type="spellEnd"/>
              <w:r w:rsidR="005E7125">
                <w:rPr>
                  <w:rFonts w:ascii="Arial" w:hAnsi="Arial"/>
                  <w:sz w:val="20"/>
                  <w:szCs w:val="20"/>
                </w:rPr>
                <w:t xml:space="preserve"> </w:t>
              </w:r>
              <w:proofErr w:type="spellStart"/>
              <w:r w:rsidR="005E7125">
                <w:rPr>
                  <w:rFonts w:ascii="Arial" w:hAnsi="Arial"/>
                  <w:sz w:val="20"/>
                  <w:szCs w:val="20"/>
                </w:rPr>
                <w:t>nyuaj</w:t>
              </w:r>
              <w:proofErr w:type="spellEnd"/>
              <w:r w:rsidR="005E7125">
                <w:rPr>
                  <w:rFonts w:ascii="Arial" w:hAnsi="Arial"/>
                  <w:sz w:val="20"/>
                  <w:szCs w:val="20"/>
                </w:rPr>
                <w:t xml:space="preserve"> </w:t>
              </w:r>
            </w:ins>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cov </w:t>
            </w:r>
            <w:proofErr w:type="spellStart"/>
            <w:r w:rsidR="00C53E23" w:rsidRPr="00C53E23">
              <w:rPr>
                <w:rFonts w:ascii="Arial" w:hAnsi="Arial"/>
                <w:sz w:val="20"/>
                <w:szCs w:val="20"/>
              </w:rPr>
              <w:t>qauv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ntawv</w:t>
            </w:r>
            <w:proofErr w:type="spellEnd"/>
            <w:ins w:id="676" w:author="Kaxiong" w:date="2021-05-29T09:43:00Z">
              <w:r w:rsidR="005E7125">
                <w:rPr>
                  <w:rFonts w:ascii="Arial" w:hAnsi="Arial"/>
                  <w:sz w:val="20"/>
                  <w:szCs w:val="20"/>
                </w:rPr>
                <w:t xml:space="preserve"> (grammar)</w:t>
              </w:r>
            </w:ins>
            <w:r w:rsidR="00C53E23" w:rsidRPr="00C53E23">
              <w:rPr>
                <w:rFonts w:ascii="Arial" w:hAnsi="Arial"/>
                <w:sz w:val="20"/>
                <w:szCs w:val="20"/>
              </w:rPr>
              <w:t>.</w:t>
            </w:r>
          </w:p>
        </w:tc>
        <w:tc>
          <w:tcPr>
            <w:tcW w:w="6783" w:type="dxa"/>
            <w:vMerge/>
          </w:tcPr>
          <w:p w14:paraId="08AC78BD" w14:textId="77777777" w:rsidR="00FD03D9" w:rsidRPr="00BB29BF" w:rsidRDefault="00FD03D9" w:rsidP="00DA435C">
            <w:pPr>
              <w:rPr>
                <w:rFonts w:ascii="Arial" w:hAnsi="Arial"/>
                <w:sz w:val="20"/>
                <w:szCs w:val="20"/>
              </w:rPr>
            </w:pPr>
          </w:p>
        </w:tc>
      </w:tr>
    </w:tbl>
    <w:p w14:paraId="3AD9E228" w14:textId="74832BE1"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sidR="00283A97">
        <w:rPr>
          <w:rFonts w:ascii="Arial" w:hAnsi="Arial"/>
          <w:sz w:val="20"/>
          <w:szCs w:val="20"/>
        </w:rPr>
        <w:t>Lub</w:t>
      </w:r>
      <w:proofErr w:type="spellEnd"/>
      <w:r w:rsidR="00283A97">
        <w:rPr>
          <w:rFonts w:ascii="Arial" w:hAnsi="Arial"/>
          <w:sz w:val="20"/>
          <w:szCs w:val="20"/>
        </w:rPr>
        <w:t xml:space="preserve"> </w:t>
      </w:r>
      <w:proofErr w:type="spellStart"/>
      <w:r w:rsidR="00283A97">
        <w:rPr>
          <w:rFonts w:ascii="Arial" w:hAnsi="Arial"/>
          <w:sz w:val="20"/>
          <w:szCs w:val="20"/>
        </w:rPr>
        <w:t>Kaum</w:t>
      </w:r>
      <w:proofErr w:type="spellEnd"/>
      <w:r w:rsidR="00283A97">
        <w:rPr>
          <w:rFonts w:ascii="Arial" w:hAnsi="Arial"/>
          <w:sz w:val="20"/>
          <w:szCs w:val="20"/>
        </w:rPr>
        <w:t xml:space="preserve"> </w:t>
      </w:r>
      <w:proofErr w:type="spellStart"/>
      <w:r w:rsidR="00283A97">
        <w:rPr>
          <w:rFonts w:ascii="Arial" w:hAnsi="Arial"/>
          <w:sz w:val="20"/>
          <w:szCs w:val="20"/>
        </w:rPr>
        <w:t>Ib</w:t>
      </w:r>
      <w:proofErr w:type="spellEnd"/>
      <w:r w:rsidR="00283A97">
        <w:rPr>
          <w:rFonts w:ascii="Arial" w:hAnsi="Arial"/>
          <w:sz w:val="20"/>
          <w:szCs w:val="20"/>
        </w:rPr>
        <w:t xml:space="preserve"> </w:t>
      </w:r>
      <w:proofErr w:type="spellStart"/>
      <w:r w:rsidR="00283A97">
        <w:rPr>
          <w:rFonts w:ascii="Arial" w:hAnsi="Arial"/>
          <w:sz w:val="20"/>
          <w:szCs w:val="20"/>
        </w:rPr>
        <w:t>Hlis</w:t>
      </w:r>
      <w:proofErr w:type="spellEnd"/>
      <w:r w:rsidR="00283A97">
        <w:rPr>
          <w:rFonts w:ascii="Arial" w:hAnsi="Arial"/>
          <w:sz w:val="20"/>
          <w:szCs w:val="20"/>
        </w:rPr>
        <w:t xml:space="preserve"> </w:t>
      </w:r>
      <w:proofErr w:type="spellStart"/>
      <w:r w:rsidR="00283A97">
        <w:rPr>
          <w:rFonts w:ascii="Arial" w:hAnsi="Arial"/>
          <w:sz w:val="20"/>
          <w:szCs w:val="20"/>
        </w:rPr>
        <w:t>Xyoo</w:t>
      </w:r>
      <w:proofErr w:type="spellEnd"/>
      <w:r w:rsidR="00283A97">
        <w:rPr>
          <w:rFonts w:ascii="Arial" w:hAnsi="Arial"/>
          <w:sz w:val="20"/>
          <w:szCs w:val="20"/>
        </w:rPr>
        <w:t xml:space="preserve"> 2020, </w:t>
      </w:r>
      <w:r w:rsidR="00F74D3E" w:rsidRPr="004755F2">
        <w:rPr>
          <w:rFonts w:ascii="Arial" w:hAnsi="Arial"/>
          <w:sz w:val="20"/>
          <w:szCs w:val="20"/>
        </w:rPr>
        <w:t xml:space="preserve">Jasmine </w:t>
      </w:r>
      <w:proofErr w:type="spellStart"/>
      <w:r w:rsidR="00F74D3E" w:rsidRPr="004755F2">
        <w:rPr>
          <w:rFonts w:ascii="Arial" w:hAnsi="Arial"/>
          <w:sz w:val="20"/>
          <w:szCs w:val="20"/>
        </w:rPr>
        <w:t>yuav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sau</w:t>
      </w:r>
      <w:proofErr w:type="spellEnd"/>
      <w:r w:rsidR="00F74D3E" w:rsidRPr="004755F2">
        <w:rPr>
          <w:rFonts w:ascii="Arial" w:hAnsi="Arial"/>
          <w:sz w:val="20"/>
          <w:szCs w:val="20"/>
        </w:rPr>
        <w:t xml:space="preserve"> cov </w:t>
      </w:r>
      <w:proofErr w:type="spellStart"/>
      <w:ins w:id="677" w:author="Kaxiong" w:date="2021-05-29T10:02:00Z">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r w:rsidR="00850D9D" w:rsidRPr="004755F2">
          <w:rPr>
            <w:rFonts w:ascii="Arial" w:hAnsi="Arial"/>
            <w:sz w:val="20"/>
            <w:szCs w:val="20"/>
          </w:rPr>
          <w:t xml:space="preserve">cov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cov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xaiv</w:t>
        </w:r>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raws</w:t>
        </w:r>
        <w:proofErr w:type="spellEnd"/>
        <w:r w:rsidR="00850D9D" w:rsidRPr="004755F2">
          <w:rPr>
            <w:rFonts w:ascii="Arial" w:hAnsi="Arial"/>
            <w:sz w:val="20"/>
            <w:szCs w:val="20"/>
          </w:rPr>
          <w:t xml:space="preserve"> li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r w:rsidR="00850D9D">
          <w:rPr>
            <w:rFonts w:ascii="Arial" w:hAnsi="Arial"/>
            <w:sz w:val="20"/>
            <w:szCs w:val="20"/>
          </w:rPr>
          <w:t xml:space="preserve">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w:t>
        </w:r>
        <w:r w:rsidR="00850D9D">
          <w:rPr>
            <w:rFonts w:ascii="Arial" w:hAnsi="Arial"/>
            <w:sz w:val="20"/>
            <w:szCs w:val="20"/>
          </w:rPr>
          <w:t>m</w:t>
        </w:r>
        <w:proofErr w:type="spellEnd"/>
        <w:r w:rsidR="00850D9D">
          <w:rPr>
            <w:rFonts w:ascii="Arial" w:hAnsi="Arial"/>
            <w:sz w:val="20"/>
            <w:szCs w:val="20"/>
          </w:rPr>
          <w:t xml:space="preserve"> </w:t>
        </w:r>
        <w:proofErr w:type="spellStart"/>
        <w:r w:rsidR="00850D9D">
          <w:rPr>
            <w:rFonts w:ascii="Arial" w:hAnsi="Arial"/>
            <w:sz w:val="20"/>
            <w:szCs w:val="20"/>
          </w:rPr>
          <w:t>xyuas</w:t>
        </w:r>
        <w:proofErr w:type="spellEnd"/>
        <w:r w:rsidR="00850D9D" w:rsidRPr="004755F2">
          <w:rPr>
            <w:rFonts w:ascii="Arial" w:hAnsi="Arial"/>
            <w:sz w:val="20"/>
            <w:szCs w:val="20"/>
          </w:rPr>
          <w:t xml:space="preserve"> los</w:t>
        </w:r>
        <w:r w:rsidR="00850D9D">
          <w:rPr>
            <w:rFonts w:ascii="Arial" w:hAnsi="Arial"/>
            <w:sz w:val="20"/>
            <w:szCs w:val="20"/>
          </w:rPr>
          <w:t xml:space="preserve"> </w:t>
        </w:r>
        <w:r w:rsidR="00850D9D" w:rsidRPr="004755F2">
          <w:rPr>
            <w:rFonts w:ascii="Arial" w:hAnsi="Arial"/>
            <w:sz w:val="20"/>
            <w:szCs w:val="20"/>
          </w:rPr>
          <w:t xml:space="preserve">sis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cov </w:t>
        </w:r>
        <w:proofErr w:type="spellStart"/>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r w:rsidR="00850D9D" w:rsidRPr="004755F2">
          <w:rPr>
            <w:rFonts w:ascii="Arial" w:hAnsi="Arial"/>
            <w:sz w:val="20"/>
            <w:szCs w:val="20"/>
          </w:rPr>
          <w:t xml:space="preserve">tub </w:t>
        </w:r>
        <w:proofErr w:type="spellStart"/>
        <w:r w:rsidR="00850D9D" w:rsidRPr="004755F2">
          <w:rPr>
            <w:rFonts w:ascii="Arial" w:hAnsi="Arial"/>
            <w:sz w:val="20"/>
            <w:szCs w:val="20"/>
          </w:rPr>
          <w:t>ntxhais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kawm</w:t>
        </w:r>
        <w:proofErr w:type="spellEnd"/>
        <w:r w:rsidR="00850D9D" w:rsidRPr="004755F2">
          <w:rPr>
            <w:rFonts w:ascii="Arial" w:hAnsi="Arial"/>
            <w:sz w:val="20"/>
            <w:szCs w:val="20"/>
          </w:rPr>
          <w:t xml:space="preserve"> </w:t>
        </w:r>
        <w:proofErr w:type="spellStart"/>
        <w:r w:rsidR="00850D9D">
          <w:rPr>
            <w:rFonts w:ascii="Arial" w:hAnsi="Arial"/>
            <w:sz w:val="20"/>
            <w:szCs w:val="20"/>
          </w:rPr>
          <w:t>hauv</w:t>
        </w:r>
        <w:proofErr w:type="spellEnd"/>
        <w:r w:rsidR="00850D9D" w:rsidRPr="004755F2">
          <w:rPr>
            <w:rFonts w:ascii="Arial" w:hAnsi="Arial"/>
            <w:sz w:val="20"/>
            <w:szCs w:val="20"/>
          </w:rPr>
          <w:t xml:space="preserve"> 2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3 </w:t>
        </w:r>
        <w:r w:rsidR="00850D9D">
          <w:rPr>
            <w:rFonts w:ascii="Arial" w:hAnsi="Arial"/>
            <w:sz w:val="20"/>
            <w:szCs w:val="20"/>
          </w:rPr>
          <w:t xml:space="preserve">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sim </w:t>
        </w:r>
        <w:proofErr w:type="spellStart"/>
        <w:r w:rsidR="00850D9D" w:rsidRPr="004755F2">
          <w:rPr>
            <w:rFonts w:ascii="Arial" w:hAnsi="Arial"/>
            <w:sz w:val="20"/>
            <w:szCs w:val="20"/>
          </w:rPr>
          <w:t>nrog</w:t>
        </w:r>
        <w:proofErr w:type="spellEnd"/>
        <w:r w:rsidR="00850D9D" w:rsidRPr="004755F2">
          <w:rPr>
            <w:rFonts w:ascii="Arial" w:hAnsi="Arial"/>
            <w:sz w:val="20"/>
            <w:szCs w:val="20"/>
          </w:rPr>
          <w:t xml:space="preserve"> </w:t>
        </w:r>
        <w:proofErr w:type="spellStart"/>
        <w:r w:rsidR="00850D9D">
          <w:rPr>
            <w:rFonts w:ascii="Arial" w:hAnsi="Arial"/>
            <w:sz w:val="20"/>
            <w:szCs w:val="20"/>
          </w:rPr>
          <w:t>rau</w:t>
        </w:r>
        <w:proofErr w:type="spellEnd"/>
        <w:r w:rsidR="00850D9D">
          <w:rPr>
            <w:rFonts w:ascii="Arial" w:hAnsi="Arial"/>
            <w:sz w:val="20"/>
            <w:szCs w:val="20"/>
          </w:rPr>
          <w:t xml:space="preserve"> </w:t>
        </w:r>
      </w:ins>
      <w:ins w:id="678" w:author="Kaxiong" w:date="2021-05-29T10:03:00Z">
        <w:r w:rsidR="00850D9D">
          <w:rPr>
            <w:rFonts w:ascii="Arial" w:hAnsi="Arial"/>
            <w:sz w:val="20"/>
            <w:szCs w:val="20"/>
          </w:rPr>
          <w:t>7</w:t>
        </w:r>
      </w:ins>
      <w:ins w:id="679" w:author="Kaxiong" w:date="2021-05-29T10:02:00Z">
        <w:r w:rsidR="00850D9D" w:rsidRPr="004755F2">
          <w:rPr>
            <w:rFonts w:ascii="Arial" w:hAnsi="Arial"/>
            <w:sz w:val="20"/>
            <w:szCs w:val="20"/>
          </w:rPr>
          <w:t xml:space="preserve">0 </w:t>
        </w:r>
        <w:proofErr w:type="spellStart"/>
        <w:r w:rsidR="00850D9D">
          <w:rPr>
            <w:rFonts w:ascii="Arial" w:hAnsi="Arial"/>
            <w:sz w:val="20"/>
            <w:szCs w:val="20"/>
          </w:rPr>
          <w:t>feem</w:t>
        </w:r>
        <w:proofErr w:type="spellEnd"/>
        <w:r w:rsidR="00850D9D">
          <w:rPr>
            <w:rFonts w:ascii="Arial" w:hAnsi="Arial"/>
            <w:sz w:val="20"/>
            <w:szCs w:val="20"/>
          </w:rPr>
          <w:t xml:space="preserve"> </w:t>
        </w:r>
        <w:proofErr w:type="spellStart"/>
        <w:r w:rsidR="00850D9D">
          <w:rPr>
            <w:rFonts w:ascii="Arial" w:hAnsi="Arial"/>
            <w:sz w:val="20"/>
            <w:szCs w:val="20"/>
          </w:rPr>
          <w:t>puas</w:t>
        </w:r>
        <w:proofErr w:type="spellEnd"/>
        <w:r w:rsidR="00850D9D">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qhov</w:t>
        </w:r>
        <w:proofErr w:type="spellEnd"/>
        <w:r w:rsidR="00850D9D">
          <w:rPr>
            <w:rFonts w:ascii="Arial" w:hAnsi="Arial"/>
            <w:sz w:val="20"/>
            <w:szCs w:val="20"/>
          </w:rPr>
          <w:t xml:space="preserve"> </w:t>
        </w:r>
        <w:proofErr w:type="spellStart"/>
        <w:r w:rsidR="00850D9D">
          <w:rPr>
            <w:rFonts w:ascii="Arial" w:hAnsi="Arial"/>
            <w:sz w:val="20"/>
            <w:szCs w:val="20"/>
          </w:rPr>
          <w:t>yog</w:t>
        </w:r>
        <w:proofErr w:type="spellEnd"/>
        <w:r w:rsidR="00850D9D">
          <w:rPr>
            <w:rFonts w:ascii="Arial" w:hAnsi="Arial"/>
            <w:sz w:val="20"/>
            <w:szCs w:val="20"/>
          </w:rPr>
          <w:t>.</w:t>
        </w:r>
      </w:ins>
      <w:del w:id="680" w:author="Kaxiong" w:date="2021-05-29T10:02:00Z">
        <w:r w:rsidR="00F74D3E" w:rsidRPr="004755F2" w:rsidDel="00850D9D">
          <w:rPr>
            <w:rFonts w:ascii="Arial" w:hAnsi="Arial"/>
            <w:sz w:val="20"/>
            <w:szCs w:val="20"/>
          </w:rPr>
          <w:delText>ntaub ntawv piav qhia / piav qhia txog cov kev tshuaj xyuas thiab cov tswv</w:delText>
        </w:r>
        <w:r w:rsidR="00F74D3E" w:rsidDel="00850D9D">
          <w:rPr>
            <w:rFonts w:ascii="Arial" w:hAnsi="Arial"/>
            <w:sz w:val="20"/>
            <w:szCs w:val="20"/>
          </w:rPr>
          <w:delText xml:space="preserve"> </w:delText>
        </w:r>
        <w:r w:rsidR="00F74D3E" w:rsidRPr="004755F2" w:rsidDel="00850D9D">
          <w:rPr>
            <w:rFonts w:ascii="Arial" w:hAnsi="Arial"/>
            <w:sz w:val="20"/>
            <w:szCs w:val="20"/>
          </w:rPr>
          <w:delText>yim, cov ntsiab lus, thiab cov ntaub ntawv kom meej thiab raug meej los ntawm kev xaiv, cov koo</w:delText>
        </w:r>
        <w:r w:rsidR="00F74D3E" w:rsidDel="00850D9D">
          <w:rPr>
            <w:rFonts w:ascii="Arial" w:hAnsi="Arial"/>
            <w:sz w:val="20"/>
            <w:szCs w:val="20"/>
          </w:rPr>
          <w:delText xml:space="preserve">s </w:delText>
        </w:r>
        <w:r w:rsidR="00F74D3E" w:rsidRPr="004755F2" w:rsidDel="00850D9D">
          <w:rPr>
            <w:rFonts w:ascii="Arial" w:hAnsi="Arial"/>
            <w:sz w:val="20"/>
            <w:szCs w:val="20"/>
          </w:rPr>
          <w:delText>haum, thiab kev tshuaj xyuas cov ntsiab lus raws li ntsuas los ntawm kev ntsua</w:delText>
        </w:r>
        <w:r w:rsidR="00F74D3E" w:rsidDel="00850D9D">
          <w:rPr>
            <w:rFonts w:ascii="Arial" w:hAnsi="Arial"/>
            <w:sz w:val="20"/>
            <w:szCs w:val="20"/>
          </w:rPr>
          <w:delText>m xyuas</w:delText>
        </w:r>
        <w:r w:rsidR="00F74D3E" w:rsidRPr="004755F2" w:rsidDel="00850D9D">
          <w:rPr>
            <w:rFonts w:ascii="Arial" w:hAnsi="Arial"/>
            <w:sz w:val="20"/>
            <w:szCs w:val="20"/>
          </w:rPr>
          <w:delText xml:space="preserve"> los</w:delText>
        </w:r>
        <w:r w:rsidR="00F74D3E" w:rsidDel="00850D9D">
          <w:rPr>
            <w:rFonts w:ascii="Arial" w:hAnsi="Arial"/>
            <w:sz w:val="20"/>
            <w:szCs w:val="20"/>
          </w:rPr>
          <w:delText xml:space="preserve"> </w:delText>
        </w:r>
        <w:r w:rsidR="00F74D3E" w:rsidRPr="004755F2" w:rsidDel="00850D9D">
          <w:rPr>
            <w:rFonts w:ascii="Arial" w:hAnsi="Arial"/>
            <w:sz w:val="20"/>
            <w:szCs w:val="20"/>
          </w:rPr>
          <w:delText>sis kev ntsuas cov tub ntxhais kawm ua hauj</w:delText>
        </w:r>
        <w:r w:rsidR="00F74D3E" w:rsidDel="00850D9D">
          <w:rPr>
            <w:rFonts w:ascii="Arial" w:hAnsi="Arial"/>
            <w:sz w:val="20"/>
            <w:szCs w:val="20"/>
          </w:rPr>
          <w:delText xml:space="preserve"> </w:delText>
        </w:r>
        <w:r w:rsidR="00F74D3E" w:rsidRPr="004755F2" w:rsidDel="00850D9D">
          <w:rPr>
            <w:rFonts w:ascii="Arial" w:hAnsi="Arial"/>
            <w:sz w:val="20"/>
            <w:szCs w:val="20"/>
          </w:rPr>
          <w:delText xml:space="preserve">lwm </w:delText>
        </w:r>
        <w:r w:rsidR="00F74D3E" w:rsidDel="00850D9D">
          <w:rPr>
            <w:rFonts w:ascii="Arial" w:hAnsi="Arial"/>
            <w:sz w:val="20"/>
            <w:szCs w:val="20"/>
          </w:rPr>
          <w:delText>piv txwv hauv</w:delText>
        </w:r>
        <w:r w:rsidR="00F74D3E" w:rsidRPr="004755F2" w:rsidDel="00850D9D">
          <w:rPr>
            <w:rFonts w:ascii="Arial" w:hAnsi="Arial"/>
            <w:sz w:val="20"/>
            <w:szCs w:val="20"/>
          </w:rPr>
          <w:delText xml:space="preserve"> 2 ntawm 3 kev sim nrog </w:delText>
        </w:r>
        <w:r w:rsidR="00F74D3E" w:rsidDel="00850D9D">
          <w:rPr>
            <w:rFonts w:ascii="Arial" w:hAnsi="Arial"/>
            <w:sz w:val="20"/>
            <w:szCs w:val="20"/>
          </w:rPr>
          <w:delText xml:space="preserve">rau </w:delText>
        </w:r>
        <w:r w:rsidR="00A21092" w:rsidDel="00850D9D">
          <w:rPr>
            <w:rFonts w:ascii="Arial" w:hAnsi="Arial"/>
            <w:sz w:val="20"/>
            <w:szCs w:val="20"/>
          </w:rPr>
          <w:delText>7</w:delText>
        </w:r>
        <w:r w:rsidR="00F74D3E" w:rsidRPr="004755F2" w:rsidDel="00850D9D">
          <w:rPr>
            <w:rFonts w:ascii="Arial" w:hAnsi="Arial"/>
            <w:sz w:val="20"/>
            <w:szCs w:val="20"/>
          </w:rPr>
          <w:delText xml:space="preserve">0 </w:delText>
        </w:r>
        <w:r w:rsidR="00F74D3E" w:rsidDel="00850D9D">
          <w:rPr>
            <w:rFonts w:ascii="Arial" w:hAnsi="Arial"/>
            <w:sz w:val="20"/>
            <w:szCs w:val="20"/>
          </w:rPr>
          <w:delText>feem puas ntawm qhov tseeb.</w:delText>
        </w:r>
      </w:del>
    </w:p>
    <w:p w14:paraId="53C5E94E" w14:textId="49D60635"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0C76B5">
        <w:rPr>
          <w:rFonts w:ascii="Arial" w:hAnsi="Arial"/>
          <w:sz w:val="20"/>
          <w:szCs w:val="20"/>
        </w:rPr>
        <w:t>Lub</w:t>
      </w:r>
      <w:proofErr w:type="spellEnd"/>
      <w:r w:rsidR="000C76B5">
        <w:rPr>
          <w:rFonts w:ascii="Arial" w:hAnsi="Arial"/>
          <w:sz w:val="20"/>
          <w:szCs w:val="20"/>
        </w:rPr>
        <w:t xml:space="preserve"> </w:t>
      </w:r>
      <w:proofErr w:type="spellStart"/>
      <w:r w:rsidR="000C76B5">
        <w:rPr>
          <w:rFonts w:ascii="Arial" w:hAnsi="Arial"/>
          <w:sz w:val="20"/>
          <w:szCs w:val="20"/>
        </w:rPr>
        <w:t>Peb</w:t>
      </w:r>
      <w:proofErr w:type="spellEnd"/>
      <w:r w:rsidR="000C76B5">
        <w:rPr>
          <w:rFonts w:ascii="Arial" w:hAnsi="Arial"/>
          <w:sz w:val="20"/>
          <w:szCs w:val="20"/>
        </w:rPr>
        <w:t xml:space="preserve"> </w:t>
      </w:r>
      <w:proofErr w:type="spellStart"/>
      <w:r w:rsidR="000C76B5">
        <w:rPr>
          <w:rFonts w:ascii="Arial" w:hAnsi="Arial"/>
          <w:sz w:val="20"/>
          <w:szCs w:val="20"/>
        </w:rPr>
        <w:t>Hlis</w:t>
      </w:r>
      <w:proofErr w:type="spellEnd"/>
      <w:r w:rsidR="000C76B5">
        <w:rPr>
          <w:rFonts w:ascii="Arial" w:hAnsi="Arial"/>
          <w:sz w:val="20"/>
          <w:szCs w:val="20"/>
        </w:rPr>
        <w:t xml:space="preserve"> </w:t>
      </w:r>
      <w:proofErr w:type="spellStart"/>
      <w:r w:rsidR="000C76B5">
        <w:rPr>
          <w:rFonts w:ascii="Arial" w:hAnsi="Arial"/>
          <w:sz w:val="20"/>
          <w:szCs w:val="20"/>
        </w:rPr>
        <w:t>Xyoo</w:t>
      </w:r>
      <w:proofErr w:type="spellEnd"/>
      <w:r w:rsidR="000C76B5">
        <w:rPr>
          <w:rFonts w:ascii="Arial" w:hAnsi="Arial"/>
          <w:sz w:val="20"/>
          <w:szCs w:val="20"/>
        </w:rPr>
        <w:t xml:space="preserve"> 2021,</w:t>
      </w:r>
      <w:r w:rsidR="00A21092">
        <w:rPr>
          <w:rFonts w:ascii="Arial" w:hAnsi="Arial"/>
          <w:sz w:val="20"/>
          <w:szCs w:val="20"/>
        </w:rPr>
        <w:t xml:space="preserve"> </w:t>
      </w:r>
      <w:r w:rsidR="00A21092" w:rsidRPr="004755F2">
        <w:rPr>
          <w:rFonts w:ascii="Arial" w:hAnsi="Arial"/>
          <w:sz w:val="20"/>
          <w:szCs w:val="20"/>
        </w:rPr>
        <w:t xml:space="preserve">Jasmine </w:t>
      </w:r>
      <w:proofErr w:type="spellStart"/>
      <w:r w:rsidR="00A21092" w:rsidRPr="004755F2">
        <w:rPr>
          <w:rFonts w:ascii="Arial" w:hAnsi="Arial"/>
          <w:sz w:val="20"/>
          <w:szCs w:val="20"/>
        </w:rPr>
        <w:t>yuav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sau</w:t>
      </w:r>
      <w:proofErr w:type="spellEnd"/>
      <w:r w:rsidR="00A21092" w:rsidRPr="004755F2">
        <w:rPr>
          <w:rFonts w:ascii="Arial" w:hAnsi="Arial"/>
          <w:sz w:val="20"/>
          <w:szCs w:val="20"/>
        </w:rPr>
        <w:t xml:space="preserve"> cov </w:t>
      </w:r>
      <w:proofErr w:type="spellStart"/>
      <w:ins w:id="681" w:author="Kaxiong" w:date="2021-05-29T10:03:00Z">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r w:rsidR="00850D9D" w:rsidRPr="004755F2">
          <w:rPr>
            <w:rFonts w:ascii="Arial" w:hAnsi="Arial"/>
            <w:sz w:val="20"/>
            <w:szCs w:val="20"/>
          </w:rPr>
          <w:t xml:space="preserve">cov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cov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xaiv</w:t>
        </w:r>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cov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raws</w:t>
        </w:r>
        <w:proofErr w:type="spellEnd"/>
        <w:r w:rsidR="00850D9D" w:rsidRPr="004755F2">
          <w:rPr>
            <w:rFonts w:ascii="Arial" w:hAnsi="Arial"/>
            <w:sz w:val="20"/>
            <w:szCs w:val="20"/>
          </w:rPr>
          <w:t xml:space="preserve"> li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r w:rsidR="00850D9D">
          <w:rPr>
            <w:rFonts w:ascii="Arial" w:hAnsi="Arial"/>
            <w:sz w:val="20"/>
            <w:szCs w:val="20"/>
          </w:rPr>
          <w:t xml:space="preserve">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w:t>
        </w:r>
        <w:r w:rsidR="00850D9D">
          <w:rPr>
            <w:rFonts w:ascii="Arial" w:hAnsi="Arial"/>
            <w:sz w:val="20"/>
            <w:szCs w:val="20"/>
          </w:rPr>
          <w:t>m</w:t>
        </w:r>
        <w:proofErr w:type="spellEnd"/>
        <w:r w:rsidR="00850D9D">
          <w:rPr>
            <w:rFonts w:ascii="Arial" w:hAnsi="Arial"/>
            <w:sz w:val="20"/>
            <w:szCs w:val="20"/>
          </w:rPr>
          <w:t xml:space="preserve"> </w:t>
        </w:r>
        <w:proofErr w:type="spellStart"/>
        <w:r w:rsidR="00850D9D">
          <w:rPr>
            <w:rFonts w:ascii="Arial" w:hAnsi="Arial"/>
            <w:sz w:val="20"/>
            <w:szCs w:val="20"/>
          </w:rPr>
          <w:t>xyuas</w:t>
        </w:r>
        <w:proofErr w:type="spellEnd"/>
        <w:r w:rsidR="00850D9D" w:rsidRPr="004755F2">
          <w:rPr>
            <w:rFonts w:ascii="Arial" w:hAnsi="Arial"/>
            <w:sz w:val="20"/>
            <w:szCs w:val="20"/>
          </w:rPr>
          <w:t xml:space="preserve"> los</w:t>
        </w:r>
        <w:r w:rsidR="00850D9D">
          <w:rPr>
            <w:rFonts w:ascii="Arial" w:hAnsi="Arial"/>
            <w:sz w:val="20"/>
            <w:szCs w:val="20"/>
          </w:rPr>
          <w:t xml:space="preserve"> </w:t>
        </w:r>
        <w:r w:rsidR="00850D9D" w:rsidRPr="004755F2">
          <w:rPr>
            <w:rFonts w:ascii="Arial" w:hAnsi="Arial"/>
            <w:sz w:val="20"/>
            <w:szCs w:val="20"/>
          </w:rPr>
          <w:t xml:space="preserve">sis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cov </w:t>
        </w:r>
        <w:proofErr w:type="spellStart"/>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r w:rsidR="00850D9D" w:rsidRPr="004755F2">
          <w:rPr>
            <w:rFonts w:ascii="Arial" w:hAnsi="Arial"/>
            <w:sz w:val="20"/>
            <w:szCs w:val="20"/>
          </w:rPr>
          <w:t xml:space="preserve">tub </w:t>
        </w:r>
        <w:proofErr w:type="spellStart"/>
        <w:r w:rsidR="00850D9D" w:rsidRPr="004755F2">
          <w:rPr>
            <w:rFonts w:ascii="Arial" w:hAnsi="Arial"/>
            <w:sz w:val="20"/>
            <w:szCs w:val="20"/>
          </w:rPr>
          <w:t>ntxhais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kawm</w:t>
        </w:r>
        <w:proofErr w:type="spellEnd"/>
        <w:r w:rsidR="00850D9D" w:rsidRPr="004755F2">
          <w:rPr>
            <w:rFonts w:ascii="Arial" w:hAnsi="Arial"/>
            <w:sz w:val="20"/>
            <w:szCs w:val="20"/>
          </w:rPr>
          <w:t xml:space="preserve"> </w:t>
        </w:r>
        <w:proofErr w:type="spellStart"/>
        <w:r w:rsidR="00850D9D">
          <w:rPr>
            <w:rFonts w:ascii="Arial" w:hAnsi="Arial"/>
            <w:sz w:val="20"/>
            <w:szCs w:val="20"/>
          </w:rPr>
          <w:t>hauv</w:t>
        </w:r>
        <w:proofErr w:type="spellEnd"/>
        <w:r w:rsidR="00850D9D" w:rsidRPr="004755F2">
          <w:rPr>
            <w:rFonts w:ascii="Arial" w:hAnsi="Arial"/>
            <w:sz w:val="20"/>
            <w:szCs w:val="20"/>
          </w:rPr>
          <w:t xml:space="preserve"> 2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3 </w:t>
        </w:r>
        <w:r w:rsidR="00850D9D">
          <w:rPr>
            <w:rFonts w:ascii="Arial" w:hAnsi="Arial"/>
            <w:sz w:val="20"/>
            <w:szCs w:val="20"/>
          </w:rPr>
          <w:t xml:space="preserve">cov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sim </w:t>
        </w:r>
        <w:proofErr w:type="spellStart"/>
        <w:r w:rsidR="00850D9D" w:rsidRPr="004755F2">
          <w:rPr>
            <w:rFonts w:ascii="Arial" w:hAnsi="Arial"/>
            <w:sz w:val="20"/>
            <w:szCs w:val="20"/>
          </w:rPr>
          <w:t>nrog</w:t>
        </w:r>
        <w:proofErr w:type="spellEnd"/>
        <w:r w:rsidR="00850D9D" w:rsidRPr="004755F2">
          <w:rPr>
            <w:rFonts w:ascii="Arial" w:hAnsi="Arial"/>
            <w:sz w:val="20"/>
            <w:szCs w:val="20"/>
          </w:rPr>
          <w:t xml:space="preserve"> </w:t>
        </w:r>
        <w:proofErr w:type="spellStart"/>
        <w:r w:rsidR="00850D9D">
          <w:rPr>
            <w:rFonts w:ascii="Arial" w:hAnsi="Arial"/>
            <w:sz w:val="20"/>
            <w:szCs w:val="20"/>
          </w:rPr>
          <w:t>rau</w:t>
        </w:r>
        <w:proofErr w:type="spellEnd"/>
        <w:r w:rsidR="00850D9D">
          <w:rPr>
            <w:rFonts w:ascii="Arial" w:hAnsi="Arial"/>
            <w:sz w:val="20"/>
            <w:szCs w:val="20"/>
          </w:rPr>
          <w:t xml:space="preserve"> 75</w:t>
        </w:r>
        <w:r w:rsidR="00850D9D" w:rsidRPr="004755F2">
          <w:rPr>
            <w:rFonts w:ascii="Arial" w:hAnsi="Arial"/>
            <w:sz w:val="20"/>
            <w:szCs w:val="20"/>
          </w:rPr>
          <w:t xml:space="preserve"> </w:t>
        </w:r>
        <w:proofErr w:type="spellStart"/>
        <w:r w:rsidR="00850D9D">
          <w:rPr>
            <w:rFonts w:ascii="Arial" w:hAnsi="Arial"/>
            <w:sz w:val="20"/>
            <w:szCs w:val="20"/>
          </w:rPr>
          <w:t>feem</w:t>
        </w:r>
        <w:proofErr w:type="spellEnd"/>
        <w:r w:rsidR="00850D9D">
          <w:rPr>
            <w:rFonts w:ascii="Arial" w:hAnsi="Arial"/>
            <w:sz w:val="20"/>
            <w:szCs w:val="20"/>
          </w:rPr>
          <w:t xml:space="preserve"> </w:t>
        </w:r>
        <w:proofErr w:type="spellStart"/>
        <w:r w:rsidR="00850D9D">
          <w:rPr>
            <w:rFonts w:ascii="Arial" w:hAnsi="Arial"/>
            <w:sz w:val="20"/>
            <w:szCs w:val="20"/>
          </w:rPr>
          <w:t>puas</w:t>
        </w:r>
        <w:proofErr w:type="spellEnd"/>
        <w:r w:rsidR="00850D9D">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qhov</w:t>
        </w:r>
        <w:proofErr w:type="spellEnd"/>
        <w:r w:rsidR="00850D9D">
          <w:rPr>
            <w:rFonts w:ascii="Arial" w:hAnsi="Arial"/>
            <w:sz w:val="20"/>
            <w:szCs w:val="20"/>
          </w:rPr>
          <w:t xml:space="preserve"> </w:t>
        </w:r>
        <w:proofErr w:type="spellStart"/>
        <w:r w:rsidR="00850D9D">
          <w:rPr>
            <w:rFonts w:ascii="Arial" w:hAnsi="Arial"/>
            <w:sz w:val="20"/>
            <w:szCs w:val="20"/>
          </w:rPr>
          <w:t>yog</w:t>
        </w:r>
        <w:proofErr w:type="spellEnd"/>
        <w:r w:rsidR="00850D9D">
          <w:rPr>
            <w:rFonts w:ascii="Arial" w:hAnsi="Arial"/>
            <w:sz w:val="20"/>
            <w:szCs w:val="20"/>
          </w:rPr>
          <w:t>.</w:t>
        </w:r>
      </w:ins>
      <w:del w:id="682" w:author="Kaxiong" w:date="2021-05-29T10:03:00Z">
        <w:r w:rsidR="00A21092" w:rsidRPr="004755F2" w:rsidDel="00850D9D">
          <w:rPr>
            <w:rFonts w:ascii="Arial" w:hAnsi="Arial"/>
            <w:sz w:val="20"/>
            <w:szCs w:val="20"/>
          </w:rPr>
          <w:delText>ntaub ntawv piav qhia / piav qhia txog cov kev tshuaj xyuas thiab cov tswv</w:delText>
        </w:r>
        <w:r w:rsidR="00A21092" w:rsidDel="00850D9D">
          <w:rPr>
            <w:rFonts w:ascii="Arial" w:hAnsi="Arial"/>
            <w:sz w:val="20"/>
            <w:szCs w:val="20"/>
          </w:rPr>
          <w:delText xml:space="preserve"> </w:delText>
        </w:r>
        <w:r w:rsidR="00A21092" w:rsidRPr="004755F2" w:rsidDel="00850D9D">
          <w:rPr>
            <w:rFonts w:ascii="Arial" w:hAnsi="Arial"/>
            <w:sz w:val="20"/>
            <w:szCs w:val="20"/>
          </w:rPr>
          <w:delText>yim, cov ntsiab lus, thiab cov ntaub ntawv kom meej thiab raug meej los ntawm kev xaiv, cov koo</w:delText>
        </w:r>
        <w:r w:rsidR="00A21092" w:rsidDel="00850D9D">
          <w:rPr>
            <w:rFonts w:ascii="Arial" w:hAnsi="Arial"/>
            <w:sz w:val="20"/>
            <w:szCs w:val="20"/>
          </w:rPr>
          <w:delText xml:space="preserve">s </w:delText>
        </w:r>
        <w:r w:rsidR="00A21092" w:rsidRPr="004755F2" w:rsidDel="00850D9D">
          <w:rPr>
            <w:rFonts w:ascii="Arial" w:hAnsi="Arial"/>
            <w:sz w:val="20"/>
            <w:szCs w:val="20"/>
          </w:rPr>
          <w:delText>haum, thiab kev tshuaj xyuas cov ntsiab lus raws li ntsuas los ntawm kev ntsua</w:delText>
        </w:r>
        <w:r w:rsidR="00A21092" w:rsidDel="00850D9D">
          <w:rPr>
            <w:rFonts w:ascii="Arial" w:hAnsi="Arial"/>
            <w:sz w:val="20"/>
            <w:szCs w:val="20"/>
          </w:rPr>
          <w:delText>m xyuas</w:delText>
        </w:r>
        <w:r w:rsidR="00A21092" w:rsidRPr="004755F2" w:rsidDel="00850D9D">
          <w:rPr>
            <w:rFonts w:ascii="Arial" w:hAnsi="Arial"/>
            <w:sz w:val="20"/>
            <w:szCs w:val="20"/>
          </w:rPr>
          <w:delText xml:space="preserve"> los</w:delText>
        </w:r>
        <w:r w:rsidR="00A21092" w:rsidDel="00850D9D">
          <w:rPr>
            <w:rFonts w:ascii="Arial" w:hAnsi="Arial"/>
            <w:sz w:val="20"/>
            <w:szCs w:val="20"/>
          </w:rPr>
          <w:delText xml:space="preserve"> </w:delText>
        </w:r>
        <w:r w:rsidR="00A21092" w:rsidRPr="004755F2" w:rsidDel="00850D9D">
          <w:rPr>
            <w:rFonts w:ascii="Arial" w:hAnsi="Arial"/>
            <w:sz w:val="20"/>
            <w:szCs w:val="20"/>
          </w:rPr>
          <w:delText>sis kev ntsuas cov tub ntxhais kawm ua hauj</w:delText>
        </w:r>
        <w:r w:rsidR="00A21092" w:rsidDel="00850D9D">
          <w:rPr>
            <w:rFonts w:ascii="Arial" w:hAnsi="Arial"/>
            <w:sz w:val="20"/>
            <w:szCs w:val="20"/>
          </w:rPr>
          <w:delText xml:space="preserve"> </w:delText>
        </w:r>
        <w:r w:rsidR="00A21092" w:rsidRPr="004755F2" w:rsidDel="00850D9D">
          <w:rPr>
            <w:rFonts w:ascii="Arial" w:hAnsi="Arial"/>
            <w:sz w:val="20"/>
            <w:szCs w:val="20"/>
          </w:rPr>
          <w:delText xml:space="preserve">lwm </w:delText>
        </w:r>
        <w:r w:rsidR="00A21092" w:rsidDel="00850D9D">
          <w:rPr>
            <w:rFonts w:ascii="Arial" w:hAnsi="Arial"/>
            <w:sz w:val="20"/>
            <w:szCs w:val="20"/>
          </w:rPr>
          <w:delText>piv txwv hauv</w:delText>
        </w:r>
        <w:r w:rsidR="00A21092" w:rsidRPr="004755F2" w:rsidDel="00850D9D">
          <w:rPr>
            <w:rFonts w:ascii="Arial" w:hAnsi="Arial"/>
            <w:sz w:val="20"/>
            <w:szCs w:val="20"/>
          </w:rPr>
          <w:delText xml:space="preserve"> 2 ntawm 3 kev sim nrog </w:delText>
        </w:r>
        <w:r w:rsidR="00A21092" w:rsidDel="00850D9D">
          <w:rPr>
            <w:rFonts w:ascii="Arial" w:hAnsi="Arial"/>
            <w:sz w:val="20"/>
            <w:szCs w:val="20"/>
          </w:rPr>
          <w:delText xml:space="preserve">rau </w:delText>
        </w:r>
        <w:r w:rsidR="00D126A7" w:rsidDel="00850D9D">
          <w:rPr>
            <w:rFonts w:ascii="Arial" w:hAnsi="Arial"/>
            <w:sz w:val="20"/>
            <w:szCs w:val="20"/>
          </w:rPr>
          <w:delText>75</w:delText>
        </w:r>
        <w:r w:rsidR="00A21092" w:rsidRPr="004755F2" w:rsidDel="00850D9D">
          <w:rPr>
            <w:rFonts w:ascii="Arial" w:hAnsi="Arial"/>
            <w:sz w:val="20"/>
            <w:szCs w:val="20"/>
          </w:rPr>
          <w:delText xml:space="preserve"> </w:delText>
        </w:r>
        <w:r w:rsidR="00A21092" w:rsidDel="00850D9D">
          <w:rPr>
            <w:rFonts w:ascii="Arial" w:hAnsi="Arial"/>
            <w:sz w:val="20"/>
            <w:szCs w:val="20"/>
          </w:rPr>
          <w:delText>feem puas ntawm qhov tseeb.</w:delText>
        </w:r>
      </w:del>
    </w:p>
    <w:p w14:paraId="6A9427D4"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0C8EFB1" w14:textId="3DDE7668" w:rsidR="00FD03D9" w:rsidRPr="00E35DE6" w:rsidRDefault="00FD03D9" w:rsidP="00FD03D9">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C5328C">
        <w:rPr>
          <w:rFonts w:ascii="Arial" w:hAnsi="Arial"/>
          <w:sz w:val="20"/>
          <w:szCs w:val="20"/>
        </w:rPr>
        <w:t>10/4/2020</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00ED7D7D" w:rsidRPr="00ED7D7D">
        <w:rPr>
          <w:rFonts w:ascii="Arial" w:hAnsi="Arial"/>
          <w:sz w:val="18"/>
          <w:szCs w:val="18"/>
        </w:rPr>
        <w:t>Ua</w:t>
      </w:r>
      <w:proofErr w:type="spellEnd"/>
      <w:r w:rsidR="00ED7D7D" w:rsidRPr="00ED7D7D">
        <w:rPr>
          <w:rFonts w:ascii="Arial" w:hAnsi="Arial"/>
          <w:sz w:val="18"/>
          <w:szCs w:val="18"/>
        </w:rPr>
        <w:t xml:space="preserve"> </w:t>
      </w:r>
      <w:proofErr w:type="spellStart"/>
      <w:r w:rsidR="00ED7D7D" w:rsidRPr="00ED7D7D">
        <w:rPr>
          <w:rFonts w:ascii="Arial" w:hAnsi="Arial"/>
          <w:sz w:val="18"/>
          <w:szCs w:val="18"/>
        </w:rPr>
        <w:t>Tsis</w:t>
      </w:r>
      <w:proofErr w:type="spellEnd"/>
      <w:r w:rsidR="00ED7D7D" w:rsidRPr="00ED7D7D">
        <w:rPr>
          <w:rFonts w:ascii="Arial" w:hAnsi="Arial"/>
          <w:sz w:val="18"/>
          <w:szCs w:val="18"/>
        </w:rPr>
        <w:t xml:space="preserve"> Tau Lis Tus </w:t>
      </w:r>
      <w:proofErr w:type="spellStart"/>
      <w:r w:rsidR="00ED7D7D" w:rsidRPr="00ED7D7D">
        <w:rPr>
          <w:rFonts w:ascii="Arial" w:hAnsi="Arial"/>
          <w:sz w:val="18"/>
          <w:szCs w:val="18"/>
        </w:rPr>
        <w:t>Qauv</w:t>
      </w:r>
      <w:proofErr w:type="spellEnd"/>
      <w:r w:rsidRPr="00ED7D7D">
        <w:rPr>
          <w:rFonts w:ascii="Arial" w:hAnsi="Arial"/>
          <w:sz w:val="18"/>
          <w:szCs w:val="18"/>
        </w:rPr>
        <w:t xml:space="preserve">                                                                                                                                         </w:t>
      </w: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E35DE6">
        <w:rPr>
          <w:rFonts w:ascii="Arial" w:hAnsi="Arial"/>
          <w:b/>
          <w:bCs/>
          <w:sz w:val="20"/>
          <w:szCs w:val="20"/>
        </w:rPr>
        <w:t xml:space="preserve"> </w:t>
      </w:r>
      <w:r w:rsidR="00E35DE6" w:rsidRPr="00E35DE6">
        <w:rPr>
          <w:rFonts w:ascii="Arial" w:hAnsi="Arial"/>
          <w:sz w:val="20"/>
          <w:szCs w:val="20"/>
        </w:rPr>
        <w:t xml:space="preserve">Jasmine tab tom </w:t>
      </w:r>
      <w:proofErr w:type="spellStart"/>
      <w:r w:rsidR="00E35DE6" w:rsidRPr="00E35DE6">
        <w:rPr>
          <w:rFonts w:ascii="Arial" w:hAnsi="Arial"/>
          <w:sz w:val="20"/>
          <w:szCs w:val="20"/>
        </w:rPr>
        <w:t>kawm</w:t>
      </w:r>
      <w:proofErr w:type="spellEnd"/>
      <w:r w:rsidR="00E35DE6" w:rsidRPr="00E35DE6">
        <w:rPr>
          <w:rFonts w:ascii="Arial" w:hAnsi="Arial"/>
          <w:sz w:val="20"/>
          <w:szCs w:val="20"/>
        </w:rPr>
        <w:t xml:space="preserve"> </w:t>
      </w:r>
      <w:proofErr w:type="spellStart"/>
      <w:ins w:id="683" w:author="Kaxiong" w:date="2021-05-29T10:05:00Z">
        <w:r w:rsidR="00D7694A">
          <w:rPr>
            <w:rFonts w:ascii="Arial" w:hAnsi="Arial"/>
            <w:sz w:val="20"/>
            <w:szCs w:val="20"/>
          </w:rPr>
          <w:t>txheeb</w:t>
        </w:r>
        <w:proofErr w:type="spellEnd"/>
        <w:r w:rsidR="00D7694A">
          <w:rPr>
            <w:rFonts w:ascii="Arial" w:hAnsi="Arial"/>
            <w:sz w:val="20"/>
            <w:szCs w:val="20"/>
          </w:rPr>
          <w:t xml:space="preserve"> </w:t>
        </w:r>
      </w:ins>
      <w:proofErr w:type="spellStart"/>
      <w:r w:rsidR="00E35DE6" w:rsidRPr="00E35DE6">
        <w:rPr>
          <w:rFonts w:ascii="Arial" w:hAnsi="Arial"/>
          <w:sz w:val="20"/>
          <w:szCs w:val="20"/>
        </w:rPr>
        <w:t>nrhi</w:t>
      </w:r>
      <w:r w:rsidR="00BF4007">
        <w:rPr>
          <w:rFonts w:ascii="Arial" w:hAnsi="Arial"/>
          <w:sz w:val="20"/>
          <w:szCs w:val="20"/>
        </w:rPr>
        <w:t>av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tus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sau</w:t>
      </w:r>
      <w:proofErr w:type="spellEnd"/>
      <w:r w:rsidR="00E35DE6" w:rsidRPr="00E35DE6">
        <w:rPr>
          <w:rFonts w:ascii="Arial" w:hAnsi="Arial"/>
          <w:sz w:val="20"/>
          <w:szCs w:val="20"/>
        </w:rPr>
        <w:t xml:space="preserve"> </w:t>
      </w:r>
      <w:del w:id="684" w:author="Kaxiong" w:date="2021-05-29T10:05:00Z">
        <w:r w:rsidR="00E35DE6" w:rsidRPr="00E35DE6" w:rsidDel="00D7694A">
          <w:rPr>
            <w:rFonts w:ascii="Arial" w:hAnsi="Arial"/>
            <w:sz w:val="20"/>
            <w:szCs w:val="20"/>
          </w:rPr>
          <w:delText xml:space="preserve">txog </w:delText>
        </w:r>
      </w:del>
      <w:proofErr w:type="spellStart"/>
      <w:r w:rsidR="00E35DE6" w:rsidRPr="00E35DE6">
        <w:rPr>
          <w:rFonts w:ascii="Arial" w:hAnsi="Arial"/>
          <w:sz w:val="20"/>
          <w:szCs w:val="20"/>
        </w:rPr>
        <w:t>lub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hom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phiaj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thiab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tshaj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tawm</w:t>
      </w:r>
      <w:proofErr w:type="spellEnd"/>
      <w:r w:rsidR="00E35DE6" w:rsidRPr="00E35DE6">
        <w:rPr>
          <w:rFonts w:ascii="Arial" w:hAnsi="Arial"/>
          <w:sz w:val="20"/>
          <w:szCs w:val="20"/>
        </w:rPr>
        <w:t xml:space="preserve"> cov </w:t>
      </w:r>
      <w:proofErr w:type="spellStart"/>
      <w:r w:rsidR="00E35DE6" w:rsidRPr="00E35DE6">
        <w:rPr>
          <w:rFonts w:ascii="Arial" w:hAnsi="Arial"/>
          <w:sz w:val="20"/>
          <w:szCs w:val="20"/>
        </w:rPr>
        <w:t>ntsiab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los </w:t>
      </w:r>
      <w:proofErr w:type="spellStart"/>
      <w:r w:rsidR="00E35DE6" w:rsidRPr="00E35DE6">
        <w:rPr>
          <w:rFonts w:ascii="Arial" w:hAnsi="Arial"/>
          <w:sz w:val="20"/>
          <w:szCs w:val="20"/>
        </w:rPr>
        <w:t>txhawb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nws</w:t>
      </w:r>
      <w:proofErr w:type="spellEnd"/>
      <w:r w:rsidR="00E35DE6" w:rsidRPr="00E35DE6">
        <w:rPr>
          <w:rFonts w:ascii="Arial" w:hAnsi="Arial"/>
          <w:sz w:val="20"/>
          <w:szCs w:val="20"/>
        </w:rPr>
        <w:t xml:space="preserve"> cov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w:t>
      </w:r>
      <w:del w:id="685" w:author="Kaxiong" w:date="2021-05-29T10:09:00Z">
        <w:r w:rsidR="00E35DE6" w:rsidRPr="00E35DE6" w:rsidDel="00D7694A">
          <w:rPr>
            <w:rFonts w:ascii="Arial" w:hAnsi="Arial"/>
            <w:sz w:val="20"/>
            <w:szCs w:val="20"/>
          </w:rPr>
          <w:delText>foob</w:delText>
        </w:r>
      </w:del>
      <w:proofErr w:type="spellStart"/>
      <w:ins w:id="686" w:author="Kaxiong" w:date="2021-05-29T10:10:00Z">
        <w:r w:rsidR="00D7694A">
          <w:rPr>
            <w:rFonts w:ascii="Arial" w:hAnsi="Arial"/>
            <w:sz w:val="20"/>
            <w:szCs w:val="20"/>
          </w:rPr>
          <w:t>hais</w:t>
        </w:r>
        <w:proofErr w:type="spellEnd"/>
        <w:r w:rsidR="00D7694A">
          <w:rPr>
            <w:rFonts w:ascii="Arial" w:hAnsi="Arial"/>
            <w:sz w:val="20"/>
            <w:szCs w:val="20"/>
          </w:rPr>
          <w:t xml:space="preserve"> </w:t>
        </w:r>
      </w:ins>
      <w:proofErr w:type="spellStart"/>
      <w:ins w:id="687" w:author="Kaxiong" w:date="2021-05-29T10:09:00Z">
        <w:r w:rsidR="00D7694A">
          <w:rPr>
            <w:rFonts w:ascii="Arial" w:hAnsi="Arial"/>
            <w:sz w:val="20"/>
            <w:szCs w:val="20"/>
          </w:rPr>
          <w:t>tho</w:t>
        </w:r>
      </w:ins>
      <w:ins w:id="688" w:author="Kaxiong" w:date="2021-05-29T10:10:00Z">
        <w:r w:rsidR="00D7694A">
          <w:rPr>
            <w:rFonts w:ascii="Arial" w:hAnsi="Arial"/>
            <w:sz w:val="20"/>
            <w:szCs w:val="20"/>
          </w:rPr>
          <w:t>v</w:t>
        </w:r>
      </w:ins>
      <w:proofErr w:type="spellEnd"/>
      <w:r w:rsidR="00E35DE6" w:rsidRPr="00E35DE6">
        <w:rPr>
          <w:rFonts w:ascii="Arial" w:hAnsi="Arial"/>
          <w:sz w:val="20"/>
          <w:szCs w:val="20"/>
        </w:rPr>
        <w:t>.</w:t>
      </w:r>
    </w:p>
    <w:p w14:paraId="47A046EC"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ACD9B9B" w14:textId="087F31C0" w:rsidR="00FD03D9" w:rsidRPr="00BB29BF" w:rsidRDefault="00FD03D9" w:rsidP="00FD03D9">
      <w:pPr>
        <w:rPr>
          <w:rFonts w:ascii="Arial" w:hAnsi="Arial"/>
          <w:b/>
          <w:bCs/>
          <w:sz w:val="20"/>
          <w:szCs w:val="20"/>
        </w:rPr>
      </w:pPr>
      <w:del w:id="689" w:author="Kaxiong" w:date="2021-05-28T17:54: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005E335A" w:rsidRPr="005E335A">
        <w:rPr>
          <w:rFonts w:ascii="Arial" w:hAnsi="Arial"/>
          <w:sz w:val="20"/>
          <w:szCs w:val="20"/>
        </w:rPr>
        <w:t>5/19/2021</w:t>
      </w:r>
      <w:r w:rsidRPr="005E335A">
        <w:rPr>
          <w:rFonts w:ascii="Arial" w:hAnsi="Arial"/>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E35A9C" w:rsidRPr="00E35A9C">
        <w:rPr>
          <w:rFonts w:ascii="Arial" w:hAnsi="Arial"/>
          <w:sz w:val="20"/>
          <w:szCs w:val="20"/>
        </w:rPr>
        <w:t xml:space="preserve">Jasmine </w:t>
      </w:r>
      <w:del w:id="690" w:author="Kaxiong" w:date="2021-05-29T10:16:00Z">
        <w:r w:rsidR="00E35A9C" w:rsidRPr="00E35A9C" w:rsidDel="00CD6F18">
          <w:rPr>
            <w:rFonts w:ascii="Arial" w:hAnsi="Arial"/>
            <w:sz w:val="20"/>
            <w:szCs w:val="20"/>
          </w:rPr>
          <w:delText xml:space="preserve">yog </w:delText>
        </w:r>
      </w:del>
      <w:proofErr w:type="spellStart"/>
      <w:r w:rsidR="00E65264">
        <w:rPr>
          <w:rFonts w:ascii="Arial" w:hAnsi="Arial"/>
          <w:sz w:val="20"/>
          <w:szCs w:val="20"/>
        </w:rPr>
        <w:t>muaj</w:t>
      </w:r>
      <w:proofErr w:type="spellEnd"/>
      <w:r w:rsidR="00E65264">
        <w:rPr>
          <w:rFonts w:ascii="Arial" w:hAnsi="Arial"/>
          <w:sz w:val="20"/>
          <w:szCs w:val="20"/>
        </w:rPr>
        <w:t xml:space="preserve"> </w:t>
      </w:r>
      <w:proofErr w:type="spellStart"/>
      <w:r w:rsidR="00E65264">
        <w:rPr>
          <w:rFonts w:ascii="Arial" w:hAnsi="Arial"/>
          <w:sz w:val="20"/>
          <w:szCs w:val="20"/>
        </w:rPr>
        <w:t>peev</w:t>
      </w:r>
      <w:proofErr w:type="spellEnd"/>
      <w:r w:rsidR="00E65264">
        <w:rPr>
          <w:rFonts w:ascii="Arial" w:hAnsi="Arial"/>
          <w:sz w:val="20"/>
          <w:szCs w:val="20"/>
        </w:rPr>
        <w:t xml:space="preserve"> </w:t>
      </w:r>
      <w:proofErr w:type="spellStart"/>
      <w:r w:rsidR="00E65264">
        <w:rPr>
          <w:rFonts w:ascii="Arial" w:hAnsi="Arial"/>
          <w:sz w:val="20"/>
          <w:szCs w:val="20"/>
        </w:rPr>
        <w:t>xwm</w:t>
      </w:r>
      <w:proofErr w:type="spellEnd"/>
      <w:r w:rsidR="00E65264">
        <w:rPr>
          <w:rFonts w:ascii="Arial" w:hAnsi="Arial"/>
          <w:sz w:val="20"/>
          <w:szCs w:val="20"/>
        </w:rPr>
        <w:t xml:space="preserve"> </w:t>
      </w:r>
      <w:del w:id="691" w:author="Kaxiong" w:date="2021-05-29T10:16:00Z">
        <w:r w:rsidR="00E65264" w:rsidDel="00CD6F18">
          <w:rPr>
            <w:rFonts w:ascii="Arial" w:hAnsi="Arial"/>
            <w:sz w:val="20"/>
            <w:szCs w:val="20"/>
          </w:rPr>
          <w:delText xml:space="preserve">ntawm </w:delText>
        </w:r>
        <w:r w:rsidR="00E35A9C" w:rsidRPr="00E35A9C" w:rsidDel="00CD6F18">
          <w:rPr>
            <w:rFonts w:ascii="Arial" w:hAnsi="Arial"/>
            <w:sz w:val="20"/>
            <w:szCs w:val="20"/>
          </w:rPr>
          <w:delText xml:space="preserve">qhov </w:delText>
        </w:r>
        <w:r w:rsidR="00E65264" w:rsidDel="00CD6F18">
          <w:rPr>
            <w:rFonts w:ascii="Arial" w:hAnsi="Arial"/>
            <w:sz w:val="20"/>
            <w:szCs w:val="20"/>
          </w:rPr>
          <w:delText>kev</w:delText>
        </w:r>
      </w:del>
      <w:del w:id="692" w:author="Kaxiong" w:date="2021-05-29T10:17:00Z">
        <w:r w:rsidR="00E65264" w:rsidDel="00CD6F18">
          <w:rPr>
            <w:rFonts w:ascii="Arial" w:hAnsi="Arial"/>
            <w:sz w:val="20"/>
            <w:szCs w:val="20"/>
          </w:rPr>
          <w:delText xml:space="preserve"> </w:delText>
        </w:r>
      </w:del>
      <w:proofErr w:type="spellStart"/>
      <w:r w:rsidR="00E35A9C" w:rsidRPr="00E35A9C">
        <w:rPr>
          <w:rFonts w:ascii="Arial" w:hAnsi="Arial"/>
          <w:sz w:val="20"/>
          <w:szCs w:val="20"/>
        </w:rPr>
        <w:t>sau</w:t>
      </w:r>
      <w:proofErr w:type="spellEnd"/>
      <w:r w:rsidR="00E35A9C" w:rsidRPr="00E35A9C">
        <w:rPr>
          <w:rFonts w:ascii="Arial" w:hAnsi="Arial"/>
          <w:sz w:val="20"/>
          <w:szCs w:val="20"/>
        </w:rPr>
        <w:t xml:space="preserve"> los </w:t>
      </w:r>
      <w:proofErr w:type="spellStart"/>
      <w:r w:rsidR="00E35A9C" w:rsidRPr="00E35A9C">
        <w:rPr>
          <w:rFonts w:ascii="Arial" w:hAnsi="Arial"/>
          <w:sz w:val="20"/>
          <w:szCs w:val="20"/>
        </w:rPr>
        <w:t>ua</w:t>
      </w:r>
      <w:proofErr w:type="spellEnd"/>
      <w:ins w:id="693" w:author="Kaxiong" w:date="2021-05-29T10:20:00Z">
        <w:r w:rsidR="00CD6F18">
          <w:rPr>
            <w:rFonts w:ascii="Arial" w:hAnsi="Arial"/>
            <w:sz w:val="20"/>
            <w:szCs w:val="20"/>
          </w:rPr>
          <w:t xml:space="preserve"> </w:t>
        </w:r>
      </w:ins>
      <w:del w:id="694" w:author="Kaxiong" w:date="2021-05-29T10:20:00Z">
        <w:r w:rsidR="00E35A9C" w:rsidRPr="00E35A9C" w:rsidDel="00CD6F18">
          <w:rPr>
            <w:rFonts w:ascii="Arial" w:hAnsi="Arial"/>
            <w:sz w:val="20"/>
            <w:szCs w:val="20"/>
          </w:rPr>
          <w:delText xml:space="preserve"> </w:delText>
        </w:r>
      </w:del>
      <w:r w:rsidR="00E35A9C" w:rsidRPr="00E35A9C">
        <w:rPr>
          <w:rFonts w:ascii="Arial" w:hAnsi="Arial"/>
          <w:sz w:val="20"/>
          <w:szCs w:val="20"/>
        </w:rPr>
        <w:t xml:space="preserve">cov </w:t>
      </w:r>
      <w:proofErr w:type="spellStart"/>
      <w:r w:rsidR="00E35A9C" w:rsidRPr="00E35A9C">
        <w:rPr>
          <w:rFonts w:ascii="Arial" w:hAnsi="Arial"/>
          <w:sz w:val="20"/>
          <w:szCs w:val="20"/>
        </w:rPr>
        <w:t>ntawv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piav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qhia</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nrog</w:t>
      </w:r>
      <w:proofErr w:type="spellEnd"/>
      <w:r w:rsidR="00E35A9C" w:rsidRPr="00E35A9C">
        <w:rPr>
          <w:rFonts w:ascii="Arial" w:hAnsi="Arial"/>
          <w:sz w:val="20"/>
          <w:szCs w:val="20"/>
        </w:rPr>
        <w:t xml:space="preserve"> </w:t>
      </w:r>
      <w:del w:id="695" w:author="Kaxiong" w:date="2021-05-29T10:20:00Z">
        <w:r w:rsidR="00E35A9C" w:rsidRPr="00E35A9C" w:rsidDel="00CD6F18">
          <w:rPr>
            <w:rFonts w:ascii="Arial" w:hAnsi="Arial"/>
            <w:sz w:val="20"/>
            <w:szCs w:val="20"/>
          </w:rPr>
          <w:delText>cov</w:delText>
        </w:r>
      </w:del>
      <w:proofErr w:type="spellStart"/>
      <w:ins w:id="696" w:author="Kaxiong" w:date="2021-05-29T10:20:00Z">
        <w:r w:rsidR="00CD6F18">
          <w:rPr>
            <w:rFonts w:ascii="Arial" w:hAnsi="Arial"/>
            <w:sz w:val="20"/>
            <w:szCs w:val="20"/>
          </w:rPr>
          <w:t>tus</w:t>
        </w:r>
      </w:ins>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qauv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thiab</w:t>
      </w:r>
      <w:proofErr w:type="spellEnd"/>
      <w:r w:rsidR="00E35A9C" w:rsidRPr="00E35A9C">
        <w:rPr>
          <w:rFonts w:ascii="Arial" w:hAnsi="Arial"/>
          <w:sz w:val="20"/>
          <w:szCs w:val="20"/>
        </w:rPr>
        <w:t xml:space="preserve"> cov </w:t>
      </w:r>
      <w:proofErr w:type="spellStart"/>
      <w:r w:rsidR="00E35A9C" w:rsidRPr="00E35A9C">
        <w:rPr>
          <w:rFonts w:ascii="Arial" w:hAnsi="Arial"/>
          <w:sz w:val="20"/>
          <w:szCs w:val="20"/>
        </w:rPr>
        <w:t>ntsiab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hais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tawm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tswv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yim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kom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meej</w:t>
      </w:r>
      <w:proofErr w:type="spellEnd"/>
      <w:r w:rsidR="00E35A9C" w:rsidRPr="00E35A9C">
        <w:rPr>
          <w:rFonts w:ascii="Arial" w:hAnsi="Arial"/>
          <w:sz w:val="20"/>
          <w:szCs w:val="20"/>
        </w:rPr>
        <w:t>.</w:t>
      </w:r>
      <w:r w:rsidRPr="00E35A9C">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CD77B46" w14:textId="33896D6A" w:rsidR="00FD03D9" w:rsidRPr="003D4A79" w:rsidRDefault="00FD03D9" w:rsidP="00FD03D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8F640D" w:rsidRPr="003C2CD7">
        <w:rPr>
          <w:noProof/>
        </w:rPr>
        <w:drawing>
          <wp:inline distT="0" distB="0" distL="0" distR="0" wp14:anchorId="67791F1C" wp14:editId="11ACF6EC">
            <wp:extent cx="153670" cy="11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21A110E9" w14:textId="77777777" w:rsidR="00FD03D9" w:rsidRDefault="00FD03D9" w:rsidP="00FD03D9">
      <w:pPr>
        <w:rPr>
          <w:rFonts w:ascii="Arial" w:eastAsia="Arial" w:hAnsi="Arial"/>
          <w:b/>
          <w:bCs/>
          <w:sz w:val="20"/>
          <w:szCs w:val="20"/>
        </w:rPr>
      </w:pPr>
    </w:p>
    <w:p w14:paraId="3B128473" w14:textId="77777777" w:rsidR="00FD03D9" w:rsidRPr="00F90936" w:rsidRDefault="00FD03D9" w:rsidP="00FD03D9">
      <w:pPr>
        <w:jc w:val="both"/>
        <w:rPr>
          <w:rFonts w:ascii="Calibri" w:hAnsi="Calibri" w:cs="Calibri"/>
          <w:sz w:val="20"/>
          <w:szCs w:val="20"/>
        </w:rPr>
      </w:pPr>
    </w:p>
    <w:p w14:paraId="5C24274C" w14:textId="6FDF2BAB" w:rsidR="00FD03D9" w:rsidRDefault="00FD03D9" w:rsidP="008D6FBB">
      <w:pPr>
        <w:jc w:val="both"/>
        <w:rPr>
          <w:rFonts w:ascii="Calibri" w:hAnsi="Calibri" w:cs="Calibri"/>
          <w:sz w:val="20"/>
          <w:szCs w:val="20"/>
        </w:rPr>
      </w:pPr>
    </w:p>
    <w:p w14:paraId="4D7D9F36" w14:textId="77777777" w:rsidR="00880172" w:rsidRDefault="00880172" w:rsidP="00880172">
      <w:pPr>
        <w:ind w:firstLine="720"/>
        <w:jc w:val="center"/>
        <w:rPr>
          <w:rFonts w:ascii="Arial" w:eastAsia="Arial" w:hAnsi="Arial"/>
          <w:b/>
          <w:sz w:val="23"/>
        </w:rPr>
      </w:pPr>
      <w:r>
        <w:rPr>
          <w:rFonts w:ascii="Arial" w:eastAsia="Arial" w:hAnsi="Arial"/>
          <w:b/>
          <w:sz w:val="23"/>
        </w:rPr>
        <w:t>SACRAMENTO CITY UNIFIED</w:t>
      </w:r>
    </w:p>
    <w:p w14:paraId="6751A9D0" w14:textId="77777777" w:rsidR="00880172" w:rsidRDefault="00880172" w:rsidP="00880172">
      <w:pPr>
        <w:jc w:val="center"/>
        <w:rPr>
          <w:rFonts w:ascii="Arial" w:hAnsi="Arial"/>
          <w:b/>
          <w:bCs/>
          <w:sz w:val="22"/>
          <w:szCs w:val="22"/>
        </w:rPr>
      </w:pPr>
      <w:r w:rsidRPr="009E72B6">
        <w:rPr>
          <w:rFonts w:ascii="Arial" w:hAnsi="Arial"/>
          <w:b/>
          <w:bCs/>
          <w:sz w:val="22"/>
          <w:szCs w:val="22"/>
        </w:rPr>
        <w:t>COV HOM PHIAJ IB XYOO PUAG NCIG THIAB TEJ PHIAJ XWM</w:t>
      </w:r>
    </w:p>
    <w:p w14:paraId="42EC908A" w14:textId="77777777" w:rsidR="00880172" w:rsidRDefault="00880172" w:rsidP="00880172">
      <w:pPr>
        <w:rPr>
          <w:rFonts w:ascii="Arial" w:hAnsi="Arial"/>
          <w:b/>
          <w:bCs/>
          <w:sz w:val="22"/>
          <w:szCs w:val="22"/>
        </w:rPr>
      </w:pPr>
    </w:p>
    <w:p w14:paraId="0871E144" w14:textId="77777777" w:rsidR="00880172" w:rsidRDefault="00880172" w:rsidP="0088017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DBAD18" w14:textId="77777777" w:rsidR="00880172" w:rsidRDefault="00880172" w:rsidP="00880172">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80172" w:rsidRPr="00BB29BF" w14:paraId="04B8CA52" w14:textId="77777777" w:rsidTr="00DA435C">
        <w:trPr>
          <w:trHeight w:val="721"/>
        </w:trPr>
        <w:tc>
          <w:tcPr>
            <w:tcW w:w="3673" w:type="dxa"/>
          </w:tcPr>
          <w:p w14:paraId="6D8C3ED1" w14:textId="3C095BA1" w:rsidR="00880172" w:rsidRPr="00BB29BF" w:rsidRDefault="00880172"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9271CA">
              <w:rPr>
                <w:rFonts w:ascii="Arial" w:hAnsi="Arial"/>
                <w:sz w:val="20"/>
                <w:szCs w:val="20"/>
              </w:rPr>
              <w:t>Lej</w:t>
            </w:r>
            <w:proofErr w:type="spellEnd"/>
            <w:r w:rsidR="009271CA">
              <w:rPr>
                <w:rFonts w:ascii="Arial" w:hAnsi="Arial"/>
                <w:sz w:val="20"/>
                <w:szCs w:val="20"/>
              </w:rPr>
              <w:t xml:space="preserve"> (Math)</w:t>
            </w:r>
          </w:p>
        </w:tc>
        <w:tc>
          <w:tcPr>
            <w:tcW w:w="6783" w:type="dxa"/>
            <w:vMerge w:val="restart"/>
          </w:tcPr>
          <w:p w14:paraId="3852D49B" w14:textId="2C35BE3E" w:rsidR="00880172" w:rsidRPr="00BB29BF" w:rsidRDefault="00880172"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50397E">
              <w:rPr>
                <w:rFonts w:ascii="Arial" w:hAnsi="Arial"/>
                <w:i/>
                <w:iCs/>
                <w:sz w:val="20"/>
                <w:szCs w:val="20"/>
                <w:u w:val="single"/>
              </w:rPr>
              <w:t>2</w:t>
            </w:r>
            <w:r>
              <w:rPr>
                <w:rFonts w:ascii="Arial" w:hAnsi="Arial"/>
                <w:i/>
                <w:iCs/>
                <w:sz w:val="20"/>
                <w:szCs w:val="20"/>
                <w:u w:val="single"/>
              </w:rPr>
              <w:t xml:space="preserve">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p>
          <w:p w14:paraId="5CB321BD" w14:textId="77777777" w:rsidR="00880172" w:rsidRPr="00BB29BF" w:rsidRDefault="00880172" w:rsidP="00DA435C">
            <w:pPr>
              <w:rPr>
                <w:rFonts w:ascii="Arial" w:hAnsi="Arial"/>
                <w:b/>
                <w:bCs/>
                <w:sz w:val="20"/>
                <w:szCs w:val="20"/>
              </w:rPr>
            </w:pPr>
          </w:p>
          <w:p w14:paraId="5F222AEC" w14:textId="5BABA86C" w:rsidR="00880172" w:rsidRPr="00BB29BF" w:rsidRDefault="00880172"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del w:id="697" w:author="Kaxiong" w:date="2021-05-28T17:51:00Z">
              <w:r w:rsidRPr="003F7065" w:rsidDel="00D769AF">
                <w:rPr>
                  <w:rFonts w:ascii="Arial" w:hAnsi="Arial"/>
                  <w:sz w:val="20"/>
                  <w:szCs w:val="20"/>
                </w:rPr>
                <w:delText xml:space="preserve">Txog </w:delText>
              </w:r>
              <w:r w:rsidDel="00D769AF">
                <w:rPr>
                  <w:rFonts w:ascii="Arial" w:hAnsi="Arial"/>
                  <w:sz w:val="20"/>
                  <w:szCs w:val="20"/>
                </w:rPr>
                <w:delText>Hnub Tim</w:delText>
              </w:r>
            </w:del>
            <w:proofErr w:type="spellStart"/>
            <w:ins w:id="698" w:author="Kaxiong" w:date="2021-05-28T17:51:00Z">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ins>
            <w:proofErr w:type="spellEnd"/>
            <w:r>
              <w:rPr>
                <w:rFonts w:ascii="Arial" w:hAnsi="Arial"/>
                <w:sz w:val="20"/>
                <w:szCs w:val="20"/>
              </w:rPr>
              <w:t xml:space="preserve"> </w:t>
            </w:r>
            <w:del w:id="699" w:author="Kaxiong" w:date="2021-05-29T10:44:00Z">
              <w:r w:rsidDel="006733AC">
                <w:rPr>
                  <w:rFonts w:ascii="Arial" w:hAnsi="Arial"/>
                  <w:sz w:val="20"/>
                  <w:szCs w:val="20"/>
                </w:rPr>
                <w:delText>22</w:delText>
              </w:r>
            </w:del>
            <w:ins w:id="700" w:author="Kaxiong" w:date="2021-05-29T10:44:00Z">
              <w:r w:rsidR="006733AC">
                <w:rPr>
                  <w:rFonts w:ascii="Arial" w:hAnsi="Arial"/>
                  <w:sz w:val="20"/>
                  <w:szCs w:val="20"/>
                </w:rPr>
                <w:t>5</w:t>
              </w:r>
            </w:ins>
            <w:r>
              <w:rPr>
                <w:rFonts w:ascii="Arial" w:hAnsi="Arial"/>
                <w:sz w:val="20"/>
                <w:szCs w:val="20"/>
              </w:rPr>
              <w:t>/</w:t>
            </w:r>
            <w:del w:id="701" w:author="Kaxiong" w:date="2021-05-29T10:44:00Z">
              <w:r w:rsidDel="006733AC">
                <w:rPr>
                  <w:rFonts w:ascii="Arial" w:hAnsi="Arial"/>
                  <w:sz w:val="20"/>
                  <w:szCs w:val="20"/>
                </w:rPr>
                <w:delText>5</w:delText>
              </w:r>
            </w:del>
            <w:ins w:id="702" w:author="Kaxiong" w:date="2021-05-29T10:44:00Z">
              <w:r w:rsidR="006733AC">
                <w:rPr>
                  <w:rFonts w:ascii="Arial" w:hAnsi="Arial"/>
                  <w:sz w:val="20"/>
                  <w:szCs w:val="20"/>
                </w:rPr>
                <w:t>22</w:t>
              </w:r>
            </w:ins>
            <w:r>
              <w:rPr>
                <w:rFonts w:ascii="Arial" w:hAnsi="Arial"/>
                <w:sz w:val="20"/>
                <w:szCs w:val="20"/>
              </w:rPr>
              <w:t xml:space="preserve">/2021, </w:t>
            </w:r>
            <w:r w:rsidR="00D12F51" w:rsidRPr="00D12F51">
              <w:rPr>
                <w:rFonts w:ascii="Arial" w:hAnsi="Arial"/>
                <w:sz w:val="20"/>
                <w:szCs w:val="20"/>
              </w:rPr>
              <w:t xml:space="preserve">Jasmine </w:t>
            </w:r>
            <w:proofErr w:type="spellStart"/>
            <w:r w:rsidR="00D12F51" w:rsidRPr="00D12F51">
              <w:rPr>
                <w:rFonts w:ascii="Arial" w:hAnsi="Arial"/>
                <w:sz w:val="20"/>
                <w:szCs w:val="20"/>
              </w:rPr>
              <w:t>yuav</w:t>
            </w:r>
            <w:proofErr w:type="spellEnd"/>
            <w:ins w:id="703" w:author="Kaxiong" w:date="2021-05-29T10:44:00Z">
              <w:r w:rsidR="006733AC">
                <w:rPr>
                  <w:rFonts w:ascii="Arial" w:hAnsi="Arial"/>
                  <w:sz w:val="20"/>
                  <w:szCs w:val="20"/>
                </w:rPr>
                <w:t xml:space="preserve"> </w:t>
              </w:r>
            </w:ins>
            <w:proofErr w:type="spellStart"/>
            <w:ins w:id="704" w:author="Kaxiong" w:date="2021-05-29T10:45:00Z">
              <w:r w:rsidR="006733AC">
                <w:rPr>
                  <w:rFonts w:ascii="Arial" w:hAnsi="Arial"/>
                  <w:sz w:val="20"/>
                  <w:szCs w:val="20"/>
                </w:rPr>
                <w:t>ua</w:t>
              </w:r>
              <w:proofErr w:type="spellEnd"/>
              <w:r w:rsidR="006733AC">
                <w:rPr>
                  <w:rFonts w:ascii="Arial" w:hAnsi="Arial"/>
                  <w:sz w:val="20"/>
                  <w:szCs w:val="20"/>
                </w:rPr>
                <w:t xml:space="preserve"> cov </w:t>
              </w:r>
              <w:proofErr w:type="spellStart"/>
              <w:r w:rsidR="006733AC">
                <w:rPr>
                  <w:rFonts w:ascii="Arial" w:hAnsi="Arial"/>
                  <w:sz w:val="20"/>
                  <w:szCs w:val="20"/>
                </w:rPr>
                <w:t>lej</w:t>
              </w:r>
              <w:proofErr w:type="spellEnd"/>
              <w:r w:rsidR="006733AC">
                <w:rPr>
                  <w:rFonts w:ascii="Arial" w:hAnsi="Arial"/>
                  <w:sz w:val="20"/>
                  <w:szCs w:val="20"/>
                </w:rPr>
                <w:t xml:space="preserve"> </w:t>
              </w:r>
              <w:proofErr w:type="spellStart"/>
              <w:r w:rsidR="006733AC">
                <w:rPr>
                  <w:rFonts w:ascii="Arial" w:hAnsi="Arial"/>
                  <w:sz w:val="20"/>
                  <w:szCs w:val="20"/>
                </w:rPr>
                <w:t>xoom</w:t>
              </w:r>
              <w:proofErr w:type="spellEnd"/>
              <w:r w:rsidR="006733AC">
                <w:rPr>
                  <w:rFonts w:ascii="Arial" w:hAnsi="Arial"/>
                  <w:sz w:val="20"/>
                  <w:szCs w:val="20"/>
                </w:rPr>
                <w:t xml:space="preserve"> </w:t>
              </w:r>
              <w:proofErr w:type="spellStart"/>
              <w:r w:rsidR="006733AC">
                <w:rPr>
                  <w:rFonts w:ascii="Arial" w:hAnsi="Arial"/>
                  <w:sz w:val="20"/>
                  <w:szCs w:val="20"/>
                </w:rPr>
                <w:t>phoom</w:t>
              </w:r>
              <w:proofErr w:type="spellEnd"/>
              <w:r w:rsidR="006733AC">
                <w:rPr>
                  <w:rFonts w:ascii="Arial" w:hAnsi="Arial"/>
                  <w:sz w:val="20"/>
                  <w:szCs w:val="20"/>
                </w:rPr>
                <w:t xml:space="preserve"> </w:t>
              </w:r>
              <w:proofErr w:type="spellStart"/>
              <w:r w:rsidR="006733AC">
                <w:rPr>
                  <w:rFonts w:ascii="Arial" w:hAnsi="Arial"/>
                  <w:sz w:val="20"/>
                  <w:szCs w:val="20"/>
                </w:rPr>
                <w:t>thiab</w:t>
              </w:r>
              <w:proofErr w:type="spellEnd"/>
              <w:r w:rsidR="006733AC">
                <w:rPr>
                  <w:rFonts w:ascii="Arial" w:hAnsi="Arial"/>
                  <w:sz w:val="20"/>
                  <w:szCs w:val="20"/>
                </w:rPr>
                <w:t xml:space="preserve"> ab </w:t>
              </w:r>
              <w:proofErr w:type="spellStart"/>
              <w:r w:rsidR="006733AC">
                <w:rPr>
                  <w:rFonts w:ascii="Arial" w:hAnsi="Arial"/>
                  <w:sz w:val="20"/>
                  <w:szCs w:val="20"/>
                </w:rPr>
                <w:t>xoom</w:t>
              </w:r>
              <w:proofErr w:type="spellEnd"/>
              <w:r w:rsidR="006733AC">
                <w:rPr>
                  <w:rFonts w:ascii="Arial" w:hAnsi="Arial"/>
                  <w:sz w:val="20"/>
                  <w:szCs w:val="20"/>
                </w:rPr>
                <w:t xml:space="preserve"> </w:t>
              </w:r>
              <w:proofErr w:type="spellStart"/>
              <w:r w:rsidR="006733AC">
                <w:rPr>
                  <w:rFonts w:ascii="Arial" w:hAnsi="Arial"/>
                  <w:sz w:val="20"/>
                  <w:szCs w:val="20"/>
                </w:rPr>
                <w:t>phoom</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w:t>
              </w:r>
            </w:ins>
            <w:ins w:id="705" w:author="Kaxiong" w:date="2021-05-29T10:46:00Z">
              <w:r w:rsidR="006733AC">
                <w:rPr>
                  <w:rFonts w:ascii="Arial" w:hAnsi="Arial"/>
                  <w:sz w:val="20"/>
                  <w:szCs w:val="20"/>
                </w:rPr>
                <w:t>ab</w:t>
              </w:r>
              <w:proofErr w:type="spellEnd"/>
              <w:r w:rsidR="006733AC">
                <w:rPr>
                  <w:rFonts w:ascii="Arial" w:hAnsi="Arial"/>
                  <w:sz w:val="20"/>
                  <w:szCs w:val="20"/>
                </w:rPr>
                <w:t xml:space="preserve"> </w:t>
              </w:r>
              <w:proofErr w:type="spellStart"/>
              <w:r w:rsidR="006733AC">
                <w:rPr>
                  <w:rFonts w:ascii="Arial" w:hAnsi="Arial"/>
                  <w:sz w:val="20"/>
                  <w:szCs w:val="20"/>
                </w:rPr>
                <w:t>ncaj</w:t>
              </w:r>
              <w:proofErr w:type="spellEnd"/>
              <w:r w:rsidR="001C6E3A">
                <w:rPr>
                  <w:rFonts w:ascii="Arial" w:hAnsi="Arial"/>
                  <w:sz w:val="20"/>
                  <w:szCs w:val="20"/>
                </w:rPr>
                <w:t xml:space="preserve"> (linear equations and inequalities) </w:t>
              </w:r>
              <w:proofErr w:type="spellStart"/>
              <w:r w:rsidR="001C6E3A">
                <w:rPr>
                  <w:rFonts w:ascii="Arial" w:hAnsi="Arial"/>
                  <w:sz w:val="20"/>
                  <w:szCs w:val="20"/>
                </w:rPr>
                <w:t>u</w:t>
              </w:r>
            </w:ins>
            <w:ins w:id="706" w:author="Kaxiong" w:date="2021-05-29T10:47:00Z">
              <w:r w:rsidR="001C6E3A">
                <w:rPr>
                  <w:rFonts w:ascii="Arial" w:hAnsi="Arial"/>
                  <w:sz w:val="20"/>
                  <w:szCs w:val="20"/>
                </w:rPr>
                <w:t>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ib</w:t>
              </w:r>
              <w:proofErr w:type="spellEnd"/>
              <w:r w:rsidR="001C6E3A">
                <w:rPr>
                  <w:rFonts w:ascii="Arial" w:hAnsi="Arial"/>
                  <w:sz w:val="20"/>
                  <w:szCs w:val="20"/>
                </w:rPr>
                <w:t xml:space="preserve"> tug </w:t>
              </w:r>
              <w:proofErr w:type="spellStart"/>
              <w:r w:rsidR="001C6E3A">
                <w:rPr>
                  <w:rFonts w:ascii="Arial" w:hAnsi="Arial"/>
                  <w:sz w:val="20"/>
                  <w:szCs w:val="20"/>
                </w:rPr>
                <w:t>pauv</w:t>
              </w:r>
              <w:proofErr w:type="spellEnd"/>
              <w:r w:rsidR="001C6E3A">
                <w:rPr>
                  <w:rFonts w:ascii="Arial" w:hAnsi="Arial"/>
                  <w:sz w:val="20"/>
                  <w:szCs w:val="20"/>
                </w:rPr>
                <w:t xml:space="preserve"> (variable),</w:t>
              </w:r>
            </w:ins>
            <w:ins w:id="707" w:author="Kaxiong" w:date="2021-05-29T10:53:00Z">
              <w:r w:rsidR="001C6E3A">
                <w:rPr>
                  <w:rFonts w:ascii="Arial" w:hAnsi="Arial"/>
                  <w:sz w:val="20"/>
                  <w:szCs w:val="20"/>
                </w:rPr>
                <w:t xml:space="preserve"> </w:t>
              </w:r>
            </w:ins>
            <w:proofErr w:type="spellStart"/>
            <w:ins w:id="708" w:author="Kaxiong" w:date="2021-05-29T10:47:00Z">
              <w:r w:rsidR="001C6E3A">
                <w:rPr>
                  <w:rFonts w:ascii="Arial" w:hAnsi="Arial"/>
                  <w:sz w:val="20"/>
                  <w:szCs w:val="20"/>
                </w:rPr>
                <w:t>sua</w:t>
              </w:r>
            </w:ins>
            <w:ins w:id="709" w:author="Kaxiong" w:date="2021-05-29T10:53:00Z">
              <w:r w:rsidR="001C6E3A">
                <w:rPr>
                  <w:rFonts w:ascii="Arial" w:hAnsi="Arial"/>
                  <w:sz w:val="20"/>
                  <w:szCs w:val="20"/>
                </w:rPr>
                <w:t>v</w:t>
              </w:r>
            </w:ins>
            <w:proofErr w:type="spellEnd"/>
            <w:ins w:id="710" w:author="Kaxiong" w:date="2021-05-29T10:47:00Z">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cov </w:t>
              </w:r>
            </w:ins>
            <w:proofErr w:type="spellStart"/>
            <w:ins w:id="711" w:author="Kaxiong" w:date="2021-05-29T10:48:00Z">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cov </w:t>
              </w:r>
              <w:proofErr w:type="spellStart"/>
              <w:r w:rsidR="001C6E3A">
                <w:rPr>
                  <w:rFonts w:ascii="Arial" w:hAnsi="Arial"/>
                  <w:sz w:val="20"/>
                  <w:szCs w:val="20"/>
                </w:rPr>
                <w:t>zauv</w:t>
              </w:r>
              <w:proofErr w:type="spellEnd"/>
              <w:r w:rsidR="001C6E3A">
                <w:rPr>
                  <w:rFonts w:ascii="Arial" w:hAnsi="Arial"/>
                  <w:sz w:val="20"/>
                  <w:szCs w:val="20"/>
                </w:rPr>
                <w:t xml:space="preserve">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coeffients</w:t>
              </w:r>
              <w:proofErr w:type="spellEnd"/>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w:t>
              </w:r>
            </w:ins>
            <w:proofErr w:type="spellStart"/>
            <w:ins w:id="712" w:author="Kaxiong" w:date="2021-05-29T10:49:00Z">
              <w:r w:rsidR="001C6E3A">
                <w:rPr>
                  <w:rFonts w:ascii="Arial" w:hAnsi="Arial"/>
                  <w:sz w:val="20"/>
                  <w:szCs w:val="20"/>
                </w:rPr>
                <w:t>qhov</w:t>
              </w:r>
              <w:proofErr w:type="spellEnd"/>
              <w:r w:rsidR="001C6E3A">
                <w:rPr>
                  <w:rFonts w:ascii="Arial" w:hAnsi="Arial"/>
                  <w:sz w:val="20"/>
                  <w:szCs w:val="20"/>
                </w:rPr>
                <w:t xml:space="preserve"> </w:t>
              </w:r>
              <w:proofErr w:type="spellStart"/>
              <w:r w:rsidR="001C6E3A">
                <w:rPr>
                  <w:rFonts w:ascii="Arial" w:hAnsi="Arial"/>
                  <w:sz w:val="20"/>
                  <w:szCs w:val="20"/>
                </w:rPr>
                <w:t>yog</w:t>
              </w:r>
              <w:proofErr w:type="spellEnd"/>
              <w:r w:rsidR="001C6E3A">
                <w:rPr>
                  <w:rFonts w:ascii="Arial" w:hAnsi="Arial"/>
                  <w:sz w:val="20"/>
                  <w:szCs w:val="20"/>
                </w:rPr>
                <w:t xml:space="preserve"> </w:t>
              </w:r>
              <w:proofErr w:type="spellStart"/>
              <w:r w:rsidR="001C6E3A">
                <w:rPr>
                  <w:rFonts w:ascii="Arial" w:hAnsi="Arial"/>
                  <w:sz w:val="20"/>
                  <w:szCs w:val="20"/>
                </w:rPr>
                <w:t>tsawg</w:t>
              </w:r>
              <w:proofErr w:type="spellEnd"/>
              <w:r w:rsidR="001C6E3A">
                <w:rPr>
                  <w:rFonts w:ascii="Arial" w:hAnsi="Arial"/>
                  <w:sz w:val="20"/>
                  <w:szCs w:val="20"/>
                </w:rPr>
                <w:t xml:space="preserve"> </w:t>
              </w:r>
              <w:proofErr w:type="spellStart"/>
              <w:r w:rsidR="001C6E3A">
                <w:rPr>
                  <w:rFonts w:ascii="Arial" w:hAnsi="Arial"/>
                  <w:sz w:val="20"/>
                  <w:szCs w:val="20"/>
                </w:rPr>
                <w:t>kawg</w:t>
              </w:r>
              <w:proofErr w:type="spellEnd"/>
              <w:r w:rsidR="001C6E3A">
                <w:rPr>
                  <w:rFonts w:ascii="Arial" w:hAnsi="Arial"/>
                  <w:sz w:val="20"/>
                  <w:szCs w:val="20"/>
                </w:rPr>
                <w:t xml:space="preserve"> </w:t>
              </w:r>
              <w:proofErr w:type="spellStart"/>
              <w:r w:rsidR="001C6E3A">
                <w:rPr>
                  <w:rFonts w:ascii="Arial" w:hAnsi="Arial"/>
                  <w:sz w:val="20"/>
                  <w:szCs w:val="20"/>
                </w:rPr>
                <w:t>nkaus</w:t>
              </w:r>
              <w:proofErr w:type="spellEnd"/>
              <w:r w:rsidR="001C6E3A">
                <w:rPr>
                  <w:rFonts w:ascii="Arial" w:hAnsi="Arial"/>
                  <w:sz w:val="20"/>
                  <w:szCs w:val="20"/>
                </w:rPr>
                <w:t xml:space="preserve"> li 80%</w:t>
              </w:r>
            </w:ins>
            <w:r w:rsidR="00D12F51" w:rsidRPr="00D12F51">
              <w:rPr>
                <w:rFonts w:ascii="Arial" w:hAnsi="Arial"/>
                <w:sz w:val="20"/>
                <w:szCs w:val="20"/>
              </w:rPr>
              <w:t xml:space="preserve"> </w:t>
            </w:r>
            <w:proofErr w:type="spellStart"/>
            <w:ins w:id="713" w:author="Kaxiong" w:date="2021-05-29T10:50:00Z">
              <w:r w:rsidR="001C6E3A">
                <w:rPr>
                  <w:rFonts w:ascii="Arial" w:hAnsi="Arial"/>
                  <w:sz w:val="20"/>
                  <w:szCs w:val="20"/>
                </w:rPr>
                <w:t>nyob</w:t>
              </w:r>
              <w:proofErr w:type="spellEnd"/>
              <w:r w:rsidR="001C6E3A">
                <w:rPr>
                  <w:rFonts w:ascii="Arial" w:hAnsi="Arial"/>
                  <w:sz w:val="20"/>
                  <w:szCs w:val="20"/>
                </w:rPr>
                <w:t xml:space="preserve"> </w:t>
              </w:r>
              <w:proofErr w:type="spellStart"/>
              <w:r w:rsidR="001C6E3A">
                <w:rPr>
                  <w:rFonts w:ascii="Arial" w:hAnsi="Arial"/>
                  <w:sz w:val="20"/>
                  <w:szCs w:val="20"/>
                </w:rPr>
                <w:t>rau</w:t>
              </w:r>
              <w:proofErr w:type="spellEnd"/>
              <w:r w:rsidR="001C6E3A">
                <w:rPr>
                  <w:rFonts w:ascii="Arial" w:hAnsi="Arial"/>
                  <w:sz w:val="20"/>
                  <w:szCs w:val="20"/>
                </w:rPr>
                <w:t xml:space="preserve"> </w:t>
              </w:r>
              <w:proofErr w:type="spellStart"/>
              <w:r w:rsidR="001C6E3A">
                <w:rPr>
                  <w:rFonts w:ascii="Arial" w:hAnsi="Arial"/>
                  <w:sz w:val="20"/>
                  <w:szCs w:val="20"/>
                </w:rPr>
                <w:t>hauv</w:t>
              </w:r>
              <w:proofErr w:type="spellEnd"/>
              <w:r w:rsidR="001C6E3A">
                <w:rPr>
                  <w:rFonts w:ascii="Arial" w:hAnsi="Arial"/>
                  <w:sz w:val="20"/>
                  <w:szCs w:val="20"/>
                </w:rPr>
                <w:t xml:space="preserve"> 2 </w:t>
              </w:r>
              <w:proofErr w:type="spellStart"/>
              <w:r w:rsidR="001C6E3A">
                <w:rPr>
                  <w:rFonts w:ascii="Arial" w:hAnsi="Arial"/>
                  <w:sz w:val="20"/>
                  <w:szCs w:val="20"/>
                </w:rPr>
                <w:t>ntawm</w:t>
              </w:r>
              <w:proofErr w:type="spellEnd"/>
              <w:r w:rsidR="001C6E3A">
                <w:rPr>
                  <w:rFonts w:ascii="Arial" w:hAnsi="Arial"/>
                  <w:sz w:val="20"/>
                  <w:szCs w:val="20"/>
                </w:rPr>
                <w:t xml:space="preserve"> 3 cov </w:t>
              </w:r>
              <w:proofErr w:type="spellStart"/>
              <w:r w:rsidR="001C6E3A">
                <w:rPr>
                  <w:rFonts w:ascii="Arial" w:hAnsi="Arial"/>
                  <w:sz w:val="20"/>
                  <w:szCs w:val="20"/>
                </w:rPr>
                <w:t>kev</w:t>
              </w:r>
              <w:proofErr w:type="spellEnd"/>
              <w:r w:rsidR="001C6E3A">
                <w:rPr>
                  <w:rFonts w:ascii="Arial" w:hAnsi="Arial"/>
                  <w:sz w:val="20"/>
                  <w:szCs w:val="20"/>
                </w:rPr>
                <w:t xml:space="preserve"> sim </w:t>
              </w:r>
              <w:proofErr w:type="spellStart"/>
              <w:r w:rsidR="001C6E3A">
                <w:rPr>
                  <w:rFonts w:ascii="Arial" w:hAnsi="Arial"/>
                  <w:sz w:val="20"/>
                  <w:szCs w:val="20"/>
                </w:rPr>
                <w:t>raws</w:t>
              </w:r>
              <w:proofErr w:type="spellEnd"/>
              <w:r w:rsidR="001C6E3A">
                <w:rPr>
                  <w:rFonts w:ascii="Arial" w:hAnsi="Arial"/>
                  <w:sz w:val="20"/>
                  <w:szCs w:val="20"/>
                </w:rPr>
                <w:t xml:space="preserve"> li tau </w:t>
              </w:r>
              <w:proofErr w:type="spellStart"/>
              <w:r w:rsidR="001C6E3A">
                <w:rPr>
                  <w:rFonts w:ascii="Arial" w:hAnsi="Arial"/>
                  <w:sz w:val="20"/>
                  <w:szCs w:val="20"/>
                </w:rPr>
                <w:t>ntsuas</w:t>
              </w:r>
              <w:proofErr w:type="spellEnd"/>
              <w:r w:rsidR="001C6E3A">
                <w:rPr>
                  <w:rFonts w:ascii="Arial" w:hAnsi="Arial"/>
                  <w:sz w:val="20"/>
                  <w:szCs w:val="20"/>
                </w:rPr>
                <w:t xml:space="preserve"> </w:t>
              </w:r>
              <w:proofErr w:type="spellStart"/>
              <w:r w:rsidR="001C6E3A">
                <w:rPr>
                  <w:rFonts w:ascii="Arial" w:hAnsi="Arial"/>
                  <w:sz w:val="20"/>
                  <w:szCs w:val="20"/>
                </w:rPr>
                <w:t>xyuas</w:t>
              </w:r>
              <w:proofErr w:type="spellEnd"/>
              <w:r w:rsidR="001C6E3A">
                <w:rPr>
                  <w:rFonts w:ascii="Arial" w:hAnsi="Arial"/>
                  <w:sz w:val="20"/>
                  <w:szCs w:val="20"/>
                </w:rPr>
                <w:t xml:space="preserve"> los </w:t>
              </w:r>
              <w:proofErr w:type="spellStart"/>
              <w:r w:rsidR="001C6E3A">
                <w:rPr>
                  <w:rFonts w:ascii="Arial" w:hAnsi="Arial"/>
                  <w:sz w:val="20"/>
                  <w:szCs w:val="20"/>
                </w:rPr>
                <w:t>ntawm</w:t>
              </w:r>
              <w:proofErr w:type="spellEnd"/>
              <w:r w:rsidR="001C6E3A">
                <w:rPr>
                  <w:rFonts w:ascii="Arial" w:hAnsi="Arial"/>
                  <w:sz w:val="20"/>
                  <w:szCs w:val="20"/>
                </w:rPr>
                <w:t xml:space="preserve"> cov </w:t>
              </w:r>
              <w:proofErr w:type="spellStart"/>
              <w:r w:rsidR="001C6E3A">
                <w:rPr>
                  <w:rFonts w:ascii="Arial" w:hAnsi="Arial"/>
                  <w:sz w:val="20"/>
                  <w:szCs w:val="20"/>
                </w:rPr>
                <w:t>qauv</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hauj</w:t>
              </w:r>
              <w:proofErr w:type="spellEnd"/>
              <w:r w:rsidR="001C6E3A">
                <w:rPr>
                  <w:rFonts w:ascii="Arial" w:hAnsi="Arial"/>
                  <w:sz w:val="20"/>
                  <w:szCs w:val="20"/>
                </w:rPr>
                <w:t xml:space="preserve"> </w:t>
              </w:r>
              <w:proofErr w:type="spellStart"/>
              <w:r w:rsidR="001C6E3A">
                <w:rPr>
                  <w:rFonts w:ascii="Arial" w:hAnsi="Arial"/>
                  <w:sz w:val="20"/>
                  <w:szCs w:val="20"/>
                </w:rPr>
                <w:t>lwm</w:t>
              </w:r>
              <w:proofErr w:type="spellEnd"/>
              <w:r w:rsidR="001C6E3A">
                <w:rPr>
                  <w:rFonts w:ascii="Arial" w:hAnsi="Arial"/>
                  <w:sz w:val="20"/>
                  <w:szCs w:val="20"/>
                </w:rPr>
                <w:t xml:space="preserve"> tub </w:t>
              </w:r>
              <w:proofErr w:type="spellStart"/>
              <w:r w:rsidR="001C6E3A">
                <w:rPr>
                  <w:rFonts w:ascii="Arial" w:hAnsi="Arial"/>
                  <w:sz w:val="20"/>
                  <w:szCs w:val="20"/>
                </w:rPr>
                <w:t>ntxhais</w:t>
              </w:r>
              <w:proofErr w:type="spellEnd"/>
              <w:r w:rsidR="001C6E3A">
                <w:rPr>
                  <w:rFonts w:ascii="Arial" w:hAnsi="Arial"/>
                  <w:sz w:val="20"/>
                  <w:szCs w:val="20"/>
                </w:rPr>
                <w:t xml:space="preserve"> </w:t>
              </w:r>
              <w:proofErr w:type="spellStart"/>
              <w:r w:rsidR="001C6E3A">
                <w:rPr>
                  <w:rFonts w:ascii="Arial" w:hAnsi="Arial"/>
                  <w:sz w:val="20"/>
                  <w:szCs w:val="20"/>
                </w:rPr>
                <w:t>kawm</w:t>
              </w:r>
              <w:proofErr w:type="spellEnd"/>
              <w:r w:rsidR="001C6E3A">
                <w:rPr>
                  <w:rFonts w:ascii="Arial" w:hAnsi="Arial"/>
                  <w:sz w:val="20"/>
                  <w:szCs w:val="20"/>
                </w:rPr>
                <w:t>/</w:t>
              </w:r>
              <w:proofErr w:type="spellStart"/>
              <w:r w:rsidR="001C6E3A">
                <w:rPr>
                  <w:rFonts w:ascii="Arial" w:hAnsi="Arial"/>
                  <w:sz w:val="20"/>
                  <w:szCs w:val="20"/>
                </w:rPr>
                <w:t>xib</w:t>
              </w:r>
              <w:proofErr w:type="spellEnd"/>
              <w:r w:rsidR="001C6E3A">
                <w:rPr>
                  <w:rFonts w:ascii="Arial" w:hAnsi="Arial"/>
                  <w:sz w:val="20"/>
                  <w:szCs w:val="20"/>
                </w:rPr>
                <w:t xml:space="preserve"> </w:t>
              </w:r>
              <w:proofErr w:type="spellStart"/>
              <w:r w:rsidR="001C6E3A">
                <w:rPr>
                  <w:rFonts w:ascii="Arial" w:hAnsi="Arial"/>
                  <w:sz w:val="20"/>
                  <w:szCs w:val="20"/>
                </w:rPr>
                <w:t>fwb</w:t>
              </w:r>
              <w:proofErr w:type="spellEnd"/>
              <w:r w:rsidR="001C6E3A">
                <w:rPr>
                  <w:rFonts w:ascii="Arial" w:hAnsi="Arial"/>
                  <w:sz w:val="20"/>
                  <w:szCs w:val="20"/>
                </w:rPr>
                <w:t xml:space="preserve"> cov </w:t>
              </w:r>
              <w:proofErr w:type="spellStart"/>
              <w:r w:rsidR="001C6E3A">
                <w:rPr>
                  <w:rFonts w:ascii="Arial" w:hAnsi="Arial"/>
                  <w:sz w:val="20"/>
                  <w:szCs w:val="20"/>
                </w:rPr>
                <w:t>ntaub</w:t>
              </w:r>
              <w:proofErr w:type="spellEnd"/>
              <w:r w:rsidR="001C6E3A">
                <w:rPr>
                  <w:rFonts w:ascii="Arial" w:hAnsi="Arial"/>
                  <w:sz w:val="20"/>
                  <w:szCs w:val="20"/>
                </w:rPr>
                <w:t xml:space="preserve"> </w:t>
              </w:r>
              <w:proofErr w:type="spellStart"/>
              <w:r w:rsidR="001C6E3A">
                <w:rPr>
                  <w:rFonts w:ascii="Arial" w:hAnsi="Arial"/>
                  <w:sz w:val="20"/>
                  <w:szCs w:val="20"/>
                </w:rPr>
                <w:t>ntawv</w:t>
              </w:r>
              <w:proofErr w:type="spellEnd"/>
              <w:r w:rsidR="001C6E3A">
                <w:rPr>
                  <w:rFonts w:ascii="Arial" w:hAnsi="Arial"/>
                  <w:sz w:val="20"/>
                  <w:szCs w:val="20"/>
                </w:rPr>
                <w:t xml:space="preserve"> </w:t>
              </w:r>
              <w:proofErr w:type="spellStart"/>
              <w:r w:rsidR="001C6E3A">
                <w:rPr>
                  <w:rFonts w:ascii="Arial" w:hAnsi="Arial"/>
                  <w:sz w:val="20"/>
                  <w:szCs w:val="20"/>
                </w:rPr>
                <w:t>khaws</w:t>
              </w:r>
              <w:proofErr w:type="spellEnd"/>
              <w:r w:rsidR="001C6E3A">
                <w:rPr>
                  <w:rFonts w:ascii="Arial" w:hAnsi="Arial"/>
                  <w:sz w:val="20"/>
                  <w:szCs w:val="20"/>
                </w:rPr>
                <w:t xml:space="preserve"> </w:t>
              </w:r>
              <w:proofErr w:type="spellStart"/>
              <w:r w:rsidR="001C6E3A">
                <w:rPr>
                  <w:rFonts w:ascii="Arial" w:hAnsi="Arial"/>
                  <w:sz w:val="20"/>
                  <w:szCs w:val="20"/>
                </w:rPr>
                <w:t>tseg</w:t>
              </w:r>
              <w:proofErr w:type="spellEnd"/>
              <w:r w:rsidR="001C6E3A">
                <w:rPr>
                  <w:rFonts w:ascii="Arial" w:hAnsi="Arial"/>
                  <w:sz w:val="20"/>
                  <w:szCs w:val="20"/>
                </w:rPr>
                <w:t>.</w:t>
              </w:r>
            </w:ins>
            <w:del w:id="714" w:author="Kaxiong" w:date="2021-05-29T10:44:00Z">
              <w:r w:rsidR="00D12F51" w:rsidRPr="00D12F51" w:rsidDel="006733AC">
                <w:rPr>
                  <w:rFonts w:ascii="Arial" w:hAnsi="Arial"/>
                  <w:sz w:val="20"/>
                  <w:szCs w:val="20"/>
                </w:rPr>
                <w:delText xml:space="preserve">daws cov </w:delText>
              </w:r>
              <w:r w:rsidR="002523C3" w:rsidDel="006733AC">
                <w:rPr>
                  <w:rFonts w:ascii="Arial" w:hAnsi="Arial"/>
                  <w:sz w:val="20"/>
                  <w:szCs w:val="20"/>
                </w:rPr>
                <w:delText>teeb mee</w:delText>
              </w:r>
            </w:del>
            <w:del w:id="715" w:author="Kaxiong" w:date="2021-05-29T10:51:00Z">
              <w:r w:rsidR="002523C3" w:rsidDel="001C6E3A">
                <w:rPr>
                  <w:rFonts w:ascii="Arial" w:hAnsi="Arial"/>
                  <w:sz w:val="20"/>
                  <w:szCs w:val="20"/>
                </w:rPr>
                <w:delText>m</w:delText>
              </w:r>
              <w:r w:rsidR="00D12F51" w:rsidRPr="00D12F51" w:rsidDel="001C6E3A">
                <w:rPr>
                  <w:rFonts w:ascii="Arial" w:hAnsi="Arial"/>
                  <w:sz w:val="20"/>
                  <w:szCs w:val="20"/>
                </w:rPr>
                <w:delText xml:space="preserve"> thiab qhov tsis sib txig hauv ib qho </w:delText>
              </w:r>
              <w:r w:rsidR="002523C3" w:rsidDel="001C6E3A">
                <w:rPr>
                  <w:rFonts w:ascii="Arial" w:hAnsi="Arial"/>
                  <w:sz w:val="20"/>
                  <w:szCs w:val="20"/>
                </w:rPr>
                <w:delText>kev hloo pauv</w:delText>
              </w:r>
              <w:r w:rsidR="00D12F51" w:rsidRPr="00D12F51" w:rsidDel="001C6E3A">
                <w:rPr>
                  <w:rFonts w:ascii="Arial" w:hAnsi="Arial"/>
                  <w:sz w:val="20"/>
                  <w:szCs w:val="20"/>
                </w:rPr>
                <w:delText xml:space="preserve">, suav nrog cov </w:delText>
              </w:r>
              <w:r w:rsidR="002523C3" w:rsidDel="001C6E3A">
                <w:rPr>
                  <w:rFonts w:ascii="Arial" w:hAnsi="Arial"/>
                  <w:sz w:val="20"/>
                  <w:szCs w:val="20"/>
                </w:rPr>
                <w:delText xml:space="preserve"> tsis sib npaug </w:delText>
              </w:r>
              <w:r w:rsidR="00D12F51" w:rsidRPr="00D12F51" w:rsidDel="001C6E3A">
                <w:rPr>
                  <w:rFonts w:ascii="Arial" w:hAnsi="Arial"/>
                  <w:sz w:val="20"/>
                  <w:szCs w:val="20"/>
                </w:rPr>
                <w:delText xml:space="preserve">nrog </w:delText>
              </w:r>
              <w:r w:rsidR="002523C3" w:rsidDel="001C6E3A">
                <w:rPr>
                  <w:rFonts w:ascii="Arial" w:hAnsi="Arial"/>
                  <w:sz w:val="20"/>
                  <w:szCs w:val="20"/>
                </w:rPr>
                <w:delText xml:space="preserve">yam </w:delText>
              </w:r>
              <w:r w:rsidR="00D12F51" w:rsidRPr="00D12F51" w:rsidDel="001C6E3A">
                <w:rPr>
                  <w:rFonts w:ascii="Arial" w:hAnsi="Arial"/>
                  <w:sz w:val="20"/>
                  <w:szCs w:val="20"/>
                </w:rPr>
                <w:delText xml:space="preserve">tsawg kawg </w:delText>
              </w:r>
              <w:r w:rsidR="002523C3" w:rsidDel="001C6E3A">
                <w:rPr>
                  <w:rFonts w:ascii="Arial" w:hAnsi="Arial"/>
                  <w:sz w:val="20"/>
                  <w:szCs w:val="20"/>
                </w:rPr>
                <w:delText xml:space="preserve">li </w:delText>
              </w:r>
              <w:r w:rsidR="00D12F51" w:rsidRPr="00D12F51" w:rsidDel="001C6E3A">
                <w:rPr>
                  <w:rFonts w:ascii="Arial" w:hAnsi="Arial"/>
                  <w:sz w:val="20"/>
                  <w:szCs w:val="20"/>
                </w:rPr>
                <w:delText>80</w:delText>
              </w:r>
              <w:r w:rsidR="002523C3" w:rsidDel="001C6E3A">
                <w:rPr>
                  <w:rFonts w:ascii="Arial" w:hAnsi="Arial"/>
                  <w:sz w:val="20"/>
                  <w:szCs w:val="20"/>
                </w:rPr>
                <w:delText xml:space="preserve"> feem puas ntawm</w:delText>
              </w:r>
              <w:r w:rsidR="00D12F51" w:rsidRPr="00D12F51" w:rsidDel="001C6E3A">
                <w:rPr>
                  <w:rFonts w:ascii="Arial" w:hAnsi="Arial"/>
                  <w:sz w:val="20"/>
                  <w:szCs w:val="20"/>
                </w:rPr>
                <w:delText xml:space="preserve"> qhov tseeb </w:delText>
              </w:r>
              <w:r w:rsidR="002523C3" w:rsidDel="001C6E3A">
                <w:rPr>
                  <w:rFonts w:ascii="Arial" w:hAnsi="Arial"/>
                  <w:sz w:val="20"/>
                  <w:szCs w:val="20"/>
                </w:rPr>
                <w:delText>hauv</w:delText>
              </w:r>
              <w:r w:rsidR="00D12F51" w:rsidRPr="00D12F51" w:rsidDel="001C6E3A">
                <w:rPr>
                  <w:rFonts w:ascii="Arial" w:hAnsi="Arial"/>
                  <w:sz w:val="20"/>
                  <w:szCs w:val="20"/>
                </w:rPr>
                <w:delText xml:space="preserve"> 2 ntawm 3 qhov kev sim raws li ntsuas los ntawm cov tub ntxhais kev ua hauj</w:delText>
              </w:r>
              <w:r w:rsidR="002523C3" w:rsidDel="001C6E3A">
                <w:rPr>
                  <w:rFonts w:ascii="Arial" w:hAnsi="Arial"/>
                  <w:sz w:val="20"/>
                  <w:szCs w:val="20"/>
                </w:rPr>
                <w:delText xml:space="preserve"> </w:delText>
              </w:r>
              <w:r w:rsidR="00D12F51" w:rsidRPr="00D12F51" w:rsidDel="001C6E3A">
                <w:rPr>
                  <w:rFonts w:ascii="Arial" w:hAnsi="Arial"/>
                  <w:sz w:val="20"/>
                  <w:szCs w:val="20"/>
                </w:rPr>
                <w:delText xml:space="preserve">lwm </w:delText>
              </w:r>
              <w:r w:rsidR="002523C3" w:rsidDel="001C6E3A">
                <w:rPr>
                  <w:rFonts w:ascii="Arial" w:hAnsi="Arial"/>
                  <w:sz w:val="20"/>
                  <w:szCs w:val="20"/>
                </w:rPr>
                <w:delText>piv txwv</w:delText>
              </w:r>
              <w:r w:rsidR="00D12F51" w:rsidRPr="00D12F51" w:rsidDel="001C6E3A">
                <w:rPr>
                  <w:rFonts w:ascii="Arial" w:hAnsi="Arial"/>
                  <w:sz w:val="20"/>
                  <w:szCs w:val="20"/>
                </w:rPr>
                <w:delText xml:space="preserve">/ </w:delText>
              </w:r>
              <w:r w:rsidR="00280A96" w:rsidDel="001C6E3A">
                <w:rPr>
                  <w:rFonts w:ascii="Arial" w:hAnsi="Arial"/>
                  <w:sz w:val="20"/>
                  <w:szCs w:val="20"/>
                </w:rPr>
                <w:delText>xib fwb cov ntaub ntawv.</w:delText>
              </w:r>
            </w:del>
          </w:p>
          <w:p w14:paraId="3CD582B7" w14:textId="4EB7EE22" w:rsidR="00880172" w:rsidRPr="00E62049" w:rsidRDefault="00880172" w:rsidP="00DA435C">
            <w:pPr>
              <w:rPr>
                <w:rFonts w:ascii="Arial" w:hAnsi="Arial"/>
                <w:sz w:val="20"/>
                <w:szCs w:val="20"/>
              </w:rPr>
            </w:pPr>
            <w:r w:rsidRPr="003C2CD7">
              <w:rPr>
                <w:noProof/>
              </w:rPr>
              <w:drawing>
                <wp:inline distT="0" distB="0" distL="0" distR="0" wp14:anchorId="5D66D81C" wp14:editId="169491B7">
                  <wp:extent cx="153670" cy="1193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cov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CD2F79" w:rsidRPr="00CD2F79">
              <w:rPr>
                <w:rFonts w:ascii="Arial" w:hAnsi="Arial"/>
                <w:sz w:val="20"/>
                <w:szCs w:val="20"/>
              </w:rPr>
              <w:t xml:space="preserve">A.REI.3 </w:t>
            </w:r>
            <w:proofErr w:type="spellStart"/>
            <w:ins w:id="716" w:author="Kaxiong" w:date="2021-05-29T10:53:00Z">
              <w:r w:rsidR="001C6E3A">
                <w:rPr>
                  <w:rFonts w:ascii="Arial" w:hAnsi="Arial"/>
                  <w:sz w:val="20"/>
                  <w:szCs w:val="20"/>
                </w:rPr>
                <w:t>ua</w:t>
              </w:r>
              <w:proofErr w:type="spellEnd"/>
              <w:r w:rsidR="001C6E3A">
                <w:rPr>
                  <w:rFonts w:ascii="Arial" w:hAnsi="Arial"/>
                  <w:sz w:val="20"/>
                  <w:szCs w:val="20"/>
                </w:rPr>
                <w:t xml:space="preserve"> cov </w:t>
              </w:r>
              <w:proofErr w:type="spellStart"/>
              <w:r w:rsidR="001C6E3A">
                <w:rPr>
                  <w:rFonts w:ascii="Arial" w:hAnsi="Arial"/>
                  <w:sz w:val="20"/>
                  <w:szCs w:val="20"/>
                </w:rPr>
                <w:t>lej</w:t>
              </w:r>
              <w:proofErr w:type="spellEnd"/>
              <w:r w:rsidR="001C6E3A">
                <w:rPr>
                  <w:rFonts w:ascii="Arial" w:hAnsi="Arial"/>
                  <w:sz w:val="20"/>
                  <w:szCs w:val="20"/>
                </w:rPr>
                <w:t xml:space="preserve">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thiab</w:t>
              </w:r>
              <w:proofErr w:type="spellEnd"/>
              <w:r w:rsidR="001C6E3A">
                <w:rPr>
                  <w:rFonts w:ascii="Arial" w:hAnsi="Arial"/>
                  <w:sz w:val="20"/>
                  <w:szCs w:val="20"/>
                </w:rPr>
                <w:t xml:space="preserve"> ab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txoj</w:t>
              </w:r>
              <w:proofErr w:type="spellEnd"/>
              <w:r w:rsidR="001C6E3A">
                <w:rPr>
                  <w:rFonts w:ascii="Arial" w:hAnsi="Arial"/>
                  <w:sz w:val="20"/>
                  <w:szCs w:val="20"/>
                </w:rPr>
                <w:t xml:space="preserve"> </w:t>
              </w:r>
              <w:proofErr w:type="spellStart"/>
              <w:r w:rsidR="001C6E3A">
                <w:rPr>
                  <w:rFonts w:ascii="Arial" w:hAnsi="Arial"/>
                  <w:sz w:val="20"/>
                  <w:szCs w:val="20"/>
                </w:rPr>
                <w:t>kab</w:t>
              </w:r>
              <w:proofErr w:type="spellEnd"/>
              <w:r w:rsidR="001C6E3A">
                <w:rPr>
                  <w:rFonts w:ascii="Arial" w:hAnsi="Arial"/>
                  <w:sz w:val="20"/>
                  <w:szCs w:val="20"/>
                </w:rPr>
                <w:t xml:space="preserve"> </w:t>
              </w:r>
              <w:proofErr w:type="spellStart"/>
              <w:r w:rsidR="001C6E3A">
                <w:rPr>
                  <w:rFonts w:ascii="Arial" w:hAnsi="Arial"/>
                  <w:sz w:val="20"/>
                  <w:szCs w:val="20"/>
                </w:rPr>
                <w:t>ncaj</w:t>
              </w:r>
              <w:proofErr w:type="spellEnd"/>
              <w:r w:rsidR="001C6E3A">
                <w:rPr>
                  <w:rFonts w:ascii="Arial" w:hAnsi="Arial"/>
                  <w:sz w:val="20"/>
                  <w:szCs w:val="20"/>
                </w:rPr>
                <w:t xml:space="preserve"> (linear equations and inequalities)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ib</w:t>
              </w:r>
              <w:proofErr w:type="spellEnd"/>
              <w:r w:rsidR="001C6E3A">
                <w:rPr>
                  <w:rFonts w:ascii="Arial" w:hAnsi="Arial"/>
                  <w:sz w:val="20"/>
                  <w:szCs w:val="20"/>
                </w:rPr>
                <w:t xml:space="preserve"> tug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suav</w:t>
              </w:r>
              <w:proofErr w:type="spellEnd"/>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cov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cov </w:t>
              </w:r>
              <w:proofErr w:type="spellStart"/>
              <w:r w:rsidR="001C6E3A">
                <w:rPr>
                  <w:rFonts w:ascii="Arial" w:hAnsi="Arial"/>
                  <w:sz w:val="20"/>
                  <w:szCs w:val="20"/>
                </w:rPr>
                <w:t>zauv</w:t>
              </w:r>
              <w:proofErr w:type="spellEnd"/>
              <w:r w:rsidR="001C6E3A">
                <w:rPr>
                  <w:rFonts w:ascii="Arial" w:hAnsi="Arial"/>
                  <w:sz w:val="20"/>
                  <w:szCs w:val="20"/>
                </w:rPr>
                <w:t xml:space="preserve">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coeffients</w:t>
              </w:r>
              <w:proofErr w:type="spellEnd"/>
              <w:r w:rsidR="001C6E3A">
                <w:rPr>
                  <w:rFonts w:ascii="Arial" w:hAnsi="Arial"/>
                  <w:sz w:val="20"/>
                  <w:szCs w:val="20"/>
                </w:rPr>
                <w:t>)</w:t>
              </w:r>
            </w:ins>
            <w:ins w:id="717" w:author="Kaxiong" w:date="2021-05-29T10:54:00Z">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sau</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cov </w:t>
              </w:r>
              <w:proofErr w:type="spellStart"/>
              <w:r w:rsidR="001C6E3A">
                <w:rPr>
                  <w:rFonts w:ascii="Arial" w:hAnsi="Arial"/>
                  <w:sz w:val="20"/>
                  <w:szCs w:val="20"/>
                </w:rPr>
                <w:t>ntawv</w:t>
              </w:r>
              <w:proofErr w:type="spellEnd"/>
              <w:r w:rsidR="001C6E3A">
                <w:rPr>
                  <w:rFonts w:ascii="Arial" w:hAnsi="Arial"/>
                  <w:sz w:val="20"/>
                  <w:szCs w:val="20"/>
                </w:rPr>
                <w:t>.</w:t>
              </w:r>
            </w:ins>
            <w:del w:id="718" w:author="Kaxiong" w:date="2021-05-29T10:54:00Z">
              <w:r w:rsidR="00CD2F79" w:rsidRPr="00CD2F79" w:rsidDel="001C6E3A">
                <w:rPr>
                  <w:rFonts w:ascii="Arial" w:hAnsi="Arial"/>
                  <w:sz w:val="20"/>
                  <w:szCs w:val="20"/>
                </w:rPr>
                <w:delText>Kev suav cov kev ua kom sib npaug thiab tsis sib txig ntawm ib qho kev hloov pauv, suav nrog cov sib npaug nrog co</w:delText>
              </w:r>
              <w:r w:rsidR="00567B6E" w:rsidDel="001C6E3A">
                <w:rPr>
                  <w:rFonts w:ascii="Arial" w:hAnsi="Arial"/>
                  <w:sz w:val="20"/>
                  <w:szCs w:val="20"/>
                </w:rPr>
                <w:delText xml:space="preserve">v </w:delText>
              </w:r>
              <w:r w:rsidR="00CD2F79" w:rsidRPr="00CD2F79" w:rsidDel="001C6E3A">
                <w:rPr>
                  <w:rFonts w:ascii="Arial" w:hAnsi="Arial"/>
                  <w:sz w:val="20"/>
                  <w:szCs w:val="20"/>
                </w:rPr>
                <w:delText>uas sawv cev los ntawm cov tsiaj ntawv.</w:delText>
              </w:r>
            </w:del>
          </w:p>
          <w:p w14:paraId="66047E4B" w14:textId="77777777" w:rsidR="00880172" w:rsidRPr="00E62049" w:rsidRDefault="00880172" w:rsidP="00DA435C">
            <w:pPr>
              <w:rPr>
                <w:rFonts w:ascii="Arial" w:hAnsi="Arial"/>
                <w:sz w:val="20"/>
                <w:szCs w:val="20"/>
              </w:rPr>
            </w:pPr>
            <w:r w:rsidRPr="00E62049">
              <w:rPr>
                <w:noProof/>
                <w:sz w:val="20"/>
                <w:szCs w:val="20"/>
              </w:rPr>
              <w:drawing>
                <wp:inline distT="0" distB="0" distL="0" distR="0" wp14:anchorId="558AC7A4" wp14:editId="4819C2E8">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556DFEF4" w14:textId="77777777" w:rsidR="00880172" w:rsidRPr="00BB29BF" w:rsidRDefault="00880172" w:rsidP="00DA435C">
            <w:pPr>
              <w:rPr>
                <w:rFonts w:ascii="Arial" w:hAnsi="Arial"/>
                <w:sz w:val="20"/>
                <w:szCs w:val="20"/>
              </w:rPr>
            </w:pPr>
            <w:r>
              <w:rPr>
                <w:noProof/>
              </w:rPr>
              <w:drawing>
                <wp:inline distT="0" distB="0" distL="0" distR="0" wp14:anchorId="1F572071" wp14:editId="6C844093">
                  <wp:extent cx="149225" cy="109220"/>
                  <wp:effectExtent l="0" t="0" r="317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DAAC35" w14:textId="77777777" w:rsidR="00880172" w:rsidRPr="00BB29BF" w:rsidRDefault="00880172" w:rsidP="00DA435C">
            <w:pPr>
              <w:rPr>
                <w:rFonts w:ascii="Arial" w:hAnsi="Arial"/>
                <w:sz w:val="20"/>
                <w:szCs w:val="20"/>
              </w:rPr>
            </w:pPr>
            <w:r w:rsidRPr="003C2CD7">
              <w:rPr>
                <w:noProof/>
              </w:rPr>
              <w:drawing>
                <wp:inline distT="0" distB="0" distL="0" distR="0" wp14:anchorId="28AE4A14" wp14:editId="415CB2B7">
                  <wp:extent cx="145415" cy="111125"/>
                  <wp:effectExtent l="0" t="0" r="698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1C40DAF8" wp14:editId="7F1D1051">
                  <wp:extent cx="149225" cy="10922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B0D57BB" w14:textId="77777777" w:rsidR="00880172" w:rsidRPr="00BB29BF" w:rsidRDefault="00880172" w:rsidP="00DA435C">
            <w:pPr>
              <w:rPr>
                <w:rFonts w:ascii="Arial" w:hAnsi="Arial"/>
                <w:sz w:val="20"/>
                <w:szCs w:val="20"/>
              </w:rPr>
            </w:pPr>
            <w:r w:rsidRPr="003C2CD7">
              <w:rPr>
                <w:noProof/>
              </w:rPr>
              <w:drawing>
                <wp:inline distT="0" distB="0" distL="0" distR="0" wp14:anchorId="1907E46C" wp14:editId="5ED2B369">
                  <wp:extent cx="145415" cy="111125"/>
                  <wp:effectExtent l="0" t="0" r="698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5439BB7A" wp14:editId="45DA2C95">
                  <wp:extent cx="149225" cy="109220"/>
                  <wp:effectExtent l="0" t="0" r="317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9EB58C1" w14:textId="2092E4FB" w:rsidR="00880172" w:rsidRPr="00BB29BF" w:rsidRDefault="00880172" w:rsidP="00DA435C">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G</w:t>
            </w:r>
            <w:del w:id="719" w:author="Kaxiong" w:date="2021-05-29T10:55:00Z">
              <w:r w:rsidDel="001C6E3A">
                <w:rPr>
                  <w:rFonts w:ascii="Arial" w:hAnsi="Arial"/>
                  <w:sz w:val="20"/>
                  <w:szCs w:val="20"/>
                </w:rPr>
                <w:delText>F</w:delText>
              </w:r>
            </w:del>
            <w:ins w:id="720" w:author="Kaxiong" w:date="2021-05-29T10:55:00Z">
              <w:r w:rsidR="001C6E3A">
                <w:rPr>
                  <w:rFonts w:ascii="Arial" w:hAnsi="Arial"/>
                  <w:sz w:val="20"/>
                  <w:szCs w:val="20"/>
                </w:rPr>
                <w:t>E</w:t>
              </w:r>
            </w:ins>
            <w:r>
              <w:rPr>
                <w:rFonts w:ascii="Arial" w:hAnsi="Arial"/>
                <w:sz w:val="20"/>
                <w:szCs w:val="20"/>
              </w:rPr>
              <w:t xml:space="preserve">/Tus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RSP</w:t>
            </w:r>
          </w:p>
        </w:tc>
      </w:tr>
      <w:tr w:rsidR="00880172" w:rsidRPr="00BB29BF" w14:paraId="627B42D2" w14:textId="77777777" w:rsidTr="00DA435C">
        <w:trPr>
          <w:trHeight w:val="2829"/>
        </w:trPr>
        <w:tc>
          <w:tcPr>
            <w:tcW w:w="3673" w:type="dxa"/>
          </w:tcPr>
          <w:p w14:paraId="403655F9" w14:textId="656ED3CE" w:rsidR="00880172" w:rsidRPr="00BB29BF" w:rsidRDefault="00880172" w:rsidP="00DA435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542651" w:rsidRPr="00542651">
              <w:rPr>
                <w:rFonts w:ascii="Arial" w:hAnsi="Arial"/>
                <w:sz w:val="20"/>
                <w:szCs w:val="20"/>
              </w:rPr>
              <w:t xml:space="preserve">Jasmine </w:t>
            </w:r>
            <w:proofErr w:type="spellStart"/>
            <w:r w:rsidR="00542651" w:rsidRPr="00542651">
              <w:rPr>
                <w:rFonts w:ascii="Arial" w:hAnsi="Arial"/>
                <w:sz w:val="20"/>
                <w:szCs w:val="20"/>
              </w:rPr>
              <w:t>muaj</w:t>
            </w:r>
            <w:proofErr w:type="spellEnd"/>
            <w:r w:rsidR="00542651" w:rsidRPr="00542651">
              <w:rPr>
                <w:rFonts w:ascii="Arial" w:hAnsi="Arial"/>
                <w:sz w:val="20"/>
                <w:szCs w:val="20"/>
              </w:rPr>
              <w:t xml:space="preserve"> </w:t>
            </w:r>
            <w:proofErr w:type="spellStart"/>
            <w:ins w:id="721" w:author="Kaxiong" w:date="2021-05-29T10:31:00Z">
              <w:r w:rsidR="00B500B8">
                <w:rPr>
                  <w:rFonts w:ascii="Arial" w:hAnsi="Arial"/>
                  <w:sz w:val="20"/>
                  <w:szCs w:val="20"/>
                </w:rPr>
                <w:t>kev</w:t>
              </w:r>
              <w:proofErr w:type="spellEnd"/>
              <w:r w:rsidR="00B500B8">
                <w:rPr>
                  <w:rFonts w:ascii="Arial" w:hAnsi="Arial"/>
                  <w:sz w:val="20"/>
                  <w:szCs w:val="20"/>
                </w:rPr>
                <w:t xml:space="preserve"> </w:t>
              </w:r>
              <w:proofErr w:type="spellStart"/>
              <w:r w:rsidR="00B500B8">
                <w:rPr>
                  <w:rFonts w:ascii="Arial" w:hAnsi="Arial"/>
                  <w:sz w:val="20"/>
                  <w:szCs w:val="20"/>
                </w:rPr>
                <w:t>rau</w:t>
              </w:r>
              <w:proofErr w:type="spellEnd"/>
              <w:r w:rsidR="00B500B8">
                <w:rPr>
                  <w:rFonts w:ascii="Arial" w:hAnsi="Arial"/>
                  <w:sz w:val="20"/>
                  <w:szCs w:val="20"/>
                </w:rPr>
                <w:t xml:space="preserve"> </w:t>
              </w:r>
              <w:proofErr w:type="spellStart"/>
              <w:r w:rsidR="00B500B8">
                <w:rPr>
                  <w:rFonts w:ascii="Arial" w:hAnsi="Arial"/>
                  <w:sz w:val="20"/>
                  <w:szCs w:val="20"/>
                </w:rPr>
                <w:t>siab</w:t>
              </w:r>
              <w:proofErr w:type="spellEnd"/>
              <w:r w:rsidR="00B500B8">
                <w:rPr>
                  <w:rFonts w:ascii="Arial" w:hAnsi="Arial"/>
                  <w:sz w:val="20"/>
                  <w:szCs w:val="20"/>
                </w:rPr>
                <w:t xml:space="preserve"> </w:t>
              </w:r>
              <w:proofErr w:type="spellStart"/>
              <w:r w:rsidR="00B500B8">
                <w:rPr>
                  <w:rFonts w:ascii="Arial" w:hAnsi="Arial"/>
                  <w:sz w:val="20"/>
                  <w:szCs w:val="20"/>
                </w:rPr>
                <w:t>rau</w:t>
              </w:r>
              <w:proofErr w:type="spellEnd"/>
              <w:r w:rsidR="00B500B8">
                <w:rPr>
                  <w:rFonts w:ascii="Arial" w:hAnsi="Arial"/>
                  <w:sz w:val="20"/>
                  <w:szCs w:val="20"/>
                </w:rPr>
                <w:t xml:space="preserve"> cov </w:t>
              </w:r>
              <w:proofErr w:type="spellStart"/>
              <w:r w:rsidR="00B500B8">
                <w:rPr>
                  <w:rFonts w:ascii="Arial" w:hAnsi="Arial"/>
                  <w:sz w:val="20"/>
                  <w:szCs w:val="20"/>
                </w:rPr>
                <w:t>teeb</w:t>
              </w:r>
              <w:proofErr w:type="spellEnd"/>
              <w:r w:rsidR="00B500B8">
                <w:rPr>
                  <w:rFonts w:ascii="Arial" w:hAnsi="Arial"/>
                  <w:sz w:val="20"/>
                  <w:szCs w:val="20"/>
                </w:rPr>
                <w:t xml:space="preserve"> </w:t>
              </w:r>
              <w:proofErr w:type="spellStart"/>
              <w:r w:rsidR="00B500B8">
                <w:rPr>
                  <w:rFonts w:ascii="Arial" w:hAnsi="Arial"/>
                  <w:sz w:val="20"/>
                  <w:szCs w:val="20"/>
                </w:rPr>
                <w:t>meem</w:t>
              </w:r>
              <w:proofErr w:type="spellEnd"/>
              <w:r w:rsidR="00B500B8">
                <w:rPr>
                  <w:rFonts w:ascii="Arial" w:hAnsi="Arial"/>
                  <w:sz w:val="20"/>
                  <w:szCs w:val="20"/>
                </w:rPr>
                <w:t xml:space="preserve"> </w:t>
              </w:r>
            </w:ins>
            <w:ins w:id="722" w:author="Kaxiong" w:date="2021-05-29T10:32:00Z">
              <w:r w:rsidR="00B500B8">
                <w:rPr>
                  <w:rFonts w:ascii="Arial" w:hAnsi="Arial"/>
                  <w:sz w:val="20"/>
                  <w:szCs w:val="20"/>
                </w:rPr>
                <w:t xml:space="preserve">lo </w:t>
              </w:r>
              <w:proofErr w:type="spellStart"/>
              <w:r w:rsidR="00B500B8">
                <w:rPr>
                  <w:rFonts w:ascii="Arial" w:hAnsi="Arial"/>
                  <w:sz w:val="20"/>
                  <w:szCs w:val="20"/>
                </w:rPr>
                <w:t>lus</w:t>
              </w:r>
              <w:proofErr w:type="spellEnd"/>
              <w:r w:rsidR="00B500B8">
                <w:rPr>
                  <w:rFonts w:ascii="Arial" w:hAnsi="Arial"/>
                  <w:sz w:val="20"/>
                  <w:szCs w:val="20"/>
                </w:rPr>
                <w:t xml:space="preserve"> </w:t>
              </w:r>
              <w:proofErr w:type="spellStart"/>
              <w:r w:rsidR="00B500B8">
                <w:rPr>
                  <w:rFonts w:ascii="Arial" w:hAnsi="Arial"/>
                  <w:sz w:val="20"/>
                  <w:szCs w:val="20"/>
                </w:rPr>
                <w:t>thiab</w:t>
              </w:r>
              <w:proofErr w:type="spellEnd"/>
              <w:r w:rsidR="00B500B8">
                <w:rPr>
                  <w:rFonts w:ascii="Arial" w:hAnsi="Arial"/>
                  <w:sz w:val="20"/>
                  <w:szCs w:val="20"/>
                </w:rPr>
                <w:t xml:space="preserve"> cov </w:t>
              </w:r>
              <w:proofErr w:type="spellStart"/>
              <w:r w:rsidR="00B500B8">
                <w:rPr>
                  <w:rFonts w:ascii="Arial" w:hAnsi="Arial"/>
                  <w:sz w:val="20"/>
                  <w:szCs w:val="20"/>
                </w:rPr>
                <w:t>xoom</w:t>
              </w:r>
              <w:proofErr w:type="spellEnd"/>
              <w:r w:rsidR="00B500B8">
                <w:rPr>
                  <w:rFonts w:ascii="Arial" w:hAnsi="Arial"/>
                  <w:sz w:val="20"/>
                  <w:szCs w:val="20"/>
                </w:rPr>
                <w:t xml:space="preserve"> </w:t>
              </w:r>
              <w:proofErr w:type="spellStart"/>
              <w:r w:rsidR="00B500B8">
                <w:rPr>
                  <w:rFonts w:ascii="Arial" w:hAnsi="Arial"/>
                  <w:sz w:val="20"/>
                  <w:szCs w:val="20"/>
                </w:rPr>
                <w:t>p</w:t>
              </w:r>
            </w:ins>
            <w:ins w:id="723" w:author="Kaxiong" w:date="2021-05-29T10:33:00Z">
              <w:r w:rsidR="00B500B8">
                <w:rPr>
                  <w:rFonts w:ascii="Arial" w:hAnsi="Arial"/>
                  <w:sz w:val="20"/>
                  <w:szCs w:val="20"/>
                </w:rPr>
                <w:t>hoom</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ntau</w:t>
              </w:r>
              <w:proofErr w:type="spellEnd"/>
              <w:r w:rsidR="00B500B8">
                <w:rPr>
                  <w:rFonts w:ascii="Arial" w:hAnsi="Arial"/>
                  <w:sz w:val="20"/>
                  <w:szCs w:val="20"/>
                </w:rPr>
                <w:t xml:space="preserve"> </w:t>
              </w:r>
              <w:proofErr w:type="spellStart"/>
              <w:r w:rsidR="00B500B8">
                <w:rPr>
                  <w:rFonts w:ascii="Arial" w:hAnsi="Arial"/>
                  <w:sz w:val="20"/>
                  <w:szCs w:val="20"/>
                </w:rPr>
                <w:t>qib</w:t>
              </w:r>
              <w:proofErr w:type="spellEnd"/>
              <w:r w:rsidR="00B500B8">
                <w:rPr>
                  <w:rFonts w:ascii="Arial" w:hAnsi="Arial"/>
                  <w:sz w:val="20"/>
                  <w:szCs w:val="20"/>
                </w:rPr>
                <w:t xml:space="preserve"> (multi-step equations). </w:t>
              </w:r>
              <w:proofErr w:type="spellStart"/>
              <w:r w:rsidR="00B500B8">
                <w:rPr>
                  <w:rFonts w:ascii="Arial" w:hAnsi="Arial"/>
                  <w:sz w:val="20"/>
                  <w:szCs w:val="20"/>
                </w:rPr>
                <w:t>Nws</w:t>
              </w:r>
              <w:proofErr w:type="spellEnd"/>
              <w:r w:rsidR="00B500B8">
                <w:rPr>
                  <w:rFonts w:ascii="Arial" w:hAnsi="Arial"/>
                  <w:sz w:val="20"/>
                  <w:szCs w:val="20"/>
                </w:rPr>
                <w:t xml:space="preserve"> cov </w:t>
              </w:r>
              <w:proofErr w:type="spellStart"/>
              <w:r w:rsidR="00B500B8">
                <w:rPr>
                  <w:rFonts w:ascii="Arial" w:hAnsi="Arial"/>
                  <w:sz w:val="20"/>
                  <w:szCs w:val="20"/>
                </w:rPr>
                <w:t>kev</w:t>
              </w:r>
              <w:proofErr w:type="spellEnd"/>
              <w:r w:rsidR="00B500B8">
                <w:rPr>
                  <w:rFonts w:ascii="Arial" w:hAnsi="Arial"/>
                  <w:sz w:val="20"/>
                  <w:szCs w:val="20"/>
                </w:rPr>
                <w:t xml:space="preserve"> </w:t>
              </w:r>
              <w:proofErr w:type="spellStart"/>
              <w:r w:rsidR="00B500B8">
                <w:rPr>
                  <w:rFonts w:ascii="Arial" w:hAnsi="Arial"/>
                  <w:sz w:val="20"/>
                  <w:szCs w:val="20"/>
                </w:rPr>
                <w:t>paub</w:t>
              </w:r>
              <w:proofErr w:type="spellEnd"/>
              <w:r w:rsidR="00B500B8">
                <w:rPr>
                  <w:rFonts w:ascii="Arial" w:hAnsi="Arial"/>
                  <w:sz w:val="20"/>
                  <w:szCs w:val="20"/>
                </w:rPr>
                <w:t xml:space="preserve"> </w:t>
              </w:r>
              <w:proofErr w:type="spellStart"/>
              <w:r w:rsidR="00B500B8">
                <w:rPr>
                  <w:rFonts w:ascii="Arial" w:hAnsi="Arial"/>
                  <w:sz w:val="20"/>
                  <w:szCs w:val="20"/>
                </w:rPr>
                <w:t>txog</w:t>
              </w:r>
              <w:proofErr w:type="spellEnd"/>
              <w:r w:rsidR="00B500B8">
                <w:rPr>
                  <w:rFonts w:ascii="Arial" w:hAnsi="Arial"/>
                  <w:sz w:val="20"/>
                  <w:szCs w:val="20"/>
                </w:rPr>
                <w:t xml:space="preserve"> </w:t>
              </w:r>
            </w:ins>
            <w:proofErr w:type="spellStart"/>
            <w:ins w:id="724" w:author="Kaxiong" w:date="2021-05-29T10:37:00Z">
              <w:r w:rsidR="006733AC">
                <w:rPr>
                  <w:rFonts w:ascii="Arial" w:hAnsi="Arial"/>
                  <w:sz w:val="20"/>
                  <w:szCs w:val="20"/>
                </w:rPr>
                <w:t>lub</w:t>
              </w:r>
              <w:proofErr w:type="spellEnd"/>
              <w:r w:rsidR="006733AC">
                <w:rPr>
                  <w:rFonts w:ascii="Arial" w:hAnsi="Arial"/>
                  <w:sz w:val="20"/>
                  <w:szCs w:val="20"/>
                </w:rPr>
                <w:t xml:space="preserve"> </w:t>
              </w:r>
              <w:proofErr w:type="spellStart"/>
              <w:r w:rsidR="006733AC">
                <w:rPr>
                  <w:rFonts w:ascii="Arial" w:hAnsi="Arial"/>
                  <w:sz w:val="20"/>
                  <w:szCs w:val="20"/>
                </w:rPr>
                <w:t>hauv</w:t>
              </w:r>
              <w:proofErr w:type="spellEnd"/>
              <w:r w:rsidR="006733AC">
                <w:rPr>
                  <w:rFonts w:ascii="Arial" w:hAnsi="Arial"/>
                  <w:sz w:val="20"/>
                  <w:szCs w:val="20"/>
                </w:rPr>
                <w:t xml:space="preserve"> paus </w:t>
              </w:r>
            </w:ins>
            <w:proofErr w:type="spellStart"/>
            <w:ins w:id="725" w:author="Kaxiong" w:date="2021-05-29T10:34:00Z">
              <w:r w:rsidR="00B500B8">
                <w:rPr>
                  <w:rFonts w:ascii="Arial" w:hAnsi="Arial"/>
                  <w:sz w:val="20"/>
                  <w:szCs w:val="20"/>
                </w:rPr>
                <w:t>lej</w:t>
              </w:r>
              <w:proofErr w:type="spellEnd"/>
              <w:r w:rsidR="00B500B8">
                <w:rPr>
                  <w:rFonts w:ascii="Arial" w:hAnsi="Arial"/>
                  <w:sz w:val="20"/>
                  <w:szCs w:val="20"/>
                </w:rPr>
                <w:t xml:space="preserve"> (math) </w:t>
              </w:r>
              <w:proofErr w:type="spellStart"/>
              <w:r w:rsidR="00B500B8">
                <w:rPr>
                  <w:rFonts w:ascii="Arial" w:hAnsi="Arial"/>
                  <w:sz w:val="20"/>
                  <w:szCs w:val="20"/>
                </w:rPr>
                <w:t>yog</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tsis</w:t>
              </w:r>
              <w:proofErr w:type="spellEnd"/>
              <w:r w:rsidR="00B500B8">
                <w:rPr>
                  <w:rFonts w:ascii="Arial" w:hAnsi="Arial"/>
                  <w:sz w:val="20"/>
                  <w:szCs w:val="20"/>
                </w:rPr>
                <w:t xml:space="preserve"> tau zoo </w:t>
              </w:r>
              <w:proofErr w:type="spellStart"/>
              <w:r w:rsidR="00B500B8">
                <w:rPr>
                  <w:rFonts w:ascii="Arial" w:hAnsi="Arial"/>
                  <w:sz w:val="20"/>
                  <w:szCs w:val="20"/>
                </w:rPr>
                <w:t>thiab</w:t>
              </w:r>
              <w:proofErr w:type="spellEnd"/>
              <w:r w:rsidR="00B500B8">
                <w:rPr>
                  <w:rFonts w:ascii="Arial" w:hAnsi="Arial"/>
                  <w:sz w:val="20"/>
                  <w:szCs w:val="20"/>
                </w:rPr>
                <w:t xml:space="preserve"> </w:t>
              </w:r>
              <w:proofErr w:type="spellStart"/>
              <w:r w:rsidR="00B500B8">
                <w:rPr>
                  <w:rFonts w:ascii="Arial" w:hAnsi="Arial"/>
                  <w:sz w:val="20"/>
                  <w:szCs w:val="20"/>
                </w:rPr>
                <w:t>nws</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xy</w:t>
              </w:r>
            </w:ins>
            <w:ins w:id="726" w:author="Kaxiong" w:date="2021-05-29T10:35:00Z">
              <w:r w:rsidR="00B500B8">
                <w:rPr>
                  <w:rFonts w:ascii="Arial" w:hAnsi="Arial"/>
                  <w:sz w:val="20"/>
                  <w:szCs w:val="20"/>
                </w:rPr>
                <w:t>em</w:t>
              </w:r>
              <w:proofErr w:type="spellEnd"/>
              <w:r w:rsidR="00B500B8">
                <w:rPr>
                  <w:rFonts w:ascii="Arial" w:hAnsi="Arial"/>
                  <w:sz w:val="20"/>
                  <w:szCs w:val="20"/>
                </w:rPr>
                <w:t xml:space="preserve"> </w:t>
              </w:r>
              <w:proofErr w:type="spellStart"/>
              <w:r w:rsidR="00B500B8">
                <w:rPr>
                  <w:rFonts w:ascii="Arial" w:hAnsi="Arial"/>
                  <w:sz w:val="20"/>
                  <w:szCs w:val="20"/>
                </w:rPr>
                <w:t>xyav</w:t>
              </w:r>
              <w:proofErr w:type="spellEnd"/>
              <w:r w:rsidR="00B500B8">
                <w:rPr>
                  <w:rFonts w:ascii="Arial" w:hAnsi="Arial"/>
                  <w:sz w:val="20"/>
                  <w:szCs w:val="20"/>
                </w:rPr>
                <w:t>/</w:t>
              </w:r>
              <w:proofErr w:type="spellStart"/>
              <w:r w:rsidR="00B500B8">
                <w:rPr>
                  <w:rFonts w:ascii="Arial" w:hAnsi="Arial"/>
                  <w:sz w:val="20"/>
                  <w:szCs w:val="20"/>
                </w:rPr>
                <w:t>nug</w:t>
              </w:r>
              <w:proofErr w:type="spellEnd"/>
              <w:r w:rsidR="00B500B8">
                <w:rPr>
                  <w:rFonts w:ascii="Arial" w:hAnsi="Arial"/>
                  <w:sz w:val="20"/>
                  <w:szCs w:val="20"/>
                </w:rPr>
                <w:t xml:space="preserve"> </w:t>
              </w:r>
              <w:proofErr w:type="spellStart"/>
              <w:r w:rsidR="00B500B8">
                <w:rPr>
                  <w:rFonts w:ascii="Arial" w:hAnsi="Arial"/>
                  <w:sz w:val="20"/>
                  <w:szCs w:val="20"/>
                </w:rPr>
                <w:t>nws</w:t>
              </w:r>
              <w:proofErr w:type="spellEnd"/>
              <w:r w:rsidR="00B500B8">
                <w:rPr>
                  <w:rFonts w:ascii="Arial" w:hAnsi="Arial"/>
                  <w:sz w:val="20"/>
                  <w:szCs w:val="20"/>
                </w:rPr>
                <w:t xml:space="preserve"> </w:t>
              </w:r>
              <w:proofErr w:type="spellStart"/>
              <w:r w:rsidR="00B500B8">
                <w:rPr>
                  <w:rFonts w:ascii="Arial" w:hAnsi="Arial"/>
                  <w:sz w:val="20"/>
                  <w:szCs w:val="20"/>
                </w:rPr>
                <w:t>tus</w:t>
              </w:r>
              <w:proofErr w:type="spellEnd"/>
              <w:r w:rsidR="00B500B8">
                <w:rPr>
                  <w:rFonts w:ascii="Arial" w:hAnsi="Arial"/>
                  <w:sz w:val="20"/>
                  <w:szCs w:val="20"/>
                </w:rPr>
                <w:t xml:space="preserve"> </w:t>
              </w:r>
              <w:proofErr w:type="spellStart"/>
              <w:r w:rsidR="00B500B8">
                <w:rPr>
                  <w:rFonts w:ascii="Arial" w:hAnsi="Arial"/>
                  <w:sz w:val="20"/>
                  <w:szCs w:val="20"/>
                </w:rPr>
                <w:t>kheej</w:t>
              </w:r>
              <w:proofErr w:type="spellEnd"/>
              <w:r w:rsidR="00B500B8">
                <w:rPr>
                  <w:rFonts w:ascii="Arial" w:hAnsi="Arial"/>
                  <w:sz w:val="20"/>
                  <w:szCs w:val="20"/>
                </w:rPr>
                <w:t xml:space="preserve">. </w:t>
              </w:r>
            </w:ins>
            <w:proofErr w:type="spellStart"/>
            <w:ins w:id="727" w:author="Kaxiong" w:date="2021-05-29T10:37:00Z">
              <w:r w:rsidR="006733AC">
                <w:rPr>
                  <w:rFonts w:ascii="Arial" w:hAnsi="Arial"/>
                  <w:sz w:val="20"/>
                  <w:szCs w:val="20"/>
                </w:rPr>
                <w:t>Nws</w:t>
              </w:r>
              <w:proofErr w:type="spellEnd"/>
              <w:r w:rsidR="006733AC">
                <w:rPr>
                  <w:rFonts w:ascii="Arial" w:hAnsi="Arial"/>
                  <w:sz w:val="20"/>
                  <w:szCs w:val="20"/>
                </w:rPr>
                <w:t xml:space="preserve"> </w:t>
              </w:r>
              <w:proofErr w:type="spellStart"/>
              <w:r w:rsidR="006733AC">
                <w:rPr>
                  <w:rFonts w:ascii="Arial" w:hAnsi="Arial"/>
                  <w:sz w:val="20"/>
                  <w:szCs w:val="20"/>
                </w:rPr>
                <w:t>muaj</w:t>
              </w:r>
              <w:proofErr w:type="spellEnd"/>
              <w:r w:rsidR="006733AC">
                <w:rPr>
                  <w:rFonts w:ascii="Arial" w:hAnsi="Arial"/>
                  <w:sz w:val="20"/>
                  <w:szCs w:val="20"/>
                </w:rPr>
                <w:t xml:space="preserve"> </w:t>
              </w:r>
              <w:proofErr w:type="spellStart"/>
              <w:r w:rsidR="006733AC">
                <w:rPr>
                  <w:rFonts w:ascii="Arial" w:hAnsi="Arial"/>
                  <w:sz w:val="20"/>
                  <w:szCs w:val="20"/>
                </w:rPr>
                <w:t>kev</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siab</w:t>
              </w:r>
            </w:ins>
            <w:proofErr w:type="spellEnd"/>
            <w:ins w:id="728" w:author="Kaxiong" w:date="2021-05-29T10:38:00Z">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lej</w:t>
              </w:r>
              <w:proofErr w:type="spellEnd"/>
              <w:r w:rsidR="006733AC">
                <w:rPr>
                  <w:rFonts w:ascii="Arial" w:hAnsi="Arial"/>
                  <w:sz w:val="20"/>
                  <w:szCs w:val="20"/>
                </w:rPr>
                <w:t xml:space="preserve"> sib </w:t>
              </w:r>
              <w:proofErr w:type="spellStart"/>
              <w:r w:rsidR="006733AC">
                <w:rPr>
                  <w:rFonts w:ascii="Arial" w:hAnsi="Arial"/>
                  <w:sz w:val="20"/>
                  <w:szCs w:val="20"/>
                </w:rPr>
                <w:t>faib</w:t>
              </w:r>
              <w:proofErr w:type="spellEnd"/>
              <w:r w:rsidR="006733AC">
                <w:rPr>
                  <w:rFonts w:ascii="Arial" w:hAnsi="Arial"/>
                  <w:sz w:val="20"/>
                  <w:szCs w:val="20"/>
                </w:rPr>
                <w:t xml:space="preserve"> (di</w:t>
              </w:r>
            </w:ins>
            <w:ins w:id="729" w:author="Kaxiong" w:date="2021-05-29T10:39:00Z">
              <w:r w:rsidR="006733AC">
                <w:rPr>
                  <w:rFonts w:ascii="Arial" w:hAnsi="Arial"/>
                  <w:sz w:val="20"/>
                  <w:szCs w:val="20"/>
                </w:rPr>
                <w:t xml:space="preserve">vision) </w:t>
              </w:r>
              <w:proofErr w:type="spellStart"/>
              <w:r w:rsidR="006733AC">
                <w:rPr>
                  <w:rFonts w:ascii="Arial" w:hAnsi="Arial"/>
                  <w:sz w:val="20"/>
                  <w:szCs w:val="20"/>
                </w:rPr>
                <w:t>uas</w:t>
              </w:r>
              <w:proofErr w:type="spellEnd"/>
              <w:r w:rsidR="006733AC">
                <w:rPr>
                  <w:rFonts w:ascii="Arial" w:hAnsi="Arial"/>
                  <w:sz w:val="20"/>
                  <w:szCs w:val="20"/>
                </w:rPr>
                <w:t xml:space="preserve"> </w:t>
              </w:r>
              <w:proofErr w:type="spellStart"/>
              <w:r w:rsidR="006733AC">
                <w:rPr>
                  <w:rFonts w:ascii="Arial" w:hAnsi="Arial"/>
                  <w:sz w:val="20"/>
                  <w:szCs w:val="20"/>
                </w:rPr>
                <w:t>ntev</w:t>
              </w:r>
              <w:proofErr w:type="spellEnd"/>
              <w:r w:rsidR="006733AC">
                <w:rPr>
                  <w:rFonts w:ascii="Arial" w:hAnsi="Arial"/>
                  <w:sz w:val="20"/>
                  <w:szCs w:val="20"/>
                </w:rPr>
                <w:t>,</w:t>
              </w:r>
            </w:ins>
            <w:ins w:id="730" w:author="Kaxiong" w:date="2021-05-29T10:43:00Z">
              <w:r w:rsidR="006733AC">
                <w:rPr>
                  <w:rFonts w:ascii="Arial" w:hAnsi="Arial"/>
                  <w:sz w:val="20"/>
                  <w:szCs w:val="20"/>
                </w:rPr>
                <w:t xml:space="preserve"> </w:t>
              </w:r>
            </w:ins>
            <w:proofErr w:type="spellStart"/>
            <w:ins w:id="731" w:author="Kaxiong" w:date="2021-05-29T10:39:00Z">
              <w:r w:rsidR="006733AC">
                <w:rPr>
                  <w:rFonts w:ascii="Arial" w:hAnsi="Arial"/>
                  <w:sz w:val="20"/>
                  <w:szCs w:val="20"/>
                </w:rPr>
                <w:t>k</w:t>
              </w:r>
            </w:ins>
            <w:ins w:id="732" w:author="Kaxiong" w:date="2021-05-29T10:35:00Z">
              <w:r w:rsidR="00B500B8">
                <w:rPr>
                  <w:rFonts w:ascii="Arial" w:hAnsi="Arial"/>
                  <w:sz w:val="20"/>
                  <w:szCs w:val="20"/>
                </w:rPr>
                <w:t>eb</w:t>
              </w:r>
              <w:proofErr w:type="spellEnd"/>
              <w:r w:rsidR="00B500B8">
                <w:rPr>
                  <w:rFonts w:ascii="Arial" w:hAnsi="Arial"/>
                  <w:sz w:val="20"/>
                  <w:szCs w:val="20"/>
                </w:rPr>
                <w:t xml:space="preserve"> </w:t>
              </w:r>
            </w:ins>
            <w:ins w:id="733" w:author="Kaxiong" w:date="2021-05-29T10:36:00Z">
              <w:r w:rsidR="006733AC">
                <w:rPr>
                  <w:rFonts w:ascii="Arial" w:hAnsi="Arial"/>
                  <w:sz w:val="20"/>
                  <w:szCs w:val="20"/>
                </w:rPr>
                <w:t xml:space="preserve">cov </w:t>
              </w:r>
            </w:ins>
            <w:proofErr w:type="spellStart"/>
            <w:ins w:id="734" w:author="Kaxiong" w:date="2021-05-29T10:35:00Z">
              <w:r w:rsidR="00B500B8">
                <w:rPr>
                  <w:rFonts w:ascii="Arial" w:hAnsi="Arial"/>
                  <w:sz w:val="20"/>
                  <w:szCs w:val="20"/>
                </w:rPr>
                <w:t>xoom</w:t>
              </w:r>
              <w:proofErr w:type="spellEnd"/>
              <w:r w:rsidR="00B500B8">
                <w:rPr>
                  <w:rFonts w:ascii="Arial" w:hAnsi="Arial"/>
                  <w:sz w:val="20"/>
                  <w:szCs w:val="20"/>
                </w:rPr>
                <w:t xml:space="preserve"> </w:t>
              </w:r>
              <w:proofErr w:type="spellStart"/>
              <w:r w:rsidR="00B500B8">
                <w:rPr>
                  <w:rFonts w:ascii="Arial" w:hAnsi="Arial"/>
                  <w:sz w:val="20"/>
                  <w:szCs w:val="20"/>
                </w:rPr>
                <w:t>phoom</w:t>
              </w:r>
            </w:ins>
            <w:proofErr w:type="spellEnd"/>
            <w:ins w:id="735" w:author="Kaxiong" w:date="2021-05-29T10:36:00Z">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kab</w:t>
              </w:r>
              <w:proofErr w:type="spellEnd"/>
              <w:r w:rsidR="006733AC">
                <w:rPr>
                  <w:rFonts w:ascii="Arial" w:hAnsi="Arial"/>
                  <w:sz w:val="20"/>
                  <w:szCs w:val="20"/>
                </w:rPr>
                <w:t xml:space="preserve"> </w:t>
              </w:r>
              <w:proofErr w:type="spellStart"/>
              <w:r w:rsidR="006733AC">
                <w:rPr>
                  <w:rFonts w:ascii="Arial" w:hAnsi="Arial"/>
                  <w:sz w:val="20"/>
                  <w:szCs w:val="20"/>
                </w:rPr>
                <w:t>ncaj</w:t>
              </w:r>
              <w:proofErr w:type="spellEnd"/>
              <w:r w:rsidR="006733AC">
                <w:rPr>
                  <w:rFonts w:ascii="Arial" w:hAnsi="Arial"/>
                  <w:sz w:val="20"/>
                  <w:szCs w:val="20"/>
                </w:rPr>
                <w:t xml:space="preserve"> (linear equations), </w:t>
              </w:r>
              <w:proofErr w:type="spellStart"/>
              <w:r w:rsidR="006733AC">
                <w:rPr>
                  <w:rFonts w:ascii="Arial" w:hAnsi="Arial"/>
                  <w:sz w:val="20"/>
                  <w:szCs w:val="20"/>
                </w:rPr>
                <w:t>thiab</w:t>
              </w:r>
              <w:proofErr w:type="spellEnd"/>
              <w:r w:rsidR="006733AC">
                <w:rPr>
                  <w:rFonts w:ascii="Arial" w:hAnsi="Arial"/>
                  <w:sz w:val="20"/>
                  <w:szCs w:val="20"/>
                </w:rPr>
                <w:t xml:space="preserve"> </w:t>
              </w:r>
            </w:ins>
            <w:ins w:id="736" w:author="Kaxiong" w:date="2021-05-29T10:39:00Z">
              <w:r w:rsidR="006733AC">
                <w:rPr>
                  <w:rFonts w:ascii="Arial" w:hAnsi="Arial"/>
                  <w:sz w:val="20"/>
                  <w:szCs w:val="20"/>
                </w:rPr>
                <w:t xml:space="preserve">kos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kab</w:t>
              </w:r>
              <w:proofErr w:type="spellEnd"/>
              <w:r w:rsidR="006733AC">
                <w:rPr>
                  <w:rFonts w:ascii="Arial" w:hAnsi="Arial"/>
                  <w:sz w:val="20"/>
                  <w:szCs w:val="20"/>
                </w:rPr>
                <w:t xml:space="preserve">. </w:t>
              </w:r>
              <w:proofErr w:type="spellStart"/>
              <w:r w:rsidR="006733AC">
                <w:rPr>
                  <w:rFonts w:ascii="Arial" w:hAnsi="Arial"/>
                  <w:sz w:val="20"/>
                  <w:szCs w:val="20"/>
                </w:rPr>
                <w:t>Nws</w:t>
              </w:r>
            </w:ins>
            <w:proofErr w:type="spellEnd"/>
            <w:ins w:id="737" w:author="Kaxiong" w:date="2021-05-29T10:40:00Z">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tau tag </w:t>
              </w:r>
              <w:proofErr w:type="spellStart"/>
              <w:r w:rsidR="006733AC">
                <w:rPr>
                  <w:rFonts w:ascii="Arial" w:hAnsi="Arial"/>
                  <w:sz w:val="20"/>
                  <w:szCs w:val="20"/>
                </w:rPr>
                <w:t>nrho</w:t>
              </w:r>
              <w:proofErr w:type="spellEnd"/>
              <w:r w:rsidR="006733AC">
                <w:rPr>
                  <w:rFonts w:ascii="Arial" w:hAnsi="Arial"/>
                  <w:sz w:val="20"/>
                  <w:szCs w:val="20"/>
                </w:rPr>
                <w:t xml:space="preserve"> </w:t>
              </w:r>
              <w:proofErr w:type="spellStart"/>
              <w:r w:rsidR="006733AC">
                <w:rPr>
                  <w:rFonts w:ascii="Arial" w:hAnsi="Arial"/>
                  <w:sz w:val="20"/>
                  <w:szCs w:val="20"/>
                </w:rPr>
                <w:t>ntawm</w:t>
              </w:r>
              <w:proofErr w:type="spellEnd"/>
              <w:r w:rsidR="006733AC">
                <w:rPr>
                  <w:rFonts w:ascii="Arial" w:hAnsi="Arial"/>
                  <w:sz w:val="20"/>
                  <w:szCs w:val="20"/>
                </w:rPr>
                <w:t xml:space="preserve"> </w:t>
              </w:r>
              <w:proofErr w:type="spellStart"/>
              <w:r w:rsidR="006733AC">
                <w:rPr>
                  <w:rFonts w:ascii="Arial" w:hAnsi="Arial"/>
                  <w:sz w:val="20"/>
                  <w:szCs w:val="20"/>
                </w:rPr>
                <w:t>qhov</w:t>
              </w:r>
              <w:proofErr w:type="spellEnd"/>
              <w:r w:rsidR="006733AC">
                <w:rPr>
                  <w:rFonts w:ascii="Arial" w:hAnsi="Arial"/>
                  <w:sz w:val="20"/>
                  <w:szCs w:val="20"/>
                </w:rPr>
                <w:t xml:space="preserve"> </w:t>
              </w:r>
              <w:proofErr w:type="spellStart"/>
              <w:r w:rsidR="006733AC">
                <w:rPr>
                  <w:rFonts w:ascii="Arial" w:hAnsi="Arial"/>
                  <w:sz w:val="20"/>
                  <w:szCs w:val="20"/>
                </w:rPr>
                <w:t>nruab</w:t>
              </w:r>
              <w:proofErr w:type="spellEnd"/>
              <w:r w:rsidR="006733AC">
                <w:rPr>
                  <w:rFonts w:ascii="Arial" w:hAnsi="Arial"/>
                  <w:sz w:val="20"/>
                  <w:szCs w:val="20"/>
                </w:rPr>
                <w:t xml:space="preserve"> </w:t>
              </w:r>
              <w:proofErr w:type="spellStart"/>
              <w:r w:rsidR="006733AC">
                <w:rPr>
                  <w:rFonts w:ascii="Arial" w:hAnsi="Arial"/>
                  <w:sz w:val="20"/>
                  <w:szCs w:val="20"/>
                </w:rPr>
                <w:t>nrab</w:t>
              </w:r>
              <w:proofErr w:type="spellEnd"/>
              <w:r w:rsidR="006733AC">
                <w:rPr>
                  <w:rFonts w:ascii="Arial" w:hAnsi="Arial"/>
                  <w:sz w:val="20"/>
                  <w:szCs w:val="20"/>
                </w:rPr>
                <w:t xml:space="preserve"> li 60-65% </w:t>
              </w:r>
              <w:proofErr w:type="spellStart"/>
              <w:r w:rsidR="006733AC">
                <w:rPr>
                  <w:rFonts w:ascii="Arial" w:hAnsi="Arial"/>
                  <w:sz w:val="20"/>
                  <w:szCs w:val="20"/>
                </w:rPr>
                <w:t>nyob</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feem</w:t>
              </w:r>
              <w:proofErr w:type="spellEnd"/>
              <w:r w:rsidR="006733AC">
                <w:rPr>
                  <w:rFonts w:ascii="Arial" w:hAnsi="Arial"/>
                  <w:sz w:val="20"/>
                  <w:szCs w:val="20"/>
                </w:rPr>
                <w:t xml:space="preserve"> </w:t>
              </w:r>
              <w:proofErr w:type="spellStart"/>
              <w:r w:rsidR="006733AC">
                <w:rPr>
                  <w:rFonts w:ascii="Arial" w:hAnsi="Arial"/>
                  <w:sz w:val="20"/>
                  <w:szCs w:val="20"/>
                </w:rPr>
                <w:t>n</w:t>
              </w:r>
            </w:ins>
            <w:ins w:id="738" w:author="Kaxiong" w:date="2021-05-29T10:41:00Z">
              <w:r w:rsidR="006733AC">
                <w:rPr>
                  <w:rFonts w:ascii="Arial" w:hAnsi="Arial"/>
                  <w:sz w:val="20"/>
                  <w:szCs w:val="20"/>
                </w:rPr>
                <w:t>tau</w:t>
              </w:r>
              <w:proofErr w:type="spellEnd"/>
              <w:r w:rsidR="006733AC">
                <w:rPr>
                  <w:rFonts w:ascii="Arial" w:hAnsi="Arial"/>
                  <w:sz w:val="20"/>
                  <w:szCs w:val="20"/>
                </w:rPr>
                <w:t xml:space="preserve"> </w:t>
              </w:r>
              <w:proofErr w:type="spellStart"/>
              <w:r w:rsidR="006733AC">
                <w:rPr>
                  <w:rFonts w:ascii="Arial" w:hAnsi="Arial"/>
                  <w:sz w:val="20"/>
                  <w:szCs w:val="20"/>
                </w:rPr>
                <w:t>ntawm</w:t>
              </w:r>
              <w:proofErr w:type="spellEnd"/>
              <w:r w:rsidR="006733AC">
                <w:rPr>
                  <w:rFonts w:ascii="Arial" w:hAnsi="Arial"/>
                  <w:sz w:val="20"/>
                  <w:szCs w:val="20"/>
                </w:rPr>
                <w:t xml:space="preserve"> </w:t>
              </w:r>
              <w:proofErr w:type="spellStart"/>
              <w:r w:rsidR="006733AC">
                <w:rPr>
                  <w:rFonts w:ascii="Arial" w:hAnsi="Arial"/>
                  <w:sz w:val="20"/>
                  <w:szCs w:val="20"/>
                </w:rPr>
                <w:t>nws</w:t>
              </w:r>
              <w:proofErr w:type="spellEnd"/>
              <w:r w:rsidR="006733AC">
                <w:rPr>
                  <w:rFonts w:ascii="Arial" w:hAnsi="Arial"/>
                  <w:sz w:val="20"/>
                  <w:szCs w:val="20"/>
                </w:rPr>
                <w:t xml:space="preserve"> cov </w:t>
              </w:r>
            </w:ins>
            <w:proofErr w:type="spellStart"/>
            <w:ins w:id="739" w:author="Kaxiong" w:date="2021-05-29T10:42:00Z">
              <w:r w:rsidR="006733AC">
                <w:rPr>
                  <w:rFonts w:ascii="Arial" w:hAnsi="Arial"/>
                  <w:sz w:val="20"/>
                  <w:szCs w:val="20"/>
                </w:rPr>
                <w:t>ntawv</w:t>
              </w:r>
              <w:proofErr w:type="spellEnd"/>
              <w:r w:rsidR="006733AC">
                <w:rPr>
                  <w:rFonts w:ascii="Arial" w:hAnsi="Arial"/>
                  <w:sz w:val="20"/>
                  <w:szCs w:val="20"/>
                </w:rPr>
                <w:t xml:space="preserve"> </w:t>
              </w:r>
              <w:proofErr w:type="spellStart"/>
              <w:r w:rsidR="006733AC">
                <w:rPr>
                  <w:rFonts w:ascii="Arial" w:hAnsi="Arial"/>
                  <w:sz w:val="20"/>
                  <w:szCs w:val="20"/>
                </w:rPr>
                <w:t>ua</w:t>
              </w:r>
            </w:ins>
            <w:proofErr w:type="spellEnd"/>
            <w:ins w:id="740" w:author="Kaxiong" w:date="2021-05-29T10:41:00Z">
              <w:r w:rsidR="006733AC">
                <w:rPr>
                  <w:rFonts w:ascii="Arial" w:hAnsi="Arial"/>
                  <w:sz w:val="20"/>
                  <w:szCs w:val="20"/>
                </w:rPr>
                <w:t xml:space="preserve"> </w:t>
              </w:r>
              <w:proofErr w:type="spellStart"/>
              <w:r w:rsidR="006733AC">
                <w:rPr>
                  <w:rFonts w:ascii="Arial" w:hAnsi="Arial"/>
                  <w:sz w:val="20"/>
                  <w:szCs w:val="20"/>
                </w:rPr>
                <w:t>uas</w:t>
              </w:r>
              <w:proofErr w:type="spellEnd"/>
              <w:r w:rsidR="006733AC">
                <w:rPr>
                  <w:rFonts w:ascii="Arial" w:hAnsi="Arial"/>
                  <w:sz w:val="20"/>
                  <w:szCs w:val="20"/>
                </w:rPr>
                <w:t xml:space="preserve"> tau </w:t>
              </w:r>
              <w:proofErr w:type="spellStart"/>
              <w:r w:rsidR="006733AC">
                <w:rPr>
                  <w:rFonts w:ascii="Arial" w:hAnsi="Arial"/>
                  <w:sz w:val="20"/>
                  <w:szCs w:val="20"/>
                </w:rPr>
                <w:t>muab</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w:t>
              </w:r>
            </w:ins>
            <w:del w:id="741" w:author="Kaxiong" w:date="2021-05-29T10:43:00Z">
              <w:r w:rsidR="00542651" w:rsidRPr="00542651" w:rsidDel="006733AC">
                <w:rPr>
                  <w:rFonts w:ascii="Arial" w:hAnsi="Arial"/>
                  <w:sz w:val="20"/>
                  <w:szCs w:val="20"/>
                </w:rPr>
                <w:delText>teeb meem nrog cov lus thiab sib txuam ntau kauj ruam. Nws qhov kev kawm zauv yooj yim tsis yog qhov muaj zog thiab nws ua xyem xyav / nug nws tus kheej. Nws tawm tsam nrog kev faib tawm ntev, daws cov kab kev sib luag, thiab teeb duab. Qhov nws tau 60-65</w:delText>
              </w:r>
              <w:r w:rsidR="00C12862" w:rsidDel="006733AC">
                <w:rPr>
                  <w:rFonts w:ascii="Arial" w:hAnsi="Arial"/>
                  <w:sz w:val="20"/>
                  <w:szCs w:val="20"/>
                </w:rPr>
                <w:delText xml:space="preserve"> feem puas</w:delText>
              </w:r>
              <w:r w:rsidR="00542651" w:rsidRPr="00542651" w:rsidDel="006733AC">
                <w:rPr>
                  <w:rFonts w:ascii="Arial" w:hAnsi="Arial"/>
                  <w:sz w:val="20"/>
                  <w:szCs w:val="20"/>
                </w:rPr>
                <w:delText xml:space="preserve"> feem ntau ntawm nws txoj hauj</w:delText>
              </w:r>
              <w:r w:rsidR="00C12862" w:rsidDel="006733AC">
                <w:rPr>
                  <w:rFonts w:ascii="Arial" w:hAnsi="Arial"/>
                  <w:sz w:val="20"/>
                  <w:szCs w:val="20"/>
                </w:rPr>
                <w:delText xml:space="preserve"> </w:delText>
              </w:r>
              <w:r w:rsidR="00542651" w:rsidRPr="00542651" w:rsidDel="006733AC">
                <w:rPr>
                  <w:rFonts w:ascii="Arial" w:hAnsi="Arial"/>
                  <w:sz w:val="20"/>
                  <w:szCs w:val="20"/>
                </w:rPr>
                <w:delText>lwm.</w:delText>
              </w:r>
            </w:del>
          </w:p>
        </w:tc>
        <w:tc>
          <w:tcPr>
            <w:tcW w:w="6783" w:type="dxa"/>
            <w:vMerge/>
          </w:tcPr>
          <w:p w14:paraId="7F8D1568" w14:textId="77777777" w:rsidR="00880172" w:rsidRPr="00BB29BF" w:rsidRDefault="00880172" w:rsidP="00DA435C">
            <w:pPr>
              <w:rPr>
                <w:rFonts w:ascii="Arial" w:hAnsi="Arial"/>
                <w:sz w:val="20"/>
                <w:szCs w:val="20"/>
              </w:rPr>
            </w:pPr>
          </w:p>
        </w:tc>
      </w:tr>
    </w:tbl>
    <w:p w14:paraId="2DBF5EDD" w14:textId="428D643E"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ins w:id="742" w:author="Kaxiong" w:date="2021-05-29T10:58:00Z">
        <w:r w:rsidR="00072752" w:rsidRP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cov </w:t>
        </w:r>
        <w:proofErr w:type="spellStart"/>
        <w:r w:rsidR="00072752">
          <w:rPr>
            <w:rFonts w:ascii="Arial" w:hAnsi="Arial"/>
            <w:sz w:val="20"/>
            <w:szCs w:val="20"/>
          </w:rPr>
          <w:t>lej</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thiab</w:t>
        </w:r>
        <w:proofErr w:type="spellEnd"/>
        <w:r w:rsidR="00072752">
          <w:rPr>
            <w:rFonts w:ascii="Arial" w:hAnsi="Arial"/>
            <w:sz w:val="20"/>
            <w:szCs w:val="20"/>
          </w:rPr>
          <w:t xml:space="preserve"> ab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txoj</w:t>
        </w:r>
        <w:proofErr w:type="spellEnd"/>
        <w:r w:rsidR="00072752">
          <w:rPr>
            <w:rFonts w:ascii="Arial" w:hAnsi="Arial"/>
            <w:sz w:val="20"/>
            <w:szCs w:val="20"/>
          </w:rPr>
          <w:t xml:space="preserve"> </w:t>
        </w:r>
        <w:proofErr w:type="spellStart"/>
        <w:r w:rsidR="00072752">
          <w:rPr>
            <w:rFonts w:ascii="Arial" w:hAnsi="Arial"/>
            <w:sz w:val="20"/>
            <w:szCs w:val="20"/>
          </w:rPr>
          <w:t>kab</w:t>
        </w:r>
        <w:proofErr w:type="spellEnd"/>
        <w:r w:rsidR="00072752">
          <w:rPr>
            <w:rFonts w:ascii="Arial" w:hAnsi="Arial"/>
            <w:sz w:val="20"/>
            <w:szCs w:val="20"/>
          </w:rPr>
          <w:t xml:space="preserve"> </w:t>
        </w:r>
        <w:proofErr w:type="spellStart"/>
        <w:r w:rsidR="00072752">
          <w:rPr>
            <w:rFonts w:ascii="Arial" w:hAnsi="Arial"/>
            <w:sz w:val="20"/>
            <w:szCs w:val="20"/>
          </w:rPr>
          <w:t>ncaj</w:t>
        </w:r>
        <w:proofErr w:type="spellEnd"/>
        <w:r w:rsidR="00072752">
          <w:rPr>
            <w:rFonts w:ascii="Arial" w:hAnsi="Arial"/>
            <w:sz w:val="20"/>
            <w:szCs w:val="20"/>
          </w:rPr>
          <w:t xml:space="preserve"> (linear equations and inequalities)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ib</w:t>
        </w:r>
        <w:proofErr w:type="spellEnd"/>
        <w:r w:rsidR="00072752">
          <w:rPr>
            <w:rFonts w:ascii="Arial" w:hAnsi="Arial"/>
            <w:sz w:val="20"/>
            <w:szCs w:val="20"/>
          </w:rPr>
          <w:t xml:space="preserve"> tug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suav</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cov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cov </w:t>
        </w:r>
        <w:proofErr w:type="spellStart"/>
        <w:r w:rsidR="00072752">
          <w:rPr>
            <w:rFonts w:ascii="Arial" w:hAnsi="Arial"/>
            <w:sz w:val="20"/>
            <w:szCs w:val="20"/>
          </w:rPr>
          <w:t>zauv</w:t>
        </w:r>
        <w:proofErr w:type="spellEnd"/>
        <w:r w:rsidR="00072752">
          <w:rPr>
            <w:rFonts w:ascii="Arial" w:hAnsi="Arial"/>
            <w:sz w:val="20"/>
            <w:szCs w:val="20"/>
          </w:rPr>
          <w:t xml:space="preserve">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coeffients</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qhov</w:t>
        </w:r>
        <w:proofErr w:type="spellEnd"/>
        <w:r w:rsidR="00072752">
          <w:rPr>
            <w:rFonts w:ascii="Arial" w:hAnsi="Arial"/>
            <w:sz w:val="20"/>
            <w:szCs w:val="20"/>
          </w:rPr>
          <w:t xml:space="preserve"> </w:t>
        </w:r>
        <w:proofErr w:type="spellStart"/>
        <w:r w:rsidR="00072752">
          <w:rPr>
            <w:rFonts w:ascii="Arial" w:hAnsi="Arial"/>
            <w:sz w:val="20"/>
            <w:szCs w:val="20"/>
          </w:rPr>
          <w:t>yog</w:t>
        </w:r>
        <w:proofErr w:type="spellEnd"/>
        <w:r w:rsidR="00072752">
          <w:rPr>
            <w:rFonts w:ascii="Arial" w:hAnsi="Arial"/>
            <w:sz w:val="20"/>
            <w:szCs w:val="20"/>
          </w:rPr>
          <w:t xml:space="preserve"> </w:t>
        </w:r>
        <w:proofErr w:type="spellStart"/>
        <w:r w:rsidR="00072752">
          <w:rPr>
            <w:rFonts w:ascii="Arial" w:hAnsi="Arial"/>
            <w:sz w:val="20"/>
            <w:szCs w:val="20"/>
          </w:rPr>
          <w:t>tsawg</w:t>
        </w:r>
        <w:proofErr w:type="spellEnd"/>
        <w:r w:rsidR="00072752">
          <w:rPr>
            <w:rFonts w:ascii="Arial" w:hAnsi="Arial"/>
            <w:sz w:val="20"/>
            <w:szCs w:val="20"/>
          </w:rPr>
          <w:t xml:space="preserve"> </w:t>
        </w:r>
        <w:proofErr w:type="spellStart"/>
        <w:r w:rsidR="00072752">
          <w:rPr>
            <w:rFonts w:ascii="Arial" w:hAnsi="Arial"/>
            <w:sz w:val="20"/>
            <w:szCs w:val="20"/>
          </w:rPr>
          <w:t>kawg</w:t>
        </w:r>
        <w:proofErr w:type="spellEnd"/>
        <w:r w:rsidR="00072752">
          <w:rPr>
            <w:rFonts w:ascii="Arial" w:hAnsi="Arial"/>
            <w:sz w:val="20"/>
            <w:szCs w:val="20"/>
          </w:rPr>
          <w:t xml:space="preserve"> </w:t>
        </w:r>
        <w:proofErr w:type="spellStart"/>
        <w:r w:rsidR="00072752">
          <w:rPr>
            <w:rFonts w:ascii="Arial" w:hAnsi="Arial"/>
            <w:sz w:val="20"/>
            <w:szCs w:val="20"/>
          </w:rPr>
          <w:t>nkaus</w:t>
        </w:r>
        <w:proofErr w:type="spellEnd"/>
        <w:r w:rsidR="00072752">
          <w:rPr>
            <w:rFonts w:ascii="Arial" w:hAnsi="Arial"/>
            <w:sz w:val="20"/>
            <w:szCs w:val="20"/>
          </w:rPr>
          <w:t xml:space="preserve"> li 65%</w:t>
        </w:r>
        <w:r w:rsidR="00072752" w:rsidRPr="00D12F51">
          <w:rPr>
            <w:rFonts w:ascii="Arial" w:hAnsi="Arial"/>
            <w:sz w:val="20"/>
            <w:szCs w:val="20"/>
          </w:rPr>
          <w:t xml:space="preserve"> </w:t>
        </w:r>
        <w:proofErr w:type="spellStart"/>
        <w:r w:rsidR="00072752">
          <w:rPr>
            <w:rFonts w:ascii="Arial" w:hAnsi="Arial"/>
            <w:sz w:val="20"/>
            <w:szCs w:val="20"/>
          </w:rPr>
          <w:t>nyob</w:t>
        </w:r>
        <w:proofErr w:type="spellEnd"/>
        <w:r w:rsidR="00072752">
          <w:rPr>
            <w:rFonts w:ascii="Arial" w:hAnsi="Arial"/>
            <w:sz w:val="20"/>
            <w:szCs w:val="20"/>
          </w:rPr>
          <w:t xml:space="preserve"> </w:t>
        </w:r>
        <w:proofErr w:type="spellStart"/>
        <w:r w:rsidR="00072752">
          <w:rPr>
            <w:rFonts w:ascii="Arial" w:hAnsi="Arial"/>
            <w:sz w:val="20"/>
            <w:szCs w:val="20"/>
          </w:rPr>
          <w:t>rau</w:t>
        </w:r>
        <w:proofErr w:type="spellEnd"/>
        <w:r w:rsidR="00072752">
          <w:rPr>
            <w:rFonts w:ascii="Arial" w:hAnsi="Arial"/>
            <w:sz w:val="20"/>
            <w:szCs w:val="20"/>
          </w:rPr>
          <w:t xml:space="preserve"> </w:t>
        </w:r>
        <w:proofErr w:type="spellStart"/>
        <w:r w:rsidR="00072752">
          <w:rPr>
            <w:rFonts w:ascii="Arial" w:hAnsi="Arial"/>
            <w:sz w:val="20"/>
            <w:szCs w:val="20"/>
          </w:rPr>
          <w:t>hauv</w:t>
        </w:r>
        <w:proofErr w:type="spellEnd"/>
        <w:r w:rsidR="00072752">
          <w:rPr>
            <w:rFonts w:ascii="Arial" w:hAnsi="Arial"/>
            <w:sz w:val="20"/>
            <w:szCs w:val="20"/>
          </w:rPr>
          <w:t xml:space="preserve"> 2 </w:t>
        </w:r>
        <w:proofErr w:type="spellStart"/>
        <w:r w:rsidR="00072752">
          <w:rPr>
            <w:rFonts w:ascii="Arial" w:hAnsi="Arial"/>
            <w:sz w:val="20"/>
            <w:szCs w:val="20"/>
          </w:rPr>
          <w:t>ntawm</w:t>
        </w:r>
        <w:proofErr w:type="spellEnd"/>
        <w:r w:rsidR="00072752">
          <w:rPr>
            <w:rFonts w:ascii="Arial" w:hAnsi="Arial"/>
            <w:sz w:val="20"/>
            <w:szCs w:val="20"/>
          </w:rPr>
          <w:t xml:space="preserve"> 3 cov </w:t>
        </w:r>
        <w:proofErr w:type="spellStart"/>
        <w:r w:rsidR="00072752">
          <w:rPr>
            <w:rFonts w:ascii="Arial" w:hAnsi="Arial"/>
            <w:sz w:val="20"/>
            <w:szCs w:val="20"/>
          </w:rPr>
          <w:t>kev</w:t>
        </w:r>
        <w:proofErr w:type="spellEnd"/>
        <w:r w:rsidR="00072752">
          <w:rPr>
            <w:rFonts w:ascii="Arial" w:hAnsi="Arial"/>
            <w:sz w:val="20"/>
            <w:szCs w:val="20"/>
          </w:rPr>
          <w:t xml:space="preserve"> sim </w:t>
        </w:r>
        <w:proofErr w:type="spellStart"/>
        <w:r w:rsidR="00072752">
          <w:rPr>
            <w:rFonts w:ascii="Arial" w:hAnsi="Arial"/>
            <w:sz w:val="20"/>
            <w:szCs w:val="20"/>
          </w:rPr>
          <w:t>raws</w:t>
        </w:r>
        <w:proofErr w:type="spellEnd"/>
        <w:r w:rsidR="00072752">
          <w:rPr>
            <w:rFonts w:ascii="Arial" w:hAnsi="Arial"/>
            <w:sz w:val="20"/>
            <w:szCs w:val="20"/>
          </w:rPr>
          <w:t xml:space="preserve"> li tau </w:t>
        </w:r>
        <w:proofErr w:type="spellStart"/>
        <w:r w:rsidR="00072752">
          <w:rPr>
            <w:rFonts w:ascii="Arial" w:hAnsi="Arial"/>
            <w:sz w:val="20"/>
            <w:szCs w:val="20"/>
          </w:rPr>
          <w:t>ntsuas</w:t>
        </w:r>
        <w:proofErr w:type="spellEnd"/>
        <w:r w:rsidR="00072752">
          <w:rPr>
            <w:rFonts w:ascii="Arial" w:hAnsi="Arial"/>
            <w:sz w:val="20"/>
            <w:szCs w:val="20"/>
          </w:rPr>
          <w:t xml:space="preserve"> </w:t>
        </w:r>
        <w:proofErr w:type="spellStart"/>
        <w:r w:rsidR="00072752">
          <w:rPr>
            <w:rFonts w:ascii="Arial" w:hAnsi="Arial"/>
            <w:sz w:val="20"/>
            <w:szCs w:val="20"/>
          </w:rPr>
          <w:t>xyuas</w:t>
        </w:r>
        <w:proofErr w:type="spellEnd"/>
        <w:r w:rsidR="00072752">
          <w:rPr>
            <w:rFonts w:ascii="Arial" w:hAnsi="Arial"/>
            <w:sz w:val="20"/>
            <w:szCs w:val="20"/>
          </w:rPr>
          <w:t xml:space="preserve"> los </w:t>
        </w:r>
        <w:proofErr w:type="spellStart"/>
        <w:r w:rsidR="00072752">
          <w:rPr>
            <w:rFonts w:ascii="Arial" w:hAnsi="Arial"/>
            <w:sz w:val="20"/>
            <w:szCs w:val="20"/>
          </w:rPr>
          <w:t>ntawm</w:t>
        </w:r>
        <w:proofErr w:type="spellEnd"/>
        <w:r w:rsidR="00072752">
          <w:rPr>
            <w:rFonts w:ascii="Arial" w:hAnsi="Arial"/>
            <w:sz w:val="20"/>
            <w:szCs w:val="20"/>
          </w:rPr>
          <w:t xml:space="preserve"> cov </w:t>
        </w:r>
        <w:proofErr w:type="spellStart"/>
        <w:r w:rsidR="00072752">
          <w:rPr>
            <w:rFonts w:ascii="Arial" w:hAnsi="Arial"/>
            <w:sz w:val="20"/>
            <w:szCs w:val="20"/>
          </w:rPr>
          <w:t>qauv</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hauj</w:t>
        </w:r>
        <w:proofErr w:type="spellEnd"/>
        <w:r w:rsidR="00072752">
          <w:rPr>
            <w:rFonts w:ascii="Arial" w:hAnsi="Arial"/>
            <w:sz w:val="20"/>
            <w:szCs w:val="20"/>
          </w:rPr>
          <w:t xml:space="preserve"> </w:t>
        </w:r>
        <w:proofErr w:type="spellStart"/>
        <w:r w:rsidR="00072752">
          <w:rPr>
            <w:rFonts w:ascii="Arial" w:hAnsi="Arial"/>
            <w:sz w:val="20"/>
            <w:szCs w:val="20"/>
          </w:rPr>
          <w:t>lwm</w:t>
        </w:r>
        <w:proofErr w:type="spellEnd"/>
        <w:r w:rsidR="00072752">
          <w:rPr>
            <w:rFonts w:ascii="Arial" w:hAnsi="Arial"/>
            <w:sz w:val="20"/>
            <w:szCs w:val="20"/>
          </w:rPr>
          <w:t xml:space="preserve"> tub </w:t>
        </w:r>
        <w:proofErr w:type="spellStart"/>
        <w:r w:rsidR="00072752">
          <w:rPr>
            <w:rFonts w:ascii="Arial" w:hAnsi="Arial"/>
            <w:sz w:val="20"/>
            <w:szCs w:val="20"/>
          </w:rPr>
          <w:t>ntxhais</w:t>
        </w:r>
        <w:proofErr w:type="spellEnd"/>
        <w:r w:rsidR="00072752">
          <w:rPr>
            <w:rFonts w:ascii="Arial" w:hAnsi="Arial"/>
            <w:sz w:val="20"/>
            <w:szCs w:val="20"/>
          </w:rPr>
          <w:t xml:space="preserve"> </w:t>
        </w:r>
        <w:proofErr w:type="spellStart"/>
        <w:r w:rsidR="00072752">
          <w:rPr>
            <w:rFonts w:ascii="Arial" w:hAnsi="Arial"/>
            <w:sz w:val="20"/>
            <w:szCs w:val="20"/>
          </w:rPr>
          <w:t>kawm</w:t>
        </w:r>
        <w:proofErr w:type="spellEnd"/>
        <w:r w:rsidR="00072752">
          <w:rPr>
            <w:rFonts w:ascii="Arial" w:hAnsi="Arial"/>
            <w:sz w:val="20"/>
            <w:szCs w:val="20"/>
          </w:rPr>
          <w:t>/</w:t>
        </w:r>
        <w:proofErr w:type="spellStart"/>
        <w:r w:rsidR="00072752">
          <w:rPr>
            <w:rFonts w:ascii="Arial" w:hAnsi="Arial"/>
            <w:sz w:val="20"/>
            <w:szCs w:val="20"/>
          </w:rPr>
          <w:t>xib</w:t>
        </w:r>
        <w:proofErr w:type="spellEnd"/>
        <w:r w:rsidR="00072752">
          <w:rPr>
            <w:rFonts w:ascii="Arial" w:hAnsi="Arial"/>
            <w:sz w:val="20"/>
            <w:szCs w:val="20"/>
          </w:rPr>
          <w:t xml:space="preserve"> </w:t>
        </w:r>
        <w:proofErr w:type="spellStart"/>
        <w:r w:rsidR="00072752">
          <w:rPr>
            <w:rFonts w:ascii="Arial" w:hAnsi="Arial"/>
            <w:sz w:val="20"/>
            <w:szCs w:val="20"/>
          </w:rPr>
          <w:t>fwb</w:t>
        </w:r>
        <w:proofErr w:type="spellEnd"/>
        <w:r w:rsidR="00072752">
          <w:rPr>
            <w:rFonts w:ascii="Arial" w:hAnsi="Arial"/>
            <w:sz w:val="20"/>
            <w:szCs w:val="20"/>
          </w:rPr>
          <w:t xml:space="preserve"> cov </w:t>
        </w:r>
        <w:proofErr w:type="spellStart"/>
        <w:r w:rsidR="00072752">
          <w:rPr>
            <w:rFonts w:ascii="Arial" w:hAnsi="Arial"/>
            <w:sz w:val="20"/>
            <w:szCs w:val="20"/>
          </w:rPr>
          <w:t>ntaub</w:t>
        </w:r>
        <w:proofErr w:type="spellEnd"/>
        <w:r w:rsidR="00072752">
          <w:rPr>
            <w:rFonts w:ascii="Arial" w:hAnsi="Arial"/>
            <w:sz w:val="20"/>
            <w:szCs w:val="20"/>
          </w:rPr>
          <w:t xml:space="preserve"> </w:t>
        </w:r>
        <w:proofErr w:type="spellStart"/>
        <w:r w:rsidR="00072752">
          <w:rPr>
            <w:rFonts w:ascii="Arial" w:hAnsi="Arial"/>
            <w:sz w:val="20"/>
            <w:szCs w:val="20"/>
          </w:rPr>
          <w:t>ntawv</w:t>
        </w:r>
        <w:proofErr w:type="spellEnd"/>
        <w:r w:rsidR="00072752">
          <w:rPr>
            <w:rFonts w:ascii="Arial" w:hAnsi="Arial"/>
            <w:sz w:val="20"/>
            <w:szCs w:val="20"/>
          </w:rPr>
          <w:t xml:space="preserve"> </w:t>
        </w:r>
        <w:proofErr w:type="spellStart"/>
        <w:r w:rsidR="00072752">
          <w:rPr>
            <w:rFonts w:ascii="Arial" w:hAnsi="Arial"/>
            <w:sz w:val="20"/>
            <w:szCs w:val="20"/>
          </w:rPr>
          <w:t>khaws</w:t>
        </w:r>
        <w:proofErr w:type="spellEnd"/>
        <w:r w:rsidR="00072752">
          <w:rPr>
            <w:rFonts w:ascii="Arial" w:hAnsi="Arial"/>
            <w:sz w:val="20"/>
            <w:szCs w:val="20"/>
          </w:rPr>
          <w:t xml:space="preserve"> </w:t>
        </w:r>
        <w:proofErr w:type="spellStart"/>
        <w:r w:rsidR="00072752">
          <w:rPr>
            <w:rFonts w:ascii="Arial" w:hAnsi="Arial"/>
            <w:sz w:val="20"/>
            <w:szCs w:val="20"/>
          </w:rPr>
          <w:t>t</w:t>
        </w:r>
      </w:ins>
      <w:ins w:id="743" w:author="Kaxiong" w:date="2021-05-29T10:59:00Z">
        <w:r w:rsidR="00072752">
          <w:rPr>
            <w:rFonts w:ascii="Arial" w:hAnsi="Arial"/>
            <w:sz w:val="20"/>
            <w:szCs w:val="20"/>
          </w:rPr>
          <w:t>seg</w:t>
        </w:r>
        <w:proofErr w:type="spellEnd"/>
        <w:r w:rsidR="00072752">
          <w:rPr>
            <w:rFonts w:ascii="Arial" w:hAnsi="Arial"/>
            <w:sz w:val="20"/>
            <w:szCs w:val="20"/>
          </w:rPr>
          <w:t>.</w:t>
        </w:r>
      </w:ins>
      <w:r w:rsidR="0097604E" w:rsidRPr="00D12F51">
        <w:rPr>
          <w:rFonts w:ascii="Arial" w:hAnsi="Arial"/>
          <w:sz w:val="20"/>
          <w:szCs w:val="20"/>
        </w:rPr>
        <w:t xml:space="preserve"> </w:t>
      </w:r>
      <w:del w:id="744" w:author="Kaxiong" w:date="2021-05-29T10:59:00Z">
        <w:r w:rsidR="0097604E" w:rsidRPr="00D12F51" w:rsidDel="00072752">
          <w:rPr>
            <w:rFonts w:ascii="Arial" w:hAnsi="Arial"/>
            <w:sz w:val="20"/>
            <w:szCs w:val="20"/>
          </w:rPr>
          <w:delText xml:space="preserve">daws cov </w:delText>
        </w:r>
        <w:r w:rsidR="0097604E" w:rsidDel="00072752">
          <w:rPr>
            <w:rFonts w:ascii="Arial" w:hAnsi="Arial"/>
            <w:sz w:val="20"/>
            <w:szCs w:val="20"/>
          </w:rPr>
          <w:delText>teeb meem</w:delText>
        </w:r>
        <w:r w:rsidR="0097604E" w:rsidRPr="00D12F51" w:rsidDel="00072752">
          <w:rPr>
            <w:rFonts w:ascii="Arial" w:hAnsi="Arial"/>
            <w:sz w:val="20"/>
            <w:szCs w:val="20"/>
          </w:rPr>
          <w:delText xml:space="preserve"> thiab qhov tsis sib txig hauv ib qho </w:delText>
        </w:r>
        <w:r w:rsidR="0097604E" w:rsidDel="00072752">
          <w:rPr>
            <w:rFonts w:ascii="Arial" w:hAnsi="Arial"/>
            <w:sz w:val="20"/>
            <w:szCs w:val="20"/>
          </w:rPr>
          <w:delText>kev hloo pauv</w:delText>
        </w:r>
        <w:r w:rsidR="0097604E" w:rsidRPr="00D12F51" w:rsidDel="00072752">
          <w:rPr>
            <w:rFonts w:ascii="Arial" w:hAnsi="Arial"/>
            <w:sz w:val="20"/>
            <w:szCs w:val="20"/>
          </w:rPr>
          <w:delText xml:space="preserve">, suav nrog cov </w:delText>
        </w:r>
        <w:r w:rsidR="0097604E" w:rsidDel="00072752">
          <w:rPr>
            <w:rFonts w:ascii="Arial" w:hAnsi="Arial"/>
            <w:sz w:val="20"/>
            <w:szCs w:val="20"/>
          </w:rPr>
          <w:delText xml:space="preserve"> tsis sib npaug </w:delText>
        </w:r>
        <w:r w:rsidR="0097604E" w:rsidRPr="00D12F51" w:rsidDel="00072752">
          <w:rPr>
            <w:rFonts w:ascii="Arial" w:hAnsi="Arial"/>
            <w:sz w:val="20"/>
            <w:szCs w:val="20"/>
          </w:rPr>
          <w:delText xml:space="preserve">nrog </w:delText>
        </w:r>
        <w:r w:rsidR="0097604E" w:rsidDel="00072752">
          <w:rPr>
            <w:rFonts w:ascii="Arial" w:hAnsi="Arial"/>
            <w:sz w:val="20"/>
            <w:szCs w:val="20"/>
          </w:rPr>
          <w:delText xml:space="preserve">yam </w:delText>
        </w:r>
        <w:r w:rsidR="0097604E" w:rsidRPr="00D12F51" w:rsidDel="00072752">
          <w:rPr>
            <w:rFonts w:ascii="Arial" w:hAnsi="Arial"/>
            <w:sz w:val="20"/>
            <w:szCs w:val="20"/>
          </w:rPr>
          <w:delText xml:space="preserve">tsawg kawg </w:delText>
        </w:r>
        <w:r w:rsidR="0097604E" w:rsidDel="00072752">
          <w:rPr>
            <w:rFonts w:ascii="Arial" w:hAnsi="Arial"/>
            <w:sz w:val="20"/>
            <w:szCs w:val="20"/>
          </w:rPr>
          <w:delText>li 65 feem puas ntawm</w:delText>
        </w:r>
        <w:r w:rsidR="0097604E" w:rsidRPr="00D12F51" w:rsidDel="00072752">
          <w:rPr>
            <w:rFonts w:ascii="Arial" w:hAnsi="Arial"/>
            <w:sz w:val="20"/>
            <w:szCs w:val="20"/>
          </w:rPr>
          <w:delText xml:space="preserve"> qhov tseeb </w:delText>
        </w:r>
        <w:r w:rsidR="0097604E" w:rsidDel="00072752">
          <w:rPr>
            <w:rFonts w:ascii="Arial" w:hAnsi="Arial"/>
            <w:sz w:val="20"/>
            <w:szCs w:val="20"/>
          </w:rPr>
          <w:delText>hauv</w:delText>
        </w:r>
        <w:r w:rsidR="0097604E" w:rsidRPr="00D12F51" w:rsidDel="00072752">
          <w:rPr>
            <w:rFonts w:ascii="Arial" w:hAnsi="Arial"/>
            <w:sz w:val="20"/>
            <w:szCs w:val="20"/>
          </w:rPr>
          <w:delText xml:space="preserve"> 2 ntawm 3 qhov kev sim raws li ntsuas los ntawm cov tub ntxhais kev ua hauj</w:delText>
        </w:r>
        <w:r w:rsidR="0097604E" w:rsidDel="00072752">
          <w:rPr>
            <w:rFonts w:ascii="Arial" w:hAnsi="Arial"/>
            <w:sz w:val="20"/>
            <w:szCs w:val="20"/>
          </w:rPr>
          <w:delText xml:space="preserve"> </w:delText>
        </w:r>
        <w:r w:rsidR="0097604E" w:rsidRPr="00D12F51" w:rsidDel="00072752">
          <w:rPr>
            <w:rFonts w:ascii="Arial" w:hAnsi="Arial"/>
            <w:sz w:val="20"/>
            <w:szCs w:val="20"/>
          </w:rPr>
          <w:delText xml:space="preserve">lwm </w:delText>
        </w:r>
        <w:r w:rsidR="0097604E" w:rsidDel="00072752">
          <w:rPr>
            <w:rFonts w:ascii="Arial" w:hAnsi="Arial"/>
            <w:sz w:val="20"/>
            <w:szCs w:val="20"/>
          </w:rPr>
          <w:delText>piv txwv</w:delText>
        </w:r>
        <w:r w:rsidR="0097604E" w:rsidRPr="00D12F51" w:rsidDel="00072752">
          <w:rPr>
            <w:rFonts w:ascii="Arial" w:hAnsi="Arial"/>
            <w:sz w:val="20"/>
            <w:szCs w:val="20"/>
          </w:rPr>
          <w:delText xml:space="preserve">/ </w:delText>
        </w:r>
        <w:r w:rsidR="0097604E" w:rsidDel="00072752">
          <w:rPr>
            <w:rFonts w:ascii="Arial" w:hAnsi="Arial"/>
            <w:sz w:val="20"/>
            <w:szCs w:val="20"/>
          </w:rPr>
          <w:delText>xib fwb cov ntaub ntawv.</w:delText>
        </w:r>
      </w:del>
    </w:p>
    <w:p w14:paraId="21A6FF55" w14:textId="50CF4853"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lastRenderedPageBreak/>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r w:rsidR="0097604E" w:rsidRPr="00D12F51">
        <w:rPr>
          <w:rFonts w:ascii="Arial" w:hAnsi="Arial"/>
          <w:sz w:val="20"/>
          <w:szCs w:val="20"/>
        </w:rPr>
        <w:t xml:space="preserve"> </w:t>
      </w:r>
      <w:proofErr w:type="spellStart"/>
      <w:ins w:id="745" w:author="Kaxiong" w:date="2021-05-29T10:59:00Z">
        <w:r w:rsidR="00072752">
          <w:rPr>
            <w:rFonts w:ascii="Arial" w:hAnsi="Arial"/>
            <w:sz w:val="20"/>
            <w:szCs w:val="20"/>
          </w:rPr>
          <w:t>ua</w:t>
        </w:r>
        <w:proofErr w:type="spellEnd"/>
        <w:r w:rsidR="00072752">
          <w:rPr>
            <w:rFonts w:ascii="Arial" w:hAnsi="Arial"/>
            <w:sz w:val="20"/>
            <w:szCs w:val="20"/>
          </w:rPr>
          <w:t xml:space="preserve"> cov </w:t>
        </w:r>
        <w:proofErr w:type="spellStart"/>
        <w:r w:rsidR="00072752">
          <w:rPr>
            <w:rFonts w:ascii="Arial" w:hAnsi="Arial"/>
            <w:sz w:val="20"/>
            <w:szCs w:val="20"/>
          </w:rPr>
          <w:t>lej</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thiab</w:t>
        </w:r>
        <w:proofErr w:type="spellEnd"/>
        <w:r w:rsidR="00072752">
          <w:rPr>
            <w:rFonts w:ascii="Arial" w:hAnsi="Arial"/>
            <w:sz w:val="20"/>
            <w:szCs w:val="20"/>
          </w:rPr>
          <w:t xml:space="preserve"> ab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txoj</w:t>
        </w:r>
        <w:proofErr w:type="spellEnd"/>
        <w:r w:rsidR="00072752">
          <w:rPr>
            <w:rFonts w:ascii="Arial" w:hAnsi="Arial"/>
            <w:sz w:val="20"/>
            <w:szCs w:val="20"/>
          </w:rPr>
          <w:t xml:space="preserve"> </w:t>
        </w:r>
        <w:proofErr w:type="spellStart"/>
        <w:r w:rsidR="00072752">
          <w:rPr>
            <w:rFonts w:ascii="Arial" w:hAnsi="Arial"/>
            <w:sz w:val="20"/>
            <w:szCs w:val="20"/>
          </w:rPr>
          <w:t>kab</w:t>
        </w:r>
        <w:proofErr w:type="spellEnd"/>
        <w:r w:rsidR="00072752">
          <w:rPr>
            <w:rFonts w:ascii="Arial" w:hAnsi="Arial"/>
            <w:sz w:val="20"/>
            <w:szCs w:val="20"/>
          </w:rPr>
          <w:t xml:space="preserve"> </w:t>
        </w:r>
        <w:proofErr w:type="spellStart"/>
        <w:r w:rsidR="00072752">
          <w:rPr>
            <w:rFonts w:ascii="Arial" w:hAnsi="Arial"/>
            <w:sz w:val="20"/>
            <w:szCs w:val="20"/>
          </w:rPr>
          <w:t>ncaj</w:t>
        </w:r>
        <w:proofErr w:type="spellEnd"/>
        <w:r w:rsidR="00072752">
          <w:rPr>
            <w:rFonts w:ascii="Arial" w:hAnsi="Arial"/>
            <w:sz w:val="20"/>
            <w:szCs w:val="20"/>
          </w:rPr>
          <w:t xml:space="preserve"> (linear equations and inequalities)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ib</w:t>
        </w:r>
        <w:proofErr w:type="spellEnd"/>
        <w:r w:rsidR="00072752">
          <w:rPr>
            <w:rFonts w:ascii="Arial" w:hAnsi="Arial"/>
            <w:sz w:val="20"/>
            <w:szCs w:val="20"/>
          </w:rPr>
          <w:t xml:space="preserve"> tug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suav</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cov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cov </w:t>
        </w:r>
        <w:proofErr w:type="spellStart"/>
        <w:r w:rsidR="00072752">
          <w:rPr>
            <w:rFonts w:ascii="Arial" w:hAnsi="Arial"/>
            <w:sz w:val="20"/>
            <w:szCs w:val="20"/>
          </w:rPr>
          <w:t>zauv</w:t>
        </w:r>
        <w:proofErr w:type="spellEnd"/>
        <w:r w:rsidR="00072752">
          <w:rPr>
            <w:rFonts w:ascii="Arial" w:hAnsi="Arial"/>
            <w:sz w:val="20"/>
            <w:szCs w:val="20"/>
          </w:rPr>
          <w:t xml:space="preserve">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coeffients</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qhov</w:t>
        </w:r>
        <w:proofErr w:type="spellEnd"/>
        <w:r w:rsidR="00072752">
          <w:rPr>
            <w:rFonts w:ascii="Arial" w:hAnsi="Arial"/>
            <w:sz w:val="20"/>
            <w:szCs w:val="20"/>
          </w:rPr>
          <w:t xml:space="preserve"> </w:t>
        </w:r>
        <w:proofErr w:type="spellStart"/>
        <w:r w:rsidR="00072752">
          <w:rPr>
            <w:rFonts w:ascii="Arial" w:hAnsi="Arial"/>
            <w:sz w:val="20"/>
            <w:szCs w:val="20"/>
          </w:rPr>
          <w:t>yog</w:t>
        </w:r>
        <w:proofErr w:type="spellEnd"/>
        <w:r w:rsidR="00072752">
          <w:rPr>
            <w:rFonts w:ascii="Arial" w:hAnsi="Arial"/>
            <w:sz w:val="20"/>
            <w:szCs w:val="20"/>
          </w:rPr>
          <w:t xml:space="preserve"> </w:t>
        </w:r>
        <w:proofErr w:type="spellStart"/>
        <w:r w:rsidR="00072752">
          <w:rPr>
            <w:rFonts w:ascii="Arial" w:hAnsi="Arial"/>
            <w:sz w:val="20"/>
            <w:szCs w:val="20"/>
          </w:rPr>
          <w:t>tsawg</w:t>
        </w:r>
        <w:proofErr w:type="spellEnd"/>
        <w:r w:rsidR="00072752">
          <w:rPr>
            <w:rFonts w:ascii="Arial" w:hAnsi="Arial"/>
            <w:sz w:val="20"/>
            <w:szCs w:val="20"/>
          </w:rPr>
          <w:t xml:space="preserve"> </w:t>
        </w:r>
        <w:proofErr w:type="spellStart"/>
        <w:r w:rsidR="00072752">
          <w:rPr>
            <w:rFonts w:ascii="Arial" w:hAnsi="Arial"/>
            <w:sz w:val="20"/>
            <w:szCs w:val="20"/>
          </w:rPr>
          <w:t>kawg</w:t>
        </w:r>
        <w:proofErr w:type="spellEnd"/>
        <w:r w:rsidR="00072752">
          <w:rPr>
            <w:rFonts w:ascii="Arial" w:hAnsi="Arial"/>
            <w:sz w:val="20"/>
            <w:szCs w:val="20"/>
          </w:rPr>
          <w:t xml:space="preserve"> </w:t>
        </w:r>
        <w:proofErr w:type="spellStart"/>
        <w:r w:rsidR="00072752">
          <w:rPr>
            <w:rFonts w:ascii="Arial" w:hAnsi="Arial"/>
            <w:sz w:val="20"/>
            <w:szCs w:val="20"/>
          </w:rPr>
          <w:t>nkaus</w:t>
        </w:r>
        <w:proofErr w:type="spellEnd"/>
        <w:r w:rsidR="00072752">
          <w:rPr>
            <w:rFonts w:ascii="Arial" w:hAnsi="Arial"/>
            <w:sz w:val="20"/>
            <w:szCs w:val="20"/>
          </w:rPr>
          <w:t xml:space="preserve"> li 70%</w:t>
        </w:r>
        <w:r w:rsidR="00072752" w:rsidRPr="00D12F51">
          <w:rPr>
            <w:rFonts w:ascii="Arial" w:hAnsi="Arial"/>
            <w:sz w:val="20"/>
            <w:szCs w:val="20"/>
          </w:rPr>
          <w:t xml:space="preserve"> </w:t>
        </w:r>
        <w:proofErr w:type="spellStart"/>
        <w:r w:rsidR="00072752">
          <w:rPr>
            <w:rFonts w:ascii="Arial" w:hAnsi="Arial"/>
            <w:sz w:val="20"/>
            <w:szCs w:val="20"/>
          </w:rPr>
          <w:t>nyob</w:t>
        </w:r>
        <w:proofErr w:type="spellEnd"/>
        <w:r w:rsidR="00072752">
          <w:rPr>
            <w:rFonts w:ascii="Arial" w:hAnsi="Arial"/>
            <w:sz w:val="20"/>
            <w:szCs w:val="20"/>
          </w:rPr>
          <w:t xml:space="preserve"> </w:t>
        </w:r>
        <w:proofErr w:type="spellStart"/>
        <w:r w:rsidR="00072752">
          <w:rPr>
            <w:rFonts w:ascii="Arial" w:hAnsi="Arial"/>
            <w:sz w:val="20"/>
            <w:szCs w:val="20"/>
          </w:rPr>
          <w:t>rau</w:t>
        </w:r>
        <w:proofErr w:type="spellEnd"/>
        <w:r w:rsidR="00072752">
          <w:rPr>
            <w:rFonts w:ascii="Arial" w:hAnsi="Arial"/>
            <w:sz w:val="20"/>
            <w:szCs w:val="20"/>
          </w:rPr>
          <w:t xml:space="preserve"> </w:t>
        </w:r>
        <w:proofErr w:type="spellStart"/>
        <w:r w:rsidR="00072752">
          <w:rPr>
            <w:rFonts w:ascii="Arial" w:hAnsi="Arial"/>
            <w:sz w:val="20"/>
            <w:szCs w:val="20"/>
          </w:rPr>
          <w:t>hauv</w:t>
        </w:r>
        <w:proofErr w:type="spellEnd"/>
        <w:r w:rsidR="00072752">
          <w:rPr>
            <w:rFonts w:ascii="Arial" w:hAnsi="Arial"/>
            <w:sz w:val="20"/>
            <w:szCs w:val="20"/>
          </w:rPr>
          <w:t xml:space="preserve"> 2 </w:t>
        </w:r>
        <w:proofErr w:type="spellStart"/>
        <w:r w:rsidR="00072752">
          <w:rPr>
            <w:rFonts w:ascii="Arial" w:hAnsi="Arial"/>
            <w:sz w:val="20"/>
            <w:szCs w:val="20"/>
          </w:rPr>
          <w:t>ntawm</w:t>
        </w:r>
        <w:proofErr w:type="spellEnd"/>
        <w:r w:rsidR="00072752">
          <w:rPr>
            <w:rFonts w:ascii="Arial" w:hAnsi="Arial"/>
            <w:sz w:val="20"/>
            <w:szCs w:val="20"/>
          </w:rPr>
          <w:t xml:space="preserve"> 3 cov </w:t>
        </w:r>
        <w:proofErr w:type="spellStart"/>
        <w:r w:rsidR="00072752">
          <w:rPr>
            <w:rFonts w:ascii="Arial" w:hAnsi="Arial"/>
            <w:sz w:val="20"/>
            <w:szCs w:val="20"/>
          </w:rPr>
          <w:t>kev</w:t>
        </w:r>
        <w:proofErr w:type="spellEnd"/>
        <w:r w:rsidR="00072752">
          <w:rPr>
            <w:rFonts w:ascii="Arial" w:hAnsi="Arial"/>
            <w:sz w:val="20"/>
            <w:szCs w:val="20"/>
          </w:rPr>
          <w:t xml:space="preserve"> sim </w:t>
        </w:r>
        <w:proofErr w:type="spellStart"/>
        <w:r w:rsidR="00072752">
          <w:rPr>
            <w:rFonts w:ascii="Arial" w:hAnsi="Arial"/>
            <w:sz w:val="20"/>
            <w:szCs w:val="20"/>
          </w:rPr>
          <w:t>raws</w:t>
        </w:r>
        <w:proofErr w:type="spellEnd"/>
        <w:r w:rsidR="00072752">
          <w:rPr>
            <w:rFonts w:ascii="Arial" w:hAnsi="Arial"/>
            <w:sz w:val="20"/>
            <w:szCs w:val="20"/>
          </w:rPr>
          <w:t xml:space="preserve"> li tau </w:t>
        </w:r>
        <w:proofErr w:type="spellStart"/>
        <w:r w:rsidR="00072752">
          <w:rPr>
            <w:rFonts w:ascii="Arial" w:hAnsi="Arial"/>
            <w:sz w:val="20"/>
            <w:szCs w:val="20"/>
          </w:rPr>
          <w:t>ntsuas</w:t>
        </w:r>
        <w:proofErr w:type="spellEnd"/>
        <w:r w:rsidR="00072752">
          <w:rPr>
            <w:rFonts w:ascii="Arial" w:hAnsi="Arial"/>
            <w:sz w:val="20"/>
            <w:szCs w:val="20"/>
          </w:rPr>
          <w:t xml:space="preserve"> </w:t>
        </w:r>
        <w:proofErr w:type="spellStart"/>
        <w:r w:rsidR="00072752">
          <w:rPr>
            <w:rFonts w:ascii="Arial" w:hAnsi="Arial"/>
            <w:sz w:val="20"/>
            <w:szCs w:val="20"/>
          </w:rPr>
          <w:t>xyuas</w:t>
        </w:r>
        <w:proofErr w:type="spellEnd"/>
        <w:r w:rsidR="00072752">
          <w:rPr>
            <w:rFonts w:ascii="Arial" w:hAnsi="Arial"/>
            <w:sz w:val="20"/>
            <w:szCs w:val="20"/>
          </w:rPr>
          <w:t xml:space="preserve"> los </w:t>
        </w:r>
        <w:proofErr w:type="spellStart"/>
        <w:r w:rsidR="00072752">
          <w:rPr>
            <w:rFonts w:ascii="Arial" w:hAnsi="Arial"/>
            <w:sz w:val="20"/>
            <w:szCs w:val="20"/>
          </w:rPr>
          <w:t>ntawm</w:t>
        </w:r>
        <w:proofErr w:type="spellEnd"/>
        <w:r w:rsidR="00072752">
          <w:rPr>
            <w:rFonts w:ascii="Arial" w:hAnsi="Arial"/>
            <w:sz w:val="20"/>
            <w:szCs w:val="20"/>
          </w:rPr>
          <w:t xml:space="preserve"> cov </w:t>
        </w:r>
        <w:proofErr w:type="spellStart"/>
        <w:r w:rsidR="00072752">
          <w:rPr>
            <w:rFonts w:ascii="Arial" w:hAnsi="Arial"/>
            <w:sz w:val="20"/>
            <w:szCs w:val="20"/>
          </w:rPr>
          <w:t>qauv</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hauj</w:t>
        </w:r>
        <w:proofErr w:type="spellEnd"/>
        <w:r w:rsidR="00072752">
          <w:rPr>
            <w:rFonts w:ascii="Arial" w:hAnsi="Arial"/>
            <w:sz w:val="20"/>
            <w:szCs w:val="20"/>
          </w:rPr>
          <w:t xml:space="preserve"> </w:t>
        </w:r>
        <w:proofErr w:type="spellStart"/>
        <w:r w:rsidR="00072752">
          <w:rPr>
            <w:rFonts w:ascii="Arial" w:hAnsi="Arial"/>
            <w:sz w:val="20"/>
            <w:szCs w:val="20"/>
          </w:rPr>
          <w:t>lwm</w:t>
        </w:r>
        <w:proofErr w:type="spellEnd"/>
        <w:r w:rsidR="00072752">
          <w:rPr>
            <w:rFonts w:ascii="Arial" w:hAnsi="Arial"/>
            <w:sz w:val="20"/>
            <w:szCs w:val="20"/>
          </w:rPr>
          <w:t xml:space="preserve"> tub </w:t>
        </w:r>
        <w:proofErr w:type="spellStart"/>
        <w:r w:rsidR="00072752">
          <w:rPr>
            <w:rFonts w:ascii="Arial" w:hAnsi="Arial"/>
            <w:sz w:val="20"/>
            <w:szCs w:val="20"/>
          </w:rPr>
          <w:t>ntxhais</w:t>
        </w:r>
        <w:proofErr w:type="spellEnd"/>
        <w:r w:rsidR="00072752">
          <w:rPr>
            <w:rFonts w:ascii="Arial" w:hAnsi="Arial"/>
            <w:sz w:val="20"/>
            <w:szCs w:val="20"/>
          </w:rPr>
          <w:t xml:space="preserve"> </w:t>
        </w:r>
        <w:proofErr w:type="spellStart"/>
        <w:r w:rsidR="00072752">
          <w:rPr>
            <w:rFonts w:ascii="Arial" w:hAnsi="Arial"/>
            <w:sz w:val="20"/>
            <w:szCs w:val="20"/>
          </w:rPr>
          <w:t>kawm</w:t>
        </w:r>
        <w:proofErr w:type="spellEnd"/>
        <w:r w:rsidR="00072752">
          <w:rPr>
            <w:rFonts w:ascii="Arial" w:hAnsi="Arial"/>
            <w:sz w:val="20"/>
            <w:szCs w:val="20"/>
          </w:rPr>
          <w:t>/</w:t>
        </w:r>
        <w:proofErr w:type="spellStart"/>
        <w:r w:rsidR="00072752">
          <w:rPr>
            <w:rFonts w:ascii="Arial" w:hAnsi="Arial"/>
            <w:sz w:val="20"/>
            <w:szCs w:val="20"/>
          </w:rPr>
          <w:t>xib</w:t>
        </w:r>
        <w:proofErr w:type="spellEnd"/>
        <w:r w:rsidR="00072752">
          <w:rPr>
            <w:rFonts w:ascii="Arial" w:hAnsi="Arial"/>
            <w:sz w:val="20"/>
            <w:szCs w:val="20"/>
          </w:rPr>
          <w:t xml:space="preserve"> </w:t>
        </w:r>
        <w:proofErr w:type="spellStart"/>
        <w:r w:rsidR="00072752">
          <w:rPr>
            <w:rFonts w:ascii="Arial" w:hAnsi="Arial"/>
            <w:sz w:val="20"/>
            <w:szCs w:val="20"/>
          </w:rPr>
          <w:t>fwb</w:t>
        </w:r>
        <w:proofErr w:type="spellEnd"/>
        <w:r w:rsidR="00072752">
          <w:rPr>
            <w:rFonts w:ascii="Arial" w:hAnsi="Arial"/>
            <w:sz w:val="20"/>
            <w:szCs w:val="20"/>
          </w:rPr>
          <w:t xml:space="preserve"> cov </w:t>
        </w:r>
        <w:proofErr w:type="spellStart"/>
        <w:r w:rsidR="00072752">
          <w:rPr>
            <w:rFonts w:ascii="Arial" w:hAnsi="Arial"/>
            <w:sz w:val="20"/>
            <w:szCs w:val="20"/>
          </w:rPr>
          <w:t>ntaub</w:t>
        </w:r>
        <w:proofErr w:type="spellEnd"/>
        <w:r w:rsidR="00072752">
          <w:rPr>
            <w:rFonts w:ascii="Arial" w:hAnsi="Arial"/>
            <w:sz w:val="20"/>
            <w:szCs w:val="20"/>
          </w:rPr>
          <w:t xml:space="preserve"> </w:t>
        </w:r>
        <w:proofErr w:type="spellStart"/>
        <w:r w:rsidR="00072752">
          <w:rPr>
            <w:rFonts w:ascii="Arial" w:hAnsi="Arial"/>
            <w:sz w:val="20"/>
            <w:szCs w:val="20"/>
          </w:rPr>
          <w:t>ntawv</w:t>
        </w:r>
        <w:proofErr w:type="spellEnd"/>
        <w:r w:rsidR="00072752">
          <w:rPr>
            <w:rFonts w:ascii="Arial" w:hAnsi="Arial"/>
            <w:sz w:val="20"/>
            <w:szCs w:val="20"/>
          </w:rPr>
          <w:t xml:space="preserve"> </w:t>
        </w:r>
        <w:proofErr w:type="spellStart"/>
        <w:r w:rsidR="00072752">
          <w:rPr>
            <w:rFonts w:ascii="Arial" w:hAnsi="Arial"/>
            <w:sz w:val="20"/>
            <w:szCs w:val="20"/>
          </w:rPr>
          <w:t>khaws</w:t>
        </w:r>
        <w:proofErr w:type="spellEnd"/>
        <w:r w:rsidR="00072752">
          <w:rPr>
            <w:rFonts w:ascii="Arial" w:hAnsi="Arial"/>
            <w:sz w:val="20"/>
            <w:szCs w:val="20"/>
          </w:rPr>
          <w:t xml:space="preserve"> </w:t>
        </w:r>
        <w:proofErr w:type="spellStart"/>
        <w:r w:rsidR="00072752">
          <w:rPr>
            <w:rFonts w:ascii="Arial" w:hAnsi="Arial"/>
            <w:sz w:val="20"/>
            <w:szCs w:val="20"/>
          </w:rPr>
          <w:t>tseg</w:t>
        </w:r>
        <w:proofErr w:type="spellEnd"/>
        <w:r w:rsidR="00072752">
          <w:rPr>
            <w:rFonts w:ascii="Arial" w:hAnsi="Arial"/>
            <w:sz w:val="20"/>
            <w:szCs w:val="20"/>
          </w:rPr>
          <w:t>.</w:t>
        </w:r>
      </w:ins>
      <w:del w:id="746" w:author="Kaxiong" w:date="2021-05-29T10:59:00Z">
        <w:r w:rsidR="0097604E" w:rsidRPr="00D12F51" w:rsidDel="00072752">
          <w:rPr>
            <w:rFonts w:ascii="Arial" w:hAnsi="Arial"/>
            <w:sz w:val="20"/>
            <w:szCs w:val="20"/>
          </w:rPr>
          <w:delText xml:space="preserve">daws cov </w:delText>
        </w:r>
        <w:r w:rsidR="0097604E" w:rsidDel="00072752">
          <w:rPr>
            <w:rFonts w:ascii="Arial" w:hAnsi="Arial"/>
            <w:sz w:val="20"/>
            <w:szCs w:val="20"/>
          </w:rPr>
          <w:delText>teeb meem</w:delText>
        </w:r>
        <w:r w:rsidR="0097604E" w:rsidRPr="00D12F51" w:rsidDel="00072752">
          <w:rPr>
            <w:rFonts w:ascii="Arial" w:hAnsi="Arial"/>
            <w:sz w:val="20"/>
            <w:szCs w:val="20"/>
          </w:rPr>
          <w:delText xml:space="preserve"> thiab qhov tsis sib txig hauv ib qho </w:delText>
        </w:r>
        <w:r w:rsidR="0097604E" w:rsidDel="00072752">
          <w:rPr>
            <w:rFonts w:ascii="Arial" w:hAnsi="Arial"/>
            <w:sz w:val="20"/>
            <w:szCs w:val="20"/>
          </w:rPr>
          <w:delText>kev hloo pauv</w:delText>
        </w:r>
        <w:r w:rsidR="0097604E" w:rsidRPr="00D12F51" w:rsidDel="00072752">
          <w:rPr>
            <w:rFonts w:ascii="Arial" w:hAnsi="Arial"/>
            <w:sz w:val="20"/>
            <w:szCs w:val="20"/>
          </w:rPr>
          <w:delText xml:space="preserve">, suav nrog cov </w:delText>
        </w:r>
        <w:r w:rsidR="0097604E" w:rsidDel="00072752">
          <w:rPr>
            <w:rFonts w:ascii="Arial" w:hAnsi="Arial"/>
            <w:sz w:val="20"/>
            <w:szCs w:val="20"/>
          </w:rPr>
          <w:delText xml:space="preserve"> tsis sib npaug </w:delText>
        </w:r>
        <w:r w:rsidR="0097604E" w:rsidRPr="00D12F51" w:rsidDel="00072752">
          <w:rPr>
            <w:rFonts w:ascii="Arial" w:hAnsi="Arial"/>
            <w:sz w:val="20"/>
            <w:szCs w:val="20"/>
          </w:rPr>
          <w:delText xml:space="preserve">nrog </w:delText>
        </w:r>
        <w:r w:rsidR="0097604E" w:rsidDel="00072752">
          <w:rPr>
            <w:rFonts w:ascii="Arial" w:hAnsi="Arial"/>
            <w:sz w:val="20"/>
            <w:szCs w:val="20"/>
          </w:rPr>
          <w:delText xml:space="preserve">yam </w:delText>
        </w:r>
        <w:r w:rsidR="0097604E" w:rsidRPr="00D12F51" w:rsidDel="00072752">
          <w:rPr>
            <w:rFonts w:ascii="Arial" w:hAnsi="Arial"/>
            <w:sz w:val="20"/>
            <w:szCs w:val="20"/>
          </w:rPr>
          <w:delText xml:space="preserve">tsawg kawg </w:delText>
        </w:r>
        <w:r w:rsidR="0097604E" w:rsidDel="00072752">
          <w:rPr>
            <w:rFonts w:ascii="Arial" w:hAnsi="Arial"/>
            <w:sz w:val="20"/>
            <w:szCs w:val="20"/>
          </w:rPr>
          <w:delText>li 7</w:delText>
        </w:r>
        <w:r w:rsidR="0097604E" w:rsidRPr="00D12F51" w:rsidDel="00072752">
          <w:rPr>
            <w:rFonts w:ascii="Arial" w:hAnsi="Arial"/>
            <w:sz w:val="20"/>
            <w:szCs w:val="20"/>
          </w:rPr>
          <w:delText>0</w:delText>
        </w:r>
        <w:r w:rsidR="0097604E" w:rsidDel="00072752">
          <w:rPr>
            <w:rFonts w:ascii="Arial" w:hAnsi="Arial"/>
            <w:sz w:val="20"/>
            <w:szCs w:val="20"/>
          </w:rPr>
          <w:delText xml:space="preserve"> feem puas ntawm</w:delText>
        </w:r>
        <w:r w:rsidR="0097604E" w:rsidRPr="00D12F51" w:rsidDel="00072752">
          <w:rPr>
            <w:rFonts w:ascii="Arial" w:hAnsi="Arial"/>
            <w:sz w:val="20"/>
            <w:szCs w:val="20"/>
          </w:rPr>
          <w:delText xml:space="preserve"> qhov tseeb </w:delText>
        </w:r>
        <w:r w:rsidR="0097604E" w:rsidDel="00072752">
          <w:rPr>
            <w:rFonts w:ascii="Arial" w:hAnsi="Arial"/>
            <w:sz w:val="20"/>
            <w:szCs w:val="20"/>
          </w:rPr>
          <w:delText>hauv</w:delText>
        </w:r>
        <w:r w:rsidR="0097604E" w:rsidRPr="00D12F51" w:rsidDel="00072752">
          <w:rPr>
            <w:rFonts w:ascii="Arial" w:hAnsi="Arial"/>
            <w:sz w:val="20"/>
            <w:szCs w:val="20"/>
          </w:rPr>
          <w:delText xml:space="preserve"> 2 ntawm 3 qhov kev sim raws li ntsuas los ntawm cov tub ntxhais kev ua hauj</w:delText>
        </w:r>
        <w:r w:rsidR="0097604E" w:rsidDel="00072752">
          <w:rPr>
            <w:rFonts w:ascii="Arial" w:hAnsi="Arial"/>
            <w:sz w:val="20"/>
            <w:szCs w:val="20"/>
          </w:rPr>
          <w:delText xml:space="preserve"> </w:delText>
        </w:r>
        <w:r w:rsidR="0097604E" w:rsidRPr="00D12F51" w:rsidDel="00072752">
          <w:rPr>
            <w:rFonts w:ascii="Arial" w:hAnsi="Arial"/>
            <w:sz w:val="20"/>
            <w:szCs w:val="20"/>
          </w:rPr>
          <w:delText xml:space="preserve">lwm </w:delText>
        </w:r>
        <w:r w:rsidR="0097604E" w:rsidDel="00072752">
          <w:rPr>
            <w:rFonts w:ascii="Arial" w:hAnsi="Arial"/>
            <w:sz w:val="20"/>
            <w:szCs w:val="20"/>
          </w:rPr>
          <w:delText>piv txwv</w:delText>
        </w:r>
        <w:r w:rsidR="0097604E" w:rsidRPr="00D12F51" w:rsidDel="00072752">
          <w:rPr>
            <w:rFonts w:ascii="Arial" w:hAnsi="Arial"/>
            <w:sz w:val="20"/>
            <w:szCs w:val="20"/>
          </w:rPr>
          <w:delText xml:space="preserve">/ </w:delText>
        </w:r>
        <w:r w:rsidR="0097604E" w:rsidDel="00072752">
          <w:rPr>
            <w:rFonts w:ascii="Arial" w:hAnsi="Arial"/>
            <w:sz w:val="20"/>
            <w:szCs w:val="20"/>
          </w:rPr>
          <w:delText>xib fwb cov ntaub ntawv.</w:delText>
        </w:r>
      </w:del>
    </w:p>
    <w:p w14:paraId="1E9E187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321CD2F0" w14:textId="0B96CA42" w:rsidR="00880172" w:rsidRPr="00E35DE6" w:rsidRDefault="00880172" w:rsidP="00880172">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10/4/2020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007B3C41">
        <w:rPr>
          <w:rFonts w:ascii="Arial" w:hAnsi="Arial"/>
          <w:sz w:val="18"/>
          <w:szCs w:val="18"/>
        </w:rPr>
        <w:t xml:space="preserve">Kev </w:t>
      </w:r>
      <w:proofErr w:type="spellStart"/>
      <w:r w:rsidR="007B3C41">
        <w:rPr>
          <w:rFonts w:ascii="Arial" w:hAnsi="Arial"/>
          <w:sz w:val="18"/>
          <w:szCs w:val="18"/>
        </w:rPr>
        <w:t>nce</w:t>
      </w:r>
      <w:proofErr w:type="spellEnd"/>
      <w:r w:rsidR="007B3C41">
        <w:rPr>
          <w:rFonts w:ascii="Arial" w:hAnsi="Arial"/>
          <w:sz w:val="18"/>
          <w:szCs w:val="18"/>
        </w:rPr>
        <w:t xml:space="preserve"> </w:t>
      </w:r>
      <w:proofErr w:type="spellStart"/>
      <w:r w:rsidR="007B3C41">
        <w:rPr>
          <w:rFonts w:ascii="Arial" w:hAnsi="Arial"/>
          <w:sz w:val="18"/>
          <w:szCs w:val="18"/>
        </w:rPr>
        <w:t>qib</w:t>
      </w:r>
      <w:proofErr w:type="spellEnd"/>
      <w:r w:rsidR="007B3C41">
        <w:rPr>
          <w:rFonts w:ascii="Arial" w:hAnsi="Arial"/>
          <w:sz w:val="18"/>
          <w:szCs w:val="18"/>
        </w:rPr>
        <w:t xml:space="preserve"> </w:t>
      </w:r>
      <w:del w:id="747" w:author="Kaxiong" w:date="2021-05-29T11:02:00Z">
        <w:r w:rsidR="007B3C41" w:rsidDel="003A4885">
          <w:rPr>
            <w:rFonts w:ascii="Arial" w:hAnsi="Arial"/>
            <w:sz w:val="18"/>
            <w:szCs w:val="18"/>
          </w:rPr>
          <w:delText xml:space="preserve">tau </w:delText>
        </w:r>
      </w:del>
      <w:ins w:id="748" w:author="Kaxiong" w:date="2021-05-29T11:00:00Z">
        <w:r w:rsidR="003A4885">
          <w:rPr>
            <w:rFonts w:ascii="Arial" w:hAnsi="Arial"/>
            <w:sz w:val="18"/>
            <w:szCs w:val="18"/>
          </w:rPr>
          <w:t xml:space="preserve">tab tom </w:t>
        </w:r>
        <w:proofErr w:type="spellStart"/>
        <w:r w:rsidR="003A4885">
          <w:rPr>
            <w:rFonts w:ascii="Arial" w:hAnsi="Arial"/>
            <w:sz w:val="18"/>
            <w:szCs w:val="18"/>
          </w:rPr>
          <w:t>nrau</w:t>
        </w:r>
      </w:ins>
      <w:ins w:id="749" w:author="Kaxiong" w:date="2021-05-29T11:01:00Z">
        <w:r w:rsidR="003A4885">
          <w:rPr>
            <w:rFonts w:ascii="Arial" w:hAnsi="Arial"/>
            <w:sz w:val="18"/>
            <w:szCs w:val="18"/>
          </w:rPr>
          <w:t>g</w:t>
        </w:r>
        <w:proofErr w:type="spellEnd"/>
        <w:r w:rsidR="003A4885">
          <w:rPr>
            <w:rFonts w:ascii="Arial" w:hAnsi="Arial"/>
            <w:sz w:val="18"/>
            <w:szCs w:val="18"/>
          </w:rPr>
          <w:t xml:space="preserve"> </w:t>
        </w:r>
        <w:proofErr w:type="spellStart"/>
        <w:r w:rsidR="003A4885">
          <w:rPr>
            <w:rFonts w:ascii="Arial" w:hAnsi="Arial"/>
            <w:sz w:val="18"/>
            <w:szCs w:val="18"/>
          </w:rPr>
          <w:t>ua</w:t>
        </w:r>
        <w:proofErr w:type="spellEnd"/>
        <w:r w:rsidR="003A4885">
          <w:rPr>
            <w:rFonts w:ascii="Arial" w:hAnsi="Arial"/>
            <w:sz w:val="18"/>
            <w:szCs w:val="18"/>
          </w:rPr>
          <w:t xml:space="preserve"> </w:t>
        </w:r>
        <w:proofErr w:type="spellStart"/>
        <w:r w:rsidR="003A4885">
          <w:rPr>
            <w:rFonts w:ascii="Arial" w:hAnsi="Arial"/>
            <w:sz w:val="18"/>
            <w:szCs w:val="18"/>
          </w:rPr>
          <w:t>kom</w:t>
        </w:r>
        <w:proofErr w:type="spellEnd"/>
        <w:r w:rsidR="003A4885">
          <w:rPr>
            <w:rFonts w:ascii="Arial" w:hAnsi="Arial"/>
            <w:sz w:val="18"/>
            <w:szCs w:val="18"/>
          </w:rPr>
          <w:t xml:space="preserve"> </w:t>
        </w:r>
        <w:proofErr w:type="spellStart"/>
        <w:r w:rsidR="003A4885">
          <w:rPr>
            <w:rFonts w:ascii="Arial" w:hAnsi="Arial"/>
            <w:sz w:val="18"/>
            <w:szCs w:val="18"/>
          </w:rPr>
          <w:t>mus</w:t>
        </w:r>
        <w:proofErr w:type="spellEnd"/>
        <w:r w:rsidR="003A4885">
          <w:rPr>
            <w:rFonts w:ascii="Arial" w:hAnsi="Arial"/>
            <w:sz w:val="18"/>
            <w:szCs w:val="18"/>
          </w:rPr>
          <w:t xml:space="preserve"> </w:t>
        </w:r>
        <w:proofErr w:type="spellStart"/>
        <w:r w:rsidR="003A4885">
          <w:rPr>
            <w:rFonts w:ascii="Arial" w:hAnsi="Arial"/>
            <w:sz w:val="18"/>
            <w:szCs w:val="18"/>
          </w:rPr>
          <w:t>txog</w:t>
        </w:r>
      </w:ins>
      <w:proofErr w:type="spellEnd"/>
      <w:del w:id="750" w:author="Kaxiong" w:date="2021-05-29T11:01:00Z">
        <w:r w:rsidR="007B3C41" w:rsidDel="003A4885">
          <w:rPr>
            <w:rFonts w:ascii="Arial" w:hAnsi="Arial"/>
            <w:sz w:val="18"/>
            <w:szCs w:val="18"/>
          </w:rPr>
          <w:delText>los ntawm</w:delText>
        </w:r>
      </w:del>
      <w:r w:rsidR="007B3C41">
        <w:rPr>
          <w:rFonts w:ascii="Arial" w:hAnsi="Arial"/>
          <w:sz w:val="18"/>
          <w:szCs w:val="18"/>
        </w:rPr>
        <w:t xml:space="preserve"> </w:t>
      </w:r>
      <w:proofErr w:type="spellStart"/>
      <w:r w:rsidR="007B3C41">
        <w:rPr>
          <w:rFonts w:ascii="Arial" w:hAnsi="Arial"/>
          <w:sz w:val="18"/>
          <w:szCs w:val="18"/>
        </w:rPr>
        <w:t>lub</w:t>
      </w:r>
      <w:proofErr w:type="spellEnd"/>
      <w:r w:rsidR="007B3C41">
        <w:rPr>
          <w:rFonts w:ascii="Arial" w:hAnsi="Arial"/>
          <w:sz w:val="18"/>
          <w:szCs w:val="18"/>
        </w:rPr>
        <w:t xml:space="preserve"> </w:t>
      </w:r>
      <w:proofErr w:type="spellStart"/>
      <w:r w:rsidR="007B3C41">
        <w:rPr>
          <w:rFonts w:ascii="Arial" w:hAnsi="Arial"/>
          <w:sz w:val="18"/>
          <w:szCs w:val="18"/>
        </w:rPr>
        <w:t>hom</w:t>
      </w:r>
      <w:proofErr w:type="spellEnd"/>
      <w:r w:rsidR="007B3C41">
        <w:rPr>
          <w:rFonts w:ascii="Arial" w:hAnsi="Arial"/>
          <w:sz w:val="18"/>
          <w:szCs w:val="18"/>
        </w:rPr>
        <w:t xml:space="preserve"> </w:t>
      </w:r>
      <w:proofErr w:type="spellStart"/>
      <w:r w:rsidR="007B3C41">
        <w:rPr>
          <w:rFonts w:ascii="Arial" w:hAnsi="Arial"/>
          <w:sz w:val="18"/>
          <w:szCs w:val="18"/>
        </w:rPr>
        <w:t>phiaj</w:t>
      </w:r>
      <w:proofErr w:type="spellEnd"/>
      <w:r w:rsidR="007B3C41">
        <w:rPr>
          <w:rFonts w:ascii="Arial" w:hAnsi="Arial"/>
          <w:sz w:val="18"/>
          <w:szCs w:val="18"/>
        </w:rPr>
        <w:t xml:space="preserve"> no.</w:t>
      </w:r>
      <w:r w:rsidRPr="00ED7D7D">
        <w:rPr>
          <w:rFonts w:ascii="Arial" w:hAnsi="Arial"/>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00F8145F">
        <w:rPr>
          <w:rFonts w:ascii="Arial" w:hAnsi="Arial"/>
          <w:sz w:val="20"/>
          <w:szCs w:val="20"/>
        </w:rPr>
        <w:t xml:space="preserve">Tam sim no </w:t>
      </w:r>
      <w:proofErr w:type="spellStart"/>
      <w:r w:rsidR="00F8145F">
        <w:rPr>
          <w:rFonts w:ascii="Arial" w:hAnsi="Arial"/>
          <w:sz w:val="20"/>
          <w:szCs w:val="20"/>
        </w:rPr>
        <w:t>nws</w:t>
      </w:r>
      <w:proofErr w:type="spellEnd"/>
      <w:r w:rsidR="00F8145F">
        <w:rPr>
          <w:rFonts w:ascii="Arial" w:hAnsi="Arial"/>
          <w:sz w:val="20"/>
          <w:szCs w:val="20"/>
        </w:rPr>
        <w:t xml:space="preserve"> </w:t>
      </w:r>
      <w:del w:id="751" w:author="Kaxiong" w:date="2021-05-29T11:01:00Z">
        <w:r w:rsidR="00F8145F" w:rsidDel="003A4885">
          <w:rPr>
            <w:rFonts w:ascii="Arial" w:hAnsi="Arial"/>
            <w:sz w:val="20"/>
            <w:szCs w:val="20"/>
          </w:rPr>
          <w:delText>tuav</w:delText>
        </w:r>
      </w:del>
      <w:proofErr w:type="spellStart"/>
      <w:ins w:id="752" w:author="Kaxiong" w:date="2021-05-29T11:01:00Z">
        <w:r w:rsidR="003A4885">
          <w:rPr>
            <w:rFonts w:ascii="Arial" w:hAnsi="Arial"/>
            <w:sz w:val="20"/>
            <w:szCs w:val="20"/>
          </w:rPr>
          <w:t>taus</w:t>
        </w:r>
        <w:proofErr w:type="spellEnd"/>
        <w:r w:rsidR="003A4885">
          <w:rPr>
            <w:rFonts w:ascii="Arial" w:hAnsi="Arial"/>
            <w:sz w:val="20"/>
            <w:szCs w:val="20"/>
          </w:rPr>
          <w:t xml:space="preserve"> </w:t>
        </w:r>
        <w:proofErr w:type="spellStart"/>
        <w:r w:rsidR="003A4885">
          <w:rPr>
            <w:rFonts w:ascii="Arial" w:hAnsi="Arial"/>
            <w:sz w:val="20"/>
            <w:szCs w:val="20"/>
          </w:rPr>
          <w:t>tus</w:t>
        </w:r>
        <w:proofErr w:type="spellEnd"/>
        <w:r w:rsidR="003A4885">
          <w:rPr>
            <w:rFonts w:ascii="Arial" w:hAnsi="Arial"/>
            <w:sz w:val="20"/>
            <w:szCs w:val="20"/>
          </w:rPr>
          <w:t xml:space="preserve"> </w:t>
        </w:r>
        <w:proofErr w:type="spellStart"/>
        <w:r w:rsidR="003A4885">
          <w:rPr>
            <w:rFonts w:ascii="Arial" w:hAnsi="Arial"/>
            <w:sz w:val="20"/>
            <w:szCs w:val="20"/>
          </w:rPr>
          <w:t>khab</w:t>
        </w:r>
        <w:proofErr w:type="spellEnd"/>
        <w:r w:rsidR="003A4885">
          <w:rPr>
            <w:rFonts w:ascii="Arial" w:hAnsi="Arial"/>
            <w:sz w:val="20"/>
            <w:szCs w:val="20"/>
          </w:rPr>
          <w:t xml:space="preserve"> </w:t>
        </w:r>
        <w:proofErr w:type="spellStart"/>
        <w:r w:rsidR="003A4885">
          <w:rPr>
            <w:rFonts w:ascii="Arial" w:hAnsi="Arial"/>
            <w:sz w:val="20"/>
            <w:szCs w:val="20"/>
          </w:rPr>
          <w:t>nas</w:t>
        </w:r>
      </w:ins>
      <w:proofErr w:type="spellEnd"/>
      <w:r w:rsidR="00F8145F">
        <w:rPr>
          <w:rFonts w:ascii="Arial" w:hAnsi="Arial"/>
          <w:sz w:val="20"/>
          <w:szCs w:val="20"/>
        </w:rPr>
        <w:t xml:space="preserve"> “B”</w:t>
      </w:r>
    </w:p>
    <w:p w14:paraId="16D50EE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6A9022B" w14:textId="3FCCDA7E" w:rsidR="00880172" w:rsidRPr="00BB29BF" w:rsidRDefault="00880172" w:rsidP="00880172">
      <w:pPr>
        <w:rPr>
          <w:rFonts w:ascii="Arial" w:hAnsi="Arial"/>
          <w:b/>
          <w:bCs/>
          <w:sz w:val="20"/>
          <w:szCs w:val="20"/>
        </w:rPr>
      </w:pPr>
      <w:del w:id="753" w:author="Kaxiong" w:date="2021-05-28T17:54:00Z">
        <w:r w:rsidRPr="00BB29BF" w:rsidDel="00D769AF">
          <w:rPr>
            <w:rFonts w:ascii="Arial" w:hAnsi="Arial"/>
            <w:b/>
            <w:bCs/>
            <w:sz w:val="20"/>
            <w:szCs w:val="20"/>
          </w:rPr>
          <w:delText xml:space="preserve"> </w:delText>
        </w:r>
      </w:del>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5E335A">
        <w:rPr>
          <w:rFonts w:ascii="Arial" w:hAnsi="Arial"/>
          <w:sz w:val="20"/>
          <w:szCs w:val="20"/>
        </w:rPr>
        <w:t xml:space="preserve">5/19/2021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0C4217" w:rsidRPr="000C4217">
        <w:rPr>
          <w:rFonts w:ascii="Arial" w:hAnsi="Arial"/>
          <w:sz w:val="20"/>
          <w:szCs w:val="20"/>
        </w:rPr>
        <w:t xml:space="preserve">Jasmine </w:t>
      </w:r>
      <w:proofErr w:type="spellStart"/>
      <w:r w:rsidR="000C4217" w:rsidRPr="000C4217">
        <w:rPr>
          <w:rFonts w:ascii="Arial" w:hAnsi="Arial"/>
          <w:sz w:val="20"/>
          <w:szCs w:val="20"/>
        </w:rPr>
        <w:t>tuaj</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yeem</w:t>
      </w:r>
      <w:proofErr w:type="spellEnd"/>
      <w:r w:rsidR="000C4217" w:rsidRPr="000C4217">
        <w:rPr>
          <w:rFonts w:ascii="Arial" w:hAnsi="Arial"/>
          <w:sz w:val="20"/>
          <w:szCs w:val="20"/>
        </w:rPr>
        <w:t xml:space="preserve"> </w:t>
      </w:r>
      <w:proofErr w:type="spellStart"/>
      <w:ins w:id="754" w:author="Kaxiong" w:date="2021-05-29T11:02:00Z">
        <w:r w:rsidR="003A4885">
          <w:rPr>
            <w:rFonts w:ascii="Arial" w:hAnsi="Arial"/>
            <w:sz w:val="20"/>
            <w:szCs w:val="20"/>
          </w:rPr>
          <w:t>ua</w:t>
        </w:r>
        <w:proofErr w:type="spellEnd"/>
        <w:r w:rsidR="003A4885">
          <w:rPr>
            <w:rFonts w:ascii="Arial" w:hAnsi="Arial"/>
            <w:sz w:val="20"/>
            <w:szCs w:val="20"/>
          </w:rPr>
          <w:t xml:space="preserve"> </w:t>
        </w:r>
      </w:ins>
      <w:ins w:id="755" w:author="Kaxiong" w:date="2021-05-29T11:03:00Z">
        <w:r w:rsidR="003A4885">
          <w:rPr>
            <w:rFonts w:ascii="Arial" w:hAnsi="Arial"/>
            <w:sz w:val="20"/>
            <w:szCs w:val="20"/>
          </w:rPr>
          <w:t xml:space="preserve">cov </w:t>
        </w:r>
        <w:proofErr w:type="spellStart"/>
        <w:r w:rsidR="003A4885">
          <w:rPr>
            <w:rFonts w:ascii="Arial" w:hAnsi="Arial"/>
            <w:sz w:val="20"/>
            <w:szCs w:val="20"/>
          </w:rPr>
          <w:t>xoom</w:t>
        </w:r>
        <w:proofErr w:type="spellEnd"/>
        <w:r w:rsidR="003A4885">
          <w:rPr>
            <w:rFonts w:ascii="Arial" w:hAnsi="Arial"/>
            <w:sz w:val="20"/>
            <w:szCs w:val="20"/>
          </w:rPr>
          <w:t xml:space="preserve"> </w:t>
        </w:r>
        <w:proofErr w:type="spellStart"/>
        <w:r w:rsidR="003A4885">
          <w:rPr>
            <w:rFonts w:ascii="Arial" w:hAnsi="Arial"/>
            <w:sz w:val="20"/>
            <w:szCs w:val="20"/>
          </w:rPr>
          <w:t>phoom</w:t>
        </w:r>
        <w:proofErr w:type="spellEnd"/>
        <w:r w:rsidR="003A4885">
          <w:rPr>
            <w:rFonts w:ascii="Arial" w:hAnsi="Arial"/>
            <w:sz w:val="20"/>
            <w:szCs w:val="20"/>
          </w:rPr>
          <w:t xml:space="preserve"> </w:t>
        </w:r>
        <w:proofErr w:type="spellStart"/>
        <w:r w:rsidR="003A4885">
          <w:rPr>
            <w:rFonts w:ascii="Arial" w:hAnsi="Arial"/>
            <w:sz w:val="20"/>
            <w:szCs w:val="20"/>
          </w:rPr>
          <w:t>ua</w:t>
        </w:r>
        <w:proofErr w:type="spellEnd"/>
        <w:r w:rsidR="003A4885">
          <w:rPr>
            <w:rFonts w:ascii="Arial" w:hAnsi="Arial"/>
            <w:sz w:val="20"/>
            <w:szCs w:val="20"/>
          </w:rPr>
          <w:t xml:space="preserve"> </w:t>
        </w:r>
        <w:proofErr w:type="spellStart"/>
        <w:r w:rsidR="003A4885">
          <w:rPr>
            <w:rFonts w:ascii="Arial" w:hAnsi="Arial"/>
            <w:sz w:val="20"/>
            <w:szCs w:val="20"/>
          </w:rPr>
          <w:t>txoj</w:t>
        </w:r>
        <w:proofErr w:type="spellEnd"/>
        <w:r w:rsidR="003A4885">
          <w:rPr>
            <w:rFonts w:ascii="Arial" w:hAnsi="Arial"/>
            <w:sz w:val="20"/>
            <w:szCs w:val="20"/>
          </w:rPr>
          <w:t xml:space="preserve"> </w:t>
        </w:r>
        <w:proofErr w:type="spellStart"/>
        <w:r w:rsidR="003A4885">
          <w:rPr>
            <w:rFonts w:ascii="Arial" w:hAnsi="Arial"/>
            <w:sz w:val="20"/>
            <w:szCs w:val="20"/>
          </w:rPr>
          <w:t>kab</w:t>
        </w:r>
        <w:proofErr w:type="spellEnd"/>
        <w:r w:rsidR="003A4885">
          <w:rPr>
            <w:rFonts w:ascii="Arial" w:hAnsi="Arial"/>
            <w:sz w:val="20"/>
            <w:szCs w:val="20"/>
          </w:rPr>
          <w:t xml:space="preserve"> </w:t>
        </w:r>
        <w:proofErr w:type="spellStart"/>
        <w:r w:rsidR="003A4885">
          <w:rPr>
            <w:rFonts w:ascii="Arial" w:hAnsi="Arial"/>
            <w:sz w:val="20"/>
            <w:szCs w:val="20"/>
          </w:rPr>
          <w:t>ncaj</w:t>
        </w:r>
        <w:proofErr w:type="spellEnd"/>
        <w:r w:rsidR="003A4885">
          <w:rPr>
            <w:rFonts w:ascii="Arial" w:hAnsi="Arial"/>
            <w:sz w:val="20"/>
            <w:szCs w:val="20"/>
          </w:rPr>
          <w:t xml:space="preserve"> (linear equations) </w:t>
        </w:r>
        <w:proofErr w:type="spellStart"/>
        <w:r w:rsidR="003A4885">
          <w:rPr>
            <w:rFonts w:ascii="Arial" w:hAnsi="Arial"/>
            <w:sz w:val="20"/>
            <w:szCs w:val="20"/>
          </w:rPr>
          <w:t>u</w:t>
        </w:r>
      </w:ins>
      <w:ins w:id="756" w:author="Kaxiong" w:date="2021-05-29T11:04:00Z">
        <w:r w:rsidR="003A4885">
          <w:rPr>
            <w:rFonts w:ascii="Arial" w:hAnsi="Arial"/>
            <w:sz w:val="20"/>
            <w:szCs w:val="20"/>
          </w:rPr>
          <w:t>as</w:t>
        </w:r>
        <w:proofErr w:type="spellEnd"/>
        <w:r w:rsidR="003A4885">
          <w:rPr>
            <w:rFonts w:ascii="Arial" w:hAnsi="Arial"/>
            <w:sz w:val="20"/>
            <w:szCs w:val="20"/>
          </w:rPr>
          <w:t xml:space="preserve"> </w:t>
        </w:r>
        <w:proofErr w:type="spellStart"/>
        <w:r w:rsidR="003A4885">
          <w:rPr>
            <w:rFonts w:ascii="Arial" w:hAnsi="Arial"/>
            <w:sz w:val="20"/>
            <w:szCs w:val="20"/>
          </w:rPr>
          <w:t>muaj</w:t>
        </w:r>
        <w:proofErr w:type="spellEnd"/>
        <w:r w:rsidR="003A4885">
          <w:rPr>
            <w:rFonts w:ascii="Arial" w:hAnsi="Arial"/>
            <w:sz w:val="20"/>
            <w:szCs w:val="20"/>
          </w:rPr>
          <w:t xml:space="preserve"> </w:t>
        </w:r>
        <w:proofErr w:type="spellStart"/>
        <w:r w:rsidR="003A4885">
          <w:rPr>
            <w:rFonts w:ascii="Arial" w:hAnsi="Arial"/>
            <w:sz w:val="20"/>
            <w:szCs w:val="20"/>
          </w:rPr>
          <w:t>ib</w:t>
        </w:r>
        <w:proofErr w:type="spellEnd"/>
        <w:r w:rsidR="003A4885">
          <w:rPr>
            <w:rFonts w:ascii="Arial" w:hAnsi="Arial"/>
            <w:sz w:val="20"/>
            <w:szCs w:val="20"/>
          </w:rPr>
          <w:t xml:space="preserve"> tug </w:t>
        </w:r>
        <w:proofErr w:type="spellStart"/>
        <w:r w:rsidR="003A4885">
          <w:rPr>
            <w:rFonts w:ascii="Arial" w:hAnsi="Arial"/>
            <w:sz w:val="20"/>
            <w:szCs w:val="20"/>
          </w:rPr>
          <w:t>pauv</w:t>
        </w:r>
        <w:proofErr w:type="spellEnd"/>
        <w:r w:rsidR="003A4885">
          <w:rPr>
            <w:rFonts w:ascii="Arial" w:hAnsi="Arial"/>
            <w:sz w:val="20"/>
            <w:szCs w:val="20"/>
          </w:rPr>
          <w:t xml:space="preserve"> (variable) </w:t>
        </w:r>
        <w:proofErr w:type="spellStart"/>
        <w:r w:rsidR="003A4885">
          <w:rPr>
            <w:rFonts w:ascii="Arial" w:hAnsi="Arial"/>
            <w:sz w:val="20"/>
            <w:szCs w:val="20"/>
          </w:rPr>
          <w:t>nrog</w:t>
        </w:r>
        <w:proofErr w:type="spellEnd"/>
        <w:r w:rsidR="003A4885">
          <w:rPr>
            <w:rFonts w:ascii="Arial" w:hAnsi="Arial"/>
            <w:sz w:val="20"/>
            <w:szCs w:val="20"/>
          </w:rPr>
          <w:t xml:space="preserve"> </w:t>
        </w:r>
        <w:proofErr w:type="spellStart"/>
        <w:r w:rsidR="003A4885">
          <w:rPr>
            <w:rFonts w:ascii="Arial" w:hAnsi="Arial"/>
            <w:sz w:val="20"/>
            <w:szCs w:val="20"/>
          </w:rPr>
          <w:t>rau</w:t>
        </w:r>
        <w:proofErr w:type="spellEnd"/>
        <w:r w:rsidR="003A4885">
          <w:rPr>
            <w:rFonts w:ascii="Arial" w:hAnsi="Arial"/>
            <w:sz w:val="20"/>
            <w:szCs w:val="20"/>
          </w:rPr>
          <w:t xml:space="preserve"> </w:t>
        </w:r>
        <w:proofErr w:type="spellStart"/>
        <w:r w:rsidR="003A4885">
          <w:rPr>
            <w:rFonts w:ascii="Arial" w:hAnsi="Arial"/>
            <w:sz w:val="20"/>
            <w:szCs w:val="20"/>
          </w:rPr>
          <w:t>qhov</w:t>
        </w:r>
        <w:proofErr w:type="spellEnd"/>
        <w:r w:rsidR="003A4885">
          <w:rPr>
            <w:rFonts w:ascii="Arial" w:hAnsi="Arial"/>
            <w:sz w:val="20"/>
            <w:szCs w:val="20"/>
          </w:rPr>
          <w:t xml:space="preserve"> </w:t>
        </w:r>
        <w:proofErr w:type="spellStart"/>
        <w:r w:rsidR="003A4885">
          <w:rPr>
            <w:rFonts w:ascii="Arial" w:hAnsi="Arial"/>
            <w:sz w:val="20"/>
            <w:szCs w:val="20"/>
          </w:rPr>
          <w:t>yog</w:t>
        </w:r>
        <w:proofErr w:type="spellEnd"/>
        <w:r w:rsidR="003A4885">
          <w:rPr>
            <w:rFonts w:ascii="Arial" w:hAnsi="Arial"/>
            <w:sz w:val="20"/>
            <w:szCs w:val="20"/>
          </w:rPr>
          <w:t xml:space="preserve"> li 90% </w:t>
        </w:r>
      </w:ins>
      <w:del w:id="757" w:author="Kaxiong" w:date="2021-05-29T11:05:00Z">
        <w:r w:rsidR="000C4217" w:rsidRPr="000C4217" w:rsidDel="003A4885">
          <w:rPr>
            <w:rFonts w:ascii="Arial" w:hAnsi="Arial"/>
            <w:sz w:val="20"/>
            <w:szCs w:val="20"/>
          </w:rPr>
          <w:delText xml:space="preserve">daws qhov </w:delText>
        </w:r>
        <w:r w:rsidR="00D119D6" w:rsidDel="003A4885">
          <w:rPr>
            <w:rFonts w:ascii="Arial" w:hAnsi="Arial"/>
            <w:sz w:val="20"/>
            <w:szCs w:val="20"/>
          </w:rPr>
          <w:delText>teeb meem</w:delText>
        </w:r>
        <w:r w:rsidR="000C4217" w:rsidRPr="000C4217" w:rsidDel="003A4885">
          <w:rPr>
            <w:rFonts w:ascii="Arial" w:hAnsi="Arial"/>
            <w:sz w:val="20"/>
            <w:szCs w:val="20"/>
          </w:rPr>
          <w:delText xml:space="preserve"> nrog</w:delText>
        </w:r>
        <w:r w:rsidR="00D119D6" w:rsidDel="003A4885">
          <w:rPr>
            <w:rFonts w:ascii="Arial" w:hAnsi="Arial"/>
            <w:sz w:val="20"/>
            <w:szCs w:val="20"/>
          </w:rPr>
          <w:delText xml:space="preserve"> rau</w:delText>
        </w:r>
        <w:r w:rsidR="000C4217" w:rsidRPr="000C4217" w:rsidDel="003A4885">
          <w:rPr>
            <w:rFonts w:ascii="Arial" w:hAnsi="Arial"/>
            <w:sz w:val="20"/>
            <w:szCs w:val="20"/>
          </w:rPr>
          <w:delText xml:space="preserve"> ib qhov sib txawv nrog </w:delText>
        </w:r>
        <w:r w:rsidR="00D119D6" w:rsidDel="003A4885">
          <w:rPr>
            <w:rFonts w:ascii="Arial" w:hAnsi="Arial"/>
            <w:sz w:val="20"/>
            <w:szCs w:val="20"/>
          </w:rPr>
          <w:delText xml:space="preserve">li </w:delText>
        </w:r>
        <w:r w:rsidR="000C4217" w:rsidRPr="000C4217" w:rsidDel="003A4885">
          <w:rPr>
            <w:rFonts w:ascii="Arial" w:hAnsi="Arial"/>
            <w:sz w:val="20"/>
            <w:szCs w:val="20"/>
          </w:rPr>
          <w:delText>90</w:delText>
        </w:r>
        <w:r w:rsidR="00D119D6" w:rsidDel="003A4885">
          <w:rPr>
            <w:rFonts w:ascii="Arial" w:hAnsi="Arial"/>
            <w:sz w:val="20"/>
            <w:szCs w:val="20"/>
          </w:rPr>
          <w:delText xml:space="preserve"> feem puas ntawm</w:delText>
        </w:r>
        <w:r w:rsidR="000C4217" w:rsidRPr="000C4217" w:rsidDel="003A4885">
          <w:rPr>
            <w:rFonts w:ascii="Arial" w:hAnsi="Arial"/>
            <w:sz w:val="20"/>
            <w:szCs w:val="20"/>
          </w:rPr>
          <w:delText xml:space="preserve"> qhov tseeb</w:delText>
        </w:r>
        <w:r w:rsidRPr="00E35A9C" w:rsidDel="003A4885">
          <w:rPr>
            <w:rFonts w:ascii="Arial" w:hAnsi="Arial"/>
            <w:sz w:val="20"/>
            <w:szCs w:val="20"/>
          </w:rPr>
          <w:delText xml:space="preserve"> </w:delText>
        </w:r>
        <w:r w:rsidR="0077550A" w:rsidDel="003A4885">
          <w:rPr>
            <w:rFonts w:ascii="Arial" w:hAnsi="Arial"/>
            <w:sz w:val="20"/>
            <w:szCs w:val="20"/>
          </w:rPr>
          <w:delText xml:space="preserve">                                                                                             </w:delText>
        </w:r>
        <w:r w:rsidR="00844433" w:rsidDel="003A4885">
          <w:rPr>
            <w:rFonts w:ascii="Arial" w:hAnsi="Arial"/>
            <w:sz w:val="20"/>
            <w:szCs w:val="20"/>
          </w:rPr>
          <w:delText xml:space="preserve">                                                </w:delText>
        </w:r>
        <w:r w:rsidR="0077550A" w:rsidDel="003A4885">
          <w:rPr>
            <w:rFonts w:ascii="Arial" w:hAnsi="Arial"/>
            <w:sz w:val="20"/>
            <w:szCs w:val="20"/>
          </w:rPr>
          <w:delText xml:space="preserve">                     </w:delText>
        </w:r>
      </w:del>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CC4EE16" w14:textId="77777777" w:rsidR="00880172" w:rsidRPr="003D4A79" w:rsidRDefault="00880172" w:rsidP="00880172">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3C2CD7">
        <w:rPr>
          <w:noProof/>
        </w:rPr>
        <w:drawing>
          <wp:inline distT="0" distB="0" distL="0" distR="0" wp14:anchorId="5DED343B" wp14:editId="6FF9AF0C">
            <wp:extent cx="153670" cy="119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49EE79E3" w14:textId="77777777" w:rsidR="00880172" w:rsidRDefault="00880172"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5F9B21A6" w14:textId="47BF6E8C" w:rsidR="00880172" w:rsidRDefault="00880172" w:rsidP="008D6FBB">
      <w:pPr>
        <w:jc w:val="both"/>
        <w:rPr>
          <w:rFonts w:ascii="Calibri" w:hAnsi="Calibri" w:cs="Calibri"/>
          <w:sz w:val="20"/>
          <w:szCs w:val="20"/>
        </w:rPr>
      </w:pPr>
    </w:p>
    <w:p w14:paraId="1600C2D5" w14:textId="363F3448" w:rsidR="00B24553" w:rsidRDefault="00B24553" w:rsidP="008D6FBB">
      <w:pPr>
        <w:jc w:val="both"/>
        <w:rPr>
          <w:rFonts w:ascii="Calibri" w:hAnsi="Calibri" w:cs="Calibri"/>
          <w:sz w:val="20"/>
          <w:szCs w:val="20"/>
        </w:rPr>
      </w:pPr>
    </w:p>
    <w:p w14:paraId="31C56BE6" w14:textId="7DC923CD" w:rsidR="00B24553" w:rsidRDefault="00B24553" w:rsidP="008D6FBB">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0A44B5E0" w14:textId="77777777" w:rsidR="00AA1F7A" w:rsidRDefault="00AA1F7A" w:rsidP="00AA1F7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4349D850" w14:textId="77777777" w:rsidR="00B24553" w:rsidRDefault="00B24553" w:rsidP="00B24553">
      <w:pPr>
        <w:spacing w:after="0"/>
        <w:rPr>
          <w:rFonts w:ascii="Arial" w:hAnsi="Arial" w:cs="Arial"/>
          <w:i/>
          <w:iCs/>
          <w:sz w:val="20"/>
          <w:szCs w:val="20"/>
          <w:u w:val="single"/>
        </w:rPr>
      </w:pPr>
    </w:p>
    <w:p w14:paraId="02FC3F8C" w14:textId="6107450C" w:rsidR="00B24553" w:rsidRPr="007802F8" w:rsidRDefault="00B24553" w:rsidP="00B24553">
      <w:pPr>
        <w:rPr>
          <w:rFonts w:ascii="Arial" w:hAnsi="Arial" w:cs="Arial"/>
          <w:sz w:val="16"/>
          <w:szCs w:val="16"/>
        </w:rPr>
      </w:pPr>
      <w:r w:rsidRPr="007802F8">
        <w:rPr>
          <w:rFonts w:ascii="Arial" w:hAnsi="Arial" w:cs="Arial"/>
          <w:b/>
          <w:bCs/>
          <w:sz w:val="16"/>
          <w:szCs w:val="16"/>
        </w:rPr>
        <w:t xml:space="preserve">Cov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r w:rsidR="00D37E2E" w:rsidRPr="00D37E2E">
        <w:rPr>
          <w:rFonts w:ascii="Arial" w:hAnsi="Arial" w:cs="Arial"/>
          <w:sz w:val="16"/>
          <w:szCs w:val="16"/>
        </w:rPr>
        <w:t xml:space="preserve">sib </w:t>
      </w:r>
      <w:proofErr w:type="spellStart"/>
      <w:r w:rsidR="00D37E2E" w:rsidRPr="00D37E2E">
        <w:rPr>
          <w:rFonts w:ascii="Arial" w:hAnsi="Arial" w:cs="Arial"/>
          <w:sz w:val="16"/>
          <w:szCs w:val="16"/>
        </w:rPr>
        <w:t>tham</w:t>
      </w:r>
      <w:proofErr w:type="spellEnd"/>
      <w:r w:rsidR="00D37E2E" w:rsidRPr="00D37E2E">
        <w:rPr>
          <w:rFonts w:ascii="Arial" w:hAnsi="Arial" w:cs="Arial"/>
          <w:sz w:val="16"/>
          <w:szCs w:val="16"/>
        </w:rPr>
        <w:t xml:space="preserve"> </w:t>
      </w:r>
      <w:proofErr w:type="spellStart"/>
      <w:ins w:id="758" w:author="Kaxiong" w:date="2021-05-29T11:19:00Z">
        <w:r w:rsidR="0043167C">
          <w:rPr>
            <w:rFonts w:ascii="Arial" w:hAnsi="Arial" w:cs="Arial"/>
            <w:sz w:val="16"/>
            <w:szCs w:val="16"/>
          </w:rPr>
          <w:t>txog</w:t>
        </w:r>
        <w:proofErr w:type="spellEnd"/>
        <w:r w:rsidR="0043167C">
          <w:rPr>
            <w:rFonts w:ascii="Arial" w:hAnsi="Arial" w:cs="Arial"/>
            <w:sz w:val="16"/>
            <w:szCs w:val="16"/>
          </w:rPr>
          <w:t xml:space="preserve"> </w:t>
        </w:r>
        <w:proofErr w:type="spellStart"/>
        <w:r w:rsidR="0043167C">
          <w:rPr>
            <w:rFonts w:ascii="Arial" w:hAnsi="Arial" w:cs="Arial"/>
            <w:sz w:val="16"/>
            <w:szCs w:val="16"/>
          </w:rPr>
          <w:t>kev</w:t>
        </w:r>
        <w:proofErr w:type="spellEnd"/>
        <w:r w:rsidR="0043167C">
          <w:rPr>
            <w:rFonts w:ascii="Arial" w:hAnsi="Arial" w:cs="Arial"/>
            <w:sz w:val="16"/>
            <w:szCs w:val="16"/>
          </w:rPr>
          <w:t xml:space="preserve"> </w:t>
        </w:r>
        <w:proofErr w:type="spellStart"/>
        <w:r w:rsidR="0043167C">
          <w:rPr>
            <w:rFonts w:ascii="Arial" w:hAnsi="Arial" w:cs="Arial"/>
            <w:sz w:val="16"/>
            <w:szCs w:val="16"/>
          </w:rPr>
          <w:t>kawm</w:t>
        </w:r>
        <w:proofErr w:type="spellEnd"/>
        <w:r w:rsidR="0043167C">
          <w:rPr>
            <w:rFonts w:ascii="Arial" w:hAnsi="Arial" w:cs="Arial"/>
            <w:sz w:val="16"/>
            <w:szCs w:val="16"/>
          </w:rPr>
          <w:t xml:space="preserve"> </w:t>
        </w:r>
        <w:proofErr w:type="spellStart"/>
        <w:r w:rsidR="0043167C">
          <w:rPr>
            <w:rFonts w:ascii="Arial" w:hAnsi="Arial" w:cs="Arial"/>
            <w:sz w:val="16"/>
            <w:szCs w:val="16"/>
          </w:rPr>
          <w:t>ntawv</w:t>
        </w:r>
        <w:proofErr w:type="spellEnd"/>
        <w:r w:rsidR="0043167C">
          <w:rPr>
            <w:rFonts w:ascii="Arial" w:hAnsi="Arial" w:cs="Arial"/>
            <w:sz w:val="16"/>
            <w:szCs w:val="16"/>
          </w:rPr>
          <w:t xml:space="preserve"> </w:t>
        </w:r>
        <w:proofErr w:type="spellStart"/>
        <w:r w:rsidR="0043167C">
          <w:rPr>
            <w:rFonts w:ascii="Arial" w:hAnsi="Arial" w:cs="Arial"/>
            <w:sz w:val="16"/>
            <w:szCs w:val="16"/>
          </w:rPr>
          <w:t>ib</w:t>
        </w:r>
        <w:proofErr w:type="spellEnd"/>
        <w:r w:rsidR="0043167C">
          <w:rPr>
            <w:rFonts w:ascii="Arial" w:hAnsi="Arial" w:cs="Arial"/>
            <w:sz w:val="16"/>
            <w:szCs w:val="16"/>
          </w:rPr>
          <w:t xml:space="preserve"> </w:t>
        </w:r>
        <w:proofErr w:type="spellStart"/>
        <w:r w:rsidR="0043167C">
          <w:rPr>
            <w:rFonts w:ascii="Arial" w:hAnsi="Arial" w:cs="Arial"/>
            <w:sz w:val="16"/>
            <w:szCs w:val="16"/>
          </w:rPr>
          <w:t>txwm</w:t>
        </w:r>
        <w:proofErr w:type="spellEnd"/>
        <w:r w:rsidR="0043167C">
          <w:rPr>
            <w:rFonts w:ascii="Arial" w:hAnsi="Arial" w:cs="Arial"/>
            <w:sz w:val="16"/>
            <w:szCs w:val="16"/>
          </w:rPr>
          <w:t xml:space="preserve"> </w:t>
        </w:r>
      </w:ins>
      <w:del w:id="759" w:author="Kaxiong" w:date="2021-05-29T11:19:00Z">
        <w:r w:rsidR="00A85BE5" w:rsidDel="0043167C">
          <w:rPr>
            <w:rFonts w:ascii="Arial" w:hAnsi="Arial" w:cs="Arial"/>
            <w:sz w:val="16"/>
            <w:szCs w:val="16"/>
          </w:rPr>
          <w:delText>ntau</w:delText>
        </w:r>
        <w:r w:rsidR="00D37E2E" w:rsidRPr="00D37E2E" w:rsidDel="0043167C">
          <w:rPr>
            <w:rFonts w:ascii="Arial" w:hAnsi="Arial" w:cs="Arial"/>
            <w:sz w:val="16"/>
            <w:szCs w:val="16"/>
          </w:rPr>
          <w:delText xml:space="preserve"> yam </w:delText>
        </w:r>
      </w:del>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ins w:id="760" w:author="Kaxiong" w:date="2021-05-29T11:20:00Z">
        <w:r w:rsidR="0043167C">
          <w:rPr>
            <w:rFonts w:ascii="Arial" w:hAnsi="Arial" w:cs="Arial"/>
            <w:sz w:val="16"/>
            <w:szCs w:val="16"/>
          </w:rPr>
          <w:t>ntawv</w:t>
        </w:r>
        <w:proofErr w:type="spellEnd"/>
        <w:r w:rsidR="0043167C">
          <w:rPr>
            <w:rFonts w:ascii="Arial" w:hAnsi="Arial" w:cs="Arial"/>
            <w:sz w:val="16"/>
            <w:szCs w:val="16"/>
          </w:rPr>
          <w:t xml:space="preserve"> </w:t>
        </w:r>
        <w:proofErr w:type="spellStart"/>
        <w:r w:rsidR="0043167C">
          <w:rPr>
            <w:rFonts w:ascii="Arial" w:hAnsi="Arial" w:cs="Arial"/>
            <w:sz w:val="16"/>
            <w:szCs w:val="16"/>
          </w:rPr>
          <w:t>ib</w:t>
        </w:r>
        <w:proofErr w:type="spellEnd"/>
        <w:r w:rsidR="0043167C">
          <w:rPr>
            <w:rFonts w:ascii="Arial" w:hAnsi="Arial" w:cs="Arial"/>
            <w:sz w:val="16"/>
            <w:szCs w:val="16"/>
          </w:rPr>
          <w:t xml:space="preserve"> </w:t>
        </w:r>
        <w:proofErr w:type="spellStart"/>
        <w:r w:rsidR="0043167C">
          <w:rPr>
            <w:rFonts w:ascii="Arial" w:hAnsi="Arial" w:cs="Arial"/>
            <w:sz w:val="16"/>
            <w:szCs w:val="16"/>
          </w:rPr>
          <w:t>txwm</w:t>
        </w:r>
      </w:ins>
      <w:proofErr w:type="spellEnd"/>
      <w:del w:id="761" w:author="Kaxiong" w:date="2021-05-29T11:20:00Z">
        <w:r w:rsidR="00A85BE5" w:rsidDel="0043167C">
          <w:rPr>
            <w:rFonts w:ascii="Arial" w:hAnsi="Arial" w:cs="Arial"/>
            <w:sz w:val="16"/>
            <w:szCs w:val="16"/>
          </w:rPr>
          <w:delText>ntau yam</w:delText>
        </w:r>
      </w:del>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tshwj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xeeb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pawg</w:t>
      </w:r>
      <w:proofErr w:type="spellEnd"/>
      <w:r w:rsidR="00D37E2E" w:rsidRPr="00D37E2E">
        <w:rPr>
          <w:rFonts w:ascii="Arial" w:hAnsi="Arial" w:cs="Arial"/>
          <w:sz w:val="16"/>
          <w:szCs w:val="16"/>
        </w:rPr>
        <w:t xml:space="preserve"> pom </w:t>
      </w:r>
      <w:proofErr w:type="spellStart"/>
      <w:r w:rsidR="00D37E2E" w:rsidRPr="00D37E2E">
        <w:rPr>
          <w:rFonts w:ascii="Arial" w:hAnsi="Arial" w:cs="Arial"/>
          <w:sz w:val="16"/>
          <w:szCs w:val="16"/>
        </w:rPr>
        <w:t>tias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txwv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tsawg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plaws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del w:id="762" w:author="Kaxiong" w:date="2021-05-29T11:30:00Z">
        <w:r w:rsidR="00D37E2E" w:rsidRPr="00D37E2E" w:rsidDel="00A10C5A">
          <w:rPr>
            <w:rFonts w:ascii="Arial" w:hAnsi="Arial" w:cs="Arial"/>
            <w:sz w:val="16"/>
            <w:szCs w:val="16"/>
          </w:rPr>
          <w:delText xml:space="preserve">hauv paus </w:delText>
        </w:r>
      </w:del>
      <w:proofErr w:type="spellStart"/>
      <w:r w:rsidR="00D37E2E" w:rsidRPr="00D37E2E">
        <w:rPr>
          <w:rFonts w:ascii="Arial" w:hAnsi="Arial" w:cs="Arial"/>
          <w:sz w:val="16"/>
          <w:szCs w:val="16"/>
        </w:rPr>
        <w:t>tsev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ntawv</w:t>
      </w:r>
      <w:proofErr w:type="spellEnd"/>
      <w:r w:rsidR="00D37E2E" w:rsidRPr="00D37E2E">
        <w:rPr>
          <w:rFonts w:ascii="Arial" w:hAnsi="Arial" w:cs="Arial"/>
          <w:sz w:val="16"/>
          <w:szCs w:val="16"/>
        </w:rPr>
        <w:t xml:space="preserve"> </w:t>
      </w:r>
      <w:ins w:id="763" w:author="Kaxiong" w:date="2021-05-29T11:30:00Z">
        <w:r w:rsidR="00A10C5A">
          <w:rPr>
            <w:rFonts w:ascii="Arial" w:hAnsi="Arial" w:cs="Arial"/>
            <w:sz w:val="16"/>
            <w:szCs w:val="16"/>
          </w:rPr>
          <w:t xml:space="preserve">li </w:t>
        </w:r>
        <w:proofErr w:type="spellStart"/>
        <w:r w:rsidR="00A10C5A">
          <w:rPr>
            <w:rFonts w:ascii="Arial" w:hAnsi="Arial" w:cs="Arial"/>
            <w:sz w:val="16"/>
            <w:szCs w:val="16"/>
          </w:rPr>
          <w:t>kev</w:t>
        </w:r>
        <w:proofErr w:type="spellEnd"/>
        <w:r w:rsidR="00A10C5A">
          <w:rPr>
            <w:rFonts w:ascii="Arial" w:hAnsi="Arial" w:cs="Arial"/>
            <w:sz w:val="16"/>
            <w:szCs w:val="16"/>
          </w:rPr>
          <w:t xml:space="preserve"> </w:t>
        </w:r>
        <w:proofErr w:type="spellStart"/>
        <w:r w:rsidR="00A10C5A">
          <w:rPr>
            <w:rFonts w:ascii="Arial" w:hAnsi="Arial" w:cs="Arial"/>
            <w:sz w:val="16"/>
            <w:szCs w:val="16"/>
          </w:rPr>
          <w:t>pab</w:t>
        </w:r>
        <w:proofErr w:type="spellEnd"/>
        <w:r w:rsidR="00A10C5A">
          <w:rPr>
            <w:rFonts w:ascii="Arial" w:hAnsi="Arial" w:cs="Arial"/>
            <w:sz w:val="16"/>
            <w:szCs w:val="16"/>
          </w:rPr>
          <w:t xml:space="preserve"> </w:t>
        </w:r>
        <w:proofErr w:type="spellStart"/>
        <w:r w:rsidR="00A10C5A">
          <w:rPr>
            <w:rFonts w:ascii="Arial" w:hAnsi="Arial" w:cs="Arial"/>
            <w:sz w:val="16"/>
            <w:szCs w:val="16"/>
          </w:rPr>
          <w:t>ntawm</w:t>
        </w:r>
      </w:ins>
      <w:proofErr w:type="spellEnd"/>
      <w:del w:id="764" w:author="Kaxiong" w:date="2021-05-29T11:30:00Z">
        <w:r w:rsidR="00D37E2E" w:rsidRPr="00D37E2E" w:rsidDel="00A10C5A">
          <w:rPr>
            <w:rFonts w:ascii="Arial" w:hAnsi="Arial" w:cs="Arial"/>
            <w:sz w:val="16"/>
            <w:szCs w:val="16"/>
          </w:rPr>
          <w:delText>tau muab</w:delText>
        </w:r>
      </w:del>
      <w:r w:rsidR="00D37E2E" w:rsidRPr="00D37E2E">
        <w:rPr>
          <w:rFonts w:ascii="Arial" w:hAnsi="Arial" w:cs="Arial"/>
          <w:sz w:val="16"/>
          <w:szCs w:val="16"/>
        </w:rPr>
        <w:t xml:space="preserve"> FAPE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pub </w:t>
      </w:r>
      <w:proofErr w:type="spellStart"/>
      <w:r w:rsidR="00D37E2E" w:rsidRPr="00D37E2E">
        <w:rPr>
          <w:rFonts w:ascii="Arial" w:hAnsi="Arial" w:cs="Arial"/>
          <w:sz w:val="16"/>
          <w:szCs w:val="16"/>
        </w:rPr>
        <w:t>dawb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hauv</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ib</w:t>
      </w:r>
      <w:proofErr w:type="spellEnd"/>
      <w:r w:rsidR="00A85BE5">
        <w:rPr>
          <w:rFonts w:ascii="Arial" w:hAnsi="Arial" w:cs="Arial"/>
          <w:sz w:val="16"/>
          <w:szCs w:val="16"/>
        </w:rPr>
        <w:t xml:space="preserve"> </w:t>
      </w:r>
      <w:proofErr w:type="spellStart"/>
      <w:r w:rsidR="00A85BE5">
        <w:rPr>
          <w:rFonts w:ascii="Arial" w:hAnsi="Arial" w:cs="Arial"/>
          <w:sz w:val="16"/>
          <w:szCs w:val="16"/>
        </w:rPr>
        <w:t>txwm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ins w:id="765" w:author="Kaxiong" w:date="2021-05-29T11:31:00Z">
        <w:r w:rsidR="00A10C5A">
          <w:rPr>
            <w:rFonts w:ascii="Arial" w:hAnsi="Arial" w:cs="Arial"/>
            <w:sz w:val="16"/>
            <w:szCs w:val="16"/>
          </w:rPr>
          <w:t>kev</w:t>
        </w:r>
        <w:proofErr w:type="spellEnd"/>
        <w:r w:rsidR="00A10C5A">
          <w:rPr>
            <w:rFonts w:ascii="Arial" w:hAnsi="Arial" w:cs="Arial"/>
            <w:sz w:val="16"/>
            <w:szCs w:val="16"/>
          </w:rPr>
          <w:t xml:space="preserve"> </w:t>
        </w:r>
      </w:ins>
      <w:r w:rsidR="00D37E2E" w:rsidRPr="00D37E2E">
        <w:rPr>
          <w:rFonts w:ascii="Arial" w:hAnsi="Arial" w:cs="Arial"/>
          <w:sz w:val="16"/>
          <w:szCs w:val="16"/>
        </w:rPr>
        <w:t xml:space="preserve">sab </w:t>
      </w:r>
      <w:proofErr w:type="spellStart"/>
      <w:r w:rsidR="00D37E2E" w:rsidRPr="00D37E2E">
        <w:rPr>
          <w:rFonts w:ascii="Arial" w:hAnsi="Arial" w:cs="Arial"/>
          <w:sz w:val="16"/>
          <w:szCs w:val="16"/>
        </w:rPr>
        <w:t>laj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yuav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cai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kom</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nws</w:t>
      </w:r>
      <w:proofErr w:type="spellEnd"/>
      <w:r w:rsidR="00D37E2E" w:rsidRPr="00D37E2E">
        <w:rPr>
          <w:rFonts w:ascii="Arial" w:hAnsi="Arial" w:cs="Arial"/>
          <w:sz w:val="16"/>
          <w:szCs w:val="16"/>
        </w:rPr>
        <w:t xml:space="preserve"> cov </w:t>
      </w:r>
      <w:proofErr w:type="spellStart"/>
      <w:r w:rsidR="00D37E2E" w:rsidRPr="00D37E2E">
        <w:rPr>
          <w:rFonts w:ascii="Arial" w:hAnsi="Arial" w:cs="Arial"/>
          <w:sz w:val="16"/>
          <w:szCs w:val="16"/>
        </w:rPr>
        <w:t>phooj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ywg</w:t>
      </w:r>
      <w:proofErr w:type="spellEnd"/>
      <w:r w:rsidR="00D37E2E" w:rsidRPr="00D37E2E">
        <w:rPr>
          <w:rFonts w:ascii="Arial" w:hAnsi="Arial" w:cs="Arial"/>
          <w:sz w:val="16"/>
          <w:szCs w:val="16"/>
        </w:rPr>
        <w:t xml:space="preserve"> tau </w:t>
      </w:r>
      <w:proofErr w:type="spellStart"/>
      <w:r w:rsidR="00D37E2E" w:rsidRPr="00D37E2E">
        <w:rPr>
          <w:rFonts w:ascii="Arial" w:hAnsi="Arial" w:cs="Arial"/>
          <w:sz w:val="16"/>
          <w:szCs w:val="16"/>
        </w:rPr>
        <w:t>tas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hnub</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A85BE5">
        <w:rPr>
          <w:rFonts w:ascii="Arial" w:hAnsi="Arial" w:cs="Arial"/>
          <w:sz w:val="16"/>
          <w:szCs w:val="16"/>
        </w:rPr>
        <w:t>phom</w:t>
      </w:r>
      <w:proofErr w:type="spellEnd"/>
      <w:r w:rsidR="00A85BE5">
        <w:rPr>
          <w:rFonts w:ascii="Arial" w:hAnsi="Arial" w:cs="Arial"/>
          <w:sz w:val="16"/>
          <w:szCs w:val="16"/>
        </w:rPr>
        <w:t xml:space="preserve"> </w:t>
      </w:r>
      <w:proofErr w:type="spellStart"/>
      <w:r w:rsidR="00A85BE5">
        <w:rPr>
          <w:rFonts w:ascii="Arial" w:hAnsi="Arial" w:cs="Arial"/>
          <w:sz w:val="16"/>
          <w:szCs w:val="16"/>
        </w:rPr>
        <w:t>sij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ins w:id="766" w:author="Kaxiong" w:date="2021-05-29T11:32:00Z">
        <w:r w:rsidR="00A10C5A">
          <w:rPr>
            <w:rFonts w:ascii="Arial" w:hAnsi="Arial" w:cs="Arial"/>
            <w:sz w:val="16"/>
            <w:szCs w:val="16"/>
          </w:rPr>
          <w:t>poo</w:t>
        </w:r>
      </w:ins>
      <w:ins w:id="767" w:author="Kaxiong" w:date="2021-05-29T11:33:00Z">
        <w:r w:rsidR="00A10C5A">
          <w:rPr>
            <w:rFonts w:ascii="Arial" w:hAnsi="Arial" w:cs="Arial"/>
            <w:sz w:val="16"/>
            <w:szCs w:val="16"/>
          </w:rPr>
          <w:t>b</w:t>
        </w:r>
        <w:proofErr w:type="spellEnd"/>
        <w:r w:rsidR="00A10C5A">
          <w:rPr>
            <w:rFonts w:ascii="Arial" w:hAnsi="Arial" w:cs="Arial"/>
            <w:sz w:val="16"/>
            <w:szCs w:val="16"/>
          </w:rPr>
          <w:t xml:space="preserve"> </w:t>
        </w:r>
        <w:proofErr w:type="spellStart"/>
        <w:r w:rsidR="00A10C5A">
          <w:rPr>
            <w:rFonts w:ascii="Arial" w:hAnsi="Arial" w:cs="Arial"/>
            <w:sz w:val="16"/>
            <w:szCs w:val="16"/>
          </w:rPr>
          <w:t>qab</w:t>
        </w:r>
        <w:proofErr w:type="spellEnd"/>
        <w:r w:rsidR="00A10C5A">
          <w:rPr>
            <w:rFonts w:ascii="Arial" w:hAnsi="Arial" w:cs="Arial"/>
            <w:sz w:val="16"/>
            <w:szCs w:val="16"/>
          </w:rPr>
          <w:t xml:space="preserve"> </w:t>
        </w:r>
      </w:ins>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r w:rsidR="00A85BE5">
        <w:rPr>
          <w:rFonts w:ascii="Arial" w:hAnsi="Arial" w:cs="Arial"/>
          <w:sz w:val="16"/>
          <w:szCs w:val="16"/>
        </w:rPr>
        <w:t>tau</w:t>
      </w:r>
      <w:r w:rsidR="00D37E2E" w:rsidRPr="00D37E2E">
        <w:rPr>
          <w:rFonts w:ascii="Arial" w:hAnsi="Arial" w:cs="Arial"/>
          <w:sz w:val="16"/>
          <w:szCs w:val="16"/>
        </w:rPr>
        <w:t xml:space="preserve"> </w:t>
      </w:r>
      <w:proofErr w:type="spellStart"/>
      <w:r w:rsidR="00D37E2E" w:rsidRPr="00D37E2E">
        <w:rPr>
          <w:rFonts w:ascii="Arial" w:hAnsi="Arial" w:cs="Arial"/>
          <w:sz w:val="16"/>
          <w:szCs w:val="16"/>
        </w:rPr>
        <w:t>ESYi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w:t>
      </w:r>
    </w:p>
    <w:p w14:paraId="221E801B" w14:textId="397FEB3D" w:rsidR="00B24553" w:rsidRPr="007802F8" w:rsidRDefault="00B24553" w:rsidP="00B24553">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xaiv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r w:rsidR="00D36E98" w:rsidRPr="00D36E98">
        <w:rPr>
          <w:rFonts w:ascii="Arial" w:hAnsi="Arial" w:cs="Arial"/>
          <w:sz w:val="16"/>
          <w:szCs w:val="16"/>
        </w:rPr>
        <w:t xml:space="preserve">RSP cov </w:t>
      </w:r>
      <w:proofErr w:type="spellStart"/>
      <w:r w:rsidR="00D36E98" w:rsidRPr="00D36E98">
        <w:rPr>
          <w:rFonts w:ascii="Arial" w:hAnsi="Arial" w:cs="Arial"/>
          <w:sz w:val="16"/>
          <w:szCs w:val="16"/>
        </w:rPr>
        <w:t>kev</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pab</w:t>
      </w:r>
      <w:proofErr w:type="spellEnd"/>
      <w:r w:rsidR="00D36E98">
        <w:rPr>
          <w:rFonts w:ascii="Arial" w:hAnsi="Arial" w:cs="Arial"/>
          <w:sz w:val="16"/>
          <w:szCs w:val="16"/>
        </w:rPr>
        <w:t xml:space="preserve"> </w:t>
      </w:r>
      <w:proofErr w:type="spellStart"/>
      <w:r w:rsidR="00D36E98" w:rsidRPr="00D36E98">
        <w:rPr>
          <w:rFonts w:ascii="Arial" w:hAnsi="Arial" w:cs="Arial"/>
          <w:sz w:val="16"/>
          <w:szCs w:val="16"/>
        </w:rPr>
        <w:t>cuam</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yog</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muab</w:t>
      </w:r>
      <w:proofErr w:type="spellEnd"/>
      <w:r w:rsidR="00D36E98" w:rsidRPr="00D36E98">
        <w:rPr>
          <w:rFonts w:ascii="Arial" w:hAnsi="Arial" w:cs="Arial"/>
          <w:sz w:val="16"/>
          <w:szCs w:val="16"/>
        </w:rPr>
        <w:t xml:space="preserve"> los </w:t>
      </w:r>
      <w:proofErr w:type="spellStart"/>
      <w:r w:rsidR="00D36E98" w:rsidRPr="00D36E98">
        <w:rPr>
          <w:rFonts w:ascii="Arial" w:hAnsi="Arial" w:cs="Arial"/>
          <w:sz w:val="16"/>
          <w:szCs w:val="16"/>
        </w:rPr>
        <w:t>ntawm</w:t>
      </w:r>
      <w:proofErr w:type="spellEnd"/>
      <w:r w:rsidR="00D36E98" w:rsidRPr="00D36E98">
        <w:rPr>
          <w:rFonts w:ascii="Arial" w:hAnsi="Arial" w:cs="Arial"/>
          <w:sz w:val="16"/>
          <w:szCs w:val="16"/>
        </w:rPr>
        <w:t xml:space="preserve"> </w:t>
      </w:r>
      <w:proofErr w:type="spellStart"/>
      <w:ins w:id="768" w:author="Kaxiong" w:date="2021-05-29T11:35:00Z">
        <w:r w:rsidR="00A10C5A">
          <w:rPr>
            <w:rFonts w:ascii="Arial" w:hAnsi="Arial" w:cs="Arial"/>
            <w:sz w:val="16"/>
            <w:szCs w:val="16"/>
          </w:rPr>
          <w:t>kev</w:t>
        </w:r>
        <w:proofErr w:type="spellEnd"/>
        <w:r w:rsidR="00A10C5A">
          <w:rPr>
            <w:rFonts w:ascii="Arial" w:hAnsi="Arial" w:cs="Arial"/>
            <w:sz w:val="16"/>
            <w:szCs w:val="16"/>
          </w:rPr>
          <w:t xml:space="preserve"> sab </w:t>
        </w:r>
        <w:proofErr w:type="spellStart"/>
        <w:r w:rsidR="00A10C5A">
          <w:rPr>
            <w:rFonts w:ascii="Arial" w:hAnsi="Arial" w:cs="Arial"/>
            <w:sz w:val="16"/>
            <w:szCs w:val="16"/>
          </w:rPr>
          <w:t>laj</w:t>
        </w:r>
        <w:proofErr w:type="spellEnd"/>
        <w:r w:rsidR="00A10C5A">
          <w:rPr>
            <w:rFonts w:ascii="Arial" w:hAnsi="Arial" w:cs="Arial"/>
            <w:sz w:val="16"/>
            <w:szCs w:val="16"/>
          </w:rPr>
          <w:t xml:space="preserve"> </w:t>
        </w:r>
        <w:proofErr w:type="spellStart"/>
        <w:r w:rsidR="00A10C5A">
          <w:rPr>
            <w:rFonts w:ascii="Arial" w:hAnsi="Arial" w:cs="Arial"/>
            <w:sz w:val="16"/>
            <w:szCs w:val="16"/>
          </w:rPr>
          <w:t>rau</w:t>
        </w:r>
        <w:proofErr w:type="spellEnd"/>
        <w:r w:rsidR="00A10C5A">
          <w:rPr>
            <w:rFonts w:ascii="Arial" w:hAnsi="Arial" w:cs="Arial"/>
            <w:sz w:val="16"/>
            <w:szCs w:val="16"/>
          </w:rPr>
          <w:t xml:space="preserve"> </w:t>
        </w:r>
      </w:ins>
      <w:proofErr w:type="spellStart"/>
      <w:r w:rsidR="00D36E98">
        <w:rPr>
          <w:rFonts w:ascii="Arial" w:hAnsi="Arial" w:cs="Arial"/>
          <w:sz w:val="16"/>
          <w:szCs w:val="16"/>
        </w:rPr>
        <w:t>nws</w:t>
      </w:r>
      <w:proofErr w:type="spellEnd"/>
      <w:r w:rsidR="00D36E98">
        <w:rPr>
          <w:rFonts w:ascii="Arial" w:hAnsi="Arial" w:cs="Arial"/>
          <w:sz w:val="16"/>
          <w:szCs w:val="16"/>
        </w:rPr>
        <w:t xml:space="preserve"> </w:t>
      </w:r>
      <w:proofErr w:type="spellStart"/>
      <w:r w:rsidR="00D36E98">
        <w:rPr>
          <w:rFonts w:ascii="Arial" w:hAnsi="Arial" w:cs="Arial"/>
          <w:sz w:val="16"/>
          <w:szCs w:val="16"/>
        </w:rPr>
        <w:t>tus</w:t>
      </w:r>
      <w:proofErr w:type="spellEnd"/>
      <w:r w:rsidR="00D36E98">
        <w:rPr>
          <w:rFonts w:ascii="Arial" w:hAnsi="Arial" w:cs="Arial"/>
          <w:sz w:val="16"/>
          <w:szCs w:val="16"/>
        </w:rPr>
        <w:t xml:space="preserve"> </w:t>
      </w:r>
      <w:proofErr w:type="spellStart"/>
      <w:r w:rsidR="00D36E98">
        <w:rPr>
          <w:rFonts w:ascii="Arial" w:hAnsi="Arial" w:cs="Arial"/>
          <w:sz w:val="16"/>
          <w:szCs w:val="16"/>
        </w:rPr>
        <w:t>xib</w:t>
      </w:r>
      <w:proofErr w:type="spellEnd"/>
      <w:r w:rsidR="00D36E98">
        <w:rPr>
          <w:rFonts w:ascii="Arial" w:hAnsi="Arial" w:cs="Arial"/>
          <w:sz w:val="16"/>
          <w:szCs w:val="16"/>
        </w:rPr>
        <w:t xml:space="preserve"> </w:t>
      </w:r>
      <w:proofErr w:type="spellStart"/>
      <w:r w:rsidR="00D36E98">
        <w:rPr>
          <w:rFonts w:ascii="Arial" w:hAnsi="Arial" w:cs="Arial"/>
          <w:sz w:val="16"/>
          <w:szCs w:val="16"/>
        </w:rPr>
        <w:t>fwb</w:t>
      </w:r>
      <w:proofErr w:type="spellEnd"/>
      <w:ins w:id="769" w:author="Kaxiong" w:date="2021-05-29T11:35:00Z">
        <w:r w:rsidR="00A10C5A">
          <w:rPr>
            <w:rFonts w:ascii="Arial" w:hAnsi="Arial" w:cs="Arial"/>
            <w:sz w:val="16"/>
            <w:szCs w:val="16"/>
          </w:rPr>
          <w:t>.</w:t>
        </w:r>
      </w:ins>
      <w:del w:id="770" w:author="Kaxiong" w:date="2021-05-29T11:35:00Z">
        <w:r w:rsidR="00D36E98" w:rsidDel="00A10C5A">
          <w:rPr>
            <w:rFonts w:ascii="Arial" w:hAnsi="Arial" w:cs="Arial"/>
            <w:sz w:val="16"/>
            <w:szCs w:val="16"/>
          </w:rPr>
          <w:delText xml:space="preserve"> lis kev sab laj.</w:delText>
        </w:r>
      </w:del>
    </w:p>
    <w:p w14:paraId="07253FAA" w14:textId="77777777" w:rsidR="00B24553" w:rsidRPr="007802F8" w:rsidRDefault="00B24553" w:rsidP="00B24553">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3B081B8C" w14:textId="59131E2A" w:rsidR="00B24553" w:rsidRPr="007802F8" w:rsidRDefault="0067480B" w:rsidP="00B24553">
      <w:pPr>
        <w:rPr>
          <w:rFonts w:ascii="Arial" w:hAnsi="Arial" w:cs="Arial"/>
          <w:sz w:val="16"/>
          <w:szCs w:val="16"/>
        </w:rPr>
      </w:pPr>
      <w:r>
        <w:pict w14:anchorId="7CD55512">
          <v:shape id="Picture 4" o:spid="_x0000_i1047" type="#_x0000_t75" style="width:13.1pt;height:9.35pt;visibility:visible;mso-wrap-style:square">
            <v:imagedata r:id="rId8" o:title=""/>
          </v:shape>
        </w:pict>
      </w:r>
      <w:r w:rsidR="00B24553" w:rsidRPr="00B87048">
        <w:rPr>
          <w:rFonts w:ascii="Arial" w:hAnsi="Arial" w:cs="Arial"/>
          <w:sz w:val="18"/>
          <w:szCs w:val="18"/>
        </w:rPr>
        <w:t xml:space="preserve"> </w:t>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cov chaw </w:t>
      </w:r>
      <w:proofErr w:type="spellStart"/>
      <w:r w:rsidR="00B24553" w:rsidRPr="007802F8">
        <w:rPr>
          <w:rFonts w:ascii="Arial" w:hAnsi="Arial" w:cs="Arial"/>
          <w:sz w:val="16"/>
          <w:szCs w:val="16"/>
        </w:rPr>
        <w:t>nyob</w:t>
      </w:r>
      <w:proofErr w:type="spellEnd"/>
      <w:r w:rsidR="00B24553">
        <w:rPr>
          <w:rFonts w:ascii="Arial" w:hAnsi="Arial" w:cs="Arial"/>
          <w:sz w:val="16"/>
          <w:szCs w:val="16"/>
        </w:rPr>
        <w:t xml:space="preserve"> </w:t>
      </w:r>
      <w:proofErr w:type="spellStart"/>
      <w:r w:rsidR="00B24553">
        <w:rPr>
          <w:rFonts w:ascii="Arial" w:hAnsi="Arial" w:cs="Arial"/>
          <w:sz w:val="16"/>
          <w:szCs w:val="16"/>
        </w:rPr>
        <w:t>ntawm</w:t>
      </w:r>
      <w:proofErr w:type="spellEnd"/>
      <w:r w:rsidR="00B24553">
        <w:rPr>
          <w:rFonts w:ascii="Arial" w:hAnsi="Arial" w:cs="Arial"/>
          <w:sz w:val="16"/>
          <w:szCs w:val="16"/>
        </w:rPr>
        <w:t xml:space="preserve"> </w:t>
      </w:r>
      <w:proofErr w:type="spellStart"/>
      <w:r w:rsidR="00B24553">
        <w:rPr>
          <w:rFonts w:ascii="Arial" w:hAnsi="Arial" w:cs="Arial"/>
          <w:sz w:val="16"/>
          <w:szCs w:val="16"/>
        </w:rPr>
        <w:t>qhoos</w:t>
      </w:r>
      <w:proofErr w:type="spellEnd"/>
      <w:r w:rsidR="00B24553">
        <w:rPr>
          <w:rFonts w:ascii="Arial" w:hAnsi="Arial" w:cs="Arial"/>
          <w:sz w:val="16"/>
          <w:szCs w:val="16"/>
        </w:rPr>
        <w:t xml:space="preserve"> kas</w:t>
      </w:r>
      <w:r w:rsidR="00B24553" w:rsidRPr="007802F8">
        <w:rPr>
          <w:rFonts w:ascii="Arial" w:hAnsi="Arial" w:cs="Arial"/>
          <w:sz w:val="16"/>
          <w:szCs w:val="16"/>
        </w:rPr>
        <w:t xml:space="preserve">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tsis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cov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cov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E451D0" w:rsidRPr="00B87048">
        <w:rPr>
          <w:rFonts w:ascii="Arial" w:hAnsi="Arial" w:cs="Arial"/>
          <w:noProof/>
          <w:sz w:val="18"/>
          <w:szCs w:val="18"/>
          <w:lang w:eastAsia="zh-CN"/>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cov chaw </w:t>
      </w:r>
      <w:proofErr w:type="spellStart"/>
      <w:r w:rsidR="00B24553" w:rsidRPr="007802F8">
        <w:rPr>
          <w:rFonts w:ascii="Arial" w:hAnsi="Arial" w:cs="Arial"/>
          <w:sz w:val="16"/>
          <w:szCs w:val="16"/>
        </w:rPr>
        <w:t>nyob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ntawm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qhoos</w:t>
      </w:r>
      <w:proofErr w:type="spellEnd"/>
      <w:r w:rsidR="00B24553" w:rsidRPr="007802F8">
        <w:rPr>
          <w:rFonts w:ascii="Arial" w:hAnsi="Arial" w:cs="Arial"/>
          <w:sz w:val="16"/>
          <w:szCs w:val="16"/>
        </w:rPr>
        <w:t xml:space="preserve"> kas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qab</w:t>
      </w:r>
      <w:proofErr w:type="spellEnd"/>
      <w:r w:rsidR="00B24553" w:rsidRPr="007802F8">
        <w:rPr>
          <w:rFonts w:ascii="Arial" w:hAnsi="Arial" w:cs="Arial"/>
          <w:sz w:val="16"/>
          <w:szCs w:val="16"/>
        </w:rPr>
        <w:t xml:space="preserve"> no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cov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cov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DA435C">
        <w:tc>
          <w:tcPr>
            <w:tcW w:w="5215" w:type="dxa"/>
            <w:shd w:val="clear" w:color="auto" w:fill="D9D9D9" w:themeFill="background1" w:themeFillShade="D9"/>
          </w:tcPr>
          <w:p w14:paraId="4115ABF1" w14:textId="77777777" w:rsidR="00B24553" w:rsidRPr="005D2729" w:rsidRDefault="00B24553" w:rsidP="00DA435C">
            <w:pPr>
              <w:tabs>
                <w:tab w:val="left" w:pos="2086"/>
              </w:tabs>
              <w:rPr>
                <w:rFonts w:ascii="Arial" w:hAnsi="Arial" w:cs="Arial"/>
                <w:b/>
                <w:bCs/>
                <w:sz w:val="16"/>
                <w:szCs w:val="16"/>
              </w:rPr>
            </w:pPr>
            <w:r w:rsidRPr="005D2729">
              <w:rPr>
                <w:rFonts w:ascii="Arial" w:hAnsi="Arial" w:cs="Arial"/>
                <w:sz w:val="16"/>
                <w:szCs w:val="16"/>
              </w:rPr>
              <w:t xml:space="preserve">Cov Chaw </w:t>
            </w:r>
            <w:proofErr w:type="spellStart"/>
            <w:r w:rsidRPr="005D2729">
              <w:rPr>
                <w:rFonts w:ascii="Arial" w:hAnsi="Arial" w:cs="Arial"/>
                <w:sz w:val="16"/>
                <w:szCs w:val="16"/>
              </w:rPr>
              <w:t>Nyob</w:t>
            </w:r>
            <w:proofErr w:type="spellEnd"/>
            <w:r w:rsidRPr="005D2729">
              <w:rPr>
                <w:rFonts w:ascii="Arial" w:hAnsi="Arial" w:cs="Arial"/>
                <w:sz w:val="16"/>
                <w:szCs w:val="16"/>
              </w:rPr>
              <w:t xml:space="preserve"> </w:t>
            </w:r>
            <w:proofErr w:type="spellStart"/>
            <w:r w:rsidRPr="005D2729">
              <w:rPr>
                <w:rFonts w:ascii="Arial" w:hAnsi="Arial" w:cs="Arial"/>
                <w:sz w:val="16"/>
                <w:szCs w:val="16"/>
              </w:rPr>
              <w:t>Ntawm</w:t>
            </w:r>
            <w:proofErr w:type="spellEnd"/>
            <w:r w:rsidRPr="005D2729">
              <w:rPr>
                <w:rFonts w:ascii="Arial" w:hAnsi="Arial" w:cs="Arial"/>
                <w:sz w:val="16"/>
                <w:szCs w:val="16"/>
              </w:rPr>
              <w:t xml:space="preserve"> </w:t>
            </w:r>
            <w:proofErr w:type="spellStart"/>
            <w:r w:rsidRPr="005D2729">
              <w:rPr>
                <w:rFonts w:ascii="Arial" w:hAnsi="Arial" w:cs="Arial"/>
                <w:sz w:val="16"/>
                <w:szCs w:val="16"/>
              </w:rPr>
              <w:t>Qhoos</w:t>
            </w:r>
            <w:proofErr w:type="spellEnd"/>
            <w:r w:rsidRPr="005D2729">
              <w:rPr>
                <w:rFonts w:ascii="Arial" w:hAnsi="Arial" w:cs="Arial"/>
                <w:sz w:val="16"/>
                <w:szCs w:val="16"/>
              </w:rPr>
              <w:t xml:space="preserve"> Kas</w:t>
            </w:r>
            <w:r w:rsidRPr="005D2729">
              <w:rPr>
                <w:rFonts w:ascii="Arial" w:hAnsi="Arial" w:cs="Arial"/>
                <w:b/>
                <w:bCs/>
                <w:sz w:val="16"/>
                <w:szCs w:val="16"/>
              </w:rPr>
              <w:t xml:space="preserve"> </w:t>
            </w:r>
          </w:p>
          <w:p w14:paraId="77720D78" w14:textId="77777777" w:rsidR="00B24553" w:rsidRPr="005D2729" w:rsidRDefault="00B24553" w:rsidP="00DA435C">
            <w:pPr>
              <w:rPr>
                <w:rFonts w:ascii="Arial" w:hAnsi="Arial" w:cs="Arial"/>
                <w:sz w:val="16"/>
                <w:szCs w:val="16"/>
              </w:rPr>
            </w:pPr>
          </w:p>
        </w:tc>
        <w:tc>
          <w:tcPr>
            <w:tcW w:w="1260" w:type="dxa"/>
            <w:shd w:val="clear" w:color="auto" w:fill="D9D9D9" w:themeFill="background1" w:themeFillShade="D9"/>
          </w:tcPr>
          <w:p w14:paraId="6D7BBB63"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Pib</w:t>
            </w:r>
            <w:proofErr w:type="spellEnd"/>
          </w:p>
        </w:tc>
        <w:tc>
          <w:tcPr>
            <w:tcW w:w="1494" w:type="dxa"/>
            <w:shd w:val="clear" w:color="auto" w:fill="D9D9D9" w:themeFill="background1" w:themeFillShade="D9"/>
          </w:tcPr>
          <w:p w14:paraId="3ED0BC7A"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xaus</w:t>
            </w:r>
            <w:proofErr w:type="spellEnd"/>
            <w:r w:rsidRPr="005D2729">
              <w:rPr>
                <w:rFonts w:ascii="Arial" w:hAnsi="Arial" w:cs="Arial"/>
                <w:sz w:val="16"/>
                <w:szCs w:val="16"/>
              </w:rPr>
              <w:t xml:space="preserve"> </w:t>
            </w:r>
          </w:p>
        </w:tc>
        <w:tc>
          <w:tcPr>
            <w:tcW w:w="2487" w:type="dxa"/>
            <w:shd w:val="clear" w:color="auto" w:fill="D9D9D9" w:themeFill="background1" w:themeFillShade="D9"/>
          </w:tcPr>
          <w:p w14:paraId="68DB635E"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Qhov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p>
        </w:tc>
      </w:tr>
      <w:tr w:rsidR="0016396A" w:rsidRPr="007802F8" w14:paraId="7919A9DB" w14:textId="77777777" w:rsidTr="0016396A">
        <w:tc>
          <w:tcPr>
            <w:tcW w:w="5215" w:type="dxa"/>
            <w:shd w:val="clear" w:color="auto" w:fill="FFFFFF" w:themeFill="background1"/>
          </w:tcPr>
          <w:p w14:paraId="4A21476D" w14:textId="76D72BDF" w:rsidR="0016396A" w:rsidRDefault="005F128D" w:rsidP="00DA435C">
            <w:pPr>
              <w:tabs>
                <w:tab w:val="left" w:pos="2086"/>
              </w:tabs>
              <w:rPr>
                <w:rFonts w:ascii="Arial" w:hAnsi="Arial" w:cs="Arial"/>
                <w:sz w:val="16"/>
                <w:szCs w:val="16"/>
              </w:rPr>
            </w:pPr>
            <w:proofErr w:type="spellStart"/>
            <w:r w:rsidRPr="005F128D">
              <w:rPr>
                <w:rFonts w:ascii="Arial" w:hAnsi="Arial" w:cs="Arial"/>
                <w:sz w:val="16"/>
                <w:szCs w:val="16"/>
              </w:rPr>
              <w:t>Thaum</w:t>
            </w:r>
            <w:proofErr w:type="spellEnd"/>
            <w:r w:rsidRPr="005F128D">
              <w:rPr>
                <w:rFonts w:ascii="Arial" w:hAnsi="Arial" w:cs="Arial"/>
                <w:sz w:val="16"/>
                <w:szCs w:val="16"/>
              </w:rPr>
              <w:t xml:space="preserve"> </w:t>
            </w:r>
            <w:proofErr w:type="spellStart"/>
            <w:r w:rsidRPr="005F128D">
              <w:rPr>
                <w:rFonts w:ascii="Arial" w:hAnsi="Arial" w:cs="Arial"/>
                <w:sz w:val="16"/>
                <w:szCs w:val="16"/>
              </w:rPr>
              <w:t>ua</w:t>
            </w:r>
            <w:proofErr w:type="spellEnd"/>
            <w:r w:rsidRPr="005F128D">
              <w:rPr>
                <w:rFonts w:ascii="Arial" w:hAnsi="Arial" w:cs="Arial"/>
                <w:sz w:val="16"/>
                <w:szCs w:val="16"/>
              </w:rPr>
              <w:t xml:space="preserve"> </w:t>
            </w:r>
            <w:proofErr w:type="spellStart"/>
            <w:r w:rsidRPr="005F128D">
              <w:rPr>
                <w:rFonts w:ascii="Arial" w:hAnsi="Arial" w:cs="Arial"/>
                <w:sz w:val="16"/>
                <w:szCs w:val="16"/>
              </w:rPr>
              <w:t>hauj</w:t>
            </w:r>
            <w:proofErr w:type="spellEnd"/>
            <w:r>
              <w:rPr>
                <w:rFonts w:ascii="Arial" w:hAnsi="Arial" w:cs="Arial"/>
                <w:sz w:val="16"/>
                <w:szCs w:val="16"/>
              </w:rPr>
              <w:t xml:space="preserve"> </w:t>
            </w:r>
            <w:proofErr w:type="spellStart"/>
            <w:r w:rsidRPr="005F128D">
              <w:rPr>
                <w:rFonts w:ascii="Arial" w:hAnsi="Arial" w:cs="Arial"/>
                <w:sz w:val="16"/>
                <w:szCs w:val="16"/>
              </w:rPr>
              <w:t>lwm</w:t>
            </w:r>
            <w:proofErr w:type="spellEnd"/>
            <w:r w:rsidRPr="005F128D">
              <w:rPr>
                <w:rFonts w:ascii="Arial" w:hAnsi="Arial" w:cs="Arial"/>
                <w:sz w:val="16"/>
                <w:szCs w:val="16"/>
              </w:rPr>
              <w:t xml:space="preserve"> </w:t>
            </w:r>
            <w:proofErr w:type="spellStart"/>
            <w:r w:rsidRPr="005F128D">
              <w:rPr>
                <w:rFonts w:ascii="Arial" w:hAnsi="Arial" w:cs="Arial"/>
                <w:sz w:val="16"/>
                <w:szCs w:val="16"/>
              </w:rPr>
              <w:t>nrog</w:t>
            </w:r>
            <w:proofErr w:type="spellEnd"/>
            <w:r w:rsidRPr="005F128D">
              <w:rPr>
                <w:rFonts w:ascii="Arial" w:hAnsi="Arial" w:cs="Arial"/>
                <w:sz w:val="16"/>
                <w:szCs w:val="16"/>
              </w:rPr>
              <w:t xml:space="preserve"> Jasmine cov </w:t>
            </w:r>
            <w:proofErr w:type="spellStart"/>
            <w:r w:rsidRPr="005F128D">
              <w:rPr>
                <w:rFonts w:ascii="Arial" w:hAnsi="Arial" w:cs="Arial"/>
                <w:sz w:val="16"/>
                <w:szCs w:val="16"/>
              </w:rPr>
              <w:t>lus</w:t>
            </w:r>
            <w:proofErr w:type="spellEnd"/>
            <w:r w:rsidRPr="005F128D">
              <w:rPr>
                <w:rFonts w:ascii="Arial" w:hAnsi="Arial" w:cs="Arial"/>
                <w:sz w:val="16"/>
                <w:szCs w:val="16"/>
              </w:rPr>
              <w:t xml:space="preserve"> </w:t>
            </w:r>
            <w:proofErr w:type="spellStart"/>
            <w:ins w:id="771" w:author="Kaxiong" w:date="2021-05-29T11:38:00Z">
              <w:r w:rsidR="00A10C5A">
                <w:rPr>
                  <w:rFonts w:ascii="Arial" w:hAnsi="Arial" w:cs="Arial"/>
                  <w:sz w:val="16"/>
                  <w:szCs w:val="16"/>
                </w:rPr>
                <w:t>pab</w:t>
              </w:r>
              <w:proofErr w:type="spellEnd"/>
              <w:r w:rsidR="00A10C5A">
                <w:rPr>
                  <w:rFonts w:ascii="Arial" w:hAnsi="Arial" w:cs="Arial"/>
                  <w:sz w:val="16"/>
                  <w:szCs w:val="16"/>
                </w:rPr>
                <w:t xml:space="preserve"> </w:t>
              </w:r>
              <w:proofErr w:type="spellStart"/>
              <w:r w:rsidR="00A10C5A">
                <w:rPr>
                  <w:rFonts w:ascii="Arial" w:hAnsi="Arial" w:cs="Arial"/>
                  <w:sz w:val="16"/>
                  <w:szCs w:val="16"/>
                </w:rPr>
                <w:t>qhia</w:t>
              </w:r>
            </w:ins>
            <w:proofErr w:type="spellEnd"/>
            <w:del w:id="772" w:author="Kaxiong" w:date="2021-05-29T11:38:00Z">
              <w:r w:rsidRPr="005F128D" w:rsidDel="00A10C5A">
                <w:rPr>
                  <w:rFonts w:ascii="Arial" w:hAnsi="Arial" w:cs="Arial"/>
                  <w:sz w:val="16"/>
                  <w:szCs w:val="16"/>
                </w:rPr>
                <w:delText>pom</w:delText>
              </w:r>
            </w:del>
            <w:r w:rsidRPr="005F128D">
              <w:rPr>
                <w:rFonts w:ascii="Arial" w:hAnsi="Arial" w:cs="Arial"/>
                <w:sz w:val="16"/>
                <w:szCs w:val="16"/>
              </w:rPr>
              <w:t xml:space="preserve"> </w:t>
            </w:r>
            <w:proofErr w:type="spellStart"/>
            <w:r w:rsidRPr="005F128D">
              <w:rPr>
                <w:rFonts w:ascii="Arial" w:hAnsi="Arial" w:cs="Arial"/>
                <w:sz w:val="16"/>
                <w:szCs w:val="16"/>
              </w:rPr>
              <w:t>hauv</w:t>
            </w:r>
            <w:proofErr w:type="spellEnd"/>
            <w:r w:rsidRPr="005F128D">
              <w:rPr>
                <w:rFonts w:ascii="Arial" w:hAnsi="Arial" w:cs="Arial"/>
                <w:sz w:val="16"/>
                <w:szCs w:val="16"/>
              </w:rPr>
              <w:t xml:space="preserve"> </w:t>
            </w:r>
            <w:proofErr w:type="spellStart"/>
            <w:r w:rsidRPr="005F128D">
              <w:rPr>
                <w:rFonts w:ascii="Arial" w:hAnsi="Arial" w:cs="Arial"/>
                <w:sz w:val="16"/>
                <w:szCs w:val="16"/>
              </w:rPr>
              <w:t>qab</w:t>
            </w:r>
            <w:proofErr w:type="spellEnd"/>
            <w:r w:rsidRPr="005F128D">
              <w:rPr>
                <w:rFonts w:ascii="Arial" w:hAnsi="Arial" w:cs="Arial"/>
                <w:sz w:val="16"/>
                <w:szCs w:val="16"/>
              </w:rPr>
              <w:t xml:space="preserve"> no </w:t>
            </w:r>
            <w:del w:id="773" w:author="Kaxiong" w:date="2021-05-29T11:39:00Z">
              <w:r w:rsidRPr="005F128D" w:rsidDel="00A10C5A">
                <w:rPr>
                  <w:rFonts w:ascii="Arial" w:hAnsi="Arial" w:cs="Arial"/>
                  <w:sz w:val="16"/>
                  <w:szCs w:val="16"/>
                </w:rPr>
                <w:delText>tuaj yeem</w:delText>
              </w:r>
            </w:del>
            <w:proofErr w:type="spellStart"/>
            <w:ins w:id="774" w:author="Kaxiong" w:date="2021-05-29T11:39:00Z">
              <w:r w:rsidR="00A10C5A">
                <w:rPr>
                  <w:rFonts w:ascii="Arial" w:hAnsi="Arial" w:cs="Arial"/>
                  <w:sz w:val="16"/>
                  <w:szCs w:val="16"/>
                </w:rPr>
                <w:t>tej</w:t>
              </w:r>
              <w:proofErr w:type="spellEnd"/>
              <w:r w:rsidR="00A10C5A">
                <w:rPr>
                  <w:rFonts w:ascii="Arial" w:hAnsi="Arial" w:cs="Arial"/>
                  <w:sz w:val="16"/>
                  <w:szCs w:val="16"/>
                </w:rPr>
                <w:t xml:space="preserve"> </w:t>
              </w:r>
              <w:proofErr w:type="spellStart"/>
              <w:r w:rsidR="00A10C5A">
                <w:rPr>
                  <w:rFonts w:ascii="Arial" w:hAnsi="Arial" w:cs="Arial"/>
                  <w:sz w:val="16"/>
                  <w:szCs w:val="16"/>
                </w:rPr>
                <w:t>zaum</w:t>
              </w:r>
            </w:ins>
            <w:proofErr w:type="spellEnd"/>
            <w:r w:rsidRPr="005F128D">
              <w:rPr>
                <w:rFonts w:ascii="Arial" w:hAnsi="Arial" w:cs="Arial"/>
                <w:sz w:val="16"/>
                <w:szCs w:val="16"/>
              </w:rPr>
              <w:t xml:space="preserve"> </w:t>
            </w:r>
            <w:proofErr w:type="spellStart"/>
            <w:r w:rsidRPr="005F128D">
              <w:rPr>
                <w:rFonts w:ascii="Arial" w:hAnsi="Arial" w:cs="Arial"/>
                <w:sz w:val="16"/>
                <w:szCs w:val="16"/>
              </w:rPr>
              <w:t>pab</w:t>
            </w:r>
            <w:proofErr w:type="spellEnd"/>
            <w:r w:rsidRPr="005F128D">
              <w:rPr>
                <w:rFonts w:ascii="Arial" w:hAnsi="Arial" w:cs="Arial"/>
                <w:sz w:val="16"/>
                <w:szCs w:val="16"/>
              </w:rPr>
              <w:t xml:space="preserve"> tau:</w:t>
            </w:r>
          </w:p>
          <w:p w14:paraId="72AB4737" w14:textId="199513F9" w:rsidR="00BF418F" w:rsidRDefault="00BF418F" w:rsidP="00CD770E">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cov </w:t>
            </w:r>
            <w:del w:id="775" w:author="Kaxiong" w:date="2021-05-29T11:40:00Z">
              <w:r w:rsidRPr="00BF418F" w:rsidDel="00A10C5A">
                <w:rPr>
                  <w:rFonts w:ascii="Arial" w:hAnsi="Arial" w:cs="Arial"/>
                  <w:sz w:val="16"/>
                  <w:szCs w:val="16"/>
                </w:rPr>
                <w:delText>tshuaj tiv thaiv</w:delText>
              </w:r>
            </w:del>
            <w:proofErr w:type="spellStart"/>
            <w:ins w:id="776" w:author="Kaxiong" w:date="2021-05-29T11:40:00Z">
              <w:r w:rsidR="00A10C5A">
                <w:rPr>
                  <w:rFonts w:ascii="Arial" w:hAnsi="Arial" w:cs="Arial"/>
                  <w:sz w:val="16"/>
                  <w:szCs w:val="16"/>
                </w:rPr>
                <w:t>kev</w:t>
              </w:r>
              <w:proofErr w:type="spellEnd"/>
              <w:r w:rsidR="00A10C5A">
                <w:rPr>
                  <w:rFonts w:ascii="Arial" w:hAnsi="Arial" w:cs="Arial"/>
                  <w:sz w:val="16"/>
                  <w:szCs w:val="16"/>
                </w:rPr>
                <w:t xml:space="preserve"> </w:t>
              </w:r>
              <w:proofErr w:type="spellStart"/>
              <w:r w:rsidR="00A10C5A">
                <w:rPr>
                  <w:rFonts w:ascii="Arial" w:hAnsi="Arial" w:cs="Arial"/>
                  <w:sz w:val="16"/>
                  <w:szCs w:val="16"/>
                </w:rPr>
                <w:t>txhawb</w:t>
              </w:r>
              <w:proofErr w:type="spellEnd"/>
              <w:r w:rsidR="00A10C5A">
                <w:rPr>
                  <w:rFonts w:ascii="Arial" w:hAnsi="Arial" w:cs="Arial"/>
                  <w:sz w:val="16"/>
                  <w:szCs w:val="16"/>
                </w:rPr>
                <w:t xml:space="preserve"> </w:t>
              </w:r>
              <w:proofErr w:type="spellStart"/>
              <w:r w:rsidR="00A10C5A">
                <w:rPr>
                  <w:rFonts w:ascii="Arial" w:hAnsi="Arial" w:cs="Arial"/>
                  <w:sz w:val="16"/>
                  <w:szCs w:val="16"/>
                </w:rPr>
                <w:t>nqa</w:t>
              </w:r>
            </w:ins>
            <w:proofErr w:type="spellEnd"/>
            <w:r w:rsidRPr="00BF418F">
              <w:rPr>
                <w:rFonts w:ascii="Arial" w:hAnsi="Arial" w:cs="Arial"/>
                <w:sz w:val="16"/>
                <w:szCs w:val="16"/>
              </w:rPr>
              <w:t xml:space="preserve"> </w:t>
            </w:r>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cov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ins w:id="777" w:author="Kaxiong" w:date="2021-05-29T11:40:00Z">
              <w:r w:rsidR="0043424D">
                <w:rPr>
                  <w:rFonts w:ascii="Arial" w:hAnsi="Arial" w:cs="Arial"/>
                  <w:sz w:val="16"/>
                  <w:szCs w:val="16"/>
                </w:rPr>
                <w:t>hais</w:t>
              </w:r>
              <w:proofErr w:type="spellEnd"/>
              <w:r w:rsidR="0043424D">
                <w:rPr>
                  <w:rFonts w:ascii="Arial" w:hAnsi="Arial" w:cs="Arial"/>
                  <w:sz w:val="16"/>
                  <w:szCs w:val="16"/>
                </w:rPr>
                <w:t xml:space="preserve"> </w:t>
              </w:r>
            </w:ins>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lastRenderedPageBreak/>
              <w:t>tso</w:t>
            </w:r>
            <w:proofErr w:type="spellEnd"/>
            <w:r w:rsidRPr="00BF418F">
              <w:rPr>
                <w:rFonts w:ascii="Arial" w:hAnsi="Arial" w:cs="Arial"/>
                <w:sz w:val="16"/>
                <w:szCs w:val="16"/>
              </w:rPr>
              <w:t xml:space="preserve"> cov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del w:id="778" w:author="Kaxiong" w:date="2021-05-29T11:42:00Z">
              <w:r w:rsidR="00ED7460" w:rsidDel="0043424D">
                <w:rPr>
                  <w:rFonts w:ascii="Arial" w:hAnsi="Arial" w:cs="Arial"/>
                  <w:sz w:val="16"/>
                  <w:szCs w:val="16"/>
                </w:rPr>
                <w:delText>pliag</w:delText>
              </w:r>
            </w:del>
            <w:proofErr w:type="spellStart"/>
            <w:ins w:id="779" w:author="Kaxiong" w:date="2021-05-29T11:42:00Z">
              <w:r w:rsidR="0043424D">
                <w:rPr>
                  <w:rFonts w:ascii="Arial" w:hAnsi="Arial" w:cs="Arial"/>
                  <w:sz w:val="16"/>
                  <w:szCs w:val="16"/>
                </w:rPr>
                <w:t>rooj</w:t>
              </w:r>
            </w:ins>
            <w:proofErr w:type="spellEnd"/>
            <w:r w:rsidRPr="00BF418F">
              <w:rPr>
                <w:rFonts w:ascii="Arial" w:hAnsi="Arial" w:cs="Arial"/>
                <w:sz w:val="16"/>
                <w:szCs w:val="16"/>
              </w:rPr>
              <w:t xml:space="preserve"> los</w:t>
            </w:r>
            <w:r w:rsidR="00ED7460">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sidR="00C246A6">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ins w:id="780" w:author="Kaxiong" w:date="2021-05-29T11:42:00Z">
              <w:r w:rsidR="0043424D">
                <w:rPr>
                  <w:rFonts w:ascii="Arial" w:hAnsi="Arial" w:cs="Arial"/>
                  <w:sz w:val="16"/>
                  <w:szCs w:val="16"/>
                </w:rPr>
                <w:t>tshem</w:t>
              </w:r>
              <w:proofErr w:type="spellEnd"/>
              <w:r w:rsidR="0043424D">
                <w:rPr>
                  <w:rFonts w:ascii="Arial" w:hAnsi="Arial" w:cs="Arial"/>
                  <w:sz w:val="16"/>
                  <w:szCs w:val="16"/>
                </w:rPr>
                <w:t xml:space="preserve"> </w:t>
              </w:r>
            </w:ins>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del w:id="781" w:author="Kaxiong" w:date="2021-05-29T11:43:00Z">
              <w:r w:rsidRPr="00BF418F" w:rsidDel="0043424D">
                <w:rPr>
                  <w:rFonts w:ascii="Arial" w:hAnsi="Arial" w:cs="Arial"/>
                  <w:sz w:val="16"/>
                  <w:szCs w:val="16"/>
                </w:rPr>
                <w:delText>qhov</w:delText>
              </w:r>
            </w:del>
            <w:ins w:id="782" w:author="Kaxiong" w:date="2021-05-29T11:43:00Z">
              <w:r w:rsidR="0043424D">
                <w:rPr>
                  <w:rFonts w:ascii="Arial" w:hAnsi="Arial" w:cs="Arial"/>
                  <w:sz w:val="16"/>
                  <w:szCs w:val="16"/>
                </w:rPr>
                <w:t xml:space="preserve">cov </w:t>
              </w:r>
              <w:proofErr w:type="spellStart"/>
              <w:r w:rsidR="0043424D">
                <w:rPr>
                  <w:rFonts w:ascii="Arial" w:hAnsi="Arial" w:cs="Arial"/>
                  <w:sz w:val="16"/>
                  <w:szCs w:val="16"/>
                </w:rPr>
                <w:t>kev</w:t>
              </w:r>
            </w:ins>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68F4F66" w14:textId="4B230CBE" w:rsidR="00C078A9" w:rsidRDefault="00647299" w:rsidP="00CD770E">
            <w:pPr>
              <w:tabs>
                <w:tab w:val="left" w:pos="2086"/>
              </w:tabs>
              <w:jc w:val="both"/>
              <w:rPr>
                <w:rFonts w:ascii="Arial" w:hAnsi="Arial" w:cs="Arial"/>
                <w:sz w:val="16"/>
                <w:szCs w:val="16"/>
              </w:rPr>
            </w:pPr>
            <w:r w:rsidRPr="00647299">
              <w:rPr>
                <w:rFonts w:ascii="Arial" w:hAnsi="Arial" w:cs="Arial"/>
                <w:sz w:val="16"/>
                <w:szCs w:val="16"/>
              </w:rPr>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cov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ins w:id="783" w:author="Kaxiong" w:date="2021-05-29T11:43:00Z">
              <w:r w:rsidR="0043424D">
                <w:rPr>
                  <w:rFonts w:ascii="Arial" w:hAnsi="Arial" w:cs="Arial"/>
                  <w:sz w:val="16"/>
                  <w:szCs w:val="16"/>
                </w:rPr>
                <w:t>hais</w:t>
              </w:r>
              <w:proofErr w:type="spellEnd"/>
              <w:r w:rsidR="0043424D">
                <w:rPr>
                  <w:rFonts w:ascii="Arial" w:hAnsi="Arial" w:cs="Arial"/>
                  <w:sz w:val="16"/>
                  <w:szCs w:val="16"/>
                </w:rPr>
                <w:t xml:space="preserve"> </w:t>
              </w:r>
            </w:ins>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del w:id="784" w:author="Kaxiong" w:date="2021-05-29T11:43:00Z">
              <w:r w:rsidRPr="00647299" w:rsidDel="0043424D">
                <w:rPr>
                  <w:rFonts w:ascii="Arial" w:hAnsi="Arial" w:cs="Arial"/>
                  <w:sz w:val="16"/>
                  <w:szCs w:val="16"/>
                </w:rPr>
                <w:delText>rau hauv</w:delText>
              </w:r>
            </w:del>
            <w:proofErr w:type="spellStart"/>
            <w:ins w:id="785" w:author="Kaxiong" w:date="2021-05-29T11:43:00Z">
              <w:r w:rsidR="0043424D">
                <w:rPr>
                  <w:rFonts w:ascii="Arial" w:hAnsi="Arial" w:cs="Arial"/>
                  <w:sz w:val="16"/>
                  <w:szCs w:val="16"/>
                </w:rPr>
                <w:t>ua</w:t>
              </w:r>
            </w:ins>
            <w:proofErr w:type="spellEnd"/>
            <w:r w:rsidRPr="00647299">
              <w:rPr>
                <w:rFonts w:ascii="Arial" w:hAnsi="Arial" w:cs="Arial"/>
                <w:sz w:val="16"/>
                <w:szCs w:val="16"/>
              </w:rPr>
              <w:t xml:space="preserve"> cov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sidR="001331AF">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ins w:id="786" w:author="Kaxiong" w:date="2021-05-29T11:45:00Z">
              <w:r w:rsidR="0043424D">
                <w:rPr>
                  <w:rFonts w:ascii="Arial" w:hAnsi="Arial" w:cs="Arial"/>
                  <w:sz w:val="16"/>
                  <w:szCs w:val="16"/>
                </w:rPr>
                <w:t>ua</w:t>
              </w:r>
              <w:proofErr w:type="spellEnd"/>
              <w:r w:rsidR="0043424D">
                <w:rPr>
                  <w:rFonts w:ascii="Arial" w:hAnsi="Arial" w:cs="Arial"/>
                  <w:sz w:val="16"/>
                  <w:szCs w:val="16"/>
                </w:rPr>
                <w:t xml:space="preserve"> </w:t>
              </w:r>
            </w:ins>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001331AF" w:rsidRPr="00647299">
              <w:rPr>
                <w:rFonts w:ascii="Arial" w:hAnsi="Arial" w:cs="Arial"/>
                <w:sz w:val="16"/>
                <w:szCs w:val="16"/>
              </w:rPr>
              <w:t xml:space="preserve"> cov </w:t>
            </w:r>
            <w:proofErr w:type="spellStart"/>
            <w:r w:rsidR="001331AF" w:rsidRPr="00647299">
              <w:rPr>
                <w:rFonts w:ascii="Arial" w:hAnsi="Arial" w:cs="Arial"/>
                <w:sz w:val="16"/>
                <w:szCs w:val="16"/>
              </w:rPr>
              <w:t>qauv</w:t>
            </w:r>
            <w:proofErr w:type="spellEnd"/>
            <w:r w:rsidRPr="00647299">
              <w:rPr>
                <w:rFonts w:ascii="Arial" w:hAnsi="Arial" w:cs="Arial"/>
                <w:sz w:val="16"/>
                <w:szCs w:val="16"/>
              </w:rPr>
              <w:t>)</w:t>
            </w:r>
          </w:p>
          <w:p w14:paraId="43C81FDA" w14:textId="50C93914" w:rsidR="00AC6EA0" w:rsidRPr="00AC6EA0" w:rsidRDefault="00AC6EA0" w:rsidP="00CD770E">
            <w:pPr>
              <w:tabs>
                <w:tab w:val="left" w:pos="2086"/>
              </w:tabs>
              <w:jc w:val="both"/>
              <w:rPr>
                <w:rFonts w:ascii="Arial" w:hAnsi="Arial" w:cs="Arial"/>
                <w:sz w:val="16"/>
                <w:szCs w:val="16"/>
              </w:rPr>
            </w:pPr>
            <w:r w:rsidRPr="00AC6EA0">
              <w:rPr>
                <w:rFonts w:ascii="Arial" w:hAnsi="Arial" w:cs="Arial"/>
                <w:sz w:val="16"/>
                <w:szCs w:val="16"/>
              </w:rPr>
              <w:t xml:space="preserve">- </w:t>
            </w:r>
            <w:ins w:id="787" w:author="Kaxiong" w:date="2021-05-29T11:46:00Z">
              <w:r w:rsidR="0043424D">
                <w:rPr>
                  <w:rFonts w:ascii="Arial" w:hAnsi="Arial" w:cs="Arial"/>
                  <w:sz w:val="16"/>
                  <w:szCs w:val="16"/>
                </w:rPr>
                <w:t xml:space="preserve">Sau </w:t>
              </w:r>
              <w:proofErr w:type="spellStart"/>
              <w:r w:rsidR="0043424D">
                <w:rPr>
                  <w:rFonts w:ascii="Arial" w:hAnsi="Arial" w:cs="Arial"/>
                  <w:sz w:val="16"/>
                  <w:szCs w:val="16"/>
                </w:rPr>
                <w:t>cia</w:t>
              </w:r>
              <w:proofErr w:type="spellEnd"/>
              <w:r w:rsidR="0043424D">
                <w:rPr>
                  <w:rFonts w:ascii="Arial" w:hAnsi="Arial" w:cs="Arial"/>
                  <w:sz w:val="16"/>
                  <w:szCs w:val="16"/>
                </w:rPr>
                <w:t xml:space="preserve"> </w:t>
              </w:r>
            </w:ins>
            <w:r w:rsidRPr="00AC6EA0">
              <w:rPr>
                <w:rFonts w:ascii="Arial" w:hAnsi="Arial" w:cs="Arial"/>
                <w:sz w:val="16"/>
                <w:szCs w:val="16"/>
              </w:rPr>
              <w:t>Jasmine</w:t>
            </w:r>
            <w:r w:rsidR="00C85BA5">
              <w:rPr>
                <w:rFonts w:ascii="Arial" w:hAnsi="Arial" w:cs="Arial"/>
                <w:sz w:val="16"/>
                <w:szCs w:val="16"/>
              </w:rPr>
              <w:t xml:space="preserve"> </w:t>
            </w:r>
            <w:del w:id="788" w:author="Kaxiong" w:date="2021-05-29T11:46:00Z">
              <w:r w:rsidR="00C85BA5" w:rsidDel="0043424D">
                <w:rPr>
                  <w:rFonts w:ascii="Arial" w:hAnsi="Arial" w:cs="Arial"/>
                  <w:sz w:val="16"/>
                  <w:szCs w:val="16"/>
                </w:rPr>
                <w:delText>mua</w:delText>
              </w:r>
            </w:del>
            <w:del w:id="789" w:author="Kaxiong" w:date="2021-05-29T11:47:00Z">
              <w:r w:rsidR="00C85BA5" w:rsidDel="0043424D">
                <w:rPr>
                  <w:rFonts w:ascii="Arial" w:hAnsi="Arial" w:cs="Arial"/>
                  <w:sz w:val="16"/>
                  <w:szCs w:val="16"/>
                </w:rPr>
                <w:delText>j</w:delText>
              </w:r>
              <w:r w:rsidRPr="00AC6EA0" w:rsidDel="0043424D">
                <w:rPr>
                  <w:rFonts w:ascii="Arial" w:hAnsi="Arial" w:cs="Arial"/>
                  <w:sz w:val="16"/>
                  <w:szCs w:val="16"/>
                </w:rPr>
                <w:delText xml:space="preserve"> rov ua </w:delText>
              </w:r>
            </w:del>
            <w:r w:rsidRPr="00AC6EA0">
              <w:rPr>
                <w:rFonts w:ascii="Arial" w:hAnsi="Arial" w:cs="Arial"/>
                <w:sz w:val="16"/>
                <w:szCs w:val="16"/>
              </w:rPr>
              <w:t xml:space="preserve">cov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ins w:id="790" w:author="Kaxiong" w:date="2021-05-29T11:47:00Z">
              <w:r w:rsidR="0043424D">
                <w:rPr>
                  <w:rFonts w:ascii="Arial" w:hAnsi="Arial" w:cs="Arial"/>
                  <w:sz w:val="16"/>
                  <w:szCs w:val="16"/>
                </w:rPr>
                <w:t>pab</w:t>
              </w:r>
              <w:proofErr w:type="spellEnd"/>
              <w:r w:rsidR="0043424D">
                <w:rPr>
                  <w:rFonts w:ascii="Arial" w:hAnsi="Arial" w:cs="Arial"/>
                  <w:sz w:val="16"/>
                  <w:szCs w:val="16"/>
                </w:rPr>
                <w:t xml:space="preserve"> </w:t>
              </w:r>
            </w:ins>
            <w:proofErr w:type="spellStart"/>
            <w:r w:rsidRPr="00AC6EA0">
              <w:rPr>
                <w:rFonts w:ascii="Arial" w:hAnsi="Arial" w:cs="Arial"/>
                <w:sz w:val="16"/>
                <w:szCs w:val="16"/>
              </w:rPr>
              <w:t>qhia</w:t>
            </w:r>
            <w:proofErr w:type="spellEnd"/>
            <w:r w:rsidRPr="00AC6EA0">
              <w:rPr>
                <w:rFonts w:ascii="Arial" w:hAnsi="Arial" w:cs="Arial"/>
                <w:sz w:val="16"/>
                <w:szCs w:val="16"/>
              </w:rPr>
              <w:t xml:space="preserve"> </w:t>
            </w:r>
            <w:proofErr w:type="spellStart"/>
            <w:ins w:id="791" w:author="Kaxiong" w:date="2021-05-29T11:47:00Z">
              <w:r w:rsidR="0043424D">
                <w:rPr>
                  <w:rFonts w:ascii="Arial" w:hAnsi="Arial" w:cs="Arial"/>
                  <w:sz w:val="16"/>
                  <w:szCs w:val="16"/>
                </w:rPr>
                <w:t>dua</w:t>
              </w:r>
              <w:proofErr w:type="spellEnd"/>
              <w:r w:rsidR="0043424D">
                <w:rPr>
                  <w:rFonts w:ascii="Arial" w:hAnsi="Arial" w:cs="Arial"/>
                  <w:sz w:val="16"/>
                  <w:szCs w:val="16"/>
                </w:rPr>
                <w:t xml:space="preserve"> </w:t>
              </w:r>
            </w:ins>
            <w:r w:rsidRPr="00AC6EA0">
              <w:rPr>
                <w:rFonts w:ascii="Arial" w:hAnsi="Arial" w:cs="Arial"/>
                <w:sz w:val="16"/>
                <w:szCs w:val="16"/>
              </w:rPr>
              <w:t>los</w:t>
            </w:r>
            <w:r w:rsidR="00C85BA5">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ins w:id="792" w:author="Kaxiong" w:date="2021-05-29T11:48:00Z">
              <w:r w:rsidR="0043424D">
                <w:rPr>
                  <w:rFonts w:ascii="Arial" w:hAnsi="Arial" w:cs="Arial"/>
                  <w:sz w:val="16"/>
                  <w:szCs w:val="16"/>
                </w:rPr>
                <w:t>ib</w:t>
              </w:r>
              <w:proofErr w:type="spellEnd"/>
              <w:r w:rsidR="0043424D">
                <w:rPr>
                  <w:rFonts w:ascii="Arial" w:hAnsi="Arial" w:cs="Arial"/>
                  <w:sz w:val="16"/>
                  <w:szCs w:val="16"/>
                </w:rPr>
                <w:t xml:space="preserve"> </w:t>
              </w:r>
              <w:proofErr w:type="spellStart"/>
              <w:r w:rsidR="0043424D">
                <w:rPr>
                  <w:rFonts w:ascii="Arial" w:hAnsi="Arial" w:cs="Arial"/>
                  <w:sz w:val="16"/>
                  <w:szCs w:val="16"/>
                </w:rPr>
                <w:t>qho</w:t>
              </w:r>
              <w:proofErr w:type="spellEnd"/>
              <w:r w:rsidR="0043424D">
                <w:rPr>
                  <w:rFonts w:ascii="Arial" w:hAnsi="Arial" w:cs="Arial"/>
                  <w:sz w:val="16"/>
                  <w:szCs w:val="16"/>
                </w:rPr>
                <w:t xml:space="preserve"> </w:t>
              </w:r>
              <w:proofErr w:type="spellStart"/>
              <w:r w:rsidR="0043424D">
                <w:rPr>
                  <w:rFonts w:ascii="Arial" w:hAnsi="Arial" w:cs="Arial"/>
                  <w:sz w:val="16"/>
                  <w:szCs w:val="16"/>
                </w:rPr>
                <w:t>kev</w:t>
              </w:r>
              <w:proofErr w:type="spellEnd"/>
              <w:r w:rsidR="0043424D">
                <w:rPr>
                  <w:rFonts w:ascii="Arial" w:hAnsi="Arial" w:cs="Arial"/>
                  <w:sz w:val="16"/>
                  <w:szCs w:val="16"/>
                </w:rPr>
                <w:t xml:space="preserve"> </w:t>
              </w:r>
              <w:proofErr w:type="spellStart"/>
              <w:r w:rsidR="0043424D">
                <w:rPr>
                  <w:rFonts w:ascii="Arial" w:hAnsi="Arial" w:cs="Arial"/>
                  <w:sz w:val="16"/>
                  <w:szCs w:val="16"/>
                </w:rPr>
                <w:t>txhais</w:t>
              </w:r>
              <w:proofErr w:type="spellEnd"/>
              <w:r w:rsidR="0043424D">
                <w:rPr>
                  <w:rFonts w:ascii="Arial" w:hAnsi="Arial" w:cs="Arial"/>
                  <w:sz w:val="16"/>
                  <w:szCs w:val="16"/>
                </w:rPr>
                <w:t xml:space="preserve"> </w:t>
              </w:r>
              <w:proofErr w:type="spellStart"/>
              <w:r w:rsidR="0043424D">
                <w:rPr>
                  <w:rFonts w:ascii="Arial" w:hAnsi="Arial" w:cs="Arial"/>
                  <w:sz w:val="16"/>
                  <w:szCs w:val="16"/>
                </w:rPr>
                <w:t>lus</w:t>
              </w:r>
              <w:proofErr w:type="spellEnd"/>
              <w:r w:rsidR="0043424D">
                <w:rPr>
                  <w:rFonts w:ascii="Arial" w:hAnsi="Arial" w:cs="Arial"/>
                  <w:sz w:val="16"/>
                  <w:szCs w:val="16"/>
                </w:rPr>
                <w:t xml:space="preserve"> </w:t>
              </w:r>
            </w:ins>
            <w:del w:id="793" w:author="Kaxiong" w:date="2021-05-29T11:48:00Z">
              <w:r w:rsidRPr="00AC6EA0" w:rsidDel="0043424D">
                <w:rPr>
                  <w:rFonts w:ascii="Arial" w:hAnsi="Arial" w:cs="Arial"/>
                  <w:sz w:val="16"/>
                  <w:szCs w:val="16"/>
                </w:rPr>
                <w:delText xml:space="preserve">cov lus qhia </w:delText>
              </w:r>
            </w:del>
            <w:r w:rsidRPr="00AC6EA0">
              <w:rPr>
                <w:rFonts w:ascii="Arial" w:hAnsi="Arial" w:cs="Arial"/>
                <w:sz w:val="16"/>
                <w:szCs w:val="16"/>
              </w:rPr>
              <w:t xml:space="preserve">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cov </w:t>
            </w:r>
            <w:proofErr w:type="spellStart"/>
            <w:r w:rsidRPr="00AC6EA0">
              <w:rPr>
                <w:rFonts w:ascii="Arial" w:hAnsi="Arial" w:cs="Arial"/>
                <w:sz w:val="16"/>
                <w:szCs w:val="16"/>
              </w:rPr>
              <w:t>lus</w:t>
            </w:r>
            <w:proofErr w:type="spellEnd"/>
            <w:ins w:id="794" w:author="Kaxiong" w:date="2021-05-29T11:49:00Z">
              <w:r w:rsidR="0043424D">
                <w:rPr>
                  <w:rFonts w:ascii="Arial" w:hAnsi="Arial" w:cs="Arial"/>
                  <w:sz w:val="16"/>
                  <w:szCs w:val="16"/>
                </w:rPr>
                <w:t xml:space="preserve"> </w:t>
              </w:r>
              <w:proofErr w:type="spellStart"/>
              <w:r w:rsidR="0043424D">
                <w:rPr>
                  <w:rFonts w:ascii="Arial" w:hAnsi="Arial" w:cs="Arial"/>
                  <w:sz w:val="16"/>
                  <w:szCs w:val="16"/>
                </w:rPr>
                <w:t>pab</w:t>
              </w:r>
            </w:ins>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w:t>
            </w:r>
          </w:p>
          <w:p w14:paraId="64854A50" w14:textId="6B0D95CB" w:rsidR="001331AF" w:rsidRDefault="00AC6EA0" w:rsidP="00CD770E">
            <w:pPr>
              <w:tabs>
                <w:tab w:val="left" w:pos="2086"/>
              </w:tabs>
              <w:jc w:val="both"/>
              <w:rPr>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cov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cov </w:t>
            </w:r>
            <w:proofErr w:type="spellStart"/>
            <w:ins w:id="795" w:author="Kaxiong" w:date="2021-05-29T11:50:00Z">
              <w:r w:rsidR="0043424D">
                <w:rPr>
                  <w:rFonts w:ascii="Arial" w:hAnsi="Arial" w:cs="Arial"/>
                  <w:sz w:val="16"/>
                  <w:szCs w:val="16"/>
                </w:rPr>
                <w:t>lus</w:t>
              </w:r>
              <w:proofErr w:type="spellEnd"/>
              <w:r w:rsidR="0043424D">
                <w:rPr>
                  <w:rFonts w:ascii="Arial" w:hAnsi="Arial" w:cs="Arial"/>
                  <w:sz w:val="16"/>
                  <w:szCs w:val="16"/>
                </w:rPr>
                <w:t xml:space="preserve"> pom</w:t>
              </w:r>
            </w:ins>
            <w:del w:id="796" w:author="Kaxiong" w:date="2021-05-29T11:50:00Z">
              <w:r w:rsidRPr="00AC6EA0" w:rsidDel="0043424D">
                <w:rPr>
                  <w:rFonts w:ascii="Arial" w:hAnsi="Arial" w:cs="Arial"/>
                  <w:sz w:val="16"/>
                  <w:szCs w:val="16"/>
                </w:rPr>
                <w:delText>tswv yim</w:delText>
              </w:r>
            </w:del>
            <w:r w:rsidRPr="00AC6EA0">
              <w:rPr>
                <w:rFonts w:ascii="Arial" w:hAnsi="Arial" w:cs="Arial"/>
                <w:sz w:val="16"/>
                <w:szCs w:val="16"/>
              </w:rPr>
              <w:t xml:space="preserve"> (</w:t>
            </w:r>
            <w:proofErr w:type="spellStart"/>
            <w:ins w:id="797" w:author="Kaxiong" w:date="2021-05-29T11:52:00Z">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yog</w:t>
              </w:r>
              <w:proofErr w:type="spellEnd"/>
              <w:r w:rsidR="00BF6FB4">
                <w:rPr>
                  <w:rFonts w:ascii="Arial" w:hAnsi="Arial" w:cs="Arial"/>
                  <w:sz w:val="16"/>
                  <w:szCs w:val="16"/>
                </w:rPr>
                <w:t xml:space="preserve"> cov </w:t>
              </w:r>
              <w:proofErr w:type="spellStart"/>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muaj</w:t>
              </w:r>
              <w:proofErr w:type="spellEnd"/>
              <w:r w:rsidR="00BF6FB4">
                <w:rPr>
                  <w:rFonts w:ascii="Arial" w:hAnsi="Arial" w:cs="Arial"/>
                  <w:sz w:val="16"/>
                  <w:szCs w:val="16"/>
                </w:rPr>
                <w:t xml:space="preserve"> cov </w:t>
              </w:r>
              <w:proofErr w:type="spellStart"/>
              <w:r w:rsidR="00BF6FB4">
                <w:rPr>
                  <w:rFonts w:ascii="Arial" w:hAnsi="Arial" w:cs="Arial"/>
                  <w:sz w:val="16"/>
                  <w:szCs w:val="16"/>
                </w:rPr>
                <w:t>lus</w:t>
              </w:r>
            </w:ins>
            <w:proofErr w:type="spellEnd"/>
            <w:del w:id="798" w:author="Kaxiong" w:date="2021-05-29T11:52:00Z">
              <w:r w:rsidRPr="00AC6EA0" w:rsidDel="00BF6FB4">
                <w:rPr>
                  <w:rFonts w:ascii="Arial" w:hAnsi="Arial" w:cs="Arial"/>
                  <w:sz w:val="16"/>
                  <w:szCs w:val="16"/>
                </w:rPr>
                <w:delText xml:space="preserve">piv txwv li </w:delText>
              </w:r>
              <w:r w:rsidR="00C85BA5" w:rsidDel="00BF6FB4">
                <w:rPr>
                  <w:rFonts w:ascii="Arial" w:hAnsi="Arial" w:cs="Arial"/>
                  <w:sz w:val="16"/>
                  <w:szCs w:val="16"/>
                </w:rPr>
                <w:delText>nyem phaib</w:delText>
              </w:r>
            </w:del>
            <w:r w:rsidRPr="00AC6EA0">
              <w:rPr>
                <w:rFonts w:ascii="Arial" w:hAnsi="Arial" w:cs="Arial"/>
                <w:sz w:val="16"/>
                <w:szCs w:val="16"/>
              </w:rPr>
              <w:t>).</w:t>
            </w:r>
          </w:p>
          <w:p w14:paraId="00329363" w14:textId="49626409"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cov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sidR="009240DB">
              <w:rPr>
                <w:rFonts w:ascii="Arial" w:hAnsi="Arial" w:cs="Arial"/>
                <w:sz w:val="16"/>
                <w:szCs w:val="16"/>
              </w:rPr>
              <w:t>uas</w:t>
            </w:r>
            <w:proofErr w:type="spellEnd"/>
            <w:r w:rsidR="009240DB">
              <w:rPr>
                <w:rFonts w:ascii="Arial" w:hAnsi="Arial" w:cs="Arial"/>
                <w:sz w:val="16"/>
                <w:szCs w:val="16"/>
              </w:rPr>
              <w:t xml:space="preserve"> </w:t>
            </w:r>
            <w:proofErr w:type="spellStart"/>
            <w:r w:rsidR="009240DB">
              <w:rPr>
                <w:rFonts w:ascii="Arial" w:hAnsi="Arial" w:cs="Arial"/>
                <w:sz w:val="16"/>
                <w:szCs w:val="16"/>
              </w:rPr>
              <w:t>ntawv</w:t>
            </w:r>
            <w:proofErr w:type="spellEnd"/>
            <w:r w:rsidR="009240DB">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2F4CDE3C" w14:textId="5A34DB12"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del w:id="799" w:author="Kaxiong" w:date="2021-05-29T11:56:00Z">
              <w:r w:rsidRPr="006C1A7E" w:rsidDel="00BF6FB4">
                <w:rPr>
                  <w:rFonts w:ascii="Arial" w:hAnsi="Arial" w:cs="Arial"/>
                  <w:sz w:val="16"/>
                  <w:szCs w:val="16"/>
                </w:rPr>
                <w:delText>cia siv</w:delText>
              </w:r>
            </w:del>
            <w:proofErr w:type="spellStart"/>
            <w:ins w:id="800" w:author="Kaxiong" w:date="2021-05-29T11:56:00Z">
              <w:r w:rsidR="00BF6FB4">
                <w:rPr>
                  <w:rFonts w:ascii="Arial" w:hAnsi="Arial" w:cs="Arial"/>
                  <w:sz w:val="16"/>
                  <w:szCs w:val="16"/>
                </w:rPr>
                <w:t>txhawm</w:t>
              </w:r>
              <w:proofErr w:type="spellEnd"/>
              <w:r w:rsidR="00BF6FB4">
                <w:rPr>
                  <w:rFonts w:ascii="Arial" w:hAnsi="Arial" w:cs="Arial"/>
                  <w:sz w:val="16"/>
                  <w:szCs w:val="16"/>
                </w:rPr>
                <w:t xml:space="preserve"> </w:t>
              </w:r>
              <w:proofErr w:type="spellStart"/>
              <w:r w:rsidR="00BF6FB4">
                <w:rPr>
                  <w:rFonts w:ascii="Arial" w:hAnsi="Arial" w:cs="Arial"/>
                  <w:sz w:val="16"/>
                  <w:szCs w:val="16"/>
                </w:rPr>
                <w:t>rau</w:t>
              </w:r>
              <w:proofErr w:type="spellEnd"/>
              <w:r w:rsidR="00BF6FB4">
                <w:rPr>
                  <w:rFonts w:ascii="Arial" w:hAnsi="Arial" w:cs="Arial"/>
                  <w:sz w:val="16"/>
                  <w:szCs w:val="16"/>
                </w:rPr>
                <w:t xml:space="preserve"> </w:t>
              </w:r>
              <w:proofErr w:type="spellStart"/>
              <w:r w:rsidR="00BF6FB4">
                <w:rPr>
                  <w:rFonts w:ascii="Arial" w:hAnsi="Arial" w:cs="Arial"/>
                  <w:sz w:val="16"/>
                  <w:szCs w:val="16"/>
                </w:rPr>
                <w:t>ua</w:t>
              </w:r>
              <w:proofErr w:type="spellEnd"/>
              <w:r w:rsidR="00BF6FB4">
                <w:rPr>
                  <w:rFonts w:ascii="Arial" w:hAnsi="Arial" w:cs="Arial"/>
                  <w:sz w:val="16"/>
                  <w:szCs w:val="16"/>
                </w:rPr>
                <w:t xml:space="preserve"> </w:t>
              </w:r>
              <w:proofErr w:type="spellStart"/>
              <w:r w:rsidR="00BF6FB4">
                <w:rPr>
                  <w:rFonts w:ascii="Arial" w:hAnsi="Arial" w:cs="Arial"/>
                  <w:sz w:val="16"/>
                  <w:szCs w:val="16"/>
                </w:rPr>
                <w:t>phau</w:t>
              </w:r>
              <w:proofErr w:type="spellEnd"/>
              <w:r w:rsidR="00BF6FB4">
                <w:rPr>
                  <w:rFonts w:ascii="Arial" w:hAnsi="Arial" w:cs="Arial"/>
                  <w:sz w:val="16"/>
                  <w:szCs w:val="16"/>
                </w:rPr>
                <w:t xml:space="preserve"> </w:t>
              </w:r>
              <w:proofErr w:type="spellStart"/>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saib</w:t>
              </w:r>
            </w:ins>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ins w:id="801" w:author="Kaxiong" w:date="2021-05-29T11:56:00Z">
              <w:r w:rsidR="00BF6FB4">
                <w:rPr>
                  <w:rFonts w:ascii="Arial" w:hAnsi="Arial" w:cs="Arial"/>
                  <w:sz w:val="16"/>
                  <w:szCs w:val="16"/>
                </w:rPr>
                <w:t>rau</w:t>
              </w:r>
              <w:proofErr w:type="spellEnd"/>
              <w:r w:rsidR="00BF6FB4">
                <w:rPr>
                  <w:rFonts w:ascii="Arial" w:hAnsi="Arial" w:cs="Arial"/>
                  <w:sz w:val="16"/>
                  <w:szCs w:val="16"/>
                </w:rPr>
                <w:t xml:space="preserve"> </w:t>
              </w:r>
            </w:ins>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109705C3" w14:textId="4D130712" w:rsidR="00C161D1"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cov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cov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del w:id="802" w:author="Kaxiong" w:date="2021-05-29T11:58:00Z">
              <w:r w:rsidRPr="006C1A7E" w:rsidDel="00BF6FB4">
                <w:rPr>
                  <w:rFonts w:ascii="Arial" w:hAnsi="Arial" w:cs="Arial"/>
                  <w:sz w:val="16"/>
                  <w:szCs w:val="16"/>
                </w:rPr>
                <w:delText>qhia</w:delText>
              </w:r>
            </w:del>
            <w:proofErr w:type="spellStart"/>
            <w:ins w:id="803" w:author="Kaxiong" w:date="2021-05-29T11:58:00Z">
              <w:r w:rsidR="00BF6FB4">
                <w:rPr>
                  <w:rFonts w:ascii="Arial" w:hAnsi="Arial" w:cs="Arial"/>
                  <w:sz w:val="16"/>
                  <w:szCs w:val="16"/>
                </w:rPr>
                <w:t>xav</w:t>
              </w:r>
            </w:ins>
            <w:proofErr w:type="spellEnd"/>
            <w:ins w:id="804" w:author="Kaxiong" w:date="2021-05-29T11:59:00Z">
              <w:r w:rsidR="00BF6FB4">
                <w:rPr>
                  <w:rFonts w:ascii="Arial" w:hAnsi="Arial" w:cs="Arial"/>
                  <w:sz w:val="16"/>
                  <w:szCs w:val="16"/>
                </w:rPr>
                <w:t xml:space="preserve"> </w:t>
              </w:r>
              <w:proofErr w:type="spellStart"/>
              <w:r w:rsidR="00BF6FB4">
                <w:rPr>
                  <w:rFonts w:ascii="Arial" w:hAnsi="Arial" w:cs="Arial"/>
                  <w:sz w:val="16"/>
                  <w:szCs w:val="16"/>
                </w:rPr>
                <w:t>uas</w:t>
              </w:r>
              <w:proofErr w:type="spellEnd"/>
              <w:r w:rsidR="00BF6FB4">
                <w:rPr>
                  <w:rFonts w:ascii="Arial" w:hAnsi="Arial" w:cs="Arial"/>
                  <w:sz w:val="16"/>
                  <w:szCs w:val="16"/>
                </w:rPr>
                <w:t xml:space="preserve"> tau </w:t>
              </w:r>
              <w:proofErr w:type="spellStart"/>
              <w:r w:rsidR="00BF6FB4">
                <w:rPr>
                  <w:rFonts w:ascii="Arial" w:hAnsi="Arial" w:cs="Arial"/>
                  <w:sz w:val="16"/>
                  <w:szCs w:val="16"/>
                </w:rPr>
                <w:t>qhia</w:t>
              </w:r>
            </w:ins>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sidR="009240DB">
              <w:rPr>
                <w:rFonts w:ascii="Arial" w:hAnsi="Arial" w:cs="Arial"/>
                <w:sz w:val="16"/>
                <w:szCs w:val="16"/>
              </w:rPr>
              <w:t>.</w:t>
            </w:r>
          </w:p>
          <w:p w14:paraId="7376CBDE" w14:textId="32770427"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cov </w:t>
            </w:r>
            <w:del w:id="805" w:author="Kaxiong" w:date="2021-05-29T11:59:00Z">
              <w:r w:rsidRPr="00603B69" w:rsidDel="00BF6FB4">
                <w:rPr>
                  <w:rFonts w:ascii="Arial" w:hAnsi="Arial" w:cs="Arial"/>
                  <w:sz w:val="16"/>
                  <w:szCs w:val="16"/>
                </w:rPr>
                <w:delText>sij</w:delText>
              </w:r>
              <w:r w:rsidR="009B4735" w:rsidDel="00BF6FB4">
                <w:rPr>
                  <w:rFonts w:ascii="Arial" w:hAnsi="Arial" w:cs="Arial"/>
                  <w:sz w:val="16"/>
                  <w:szCs w:val="16"/>
                </w:rPr>
                <w:delText xml:space="preserve"> </w:delText>
              </w:r>
              <w:r w:rsidRPr="00603B69" w:rsidDel="00BF6FB4">
                <w:rPr>
                  <w:rFonts w:ascii="Arial" w:hAnsi="Arial" w:cs="Arial"/>
                  <w:sz w:val="16"/>
                  <w:szCs w:val="16"/>
                </w:rPr>
                <w:delText>hawm</w:delText>
              </w:r>
            </w:del>
            <w:proofErr w:type="spellStart"/>
            <w:ins w:id="806" w:author="Kaxiong" w:date="2021-05-29T11:59:00Z">
              <w:r w:rsidR="00BF6FB4">
                <w:rPr>
                  <w:rFonts w:ascii="Arial" w:hAnsi="Arial" w:cs="Arial"/>
                  <w:sz w:val="16"/>
                  <w:szCs w:val="16"/>
                </w:rPr>
                <w:t>tsam</w:t>
              </w:r>
              <w:proofErr w:type="spellEnd"/>
              <w:r w:rsidR="00BF6FB4">
                <w:rPr>
                  <w:rFonts w:ascii="Arial" w:hAnsi="Arial" w:cs="Arial"/>
                  <w:sz w:val="16"/>
                  <w:szCs w:val="16"/>
                </w:rPr>
                <w:t xml:space="preserve"> </w:t>
              </w:r>
              <w:proofErr w:type="spellStart"/>
              <w:r w:rsidR="00BF6FB4">
                <w:rPr>
                  <w:rFonts w:ascii="Arial" w:hAnsi="Arial" w:cs="Arial"/>
                  <w:sz w:val="16"/>
                  <w:szCs w:val="16"/>
                </w:rPr>
                <w:t>thawj</w:t>
              </w:r>
              <w:proofErr w:type="spellEnd"/>
              <w:r w:rsidR="00BF6FB4">
                <w:rPr>
                  <w:rFonts w:ascii="Arial" w:hAnsi="Arial" w:cs="Arial"/>
                  <w:sz w:val="16"/>
                  <w:szCs w:val="16"/>
                </w:rPr>
                <w:t xml:space="preserve"> </w:t>
              </w:r>
              <w:proofErr w:type="spellStart"/>
              <w:r w:rsidR="00BF6FB4">
                <w:rPr>
                  <w:rFonts w:ascii="Arial" w:hAnsi="Arial" w:cs="Arial"/>
                  <w:sz w:val="16"/>
                  <w:szCs w:val="16"/>
                </w:rPr>
                <w:t>uas</w:t>
              </w:r>
              <w:proofErr w:type="spellEnd"/>
              <w:r w:rsidR="00BF6FB4">
                <w:rPr>
                  <w:rFonts w:ascii="Arial" w:hAnsi="Arial" w:cs="Arial"/>
                  <w:sz w:val="16"/>
                  <w:szCs w:val="16"/>
                </w:rPr>
                <w:t xml:space="preserve"> </w:t>
              </w:r>
              <w:proofErr w:type="spellStart"/>
              <w:r w:rsidR="00BF6FB4">
                <w:rPr>
                  <w:rFonts w:ascii="Arial" w:hAnsi="Arial" w:cs="Arial"/>
                  <w:sz w:val="16"/>
                  <w:szCs w:val="16"/>
                </w:rPr>
                <w:t>muaj</w:t>
              </w:r>
              <w:proofErr w:type="spellEnd"/>
              <w:r w:rsidR="00BF6FB4">
                <w:rPr>
                  <w:rFonts w:ascii="Arial" w:hAnsi="Arial" w:cs="Arial"/>
                  <w:sz w:val="16"/>
                  <w:szCs w:val="16"/>
                </w:rPr>
                <w:t xml:space="preserve"> </w:t>
              </w:r>
              <w:proofErr w:type="spellStart"/>
              <w:r w:rsidR="00BF6FB4">
                <w:rPr>
                  <w:rFonts w:ascii="Arial" w:hAnsi="Arial" w:cs="Arial"/>
                  <w:sz w:val="16"/>
                  <w:szCs w:val="16"/>
                </w:rPr>
                <w:t>tas</w:t>
              </w:r>
              <w:proofErr w:type="spellEnd"/>
              <w:r w:rsidR="00BF6FB4">
                <w:rPr>
                  <w:rFonts w:ascii="Arial" w:hAnsi="Arial" w:cs="Arial"/>
                  <w:sz w:val="16"/>
                  <w:szCs w:val="16"/>
                </w:rPr>
                <w:t xml:space="preserve"> li</w:t>
              </w:r>
            </w:ins>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del w:id="807" w:author="Kaxiong" w:date="2021-05-29T12:00:00Z">
              <w:r w:rsidRPr="00603B69" w:rsidDel="00BF6FB4">
                <w:rPr>
                  <w:rFonts w:ascii="Arial" w:hAnsi="Arial" w:cs="Arial"/>
                  <w:sz w:val="16"/>
                  <w:szCs w:val="16"/>
                </w:rPr>
                <w:delText xml:space="preserve"> ntau zaus</w:delText>
              </w:r>
            </w:del>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cov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009B4735">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del w:id="808" w:author="Kaxiong" w:date="2021-05-29T12:00:00Z">
              <w:r w:rsidRPr="00603B69" w:rsidDel="00BF6FB4">
                <w:rPr>
                  <w:rFonts w:ascii="Arial" w:hAnsi="Arial" w:cs="Arial"/>
                  <w:sz w:val="16"/>
                  <w:szCs w:val="16"/>
                </w:rPr>
                <w:delText>ua ntej</w:delText>
              </w:r>
            </w:del>
            <w:proofErr w:type="spellStart"/>
            <w:ins w:id="809" w:author="Kaxiong" w:date="2021-05-29T12:00:00Z">
              <w:r w:rsidR="00BF6FB4">
                <w:rPr>
                  <w:rFonts w:ascii="Arial" w:hAnsi="Arial" w:cs="Arial"/>
                  <w:sz w:val="16"/>
                  <w:szCs w:val="16"/>
                </w:rPr>
                <w:t>qib</w:t>
              </w:r>
              <w:proofErr w:type="spellEnd"/>
              <w:r w:rsidR="00BF6FB4">
                <w:rPr>
                  <w:rFonts w:ascii="Arial" w:hAnsi="Arial" w:cs="Arial"/>
                  <w:sz w:val="16"/>
                  <w:szCs w:val="16"/>
                </w:rPr>
                <w:t xml:space="preserve"> </w:t>
              </w:r>
              <w:proofErr w:type="spellStart"/>
              <w:r w:rsidR="00BF6FB4">
                <w:rPr>
                  <w:rFonts w:ascii="Arial" w:hAnsi="Arial" w:cs="Arial"/>
                  <w:sz w:val="16"/>
                  <w:szCs w:val="16"/>
                </w:rPr>
                <w:t>qis</w:t>
              </w:r>
            </w:ins>
            <w:proofErr w:type="spellEnd"/>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cov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2F780799" w14:textId="77777777"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2AC84D7A" w14:textId="3B311AED"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ins w:id="810" w:author="Kaxiong" w:date="2021-05-29T12:02:00Z">
              <w:r w:rsidR="00121AB3">
                <w:rPr>
                  <w:rFonts w:ascii="Arial" w:hAnsi="Arial" w:cs="Arial"/>
                  <w:sz w:val="16"/>
                  <w:szCs w:val="16"/>
                </w:rPr>
                <w:t>Muab</w:t>
              </w:r>
              <w:proofErr w:type="spellEnd"/>
              <w:r w:rsidR="00121AB3">
                <w:rPr>
                  <w:rFonts w:ascii="Arial" w:hAnsi="Arial" w:cs="Arial"/>
                  <w:sz w:val="16"/>
                  <w:szCs w:val="16"/>
                </w:rPr>
                <w:t xml:space="preserve"> </w:t>
              </w:r>
              <w:proofErr w:type="spellStart"/>
              <w:r w:rsidR="00121AB3">
                <w:rPr>
                  <w:rFonts w:ascii="Arial" w:hAnsi="Arial" w:cs="Arial"/>
                  <w:sz w:val="16"/>
                  <w:szCs w:val="16"/>
                </w:rPr>
                <w:t>lus</w:t>
              </w:r>
              <w:proofErr w:type="spellEnd"/>
              <w:r w:rsidR="00121AB3">
                <w:rPr>
                  <w:rFonts w:ascii="Arial" w:hAnsi="Arial" w:cs="Arial"/>
                  <w:sz w:val="16"/>
                  <w:szCs w:val="16"/>
                </w:rPr>
                <w:t xml:space="preserve"> </w:t>
              </w:r>
            </w:ins>
            <w:ins w:id="811" w:author="Kaxiong" w:date="2021-05-29T12:03:00Z">
              <w:r w:rsidR="00121AB3">
                <w:rPr>
                  <w:rFonts w:ascii="Arial" w:hAnsi="Arial" w:cs="Arial"/>
                  <w:sz w:val="16"/>
                  <w:szCs w:val="16"/>
                </w:rPr>
                <w:t xml:space="preserve">pom tam sim </w:t>
              </w:r>
              <w:proofErr w:type="spellStart"/>
              <w:r w:rsidR="00121AB3">
                <w:rPr>
                  <w:rFonts w:ascii="Arial" w:hAnsi="Arial" w:cs="Arial"/>
                  <w:sz w:val="16"/>
                  <w:szCs w:val="16"/>
                </w:rPr>
                <w:t>ntawv</w:t>
              </w:r>
            </w:ins>
            <w:proofErr w:type="spellEnd"/>
            <w:del w:id="812" w:author="Kaxiong" w:date="2021-05-29T12:03:00Z">
              <w:r w:rsidRPr="00603B69" w:rsidDel="00121AB3">
                <w:rPr>
                  <w:rFonts w:ascii="Arial" w:hAnsi="Arial" w:cs="Arial"/>
                  <w:sz w:val="16"/>
                  <w:szCs w:val="16"/>
                </w:rPr>
                <w:delText>Tawm tswv yim rov qab</w:delText>
              </w:r>
            </w:del>
            <w:r w:rsidRPr="00603B69">
              <w:rPr>
                <w:rFonts w:ascii="Arial" w:hAnsi="Arial" w:cs="Arial"/>
                <w:sz w:val="16"/>
                <w:szCs w:val="16"/>
              </w:rPr>
              <w:t>.</w:t>
            </w:r>
          </w:p>
          <w:p w14:paraId="4B087434" w14:textId="694A4034" w:rsidR="009240DB" w:rsidRDefault="00603B69" w:rsidP="00F42CC2">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ins w:id="813" w:author="Kaxiong" w:date="2021-05-29T12:03:00Z">
              <w:r w:rsidR="00121AB3">
                <w:rPr>
                  <w:rFonts w:ascii="Arial" w:hAnsi="Arial" w:cs="Arial"/>
                  <w:sz w:val="16"/>
                  <w:szCs w:val="16"/>
                </w:rPr>
                <w:t>Txiav</w:t>
              </w:r>
              <w:proofErr w:type="spellEnd"/>
              <w:r w:rsidR="00121AB3">
                <w:rPr>
                  <w:rFonts w:ascii="Arial" w:hAnsi="Arial" w:cs="Arial"/>
                  <w:sz w:val="16"/>
                  <w:szCs w:val="16"/>
                </w:rPr>
                <w:t xml:space="preserve"> </w:t>
              </w:r>
              <w:proofErr w:type="spellStart"/>
              <w:r w:rsidR="00121AB3">
                <w:rPr>
                  <w:rFonts w:ascii="Arial" w:hAnsi="Arial" w:cs="Arial"/>
                  <w:sz w:val="16"/>
                  <w:szCs w:val="16"/>
                </w:rPr>
                <w:t>txim</w:t>
              </w:r>
              <w:proofErr w:type="spellEnd"/>
              <w:r w:rsidR="00121AB3">
                <w:rPr>
                  <w:rFonts w:ascii="Arial" w:hAnsi="Arial" w:cs="Arial"/>
                  <w:sz w:val="16"/>
                  <w:szCs w:val="16"/>
                </w:rPr>
                <w:t xml:space="preserve"> </w:t>
              </w:r>
              <w:proofErr w:type="spellStart"/>
              <w:r w:rsidR="00121AB3">
                <w:rPr>
                  <w:rFonts w:ascii="Arial" w:hAnsi="Arial" w:cs="Arial"/>
                  <w:sz w:val="16"/>
                  <w:szCs w:val="16"/>
                </w:rPr>
                <w:t>siab</w:t>
              </w:r>
              <w:proofErr w:type="spellEnd"/>
              <w:r w:rsidR="00121AB3">
                <w:rPr>
                  <w:rFonts w:ascii="Arial" w:hAnsi="Arial" w:cs="Arial"/>
                  <w:sz w:val="16"/>
                  <w:szCs w:val="16"/>
                </w:rPr>
                <w:t xml:space="preserve"> </w:t>
              </w:r>
              <w:proofErr w:type="spellStart"/>
              <w:r w:rsidR="00121AB3">
                <w:rPr>
                  <w:rFonts w:ascii="Arial" w:hAnsi="Arial" w:cs="Arial"/>
                  <w:sz w:val="16"/>
                  <w:szCs w:val="16"/>
                </w:rPr>
                <w:t>txog</w:t>
              </w:r>
              <w:proofErr w:type="spellEnd"/>
              <w:r w:rsidR="00121AB3">
                <w:rPr>
                  <w:rFonts w:ascii="Arial" w:hAnsi="Arial" w:cs="Arial"/>
                  <w:sz w:val="16"/>
                  <w:szCs w:val="16"/>
                </w:rPr>
                <w:t xml:space="preserve"> cov </w:t>
              </w:r>
              <w:proofErr w:type="spellStart"/>
              <w:r w:rsidR="00121AB3">
                <w:rPr>
                  <w:rFonts w:ascii="Arial" w:hAnsi="Arial" w:cs="Arial"/>
                  <w:sz w:val="16"/>
                  <w:szCs w:val="16"/>
                </w:rPr>
                <w:t>lus</w:t>
              </w:r>
              <w:proofErr w:type="spellEnd"/>
              <w:r w:rsidR="00121AB3">
                <w:rPr>
                  <w:rFonts w:ascii="Arial" w:hAnsi="Arial" w:cs="Arial"/>
                  <w:sz w:val="16"/>
                  <w:szCs w:val="16"/>
                </w:rPr>
                <w:t xml:space="preserve"> </w:t>
              </w:r>
              <w:proofErr w:type="spellStart"/>
              <w:r w:rsidR="00121AB3">
                <w:rPr>
                  <w:rFonts w:ascii="Arial" w:hAnsi="Arial" w:cs="Arial"/>
                  <w:sz w:val="16"/>
                  <w:szCs w:val="16"/>
                </w:rPr>
                <w:t>pab</w:t>
              </w:r>
              <w:proofErr w:type="spellEnd"/>
              <w:r w:rsidR="00121AB3">
                <w:rPr>
                  <w:rFonts w:ascii="Arial" w:hAnsi="Arial" w:cs="Arial"/>
                  <w:sz w:val="16"/>
                  <w:szCs w:val="16"/>
                </w:rPr>
                <w:t xml:space="preserve"> </w:t>
              </w:r>
              <w:proofErr w:type="spellStart"/>
              <w:r w:rsidR="00121AB3">
                <w:rPr>
                  <w:rFonts w:ascii="Arial" w:hAnsi="Arial" w:cs="Arial"/>
                  <w:sz w:val="16"/>
                  <w:szCs w:val="16"/>
                </w:rPr>
                <w:t>qhia</w:t>
              </w:r>
              <w:proofErr w:type="spellEnd"/>
              <w:r w:rsidR="00121AB3">
                <w:rPr>
                  <w:rFonts w:ascii="Arial" w:hAnsi="Arial" w:cs="Arial"/>
                  <w:sz w:val="16"/>
                  <w:szCs w:val="16"/>
                </w:rPr>
                <w:t xml:space="preserve"> tag </w:t>
              </w:r>
            </w:ins>
            <w:proofErr w:type="spellStart"/>
            <w:ins w:id="814" w:author="Kaxiong" w:date="2021-05-29T12:04:00Z">
              <w:r w:rsidR="00121AB3">
                <w:rPr>
                  <w:rFonts w:ascii="Arial" w:hAnsi="Arial" w:cs="Arial"/>
                  <w:sz w:val="16"/>
                  <w:szCs w:val="16"/>
                </w:rPr>
                <w:t>nrho</w:t>
              </w:r>
              <w:proofErr w:type="spellEnd"/>
              <w:r w:rsidR="00121AB3">
                <w:rPr>
                  <w:rFonts w:ascii="Arial" w:hAnsi="Arial" w:cs="Arial"/>
                  <w:sz w:val="16"/>
                  <w:szCs w:val="16"/>
                </w:rPr>
                <w:t xml:space="preserve"> </w:t>
              </w:r>
            </w:ins>
            <w:del w:id="815" w:author="Kaxiong" w:date="2021-05-29T12:04:00Z">
              <w:r w:rsidRPr="00603B69" w:rsidDel="00121AB3">
                <w:rPr>
                  <w:rFonts w:ascii="Arial" w:hAnsi="Arial" w:cs="Arial"/>
                  <w:sz w:val="16"/>
                  <w:szCs w:val="16"/>
                </w:rPr>
                <w:delText xml:space="preserve">Txheeb xyuas tag nrho cov lus pom zoo </w:delText>
              </w:r>
            </w:del>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ins w:id="816" w:author="Kaxiong" w:date="2021-05-29T12:04:00Z">
              <w:r w:rsidR="00121AB3">
                <w:rPr>
                  <w:rFonts w:ascii="Arial" w:hAnsi="Arial" w:cs="Arial"/>
                  <w:sz w:val="16"/>
                  <w:szCs w:val="16"/>
                </w:rPr>
                <w:t>kom</w:t>
              </w:r>
              <w:proofErr w:type="spellEnd"/>
              <w:r w:rsidR="00121AB3">
                <w:rPr>
                  <w:rFonts w:ascii="Arial" w:hAnsi="Arial" w:cs="Arial"/>
                  <w:sz w:val="16"/>
                  <w:szCs w:val="16"/>
                </w:rPr>
                <w:t xml:space="preserve"> tau</w:t>
              </w:r>
            </w:ins>
            <w:ins w:id="817" w:author="Kaxiong" w:date="2021-05-29T12:05:00Z">
              <w:r w:rsidR="00121AB3">
                <w:rPr>
                  <w:rFonts w:ascii="Arial" w:hAnsi="Arial" w:cs="Arial"/>
                  <w:sz w:val="16"/>
                  <w:szCs w:val="16"/>
                </w:rPr>
                <w:t xml:space="preserve"> zoo</w:t>
              </w:r>
            </w:ins>
            <w:del w:id="818" w:author="Kaxiong" w:date="2021-05-29T12:05:00Z">
              <w:r w:rsidRPr="00603B69" w:rsidDel="00121AB3">
                <w:rPr>
                  <w:rFonts w:ascii="Arial" w:hAnsi="Arial" w:cs="Arial"/>
                  <w:sz w:val="16"/>
                  <w:szCs w:val="16"/>
                </w:rPr>
                <w:delText>Yeeb Yam</w:delText>
              </w:r>
            </w:del>
            <w:ins w:id="819" w:author="Kaxiong" w:date="2021-05-29T12:22:00Z">
              <w:r w:rsidR="00EC38E8">
                <w:rPr>
                  <w:rFonts w:ascii="Arial" w:hAnsi="Arial" w:cs="Arial"/>
                  <w:sz w:val="16"/>
                  <w:szCs w:val="16"/>
                </w:rPr>
                <w:t xml:space="preserve"> </w:t>
              </w:r>
            </w:ins>
            <w:del w:id="820" w:author="Kaxiong" w:date="2021-05-29T12:05:00Z">
              <w:r w:rsidRPr="00603B69" w:rsidDel="00121AB3">
                <w:rPr>
                  <w:rFonts w:ascii="Arial" w:hAnsi="Arial" w:cs="Arial"/>
                  <w:sz w:val="16"/>
                  <w:szCs w:val="16"/>
                </w:rPr>
                <w:delText xml:space="preserve"> </w:delText>
              </w:r>
            </w:del>
            <w:r w:rsidRPr="00603B69">
              <w:rPr>
                <w:rFonts w:ascii="Arial" w:hAnsi="Arial" w:cs="Arial"/>
                <w:sz w:val="16"/>
                <w:szCs w:val="16"/>
              </w:rPr>
              <w:t>(</w:t>
            </w:r>
            <w:ins w:id="821" w:author="Kaxiong" w:date="2021-05-29T12:05:00Z">
              <w:r w:rsidR="00121AB3">
                <w:rPr>
                  <w:rFonts w:ascii="Arial" w:hAnsi="Arial" w:cs="Arial"/>
                  <w:sz w:val="16"/>
                  <w:szCs w:val="16"/>
                </w:rPr>
                <w:t xml:space="preserve">Kev </w:t>
              </w:r>
            </w:ins>
            <w:del w:id="822" w:author="Kaxiong" w:date="2021-05-29T12:05:00Z">
              <w:r w:rsidRPr="00603B69" w:rsidDel="00121AB3">
                <w:rPr>
                  <w:rFonts w:ascii="Arial" w:hAnsi="Arial" w:cs="Arial"/>
                  <w:sz w:val="16"/>
                  <w:szCs w:val="16"/>
                </w:rPr>
                <w:delText>N</w:delText>
              </w:r>
            </w:del>
            <w:proofErr w:type="spellStart"/>
            <w:proofErr w:type="gramStart"/>
            <w:ins w:id="823" w:author="Kaxiong" w:date="2021-05-29T12:05:00Z">
              <w:r w:rsidR="00121AB3">
                <w:rPr>
                  <w:rFonts w:ascii="Arial" w:hAnsi="Arial" w:cs="Arial"/>
                  <w:sz w:val="16"/>
                  <w:szCs w:val="16"/>
                </w:rPr>
                <w:t>n</w:t>
              </w:r>
            </w:ins>
            <w:r w:rsidRPr="00603B69">
              <w:rPr>
                <w:rFonts w:ascii="Arial" w:hAnsi="Arial" w:cs="Arial"/>
                <w:sz w:val="16"/>
                <w:szCs w:val="16"/>
              </w:rPr>
              <w:t>yeem,</w:t>
            </w:r>
            <w:ins w:id="824" w:author="Kaxiong" w:date="2021-05-29T12:05:00Z">
              <w:r w:rsidR="00121AB3">
                <w:rPr>
                  <w:rFonts w:ascii="Arial" w:hAnsi="Arial" w:cs="Arial"/>
                  <w:sz w:val="16"/>
                  <w:szCs w:val="16"/>
                </w:rPr>
                <w:t>Kev</w:t>
              </w:r>
            </w:ins>
            <w:proofErr w:type="spellEnd"/>
            <w:proofErr w:type="gramEnd"/>
            <w:r w:rsidRPr="00603B69">
              <w:rPr>
                <w:rFonts w:ascii="Arial" w:hAnsi="Arial" w:cs="Arial"/>
                <w:sz w:val="16"/>
                <w:szCs w:val="16"/>
              </w:rPr>
              <w:t xml:space="preserve"> </w:t>
            </w:r>
            <w:del w:id="825" w:author="Kaxiong" w:date="2021-05-29T12:05:00Z">
              <w:r w:rsidRPr="00603B69" w:rsidDel="00121AB3">
                <w:rPr>
                  <w:rFonts w:ascii="Arial" w:hAnsi="Arial" w:cs="Arial"/>
                  <w:sz w:val="16"/>
                  <w:szCs w:val="16"/>
                </w:rPr>
                <w:delText>S</w:delText>
              </w:r>
            </w:del>
            <w:proofErr w:type="spellStart"/>
            <w:ins w:id="826" w:author="Kaxiong" w:date="2021-05-29T12:05:00Z">
              <w:r w:rsidR="00121AB3">
                <w:rPr>
                  <w:rFonts w:ascii="Arial" w:hAnsi="Arial" w:cs="Arial"/>
                  <w:sz w:val="16"/>
                  <w:szCs w:val="16"/>
                </w:rPr>
                <w:t>s</w:t>
              </w:r>
            </w:ins>
            <w:r w:rsidRPr="00603B69">
              <w:rPr>
                <w:rFonts w:ascii="Arial" w:hAnsi="Arial" w:cs="Arial"/>
                <w:sz w:val="16"/>
                <w:szCs w:val="16"/>
              </w:rPr>
              <w:t>au,</w:t>
            </w:r>
            <w:ins w:id="827" w:author="Kaxiong" w:date="2021-05-29T12:05:00Z">
              <w:r w:rsidR="00121AB3">
                <w:rPr>
                  <w:rFonts w:ascii="Arial" w:hAnsi="Arial" w:cs="Arial"/>
                  <w:sz w:val="16"/>
                  <w:szCs w:val="16"/>
                </w:rPr>
                <w:t>Kev</w:t>
              </w:r>
            </w:ins>
            <w:proofErr w:type="spellEnd"/>
            <w:r w:rsidRPr="00603B69">
              <w:rPr>
                <w:rFonts w:ascii="Arial" w:hAnsi="Arial" w:cs="Arial"/>
                <w:sz w:val="16"/>
                <w:szCs w:val="16"/>
              </w:rPr>
              <w:t xml:space="preserve"> </w:t>
            </w:r>
            <w:del w:id="828" w:author="Kaxiong" w:date="2021-05-29T12:05:00Z">
              <w:r w:rsidRPr="00603B69" w:rsidDel="00121AB3">
                <w:rPr>
                  <w:rFonts w:ascii="Arial" w:hAnsi="Arial" w:cs="Arial"/>
                  <w:sz w:val="16"/>
                  <w:szCs w:val="16"/>
                </w:rPr>
                <w:delText>M</w:delText>
              </w:r>
            </w:del>
            <w:proofErr w:type="spellStart"/>
            <w:ins w:id="829" w:author="Kaxiong" w:date="2021-05-29T12:05:00Z">
              <w:r w:rsidR="00121AB3">
                <w:rPr>
                  <w:rFonts w:ascii="Arial" w:hAnsi="Arial" w:cs="Arial"/>
                  <w:sz w:val="16"/>
                  <w:szCs w:val="16"/>
                </w:rPr>
                <w:t>m</w:t>
              </w:r>
            </w:ins>
            <w:r w:rsidRPr="00603B69">
              <w:rPr>
                <w:rFonts w:ascii="Arial" w:hAnsi="Arial" w:cs="Arial"/>
                <w:sz w:val="16"/>
                <w:szCs w:val="16"/>
              </w:rPr>
              <w:t>loog</w:t>
            </w:r>
            <w:proofErr w:type="spellEnd"/>
            <w:r w:rsidRPr="00603B69">
              <w:rPr>
                <w:rFonts w:ascii="Arial" w:hAnsi="Arial" w:cs="Arial"/>
                <w:sz w:val="16"/>
                <w:szCs w:val="16"/>
              </w:rPr>
              <w:t>)</w:t>
            </w:r>
          </w:p>
          <w:p w14:paraId="7253C34F" w14:textId="5AA6C60B" w:rsidR="00F42CC2" w:rsidRPr="005D2729" w:rsidRDefault="00F42CC2" w:rsidP="00F42CC2">
            <w:pPr>
              <w:tabs>
                <w:tab w:val="left" w:pos="2086"/>
              </w:tabs>
              <w:jc w:val="both"/>
              <w:rPr>
                <w:rFonts w:ascii="Arial" w:hAnsi="Arial" w:cs="Arial"/>
                <w:sz w:val="16"/>
                <w:szCs w:val="16"/>
              </w:rPr>
            </w:pPr>
          </w:p>
        </w:tc>
        <w:tc>
          <w:tcPr>
            <w:tcW w:w="1260" w:type="dxa"/>
            <w:shd w:val="clear" w:color="auto" w:fill="FFFFFF" w:themeFill="background1"/>
          </w:tcPr>
          <w:p w14:paraId="1278A49D" w14:textId="51E5A5B6" w:rsidR="0016396A" w:rsidRPr="005D2729" w:rsidRDefault="005D2729" w:rsidP="00DA435C">
            <w:pPr>
              <w:rPr>
                <w:rFonts w:ascii="Arial" w:hAnsi="Arial" w:cs="Arial"/>
                <w:sz w:val="16"/>
                <w:szCs w:val="16"/>
              </w:rPr>
            </w:pPr>
            <w:r w:rsidRPr="005D2729">
              <w:rPr>
                <w:rFonts w:ascii="Arial" w:hAnsi="Arial" w:cs="Arial"/>
                <w:sz w:val="16"/>
                <w:szCs w:val="16"/>
              </w:rPr>
              <w:lastRenderedPageBreak/>
              <w:t>5/12/2021</w:t>
            </w:r>
          </w:p>
        </w:tc>
        <w:tc>
          <w:tcPr>
            <w:tcW w:w="1494" w:type="dxa"/>
            <w:shd w:val="clear" w:color="auto" w:fill="FFFFFF" w:themeFill="background1"/>
          </w:tcPr>
          <w:p w14:paraId="394FD8B4" w14:textId="3D76901E" w:rsidR="0016396A" w:rsidRPr="005D2729" w:rsidRDefault="005D2729" w:rsidP="00DA435C">
            <w:pPr>
              <w:rPr>
                <w:rFonts w:ascii="Arial" w:hAnsi="Arial" w:cs="Arial"/>
                <w:sz w:val="16"/>
                <w:szCs w:val="16"/>
              </w:rPr>
            </w:pPr>
            <w:r w:rsidRPr="005D2729">
              <w:rPr>
                <w:rFonts w:ascii="Arial" w:hAnsi="Arial" w:cs="Arial"/>
                <w:sz w:val="16"/>
                <w:szCs w:val="16"/>
              </w:rPr>
              <w:t>5/11/2022</w:t>
            </w:r>
          </w:p>
        </w:tc>
        <w:tc>
          <w:tcPr>
            <w:tcW w:w="2487" w:type="dxa"/>
            <w:shd w:val="clear" w:color="auto" w:fill="FFFFFF" w:themeFill="background1"/>
          </w:tcPr>
          <w:p w14:paraId="473937AC" w14:textId="5E79F810" w:rsidR="0016396A" w:rsidRPr="005D2729" w:rsidRDefault="00A10C5A" w:rsidP="00DA435C">
            <w:pPr>
              <w:rPr>
                <w:rFonts w:ascii="Arial" w:hAnsi="Arial" w:cs="Arial"/>
                <w:sz w:val="16"/>
                <w:szCs w:val="16"/>
              </w:rPr>
            </w:pPr>
            <w:proofErr w:type="spellStart"/>
            <w:ins w:id="830" w:author="Kaxiong" w:date="2021-05-29T11:37:00Z">
              <w:r>
                <w:rPr>
                  <w:rFonts w:ascii="Arial" w:hAnsi="Arial" w:cs="Arial"/>
                  <w:sz w:val="16"/>
                  <w:szCs w:val="16"/>
                </w:rPr>
                <w:t>Cheeb</w:t>
              </w:r>
              <w:proofErr w:type="spellEnd"/>
              <w:r>
                <w:rPr>
                  <w:rFonts w:ascii="Arial" w:hAnsi="Arial" w:cs="Arial"/>
                  <w:sz w:val="16"/>
                  <w:szCs w:val="16"/>
                </w:rPr>
                <w:t xml:space="preserve"> </w:t>
              </w:r>
              <w:proofErr w:type="spellStart"/>
              <w:r>
                <w:rPr>
                  <w:rFonts w:ascii="Arial" w:hAnsi="Arial" w:cs="Arial"/>
                  <w:sz w:val="16"/>
                  <w:szCs w:val="16"/>
                </w:rPr>
                <w:t>tsam</w:t>
              </w:r>
              <w:proofErr w:type="spellEnd"/>
              <w:r>
                <w:rPr>
                  <w:rFonts w:ascii="Arial" w:hAnsi="Arial" w:cs="Arial"/>
                  <w:sz w:val="16"/>
                  <w:szCs w:val="16"/>
                </w:rPr>
                <w:t xml:space="preserve"> </w:t>
              </w:r>
            </w:ins>
            <w:del w:id="831" w:author="Kaxiong" w:date="2021-05-29T11:37:00Z">
              <w:r w:rsidR="005D2729" w:rsidRPr="005D2729" w:rsidDel="00A10C5A">
                <w:rPr>
                  <w:rFonts w:ascii="Arial" w:hAnsi="Arial" w:cs="Arial"/>
                  <w:sz w:val="16"/>
                  <w:szCs w:val="16"/>
                </w:rPr>
                <w:delText>T</w:delText>
              </w:r>
            </w:del>
            <w:proofErr w:type="spellStart"/>
            <w:ins w:id="832" w:author="Kaxiong" w:date="2021-05-29T11:37:00Z">
              <w:r>
                <w:rPr>
                  <w:rFonts w:ascii="Arial" w:hAnsi="Arial" w:cs="Arial"/>
                  <w:sz w:val="16"/>
                  <w:szCs w:val="16"/>
                </w:rPr>
                <w:t>t</w:t>
              </w:r>
            </w:ins>
            <w:r w:rsidR="005D2729" w:rsidRPr="005D2729">
              <w:rPr>
                <w:rFonts w:ascii="Arial" w:hAnsi="Arial" w:cs="Arial"/>
                <w:sz w:val="16"/>
                <w:szCs w:val="16"/>
              </w:rPr>
              <w:t>sev</w:t>
            </w:r>
            <w:proofErr w:type="spellEnd"/>
            <w:r w:rsidR="005D2729" w:rsidRPr="005D2729">
              <w:rPr>
                <w:rFonts w:ascii="Arial" w:hAnsi="Arial" w:cs="Arial"/>
                <w:sz w:val="16"/>
                <w:szCs w:val="16"/>
              </w:rPr>
              <w:t xml:space="preserve"> </w:t>
            </w:r>
            <w:proofErr w:type="spellStart"/>
            <w:r w:rsidR="005D2729" w:rsidRPr="005D2729">
              <w:rPr>
                <w:rFonts w:ascii="Arial" w:hAnsi="Arial" w:cs="Arial"/>
                <w:sz w:val="16"/>
                <w:szCs w:val="16"/>
              </w:rPr>
              <w:t>kawm</w:t>
            </w:r>
            <w:proofErr w:type="spellEnd"/>
            <w:r w:rsidR="005D2729" w:rsidRPr="005D2729">
              <w:rPr>
                <w:rFonts w:ascii="Arial" w:hAnsi="Arial" w:cs="Arial"/>
                <w:sz w:val="16"/>
                <w:szCs w:val="16"/>
              </w:rPr>
              <w:t xml:space="preserve"> </w:t>
            </w:r>
            <w:proofErr w:type="spellStart"/>
            <w:r w:rsidR="005D2729" w:rsidRPr="005D2729">
              <w:rPr>
                <w:rFonts w:ascii="Arial" w:hAnsi="Arial" w:cs="Arial"/>
                <w:sz w:val="16"/>
                <w:szCs w:val="16"/>
              </w:rPr>
              <w:t>ntawv</w:t>
            </w:r>
            <w:proofErr w:type="spellEnd"/>
            <w:r w:rsidR="005D2729" w:rsidRPr="005D2729">
              <w:rPr>
                <w:rFonts w:ascii="Arial" w:hAnsi="Arial" w:cs="Arial"/>
                <w:sz w:val="16"/>
                <w:szCs w:val="16"/>
              </w:rPr>
              <w:t xml:space="preserve"> </w:t>
            </w:r>
            <w:del w:id="833" w:author="Kaxiong" w:date="2021-05-29T11:37:00Z">
              <w:r w:rsidR="005D2729" w:rsidRPr="005D2729" w:rsidDel="00A10C5A">
                <w:rPr>
                  <w:rFonts w:ascii="Arial" w:hAnsi="Arial" w:cs="Arial"/>
                  <w:sz w:val="16"/>
                  <w:szCs w:val="16"/>
                </w:rPr>
                <w:delText>tus vev xaib</w:delText>
              </w:r>
            </w:del>
          </w:p>
        </w:tc>
      </w:tr>
    </w:tbl>
    <w:p w14:paraId="57C98069" w14:textId="77777777" w:rsidR="00086886" w:rsidRDefault="00086886" w:rsidP="00B24553">
      <w:pPr>
        <w:rPr>
          <w:rFonts w:ascii="Arial" w:hAnsi="Arial" w:cs="Arial"/>
          <w:sz w:val="16"/>
          <w:szCs w:val="16"/>
        </w:rPr>
      </w:pPr>
    </w:p>
    <w:p w14:paraId="206DBFD0" w14:textId="3B30BCD8" w:rsidR="00B24553" w:rsidRPr="007802F8" w:rsidRDefault="00B24553" w:rsidP="00B24553">
      <w:pPr>
        <w:rPr>
          <w:rFonts w:ascii="Arial" w:hAnsi="Arial" w:cs="Arial"/>
          <w:sz w:val="16"/>
          <w:szCs w:val="16"/>
        </w:rPr>
      </w:pPr>
      <w:r w:rsidRPr="007802F8">
        <w:rPr>
          <w:noProof/>
          <w:sz w:val="16"/>
          <w:szCs w:val="16"/>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3055"/>
        <w:gridCol w:w="1080"/>
        <w:gridCol w:w="1092"/>
        <w:gridCol w:w="1743"/>
        <w:gridCol w:w="1743"/>
        <w:gridCol w:w="1743"/>
      </w:tblGrid>
      <w:tr w:rsidR="00B24553" w:rsidRPr="007802F8" w14:paraId="012412A5" w14:textId="77777777" w:rsidTr="00BC5FE5">
        <w:trPr>
          <w:trHeight w:val="431"/>
        </w:trPr>
        <w:tc>
          <w:tcPr>
            <w:tcW w:w="3055" w:type="dxa"/>
            <w:shd w:val="clear" w:color="auto" w:fill="D9D9D9" w:themeFill="background1" w:themeFillShade="D9"/>
          </w:tcPr>
          <w:p w14:paraId="2D644D34" w14:textId="77777777" w:rsidR="00B24553" w:rsidRPr="004C4A9E" w:rsidRDefault="00B24553" w:rsidP="004C4A9E">
            <w:pPr>
              <w:jc w:val="both"/>
              <w:rPr>
                <w:rFonts w:ascii="Arial" w:hAnsi="Arial" w:cs="Arial"/>
                <w:sz w:val="16"/>
                <w:szCs w:val="16"/>
              </w:rPr>
            </w:pPr>
            <w:r w:rsidRPr="004C4A9E" w:rsidDel="004500FD">
              <w:rPr>
                <w:rFonts w:ascii="Arial" w:hAnsi="Arial" w:cs="Arial"/>
                <w:sz w:val="16"/>
                <w:szCs w:val="16"/>
              </w:rPr>
              <w:t xml:space="preserve"> </w:t>
            </w:r>
            <w:r w:rsidRPr="004C4A9E">
              <w:rPr>
                <w:rFonts w:ascii="Arial" w:hAnsi="Arial" w:cs="Arial"/>
                <w:sz w:val="16"/>
                <w:szCs w:val="16"/>
              </w:rPr>
              <w:t xml:space="preserve">Cov Kev </w:t>
            </w:r>
            <w:proofErr w:type="spellStart"/>
            <w:r w:rsidRPr="004C4A9E">
              <w:rPr>
                <w:rFonts w:ascii="Arial" w:hAnsi="Arial" w:cs="Arial"/>
                <w:sz w:val="16"/>
                <w:szCs w:val="16"/>
              </w:rPr>
              <w:t>Tsim</w:t>
            </w:r>
            <w:proofErr w:type="spellEnd"/>
            <w:r w:rsidRPr="004C4A9E">
              <w:rPr>
                <w:rFonts w:ascii="Arial" w:hAnsi="Arial" w:cs="Arial"/>
                <w:sz w:val="16"/>
                <w:szCs w:val="16"/>
              </w:rPr>
              <w:t xml:space="preserve"> </w:t>
            </w:r>
            <w:proofErr w:type="spellStart"/>
            <w:r w:rsidRPr="004C4A9E">
              <w:rPr>
                <w:rFonts w:ascii="Arial" w:hAnsi="Arial" w:cs="Arial"/>
                <w:sz w:val="16"/>
                <w:szCs w:val="16"/>
              </w:rPr>
              <w:t>Hloov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w:t>
            </w:r>
            <w:proofErr w:type="spellStart"/>
            <w:r w:rsidRPr="004C4A9E">
              <w:rPr>
                <w:rFonts w:ascii="Arial" w:hAnsi="Arial" w:cs="Arial"/>
                <w:sz w:val="16"/>
                <w:szCs w:val="16"/>
              </w:rPr>
              <w:t>Qhoos</w:t>
            </w:r>
            <w:proofErr w:type="spellEnd"/>
            <w:r w:rsidRPr="004C4A9E">
              <w:rPr>
                <w:rFonts w:ascii="Arial" w:hAnsi="Arial" w:cs="Arial"/>
                <w:sz w:val="16"/>
                <w:szCs w:val="16"/>
              </w:rPr>
              <w:t xml:space="preserve"> Kas </w:t>
            </w:r>
          </w:p>
        </w:tc>
        <w:tc>
          <w:tcPr>
            <w:tcW w:w="1080" w:type="dxa"/>
            <w:shd w:val="clear" w:color="auto" w:fill="D9D9D9" w:themeFill="background1" w:themeFillShade="D9"/>
          </w:tcPr>
          <w:p w14:paraId="7BF2980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1092" w:type="dxa"/>
            <w:shd w:val="clear" w:color="auto" w:fill="D9D9D9" w:themeFill="background1" w:themeFillShade="D9"/>
          </w:tcPr>
          <w:p w14:paraId="24BF6A70"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743" w:type="dxa"/>
            <w:shd w:val="clear" w:color="auto" w:fill="D9D9D9" w:themeFill="background1" w:themeFillShade="D9"/>
          </w:tcPr>
          <w:p w14:paraId="5E63042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r w:rsidRPr="004C4A9E">
              <w:rPr>
                <w:rFonts w:ascii="Arial" w:hAnsi="Arial" w:cs="Arial"/>
                <w:sz w:val="16"/>
                <w:szCs w:val="16"/>
              </w:rPr>
              <w:t>(frequency)</w:t>
            </w:r>
          </w:p>
        </w:tc>
        <w:tc>
          <w:tcPr>
            <w:tcW w:w="1743" w:type="dxa"/>
            <w:shd w:val="clear" w:color="auto" w:fill="D9D9D9" w:themeFill="background1" w:themeFillShade="D9"/>
          </w:tcPr>
          <w:p w14:paraId="17A35896"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743" w:type="dxa"/>
            <w:shd w:val="clear" w:color="auto" w:fill="D9D9D9" w:themeFill="background1" w:themeFillShade="D9"/>
          </w:tcPr>
          <w:p w14:paraId="708A351A"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bl>
    <w:p w14:paraId="5FEC0281" w14:textId="5F351734" w:rsidR="00B24553" w:rsidRPr="007802F8" w:rsidRDefault="0067480B" w:rsidP="00B24553">
      <w:pPr>
        <w:tabs>
          <w:tab w:val="left" w:pos="2086"/>
        </w:tabs>
        <w:rPr>
          <w:rFonts w:ascii="Arial" w:hAnsi="Arial"/>
          <w:sz w:val="16"/>
          <w:szCs w:val="16"/>
        </w:rPr>
      </w:pPr>
      <w:r>
        <w:pict w14:anchorId="412D0A10">
          <v:shape id="Picture 103" o:spid="_x0000_i1048" type="#_x0000_t75" style="width:12.15pt;height:9.35pt;visibility:visible;mso-wrap-style:square">
            <v:imagedata r:id="rId8" o:title=""/>
          </v:shape>
        </w:pict>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Pr>
          <w:rFonts w:ascii="Arial" w:hAnsi="Arial"/>
          <w:sz w:val="16"/>
          <w:szCs w:val="16"/>
        </w:rPr>
        <w:t>txog</w:t>
      </w:r>
      <w:proofErr w:type="spellEnd"/>
      <w:r w:rsidR="00B24553">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cov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siv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                                  </w:t>
      </w:r>
      <w:r w:rsidR="00B24553">
        <w:rPr>
          <w:rFonts w:ascii="Arial" w:hAnsi="Arial"/>
          <w:sz w:val="16"/>
          <w:szCs w:val="16"/>
        </w:rPr>
        <w:t xml:space="preserve">                                                      </w:t>
      </w:r>
      <w:r w:rsidR="00B24553" w:rsidRPr="007802F8">
        <w:rPr>
          <w:rFonts w:ascii="Arial" w:hAnsi="Arial"/>
          <w:sz w:val="16"/>
          <w:szCs w:val="16"/>
        </w:rPr>
        <w:t xml:space="preserve">             </w:t>
      </w:r>
      <w:r w:rsidR="003E0B44" w:rsidRPr="007802F8">
        <w:rPr>
          <w:noProof/>
          <w:sz w:val="16"/>
          <w:szCs w:val="16"/>
          <w:lang w:eastAsia="zh-CN"/>
        </w:rPr>
        <w:drawing>
          <wp:inline distT="0" distB="0" distL="0" distR="0" wp14:anchorId="195E879A" wp14:editId="5A84E0F5">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cov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Pr>
          <w:rFonts w:ascii="Arial" w:hAnsi="Arial"/>
          <w:sz w:val="16"/>
          <w:szCs w:val="16"/>
        </w:rPr>
        <w:t>hauv</w:t>
      </w:r>
      <w:proofErr w:type="spellEnd"/>
      <w:r w:rsidR="00B24553">
        <w:rPr>
          <w:rFonts w:ascii="Arial" w:hAnsi="Arial"/>
          <w:sz w:val="16"/>
          <w:szCs w:val="16"/>
        </w:rPr>
        <w:t xml:space="preserve"> </w:t>
      </w:r>
      <w:proofErr w:type="spellStart"/>
      <w:r w:rsidR="00B24553">
        <w:rPr>
          <w:rFonts w:ascii="Arial" w:hAnsi="Arial"/>
          <w:sz w:val="16"/>
          <w:szCs w:val="16"/>
        </w:rPr>
        <w:t>qab</w:t>
      </w:r>
      <w:proofErr w:type="spellEnd"/>
      <w:r w:rsidR="00B24553">
        <w:rPr>
          <w:rFonts w:ascii="Arial" w:hAnsi="Arial"/>
          <w:sz w:val="16"/>
          <w:szCs w:val="16"/>
        </w:rPr>
        <w:t xml:space="preserve"> no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90"/>
        <w:gridCol w:w="990"/>
        <w:gridCol w:w="1080"/>
        <w:gridCol w:w="1170"/>
        <w:gridCol w:w="1191"/>
      </w:tblGrid>
      <w:tr w:rsidR="00B24553" w:rsidRPr="007802F8" w14:paraId="7F51BA09" w14:textId="77777777" w:rsidTr="003A2CCF">
        <w:trPr>
          <w:trHeight w:val="845"/>
        </w:trPr>
        <w:tc>
          <w:tcPr>
            <w:tcW w:w="3595" w:type="dxa"/>
            <w:shd w:val="clear" w:color="auto" w:fill="D9D9D9" w:themeFill="background1" w:themeFillShade="D9"/>
          </w:tcPr>
          <w:p w14:paraId="7C290267"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Lwm</w:t>
            </w:r>
            <w:proofErr w:type="spellEnd"/>
            <w:r w:rsidRPr="004C4A9E">
              <w:rPr>
                <w:rFonts w:ascii="Arial" w:hAnsi="Arial" w:cs="Arial"/>
                <w:sz w:val="16"/>
                <w:szCs w:val="16"/>
              </w:rPr>
              <w:t xml:space="preserve"> Cov Kev </w:t>
            </w:r>
            <w:proofErr w:type="spellStart"/>
            <w:r w:rsidRPr="004C4A9E">
              <w:rPr>
                <w:rFonts w:ascii="Arial" w:hAnsi="Arial" w:cs="Arial"/>
                <w:sz w:val="16"/>
                <w:szCs w:val="16"/>
              </w:rPr>
              <w:t>Txhawb</w:t>
            </w:r>
            <w:proofErr w:type="spellEnd"/>
            <w:r w:rsidRPr="004C4A9E">
              <w:rPr>
                <w:rFonts w:ascii="Arial" w:hAnsi="Arial" w:cs="Arial"/>
                <w:sz w:val="16"/>
                <w:szCs w:val="16"/>
              </w:rPr>
              <w:t xml:space="preserve"> </w:t>
            </w:r>
            <w:proofErr w:type="spellStart"/>
            <w:r w:rsidRPr="004C4A9E">
              <w:rPr>
                <w:rFonts w:ascii="Arial" w:hAnsi="Arial" w:cs="Arial"/>
                <w:sz w:val="16"/>
                <w:szCs w:val="16"/>
              </w:rPr>
              <w:t>nqa</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w:t>
            </w:r>
            <w:proofErr w:type="spellStart"/>
            <w:r w:rsidRPr="004C4A9E">
              <w:rPr>
                <w:rFonts w:ascii="Arial" w:hAnsi="Arial" w:cs="Arial"/>
                <w:sz w:val="16"/>
                <w:szCs w:val="16"/>
              </w:rPr>
              <w:t>Neeg</w:t>
            </w:r>
            <w:proofErr w:type="spellEnd"/>
            <w:r w:rsidRPr="004C4A9E">
              <w:rPr>
                <w:rFonts w:ascii="Arial" w:hAnsi="Arial" w:cs="Arial"/>
                <w:sz w:val="16"/>
                <w:szCs w:val="16"/>
              </w:rPr>
              <w:t xml:space="preserve"> </w:t>
            </w:r>
            <w:proofErr w:type="spellStart"/>
            <w:r w:rsidRPr="004C4A9E">
              <w:rPr>
                <w:rFonts w:ascii="Arial" w:hAnsi="Arial" w:cs="Arial"/>
                <w:sz w:val="16"/>
                <w:szCs w:val="16"/>
              </w:rPr>
              <w:t>Ua</w:t>
            </w:r>
            <w:proofErr w:type="spellEnd"/>
            <w:r w:rsidRPr="004C4A9E">
              <w:rPr>
                <w:rFonts w:ascii="Arial" w:hAnsi="Arial" w:cs="Arial"/>
                <w:sz w:val="16"/>
                <w:szCs w:val="16"/>
              </w:rPr>
              <w:t xml:space="preserve"> </w:t>
            </w:r>
            <w:proofErr w:type="spellStart"/>
            <w:r w:rsidRPr="004C4A9E">
              <w:rPr>
                <w:rFonts w:ascii="Arial" w:hAnsi="Arial" w:cs="Arial"/>
                <w:sz w:val="16"/>
                <w:szCs w:val="16"/>
              </w:rPr>
              <w:t>Hauj</w:t>
            </w:r>
            <w:proofErr w:type="spellEnd"/>
            <w:r w:rsidRPr="004C4A9E">
              <w:rPr>
                <w:rFonts w:ascii="Arial" w:hAnsi="Arial" w:cs="Arial"/>
                <w:sz w:val="16"/>
                <w:szCs w:val="16"/>
              </w:rPr>
              <w:t xml:space="preserve"> </w:t>
            </w: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hauv</w:t>
            </w:r>
            <w:proofErr w:type="spellEnd"/>
            <w:r w:rsidRPr="004C4A9E">
              <w:rPr>
                <w:rFonts w:ascii="Arial" w:hAnsi="Arial" w:cs="Arial"/>
                <w:sz w:val="16"/>
                <w:szCs w:val="16"/>
              </w:rPr>
              <w:t xml:space="preserve"> </w:t>
            </w:r>
            <w:proofErr w:type="spellStart"/>
            <w:r w:rsidRPr="004C4A9E">
              <w:rPr>
                <w:rFonts w:ascii="Arial" w:hAnsi="Arial" w:cs="Arial"/>
                <w:sz w:val="16"/>
                <w:szCs w:val="16"/>
              </w:rPr>
              <w:t>Tsev</w:t>
            </w:r>
            <w:proofErr w:type="spellEnd"/>
            <w:r w:rsidRPr="004C4A9E">
              <w:rPr>
                <w:rFonts w:ascii="Arial" w:hAnsi="Arial" w:cs="Arial"/>
                <w:sz w:val="16"/>
                <w:szCs w:val="16"/>
              </w:rPr>
              <w:t xml:space="preserve"> </w:t>
            </w:r>
            <w:proofErr w:type="spellStart"/>
            <w:proofErr w:type="gramStart"/>
            <w:r w:rsidRPr="004C4A9E">
              <w:rPr>
                <w:rFonts w:ascii="Arial" w:hAnsi="Arial" w:cs="Arial"/>
                <w:sz w:val="16"/>
                <w:szCs w:val="16"/>
              </w:rPr>
              <w:t>Kawm,los</w:t>
            </w:r>
            <w:proofErr w:type="spellEnd"/>
            <w:proofErr w:type="gramEnd"/>
            <w:r w:rsidRPr="004C4A9E">
              <w:rPr>
                <w:rFonts w:ascii="Arial" w:hAnsi="Arial" w:cs="Arial"/>
                <w:sz w:val="16"/>
                <w:szCs w:val="16"/>
              </w:rPr>
              <w:t xml:space="preserve"> sis </w:t>
            </w: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kawm,los</w:t>
            </w:r>
            <w:proofErr w:type="spellEnd"/>
            <w:r w:rsidRPr="004C4A9E">
              <w:rPr>
                <w:rFonts w:ascii="Arial" w:hAnsi="Arial" w:cs="Arial"/>
                <w:sz w:val="16"/>
                <w:szCs w:val="16"/>
              </w:rPr>
              <w:t xml:space="preserve"> sis Tus </w:t>
            </w:r>
            <w:proofErr w:type="spellStart"/>
            <w:r w:rsidRPr="004C4A9E">
              <w:rPr>
                <w:rFonts w:ascii="Arial" w:hAnsi="Arial" w:cs="Arial"/>
                <w:sz w:val="16"/>
                <w:szCs w:val="16"/>
              </w:rPr>
              <w:t>Sawv</w:t>
            </w:r>
            <w:proofErr w:type="spellEnd"/>
            <w:r w:rsidRPr="004C4A9E">
              <w:rPr>
                <w:rFonts w:ascii="Arial" w:hAnsi="Arial" w:cs="Arial"/>
                <w:sz w:val="16"/>
                <w:szCs w:val="16"/>
              </w:rPr>
              <w:t xml:space="preserve"> </w:t>
            </w:r>
            <w:proofErr w:type="spellStart"/>
            <w:r w:rsidRPr="004C4A9E">
              <w:rPr>
                <w:rFonts w:ascii="Arial" w:hAnsi="Arial" w:cs="Arial"/>
                <w:sz w:val="16"/>
                <w:szCs w:val="16"/>
              </w:rPr>
              <w:t>Cev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w:t>
            </w:r>
            <w:proofErr w:type="spellEnd"/>
          </w:p>
        </w:tc>
        <w:tc>
          <w:tcPr>
            <w:tcW w:w="1440" w:type="dxa"/>
            <w:shd w:val="clear" w:color="auto" w:fill="D9D9D9" w:themeFill="background1" w:themeFillShade="D9"/>
          </w:tcPr>
          <w:p w14:paraId="4C4E122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Kev </w:t>
            </w:r>
            <w:proofErr w:type="spellStart"/>
            <w:r w:rsidRPr="004C4A9E">
              <w:rPr>
                <w:rFonts w:ascii="Arial" w:hAnsi="Arial" w:cs="Arial"/>
                <w:sz w:val="16"/>
                <w:szCs w:val="16"/>
              </w:rPr>
              <w:t>Pab</w:t>
            </w:r>
            <w:proofErr w:type="spellEnd"/>
            <w:r w:rsidRPr="004C4A9E">
              <w:rPr>
                <w:rFonts w:ascii="Arial" w:hAnsi="Arial" w:cs="Arial"/>
                <w:sz w:val="16"/>
                <w:szCs w:val="16"/>
              </w:rPr>
              <w:t xml:space="preserve"> </w:t>
            </w:r>
            <w:proofErr w:type="spellStart"/>
            <w:r w:rsidRPr="004C4A9E">
              <w:rPr>
                <w:rFonts w:ascii="Arial" w:hAnsi="Arial" w:cs="Arial"/>
                <w:sz w:val="16"/>
                <w:szCs w:val="16"/>
              </w:rPr>
              <w:t>Txhawb</w:t>
            </w:r>
            <w:proofErr w:type="spellEnd"/>
          </w:p>
          <w:p w14:paraId="6A1BD30F" w14:textId="77777777" w:rsidR="00B24553" w:rsidRPr="004C4A9E" w:rsidRDefault="00B24553" w:rsidP="00DA435C">
            <w:pPr>
              <w:rPr>
                <w:rFonts w:ascii="Arial" w:hAnsi="Arial" w:cs="Arial"/>
                <w:sz w:val="16"/>
                <w:szCs w:val="16"/>
              </w:rPr>
            </w:pPr>
          </w:p>
          <w:p w14:paraId="487CE5AD" w14:textId="77777777" w:rsidR="00B24553" w:rsidRPr="004C4A9E" w:rsidRDefault="00B24553" w:rsidP="00DA435C">
            <w:pPr>
              <w:rPr>
                <w:rFonts w:ascii="Arial" w:hAnsi="Arial" w:cs="Arial"/>
                <w:sz w:val="16"/>
                <w:szCs w:val="16"/>
              </w:rPr>
            </w:pPr>
          </w:p>
          <w:p w14:paraId="7A840805" w14:textId="77777777" w:rsidR="00B24553" w:rsidRPr="004C4A9E" w:rsidRDefault="00B24553" w:rsidP="00DA435C">
            <w:pPr>
              <w:rPr>
                <w:rFonts w:ascii="Arial" w:hAnsi="Arial" w:cs="Arial"/>
                <w:sz w:val="16"/>
                <w:szCs w:val="16"/>
              </w:rPr>
            </w:pPr>
          </w:p>
          <w:p w14:paraId="3634906B" w14:textId="77777777" w:rsidR="00B24553" w:rsidRPr="004C4A9E" w:rsidRDefault="00B24553" w:rsidP="00DA435C">
            <w:pPr>
              <w:rPr>
                <w:rFonts w:ascii="Arial" w:hAnsi="Arial" w:cs="Arial"/>
                <w:sz w:val="16"/>
                <w:szCs w:val="16"/>
              </w:rPr>
            </w:pPr>
          </w:p>
        </w:tc>
        <w:tc>
          <w:tcPr>
            <w:tcW w:w="990" w:type="dxa"/>
            <w:shd w:val="clear" w:color="auto" w:fill="D9D9D9" w:themeFill="background1" w:themeFillShade="D9"/>
          </w:tcPr>
          <w:p w14:paraId="1995223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990" w:type="dxa"/>
            <w:shd w:val="clear" w:color="auto" w:fill="D9D9D9" w:themeFill="background1" w:themeFillShade="D9"/>
          </w:tcPr>
          <w:p w14:paraId="094EDE3F"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080" w:type="dxa"/>
            <w:shd w:val="clear" w:color="auto" w:fill="D9D9D9" w:themeFill="background1" w:themeFillShade="D9"/>
          </w:tcPr>
          <w:p w14:paraId="31B0BBD4"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p>
          <w:p w14:paraId="64227C8B" w14:textId="77777777" w:rsidR="00B24553" w:rsidRPr="004C4A9E" w:rsidRDefault="00B24553" w:rsidP="00DA435C">
            <w:pPr>
              <w:rPr>
                <w:rFonts w:ascii="Arial" w:hAnsi="Arial" w:cs="Arial"/>
                <w:sz w:val="16"/>
                <w:szCs w:val="16"/>
              </w:rPr>
            </w:pPr>
            <w:r w:rsidRPr="004C4A9E">
              <w:rPr>
                <w:rFonts w:ascii="Arial" w:hAnsi="Arial" w:cs="Arial"/>
                <w:sz w:val="16"/>
                <w:szCs w:val="16"/>
              </w:rPr>
              <w:t>(frequency)</w:t>
            </w:r>
          </w:p>
        </w:tc>
        <w:tc>
          <w:tcPr>
            <w:tcW w:w="1170" w:type="dxa"/>
            <w:shd w:val="clear" w:color="auto" w:fill="D9D9D9" w:themeFill="background1" w:themeFillShade="D9"/>
          </w:tcPr>
          <w:p w14:paraId="1A10DA1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191" w:type="dxa"/>
            <w:shd w:val="clear" w:color="auto" w:fill="D9D9D9" w:themeFill="background1" w:themeFillShade="D9"/>
          </w:tcPr>
          <w:p w14:paraId="138C1015"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r w:rsidR="00C963D7" w:rsidRPr="007802F8" w14:paraId="114AC0DC" w14:textId="77777777" w:rsidTr="003A2CCF">
        <w:trPr>
          <w:trHeight w:val="845"/>
        </w:trPr>
        <w:tc>
          <w:tcPr>
            <w:tcW w:w="3595" w:type="dxa"/>
            <w:shd w:val="clear" w:color="auto" w:fill="FFFFFF" w:themeFill="background1"/>
          </w:tcPr>
          <w:p w14:paraId="12740488" w14:textId="16104B6D" w:rsidR="00C963D7" w:rsidRDefault="006B072F" w:rsidP="00DA435C">
            <w:pPr>
              <w:rPr>
                <w:rFonts w:ascii="Arial" w:hAnsi="Arial" w:cs="Arial"/>
                <w:sz w:val="16"/>
                <w:szCs w:val="16"/>
              </w:rPr>
            </w:pPr>
            <w:proofErr w:type="spellStart"/>
            <w:r w:rsidRPr="006B072F">
              <w:rPr>
                <w:rFonts w:ascii="Arial" w:hAnsi="Arial" w:cs="Arial"/>
                <w:sz w:val="16"/>
                <w:szCs w:val="16"/>
              </w:rPr>
              <w:t>Thaum</w:t>
            </w:r>
            <w:proofErr w:type="spellEnd"/>
            <w:r w:rsidRPr="006B072F">
              <w:rPr>
                <w:rFonts w:ascii="Arial" w:hAnsi="Arial" w:cs="Arial"/>
                <w:sz w:val="16"/>
                <w:szCs w:val="16"/>
              </w:rPr>
              <w:t xml:space="preserve"> </w:t>
            </w:r>
            <w:proofErr w:type="spellStart"/>
            <w:r w:rsidRPr="006B072F">
              <w:rPr>
                <w:rFonts w:ascii="Arial" w:hAnsi="Arial" w:cs="Arial"/>
                <w:sz w:val="16"/>
                <w:szCs w:val="16"/>
              </w:rPr>
              <w:t>ua</w:t>
            </w:r>
            <w:proofErr w:type="spellEnd"/>
            <w:r w:rsidRPr="006B072F">
              <w:rPr>
                <w:rFonts w:ascii="Arial" w:hAnsi="Arial" w:cs="Arial"/>
                <w:sz w:val="16"/>
                <w:szCs w:val="16"/>
              </w:rPr>
              <w:t xml:space="preserve"> </w:t>
            </w:r>
            <w:proofErr w:type="spellStart"/>
            <w:r w:rsidRPr="006B072F">
              <w:rPr>
                <w:rFonts w:ascii="Arial" w:hAnsi="Arial" w:cs="Arial"/>
                <w:sz w:val="16"/>
                <w:szCs w:val="16"/>
              </w:rPr>
              <w:t>hauj</w:t>
            </w:r>
            <w:proofErr w:type="spellEnd"/>
            <w:r>
              <w:rPr>
                <w:rFonts w:ascii="Arial" w:hAnsi="Arial" w:cs="Arial"/>
                <w:sz w:val="16"/>
                <w:szCs w:val="16"/>
              </w:rPr>
              <w:t xml:space="preserve"> </w:t>
            </w:r>
            <w:proofErr w:type="spellStart"/>
            <w:r w:rsidRPr="006B072F">
              <w:rPr>
                <w:rFonts w:ascii="Arial" w:hAnsi="Arial" w:cs="Arial"/>
                <w:sz w:val="16"/>
                <w:szCs w:val="16"/>
              </w:rPr>
              <w:t>lwm</w:t>
            </w:r>
            <w:proofErr w:type="spellEnd"/>
            <w:r w:rsidRPr="006B072F">
              <w:rPr>
                <w:rFonts w:ascii="Arial" w:hAnsi="Arial" w:cs="Arial"/>
                <w:sz w:val="16"/>
                <w:szCs w:val="16"/>
              </w:rPr>
              <w:t xml:space="preserve"> </w:t>
            </w:r>
            <w:proofErr w:type="spellStart"/>
            <w:r w:rsidRPr="006B072F">
              <w:rPr>
                <w:rFonts w:ascii="Arial" w:hAnsi="Arial" w:cs="Arial"/>
                <w:sz w:val="16"/>
                <w:szCs w:val="16"/>
              </w:rPr>
              <w:t>nrog</w:t>
            </w:r>
            <w:proofErr w:type="spellEnd"/>
            <w:r w:rsidRPr="006B072F">
              <w:rPr>
                <w:rFonts w:ascii="Arial" w:hAnsi="Arial" w:cs="Arial"/>
                <w:sz w:val="16"/>
                <w:szCs w:val="16"/>
              </w:rPr>
              <w:t xml:space="preserve"> Jasmine cov </w:t>
            </w:r>
            <w:proofErr w:type="spellStart"/>
            <w:r w:rsidRPr="006B072F">
              <w:rPr>
                <w:rFonts w:ascii="Arial" w:hAnsi="Arial" w:cs="Arial"/>
                <w:sz w:val="16"/>
                <w:szCs w:val="16"/>
              </w:rPr>
              <w:t>lus</w:t>
            </w:r>
            <w:proofErr w:type="spellEnd"/>
            <w:r w:rsidRPr="006B072F">
              <w:rPr>
                <w:rFonts w:ascii="Arial" w:hAnsi="Arial" w:cs="Arial"/>
                <w:sz w:val="16"/>
                <w:szCs w:val="16"/>
              </w:rPr>
              <w:t xml:space="preserve"> </w:t>
            </w:r>
            <w:proofErr w:type="spellStart"/>
            <w:ins w:id="834" w:author="Kaxiong" w:date="2021-05-29T12:07:00Z">
              <w:r w:rsidR="00121AB3">
                <w:rPr>
                  <w:rFonts w:ascii="Arial" w:hAnsi="Arial" w:cs="Arial"/>
                  <w:sz w:val="16"/>
                  <w:szCs w:val="16"/>
                </w:rPr>
                <w:t>pa</w:t>
              </w:r>
            </w:ins>
            <w:ins w:id="835" w:author="Kaxiong" w:date="2021-05-29T12:08:00Z">
              <w:r w:rsidR="00121AB3">
                <w:rPr>
                  <w:rFonts w:ascii="Arial" w:hAnsi="Arial" w:cs="Arial"/>
                  <w:sz w:val="16"/>
                  <w:szCs w:val="16"/>
                </w:rPr>
                <w:t>b</w:t>
              </w:r>
              <w:proofErr w:type="spellEnd"/>
              <w:r w:rsidR="00121AB3">
                <w:rPr>
                  <w:rFonts w:ascii="Arial" w:hAnsi="Arial" w:cs="Arial"/>
                  <w:sz w:val="16"/>
                  <w:szCs w:val="16"/>
                </w:rPr>
                <w:t xml:space="preserve"> </w:t>
              </w:r>
              <w:proofErr w:type="spellStart"/>
              <w:r w:rsidR="00121AB3">
                <w:rPr>
                  <w:rFonts w:ascii="Arial" w:hAnsi="Arial" w:cs="Arial"/>
                  <w:sz w:val="16"/>
                  <w:szCs w:val="16"/>
                </w:rPr>
                <w:t>qhia</w:t>
              </w:r>
            </w:ins>
            <w:proofErr w:type="spellEnd"/>
            <w:del w:id="836" w:author="Kaxiong" w:date="2021-05-29T12:08:00Z">
              <w:r w:rsidRPr="006B072F" w:rsidDel="00121AB3">
                <w:rPr>
                  <w:rFonts w:ascii="Arial" w:hAnsi="Arial" w:cs="Arial"/>
                  <w:sz w:val="16"/>
                  <w:szCs w:val="16"/>
                </w:rPr>
                <w:delText>pom</w:delText>
              </w:r>
            </w:del>
            <w:r w:rsidRPr="006B072F">
              <w:rPr>
                <w:rFonts w:ascii="Arial" w:hAnsi="Arial" w:cs="Arial"/>
                <w:sz w:val="16"/>
                <w:szCs w:val="16"/>
              </w:rPr>
              <w:t xml:space="preserve"> </w:t>
            </w:r>
            <w:proofErr w:type="spellStart"/>
            <w:r w:rsidRPr="006B072F">
              <w:rPr>
                <w:rFonts w:ascii="Arial" w:hAnsi="Arial" w:cs="Arial"/>
                <w:sz w:val="16"/>
                <w:szCs w:val="16"/>
              </w:rPr>
              <w:t>hauv</w:t>
            </w:r>
            <w:proofErr w:type="spellEnd"/>
            <w:r w:rsidRPr="006B072F">
              <w:rPr>
                <w:rFonts w:ascii="Arial" w:hAnsi="Arial" w:cs="Arial"/>
                <w:sz w:val="16"/>
                <w:szCs w:val="16"/>
              </w:rPr>
              <w:t xml:space="preserve"> </w:t>
            </w:r>
            <w:proofErr w:type="spellStart"/>
            <w:r w:rsidRPr="006B072F">
              <w:rPr>
                <w:rFonts w:ascii="Arial" w:hAnsi="Arial" w:cs="Arial"/>
                <w:sz w:val="16"/>
                <w:szCs w:val="16"/>
              </w:rPr>
              <w:t>qab</w:t>
            </w:r>
            <w:proofErr w:type="spellEnd"/>
            <w:r w:rsidRPr="006B072F">
              <w:rPr>
                <w:rFonts w:ascii="Arial" w:hAnsi="Arial" w:cs="Arial"/>
                <w:sz w:val="16"/>
                <w:szCs w:val="16"/>
              </w:rPr>
              <w:t xml:space="preserve"> no </w:t>
            </w:r>
            <w:proofErr w:type="spellStart"/>
            <w:ins w:id="837" w:author="Kaxiong" w:date="2021-05-29T12:08:00Z">
              <w:r w:rsidR="00121AB3">
                <w:rPr>
                  <w:rFonts w:ascii="Arial" w:hAnsi="Arial" w:cs="Arial"/>
                  <w:sz w:val="16"/>
                  <w:szCs w:val="16"/>
                </w:rPr>
                <w:t>tej</w:t>
              </w:r>
              <w:proofErr w:type="spellEnd"/>
              <w:r w:rsidR="00121AB3">
                <w:rPr>
                  <w:rFonts w:ascii="Arial" w:hAnsi="Arial" w:cs="Arial"/>
                  <w:sz w:val="16"/>
                  <w:szCs w:val="16"/>
                </w:rPr>
                <w:t xml:space="preserve"> </w:t>
              </w:r>
              <w:proofErr w:type="spellStart"/>
              <w:r w:rsidR="00121AB3">
                <w:rPr>
                  <w:rFonts w:ascii="Arial" w:hAnsi="Arial" w:cs="Arial"/>
                  <w:sz w:val="16"/>
                  <w:szCs w:val="16"/>
                </w:rPr>
                <w:t>zaum</w:t>
              </w:r>
            </w:ins>
            <w:proofErr w:type="spellEnd"/>
            <w:del w:id="838" w:author="Kaxiong" w:date="2021-05-29T12:08:00Z">
              <w:r w:rsidRPr="006B072F" w:rsidDel="00121AB3">
                <w:rPr>
                  <w:rFonts w:ascii="Arial" w:hAnsi="Arial" w:cs="Arial"/>
                  <w:sz w:val="16"/>
                  <w:szCs w:val="16"/>
                </w:rPr>
                <w:delText>tuaj yeem</w:delText>
              </w:r>
            </w:del>
            <w:r w:rsidRPr="006B072F">
              <w:rPr>
                <w:rFonts w:ascii="Arial" w:hAnsi="Arial" w:cs="Arial"/>
                <w:sz w:val="16"/>
                <w:szCs w:val="16"/>
              </w:rPr>
              <w:t xml:space="preserve"> </w:t>
            </w:r>
            <w:proofErr w:type="spellStart"/>
            <w:r w:rsidRPr="006B072F">
              <w:rPr>
                <w:rFonts w:ascii="Arial" w:hAnsi="Arial" w:cs="Arial"/>
                <w:sz w:val="16"/>
                <w:szCs w:val="16"/>
              </w:rPr>
              <w:t>pab</w:t>
            </w:r>
            <w:proofErr w:type="spellEnd"/>
            <w:r w:rsidRPr="006B072F">
              <w:rPr>
                <w:rFonts w:ascii="Arial" w:hAnsi="Arial" w:cs="Arial"/>
                <w:sz w:val="16"/>
                <w:szCs w:val="16"/>
              </w:rPr>
              <w:t xml:space="preserve"> tau:</w:t>
            </w:r>
          </w:p>
          <w:p w14:paraId="4C36EDF7" w14:textId="1C794CE0" w:rsidR="009D5A88" w:rsidRDefault="009D5A88" w:rsidP="009D5A88">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cov </w:t>
            </w:r>
            <w:proofErr w:type="spellStart"/>
            <w:ins w:id="839" w:author="Kaxiong" w:date="2021-05-29T12:09:00Z">
              <w:r w:rsidR="00121AB3">
                <w:rPr>
                  <w:rFonts w:ascii="Arial" w:hAnsi="Arial" w:cs="Arial"/>
                  <w:sz w:val="16"/>
                  <w:szCs w:val="16"/>
                </w:rPr>
                <w:t>kev</w:t>
              </w:r>
              <w:proofErr w:type="spellEnd"/>
              <w:r w:rsidR="00121AB3">
                <w:rPr>
                  <w:rFonts w:ascii="Arial" w:hAnsi="Arial" w:cs="Arial"/>
                  <w:sz w:val="16"/>
                  <w:szCs w:val="16"/>
                </w:rPr>
                <w:t xml:space="preserve"> </w:t>
              </w:r>
              <w:proofErr w:type="spellStart"/>
              <w:r w:rsidR="00121AB3">
                <w:rPr>
                  <w:rFonts w:ascii="Arial" w:hAnsi="Arial" w:cs="Arial"/>
                  <w:sz w:val="16"/>
                  <w:szCs w:val="16"/>
                </w:rPr>
                <w:t>txhawb</w:t>
              </w:r>
              <w:proofErr w:type="spellEnd"/>
              <w:r w:rsidR="00121AB3">
                <w:rPr>
                  <w:rFonts w:ascii="Arial" w:hAnsi="Arial" w:cs="Arial"/>
                  <w:sz w:val="16"/>
                  <w:szCs w:val="16"/>
                </w:rPr>
                <w:t xml:space="preserve"> </w:t>
              </w:r>
              <w:proofErr w:type="spellStart"/>
              <w:r w:rsidR="00121AB3">
                <w:rPr>
                  <w:rFonts w:ascii="Arial" w:hAnsi="Arial" w:cs="Arial"/>
                  <w:sz w:val="16"/>
                  <w:szCs w:val="16"/>
                </w:rPr>
                <w:t>nqa</w:t>
              </w:r>
              <w:proofErr w:type="spellEnd"/>
              <w:r w:rsidR="00121AB3" w:rsidRPr="00BF418F">
                <w:rPr>
                  <w:rFonts w:ascii="Arial" w:hAnsi="Arial" w:cs="Arial"/>
                  <w:sz w:val="16"/>
                  <w:szCs w:val="16"/>
                </w:rPr>
                <w:t xml:space="preserve"> </w:t>
              </w:r>
            </w:ins>
            <w:del w:id="840" w:author="Kaxiong" w:date="2021-05-29T12:09:00Z">
              <w:r w:rsidRPr="00BF418F" w:rsidDel="00121AB3">
                <w:rPr>
                  <w:rFonts w:ascii="Arial" w:hAnsi="Arial" w:cs="Arial"/>
                  <w:sz w:val="16"/>
                  <w:szCs w:val="16"/>
                </w:rPr>
                <w:delText xml:space="preserve">tshuaj tiv thaiv </w:delText>
              </w:r>
            </w:del>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cov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ins w:id="841" w:author="Kaxiong" w:date="2021-05-29T12:10:00Z">
              <w:r w:rsidR="00121AB3">
                <w:rPr>
                  <w:rFonts w:ascii="Arial" w:hAnsi="Arial" w:cs="Arial"/>
                  <w:sz w:val="16"/>
                  <w:szCs w:val="16"/>
                </w:rPr>
                <w:t>hais</w:t>
              </w:r>
              <w:proofErr w:type="spellEnd"/>
              <w:r w:rsidR="00121AB3">
                <w:rPr>
                  <w:rFonts w:ascii="Arial" w:hAnsi="Arial" w:cs="Arial"/>
                  <w:sz w:val="16"/>
                  <w:szCs w:val="16"/>
                </w:rPr>
                <w:t xml:space="preserve"> </w:t>
              </w:r>
            </w:ins>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t>tso</w:t>
            </w:r>
            <w:proofErr w:type="spellEnd"/>
            <w:r w:rsidRPr="00BF418F">
              <w:rPr>
                <w:rFonts w:ascii="Arial" w:hAnsi="Arial" w:cs="Arial"/>
                <w:sz w:val="16"/>
                <w:szCs w:val="16"/>
              </w:rPr>
              <w:t xml:space="preserve"> cov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proofErr w:type="spellStart"/>
            <w:ins w:id="842" w:author="Kaxiong" w:date="2021-05-29T12:11:00Z">
              <w:r w:rsidR="00121AB3">
                <w:rPr>
                  <w:rFonts w:ascii="Arial" w:hAnsi="Arial" w:cs="Arial"/>
                  <w:sz w:val="16"/>
                  <w:szCs w:val="16"/>
                </w:rPr>
                <w:t>rooj</w:t>
              </w:r>
            </w:ins>
            <w:proofErr w:type="spellEnd"/>
            <w:del w:id="843" w:author="Kaxiong" w:date="2021-05-29T12:11:00Z">
              <w:r w:rsidDel="00121AB3">
                <w:rPr>
                  <w:rFonts w:ascii="Arial" w:hAnsi="Arial" w:cs="Arial"/>
                  <w:sz w:val="16"/>
                  <w:szCs w:val="16"/>
                </w:rPr>
                <w:delText>pliag</w:delText>
              </w:r>
            </w:del>
            <w:r w:rsidRPr="00BF418F">
              <w:rPr>
                <w:rFonts w:ascii="Arial" w:hAnsi="Arial" w:cs="Arial"/>
                <w:sz w:val="16"/>
                <w:szCs w:val="16"/>
              </w:rPr>
              <w:t xml:space="preserve"> los</w:t>
            </w:r>
            <w:r>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ins w:id="844" w:author="Kaxiong" w:date="2021-05-29T12:11:00Z">
              <w:r w:rsidR="00121AB3">
                <w:rPr>
                  <w:rFonts w:ascii="Arial" w:hAnsi="Arial" w:cs="Arial"/>
                  <w:sz w:val="16"/>
                  <w:szCs w:val="16"/>
                </w:rPr>
                <w:t>tshem</w:t>
              </w:r>
              <w:proofErr w:type="spellEnd"/>
              <w:r w:rsidR="00121AB3">
                <w:rPr>
                  <w:rFonts w:ascii="Arial" w:hAnsi="Arial" w:cs="Arial"/>
                  <w:sz w:val="16"/>
                  <w:szCs w:val="16"/>
                </w:rPr>
                <w:t xml:space="preserve"> </w:t>
              </w:r>
            </w:ins>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ins w:id="845" w:author="Kaxiong" w:date="2021-05-29T12:11:00Z">
              <w:r w:rsidR="00121AB3">
                <w:rPr>
                  <w:rFonts w:ascii="Arial" w:hAnsi="Arial" w:cs="Arial"/>
                  <w:sz w:val="16"/>
                  <w:szCs w:val="16"/>
                </w:rPr>
                <w:t xml:space="preserve">cov </w:t>
              </w:r>
              <w:proofErr w:type="spellStart"/>
              <w:r w:rsidR="00121AB3">
                <w:rPr>
                  <w:rFonts w:ascii="Arial" w:hAnsi="Arial" w:cs="Arial"/>
                  <w:sz w:val="16"/>
                  <w:szCs w:val="16"/>
                </w:rPr>
                <w:t>kev</w:t>
              </w:r>
            </w:ins>
            <w:proofErr w:type="spellEnd"/>
            <w:del w:id="846" w:author="Kaxiong" w:date="2021-05-29T12:12:00Z">
              <w:r w:rsidRPr="00BF418F" w:rsidDel="00121AB3">
                <w:rPr>
                  <w:rFonts w:ascii="Arial" w:hAnsi="Arial" w:cs="Arial"/>
                  <w:sz w:val="16"/>
                  <w:szCs w:val="16"/>
                </w:rPr>
                <w:delText>qhov</w:delText>
              </w:r>
            </w:del>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253FDFD" w14:textId="06281C91" w:rsidR="009D5A88" w:rsidRDefault="009D5A88" w:rsidP="009D5A88">
            <w:pPr>
              <w:tabs>
                <w:tab w:val="left" w:pos="2086"/>
              </w:tabs>
              <w:jc w:val="both"/>
              <w:rPr>
                <w:rFonts w:ascii="Arial" w:hAnsi="Arial" w:cs="Arial"/>
                <w:sz w:val="16"/>
                <w:szCs w:val="16"/>
              </w:rPr>
            </w:pPr>
            <w:r w:rsidRPr="00647299">
              <w:rPr>
                <w:rFonts w:ascii="Arial" w:hAnsi="Arial" w:cs="Arial"/>
                <w:sz w:val="16"/>
                <w:szCs w:val="16"/>
              </w:rPr>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cov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ins w:id="847" w:author="Kaxiong" w:date="2021-05-29T12:12:00Z">
              <w:r w:rsidR="00121AB3">
                <w:rPr>
                  <w:rFonts w:ascii="Arial" w:hAnsi="Arial" w:cs="Arial"/>
                  <w:sz w:val="16"/>
                  <w:szCs w:val="16"/>
                </w:rPr>
                <w:t>hais</w:t>
              </w:r>
              <w:proofErr w:type="spellEnd"/>
              <w:r w:rsidR="00121AB3">
                <w:rPr>
                  <w:rFonts w:ascii="Arial" w:hAnsi="Arial" w:cs="Arial"/>
                  <w:sz w:val="16"/>
                  <w:szCs w:val="16"/>
                </w:rPr>
                <w:t xml:space="preserve"> </w:t>
              </w:r>
            </w:ins>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proofErr w:type="spellStart"/>
            <w:ins w:id="848" w:author="Kaxiong" w:date="2021-05-29T12:12:00Z">
              <w:r w:rsidR="00121AB3">
                <w:rPr>
                  <w:rFonts w:ascii="Arial" w:hAnsi="Arial" w:cs="Arial"/>
                  <w:sz w:val="16"/>
                  <w:szCs w:val="16"/>
                </w:rPr>
                <w:t>ua</w:t>
              </w:r>
            </w:ins>
            <w:proofErr w:type="spellEnd"/>
            <w:del w:id="849" w:author="Kaxiong" w:date="2021-05-29T12:12:00Z">
              <w:r w:rsidRPr="00647299" w:rsidDel="00121AB3">
                <w:rPr>
                  <w:rFonts w:ascii="Arial" w:hAnsi="Arial" w:cs="Arial"/>
                  <w:sz w:val="16"/>
                  <w:szCs w:val="16"/>
                </w:rPr>
                <w:delText>rau hauv</w:delText>
              </w:r>
            </w:del>
            <w:r w:rsidRPr="00647299">
              <w:rPr>
                <w:rFonts w:ascii="Arial" w:hAnsi="Arial" w:cs="Arial"/>
                <w:sz w:val="16"/>
                <w:szCs w:val="16"/>
              </w:rPr>
              <w:t xml:space="preserve"> cov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ins w:id="850" w:author="Kaxiong" w:date="2021-05-29T12:13:00Z">
              <w:r w:rsidR="003B7305">
                <w:rPr>
                  <w:rFonts w:ascii="Arial" w:hAnsi="Arial" w:cs="Arial"/>
                  <w:sz w:val="16"/>
                  <w:szCs w:val="16"/>
                </w:rPr>
                <w:t>ua</w:t>
              </w:r>
              <w:proofErr w:type="spellEnd"/>
              <w:r w:rsidR="003B7305">
                <w:rPr>
                  <w:rFonts w:ascii="Arial" w:hAnsi="Arial" w:cs="Arial"/>
                  <w:sz w:val="16"/>
                  <w:szCs w:val="16"/>
                </w:rPr>
                <w:t xml:space="preserve"> </w:t>
              </w:r>
            </w:ins>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Pr="00647299">
              <w:rPr>
                <w:rFonts w:ascii="Arial" w:hAnsi="Arial" w:cs="Arial"/>
                <w:sz w:val="16"/>
                <w:szCs w:val="16"/>
              </w:rPr>
              <w:t xml:space="preserve"> cov </w:t>
            </w:r>
            <w:proofErr w:type="spellStart"/>
            <w:r w:rsidRPr="00647299">
              <w:rPr>
                <w:rFonts w:ascii="Arial" w:hAnsi="Arial" w:cs="Arial"/>
                <w:sz w:val="16"/>
                <w:szCs w:val="16"/>
              </w:rPr>
              <w:t>qauv</w:t>
            </w:r>
            <w:proofErr w:type="spellEnd"/>
            <w:r w:rsidRPr="00647299">
              <w:rPr>
                <w:rFonts w:ascii="Arial" w:hAnsi="Arial" w:cs="Arial"/>
                <w:sz w:val="16"/>
                <w:szCs w:val="16"/>
              </w:rPr>
              <w:t>)</w:t>
            </w:r>
          </w:p>
          <w:p w14:paraId="1B43BAEA" w14:textId="396A5D72" w:rsidR="009D5A88" w:rsidRPr="00AC6EA0" w:rsidRDefault="009D5A88" w:rsidP="009D5A88">
            <w:pPr>
              <w:tabs>
                <w:tab w:val="left" w:pos="2086"/>
              </w:tabs>
              <w:jc w:val="both"/>
              <w:rPr>
                <w:rFonts w:ascii="Arial" w:hAnsi="Arial" w:cs="Arial"/>
                <w:sz w:val="16"/>
                <w:szCs w:val="16"/>
              </w:rPr>
            </w:pPr>
            <w:r w:rsidRPr="00AC6EA0">
              <w:rPr>
                <w:rFonts w:ascii="Arial" w:hAnsi="Arial" w:cs="Arial"/>
                <w:sz w:val="16"/>
                <w:szCs w:val="16"/>
              </w:rPr>
              <w:t xml:space="preserve">- </w:t>
            </w:r>
            <w:ins w:id="851" w:author="Kaxiong" w:date="2021-05-29T12:13:00Z">
              <w:r w:rsidR="003B7305">
                <w:rPr>
                  <w:rFonts w:ascii="Arial" w:hAnsi="Arial" w:cs="Arial"/>
                  <w:sz w:val="16"/>
                  <w:szCs w:val="16"/>
                </w:rPr>
                <w:t xml:space="preserve">Sau </w:t>
              </w:r>
            </w:ins>
            <w:proofErr w:type="spellStart"/>
            <w:ins w:id="852" w:author="Kaxiong" w:date="2021-05-29T12:14:00Z">
              <w:r w:rsidR="003B7305">
                <w:rPr>
                  <w:rFonts w:ascii="Arial" w:hAnsi="Arial" w:cs="Arial"/>
                  <w:sz w:val="16"/>
                  <w:szCs w:val="16"/>
                </w:rPr>
                <w:t>cia</w:t>
              </w:r>
              <w:proofErr w:type="spellEnd"/>
              <w:r w:rsidR="003B7305">
                <w:rPr>
                  <w:rFonts w:ascii="Arial" w:hAnsi="Arial" w:cs="Arial"/>
                  <w:sz w:val="16"/>
                  <w:szCs w:val="16"/>
                </w:rPr>
                <w:t xml:space="preserve"> </w:t>
              </w:r>
            </w:ins>
            <w:r w:rsidRPr="00AC6EA0">
              <w:rPr>
                <w:rFonts w:ascii="Arial" w:hAnsi="Arial" w:cs="Arial"/>
                <w:sz w:val="16"/>
                <w:szCs w:val="16"/>
              </w:rPr>
              <w:t>Jasmine</w:t>
            </w:r>
            <w:r>
              <w:rPr>
                <w:rFonts w:ascii="Arial" w:hAnsi="Arial" w:cs="Arial"/>
                <w:sz w:val="16"/>
                <w:szCs w:val="16"/>
              </w:rPr>
              <w:t xml:space="preserve"> </w:t>
            </w:r>
            <w:del w:id="853" w:author="Kaxiong" w:date="2021-05-29T12:14:00Z">
              <w:r w:rsidDel="003B7305">
                <w:rPr>
                  <w:rFonts w:ascii="Arial" w:hAnsi="Arial" w:cs="Arial"/>
                  <w:sz w:val="16"/>
                  <w:szCs w:val="16"/>
                </w:rPr>
                <w:delText>muaj</w:delText>
              </w:r>
              <w:r w:rsidRPr="00AC6EA0" w:rsidDel="003B7305">
                <w:rPr>
                  <w:rFonts w:ascii="Arial" w:hAnsi="Arial" w:cs="Arial"/>
                  <w:sz w:val="16"/>
                  <w:szCs w:val="16"/>
                </w:rPr>
                <w:delText xml:space="preserve"> rov ua </w:delText>
              </w:r>
            </w:del>
            <w:r w:rsidRPr="00AC6EA0">
              <w:rPr>
                <w:rFonts w:ascii="Arial" w:hAnsi="Arial" w:cs="Arial"/>
                <w:sz w:val="16"/>
                <w:szCs w:val="16"/>
              </w:rPr>
              <w:t xml:space="preserve">cov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ins w:id="854" w:author="Kaxiong" w:date="2021-05-29T12:14:00Z">
              <w:r w:rsidR="003B7305">
                <w:rPr>
                  <w:rFonts w:ascii="Arial" w:hAnsi="Arial" w:cs="Arial"/>
                  <w:sz w:val="16"/>
                  <w:szCs w:val="16"/>
                </w:rPr>
                <w:t>pab</w:t>
              </w:r>
              <w:proofErr w:type="spellEnd"/>
              <w:r w:rsidR="003B7305">
                <w:rPr>
                  <w:rFonts w:ascii="Arial" w:hAnsi="Arial" w:cs="Arial"/>
                  <w:sz w:val="16"/>
                  <w:szCs w:val="16"/>
                </w:rPr>
                <w:t xml:space="preserve"> </w:t>
              </w:r>
            </w:ins>
            <w:proofErr w:type="spellStart"/>
            <w:r w:rsidRPr="00AC6EA0">
              <w:rPr>
                <w:rFonts w:ascii="Arial" w:hAnsi="Arial" w:cs="Arial"/>
                <w:sz w:val="16"/>
                <w:szCs w:val="16"/>
              </w:rPr>
              <w:t>qhia</w:t>
            </w:r>
            <w:proofErr w:type="spellEnd"/>
            <w:ins w:id="855" w:author="Kaxiong" w:date="2021-05-29T12:14:00Z">
              <w:r w:rsidR="003B7305">
                <w:rPr>
                  <w:rFonts w:ascii="Arial" w:hAnsi="Arial" w:cs="Arial"/>
                  <w:sz w:val="16"/>
                  <w:szCs w:val="16"/>
                </w:rPr>
                <w:t xml:space="preserve"> </w:t>
              </w:r>
              <w:proofErr w:type="spellStart"/>
              <w:r w:rsidR="003B7305">
                <w:rPr>
                  <w:rFonts w:ascii="Arial" w:hAnsi="Arial" w:cs="Arial"/>
                  <w:sz w:val="16"/>
                  <w:szCs w:val="16"/>
                </w:rPr>
                <w:t>dua</w:t>
              </w:r>
            </w:ins>
            <w:proofErr w:type="spellEnd"/>
            <w:r w:rsidRPr="00AC6EA0">
              <w:rPr>
                <w:rFonts w:ascii="Arial" w:hAnsi="Arial" w:cs="Arial"/>
                <w:sz w:val="16"/>
                <w:szCs w:val="16"/>
              </w:rPr>
              <w:t xml:space="preserve"> los</w:t>
            </w:r>
            <w:r>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ins w:id="856" w:author="Kaxiong" w:date="2021-05-29T12:14:00Z">
              <w:r w:rsidR="003B7305">
                <w:rPr>
                  <w:rFonts w:ascii="Arial" w:hAnsi="Arial" w:cs="Arial"/>
                  <w:sz w:val="16"/>
                  <w:szCs w:val="16"/>
                </w:rPr>
                <w:t>ib</w:t>
              </w:r>
              <w:proofErr w:type="spellEnd"/>
              <w:r w:rsidR="003B7305">
                <w:rPr>
                  <w:rFonts w:ascii="Arial" w:hAnsi="Arial" w:cs="Arial"/>
                  <w:sz w:val="16"/>
                  <w:szCs w:val="16"/>
                </w:rPr>
                <w:t xml:space="preserve"> </w:t>
              </w:r>
              <w:proofErr w:type="spellStart"/>
              <w:r w:rsidR="003B7305">
                <w:rPr>
                  <w:rFonts w:ascii="Arial" w:hAnsi="Arial" w:cs="Arial"/>
                  <w:sz w:val="16"/>
                  <w:szCs w:val="16"/>
                </w:rPr>
                <w:t>qho</w:t>
              </w:r>
            </w:ins>
            <w:proofErr w:type="spellEnd"/>
            <w:ins w:id="857" w:author="Kaxiong" w:date="2021-05-29T12:15:00Z">
              <w:r w:rsidR="003B7305">
                <w:rPr>
                  <w:rFonts w:ascii="Arial" w:hAnsi="Arial" w:cs="Arial"/>
                  <w:sz w:val="16"/>
                  <w:szCs w:val="16"/>
                </w:rPr>
                <w:t xml:space="preserve"> </w:t>
              </w:r>
              <w:proofErr w:type="spellStart"/>
              <w:r w:rsidR="003B7305">
                <w:rPr>
                  <w:rFonts w:ascii="Arial" w:hAnsi="Arial" w:cs="Arial"/>
                  <w:sz w:val="16"/>
                  <w:szCs w:val="16"/>
                </w:rPr>
                <w:t>kev</w:t>
              </w:r>
              <w:proofErr w:type="spellEnd"/>
              <w:r w:rsidR="003B7305">
                <w:rPr>
                  <w:rFonts w:ascii="Arial" w:hAnsi="Arial" w:cs="Arial"/>
                  <w:sz w:val="16"/>
                  <w:szCs w:val="16"/>
                </w:rPr>
                <w:t xml:space="preserve"> </w:t>
              </w:r>
              <w:proofErr w:type="spellStart"/>
              <w:r w:rsidR="003B7305">
                <w:rPr>
                  <w:rFonts w:ascii="Arial" w:hAnsi="Arial" w:cs="Arial"/>
                  <w:sz w:val="16"/>
                  <w:szCs w:val="16"/>
                </w:rPr>
                <w:t>txhais</w:t>
              </w:r>
              <w:proofErr w:type="spellEnd"/>
              <w:r w:rsidR="003B7305">
                <w:rPr>
                  <w:rFonts w:ascii="Arial" w:hAnsi="Arial" w:cs="Arial"/>
                  <w:sz w:val="16"/>
                  <w:szCs w:val="16"/>
                </w:rPr>
                <w:t xml:space="preserve"> </w:t>
              </w:r>
            </w:ins>
            <w:del w:id="858" w:author="Kaxiong" w:date="2021-05-29T12:15:00Z">
              <w:r w:rsidRPr="00AC6EA0" w:rsidDel="003B7305">
                <w:rPr>
                  <w:rFonts w:ascii="Arial" w:hAnsi="Arial" w:cs="Arial"/>
                  <w:sz w:val="16"/>
                  <w:szCs w:val="16"/>
                </w:rPr>
                <w:delText xml:space="preserve">cov </w:delText>
              </w:r>
            </w:del>
            <w:proofErr w:type="spellStart"/>
            <w:r w:rsidRPr="00AC6EA0">
              <w:rPr>
                <w:rFonts w:ascii="Arial" w:hAnsi="Arial" w:cs="Arial"/>
                <w:sz w:val="16"/>
                <w:szCs w:val="16"/>
              </w:rPr>
              <w:t>lus</w:t>
            </w:r>
            <w:proofErr w:type="spellEnd"/>
            <w:r w:rsidRPr="00AC6EA0">
              <w:rPr>
                <w:rFonts w:ascii="Arial" w:hAnsi="Arial" w:cs="Arial"/>
                <w:sz w:val="16"/>
                <w:szCs w:val="16"/>
              </w:rPr>
              <w:t xml:space="preserve"> </w:t>
            </w:r>
            <w:del w:id="859" w:author="Kaxiong" w:date="2021-05-29T12:15:00Z">
              <w:r w:rsidRPr="00AC6EA0" w:rsidDel="003B7305">
                <w:rPr>
                  <w:rFonts w:ascii="Arial" w:hAnsi="Arial" w:cs="Arial"/>
                  <w:sz w:val="16"/>
                  <w:szCs w:val="16"/>
                </w:rPr>
                <w:delText xml:space="preserve">qhia </w:delText>
              </w:r>
            </w:del>
            <w:r w:rsidRPr="00AC6EA0">
              <w:rPr>
                <w:rFonts w:ascii="Arial" w:hAnsi="Arial" w:cs="Arial"/>
                <w:sz w:val="16"/>
                <w:szCs w:val="16"/>
              </w:rPr>
              <w:t xml:space="preserve">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cov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ins w:id="860" w:author="Kaxiong" w:date="2021-05-29T12:15:00Z">
              <w:r w:rsidR="003B7305">
                <w:rPr>
                  <w:rFonts w:ascii="Arial" w:hAnsi="Arial" w:cs="Arial"/>
                  <w:sz w:val="16"/>
                  <w:szCs w:val="16"/>
                </w:rPr>
                <w:t>pab</w:t>
              </w:r>
              <w:proofErr w:type="spellEnd"/>
              <w:r w:rsidR="003B7305">
                <w:rPr>
                  <w:rFonts w:ascii="Arial" w:hAnsi="Arial" w:cs="Arial"/>
                  <w:sz w:val="16"/>
                  <w:szCs w:val="16"/>
                </w:rPr>
                <w:t xml:space="preserve"> </w:t>
              </w:r>
            </w:ins>
            <w:proofErr w:type="spellStart"/>
            <w:r w:rsidRPr="00AC6EA0">
              <w:rPr>
                <w:rFonts w:ascii="Arial" w:hAnsi="Arial" w:cs="Arial"/>
                <w:sz w:val="16"/>
                <w:szCs w:val="16"/>
              </w:rPr>
              <w:t>qhia</w:t>
            </w:r>
            <w:proofErr w:type="spellEnd"/>
            <w:r w:rsidRPr="00AC6EA0">
              <w:rPr>
                <w:rFonts w:ascii="Arial" w:hAnsi="Arial" w:cs="Arial"/>
                <w:sz w:val="16"/>
                <w:szCs w:val="16"/>
              </w:rPr>
              <w:t>.</w:t>
            </w:r>
          </w:p>
          <w:p w14:paraId="10665AFC" w14:textId="22CCB4E8" w:rsidR="009D5A88" w:rsidDel="003B7305" w:rsidRDefault="009D5A88" w:rsidP="009D5A88">
            <w:pPr>
              <w:tabs>
                <w:tab w:val="left" w:pos="2086"/>
              </w:tabs>
              <w:jc w:val="both"/>
              <w:rPr>
                <w:del w:id="861" w:author="Kaxiong" w:date="2021-05-29T12:16:00Z"/>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cov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cov </w:t>
            </w:r>
            <w:proofErr w:type="spellStart"/>
            <w:ins w:id="862" w:author="Kaxiong" w:date="2021-05-29T12:16:00Z">
              <w:r w:rsidR="003B7305">
                <w:rPr>
                  <w:rFonts w:ascii="Arial" w:hAnsi="Arial" w:cs="Arial"/>
                  <w:sz w:val="16"/>
                  <w:szCs w:val="16"/>
                </w:rPr>
                <w:t>lus</w:t>
              </w:r>
              <w:proofErr w:type="spellEnd"/>
              <w:r w:rsidR="003B7305">
                <w:rPr>
                  <w:rFonts w:ascii="Arial" w:hAnsi="Arial" w:cs="Arial"/>
                  <w:sz w:val="16"/>
                  <w:szCs w:val="16"/>
                </w:rPr>
                <w:t xml:space="preserve"> pom</w:t>
              </w:r>
              <w:r w:rsidR="003B7305" w:rsidRPr="00AC6EA0">
                <w:rPr>
                  <w:rFonts w:ascii="Arial" w:hAnsi="Arial" w:cs="Arial"/>
                  <w:sz w:val="16"/>
                  <w:szCs w:val="16"/>
                </w:rPr>
                <w:t xml:space="preserve">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yog</w:t>
              </w:r>
              <w:proofErr w:type="spellEnd"/>
              <w:r w:rsidR="003B7305">
                <w:rPr>
                  <w:rFonts w:ascii="Arial" w:hAnsi="Arial" w:cs="Arial"/>
                  <w:sz w:val="16"/>
                  <w:szCs w:val="16"/>
                </w:rPr>
                <w:t xml:space="preserve"> cov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muaj</w:t>
              </w:r>
              <w:proofErr w:type="spellEnd"/>
              <w:r w:rsidR="003B7305">
                <w:rPr>
                  <w:rFonts w:ascii="Arial" w:hAnsi="Arial" w:cs="Arial"/>
                  <w:sz w:val="16"/>
                  <w:szCs w:val="16"/>
                </w:rPr>
                <w:t xml:space="preserve"> cov </w:t>
              </w:r>
              <w:proofErr w:type="spellStart"/>
              <w:r w:rsidR="003B7305">
                <w:rPr>
                  <w:rFonts w:ascii="Arial" w:hAnsi="Arial" w:cs="Arial"/>
                  <w:sz w:val="16"/>
                  <w:szCs w:val="16"/>
                </w:rPr>
                <w:t>lus</w:t>
              </w:r>
              <w:proofErr w:type="spellEnd"/>
              <w:r w:rsidR="003B7305" w:rsidRPr="00AC6EA0">
                <w:rPr>
                  <w:rFonts w:ascii="Arial" w:hAnsi="Arial" w:cs="Arial"/>
                  <w:sz w:val="16"/>
                  <w:szCs w:val="16"/>
                </w:rPr>
                <w:t>).</w:t>
              </w:r>
            </w:ins>
            <w:del w:id="863" w:author="Kaxiong" w:date="2021-05-29T12:16:00Z">
              <w:r w:rsidRPr="00AC6EA0" w:rsidDel="003B7305">
                <w:rPr>
                  <w:rFonts w:ascii="Arial" w:hAnsi="Arial" w:cs="Arial"/>
                  <w:sz w:val="16"/>
                  <w:szCs w:val="16"/>
                </w:rPr>
                <w:delText xml:space="preserve">tswv yim (piv txwv li </w:delText>
              </w:r>
              <w:r w:rsidDel="003B7305">
                <w:rPr>
                  <w:rFonts w:ascii="Arial" w:hAnsi="Arial" w:cs="Arial"/>
                  <w:sz w:val="16"/>
                  <w:szCs w:val="16"/>
                </w:rPr>
                <w:delText>nyem phaib</w:delText>
              </w:r>
              <w:r w:rsidRPr="00AC6EA0" w:rsidDel="003B7305">
                <w:rPr>
                  <w:rFonts w:ascii="Arial" w:hAnsi="Arial" w:cs="Arial"/>
                  <w:sz w:val="16"/>
                  <w:szCs w:val="16"/>
                </w:rPr>
                <w:delText>).</w:delText>
              </w:r>
            </w:del>
          </w:p>
          <w:p w14:paraId="41BD1CF6" w14:textId="77777777" w:rsidR="009D5A88" w:rsidRPr="006C1A7E"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cov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0F0CD1AD" w14:textId="496370B8" w:rsidR="009D5A88" w:rsidRPr="006C1A7E"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ins w:id="864" w:author="Kaxiong" w:date="2021-05-29T12:17:00Z">
              <w:r w:rsidR="003B7305">
                <w:rPr>
                  <w:rFonts w:ascii="Arial" w:hAnsi="Arial" w:cs="Arial"/>
                  <w:sz w:val="16"/>
                  <w:szCs w:val="16"/>
                </w:rPr>
                <w:t>txhawm</w:t>
              </w:r>
              <w:proofErr w:type="spellEnd"/>
              <w:r w:rsidR="003B7305">
                <w:rPr>
                  <w:rFonts w:ascii="Arial" w:hAnsi="Arial" w:cs="Arial"/>
                  <w:sz w:val="16"/>
                  <w:szCs w:val="16"/>
                </w:rPr>
                <w:t xml:space="preserve"> </w:t>
              </w:r>
              <w:proofErr w:type="spellStart"/>
              <w:r w:rsidR="003B7305">
                <w:rPr>
                  <w:rFonts w:ascii="Arial" w:hAnsi="Arial" w:cs="Arial"/>
                  <w:sz w:val="16"/>
                  <w:szCs w:val="16"/>
                </w:rPr>
                <w:t>rau</w:t>
              </w:r>
              <w:proofErr w:type="spellEnd"/>
              <w:r w:rsidR="003B7305">
                <w:rPr>
                  <w:rFonts w:ascii="Arial" w:hAnsi="Arial" w:cs="Arial"/>
                  <w:sz w:val="16"/>
                  <w:szCs w:val="16"/>
                </w:rPr>
                <w:t xml:space="preserve"> </w:t>
              </w:r>
              <w:proofErr w:type="spellStart"/>
              <w:r w:rsidR="003B7305">
                <w:rPr>
                  <w:rFonts w:ascii="Arial" w:hAnsi="Arial" w:cs="Arial"/>
                  <w:sz w:val="16"/>
                  <w:szCs w:val="16"/>
                </w:rPr>
                <w:t>ua</w:t>
              </w:r>
              <w:proofErr w:type="spellEnd"/>
              <w:r w:rsidR="003B7305">
                <w:rPr>
                  <w:rFonts w:ascii="Arial" w:hAnsi="Arial" w:cs="Arial"/>
                  <w:sz w:val="16"/>
                  <w:szCs w:val="16"/>
                </w:rPr>
                <w:t xml:space="preserve"> </w:t>
              </w:r>
              <w:proofErr w:type="spellStart"/>
              <w:r w:rsidR="003B7305">
                <w:rPr>
                  <w:rFonts w:ascii="Arial" w:hAnsi="Arial" w:cs="Arial"/>
                  <w:sz w:val="16"/>
                  <w:szCs w:val="16"/>
                </w:rPr>
                <w:t>phau</w:t>
              </w:r>
              <w:proofErr w:type="spellEnd"/>
              <w:r w:rsidR="003B7305">
                <w:rPr>
                  <w:rFonts w:ascii="Arial" w:hAnsi="Arial" w:cs="Arial"/>
                  <w:sz w:val="16"/>
                  <w:szCs w:val="16"/>
                </w:rPr>
                <w:t xml:space="preserve">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saib</w:t>
              </w:r>
              <w:proofErr w:type="spellEnd"/>
              <w:r w:rsidR="003B7305" w:rsidRPr="006C1A7E">
                <w:rPr>
                  <w:rFonts w:ascii="Arial" w:hAnsi="Arial" w:cs="Arial"/>
                  <w:sz w:val="16"/>
                  <w:szCs w:val="16"/>
                </w:rPr>
                <w:t xml:space="preserve"> </w:t>
              </w:r>
            </w:ins>
            <w:del w:id="865" w:author="Kaxiong" w:date="2021-05-29T12:17:00Z">
              <w:r w:rsidRPr="006C1A7E" w:rsidDel="003B7305">
                <w:rPr>
                  <w:rFonts w:ascii="Arial" w:hAnsi="Arial" w:cs="Arial"/>
                  <w:sz w:val="16"/>
                  <w:szCs w:val="16"/>
                </w:rPr>
                <w:delText xml:space="preserve">cia siv </w:delText>
              </w:r>
            </w:del>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ins w:id="866" w:author="Kaxiong" w:date="2021-05-29T12:18:00Z">
              <w:r w:rsidR="003B7305">
                <w:rPr>
                  <w:rFonts w:ascii="Arial" w:hAnsi="Arial" w:cs="Arial"/>
                  <w:sz w:val="16"/>
                  <w:szCs w:val="16"/>
                </w:rPr>
                <w:t>rau</w:t>
              </w:r>
              <w:proofErr w:type="spellEnd"/>
              <w:r w:rsidR="003B7305">
                <w:rPr>
                  <w:rFonts w:ascii="Arial" w:hAnsi="Arial" w:cs="Arial"/>
                  <w:sz w:val="16"/>
                  <w:szCs w:val="16"/>
                </w:rPr>
                <w:t xml:space="preserve"> </w:t>
              </w:r>
            </w:ins>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79D4982F" w14:textId="6B9E94FB" w:rsidR="009D5A88"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cov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cov </w:t>
            </w:r>
            <w:proofErr w:type="spellStart"/>
            <w:r w:rsidRPr="006C1A7E">
              <w:rPr>
                <w:rFonts w:ascii="Arial" w:hAnsi="Arial" w:cs="Arial"/>
                <w:sz w:val="16"/>
                <w:szCs w:val="16"/>
              </w:rPr>
              <w:t>kev</w:t>
            </w:r>
            <w:proofErr w:type="spellEnd"/>
            <w:ins w:id="867" w:author="Kaxiong" w:date="2021-05-29T12:19:00Z">
              <w:r w:rsidR="003B7305">
                <w:rPr>
                  <w:rFonts w:ascii="Arial" w:hAnsi="Arial" w:cs="Arial"/>
                  <w:sz w:val="16"/>
                  <w:szCs w:val="16"/>
                </w:rPr>
                <w:t xml:space="preserve"> </w:t>
              </w:r>
              <w:proofErr w:type="spellStart"/>
              <w:r w:rsidR="003B7305">
                <w:rPr>
                  <w:rFonts w:ascii="Arial" w:hAnsi="Arial" w:cs="Arial"/>
                  <w:sz w:val="16"/>
                  <w:szCs w:val="16"/>
                </w:rPr>
                <w:t>xav</w:t>
              </w:r>
              <w:proofErr w:type="spellEnd"/>
              <w:r w:rsidR="003B7305">
                <w:rPr>
                  <w:rFonts w:ascii="Arial" w:hAnsi="Arial" w:cs="Arial"/>
                  <w:sz w:val="16"/>
                  <w:szCs w:val="16"/>
                </w:rPr>
                <w:t xml:space="preserve"> </w:t>
              </w:r>
              <w:proofErr w:type="spellStart"/>
              <w:r w:rsidR="003B7305">
                <w:rPr>
                  <w:rFonts w:ascii="Arial" w:hAnsi="Arial" w:cs="Arial"/>
                  <w:sz w:val="16"/>
                  <w:szCs w:val="16"/>
                </w:rPr>
                <w:t>uas</w:t>
              </w:r>
              <w:proofErr w:type="spellEnd"/>
              <w:r w:rsidR="003B7305">
                <w:rPr>
                  <w:rFonts w:ascii="Arial" w:hAnsi="Arial" w:cs="Arial"/>
                  <w:sz w:val="16"/>
                  <w:szCs w:val="16"/>
                </w:rPr>
                <w:t xml:space="preserve"> tau</w:t>
              </w:r>
            </w:ins>
            <w:r w:rsidRPr="006C1A7E">
              <w:rPr>
                <w:rFonts w:ascii="Arial" w:hAnsi="Arial" w:cs="Arial"/>
                <w:sz w:val="16"/>
                <w:szCs w:val="16"/>
              </w:rPr>
              <w:t xml:space="preserve"> </w:t>
            </w:r>
            <w:proofErr w:type="spellStart"/>
            <w:r w:rsidRPr="006C1A7E">
              <w:rPr>
                <w:rFonts w:ascii="Arial" w:hAnsi="Arial" w:cs="Arial"/>
                <w:sz w:val="16"/>
                <w:szCs w:val="16"/>
              </w:rPr>
              <w:t>qhia</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Pr>
                <w:rFonts w:ascii="Arial" w:hAnsi="Arial" w:cs="Arial"/>
                <w:sz w:val="16"/>
                <w:szCs w:val="16"/>
              </w:rPr>
              <w:t>.</w:t>
            </w:r>
          </w:p>
          <w:p w14:paraId="6BDF4812" w14:textId="5E3F30D8"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cov </w:t>
            </w:r>
            <w:proofErr w:type="spellStart"/>
            <w:ins w:id="868" w:author="Kaxiong" w:date="2021-05-29T12:20:00Z">
              <w:r w:rsidR="003B7305">
                <w:rPr>
                  <w:rFonts w:ascii="Arial" w:hAnsi="Arial" w:cs="Arial"/>
                  <w:sz w:val="16"/>
                  <w:szCs w:val="16"/>
                </w:rPr>
                <w:t>tsam</w:t>
              </w:r>
              <w:proofErr w:type="spellEnd"/>
              <w:r w:rsidR="003B7305">
                <w:rPr>
                  <w:rFonts w:ascii="Arial" w:hAnsi="Arial" w:cs="Arial"/>
                  <w:sz w:val="16"/>
                  <w:szCs w:val="16"/>
                </w:rPr>
                <w:t xml:space="preserve"> </w:t>
              </w:r>
              <w:proofErr w:type="spellStart"/>
              <w:r w:rsidR="003B7305">
                <w:rPr>
                  <w:rFonts w:ascii="Arial" w:hAnsi="Arial" w:cs="Arial"/>
                  <w:sz w:val="16"/>
                  <w:szCs w:val="16"/>
                </w:rPr>
                <w:t>thawj</w:t>
              </w:r>
              <w:proofErr w:type="spellEnd"/>
              <w:r w:rsidR="003B7305">
                <w:rPr>
                  <w:rFonts w:ascii="Arial" w:hAnsi="Arial" w:cs="Arial"/>
                  <w:sz w:val="16"/>
                  <w:szCs w:val="16"/>
                </w:rPr>
                <w:t xml:space="preserve"> </w:t>
              </w:r>
              <w:proofErr w:type="spellStart"/>
              <w:r w:rsidR="003B7305">
                <w:rPr>
                  <w:rFonts w:ascii="Arial" w:hAnsi="Arial" w:cs="Arial"/>
                  <w:sz w:val="16"/>
                  <w:szCs w:val="16"/>
                </w:rPr>
                <w:t>uas</w:t>
              </w:r>
              <w:proofErr w:type="spellEnd"/>
              <w:r w:rsidR="003B7305">
                <w:rPr>
                  <w:rFonts w:ascii="Arial" w:hAnsi="Arial" w:cs="Arial"/>
                  <w:sz w:val="16"/>
                  <w:szCs w:val="16"/>
                </w:rPr>
                <w:t xml:space="preserve"> </w:t>
              </w:r>
              <w:proofErr w:type="spellStart"/>
              <w:r w:rsidR="003B7305">
                <w:rPr>
                  <w:rFonts w:ascii="Arial" w:hAnsi="Arial" w:cs="Arial"/>
                  <w:sz w:val="16"/>
                  <w:szCs w:val="16"/>
                </w:rPr>
                <w:t>muaj</w:t>
              </w:r>
              <w:proofErr w:type="spellEnd"/>
              <w:r w:rsidR="003B7305">
                <w:rPr>
                  <w:rFonts w:ascii="Arial" w:hAnsi="Arial" w:cs="Arial"/>
                  <w:sz w:val="16"/>
                  <w:szCs w:val="16"/>
                </w:rPr>
                <w:t xml:space="preserve"> </w:t>
              </w:r>
              <w:proofErr w:type="spellStart"/>
              <w:r w:rsidR="003B7305">
                <w:rPr>
                  <w:rFonts w:ascii="Arial" w:hAnsi="Arial" w:cs="Arial"/>
                  <w:sz w:val="16"/>
                  <w:szCs w:val="16"/>
                </w:rPr>
                <w:t>tas</w:t>
              </w:r>
              <w:proofErr w:type="spellEnd"/>
              <w:r w:rsidR="003B7305">
                <w:rPr>
                  <w:rFonts w:ascii="Arial" w:hAnsi="Arial" w:cs="Arial"/>
                  <w:sz w:val="16"/>
                  <w:szCs w:val="16"/>
                </w:rPr>
                <w:t xml:space="preserve"> li</w:t>
              </w:r>
              <w:r w:rsidR="003B7305" w:rsidRPr="00603B69">
                <w:rPr>
                  <w:rFonts w:ascii="Arial" w:hAnsi="Arial" w:cs="Arial"/>
                  <w:sz w:val="16"/>
                  <w:szCs w:val="16"/>
                </w:rPr>
                <w:t xml:space="preserve"> </w:t>
              </w:r>
            </w:ins>
            <w:del w:id="869" w:author="Kaxiong" w:date="2021-05-29T12:20:00Z">
              <w:r w:rsidRPr="00603B69" w:rsidDel="003B7305">
                <w:rPr>
                  <w:rFonts w:ascii="Arial" w:hAnsi="Arial" w:cs="Arial"/>
                  <w:sz w:val="16"/>
                  <w:szCs w:val="16"/>
                </w:rPr>
                <w:delText>sij</w:delText>
              </w:r>
              <w:r w:rsidDel="003B7305">
                <w:rPr>
                  <w:rFonts w:ascii="Arial" w:hAnsi="Arial" w:cs="Arial"/>
                  <w:sz w:val="16"/>
                  <w:szCs w:val="16"/>
                </w:rPr>
                <w:delText xml:space="preserve"> </w:delText>
              </w:r>
              <w:r w:rsidRPr="00603B69" w:rsidDel="003B7305">
                <w:rPr>
                  <w:rFonts w:ascii="Arial" w:hAnsi="Arial" w:cs="Arial"/>
                  <w:sz w:val="16"/>
                  <w:szCs w:val="16"/>
                </w:rPr>
                <w:delText xml:space="preserve">hawm </w:delText>
              </w:r>
            </w:del>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del w:id="870" w:author="Kaxiong" w:date="2021-05-29T12:20:00Z">
              <w:r w:rsidRPr="00603B69" w:rsidDel="003B7305">
                <w:rPr>
                  <w:rFonts w:ascii="Arial" w:hAnsi="Arial" w:cs="Arial"/>
                  <w:sz w:val="16"/>
                  <w:szCs w:val="16"/>
                </w:rPr>
                <w:delText xml:space="preserve"> ntau zaus</w:delText>
              </w:r>
            </w:del>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cov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ins w:id="871" w:author="Kaxiong" w:date="2021-05-29T12:20:00Z">
              <w:r w:rsidR="003B7305">
                <w:rPr>
                  <w:rFonts w:ascii="Arial" w:hAnsi="Arial" w:cs="Arial"/>
                  <w:sz w:val="16"/>
                  <w:szCs w:val="16"/>
                </w:rPr>
                <w:t>qi</w:t>
              </w:r>
            </w:ins>
            <w:ins w:id="872" w:author="Kaxiong" w:date="2021-05-29T12:21:00Z">
              <w:r w:rsidR="003B7305">
                <w:rPr>
                  <w:rFonts w:ascii="Arial" w:hAnsi="Arial" w:cs="Arial"/>
                  <w:sz w:val="16"/>
                  <w:szCs w:val="16"/>
                </w:rPr>
                <w:t>b</w:t>
              </w:r>
              <w:proofErr w:type="spellEnd"/>
              <w:r w:rsidR="003B7305">
                <w:rPr>
                  <w:rFonts w:ascii="Arial" w:hAnsi="Arial" w:cs="Arial"/>
                  <w:sz w:val="16"/>
                  <w:szCs w:val="16"/>
                </w:rPr>
                <w:t xml:space="preserve"> </w:t>
              </w:r>
              <w:proofErr w:type="spellStart"/>
              <w:r w:rsidR="003B7305">
                <w:rPr>
                  <w:rFonts w:ascii="Arial" w:hAnsi="Arial" w:cs="Arial"/>
                  <w:sz w:val="16"/>
                  <w:szCs w:val="16"/>
                </w:rPr>
                <w:t>qis</w:t>
              </w:r>
            </w:ins>
            <w:proofErr w:type="spellEnd"/>
            <w:del w:id="873" w:author="Kaxiong" w:date="2021-05-29T12:21:00Z">
              <w:r w:rsidRPr="00603B69" w:rsidDel="003B7305">
                <w:rPr>
                  <w:rFonts w:ascii="Arial" w:hAnsi="Arial" w:cs="Arial"/>
                  <w:sz w:val="16"/>
                  <w:szCs w:val="16"/>
                </w:rPr>
                <w:delText>qhia ua ntej</w:delText>
              </w:r>
            </w:del>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cov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6FDCC443" w14:textId="77777777"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44CEBC4C" w14:textId="77777777" w:rsidR="003B7305" w:rsidRPr="00603B69" w:rsidRDefault="003B7305" w:rsidP="003B7305">
            <w:pPr>
              <w:tabs>
                <w:tab w:val="left" w:pos="2086"/>
              </w:tabs>
              <w:jc w:val="both"/>
              <w:rPr>
                <w:ins w:id="874" w:author="Kaxiong" w:date="2021-05-29T12:22:00Z"/>
                <w:rFonts w:ascii="Arial" w:hAnsi="Arial" w:cs="Arial"/>
                <w:sz w:val="16"/>
                <w:szCs w:val="16"/>
              </w:rPr>
            </w:pPr>
            <w:ins w:id="875" w:author="Kaxiong" w:date="2021-05-29T12:22:00Z">
              <w:r w:rsidRPr="00603B69">
                <w:rPr>
                  <w:rFonts w:ascii="Arial" w:hAnsi="Arial" w:cs="Arial"/>
                  <w:sz w:val="16"/>
                  <w:szCs w:val="16"/>
                </w:rPr>
                <w:t xml:space="preserve">- </w:t>
              </w:r>
              <w:proofErr w:type="spellStart"/>
              <w:r>
                <w:rPr>
                  <w:rFonts w:ascii="Arial" w:hAnsi="Arial" w:cs="Arial"/>
                  <w:sz w:val="16"/>
                  <w:szCs w:val="16"/>
                </w:rPr>
                <w:t>Muab</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 xml:space="preserve"> pom tam sim </w:t>
              </w:r>
              <w:proofErr w:type="spellStart"/>
              <w:r>
                <w:rPr>
                  <w:rFonts w:ascii="Arial" w:hAnsi="Arial" w:cs="Arial"/>
                  <w:sz w:val="16"/>
                  <w:szCs w:val="16"/>
                </w:rPr>
                <w:t>ntawv</w:t>
              </w:r>
              <w:proofErr w:type="spellEnd"/>
              <w:r w:rsidRPr="00603B69">
                <w:rPr>
                  <w:rFonts w:ascii="Arial" w:hAnsi="Arial" w:cs="Arial"/>
                  <w:sz w:val="16"/>
                  <w:szCs w:val="16"/>
                </w:rPr>
                <w:t>.</w:t>
              </w:r>
            </w:ins>
          </w:p>
          <w:p w14:paraId="4A1A7A16" w14:textId="74CA8CF5" w:rsidR="003B7305" w:rsidRDefault="003B7305" w:rsidP="003B7305">
            <w:pPr>
              <w:tabs>
                <w:tab w:val="left" w:pos="2086"/>
              </w:tabs>
              <w:jc w:val="both"/>
              <w:rPr>
                <w:ins w:id="876" w:author="Kaxiong" w:date="2021-05-29T12:22:00Z"/>
                <w:rFonts w:ascii="Arial" w:hAnsi="Arial" w:cs="Arial"/>
                <w:sz w:val="16"/>
                <w:szCs w:val="16"/>
              </w:rPr>
            </w:pPr>
            <w:ins w:id="877" w:author="Kaxiong" w:date="2021-05-29T12:22:00Z">
              <w:r w:rsidRPr="00603B69">
                <w:rPr>
                  <w:rFonts w:ascii="Arial" w:hAnsi="Arial" w:cs="Arial"/>
                  <w:sz w:val="16"/>
                  <w:szCs w:val="16"/>
                </w:rPr>
                <w:t xml:space="preserve">- </w:t>
              </w:r>
              <w:proofErr w:type="spellStart"/>
              <w:r>
                <w:rPr>
                  <w:rFonts w:ascii="Arial" w:hAnsi="Arial" w:cs="Arial"/>
                  <w:sz w:val="16"/>
                  <w:szCs w:val="16"/>
                </w:rPr>
                <w:t>Txiav</w:t>
              </w:r>
              <w:proofErr w:type="spellEnd"/>
              <w:r>
                <w:rPr>
                  <w:rFonts w:ascii="Arial" w:hAnsi="Arial" w:cs="Arial"/>
                  <w:sz w:val="16"/>
                  <w:szCs w:val="16"/>
                </w:rPr>
                <w:t xml:space="preserve"> </w:t>
              </w:r>
              <w:proofErr w:type="spellStart"/>
              <w:r>
                <w:rPr>
                  <w:rFonts w:ascii="Arial" w:hAnsi="Arial" w:cs="Arial"/>
                  <w:sz w:val="16"/>
                  <w:szCs w:val="16"/>
                </w:rPr>
                <w:t>txim</w:t>
              </w:r>
              <w:proofErr w:type="spellEnd"/>
              <w:r>
                <w:rPr>
                  <w:rFonts w:ascii="Arial" w:hAnsi="Arial" w:cs="Arial"/>
                  <w:sz w:val="16"/>
                  <w:szCs w:val="16"/>
                </w:rPr>
                <w:t xml:space="preserve"> </w:t>
              </w:r>
              <w:proofErr w:type="spellStart"/>
              <w:r>
                <w:rPr>
                  <w:rFonts w:ascii="Arial" w:hAnsi="Arial" w:cs="Arial"/>
                  <w:sz w:val="16"/>
                  <w:szCs w:val="16"/>
                </w:rPr>
                <w:t>siab</w:t>
              </w:r>
              <w:proofErr w:type="spellEnd"/>
              <w:r>
                <w:rPr>
                  <w:rFonts w:ascii="Arial" w:hAnsi="Arial" w:cs="Arial"/>
                  <w:sz w:val="16"/>
                  <w:szCs w:val="16"/>
                </w:rPr>
                <w:t xml:space="preserve"> </w:t>
              </w:r>
              <w:proofErr w:type="spellStart"/>
              <w:r>
                <w:rPr>
                  <w:rFonts w:ascii="Arial" w:hAnsi="Arial" w:cs="Arial"/>
                  <w:sz w:val="16"/>
                  <w:szCs w:val="16"/>
                </w:rPr>
                <w:t>txog</w:t>
              </w:r>
              <w:proofErr w:type="spellEnd"/>
              <w:r>
                <w:rPr>
                  <w:rFonts w:ascii="Arial" w:hAnsi="Arial" w:cs="Arial"/>
                  <w:sz w:val="16"/>
                  <w:szCs w:val="16"/>
                </w:rPr>
                <w:t xml:space="preserve"> cov </w:t>
              </w:r>
              <w:proofErr w:type="spellStart"/>
              <w:r>
                <w:rPr>
                  <w:rFonts w:ascii="Arial" w:hAnsi="Arial" w:cs="Arial"/>
                  <w:sz w:val="16"/>
                  <w:szCs w:val="16"/>
                </w:rPr>
                <w:t>lus</w:t>
              </w:r>
              <w:proofErr w:type="spellEnd"/>
              <w:r>
                <w:rPr>
                  <w:rFonts w:ascii="Arial" w:hAnsi="Arial" w:cs="Arial"/>
                  <w:sz w:val="16"/>
                  <w:szCs w:val="16"/>
                </w:rPr>
                <w:t xml:space="preserve"> </w:t>
              </w:r>
              <w:proofErr w:type="spellStart"/>
              <w:r>
                <w:rPr>
                  <w:rFonts w:ascii="Arial" w:hAnsi="Arial" w:cs="Arial"/>
                  <w:sz w:val="16"/>
                  <w:szCs w:val="16"/>
                </w:rPr>
                <w:t>pab</w:t>
              </w:r>
              <w:proofErr w:type="spellEnd"/>
              <w:r>
                <w:rPr>
                  <w:rFonts w:ascii="Arial" w:hAnsi="Arial" w:cs="Arial"/>
                  <w:sz w:val="16"/>
                  <w:szCs w:val="16"/>
                </w:rPr>
                <w:t xml:space="preserve"> </w:t>
              </w:r>
              <w:proofErr w:type="spellStart"/>
              <w:r>
                <w:rPr>
                  <w:rFonts w:ascii="Arial" w:hAnsi="Arial" w:cs="Arial"/>
                  <w:sz w:val="16"/>
                  <w:szCs w:val="16"/>
                </w:rPr>
                <w:t>qhia</w:t>
              </w:r>
              <w:proofErr w:type="spellEnd"/>
              <w:r>
                <w:rPr>
                  <w:rFonts w:ascii="Arial" w:hAnsi="Arial" w:cs="Arial"/>
                  <w:sz w:val="16"/>
                  <w:szCs w:val="16"/>
                </w:rPr>
                <w:t xml:space="preserve"> tag </w:t>
              </w:r>
              <w:proofErr w:type="spellStart"/>
              <w:r>
                <w:rPr>
                  <w:rFonts w:ascii="Arial" w:hAnsi="Arial" w:cs="Arial"/>
                  <w:sz w:val="16"/>
                  <w:szCs w:val="16"/>
                </w:rPr>
                <w:t>nrho</w:t>
              </w:r>
              <w:proofErr w:type="spellEnd"/>
              <w:r>
                <w:rPr>
                  <w:rFonts w:ascii="Arial" w:hAnsi="Arial" w:cs="Arial"/>
                  <w:sz w:val="16"/>
                  <w:szCs w:val="16"/>
                </w:rPr>
                <w:t xml:space="preserve"> </w:t>
              </w:r>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Pr>
                  <w:rFonts w:ascii="Arial" w:hAnsi="Arial" w:cs="Arial"/>
                  <w:sz w:val="16"/>
                  <w:szCs w:val="16"/>
                </w:rPr>
                <w:t>kom</w:t>
              </w:r>
              <w:proofErr w:type="spellEnd"/>
              <w:r>
                <w:rPr>
                  <w:rFonts w:ascii="Arial" w:hAnsi="Arial" w:cs="Arial"/>
                  <w:sz w:val="16"/>
                  <w:szCs w:val="16"/>
                </w:rPr>
                <w:t xml:space="preserve"> tau zoo </w:t>
              </w:r>
              <w:r w:rsidRPr="00603B69">
                <w:rPr>
                  <w:rFonts w:ascii="Arial" w:hAnsi="Arial" w:cs="Arial"/>
                  <w:sz w:val="16"/>
                  <w:szCs w:val="16"/>
                </w:rPr>
                <w:t>(</w:t>
              </w:r>
              <w:r>
                <w:rPr>
                  <w:rFonts w:ascii="Arial" w:hAnsi="Arial" w:cs="Arial"/>
                  <w:sz w:val="16"/>
                  <w:szCs w:val="16"/>
                </w:rPr>
                <w:t xml:space="preserve">Kev </w:t>
              </w:r>
              <w:proofErr w:type="spellStart"/>
              <w:proofErr w:type="gramStart"/>
              <w:r>
                <w:rPr>
                  <w:rFonts w:ascii="Arial" w:hAnsi="Arial" w:cs="Arial"/>
                  <w:sz w:val="16"/>
                  <w:szCs w:val="16"/>
                </w:rPr>
                <w:t>n</w:t>
              </w:r>
              <w:r w:rsidRPr="00603B69">
                <w:rPr>
                  <w:rFonts w:ascii="Arial" w:hAnsi="Arial" w:cs="Arial"/>
                  <w:sz w:val="16"/>
                  <w:szCs w:val="16"/>
                </w:rPr>
                <w:t>yeem,</w:t>
              </w:r>
              <w:r>
                <w:rPr>
                  <w:rFonts w:ascii="Arial" w:hAnsi="Arial" w:cs="Arial"/>
                  <w:sz w:val="16"/>
                  <w:szCs w:val="16"/>
                </w:rPr>
                <w:t>Kev</w:t>
              </w:r>
              <w:proofErr w:type="spellEnd"/>
              <w:proofErr w:type="gramEnd"/>
              <w:r w:rsidRPr="00603B69">
                <w:rPr>
                  <w:rFonts w:ascii="Arial" w:hAnsi="Arial" w:cs="Arial"/>
                  <w:sz w:val="16"/>
                  <w:szCs w:val="16"/>
                </w:rPr>
                <w:t xml:space="preserve"> </w:t>
              </w:r>
              <w:proofErr w:type="spellStart"/>
              <w:r>
                <w:rPr>
                  <w:rFonts w:ascii="Arial" w:hAnsi="Arial" w:cs="Arial"/>
                  <w:sz w:val="16"/>
                  <w:szCs w:val="16"/>
                </w:rPr>
                <w:t>s</w:t>
              </w:r>
              <w:r w:rsidRPr="00603B69">
                <w:rPr>
                  <w:rFonts w:ascii="Arial" w:hAnsi="Arial" w:cs="Arial"/>
                  <w:sz w:val="16"/>
                  <w:szCs w:val="16"/>
                </w:rPr>
                <w:t>au,</w:t>
              </w:r>
              <w:r>
                <w:rPr>
                  <w:rFonts w:ascii="Arial" w:hAnsi="Arial" w:cs="Arial"/>
                  <w:sz w:val="16"/>
                  <w:szCs w:val="16"/>
                </w:rPr>
                <w:t>Kev</w:t>
              </w:r>
              <w:proofErr w:type="spellEnd"/>
              <w:r w:rsidRPr="00603B69">
                <w:rPr>
                  <w:rFonts w:ascii="Arial" w:hAnsi="Arial" w:cs="Arial"/>
                  <w:sz w:val="16"/>
                  <w:szCs w:val="16"/>
                </w:rPr>
                <w:t xml:space="preserve"> </w:t>
              </w:r>
              <w:proofErr w:type="spellStart"/>
              <w:r>
                <w:rPr>
                  <w:rFonts w:ascii="Arial" w:hAnsi="Arial" w:cs="Arial"/>
                  <w:sz w:val="16"/>
                  <w:szCs w:val="16"/>
                </w:rPr>
                <w:t>m</w:t>
              </w:r>
              <w:r w:rsidRPr="00603B69">
                <w:rPr>
                  <w:rFonts w:ascii="Arial" w:hAnsi="Arial" w:cs="Arial"/>
                  <w:sz w:val="16"/>
                  <w:szCs w:val="16"/>
                </w:rPr>
                <w:t>loog</w:t>
              </w:r>
              <w:proofErr w:type="spellEnd"/>
              <w:r w:rsidRPr="00603B69">
                <w:rPr>
                  <w:rFonts w:ascii="Arial" w:hAnsi="Arial" w:cs="Arial"/>
                  <w:sz w:val="16"/>
                  <w:szCs w:val="16"/>
                </w:rPr>
                <w:t>)</w:t>
              </w:r>
            </w:ins>
          </w:p>
          <w:p w14:paraId="03622392" w14:textId="063E2782" w:rsidR="009D5A88" w:rsidRPr="00603B69" w:rsidDel="003B7305" w:rsidRDefault="009D5A88" w:rsidP="009D5A88">
            <w:pPr>
              <w:tabs>
                <w:tab w:val="left" w:pos="2086"/>
              </w:tabs>
              <w:jc w:val="both"/>
              <w:rPr>
                <w:del w:id="878" w:author="Kaxiong" w:date="2021-05-29T12:22:00Z"/>
                <w:rFonts w:ascii="Arial" w:hAnsi="Arial" w:cs="Arial"/>
                <w:sz w:val="16"/>
                <w:szCs w:val="16"/>
              </w:rPr>
            </w:pPr>
            <w:del w:id="879" w:author="Kaxiong" w:date="2021-05-29T12:22:00Z">
              <w:r w:rsidRPr="00603B69" w:rsidDel="003B7305">
                <w:rPr>
                  <w:rFonts w:ascii="Arial" w:hAnsi="Arial" w:cs="Arial"/>
                  <w:sz w:val="16"/>
                  <w:szCs w:val="16"/>
                </w:rPr>
                <w:lastRenderedPageBreak/>
                <w:delText>- Tawm tswv yim rov qab.</w:delText>
              </w:r>
            </w:del>
          </w:p>
          <w:p w14:paraId="037BAD37" w14:textId="1F27615C" w:rsidR="006B072F" w:rsidDel="003B7305" w:rsidRDefault="009D5A88" w:rsidP="009D5A88">
            <w:pPr>
              <w:rPr>
                <w:del w:id="880" w:author="Kaxiong" w:date="2021-05-29T12:22:00Z"/>
                <w:rFonts w:ascii="Arial" w:hAnsi="Arial" w:cs="Arial"/>
                <w:sz w:val="16"/>
                <w:szCs w:val="16"/>
              </w:rPr>
            </w:pPr>
            <w:del w:id="881" w:author="Kaxiong" w:date="2021-05-29T12:22:00Z">
              <w:r w:rsidRPr="00603B69" w:rsidDel="003B7305">
                <w:rPr>
                  <w:rFonts w:ascii="Arial" w:hAnsi="Arial" w:cs="Arial"/>
                  <w:sz w:val="16"/>
                  <w:szCs w:val="16"/>
                </w:rPr>
                <w:delText>- Txheeb xyuas tag nrho cov lus pom zoo ntawm Pab Pawg IEP.</w:delText>
              </w:r>
            </w:del>
          </w:p>
          <w:p w14:paraId="61C25E18" w14:textId="53D73E3E" w:rsidR="009D5A88" w:rsidRPr="004C4A9E" w:rsidRDefault="009D5A88" w:rsidP="009D5A88">
            <w:pPr>
              <w:rPr>
                <w:rFonts w:ascii="Arial" w:hAnsi="Arial" w:cs="Arial"/>
                <w:sz w:val="16"/>
                <w:szCs w:val="16"/>
              </w:rPr>
            </w:pPr>
          </w:p>
        </w:tc>
        <w:tc>
          <w:tcPr>
            <w:tcW w:w="1440" w:type="dxa"/>
            <w:shd w:val="clear" w:color="auto" w:fill="FFFFFF" w:themeFill="background1"/>
          </w:tcPr>
          <w:p w14:paraId="746C48ED" w14:textId="73E30AA5" w:rsidR="00C963D7" w:rsidRDefault="0067480B" w:rsidP="00DA435C">
            <w:pPr>
              <w:rPr>
                <w:rFonts w:ascii="Arial" w:hAnsi="Arial" w:cs="Arial"/>
                <w:sz w:val="16"/>
                <w:szCs w:val="16"/>
              </w:rPr>
            </w:pPr>
            <w:r>
              <w:lastRenderedPageBreak/>
              <w:pict w14:anchorId="6D871FFC">
                <v:shape id="_x0000_i1049" type="#_x0000_t75" style="width:13.1pt;height:9.35pt;visibility:visible;mso-wrap-style:square">
                  <v:imagedata r:id="rId11" o:title=""/>
                </v:shape>
              </w:pict>
            </w:r>
            <w:r w:rsidR="004F4929">
              <w:rPr>
                <w:rFonts w:ascii="Arial" w:hAnsi="Arial" w:cs="Arial"/>
                <w:sz w:val="16"/>
                <w:szCs w:val="16"/>
              </w:rPr>
              <w:t xml:space="preserve">Tub </w:t>
            </w:r>
            <w:proofErr w:type="spellStart"/>
            <w:r w:rsidR="004F4929">
              <w:rPr>
                <w:rFonts w:ascii="Arial" w:hAnsi="Arial" w:cs="Arial"/>
                <w:sz w:val="16"/>
                <w:szCs w:val="16"/>
              </w:rPr>
              <w:t>ntxhais</w:t>
            </w:r>
            <w:proofErr w:type="spellEnd"/>
            <w:r w:rsidR="004F4929">
              <w:rPr>
                <w:rFonts w:ascii="Arial" w:hAnsi="Arial" w:cs="Arial"/>
                <w:sz w:val="16"/>
                <w:szCs w:val="16"/>
              </w:rPr>
              <w:t xml:space="preserve"> </w:t>
            </w:r>
            <w:proofErr w:type="spellStart"/>
            <w:r w:rsidR="004F4929">
              <w:rPr>
                <w:rFonts w:ascii="Arial" w:hAnsi="Arial" w:cs="Arial"/>
                <w:sz w:val="16"/>
                <w:szCs w:val="16"/>
              </w:rPr>
              <w:t>kawm</w:t>
            </w:r>
            <w:proofErr w:type="spellEnd"/>
          </w:p>
          <w:p w14:paraId="78A0B7BA" w14:textId="0A1FD0EF" w:rsidR="004F4929" w:rsidRPr="004C4A9E" w:rsidRDefault="0067480B" w:rsidP="00DA435C">
            <w:pPr>
              <w:rPr>
                <w:rFonts w:ascii="Arial" w:hAnsi="Arial" w:cs="Arial"/>
                <w:sz w:val="16"/>
                <w:szCs w:val="16"/>
              </w:rPr>
            </w:pPr>
            <w:r>
              <w:pict w14:anchorId="52185272">
                <v:shape id="_x0000_i1050" type="#_x0000_t75" style="width:13.1pt;height:9.35pt;visibility:visible;mso-wrap-style:square">
                  <v:imagedata r:id="rId11" o:title=""/>
                </v:shape>
              </w:pict>
            </w:r>
            <w:r w:rsidR="004F4929">
              <w:rPr>
                <w:rFonts w:ascii="Arial" w:hAnsi="Arial" w:cs="Arial"/>
                <w:sz w:val="16"/>
                <w:szCs w:val="16"/>
              </w:rPr>
              <w:t xml:space="preserve">Cov </w:t>
            </w:r>
            <w:proofErr w:type="spellStart"/>
            <w:r w:rsidR="004F4929">
              <w:rPr>
                <w:rFonts w:ascii="Arial" w:hAnsi="Arial" w:cs="Arial"/>
                <w:sz w:val="16"/>
                <w:szCs w:val="16"/>
              </w:rPr>
              <w:t>neeg</w:t>
            </w:r>
            <w:proofErr w:type="spellEnd"/>
            <w:r w:rsidR="004F4929">
              <w:rPr>
                <w:rFonts w:ascii="Arial" w:hAnsi="Arial" w:cs="Arial"/>
                <w:sz w:val="16"/>
                <w:szCs w:val="16"/>
              </w:rPr>
              <w:t xml:space="preserve"> </w:t>
            </w:r>
            <w:proofErr w:type="spellStart"/>
            <w:r w:rsidR="004F4929">
              <w:rPr>
                <w:rFonts w:ascii="Arial" w:hAnsi="Arial" w:cs="Arial"/>
                <w:sz w:val="16"/>
                <w:szCs w:val="16"/>
              </w:rPr>
              <w:t>ua</w:t>
            </w:r>
            <w:proofErr w:type="spellEnd"/>
            <w:r w:rsidR="004F4929">
              <w:rPr>
                <w:rFonts w:ascii="Arial" w:hAnsi="Arial" w:cs="Arial"/>
                <w:sz w:val="16"/>
                <w:szCs w:val="16"/>
              </w:rPr>
              <w:t xml:space="preserve"> </w:t>
            </w:r>
            <w:proofErr w:type="spellStart"/>
            <w:r w:rsidR="004F4929">
              <w:rPr>
                <w:rFonts w:ascii="Arial" w:hAnsi="Arial" w:cs="Arial"/>
                <w:sz w:val="16"/>
                <w:szCs w:val="16"/>
              </w:rPr>
              <w:t>hauj</w:t>
            </w:r>
            <w:proofErr w:type="spellEnd"/>
            <w:r w:rsidR="004F4929">
              <w:rPr>
                <w:rFonts w:ascii="Arial" w:hAnsi="Arial" w:cs="Arial"/>
                <w:sz w:val="16"/>
                <w:szCs w:val="16"/>
              </w:rPr>
              <w:t xml:space="preserve"> </w:t>
            </w:r>
            <w:proofErr w:type="spellStart"/>
            <w:r w:rsidR="004F4929">
              <w:rPr>
                <w:rFonts w:ascii="Arial" w:hAnsi="Arial" w:cs="Arial"/>
                <w:sz w:val="16"/>
                <w:szCs w:val="16"/>
              </w:rPr>
              <w:t>lwm</w:t>
            </w:r>
            <w:proofErr w:type="spellEnd"/>
          </w:p>
        </w:tc>
        <w:tc>
          <w:tcPr>
            <w:tcW w:w="990" w:type="dxa"/>
            <w:shd w:val="clear" w:color="auto" w:fill="FFFFFF" w:themeFill="background1"/>
          </w:tcPr>
          <w:p w14:paraId="48B541D2" w14:textId="1F4FF5CD" w:rsidR="00C963D7" w:rsidRPr="004C4A9E" w:rsidRDefault="003A2CCF" w:rsidP="00DA435C">
            <w:pPr>
              <w:rPr>
                <w:rFonts w:ascii="Arial" w:hAnsi="Arial" w:cs="Arial"/>
                <w:sz w:val="16"/>
                <w:szCs w:val="16"/>
              </w:rPr>
            </w:pPr>
            <w:r>
              <w:rPr>
                <w:rFonts w:ascii="Arial" w:hAnsi="Arial" w:cs="Arial"/>
                <w:sz w:val="16"/>
                <w:szCs w:val="16"/>
              </w:rPr>
              <w:t>5/12/2021</w:t>
            </w:r>
          </w:p>
        </w:tc>
        <w:tc>
          <w:tcPr>
            <w:tcW w:w="990" w:type="dxa"/>
            <w:shd w:val="clear" w:color="auto" w:fill="FFFFFF" w:themeFill="background1"/>
          </w:tcPr>
          <w:p w14:paraId="6CAAFAD1" w14:textId="4B6AA903" w:rsidR="00C963D7" w:rsidRPr="004C4A9E" w:rsidRDefault="003A2CCF" w:rsidP="00DA435C">
            <w:pPr>
              <w:rPr>
                <w:rFonts w:ascii="Arial" w:hAnsi="Arial" w:cs="Arial"/>
                <w:sz w:val="16"/>
                <w:szCs w:val="16"/>
              </w:rPr>
            </w:pPr>
            <w:r>
              <w:rPr>
                <w:rFonts w:ascii="Arial" w:hAnsi="Arial" w:cs="Arial"/>
                <w:sz w:val="16"/>
                <w:szCs w:val="16"/>
              </w:rPr>
              <w:t>5/11/2022</w:t>
            </w:r>
          </w:p>
        </w:tc>
        <w:tc>
          <w:tcPr>
            <w:tcW w:w="1080" w:type="dxa"/>
            <w:shd w:val="clear" w:color="auto" w:fill="FFFFFF" w:themeFill="background1"/>
          </w:tcPr>
          <w:p w14:paraId="7665027B" w14:textId="5AB29BA8" w:rsidR="00C963D7" w:rsidRPr="004C4A9E" w:rsidRDefault="003A2CCF" w:rsidP="00DA435C">
            <w:pPr>
              <w:rPr>
                <w:rFonts w:ascii="Arial" w:hAnsi="Arial" w:cs="Arial"/>
                <w:sz w:val="16"/>
                <w:szCs w:val="16"/>
              </w:rPr>
            </w:pPr>
            <w:proofErr w:type="spellStart"/>
            <w:r>
              <w:rPr>
                <w:rFonts w:ascii="Arial" w:hAnsi="Arial" w:cs="Arial"/>
                <w:sz w:val="16"/>
                <w:szCs w:val="16"/>
              </w:rPr>
              <w:t>Txhua</w:t>
            </w:r>
            <w:proofErr w:type="spellEnd"/>
            <w:r>
              <w:rPr>
                <w:rFonts w:ascii="Arial" w:hAnsi="Arial" w:cs="Arial"/>
                <w:sz w:val="16"/>
                <w:szCs w:val="16"/>
              </w:rPr>
              <w:t xml:space="preserve"> </w:t>
            </w:r>
            <w:proofErr w:type="spellStart"/>
            <w:r>
              <w:rPr>
                <w:rFonts w:ascii="Arial" w:hAnsi="Arial" w:cs="Arial"/>
                <w:sz w:val="16"/>
                <w:szCs w:val="16"/>
              </w:rPr>
              <w:t>Hnub</w:t>
            </w:r>
            <w:proofErr w:type="spellEnd"/>
          </w:p>
        </w:tc>
        <w:tc>
          <w:tcPr>
            <w:tcW w:w="1170" w:type="dxa"/>
            <w:shd w:val="clear" w:color="auto" w:fill="FFFFFF" w:themeFill="background1"/>
          </w:tcPr>
          <w:p w14:paraId="1C1D31E1" w14:textId="0963F138" w:rsidR="00C963D7" w:rsidRPr="004C4A9E" w:rsidRDefault="003A2CCF" w:rsidP="00DA435C">
            <w:pPr>
              <w:rPr>
                <w:rFonts w:ascii="Arial" w:hAnsi="Arial" w:cs="Arial"/>
                <w:sz w:val="16"/>
                <w:szCs w:val="16"/>
              </w:rPr>
            </w:pPr>
            <w:proofErr w:type="spellStart"/>
            <w:r>
              <w:rPr>
                <w:rFonts w:ascii="Arial" w:hAnsi="Arial" w:cs="Arial"/>
                <w:sz w:val="16"/>
                <w:szCs w:val="16"/>
              </w:rPr>
              <w:t>Thoob</w:t>
            </w:r>
            <w:proofErr w:type="spellEnd"/>
            <w:r>
              <w:rPr>
                <w:rFonts w:ascii="Arial" w:hAnsi="Arial" w:cs="Arial"/>
                <w:sz w:val="16"/>
                <w:szCs w:val="16"/>
              </w:rPr>
              <w:t xml:space="preserve"> </w:t>
            </w:r>
            <w:proofErr w:type="spellStart"/>
            <w:r>
              <w:rPr>
                <w:rFonts w:ascii="Arial" w:hAnsi="Arial" w:cs="Arial"/>
                <w:sz w:val="16"/>
                <w:szCs w:val="16"/>
              </w:rPr>
              <w:t>plaws</w:t>
            </w:r>
            <w:proofErr w:type="spellEnd"/>
            <w:r>
              <w:rPr>
                <w:rFonts w:ascii="Arial" w:hAnsi="Arial" w:cs="Arial"/>
                <w:sz w:val="16"/>
                <w:szCs w:val="16"/>
              </w:rPr>
              <w:t xml:space="preserve"> IEP</w:t>
            </w:r>
          </w:p>
        </w:tc>
        <w:tc>
          <w:tcPr>
            <w:tcW w:w="1191" w:type="dxa"/>
            <w:shd w:val="clear" w:color="auto" w:fill="FFFFFF" w:themeFill="background1"/>
          </w:tcPr>
          <w:p w14:paraId="270F4EB2" w14:textId="43C59B2B" w:rsidR="00C963D7" w:rsidRPr="004C4A9E" w:rsidRDefault="003A2CCF" w:rsidP="00DA435C">
            <w:pPr>
              <w:rPr>
                <w:rFonts w:ascii="Arial" w:hAnsi="Arial" w:cs="Arial"/>
                <w:sz w:val="16"/>
                <w:szCs w:val="16"/>
              </w:rPr>
            </w:pPr>
            <w:r w:rsidRPr="003A2CCF">
              <w:rPr>
                <w:rFonts w:ascii="Arial" w:hAnsi="Arial" w:cs="Arial"/>
                <w:sz w:val="16"/>
                <w:szCs w:val="16"/>
              </w:rPr>
              <w:t xml:space="preserve">tag </w:t>
            </w:r>
            <w:proofErr w:type="spellStart"/>
            <w:r w:rsidRPr="003A2CCF">
              <w:rPr>
                <w:rFonts w:ascii="Arial" w:hAnsi="Arial" w:cs="Arial"/>
                <w:sz w:val="16"/>
                <w:szCs w:val="16"/>
              </w:rPr>
              <w:t>nrho</w:t>
            </w:r>
            <w:proofErr w:type="spellEnd"/>
            <w:r w:rsidRPr="003A2CCF">
              <w:rPr>
                <w:rFonts w:ascii="Arial" w:hAnsi="Arial" w:cs="Arial"/>
                <w:sz w:val="16"/>
                <w:szCs w:val="16"/>
              </w:rPr>
              <w:t xml:space="preserve"> cov </w:t>
            </w:r>
            <w:proofErr w:type="spellStart"/>
            <w:r w:rsidRPr="003A2CCF">
              <w:rPr>
                <w:rFonts w:ascii="Arial" w:hAnsi="Arial" w:cs="Arial"/>
                <w:sz w:val="16"/>
                <w:szCs w:val="16"/>
              </w:rPr>
              <w:t>kev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r w:rsidRPr="003A2CCF">
              <w:rPr>
                <w:rFonts w:ascii="Arial" w:hAnsi="Arial" w:cs="Arial"/>
                <w:sz w:val="16"/>
                <w:szCs w:val="16"/>
              </w:rPr>
              <w:t xml:space="preserve"> </w:t>
            </w:r>
            <w:proofErr w:type="spellStart"/>
            <w:r w:rsidRPr="003A2CCF">
              <w:rPr>
                <w:rFonts w:ascii="Arial" w:hAnsi="Arial" w:cs="Arial"/>
                <w:sz w:val="16"/>
                <w:szCs w:val="16"/>
              </w:rPr>
              <w:t>hauv</w:t>
            </w:r>
            <w:proofErr w:type="spellEnd"/>
            <w:r w:rsidRPr="003A2CCF">
              <w:rPr>
                <w:rFonts w:ascii="Arial" w:hAnsi="Arial" w:cs="Arial"/>
                <w:sz w:val="16"/>
                <w:szCs w:val="16"/>
              </w:rPr>
              <w:t xml:space="preserve"> </w:t>
            </w:r>
            <w:proofErr w:type="spellStart"/>
            <w:r w:rsidRPr="003A2CCF">
              <w:rPr>
                <w:rFonts w:ascii="Arial" w:hAnsi="Arial" w:cs="Arial"/>
                <w:sz w:val="16"/>
                <w:szCs w:val="16"/>
              </w:rPr>
              <w:t>tsev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p>
        </w:tc>
      </w:tr>
    </w:tbl>
    <w:p w14:paraId="132FE60D" w14:textId="77777777" w:rsidR="00C11775" w:rsidRDefault="00C11775" w:rsidP="00B24553">
      <w:pPr>
        <w:tabs>
          <w:tab w:val="left" w:pos="2086"/>
        </w:tabs>
        <w:jc w:val="center"/>
        <w:rPr>
          <w:rFonts w:ascii="Arial" w:hAnsi="Arial"/>
          <w:b/>
          <w:bCs/>
          <w:sz w:val="18"/>
          <w:szCs w:val="18"/>
        </w:rPr>
      </w:pPr>
    </w:p>
    <w:p w14:paraId="7D5AE540" w14:textId="28E924A7" w:rsidR="00B24553" w:rsidRPr="00EC13C6" w:rsidRDefault="00B24553" w:rsidP="00B24553">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6"/>
        <w:gridCol w:w="5210"/>
      </w:tblGrid>
      <w:tr w:rsidR="00B24553" w:rsidRPr="001D4E26" w14:paraId="7FEA3C00" w14:textId="77777777" w:rsidTr="00DA435C">
        <w:trPr>
          <w:trHeight w:val="494"/>
        </w:trPr>
        <w:tc>
          <w:tcPr>
            <w:tcW w:w="5240" w:type="dxa"/>
          </w:tcPr>
          <w:p w14:paraId="2319BD5D" w14:textId="2F21769D"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7F374E" w:rsidRPr="007F374E">
              <w:rPr>
                <w:rFonts w:ascii="Arial" w:hAnsi="Arial"/>
                <w:i/>
                <w:iCs/>
                <w:sz w:val="16"/>
                <w:szCs w:val="16"/>
                <w:u w:val="single"/>
              </w:rPr>
              <w:t>kev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qhia</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ntawv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tshwj</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xeeb</w:t>
            </w:r>
            <w:proofErr w:type="spellEnd"/>
          </w:p>
        </w:tc>
        <w:tc>
          <w:tcPr>
            <w:tcW w:w="5216" w:type="dxa"/>
            <w:gridSpan w:val="2"/>
          </w:tcPr>
          <w:p w14:paraId="2D826F07" w14:textId="64396DC8"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7B42ED">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7B42ED">
              <w:rPr>
                <w:rFonts w:ascii="Arial" w:hAnsi="Arial"/>
                <w:i/>
                <w:iCs/>
                <w:sz w:val="16"/>
                <w:szCs w:val="16"/>
                <w:u w:val="single"/>
              </w:rPr>
              <w:t>5/11/2022</w:t>
            </w:r>
          </w:p>
        </w:tc>
      </w:tr>
      <w:tr w:rsidR="00B24553" w:rsidRPr="001D4E26" w14:paraId="29CCC17C" w14:textId="77777777" w:rsidTr="00DA435C">
        <w:trPr>
          <w:trHeight w:val="449"/>
        </w:trPr>
        <w:tc>
          <w:tcPr>
            <w:tcW w:w="5240" w:type="dxa"/>
          </w:tcPr>
          <w:p w14:paraId="580CD1BF" w14:textId="77777777"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gridSpan w:val="2"/>
          </w:tcPr>
          <w:p w14:paraId="7ED76F10" w14:textId="01CB6D8B" w:rsidR="00B24553" w:rsidRPr="00B93775" w:rsidRDefault="00B24553" w:rsidP="00DA435C">
            <w:pPr>
              <w:tabs>
                <w:tab w:val="left" w:pos="2086"/>
              </w:tabs>
              <w:rPr>
                <w:rFonts w:ascii="Arial" w:hAnsi="Arial"/>
                <w:sz w:val="16"/>
                <w:szCs w:val="16"/>
              </w:rPr>
            </w:pPr>
            <w:r w:rsidRPr="00B93775">
              <w:rPr>
                <w:rFonts w:ascii="Arial" w:hAnsi="Arial"/>
                <w:sz w:val="16"/>
                <w:szCs w:val="16"/>
              </w:rPr>
              <w:t xml:space="preserve"> </w:t>
            </w:r>
            <w:r w:rsidR="0067480B">
              <w:pict w14:anchorId="0D40961C">
                <v:shape id="Picture 452" o:spid="_x0000_i1051" type="#_x0000_t75" style="width:12.15pt;height:9.35pt;visibility:visible;mso-wrap-style:square">
                  <v:imagedata r:id="rId8"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B24553" w:rsidRPr="001D4E26" w14:paraId="3AB35F97" w14:textId="77777777" w:rsidTr="00DA435C">
        <w:tc>
          <w:tcPr>
            <w:tcW w:w="5240" w:type="dxa"/>
          </w:tcPr>
          <w:p w14:paraId="2F277183" w14:textId="2F6447E2" w:rsidR="00B24553" w:rsidRPr="00B93775" w:rsidRDefault="00B24553" w:rsidP="00116DB3">
            <w:pPr>
              <w:tabs>
                <w:tab w:val="left" w:pos="2086"/>
              </w:tabs>
              <w:jc w:val="both"/>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255DB4">
              <w:rPr>
                <w:rFonts w:ascii="Arial" w:hAnsi="Arial"/>
                <w:i/>
                <w:iCs/>
                <w:sz w:val="16"/>
                <w:szCs w:val="16"/>
                <w:u w:val="single"/>
              </w:rPr>
              <w:t>55</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255DB4">
              <w:rPr>
                <w:rFonts w:ascii="Arial" w:hAnsi="Arial"/>
                <w:i/>
                <w:iCs/>
                <w:sz w:val="16"/>
                <w:szCs w:val="16"/>
                <w:u w:val="single"/>
              </w:rPr>
              <w:t>1</w:t>
            </w:r>
            <w:r w:rsidRPr="00B93775">
              <w:rPr>
                <w:rFonts w:ascii="Arial" w:hAnsi="Arial"/>
                <w:sz w:val="16"/>
                <w:szCs w:val="16"/>
              </w:rPr>
              <w:t xml:space="preserve"> tag nrho:</w:t>
            </w:r>
            <w:r w:rsidR="00255DB4">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ins w:id="882" w:author="Kaxiong" w:date="2021-05-29T12:30:00Z">
              <w:r w:rsidR="00EC38E8">
                <w:rPr>
                  <w:rFonts w:ascii="Arial" w:hAnsi="Arial"/>
                  <w:sz w:val="16"/>
                  <w:szCs w:val="16"/>
                </w:rPr>
                <w:t xml:space="preserve">tau </w:t>
              </w:r>
            </w:ins>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B30D51">
              <w:rPr>
                <w:rFonts w:ascii="Arial" w:hAnsi="Arial"/>
                <w:i/>
                <w:iCs/>
                <w:sz w:val="16"/>
                <w:szCs w:val="16"/>
                <w:rPrChange w:id="883" w:author="Kaxiong" w:date="2021-05-29T12:34:00Z">
                  <w:rPr>
                    <w:rFonts w:ascii="Arial" w:hAnsi="Arial"/>
                    <w:sz w:val="16"/>
                    <w:szCs w:val="16"/>
                    <w:u w:val="single"/>
                  </w:rPr>
                </w:rPrChange>
              </w:rPr>
              <w:t>txhua</w:t>
            </w:r>
            <w:proofErr w:type="spellEnd"/>
            <w:r w:rsidR="00255DB4" w:rsidRPr="00B30D51">
              <w:rPr>
                <w:rFonts w:ascii="Arial" w:hAnsi="Arial"/>
                <w:i/>
                <w:iCs/>
                <w:sz w:val="16"/>
                <w:szCs w:val="16"/>
                <w:rPrChange w:id="884" w:author="Kaxiong" w:date="2021-05-29T12:34:00Z">
                  <w:rPr>
                    <w:rFonts w:ascii="Arial" w:hAnsi="Arial"/>
                    <w:sz w:val="16"/>
                    <w:szCs w:val="16"/>
                    <w:u w:val="single"/>
                  </w:rPr>
                </w:rPrChange>
              </w:rPr>
              <w:t xml:space="preserve"> </w:t>
            </w:r>
            <w:proofErr w:type="spellStart"/>
            <w:r w:rsidR="00255DB4" w:rsidRPr="00B30D51">
              <w:rPr>
                <w:rFonts w:ascii="Arial" w:hAnsi="Arial"/>
                <w:i/>
                <w:iCs/>
                <w:sz w:val="16"/>
                <w:szCs w:val="16"/>
                <w:rPrChange w:id="885" w:author="Kaxiong" w:date="2021-05-29T12:34:00Z">
                  <w:rPr>
                    <w:rFonts w:ascii="Arial" w:hAnsi="Arial"/>
                    <w:sz w:val="16"/>
                    <w:szCs w:val="16"/>
                    <w:u w:val="single"/>
                  </w:rPr>
                </w:rPrChange>
              </w:rPr>
              <w:t>hlis</w:t>
            </w:r>
            <w:proofErr w:type="spellEnd"/>
          </w:p>
        </w:tc>
        <w:tc>
          <w:tcPr>
            <w:tcW w:w="5216" w:type="dxa"/>
            <w:gridSpan w:val="2"/>
          </w:tcPr>
          <w:p w14:paraId="173A82AA" w14:textId="392CEF2C"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r w:rsidR="00E8271A" w:rsidRPr="00E8271A">
              <w:rPr>
                <w:rFonts w:ascii="Calibri" w:hAnsi="Calibri" w:cs="Calibri"/>
                <w:i/>
                <w:iCs/>
                <w:sz w:val="16"/>
                <w:szCs w:val="16"/>
                <w:u w:val="single"/>
              </w:rPr>
              <w:t xml:space="preserve">Cov chav </w:t>
            </w:r>
            <w:proofErr w:type="spellStart"/>
            <w:r w:rsidR="00E8271A" w:rsidRPr="00E8271A">
              <w:rPr>
                <w:rFonts w:ascii="Calibri" w:hAnsi="Calibri" w:cs="Calibri"/>
                <w:i/>
                <w:iCs/>
                <w:sz w:val="16"/>
                <w:szCs w:val="16"/>
                <w:u w:val="single"/>
              </w:rPr>
              <w:t>kawm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ntawv</w:t>
            </w:r>
            <w:proofErr w:type="spellEnd"/>
            <w:ins w:id="886" w:author="Kaxiong" w:date="2021-05-29T12:31:00Z">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ib</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txwm</w:t>
              </w:r>
            </w:ins>
            <w:proofErr w:type="spellEnd"/>
            <w:r w:rsidR="00E8271A" w:rsidRPr="00E8271A">
              <w:rPr>
                <w:rFonts w:ascii="Calibri" w:hAnsi="Calibri" w:cs="Calibri"/>
                <w:i/>
                <w:iCs/>
                <w:sz w:val="16"/>
                <w:szCs w:val="16"/>
                <w:u w:val="single"/>
              </w:rPr>
              <w:t xml:space="preserve"> /</w:t>
            </w:r>
            <w:proofErr w:type="spellStart"/>
            <w:ins w:id="887" w:author="Kaxiong" w:date="2021-05-29T12:32:00Z">
              <w:r w:rsidR="00EC38E8">
                <w:rPr>
                  <w:rFonts w:ascii="Calibri" w:hAnsi="Calibri" w:cs="Calibri"/>
                  <w:i/>
                  <w:iCs/>
                  <w:sz w:val="16"/>
                  <w:szCs w:val="16"/>
                  <w:u w:val="single"/>
                </w:rPr>
                <w:t>tsev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kawm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ntawv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zej</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tsoom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hnub</w:t>
              </w:r>
            </w:ins>
            <w:proofErr w:type="spellEnd"/>
            <w:del w:id="888" w:author="Kaxiong" w:date="2021-05-29T12:32:00Z">
              <w:r w:rsidR="00E8271A" w:rsidRPr="00E8271A" w:rsidDel="00EC38E8">
                <w:rPr>
                  <w:rFonts w:ascii="Calibri" w:hAnsi="Calibri" w:cs="Calibri"/>
                  <w:i/>
                  <w:iCs/>
                  <w:sz w:val="16"/>
                  <w:szCs w:val="16"/>
                  <w:u w:val="single"/>
                </w:rPr>
                <w:delText xml:space="preserve"> tsoom fwm hnub tsev kawm ntawv</w:delText>
              </w:r>
            </w:del>
          </w:p>
        </w:tc>
      </w:tr>
      <w:tr w:rsidR="00B24553" w:rsidRPr="001D4E26" w14:paraId="219DB623" w14:textId="77777777" w:rsidTr="00DA435C">
        <w:trPr>
          <w:trHeight w:val="413"/>
        </w:trPr>
        <w:tc>
          <w:tcPr>
            <w:tcW w:w="10456" w:type="dxa"/>
            <w:gridSpan w:val="3"/>
          </w:tcPr>
          <w:p w14:paraId="0E6707AA" w14:textId="2E56F8ED"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Cov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r w:rsidR="0090277D" w:rsidRPr="00A74C21">
              <w:rPr>
                <w:rFonts w:ascii="Arial" w:hAnsi="Arial"/>
                <w:i/>
                <w:iCs/>
                <w:sz w:val="16"/>
                <w:szCs w:val="16"/>
                <w:u w:val="single"/>
              </w:rPr>
              <w:t xml:space="preserve">RSP sab </w:t>
            </w:r>
            <w:proofErr w:type="spellStart"/>
            <w:r w:rsidR="0090277D" w:rsidRPr="00A74C21">
              <w:rPr>
                <w:rFonts w:ascii="Arial" w:hAnsi="Arial"/>
                <w:i/>
                <w:iCs/>
                <w:sz w:val="16"/>
                <w:szCs w:val="16"/>
                <w:u w:val="single"/>
              </w:rPr>
              <w:t>laj</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rau</w:t>
            </w:r>
            <w:proofErr w:type="spellEnd"/>
            <w:r w:rsidR="0090277D" w:rsidRPr="00A74C21">
              <w:rPr>
                <w:rFonts w:ascii="Arial" w:hAnsi="Arial"/>
                <w:i/>
                <w:iCs/>
                <w:sz w:val="16"/>
                <w:szCs w:val="16"/>
                <w:u w:val="single"/>
              </w:rPr>
              <w:t xml:space="preserve"> cov </w:t>
            </w:r>
            <w:proofErr w:type="spellStart"/>
            <w:r w:rsidR="007E2510" w:rsidRPr="00A74C21">
              <w:rPr>
                <w:rFonts w:ascii="Arial" w:hAnsi="Arial"/>
                <w:i/>
                <w:iCs/>
                <w:sz w:val="16"/>
                <w:szCs w:val="16"/>
                <w:u w:val="single"/>
              </w:rPr>
              <w:t>xib</w:t>
            </w:r>
            <w:proofErr w:type="spellEnd"/>
            <w:r w:rsidR="007E2510" w:rsidRPr="00A74C21">
              <w:rPr>
                <w:rFonts w:ascii="Arial" w:hAnsi="Arial"/>
                <w:i/>
                <w:iCs/>
                <w:sz w:val="16"/>
                <w:szCs w:val="16"/>
                <w:u w:val="single"/>
              </w:rPr>
              <w:t xml:space="preserve"> </w:t>
            </w:r>
            <w:proofErr w:type="spellStart"/>
            <w:r w:rsidR="007E2510" w:rsidRPr="00A74C21">
              <w:rPr>
                <w:rFonts w:ascii="Arial" w:hAnsi="Arial"/>
                <w:i/>
                <w:iCs/>
                <w:sz w:val="16"/>
                <w:szCs w:val="16"/>
                <w:u w:val="single"/>
              </w:rPr>
              <w:t>fwb</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qhia</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ntawv</w:t>
            </w:r>
            <w:proofErr w:type="spellEnd"/>
            <w:ins w:id="889" w:author="Kaxiong" w:date="2021-05-29T12:33:00Z">
              <w:r w:rsidR="00B30D51">
                <w:rPr>
                  <w:rFonts w:ascii="Arial" w:hAnsi="Arial"/>
                  <w:i/>
                  <w:iCs/>
                  <w:sz w:val="16"/>
                  <w:szCs w:val="16"/>
                  <w:u w:val="single"/>
                </w:rPr>
                <w:t xml:space="preserve"> </w:t>
              </w:r>
              <w:proofErr w:type="spellStart"/>
              <w:r w:rsidR="00B30D51">
                <w:rPr>
                  <w:rFonts w:ascii="Arial" w:hAnsi="Arial"/>
                  <w:i/>
                  <w:iCs/>
                  <w:sz w:val="16"/>
                  <w:szCs w:val="16"/>
                  <w:u w:val="single"/>
                </w:rPr>
                <w:t>ib</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txwwm</w:t>
              </w:r>
            </w:ins>
            <w:proofErr w:type="spellEnd"/>
          </w:p>
        </w:tc>
      </w:tr>
      <w:tr w:rsidR="006653A8" w:rsidRPr="001D4E26" w14:paraId="4B3E331E" w14:textId="0EDF0A24" w:rsidTr="00EA667F">
        <w:trPr>
          <w:trHeight w:val="413"/>
        </w:trPr>
        <w:tc>
          <w:tcPr>
            <w:tcW w:w="5246" w:type="dxa"/>
            <w:gridSpan w:val="2"/>
          </w:tcPr>
          <w:p w14:paraId="6C4C6EA9" w14:textId="50369B00"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del w:id="890" w:author="Kaxiong" w:date="2021-05-29T12:33:00Z">
              <w:r w:rsidR="00B96BED" w:rsidDel="00B30D51">
                <w:rPr>
                  <w:rFonts w:ascii="Arial" w:hAnsi="Arial"/>
                  <w:i/>
                  <w:iCs/>
                  <w:sz w:val="16"/>
                  <w:szCs w:val="16"/>
                  <w:u w:val="single"/>
                </w:rPr>
                <w:delText>P</w:delText>
              </w:r>
            </w:del>
            <w:ins w:id="891" w:author="Kaxiong" w:date="2021-05-29T12:33:00Z">
              <w:r w:rsidR="00B30D51">
                <w:rPr>
                  <w:rFonts w:ascii="Arial" w:hAnsi="Arial"/>
                  <w:i/>
                  <w:iCs/>
                  <w:sz w:val="16"/>
                  <w:szCs w:val="16"/>
                  <w:u w:val="single"/>
                </w:rPr>
                <w:t xml:space="preserve">Cov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ins>
            <w:r w:rsidR="00B96BED" w:rsidRPr="00B96BED">
              <w:rPr>
                <w:rFonts w:ascii="Arial" w:hAnsi="Arial"/>
                <w:i/>
                <w:iCs/>
                <w:sz w:val="16"/>
                <w:szCs w:val="16"/>
                <w:u w:val="single"/>
              </w:rPr>
              <w:t>aub</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txog</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ntawm</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kev</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ua</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hauj</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lwm</w:t>
            </w:r>
            <w:proofErr w:type="spellEnd"/>
          </w:p>
        </w:tc>
        <w:tc>
          <w:tcPr>
            <w:tcW w:w="5210" w:type="dxa"/>
          </w:tcPr>
          <w:p w14:paraId="1D94D2FC" w14:textId="79FD8534"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6653A8" w:rsidRPr="001D4E26" w14:paraId="3A6BA2BE" w14:textId="77777777" w:rsidTr="00EA667F">
        <w:trPr>
          <w:trHeight w:val="413"/>
        </w:trPr>
        <w:tc>
          <w:tcPr>
            <w:tcW w:w="5246" w:type="dxa"/>
            <w:gridSpan w:val="2"/>
          </w:tcPr>
          <w:p w14:paraId="7764E0CA" w14:textId="0DEC0FBC"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74108FDA" w14:textId="28897A3D" w:rsidR="006653A8" w:rsidRPr="00B93775" w:rsidRDefault="006653A8" w:rsidP="006653A8">
            <w:pPr>
              <w:tabs>
                <w:tab w:val="left" w:pos="2086"/>
              </w:tabs>
              <w:rPr>
                <w:rFonts w:ascii="Arial" w:hAnsi="Arial"/>
                <w:b/>
                <w:bCs/>
                <w:sz w:val="16"/>
                <w:szCs w:val="16"/>
              </w:rPr>
            </w:pPr>
            <w:r w:rsidRPr="00B93775">
              <w:rPr>
                <w:rFonts w:ascii="Arial" w:hAnsi="Arial"/>
                <w:sz w:val="16"/>
                <w:szCs w:val="16"/>
              </w:rPr>
              <w:t xml:space="preserve"> </w:t>
            </w:r>
            <w:r w:rsidR="0067480B">
              <w:pict w14:anchorId="2669164E">
                <v:shape id="Picture 455" o:spid="_x0000_i1052" type="#_x0000_t75" style="width:12.15pt;height:9.35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6653A8" w:rsidRPr="001D4E26" w14:paraId="78708160" w14:textId="77777777" w:rsidTr="00EA667F">
        <w:trPr>
          <w:trHeight w:val="413"/>
        </w:trPr>
        <w:tc>
          <w:tcPr>
            <w:tcW w:w="5246" w:type="dxa"/>
            <w:gridSpan w:val="2"/>
          </w:tcPr>
          <w:p w14:paraId="11A9993F" w14:textId="5E796EDC"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F663AE">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ins w:id="892" w:author="Kaxiong" w:date="2021-05-29T12:35:00Z">
              <w:r w:rsidR="00B30D51">
                <w:rPr>
                  <w:rFonts w:ascii="Arial" w:hAnsi="Arial"/>
                  <w:sz w:val="16"/>
                  <w:szCs w:val="16"/>
                </w:rPr>
                <w:t xml:space="preserve">tau </w:t>
              </w:r>
            </w:ins>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B30D51">
              <w:rPr>
                <w:rFonts w:ascii="Arial" w:hAnsi="Arial"/>
                <w:i/>
                <w:iCs/>
                <w:sz w:val="16"/>
                <w:szCs w:val="16"/>
                <w:rPrChange w:id="893" w:author="Kaxiong" w:date="2021-05-29T12:35:00Z">
                  <w:rPr>
                    <w:rFonts w:ascii="Arial" w:hAnsi="Arial"/>
                    <w:sz w:val="16"/>
                    <w:szCs w:val="16"/>
                    <w:u w:val="single"/>
                  </w:rPr>
                </w:rPrChange>
              </w:rPr>
              <w:t>txhua</w:t>
            </w:r>
            <w:proofErr w:type="spellEnd"/>
            <w:r w:rsidRPr="00B30D51">
              <w:rPr>
                <w:rFonts w:ascii="Arial" w:hAnsi="Arial"/>
                <w:i/>
                <w:iCs/>
                <w:sz w:val="16"/>
                <w:szCs w:val="16"/>
                <w:rPrChange w:id="894" w:author="Kaxiong" w:date="2021-05-29T12:35:00Z">
                  <w:rPr>
                    <w:rFonts w:ascii="Arial" w:hAnsi="Arial"/>
                    <w:sz w:val="16"/>
                    <w:szCs w:val="16"/>
                    <w:u w:val="single"/>
                  </w:rPr>
                </w:rPrChange>
              </w:rPr>
              <w:t xml:space="preserve"> </w:t>
            </w:r>
            <w:proofErr w:type="spellStart"/>
            <w:r w:rsidR="00F663AE" w:rsidRPr="00B30D51">
              <w:rPr>
                <w:rFonts w:ascii="Arial" w:hAnsi="Arial"/>
                <w:i/>
                <w:iCs/>
                <w:sz w:val="16"/>
                <w:szCs w:val="16"/>
                <w:rPrChange w:id="895" w:author="Kaxiong" w:date="2021-05-29T12:35:00Z">
                  <w:rPr>
                    <w:rFonts w:ascii="Arial" w:hAnsi="Arial"/>
                    <w:sz w:val="16"/>
                    <w:szCs w:val="16"/>
                    <w:u w:val="single"/>
                  </w:rPr>
                </w:rPrChange>
              </w:rPr>
              <w:t>xyoo</w:t>
            </w:r>
            <w:proofErr w:type="spellEnd"/>
          </w:p>
        </w:tc>
        <w:tc>
          <w:tcPr>
            <w:tcW w:w="5210" w:type="dxa"/>
          </w:tcPr>
          <w:p w14:paraId="3268C594" w14:textId="3B71A505"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r w:rsidRPr="00E8271A">
              <w:rPr>
                <w:rFonts w:ascii="Calibri" w:hAnsi="Calibri" w:cs="Calibri"/>
                <w:i/>
                <w:iCs/>
                <w:sz w:val="16"/>
                <w:szCs w:val="16"/>
                <w:u w:val="single"/>
              </w:rPr>
              <w:t xml:space="preserve">Cov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ins w:id="896" w:author="Kaxiong" w:date="2021-05-29T12:35:00Z">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ins>
            <w:proofErr w:type="spellEnd"/>
            <w:del w:id="897" w:author="Kaxiong" w:date="2021-05-29T12:36:00Z">
              <w:r w:rsidRPr="00E8271A" w:rsidDel="00B30D51">
                <w:rPr>
                  <w:rFonts w:ascii="Calibri" w:hAnsi="Calibri" w:cs="Calibri"/>
                  <w:i/>
                  <w:iCs/>
                  <w:sz w:val="16"/>
                  <w:szCs w:val="16"/>
                  <w:u w:val="single"/>
                </w:rPr>
                <w:delText xml:space="preserve"> </w:delText>
              </w:r>
            </w:del>
            <w:r w:rsidRPr="00E8271A">
              <w:rPr>
                <w:rFonts w:ascii="Calibri" w:hAnsi="Calibri" w:cs="Calibri"/>
                <w:i/>
                <w:iCs/>
                <w:sz w:val="16"/>
                <w:szCs w:val="16"/>
                <w:u w:val="single"/>
              </w:rPr>
              <w:t>/</w:t>
            </w:r>
            <w:proofErr w:type="spellStart"/>
            <w:del w:id="898" w:author="Kaxiong" w:date="2021-05-29T12:36:00Z">
              <w:r w:rsidRPr="00E8271A" w:rsidDel="00B30D51">
                <w:rPr>
                  <w:rFonts w:ascii="Calibri" w:hAnsi="Calibri" w:cs="Calibri"/>
                  <w:i/>
                  <w:iCs/>
                  <w:sz w:val="16"/>
                  <w:szCs w:val="16"/>
                  <w:u w:val="single"/>
                </w:rPr>
                <w:delText xml:space="preserve"> </w:delText>
              </w:r>
            </w:del>
            <w:ins w:id="899" w:author="Kaxiong" w:date="2021-05-29T12:35:00Z">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ins>
            <w:proofErr w:type="spellEnd"/>
            <w:del w:id="900" w:author="Kaxiong" w:date="2021-05-29T12:35:00Z">
              <w:r w:rsidRPr="00E8271A" w:rsidDel="00B30D51">
                <w:rPr>
                  <w:rFonts w:ascii="Calibri" w:hAnsi="Calibri" w:cs="Calibri"/>
                  <w:i/>
                  <w:iCs/>
                  <w:sz w:val="16"/>
                  <w:szCs w:val="16"/>
                  <w:u w:val="single"/>
                </w:rPr>
                <w:delText>tsoom fwm hnub tsev kawm ntawv</w:delText>
              </w:r>
            </w:del>
          </w:p>
        </w:tc>
      </w:tr>
      <w:tr w:rsidR="006653A8" w:rsidRPr="001D4E26" w14:paraId="76300B80" w14:textId="77777777" w:rsidTr="00DA435C">
        <w:trPr>
          <w:trHeight w:val="413"/>
        </w:trPr>
        <w:tc>
          <w:tcPr>
            <w:tcW w:w="10456" w:type="dxa"/>
            <w:gridSpan w:val="3"/>
          </w:tcPr>
          <w:p w14:paraId="23C275DB" w14:textId="270E39C6"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Cov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r w:rsidR="000208B4" w:rsidRPr="001D4E26" w14:paraId="17D38BB7" w14:textId="77777777" w:rsidTr="00EA667F">
        <w:trPr>
          <w:trHeight w:val="413"/>
        </w:trPr>
        <w:tc>
          <w:tcPr>
            <w:tcW w:w="5246" w:type="dxa"/>
            <w:gridSpan w:val="2"/>
          </w:tcPr>
          <w:p w14:paraId="00052074" w14:textId="7A6A5645"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del w:id="901" w:author="Kaxiong" w:date="2021-05-29T12:36:00Z">
              <w:r w:rsidDel="00B30D51">
                <w:rPr>
                  <w:rFonts w:ascii="Arial" w:hAnsi="Arial"/>
                  <w:i/>
                  <w:iCs/>
                  <w:sz w:val="16"/>
                  <w:szCs w:val="16"/>
                  <w:u w:val="single"/>
                </w:rPr>
                <w:delText>P</w:delText>
              </w:r>
            </w:del>
            <w:ins w:id="902" w:author="Kaxiong" w:date="2021-05-29T12:36:00Z">
              <w:r w:rsidR="00B30D51">
                <w:rPr>
                  <w:rFonts w:ascii="Arial" w:hAnsi="Arial"/>
                  <w:i/>
                  <w:iCs/>
                  <w:sz w:val="16"/>
                  <w:szCs w:val="16"/>
                  <w:u w:val="single"/>
                </w:rPr>
                <w:t xml:space="preserve">Cov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ins>
            <w:r w:rsidR="00CF13FC" w:rsidRPr="00CF13FC">
              <w:rPr>
                <w:rFonts w:ascii="Arial" w:hAnsi="Arial"/>
                <w:i/>
                <w:iCs/>
                <w:sz w:val="16"/>
                <w:szCs w:val="16"/>
                <w:u w:val="single"/>
              </w:rPr>
              <w:t>aub</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txog</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tsev</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kawm</w:t>
            </w:r>
            <w:proofErr w:type="spellEnd"/>
            <w:r w:rsidR="00CF13FC" w:rsidRPr="00CF13FC">
              <w:rPr>
                <w:rFonts w:ascii="Arial" w:hAnsi="Arial"/>
                <w:i/>
                <w:iCs/>
                <w:sz w:val="16"/>
                <w:szCs w:val="16"/>
                <w:u w:val="single"/>
              </w:rPr>
              <w:t xml:space="preserve"> </w:t>
            </w:r>
            <w:proofErr w:type="spellStart"/>
            <w:ins w:id="903" w:author="Kaxiong" w:date="2021-05-29T12:48:00Z">
              <w:r w:rsidR="00060236">
                <w:rPr>
                  <w:rFonts w:ascii="Arial" w:hAnsi="Arial"/>
                  <w:i/>
                  <w:iCs/>
                  <w:sz w:val="16"/>
                  <w:szCs w:val="16"/>
                  <w:u w:val="single"/>
                </w:rPr>
                <w:t>ua</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hauj</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lwm</w:t>
              </w:r>
            </w:ins>
            <w:proofErr w:type="spellEnd"/>
            <w:del w:id="904" w:author="Kaxiong" w:date="2021-05-29T12:48:00Z">
              <w:r w:rsidR="00CF13FC" w:rsidRPr="00CF13FC" w:rsidDel="00060236">
                <w:rPr>
                  <w:rFonts w:ascii="Arial" w:hAnsi="Arial"/>
                  <w:i/>
                  <w:iCs/>
                  <w:sz w:val="16"/>
                  <w:szCs w:val="16"/>
                  <w:u w:val="single"/>
                </w:rPr>
                <w:delText>qib siab</w:delText>
              </w:r>
            </w:del>
          </w:p>
        </w:tc>
        <w:tc>
          <w:tcPr>
            <w:tcW w:w="5210" w:type="dxa"/>
          </w:tcPr>
          <w:p w14:paraId="5FBAAEDF" w14:textId="688F831C"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0208B4" w:rsidRPr="001D4E26" w14:paraId="00A53A0B" w14:textId="77777777" w:rsidTr="00EA667F">
        <w:trPr>
          <w:trHeight w:val="413"/>
        </w:trPr>
        <w:tc>
          <w:tcPr>
            <w:tcW w:w="5246" w:type="dxa"/>
            <w:gridSpan w:val="2"/>
          </w:tcPr>
          <w:p w14:paraId="15EBF542" w14:textId="64A5C0E8"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182C9037" w14:textId="3336CB9B" w:rsidR="000208B4" w:rsidRPr="00B93775" w:rsidRDefault="000208B4" w:rsidP="000208B4">
            <w:pPr>
              <w:tabs>
                <w:tab w:val="left" w:pos="2086"/>
              </w:tabs>
              <w:rPr>
                <w:rFonts w:ascii="Arial" w:hAnsi="Arial"/>
                <w:b/>
                <w:bCs/>
                <w:sz w:val="16"/>
                <w:szCs w:val="16"/>
              </w:rPr>
            </w:pPr>
            <w:r w:rsidRPr="00B93775">
              <w:rPr>
                <w:rFonts w:ascii="Arial" w:hAnsi="Arial"/>
                <w:sz w:val="16"/>
                <w:szCs w:val="16"/>
              </w:rPr>
              <w:t xml:space="preserve"> </w:t>
            </w:r>
            <w:r w:rsidR="0067480B">
              <w:pict w14:anchorId="45E66829">
                <v:shape id="_x0000_i1053" type="#_x0000_t75" style="width:12.15pt;height:9.35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0208B4" w:rsidRPr="001D4E26" w14:paraId="6D7AE3DA" w14:textId="77777777" w:rsidTr="00EA667F">
        <w:trPr>
          <w:trHeight w:val="413"/>
        </w:trPr>
        <w:tc>
          <w:tcPr>
            <w:tcW w:w="5246" w:type="dxa"/>
            <w:gridSpan w:val="2"/>
          </w:tcPr>
          <w:p w14:paraId="1D76F247" w14:textId="39C1D762"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ins w:id="905" w:author="Kaxiong" w:date="2021-05-29T12:37:00Z">
              <w:r w:rsidR="00B30D51">
                <w:rPr>
                  <w:rFonts w:ascii="Arial" w:hAnsi="Arial"/>
                  <w:sz w:val="16"/>
                  <w:szCs w:val="16"/>
                </w:rPr>
                <w:t xml:space="preserve">tau </w:t>
              </w:r>
            </w:ins>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B30D51">
              <w:rPr>
                <w:rFonts w:ascii="Arial" w:hAnsi="Arial"/>
                <w:i/>
                <w:iCs/>
                <w:sz w:val="16"/>
                <w:szCs w:val="16"/>
                <w:rPrChange w:id="906" w:author="Kaxiong" w:date="2021-05-29T12:37:00Z">
                  <w:rPr>
                    <w:rFonts w:ascii="Arial" w:hAnsi="Arial"/>
                    <w:sz w:val="16"/>
                    <w:szCs w:val="16"/>
                    <w:u w:val="single"/>
                  </w:rPr>
                </w:rPrChange>
              </w:rPr>
              <w:t>txhua</w:t>
            </w:r>
            <w:proofErr w:type="spellEnd"/>
            <w:r w:rsidRPr="00B30D51">
              <w:rPr>
                <w:rFonts w:ascii="Arial" w:hAnsi="Arial"/>
                <w:i/>
                <w:iCs/>
                <w:sz w:val="16"/>
                <w:szCs w:val="16"/>
                <w:rPrChange w:id="907" w:author="Kaxiong" w:date="2021-05-29T12:37:00Z">
                  <w:rPr>
                    <w:rFonts w:ascii="Arial" w:hAnsi="Arial"/>
                    <w:sz w:val="16"/>
                    <w:szCs w:val="16"/>
                    <w:u w:val="single"/>
                  </w:rPr>
                </w:rPrChange>
              </w:rPr>
              <w:t xml:space="preserve"> </w:t>
            </w:r>
            <w:proofErr w:type="spellStart"/>
            <w:r w:rsidRPr="00B30D51">
              <w:rPr>
                <w:rFonts w:ascii="Arial" w:hAnsi="Arial"/>
                <w:i/>
                <w:iCs/>
                <w:sz w:val="16"/>
                <w:szCs w:val="16"/>
                <w:rPrChange w:id="908" w:author="Kaxiong" w:date="2021-05-29T12:37:00Z">
                  <w:rPr>
                    <w:rFonts w:ascii="Arial" w:hAnsi="Arial"/>
                    <w:sz w:val="16"/>
                    <w:szCs w:val="16"/>
                    <w:u w:val="single"/>
                  </w:rPr>
                </w:rPrChange>
              </w:rPr>
              <w:t>xyoo</w:t>
            </w:r>
            <w:proofErr w:type="spellEnd"/>
          </w:p>
        </w:tc>
        <w:tc>
          <w:tcPr>
            <w:tcW w:w="5210" w:type="dxa"/>
          </w:tcPr>
          <w:p w14:paraId="773954E6" w14:textId="77E75353"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r w:rsidRPr="00E8271A">
              <w:rPr>
                <w:rFonts w:ascii="Calibri" w:hAnsi="Calibri" w:cs="Calibri"/>
                <w:i/>
                <w:iCs/>
                <w:sz w:val="16"/>
                <w:szCs w:val="16"/>
                <w:u w:val="single"/>
              </w:rPr>
              <w:t xml:space="preserve">Cov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ins w:id="909" w:author="Kaxiong" w:date="2021-05-29T12:36:00Z">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w:t>
              </w:r>
            </w:ins>
            <w:ins w:id="910" w:author="Kaxiong" w:date="2021-05-29T12:37:00Z">
              <w:r w:rsidR="00B30D51">
                <w:rPr>
                  <w:rFonts w:ascii="Calibri" w:hAnsi="Calibri" w:cs="Calibri"/>
                  <w:i/>
                  <w:iCs/>
                  <w:sz w:val="16"/>
                  <w:szCs w:val="16"/>
                  <w:u w:val="single"/>
                </w:rPr>
                <w:t>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ins>
            <w:proofErr w:type="spellEnd"/>
            <w:del w:id="911" w:author="Kaxiong" w:date="2021-05-29T12:37:00Z">
              <w:r w:rsidRPr="00E8271A" w:rsidDel="00B30D51">
                <w:rPr>
                  <w:rFonts w:ascii="Calibri" w:hAnsi="Calibri" w:cs="Calibri"/>
                  <w:i/>
                  <w:iCs/>
                  <w:sz w:val="16"/>
                  <w:szCs w:val="16"/>
                  <w:u w:val="single"/>
                </w:rPr>
                <w:delText xml:space="preserve"> </w:delText>
              </w:r>
            </w:del>
            <w:r w:rsidRPr="00E8271A">
              <w:rPr>
                <w:rFonts w:ascii="Calibri" w:hAnsi="Calibri" w:cs="Calibri"/>
                <w:i/>
                <w:iCs/>
                <w:sz w:val="16"/>
                <w:szCs w:val="16"/>
                <w:u w:val="single"/>
              </w:rPr>
              <w:t>/</w:t>
            </w:r>
            <w:proofErr w:type="spellStart"/>
            <w:del w:id="912" w:author="Kaxiong" w:date="2021-05-29T12:37:00Z">
              <w:r w:rsidRPr="00E8271A" w:rsidDel="00B30D51">
                <w:rPr>
                  <w:rFonts w:ascii="Calibri" w:hAnsi="Calibri" w:cs="Calibri"/>
                  <w:i/>
                  <w:iCs/>
                  <w:sz w:val="16"/>
                  <w:szCs w:val="16"/>
                  <w:u w:val="single"/>
                </w:rPr>
                <w:delText xml:space="preserve"> </w:delText>
              </w:r>
            </w:del>
            <w:ins w:id="913" w:author="Kaxiong" w:date="2021-05-29T12:37:00Z">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proofErr w:type="spellEnd"/>
              <w:r w:rsidR="00B30D51" w:rsidRPr="00E8271A">
                <w:rPr>
                  <w:rFonts w:ascii="Calibri" w:hAnsi="Calibri" w:cs="Calibri"/>
                  <w:i/>
                  <w:iCs/>
                  <w:sz w:val="16"/>
                  <w:szCs w:val="16"/>
                  <w:u w:val="single"/>
                </w:rPr>
                <w:t xml:space="preserve"> </w:t>
              </w:r>
            </w:ins>
            <w:del w:id="914" w:author="Kaxiong" w:date="2021-05-29T12:37:00Z">
              <w:r w:rsidRPr="00E8271A" w:rsidDel="00B30D51">
                <w:rPr>
                  <w:rFonts w:ascii="Calibri" w:hAnsi="Calibri" w:cs="Calibri"/>
                  <w:i/>
                  <w:iCs/>
                  <w:sz w:val="16"/>
                  <w:szCs w:val="16"/>
                  <w:u w:val="single"/>
                </w:rPr>
                <w:delText>tsoom fwm hnub tsev kawm ntawv</w:delText>
              </w:r>
            </w:del>
          </w:p>
        </w:tc>
      </w:tr>
      <w:tr w:rsidR="000208B4" w:rsidRPr="001D4E26" w14:paraId="34D470A8" w14:textId="77777777" w:rsidTr="00DA435C">
        <w:trPr>
          <w:trHeight w:val="413"/>
        </w:trPr>
        <w:tc>
          <w:tcPr>
            <w:tcW w:w="10456" w:type="dxa"/>
            <w:gridSpan w:val="3"/>
          </w:tcPr>
          <w:p w14:paraId="3220F143" w14:textId="0109B709"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Cov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bl>
    <w:p w14:paraId="3A612B17" w14:textId="7DBD0B04" w:rsidR="00B24553" w:rsidRPr="00C43946" w:rsidRDefault="00B24553" w:rsidP="00B24553">
      <w:pPr>
        <w:tabs>
          <w:tab w:val="left" w:pos="2086"/>
        </w:tabs>
        <w:rPr>
          <w:rFonts w:ascii="Arial" w:hAnsi="Arial"/>
          <w:sz w:val="20"/>
          <w:szCs w:val="20"/>
        </w:rPr>
      </w:pPr>
      <w:r w:rsidRPr="008930D5">
        <w:rPr>
          <w:rFonts w:ascii="Arial" w:hAnsi="Arial"/>
          <w:sz w:val="16"/>
          <w:szCs w:val="16"/>
        </w:rPr>
        <w:t xml:space="preserve">Cov </w:t>
      </w:r>
      <w:proofErr w:type="spellStart"/>
      <w:r w:rsidRPr="008930D5">
        <w:rPr>
          <w:rFonts w:ascii="Arial" w:hAnsi="Arial"/>
          <w:sz w:val="16"/>
          <w:szCs w:val="16"/>
        </w:rPr>
        <w:t>kh</w:t>
      </w:r>
      <w:r>
        <w:rPr>
          <w:rFonts w:ascii="Arial" w:hAnsi="Arial"/>
          <w:sz w:val="16"/>
          <w:szCs w:val="16"/>
        </w:rPr>
        <w:t>oom</w:t>
      </w:r>
      <w:proofErr w:type="spellEnd"/>
      <w:r>
        <w:rPr>
          <w:rFonts w:ascii="Arial" w:hAnsi="Arial"/>
          <w:sz w:val="16"/>
          <w:szCs w:val="16"/>
        </w:rPr>
        <w:t xml:space="preserve"> </w:t>
      </w:r>
      <w:proofErr w:type="spellStart"/>
      <w:r>
        <w:rPr>
          <w:rFonts w:ascii="Arial" w:hAnsi="Arial"/>
          <w:sz w:val="16"/>
          <w:szCs w:val="16"/>
        </w:rPr>
        <w:t>ua</w:t>
      </w:r>
      <w:proofErr w:type="spellEnd"/>
      <w:r>
        <w:rPr>
          <w:rFonts w:ascii="Arial" w:hAnsi="Arial"/>
          <w:sz w:val="16"/>
          <w:szCs w:val="16"/>
        </w:rPr>
        <w:t xml:space="preserve"> </w:t>
      </w:r>
      <w:proofErr w:type="spellStart"/>
      <w:r>
        <w:rPr>
          <w:rFonts w:ascii="Arial" w:hAnsi="Arial"/>
          <w:sz w:val="16"/>
          <w:szCs w:val="16"/>
        </w:rPr>
        <w:t>lej</w:t>
      </w:r>
      <w:proofErr w:type="spellEnd"/>
      <w:r>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cov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del w:id="915" w:author="Kaxiong" w:date="2021-05-29T12:38:00Z">
        <w:r w:rsidRPr="008930D5" w:rsidDel="00B30D51">
          <w:rPr>
            <w:sz w:val="16"/>
            <w:szCs w:val="16"/>
          </w:rPr>
          <w:delText xml:space="preserve">cov </w:delText>
        </w:r>
      </w:del>
      <w:r w:rsidRPr="008930D5">
        <w:rPr>
          <w:rFonts w:ascii="Arial" w:hAnsi="Arial"/>
          <w:sz w:val="16"/>
          <w:szCs w:val="16"/>
        </w:rPr>
        <w:t>c</w:t>
      </w:r>
      <w:ins w:id="916" w:author="Kaxiong" w:date="2021-05-29T12:38:00Z">
        <w:r w:rsidR="00B30D51">
          <w:rPr>
            <w:rFonts w:ascii="Arial" w:hAnsi="Arial"/>
            <w:sz w:val="16"/>
            <w:szCs w:val="16"/>
          </w:rPr>
          <w:t xml:space="preserve">ov </w:t>
        </w:r>
        <w:proofErr w:type="spellStart"/>
        <w:r w:rsidR="00B30D51">
          <w:rPr>
            <w:rFonts w:ascii="Arial" w:hAnsi="Arial"/>
            <w:sz w:val="16"/>
            <w:szCs w:val="16"/>
          </w:rPr>
          <w:t>c</w:t>
        </w:r>
      </w:ins>
      <w:r w:rsidRPr="008930D5">
        <w:rPr>
          <w:rFonts w:ascii="Arial" w:hAnsi="Arial"/>
          <w:sz w:val="16"/>
          <w:szCs w:val="16"/>
        </w:rPr>
        <w:t>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w:t>
      </w:r>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r w:rsidRPr="00331AEE">
        <w:rPr>
          <w:noProof/>
          <w:sz w:val="16"/>
          <w:szCs w:val="16"/>
          <w:lang w:eastAsia="zh-CN"/>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034BEF19" w14:textId="5504640C" w:rsidR="00B24553" w:rsidDel="00B30D51" w:rsidRDefault="00B24553" w:rsidP="00B24553">
      <w:pPr>
        <w:jc w:val="both"/>
        <w:rPr>
          <w:del w:id="917" w:author="Kaxiong" w:date="2021-05-29T12:39:00Z"/>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r w:rsidR="00526292" w:rsidRPr="00526292">
        <w:rPr>
          <w:rFonts w:ascii="Arial" w:hAnsi="Arial"/>
          <w:sz w:val="16"/>
          <w:szCs w:val="16"/>
        </w:rPr>
        <w:t xml:space="preserve">Jasmine </w:t>
      </w:r>
      <w:proofErr w:type="spellStart"/>
      <w:r w:rsidR="00526292" w:rsidRPr="00526292">
        <w:rPr>
          <w:rFonts w:ascii="Arial" w:hAnsi="Arial"/>
          <w:sz w:val="16"/>
          <w:szCs w:val="16"/>
        </w:rPr>
        <w:t>tsis</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muaj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phom</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sij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rau</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kawm</w:t>
      </w:r>
      <w:proofErr w:type="spellEnd"/>
      <w:r w:rsidR="00526292" w:rsidRPr="00526292">
        <w:rPr>
          <w:rFonts w:ascii="Arial" w:hAnsi="Arial"/>
          <w:sz w:val="16"/>
          <w:szCs w:val="16"/>
        </w:rPr>
        <w:t xml:space="preserve"> </w:t>
      </w:r>
      <w:proofErr w:type="spellStart"/>
      <w:ins w:id="918" w:author="Kaxiong" w:date="2021-05-29T12:39:00Z">
        <w:r w:rsidR="00B30D51">
          <w:rPr>
            <w:rFonts w:ascii="Arial" w:hAnsi="Arial"/>
            <w:sz w:val="16"/>
            <w:szCs w:val="16"/>
          </w:rPr>
          <w:t>poob</w:t>
        </w:r>
        <w:proofErr w:type="spellEnd"/>
        <w:r w:rsidR="00B30D51">
          <w:rPr>
            <w:rFonts w:ascii="Arial" w:hAnsi="Arial"/>
            <w:sz w:val="16"/>
            <w:szCs w:val="16"/>
          </w:rPr>
          <w:t xml:space="preserve"> </w:t>
        </w:r>
        <w:proofErr w:type="spellStart"/>
        <w:r w:rsidR="00B30D51">
          <w:rPr>
            <w:rFonts w:ascii="Arial" w:hAnsi="Arial"/>
            <w:sz w:val="16"/>
            <w:szCs w:val="16"/>
          </w:rPr>
          <w:t>qab</w:t>
        </w:r>
      </w:ins>
      <w:del w:id="919" w:author="Kaxiong" w:date="2021-05-29T12:39:00Z">
        <w:r w:rsidR="00526292" w:rsidRPr="00526292" w:rsidDel="00B30D51">
          <w:rPr>
            <w:rFonts w:ascii="Arial" w:hAnsi="Arial"/>
            <w:sz w:val="16"/>
            <w:szCs w:val="16"/>
          </w:rPr>
          <w:delText>txwj xeeb</w:delText>
        </w:r>
      </w:del>
    </w:p>
    <w:p w14:paraId="6E1A333F" w14:textId="7D2313E2" w:rsidR="00B24553" w:rsidRDefault="00B24553" w:rsidP="008D6FBB">
      <w:pPr>
        <w:jc w:val="both"/>
        <w:rPr>
          <w:rFonts w:ascii="Arial" w:hAnsi="Arial" w:cs="Arial"/>
          <w:sz w:val="16"/>
          <w:szCs w:val="16"/>
        </w:rPr>
      </w:pPr>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00BC5FE5">
        <w:rPr>
          <w:rFonts w:ascii="Arial" w:hAnsi="Arial" w:cs="Arial"/>
          <w:sz w:val="16"/>
          <w:szCs w:val="16"/>
        </w:rPr>
        <w:t xml:space="preserve"> </w:t>
      </w:r>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cov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cov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09475FFD" w14:textId="123A336C" w:rsidR="006008BB" w:rsidRDefault="006008BB" w:rsidP="008D6FBB">
      <w:pPr>
        <w:jc w:val="both"/>
        <w:rPr>
          <w:rFonts w:ascii="Arial" w:hAnsi="Arial" w:cs="Arial"/>
          <w:sz w:val="16"/>
          <w:szCs w:val="16"/>
        </w:rPr>
      </w:pPr>
    </w:p>
    <w:p w14:paraId="5DD366C9" w14:textId="121B21D6" w:rsidR="006008BB" w:rsidRDefault="006008BB" w:rsidP="008D6FBB">
      <w:pPr>
        <w:jc w:val="both"/>
        <w:rPr>
          <w:rFonts w:ascii="Arial" w:hAnsi="Arial" w:cs="Arial"/>
          <w:sz w:val="16"/>
          <w:szCs w:val="16"/>
        </w:rPr>
      </w:pPr>
    </w:p>
    <w:p w14:paraId="35EDC90A" w14:textId="7E46443E" w:rsidR="006008BB" w:rsidRDefault="006008BB" w:rsidP="008D6FBB">
      <w:pPr>
        <w:jc w:val="both"/>
        <w:rPr>
          <w:rFonts w:ascii="Arial" w:hAnsi="Arial" w:cs="Arial"/>
          <w:sz w:val="16"/>
          <w:szCs w:val="16"/>
        </w:rPr>
      </w:pPr>
    </w:p>
    <w:p w14:paraId="4EC0F4FF" w14:textId="5B83AB55" w:rsidR="006008BB" w:rsidRDefault="006008BB"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t>SACRAMENTOCITYUNIFIED</w:t>
      </w:r>
    </w:p>
    <w:p w14:paraId="68111948" w14:textId="1C87473B" w:rsidR="006008BB" w:rsidRDefault="00F459BB" w:rsidP="006008BB">
      <w:pPr>
        <w:tabs>
          <w:tab w:val="left" w:pos="2086"/>
        </w:tabs>
        <w:jc w:val="center"/>
        <w:rPr>
          <w:rFonts w:ascii="Arial" w:hAnsi="Arial"/>
          <w:b/>
          <w:bCs/>
          <w:sz w:val="22"/>
          <w:szCs w:val="22"/>
        </w:rPr>
      </w:pPr>
      <w:ins w:id="920" w:author="Kaxiong" w:date="2021-05-29T21:51:00Z">
        <w:r>
          <w:rPr>
            <w:rFonts w:ascii="Arial" w:hAnsi="Arial"/>
            <w:b/>
            <w:bCs/>
            <w:sz w:val="22"/>
            <w:szCs w:val="22"/>
          </w:rPr>
          <w:t xml:space="preserve">COV </w:t>
        </w:r>
      </w:ins>
      <w:r w:rsidR="006008BB">
        <w:rPr>
          <w:rFonts w:ascii="Arial" w:hAnsi="Arial"/>
          <w:b/>
          <w:bCs/>
          <w:sz w:val="22"/>
          <w:szCs w:val="22"/>
        </w:rPr>
        <w:t>KEV NTSUA</w:t>
      </w:r>
      <w:ins w:id="921" w:author="Kaxiong" w:date="2021-05-29T21:51:00Z">
        <w:r>
          <w:rPr>
            <w:rFonts w:ascii="Arial" w:hAnsi="Arial"/>
            <w:b/>
            <w:bCs/>
            <w:sz w:val="22"/>
            <w:szCs w:val="22"/>
          </w:rPr>
          <w:t>M</w:t>
        </w:r>
      </w:ins>
      <w:del w:id="922" w:author="Kaxiong" w:date="2021-05-29T21:51:00Z">
        <w:r w:rsidR="006008BB" w:rsidDel="00F459BB">
          <w:rPr>
            <w:rFonts w:ascii="Arial" w:hAnsi="Arial"/>
            <w:b/>
            <w:bCs/>
            <w:sz w:val="22"/>
            <w:szCs w:val="22"/>
          </w:rPr>
          <w:delText>S</w:delText>
        </w:r>
      </w:del>
      <w:r w:rsidR="006008BB">
        <w:rPr>
          <w:rFonts w:ascii="Arial" w:hAnsi="Arial"/>
          <w:b/>
          <w:bCs/>
          <w:sz w:val="22"/>
          <w:szCs w:val="22"/>
        </w:rPr>
        <w:t xml:space="preserve"> XYUAS THOO</w:t>
      </w:r>
      <w:ins w:id="923" w:author="Kaxiong" w:date="2021-05-29T21:51:00Z">
        <w:r>
          <w:rPr>
            <w:rFonts w:ascii="Arial" w:hAnsi="Arial"/>
            <w:b/>
            <w:bCs/>
            <w:sz w:val="22"/>
            <w:szCs w:val="22"/>
          </w:rPr>
          <w:t>B</w:t>
        </w:r>
      </w:ins>
      <w:del w:id="924" w:author="Kaxiong" w:date="2021-05-29T21:51:00Z">
        <w:r w:rsidR="006008BB" w:rsidDel="00F459BB">
          <w:rPr>
            <w:rFonts w:ascii="Arial" w:hAnsi="Arial"/>
            <w:b/>
            <w:bCs/>
            <w:sz w:val="22"/>
            <w:szCs w:val="22"/>
          </w:rPr>
          <w:delText>D</w:delText>
        </w:r>
      </w:del>
      <w:r w:rsidR="006008BB">
        <w:rPr>
          <w:rFonts w:ascii="Arial" w:hAnsi="Arial"/>
          <w:b/>
          <w:bCs/>
          <w:sz w:val="22"/>
          <w:szCs w:val="22"/>
        </w:rPr>
        <w:t xml:space="preserve"> PLAWS XEEV</w:t>
      </w:r>
    </w:p>
    <w:p w14:paraId="4F89B76B" w14:textId="77777777" w:rsidR="00006D75" w:rsidRDefault="00006D75" w:rsidP="00006D7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1D4152F" w14:textId="77777777" w:rsidR="006008BB" w:rsidRDefault="006008BB" w:rsidP="006008BB">
      <w:pPr>
        <w:rPr>
          <w:rFonts w:cs="Calibri"/>
          <w:i/>
          <w:iCs/>
          <w:u w:val="single"/>
        </w:rPr>
      </w:pPr>
    </w:p>
    <w:p w14:paraId="703DA2AF" w14:textId="77777777" w:rsidR="006008BB" w:rsidRDefault="006008BB" w:rsidP="006008B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07970219" w14:textId="77777777" w:rsidR="006008BB" w:rsidRDefault="006008BB" w:rsidP="006008BB">
      <w:pPr>
        <w:tabs>
          <w:tab w:val="left" w:pos="2086"/>
        </w:tabs>
        <w:rPr>
          <w:rFonts w:ascii="Arial" w:hAnsi="Arial"/>
          <w:sz w:val="22"/>
          <w:szCs w:val="22"/>
          <w:u w:val="single"/>
        </w:rPr>
      </w:pPr>
    </w:p>
    <w:p w14:paraId="4738298F" w14:textId="13B1403F" w:rsidR="006008BB" w:rsidRDefault="006008BB" w:rsidP="006008B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As</w:t>
      </w:r>
      <w:ins w:id="925" w:author="Kaxiong" w:date="2021-05-29T12:43:00Z">
        <w:r w:rsidR="00B30D51">
          <w:rPr>
            <w:rFonts w:ascii="Arial" w:hAnsi="Arial"/>
            <w:b/>
            <w:bCs/>
            <w:sz w:val="22"/>
            <w:szCs w:val="22"/>
          </w:rPr>
          <w:t xml:space="preserve"> </w:t>
        </w:r>
      </w:ins>
      <w:proofErr w:type="spellStart"/>
      <w:r>
        <w:rPr>
          <w:rFonts w:ascii="Arial" w:hAnsi="Arial"/>
          <w:b/>
          <w:bCs/>
          <w:sz w:val="22"/>
          <w:szCs w:val="22"/>
        </w:rPr>
        <w:t>kiv</w:t>
      </w:r>
      <w:proofErr w:type="spellEnd"/>
      <w:r>
        <w:rPr>
          <w:rFonts w:ascii="Arial" w:hAnsi="Arial"/>
          <w:b/>
          <w:bCs/>
          <w:sz w:val="22"/>
          <w:szCs w:val="22"/>
        </w:rPr>
        <w:t xml:space="preserve"> (</w:t>
      </w:r>
      <w:ins w:id="926" w:author="Kaxiong" w:date="2021-05-29T12:43:00Z">
        <w:r w:rsidR="00060236">
          <w:rPr>
            <w:rFonts w:ascii="Arial" w:hAnsi="Arial"/>
            <w:b/>
            <w:bCs/>
            <w:sz w:val="22"/>
            <w:szCs w:val="22"/>
          </w:rPr>
          <w:t xml:space="preserve">Cov </w:t>
        </w:r>
      </w:ins>
      <w:proofErr w:type="spellStart"/>
      <w:ins w:id="927" w:author="Kaxiong" w:date="2021-05-29T12:45:00Z">
        <w:r w:rsidR="00060236">
          <w:rPr>
            <w:rFonts w:ascii="Arial" w:hAnsi="Arial"/>
            <w:b/>
            <w:bCs/>
            <w:sz w:val="22"/>
            <w:szCs w:val="22"/>
          </w:rPr>
          <w:t>q</w:t>
        </w:r>
      </w:ins>
      <w:ins w:id="928" w:author="Kaxiong" w:date="2021-05-29T12:43:00Z">
        <w:r w:rsidR="00060236">
          <w:rPr>
            <w:rFonts w:ascii="Arial" w:hAnsi="Arial"/>
            <w:b/>
            <w:bCs/>
            <w:sz w:val="22"/>
            <w:szCs w:val="22"/>
          </w:rPr>
          <w:t>ib</w:t>
        </w:r>
      </w:ins>
      <w:proofErr w:type="spellEnd"/>
      <w:del w:id="929" w:author="Kaxiong" w:date="2021-05-29T22:23:00Z">
        <w:r w:rsidDel="00050950">
          <w:rPr>
            <w:rFonts w:ascii="Arial" w:hAnsi="Arial"/>
            <w:b/>
            <w:bCs/>
            <w:sz w:val="22"/>
            <w:szCs w:val="22"/>
          </w:rPr>
          <w:delText>Qeb</w:delText>
        </w:r>
      </w:del>
      <w:r>
        <w:rPr>
          <w:rFonts w:ascii="Arial" w:hAnsi="Arial"/>
          <w:b/>
          <w:bCs/>
          <w:sz w:val="22"/>
          <w:szCs w:val="22"/>
        </w:rPr>
        <w:t xml:space="preserve"> 3-8, &amp; 11)</w:t>
      </w:r>
    </w:p>
    <w:p w14:paraId="509F40CB" w14:textId="5DC457EF" w:rsidR="006008BB" w:rsidRPr="00710BA7" w:rsidRDefault="006008BB" w:rsidP="006008BB">
      <w:pPr>
        <w:rPr>
          <w:rFonts w:ascii="Arial" w:hAnsi="Arial"/>
          <w:sz w:val="20"/>
          <w:szCs w:val="20"/>
        </w:rPr>
      </w:pPr>
      <w:r>
        <w:rPr>
          <w:rFonts w:ascii="Arial" w:hAnsi="Arial"/>
          <w:i/>
          <w:iCs/>
          <w:sz w:val="20"/>
          <w:szCs w:val="20"/>
          <w:u w:val="single"/>
        </w:rPr>
        <w:lastRenderedPageBreak/>
        <w:t>9</w:t>
      </w:r>
      <w:r w:rsidRPr="006C57FD">
        <w:rPr>
          <w:rFonts w:ascii="Arial" w:hAnsi="Arial"/>
          <w:i/>
          <w:iCs/>
          <w:sz w:val="20"/>
          <w:szCs w:val="20"/>
          <w:u w:val="single"/>
        </w:rPr>
        <w:t xml:space="preserve">0 </w:t>
      </w:r>
      <w:proofErr w:type="spellStart"/>
      <w:ins w:id="930" w:author="Kaxiong" w:date="2021-05-29T12:44:00Z">
        <w:r w:rsidR="00060236">
          <w:rPr>
            <w:rFonts w:ascii="Arial" w:hAnsi="Arial"/>
            <w:i/>
            <w:iCs/>
            <w:sz w:val="20"/>
            <w:szCs w:val="20"/>
            <w:u w:val="single"/>
          </w:rPr>
          <w:t>tsis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tas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mus</w:t>
        </w:r>
      </w:ins>
      <w:proofErr w:type="spellEnd"/>
      <w:del w:id="931" w:author="Kaxiong" w:date="2021-05-29T12:44:00Z">
        <w:r w:rsidDel="00060236">
          <w:rPr>
            <w:rFonts w:ascii="Arial" w:hAnsi="Arial"/>
            <w:i/>
            <w:iCs/>
            <w:sz w:val="20"/>
            <w:szCs w:val="20"/>
            <w:u w:val="single"/>
          </w:rPr>
          <w:delText xml:space="preserve">txhawm rau </w:delText>
        </w:r>
        <w:r w:rsidRPr="00B01430" w:rsidDel="00060236">
          <w:rPr>
            <w:rFonts w:ascii="Arial" w:hAnsi="Arial"/>
            <w:i/>
            <w:iCs/>
            <w:sz w:val="20"/>
            <w:szCs w:val="20"/>
            <w:u w:val="single"/>
          </w:rPr>
          <w:delText>kom</w:delText>
        </w:r>
      </w:del>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w:t>
      </w:r>
      <w:del w:id="932" w:author="Kaxiong" w:date="2021-05-29T12:44:00Z">
        <w:r w:rsidRPr="00846ED1" w:rsidDel="00060236">
          <w:rPr>
            <w:rFonts w:ascii="Arial" w:hAnsi="Arial"/>
            <w:i/>
            <w:iCs/>
            <w:sz w:val="20"/>
            <w:szCs w:val="20"/>
            <w:u w:val="single"/>
          </w:rPr>
          <w:delText>sim</w:delText>
        </w:r>
      </w:del>
      <w:proofErr w:type="spellStart"/>
      <w:ins w:id="933" w:author="Kaxiong" w:date="2021-05-29T12:44:00Z">
        <w:r w:rsidR="00060236">
          <w:rPr>
            <w:rFonts w:ascii="Arial" w:hAnsi="Arial"/>
            <w:i/>
            <w:iCs/>
            <w:sz w:val="20"/>
            <w:szCs w:val="20"/>
            <w:u w:val="single"/>
          </w:rPr>
          <w:t>ntsuas</w:t>
        </w:r>
      </w:ins>
      <w:proofErr w:type="spellEnd"/>
      <w:r w:rsidRPr="00846ED1">
        <w:rPr>
          <w:rFonts w:ascii="Arial" w:hAnsi="Arial"/>
          <w:i/>
          <w:iCs/>
          <w:sz w:val="20"/>
          <w:szCs w:val="20"/>
          <w:u w:val="single"/>
        </w:rPr>
        <w:t xml:space="preserve">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ins w:id="934" w:author="Kaxiong" w:date="2021-05-29T12:45:00Z">
        <w:r w:rsidR="00060236">
          <w:rPr>
            <w:rFonts w:ascii="Arial" w:hAnsi="Arial"/>
            <w:i/>
            <w:iCs/>
            <w:sz w:val="20"/>
            <w:szCs w:val="20"/>
            <w:u w:val="single"/>
          </w:rPr>
          <w:t xml:space="preserve">yam </w:t>
        </w:r>
        <w:proofErr w:type="spellStart"/>
        <w:r w:rsidR="00060236">
          <w:rPr>
            <w:rFonts w:ascii="Arial" w:hAnsi="Arial"/>
            <w:i/>
            <w:iCs/>
            <w:sz w:val="20"/>
            <w:szCs w:val="20"/>
            <w:u w:val="single"/>
          </w:rPr>
          <w:t>kev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npaj</w:t>
        </w:r>
        <w:proofErr w:type="spellEnd"/>
        <w:r w:rsidR="00060236">
          <w:rPr>
            <w:rFonts w:ascii="Arial" w:hAnsi="Arial"/>
            <w:i/>
            <w:iCs/>
            <w:sz w:val="20"/>
            <w:szCs w:val="20"/>
            <w:u w:val="single"/>
          </w:rPr>
          <w:t xml:space="preserve"> </w:t>
        </w:r>
      </w:ins>
      <w:r>
        <w:rPr>
          <w:rFonts w:ascii="Arial" w:hAnsi="Arial"/>
          <w:i/>
          <w:iCs/>
          <w:sz w:val="20"/>
          <w:szCs w:val="20"/>
          <w:u w:val="single"/>
        </w:rPr>
        <w:t>20</w:t>
      </w:r>
      <w:del w:id="935" w:author="Kaxiong" w:date="2021-05-29T12:45:00Z">
        <w:r w:rsidRPr="00846ED1" w:rsidDel="00060236">
          <w:rPr>
            <w:rFonts w:ascii="Arial" w:hAnsi="Arial"/>
            <w:i/>
            <w:iCs/>
            <w:sz w:val="20"/>
            <w:szCs w:val="20"/>
            <w:u w:val="single"/>
          </w:rPr>
          <w:delText xml:space="preserve"> hom </w:delText>
        </w:r>
        <w:r w:rsidDel="00060236">
          <w:rPr>
            <w:rFonts w:ascii="Arial" w:hAnsi="Arial"/>
            <w:i/>
            <w:iCs/>
            <w:sz w:val="20"/>
            <w:szCs w:val="20"/>
            <w:u w:val="single"/>
          </w:rPr>
          <w:delText>kev npaj</w:delText>
        </w:r>
      </w:del>
      <w:r>
        <w:rPr>
          <w:rFonts w:ascii="Arial" w:hAnsi="Arial"/>
          <w:i/>
          <w:iCs/>
          <w:sz w:val="20"/>
          <w:szCs w:val="20"/>
          <w:u w:val="single"/>
        </w:rPr>
        <w:t xml:space="preserve">) </w:t>
      </w:r>
    </w:p>
    <w:p w14:paraId="08859087" w14:textId="77777777" w:rsidR="006008BB" w:rsidRPr="00710BA7" w:rsidRDefault="006008BB" w:rsidP="006008BB">
      <w:pPr>
        <w:rPr>
          <w:rFonts w:ascii="Arial" w:hAnsi="Arial"/>
          <w:sz w:val="20"/>
          <w:szCs w:val="20"/>
        </w:rPr>
      </w:pPr>
    </w:p>
    <w:p w14:paraId="07064A49" w14:textId="2180D639" w:rsidR="006008BB" w:rsidRDefault="006008BB" w:rsidP="006008BB">
      <w:pPr>
        <w:tabs>
          <w:tab w:val="left" w:pos="2086"/>
        </w:tabs>
        <w:rPr>
          <w:rFonts w:ascii="Arial" w:hAnsi="Arial"/>
          <w:b/>
          <w:bCs/>
          <w:sz w:val="22"/>
          <w:szCs w:val="22"/>
        </w:rPr>
      </w:pPr>
      <w:proofErr w:type="spellStart"/>
      <w:r>
        <w:rPr>
          <w:rFonts w:ascii="Arial" w:hAnsi="Arial"/>
          <w:b/>
          <w:bCs/>
          <w:sz w:val="22"/>
          <w:szCs w:val="22"/>
        </w:rPr>
        <w:t>Lej</w:t>
      </w:r>
      <w:proofErr w:type="spellEnd"/>
      <w:ins w:id="936" w:author="Kaxiong" w:date="2021-05-29T12:45:00Z">
        <w:r w:rsidR="00060236">
          <w:rPr>
            <w:rFonts w:ascii="Arial" w:hAnsi="Arial"/>
            <w:b/>
            <w:bCs/>
            <w:sz w:val="22"/>
            <w:szCs w:val="22"/>
          </w:rPr>
          <w:t xml:space="preserve"> </w:t>
        </w:r>
      </w:ins>
      <w:r>
        <w:rPr>
          <w:rFonts w:ascii="Arial" w:hAnsi="Arial"/>
          <w:b/>
          <w:bCs/>
          <w:sz w:val="22"/>
          <w:szCs w:val="22"/>
        </w:rPr>
        <w:t>(math) (</w:t>
      </w:r>
      <w:ins w:id="937" w:author="Kaxiong" w:date="2021-05-29T12:45:00Z">
        <w:r w:rsidR="00060236">
          <w:rPr>
            <w:rFonts w:ascii="Arial" w:hAnsi="Arial"/>
            <w:b/>
            <w:bCs/>
            <w:sz w:val="22"/>
            <w:szCs w:val="22"/>
          </w:rPr>
          <w:t xml:space="preserve">Cov </w:t>
        </w:r>
      </w:ins>
      <w:del w:id="938" w:author="Kaxiong" w:date="2021-05-29T12:45:00Z">
        <w:r w:rsidDel="00060236">
          <w:rPr>
            <w:rFonts w:ascii="Arial" w:hAnsi="Arial"/>
            <w:b/>
            <w:bCs/>
            <w:sz w:val="22"/>
            <w:szCs w:val="22"/>
          </w:rPr>
          <w:delText>Q</w:delText>
        </w:r>
      </w:del>
      <w:proofErr w:type="spellStart"/>
      <w:ins w:id="939" w:author="Kaxiong" w:date="2021-05-29T12:45:00Z">
        <w:r w:rsidR="00060236">
          <w:rPr>
            <w:rFonts w:ascii="Arial" w:hAnsi="Arial"/>
            <w:b/>
            <w:bCs/>
            <w:sz w:val="22"/>
            <w:szCs w:val="22"/>
          </w:rPr>
          <w:t>q</w:t>
        </w:r>
      </w:ins>
      <w:r>
        <w:rPr>
          <w:rFonts w:ascii="Arial" w:hAnsi="Arial"/>
          <w:b/>
          <w:bCs/>
          <w:sz w:val="22"/>
          <w:szCs w:val="22"/>
        </w:rPr>
        <w:t>ib</w:t>
      </w:r>
      <w:proofErr w:type="spellEnd"/>
      <w:r>
        <w:rPr>
          <w:rFonts w:ascii="Arial" w:hAnsi="Arial"/>
          <w:b/>
          <w:bCs/>
          <w:sz w:val="22"/>
          <w:szCs w:val="22"/>
        </w:rPr>
        <w:t xml:space="preserve"> 3-8, &amp;11)</w:t>
      </w:r>
    </w:p>
    <w:p w14:paraId="175C91B0" w14:textId="64931D49" w:rsidR="006008BB" w:rsidRDefault="006008BB" w:rsidP="006008BB">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ins w:id="940" w:author="Kaxiong" w:date="2021-05-29T12:46:00Z">
        <w:r w:rsidR="00060236">
          <w:rPr>
            <w:rFonts w:ascii="Arial" w:hAnsi="Arial"/>
            <w:i/>
            <w:iCs/>
            <w:sz w:val="20"/>
            <w:szCs w:val="20"/>
            <w:u w:val="single"/>
          </w:rPr>
          <w:t>tsis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tas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mus</w:t>
        </w:r>
      </w:ins>
      <w:del w:id="941" w:author="Kaxiong" w:date="2021-05-29T12:46:00Z">
        <w:r w:rsidDel="00060236">
          <w:rPr>
            <w:rFonts w:ascii="Arial" w:hAnsi="Arial"/>
            <w:i/>
            <w:iCs/>
            <w:sz w:val="20"/>
            <w:szCs w:val="20"/>
            <w:u w:val="single"/>
          </w:rPr>
          <w:delText xml:space="preserve">txhawm rau </w:delText>
        </w:r>
        <w:r w:rsidRPr="00B01430" w:rsidDel="00060236">
          <w:rPr>
            <w:rFonts w:ascii="Arial" w:hAnsi="Arial"/>
            <w:i/>
            <w:iCs/>
            <w:sz w:val="20"/>
            <w:szCs w:val="20"/>
            <w:u w:val="single"/>
          </w:rPr>
          <w:delText xml:space="preserve">kom </w:delText>
        </w:r>
      </w:del>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w:t>
      </w:r>
      <w:del w:id="942" w:author="Kaxiong" w:date="2021-05-29T12:46:00Z">
        <w:r w:rsidRPr="00846ED1" w:rsidDel="00060236">
          <w:rPr>
            <w:rFonts w:ascii="Arial" w:hAnsi="Arial"/>
            <w:i/>
            <w:iCs/>
            <w:sz w:val="20"/>
            <w:szCs w:val="20"/>
            <w:u w:val="single"/>
          </w:rPr>
          <w:delText>sim</w:delText>
        </w:r>
      </w:del>
      <w:proofErr w:type="spellStart"/>
      <w:ins w:id="943" w:author="Kaxiong" w:date="2021-05-29T12:46:00Z">
        <w:r w:rsidR="00060236">
          <w:rPr>
            <w:rFonts w:ascii="Arial" w:hAnsi="Arial"/>
            <w:i/>
            <w:iCs/>
            <w:sz w:val="20"/>
            <w:szCs w:val="20"/>
            <w:u w:val="single"/>
          </w:rPr>
          <w:t>ntsuas</w:t>
        </w:r>
      </w:ins>
      <w:proofErr w:type="spellEnd"/>
      <w:r w:rsidRPr="00846ED1">
        <w:rPr>
          <w:rFonts w:ascii="Arial" w:hAnsi="Arial"/>
          <w:i/>
          <w:iCs/>
          <w:sz w:val="20"/>
          <w:szCs w:val="20"/>
          <w:u w:val="single"/>
        </w:rPr>
        <w:t xml:space="preserve">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ins w:id="944" w:author="Kaxiong" w:date="2021-05-29T12:46:00Z">
        <w:r w:rsidR="00060236">
          <w:rPr>
            <w:rFonts w:ascii="Arial" w:hAnsi="Arial"/>
            <w:i/>
            <w:iCs/>
            <w:sz w:val="20"/>
            <w:szCs w:val="20"/>
            <w:u w:val="single"/>
          </w:rPr>
          <w:t xml:space="preserve">yam </w:t>
        </w:r>
        <w:proofErr w:type="spellStart"/>
        <w:r w:rsidR="00060236">
          <w:rPr>
            <w:rFonts w:ascii="Arial" w:hAnsi="Arial"/>
            <w:i/>
            <w:iCs/>
            <w:sz w:val="20"/>
            <w:szCs w:val="20"/>
            <w:u w:val="single"/>
          </w:rPr>
          <w:t>kev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npaj</w:t>
        </w:r>
        <w:proofErr w:type="spellEnd"/>
        <w:r w:rsidR="00060236">
          <w:rPr>
            <w:rFonts w:ascii="Arial" w:hAnsi="Arial"/>
            <w:i/>
            <w:iCs/>
            <w:sz w:val="20"/>
            <w:szCs w:val="20"/>
            <w:u w:val="single"/>
          </w:rPr>
          <w:t xml:space="preserve"> </w:t>
        </w:r>
      </w:ins>
      <w:r>
        <w:rPr>
          <w:rFonts w:ascii="Arial" w:hAnsi="Arial"/>
          <w:i/>
          <w:iCs/>
          <w:sz w:val="20"/>
          <w:szCs w:val="20"/>
          <w:u w:val="single"/>
        </w:rPr>
        <w:t>20</w:t>
      </w:r>
      <w:del w:id="945" w:author="Kaxiong" w:date="2021-05-29T12:46:00Z">
        <w:r w:rsidRPr="00846ED1" w:rsidDel="00060236">
          <w:rPr>
            <w:rFonts w:ascii="Arial" w:hAnsi="Arial"/>
            <w:i/>
            <w:iCs/>
            <w:sz w:val="20"/>
            <w:szCs w:val="20"/>
            <w:u w:val="single"/>
          </w:rPr>
          <w:delText xml:space="preserve"> hom </w:delText>
        </w:r>
        <w:r w:rsidDel="00060236">
          <w:rPr>
            <w:rFonts w:ascii="Arial" w:hAnsi="Arial"/>
            <w:i/>
            <w:iCs/>
            <w:sz w:val="20"/>
            <w:szCs w:val="20"/>
            <w:u w:val="single"/>
          </w:rPr>
          <w:delText>kev npaj</w:delText>
        </w:r>
      </w:del>
      <w:r>
        <w:rPr>
          <w:rFonts w:ascii="Arial" w:hAnsi="Arial"/>
          <w:i/>
          <w:iCs/>
          <w:sz w:val="20"/>
          <w:szCs w:val="20"/>
          <w:u w:val="single"/>
        </w:rPr>
        <w:t>)</w:t>
      </w:r>
      <w:del w:id="946" w:author="Kaxiong" w:date="2021-05-29T12:47:00Z">
        <w:r w:rsidDel="00060236">
          <w:rPr>
            <w:rFonts w:ascii="Arial" w:hAnsi="Arial"/>
            <w:i/>
            <w:iCs/>
            <w:sz w:val="20"/>
            <w:szCs w:val="20"/>
            <w:u w:val="single"/>
          </w:rPr>
          <w:delText xml:space="preserve"> </w:delText>
        </w:r>
      </w:del>
      <w:r w:rsidRPr="00B01430">
        <w:rPr>
          <w:rFonts w:ascii="Arial" w:hAnsi="Arial"/>
          <w:i/>
          <w:iCs/>
          <w:sz w:val="20"/>
          <w:szCs w:val="20"/>
          <w:u w:val="single"/>
        </w:rPr>
        <w:t>.</w:t>
      </w:r>
      <w:r>
        <w:rPr>
          <w:rFonts w:ascii="Arial" w:hAnsi="Arial"/>
          <w:i/>
          <w:iCs/>
          <w:sz w:val="20"/>
          <w:szCs w:val="20"/>
          <w:u w:val="single"/>
        </w:rPr>
        <w:t xml:space="preserve">   </w:t>
      </w:r>
    </w:p>
    <w:p w14:paraId="554DC522" w14:textId="77777777" w:rsidR="006008BB" w:rsidRPr="00710BA7" w:rsidRDefault="006008BB" w:rsidP="006008BB">
      <w:pPr>
        <w:rPr>
          <w:rFonts w:ascii="Arial" w:hAnsi="Arial"/>
          <w:sz w:val="20"/>
          <w:szCs w:val="20"/>
        </w:rPr>
      </w:pPr>
    </w:p>
    <w:p w14:paraId="23908C09" w14:textId="6489D729"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r>
        <w:rPr>
          <w:rFonts w:ascii="Arial" w:hAnsi="Arial"/>
          <w:b/>
          <w:bCs/>
          <w:sz w:val="22"/>
          <w:szCs w:val="22"/>
        </w:rPr>
        <w:t>fawb</w:t>
      </w:r>
      <w:proofErr w:type="spellEnd"/>
      <w:ins w:id="947" w:author="Kaxiong" w:date="2021-05-29T12:46:00Z">
        <w:r w:rsidR="00060236">
          <w:rPr>
            <w:rFonts w:ascii="Arial" w:hAnsi="Arial"/>
            <w:b/>
            <w:bCs/>
            <w:sz w:val="22"/>
            <w:szCs w:val="22"/>
          </w:rPr>
          <w:t xml:space="preserve"> </w:t>
        </w:r>
      </w:ins>
      <w:r>
        <w:rPr>
          <w:rFonts w:ascii="Arial" w:hAnsi="Arial"/>
          <w:b/>
          <w:bCs/>
          <w:sz w:val="22"/>
          <w:szCs w:val="22"/>
        </w:rPr>
        <w:t>(Science)</w:t>
      </w:r>
      <w:del w:id="948" w:author="Kaxiong" w:date="2021-05-29T12:47:00Z">
        <w:r w:rsidDel="00060236">
          <w:rPr>
            <w:rFonts w:ascii="Arial" w:hAnsi="Arial"/>
            <w:b/>
            <w:bCs/>
            <w:sz w:val="22"/>
            <w:szCs w:val="22"/>
          </w:rPr>
          <w:delText xml:space="preserve"> </w:delText>
        </w:r>
      </w:del>
      <w:r>
        <w:rPr>
          <w:rFonts w:ascii="Arial" w:hAnsi="Arial"/>
          <w:b/>
          <w:bCs/>
          <w:sz w:val="22"/>
          <w:szCs w:val="22"/>
        </w:rPr>
        <w:t xml:space="preserve"> (</w:t>
      </w:r>
      <w:ins w:id="949" w:author="Kaxiong" w:date="2021-05-29T12:47:00Z">
        <w:r w:rsidR="00060236">
          <w:rPr>
            <w:rFonts w:ascii="Arial" w:hAnsi="Arial"/>
            <w:b/>
            <w:bCs/>
            <w:sz w:val="22"/>
            <w:szCs w:val="22"/>
          </w:rPr>
          <w:t xml:space="preserve">Cov </w:t>
        </w:r>
        <w:proofErr w:type="spellStart"/>
        <w:r w:rsidR="00060236">
          <w:rPr>
            <w:rFonts w:ascii="Arial" w:hAnsi="Arial"/>
            <w:b/>
            <w:bCs/>
            <w:sz w:val="22"/>
            <w:szCs w:val="22"/>
          </w:rPr>
          <w:t>qib</w:t>
        </w:r>
      </w:ins>
      <w:proofErr w:type="spellEnd"/>
      <w:del w:id="950" w:author="Kaxiong" w:date="2021-05-29T12:47:00Z">
        <w:r w:rsidDel="00060236">
          <w:rPr>
            <w:rFonts w:ascii="Arial" w:hAnsi="Arial"/>
            <w:b/>
            <w:bCs/>
            <w:sz w:val="22"/>
            <w:szCs w:val="22"/>
          </w:rPr>
          <w:delText>Qib</w:delText>
        </w:r>
      </w:del>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7B58F135" w14:textId="43974024"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w:t>
      </w:r>
      <w:proofErr w:type="spellStart"/>
      <w:r w:rsidR="00D729F2">
        <w:rPr>
          <w:rFonts w:ascii="Arial" w:hAnsi="Arial"/>
          <w:i/>
          <w:iCs/>
          <w:sz w:val="20"/>
          <w:szCs w:val="20"/>
          <w:u w:val="single"/>
        </w:rPr>
        <w:t>Nrog</w:t>
      </w:r>
      <w:proofErr w:type="spellEnd"/>
      <w:r w:rsidR="00D729F2">
        <w:rPr>
          <w:rFonts w:ascii="Arial" w:hAnsi="Arial"/>
          <w:i/>
          <w:iCs/>
          <w:sz w:val="20"/>
          <w:szCs w:val="20"/>
          <w:u w:val="single"/>
        </w:rPr>
        <w:t xml:space="preserve"> </w:t>
      </w:r>
      <w:proofErr w:type="spellStart"/>
      <w:ins w:id="951" w:author="Kaxiong" w:date="2021-05-29T12:49:00Z">
        <w:r w:rsidR="00060236">
          <w:rPr>
            <w:rFonts w:ascii="Arial" w:hAnsi="Arial"/>
            <w:i/>
            <w:iCs/>
            <w:sz w:val="20"/>
            <w:szCs w:val="20"/>
            <w:u w:val="single"/>
          </w:rPr>
          <w:t>rau</w:t>
        </w:r>
        <w:proofErr w:type="spellEnd"/>
        <w:r w:rsidR="00060236">
          <w:rPr>
            <w:rFonts w:ascii="Arial" w:hAnsi="Arial"/>
            <w:i/>
            <w:iCs/>
            <w:sz w:val="20"/>
            <w:szCs w:val="20"/>
            <w:u w:val="single"/>
          </w:rPr>
          <w:t xml:space="preserve"> cov </w:t>
        </w:r>
        <w:proofErr w:type="spellStart"/>
        <w:r w:rsidR="00060236">
          <w:rPr>
            <w:rFonts w:ascii="Arial" w:hAnsi="Arial"/>
            <w:i/>
            <w:iCs/>
            <w:sz w:val="20"/>
            <w:szCs w:val="20"/>
            <w:u w:val="single"/>
          </w:rPr>
          <w:t>lus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pab</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qhia</w:t>
        </w:r>
        <w:proofErr w:type="spellEnd"/>
        <w:r w:rsidR="00060236">
          <w:rPr>
            <w:rFonts w:ascii="Arial" w:hAnsi="Arial"/>
            <w:i/>
            <w:iCs/>
            <w:sz w:val="20"/>
            <w:szCs w:val="20"/>
            <w:u w:val="single"/>
          </w:rPr>
          <w:t xml:space="preserve"> </w:t>
        </w:r>
      </w:ins>
      <w:proofErr w:type="spellStart"/>
      <w:r w:rsidR="00D729F2">
        <w:rPr>
          <w:rFonts w:ascii="Arial" w:hAnsi="Arial"/>
          <w:i/>
          <w:iCs/>
          <w:sz w:val="20"/>
          <w:szCs w:val="20"/>
          <w:u w:val="single"/>
        </w:rPr>
        <w:t>kev</w:t>
      </w:r>
      <w:proofErr w:type="spellEnd"/>
      <w:r w:rsidR="00D729F2">
        <w:rPr>
          <w:rFonts w:ascii="Arial" w:hAnsi="Arial"/>
          <w:i/>
          <w:iCs/>
          <w:sz w:val="20"/>
          <w:szCs w:val="20"/>
          <w:u w:val="single"/>
        </w:rPr>
        <w:t xml:space="preserve"> </w:t>
      </w:r>
      <w:proofErr w:type="spellStart"/>
      <w:ins w:id="952" w:author="Kaxiong" w:date="2021-05-29T12:49:00Z">
        <w:r w:rsidR="00060236">
          <w:rPr>
            <w:rFonts w:ascii="Arial" w:hAnsi="Arial"/>
            <w:i/>
            <w:iCs/>
            <w:sz w:val="20"/>
            <w:szCs w:val="20"/>
            <w:u w:val="single"/>
          </w:rPr>
          <w:t>ntsuas</w:t>
        </w:r>
      </w:ins>
      <w:proofErr w:type="spellEnd"/>
      <w:del w:id="953" w:author="Kaxiong" w:date="2021-05-29T12:49:00Z">
        <w:r w:rsidR="00D729F2" w:rsidDel="00060236">
          <w:rPr>
            <w:rFonts w:ascii="Arial" w:hAnsi="Arial"/>
            <w:i/>
            <w:iCs/>
            <w:sz w:val="20"/>
            <w:szCs w:val="20"/>
            <w:u w:val="single"/>
          </w:rPr>
          <w:delText>kho kom haum</w:delText>
        </w:r>
      </w:del>
    </w:p>
    <w:p w14:paraId="04C1516C" w14:textId="450F24C1" w:rsidR="00BA02EC" w:rsidRDefault="00BA02EC" w:rsidP="006008BB">
      <w:pPr>
        <w:rPr>
          <w:ins w:id="954" w:author="Kaxiong" w:date="2021-05-29T13:28:00Z"/>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0E50188F">
                <wp:simplePos x="0" y="0"/>
                <wp:positionH relativeFrom="margin">
                  <wp:posOffset>3674605</wp:posOffset>
                </wp:positionH>
                <wp:positionV relativeFrom="paragraph">
                  <wp:posOffset>21351</wp:posOffset>
                </wp:positionV>
                <wp:extent cx="3238856" cy="1050966"/>
                <wp:effectExtent l="0" t="0" r="0" b="0"/>
                <wp:wrapNone/>
                <wp:docPr id="279" name="Rectangle 279"/>
                <wp:cNvGraphicFramePr/>
                <a:graphic xmlns:a="http://schemas.openxmlformats.org/drawingml/2006/main">
                  <a:graphicData uri="http://schemas.microsoft.com/office/word/2010/wordprocessingShape">
                    <wps:wsp>
                      <wps:cNvSpPr/>
                      <wps:spPr>
                        <a:xfrm>
                          <a:off x="0" y="0"/>
                          <a:ext cx="3238856" cy="1050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18B395" w14:textId="77777777" w:rsidR="00152957" w:rsidRDefault="00152957">
                            <w:pPr>
                              <w:spacing w:line="240" w:lineRule="auto"/>
                              <w:jc w:val="both"/>
                              <w:rPr>
                                <w:ins w:id="955" w:author="Kaxiong" w:date="2021-05-29T13:24:00Z"/>
                                <w:rFonts w:ascii="Arial" w:hAnsi="Arial"/>
                                <w:sz w:val="18"/>
                                <w:szCs w:val="18"/>
                                <w:u w:val="single"/>
                              </w:rPr>
                              <w:pPrChange w:id="956" w:author="Kaxiong" w:date="2021-05-29T13:28:00Z">
                                <w:pPr>
                                  <w:jc w:val="both"/>
                                </w:pPr>
                              </w:pPrChange>
                            </w:pPr>
                            <w:proofErr w:type="spellStart"/>
                            <w:ins w:id="957" w:author="Kaxiong" w:date="2021-05-29T13:22:00Z">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ko</w:t>
                              </w:r>
                            </w:ins>
                            <w:ins w:id="958" w:author="Kaxiong" w:date="2021-05-29T13:23:00Z">
                              <w:r>
                                <w:rPr>
                                  <w:rFonts w:ascii="Arial" w:hAnsi="Arial"/>
                                  <w:sz w:val="18"/>
                                  <w:szCs w:val="18"/>
                                  <w:u w:val="single"/>
                                </w:rPr>
                                <w:t>m</w:t>
                              </w:r>
                              <w:proofErr w:type="spellEnd"/>
                              <w:r>
                                <w:rPr>
                                  <w:rFonts w:ascii="Arial" w:hAnsi="Arial"/>
                                  <w:sz w:val="18"/>
                                  <w:szCs w:val="18"/>
                                  <w:u w:val="single"/>
                                </w:rPr>
                                <w:t xml:space="preserve"> zoo, Sau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Cov </w:t>
                              </w:r>
                              <w:proofErr w:type="spellStart"/>
                              <w:r>
                                <w:rPr>
                                  <w:rFonts w:ascii="Arial" w:hAnsi="Arial"/>
                                  <w:sz w:val="18"/>
                                  <w:szCs w:val="18"/>
                                  <w:u w:val="single"/>
                                </w:rPr>
                                <w:t>Khoom</w:t>
                              </w:r>
                            </w:ins>
                            <w:proofErr w:type="spellEnd"/>
                          </w:p>
                          <w:p w14:paraId="377B917C" w14:textId="7F832549" w:rsidR="00152957" w:rsidRDefault="00152957">
                            <w:pPr>
                              <w:spacing w:line="240" w:lineRule="auto"/>
                              <w:jc w:val="both"/>
                              <w:pPrChange w:id="959" w:author="Kaxiong" w:date="2021-05-29T13:28:00Z">
                                <w:pPr>
                                  <w:jc w:val="both"/>
                                </w:pPr>
                              </w:pPrChange>
                            </w:pPr>
                            <w:ins w:id="960" w:author="Kaxiong" w:date="2021-05-29T13:24:00Z">
                              <w:r>
                                <w:rPr>
                                  <w:rFonts w:ascii="Arial" w:hAnsi="Arial"/>
                                  <w:sz w:val="18"/>
                                  <w:szCs w:val="18"/>
                                  <w:u w:val="single"/>
                                </w:rPr>
                                <w:t xml:space="preserve">Kev </w:t>
                              </w:r>
                            </w:ins>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del w:id="961" w:author="Kaxiong" w:date="2021-05-29T13:24:00Z">
                              <w:r w:rsidRPr="00395008" w:rsidDel="00BA02EC">
                                <w:rPr>
                                  <w:rFonts w:ascii="Arial" w:hAnsi="Arial"/>
                                  <w:sz w:val="18"/>
                                  <w:szCs w:val="18"/>
                                  <w:u w:val="single"/>
                                </w:rPr>
                                <w:delText>Cuam Tsuam</w:delText>
                              </w:r>
                            </w:del>
                            <w:ins w:id="962" w:author="Kaxiong" w:date="2021-05-29T13:24:00Z">
                              <w:r>
                                <w:rPr>
                                  <w:rFonts w:ascii="Arial" w:hAnsi="Arial"/>
                                  <w:sz w:val="18"/>
                                  <w:szCs w:val="18"/>
                                  <w:u w:val="single"/>
                                </w:rPr>
                                <w:t xml:space="preserve">Sib </w:t>
                              </w:r>
                              <w:proofErr w:type="spellStart"/>
                              <w:r>
                                <w:rPr>
                                  <w:rFonts w:ascii="Arial" w:hAnsi="Arial"/>
                                  <w:sz w:val="18"/>
                                  <w:szCs w:val="18"/>
                                  <w:u w:val="single"/>
                                </w:rPr>
                                <w:t>Faib</w:t>
                              </w:r>
                            </w:ins>
                            <w:proofErr w:type="spellEnd"/>
                            <w:r w:rsidRPr="00395008">
                              <w:rPr>
                                <w:rFonts w:ascii="Arial" w:hAnsi="Arial"/>
                                <w:sz w:val="18"/>
                                <w:szCs w:val="18"/>
                                <w:u w:val="single"/>
                              </w:rPr>
                              <w:t xml:space="preserve"> (</w:t>
                            </w:r>
                            <w:proofErr w:type="spellStart"/>
                            <w:ins w:id="963" w:author="Kaxiong" w:date="2021-05-29T13:24:00Z">
                              <w:r>
                                <w:rPr>
                                  <w:rFonts w:ascii="Arial" w:hAnsi="Arial"/>
                                  <w:sz w:val="18"/>
                                  <w:szCs w:val="18"/>
                                  <w:u w:val="single"/>
                                </w:rPr>
                                <w:t>ntawv</w:t>
                              </w:r>
                              <w:proofErr w:type="spellEnd"/>
                              <w:r>
                                <w:rPr>
                                  <w:rFonts w:ascii="Arial" w:hAnsi="Arial"/>
                                  <w:sz w:val="18"/>
                                  <w:szCs w:val="18"/>
                                  <w:u w:val="single"/>
                                </w:rPr>
                                <w:t xml:space="preserve"> </w:t>
                              </w:r>
                              <w:proofErr w:type="spellStart"/>
                              <w:r>
                                <w:rPr>
                                  <w:rFonts w:ascii="Arial" w:hAnsi="Arial"/>
                                  <w:sz w:val="18"/>
                                  <w:szCs w:val="18"/>
                                  <w:u w:val="single"/>
                                </w:rPr>
                                <w:t>yog</w:t>
                              </w:r>
                              <w:proofErr w:type="spellEnd"/>
                              <w:r>
                                <w:rPr>
                                  <w:rFonts w:ascii="Arial" w:hAnsi="Arial"/>
                                  <w:sz w:val="18"/>
                                  <w:szCs w:val="18"/>
                                  <w:u w:val="single"/>
                                </w:rPr>
                                <w:t xml:space="preserve"> </w:t>
                              </w:r>
                            </w:ins>
                            <w:del w:id="964" w:author="Kaxiong" w:date="2021-05-29T13:25:00Z">
                              <w:r w:rsidRPr="00395008" w:rsidDel="00BA02EC">
                                <w:rPr>
                                  <w:rFonts w:ascii="Arial" w:hAnsi="Arial"/>
                                  <w:sz w:val="18"/>
                                  <w:szCs w:val="18"/>
                                  <w:u w:val="single"/>
                                </w:rPr>
                                <w:delText>xws li</w:delText>
                              </w:r>
                            </w:del>
                            <w:r w:rsidRPr="00395008">
                              <w:rPr>
                                <w:rFonts w:ascii="Arial" w:hAnsi="Arial"/>
                                <w:sz w:val="18"/>
                                <w:szCs w:val="18"/>
                                <w:u w:val="single"/>
                              </w:rPr>
                              <w:t xml:space="preserve">,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ins w:id="965" w:author="Kaxiong" w:date="2021-05-29T13:25:00Z">
                              <w:r>
                                <w:rPr>
                                  <w:rFonts w:ascii="Arial" w:hAnsi="Arial"/>
                                  <w:sz w:val="18"/>
                                  <w:szCs w:val="18"/>
                                  <w:u w:val="single"/>
                                </w:rPr>
                                <w:t>teeb</w:t>
                              </w:r>
                              <w:proofErr w:type="spellEnd"/>
                              <w:r>
                                <w:rPr>
                                  <w:rFonts w:ascii="Arial" w:hAnsi="Arial"/>
                                  <w:sz w:val="18"/>
                                  <w:szCs w:val="18"/>
                                  <w:u w:val="single"/>
                                </w:rPr>
                                <w:t xml:space="preserve"> pom </w:t>
                              </w:r>
                              <w:proofErr w:type="spellStart"/>
                              <w:r>
                                <w:rPr>
                                  <w:rFonts w:ascii="Arial" w:hAnsi="Arial"/>
                                  <w:sz w:val="18"/>
                                  <w:szCs w:val="18"/>
                                  <w:u w:val="single"/>
                                </w:rPr>
                                <w:t>kev</w:t>
                              </w:r>
                              <w:proofErr w:type="spellEnd"/>
                              <w:r>
                                <w:rPr>
                                  <w:rFonts w:ascii="Arial" w:hAnsi="Arial"/>
                                  <w:sz w:val="18"/>
                                  <w:szCs w:val="18"/>
                                  <w:u w:val="single"/>
                                </w:rPr>
                                <w:t xml:space="preserve"> </w:t>
                              </w:r>
                            </w:ins>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del w:id="966" w:author="Kaxiong" w:date="2021-05-29T13:25:00Z">
                              <w:r w:rsidRPr="00395008" w:rsidDel="00BA02EC">
                                <w:rPr>
                                  <w:rFonts w:ascii="Arial" w:hAnsi="Arial"/>
                                  <w:sz w:val="18"/>
                                  <w:szCs w:val="18"/>
                                  <w:u w:val="single"/>
                                </w:rPr>
                                <w:delText xml:space="preserve"> teeb pom kev zoo</w:delText>
                              </w:r>
                            </w:del>
                            <w:r w:rsidRPr="00395008">
                              <w:rPr>
                                <w:rFonts w:ascii="Arial" w:hAnsi="Arial"/>
                                <w:sz w:val="18"/>
                                <w:szCs w:val="18"/>
                                <w:u w:val="single"/>
                              </w:rPr>
                              <w:t xml:space="preserve"> los sis </w:t>
                            </w:r>
                            <w:ins w:id="967" w:author="Kaxiong" w:date="2021-05-29T13:26:00Z">
                              <w:r>
                                <w:rPr>
                                  <w:rFonts w:ascii="Arial" w:hAnsi="Arial"/>
                                  <w:sz w:val="18"/>
                                  <w:szCs w:val="18"/>
                                  <w:u w:val="single"/>
                                </w:rPr>
                                <w:t xml:space="preserve">cov chav </w:t>
                              </w:r>
                              <w:proofErr w:type="spellStart"/>
                              <w:r>
                                <w:rPr>
                                  <w:rFonts w:ascii="Arial" w:hAnsi="Arial"/>
                                  <w:sz w:val="18"/>
                                  <w:szCs w:val="18"/>
                                  <w:u w:val="single"/>
                                </w:rPr>
                                <w:t>kaw</w:t>
                              </w:r>
                              <w:proofErr w:type="spellEnd"/>
                              <w:r>
                                <w:rPr>
                                  <w:rFonts w:ascii="Arial" w:hAnsi="Arial"/>
                                  <w:sz w:val="18"/>
                                  <w:szCs w:val="18"/>
                                  <w:u w:val="single"/>
                                </w:rPr>
                                <w:t xml:space="preserve"> tau </w:t>
                              </w:r>
                            </w:ins>
                            <w:proofErr w:type="spellStart"/>
                            <w:r w:rsidRPr="00395008">
                              <w:rPr>
                                <w:rFonts w:ascii="Arial" w:hAnsi="Arial"/>
                                <w:sz w:val="18"/>
                                <w:szCs w:val="18"/>
                                <w:u w:val="single"/>
                              </w:rPr>
                              <w:t>suab</w:t>
                            </w:r>
                            <w:proofErr w:type="spellEnd"/>
                            <w:ins w:id="968" w:author="Kaxiong" w:date="2021-05-29T13:26:00Z">
                              <w:r>
                                <w:rPr>
                                  <w:rFonts w:ascii="Arial" w:hAnsi="Arial"/>
                                  <w:sz w:val="18"/>
                                  <w:szCs w:val="18"/>
                                  <w:u w:val="single"/>
                                </w:rPr>
                                <w:t xml:space="preserve"> zoo</w:t>
                              </w:r>
                            </w:ins>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ins w:id="969" w:author="Kaxiong" w:date="2021-05-29T13:26:00Z">
                              <w:r>
                                <w:rPr>
                                  <w:rFonts w:ascii="Arial" w:hAnsi="Arial"/>
                                  <w:sz w:val="18"/>
                                  <w:szCs w:val="18"/>
                                  <w:u w:val="single"/>
                                </w:rPr>
                                <w:t xml:space="preserve"> </w:t>
                              </w:r>
                              <w:proofErr w:type="spellStart"/>
                              <w:r>
                                <w:rPr>
                                  <w:rFonts w:ascii="Arial" w:hAnsi="Arial"/>
                                  <w:sz w:val="18"/>
                                  <w:szCs w:val="18"/>
                                  <w:u w:val="single"/>
                                </w:rPr>
                                <w:t>uas</w:t>
                              </w:r>
                              <w:proofErr w:type="spellEnd"/>
                              <w:r>
                                <w:rPr>
                                  <w:rFonts w:ascii="Arial" w:hAnsi="Arial"/>
                                  <w:sz w:val="18"/>
                                  <w:szCs w:val="18"/>
                                  <w:u w:val="single"/>
                                </w:rPr>
                                <w:t xml:space="preserve"> </w:t>
                              </w:r>
                              <w:proofErr w:type="spellStart"/>
                              <w:r>
                                <w:rPr>
                                  <w:rFonts w:ascii="Arial" w:hAnsi="Arial"/>
                                  <w:sz w:val="18"/>
                                  <w:szCs w:val="18"/>
                                  <w:u w:val="single"/>
                                </w:rPr>
                                <w:t>hloov</w:t>
                              </w:r>
                              <w:proofErr w:type="spellEnd"/>
                              <w:r>
                                <w:rPr>
                                  <w:rFonts w:ascii="Arial" w:hAnsi="Arial"/>
                                  <w:sz w:val="18"/>
                                  <w:szCs w:val="18"/>
                                  <w:u w:val="single"/>
                                </w:rPr>
                                <w:t xml:space="preserve"> </w:t>
                              </w:r>
                              <w:proofErr w:type="spellStart"/>
                              <w:r>
                                <w:rPr>
                                  <w:rFonts w:ascii="Arial" w:hAnsi="Arial"/>
                                  <w:sz w:val="18"/>
                                  <w:szCs w:val="18"/>
                                  <w:u w:val="single"/>
                                </w:rPr>
                                <w:t>pauv</w:t>
                              </w:r>
                              <w:proofErr w:type="spellEnd"/>
                              <w:r>
                                <w:rPr>
                                  <w:rFonts w:ascii="Arial" w:hAnsi="Arial"/>
                                  <w:sz w:val="18"/>
                                  <w:szCs w:val="18"/>
                                  <w:u w:val="single"/>
                                </w:rPr>
                                <w:t xml:space="preserve"> tau</w:t>
                              </w:r>
                            </w:ins>
                            <w:r w:rsidRPr="00395008">
                              <w:rPr>
                                <w:rFonts w:ascii="Arial" w:hAnsi="Arial"/>
                                <w:sz w:val="18"/>
                                <w:szCs w:val="18"/>
                                <w:u w:val="single"/>
                              </w:rPr>
                              <w:t xml:space="preserve">), </w:t>
                            </w:r>
                            <w:ins w:id="970" w:author="Kaxiong" w:date="2021-05-29T13:27:00Z">
                              <w:r>
                                <w:rPr>
                                  <w:rFonts w:ascii="Arial" w:hAnsi="Arial"/>
                                  <w:sz w:val="18"/>
                                  <w:szCs w:val="18"/>
                                  <w:u w:val="single"/>
                                </w:rPr>
                                <w:t xml:space="preserve">Cov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Pab</w:t>
                              </w:r>
                              <w:proofErr w:type="spellEnd"/>
                              <w:r>
                                <w:rPr>
                                  <w:rFonts w:ascii="Arial" w:hAnsi="Arial"/>
                                  <w:sz w:val="18"/>
                                  <w:szCs w:val="18"/>
                                  <w:u w:val="single"/>
                                </w:rPr>
                                <w:t xml:space="preserve"> </w:t>
                              </w:r>
                            </w:ins>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ins w:id="971" w:author="Kaxiong" w:date="2021-05-29T13:27:00Z">
                              <w:r>
                                <w:rPr>
                                  <w:rFonts w:ascii="Arial" w:hAnsi="Arial"/>
                                  <w:sz w:val="18"/>
                                  <w:szCs w:val="18"/>
                                  <w:u w:val="single"/>
                                </w:rPr>
                                <w:t xml:space="preserve">Kev </w:t>
                              </w:r>
                              <w:proofErr w:type="spellStart"/>
                              <w:r>
                                <w:rPr>
                                  <w:rFonts w:ascii="Arial" w:hAnsi="Arial"/>
                                  <w:sz w:val="18"/>
                                  <w:szCs w:val="18"/>
                                  <w:u w:val="single"/>
                                </w:rPr>
                                <w:t>Ntsuas</w:t>
                              </w:r>
                              <w:proofErr w:type="spellEnd"/>
                              <w:r>
                                <w:rPr>
                                  <w:rFonts w:ascii="Arial" w:hAnsi="Arial"/>
                                  <w:sz w:val="18"/>
                                  <w:szCs w:val="18"/>
                                  <w:u w:val="single"/>
                                </w:rPr>
                                <w:t xml:space="preserve"> </w:t>
                              </w:r>
                            </w:ins>
                            <w:del w:id="972" w:author="Kaxiong" w:date="2021-05-29T13:27:00Z">
                              <w:r w:rsidRPr="00395008" w:rsidDel="00BA02EC">
                                <w:rPr>
                                  <w:rFonts w:ascii="Arial" w:hAnsi="Arial"/>
                                  <w:sz w:val="18"/>
                                  <w:szCs w:val="18"/>
                                  <w:u w:val="single"/>
                                </w:rPr>
                                <w:delText xml:space="preserve">Qhov </w:delText>
                              </w:r>
                            </w:del>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5EF" id="Rectangle 279" o:spid="_x0000_s1028" style="position:absolute;margin-left:289.35pt;margin-top:1.7pt;width:255.05pt;height:82.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" filled="f" stroked="f">
                <v:textbox>
                  <w:txbxContent>
                    <w:p w14:paraId="5C18B395" w14:textId="77777777" w:rsidR="00152957" w:rsidRDefault="00152957">
                      <w:pPr>
                        <w:spacing w:line="240" w:lineRule="auto"/>
                        <w:jc w:val="both"/>
                        <w:rPr>
                          <w:ins w:id="973" w:author="Kaxiong" w:date="2021-05-29T13:24:00Z"/>
                          <w:rFonts w:ascii="Arial" w:hAnsi="Arial"/>
                          <w:sz w:val="18"/>
                          <w:szCs w:val="18"/>
                          <w:u w:val="single"/>
                        </w:rPr>
                        <w:pPrChange w:id="974" w:author="Kaxiong" w:date="2021-05-29T13:28:00Z">
                          <w:pPr>
                            <w:jc w:val="both"/>
                          </w:pPr>
                        </w:pPrChange>
                      </w:pPr>
                      <w:proofErr w:type="spellStart"/>
                      <w:ins w:id="975" w:author="Kaxiong" w:date="2021-05-29T13:22:00Z">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ko</w:t>
                        </w:r>
                      </w:ins>
                      <w:ins w:id="976" w:author="Kaxiong" w:date="2021-05-29T13:23:00Z">
                        <w:r>
                          <w:rPr>
                            <w:rFonts w:ascii="Arial" w:hAnsi="Arial"/>
                            <w:sz w:val="18"/>
                            <w:szCs w:val="18"/>
                            <w:u w:val="single"/>
                          </w:rPr>
                          <w:t>m</w:t>
                        </w:r>
                        <w:proofErr w:type="spellEnd"/>
                        <w:r>
                          <w:rPr>
                            <w:rFonts w:ascii="Arial" w:hAnsi="Arial"/>
                            <w:sz w:val="18"/>
                            <w:szCs w:val="18"/>
                            <w:u w:val="single"/>
                          </w:rPr>
                          <w:t xml:space="preserve"> zoo, Sau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Cov </w:t>
                        </w:r>
                        <w:proofErr w:type="spellStart"/>
                        <w:r>
                          <w:rPr>
                            <w:rFonts w:ascii="Arial" w:hAnsi="Arial"/>
                            <w:sz w:val="18"/>
                            <w:szCs w:val="18"/>
                            <w:u w:val="single"/>
                          </w:rPr>
                          <w:t>Khoom</w:t>
                        </w:r>
                      </w:ins>
                      <w:proofErr w:type="spellEnd"/>
                    </w:p>
                    <w:p w14:paraId="377B917C" w14:textId="7F832549" w:rsidR="00152957" w:rsidRDefault="00152957">
                      <w:pPr>
                        <w:spacing w:line="240" w:lineRule="auto"/>
                        <w:jc w:val="both"/>
                        <w:pPrChange w:id="977" w:author="Kaxiong" w:date="2021-05-29T13:28:00Z">
                          <w:pPr>
                            <w:jc w:val="both"/>
                          </w:pPr>
                        </w:pPrChange>
                      </w:pPr>
                      <w:ins w:id="978" w:author="Kaxiong" w:date="2021-05-29T13:24:00Z">
                        <w:r>
                          <w:rPr>
                            <w:rFonts w:ascii="Arial" w:hAnsi="Arial"/>
                            <w:sz w:val="18"/>
                            <w:szCs w:val="18"/>
                            <w:u w:val="single"/>
                          </w:rPr>
                          <w:t xml:space="preserve">Kev </w:t>
                        </w:r>
                      </w:ins>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del w:id="979" w:author="Kaxiong" w:date="2021-05-29T13:24:00Z">
                        <w:r w:rsidRPr="00395008" w:rsidDel="00BA02EC">
                          <w:rPr>
                            <w:rFonts w:ascii="Arial" w:hAnsi="Arial"/>
                            <w:sz w:val="18"/>
                            <w:szCs w:val="18"/>
                            <w:u w:val="single"/>
                          </w:rPr>
                          <w:delText>Cuam Tsuam</w:delText>
                        </w:r>
                      </w:del>
                      <w:ins w:id="980" w:author="Kaxiong" w:date="2021-05-29T13:24:00Z">
                        <w:r>
                          <w:rPr>
                            <w:rFonts w:ascii="Arial" w:hAnsi="Arial"/>
                            <w:sz w:val="18"/>
                            <w:szCs w:val="18"/>
                            <w:u w:val="single"/>
                          </w:rPr>
                          <w:t xml:space="preserve">Sib </w:t>
                        </w:r>
                        <w:proofErr w:type="spellStart"/>
                        <w:r>
                          <w:rPr>
                            <w:rFonts w:ascii="Arial" w:hAnsi="Arial"/>
                            <w:sz w:val="18"/>
                            <w:szCs w:val="18"/>
                            <w:u w:val="single"/>
                          </w:rPr>
                          <w:t>Faib</w:t>
                        </w:r>
                      </w:ins>
                      <w:proofErr w:type="spellEnd"/>
                      <w:r w:rsidRPr="00395008">
                        <w:rPr>
                          <w:rFonts w:ascii="Arial" w:hAnsi="Arial"/>
                          <w:sz w:val="18"/>
                          <w:szCs w:val="18"/>
                          <w:u w:val="single"/>
                        </w:rPr>
                        <w:t xml:space="preserve"> (</w:t>
                      </w:r>
                      <w:proofErr w:type="spellStart"/>
                      <w:ins w:id="981" w:author="Kaxiong" w:date="2021-05-29T13:24:00Z">
                        <w:r>
                          <w:rPr>
                            <w:rFonts w:ascii="Arial" w:hAnsi="Arial"/>
                            <w:sz w:val="18"/>
                            <w:szCs w:val="18"/>
                            <w:u w:val="single"/>
                          </w:rPr>
                          <w:t>ntawv</w:t>
                        </w:r>
                        <w:proofErr w:type="spellEnd"/>
                        <w:r>
                          <w:rPr>
                            <w:rFonts w:ascii="Arial" w:hAnsi="Arial"/>
                            <w:sz w:val="18"/>
                            <w:szCs w:val="18"/>
                            <w:u w:val="single"/>
                          </w:rPr>
                          <w:t xml:space="preserve"> </w:t>
                        </w:r>
                        <w:proofErr w:type="spellStart"/>
                        <w:r>
                          <w:rPr>
                            <w:rFonts w:ascii="Arial" w:hAnsi="Arial"/>
                            <w:sz w:val="18"/>
                            <w:szCs w:val="18"/>
                            <w:u w:val="single"/>
                          </w:rPr>
                          <w:t>yog</w:t>
                        </w:r>
                        <w:proofErr w:type="spellEnd"/>
                        <w:r>
                          <w:rPr>
                            <w:rFonts w:ascii="Arial" w:hAnsi="Arial"/>
                            <w:sz w:val="18"/>
                            <w:szCs w:val="18"/>
                            <w:u w:val="single"/>
                          </w:rPr>
                          <w:t xml:space="preserve"> </w:t>
                        </w:r>
                      </w:ins>
                      <w:del w:id="982" w:author="Kaxiong" w:date="2021-05-29T13:25:00Z">
                        <w:r w:rsidRPr="00395008" w:rsidDel="00BA02EC">
                          <w:rPr>
                            <w:rFonts w:ascii="Arial" w:hAnsi="Arial"/>
                            <w:sz w:val="18"/>
                            <w:szCs w:val="18"/>
                            <w:u w:val="single"/>
                          </w:rPr>
                          <w:delText>xws li</w:delText>
                        </w:r>
                      </w:del>
                      <w:r w:rsidRPr="00395008">
                        <w:rPr>
                          <w:rFonts w:ascii="Arial" w:hAnsi="Arial"/>
                          <w:sz w:val="18"/>
                          <w:szCs w:val="18"/>
                          <w:u w:val="single"/>
                        </w:rPr>
                        <w:t xml:space="preserve">,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ins w:id="983" w:author="Kaxiong" w:date="2021-05-29T13:25:00Z">
                        <w:r>
                          <w:rPr>
                            <w:rFonts w:ascii="Arial" w:hAnsi="Arial"/>
                            <w:sz w:val="18"/>
                            <w:szCs w:val="18"/>
                            <w:u w:val="single"/>
                          </w:rPr>
                          <w:t>teeb</w:t>
                        </w:r>
                        <w:proofErr w:type="spellEnd"/>
                        <w:r>
                          <w:rPr>
                            <w:rFonts w:ascii="Arial" w:hAnsi="Arial"/>
                            <w:sz w:val="18"/>
                            <w:szCs w:val="18"/>
                            <w:u w:val="single"/>
                          </w:rPr>
                          <w:t xml:space="preserve"> pom </w:t>
                        </w:r>
                        <w:proofErr w:type="spellStart"/>
                        <w:r>
                          <w:rPr>
                            <w:rFonts w:ascii="Arial" w:hAnsi="Arial"/>
                            <w:sz w:val="18"/>
                            <w:szCs w:val="18"/>
                            <w:u w:val="single"/>
                          </w:rPr>
                          <w:t>kev</w:t>
                        </w:r>
                        <w:proofErr w:type="spellEnd"/>
                        <w:r>
                          <w:rPr>
                            <w:rFonts w:ascii="Arial" w:hAnsi="Arial"/>
                            <w:sz w:val="18"/>
                            <w:szCs w:val="18"/>
                            <w:u w:val="single"/>
                          </w:rPr>
                          <w:t xml:space="preserve"> </w:t>
                        </w:r>
                      </w:ins>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del w:id="984" w:author="Kaxiong" w:date="2021-05-29T13:25:00Z">
                        <w:r w:rsidRPr="00395008" w:rsidDel="00BA02EC">
                          <w:rPr>
                            <w:rFonts w:ascii="Arial" w:hAnsi="Arial"/>
                            <w:sz w:val="18"/>
                            <w:szCs w:val="18"/>
                            <w:u w:val="single"/>
                          </w:rPr>
                          <w:delText xml:space="preserve"> teeb pom kev zoo</w:delText>
                        </w:r>
                      </w:del>
                      <w:r w:rsidRPr="00395008">
                        <w:rPr>
                          <w:rFonts w:ascii="Arial" w:hAnsi="Arial"/>
                          <w:sz w:val="18"/>
                          <w:szCs w:val="18"/>
                          <w:u w:val="single"/>
                        </w:rPr>
                        <w:t xml:space="preserve"> los sis </w:t>
                      </w:r>
                      <w:ins w:id="985" w:author="Kaxiong" w:date="2021-05-29T13:26:00Z">
                        <w:r>
                          <w:rPr>
                            <w:rFonts w:ascii="Arial" w:hAnsi="Arial"/>
                            <w:sz w:val="18"/>
                            <w:szCs w:val="18"/>
                            <w:u w:val="single"/>
                          </w:rPr>
                          <w:t xml:space="preserve">cov chav </w:t>
                        </w:r>
                        <w:proofErr w:type="spellStart"/>
                        <w:r>
                          <w:rPr>
                            <w:rFonts w:ascii="Arial" w:hAnsi="Arial"/>
                            <w:sz w:val="18"/>
                            <w:szCs w:val="18"/>
                            <w:u w:val="single"/>
                          </w:rPr>
                          <w:t>kaw</w:t>
                        </w:r>
                        <w:proofErr w:type="spellEnd"/>
                        <w:r>
                          <w:rPr>
                            <w:rFonts w:ascii="Arial" w:hAnsi="Arial"/>
                            <w:sz w:val="18"/>
                            <w:szCs w:val="18"/>
                            <w:u w:val="single"/>
                          </w:rPr>
                          <w:t xml:space="preserve"> tau </w:t>
                        </w:r>
                      </w:ins>
                      <w:proofErr w:type="spellStart"/>
                      <w:r w:rsidRPr="00395008">
                        <w:rPr>
                          <w:rFonts w:ascii="Arial" w:hAnsi="Arial"/>
                          <w:sz w:val="18"/>
                          <w:szCs w:val="18"/>
                          <w:u w:val="single"/>
                        </w:rPr>
                        <w:t>suab</w:t>
                      </w:r>
                      <w:proofErr w:type="spellEnd"/>
                      <w:ins w:id="986" w:author="Kaxiong" w:date="2021-05-29T13:26:00Z">
                        <w:r>
                          <w:rPr>
                            <w:rFonts w:ascii="Arial" w:hAnsi="Arial"/>
                            <w:sz w:val="18"/>
                            <w:szCs w:val="18"/>
                            <w:u w:val="single"/>
                          </w:rPr>
                          <w:t xml:space="preserve"> zoo</w:t>
                        </w:r>
                      </w:ins>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ins w:id="987" w:author="Kaxiong" w:date="2021-05-29T13:26:00Z">
                        <w:r>
                          <w:rPr>
                            <w:rFonts w:ascii="Arial" w:hAnsi="Arial"/>
                            <w:sz w:val="18"/>
                            <w:szCs w:val="18"/>
                            <w:u w:val="single"/>
                          </w:rPr>
                          <w:t xml:space="preserve"> </w:t>
                        </w:r>
                        <w:proofErr w:type="spellStart"/>
                        <w:r>
                          <w:rPr>
                            <w:rFonts w:ascii="Arial" w:hAnsi="Arial"/>
                            <w:sz w:val="18"/>
                            <w:szCs w:val="18"/>
                            <w:u w:val="single"/>
                          </w:rPr>
                          <w:t>uas</w:t>
                        </w:r>
                        <w:proofErr w:type="spellEnd"/>
                        <w:r>
                          <w:rPr>
                            <w:rFonts w:ascii="Arial" w:hAnsi="Arial"/>
                            <w:sz w:val="18"/>
                            <w:szCs w:val="18"/>
                            <w:u w:val="single"/>
                          </w:rPr>
                          <w:t xml:space="preserve"> </w:t>
                        </w:r>
                        <w:proofErr w:type="spellStart"/>
                        <w:r>
                          <w:rPr>
                            <w:rFonts w:ascii="Arial" w:hAnsi="Arial"/>
                            <w:sz w:val="18"/>
                            <w:szCs w:val="18"/>
                            <w:u w:val="single"/>
                          </w:rPr>
                          <w:t>hloov</w:t>
                        </w:r>
                        <w:proofErr w:type="spellEnd"/>
                        <w:r>
                          <w:rPr>
                            <w:rFonts w:ascii="Arial" w:hAnsi="Arial"/>
                            <w:sz w:val="18"/>
                            <w:szCs w:val="18"/>
                            <w:u w:val="single"/>
                          </w:rPr>
                          <w:t xml:space="preserve"> </w:t>
                        </w:r>
                        <w:proofErr w:type="spellStart"/>
                        <w:r>
                          <w:rPr>
                            <w:rFonts w:ascii="Arial" w:hAnsi="Arial"/>
                            <w:sz w:val="18"/>
                            <w:szCs w:val="18"/>
                            <w:u w:val="single"/>
                          </w:rPr>
                          <w:t>pauv</w:t>
                        </w:r>
                        <w:proofErr w:type="spellEnd"/>
                        <w:r>
                          <w:rPr>
                            <w:rFonts w:ascii="Arial" w:hAnsi="Arial"/>
                            <w:sz w:val="18"/>
                            <w:szCs w:val="18"/>
                            <w:u w:val="single"/>
                          </w:rPr>
                          <w:t xml:space="preserve"> tau</w:t>
                        </w:r>
                      </w:ins>
                      <w:r w:rsidRPr="00395008">
                        <w:rPr>
                          <w:rFonts w:ascii="Arial" w:hAnsi="Arial"/>
                          <w:sz w:val="18"/>
                          <w:szCs w:val="18"/>
                          <w:u w:val="single"/>
                        </w:rPr>
                        <w:t xml:space="preserve">), </w:t>
                      </w:r>
                      <w:ins w:id="988" w:author="Kaxiong" w:date="2021-05-29T13:27:00Z">
                        <w:r>
                          <w:rPr>
                            <w:rFonts w:ascii="Arial" w:hAnsi="Arial"/>
                            <w:sz w:val="18"/>
                            <w:szCs w:val="18"/>
                            <w:u w:val="single"/>
                          </w:rPr>
                          <w:t xml:space="preserve">Cov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Pab</w:t>
                        </w:r>
                        <w:proofErr w:type="spellEnd"/>
                        <w:r>
                          <w:rPr>
                            <w:rFonts w:ascii="Arial" w:hAnsi="Arial"/>
                            <w:sz w:val="18"/>
                            <w:szCs w:val="18"/>
                            <w:u w:val="single"/>
                          </w:rPr>
                          <w:t xml:space="preserve"> </w:t>
                        </w:r>
                      </w:ins>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ins w:id="989" w:author="Kaxiong" w:date="2021-05-29T13:27:00Z">
                        <w:r>
                          <w:rPr>
                            <w:rFonts w:ascii="Arial" w:hAnsi="Arial"/>
                            <w:sz w:val="18"/>
                            <w:szCs w:val="18"/>
                            <w:u w:val="single"/>
                          </w:rPr>
                          <w:t xml:space="preserve">Kev </w:t>
                        </w:r>
                        <w:proofErr w:type="spellStart"/>
                        <w:r>
                          <w:rPr>
                            <w:rFonts w:ascii="Arial" w:hAnsi="Arial"/>
                            <w:sz w:val="18"/>
                            <w:szCs w:val="18"/>
                            <w:u w:val="single"/>
                          </w:rPr>
                          <w:t>Ntsuas</w:t>
                        </w:r>
                        <w:proofErr w:type="spellEnd"/>
                        <w:r>
                          <w:rPr>
                            <w:rFonts w:ascii="Arial" w:hAnsi="Arial"/>
                            <w:sz w:val="18"/>
                            <w:szCs w:val="18"/>
                            <w:u w:val="single"/>
                          </w:rPr>
                          <w:t xml:space="preserve"> </w:t>
                        </w:r>
                      </w:ins>
                      <w:del w:id="990" w:author="Kaxiong" w:date="2021-05-29T13:27:00Z">
                        <w:r w:rsidRPr="00395008" w:rsidDel="00BA02EC">
                          <w:rPr>
                            <w:rFonts w:ascii="Arial" w:hAnsi="Arial"/>
                            <w:sz w:val="18"/>
                            <w:szCs w:val="18"/>
                            <w:u w:val="single"/>
                          </w:rPr>
                          <w:delText xml:space="preserve">Qhov </w:delText>
                        </w:r>
                      </w:del>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v:textbox>
                <w10:wrap anchorx="margin"/>
              </v:rect>
            </w:pict>
          </mc:Fallback>
        </mc:AlternateContent>
      </w:r>
      <w:r w:rsidR="0067480B">
        <w:pict w14:anchorId="77C3B0D1">
          <v:shape id="_x0000_i1054" type="#_x0000_t75" style="width:13.1pt;height:9.35pt;visibility:visible;mso-wrap-style:square">
            <v:imagedata r:id="rId11" o:title=""/>
          </v:shape>
        </w:pict>
      </w:r>
      <w:r w:rsidR="006C023C">
        <w:rPr>
          <w:rFonts w:ascii="Arial" w:hAnsi="Arial"/>
          <w:sz w:val="20"/>
          <w:szCs w:val="20"/>
        </w:rPr>
        <w:t xml:space="preserve">  </w:t>
      </w:r>
      <w:ins w:id="991" w:author="Kaxiong" w:date="2021-05-29T21:52:00Z">
        <w:r w:rsidR="00F459BB">
          <w:rPr>
            <w:rFonts w:ascii="Arial" w:hAnsi="Arial"/>
            <w:sz w:val="20"/>
            <w:szCs w:val="20"/>
          </w:rPr>
          <w:t>CAST</w:t>
        </w:r>
      </w:ins>
      <w:ins w:id="992" w:author="Kaxiong" w:date="2021-05-29T13:11:00Z">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ins>
      <w:ins w:id="993" w:author="Kaxiong" w:date="2021-05-29T13:14:00Z">
        <w:r w:rsidR="00B270AE">
          <w:rPr>
            <w:rFonts w:ascii="Arial" w:hAnsi="Arial"/>
            <w:sz w:val="20"/>
            <w:szCs w:val="20"/>
          </w:rPr>
          <w:t>C</w:t>
        </w:r>
      </w:ins>
      <w:ins w:id="994" w:author="Kaxiong" w:date="2021-05-29T13:11:00Z">
        <w:r w:rsidR="00B270AE">
          <w:rPr>
            <w:rFonts w:ascii="Arial" w:hAnsi="Arial"/>
            <w:sz w:val="20"/>
            <w:szCs w:val="20"/>
          </w:rPr>
          <w:t xml:space="preserve">ov </w:t>
        </w:r>
      </w:ins>
      <w:ins w:id="995" w:author="Kaxiong" w:date="2021-05-29T13:14:00Z">
        <w:r w:rsidR="00B270AE">
          <w:rPr>
            <w:rFonts w:ascii="Arial" w:hAnsi="Arial"/>
            <w:sz w:val="20"/>
            <w:szCs w:val="20"/>
          </w:rPr>
          <w:t>K</w:t>
        </w:r>
      </w:ins>
      <w:ins w:id="996" w:author="Kaxiong" w:date="2021-05-29T13:11:00Z">
        <w:r w:rsidR="00B270AE">
          <w:rPr>
            <w:rFonts w:ascii="Arial" w:hAnsi="Arial"/>
            <w:sz w:val="20"/>
            <w:szCs w:val="20"/>
          </w:rPr>
          <w:t xml:space="preserve">ev </w:t>
        </w:r>
      </w:ins>
      <w:proofErr w:type="spellStart"/>
      <w:ins w:id="997" w:author="Kaxiong" w:date="2021-05-29T13:14:00Z">
        <w:r w:rsidR="00B270AE">
          <w:rPr>
            <w:rFonts w:ascii="Arial" w:hAnsi="Arial"/>
            <w:sz w:val="20"/>
            <w:szCs w:val="20"/>
          </w:rPr>
          <w:t>T</w:t>
        </w:r>
      </w:ins>
      <w:ins w:id="998" w:author="Kaxiong" w:date="2021-05-29T13:11:00Z">
        <w:r w:rsidR="00B270AE">
          <w:rPr>
            <w:rFonts w:ascii="Arial" w:hAnsi="Arial"/>
            <w:sz w:val="20"/>
            <w:szCs w:val="20"/>
          </w:rPr>
          <w:t>xhawb</w:t>
        </w:r>
        <w:proofErr w:type="spellEnd"/>
        <w:r w:rsidR="00B270AE">
          <w:rPr>
            <w:rFonts w:ascii="Arial" w:hAnsi="Arial"/>
            <w:sz w:val="20"/>
            <w:szCs w:val="20"/>
          </w:rPr>
          <w:t xml:space="preserve"> </w:t>
        </w:r>
      </w:ins>
      <w:proofErr w:type="spellStart"/>
      <w:ins w:id="999" w:author="Kaxiong" w:date="2021-05-29T13:14:00Z">
        <w:r w:rsidR="00B270AE">
          <w:rPr>
            <w:rFonts w:ascii="Arial" w:hAnsi="Arial"/>
            <w:sz w:val="20"/>
            <w:szCs w:val="20"/>
          </w:rPr>
          <w:t>N</w:t>
        </w:r>
      </w:ins>
      <w:ins w:id="1000" w:author="Kaxiong" w:date="2021-05-29T13:11:00Z">
        <w:r w:rsidR="00B270AE">
          <w:rPr>
            <w:rFonts w:ascii="Arial" w:hAnsi="Arial"/>
            <w:sz w:val="20"/>
            <w:szCs w:val="20"/>
          </w:rPr>
          <w:t>qa</w:t>
        </w:r>
        <w:proofErr w:type="spellEnd"/>
        <w:r w:rsidR="00B270AE">
          <w:rPr>
            <w:rFonts w:ascii="Arial" w:hAnsi="Arial"/>
            <w:sz w:val="20"/>
            <w:szCs w:val="20"/>
          </w:rPr>
          <w:t xml:space="preserve"> </w:t>
        </w:r>
      </w:ins>
    </w:p>
    <w:p w14:paraId="1E2A8A72" w14:textId="6864F96A" w:rsidR="006008BB" w:rsidRDefault="00B270AE" w:rsidP="006008BB">
      <w:pPr>
        <w:rPr>
          <w:rFonts w:ascii="Arial" w:hAnsi="Arial"/>
          <w:sz w:val="20"/>
          <w:szCs w:val="20"/>
        </w:rPr>
      </w:pPr>
      <w:ins w:id="1001" w:author="Kaxiong" w:date="2021-05-29T13:14:00Z">
        <w:r>
          <w:rPr>
            <w:rFonts w:ascii="Arial" w:hAnsi="Arial"/>
            <w:sz w:val="20"/>
            <w:szCs w:val="20"/>
          </w:rPr>
          <w:t>T</w:t>
        </w:r>
      </w:ins>
      <w:ins w:id="1002" w:author="Kaxiong" w:date="2021-05-29T13:11:00Z">
        <w:r>
          <w:rPr>
            <w:rFonts w:ascii="Arial" w:hAnsi="Arial"/>
            <w:sz w:val="20"/>
            <w:szCs w:val="20"/>
          </w:rPr>
          <w:t xml:space="preserve">au </w:t>
        </w:r>
      </w:ins>
      <w:proofErr w:type="spellStart"/>
      <w:ins w:id="1003" w:author="Kaxiong" w:date="2021-05-29T13:14:00Z">
        <w:r>
          <w:rPr>
            <w:rFonts w:ascii="Arial" w:hAnsi="Arial"/>
            <w:sz w:val="20"/>
            <w:szCs w:val="20"/>
          </w:rPr>
          <w:t>T</w:t>
        </w:r>
      </w:ins>
      <w:ins w:id="1004" w:author="Kaxiong" w:date="2021-05-29T13:11:00Z">
        <w:r>
          <w:rPr>
            <w:rFonts w:ascii="Arial" w:hAnsi="Arial"/>
            <w:sz w:val="20"/>
            <w:szCs w:val="20"/>
          </w:rPr>
          <w:t>eeb</w:t>
        </w:r>
        <w:proofErr w:type="spellEnd"/>
        <w:r>
          <w:rPr>
            <w:rFonts w:ascii="Arial" w:hAnsi="Arial"/>
            <w:sz w:val="20"/>
            <w:szCs w:val="20"/>
          </w:rPr>
          <w:t xml:space="preserve"> </w:t>
        </w:r>
      </w:ins>
      <w:proofErr w:type="spellStart"/>
      <w:ins w:id="1005" w:author="Kaxiong" w:date="2021-05-29T13:14:00Z">
        <w:r>
          <w:rPr>
            <w:rFonts w:ascii="Arial" w:hAnsi="Arial"/>
            <w:sz w:val="20"/>
            <w:szCs w:val="20"/>
          </w:rPr>
          <w:t>T</w:t>
        </w:r>
      </w:ins>
      <w:ins w:id="1006" w:author="Kaxiong" w:date="2021-05-29T13:12:00Z">
        <w:r>
          <w:rPr>
            <w:rFonts w:ascii="Arial" w:hAnsi="Arial"/>
            <w:sz w:val="20"/>
            <w:szCs w:val="20"/>
          </w:rPr>
          <w:t>seg</w:t>
        </w:r>
        <w:proofErr w:type="spellEnd"/>
        <w:r>
          <w:rPr>
            <w:rFonts w:ascii="Arial" w:hAnsi="Arial"/>
            <w:sz w:val="20"/>
            <w:szCs w:val="20"/>
          </w:rPr>
          <w:t xml:space="preserve"> </w:t>
        </w:r>
      </w:ins>
      <w:proofErr w:type="spellStart"/>
      <w:ins w:id="1007" w:author="Kaxiong" w:date="2021-05-29T13:14:00Z">
        <w:r>
          <w:rPr>
            <w:rFonts w:ascii="Arial" w:hAnsi="Arial"/>
            <w:sz w:val="20"/>
            <w:szCs w:val="20"/>
          </w:rPr>
          <w:t>U</w:t>
        </w:r>
      </w:ins>
      <w:ins w:id="1008" w:author="Kaxiong" w:date="2021-05-29T13:12:00Z">
        <w:r>
          <w:rPr>
            <w:rFonts w:ascii="Arial" w:hAnsi="Arial"/>
            <w:sz w:val="20"/>
            <w:szCs w:val="20"/>
          </w:rPr>
          <w:t>as</w:t>
        </w:r>
        <w:proofErr w:type="spellEnd"/>
        <w:r>
          <w:rPr>
            <w:rFonts w:ascii="Arial" w:hAnsi="Arial"/>
            <w:sz w:val="20"/>
            <w:szCs w:val="20"/>
          </w:rPr>
          <w:t xml:space="preserve"> </w:t>
        </w:r>
      </w:ins>
      <w:proofErr w:type="spellStart"/>
      <w:ins w:id="1009" w:author="Kaxiong" w:date="2021-05-29T13:14:00Z">
        <w:r>
          <w:rPr>
            <w:rFonts w:ascii="Arial" w:hAnsi="Arial"/>
            <w:sz w:val="20"/>
            <w:szCs w:val="20"/>
          </w:rPr>
          <w:t>M</w:t>
        </w:r>
      </w:ins>
      <w:ins w:id="1010" w:author="Kaxiong" w:date="2021-05-29T13:12:00Z">
        <w:r>
          <w:rPr>
            <w:rFonts w:ascii="Arial" w:hAnsi="Arial"/>
            <w:sz w:val="20"/>
            <w:szCs w:val="20"/>
          </w:rPr>
          <w:t>uaj</w:t>
        </w:r>
        <w:proofErr w:type="spellEnd"/>
        <w:r>
          <w:rPr>
            <w:rFonts w:ascii="Arial" w:hAnsi="Arial"/>
            <w:sz w:val="20"/>
            <w:szCs w:val="20"/>
          </w:rPr>
          <w:t xml:space="preserve"> </w:t>
        </w:r>
      </w:ins>
      <w:del w:id="1011" w:author="Kaxiong" w:date="2021-05-29T13:12:00Z">
        <w:r w:rsidR="006C023C" w:rsidRPr="00BD596B" w:rsidDel="00B270AE">
          <w:rPr>
            <w:rFonts w:ascii="Arial" w:hAnsi="Arial"/>
            <w:sz w:val="18"/>
            <w:szCs w:val="18"/>
          </w:rPr>
          <w:delText xml:space="preserve">Tub Ua Yeeb Yam Nrog Keb Txhawb Nqa </w:delText>
        </w:r>
        <w:r w:rsidR="00ED3E24" w:rsidDel="00B270AE">
          <w:rPr>
            <w:rFonts w:ascii="Arial" w:hAnsi="Arial"/>
            <w:sz w:val="18"/>
            <w:szCs w:val="18"/>
          </w:rPr>
          <w:delText xml:space="preserve">Faus </w:delText>
        </w:r>
        <w:r w:rsidR="006C023C" w:rsidRPr="00BD596B" w:rsidDel="00B270AE">
          <w:rPr>
            <w:rFonts w:ascii="Arial" w:hAnsi="Arial"/>
            <w:sz w:val="18"/>
            <w:szCs w:val="18"/>
          </w:rPr>
          <w:delText>Tau Tsim Kho Lawm</w:delText>
        </w:r>
        <w:r w:rsidR="00BD596B" w:rsidRPr="00BD596B" w:rsidDel="00B270AE">
          <w:rPr>
            <w:rFonts w:ascii="Arial" w:hAnsi="Arial"/>
            <w:sz w:val="18"/>
            <w:szCs w:val="18"/>
          </w:rPr>
          <w:delText xml:space="preserve">      </w:delText>
        </w:r>
        <w:r w:rsidR="00BD596B" w:rsidRPr="00BD596B" w:rsidDel="00B270AE">
          <w:rPr>
            <w:rFonts w:ascii="Arial" w:hAnsi="Arial"/>
            <w:sz w:val="18"/>
            <w:szCs w:val="18"/>
            <w:u w:val="single"/>
          </w:rPr>
          <w:delText>Cuam Tsuam, Cov Lus rau Kev Hais Lus, Cov Khoom</w:delText>
        </w:r>
      </w:del>
    </w:p>
    <w:p w14:paraId="26F56F98" w14:textId="670489FC" w:rsidR="00B270AE" w:rsidRDefault="0067480B" w:rsidP="00F459BB">
      <w:pPr>
        <w:tabs>
          <w:tab w:val="left" w:pos="4253"/>
        </w:tabs>
        <w:rPr>
          <w:ins w:id="1012" w:author="Kaxiong" w:date="2021-05-29T13:15:00Z"/>
          <w:rFonts w:ascii="Arial" w:hAnsi="Arial"/>
          <w:sz w:val="20"/>
          <w:szCs w:val="20"/>
        </w:rPr>
        <w:pPrChange w:id="1013" w:author="Kaxiong" w:date="2021-05-29T21:53:00Z">
          <w:pPr/>
        </w:pPrChange>
      </w:pPr>
      <w:r>
        <w:pict w14:anchorId="280F13F6">
          <v:shape id="Picture 260" o:spid="_x0000_i1055" type="#_x0000_t75" style="width:13.1pt;height:9.35pt;visibility:visible;mso-wrap-style:square" o:bullet="t">
            <v:imagedata r:id="rId11" o:title=""/>
          </v:shape>
        </w:pict>
      </w:r>
      <w:r w:rsidR="00B05E8E" w:rsidRPr="00B05E8E">
        <w:rPr>
          <w:rFonts w:ascii="Arial" w:hAnsi="Arial"/>
          <w:sz w:val="20"/>
          <w:szCs w:val="20"/>
        </w:rPr>
        <w:t xml:space="preserve"> </w:t>
      </w:r>
      <w:ins w:id="1014" w:author="Kaxiong" w:date="2021-05-29T21:53:00Z">
        <w:r w:rsidR="00F459BB">
          <w:rPr>
            <w:rFonts w:ascii="Arial" w:hAnsi="Arial"/>
            <w:sz w:val="20"/>
            <w:szCs w:val="20"/>
          </w:rPr>
          <w:t xml:space="preserve">CAST </w:t>
        </w:r>
      </w:ins>
      <w:proofErr w:type="spellStart"/>
      <w:ins w:id="1015" w:author="Kaxiong" w:date="2021-05-29T13:14:00Z">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Cov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Nqa</w:t>
        </w:r>
        <w:proofErr w:type="spellEnd"/>
        <w:r w:rsidR="00B270AE">
          <w:rPr>
            <w:rFonts w:ascii="Arial" w:hAnsi="Arial"/>
            <w:sz w:val="20"/>
            <w:szCs w:val="20"/>
          </w:rPr>
          <w:t xml:space="preserve"> </w:t>
        </w:r>
      </w:ins>
    </w:p>
    <w:p w14:paraId="7747860D" w14:textId="7758D7D4" w:rsidR="00594A0F" w:rsidRDefault="00B270AE" w:rsidP="006008BB">
      <w:pPr>
        <w:rPr>
          <w:rFonts w:ascii="Arial" w:hAnsi="Arial"/>
          <w:sz w:val="18"/>
          <w:szCs w:val="18"/>
        </w:rPr>
      </w:pPr>
      <w:ins w:id="1016" w:author="Kaxiong" w:date="2021-05-29T13:14:00Z">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ins>
      <w:proofErr w:type="spellStart"/>
      <w:ins w:id="1017" w:author="Kaxiong" w:date="2021-05-29T13:15:00Z">
        <w:r>
          <w:rPr>
            <w:rFonts w:ascii="Arial" w:hAnsi="Arial"/>
            <w:sz w:val="20"/>
            <w:szCs w:val="20"/>
          </w:rPr>
          <w:t>Tsis-</w:t>
        </w:r>
      </w:ins>
      <w:ins w:id="1018" w:author="Kaxiong" w:date="2021-05-29T13:14:00Z">
        <w:r>
          <w:rPr>
            <w:rFonts w:ascii="Arial" w:hAnsi="Arial"/>
            <w:sz w:val="20"/>
            <w:szCs w:val="20"/>
          </w:rPr>
          <w:t>Muaj</w:t>
        </w:r>
      </w:ins>
      <w:proofErr w:type="spellEnd"/>
      <w:del w:id="1019" w:author="Kaxiong" w:date="2021-05-29T13:14:00Z">
        <w:r w:rsidR="00B05E8E" w:rsidRPr="00395008" w:rsidDel="00B270AE">
          <w:rPr>
            <w:rFonts w:ascii="Arial" w:hAnsi="Arial"/>
            <w:sz w:val="18"/>
            <w:szCs w:val="18"/>
          </w:rPr>
          <w:delText>Tub Ua Yeeb Yam Nrog Keb Txhawb Nqa Tsis Tau Tsim Kho</w:delText>
        </w:r>
        <w:r w:rsidR="00A85C5D" w:rsidRPr="00395008" w:rsidDel="00B270AE">
          <w:rPr>
            <w:rFonts w:ascii="Arial" w:hAnsi="Arial"/>
            <w:sz w:val="18"/>
            <w:szCs w:val="18"/>
          </w:rPr>
          <w:delText xml:space="preserve"> </w:delText>
        </w:r>
      </w:del>
    </w:p>
    <w:p w14:paraId="2D3E15C4" w14:textId="1555BB80" w:rsidR="00DD7DA0" w:rsidRDefault="00A3020A" w:rsidP="006008BB">
      <w:pPr>
        <w:rPr>
          <w:rFonts w:ascii="Arial" w:hAnsi="Arial"/>
          <w:sz w:val="18"/>
          <w:szCs w:val="18"/>
          <w:u w:val="single"/>
        </w:rPr>
      </w:pPr>
      <w:r>
        <w:rPr>
          <w:noProof/>
        </w:rPr>
        <mc:AlternateContent>
          <mc:Choice Requires="wps">
            <w:drawing>
              <wp:anchor distT="0" distB="0" distL="114300" distR="114300" simplePos="0" relativeHeight="251684864" behindDoc="0" locked="0" layoutInCell="1" allowOverlap="1" wp14:anchorId="2471C0B0" wp14:editId="735F52B0">
                <wp:simplePos x="0" y="0"/>
                <wp:positionH relativeFrom="margin">
                  <wp:posOffset>3740365</wp:posOffset>
                </wp:positionH>
                <wp:positionV relativeFrom="paragraph">
                  <wp:posOffset>94203</wp:posOffset>
                </wp:positionV>
                <wp:extent cx="1781299"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1781299"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59F3F5C5" w:rsidR="00152957" w:rsidRDefault="00152957"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29" style="position:absolute;margin-left:294.5pt;margin-top:7.4pt;width:140.2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" filled="f" stroked="f">
                <v:textbox>
                  <w:txbxContent>
                    <w:p w14:paraId="47846325" w14:textId="59F3F5C5" w:rsidR="00152957" w:rsidRDefault="00152957"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v:textbox>
                <w10:wrap anchorx="margin"/>
              </v:rect>
            </w:pict>
          </mc:Fallback>
        </mc:AlternateContent>
      </w:r>
    </w:p>
    <w:p w14:paraId="0CBAF9B6" w14:textId="2F8ED254" w:rsidR="00B270AE" w:rsidRDefault="0067480B" w:rsidP="006008BB">
      <w:pPr>
        <w:rPr>
          <w:ins w:id="1020" w:author="Kaxiong" w:date="2021-05-29T13:16:00Z"/>
          <w:rFonts w:ascii="Arial" w:hAnsi="Arial"/>
          <w:sz w:val="20"/>
          <w:szCs w:val="20"/>
        </w:rPr>
      </w:pPr>
      <w:r>
        <w:pict w14:anchorId="00E81FD0">
          <v:shape id="_x0000_i1056" type="#_x0000_t75" style="width:13.1pt;height:9.35pt;visibility:visible;mso-wrap-style:square" o:bullet="t">
            <v:imagedata r:id="rId11" o:title=""/>
          </v:shape>
        </w:pict>
      </w:r>
      <w:r w:rsidR="00B00FC7">
        <w:rPr>
          <w:rFonts w:ascii="Arial" w:hAnsi="Arial"/>
          <w:sz w:val="20"/>
          <w:szCs w:val="20"/>
        </w:rPr>
        <w:t xml:space="preserve">  </w:t>
      </w:r>
      <w:ins w:id="1021" w:author="Kaxiong" w:date="2021-05-29T21:53:00Z">
        <w:r w:rsidR="00F459BB">
          <w:rPr>
            <w:rFonts w:ascii="Arial" w:hAnsi="Arial"/>
            <w:sz w:val="20"/>
            <w:szCs w:val="20"/>
          </w:rPr>
          <w:t>CAST</w:t>
        </w:r>
      </w:ins>
      <w:ins w:id="1022" w:author="Kaxiong" w:date="2021-05-29T13:15:00Z">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ins>
      <w:ins w:id="1023" w:author="Kaxiong" w:date="2021-05-29T21:53:00Z">
        <w:r w:rsidR="00F459BB">
          <w:rPr>
            <w:rFonts w:ascii="Arial" w:hAnsi="Arial"/>
            <w:sz w:val="20"/>
            <w:szCs w:val="20"/>
          </w:rPr>
          <w:t>K</w:t>
        </w:r>
      </w:ins>
      <w:ins w:id="1024" w:author="Kaxiong" w:date="2021-05-29T21:54:00Z">
        <w:r w:rsidR="00F459BB">
          <w:rPr>
            <w:rFonts w:ascii="Arial" w:hAnsi="Arial"/>
            <w:sz w:val="20"/>
            <w:szCs w:val="20"/>
          </w:rPr>
          <w:t xml:space="preserve">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ins>
      <w:proofErr w:type="spellStart"/>
      <w:ins w:id="1025" w:author="Kaxiong" w:date="2021-05-29T13:15:00Z">
        <w:r w:rsidR="00B270AE">
          <w:rPr>
            <w:rFonts w:ascii="Arial" w:hAnsi="Arial"/>
            <w:sz w:val="20"/>
            <w:szCs w:val="20"/>
          </w:rPr>
          <w:t>Uas</w:t>
        </w:r>
        <w:proofErr w:type="spellEnd"/>
        <w:r w:rsidR="00B270AE">
          <w:rPr>
            <w:rFonts w:ascii="Arial" w:hAnsi="Arial"/>
            <w:sz w:val="20"/>
            <w:szCs w:val="20"/>
          </w:rPr>
          <w:t xml:space="preserve"> </w:t>
        </w:r>
      </w:ins>
    </w:p>
    <w:p w14:paraId="7C13C1D0" w14:textId="7A438E67" w:rsidR="00F0453B" w:rsidRDefault="00B270AE" w:rsidP="006008BB">
      <w:pPr>
        <w:rPr>
          <w:rFonts w:ascii="Arial" w:hAnsi="Arial"/>
          <w:sz w:val="18"/>
          <w:szCs w:val="18"/>
        </w:rPr>
      </w:pPr>
      <w:proofErr w:type="spellStart"/>
      <w:ins w:id="1026" w:author="Kaxiong" w:date="2021-05-29T13:15:00Z">
        <w:r>
          <w:rPr>
            <w:rFonts w:ascii="Arial" w:hAnsi="Arial"/>
            <w:sz w:val="20"/>
            <w:szCs w:val="20"/>
          </w:rPr>
          <w:t>Muaj</w:t>
        </w:r>
      </w:ins>
      <w:proofErr w:type="spellEnd"/>
      <w:del w:id="1027" w:author="Kaxiong" w:date="2021-05-29T13:15:00Z">
        <w:r w:rsidR="00B00FC7" w:rsidRPr="00BD596B" w:rsidDel="00B270AE">
          <w:rPr>
            <w:rFonts w:ascii="Arial" w:hAnsi="Arial"/>
            <w:sz w:val="18"/>
            <w:szCs w:val="18"/>
          </w:rPr>
          <w:delText xml:space="preserve">Tub Ua Yeeb Yam Nrog </w:delText>
        </w:r>
        <w:r w:rsidR="00B00FC7" w:rsidDel="00B270AE">
          <w:rPr>
            <w:rFonts w:ascii="Arial" w:hAnsi="Arial"/>
            <w:sz w:val="18"/>
            <w:szCs w:val="18"/>
          </w:rPr>
          <w:delText xml:space="preserve">Chaw So </w:delText>
        </w:r>
        <w:r w:rsidR="00ED3E24" w:rsidDel="00B270AE">
          <w:rPr>
            <w:rFonts w:ascii="Arial" w:hAnsi="Arial"/>
            <w:sz w:val="18"/>
            <w:szCs w:val="18"/>
          </w:rPr>
          <w:delText>Faus</w:delText>
        </w:r>
      </w:del>
    </w:p>
    <w:p w14:paraId="385FEB72" w14:textId="1EE9B64E" w:rsidR="00187778" w:rsidRPr="00710BA7" w:rsidRDefault="0067480B" w:rsidP="00187778">
      <w:pPr>
        <w:rPr>
          <w:rFonts w:ascii="Arial" w:hAnsi="Arial"/>
          <w:sz w:val="20"/>
          <w:szCs w:val="20"/>
        </w:rPr>
      </w:pPr>
      <w:r>
        <w:pict w14:anchorId="1ED84F54">
          <v:shape id="_x0000_i1057" type="#_x0000_t75" style="width:12.6pt;height:9.35pt;visibility:visible;mso-wrap-style:square">
            <v:imagedata r:id="rId11" o:title=""/>
          </v:shape>
        </w:pict>
      </w:r>
      <w:r w:rsidR="00187778">
        <w:rPr>
          <w:rFonts w:ascii="Arial" w:hAnsi="Arial"/>
          <w:sz w:val="20"/>
          <w:szCs w:val="20"/>
        </w:rPr>
        <w:t xml:space="preserve">  </w:t>
      </w:r>
      <w:ins w:id="1028" w:author="Kaxiong" w:date="2021-05-29T21:54:00Z">
        <w:r w:rsidR="00F459BB">
          <w:rPr>
            <w:rFonts w:ascii="Arial" w:hAnsi="Arial"/>
            <w:sz w:val="20"/>
            <w:szCs w:val="20"/>
          </w:rPr>
          <w:t>CAST</w:t>
        </w:r>
      </w:ins>
      <w:ins w:id="1029" w:author="Kaxiong" w:date="2021-05-29T13:16:00Z">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ins>
      <w:ins w:id="1030" w:author="Kaxiong" w:date="2021-05-29T21:54:00Z">
        <w:r w:rsidR="00F459BB">
          <w:rPr>
            <w:rFonts w:ascii="Arial" w:hAnsi="Arial"/>
            <w:sz w:val="20"/>
            <w:szCs w:val="20"/>
          </w:rPr>
          <w:t xml:space="preserve">Kev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ins>
      <w:proofErr w:type="spellStart"/>
      <w:ins w:id="1031" w:author="Kaxiong" w:date="2021-05-29T13:17:00Z">
        <w:r w:rsidR="00B270AE">
          <w:rPr>
            <w:rFonts w:ascii="Arial" w:hAnsi="Arial"/>
            <w:sz w:val="20"/>
            <w:szCs w:val="20"/>
          </w:rPr>
          <w:t>Uas</w:t>
        </w:r>
        <w:proofErr w:type="spellEnd"/>
        <w:r w:rsidR="00B270AE">
          <w:rPr>
            <w:rFonts w:ascii="Arial" w:hAnsi="Arial"/>
            <w:sz w:val="20"/>
            <w:szCs w:val="20"/>
          </w:rPr>
          <w:t xml:space="preserve"> Tsis-Muaj</w:t>
        </w:r>
      </w:ins>
      <w:del w:id="1032" w:author="Kaxiong" w:date="2021-05-29T13:16:00Z">
        <w:r w:rsidR="00187778" w:rsidRPr="00BD596B" w:rsidDel="00B270AE">
          <w:rPr>
            <w:rFonts w:ascii="Arial" w:hAnsi="Arial"/>
            <w:sz w:val="18"/>
            <w:szCs w:val="18"/>
          </w:rPr>
          <w:delText xml:space="preserve">Tub Ua Yeeb Yam Nrog </w:delText>
        </w:r>
        <w:r w:rsidR="00187778" w:rsidDel="00B270AE">
          <w:rPr>
            <w:rFonts w:ascii="Arial" w:hAnsi="Arial"/>
            <w:sz w:val="18"/>
            <w:szCs w:val="18"/>
          </w:rPr>
          <w:delText xml:space="preserve">Chaw So </w:delText>
        </w:r>
        <w:r w:rsidR="006B646E" w:rsidDel="00B270AE">
          <w:rPr>
            <w:rFonts w:ascii="Arial" w:hAnsi="Arial"/>
            <w:sz w:val="18"/>
            <w:szCs w:val="18"/>
          </w:rPr>
          <w:delText xml:space="preserve">Tsi </w:delText>
        </w:r>
        <w:r w:rsidR="00ED3E24" w:rsidDel="00B270AE">
          <w:rPr>
            <w:rFonts w:ascii="Arial" w:hAnsi="Arial"/>
            <w:sz w:val="18"/>
            <w:szCs w:val="18"/>
          </w:rPr>
          <w:delText>Faus</w:delText>
        </w:r>
      </w:del>
      <w:r w:rsidR="00ED3E24">
        <w:rPr>
          <w:rFonts w:ascii="Arial" w:hAnsi="Arial"/>
          <w:sz w:val="18"/>
          <w:szCs w:val="18"/>
        </w:rPr>
        <w:t xml:space="preserve">            </w:t>
      </w:r>
    </w:p>
    <w:p w14:paraId="4DE10B48" w14:textId="5F7C5D82" w:rsidR="00187778" w:rsidRPr="00710BA7" w:rsidDel="00B270AE" w:rsidRDefault="00B270AE" w:rsidP="006008BB">
      <w:pPr>
        <w:rPr>
          <w:del w:id="1033" w:author="Kaxiong" w:date="2021-05-29T13:20:00Z"/>
          <w:rFonts w:ascii="Arial" w:hAnsi="Arial"/>
          <w:sz w:val="20"/>
          <w:szCs w:val="20"/>
        </w:rPr>
      </w:pPr>
      <w:ins w:id="1034" w:author="Kaxiong" w:date="2021-05-29T13:18:00Z">
        <w:r w:rsidRPr="00CA68BB">
          <w:rPr>
            <w:noProof/>
          </w:rPr>
          <w:drawing>
            <wp:inline distT="0" distB="0" distL="0" distR="0" wp14:anchorId="2DF8676D" wp14:editId="4CA8F8AA">
              <wp:extent cx="160020"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8745"/>
                      </a:xfrm>
                      <a:prstGeom prst="rect">
                        <a:avLst/>
                      </a:prstGeom>
                      <a:noFill/>
                      <a:ln>
                        <a:noFill/>
                      </a:ln>
                    </pic:spPr>
                  </pic:pic>
                </a:graphicData>
              </a:graphic>
            </wp:inline>
          </w:drawing>
        </w:r>
      </w:ins>
      <w:ins w:id="1035" w:author="Kaxiong" w:date="2021-05-29T13:19:00Z">
        <w:r w:rsidRPr="00B270AE">
          <w:rPr>
            <w:rFonts w:ascii="Arial" w:hAnsi="Arial"/>
            <w:sz w:val="20"/>
            <w:szCs w:val="20"/>
          </w:rPr>
          <w:t xml:space="preserve"> </w:t>
        </w:r>
        <w:r>
          <w:rPr>
            <w:rFonts w:ascii="Arial" w:hAnsi="Arial"/>
            <w:sz w:val="20"/>
            <w:szCs w:val="20"/>
          </w:rPr>
          <w:t xml:space="preserve"> </w:t>
        </w:r>
      </w:ins>
      <w:ins w:id="1036" w:author="Kaxiong" w:date="2021-05-29T21:55:00Z">
        <w:r w:rsidR="00F459BB">
          <w:rPr>
            <w:rFonts w:ascii="Arial" w:hAnsi="Arial"/>
            <w:sz w:val="20"/>
            <w:szCs w:val="20"/>
          </w:rPr>
          <w:t>CAST</w:t>
        </w:r>
      </w:ins>
      <w:ins w:id="1037" w:author="Kaxiong" w:date="2021-05-29T13:19:00Z">
        <w:r>
          <w:rPr>
            <w:rFonts w:ascii="Arial" w:hAnsi="Arial"/>
            <w:sz w:val="20"/>
            <w:szCs w:val="20"/>
          </w:rPr>
          <w:t xml:space="preserve"> </w:t>
        </w:r>
        <w:proofErr w:type="spellStart"/>
        <w:r>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Kev </w:t>
        </w:r>
        <w:proofErr w:type="spellStart"/>
        <w:r>
          <w:rPr>
            <w:rFonts w:ascii="Arial" w:hAnsi="Arial"/>
            <w:sz w:val="20"/>
            <w:szCs w:val="20"/>
          </w:rPr>
          <w:t>Txhawb</w:t>
        </w:r>
        <w:proofErr w:type="spellEnd"/>
        <w:r>
          <w:rPr>
            <w:rFonts w:ascii="Arial" w:hAnsi="Arial"/>
            <w:sz w:val="20"/>
            <w:szCs w:val="20"/>
          </w:rPr>
          <w:t xml:space="preserve"> </w:t>
        </w:r>
        <w:proofErr w:type="spellStart"/>
        <w:r>
          <w:rPr>
            <w:rFonts w:ascii="Arial" w:hAnsi="Arial"/>
            <w:sz w:val="20"/>
            <w:szCs w:val="20"/>
          </w:rPr>
          <w:t>Npa</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N</w:t>
        </w:r>
      </w:ins>
      <w:ins w:id="1038" w:author="Kaxiong" w:date="2021-05-29T13:20:00Z">
        <w:r>
          <w:rPr>
            <w:rFonts w:ascii="Arial" w:hAnsi="Arial"/>
            <w:sz w:val="20"/>
            <w:szCs w:val="20"/>
          </w:rPr>
          <w:t>kag</w:t>
        </w:r>
        <w:proofErr w:type="spellEnd"/>
        <w:r>
          <w:rPr>
            <w:rFonts w:ascii="Arial" w:hAnsi="Arial"/>
            <w:sz w:val="20"/>
            <w:szCs w:val="20"/>
          </w:rPr>
          <w:t xml:space="preserve"> Mus Tau (</w:t>
        </w:r>
        <w:proofErr w:type="spellStart"/>
        <w:r>
          <w:rPr>
            <w:rFonts w:ascii="Arial" w:hAnsi="Arial"/>
            <w:sz w:val="20"/>
            <w:szCs w:val="20"/>
          </w:rPr>
          <w:t>yuav</w:t>
        </w:r>
        <w:proofErr w:type="spellEnd"/>
        <w:r>
          <w:rPr>
            <w:rFonts w:ascii="Arial" w:hAnsi="Arial"/>
            <w:sz w:val="20"/>
            <w:szCs w:val="20"/>
          </w:rPr>
          <w:t xml:space="preserve"> </w:t>
        </w:r>
        <w:proofErr w:type="spellStart"/>
        <w:r>
          <w:rPr>
            <w:rFonts w:ascii="Arial" w:hAnsi="Arial"/>
            <w:sz w:val="20"/>
            <w:szCs w:val="20"/>
          </w:rPr>
          <w:t>tsum</w:t>
        </w:r>
        <w:proofErr w:type="spellEnd"/>
        <w:r>
          <w:rPr>
            <w:rFonts w:ascii="Arial" w:hAnsi="Arial"/>
            <w:sz w:val="20"/>
            <w:szCs w:val="20"/>
          </w:rPr>
          <w:t xml:space="preserve"> tau </w:t>
        </w:r>
      </w:ins>
      <w:ins w:id="1039" w:author="Kaxiong" w:date="2021-05-29T13:21:00Z">
        <w:r w:rsidR="00BA02EC">
          <w:rPr>
            <w:rFonts w:ascii="Arial" w:hAnsi="Arial"/>
            <w:sz w:val="20"/>
            <w:szCs w:val="20"/>
          </w:rPr>
          <w:t>K</w:t>
        </w:r>
      </w:ins>
      <w:ins w:id="1040" w:author="Kaxiong" w:date="2021-05-29T13:20:00Z">
        <w:r>
          <w:rPr>
            <w:rFonts w:ascii="Arial" w:hAnsi="Arial"/>
            <w:sz w:val="20"/>
            <w:szCs w:val="20"/>
          </w:rPr>
          <w:t>ev</w:t>
        </w:r>
      </w:ins>
      <w:ins w:id="1041" w:author="Kaxiong" w:date="2021-05-29T13:21:00Z">
        <w:r w:rsidR="00BA02EC">
          <w:rPr>
            <w:rFonts w:ascii="Arial" w:hAnsi="Arial"/>
            <w:sz w:val="20"/>
            <w:szCs w:val="20"/>
          </w:rPr>
          <w:t xml:space="preserve"> T</w:t>
        </w:r>
      </w:ins>
      <w:ins w:id="1042" w:author="Kaxiong" w:date="2021-05-29T13:20:00Z">
        <w:r>
          <w:rPr>
            <w:rFonts w:ascii="Arial" w:hAnsi="Arial"/>
            <w:sz w:val="20"/>
            <w:szCs w:val="20"/>
          </w:rPr>
          <w:t xml:space="preserve">so </w:t>
        </w:r>
      </w:ins>
      <w:ins w:id="1043" w:author="Kaxiong" w:date="2021-05-29T13:21:00Z">
        <w:r w:rsidR="00BA02EC">
          <w:rPr>
            <w:rFonts w:ascii="Arial" w:hAnsi="Arial"/>
            <w:sz w:val="20"/>
            <w:szCs w:val="20"/>
          </w:rPr>
          <w:t>C</w:t>
        </w:r>
      </w:ins>
      <w:ins w:id="1044" w:author="Kaxiong" w:date="2021-05-29T13:20:00Z">
        <w:r>
          <w:rPr>
            <w:rFonts w:ascii="Arial" w:hAnsi="Arial"/>
            <w:sz w:val="20"/>
            <w:szCs w:val="20"/>
          </w:rPr>
          <w:t xml:space="preserve">ai los </w:t>
        </w:r>
        <w:proofErr w:type="spellStart"/>
        <w:r>
          <w:rPr>
            <w:rFonts w:ascii="Arial" w:hAnsi="Arial"/>
            <w:sz w:val="20"/>
            <w:szCs w:val="20"/>
          </w:rPr>
          <w:t>ntawm</w:t>
        </w:r>
        <w:proofErr w:type="spellEnd"/>
        <w:r>
          <w:rPr>
            <w:rFonts w:ascii="Arial" w:hAnsi="Arial"/>
            <w:sz w:val="20"/>
            <w:szCs w:val="20"/>
          </w:rPr>
          <w:t xml:space="preserve"> </w:t>
        </w:r>
        <w:r w:rsidR="00BA02EC">
          <w:rPr>
            <w:rFonts w:ascii="Arial" w:hAnsi="Arial"/>
            <w:sz w:val="20"/>
            <w:szCs w:val="20"/>
          </w:rPr>
          <w:t>C</w:t>
        </w:r>
      </w:ins>
      <w:ins w:id="1045" w:author="Kaxiong" w:date="2021-05-29T13:21:00Z">
        <w:r w:rsidR="00BA02EC">
          <w:rPr>
            <w:rFonts w:ascii="Arial" w:hAnsi="Arial"/>
            <w:sz w:val="20"/>
            <w:szCs w:val="20"/>
          </w:rPr>
          <w:t>DE)</w:t>
        </w:r>
      </w:ins>
    </w:p>
    <w:p w14:paraId="610E0B8F" w14:textId="6D1B420D" w:rsidR="006008BB" w:rsidRDefault="0067480B">
      <w:pPr>
        <w:rPr>
          <w:rFonts w:ascii="Arial" w:hAnsi="Arial"/>
          <w:sz w:val="22"/>
          <w:szCs w:val="22"/>
        </w:rPr>
        <w:pPrChange w:id="1046" w:author="Kaxiong" w:date="2021-05-29T13:20:00Z">
          <w:pPr>
            <w:tabs>
              <w:tab w:val="left" w:pos="2086"/>
            </w:tabs>
          </w:pPr>
        </w:pPrChange>
      </w:pPr>
      <w:r>
        <w:pict w14:anchorId="564AC35C">
          <v:shape id="Picture 113" o:spid="_x0000_i1058" type="#_x0000_t75" style="width:13.55pt;height:9.35pt;visibility:visible;mso-wrap-style:square">
            <v:imagedata r:id="rId8" o:title=""/>
          </v:shape>
        </w:pict>
      </w:r>
      <w:proofErr w:type="spellStart"/>
      <w:r w:rsidR="006008BB" w:rsidRPr="00466143">
        <w:rPr>
          <w:rFonts w:ascii="Arial" w:hAnsi="Arial"/>
          <w:b/>
          <w:bCs/>
          <w:sz w:val="22"/>
          <w:szCs w:val="22"/>
        </w:rPr>
        <w:t>Yog</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tias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tus</w:t>
      </w:r>
      <w:proofErr w:type="spellEnd"/>
      <w:r w:rsidR="006008BB" w:rsidRPr="00466143">
        <w:rPr>
          <w:rFonts w:ascii="Arial" w:hAnsi="Arial"/>
          <w:b/>
          <w:bCs/>
          <w:sz w:val="22"/>
          <w:szCs w:val="22"/>
        </w:rPr>
        <w:t xml:space="preserve"> tub </w:t>
      </w:r>
      <w:proofErr w:type="spellStart"/>
      <w:r w:rsidR="006008BB" w:rsidRPr="00466143">
        <w:rPr>
          <w:rFonts w:ascii="Arial" w:hAnsi="Arial"/>
          <w:b/>
          <w:bCs/>
          <w:sz w:val="22"/>
          <w:szCs w:val="22"/>
        </w:rPr>
        <w:t>ntxhais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kawm</w:t>
      </w:r>
      <w:proofErr w:type="spellEnd"/>
      <w:r w:rsidR="006008BB" w:rsidRPr="00466143">
        <w:rPr>
          <w:rFonts w:ascii="Arial" w:hAnsi="Arial"/>
          <w:b/>
          <w:bCs/>
          <w:sz w:val="22"/>
          <w:szCs w:val="22"/>
        </w:rPr>
        <w:t xml:space="preserve"> tab tom </w:t>
      </w:r>
      <w:proofErr w:type="spellStart"/>
      <w:r w:rsidR="006008BB" w:rsidRPr="00466143">
        <w:rPr>
          <w:rFonts w:ascii="Arial" w:hAnsi="Arial"/>
          <w:b/>
          <w:bCs/>
          <w:sz w:val="22"/>
          <w:szCs w:val="22"/>
        </w:rPr>
        <w:t>xeem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Txoj</w:t>
      </w:r>
      <w:proofErr w:type="spellEnd"/>
      <w:r w:rsidR="006008BB" w:rsidRPr="00466143">
        <w:rPr>
          <w:rFonts w:ascii="Arial" w:hAnsi="Arial"/>
          <w:b/>
          <w:bCs/>
          <w:sz w:val="22"/>
          <w:szCs w:val="22"/>
        </w:rPr>
        <w:t xml:space="preserve"> Kev </w:t>
      </w:r>
      <w:proofErr w:type="spellStart"/>
      <w:r w:rsidR="006008BB" w:rsidRPr="00466143">
        <w:rPr>
          <w:rFonts w:ascii="Arial" w:hAnsi="Arial"/>
          <w:b/>
          <w:bCs/>
          <w:sz w:val="22"/>
          <w:szCs w:val="22"/>
        </w:rPr>
        <w:t>Soj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pab</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pawg</w:t>
      </w:r>
      <w:proofErr w:type="spellEnd"/>
      <w:r w:rsidR="006008BB" w:rsidRPr="00466143">
        <w:rPr>
          <w:rFonts w:ascii="Arial" w:hAnsi="Arial"/>
          <w:b/>
          <w:bCs/>
          <w:sz w:val="22"/>
          <w:szCs w:val="22"/>
        </w:rPr>
        <w:t xml:space="preserve"> IEP tau </w:t>
      </w:r>
      <w:proofErr w:type="spellStart"/>
      <w:r w:rsidR="006008BB" w:rsidRPr="00466143">
        <w:rPr>
          <w:rFonts w:ascii="Arial" w:hAnsi="Arial"/>
          <w:b/>
          <w:bCs/>
          <w:sz w:val="22"/>
          <w:szCs w:val="22"/>
        </w:rPr>
        <w:t>tshuaj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xyuas</w:t>
      </w:r>
      <w:proofErr w:type="spellEnd"/>
      <w:r w:rsidR="006008BB" w:rsidRPr="00466143">
        <w:rPr>
          <w:rFonts w:ascii="Arial" w:hAnsi="Arial"/>
          <w:b/>
          <w:bCs/>
          <w:sz w:val="22"/>
          <w:szCs w:val="22"/>
        </w:rPr>
        <w:t xml:space="preserve"> cov </w:t>
      </w:r>
      <w:proofErr w:type="spellStart"/>
      <w:r w:rsidR="006008BB" w:rsidRPr="00466143">
        <w:rPr>
          <w:rFonts w:ascii="Arial" w:hAnsi="Arial"/>
          <w:b/>
          <w:bCs/>
          <w:sz w:val="22"/>
          <w:szCs w:val="22"/>
        </w:rPr>
        <w:t>qauv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rau</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qhov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434A638" w14:textId="6C2EE776"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7B5D2E">
        <w:rPr>
          <w:rFonts w:ascii="Arial" w:hAnsi="Arial" w:cs="Arial"/>
          <w:sz w:val="22"/>
          <w:szCs w:val="22"/>
        </w:rPr>
        <w:t>Tawm</w:t>
      </w:r>
      <w:proofErr w:type="spellEnd"/>
      <w:r w:rsidRPr="007B5D2E">
        <w:rPr>
          <w:rFonts w:ascii="Arial" w:hAnsi="Arial" w:cs="Arial"/>
          <w:sz w:val="22"/>
          <w:szCs w:val="22"/>
        </w:rPr>
        <w:t xml:space="preserve"> </w:t>
      </w:r>
      <w:proofErr w:type="spellStart"/>
      <w:r w:rsidRPr="007B5D2E">
        <w:rPr>
          <w:rFonts w:ascii="Arial" w:hAnsi="Arial" w:cs="Arial"/>
          <w:sz w:val="22"/>
          <w:szCs w:val="22"/>
        </w:rPr>
        <w:t>ntawm</w:t>
      </w:r>
      <w:proofErr w:type="spellEnd"/>
      <w:r w:rsidRPr="007B5D2E">
        <w:rPr>
          <w:rFonts w:ascii="Arial" w:hAnsi="Arial" w:cs="Arial"/>
          <w:sz w:val="22"/>
          <w:szCs w:val="22"/>
        </w:rPr>
        <w:t xml:space="preserve"> </w:t>
      </w:r>
      <w:proofErr w:type="spellStart"/>
      <w:r w:rsidRPr="007B5D2E">
        <w:rPr>
          <w:rFonts w:ascii="Arial" w:hAnsi="Arial" w:cs="Arial"/>
          <w:sz w:val="22"/>
          <w:szCs w:val="22"/>
        </w:rPr>
        <w:t>kev</w:t>
      </w:r>
      <w:proofErr w:type="spellEnd"/>
      <w:r w:rsidRPr="007B5D2E">
        <w:rPr>
          <w:rFonts w:ascii="Arial" w:hAnsi="Arial" w:cs="Arial"/>
          <w:sz w:val="22"/>
          <w:szCs w:val="22"/>
        </w:rPr>
        <w:t xml:space="preserve"> </w:t>
      </w:r>
      <w:proofErr w:type="spellStart"/>
      <w:r w:rsidRPr="007B5D2E">
        <w:rPr>
          <w:rFonts w:ascii="Arial" w:hAnsi="Arial" w:cs="Arial"/>
          <w:sz w:val="22"/>
          <w:szCs w:val="22"/>
        </w:rPr>
        <w:t>xeem</w:t>
      </w:r>
      <w:proofErr w:type="spellEnd"/>
      <w:r w:rsidRPr="007B5D2E">
        <w:rPr>
          <w:rFonts w:ascii="Arial" w:hAnsi="Arial" w:cs="Arial"/>
          <w:sz w:val="22"/>
          <w:szCs w:val="22"/>
        </w:rPr>
        <w:t xml:space="preserve"> </w:t>
      </w:r>
      <w:proofErr w:type="spellStart"/>
      <w:r w:rsidRPr="007B5D2E">
        <w:rPr>
          <w:rFonts w:ascii="Arial" w:hAnsi="Arial" w:cs="Arial"/>
          <w:sz w:val="22"/>
          <w:szCs w:val="22"/>
        </w:rPr>
        <w:t>ntaw</w:t>
      </w:r>
      <w:ins w:id="1047" w:author="Kaxiong" w:date="2021-05-29T13:46:00Z">
        <w:r w:rsidR="007F5F76">
          <w:rPr>
            <w:rFonts w:ascii="Arial" w:hAnsi="Arial" w:cs="Arial"/>
            <w:sz w:val="22"/>
            <w:szCs w:val="22"/>
          </w:rPr>
          <w:t>v</w:t>
        </w:r>
      </w:ins>
      <w:proofErr w:type="spellEnd"/>
      <w:del w:id="1048" w:author="Kaxiong" w:date="2021-05-29T13:46:00Z">
        <w:r w:rsidRPr="007B5D2E" w:rsidDel="007F5F76">
          <w:rPr>
            <w:rFonts w:ascii="Arial" w:hAnsi="Arial" w:cs="Arial"/>
            <w:sz w:val="22"/>
            <w:szCs w:val="22"/>
          </w:rPr>
          <w:delText>m</w:delText>
        </w:r>
      </w:del>
    </w:p>
    <w:p w14:paraId="02D98A8A" w14:textId="0AC070E4"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ins w:id="1049" w:author="Kaxiong" w:date="2021-05-29T13:46:00Z">
        <w:r w:rsidR="007F5F76">
          <w:rPr>
            <w:rFonts w:ascii="Arial" w:hAnsi="Arial" w:cs="Arial"/>
            <w:sz w:val="22"/>
            <w:szCs w:val="22"/>
          </w:rPr>
          <w:t>T</w:t>
        </w:r>
      </w:ins>
      <w:r w:rsidR="006008BB" w:rsidRPr="00632967">
        <w:rPr>
          <w:rFonts w:ascii="Arial" w:hAnsi="Arial" w:cs="Arial"/>
          <w:sz w:val="22"/>
          <w:szCs w:val="22"/>
        </w:rPr>
        <w:t>sis</w:t>
      </w:r>
      <w:proofErr w:type="spellEnd"/>
      <w:r w:rsidR="006008BB" w:rsidRPr="00632967">
        <w:rPr>
          <w:rFonts w:ascii="Arial" w:hAnsi="Arial" w:cs="Arial"/>
          <w:sz w:val="22"/>
          <w:szCs w:val="22"/>
        </w:rPr>
        <w:t xml:space="preserve"> </w:t>
      </w:r>
      <w:proofErr w:type="spellStart"/>
      <w:ins w:id="1050" w:author="Kaxiong" w:date="2021-05-29T13:46:00Z">
        <w:r w:rsidR="007F5F76">
          <w:rPr>
            <w:rFonts w:ascii="Arial" w:hAnsi="Arial" w:cs="Arial"/>
            <w:sz w:val="22"/>
            <w:szCs w:val="22"/>
          </w:rPr>
          <w:t>M</w:t>
        </w:r>
      </w:ins>
      <w:del w:id="1051" w:author="Kaxiong" w:date="2021-05-29T13:47:00Z">
        <w:r w:rsidR="006008BB" w:rsidRPr="00632967" w:rsidDel="007F5F76">
          <w:rPr>
            <w:rFonts w:ascii="Arial" w:hAnsi="Arial" w:cs="Arial"/>
            <w:sz w:val="22"/>
            <w:szCs w:val="22"/>
          </w:rPr>
          <w:delText>m</w:delText>
        </w:r>
      </w:del>
      <w:r w:rsidR="006008BB" w:rsidRPr="00632967">
        <w:rPr>
          <w:rFonts w:ascii="Arial" w:hAnsi="Arial" w:cs="Arial"/>
          <w:sz w:val="22"/>
          <w:szCs w:val="22"/>
        </w:rPr>
        <w:t>uaj</w:t>
      </w:r>
      <w:proofErr w:type="spellEnd"/>
      <w:r w:rsidR="006008BB" w:rsidRPr="00632967">
        <w:rPr>
          <w:rFonts w:ascii="Arial" w:hAnsi="Arial" w:cs="Arial"/>
          <w:sz w:val="22"/>
          <w:szCs w:val="22"/>
        </w:rPr>
        <w:t xml:space="preserve"> </w:t>
      </w:r>
      <w:ins w:id="1052" w:author="Kaxiong" w:date="2021-05-29T21:56:00Z">
        <w:r w:rsidR="00F459BB">
          <w:rPr>
            <w:rFonts w:ascii="Arial" w:hAnsi="Arial" w:cs="Arial"/>
            <w:sz w:val="22"/>
            <w:szCs w:val="22"/>
          </w:rPr>
          <w:t xml:space="preserve">Cov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ins>
      <w:proofErr w:type="spellEnd"/>
      <w:del w:id="1053" w:author="Kaxiong" w:date="2021-05-29T13:46:00Z">
        <w:r w:rsidR="006008BB" w:rsidRPr="00632967" w:rsidDel="007F5F76">
          <w:rPr>
            <w:rFonts w:ascii="Arial" w:hAnsi="Arial" w:cs="Arial"/>
            <w:sz w:val="22"/>
            <w:szCs w:val="22"/>
          </w:rPr>
          <w:delText>c</w:delText>
        </w:r>
      </w:del>
      <w:del w:id="1054" w:author="Kaxiong" w:date="2021-05-29T21:56:00Z">
        <w:r w:rsidR="006008BB" w:rsidRPr="00632967" w:rsidDel="00F459BB">
          <w:rPr>
            <w:rFonts w:ascii="Arial" w:hAnsi="Arial" w:cs="Arial"/>
            <w:sz w:val="22"/>
            <w:szCs w:val="22"/>
          </w:rPr>
          <w:delText xml:space="preserve">haw </w:delText>
        </w:r>
      </w:del>
      <w:del w:id="1055" w:author="Kaxiong" w:date="2021-05-29T13:47:00Z">
        <w:r w:rsidR="006008BB" w:rsidRPr="00632967" w:rsidDel="007F5F76">
          <w:rPr>
            <w:rFonts w:ascii="Arial" w:hAnsi="Arial" w:cs="Arial"/>
            <w:sz w:val="22"/>
            <w:szCs w:val="22"/>
          </w:rPr>
          <w:delText>n</w:delText>
        </w:r>
      </w:del>
      <w:del w:id="1056" w:author="Kaxiong" w:date="2021-05-29T21:56:00Z">
        <w:r w:rsidR="006008BB" w:rsidRPr="00632967" w:rsidDel="00F459BB">
          <w:rPr>
            <w:rFonts w:ascii="Arial" w:hAnsi="Arial" w:cs="Arial"/>
            <w:sz w:val="22"/>
            <w:szCs w:val="22"/>
          </w:rPr>
          <w:delText>yob</w:delText>
        </w:r>
      </w:del>
    </w:p>
    <w:p w14:paraId="6EA47B97" w14:textId="3175836A"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ins w:id="1057" w:author="Kaxiong" w:date="2021-05-29T21:57:00Z">
        <w:r w:rsidR="00F459BB">
          <w:rPr>
            <w:rFonts w:ascii="Arial" w:hAnsi="Arial" w:cs="Arial"/>
            <w:sz w:val="22"/>
            <w:szCs w:val="22"/>
          </w:rPr>
          <w:t xml:space="preserve">Cov </w:t>
        </w:r>
      </w:ins>
      <w:ins w:id="1058" w:author="Kaxiong" w:date="2021-05-29T13:47:00Z">
        <w:r w:rsidR="007F5F76">
          <w:rPr>
            <w:rFonts w:ascii="Arial" w:hAnsi="Arial" w:cs="Arial"/>
            <w:sz w:val="22"/>
            <w:szCs w:val="22"/>
          </w:rPr>
          <w:t>K</w:t>
        </w:r>
      </w:ins>
      <w:del w:id="1059" w:author="Kaxiong" w:date="2021-05-29T13:47:00Z">
        <w:r w:rsidDel="007F5F76">
          <w:rPr>
            <w:rFonts w:ascii="Arial" w:hAnsi="Arial" w:cs="Arial"/>
            <w:sz w:val="22"/>
            <w:szCs w:val="22"/>
          </w:rPr>
          <w:delText>k</w:delText>
        </w:r>
      </w:del>
      <w:r>
        <w:rPr>
          <w:rFonts w:ascii="Arial" w:hAnsi="Arial" w:cs="Arial"/>
          <w:sz w:val="22"/>
          <w:szCs w:val="22"/>
        </w:rPr>
        <w:t xml:space="preserve">ev </w:t>
      </w:r>
      <w:proofErr w:type="spellStart"/>
      <w:ins w:id="1060" w:author="Kaxiong" w:date="2021-05-29T21:57:00Z">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ins>
      <w:proofErr w:type="spellEnd"/>
      <w:del w:id="1061" w:author="Kaxiong" w:date="2021-05-29T13:47:00Z">
        <w:r w:rsidDel="007F5F76">
          <w:rPr>
            <w:rFonts w:ascii="Arial" w:hAnsi="Arial" w:cs="Arial"/>
            <w:sz w:val="22"/>
            <w:szCs w:val="22"/>
          </w:rPr>
          <w:delText>p</w:delText>
        </w:r>
      </w:del>
      <w:del w:id="1062" w:author="Kaxiong" w:date="2021-05-29T21:57:00Z">
        <w:r w:rsidDel="00F459BB">
          <w:rPr>
            <w:rFonts w:ascii="Arial" w:hAnsi="Arial" w:cs="Arial"/>
            <w:sz w:val="22"/>
            <w:szCs w:val="22"/>
          </w:rPr>
          <w:delText xml:space="preserve">ab </w:delText>
        </w:r>
      </w:del>
      <w:del w:id="1063" w:author="Kaxiong" w:date="2021-05-29T13:47:00Z">
        <w:r w:rsidDel="007F5F76">
          <w:rPr>
            <w:rFonts w:ascii="Arial" w:hAnsi="Arial" w:cs="Arial"/>
            <w:sz w:val="22"/>
            <w:szCs w:val="22"/>
          </w:rPr>
          <w:delText>c</w:delText>
        </w:r>
      </w:del>
      <w:del w:id="1064" w:author="Kaxiong" w:date="2021-05-29T21:57:00Z">
        <w:r w:rsidDel="00F459BB">
          <w:rPr>
            <w:rFonts w:ascii="Arial" w:hAnsi="Arial" w:cs="Arial"/>
            <w:sz w:val="22"/>
            <w:szCs w:val="22"/>
          </w:rPr>
          <w:delText xml:space="preserve">uam </w:delText>
        </w:r>
      </w:del>
      <w:del w:id="1065" w:author="Kaxiong" w:date="2021-05-29T13:48:00Z">
        <w:r w:rsidDel="007F5F76">
          <w:rPr>
            <w:rFonts w:ascii="Arial" w:hAnsi="Arial" w:cs="Arial"/>
            <w:sz w:val="22"/>
            <w:szCs w:val="22"/>
          </w:rPr>
          <w:delText>c</w:delText>
        </w:r>
      </w:del>
      <w:del w:id="1066" w:author="Kaxiong" w:date="2021-05-29T21:57:00Z">
        <w:r w:rsidDel="00F459BB">
          <w:rPr>
            <w:rFonts w:ascii="Arial" w:hAnsi="Arial" w:cs="Arial"/>
            <w:sz w:val="22"/>
            <w:szCs w:val="22"/>
          </w:rPr>
          <w:delText xml:space="preserve">haw </w:delText>
        </w:r>
      </w:del>
      <w:del w:id="1067" w:author="Kaxiong" w:date="2021-05-29T13:48:00Z">
        <w:r w:rsidDel="007F5F76">
          <w:rPr>
            <w:rFonts w:ascii="Arial" w:hAnsi="Arial" w:cs="Arial"/>
            <w:sz w:val="22"/>
            <w:szCs w:val="22"/>
          </w:rPr>
          <w:delText>n</w:delText>
        </w:r>
      </w:del>
      <w:del w:id="1068" w:author="Kaxiong" w:date="2021-05-29T21:57:00Z">
        <w:r w:rsidDel="00F459BB">
          <w:rPr>
            <w:rFonts w:ascii="Arial" w:hAnsi="Arial" w:cs="Arial"/>
            <w:sz w:val="22"/>
            <w:szCs w:val="22"/>
          </w:rPr>
          <w:delText>yob</w:delText>
        </w:r>
      </w:del>
    </w:p>
    <w:p w14:paraId="3726372F" w14:textId="0C36A58B"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ins w:id="1069" w:author="Kaxiong" w:date="2021-05-29T21:57:00Z">
        <w:r w:rsidR="00F459BB">
          <w:rPr>
            <w:rFonts w:ascii="Arial" w:hAnsi="Arial" w:cs="Arial"/>
            <w:sz w:val="22"/>
            <w:szCs w:val="22"/>
          </w:rPr>
          <w:t>Pauv</w:t>
        </w:r>
      </w:ins>
      <w:proofErr w:type="spellEnd"/>
      <w:del w:id="1070" w:author="Kaxiong" w:date="2021-05-29T21:57:00Z">
        <w:r w:rsidDel="00F459BB">
          <w:rPr>
            <w:rFonts w:ascii="Arial" w:hAnsi="Arial" w:cs="Arial"/>
            <w:sz w:val="22"/>
            <w:szCs w:val="22"/>
          </w:rPr>
          <w:delText>Kho</w:delText>
        </w:r>
      </w:del>
      <w:r>
        <w:rPr>
          <w:rFonts w:ascii="Arial" w:hAnsi="Arial" w:cs="Arial"/>
          <w:sz w:val="22"/>
          <w:szCs w:val="22"/>
        </w:rPr>
        <w:t xml:space="preserve"> (</w:t>
      </w:r>
      <w:proofErr w:type="spellStart"/>
      <w:ins w:id="1071" w:author="Kaxiong" w:date="2021-05-29T13:49:00Z">
        <w:r w:rsidR="007F5F76">
          <w:rPr>
            <w:rFonts w:ascii="Arial" w:hAnsi="Arial" w:cs="Arial"/>
            <w:sz w:val="22"/>
            <w:szCs w:val="22"/>
          </w:rPr>
          <w:t>Tshua</w:t>
        </w:r>
      </w:ins>
      <w:ins w:id="1072" w:author="Kaxiong" w:date="2021-05-29T13:50:00Z">
        <w:r w:rsidR="007F5F76">
          <w:rPr>
            <w:rFonts w:ascii="Arial" w:hAnsi="Arial" w:cs="Arial"/>
            <w:sz w:val="22"/>
            <w:szCs w:val="22"/>
          </w:rPr>
          <w:t>j</w:t>
        </w:r>
      </w:ins>
      <w:proofErr w:type="spellEnd"/>
      <w:ins w:id="1073" w:author="Kaxiong" w:date="2021-05-29T13:49:00Z">
        <w:r w:rsidR="007F5F76">
          <w:rPr>
            <w:rFonts w:ascii="Arial" w:hAnsi="Arial" w:cs="Arial"/>
            <w:sz w:val="22"/>
            <w:szCs w:val="22"/>
          </w:rPr>
          <w:t xml:space="preserve"> </w:t>
        </w:r>
        <w:proofErr w:type="spellStart"/>
        <w:r w:rsidR="007F5F76">
          <w:rPr>
            <w:rFonts w:ascii="Arial" w:hAnsi="Arial" w:cs="Arial"/>
            <w:sz w:val="22"/>
            <w:szCs w:val="22"/>
          </w:rPr>
          <w:t>Saib</w:t>
        </w:r>
        <w:proofErr w:type="spellEnd"/>
        <w:r w:rsidR="007F5F76">
          <w:rPr>
            <w:rFonts w:ascii="Arial" w:hAnsi="Arial" w:cs="Arial"/>
            <w:sz w:val="22"/>
            <w:szCs w:val="22"/>
          </w:rPr>
          <w:t xml:space="preserve"> C</w:t>
        </w:r>
      </w:ins>
      <w:del w:id="1074" w:author="Kaxiong" w:date="2021-05-29T13:49:00Z">
        <w:r w:rsidDel="007F5F76">
          <w:rPr>
            <w:rFonts w:ascii="Arial" w:hAnsi="Arial" w:cs="Arial"/>
            <w:sz w:val="22"/>
            <w:szCs w:val="22"/>
          </w:rPr>
          <w:delText>c</w:delText>
        </w:r>
      </w:del>
      <w:r>
        <w:rPr>
          <w:rFonts w:ascii="Arial" w:hAnsi="Arial" w:cs="Arial"/>
          <w:sz w:val="22"/>
          <w:szCs w:val="22"/>
        </w:rPr>
        <w:t xml:space="preserve">haw </w:t>
      </w:r>
      <w:proofErr w:type="spellStart"/>
      <w:ins w:id="1075" w:author="Kaxiong" w:date="2021-05-29T13:50:00Z">
        <w:r w:rsidR="007F5F76">
          <w:rPr>
            <w:rFonts w:ascii="Arial" w:hAnsi="Arial" w:cs="Arial"/>
            <w:sz w:val="22"/>
            <w:szCs w:val="22"/>
          </w:rPr>
          <w:t>U</w:t>
        </w:r>
      </w:ins>
      <w:del w:id="1076" w:author="Kaxiong" w:date="2021-05-29T13:49:00Z">
        <w:r w:rsidDel="007F5F76">
          <w:rPr>
            <w:rFonts w:ascii="Arial" w:hAnsi="Arial" w:cs="Arial"/>
            <w:sz w:val="22"/>
            <w:szCs w:val="22"/>
          </w:rPr>
          <w:delText>u</w:delText>
        </w:r>
      </w:del>
      <w:r>
        <w:rPr>
          <w:rFonts w:ascii="Arial" w:hAnsi="Arial" w:cs="Arial"/>
          <w:sz w:val="22"/>
          <w:szCs w:val="22"/>
        </w:rPr>
        <w:t>a</w:t>
      </w:r>
      <w:proofErr w:type="spellEnd"/>
      <w:r>
        <w:rPr>
          <w:rFonts w:ascii="Arial" w:hAnsi="Arial" w:cs="Arial"/>
          <w:sz w:val="22"/>
          <w:szCs w:val="22"/>
        </w:rPr>
        <w:t xml:space="preserve"> </w:t>
      </w:r>
      <w:proofErr w:type="spellStart"/>
      <w:ins w:id="1077" w:author="Kaxiong" w:date="2021-05-29T13:50:00Z">
        <w:r w:rsidR="007F5F76">
          <w:rPr>
            <w:rFonts w:ascii="Arial" w:hAnsi="Arial" w:cs="Arial"/>
            <w:sz w:val="22"/>
            <w:szCs w:val="22"/>
          </w:rPr>
          <w:t>H</w:t>
        </w:r>
      </w:ins>
      <w:del w:id="1078" w:author="Kaxiong" w:date="2021-05-29T13:50:00Z">
        <w:r w:rsidDel="007F5F76">
          <w:rPr>
            <w:rFonts w:ascii="Arial" w:hAnsi="Arial" w:cs="Arial"/>
            <w:sz w:val="22"/>
            <w:szCs w:val="22"/>
          </w:rPr>
          <w:delText>h</w:delText>
        </w:r>
      </w:del>
      <w:r>
        <w:rPr>
          <w:rFonts w:ascii="Arial" w:hAnsi="Arial" w:cs="Arial"/>
          <w:sz w:val="22"/>
          <w:szCs w:val="22"/>
        </w:rPr>
        <w:t>auj</w:t>
      </w:r>
      <w:proofErr w:type="spellEnd"/>
      <w:ins w:id="1079" w:author="Kaxiong" w:date="2021-05-29T13:49:00Z">
        <w:r w:rsidR="007F5F76">
          <w:rPr>
            <w:rFonts w:ascii="Arial" w:hAnsi="Arial" w:cs="Arial"/>
            <w:sz w:val="22"/>
            <w:szCs w:val="22"/>
          </w:rPr>
          <w:t xml:space="preserve"> </w:t>
        </w:r>
      </w:ins>
      <w:proofErr w:type="spellStart"/>
      <w:ins w:id="1080" w:author="Kaxiong" w:date="2021-05-29T13:50:00Z">
        <w:r w:rsidR="007F5F76">
          <w:rPr>
            <w:rFonts w:ascii="Arial" w:hAnsi="Arial" w:cs="Arial"/>
            <w:sz w:val="22"/>
            <w:szCs w:val="22"/>
          </w:rPr>
          <w:t>L</w:t>
        </w:r>
      </w:ins>
      <w:del w:id="1081" w:author="Kaxiong" w:date="2021-05-29T13:50:00Z">
        <w:r w:rsidDel="007F5F76">
          <w:rPr>
            <w:rFonts w:ascii="Arial" w:hAnsi="Arial" w:cs="Arial"/>
            <w:sz w:val="22"/>
            <w:szCs w:val="22"/>
          </w:rPr>
          <w:delText>l</w:delText>
        </w:r>
      </w:del>
      <w:r>
        <w:rPr>
          <w:rFonts w:ascii="Arial" w:hAnsi="Arial" w:cs="Arial"/>
          <w:sz w:val="22"/>
          <w:szCs w:val="22"/>
        </w:rPr>
        <w:t>w</w:t>
      </w:r>
      <w:ins w:id="1082" w:author="Kaxiong" w:date="2021-05-29T13:50:00Z">
        <w:r w:rsidR="007F5F76">
          <w:rPr>
            <w:rFonts w:ascii="Arial" w:hAnsi="Arial" w:cs="Arial"/>
            <w:sz w:val="22"/>
            <w:szCs w:val="22"/>
          </w:rPr>
          <w:t>M</w:t>
        </w:r>
      </w:ins>
      <w:proofErr w:type="spellEnd"/>
      <w:r>
        <w:rPr>
          <w:rFonts w:ascii="Arial" w:hAnsi="Arial" w:cs="Arial"/>
          <w:sz w:val="22"/>
          <w:szCs w:val="22"/>
        </w:rPr>
        <w:t xml:space="preserve"> PFT </w:t>
      </w:r>
      <w:del w:id="1083" w:author="Kaxiong" w:date="2021-05-29T13:50:00Z">
        <w:r w:rsidDel="007F5F76">
          <w:rPr>
            <w:rFonts w:ascii="Arial" w:hAnsi="Arial" w:cs="Arial"/>
            <w:sz w:val="22"/>
            <w:szCs w:val="22"/>
          </w:rPr>
          <w:delText xml:space="preserve">soj ntsuam </w:delText>
        </w:r>
      </w:del>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501FE30F" w14:textId="2FA362FE" w:rsidR="006008BB" w:rsidDel="005662A8" w:rsidRDefault="006008BB" w:rsidP="006008BB">
      <w:pPr>
        <w:tabs>
          <w:tab w:val="left" w:pos="2086"/>
        </w:tabs>
        <w:rPr>
          <w:del w:id="1084" w:author="Kaxiong" w:date="2021-05-29T13:58:00Z"/>
          <w:rFonts w:ascii="Arial" w:hAnsi="Arial"/>
          <w:sz w:val="22"/>
          <w:szCs w:val="22"/>
        </w:rPr>
      </w:pPr>
      <w:r>
        <w:rPr>
          <w:noProof/>
          <w:lang w:eastAsia="zh-CN"/>
        </w:rPr>
        <w:drawing>
          <wp:inline distT="0" distB="0" distL="0" distR="0" wp14:anchorId="6F6B3BE0" wp14:editId="7FE4E54D">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ins w:id="1085" w:author="Kaxiong" w:date="2021-05-29T13:58:00Z">
        <w:r w:rsidR="005662A8">
          <w:rPr>
            <w:rFonts w:ascii="Arial" w:hAnsi="Arial"/>
            <w:b/>
            <w:bCs/>
            <w:sz w:val="22"/>
            <w:szCs w:val="22"/>
          </w:rPr>
          <w:t xml:space="preserve">(Cov)Kev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Yam (Cov)</w:t>
        </w:r>
        <w:proofErr w:type="spellStart"/>
        <w:r w:rsidR="005662A8">
          <w:rPr>
            <w:rFonts w:ascii="Arial" w:hAnsi="Arial"/>
            <w:b/>
            <w:bCs/>
            <w:sz w:val="22"/>
            <w:szCs w:val="22"/>
          </w:rPr>
          <w:t>kev</w:t>
        </w:r>
        <w:proofErr w:type="spellEnd"/>
        <w:r w:rsidR="005662A8">
          <w:rPr>
            <w:rFonts w:ascii="Arial" w:hAnsi="Arial"/>
            <w:b/>
            <w:bCs/>
            <w:sz w:val="22"/>
            <w:szCs w:val="22"/>
          </w:rPr>
          <w:t xml:space="preserve">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w:t>
        </w:r>
        <w:proofErr w:type="spellEnd"/>
        <w:r w:rsidR="005662A8">
          <w:rPr>
            <w:rFonts w:ascii="Arial" w:hAnsi="Arial"/>
            <w:b/>
            <w:bCs/>
            <w:sz w:val="22"/>
            <w:szCs w:val="22"/>
          </w:rPr>
          <w:t xml:space="preserve"> </w:t>
        </w:r>
        <w:proofErr w:type="spellStart"/>
        <w:r w:rsidR="005662A8">
          <w:rPr>
            <w:rFonts w:ascii="Arial" w:hAnsi="Arial"/>
            <w:b/>
            <w:bCs/>
            <w:sz w:val="22"/>
            <w:szCs w:val="22"/>
          </w:rPr>
          <w:t>Hauv</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w:t>
        </w:r>
        <w:proofErr w:type="spellStart"/>
        <w:r w:rsidR="005662A8">
          <w:rPr>
            <w:rFonts w:ascii="Arial" w:hAnsi="Arial"/>
            <w:b/>
            <w:bCs/>
            <w:sz w:val="22"/>
            <w:szCs w:val="22"/>
          </w:rPr>
          <w:t>lub</w:t>
        </w:r>
        <w:proofErr w:type="spellEnd"/>
        <w:r w:rsidR="005662A8">
          <w:rPr>
            <w:rFonts w:ascii="Arial" w:hAnsi="Arial"/>
            <w:b/>
            <w:bCs/>
            <w:sz w:val="22"/>
            <w:szCs w:val="22"/>
          </w:rPr>
          <w:t xml:space="preserve"> </w:t>
        </w:r>
        <w:proofErr w:type="spellStart"/>
        <w:r w:rsidR="005662A8">
          <w:rPr>
            <w:rFonts w:ascii="Arial" w:hAnsi="Arial"/>
            <w:b/>
            <w:bCs/>
            <w:sz w:val="22"/>
            <w:szCs w:val="22"/>
          </w:rPr>
          <w:t>Xeev</w:t>
        </w:r>
        <w:proofErr w:type="spellEnd"/>
        <w:r w:rsidR="005662A8">
          <w:rPr>
            <w:rFonts w:ascii="Arial" w:hAnsi="Arial"/>
            <w:b/>
            <w:bCs/>
            <w:sz w:val="22"/>
            <w:szCs w:val="22"/>
          </w:rPr>
          <w:t xml:space="preserve"> / </w:t>
        </w:r>
      </w:ins>
      <w:proofErr w:type="spellStart"/>
      <w:ins w:id="1086" w:author="Kaxiong" w:date="2021-05-29T14:00:00Z">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plaws</w:t>
        </w:r>
        <w:proofErr w:type="spellEnd"/>
        <w:r w:rsidR="005662A8">
          <w:rPr>
            <w:rFonts w:ascii="Arial" w:hAnsi="Arial"/>
            <w:b/>
            <w:bCs/>
            <w:sz w:val="22"/>
            <w:szCs w:val="22"/>
          </w:rPr>
          <w:t xml:space="preserve"> </w:t>
        </w:r>
      </w:ins>
      <w:proofErr w:type="spellStart"/>
      <w:ins w:id="1087" w:author="Kaxiong" w:date="2021-05-29T13:58:00Z">
        <w:r w:rsidR="005662A8">
          <w:rPr>
            <w:rFonts w:ascii="Arial" w:hAnsi="Arial"/>
            <w:b/>
            <w:bCs/>
            <w:sz w:val="22"/>
            <w:szCs w:val="22"/>
          </w:rPr>
          <w:t>ib</w:t>
        </w:r>
        <w:proofErr w:type="spellEnd"/>
        <w:r w:rsidR="005662A8">
          <w:rPr>
            <w:rFonts w:ascii="Arial" w:hAnsi="Arial"/>
            <w:b/>
            <w:bCs/>
            <w:sz w:val="22"/>
            <w:szCs w:val="22"/>
          </w:rPr>
          <w:t xml:space="preserve"> </w:t>
        </w:r>
        <w:proofErr w:type="spellStart"/>
        <w:r w:rsidR="005662A8">
          <w:rPr>
            <w:rFonts w:ascii="Arial" w:hAnsi="Arial"/>
            <w:b/>
            <w:bCs/>
            <w:sz w:val="22"/>
            <w:szCs w:val="22"/>
          </w:rPr>
          <w:t>Cheeb</w:t>
        </w:r>
        <w:proofErr w:type="spellEnd"/>
        <w:r w:rsidR="005662A8">
          <w:rPr>
            <w:rFonts w:ascii="Arial" w:hAnsi="Arial"/>
            <w:b/>
            <w:bCs/>
            <w:sz w:val="22"/>
            <w:szCs w:val="22"/>
          </w:rPr>
          <w:t xml:space="preserve"> </w:t>
        </w:r>
        <w:proofErr w:type="spellStart"/>
        <w:r w:rsidR="005662A8">
          <w:rPr>
            <w:rFonts w:ascii="Arial" w:hAnsi="Arial"/>
            <w:b/>
            <w:bCs/>
            <w:sz w:val="22"/>
            <w:szCs w:val="22"/>
          </w:rPr>
          <w:t>Tsam</w:t>
        </w:r>
        <w:proofErr w:type="spellEnd"/>
        <w:r w:rsidR="005662A8" w:rsidDel="005662A8">
          <w:rPr>
            <w:rFonts w:ascii="Arial" w:hAnsi="Arial"/>
            <w:b/>
            <w:bCs/>
            <w:sz w:val="22"/>
            <w:szCs w:val="22"/>
          </w:rPr>
          <w:t xml:space="preserve"> </w:t>
        </w:r>
      </w:ins>
      <w:del w:id="1088" w:author="Kaxiong" w:date="2021-05-29T13:58:00Z">
        <w:r w:rsidDel="005662A8">
          <w:rPr>
            <w:rFonts w:ascii="Arial" w:hAnsi="Arial"/>
            <w:b/>
            <w:bCs/>
            <w:sz w:val="22"/>
            <w:szCs w:val="22"/>
          </w:rPr>
          <w:delText>Lwm yam Kev Ntsuam Xyuas Thoob plaw Hauv lub Xeev / ib Cheeb Tsam Thoob Plaws-Cov Kev Ntsuam Xyuas Dua Lwm Kev Tshuaj Xyuas</w:delText>
        </w:r>
      </w:del>
    </w:p>
    <w:p w14:paraId="1F5DFADB" w14:textId="5F654FAB" w:rsidR="005662A8" w:rsidRDefault="0067480B" w:rsidP="005662A8">
      <w:pPr>
        <w:tabs>
          <w:tab w:val="left" w:pos="2086"/>
        </w:tabs>
        <w:rPr>
          <w:ins w:id="1089" w:author="Kaxiong" w:date="2021-05-29T14:01:00Z"/>
          <w:rFonts w:ascii="Arial" w:hAnsi="Arial"/>
          <w:sz w:val="22"/>
          <w:szCs w:val="22"/>
        </w:rPr>
      </w:pPr>
      <w:r>
        <w:pict w14:anchorId="3ACF1DA4">
          <v:shape id="Picture 287" o:spid="_x0000_i1059" type="#_x0000_t75" style="width:13.1pt;height:9.35pt;visibility:visible;mso-wrap-style:square">
            <v:imagedata r:id="rId8" o:title=""/>
          </v:shape>
        </w:pict>
      </w:r>
      <w:r w:rsidR="006008BB">
        <w:rPr>
          <w:rFonts w:ascii="Arial" w:hAnsi="Arial"/>
          <w:sz w:val="22"/>
          <w:szCs w:val="22"/>
        </w:rPr>
        <w:t xml:space="preserve"> </w:t>
      </w:r>
      <w:ins w:id="1090" w:author="Kaxiong" w:date="2021-05-29T14:01:00Z">
        <w:r w:rsidR="005662A8">
          <w:rPr>
            <w:rFonts w:ascii="Arial" w:hAnsi="Arial"/>
            <w:b/>
            <w:bCs/>
            <w:sz w:val="21"/>
            <w:szCs w:val="21"/>
          </w:rPr>
          <w:t xml:space="preserve">Cov </w:t>
        </w:r>
      </w:ins>
      <w:proofErr w:type="spellStart"/>
      <w:ins w:id="1091" w:author="Kaxiong" w:date="2021-05-29T14:04:00Z">
        <w:r w:rsidR="005662A8">
          <w:rPr>
            <w:rFonts w:ascii="Arial" w:hAnsi="Arial"/>
            <w:b/>
            <w:bCs/>
            <w:sz w:val="21"/>
            <w:szCs w:val="21"/>
          </w:rPr>
          <w:t>N</w:t>
        </w:r>
      </w:ins>
      <w:ins w:id="1092" w:author="Kaxiong" w:date="2021-05-29T14:01:00Z">
        <w:r w:rsidR="005662A8">
          <w:rPr>
            <w:rFonts w:ascii="Arial" w:hAnsi="Arial"/>
            <w:b/>
            <w:bCs/>
            <w:sz w:val="21"/>
            <w:szCs w:val="21"/>
          </w:rPr>
          <w:t>taub</w:t>
        </w:r>
        <w:proofErr w:type="spellEnd"/>
        <w:r w:rsidR="005662A8">
          <w:rPr>
            <w:rFonts w:ascii="Arial" w:hAnsi="Arial"/>
            <w:b/>
            <w:bCs/>
            <w:sz w:val="21"/>
            <w:szCs w:val="21"/>
          </w:rPr>
          <w:t xml:space="preserve"> </w:t>
        </w:r>
      </w:ins>
      <w:proofErr w:type="spellStart"/>
      <w:ins w:id="1093" w:author="Kaxiong" w:date="2021-05-29T14:04:00Z">
        <w:r w:rsidR="005662A8">
          <w:rPr>
            <w:rFonts w:ascii="Arial" w:hAnsi="Arial"/>
            <w:b/>
            <w:bCs/>
            <w:sz w:val="21"/>
            <w:szCs w:val="21"/>
          </w:rPr>
          <w:t>N</w:t>
        </w:r>
      </w:ins>
      <w:ins w:id="1094" w:author="Kaxiong" w:date="2021-05-29T14:01:00Z">
        <w:r w:rsidR="005662A8">
          <w:rPr>
            <w:rFonts w:ascii="Arial" w:hAnsi="Arial"/>
            <w:b/>
            <w:bCs/>
            <w:sz w:val="21"/>
            <w:szCs w:val="21"/>
          </w:rPr>
          <w:t>tawv</w:t>
        </w:r>
        <w:proofErr w:type="spellEnd"/>
        <w:r w:rsidR="005662A8">
          <w:rPr>
            <w:rFonts w:ascii="Arial" w:hAnsi="Arial"/>
            <w:b/>
            <w:bCs/>
            <w:sz w:val="21"/>
            <w:szCs w:val="21"/>
          </w:rPr>
          <w:t xml:space="preserve"> </w:t>
        </w:r>
      </w:ins>
      <w:proofErr w:type="spellStart"/>
      <w:ins w:id="1095" w:author="Kaxiong" w:date="2021-05-29T14:04:00Z">
        <w:r w:rsidR="005662A8">
          <w:rPr>
            <w:rFonts w:ascii="Arial" w:hAnsi="Arial"/>
            <w:b/>
            <w:bCs/>
            <w:sz w:val="21"/>
            <w:szCs w:val="21"/>
          </w:rPr>
          <w:t>U</w:t>
        </w:r>
      </w:ins>
      <w:ins w:id="1096" w:author="Kaxiong" w:date="2021-05-29T14:01:00Z">
        <w:r w:rsidR="005662A8">
          <w:rPr>
            <w:rFonts w:ascii="Arial" w:hAnsi="Arial"/>
            <w:b/>
            <w:bCs/>
            <w:sz w:val="21"/>
            <w:szCs w:val="21"/>
          </w:rPr>
          <w:t>as</w:t>
        </w:r>
        <w:proofErr w:type="spellEnd"/>
        <w:r w:rsidR="005662A8">
          <w:rPr>
            <w:rFonts w:ascii="Arial" w:hAnsi="Arial"/>
            <w:b/>
            <w:bCs/>
            <w:sz w:val="21"/>
            <w:szCs w:val="21"/>
          </w:rPr>
          <w:t xml:space="preserve"> </w:t>
        </w:r>
      </w:ins>
      <w:proofErr w:type="spellStart"/>
      <w:ins w:id="1097" w:author="Kaxiong" w:date="2021-05-29T14:04:00Z">
        <w:r w:rsidR="005662A8">
          <w:rPr>
            <w:rFonts w:ascii="Arial" w:hAnsi="Arial"/>
            <w:b/>
            <w:bCs/>
            <w:sz w:val="21"/>
            <w:szCs w:val="21"/>
          </w:rPr>
          <w:t>M</w:t>
        </w:r>
      </w:ins>
      <w:ins w:id="1098" w:author="Kaxiong" w:date="2021-05-29T14:01:00Z">
        <w:r w:rsidR="005662A8">
          <w:rPr>
            <w:rFonts w:ascii="Arial" w:hAnsi="Arial"/>
            <w:b/>
            <w:bCs/>
            <w:sz w:val="21"/>
            <w:szCs w:val="21"/>
          </w:rPr>
          <w:t>uaj</w:t>
        </w:r>
        <w:proofErr w:type="spellEnd"/>
        <w:r w:rsidR="005662A8">
          <w:rPr>
            <w:rFonts w:ascii="Arial" w:hAnsi="Arial"/>
            <w:b/>
            <w:bCs/>
            <w:sz w:val="21"/>
            <w:szCs w:val="21"/>
          </w:rPr>
          <w:t xml:space="preserve"> </w:t>
        </w:r>
      </w:ins>
      <w:ins w:id="1099" w:author="Kaxiong" w:date="2021-05-29T14:04:00Z">
        <w:r w:rsidR="005662A8">
          <w:rPr>
            <w:rFonts w:ascii="Arial" w:hAnsi="Arial"/>
            <w:b/>
            <w:bCs/>
            <w:sz w:val="21"/>
            <w:szCs w:val="21"/>
          </w:rPr>
          <w:t>K</w:t>
        </w:r>
      </w:ins>
      <w:ins w:id="1100" w:author="Kaxiong" w:date="2021-05-29T14:01:00Z">
        <w:r w:rsidR="005662A8">
          <w:rPr>
            <w:rFonts w:ascii="Arial" w:hAnsi="Arial"/>
            <w:b/>
            <w:bCs/>
            <w:sz w:val="21"/>
            <w:szCs w:val="21"/>
          </w:rPr>
          <w:t xml:space="preserve">ev </w:t>
        </w:r>
      </w:ins>
      <w:proofErr w:type="spellStart"/>
      <w:ins w:id="1101" w:author="Kaxiong" w:date="2021-05-29T14:04:00Z">
        <w:r w:rsidR="005662A8">
          <w:rPr>
            <w:rFonts w:ascii="Arial" w:hAnsi="Arial"/>
            <w:b/>
            <w:bCs/>
            <w:sz w:val="21"/>
            <w:szCs w:val="21"/>
          </w:rPr>
          <w:t>T</w:t>
        </w:r>
      </w:ins>
      <w:ins w:id="1102" w:author="Kaxiong" w:date="2021-05-29T14:01:00Z">
        <w:r w:rsidR="005662A8">
          <w:rPr>
            <w:rFonts w:ascii="Arial" w:hAnsi="Arial"/>
            <w:b/>
            <w:bCs/>
            <w:sz w:val="21"/>
            <w:szCs w:val="21"/>
          </w:rPr>
          <w:t>sim</w:t>
        </w:r>
        <w:proofErr w:type="spellEnd"/>
        <w:r w:rsidR="005662A8">
          <w:rPr>
            <w:rFonts w:ascii="Arial" w:hAnsi="Arial"/>
            <w:b/>
            <w:bCs/>
            <w:sz w:val="21"/>
            <w:szCs w:val="21"/>
          </w:rPr>
          <w:t xml:space="preserve"> </w:t>
        </w:r>
      </w:ins>
      <w:ins w:id="1103" w:author="Kaxiong" w:date="2021-05-29T14:04:00Z">
        <w:r w:rsidR="005662A8">
          <w:rPr>
            <w:rFonts w:ascii="Arial" w:hAnsi="Arial"/>
            <w:b/>
            <w:bCs/>
            <w:sz w:val="21"/>
            <w:szCs w:val="21"/>
          </w:rPr>
          <w:t>K</w:t>
        </w:r>
      </w:ins>
      <w:ins w:id="1104" w:author="Kaxiong" w:date="2021-05-29T14:01:00Z">
        <w:r w:rsidR="005662A8">
          <w:rPr>
            <w:rFonts w:ascii="Arial" w:hAnsi="Arial"/>
            <w:b/>
            <w:bCs/>
            <w:sz w:val="21"/>
            <w:szCs w:val="21"/>
          </w:rPr>
          <w:t xml:space="preserve">ho </w:t>
        </w:r>
      </w:ins>
      <w:proofErr w:type="spellStart"/>
      <w:ins w:id="1105" w:author="Kaxiong" w:date="2021-05-29T14:04:00Z">
        <w:r w:rsidR="005662A8">
          <w:rPr>
            <w:rFonts w:ascii="Arial" w:hAnsi="Arial"/>
            <w:b/>
            <w:bCs/>
            <w:sz w:val="21"/>
            <w:szCs w:val="21"/>
          </w:rPr>
          <w:t>N</w:t>
        </w:r>
      </w:ins>
      <w:ins w:id="1106" w:author="Kaxiong" w:date="2021-05-29T14:01:00Z">
        <w:r w:rsidR="005662A8">
          <w:rPr>
            <w:rFonts w:ascii="Arial" w:hAnsi="Arial"/>
            <w:b/>
            <w:bCs/>
            <w:sz w:val="21"/>
            <w:szCs w:val="21"/>
          </w:rPr>
          <w:t>tawm</w:t>
        </w:r>
        <w:proofErr w:type="spellEnd"/>
        <w:r w:rsidR="005662A8">
          <w:rPr>
            <w:rFonts w:ascii="Arial" w:hAnsi="Arial"/>
            <w:b/>
            <w:bCs/>
            <w:sz w:val="21"/>
            <w:szCs w:val="21"/>
          </w:rPr>
          <w:t xml:space="preserve"> </w:t>
        </w:r>
      </w:ins>
      <w:ins w:id="1107" w:author="Kaxiong" w:date="2021-05-29T14:04:00Z">
        <w:r w:rsidR="005662A8">
          <w:rPr>
            <w:rFonts w:ascii="Arial" w:hAnsi="Arial"/>
            <w:b/>
            <w:bCs/>
            <w:sz w:val="21"/>
            <w:szCs w:val="21"/>
          </w:rPr>
          <w:t>C</w:t>
        </w:r>
      </w:ins>
      <w:ins w:id="1108" w:author="Kaxiong" w:date="2021-05-29T14:01:00Z">
        <w:r w:rsidR="005662A8">
          <w:rPr>
            <w:rFonts w:ascii="Arial" w:hAnsi="Arial"/>
            <w:b/>
            <w:bCs/>
            <w:sz w:val="21"/>
            <w:szCs w:val="21"/>
          </w:rPr>
          <w:t xml:space="preserve">ov </w:t>
        </w:r>
      </w:ins>
      <w:proofErr w:type="spellStart"/>
      <w:ins w:id="1109" w:author="Kaxiong" w:date="2021-05-29T14:04:00Z">
        <w:r w:rsidR="005662A8">
          <w:rPr>
            <w:rFonts w:ascii="Arial" w:hAnsi="Arial"/>
            <w:b/>
            <w:bCs/>
            <w:sz w:val="21"/>
            <w:szCs w:val="21"/>
          </w:rPr>
          <w:t>N</w:t>
        </w:r>
      </w:ins>
      <w:ins w:id="1110" w:author="Kaxiong" w:date="2021-05-29T14:01:00Z">
        <w:r w:rsidR="005662A8">
          <w:rPr>
            <w:rFonts w:ascii="Arial" w:hAnsi="Arial"/>
            <w:b/>
            <w:bCs/>
            <w:sz w:val="21"/>
            <w:szCs w:val="21"/>
          </w:rPr>
          <w:t>tsiab</w:t>
        </w:r>
        <w:proofErr w:type="spellEnd"/>
        <w:r w:rsidR="005662A8">
          <w:rPr>
            <w:rFonts w:ascii="Arial" w:hAnsi="Arial"/>
            <w:b/>
            <w:bCs/>
            <w:sz w:val="21"/>
            <w:szCs w:val="21"/>
          </w:rPr>
          <w:t xml:space="preserve"> </w:t>
        </w:r>
      </w:ins>
      <w:proofErr w:type="spellStart"/>
      <w:ins w:id="1111" w:author="Kaxiong" w:date="2021-05-29T14:04:00Z">
        <w:r w:rsidR="005662A8">
          <w:rPr>
            <w:rFonts w:ascii="Arial" w:hAnsi="Arial"/>
            <w:b/>
            <w:bCs/>
            <w:sz w:val="21"/>
            <w:szCs w:val="21"/>
          </w:rPr>
          <w:t>L</w:t>
        </w:r>
      </w:ins>
      <w:ins w:id="1112" w:author="Kaxiong" w:date="2021-05-29T14:01:00Z">
        <w:r w:rsidR="005662A8">
          <w:rPr>
            <w:rFonts w:ascii="Arial" w:hAnsi="Arial"/>
            <w:b/>
            <w:bCs/>
            <w:sz w:val="21"/>
            <w:szCs w:val="21"/>
          </w:rPr>
          <w:t>us</w:t>
        </w:r>
        <w:proofErr w:type="spellEnd"/>
        <w:r w:rsidR="005662A8">
          <w:rPr>
            <w:rFonts w:ascii="Arial" w:hAnsi="Arial"/>
            <w:b/>
            <w:bCs/>
            <w:sz w:val="21"/>
            <w:szCs w:val="21"/>
          </w:rPr>
          <w:t xml:space="preserve"> </w:t>
        </w:r>
      </w:ins>
      <w:proofErr w:type="spellStart"/>
      <w:ins w:id="1113" w:author="Kaxiong" w:date="2021-05-29T14:04:00Z">
        <w:r w:rsidR="005662A8">
          <w:rPr>
            <w:rFonts w:ascii="Arial" w:hAnsi="Arial"/>
            <w:b/>
            <w:bCs/>
            <w:sz w:val="21"/>
            <w:szCs w:val="21"/>
          </w:rPr>
          <w:t>X</w:t>
        </w:r>
      </w:ins>
      <w:ins w:id="1114" w:author="Kaxiong" w:date="2021-05-29T14:01:00Z">
        <w:r w:rsidR="005662A8">
          <w:rPr>
            <w:rFonts w:ascii="Arial" w:hAnsi="Arial"/>
            <w:b/>
            <w:bCs/>
            <w:sz w:val="21"/>
            <w:szCs w:val="21"/>
          </w:rPr>
          <w:t>av</w:t>
        </w:r>
        <w:proofErr w:type="spellEnd"/>
        <w:r w:rsidR="005662A8">
          <w:rPr>
            <w:rFonts w:ascii="Arial" w:hAnsi="Arial"/>
            <w:b/>
            <w:bCs/>
            <w:sz w:val="21"/>
            <w:szCs w:val="21"/>
          </w:rPr>
          <w:t xml:space="preserve"> </w:t>
        </w:r>
      </w:ins>
      <w:ins w:id="1115" w:author="Kaxiong" w:date="2021-05-29T14:04:00Z">
        <w:r w:rsidR="005662A8">
          <w:rPr>
            <w:rFonts w:ascii="Arial" w:hAnsi="Arial"/>
            <w:b/>
            <w:bCs/>
            <w:sz w:val="21"/>
            <w:szCs w:val="21"/>
          </w:rPr>
          <w:t>T</w:t>
        </w:r>
      </w:ins>
      <w:ins w:id="1116" w:author="Kaxiong" w:date="2021-05-29T14:01:00Z">
        <w:r w:rsidR="005662A8">
          <w:rPr>
            <w:rFonts w:ascii="Arial" w:hAnsi="Arial"/>
            <w:b/>
            <w:bCs/>
            <w:sz w:val="21"/>
            <w:szCs w:val="21"/>
          </w:rPr>
          <w:t>au</w:t>
        </w:r>
      </w:ins>
      <w:ins w:id="1117" w:author="Kaxiong" w:date="2021-05-29T14:02:00Z">
        <w:r w:rsidR="005662A8">
          <w:rPr>
            <w:rFonts w:ascii="Arial" w:hAnsi="Arial"/>
            <w:b/>
            <w:bCs/>
            <w:sz w:val="21"/>
            <w:szCs w:val="21"/>
          </w:rPr>
          <w:t xml:space="preserve"> </w:t>
        </w:r>
      </w:ins>
      <w:ins w:id="1118" w:author="Kaxiong" w:date="2021-05-29T14:01:00Z">
        <w:r w:rsidR="005662A8">
          <w:rPr>
            <w:rFonts w:ascii="Arial" w:hAnsi="Arial"/>
            <w:b/>
            <w:bCs/>
            <w:sz w:val="21"/>
            <w:szCs w:val="21"/>
          </w:rPr>
          <w:t xml:space="preserve">(DRDP) - (Cov Tub </w:t>
        </w:r>
        <w:proofErr w:type="spellStart"/>
        <w:r w:rsidR="005662A8">
          <w:rPr>
            <w:rFonts w:ascii="Arial" w:hAnsi="Arial"/>
            <w:b/>
            <w:bCs/>
            <w:sz w:val="21"/>
            <w:szCs w:val="21"/>
          </w:rPr>
          <w:t>Ntxhais</w:t>
        </w:r>
        <w:proofErr w:type="spellEnd"/>
        <w:r w:rsidR="005662A8">
          <w:rPr>
            <w:rFonts w:ascii="Arial" w:hAnsi="Arial"/>
            <w:b/>
            <w:bCs/>
            <w:sz w:val="21"/>
            <w:szCs w:val="21"/>
          </w:rPr>
          <w:t xml:space="preserve"> </w:t>
        </w:r>
        <w:proofErr w:type="spellStart"/>
        <w:r w:rsidR="005662A8">
          <w:rPr>
            <w:rFonts w:ascii="Arial" w:hAnsi="Arial"/>
            <w:b/>
            <w:bCs/>
            <w:sz w:val="21"/>
            <w:szCs w:val="21"/>
          </w:rPr>
          <w:t>Kawm</w:t>
        </w:r>
        <w:proofErr w:type="spellEnd"/>
        <w:r w:rsidR="005662A8">
          <w:rPr>
            <w:rFonts w:ascii="Arial" w:hAnsi="Arial"/>
            <w:b/>
            <w:bCs/>
            <w:sz w:val="21"/>
            <w:szCs w:val="21"/>
          </w:rPr>
          <w:t xml:space="preserve"> </w:t>
        </w:r>
      </w:ins>
      <w:proofErr w:type="spellStart"/>
      <w:ins w:id="1119" w:author="Kaxiong" w:date="2021-05-29T14:04:00Z">
        <w:r w:rsidR="005662A8">
          <w:rPr>
            <w:rFonts w:ascii="Arial" w:hAnsi="Arial"/>
            <w:b/>
            <w:bCs/>
            <w:sz w:val="21"/>
            <w:szCs w:val="21"/>
          </w:rPr>
          <w:t>Qib</w:t>
        </w:r>
        <w:proofErr w:type="spellEnd"/>
        <w:r w:rsidR="005662A8">
          <w:rPr>
            <w:rFonts w:ascii="Arial" w:hAnsi="Arial"/>
            <w:b/>
            <w:bCs/>
            <w:sz w:val="21"/>
            <w:szCs w:val="21"/>
          </w:rPr>
          <w:t xml:space="preserve"> </w:t>
        </w:r>
        <w:proofErr w:type="spellStart"/>
        <w:r w:rsidR="005662A8">
          <w:rPr>
            <w:rFonts w:ascii="Arial" w:hAnsi="Arial"/>
            <w:b/>
            <w:bCs/>
            <w:sz w:val="21"/>
            <w:szCs w:val="21"/>
          </w:rPr>
          <w:t>Pib</w:t>
        </w:r>
        <w:proofErr w:type="spellEnd"/>
        <w:r w:rsidR="005662A8">
          <w:rPr>
            <w:rFonts w:ascii="Arial" w:hAnsi="Arial"/>
            <w:b/>
            <w:bCs/>
            <w:sz w:val="21"/>
            <w:szCs w:val="21"/>
          </w:rPr>
          <w:t xml:space="preserve"> </w:t>
        </w:r>
      </w:ins>
      <w:proofErr w:type="spellStart"/>
      <w:ins w:id="1120" w:author="Kaxiong" w:date="2021-05-29T14:01:00Z">
        <w:r w:rsidR="005662A8">
          <w:rPr>
            <w:rFonts w:ascii="Arial" w:hAnsi="Arial"/>
            <w:b/>
            <w:bCs/>
            <w:sz w:val="21"/>
            <w:szCs w:val="21"/>
          </w:rPr>
          <w:t>Hnub</w:t>
        </w:r>
        <w:proofErr w:type="spellEnd"/>
        <w:r w:rsidR="005662A8">
          <w:rPr>
            <w:rFonts w:ascii="Arial" w:hAnsi="Arial"/>
            <w:b/>
            <w:bCs/>
            <w:sz w:val="21"/>
            <w:szCs w:val="21"/>
          </w:rPr>
          <w:t xml:space="preserve"> </w:t>
        </w:r>
        <w:proofErr w:type="spellStart"/>
        <w:r w:rsidR="005662A8">
          <w:rPr>
            <w:rFonts w:ascii="Arial" w:hAnsi="Arial"/>
            <w:b/>
            <w:bCs/>
            <w:sz w:val="21"/>
            <w:szCs w:val="21"/>
          </w:rPr>
          <w:t>Nyoog</w:t>
        </w:r>
        <w:proofErr w:type="spellEnd"/>
        <w:r w:rsidR="005662A8">
          <w:rPr>
            <w:rFonts w:ascii="Arial" w:hAnsi="Arial"/>
            <w:b/>
            <w:bCs/>
            <w:sz w:val="21"/>
            <w:szCs w:val="21"/>
          </w:rPr>
          <w:t xml:space="preserve"> </w:t>
        </w:r>
        <w:proofErr w:type="spellStart"/>
        <w:r w:rsidR="005662A8">
          <w:rPr>
            <w:rFonts w:ascii="Arial" w:hAnsi="Arial"/>
            <w:b/>
            <w:bCs/>
            <w:sz w:val="21"/>
            <w:szCs w:val="21"/>
          </w:rPr>
          <w:t>Ua</w:t>
        </w:r>
      </w:ins>
      <w:ins w:id="1121" w:author="Kaxiong" w:date="2021-05-29T14:03:00Z">
        <w:r w:rsidR="005662A8">
          <w:rPr>
            <w:rFonts w:ascii="Arial" w:hAnsi="Arial"/>
            <w:b/>
            <w:bCs/>
            <w:sz w:val="21"/>
            <w:szCs w:val="21"/>
          </w:rPr>
          <w:t>s</w:t>
        </w:r>
      </w:ins>
      <w:proofErr w:type="spellEnd"/>
      <w:ins w:id="1122" w:author="Kaxiong" w:date="2021-05-29T14:01:00Z">
        <w:r w:rsidR="005662A8">
          <w:rPr>
            <w:rFonts w:ascii="Arial" w:hAnsi="Arial"/>
            <w:b/>
            <w:bCs/>
            <w:sz w:val="21"/>
            <w:szCs w:val="21"/>
          </w:rPr>
          <w:t xml:space="preserve"> 3, 4 </w:t>
        </w:r>
        <w:proofErr w:type="spellStart"/>
        <w:r w:rsidR="005662A8">
          <w:rPr>
            <w:rFonts w:ascii="Arial" w:hAnsi="Arial"/>
            <w:b/>
            <w:bCs/>
            <w:sz w:val="21"/>
            <w:szCs w:val="21"/>
          </w:rPr>
          <w:t>thiab</w:t>
        </w:r>
        <w:proofErr w:type="spellEnd"/>
        <w:r w:rsidR="005662A8">
          <w:rPr>
            <w:rFonts w:ascii="Arial" w:hAnsi="Arial"/>
            <w:b/>
            <w:bCs/>
            <w:sz w:val="21"/>
            <w:szCs w:val="21"/>
          </w:rPr>
          <w:t xml:space="preserve"> 5 </w:t>
        </w:r>
        <w:proofErr w:type="spellStart"/>
        <w:r w:rsidR="005662A8">
          <w:rPr>
            <w:rFonts w:ascii="Arial" w:hAnsi="Arial"/>
            <w:b/>
            <w:bCs/>
            <w:sz w:val="21"/>
            <w:szCs w:val="21"/>
          </w:rPr>
          <w:t>xyoos</w:t>
        </w:r>
        <w:proofErr w:type="spellEnd"/>
        <w:r w:rsidR="005662A8">
          <w:rPr>
            <w:rFonts w:ascii="Arial" w:hAnsi="Arial"/>
            <w:b/>
            <w:bCs/>
            <w:sz w:val="21"/>
            <w:szCs w:val="21"/>
          </w:rPr>
          <w:t>)</w:t>
        </w:r>
      </w:ins>
    </w:p>
    <w:p w14:paraId="7256A03F" w14:textId="3E483DC6" w:rsidR="006008BB" w:rsidDel="005662A8" w:rsidRDefault="006008BB" w:rsidP="00C34F3B">
      <w:pPr>
        <w:tabs>
          <w:tab w:val="left" w:pos="2086"/>
        </w:tabs>
        <w:rPr>
          <w:del w:id="1123" w:author="Kaxiong" w:date="2021-05-29T14:01:00Z"/>
          <w:rFonts w:ascii="Arial" w:hAnsi="Arial"/>
          <w:sz w:val="22"/>
          <w:szCs w:val="22"/>
        </w:rPr>
      </w:pPr>
      <w:del w:id="1124" w:author="Kaxiong" w:date="2021-05-29T14:01:00Z">
        <w:r w:rsidDel="005662A8">
          <w:rPr>
            <w:rFonts w:ascii="Arial" w:hAnsi="Arial"/>
            <w:b/>
            <w:bCs/>
            <w:sz w:val="21"/>
            <w:szCs w:val="21"/>
          </w:rPr>
          <w:delText>Cov ntsiab lus xav tau qhov kev loj hlob nthuav dav (DRDP) - (Preschoolers Hnub nyoog 3, 4 thiab 5 xyoos)</w:delText>
        </w:r>
      </w:del>
    </w:p>
    <w:p w14:paraId="004E7D03" w14:textId="1E7C8B87" w:rsidR="006008BB" w:rsidRPr="00957DE6" w:rsidRDefault="007F5F76" w:rsidP="00957DE6">
      <w:pPr>
        <w:pStyle w:val="ListParagraph"/>
        <w:numPr>
          <w:ilvl w:val="0"/>
          <w:numId w:val="4"/>
        </w:numPr>
        <w:tabs>
          <w:tab w:val="left" w:pos="2086"/>
        </w:tabs>
        <w:spacing w:line="256" w:lineRule="auto"/>
        <w:rPr>
          <w:rFonts w:ascii="Arial" w:hAnsi="Arial" w:cs="Arial"/>
          <w:sz w:val="22"/>
          <w:szCs w:val="22"/>
        </w:rPr>
      </w:pPr>
      <w:ins w:id="1125" w:author="Kaxiong" w:date="2021-05-29T13:51:00Z">
        <w:r>
          <w:rPr>
            <w:rFonts w:ascii="Arial" w:hAnsi="Arial" w:cs="Arial"/>
            <w:sz w:val="22"/>
            <w:szCs w:val="22"/>
          </w:rPr>
          <w:t xml:space="preserve">Cov Kev </w:t>
        </w:r>
      </w:ins>
      <w:proofErr w:type="spellStart"/>
      <w:ins w:id="1126" w:author="Kaxiong" w:date="2021-05-29T13:52:00Z">
        <w:r>
          <w:rPr>
            <w:rFonts w:ascii="Arial" w:hAnsi="Arial" w:cs="Arial"/>
            <w:sz w:val="22"/>
            <w:szCs w:val="22"/>
          </w:rPr>
          <w:t>Hloov</w:t>
        </w:r>
        <w:proofErr w:type="spellEnd"/>
        <w:r>
          <w:rPr>
            <w:rFonts w:ascii="Arial" w:hAnsi="Arial" w:cs="Arial"/>
            <w:sz w:val="22"/>
            <w:szCs w:val="22"/>
          </w:rPr>
          <w:t xml:space="preserve"> </w:t>
        </w:r>
      </w:ins>
      <w:r w:rsidR="006008BB" w:rsidRPr="00957DE6">
        <w:rPr>
          <w:rFonts w:ascii="Arial" w:hAnsi="Arial" w:cs="Arial"/>
          <w:sz w:val="22"/>
          <w:szCs w:val="22"/>
        </w:rPr>
        <w:t xml:space="preserve">Kho </w:t>
      </w:r>
      <w:proofErr w:type="spellStart"/>
      <w:ins w:id="1127" w:author="Kaxiong" w:date="2021-05-29T13:52:00Z">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Nyog</w:t>
        </w:r>
      </w:ins>
      <w:proofErr w:type="spellEnd"/>
      <w:del w:id="1128" w:author="Kaxiong" w:date="2021-05-29T13:52:00Z">
        <w:r w:rsidR="006008BB" w:rsidRPr="00957DE6" w:rsidDel="007F5F76">
          <w:rPr>
            <w:rFonts w:ascii="Arial" w:hAnsi="Arial" w:cs="Arial"/>
            <w:sz w:val="22"/>
            <w:szCs w:val="22"/>
          </w:rPr>
          <w:delText>kom haum tsis tau xyuam</w:delText>
        </w:r>
      </w:del>
      <w:r w:rsidR="006008BB" w:rsidRPr="00957DE6">
        <w:rPr>
          <w:rFonts w:ascii="Arial" w:hAnsi="Arial" w:cs="Arial"/>
          <w:sz w:val="22"/>
          <w:szCs w:val="22"/>
        </w:rPr>
        <w:t xml:space="preserve">    </w:t>
      </w:r>
      <w:r w:rsidR="006008BB">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ins w:id="1129" w:author="Kaxiong" w:date="2021-05-29T14:06:00Z">
        <w:r w:rsidR="005662A8">
          <w:rPr>
            <w:rFonts w:ascii="Arial" w:hAnsi="Arial" w:cs="Arial"/>
            <w:sz w:val="22"/>
            <w:szCs w:val="22"/>
          </w:rPr>
          <w:t xml:space="preserve"> Kev </w:t>
        </w:r>
      </w:ins>
      <w:proofErr w:type="spellStart"/>
      <w:r w:rsidR="006008BB" w:rsidRPr="00957DE6">
        <w:rPr>
          <w:rFonts w:ascii="Arial" w:hAnsi="Arial" w:cs="Arial"/>
          <w:sz w:val="22"/>
          <w:szCs w:val="22"/>
        </w:rPr>
        <w:t>Txhawb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nqa</w:t>
      </w:r>
      <w:proofErr w:type="spellEnd"/>
      <w:r w:rsidR="006008BB" w:rsidRPr="00957DE6">
        <w:rPr>
          <w:rFonts w:ascii="Arial" w:hAnsi="Arial" w:cs="Arial"/>
          <w:sz w:val="22"/>
          <w:szCs w:val="22"/>
        </w:rPr>
        <w:t xml:space="preserve"> </w:t>
      </w:r>
      <w:proofErr w:type="spellStart"/>
      <w:ins w:id="1130" w:author="Kaxiong" w:date="2021-05-29T14:06:00Z">
        <w:r w:rsidR="005662A8">
          <w:rPr>
            <w:rFonts w:ascii="Arial" w:hAnsi="Arial" w:cs="Arial"/>
            <w:sz w:val="22"/>
            <w:szCs w:val="22"/>
          </w:rPr>
          <w:t>kev</w:t>
        </w:r>
        <w:proofErr w:type="spellEnd"/>
        <w:r w:rsidR="005662A8">
          <w:rPr>
            <w:rFonts w:ascii="Arial" w:hAnsi="Arial" w:cs="Arial"/>
            <w:sz w:val="22"/>
            <w:szCs w:val="22"/>
          </w:rPr>
          <w:t xml:space="preserve"> </w:t>
        </w:r>
        <w:proofErr w:type="spellStart"/>
        <w:r w:rsidR="005662A8">
          <w:rPr>
            <w:rFonts w:ascii="Arial" w:hAnsi="Arial" w:cs="Arial"/>
            <w:sz w:val="22"/>
            <w:szCs w:val="22"/>
          </w:rPr>
          <w:t>paub</w:t>
        </w:r>
        <w:proofErr w:type="spellEnd"/>
        <w:r w:rsidR="005662A8">
          <w:rPr>
            <w:rFonts w:ascii="Arial" w:hAnsi="Arial" w:cs="Arial"/>
            <w:sz w:val="22"/>
            <w:szCs w:val="22"/>
          </w:rPr>
          <w:t xml:space="preserve"> </w:t>
        </w:r>
        <w:proofErr w:type="spellStart"/>
        <w:r w:rsidR="005662A8">
          <w:rPr>
            <w:rFonts w:ascii="Arial" w:hAnsi="Arial" w:cs="Arial"/>
            <w:sz w:val="22"/>
            <w:szCs w:val="22"/>
          </w:rPr>
          <w:t>hnv</w:t>
        </w:r>
      </w:ins>
      <w:proofErr w:type="spellEnd"/>
      <w:del w:id="1131" w:author="Kaxiong" w:date="2021-05-29T14:06:00Z">
        <w:r w:rsidR="006008BB" w:rsidRPr="00957DE6" w:rsidDel="005662A8">
          <w:rPr>
            <w:rFonts w:ascii="Arial" w:hAnsi="Arial" w:cs="Arial"/>
            <w:sz w:val="22"/>
            <w:szCs w:val="22"/>
          </w:rPr>
          <w:delText>lub zog</w:delText>
        </w:r>
      </w:del>
      <w:r w:rsidR="006008BB" w:rsidRPr="00957DE6">
        <w:rPr>
          <w:rFonts w:ascii="Arial" w:hAnsi="Arial" w:cs="Arial"/>
          <w:sz w:val="22"/>
          <w:szCs w:val="22"/>
        </w:rPr>
        <w:t xml:space="preserve">                               </w:t>
      </w:r>
      <w:r w:rsidR="006008BB">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957DE6">
        <w:rPr>
          <w:rFonts w:ascii="Arial" w:hAnsi="Arial" w:cs="Arial"/>
          <w:sz w:val="22"/>
          <w:szCs w:val="22"/>
        </w:rPr>
        <w:t xml:space="preserve"> </w:t>
      </w:r>
      <w:proofErr w:type="spellStart"/>
      <w:r w:rsidR="006008BB" w:rsidRPr="00957DE6">
        <w:rPr>
          <w:rFonts w:ascii="Arial" w:hAnsi="Arial" w:cs="Arial"/>
          <w:sz w:val="22"/>
          <w:szCs w:val="22"/>
        </w:rPr>
        <w:t>Lub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luag</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hauj</w:t>
      </w:r>
      <w:proofErr w:type="spellEnd"/>
      <w:ins w:id="1132" w:author="Kaxiong" w:date="2021-05-29T21:59:00Z">
        <w:r w:rsidR="00F459BB">
          <w:rPr>
            <w:rFonts w:ascii="Arial" w:hAnsi="Arial" w:cs="Arial"/>
            <w:sz w:val="22"/>
            <w:szCs w:val="22"/>
          </w:rPr>
          <w:t xml:space="preserve"> </w:t>
        </w:r>
      </w:ins>
      <w:proofErr w:type="spellStart"/>
      <w:r w:rsidR="006008BB" w:rsidRPr="00957DE6">
        <w:rPr>
          <w:rFonts w:ascii="Arial" w:hAnsi="Arial" w:cs="Arial"/>
          <w:sz w:val="22"/>
          <w:szCs w:val="22"/>
        </w:rPr>
        <w:t>lwm</w:t>
      </w:r>
      <w:proofErr w:type="spellEnd"/>
    </w:p>
    <w:p w14:paraId="5E1E93C3" w14:textId="7C841EB5"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Cov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los</w:t>
      </w:r>
      <w:ins w:id="1133" w:author="Kaxiong" w:date="2021-05-29T21:58:00Z">
        <w:r w:rsidR="00F459BB">
          <w:rPr>
            <w:rFonts w:ascii="Arial" w:hAnsi="Arial" w:cs="Arial"/>
            <w:sz w:val="22"/>
            <w:szCs w:val="22"/>
          </w:rPr>
          <w:t xml:space="preserve"> </w:t>
        </w:r>
      </w:ins>
      <w:r>
        <w:rPr>
          <w:rFonts w:ascii="Arial" w:hAnsi="Arial" w:cs="Arial"/>
          <w:sz w:val="22"/>
          <w:szCs w:val="22"/>
        </w:rPr>
        <w:t xml:space="preserve">sis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w:t>
      </w:r>
      <w:proofErr w:type="spellEnd"/>
      <w:ins w:id="1134" w:author="Kaxiong" w:date="2021-05-29T21:58:00Z">
        <w:r w:rsidR="00F459BB">
          <w:rPr>
            <w:rFonts w:ascii="Arial" w:hAnsi="Arial" w:cs="Arial"/>
            <w:sz w:val="22"/>
            <w:szCs w:val="22"/>
          </w:rPr>
          <w:t xml:space="preserve"> </w:t>
        </w:r>
      </w:ins>
      <w:proofErr w:type="spellStart"/>
      <w:r>
        <w:rPr>
          <w:rFonts w:ascii="Arial" w:hAnsi="Arial" w:cs="Arial"/>
          <w:sz w:val="22"/>
          <w:szCs w:val="22"/>
        </w:rPr>
        <w:t>cuam</w:t>
      </w:r>
      <w:proofErr w:type="spellEnd"/>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del w:id="1135" w:author="Kaxiong" w:date="2021-05-29T14:07:00Z">
        <w:r w:rsidDel="005662A8">
          <w:rPr>
            <w:rFonts w:ascii="Arial" w:hAnsi="Arial" w:cs="Arial"/>
            <w:sz w:val="22"/>
            <w:szCs w:val="22"/>
          </w:rPr>
          <w:delText>nqa</w:delText>
        </w:r>
      </w:del>
      <w:proofErr w:type="spellStart"/>
      <w:ins w:id="1136" w:author="Kaxiong" w:date="2021-05-29T14:07:00Z">
        <w:r w:rsidR="005662A8">
          <w:rPr>
            <w:rFonts w:ascii="Arial" w:hAnsi="Arial" w:cs="Arial"/>
            <w:sz w:val="22"/>
            <w:szCs w:val="22"/>
          </w:rPr>
          <w:t>nqa</w:t>
        </w:r>
        <w:proofErr w:type="spellEnd"/>
        <w:r w:rsidR="005662A8">
          <w:rPr>
            <w:rFonts w:ascii="Arial" w:hAnsi="Arial" w:cs="Arial"/>
            <w:sz w:val="22"/>
            <w:szCs w:val="22"/>
          </w:rPr>
          <w:t xml:space="preserve"> </w:t>
        </w:r>
        <w:proofErr w:type="spellStart"/>
        <w:r w:rsidR="005662A8">
          <w:rPr>
            <w:rFonts w:ascii="Arial" w:hAnsi="Arial" w:cs="Arial"/>
            <w:sz w:val="22"/>
            <w:szCs w:val="22"/>
          </w:rPr>
          <w:t>uas</w:t>
        </w:r>
        <w:proofErr w:type="spellEnd"/>
        <w:r w:rsidR="005662A8">
          <w:rPr>
            <w:rFonts w:ascii="Arial" w:hAnsi="Arial" w:cs="Arial"/>
            <w:sz w:val="22"/>
            <w:szCs w:val="22"/>
          </w:rPr>
          <w:t xml:space="preserve"> pom tau</w:t>
        </w:r>
      </w:ins>
    </w:p>
    <w:p w14:paraId="5617781B" w14:textId="5B0ACA9E"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cov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ins w:id="1137" w:author="Kaxiong" w:date="2021-05-29T14:07:00Z">
        <w:r w:rsidR="002462CC">
          <w:rPr>
            <w:rFonts w:ascii="Arial" w:hAnsi="Arial" w:cs="Arial"/>
            <w:sz w:val="22"/>
            <w:szCs w:val="22"/>
          </w:rPr>
          <w:t>Txoj</w:t>
        </w:r>
        <w:proofErr w:type="spellEnd"/>
        <w:r w:rsidR="002462CC">
          <w:rPr>
            <w:rFonts w:ascii="Arial" w:hAnsi="Arial" w:cs="Arial"/>
            <w:sz w:val="22"/>
            <w:szCs w:val="22"/>
          </w:rPr>
          <w:t xml:space="preserve"> </w:t>
        </w:r>
        <w:proofErr w:type="spellStart"/>
        <w:r w:rsidR="002462CC">
          <w:rPr>
            <w:rFonts w:ascii="Arial" w:hAnsi="Arial" w:cs="Arial"/>
            <w:sz w:val="22"/>
            <w:szCs w:val="22"/>
          </w:rPr>
          <w:t>hau</w:t>
        </w:r>
      </w:ins>
      <w:ins w:id="1138" w:author="Kaxiong" w:date="2021-05-29T14:08:00Z">
        <w:r w:rsidR="002462CC">
          <w:rPr>
            <w:rFonts w:ascii="Arial" w:hAnsi="Arial" w:cs="Arial"/>
            <w:sz w:val="22"/>
            <w:szCs w:val="22"/>
          </w:rPr>
          <w:t>v</w:t>
        </w:r>
        <w:proofErr w:type="spellEnd"/>
        <w:r w:rsidR="002462CC">
          <w:rPr>
            <w:rFonts w:ascii="Arial" w:hAnsi="Arial" w:cs="Arial"/>
            <w:sz w:val="22"/>
            <w:szCs w:val="22"/>
          </w:rPr>
          <w:t xml:space="preserve"> </w:t>
        </w:r>
        <w:proofErr w:type="spellStart"/>
        <w:r w:rsidR="002462CC">
          <w:rPr>
            <w:rFonts w:ascii="Arial" w:hAnsi="Arial" w:cs="Arial"/>
            <w:sz w:val="22"/>
            <w:szCs w:val="22"/>
          </w:rPr>
          <w:t>k</w:t>
        </w:r>
      </w:ins>
      <w:del w:id="1139" w:author="Kaxiong" w:date="2021-05-29T14:08:00Z">
        <w:r w:rsidDel="002462CC">
          <w:rPr>
            <w:rFonts w:ascii="Arial" w:hAnsi="Arial" w:cs="Arial"/>
            <w:sz w:val="22"/>
            <w:szCs w:val="22"/>
          </w:rPr>
          <w:delText>K</w:delText>
        </w:r>
      </w:del>
      <w:r>
        <w:rPr>
          <w:rFonts w:ascii="Arial" w:hAnsi="Arial" w:cs="Arial"/>
          <w:sz w:val="22"/>
          <w:szCs w:val="22"/>
        </w:rPr>
        <w:t>ev</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ins w:id="1140" w:author="Kaxiong" w:date="2021-05-29T14:08:00Z">
        <w:r w:rsidR="002462CC">
          <w:rPr>
            <w:rFonts w:ascii="Arial" w:hAnsi="Arial" w:cs="Arial"/>
            <w:sz w:val="22"/>
            <w:szCs w:val="22"/>
          </w:rPr>
          <w:t>uas</w:t>
        </w:r>
        <w:proofErr w:type="spellEnd"/>
        <w:r w:rsidR="002462CC">
          <w:rPr>
            <w:rFonts w:ascii="Arial" w:hAnsi="Arial" w:cs="Arial"/>
            <w:sz w:val="22"/>
            <w:szCs w:val="22"/>
          </w:rPr>
          <w:t xml:space="preserve"> </w:t>
        </w:r>
        <w:proofErr w:type="spellStart"/>
        <w:r w:rsidR="002462CC">
          <w:rPr>
            <w:rFonts w:ascii="Arial" w:hAnsi="Arial" w:cs="Arial"/>
            <w:sz w:val="22"/>
            <w:szCs w:val="22"/>
          </w:rPr>
          <w:t>ntau</w:t>
        </w:r>
        <w:proofErr w:type="spellEnd"/>
        <w:r w:rsidR="002462CC">
          <w:rPr>
            <w:rFonts w:ascii="Arial" w:hAnsi="Arial" w:cs="Arial"/>
            <w:sz w:val="22"/>
            <w:szCs w:val="22"/>
          </w:rPr>
          <w:t xml:space="preserve"> </w:t>
        </w:r>
        <w:proofErr w:type="spellStart"/>
        <w:r w:rsidR="002462CC">
          <w:rPr>
            <w:rFonts w:ascii="Arial" w:hAnsi="Arial" w:cs="Arial"/>
            <w:sz w:val="22"/>
            <w:szCs w:val="22"/>
          </w:rPr>
          <w:t>ntxiv</w:t>
        </w:r>
        <w:proofErr w:type="spellEnd"/>
        <w:r w:rsidR="002462CC">
          <w:rPr>
            <w:rFonts w:ascii="Arial" w:hAnsi="Arial" w:cs="Arial"/>
            <w:sz w:val="22"/>
            <w:szCs w:val="22"/>
          </w:rPr>
          <w:t xml:space="preserve"> </w:t>
        </w:r>
      </w:ins>
      <w:r>
        <w:rPr>
          <w:rFonts w:ascii="Arial" w:hAnsi="Arial" w:cs="Arial"/>
          <w:sz w:val="22"/>
          <w:szCs w:val="22"/>
        </w:rPr>
        <w:t>los</w:t>
      </w:r>
      <w:ins w:id="1141" w:author="Kaxiong" w:date="2021-05-29T14:08:00Z">
        <w:r w:rsidR="002462CC">
          <w:rPr>
            <w:rFonts w:ascii="Arial" w:hAnsi="Arial" w:cs="Arial"/>
            <w:sz w:val="22"/>
            <w:szCs w:val="22"/>
          </w:rPr>
          <w:t xml:space="preserve"> </w:t>
        </w:r>
      </w:ins>
      <w:r>
        <w:rPr>
          <w:rFonts w:ascii="Arial" w:hAnsi="Arial" w:cs="Arial"/>
          <w:sz w:val="22"/>
          <w:szCs w:val="22"/>
        </w:rPr>
        <w:t xml:space="preserve">sis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D678AFC" w14:textId="739B0E32" w:rsidR="006008BB" w:rsidRDefault="006008BB" w:rsidP="006008BB">
      <w:pPr>
        <w:tabs>
          <w:tab w:val="left" w:pos="2086"/>
        </w:tabs>
        <w:rPr>
          <w:rFonts w:ascii="Arial" w:hAnsi="Arial" w:cs="Arial"/>
          <w:b/>
          <w:bCs/>
          <w:sz w:val="22"/>
          <w:szCs w:val="22"/>
        </w:rPr>
      </w:pPr>
      <w:r>
        <w:rPr>
          <w:rFonts w:ascii="Arial" w:hAnsi="Arial"/>
          <w:b/>
          <w:bCs/>
          <w:sz w:val="22"/>
          <w:szCs w:val="22"/>
        </w:rPr>
        <w:t xml:space="preserve">Cov 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ins w:id="1142" w:author="Kaxiong" w:date="2021-05-29T14:09:00Z">
        <w:r w:rsidR="002462CC">
          <w:rPr>
            <w:rFonts w:ascii="Arial" w:hAnsi="Arial"/>
            <w:b/>
            <w:bCs/>
            <w:sz w:val="22"/>
            <w:szCs w:val="22"/>
          </w:rPr>
          <w:t>Uas</w:t>
        </w:r>
        <w:proofErr w:type="spellEnd"/>
        <w:r w:rsidR="002462CC">
          <w:rPr>
            <w:rFonts w:ascii="Arial" w:hAnsi="Arial"/>
            <w:b/>
            <w:bCs/>
            <w:sz w:val="22"/>
            <w:szCs w:val="22"/>
          </w:rPr>
          <w:t xml:space="preserve"> </w:t>
        </w:r>
        <w:proofErr w:type="spellStart"/>
        <w:r w:rsidR="002462CC">
          <w:rPr>
            <w:rFonts w:ascii="Arial" w:hAnsi="Arial"/>
            <w:b/>
            <w:bCs/>
            <w:sz w:val="22"/>
            <w:szCs w:val="22"/>
          </w:rPr>
          <w:t>Tshaj</w:t>
        </w:r>
        <w:proofErr w:type="spellEnd"/>
        <w:r w:rsidR="002462CC">
          <w:rPr>
            <w:rFonts w:ascii="Arial" w:hAnsi="Arial"/>
            <w:b/>
            <w:bCs/>
            <w:sz w:val="22"/>
            <w:szCs w:val="22"/>
          </w:rPr>
          <w:t xml:space="preserve"> </w:t>
        </w:r>
        <w:proofErr w:type="spellStart"/>
        <w:r w:rsidR="002462CC">
          <w:rPr>
            <w:rFonts w:ascii="Arial" w:hAnsi="Arial"/>
            <w:b/>
            <w:bCs/>
            <w:sz w:val="22"/>
            <w:szCs w:val="22"/>
          </w:rPr>
          <w:t>Lij</w:t>
        </w:r>
        <w:proofErr w:type="spellEnd"/>
        <w:r w:rsidR="002462CC">
          <w:rPr>
            <w:rFonts w:ascii="Arial" w:hAnsi="Arial"/>
            <w:b/>
            <w:bCs/>
            <w:sz w:val="22"/>
            <w:szCs w:val="22"/>
          </w:rPr>
          <w:t xml:space="preserve"> </w:t>
        </w:r>
        <w:proofErr w:type="spellStart"/>
        <w:r w:rsidR="002462CC">
          <w:rPr>
            <w:rFonts w:ascii="Arial" w:hAnsi="Arial"/>
            <w:b/>
            <w:bCs/>
            <w:sz w:val="22"/>
            <w:szCs w:val="22"/>
          </w:rPr>
          <w:t>Ntawm</w:t>
        </w:r>
        <w:proofErr w:type="spellEnd"/>
        <w:r w:rsidR="002462CC">
          <w:rPr>
            <w:rFonts w:ascii="Arial" w:hAnsi="Arial"/>
            <w:b/>
            <w:bCs/>
            <w:sz w:val="22"/>
            <w:szCs w:val="22"/>
          </w:rPr>
          <w:t xml:space="preserve"> </w:t>
        </w:r>
      </w:ins>
      <w:r>
        <w:rPr>
          <w:rFonts w:ascii="Arial" w:hAnsi="Arial"/>
          <w:b/>
          <w:bCs/>
          <w:sz w:val="22"/>
          <w:szCs w:val="22"/>
        </w:rPr>
        <w:t xml:space="preserve">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As</w:t>
      </w:r>
      <w:ins w:id="1143" w:author="Kaxiong" w:date="2021-05-29T14:09:00Z">
        <w:r w:rsidR="002462CC">
          <w:rPr>
            <w:rFonts w:ascii="Arial" w:hAnsi="Arial"/>
            <w:b/>
            <w:bCs/>
            <w:sz w:val="22"/>
            <w:szCs w:val="22"/>
          </w:rPr>
          <w:t xml:space="preserve"> </w:t>
        </w:r>
      </w:ins>
      <w:proofErr w:type="spellStart"/>
      <w:r>
        <w:rPr>
          <w:rFonts w:ascii="Arial" w:hAnsi="Arial"/>
          <w:b/>
          <w:bCs/>
          <w:sz w:val="22"/>
          <w:szCs w:val="22"/>
        </w:rPr>
        <w:t>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Cov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As</w:t>
      </w:r>
      <w:ins w:id="1144" w:author="Kaxiong" w:date="2021-05-29T21:58:00Z">
        <w:r w:rsidR="00F459BB">
          <w:rPr>
            <w:rFonts w:ascii="Arial" w:hAnsi="Arial"/>
            <w:b/>
            <w:bCs/>
            <w:sz w:val="22"/>
            <w:szCs w:val="22"/>
          </w:rPr>
          <w:t xml:space="preserve"> </w:t>
        </w:r>
      </w:ins>
      <w:proofErr w:type="spellStart"/>
      <w:r>
        <w:rPr>
          <w:rFonts w:ascii="Arial" w:hAnsi="Arial"/>
          <w:b/>
          <w:bCs/>
          <w:sz w:val="22"/>
          <w:szCs w:val="22"/>
        </w:rPr>
        <w:t>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84BC3F4" w14:textId="350ACB56" w:rsidR="006008BB" w:rsidRDefault="006008BB" w:rsidP="006008BB">
      <w:pPr>
        <w:tabs>
          <w:tab w:val="left" w:pos="2086"/>
        </w:tabs>
        <w:jc w:val="both"/>
        <w:rPr>
          <w:rFonts w:ascii="Arial" w:hAnsi="Arial"/>
          <w:sz w:val="22"/>
          <w:szCs w:val="22"/>
        </w:rPr>
      </w:pPr>
      <w:proofErr w:type="spellStart"/>
      <w:r>
        <w:rPr>
          <w:rFonts w:ascii="Arial" w:hAnsi="Arial"/>
          <w:sz w:val="22"/>
          <w:szCs w:val="22"/>
        </w:rPr>
        <w:lastRenderedPageBreak/>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ins w:id="1145" w:author="Kaxiong" w:date="2021-05-29T14:09:00Z">
        <w:r w:rsidR="002462CC">
          <w:t>K</w:t>
        </w:r>
      </w:ins>
      <w:ins w:id="1146" w:author="Kaxiong" w:date="2021-05-29T14:10:00Z">
        <w:r w:rsidR="002462CC">
          <w:t xml:space="preserve">ev </w:t>
        </w:r>
        <w:proofErr w:type="spellStart"/>
        <w:r w:rsidR="002462CC">
          <w:t>xam</w:t>
        </w:r>
        <w:proofErr w:type="spellEnd"/>
        <w:r w:rsidR="002462CC">
          <w:t xml:space="preserve"> </w:t>
        </w:r>
        <w:proofErr w:type="spellStart"/>
        <w:r w:rsidR="002462CC">
          <w:t>qhia</w:t>
        </w:r>
        <w:proofErr w:type="spellEnd"/>
        <w:r w:rsidR="002462CC">
          <w:t xml:space="preserve"> </w:t>
        </w:r>
        <w:proofErr w:type="spellStart"/>
        <w:r w:rsidR="002462CC">
          <w:t>ntawm</w:t>
        </w:r>
      </w:ins>
      <w:proofErr w:type="spellEnd"/>
      <w:del w:id="1147" w:author="Kaxiong" w:date="2021-05-29T14:10:00Z">
        <w:r w:rsidDel="002462CC">
          <w:rPr>
            <w:rFonts w:ascii="Arial" w:hAnsi="Arial"/>
            <w:sz w:val="22"/>
            <w:szCs w:val="22"/>
          </w:rPr>
          <w:delText>Sib Tham</w:delText>
        </w:r>
      </w:del>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ins w:id="1148" w:author="Kaxiong" w:date="2021-05-29T14:10:00Z">
        <w:r w:rsidR="002462CC">
          <w:rPr>
            <w:rFonts w:ascii="Arial" w:hAnsi="Arial"/>
            <w:sz w:val="22"/>
            <w:szCs w:val="22"/>
          </w:rPr>
          <w:t>ua</w:t>
        </w:r>
        <w:proofErr w:type="spellEnd"/>
        <w:r w:rsidR="002462CC">
          <w:rPr>
            <w:rFonts w:ascii="Arial" w:hAnsi="Arial"/>
            <w:sz w:val="22"/>
            <w:szCs w:val="22"/>
          </w:rPr>
          <w:t xml:space="preserve"> </w:t>
        </w:r>
        <w:proofErr w:type="spellStart"/>
        <w:r w:rsidR="002462CC">
          <w:rPr>
            <w:rFonts w:ascii="Arial" w:hAnsi="Arial"/>
            <w:sz w:val="22"/>
            <w:szCs w:val="22"/>
          </w:rPr>
          <w:t>raws-Computer</w:t>
        </w:r>
      </w:ins>
      <w:del w:id="1149" w:author="Kaxiong" w:date="2021-05-29T14:10:00Z">
        <w:r w:rsidDel="002462CC">
          <w:rPr>
            <w:rFonts w:ascii="Arial" w:hAnsi="Arial"/>
            <w:sz w:val="22"/>
            <w:szCs w:val="22"/>
          </w:rPr>
          <w:delText>yog Computer-</w:delText>
        </w:r>
      </w:del>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del w:id="1150" w:author="Kaxiong" w:date="2021-05-29T14:11:00Z">
        <w:r w:rsidDel="002462CC">
          <w:rPr>
            <w:rFonts w:ascii="Arial" w:hAnsi="Arial"/>
            <w:sz w:val="22"/>
            <w:szCs w:val="22"/>
          </w:rPr>
          <w:delText>C</w:delText>
        </w:r>
      </w:del>
      <w:ins w:id="1151" w:author="Kaxiong" w:date="2021-05-29T14:11:00Z">
        <w:r w:rsidR="002462CC">
          <w:rPr>
            <w:rFonts w:ascii="Arial" w:hAnsi="Arial"/>
            <w:sz w:val="22"/>
            <w:szCs w:val="22"/>
          </w:rPr>
          <w:t xml:space="preserve">Kev </w:t>
        </w:r>
        <w:proofErr w:type="spellStart"/>
        <w:r w:rsidR="002462CC">
          <w:rPr>
            <w:rFonts w:ascii="Arial" w:hAnsi="Arial"/>
            <w:sz w:val="22"/>
            <w:szCs w:val="22"/>
          </w:rPr>
          <w:t>ua</w:t>
        </w:r>
        <w:proofErr w:type="spellEnd"/>
        <w:r w:rsidR="002462CC">
          <w:rPr>
            <w:rFonts w:ascii="Arial" w:hAnsi="Arial"/>
            <w:sz w:val="22"/>
            <w:szCs w:val="22"/>
          </w:rPr>
          <w:t xml:space="preserve"> </w:t>
        </w:r>
        <w:proofErr w:type="spellStart"/>
        <w:r w:rsidR="002462CC">
          <w:rPr>
            <w:rFonts w:ascii="Arial" w:hAnsi="Arial"/>
            <w:sz w:val="22"/>
            <w:szCs w:val="22"/>
          </w:rPr>
          <w:t>raws</w:t>
        </w:r>
      </w:ins>
      <w:proofErr w:type="spellEnd"/>
      <w:ins w:id="1152" w:author="Kaxiong" w:date="2021-05-29T14:12:00Z">
        <w:r w:rsidR="002462CC">
          <w:rPr>
            <w:rFonts w:ascii="Arial" w:hAnsi="Arial"/>
            <w:sz w:val="22"/>
            <w:szCs w:val="22"/>
          </w:rPr>
          <w:t>-</w:t>
        </w:r>
      </w:ins>
      <w:ins w:id="1153" w:author="Kaxiong" w:date="2021-05-29T14:11:00Z">
        <w:r w:rsidR="002462CC">
          <w:rPr>
            <w:rFonts w:ascii="Arial" w:hAnsi="Arial"/>
            <w:sz w:val="22"/>
            <w:szCs w:val="22"/>
          </w:rPr>
          <w:t>c</w:t>
        </w:r>
      </w:ins>
      <w:r>
        <w:rPr>
          <w:rFonts w:ascii="Arial" w:hAnsi="Arial"/>
          <w:sz w:val="22"/>
          <w:szCs w:val="22"/>
        </w:rPr>
        <w:t xml:space="preserve">ov </w:t>
      </w:r>
      <w:proofErr w:type="spellStart"/>
      <w:r>
        <w:rPr>
          <w:rFonts w:ascii="Arial" w:hAnsi="Arial"/>
          <w:sz w:val="22"/>
          <w:szCs w:val="22"/>
        </w:rPr>
        <w:t>ntawv</w:t>
      </w:r>
      <w:proofErr w:type="spellEnd"/>
      <w:r>
        <w:rPr>
          <w:rFonts w:ascii="Arial" w:hAnsi="Arial"/>
          <w:sz w:val="22"/>
          <w:szCs w:val="22"/>
        </w:rPr>
        <w:t xml:space="preserve"> </w:t>
      </w:r>
      <w:proofErr w:type="spellStart"/>
      <w:ins w:id="1154" w:author="Kaxiong" w:date="2021-05-29T14:12:00Z">
        <w:r w:rsidR="002462CC">
          <w:rPr>
            <w:rFonts w:ascii="Arial" w:hAnsi="Arial"/>
            <w:sz w:val="22"/>
            <w:szCs w:val="22"/>
          </w:rPr>
          <w:t>ntawm</w:t>
        </w:r>
        <w:proofErr w:type="spellEnd"/>
        <w:r w:rsidR="002462CC">
          <w:rPr>
            <w:rFonts w:ascii="Arial" w:hAnsi="Arial"/>
            <w:sz w:val="22"/>
            <w:szCs w:val="22"/>
          </w:rPr>
          <w:t xml:space="preserve"> </w:t>
        </w:r>
      </w:ins>
      <w:r>
        <w:rPr>
          <w:rFonts w:ascii="Arial" w:hAnsi="Arial"/>
          <w:sz w:val="22"/>
          <w:szCs w:val="22"/>
        </w:rPr>
        <w:t xml:space="preserve">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ins w:id="1155" w:author="Kaxiong" w:date="2021-05-29T14:12:00Z">
        <w:r w:rsidR="002462CC">
          <w:rPr>
            <w:rFonts w:ascii="Arial" w:hAnsi="Arial"/>
            <w:sz w:val="22"/>
            <w:szCs w:val="22"/>
          </w:rPr>
          <w:t xml:space="preserve">cov </w:t>
        </w:r>
      </w:ins>
      <w:proofErr w:type="spellStart"/>
      <w:r>
        <w:rPr>
          <w:rFonts w:ascii="Arial" w:hAnsi="Arial"/>
          <w:sz w:val="22"/>
          <w:szCs w:val="22"/>
        </w:rPr>
        <w:t>qib</w:t>
      </w:r>
      <w:proofErr w:type="spellEnd"/>
      <w:r>
        <w:rPr>
          <w:rFonts w:ascii="Arial" w:hAnsi="Arial"/>
          <w:sz w:val="22"/>
          <w:szCs w:val="22"/>
        </w:rPr>
        <w:t xml:space="preserve"> Kindergarten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263E23F0" w14:textId="18DEE0AC" w:rsidR="006008BB" w:rsidRDefault="006008BB" w:rsidP="006008BB">
      <w:pPr>
        <w:pStyle w:val="ListParagraph"/>
        <w:numPr>
          <w:ilvl w:val="0"/>
          <w:numId w:val="5"/>
        </w:numPr>
        <w:tabs>
          <w:tab w:val="left" w:pos="2086"/>
        </w:tabs>
        <w:spacing w:line="256" w:lineRule="auto"/>
        <w:rPr>
          <w:rFonts w:ascii="Arial" w:hAnsi="Arial" w:cs="Arial"/>
          <w:sz w:val="22"/>
          <w:szCs w:val="22"/>
        </w:rPr>
      </w:pPr>
      <w:del w:id="1156" w:author="Kaxiong" w:date="2021-05-29T14:12:00Z">
        <w:r w:rsidDel="002462CC">
          <w:rPr>
            <w:rFonts w:ascii="Arial" w:hAnsi="Arial" w:cs="Arial"/>
            <w:sz w:val="22"/>
            <w:szCs w:val="22"/>
          </w:rPr>
          <w:delText xml:space="preserve">Yog </w:delText>
        </w:r>
      </w:del>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ins w:id="1157" w:author="Kaxiong" w:date="2021-05-29T14:13:00Z">
        <w:r w:rsidR="002462CC">
          <w:rPr>
            <w:rFonts w:ascii="Arial" w:hAnsi="Arial" w:cs="Arial"/>
            <w:sz w:val="22"/>
            <w:szCs w:val="22"/>
          </w:rPr>
          <w:t>C</w:t>
        </w:r>
      </w:ins>
      <w:del w:id="1158" w:author="Kaxiong" w:date="2021-05-29T14:13:00Z">
        <w:r w:rsidDel="002462CC">
          <w:rPr>
            <w:rFonts w:ascii="Arial" w:hAnsi="Arial" w:cs="Arial"/>
            <w:sz w:val="22"/>
            <w:szCs w:val="22"/>
          </w:rPr>
          <w:delText>c</w:delText>
        </w:r>
      </w:del>
      <w:r>
        <w:rPr>
          <w:rFonts w:ascii="Arial" w:hAnsi="Arial" w:cs="Arial"/>
          <w:sz w:val="22"/>
          <w:szCs w:val="22"/>
        </w:rPr>
        <w:t xml:space="preserve">ov </w:t>
      </w:r>
      <w:del w:id="1159" w:author="Kaxiong" w:date="2021-05-29T14:13:00Z">
        <w:r w:rsidDel="002462CC">
          <w:rPr>
            <w:rFonts w:ascii="Arial" w:hAnsi="Arial" w:cs="Arial"/>
            <w:sz w:val="22"/>
            <w:szCs w:val="22"/>
          </w:rPr>
          <w:delText>khoom pabcuam</w:delText>
        </w:r>
      </w:del>
      <w:ins w:id="1160" w:author="Kaxiong" w:date="2021-05-29T14:13:00Z">
        <w:r w:rsidR="002462CC">
          <w:rPr>
            <w:rFonts w:ascii="Arial" w:hAnsi="Arial" w:cs="Arial"/>
            <w:sz w:val="22"/>
            <w:szCs w:val="22"/>
          </w:rPr>
          <w:t xml:space="preserve">Kev </w:t>
        </w:r>
        <w:proofErr w:type="spellStart"/>
        <w:r w:rsidR="002462CC">
          <w:rPr>
            <w:rFonts w:ascii="Arial" w:hAnsi="Arial" w:cs="Arial"/>
            <w:sz w:val="22"/>
            <w:szCs w:val="22"/>
          </w:rPr>
          <w:t>Txhawb</w:t>
        </w:r>
        <w:proofErr w:type="spellEnd"/>
        <w:r w:rsidR="002462CC">
          <w:rPr>
            <w:rFonts w:ascii="Arial" w:hAnsi="Arial" w:cs="Arial"/>
            <w:sz w:val="22"/>
            <w:szCs w:val="22"/>
          </w:rPr>
          <w:t xml:space="preserve"> </w:t>
        </w:r>
        <w:proofErr w:type="spellStart"/>
        <w:r w:rsidR="002462CC">
          <w:rPr>
            <w:rFonts w:ascii="Arial" w:hAnsi="Arial" w:cs="Arial"/>
            <w:sz w:val="22"/>
            <w:szCs w:val="22"/>
          </w:rPr>
          <w:t>Nqa</w:t>
        </w:r>
        <w:proofErr w:type="spellEnd"/>
        <w:r w:rsidR="002462CC">
          <w:rPr>
            <w:rFonts w:ascii="Arial" w:hAnsi="Arial" w:cs="Arial"/>
            <w:sz w:val="22"/>
            <w:szCs w:val="22"/>
          </w:rPr>
          <w:t xml:space="preserve"> </w:t>
        </w:r>
      </w:ins>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8F56CE7" w14:textId="07CF43C3" w:rsidR="006008BB" w:rsidRDefault="002462CC" w:rsidP="006008BB">
      <w:pPr>
        <w:pStyle w:val="ListParagraph"/>
        <w:numPr>
          <w:ilvl w:val="0"/>
          <w:numId w:val="5"/>
        </w:numPr>
        <w:tabs>
          <w:tab w:val="left" w:pos="2086"/>
        </w:tabs>
        <w:spacing w:line="256" w:lineRule="auto"/>
        <w:rPr>
          <w:rFonts w:ascii="Arial" w:hAnsi="Arial" w:cs="Arial"/>
          <w:sz w:val="22"/>
          <w:szCs w:val="22"/>
        </w:rPr>
      </w:pPr>
      <w:ins w:id="1161" w:author="Kaxiong" w:date="2021-05-29T14:14:00Z">
        <w:r>
          <w:rPr>
            <w:rFonts w:ascii="Arial" w:hAnsi="Arial" w:cs="Arial"/>
            <w:sz w:val="22"/>
            <w:szCs w:val="22"/>
          </w:rPr>
          <w:t xml:space="preserve">Cov </w:t>
        </w:r>
      </w:ins>
      <w:r w:rsidR="006008BB">
        <w:rPr>
          <w:rFonts w:ascii="Arial" w:hAnsi="Arial" w:cs="Arial"/>
          <w:sz w:val="22"/>
          <w:szCs w:val="22"/>
        </w:rPr>
        <w:t xml:space="preserve">Kev </w:t>
      </w:r>
      <w:del w:id="1162" w:author="Kaxiong" w:date="2021-05-29T14:14:00Z">
        <w:r w:rsidR="006008BB" w:rsidDel="002462CC">
          <w:rPr>
            <w:rFonts w:ascii="Arial" w:hAnsi="Arial" w:cs="Arial"/>
            <w:sz w:val="22"/>
            <w:szCs w:val="22"/>
          </w:rPr>
          <w:delText>pabcuam</w:delText>
        </w:r>
      </w:del>
      <w:proofErr w:type="spellStart"/>
      <w:ins w:id="1163" w:author="Kaxiong" w:date="2021-05-29T14:14:00Z">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ins>
      <w:proofErr w:type="spellEnd"/>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3A5FB508" w14:textId="738C9DBA"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ins w:id="1164" w:author="Kaxiong" w:date="2021-05-29T14:15:00Z">
        <w:r w:rsidR="002462CC">
          <w:rPr>
            <w:rFonts w:ascii="Arial" w:hAnsi="Arial" w:cs="Arial"/>
            <w:sz w:val="22"/>
            <w:szCs w:val="22"/>
          </w:rPr>
          <w:t>M</w:t>
        </w:r>
      </w:ins>
      <w:del w:id="1165" w:author="Kaxiong" w:date="2021-05-29T14:15:00Z">
        <w:r w:rsidDel="002462CC">
          <w:rPr>
            <w:rFonts w:ascii="Arial" w:hAnsi="Arial" w:cs="Arial"/>
            <w:sz w:val="22"/>
            <w:szCs w:val="22"/>
          </w:rPr>
          <w:delText>m</w:delText>
        </w:r>
      </w:del>
      <w:r>
        <w:rPr>
          <w:rFonts w:ascii="Arial" w:hAnsi="Arial" w:cs="Arial"/>
          <w:sz w:val="22"/>
          <w:szCs w:val="22"/>
        </w:rPr>
        <w:t>uaj</w:t>
      </w:r>
      <w:proofErr w:type="spellEnd"/>
      <w:r>
        <w:rPr>
          <w:rFonts w:ascii="Arial" w:hAnsi="Arial" w:cs="Arial"/>
          <w:sz w:val="22"/>
          <w:szCs w:val="22"/>
        </w:rPr>
        <w:t xml:space="preserve"> </w:t>
      </w:r>
      <w:ins w:id="1166" w:author="Kaxiong" w:date="2021-05-29T22:00:00Z">
        <w:r w:rsidR="00F459BB">
          <w:rPr>
            <w:rFonts w:ascii="Arial" w:hAnsi="Arial" w:cs="Arial"/>
            <w:sz w:val="22"/>
            <w:szCs w:val="22"/>
          </w:rPr>
          <w:t xml:space="preserve">Cov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ins>
      <w:proofErr w:type="spellEnd"/>
      <w:del w:id="1167" w:author="Kaxiong" w:date="2021-05-29T14:15:00Z">
        <w:r w:rsidDel="002462CC">
          <w:rPr>
            <w:rFonts w:ascii="Arial" w:hAnsi="Arial" w:cs="Arial"/>
            <w:sz w:val="22"/>
            <w:szCs w:val="22"/>
          </w:rPr>
          <w:delText>c</w:delText>
        </w:r>
      </w:del>
      <w:del w:id="1168" w:author="Kaxiong" w:date="2021-05-29T22:00:00Z">
        <w:r w:rsidDel="00F459BB">
          <w:rPr>
            <w:rFonts w:ascii="Arial" w:hAnsi="Arial" w:cs="Arial"/>
            <w:sz w:val="22"/>
            <w:szCs w:val="22"/>
          </w:rPr>
          <w:delText xml:space="preserve">haw </w:delText>
        </w:r>
      </w:del>
      <w:del w:id="1169" w:author="Kaxiong" w:date="2021-05-29T14:15:00Z">
        <w:r w:rsidDel="002462CC">
          <w:rPr>
            <w:rFonts w:ascii="Arial" w:hAnsi="Arial" w:cs="Arial"/>
            <w:sz w:val="22"/>
            <w:szCs w:val="22"/>
          </w:rPr>
          <w:delText>n</w:delText>
        </w:r>
      </w:del>
      <w:del w:id="1170" w:author="Kaxiong" w:date="2021-05-29T22:00:00Z">
        <w:r w:rsidDel="00F459BB">
          <w:rPr>
            <w:rFonts w:ascii="Arial" w:hAnsi="Arial" w:cs="Arial"/>
            <w:sz w:val="22"/>
            <w:szCs w:val="22"/>
          </w:rPr>
          <w:delText>yob</w:delText>
        </w:r>
      </w:del>
      <w:ins w:id="1171" w:author="Kaxiong" w:date="2021-05-29T14:15:00Z">
        <w:r w:rsidR="002462CC">
          <w:rPr>
            <w:rFonts w:ascii="Arial" w:hAnsi="Arial" w:cs="Arial"/>
            <w:sz w:val="22"/>
            <w:szCs w:val="22"/>
          </w:rPr>
          <w:t xml:space="preserve"> </w:t>
        </w:r>
      </w:ins>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4B0C8F4" w14:textId="50034805" w:rsidR="006008BB" w:rsidRDefault="00A33AFC" w:rsidP="006008BB">
      <w:pPr>
        <w:pStyle w:val="ListParagraph"/>
        <w:numPr>
          <w:ilvl w:val="0"/>
          <w:numId w:val="5"/>
        </w:numPr>
        <w:tabs>
          <w:tab w:val="left" w:pos="2086"/>
        </w:tabs>
        <w:spacing w:line="256" w:lineRule="auto"/>
        <w:rPr>
          <w:rFonts w:ascii="Arial" w:hAnsi="Arial" w:cs="Arial"/>
          <w:sz w:val="22"/>
          <w:szCs w:val="22"/>
        </w:rPr>
      </w:pPr>
      <w:ins w:id="1172" w:author="Kaxiong" w:date="2021-05-29T22:01:00Z">
        <w:r>
          <w:rPr>
            <w:rFonts w:ascii="Arial" w:hAnsi="Arial" w:cs="Arial"/>
            <w:sz w:val="22"/>
            <w:szCs w:val="22"/>
          </w:rPr>
          <w:t xml:space="preserve">Cov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r>
          <w:rPr>
            <w:rFonts w:ascii="Arial" w:hAnsi="Arial" w:cs="Arial"/>
            <w:sz w:val="22"/>
            <w:szCs w:val="22"/>
          </w:rPr>
          <w:t>Pauv</w:t>
        </w:r>
      </w:ins>
      <w:proofErr w:type="spellEnd"/>
      <w:del w:id="1173" w:author="Kaxiong" w:date="2021-05-29T22:01:00Z">
        <w:r w:rsidR="006008BB" w:rsidDel="00A33AFC">
          <w:rPr>
            <w:rFonts w:ascii="Arial" w:hAnsi="Arial" w:cs="Arial"/>
            <w:sz w:val="22"/>
            <w:szCs w:val="22"/>
          </w:rPr>
          <w:delText xml:space="preserve">Chawm </w:delText>
        </w:r>
      </w:del>
      <w:del w:id="1174" w:author="Kaxiong" w:date="2021-05-29T14:16:00Z">
        <w:r w:rsidR="006008BB" w:rsidDel="002462CC">
          <w:rPr>
            <w:rFonts w:ascii="Arial" w:hAnsi="Arial" w:cs="Arial"/>
            <w:sz w:val="22"/>
            <w:szCs w:val="22"/>
          </w:rPr>
          <w:delText>n</w:delText>
        </w:r>
      </w:del>
      <w:del w:id="1175" w:author="Kaxiong" w:date="2021-05-29T22:01:00Z">
        <w:r w:rsidR="006008BB" w:rsidDel="00A33AFC">
          <w:rPr>
            <w:rFonts w:ascii="Arial" w:hAnsi="Arial" w:cs="Arial"/>
            <w:sz w:val="22"/>
            <w:szCs w:val="22"/>
          </w:rPr>
          <w:delText>yob</w:delText>
        </w:r>
      </w:del>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0D19F257" w14:textId="535AFB88" w:rsidR="006008BB" w:rsidRDefault="0067480B" w:rsidP="006008BB">
      <w:pPr>
        <w:tabs>
          <w:tab w:val="left" w:pos="2086"/>
        </w:tabs>
        <w:rPr>
          <w:rFonts w:ascii="Arial" w:hAnsi="Arial" w:cs="Arial"/>
          <w:sz w:val="22"/>
          <w:szCs w:val="22"/>
        </w:rPr>
      </w:pPr>
      <w:r>
        <w:pict w14:anchorId="1D60F38A">
          <v:shape id="Picture 34" o:spid="_x0000_i1060" type="#_x0000_t75" style="width:13.55pt;height:9.35pt;visibility:visible;mso-wrap-style:square">
            <v:imagedata r:id="rId8" o:title=""/>
          </v:shape>
        </w:pict>
      </w:r>
      <w:r w:rsidR="006008BB">
        <w:rPr>
          <w:rFonts w:ascii="Arial" w:hAnsi="Arial"/>
          <w:sz w:val="22"/>
          <w:szCs w:val="22"/>
        </w:rPr>
        <w:t xml:space="preserve"> </w:t>
      </w:r>
      <w:r w:rsidR="006008BB">
        <w:rPr>
          <w:rFonts w:ascii="Arial" w:hAnsi="Arial"/>
          <w:b/>
          <w:bCs/>
          <w:sz w:val="22"/>
          <w:szCs w:val="22"/>
        </w:rPr>
        <w:t xml:space="preserve">Sib </w:t>
      </w:r>
      <w:proofErr w:type="spellStart"/>
      <w:r w:rsidR="006008BB">
        <w:rPr>
          <w:rFonts w:ascii="Arial" w:hAnsi="Arial"/>
          <w:b/>
          <w:bCs/>
          <w:sz w:val="22"/>
          <w:szCs w:val="22"/>
        </w:rPr>
        <w:t>Tham</w:t>
      </w:r>
      <w:proofErr w:type="spellEnd"/>
      <w:r w:rsidR="006008BB">
        <w:rPr>
          <w:rFonts w:ascii="Arial" w:hAnsi="Arial"/>
          <w:b/>
          <w:bCs/>
          <w:sz w:val="22"/>
          <w:szCs w:val="22"/>
        </w:rPr>
        <w:t xml:space="preserve"> </w:t>
      </w:r>
      <w:proofErr w:type="spellStart"/>
      <w:r w:rsidR="006008BB">
        <w:rPr>
          <w:rFonts w:ascii="Arial" w:hAnsi="Arial"/>
          <w:b/>
          <w:bCs/>
          <w:sz w:val="22"/>
          <w:szCs w:val="22"/>
        </w:rPr>
        <w:t>Txog</w:t>
      </w:r>
      <w:proofErr w:type="spellEnd"/>
      <w:r w:rsidR="006008BB">
        <w:rPr>
          <w:rFonts w:ascii="Arial" w:hAnsi="Arial"/>
          <w:b/>
          <w:bCs/>
          <w:sz w:val="22"/>
          <w:szCs w:val="22"/>
        </w:rPr>
        <w:t xml:space="preserve"> ELPAC </w:t>
      </w:r>
      <w:proofErr w:type="spellStart"/>
      <w:r w:rsidR="006008BB">
        <w:rPr>
          <w:rFonts w:ascii="Arial" w:hAnsi="Arial"/>
          <w:b/>
          <w:bCs/>
          <w:sz w:val="22"/>
          <w:szCs w:val="22"/>
        </w:rPr>
        <w:t>kev</w:t>
      </w:r>
      <w:proofErr w:type="spellEnd"/>
      <w:r w:rsidR="006008BB">
        <w:rPr>
          <w:rFonts w:ascii="Arial" w:hAnsi="Arial"/>
          <w:b/>
          <w:bCs/>
          <w:sz w:val="22"/>
          <w:szCs w:val="22"/>
        </w:rPr>
        <w:t xml:space="preserve"> </w:t>
      </w:r>
      <w:proofErr w:type="spellStart"/>
      <w:r w:rsidR="006008BB">
        <w:rPr>
          <w:rFonts w:ascii="Arial" w:hAnsi="Arial"/>
          <w:b/>
          <w:bCs/>
          <w:sz w:val="22"/>
          <w:szCs w:val="22"/>
        </w:rPr>
        <w:t>siv</w:t>
      </w:r>
      <w:proofErr w:type="spellEnd"/>
      <w:r w:rsidR="006008BB">
        <w:rPr>
          <w:rFonts w:ascii="Arial" w:hAnsi="Arial"/>
          <w:b/>
          <w:bCs/>
          <w:sz w:val="22"/>
          <w:szCs w:val="22"/>
        </w:rPr>
        <w:t>-Computer</w:t>
      </w:r>
    </w:p>
    <w:p w14:paraId="3772A1D6" w14:textId="7898E3B8"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del w:id="1176" w:author="Kaxiong" w:date="2021-05-29T14:17:00Z">
        <w:r w:rsidRPr="0070280B" w:rsidDel="002462CC">
          <w:rPr>
            <w:rFonts w:ascii="Arial" w:hAnsi="Arial" w:cs="Arial"/>
            <w:sz w:val="22"/>
            <w:szCs w:val="22"/>
          </w:rPr>
          <w:delText xml:space="preserve">Yog </w:delText>
        </w:r>
      </w:del>
      <w:proofErr w:type="spellStart"/>
      <w:r w:rsidRPr="0070280B">
        <w:rPr>
          <w:rFonts w:ascii="Arial" w:hAnsi="Arial" w:cs="Arial"/>
          <w:sz w:val="22"/>
          <w:szCs w:val="22"/>
        </w:rPr>
        <w:t>Tsis</w:t>
      </w:r>
      <w:proofErr w:type="spellEnd"/>
      <w:r w:rsidRPr="0070280B">
        <w:rPr>
          <w:rFonts w:ascii="Arial" w:hAnsi="Arial" w:cs="Arial"/>
          <w:sz w:val="22"/>
          <w:szCs w:val="22"/>
        </w:rPr>
        <w:t xml:space="preserve"> </w:t>
      </w:r>
      <w:proofErr w:type="spellStart"/>
      <w:r w:rsidRPr="0070280B">
        <w:rPr>
          <w:rFonts w:ascii="Arial" w:hAnsi="Arial" w:cs="Arial"/>
          <w:sz w:val="22"/>
          <w:szCs w:val="22"/>
        </w:rPr>
        <w:t>Muaj</w:t>
      </w:r>
      <w:proofErr w:type="spellEnd"/>
      <w:r w:rsidRPr="0070280B">
        <w:rPr>
          <w:rFonts w:ascii="Arial" w:hAnsi="Arial" w:cs="Arial"/>
          <w:sz w:val="22"/>
          <w:szCs w:val="22"/>
        </w:rPr>
        <w:t xml:space="preserve"> </w:t>
      </w:r>
      <w:proofErr w:type="spellStart"/>
      <w:ins w:id="1177" w:author="Kaxiong" w:date="2021-05-29T14:17:00Z">
        <w:r w:rsidR="002462CC">
          <w:rPr>
            <w:rFonts w:ascii="Arial" w:hAnsi="Arial" w:cs="Arial"/>
            <w:sz w:val="22"/>
            <w:szCs w:val="22"/>
          </w:rPr>
          <w:t>Muaj</w:t>
        </w:r>
        <w:proofErr w:type="spellEnd"/>
        <w:r w:rsidR="002462CC">
          <w:rPr>
            <w:rFonts w:ascii="Arial" w:hAnsi="Arial" w:cs="Arial"/>
            <w:sz w:val="22"/>
            <w:szCs w:val="22"/>
          </w:rPr>
          <w:t xml:space="preserve"> </w:t>
        </w:r>
        <w:r w:rsidR="00425E4B">
          <w:rPr>
            <w:rFonts w:ascii="Arial" w:hAnsi="Arial" w:cs="Arial"/>
            <w:sz w:val="22"/>
            <w:szCs w:val="22"/>
          </w:rPr>
          <w:t>C</w:t>
        </w:r>
      </w:ins>
      <w:ins w:id="1178" w:author="Kaxiong" w:date="2021-05-29T14:18:00Z">
        <w:r w:rsidR="00425E4B">
          <w:rPr>
            <w:rFonts w:ascii="Arial" w:hAnsi="Arial" w:cs="Arial"/>
            <w:sz w:val="22"/>
            <w:szCs w:val="22"/>
          </w:rPr>
          <w:t xml:space="preserve">ov Kev </w:t>
        </w:r>
        <w:proofErr w:type="spellStart"/>
        <w:r w:rsidR="00425E4B">
          <w:rPr>
            <w:rFonts w:ascii="Arial" w:hAnsi="Arial" w:cs="Arial"/>
            <w:sz w:val="22"/>
            <w:szCs w:val="22"/>
          </w:rPr>
          <w:t>Txhawb</w:t>
        </w:r>
        <w:proofErr w:type="spellEnd"/>
        <w:r w:rsidR="00425E4B">
          <w:rPr>
            <w:rFonts w:ascii="Arial" w:hAnsi="Arial" w:cs="Arial"/>
            <w:sz w:val="22"/>
            <w:szCs w:val="22"/>
          </w:rPr>
          <w:t xml:space="preserve"> </w:t>
        </w:r>
        <w:proofErr w:type="spellStart"/>
        <w:r w:rsidR="00425E4B">
          <w:rPr>
            <w:rFonts w:ascii="Arial" w:hAnsi="Arial" w:cs="Arial"/>
            <w:sz w:val="22"/>
            <w:szCs w:val="22"/>
          </w:rPr>
          <w:t>Nqa</w:t>
        </w:r>
        <w:proofErr w:type="spellEnd"/>
        <w:r w:rsidR="00425E4B">
          <w:rPr>
            <w:rFonts w:ascii="Arial" w:hAnsi="Arial" w:cs="Arial"/>
            <w:sz w:val="22"/>
            <w:szCs w:val="22"/>
          </w:rPr>
          <w:t xml:space="preserve"> </w:t>
        </w:r>
        <w:proofErr w:type="spellStart"/>
        <w:r w:rsidR="00425E4B">
          <w:rPr>
            <w:rFonts w:ascii="Arial" w:hAnsi="Arial" w:cs="Arial"/>
            <w:sz w:val="22"/>
            <w:szCs w:val="22"/>
          </w:rPr>
          <w:t>Uas</w:t>
        </w:r>
        <w:proofErr w:type="spellEnd"/>
        <w:r w:rsidR="00425E4B">
          <w:rPr>
            <w:rFonts w:ascii="Arial" w:hAnsi="Arial" w:cs="Arial"/>
            <w:sz w:val="22"/>
            <w:szCs w:val="22"/>
          </w:rPr>
          <w:t xml:space="preserve"> Tau </w:t>
        </w:r>
        <w:proofErr w:type="spellStart"/>
        <w:r w:rsidR="00425E4B">
          <w:rPr>
            <w:rFonts w:ascii="Arial" w:hAnsi="Arial" w:cs="Arial"/>
            <w:sz w:val="22"/>
            <w:szCs w:val="22"/>
          </w:rPr>
          <w:t>Teeb</w:t>
        </w:r>
        <w:proofErr w:type="spellEnd"/>
        <w:r w:rsidR="00425E4B">
          <w:rPr>
            <w:rFonts w:ascii="Arial" w:hAnsi="Arial" w:cs="Arial"/>
            <w:sz w:val="22"/>
            <w:szCs w:val="22"/>
          </w:rPr>
          <w:t xml:space="preserve"> </w:t>
        </w:r>
        <w:proofErr w:type="spellStart"/>
        <w:r w:rsidR="00425E4B">
          <w:rPr>
            <w:rFonts w:ascii="Arial" w:hAnsi="Arial" w:cs="Arial"/>
            <w:sz w:val="22"/>
            <w:szCs w:val="22"/>
          </w:rPr>
          <w:t>Tseg</w:t>
        </w:r>
      </w:ins>
      <w:proofErr w:type="spellEnd"/>
      <w:del w:id="1179" w:author="Kaxiong" w:date="2021-05-29T14:18:00Z">
        <w:r w:rsidRPr="0070280B" w:rsidDel="00425E4B">
          <w:rPr>
            <w:rFonts w:ascii="Arial" w:hAnsi="Arial" w:cs="Arial"/>
            <w:sz w:val="22"/>
            <w:szCs w:val="22"/>
          </w:rPr>
          <w:delText>cov khoom pabcuam</w:delText>
        </w:r>
      </w:del>
      <w:ins w:id="1180" w:author="Kaxiong" w:date="2021-05-29T14:18:00Z">
        <w:r w:rsidR="00425E4B">
          <w:rPr>
            <w:rFonts w:ascii="Arial" w:hAnsi="Arial" w:cs="Arial"/>
            <w:sz w:val="22"/>
            <w:szCs w:val="22"/>
          </w:rPr>
          <w:t xml:space="preserve"> </w:t>
        </w:r>
      </w:ins>
      <w:r w:rsidRPr="0070280B">
        <w:rPr>
          <w:rFonts w:ascii="Arial" w:hAnsi="Arial" w:cs="Arial"/>
          <w:sz w:val="22"/>
          <w:szCs w:val="22"/>
        </w:rPr>
        <w:t>(</w:t>
      </w:r>
      <w:proofErr w:type="spellStart"/>
      <w:r w:rsidRPr="0070280B">
        <w:rPr>
          <w:rFonts w:ascii="Arial" w:hAnsi="Arial" w:cs="Arial"/>
          <w:sz w:val="22"/>
          <w:szCs w:val="22"/>
        </w:rPr>
        <w:t>Txhua</w:t>
      </w:r>
      <w:proofErr w:type="spellEnd"/>
      <w:r w:rsidRPr="0070280B">
        <w:rPr>
          <w:rFonts w:ascii="Arial" w:hAnsi="Arial" w:cs="Arial"/>
          <w:sz w:val="22"/>
          <w:szCs w:val="22"/>
        </w:rPr>
        <w:t xml:space="preserve"> </w:t>
      </w:r>
      <w:proofErr w:type="spellStart"/>
      <w:r w:rsidRPr="0070280B">
        <w:rPr>
          <w:rFonts w:ascii="Arial" w:hAnsi="Arial" w:cs="Arial"/>
          <w:sz w:val="22"/>
          <w:szCs w:val="22"/>
        </w:rPr>
        <w:t>qhov</w:t>
      </w:r>
      <w:proofErr w:type="spellEnd"/>
      <w:r w:rsidRPr="0070280B">
        <w:rPr>
          <w:rFonts w:ascii="Arial" w:hAnsi="Arial" w:cs="Arial"/>
          <w:sz w:val="22"/>
          <w:szCs w:val="22"/>
        </w:rPr>
        <w:t xml:space="preserve"> chaw </w:t>
      </w:r>
      <w:proofErr w:type="spellStart"/>
      <w:r w:rsidRPr="0070280B">
        <w:rPr>
          <w:rFonts w:ascii="Arial" w:hAnsi="Arial" w:cs="Arial"/>
          <w:sz w:val="22"/>
          <w:szCs w:val="22"/>
        </w:rPr>
        <w:t>nyob</w:t>
      </w:r>
      <w:proofErr w:type="spellEnd"/>
      <w:r w:rsidRPr="0070280B">
        <w:rPr>
          <w:rFonts w:ascii="Arial" w:hAnsi="Arial" w:cs="Arial"/>
          <w:sz w:val="22"/>
          <w:szCs w:val="22"/>
        </w:rPr>
        <w:t>(</w:t>
      </w:r>
      <w:r w:rsidRPr="0070280B">
        <w:rPr>
          <w:rFonts w:ascii="Arial" w:hAnsi="Arial" w:cs="Arial"/>
          <w:sz w:val="18"/>
          <w:szCs w:val="18"/>
        </w:rPr>
        <w:t>domains</w:t>
      </w:r>
      <w:r w:rsidRPr="0070280B">
        <w:rPr>
          <w:rFonts w:ascii="Arial" w:hAnsi="Arial" w:cs="Arial"/>
          <w:sz w:val="22"/>
          <w:szCs w:val="22"/>
        </w:rPr>
        <w:t>))</w:t>
      </w:r>
    </w:p>
    <w:p w14:paraId="43B76B5B" w14:textId="588EDA3C" w:rsidR="006008BB" w:rsidRDefault="00425E4B" w:rsidP="006008BB">
      <w:pPr>
        <w:pStyle w:val="ListParagraph"/>
        <w:numPr>
          <w:ilvl w:val="0"/>
          <w:numId w:val="6"/>
        </w:numPr>
        <w:tabs>
          <w:tab w:val="left" w:pos="2086"/>
        </w:tabs>
        <w:spacing w:line="256" w:lineRule="auto"/>
        <w:rPr>
          <w:rFonts w:ascii="Arial" w:hAnsi="Arial" w:cs="Arial"/>
          <w:sz w:val="22"/>
          <w:szCs w:val="22"/>
        </w:rPr>
      </w:pPr>
      <w:ins w:id="1181" w:author="Kaxiong" w:date="2021-05-29T14:19:00Z">
        <w:r>
          <w:rPr>
            <w:rFonts w:ascii="Arial" w:hAnsi="Arial" w:cs="Arial"/>
            <w:sz w:val="22"/>
            <w:szCs w:val="22"/>
          </w:rPr>
          <w:t xml:space="preserve">Cov </w:t>
        </w:r>
      </w:ins>
      <w:r w:rsidR="006008BB">
        <w:rPr>
          <w:rFonts w:ascii="Arial" w:hAnsi="Arial" w:cs="Arial"/>
          <w:sz w:val="22"/>
          <w:szCs w:val="22"/>
        </w:rPr>
        <w:t xml:space="preserve">Kev </w:t>
      </w:r>
      <w:proofErr w:type="spellStart"/>
      <w:ins w:id="1182" w:author="Kaxiong" w:date="2021-05-29T14:18:00Z">
        <w:r>
          <w:rPr>
            <w:rFonts w:ascii="Arial" w:hAnsi="Arial" w:cs="Arial"/>
            <w:sz w:val="22"/>
            <w:szCs w:val="22"/>
          </w:rPr>
          <w:t>Txh</w:t>
        </w:r>
      </w:ins>
      <w:ins w:id="1183" w:author="Kaxiong" w:date="2021-05-29T14:19:00Z">
        <w:r>
          <w:rPr>
            <w:rFonts w:ascii="Arial" w:hAnsi="Arial" w:cs="Arial"/>
            <w:sz w:val="22"/>
            <w:szCs w:val="22"/>
          </w:rPr>
          <w:t>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ins>
      <w:proofErr w:type="spellEnd"/>
      <w:del w:id="1184" w:author="Kaxiong" w:date="2021-05-29T14:19:00Z">
        <w:r w:rsidR="006008BB" w:rsidDel="00425E4B">
          <w:rPr>
            <w:rFonts w:ascii="Arial" w:hAnsi="Arial" w:cs="Arial"/>
            <w:sz w:val="22"/>
            <w:szCs w:val="22"/>
          </w:rPr>
          <w:delText>txhawb nqa Raug Tsim Ntawm Cov Qauv</w:delText>
        </w:r>
      </w:del>
    </w:p>
    <w:p w14:paraId="6E9E4903" w14:textId="6EFCD9E0" w:rsidR="006008BB" w:rsidRPr="004321B8" w:rsidRDefault="00425E4B" w:rsidP="006008BB">
      <w:pPr>
        <w:pStyle w:val="ListParagraph"/>
        <w:numPr>
          <w:ilvl w:val="0"/>
          <w:numId w:val="6"/>
        </w:numPr>
        <w:tabs>
          <w:tab w:val="left" w:pos="2086"/>
        </w:tabs>
        <w:spacing w:line="256" w:lineRule="auto"/>
        <w:rPr>
          <w:rFonts w:ascii="Arial" w:hAnsi="Arial" w:cs="Arial"/>
          <w:sz w:val="22"/>
          <w:szCs w:val="22"/>
        </w:rPr>
      </w:pPr>
      <w:ins w:id="1185" w:author="Kaxiong" w:date="2021-05-29T14:20:00Z">
        <w:r>
          <w:rPr>
            <w:rFonts w:ascii="Arial" w:hAnsi="Arial" w:cs="Arial"/>
            <w:sz w:val="22"/>
            <w:szCs w:val="22"/>
          </w:rPr>
          <w:t xml:space="preserve">Cov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ins>
      <w:r w:rsidR="006008BB">
        <w:rPr>
          <w:rFonts w:ascii="Arial" w:hAnsi="Arial" w:cs="Arial"/>
          <w:sz w:val="22"/>
          <w:szCs w:val="22"/>
        </w:rPr>
        <w:t>Kev</w:t>
      </w:r>
      <w:proofErr w:type="spellEnd"/>
      <w:r w:rsidR="006008BB">
        <w:rPr>
          <w:rFonts w:ascii="Arial" w:hAnsi="Arial" w:cs="Arial"/>
          <w:sz w:val="22"/>
          <w:szCs w:val="22"/>
        </w:rPr>
        <w:t xml:space="preserve"> </w:t>
      </w:r>
      <w:proofErr w:type="spellStart"/>
      <w:r w:rsidR="006008BB">
        <w:rPr>
          <w:rFonts w:ascii="Arial" w:hAnsi="Arial" w:cs="Arial"/>
          <w:sz w:val="22"/>
          <w:szCs w:val="22"/>
        </w:rPr>
        <w:t>xthawb</w:t>
      </w:r>
      <w:proofErr w:type="spellEnd"/>
      <w:r w:rsidR="006008BB">
        <w:rPr>
          <w:rFonts w:ascii="Arial" w:hAnsi="Arial" w:cs="Arial"/>
          <w:sz w:val="22"/>
          <w:szCs w:val="22"/>
        </w:rPr>
        <w:t xml:space="preserve"> </w:t>
      </w:r>
      <w:proofErr w:type="spellStart"/>
      <w:r w:rsidR="006008BB">
        <w:rPr>
          <w:rFonts w:ascii="Arial" w:hAnsi="Arial" w:cs="Arial"/>
          <w:sz w:val="22"/>
          <w:szCs w:val="22"/>
        </w:rPr>
        <w:t>nqa</w:t>
      </w:r>
      <w:proofErr w:type="spellEnd"/>
      <w:r w:rsidR="006008BB">
        <w:rPr>
          <w:rFonts w:ascii="Arial" w:hAnsi="Arial" w:cs="Arial"/>
          <w:sz w:val="22"/>
          <w:szCs w:val="22"/>
        </w:rPr>
        <w:t xml:space="preserve"> </w:t>
      </w:r>
      <w:proofErr w:type="spellStart"/>
      <w:r w:rsidR="006008BB">
        <w:rPr>
          <w:rFonts w:ascii="Arial" w:hAnsi="Arial" w:cs="Arial"/>
          <w:sz w:val="22"/>
          <w:szCs w:val="22"/>
        </w:rPr>
        <w:t>uas</w:t>
      </w:r>
      <w:proofErr w:type="spellEnd"/>
      <w:r w:rsidR="006008BB">
        <w:rPr>
          <w:rFonts w:ascii="Arial" w:hAnsi="Arial" w:cs="Arial"/>
          <w:sz w:val="22"/>
          <w:szCs w:val="22"/>
        </w:rPr>
        <w:t xml:space="preserve"> tau </w:t>
      </w:r>
      <w:proofErr w:type="spellStart"/>
      <w:r w:rsidR="006008BB">
        <w:rPr>
          <w:rFonts w:ascii="Arial" w:hAnsi="Arial" w:cs="Arial"/>
          <w:sz w:val="22"/>
          <w:szCs w:val="22"/>
        </w:rPr>
        <w:t>tsim</w:t>
      </w:r>
      <w:proofErr w:type="spellEnd"/>
      <w:r w:rsidR="006008BB">
        <w:rPr>
          <w:rFonts w:ascii="Arial" w:hAnsi="Arial" w:cs="Arial"/>
          <w:sz w:val="22"/>
          <w:szCs w:val="22"/>
        </w:rPr>
        <w:t xml:space="preserve"> </w:t>
      </w:r>
      <w:proofErr w:type="spellStart"/>
      <w:r w:rsidR="006008BB">
        <w:rPr>
          <w:rFonts w:ascii="Arial" w:hAnsi="Arial" w:cs="Arial"/>
          <w:sz w:val="22"/>
          <w:szCs w:val="22"/>
        </w:rPr>
        <w:t>tsi</w:t>
      </w:r>
      <w:proofErr w:type="spellEnd"/>
      <w:r w:rsidR="006008BB">
        <w:rPr>
          <w:rFonts w:ascii="Arial" w:hAnsi="Arial" w:cs="Arial"/>
          <w:sz w:val="22"/>
          <w:szCs w:val="22"/>
        </w:rPr>
        <w:t xml:space="preserve"> kos</w:t>
      </w:r>
    </w:p>
    <w:p w14:paraId="4963F8D1" w14:textId="20F221AD"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w:t>
      </w:r>
      <w:del w:id="1186" w:author="Kaxiong" w:date="2021-05-29T14:20:00Z">
        <w:r w:rsidDel="00425E4B">
          <w:rPr>
            <w:rFonts w:ascii="Arial" w:hAnsi="Arial" w:cs="Arial"/>
            <w:sz w:val="22"/>
            <w:szCs w:val="22"/>
          </w:rPr>
          <w:delText xml:space="preserve">Yog </w:delText>
        </w:r>
      </w:del>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ins w:id="1187" w:author="Kaxiong" w:date="2021-05-29T14:20:00Z">
        <w:r w:rsidR="00425E4B">
          <w:rPr>
            <w:rFonts w:ascii="Arial" w:hAnsi="Arial" w:cs="Arial"/>
            <w:sz w:val="22"/>
            <w:szCs w:val="22"/>
          </w:rPr>
          <w:t xml:space="preserve">Cov </w:t>
        </w:r>
      </w:ins>
      <w:ins w:id="1188" w:author="Kaxiong" w:date="2021-05-29T22:02: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del w:id="1189" w:author="Kaxiong" w:date="2021-05-29T14:20:00Z">
        <w:r w:rsidDel="00425E4B">
          <w:rPr>
            <w:rFonts w:ascii="Arial" w:hAnsi="Arial" w:cs="Arial"/>
            <w:sz w:val="22"/>
            <w:szCs w:val="22"/>
          </w:rPr>
          <w:delText>cov khoom pabcuam</w:delText>
        </w:r>
      </w:del>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1B4D462A" w14:textId="63190A83" w:rsidR="006008BB" w:rsidRDefault="00425E4B" w:rsidP="006008BB">
      <w:pPr>
        <w:pStyle w:val="ListParagraph"/>
        <w:numPr>
          <w:ilvl w:val="0"/>
          <w:numId w:val="6"/>
        </w:numPr>
        <w:tabs>
          <w:tab w:val="left" w:pos="2086"/>
        </w:tabs>
        <w:spacing w:line="256" w:lineRule="auto"/>
        <w:rPr>
          <w:rFonts w:ascii="Arial" w:hAnsi="Arial" w:cs="Arial"/>
          <w:sz w:val="22"/>
          <w:szCs w:val="22"/>
        </w:rPr>
      </w:pPr>
      <w:ins w:id="1190" w:author="Kaxiong" w:date="2021-05-29T14:21:00Z">
        <w:r>
          <w:rPr>
            <w:rFonts w:ascii="Arial" w:hAnsi="Arial" w:cs="Arial"/>
            <w:sz w:val="22"/>
            <w:szCs w:val="22"/>
          </w:rPr>
          <w:t xml:space="preserve">Cov </w:t>
        </w:r>
      </w:ins>
      <w:ins w:id="1191" w:author="Kaxiong" w:date="2021-05-29T22:02: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del w:id="1192" w:author="Kaxiong" w:date="2021-05-29T22:03:00Z">
        <w:r w:rsidR="006008BB" w:rsidDel="00A33AFC">
          <w:rPr>
            <w:rFonts w:ascii="Arial" w:hAnsi="Arial" w:cs="Arial"/>
            <w:sz w:val="22"/>
            <w:szCs w:val="22"/>
          </w:rPr>
          <w:delText>Chaw</w:delText>
        </w:r>
      </w:del>
      <w:ins w:id="1193" w:author="Kaxiong" w:date="2021-05-29T14:21:00Z">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ins>
      <w:proofErr w:type="spellEnd"/>
      <w:del w:id="1194" w:author="Kaxiong" w:date="2021-05-29T14:21:00Z">
        <w:r w:rsidR="006008BB" w:rsidDel="00425E4B">
          <w:rPr>
            <w:rFonts w:ascii="Arial" w:hAnsi="Arial" w:cs="Arial"/>
            <w:sz w:val="22"/>
            <w:szCs w:val="22"/>
          </w:rPr>
          <w:delText xml:space="preserve"> sos nyob hau txoj kev npau suav</w:delText>
        </w:r>
      </w:del>
    </w:p>
    <w:p w14:paraId="7E8983BC" w14:textId="1FFDF9C5" w:rsidR="006008BB" w:rsidRDefault="00425E4B" w:rsidP="006008BB">
      <w:pPr>
        <w:pStyle w:val="ListParagraph"/>
        <w:numPr>
          <w:ilvl w:val="0"/>
          <w:numId w:val="6"/>
        </w:numPr>
        <w:tabs>
          <w:tab w:val="left" w:pos="2086"/>
        </w:tabs>
        <w:spacing w:line="256" w:lineRule="auto"/>
        <w:rPr>
          <w:rFonts w:ascii="Arial" w:hAnsi="Arial" w:cs="Arial"/>
          <w:sz w:val="22"/>
          <w:szCs w:val="22"/>
        </w:rPr>
      </w:pPr>
      <w:ins w:id="1195" w:author="Kaxiong" w:date="2021-05-29T14:21:00Z">
        <w:r>
          <w:rPr>
            <w:rFonts w:ascii="Arial" w:hAnsi="Arial" w:cs="Arial"/>
            <w:sz w:val="22"/>
            <w:szCs w:val="22"/>
          </w:rPr>
          <w:t xml:space="preserve">Cov </w:t>
        </w:r>
      </w:ins>
      <w:ins w:id="1196" w:author="Kaxiong" w:date="2021-05-29T22:03: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ins w:id="1197" w:author="Kaxiong" w:date="2021-05-29T14:21:00Z">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proofErr w:type="spellEnd"/>
        <w:r>
          <w:rPr>
            <w:rFonts w:ascii="Arial" w:hAnsi="Arial" w:cs="Arial"/>
            <w:sz w:val="22"/>
            <w:szCs w:val="22"/>
          </w:rPr>
          <w:t xml:space="preserve"> </w:t>
        </w:r>
      </w:ins>
      <w:del w:id="1198" w:author="Kaxiong" w:date="2021-05-29T14:21:00Z">
        <w:r w:rsidR="006008BB" w:rsidDel="00425E4B">
          <w:rPr>
            <w:rFonts w:ascii="Arial" w:hAnsi="Arial" w:cs="Arial"/>
            <w:sz w:val="22"/>
            <w:szCs w:val="22"/>
          </w:rPr>
          <w:delText>Chaw sos tsis nyob hau txoj kev npau suav</w:delText>
        </w:r>
      </w:del>
    </w:p>
    <w:p w14:paraId="7C8FB243" w14:textId="77777777"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2FB6B4FE" w14:textId="6BA7B04F" w:rsidR="006008BB" w:rsidRDefault="006008BB" w:rsidP="006008BB">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cov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ins w:id="1199" w:author="Kaxiong" w:date="2021-05-29T14:23:00Z">
        <w:r w:rsidR="00425E4B">
          <w:rPr>
            <w:rFonts w:ascii="Arial" w:hAnsi="Arial" w:cs="Arial"/>
            <w:noProof/>
            <w:sz w:val="20"/>
            <w:szCs w:val="20"/>
          </w:rPr>
          <w:t>l</w:t>
        </w:r>
      </w:ins>
      <w:del w:id="1200" w:author="Kaxiong" w:date="2021-05-29T14:23:00Z">
        <w:r w:rsidRPr="002340C4" w:rsidDel="00425E4B">
          <w:rPr>
            <w:rFonts w:ascii="Arial" w:hAnsi="Arial" w:cs="Arial"/>
            <w:noProof/>
            <w:sz w:val="20"/>
            <w:szCs w:val="20"/>
          </w:rPr>
          <w:delText>L</w:delText>
        </w:r>
      </w:del>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3B9F6601" w:rsidR="006008BB" w:rsidRDefault="006008BB" w:rsidP="006008BB">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ins w:id="1201" w:author="Kaxiong" w:date="2021-05-29T14:23:00Z">
        <w:r w:rsidR="00425E4B">
          <w:rPr>
            <w:rFonts w:ascii="Arial" w:hAnsi="Arial"/>
            <w:sz w:val="22"/>
            <w:szCs w:val="22"/>
          </w:rPr>
          <w:t>(cov)</w:t>
        </w:r>
      </w:ins>
      <w:del w:id="1202" w:author="Kaxiong" w:date="2021-05-29T14:23:00Z">
        <w:r w:rsidDel="00425E4B">
          <w:rPr>
            <w:rFonts w:ascii="Arial" w:hAnsi="Arial"/>
            <w:sz w:val="22"/>
            <w:szCs w:val="22"/>
          </w:rPr>
          <w:delText>txoj</w:delText>
        </w:r>
      </w:del>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566CA56C" w14:textId="7F8389D1" w:rsidR="006008BB" w:rsidRDefault="006008BB" w:rsidP="006008BB">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ins w:id="1203" w:author="Kaxiong" w:date="2021-05-29T14:24:00Z">
        <w:r w:rsidR="00425E4B">
          <w:rPr>
            <w:rFonts w:ascii="Arial" w:hAnsi="Arial"/>
            <w:sz w:val="22"/>
            <w:szCs w:val="22"/>
          </w:rPr>
          <w:t>(cov)</w:t>
        </w:r>
      </w:ins>
      <w:del w:id="1204" w:author="Kaxiong" w:date="2021-05-29T14:24:00Z">
        <w:r w:rsidDel="00425E4B">
          <w:rPr>
            <w:rFonts w:ascii="Arial" w:hAnsi="Arial"/>
            <w:sz w:val="22"/>
            <w:szCs w:val="22"/>
          </w:rPr>
          <w:delText>txoj</w:delText>
        </w:r>
      </w:del>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2112FD99" w14:textId="130C5224"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ins w:id="1205" w:author="Kaxiong" w:date="2021-05-29T14:24:00Z">
        <w:r w:rsidR="00425E4B">
          <w:rPr>
            <w:rFonts w:ascii="Arial" w:hAnsi="Arial"/>
            <w:sz w:val="22"/>
            <w:szCs w:val="22"/>
          </w:rPr>
          <w:t xml:space="preserve">Cov </w:t>
        </w:r>
        <w:proofErr w:type="spellStart"/>
        <w:r w:rsidR="00425E4B">
          <w:rPr>
            <w:rFonts w:ascii="Arial" w:hAnsi="Arial"/>
            <w:sz w:val="22"/>
            <w:szCs w:val="22"/>
          </w:rPr>
          <w:t>qauv</w:t>
        </w:r>
        <w:proofErr w:type="spellEnd"/>
        <w:r w:rsidR="00425E4B">
          <w:rPr>
            <w:rFonts w:ascii="Arial" w:hAnsi="Arial"/>
            <w:sz w:val="22"/>
            <w:szCs w:val="22"/>
          </w:rPr>
          <w:t xml:space="preserve"> </w:t>
        </w:r>
        <w:proofErr w:type="spellStart"/>
        <w:r w:rsidR="00425E4B">
          <w:rPr>
            <w:rFonts w:ascii="Arial" w:hAnsi="Arial"/>
            <w:sz w:val="22"/>
            <w:szCs w:val="22"/>
          </w:rPr>
          <w:t>uas</w:t>
        </w:r>
        <w:proofErr w:type="spellEnd"/>
        <w:r w:rsidR="00425E4B">
          <w:rPr>
            <w:rFonts w:ascii="Arial" w:hAnsi="Arial"/>
            <w:sz w:val="22"/>
            <w:szCs w:val="22"/>
          </w:rPr>
          <w:t xml:space="preserve"> tau </w:t>
        </w:r>
        <w:proofErr w:type="spellStart"/>
        <w:r w:rsidR="00425E4B">
          <w:rPr>
            <w:rFonts w:ascii="Arial" w:hAnsi="Arial"/>
            <w:sz w:val="22"/>
            <w:szCs w:val="22"/>
          </w:rPr>
          <w:t>teeb</w:t>
        </w:r>
        <w:proofErr w:type="spellEnd"/>
        <w:r w:rsidR="00425E4B">
          <w:rPr>
            <w:rFonts w:ascii="Arial" w:hAnsi="Arial"/>
            <w:sz w:val="22"/>
            <w:szCs w:val="22"/>
          </w:rPr>
          <w:t xml:space="preserve"> </w:t>
        </w:r>
        <w:proofErr w:type="spellStart"/>
        <w:r w:rsidR="00425E4B">
          <w:rPr>
            <w:rFonts w:ascii="Arial" w:hAnsi="Arial"/>
            <w:sz w:val="22"/>
            <w:szCs w:val="22"/>
          </w:rPr>
          <w:t>tsa</w:t>
        </w:r>
        <w:proofErr w:type="spellEnd"/>
        <w:r w:rsidR="00425E4B">
          <w:rPr>
            <w:rFonts w:ascii="Arial" w:hAnsi="Arial"/>
            <w:sz w:val="22"/>
            <w:szCs w:val="22"/>
          </w:rPr>
          <w:t xml:space="preserve"> </w:t>
        </w:r>
      </w:ins>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7097967E" w14:textId="6FED0C42" w:rsidR="006008BB" w:rsidDel="00425E4B" w:rsidRDefault="006008BB" w:rsidP="00425E4B">
      <w:pPr>
        <w:pStyle w:val="ListParagraph"/>
        <w:numPr>
          <w:ilvl w:val="0"/>
          <w:numId w:val="7"/>
        </w:numPr>
        <w:tabs>
          <w:tab w:val="left" w:pos="2086"/>
        </w:tabs>
        <w:spacing w:line="256" w:lineRule="auto"/>
        <w:rPr>
          <w:del w:id="1206" w:author="Kaxiong" w:date="2021-05-29T14:26:00Z"/>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002F97">
        <w:rPr>
          <w:rFonts w:ascii="Arial" w:hAnsi="Arial" w:cs="Arial"/>
          <w:sz w:val="22"/>
          <w:szCs w:val="22"/>
        </w:rPr>
        <w:t xml:space="preserve">) </w:t>
      </w:r>
      <w:proofErr w:type="spellStart"/>
      <w:r w:rsidRPr="00002F97">
        <w:rPr>
          <w:rFonts w:ascii="Arial" w:hAnsi="Arial" w:cs="Arial"/>
          <w:sz w:val="22"/>
          <w:szCs w:val="22"/>
        </w:rPr>
        <w:t>tsis</w:t>
      </w:r>
      <w:proofErr w:type="spellEnd"/>
      <w:r w:rsidRPr="00002F97">
        <w:rPr>
          <w:rFonts w:ascii="Arial" w:hAnsi="Arial" w:cs="Arial"/>
          <w:sz w:val="22"/>
          <w:szCs w:val="22"/>
        </w:rPr>
        <w:t xml:space="preserve"> </w:t>
      </w:r>
      <w:proofErr w:type="spellStart"/>
      <w:r w:rsidRPr="00002F97">
        <w:rPr>
          <w:rFonts w:ascii="Arial" w:hAnsi="Arial" w:cs="Arial"/>
          <w:sz w:val="22"/>
          <w:szCs w:val="22"/>
        </w:rPr>
        <w:t>muaj</w:t>
      </w:r>
      <w:proofErr w:type="spellEnd"/>
      <w:r w:rsidRPr="00002F97">
        <w:rPr>
          <w:rFonts w:ascii="Arial" w:hAnsi="Arial" w:cs="Arial"/>
          <w:sz w:val="22"/>
          <w:szCs w:val="22"/>
        </w:rPr>
        <w:t xml:space="preserve"> </w:t>
      </w:r>
      <w:ins w:id="1207" w:author="Kaxiong" w:date="2021-05-29T14:25:00Z">
        <w:r w:rsidR="00425E4B" w:rsidRPr="00425E4B">
          <w:rPr>
            <w:rFonts w:ascii="Arial" w:hAnsi="Arial" w:cs="Arial"/>
            <w:sz w:val="22"/>
            <w:szCs w:val="22"/>
          </w:rPr>
          <w:t xml:space="preserve">Cov </w:t>
        </w:r>
      </w:ins>
      <w:r w:rsidRPr="00425E4B">
        <w:rPr>
          <w:rFonts w:ascii="Arial" w:hAnsi="Arial" w:cs="Arial"/>
          <w:sz w:val="22"/>
          <w:szCs w:val="22"/>
        </w:rPr>
        <w:t xml:space="preserve">Kev </w:t>
      </w:r>
      <w:del w:id="1208" w:author="Kaxiong" w:date="2021-05-29T14:25:00Z">
        <w:r w:rsidRPr="00425E4B" w:rsidDel="00425E4B">
          <w:rPr>
            <w:rFonts w:ascii="Arial" w:hAnsi="Arial" w:cs="Arial"/>
            <w:sz w:val="22"/>
            <w:szCs w:val="22"/>
          </w:rPr>
          <w:delText xml:space="preserve">Pab </w:delText>
        </w:r>
      </w:del>
      <w:proofErr w:type="spellStart"/>
      <w:r w:rsidRPr="00425E4B">
        <w:rPr>
          <w:rFonts w:ascii="Arial" w:hAnsi="Arial" w:cs="Arial"/>
          <w:sz w:val="22"/>
          <w:szCs w:val="22"/>
        </w:rPr>
        <w:t>Txhawb</w:t>
      </w:r>
      <w:proofErr w:type="spellEnd"/>
      <w:r w:rsidRPr="00425E4B">
        <w:rPr>
          <w:rFonts w:ascii="Arial" w:hAnsi="Arial" w:cs="Arial"/>
          <w:sz w:val="22"/>
          <w:szCs w:val="22"/>
        </w:rPr>
        <w:t xml:space="preserve"> </w:t>
      </w:r>
      <w:proofErr w:type="spellStart"/>
      <w:ins w:id="1209" w:author="Kaxiong" w:date="2021-05-29T14:25:00Z">
        <w:r w:rsidR="00425E4B" w:rsidRPr="00425E4B">
          <w:rPr>
            <w:rFonts w:ascii="Arial" w:hAnsi="Arial" w:cs="Arial"/>
            <w:sz w:val="22"/>
            <w:szCs w:val="22"/>
          </w:rPr>
          <w:t>Nqa</w:t>
        </w:r>
        <w:proofErr w:type="spellEnd"/>
        <w:r w:rsidR="00425E4B" w:rsidRPr="00425E4B">
          <w:rPr>
            <w:rFonts w:ascii="Arial" w:hAnsi="Arial" w:cs="Arial"/>
            <w:sz w:val="22"/>
            <w:szCs w:val="22"/>
          </w:rPr>
          <w:t xml:space="preserve"> </w:t>
        </w:r>
      </w:ins>
      <w:proofErr w:type="spellStart"/>
      <w:ins w:id="1210" w:author="Kaxiong" w:date="2021-05-29T14:26:00Z">
        <w:r w:rsidR="00425E4B" w:rsidRPr="00425E4B">
          <w:rPr>
            <w:rFonts w:ascii="Arial" w:hAnsi="Arial" w:cs="Arial"/>
            <w:sz w:val="22"/>
            <w:szCs w:val="22"/>
          </w:rPr>
          <w:t>Uas</w:t>
        </w:r>
        <w:proofErr w:type="spellEnd"/>
        <w:r w:rsidR="00425E4B" w:rsidRPr="00425E4B">
          <w:rPr>
            <w:rFonts w:ascii="Arial" w:hAnsi="Arial" w:cs="Arial"/>
            <w:sz w:val="22"/>
            <w:szCs w:val="22"/>
          </w:rPr>
          <w:t xml:space="preserve"> Tau </w:t>
        </w:r>
        <w:proofErr w:type="spellStart"/>
        <w:r w:rsidR="00425E4B" w:rsidRPr="00425E4B">
          <w:rPr>
            <w:rFonts w:ascii="Arial" w:hAnsi="Arial" w:cs="Arial"/>
            <w:sz w:val="22"/>
            <w:szCs w:val="22"/>
          </w:rPr>
          <w:t>Teeb</w:t>
        </w:r>
        <w:proofErr w:type="spellEnd"/>
        <w:r w:rsidR="00425E4B" w:rsidRPr="00425E4B">
          <w:rPr>
            <w:rFonts w:ascii="Arial" w:hAnsi="Arial" w:cs="Arial"/>
            <w:sz w:val="22"/>
            <w:szCs w:val="22"/>
          </w:rPr>
          <w:t xml:space="preserve"> </w:t>
        </w:r>
        <w:proofErr w:type="spellStart"/>
        <w:r w:rsidR="00425E4B" w:rsidRPr="00425E4B">
          <w:rPr>
            <w:rFonts w:ascii="Arial" w:hAnsi="Arial" w:cs="Arial"/>
            <w:sz w:val="22"/>
            <w:szCs w:val="22"/>
          </w:rPr>
          <w:t>Tseg</w:t>
        </w:r>
        <w:proofErr w:type="spellEnd"/>
        <w:r w:rsidR="00425E4B" w:rsidRPr="00425E4B">
          <w:rPr>
            <w:rFonts w:ascii="Arial" w:hAnsi="Arial" w:cs="Arial"/>
            <w:sz w:val="22"/>
            <w:szCs w:val="22"/>
          </w:rPr>
          <w:t xml:space="preserve"> los sis Cov </w:t>
        </w:r>
      </w:ins>
      <w:ins w:id="1211" w:author="Kaxiong" w:date="2021-05-29T22:04: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del w:id="1212" w:author="Kaxiong" w:date="2021-05-29T14:26:00Z">
        <w:r w:rsidRPr="00425E4B" w:rsidDel="00425E4B">
          <w:rPr>
            <w:rFonts w:ascii="Arial" w:hAnsi="Arial" w:cs="Arial"/>
            <w:sz w:val="22"/>
            <w:szCs w:val="22"/>
          </w:rPr>
          <w:delText>Tsim los yog Kev Hloov Kho</w:delText>
        </w:r>
      </w:del>
    </w:p>
    <w:p w14:paraId="02755DA8" w14:textId="5A230E60" w:rsidR="006008BB" w:rsidRDefault="006008BB" w:rsidP="00425E4B">
      <w:pPr>
        <w:pStyle w:val="ListParagraph"/>
        <w:numPr>
          <w:ilvl w:val="0"/>
          <w:numId w:val="7"/>
        </w:numPr>
        <w:tabs>
          <w:tab w:val="left" w:pos="2086"/>
        </w:tabs>
        <w:spacing w:line="256" w:lineRule="auto"/>
        <w:rPr>
          <w:ins w:id="1213" w:author="Kaxiong" w:date="2021-05-29T14:27:00Z"/>
          <w:rFonts w:ascii="Arial" w:hAnsi="Arial" w:cs="Arial"/>
          <w:sz w:val="22"/>
          <w:szCs w:val="22"/>
        </w:rPr>
      </w:pPr>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ins w:id="1214" w:author="Kaxiong" w:date="2021-05-29T14:27:00Z">
        <w:r w:rsidR="00425E4B" w:rsidRPr="0018329D">
          <w:rPr>
            <w:rFonts w:ascii="Arial" w:hAnsi="Arial" w:cs="Arial"/>
            <w:sz w:val="22"/>
            <w:szCs w:val="22"/>
          </w:rPr>
          <w:t>muaj</w:t>
        </w:r>
        <w:proofErr w:type="spellEnd"/>
        <w:r w:rsidR="00425E4B" w:rsidRPr="0018329D">
          <w:rPr>
            <w:rFonts w:ascii="Arial" w:hAnsi="Arial" w:cs="Arial"/>
            <w:sz w:val="22"/>
            <w:szCs w:val="22"/>
          </w:rPr>
          <w:t xml:space="preserve"> Cov Kev </w:t>
        </w:r>
        <w:proofErr w:type="spellStart"/>
        <w:r w:rsidR="00425E4B" w:rsidRPr="0018329D">
          <w:rPr>
            <w:rFonts w:ascii="Arial" w:hAnsi="Arial" w:cs="Arial"/>
            <w:sz w:val="22"/>
            <w:szCs w:val="22"/>
          </w:rPr>
          <w:t>Txhawb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Nqa</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Uas</w:t>
        </w:r>
        <w:proofErr w:type="spellEnd"/>
        <w:r w:rsidR="00425E4B" w:rsidRPr="0018329D">
          <w:rPr>
            <w:rFonts w:ascii="Arial" w:hAnsi="Arial" w:cs="Arial"/>
            <w:sz w:val="22"/>
            <w:szCs w:val="22"/>
          </w:rPr>
          <w:t xml:space="preserve"> Tau </w:t>
        </w:r>
        <w:proofErr w:type="spellStart"/>
        <w:r w:rsidR="00425E4B" w:rsidRPr="0018329D">
          <w:rPr>
            <w:rFonts w:ascii="Arial" w:hAnsi="Arial" w:cs="Arial"/>
            <w:sz w:val="22"/>
            <w:szCs w:val="22"/>
          </w:rPr>
          <w:t>Teeb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Tseg</w:t>
        </w:r>
        <w:proofErr w:type="spellEnd"/>
        <w:r w:rsidR="00425E4B" w:rsidRPr="0018329D">
          <w:rPr>
            <w:rFonts w:ascii="Arial" w:hAnsi="Arial" w:cs="Arial"/>
            <w:sz w:val="22"/>
            <w:szCs w:val="22"/>
          </w:rPr>
          <w:t xml:space="preserve"> </w:t>
        </w:r>
      </w:ins>
      <w:del w:id="1215" w:author="Kaxiong" w:date="2021-05-29T14:27:00Z">
        <w:r w:rsidRPr="00425E4B" w:rsidDel="00425E4B">
          <w:rPr>
            <w:rFonts w:ascii="Arial" w:hAnsi="Arial" w:cs="Arial"/>
            <w:sz w:val="22"/>
            <w:szCs w:val="22"/>
          </w:rPr>
          <w:delText>nrog Tsim Cov Kev Pab Txhawb</w:delText>
        </w:r>
      </w:del>
    </w:p>
    <w:p w14:paraId="0DEB6899" w14:textId="09FF000A" w:rsidR="00425E4B" w:rsidRPr="00425E4B" w:rsidRDefault="00425E4B" w:rsidP="00425E4B">
      <w:pPr>
        <w:pStyle w:val="ListParagraph"/>
        <w:numPr>
          <w:ilvl w:val="0"/>
          <w:numId w:val="7"/>
        </w:numPr>
        <w:tabs>
          <w:tab w:val="left" w:pos="2086"/>
        </w:tabs>
        <w:spacing w:line="256" w:lineRule="auto"/>
        <w:rPr>
          <w:rFonts w:ascii="Arial" w:hAnsi="Arial" w:cs="Arial"/>
          <w:sz w:val="22"/>
          <w:szCs w:val="22"/>
        </w:rPr>
      </w:pPr>
      <w:proofErr w:type="spellStart"/>
      <w:ins w:id="1216" w:author="Kaxiong" w:date="2021-05-29T14:27:00Z">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r w:rsidRPr="0018329D">
          <w:rPr>
            <w:rFonts w:ascii="Arial" w:hAnsi="Arial" w:cs="Arial"/>
            <w:sz w:val="22"/>
            <w:szCs w:val="22"/>
          </w:rPr>
          <w:t>muaj</w:t>
        </w:r>
        <w:proofErr w:type="spellEnd"/>
        <w:r w:rsidRPr="0018329D">
          <w:rPr>
            <w:rFonts w:ascii="Arial" w:hAnsi="Arial" w:cs="Arial"/>
            <w:sz w:val="22"/>
            <w:szCs w:val="22"/>
          </w:rPr>
          <w:t xml:space="preserve"> Cov </w:t>
        </w:r>
      </w:ins>
      <w:ins w:id="1217" w:author="Kaxiong" w:date="2021-05-29T22:04: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p>
    <w:p w14:paraId="6B96AF80" w14:textId="5CCA063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ins w:id="1218" w:author="Kaxiong" w:date="2021-05-29T14:29:00Z">
        <w:r w:rsidR="00002F97">
          <w:rPr>
            <w:rFonts w:ascii="Arial" w:hAnsi="Arial" w:cs="Arial"/>
            <w:sz w:val="22"/>
            <w:szCs w:val="22"/>
          </w:rPr>
          <w:t>Lus</w:t>
        </w:r>
        <w:proofErr w:type="spellEnd"/>
        <w:r w:rsidR="00002F97">
          <w:rPr>
            <w:rFonts w:ascii="Arial" w:hAnsi="Arial" w:cs="Arial"/>
            <w:sz w:val="22"/>
            <w:szCs w:val="22"/>
          </w:rPr>
          <w:t xml:space="preserve"> </w:t>
        </w:r>
      </w:ins>
      <w:proofErr w:type="spellStart"/>
      <w:r>
        <w:rPr>
          <w:rFonts w:ascii="Arial" w:hAnsi="Arial" w:cs="Arial"/>
          <w:sz w:val="22"/>
          <w:szCs w:val="22"/>
        </w:rPr>
        <w:t>Hais</w:t>
      </w:r>
      <w:proofErr w:type="spellEnd"/>
      <w:r>
        <w:rPr>
          <w:rFonts w:ascii="Arial" w:hAnsi="Arial" w:cs="Arial"/>
          <w:sz w:val="22"/>
          <w:szCs w:val="22"/>
        </w:rPr>
        <w:t xml:space="preserve">, </w:t>
      </w:r>
      <w:ins w:id="1219" w:author="Kaxiong" w:date="2021-05-29T14:30:00Z">
        <w:r w:rsidR="00002F97">
          <w:rPr>
            <w:rFonts w:ascii="Arial" w:hAnsi="Arial" w:cs="Arial"/>
            <w:sz w:val="22"/>
            <w:szCs w:val="22"/>
          </w:rPr>
          <w:t xml:space="preserve">Kev Sau </w:t>
        </w:r>
        <w:proofErr w:type="spellStart"/>
        <w:r w:rsidR="00002F97">
          <w:rPr>
            <w:rFonts w:ascii="Arial" w:hAnsi="Arial" w:cs="Arial"/>
            <w:sz w:val="22"/>
            <w:szCs w:val="22"/>
          </w:rPr>
          <w:t>Ntawv</w:t>
        </w:r>
      </w:ins>
      <w:proofErr w:type="spellEnd"/>
      <w:del w:id="1220" w:author="Kaxiong" w:date="2021-05-29T14:30:00Z">
        <w:r w:rsidDel="00002F97">
          <w:rPr>
            <w:rFonts w:ascii="Arial" w:hAnsi="Arial" w:cs="Arial"/>
            <w:sz w:val="22"/>
            <w:szCs w:val="22"/>
          </w:rPr>
          <w:delText>Tshaj Lij</w:delText>
        </w:r>
      </w:del>
      <w:del w:id="1221" w:author="Kaxiong" w:date="2021-05-29T14:32:00Z">
        <w:r w:rsidDel="00002F97">
          <w:rPr>
            <w:rFonts w:ascii="Arial" w:hAnsi="Arial" w:cs="Arial"/>
            <w:sz w:val="22"/>
            <w:szCs w:val="22"/>
          </w:rPr>
          <w:delText xml:space="preserve"> yam</w:delText>
        </w:r>
      </w:del>
      <w:r>
        <w:rPr>
          <w:rFonts w:ascii="Arial" w:hAnsi="Arial" w:cs="Arial"/>
          <w:sz w:val="22"/>
          <w:szCs w:val="22"/>
        </w:rPr>
        <w:t xml:space="preserve"> </w:t>
      </w:r>
      <w:proofErr w:type="spellStart"/>
      <w:ins w:id="1222" w:author="Kaxiong" w:date="2021-05-29T14:32:00Z">
        <w:r w:rsidR="00002F97">
          <w:rPr>
            <w:rFonts w:ascii="Arial" w:hAnsi="Arial" w:cs="Arial"/>
            <w:sz w:val="22"/>
            <w:szCs w:val="22"/>
          </w:rPr>
          <w:t>uas</w:t>
        </w:r>
        <w:proofErr w:type="spellEnd"/>
        <w:r w:rsidR="00002F97">
          <w:rPr>
            <w:rFonts w:ascii="Arial" w:hAnsi="Arial" w:cs="Arial"/>
            <w:sz w:val="22"/>
            <w:szCs w:val="22"/>
          </w:rPr>
          <w:t xml:space="preserve"> </w:t>
        </w:r>
      </w:ins>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ins w:id="1223" w:author="Kaxiong" w:date="2021-05-29T14:30:00Z">
        <w:r w:rsidR="00002F97">
          <w:rPr>
            <w:rFonts w:ascii="Arial" w:hAnsi="Arial" w:cs="Arial"/>
            <w:sz w:val="22"/>
            <w:szCs w:val="22"/>
          </w:rPr>
          <w:t>Cov Ke</w:t>
        </w:r>
      </w:ins>
      <w:ins w:id="1224" w:author="Kaxiong" w:date="2021-05-29T14:31:00Z">
        <w:r w:rsidR="00002F97">
          <w:rPr>
            <w:rFonts w:ascii="Arial" w:hAnsi="Arial" w:cs="Arial"/>
            <w:sz w:val="22"/>
            <w:szCs w:val="22"/>
          </w:rPr>
          <w:t xml:space="preserv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los sis Cov </w:t>
        </w:r>
      </w:ins>
      <w:ins w:id="1225" w:author="Kaxiong" w:date="2021-05-29T22:05: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del w:id="1226" w:author="Kaxiong" w:date="2021-05-29T14:31:00Z">
        <w:r w:rsidDel="00002F97">
          <w:rPr>
            <w:rFonts w:ascii="Arial" w:hAnsi="Arial" w:cs="Arial"/>
            <w:sz w:val="22"/>
            <w:szCs w:val="22"/>
          </w:rPr>
          <w:delText>Tsim Kev Pab Txhawb lossis Cov Chaw Nyob</w:delText>
        </w:r>
      </w:del>
    </w:p>
    <w:p w14:paraId="0ED7A78F" w14:textId="559336EE"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ins w:id="1227" w:author="Kaxiong" w:date="2021-05-29T14:32:00Z">
        <w:r w:rsidR="00002F97">
          <w:rPr>
            <w:rFonts w:ascii="Arial" w:hAnsi="Arial" w:cs="Arial"/>
            <w:sz w:val="22"/>
            <w:szCs w:val="22"/>
          </w:rPr>
          <w:t>Lus</w:t>
        </w:r>
        <w:proofErr w:type="spellEnd"/>
        <w:r w:rsidR="00002F97">
          <w:rPr>
            <w:rFonts w:ascii="Arial" w:hAnsi="Arial" w:cs="Arial"/>
            <w:sz w:val="22"/>
            <w:szCs w:val="22"/>
          </w:rPr>
          <w:t xml:space="preserve"> </w:t>
        </w:r>
      </w:ins>
      <w:proofErr w:type="spellStart"/>
      <w:r>
        <w:rPr>
          <w:rFonts w:ascii="Arial" w:hAnsi="Arial" w:cs="Arial"/>
          <w:sz w:val="22"/>
          <w:szCs w:val="22"/>
        </w:rPr>
        <w:t>Hais</w:t>
      </w:r>
      <w:proofErr w:type="spellEnd"/>
      <w:r>
        <w:rPr>
          <w:rFonts w:ascii="Arial" w:hAnsi="Arial" w:cs="Arial"/>
          <w:sz w:val="22"/>
          <w:szCs w:val="22"/>
        </w:rPr>
        <w:t xml:space="preserve">, </w:t>
      </w:r>
      <w:ins w:id="1228" w:author="Kaxiong" w:date="2021-05-29T14:32:00Z">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sidR="00002F97">
          <w:rPr>
            <w:rFonts w:ascii="Arial" w:hAnsi="Arial" w:cs="Arial"/>
            <w:sz w:val="22"/>
            <w:szCs w:val="22"/>
          </w:rPr>
          <w:t xml:space="preserve"> </w:t>
        </w:r>
      </w:ins>
      <w:proofErr w:type="spellStart"/>
      <w:ins w:id="1229" w:author="Kaxiong" w:date="2021-05-29T14:33:00Z">
        <w:r w:rsidR="00002F97">
          <w:rPr>
            <w:rFonts w:ascii="Arial" w:hAnsi="Arial" w:cs="Arial"/>
            <w:sz w:val="22"/>
            <w:szCs w:val="22"/>
          </w:rPr>
          <w:t>uas</w:t>
        </w:r>
      </w:ins>
      <w:proofErr w:type="spellEnd"/>
      <w:ins w:id="1230" w:author="Kaxiong" w:date="2021-05-29T14:32:00Z">
        <w:r w:rsidR="00002F97">
          <w:rPr>
            <w:rFonts w:ascii="Arial" w:hAnsi="Arial" w:cs="Arial"/>
            <w:sz w:val="22"/>
            <w:szCs w:val="22"/>
          </w:rPr>
          <w:t xml:space="preserve"> </w:t>
        </w:r>
        <w:proofErr w:type="spellStart"/>
        <w:r w:rsidR="00002F97">
          <w:rPr>
            <w:rFonts w:ascii="Arial" w:hAnsi="Arial" w:cs="Arial"/>
            <w:sz w:val="22"/>
            <w:szCs w:val="22"/>
          </w:rPr>
          <w:t>muaj</w:t>
        </w:r>
        <w:proofErr w:type="spellEnd"/>
        <w:r w:rsidR="00002F97">
          <w:rPr>
            <w:rFonts w:ascii="Arial" w:hAnsi="Arial" w:cs="Arial"/>
            <w:sz w:val="22"/>
            <w:szCs w:val="22"/>
          </w:rPr>
          <w:t xml:space="preserve"> Cov Kev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w:t>
        </w:r>
      </w:ins>
      <w:del w:id="1231" w:author="Kaxiong" w:date="2021-05-29T14:33:00Z">
        <w:r w:rsidDel="00002F97">
          <w:rPr>
            <w:rFonts w:ascii="Arial" w:hAnsi="Arial" w:cs="Arial"/>
            <w:sz w:val="22"/>
            <w:szCs w:val="22"/>
          </w:rPr>
          <w:delText>Tshaj Lij nrog Kev Txhawb Tsim</w:delText>
        </w:r>
      </w:del>
    </w:p>
    <w:p w14:paraId="0243CC47" w14:textId="2DD6857E" w:rsidR="006008BB" w:rsidDel="00002F97" w:rsidRDefault="006008BB" w:rsidP="006008BB">
      <w:pPr>
        <w:pStyle w:val="ListParagraph"/>
        <w:numPr>
          <w:ilvl w:val="0"/>
          <w:numId w:val="7"/>
        </w:numPr>
        <w:tabs>
          <w:tab w:val="left" w:pos="2086"/>
        </w:tabs>
        <w:spacing w:line="256" w:lineRule="auto"/>
        <w:rPr>
          <w:del w:id="1232" w:author="Kaxiong" w:date="2021-05-29T14:34:00Z"/>
          <w:rFonts w:ascii="Arial" w:hAnsi="Arial" w:cs="Arial"/>
          <w:sz w:val="22"/>
          <w:szCs w:val="22"/>
        </w:rPr>
      </w:pPr>
      <w:proofErr w:type="spellStart"/>
      <w:proofErr w:type="gramStart"/>
      <w:r w:rsidRPr="00002F97">
        <w:rPr>
          <w:rFonts w:ascii="Arial" w:hAnsi="Arial" w:cs="Arial"/>
          <w:sz w:val="22"/>
          <w:szCs w:val="22"/>
        </w:rPr>
        <w:t>Nyeem,</w:t>
      </w:r>
      <w:ins w:id="1233" w:author="Kaxiong" w:date="2021-05-29T14:33:00Z">
        <w:r w:rsidR="00002F97" w:rsidRPr="00002F97">
          <w:rPr>
            <w:rFonts w:ascii="Arial" w:hAnsi="Arial" w:cs="Arial"/>
            <w:sz w:val="22"/>
            <w:szCs w:val="22"/>
          </w:rPr>
          <w:t>Lus</w:t>
        </w:r>
      </w:ins>
      <w:proofErr w:type="spellEnd"/>
      <w:proofErr w:type="gramEnd"/>
      <w:r w:rsidRPr="00002F97">
        <w:rPr>
          <w:rFonts w:ascii="Arial" w:hAnsi="Arial" w:cs="Arial"/>
          <w:sz w:val="22"/>
          <w:szCs w:val="22"/>
        </w:rPr>
        <w:t xml:space="preserve"> </w:t>
      </w:r>
      <w:proofErr w:type="spellStart"/>
      <w:r w:rsidRPr="00002F97">
        <w:rPr>
          <w:rFonts w:ascii="Arial" w:hAnsi="Arial" w:cs="Arial"/>
          <w:sz w:val="22"/>
          <w:szCs w:val="22"/>
        </w:rPr>
        <w:t>Hais</w:t>
      </w:r>
      <w:proofErr w:type="spellEnd"/>
      <w:r w:rsidRPr="00002F97">
        <w:rPr>
          <w:rFonts w:ascii="Arial" w:hAnsi="Arial" w:cs="Arial"/>
          <w:sz w:val="22"/>
          <w:szCs w:val="22"/>
        </w:rPr>
        <w:t xml:space="preserve">, </w:t>
      </w:r>
      <w:ins w:id="1234" w:author="Kaxiong" w:date="2021-05-29T14:34:00Z">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sidR="00002F97">
          <w:rPr>
            <w:rFonts w:ascii="Arial" w:hAnsi="Arial" w:cs="Arial"/>
            <w:sz w:val="22"/>
            <w:szCs w:val="22"/>
          </w:rPr>
          <w:t>muaj</w:t>
        </w:r>
        <w:proofErr w:type="spellEnd"/>
        <w:r w:rsidR="00002F97">
          <w:rPr>
            <w:rFonts w:ascii="Arial" w:hAnsi="Arial" w:cs="Arial"/>
            <w:sz w:val="22"/>
            <w:szCs w:val="22"/>
          </w:rPr>
          <w:t xml:space="preserve"> Cov</w:t>
        </w:r>
      </w:ins>
      <w:ins w:id="1235" w:author="Kaxiong" w:date="2021-05-29T14:35:00Z">
        <w:r w:rsidR="00002F97">
          <w:rPr>
            <w:rFonts w:ascii="Arial" w:hAnsi="Arial" w:cs="Arial"/>
            <w:sz w:val="22"/>
            <w:szCs w:val="22"/>
          </w:rPr>
          <w:t xml:space="preserve"> </w:t>
        </w:r>
      </w:ins>
      <w:ins w:id="1236" w:author="Kaxiong" w:date="2021-05-29T22:05:00Z">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ins>
      <w:proofErr w:type="spellEnd"/>
      <w:del w:id="1237" w:author="Kaxiong" w:date="2021-05-29T14:34:00Z">
        <w:r w:rsidDel="00002F97">
          <w:rPr>
            <w:rFonts w:ascii="Arial" w:hAnsi="Arial" w:cs="Arial"/>
            <w:sz w:val="22"/>
            <w:szCs w:val="22"/>
          </w:rPr>
          <w:delText>Tshaj Lij Nrog Kev Pab Cuam</w:delText>
        </w:r>
      </w:del>
    </w:p>
    <w:p w14:paraId="7E008386" w14:textId="77777777" w:rsidR="006008BB" w:rsidRPr="00002F97" w:rsidRDefault="006008BB">
      <w:pPr>
        <w:pStyle w:val="ListParagraph"/>
        <w:tabs>
          <w:tab w:val="left" w:pos="2086"/>
        </w:tabs>
        <w:spacing w:line="256" w:lineRule="auto"/>
        <w:rPr>
          <w:rFonts w:ascii="Arial" w:hAnsi="Arial"/>
          <w:sz w:val="20"/>
          <w:szCs w:val="20"/>
        </w:rPr>
        <w:pPrChange w:id="1238" w:author="Kaxiong" w:date="2021-05-29T14:34:00Z">
          <w:pPr/>
        </w:pPrChange>
      </w:pPr>
    </w:p>
    <w:p w14:paraId="74C2B3AD" w14:textId="77777777" w:rsidR="006008BB" w:rsidRDefault="006008BB" w:rsidP="006008BB">
      <w:pPr>
        <w:jc w:val="both"/>
        <w:rPr>
          <w:rFonts w:ascii="Arial" w:hAnsi="Arial" w:cs="Arial"/>
          <w:sz w:val="16"/>
          <w:szCs w:val="16"/>
        </w:rPr>
      </w:pPr>
    </w:p>
    <w:p w14:paraId="6550CDC5" w14:textId="7183DDA5" w:rsidR="006008BB" w:rsidRDefault="006008BB" w:rsidP="008D6FBB">
      <w:pPr>
        <w:jc w:val="both"/>
        <w:rPr>
          <w:rFonts w:ascii="Arial" w:hAnsi="Arial" w:cs="Arial"/>
          <w:sz w:val="16"/>
          <w:szCs w:val="16"/>
        </w:rPr>
      </w:pPr>
    </w:p>
    <w:p w14:paraId="6ADAEC10" w14:textId="6B9F1C05" w:rsidR="009D5AF9" w:rsidRDefault="009D5AF9" w:rsidP="008D6FBB">
      <w:pPr>
        <w:jc w:val="both"/>
        <w:rPr>
          <w:rFonts w:ascii="Arial" w:hAnsi="Arial" w:cs="Arial"/>
          <w:sz w:val="16"/>
          <w:szCs w:val="16"/>
        </w:rPr>
      </w:pPr>
    </w:p>
    <w:p w14:paraId="5202CF8C" w14:textId="50E0FEB5" w:rsidR="009D5AF9" w:rsidRDefault="009D5AF9" w:rsidP="008D6FBB">
      <w:pPr>
        <w:jc w:val="both"/>
        <w:rPr>
          <w:rFonts w:ascii="Arial" w:hAnsi="Arial" w:cs="Arial"/>
          <w:sz w:val="16"/>
          <w:szCs w:val="16"/>
        </w:rPr>
      </w:pPr>
    </w:p>
    <w:p w14:paraId="62983F37" w14:textId="05BE1C8B" w:rsidR="009D5AF9" w:rsidRDefault="009D5AF9" w:rsidP="008D6FBB">
      <w:pPr>
        <w:jc w:val="both"/>
        <w:rPr>
          <w:rFonts w:ascii="Arial" w:hAnsi="Arial" w:cs="Arial"/>
          <w:sz w:val="16"/>
          <w:szCs w:val="16"/>
        </w:rPr>
      </w:pPr>
    </w:p>
    <w:p w14:paraId="6959A1C3" w14:textId="2E9FA88E" w:rsidR="009D5AF9" w:rsidRDefault="009D5AF9" w:rsidP="008D6FBB">
      <w:pPr>
        <w:jc w:val="both"/>
        <w:rPr>
          <w:rFonts w:ascii="Arial" w:hAnsi="Arial" w:cs="Arial"/>
          <w:sz w:val="16"/>
          <w:szCs w:val="16"/>
        </w:rPr>
      </w:pPr>
    </w:p>
    <w:p w14:paraId="3E122CF2" w14:textId="5A532631" w:rsidR="009D5AF9" w:rsidRDefault="009D5AF9" w:rsidP="008D6FBB">
      <w:pPr>
        <w:jc w:val="both"/>
        <w:rPr>
          <w:rFonts w:ascii="Arial" w:hAnsi="Arial" w:cs="Arial"/>
          <w:sz w:val="16"/>
          <w:szCs w:val="16"/>
        </w:rPr>
      </w:pPr>
    </w:p>
    <w:p w14:paraId="42ECFD51" w14:textId="18BEEC43" w:rsidR="009D5AF9" w:rsidRDefault="009D5AF9" w:rsidP="008D6FBB">
      <w:pPr>
        <w:jc w:val="both"/>
        <w:rPr>
          <w:rFonts w:ascii="Arial" w:hAnsi="Arial" w:cs="Arial"/>
          <w:sz w:val="16"/>
          <w:szCs w:val="16"/>
        </w:rPr>
      </w:pPr>
    </w:p>
    <w:p w14:paraId="6F7A8607" w14:textId="4A74A384" w:rsidR="009D5AF9" w:rsidRDefault="009D5AF9" w:rsidP="008D6FBB">
      <w:pPr>
        <w:jc w:val="both"/>
        <w:rPr>
          <w:rFonts w:ascii="Arial" w:hAnsi="Arial" w:cs="Arial"/>
          <w:sz w:val="16"/>
          <w:szCs w:val="16"/>
        </w:rPr>
      </w:pPr>
    </w:p>
    <w:p w14:paraId="77B1EB39" w14:textId="7F99D59A" w:rsidR="009D5AF9" w:rsidRDefault="009D5AF9" w:rsidP="008D6FBB">
      <w:pPr>
        <w:jc w:val="both"/>
        <w:rPr>
          <w:rFonts w:ascii="Arial" w:hAnsi="Arial" w:cs="Arial"/>
          <w:sz w:val="16"/>
          <w:szCs w:val="16"/>
        </w:rPr>
      </w:pPr>
    </w:p>
    <w:p w14:paraId="4BA4645D" w14:textId="7CAB2184" w:rsidR="009D5AF9" w:rsidRDefault="009D5AF9" w:rsidP="008D6FBB">
      <w:pPr>
        <w:jc w:val="both"/>
        <w:rPr>
          <w:rFonts w:ascii="Arial" w:hAnsi="Arial" w:cs="Arial"/>
          <w:sz w:val="16"/>
          <w:szCs w:val="16"/>
        </w:rPr>
      </w:pPr>
    </w:p>
    <w:p w14:paraId="4C31CE12" w14:textId="2DBB71F7" w:rsidR="009D5AF9" w:rsidRDefault="009D5AF9" w:rsidP="008D6FBB">
      <w:pPr>
        <w:jc w:val="both"/>
        <w:rPr>
          <w:rFonts w:ascii="Arial" w:hAnsi="Arial" w:cs="Arial"/>
          <w:sz w:val="16"/>
          <w:szCs w:val="16"/>
        </w:rPr>
      </w:pPr>
    </w:p>
    <w:p w14:paraId="0B0FDA04" w14:textId="7A2B714A" w:rsidR="009D5AF9" w:rsidRDefault="009D5AF9" w:rsidP="008D6FBB">
      <w:pPr>
        <w:jc w:val="both"/>
        <w:rPr>
          <w:rFonts w:ascii="Arial" w:hAnsi="Arial" w:cs="Arial"/>
          <w:sz w:val="16"/>
          <w:szCs w:val="16"/>
        </w:rPr>
      </w:pPr>
    </w:p>
    <w:p w14:paraId="6FA619AB" w14:textId="5233A3A4" w:rsidR="009D5AF9" w:rsidRDefault="009D5AF9" w:rsidP="008D6FBB">
      <w:pPr>
        <w:jc w:val="both"/>
        <w:rPr>
          <w:rFonts w:ascii="Arial" w:hAnsi="Arial" w:cs="Arial"/>
          <w:sz w:val="16"/>
          <w:szCs w:val="16"/>
        </w:rPr>
      </w:pPr>
    </w:p>
    <w:p w14:paraId="2219A16C" w14:textId="4C5273B7" w:rsidR="009D5AF9" w:rsidRDefault="009D5AF9" w:rsidP="008D6FBB">
      <w:pPr>
        <w:jc w:val="both"/>
        <w:rPr>
          <w:rFonts w:ascii="Arial" w:hAnsi="Arial" w:cs="Arial"/>
          <w:sz w:val="16"/>
          <w:szCs w:val="16"/>
        </w:rPr>
      </w:pPr>
    </w:p>
    <w:p w14:paraId="122E1843" w14:textId="0D658195" w:rsidR="009D5AF9" w:rsidRDefault="009D5AF9" w:rsidP="008D6FBB">
      <w:pPr>
        <w:jc w:val="both"/>
        <w:rPr>
          <w:rFonts w:ascii="Arial" w:hAnsi="Arial" w:cs="Arial"/>
          <w:sz w:val="16"/>
          <w:szCs w:val="16"/>
        </w:rPr>
      </w:pPr>
    </w:p>
    <w:p w14:paraId="6A245A5D" w14:textId="0FAB9687" w:rsidR="009D5AF9" w:rsidRDefault="009D5AF9" w:rsidP="008D6FBB">
      <w:pPr>
        <w:jc w:val="both"/>
        <w:rPr>
          <w:rFonts w:ascii="Arial" w:hAnsi="Arial" w:cs="Arial"/>
          <w:sz w:val="16"/>
          <w:szCs w:val="16"/>
        </w:rPr>
      </w:pPr>
    </w:p>
    <w:p w14:paraId="44BA6C5E" w14:textId="3EDC3C3F" w:rsidR="009D5AF9" w:rsidRDefault="009D5AF9"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6C620F3B" w14:textId="252DA765" w:rsidR="009D5AF9" w:rsidRDefault="00D41B11" w:rsidP="009D5AF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37B89B5" w14:textId="77777777" w:rsidR="00D41B11" w:rsidRDefault="00D41B11" w:rsidP="009D5AF9">
      <w:pPr>
        <w:spacing w:after="0"/>
        <w:rPr>
          <w:rFonts w:ascii="Arial" w:hAnsi="Arial" w:cs="Arial"/>
          <w:i/>
          <w:iCs/>
          <w:sz w:val="20"/>
          <w:szCs w:val="20"/>
          <w:u w:val="single"/>
        </w:rPr>
      </w:pPr>
    </w:p>
    <w:p w14:paraId="08EF2A92" w14:textId="2EF8D1B1" w:rsidR="009D5AF9" w:rsidRPr="004B519B" w:rsidRDefault="009D5AF9" w:rsidP="009D5AF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3E1815">
        <w:rPr>
          <w:rFonts w:ascii="Arial" w:hAnsi="Arial"/>
          <w:i/>
          <w:iCs/>
          <w:sz w:val="20"/>
          <w:szCs w:val="20"/>
          <w:u w:val="single"/>
        </w:rPr>
        <w:t>5/19/2021</w:t>
      </w:r>
    </w:p>
    <w:p w14:paraId="4450E21A" w14:textId="490488A3" w:rsidR="00DB54F0" w:rsidRDefault="009D5AF9" w:rsidP="009D5AF9">
      <w:pPr>
        <w:jc w:val="both"/>
        <w:rPr>
          <w:rFonts w:ascii="Calibri" w:hAnsi="Calibri" w:cs="Calibri"/>
          <w:i/>
          <w:iCs/>
          <w:sz w:val="20"/>
          <w:szCs w:val="20"/>
        </w:rPr>
      </w:pPr>
      <w:proofErr w:type="spellStart"/>
      <w:r w:rsidRPr="004B519B">
        <w:rPr>
          <w:rFonts w:ascii="Arial" w:hAnsi="Arial"/>
          <w:b/>
          <w:bCs/>
          <w:sz w:val="20"/>
          <w:szCs w:val="20"/>
        </w:rPr>
        <w:t>Khaws</w:t>
      </w:r>
      <w:proofErr w:type="spellEnd"/>
      <w:r w:rsidRPr="004B519B">
        <w:rPr>
          <w:rFonts w:ascii="Arial" w:hAnsi="Arial"/>
          <w:b/>
          <w:bCs/>
          <w:sz w:val="20"/>
          <w:szCs w:val="20"/>
        </w:rPr>
        <w:t xml:space="preserve"> </w:t>
      </w:r>
      <w:proofErr w:type="spellStart"/>
      <w:r w:rsidRPr="004B519B">
        <w:rPr>
          <w:rFonts w:ascii="Arial" w:hAnsi="Arial"/>
          <w:b/>
          <w:bCs/>
          <w:sz w:val="20"/>
          <w:szCs w:val="20"/>
        </w:rPr>
        <w:t>cia</w:t>
      </w:r>
      <w:proofErr w:type="spellEnd"/>
      <w:del w:id="1239" w:author="Kaxiong" w:date="2021-05-29T16:00:00Z">
        <w:r w:rsidRPr="004B519B" w:rsidDel="0067480B">
          <w:rPr>
            <w:rFonts w:ascii="Arial" w:hAnsi="Arial"/>
            <w:b/>
            <w:bCs/>
            <w:sz w:val="20"/>
            <w:szCs w:val="20"/>
          </w:rPr>
          <w:delText>s</w:delText>
        </w:r>
      </w:del>
      <w:r w:rsidRPr="004B519B">
        <w:rPr>
          <w:rFonts w:ascii="Arial" w:hAnsi="Arial"/>
          <w:b/>
          <w:bCs/>
          <w:sz w:val="20"/>
          <w:szCs w:val="20"/>
        </w:rPr>
        <w:t>:</w:t>
      </w:r>
      <w:r>
        <w:rPr>
          <w:rFonts w:ascii="Arial" w:hAnsi="Arial"/>
          <w:b/>
          <w:bCs/>
          <w:sz w:val="22"/>
          <w:szCs w:val="22"/>
        </w:rPr>
        <w:t xml:space="preserve"> </w:t>
      </w:r>
      <w:r w:rsidR="00DB54F0">
        <w:rPr>
          <w:rFonts w:ascii="Calibri" w:hAnsi="Calibri" w:cs="Calibri"/>
          <w:i/>
          <w:iCs/>
          <w:sz w:val="20"/>
          <w:szCs w:val="20"/>
        </w:rPr>
        <w:t>Jasmine Yang</w:t>
      </w:r>
    </w:p>
    <w:p w14:paraId="142890F7" w14:textId="1BAB0031" w:rsidR="00DB54F0" w:rsidRDefault="00DB54F0" w:rsidP="009D5AF9">
      <w:pPr>
        <w:jc w:val="both"/>
        <w:rPr>
          <w:rFonts w:ascii="Calibri" w:hAnsi="Calibri" w:cs="Calibri"/>
          <w:i/>
          <w:iCs/>
          <w:sz w:val="20"/>
          <w:szCs w:val="20"/>
        </w:rPr>
      </w:pPr>
      <w:r>
        <w:rPr>
          <w:rFonts w:ascii="Calibri" w:hAnsi="Calibri" w:cs="Calibri"/>
          <w:i/>
          <w:iCs/>
          <w:sz w:val="20"/>
          <w:szCs w:val="20"/>
        </w:rPr>
        <w:t>05/19/2021</w:t>
      </w:r>
    </w:p>
    <w:p w14:paraId="5A40D850" w14:textId="0919C9BB" w:rsidR="009D5AF9" w:rsidRDefault="00DB54F0" w:rsidP="009D5AF9">
      <w:pPr>
        <w:jc w:val="both"/>
        <w:rPr>
          <w:rFonts w:ascii="Calibri" w:hAnsi="Calibri" w:cs="Calibri"/>
          <w:i/>
          <w:iCs/>
          <w:sz w:val="20"/>
          <w:szCs w:val="20"/>
        </w:rPr>
      </w:pPr>
      <w:proofErr w:type="spellStart"/>
      <w:r>
        <w:rPr>
          <w:rFonts w:ascii="Calibri" w:hAnsi="Calibri" w:cs="Calibri"/>
          <w:i/>
          <w:iCs/>
          <w:sz w:val="20"/>
          <w:szCs w:val="20"/>
        </w:rPr>
        <w:t>L</w:t>
      </w:r>
      <w:r w:rsidR="009D5AF9" w:rsidRPr="00323A0D">
        <w:rPr>
          <w:rFonts w:ascii="Calibri" w:hAnsi="Calibri" w:cs="Calibri"/>
          <w:i/>
          <w:iCs/>
          <w:sz w:val="20"/>
          <w:szCs w:val="20"/>
        </w:rPr>
        <w:t>ub</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hom</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phiaj</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ntawm</w:t>
      </w:r>
      <w:proofErr w:type="spellEnd"/>
      <w:r w:rsidR="009D5AF9" w:rsidRPr="00323A0D">
        <w:rPr>
          <w:rFonts w:ascii="Calibri" w:hAnsi="Calibri" w:cs="Calibri"/>
          <w:i/>
          <w:iCs/>
          <w:sz w:val="20"/>
          <w:szCs w:val="20"/>
        </w:rPr>
        <w:t xml:space="preserve"> cov </w:t>
      </w:r>
      <w:proofErr w:type="spellStart"/>
      <w:r w:rsidR="009D5AF9" w:rsidRPr="00323A0D">
        <w:rPr>
          <w:rFonts w:ascii="Calibri" w:hAnsi="Calibri" w:cs="Calibri"/>
          <w:i/>
          <w:iCs/>
          <w:sz w:val="20"/>
          <w:szCs w:val="20"/>
        </w:rPr>
        <w:t>rooj</w:t>
      </w:r>
      <w:proofErr w:type="spellEnd"/>
      <w:r w:rsidR="009D5AF9" w:rsidRPr="00323A0D">
        <w:rPr>
          <w:rFonts w:ascii="Calibri" w:hAnsi="Calibri" w:cs="Calibri"/>
          <w:i/>
          <w:iCs/>
          <w:sz w:val="20"/>
          <w:szCs w:val="20"/>
        </w:rPr>
        <w:t xml:space="preserve"> sib </w:t>
      </w:r>
      <w:proofErr w:type="spellStart"/>
      <w:r w:rsidR="009D5AF9" w:rsidRPr="00323A0D">
        <w:rPr>
          <w:rFonts w:ascii="Calibri" w:hAnsi="Calibri" w:cs="Calibri"/>
          <w:i/>
          <w:iCs/>
          <w:sz w:val="20"/>
          <w:szCs w:val="20"/>
        </w:rPr>
        <w:t>tham</w:t>
      </w:r>
      <w:proofErr w:type="spellEnd"/>
      <w:r w:rsidR="009D5AF9" w:rsidRPr="00323A0D">
        <w:rPr>
          <w:rFonts w:ascii="Calibri" w:hAnsi="Calibri" w:cs="Calibri"/>
          <w:i/>
          <w:iCs/>
          <w:sz w:val="20"/>
          <w:szCs w:val="20"/>
        </w:rPr>
        <w:t xml:space="preserve">: </w:t>
      </w:r>
      <w:r w:rsidR="000A3710" w:rsidRPr="000A3710">
        <w:rPr>
          <w:rFonts w:ascii="Calibri" w:hAnsi="Calibri" w:cs="Calibri"/>
          <w:i/>
          <w:iCs/>
          <w:sz w:val="20"/>
          <w:szCs w:val="20"/>
        </w:rPr>
        <w:t xml:space="preserve"> IEP </w:t>
      </w:r>
      <w:proofErr w:type="spellStart"/>
      <w:r w:rsidR="000A3710">
        <w:rPr>
          <w:rFonts w:ascii="Calibri" w:hAnsi="Calibri" w:cs="Calibri"/>
          <w:i/>
          <w:iCs/>
          <w:sz w:val="20"/>
          <w:szCs w:val="20"/>
        </w:rPr>
        <w:t>txuas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xyoos</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tshuaj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xyuas</w:t>
      </w:r>
      <w:proofErr w:type="spellEnd"/>
      <w:r w:rsidR="000A3710" w:rsidRPr="000A3710">
        <w:rPr>
          <w:rFonts w:ascii="Calibri" w:hAnsi="Calibri" w:cs="Calibri"/>
          <w:i/>
          <w:iCs/>
          <w:sz w:val="20"/>
          <w:szCs w:val="20"/>
        </w:rPr>
        <w:t xml:space="preserve"> cov </w:t>
      </w:r>
      <w:proofErr w:type="spellStart"/>
      <w:r w:rsidR="000A3710" w:rsidRPr="000A3710">
        <w:rPr>
          <w:rFonts w:ascii="Calibri" w:hAnsi="Calibri" w:cs="Calibri"/>
          <w:i/>
          <w:iCs/>
          <w:sz w:val="20"/>
          <w:szCs w:val="20"/>
        </w:rPr>
        <w:t>hom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phiaj</w:t>
      </w:r>
      <w:proofErr w:type="spellEnd"/>
      <w:r w:rsidR="000A3710" w:rsidRPr="000A3710">
        <w:rPr>
          <w:rFonts w:ascii="Calibri" w:hAnsi="Calibri" w:cs="Calibri"/>
          <w:i/>
          <w:iCs/>
          <w:sz w:val="20"/>
          <w:szCs w:val="20"/>
        </w:rPr>
        <w:t xml:space="preserve">, cov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tso</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seb</w:t>
      </w:r>
      <w:proofErr w:type="spellEnd"/>
      <w:r w:rsidR="000A3710" w:rsidRPr="000A3710">
        <w:rPr>
          <w:rFonts w:ascii="Calibri" w:hAnsi="Calibri" w:cs="Calibri"/>
          <w:i/>
          <w:iCs/>
          <w:sz w:val="20"/>
          <w:szCs w:val="20"/>
        </w:rPr>
        <w:t xml:space="preserve"> jasmine </w:t>
      </w:r>
      <w:proofErr w:type="spellStart"/>
      <w:r w:rsidR="000A3710" w:rsidRPr="000A3710">
        <w:rPr>
          <w:rFonts w:ascii="Calibri" w:hAnsi="Calibri" w:cs="Calibri"/>
          <w:i/>
          <w:iCs/>
          <w:sz w:val="20"/>
          <w:szCs w:val="20"/>
        </w:rPr>
        <w:t>puas</w:t>
      </w:r>
      <w:proofErr w:type="spellEnd"/>
      <w:r w:rsidR="000A3710" w:rsidRPr="000A3710">
        <w:rPr>
          <w:rFonts w:ascii="Calibri" w:hAnsi="Calibri" w:cs="Calibri"/>
          <w:i/>
          <w:iCs/>
          <w:sz w:val="20"/>
          <w:szCs w:val="20"/>
        </w:rPr>
        <w:t xml:space="preserve"> </w:t>
      </w:r>
      <w:ins w:id="1240" w:author="Kaxiong" w:date="2021-05-29T16:04:00Z">
        <w:r w:rsidR="002A2C41">
          <w:rPr>
            <w:rFonts w:ascii="Calibri" w:hAnsi="Calibri" w:cs="Calibri"/>
            <w:i/>
            <w:iCs/>
            <w:sz w:val="20"/>
            <w:szCs w:val="20"/>
          </w:rPr>
          <w:t xml:space="preserve">tab tom </w:t>
        </w:r>
      </w:ins>
      <w:del w:id="1241" w:author="Kaxiong" w:date="2021-05-29T16:04:00Z">
        <w:r w:rsidR="000A3710" w:rsidRPr="000A3710" w:rsidDel="002A2C41">
          <w:rPr>
            <w:rFonts w:ascii="Calibri" w:hAnsi="Calibri" w:cs="Calibri"/>
            <w:i/>
            <w:iCs/>
            <w:sz w:val="20"/>
            <w:szCs w:val="20"/>
          </w:rPr>
          <w:delText>tau</w:delText>
        </w:r>
      </w:del>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txais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ntsig</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hauv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nws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qhov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tam sim no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siab</w:t>
      </w:r>
      <w:proofErr w:type="spellEnd"/>
      <w:r w:rsidR="000A3710" w:rsidRPr="000A3710">
        <w:rPr>
          <w:rFonts w:ascii="Calibri" w:hAnsi="Calibri" w:cs="Calibri"/>
          <w:i/>
          <w:iCs/>
          <w:sz w:val="20"/>
          <w:szCs w:val="20"/>
        </w:rPr>
        <w:t xml:space="preserve"> cov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A818D3">
        <w:rPr>
          <w:rFonts w:ascii="Calibri" w:hAnsi="Calibri" w:cs="Calibri"/>
          <w:i/>
          <w:iCs/>
          <w:sz w:val="20"/>
          <w:szCs w:val="20"/>
        </w:rPr>
        <w:t>.</w:t>
      </w:r>
    </w:p>
    <w:p w14:paraId="04B75486" w14:textId="23DB37ED" w:rsidR="009D5AF9" w:rsidRDefault="005321DE" w:rsidP="005321DE">
      <w:pPr>
        <w:jc w:val="both"/>
        <w:rPr>
          <w:rFonts w:ascii="Calibri" w:hAnsi="Calibri" w:cs="Calibri"/>
          <w:i/>
          <w:iCs/>
          <w:sz w:val="20"/>
          <w:szCs w:val="20"/>
        </w:rPr>
      </w:pP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no </w:t>
      </w:r>
      <w:ins w:id="1242" w:author="Kaxiong" w:date="2021-05-29T16:04:00Z">
        <w:r w:rsidR="002A2C41">
          <w:rPr>
            <w:rFonts w:ascii="Calibri" w:hAnsi="Calibri" w:cs="Calibri"/>
            <w:i/>
            <w:iCs/>
            <w:sz w:val="20"/>
            <w:szCs w:val="20"/>
          </w:rPr>
          <w:t xml:space="preserve">tab tom </w:t>
        </w:r>
        <w:proofErr w:type="spellStart"/>
        <w:r w:rsidR="002A2C41">
          <w:rPr>
            <w:rFonts w:ascii="Calibri" w:hAnsi="Calibri" w:cs="Calibri"/>
            <w:i/>
            <w:iCs/>
            <w:sz w:val="20"/>
            <w:szCs w:val="20"/>
          </w:rPr>
          <w:t>raug</w:t>
        </w:r>
      </w:ins>
      <w:proofErr w:type="spellEnd"/>
      <w:del w:id="1243" w:author="Kaxiong" w:date="2021-05-29T16:04:00Z">
        <w:r w:rsidRPr="005321DE" w:rsidDel="002A2C41">
          <w:rPr>
            <w:rFonts w:ascii="Calibri" w:hAnsi="Calibri" w:cs="Calibri"/>
            <w:i/>
            <w:iCs/>
            <w:sz w:val="20"/>
            <w:szCs w:val="20"/>
          </w:rPr>
          <w:delText>tau</w:delText>
        </w:r>
      </w:del>
      <w:ins w:id="1244" w:author="Kaxiong" w:date="2021-05-29T16:05:00Z">
        <w:r w:rsidR="002A2C41">
          <w:rPr>
            <w:rFonts w:ascii="Calibri" w:hAnsi="Calibri" w:cs="Calibri"/>
            <w:i/>
            <w:iCs/>
            <w:sz w:val="20"/>
            <w:szCs w:val="20"/>
          </w:rPr>
          <w:t xml:space="preserve"> </w:t>
        </w:r>
      </w:ins>
      <w:proofErr w:type="spellStart"/>
      <w:ins w:id="1245" w:author="Kaxiong" w:date="2021-05-29T16:06:00Z">
        <w:r w:rsidR="002A2C41">
          <w:rPr>
            <w:rFonts w:ascii="Calibri" w:hAnsi="Calibri" w:cs="Calibri"/>
            <w:i/>
            <w:iCs/>
            <w:sz w:val="20"/>
            <w:szCs w:val="20"/>
          </w:rPr>
          <w:t>teeb</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tsa</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hauv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sib </w:t>
        </w:r>
        <w:proofErr w:type="spellStart"/>
        <w:r w:rsidR="002A2C41">
          <w:rPr>
            <w:rFonts w:ascii="Calibri" w:hAnsi="Calibri" w:cs="Calibri"/>
            <w:i/>
            <w:iCs/>
            <w:sz w:val="20"/>
            <w:szCs w:val="20"/>
          </w:rPr>
          <w:t>tham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ntawm</w:t>
        </w:r>
        <w:proofErr w:type="spellEnd"/>
        <w:r w:rsidR="002A2C41">
          <w:rPr>
            <w:rFonts w:ascii="Calibri" w:hAnsi="Calibri" w:cs="Calibri"/>
            <w:i/>
            <w:iCs/>
            <w:sz w:val="20"/>
            <w:szCs w:val="20"/>
          </w:rPr>
          <w:t xml:space="preserve"> Zo</w:t>
        </w:r>
      </w:ins>
      <w:ins w:id="1246" w:author="Kaxiong" w:date="2021-05-29T16:07:00Z">
        <w:r w:rsidR="002A2C41">
          <w:rPr>
            <w:rFonts w:ascii="Calibri" w:hAnsi="Calibri" w:cs="Calibri"/>
            <w:i/>
            <w:iCs/>
            <w:sz w:val="20"/>
            <w:szCs w:val="20"/>
          </w:rPr>
          <w:t xml:space="preserve">om vim </w:t>
        </w:r>
        <w:proofErr w:type="spellStart"/>
        <w:r w:rsidR="002A2C41">
          <w:rPr>
            <w:rFonts w:ascii="Calibri" w:hAnsi="Calibri" w:cs="Calibri"/>
            <w:i/>
            <w:iCs/>
            <w:sz w:val="20"/>
            <w:szCs w:val="20"/>
          </w:rPr>
          <w:t>yog</w:t>
        </w:r>
        <w:proofErr w:type="spellEnd"/>
        <w:r w:rsidR="002A2C41">
          <w:rPr>
            <w:rFonts w:ascii="Calibri" w:hAnsi="Calibri" w:cs="Calibri"/>
            <w:i/>
            <w:iCs/>
            <w:sz w:val="20"/>
            <w:szCs w:val="20"/>
          </w:rPr>
          <w:t xml:space="preserve"> </w:t>
        </w:r>
      </w:ins>
      <w:ins w:id="1247" w:author="Kaxiong" w:date="2021-05-29T16:08:00Z">
        <w:r w:rsidR="002A2C41">
          <w:rPr>
            <w:rFonts w:ascii="Calibri" w:hAnsi="Calibri" w:cs="Calibri"/>
            <w:i/>
            <w:iCs/>
            <w:sz w:val="20"/>
            <w:szCs w:val="20"/>
          </w:rPr>
          <w:t xml:space="preserve">cov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ceev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txog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noj</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qab</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nyob</w:t>
        </w:r>
        <w:proofErr w:type="spellEnd"/>
        <w:r w:rsidR="002A2C41">
          <w:rPr>
            <w:rFonts w:ascii="Calibri" w:hAnsi="Calibri" w:cs="Calibri"/>
            <w:i/>
            <w:iCs/>
            <w:sz w:val="20"/>
            <w:szCs w:val="20"/>
          </w:rPr>
          <w:t xml:space="preserve"> zoo </w:t>
        </w:r>
        <w:proofErr w:type="spellStart"/>
        <w:r w:rsidR="002A2C41">
          <w:rPr>
            <w:rFonts w:ascii="Calibri" w:hAnsi="Calibri" w:cs="Calibri"/>
            <w:i/>
            <w:iCs/>
            <w:sz w:val="20"/>
            <w:szCs w:val="20"/>
          </w:rPr>
          <w:t>kom</w:t>
        </w:r>
        <w:proofErr w:type="spellEnd"/>
        <w:r w:rsidR="002A2C41">
          <w:rPr>
            <w:rFonts w:ascii="Calibri" w:hAnsi="Calibri" w:cs="Calibri"/>
            <w:i/>
            <w:iCs/>
            <w:sz w:val="20"/>
            <w:szCs w:val="20"/>
          </w:rPr>
          <w:t xml:space="preserve"> deb </w:t>
        </w:r>
        <w:proofErr w:type="spellStart"/>
        <w:r w:rsidR="002A2C41">
          <w:rPr>
            <w:rFonts w:ascii="Calibri" w:hAnsi="Calibri" w:cs="Calibri"/>
            <w:i/>
            <w:iCs/>
            <w:sz w:val="20"/>
            <w:szCs w:val="20"/>
          </w:rPr>
          <w:t>ntawm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kab</w:t>
        </w:r>
        <w:proofErr w:type="spellEnd"/>
        <w:r w:rsidR="002A2C41">
          <w:rPr>
            <w:rFonts w:ascii="Calibri" w:hAnsi="Calibri" w:cs="Calibri"/>
            <w:i/>
            <w:iCs/>
            <w:sz w:val="20"/>
            <w:szCs w:val="20"/>
          </w:rPr>
          <w:t xml:space="preserve"> </w:t>
        </w:r>
      </w:ins>
      <w:ins w:id="1248" w:author="Kaxiong" w:date="2021-05-29T16:09:00Z">
        <w:r w:rsidR="002A2C41">
          <w:rPr>
            <w:rFonts w:ascii="Calibri" w:hAnsi="Calibri" w:cs="Calibri"/>
            <w:i/>
            <w:iCs/>
            <w:sz w:val="20"/>
            <w:szCs w:val="20"/>
          </w:rPr>
          <w:t>mob COVID-19.</w:t>
        </w:r>
      </w:ins>
      <w:del w:id="1249" w:author="Kaxiong" w:date="2021-05-29T16:09:00Z">
        <w:r w:rsidRPr="005321DE" w:rsidDel="002A2C41">
          <w:rPr>
            <w:rFonts w:ascii="Calibri" w:hAnsi="Calibri" w:cs="Calibri"/>
            <w:i/>
            <w:iCs/>
            <w:sz w:val="20"/>
            <w:szCs w:val="20"/>
          </w:rPr>
          <w:delText xml:space="preserve"> tsim tawm los ntawm kev nthuav tawm cov rooj sib tham hauv video vim los ntawm COVID-19 txwv kev noj qab haus huv rau pej xeem.</w:delText>
        </w:r>
        <w:r w:rsidR="005A4522" w:rsidDel="002A2C41">
          <w:rPr>
            <w:rFonts w:ascii="Calibri" w:hAnsi="Calibri" w:cs="Calibri"/>
            <w:i/>
            <w:iCs/>
            <w:sz w:val="20"/>
            <w:szCs w:val="20"/>
          </w:rPr>
          <w:delText xml:space="preserve">                                                                                                                                                                                             </w:delText>
        </w:r>
      </w:del>
      <w:r w:rsidR="005A4522" w:rsidRPr="005A4522">
        <w:rPr>
          <w:rFonts w:ascii="Calibri" w:hAnsi="Calibri" w:cs="Calibri"/>
          <w:i/>
          <w:iCs/>
          <w:sz w:val="2"/>
          <w:szCs w:val="2"/>
        </w:rPr>
        <w:t>,</w:t>
      </w:r>
      <w:r w:rsidR="005A4522">
        <w:rPr>
          <w:rFonts w:ascii="Calibri" w:hAnsi="Calibri" w:cs="Calibri"/>
          <w:i/>
          <w:iCs/>
          <w:sz w:val="20"/>
          <w:szCs w:val="20"/>
        </w:rPr>
        <w:t xml:space="preserve"> </w:t>
      </w:r>
      <w:proofErr w:type="spellStart"/>
      <w:r w:rsidRPr="005321DE">
        <w:rPr>
          <w:rFonts w:ascii="Calibri" w:hAnsi="Calibri" w:cs="Calibri"/>
          <w:i/>
          <w:iCs/>
          <w:sz w:val="20"/>
          <w:szCs w:val="20"/>
        </w:rPr>
        <w:t>Ib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daim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theej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niam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txiv</w:t>
      </w:r>
      <w:proofErr w:type="spellEnd"/>
      <w:r w:rsidRPr="005321DE">
        <w:rPr>
          <w:rFonts w:ascii="Calibri" w:hAnsi="Calibri" w:cs="Calibri"/>
          <w:i/>
          <w:iCs/>
          <w:sz w:val="20"/>
          <w:szCs w:val="20"/>
        </w:rPr>
        <w:t xml:space="preserve"> </w:t>
      </w:r>
      <w:proofErr w:type="spellStart"/>
      <w:r w:rsidR="00535121">
        <w:rPr>
          <w:rFonts w:ascii="Calibri" w:hAnsi="Calibri" w:cs="Calibri"/>
          <w:i/>
          <w:iCs/>
          <w:sz w:val="20"/>
          <w:szCs w:val="20"/>
        </w:rPr>
        <w:t>txog</w:t>
      </w:r>
      <w:proofErr w:type="spellEnd"/>
      <w:r w:rsidR="00535121">
        <w:rPr>
          <w:rFonts w:ascii="Calibri" w:hAnsi="Calibri" w:cs="Calibri"/>
          <w:i/>
          <w:iCs/>
          <w:sz w:val="20"/>
          <w:szCs w:val="20"/>
        </w:rPr>
        <w:t xml:space="preserve"> </w:t>
      </w:r>
      <w:proofErr w:type="spellStart"/>
      <w:r w:rsidR="00535121">
        <w:rPr>
          <w:rFonts w:ascii="Calibri" w:hAnsi="Calibri" w:cs="Calibri"/>
          <w:i/>
          <w:iCs/>
          <w:sz w:val="20"/>
          <w:szCs w:val="20"/>
        </w:rPr>
        <w:t>txoj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cai</w:t>
      </w:r>
      <w:proofErr w:type="spellEnd"/>
      <w:r w:rsidRPr="005321DE">
        <w:rPr>
          <w:rFonts w:ascii="Calibri" w:hAnsi="Calibri" w:cs="Calibri"/>
          <w:i/>
          <w:iCs/>
          <w:sz w:val="20"/>
          <w:szCs w:val="20"/>
        </w:rPr>
        <w:t xml:space="preserve"> tau </w:t>
      </w:r>
      <w:proofErr w:type="spellStart"/>
      <w:ins w:id="1250" w:author="Kaxiong" w:date="2021-05-29T16:10:00Z">
        <w:r w:rsidR="002A2C41">
          <w:rPr>
            <w:rFonts w:ascii="Calibri" w:hAnsi="Calibri" w:cs="Calibri"/>
            <w:i/>
            <w:iCs/>
            <w:sz w:val="20"/>
            <w:szCs w:val="20"/>
          </w:rPr>
          <w:t>raug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xa</w:t>
        </w:r>
        <w:proofErr w:type="spellEnd"/>
        <w:r w:rsidR="002A2C41">
          <w:rPr>
            <w:rFonts w:ascii="Calibri" w:hAnsi="Calibri" w:cs="Calibri"/>
            <w:i/>
            <w:iCs/>
            <w:sz w:val="20"/>
            <w:szCs w:val="20"/>
          </w:rPr>
          <w:t xml:space="preserve"> </w:t>
        </w:r>
      </w:ins>
      <w:proofErr w:type="spellStart"/>
      <w:ins w:id="1251" w:author="Kaxiong" w:date="2021-05-29T16:11:00Z">
        <w:r w:rsidR="002A2C41">
          <w:rPr>
            <w:rFonts w:ascii="Calibri" w:hAnsi="Calibri" w:cs="Calibri"/>
            <w:i/>
            <w:iCs/>
            <w:sz w:val="20"/>
            <w:szCs w:val="20"/>
          </w:rPr>
          <w:t>niam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txiv</w:t>
        </w:r>
        <w:proofErr w:type="spellEnd"/>
        <w:r w:rsidR="002A2C41">
          <w:rPr>
            <w:rFonts w:ascii="Calibri" w:hAnsi="Calibri" w:cs="Calibri"/>
            <w:i/>
            <w:iCs/>
            <w:sz w:val="20"/>
            <w:szCs w:val="20"/>
          </w:rPr>
          <w:t xml:space="preserve"> </w:t>
        </w:r>
      </w:ins>
      <w:del w:id="1252" w:author="Kaxiong" w:date="2021-05-29T16:10:00Z">
        <w:r w:rsidRPr="005321DE" w:rsidDel="002A2C41">
          <w:rPr>
            <w:rFonts w:ascii="Calibri" w:hAnsi="Calibri" w:cs="Calibri"/>
            <w:i/>
            <w:iCs/>
            <w:sz w:val="20"/>
            <w:szCs w:val="20"/>
          </w:rPr>
          <w:delText xml:space="preserve">ua pov thawj rau niam txiv </w:delText>
        </w:r>
      </w:del>
      <w:proofErr w:type="spellStart"/>
      <w:r w:rsidRPr="005321DE">
        <w:rPr>
          <w:rFonts w:ascii="Calibri" w:hAnsi="Calibri" w:cs="Calibri"/>
          <w:i/>
          <w:iCs/>
          <w:sz w:val="20"/>
          <w:szCs w:val="20"/>
        </w:rPr>
        <w:t>hauv</w:t>
      </w:r>
      <w:proofErr w:type="spellEnd"/>
      <w:r w:rsidRPr="005321DE">
        <w:rPr>
          <w:rFonts w:ascii="Calibri" w:hAnsi="Calibri" w:cs="Calibri"/>
          <w:i/>
          <w:iCs/>
          <w:sz w:val="20"/>
          <w:szCs w:val="20"/>
        </w:rPr>
        <w:t xml:space="preserve"> email </w:t>
      </w:r>
      <w:proofErr w:type="spellStart"/>
      <w:r w:rsidRPr="005321DE">
        <w:rPr>
          <w:rFonts w:ascii="Calibri" w:hAnsi="Calibri" w:cs="Calibri"/>
          <w:i/>
          <w:iCs/>
          <w:sz w:val="20"/>
          <w:szCs w:val="20"/>
        </w:rPr>
        <w:t>ua</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thiab</w:t>
      </w:r>
      <w:proofErr w:type="spellEnd"/>
      <w:r w:rsidRPr="005321DE">
        <w:rPr>
          <w:rFonts w:ascii="Calibri" w:hAnsi="Calibri" w:cs="Calibri"/>
          <w:i/>
          <w:iCs/>
          <w:sz w:val="20"/>
          <w:szCs w:val="20"/>
        </w:rPr>
        <w:t xml:space="preserve"> tau </w:t>
      </w:r>
      <w:proofErr w:type="spellStart"/>
      <w:ins w:id="1253" w:author="Kaxiong" w:date="2021-05-29T16:11:00Z">
        <w:r w:rsidR="002A2C41">
          <w:rPr>
            <w:rFonts w:ascii="Calibri" w:hAnsi="Calibri" w:cs="Calibri"/>
            <w:i/>
            <w:iCs/>
            <w:sz w:val="20"/>
            <w:szCs w:val="20"/>
          </w:rPr>
          <w:t>raug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tshuaj</w:t>
        </w:r>
      </w:ins>
      <w:proofErr w:type="spellEnd"/>
      <w:del w:id="1254" w:author="Kaxiong" w:date="2021-05-29T16:11:00Z">
        <w:r w:rsidR="00EF0832" w:rsidDel="002A2C41">
          <w:rPr>
            <w:rFonts w:ascii="Calibri" w:hAnsi="Calibri" w:cs="Calibri"/>
            <w:i/>
            <w:iCs/>
            <w:sz w:val="20"/>
            <w:szCs w:val="20"/>
          </w:rPr>
          <w:delText>ntsuam</w:delText>
        </w:r>
      </w:del>
      <w:r w:rsidR="00EF0832">
        <w:rPr>
          <w:rFonts w:ascii="Calibri" w:hAnsi="Calibri" w:cs="Calibri"/>
          <w:i/>
          <w:iCs/>
          <w:sz w:val="20"/>
          <w:szCs w:val="20"/>
        </w:rPr>
        <w:t xml:space="preserve"> </w:t>
      </w:r>
      <w:proofErr w:type="spellStart"/>
      <w:r w:rsidRPr="005321DE">
        <w:rPr>
          <w:rFonts w:ascii="Calibri" w:hAnsi="Calibri" w:cs="Calibri"/>
          <w:i/>
          <w:iCs/>
          <w:sz w:val="20"/>
          <w:szCs w:val="20"/>
        </w:rPr>
        <w:t>xyuas</w:t>
      </w:r>
      <w:proofErr w:type="spellEnd"/>
      <w:r w:rsidRPr="005321DE">
        <w:rPr>
          <w:rFonts w:ascii="Calibri" w:hAnsi="Calibri" w:cs="Calibri"/>
          <w:i/>
          <w:iCs/>
          <w:sz w:val="20"/>
          <w:szCs w:val="20"/>
        </w:rPr>
        <w:t>.</w:t>
      </w:r>
    </w:p>
    <w:p w14:paraId="08325BE5" w14:textId="78301C54" w:rsidR="009D5AF9" w:rsidRDefault="009D5AF9" w:rsidP="009D5AF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Cov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ins w:id="1255" w:author="Kaxiong" w:date="2021-05-29T16:12:00Z">
        <w:r w:rsidR="002A2C41">
          <w:rPr>
            <w:rFonts w:ascii="Calibri" w:hAnsi="Calibri" w:cs="Calibri"/>
            <w:i/>
            <w:iCs/>
            <w:sz w:val="20"/>
            <w:szCs w:val="20"/>
          </w:rPr>
          <w:t>muaj</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yog</w:t>
        </w:r>
      </w:ins>
      <w:proofErr w:type="spellEnd"/>
      <w:del w:id="1256" w:author="Kaxiong" w:date="2021-05-29T16:12:00Z">
        <w:r w:rsidRPr="002C0581" w:rsidDel="002A2C41">
          <w:rPr>
            <w:rFonts w:ascii="Calibri" w:hAnsi="Calibri" w:cs="Calibri"/>
            <w:i/>
            <w:iCs/>
            <w:sz w:val="20"/>
            <w:szCs w:val="20"/>
          </w:rPr>
          <w:delText>hauv Zoom</w:delText>
        </w:r>
      </w:del>
      <w:r w:rsidRPr="002C0581">
        <w:rPr>
          <w:rFonts w:ascii="Calibri" w:hAnsi="Calibri" w:cs="Calibri"/>
          <w:i/>
          <w:iCs/>
          <w:sz w:val="20"/>
          <w:szCs w:val="20"/>
        </w:rPr>
        <w:t xml:space="preserve">: </w:t>
      </w:r>
      <w:r>
        <w:rPr>
          <w:rFonts w:ascii="Calibri" w:hAnsi="Calibri" w:cs="Calibri"/>
          <w:i/>
          <w:iCs/>
          <w:sz w:val="20"/>
          <w:szCs w:val="20"/>
        </w:rPr>
        <w:t xml:space="preserve">                                                                                                                                                </w:t>
      </w:r>
      <w:r w:rsidRPr="002C0581">
        <w:rPr>
          <w:rFonts w:ascii="Calibri" w:hAnsi="Calibri" w:cs="Calibri"/>
          <w:i/>
          <w:iCs/>
          <w:sz w:val="20"/>
          <w:szCs w:val="20"/>
        </w:rPr>
        <w:t>Cov</w:t>
      </w:r>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xib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fwb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qhia</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ntawv</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tshwj</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xeeb</w:t>
      </w:r>
      <w:proofErr w:type="spellEnd"/>
      <w:r w:rsidR="002067F9">
        <w:rPr>
          <w:rFonts w:ascii="Calibri" w:hAnsi="Calibri" w:cs="Calibri"/>
          <w:i/>
          <w:iCs/>
          <w:sz w:val="20"/>
          <w:szCs w:val="20"/>
        </w:rPr>
        <w:t xml:space="preserve">, Patricia </w:t>
      </w:r>
      <w:proofErr w:type="spellStart"/>
      <w:r w:rsidR="002067F9">
        <w:rPr>
          <w:rFonts w:ascii="Calibri" w:hAnsi="Calibri" w:cs="Calibri"/>
          <w:i/>
          <w:iCs/>
          <w:sz w:val="20"/>
          <w:szCs w:val="20"/>
        </w:rPr>
        <w:t>Fabila</w:t>
      </w:r>
      <w:proofErr w:type="spellEnd"/>
      <w:r w:rsidR="002067F9">
        <w:rPr>
          <w:rFonts w:ascii="Calibri" w:hAnsi="Calibri" w:cs="Calibri"/>
          <w:i/>
          <w:iCs/>
          <w:sz w:val="20"/>
          <w:szCs w:val="20"/>
        </w:rPr>
        <w:t xml:space="preserve">                                                                                                                                                                           </w:t>
      </w:r>
      <w:r w:rsidR="00311F1B" w:rsidRPr="00311F1B">
        <w:rPr>
          <w:rFonts w:ascii="Calibri" w:hAnsi="Calibri" w:cs="Calibri"/>
          <w:i/>
          <w:iCs/>
          <w:sz w:val="20"/>
          <w:szCs w:val="20"/>
        </w:rPr>
        <w:t xml:space="preserve">Cov </w:t>
      </w:r>
      <w:proofErr w:type="spellStart"/>
      <w:r w:rsidR="00311F1B" w:rsidRPr="00311F1B">
        <w:rPr>
          <w:rFonts w:ascii="Calibri" w:hAnsi="Calibri" w:cs="Calibri"/>
          <w:i/>
          <w:iCs/>
          <w:sz w:val="20"/>
          <w:szCs w:val="20"/>
        </w:rPr>
        <w:t>xib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fwb</w:t>
      </w:r>
      <w:proofErr w:type="spellEnd"/>
      <w:ins w:id="1257" w:author="Kaxiong" w:date="2021-05-29T16:12:00Z">
        <w:r w:rsidR="002A2C41">
          <w:rPr>
            <w:rFonts w:ascii="Calibri" w:hAnsi="Calibri" w:cs="Calibri"/>
            <w:i/>
            <w:iCs/>
            <w:sz w:val="20"/>
            <w:szCs w:val="20"/>
          </w:rPr>
          <w:t xml:space="preserve"> </w:t>
        </w:r>
        <w:proofErr w:type="spellStart"/>
        <w:r w:rsidR="002A2C41">
          <w:rPr>
            <w:rFonts w:ascii="Calibri" w:hAnsi="Calibri" w:cs="Calibri"/>
            <w:i/>
            <w:iCs/>
            <w:sz w:val="20"/>
            <w:szCs w:val="20"/>
          </w:rPr>
          <w:t>qhia</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ntawv</w:t>
        </w:r>
      </w:ins>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txwm</w:t>
      </w:r>
      <w:proofErr w:type="spellEnd"/>
      <w:del w:id="1258" w:author="Kaxiong" w:date="2021-05-29T16:12:00Z">
        <w:r w:rsidR="00311F1B" w:rsidRPr="00311F1B" w:rsidDel="002A2C41">
          <w:rPr>
            <w:rFonts w:ascii="Calibri" w:hAnsi="Calibri" w:cs="Calibri"/>
            <w:i/>
            <w:iCs/>
            <w:sz w:val="20"/>
            <w:szCs w:val="20"/>
          </w:rPr>
          <w:delText xml:space="preserve"> </w:delText>
        </w:r>
      </w:del>
      <w:del w:id="1259" w:author="Kaxiong" w:date="2021-05-29T16:13:00Z">
        <w:r w:rsidR="00311F1B" w:rsidRPr="00311F1B" w:rsidDel="002A2C41">
          <w:rPr>
            <w:rFonts w:ascii="Calibri" w:hAnsi="Calibri" w:cs="Calibri"/>
            <w:i/>
            <w:iCs/>
            <w:sz w:val="20"/>
            <w:szCs w:val="20"/>
          </w:rPr>
          <w:delText>qhia ntawv</w:delText>
        </w:r>
      </w:del>
      <w:r w:rsidR="00311F1B">
        <w:rPr>
          <w:rFonts w:ascii="Calibri" w:hAnsi="Calibri" w:cs="Calibri"/>
          <w:i/>
          <w:iCs/>
          <w:sz w:val="20"/>
          <w:szCs w:val="20"/>
        </w:rPr>
        <w:t>, Kaitlin Evans, Rory jones, Bill Green</w:t>
      </w:r>
    </w:p>
    <w:p w14:paraId="0EFC110C" w14:textId="595006BE" w:rsidR="009D5AF9" w:rsidRDefault="009D5AF9" w:rsidP="009D5AF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proofErr w:type="spellStart"/>
      <w:r w:rsidR="00523605">
        <w:rPr>
          <w:rFonts w:ascii="Calibri" w:hAnsi="Calibri" w:cs="Calibri"/>
          <w:i/>
          <w:iCs/>
          <w:sz w:val="20"/>
          <w:szCs w:val="20"/>
        </w:rPr>
        <w:t>Deu</w:t>
      </w:r>
      <w:proofErr w:type="spellEnd"/>
      <w:r w:rsidR="00523605">
        <w:rPr>
          <w:rFonts w:ascii="Calibri" w:hAnsi="Calibri" w:cs="Calibri"/>
          <w:i/>
          <w:iCs/>
          <w:sz w:val="20"/>
          <w:szCs w:val="20"/>
        </w:rPr>
        <w:t xml:space="preserve"> Yang</w:t>
      </w:r>
      <w:r>
        <w:rPr>
          <w:rFonts w:ascii="Calibri" w:hAnsi="Calibri" w:cs="Calibri"/>
          <w:i/>
          <w:iCs/>
          <w:sz w:val="20"/>
          <w:szCs w:val="20"/>
        </w:rPr>
        <w:t xml:space="preserve">           </w:t>
      </w:r>
      <w:r w:rsidR="00523605">
        <w:rPr>
          <w:rFonts w:ascii="Calibri" w:hAnsi="Calibri" w:cs="Calibri"/>
          <w:i/>
          <w:iCs/>
          <w:sz w:val="20"/>
          <w:szCs w:val="20"/>
        </w:rPr>
        <w:t xml:space="preserve">                                                                                                                                                                                                             Tub </w:t>
      </w:r>
      <w:proofErr w:type="spellStart"/>
      <w:r w:rsidR="00523605">
        <w:rPr>
          <w:rFonts w:ascii="Calibri" w:hAnsi="Calibri" w:cs="Calibri"/>
          <w:i/>
          <w:iCs/>
          <w:sz w:val="20"/>
          <w:szCs w:val="20"/>
        </w:rPr>
        <w:t>Ntxhais</w:t>
      </w:r>
      <w:proofErr w:type="spellEnd"/>
      <w:r w:rsidR="00523605">
        <w:rPr>
          <w:rFonts w:ascii="Calibri" w:hAnsi="Calibri" w:cs="Calibri"/>
          <w:i/>
          <w:iCs/>
          <w:sz w:val="20"/>
          <w:szCs w:val="20"/>
        </w:rPr>
        <w:t xml:space="preserve"> </w:t>
      </w:r>
      <w:proofErr w:type="spellStart"/>
      <w:r w:rsidR="00523605">
        <w:rPr>
          <w:rFonts w:ascii="Calibri" w:hAnsi="Calibri" w:cs="Calibri"/>
          <w:i/>
          <w:iCs/>
          <w:sz w:val="20"/>
          <w:szCs w:val="20"/>
        </w:rPr>
        <w:t>Kawm</w:t>
      </w:r>
      <w:proofErr w:type="spellEnd"/>
      <w:r w:rsidR="00523605">
        <w:rPr>
          <w:rFonts w:ascii="Calibri" w:hAnsi="Calibri" w:cs="Calibri"/>
          <w:i/>
          <w:iCs/>
          <w:sz w:val="20"/>
          <w:szCs w:val="20"/>
        </w:rPr>
        <w:t>, Jasmine Yang</w:t>
      </w:r>
      <w:r>
        <w:rPr>
          <w:rFonts w:ascii="Calibri" w:hAnsi="Calibri" w:cs="Calibri"/>
          <w:i/>
          <w:iCs/>
          <w:sz w:val="20"/>
          <w:szCs w:val="20"/>
        </w:rPr>
        <w:t xml:space="preserve">                                                                                                                                                                                                Tus </w:t>
      </w:r>
      <w:proofErr w:type="spellStart"/>
      <w:r w:rsidRPr="002C0581">
        <w:rPr>
          <w:rFonts w:ascii="Calibri" w:hAnsi="Calibri" w:cs="Calibri"/>
          <w:i/>
          <w:iCs/>
          <w:sz w:val="20"/>
          <w:szCs w:val="20"/>
        </w:rPr>
        <w:t>thawj</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tswj</w:t>
      </w:r>
      <w:proofErr w:type="spellEnd"/>
      <w:r w:rsidRPr="002C0581">
        <w:rPr>
          <w:rFonts w:ascii="Calibri" w:hAnsi="Calibri" w:cs="Calibri"/>
          <w:i/>
          <w:iCs/>
          <w:sz w:val="20"/>
          <w:szCs w:val="20"/>
        </w:rPr>
        <w:t xml:space="preserve">, </w:t>
      </w:r>
      <w:r w:rsidR="00523605">
        <w:rPr>
          <w:rFonts w:ascii="Calibri" w:hAnsi="Calibri" w:cs="Calibri"/>
          <w:i/>
          <w:iCs/>
          <w:sz w:val="20"/>
          <w:szCs w:val="20"/>
        </w:rPr>
        <w:t xml:space="preserve">Rick </w:t>
      </w:r>
      <w:proofErr w:type="spellStart"/>
      <w:r w:rsidR="00523605">
        <w:rPr>
          <w:rFonts w:ascii="Calibri" w:hAnsi="Calibri" w:cs="Calibri"/>
          <w:i/>
          <w:iCs/>
          <w:sz w:val="20"/>
          <w:szCs w:val="20"/>
        </w:rPr>
        <w:t>Godnick</w:t>
      </w:r>
      <w:proofErr w:type="spellEnd"/>
      <w:r>
        <w:rPr>
          <w:rFonts w:ascii="Calibri" w:hAnsi="Calibri" w:cs="Calibri"/>
          <w:i/>
          <w:iCs/>
          <w:sz w:val="20"/>
          <w:szCs w:val="20"/>
        </w:rPr>
        <w:t xml:space="preserve">          </w:t>
      </w:r>
      <w:r w:rsidR="00523605">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txhais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Hmoob</w:t>
      </w:r>
      <w:proofErr w:type="spellEnd"/>
      <w:r>
        <w:rPr>
          <w:rFonts w:ascii="Calibri" w:hAnsi="Calibri" w:cs="Calibri"/>
          <w:i/>
          <w:iCs/>
          <w:sz w:val="20"/>
          <w:szCs w:val="20"/>
        </w:rPr>
        <w:t xml:space="preserve">), </w:t>
      </w:r>
      <w:proofErr w:type="spellStart"/>
      <w:r w:rsidR="00523605">
        <w:rPr>
          <w:rFonts w:ascii="Calibri" w:hAnsi="Calibri" w:cs="Calibri"/>
          <w:i/>
          <w:iCs/>
          <w:sz w:val="20"/>
          <w:szCs w:val="20"/>
        </w:rPr>
        <w:t>Ya</w:t>
      </w:r>
      <w:proofErr w:type="spellEnd"/>
      <w:r w:rsidR="00523605">
        <w:rPr>
          <w:rFonts w:ascii="Calibri" w:hAnsi="Calibri" w:cs="Calibri"/>
          <w:i/>
          <w:iCs/>
          <w:sz w:val="20"/>
          <w:szCs w:val="20"/>
        </w:rPr>
        <w:t xml:space="preserve"> Po Cha</w:t>
      </w:r>
      <w:r>
        <w:rPr>
          <w:rFonts w:ascii="Calibri" w:hAnsi="Calibri" w:cs="Calibri"/>
          <w:i/>
          <w:iCs/>
          <w:sz w:val="20"/>
          <w:szCs w:val="20"/>
        </w:rPr>
        <w:t xml:space="preserve">                                                                                                                                                                                                          </w:t>
      </w:r>
    </w:p>
    <w:p w14:paraId="7D0D3528" w14:textId="77777777" w:rsidR="00156E37" w:rsidRDefault="00156E37" w:rsidP="00B22599">
      <w:pPr>
        <w:rPr>
          <w:ins w:id="1260" w:author="Kaxiong" w:date="2021-05-29T16:22:00Z"/>
          <w:rFonts w:ascii="Calibri" w:hAnsi="Calibri" w:cs="Calibri"/>
          <w:i/>
          <w:iCs/>
          <w:sz w:val="20"/>
          <w:szCs w:val="20"/>
        </w:rPr>
      </w:pPr>
      <w:proofErr w:type="spellStart"/>
      <w:ins w:id="1261" w:author="Kaxiong" w:date="2021-05-29T16:21:00Z">
        <w:r>
          <w:rPr>
            <w:rFonts w:ascii="Calibri" w:hAnsi="Calibri" w:cs="Calibri"/>
            <w:i/>
            <w:iCs/>
            <w:sz w:val="20"/>
            <w:szCs w:val="20"/>
          </w:rPr>
          <w:t>Qhov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ins>
      <w:del w:id="1262" w:author="Kaxiong" w:date="2021-05-29T16:21:00Z">
        <w:r w:rsidR="002434A6" w:rsidRPr="002434A6" w:rsidDel="00156E37">
          <w:rPr>
            <w:rFonts w:ascii="Calibri" w:hAnsi="Calibri" w:cs="Calibri"/>
            <w:i/>
            <w:iCs/>
            <w:sz w:val="20"/>
            <w:szCs w:val="20"/>
          </w:rPr>
          <w:delText xml:space="preserve">Tau tshuaj </w:delText>
        </w:r>
      </w:del>
      <w:proofErr w:type="spellStart"/>
      <w:r w:rsidR="002434A6" w:rsidRPr="002434A6">
        <w:rPr>
          <w:rFonts w:ascii="Calibri" w:hAnsi="Calibri" w:cs="Calibri"/>
          <w:i/>
          <w:iCs/>
          <w:sz w:val="20"/>
          <w:szCs w:val="20"/>
        </w:rPr>
        <w:t>ntsuam</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xyuas</w:t>
      </w:r>
      <w:proofErr w:type="spellEnd"/>
      <w:r w:rsidR="002434A6" w:rsidRPr="002434A6">
        <w:rPr>
          <w:rFonts w:ascii="Calibri" w:hAnsi="Calibri" w:cs="Calibri"/>
          <w:i/>
          <w:iCs/>
          <w:sz w:val="20"/>
          <w:szCs w:val="20"/>
        </w:rPr>
        <w:t xml:space="preserve"> tau </w:t>
      </w:r>
      <w:proofErr w:type="spellStart"/>
      <w:r w:rsidR="002434A6" w:rsidRPr="002434A6">
        <w:rPr>
          <w:rFonts w:ascii="Calibri" w:hAnsi="Calibri" w:cs="Calibri"/>
          <w:i/>
          <w:iCs/>
          <w:sz w:val="20"/>
          <w:szCs w:val="20"/>
        </w:rPr>
        <w:t>raug</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muab</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qhia</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raws</w:t>
      </w:r>
      <w:proofErr w:type="spellEnd"/>
      <w:r w:rsidR="002434A6" w:rsidRPr="002434A6">
        <w:rPr>
          <w:rFonts w:ascii="Calibri" w:hAnsi="Calibri" w:cs="Calibri"/>
          <w:i/>
          <w:iCs/>
          <w:sz w:val="20"/>
          <w:szCs w:val="20"/>
        </w:rPr>
        <w:t xml:space="preserve"> li cov </w:t>
      </w:r>
      <w:proofErr w:type="spellStart"/>
      <w:r w:rsidR="002434A6" w:rsidRPr="002434A6">
        <w:rPr>
          <w:rFonts w:ascii="Calibri" w:hAnsi="Calibri" w:cs="Calibri"/>
          <w:i/>
          <w:iCs/>
          <w:sz w:val="20"/>
          <w:szCs w:val="20"/>
        </w:rPr>
        <w:t>nplooj</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ntawv</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ntawm</w:t>
      </w:r>
      <w:proofErr w:type="spellEnd"/>
      <w:r w:rsidR="002434A6" w:rsidRPr="002434A6">
        <w:rPr>
          <w:rFonts w:ascii="Calibri" w:hAnsi="Calibri" w:cs="Calibri"/>
          <w:i/>
          <w:iCs/>
          <w:sz w:val="20"/>
          <w:szCs w:val="20"/>
        </w:rPr>
        <w:t xml:space="preserve"> IEP </w:t>
      </w:r>
      <w:proofErr w:type="spellStart"/>
      <w:ins w:id="1263" w:author="Kaxiong" w:date="2021-05-29T16:21:00Z">
        <w:r>
          <w:rPr>
            <w:rFonts w:ascii="Calibri" w:hAnsi="Calibri" w:cs="Calibri"/>
            <w:i/>
            <w:iCs/>
            <w:sz w:val="20"/>
            <w:szCs w:val="20"/>
          </w:rPr>
          <w:t>uas</w:t>
        </w:r>
        <w:proofErr w:type="spellEnd"/>
        <w:r>
          <w:rPr>
            <w:rFonts w:ascii="Calibri" w:hAnsi="Calibri" w:cs="Calibri"/>
            <w:i/>
            <w:iCs/>
            <w:sz w:val="20"/>
            <w:szCs w:val="20"/>
          </w:rPr>
          <w:t xml:space="preserve"> </w:t>
        </w:r>
      </w:ins>
      <w:r w:rsidR="002434A6" w:rsidRPr="002434A6">
        <w:rPr>
          <w:rFonts w:ascii="Calibri" w:hAnsi="Calibri" w:cs="Calibri"/>
          <w:i/>
          <w:iCs/>
          <w:sz w:val="20"/>
          <w:szCs w:val="20"/>
        </w:rPr>
        <w:t xml:space="preserve">tau </w:t>
      </w:r>
      <w:proofErr w:type="spellStart"/>
      <w:ins w:id="1264" w:author="Kaxiong" w:date="2021-05-29T16:21:00Z">
        <w:r>
          <w:rPr>
            <w:rFonts w:ascii="Calibri" w:hAnsi="Calibri" w:cs="Calibri"/>
            <w:i/>
            <w:iCs/>
            <w:sz w:val="20"/>
            <w:szCs w:val="20"/>
          </w:rPr>
          <w:t>raug</w:t>
        </w:r>
        <w:proofErr w:type="spellEnd"/>
        <w:r>
          <w:rPr>
            <w:rFonts w:ascii="Calibri" w:hAnsi="Calibri" w:cs="Calibri"/>
            <w:i/>
            <w:iCs/>
            <w:sz w:val="20"/>
            <w:szCs w:val="20"/>
          </w:rPr>
          <w:t xml:space="preserve"> </w:t>
        </w:r>
      </w:ins>
      <w:del w:id="1265" w:author="Kaxiong" w:date="2021-05-29T16:21:00Z">
        <w:r w:rsidR="002434A6" w:rsidRPr="002434A6" w:rsidDel="00156E37">
          <w:rPr>
            <w:rFonts w:ascii="Calibri" w:hAnsi="Calibri" w:cs="Calibri"/>
            <w:i/>
            <w:iCs/>
            <w:sz w:val="20"/>
            <w:szCs w:val="20"/>
          </w:rPr>
          <w:delText>sib</w:delText>
        </w:r>
      </w:del>
      <w:del w:id="1266" w:author="Kaxiong" w:date="2021-05-29T16:22:00Z">
        <w:r w:rsidR="002434A6" w:rsidRPr="002434A6" w:rsidDel="00156E37">
          <w:rPr>
            <w:rFonts w:ascii="Calibri" w:hAnsi="Calibri" w:cs="Calibri"/>
            <w:i/>
            <w:iCs/>
            <w:sz w:val="20"/>
            <w:szCs w:val="20"/>
          </w:rPr>
          <w:delText xml:space="preserve"> </w:delText>
        </w:r>
      </w:del>
      <w:proofErr w:type="spellStart"/>
      <w:r w:rsidR="002434A6" w:rsidRPr="002434A6">
        <w:rPr>
          <w:rFonts w:ascii="Calibri" w:hAnsi="Calibri" w:cs="Calibri"/>
          <w:i/>
          <w:iCs/>
          <w:sz w:val="20"/>
          <w:szCs w:val="20"/>
        </w:rPr>
        <w:t>tham</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thiab</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kho</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tshiab</w:t>
      </w:r>
      <w:proofErr w:type="spellEnd"/>
      <w:r w:rsidR="00092359">
        <w:rPr>
          <w:rFonts w:ascii="Calibri" w:hAnsi="Calibri" w:cs="Calibri"/>
          <w:i/>
          <w:iCs/>
          <w:sz w:val="20"/>
          <w:szCs w:val="20"/>
        </w:rPr>
        <w:t>.</w:t>
      </w:r>
      <w:r w:rsidR="008547DB">
        <w:rPr>
          <w:rFonts w:ascii="Calibri" w:hAnsi="Calibri" w:cs="Calibri"/>
          <w:i/>
          <w:iCs/>
          <w:sz w:val="20"/>
          <w:szCs w:val="20"/>
        </w:rPr>
        <w:t xml:space="preserve">                                                     </w:t>
      </w:r>
    </w:p>
    <w:p w14:paraId="11679ACF" w14:textId="078AC5B0" w:rsidR="009D5AF9" w:rsidRDefault="008547DB" w:rsidP="00B22599">
      <w:pPr>
        <w:rPr>
          <w:rFonts w:ascii="Calibri" w:hAnsi="Calibri" w:cs="Calibri"/>
          <w:i/>
          <w:iCs/>
          <w:sz w:val="20"/>
          <w:szCs w:val="20"/>
        </w:rPr>
      </w:pPr>
      <w:del w:id="1267" w:author="Kaxiong" w:date="2021-05-29T16:23:00Z">
        <w:r w:rsidRPr="008547DB" w:rsidDel="00156E37">
          <w:rPr>
            <w:rFonts w:ascii="Calibri" w:hAnsi="Calibri" w:cs="Calibri"/>
            <w:i/>
            <w:iCs/>
            <w:sz w:val="20"/>
            <w:szCs w:val="20"/>
          </w:rPr>
          <w:delText>Cov n</w:delText>
        </w:r>
      </w:del>
      <w:proofErr w:type="spellStart"/>
      <w:ins w:id="1268" w:author="Kaxiong" w:date="2021-05-29T16:23:00Z">
        <w:r w:rsidR="00156E37">
          <w:rPr>
            <w:rFonts w:ascii="Calibri" w:hAnsi="Calibri" w:cs="Calibri"/>
            <w:i/>
            <w:iCs/>
            <w:sz w:val="20"/>
            <w:szCs w:val="20"/>
          </w:rPr>
          <w:t>N</w:t>
        </w:r>
      </w:ins>
      <w:r w:rsidRPr="008547DB">
        <w:rPr>
          <w:rFonts w:ascii="Calibri" w:hAnsi="Calibri" w:cs="Calibri"/>
          <w:i/>
          <w:iCs/>
          <w:sz w:val="20"/>
          <w:szCs w:val="20"/>
        </w:rPr>
        <w:t>taub</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ntawv</w:t>
      </w:r>
      <w:proofErr w:type="spellEnd"/>
      <w:r w:rsidRPr="008547DB">
        <w:rPr>
          <w:rFonts w:ascii="Calibri" w:hAnsi="Calibri" w:cs="Calibri"/>
          <w:i/>
          <w:iCs/>
          <w:sz w:val="20"/>
          <w:szCs w:val="20"/>
        </w:rPr>
        <w:t xml:space="preserve"> / </w:t>
      </w:r>
      <w:del w:id="1269" w:author="Kaxiong" w:date="2021-05-29T16:23:00Z">
        <w:r w:rsidRPr="008547DB" w:rsidDel="00156E37">
          <w:rPr>
            <w:rFonts w:ascii="Calibri" w:hAnsi="Calibri" w:cs="Calibri"/>
            <w:i/>
            <w:iCs/>
            <w:sz w:val="20"/>
            <w:szCs w:val="20"/>
          </w:rPr>
          <w:delText>Cov n</w:delText>
        </w:r>
      </w:del>
      <w:proofErr w:type="spellStart"/>
      <w:ins w:id="1270" w:author="Kaxiong" w:date="2021-05-29T16:23:00Z">
        <w:r w:rsidR="00156E37">
          <w:rPr>
            <w:rFonts w:ascii="Calibri" w:hAnsi="Calibri" w:cs="Calibri"/>
            <w:i/>
            <w:iCs/>
            <w:sz w:val="20"/>
            <w:szCs w:val="20"/>
          </w:rPr>
          <w:t>N</w:t>
        </w:r>
      </w:ins>
      <w:r w:rsidRPr="008547DB">
        <w:rPr>
          <w:rFonts w:ascii="Calibri" w:hAnsi="Calibri" w:cs="Calibri"/>
          <w:i/>
          <w:iCs/>
          <w:sz w:val="20"/>
          <w:szCs w:val="20"/>
        </w:rPr>
        <w:t>tawv</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thov</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kev</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pab</w:t>
      </w:r>
      <w:proofErr w:type="spellEnd"/>
      <w:r w:rsidRPr="008547DB">
        <w:rPr>
          <w:rFonts w:ascii="Calibri" w:hAnsi="Calibri" w:cs="Calibri"/>
          <w:i/>
          <w:iCs/>
          <w:sz w:val="20"/>
          <w:szCs w:val="20"/>
        </w:rPr>
        <w:t xml:space="preserve"> tau </w:t>
      </w:r>
      <w:proofErr w:type="spellStart"/>
      <w:r w:rsidRPr="008547DB">
        <w:rPr>
          <w:rFonts w:ascii="Calibri" w:hAnsi="Calibri" w:cs="Calibri"/>
          <w:i/>
          <w:iCs/>
          <w:sz w:val="20"/>
          <w:szCs w:val="20"/>
        </w:rPr>
        <w:t>raug</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tshuaj</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xyuas</w:t>
      </w:r>
      <w:proofErr w:type="spellEnd"/>
      <w:r w:rsidRPr="008547DB">
        <w:rPr>
          <w:rFonts w:ascii="Calibri" w:hAnsi="Calibri" w:cs="Calibri"/>
          <w:i/>
          <w:iCs/>
          <w:sz w:val="20"/>
          <w:szCs w:val="20"/>
        </w:rPr>
        <w:t xml:space="preserve">. Cov </w:t>
      </w:r>
      <w:proofErr w:type="spellStart"/>
      <w:r w:rsidRPr="008547DB">
        <w:rPr>
          <w:rFonts w:ascii="Calibri" w:hAnsi="Calibri" w:cs="Calibri"/>
          <w:i/>
          <w:iCs/>
          <w:sz w:val="20"/>
          <w:szCs w:val="20"/>
        </w:rPr>
        <w:t>neeg</w:t>
      </w:r>
      <w:proofErr w:type="spellEnd"/>
      <w:r w:rsidRPr="008547DB">
        <w:rPr>
          <w:rFonts w:ascii="Calibri" w:hAnsi="Calibri" w:cs="Calibri"/>
          <w:i/>
          <w:iCs/>
          <w:sz w:val="20"/>
          <w:szCs w:val="20"/>
        </w:rPr>
        <w:t xml:space="preserve"> tau </w:t>
      </w:r>
      <w:proofErr w:type="spellStart"/>
      <w:r w:rsidRPr="008547DB">
        <w:rPr>
          <w:rFonts w:ascii="Calibri" w:hAnsi="Calibri" w:cs="Calibri"/>
          <w:i/>
          <w:iCs/>
          <w:sz w:val="20"/>
          <w:szCs w:val="20"/>
        </w:rPr>
        <w:t>raug</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txheeb</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xyuas</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qhov</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tseeb</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lawm</w:t>
      </w:r>
      <w:proofErr w:type="spellEnd"/>
      <w:r w:rsidRPr="008547DB">
        <w:rPr>
          <w:rFonts w:ascii="Calibri" w:hAnsi="Calibri" w:cs="Calibri"/>
          <w:i/>
          <w:iCs/>
          <w:sz w:val="20"/>
          <w:szCs w:val="20"/>
        </w:rPr>
        <w:t xml:space="preserve">. tag </w:t>
      </w:r>
      <w:proofErr w:type="spellStart"/>
      <w:r w:rsidRPr="008547DB">
        <w:rPr>
          <w:rFonts w:ascii="Calibri" w:hAnsi="Calibri" w:cs="Calibri"/>
          <w:i/>
          <w:iCs/>
          <w:sz w:val="20"/>
          <w:szCs w:val="20"/>
        </w:rPr>
        <w:t>nrho</w:t>
      </w:r>
      <w:proofErr w:type="spellEnd"/>
      <w:r w:rsidRPr="008547DB">
        <w:rPr>
          <w:rFonts w:ascii="Calibri" w:hAnsi="Calibri" w:cs="Calibri"/>
          <w:i/>
          <w:iCs/>
          <w:sz w:val="20"/>
          <w:szCs w:val="20"/>
        </w:rPr>
        <w:t xml:space="preserve"> </w:t>
      </w:r>
      <w:del w:id="1271" w:author="Kaxiong" w:date="2021-05-29T16:23:00Z">
        <w:r w:rsidRPr="008547DB" w:rsidDel="00156E37">
          <w:rPr>
            <w:rFonts w:ascii="Calibri" w:hAnsi="Calibri" w:cs="Calibri"/>
            <w:i/>
            <w:iCs/>
            <w:sz w:val="20"/>
            <w:szCs w:val="20"/>
          </w:rPr>
          <w:delText xml:space="preserve">cov </w:delText>
        </w:r>
      </w:del>
      <w:proofErr w:type="spellStart"/>
      <w:r w:rsidRPr="008547DB">
        <w:rPr>
          <w:rFonts w:ascii="Calibri" w:hAnsi="Calibri" w:cs="Calibri"/>
          <w:i/>
          <w:iCs/>
          <w:sz w:val="20"/>
          <w:szCs w:val="20"/>
        </w:rPr>
        <w:t>ntaub</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ntawv</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muaj</w:t>
      </w:r>
      <w:proofErr w:type="spellEnd"/>
      <w:r w:rsidRPr="008547DB">
        <w:rPr>
          <w:rFonts w:ascii="Calibri" w:hAnsi="Calibri" w:cs="Calibri"/>
          <w:i/>
          <w:iCs/>
          <w:sz w:val="20"/>
          <w:szCs w:val="20"/>
        </w:rPr>
        <w:t xml:space="preserve"> </w:t>
      </w:r>
      <w:proofErr w:type="spellStart"/>
      <w:r w:rsidRPr="008547DB">
        <w:rPr>
          <w:rFonts w:ascii="Calibri" w:hAnsi="Calibri" w:cs="Calibri"/>
          <w:i/>
          <w:iCs/>
          <w:sz w:val="20"/>
          <w:szCs w:val="20"/>
        </w:rPr>
        <w:t>tseeb</w:t>
      </w:r>
      <w:proofErr w:type="spellEnd"/>
      <w:r w:rsidR="00157804">
        <w:rPr>
          <w:rFonts w:ascii="Calibri" w:hAnsi="Calibri" w:cs="Calibri"/>
          <w:i/>
          <w:iCs/>
          <w:sz w:val="20"/>
          <w:szCs w:val="20"/>
        </w:rPr>
        <w:t xml:space="preserve">.                                                                                                                                                                                                            </w:t>
      </w:r>
      <w:proofErr w:type="spellStart"/>
      <w:r w:rsidR="00157804" w:rsidRPr="00157804">
        <w:rPr>
          <w:rFonts w:ascii="Calibri" w:hAnsi="Calibri" w:cs="Calibri"/>
          <w:i/>
          <w:iCs/>
          <w:sz w:val="20"/>
          <w:szCs w:val="20"/>
        </w:rPr>
        <w:t>Nplooj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Ntawv</w:t>
      </w:r>
      <w:proofErr w:type="spellEnd"/>
      <w:r w:rsidR="00157804" w:rsidRPr="00157804">
        <w:rPr>
          <w:rFonts w:ascii="Calibri" w:hAnsi="Calibri" w:cs="Calibri"/>
          <w:i/>
          <w:iCs/>
          <w:sz w:val="20"/>
          <w:szCs w:val="20"/>
        </w:rPr>
        <w:t xml:space="preserve"> </w:t>
      </w:r>
      <w:ins w:id="1272" w:author="Kaxiong" w:date="2021-05-29T16:24:00Z">
        <w:r w:rsidR="00156E37">
          <w:rPr>
            <w:rFonts w:ascii="Calibri" w:hAnsi="Calibri" w:cs="Calibri"/>
            <w:i/>
            <w:iCs/>
            <w:sz w:val="20"/>
            <w:szCs w:val="20"/>
          </w:rPr>
          <w:t xml:space="preserve">Cov </w:t>
        </w:r>
      </w:ins>
      <w:proofErr w:type="spellStart"/>
      <w:r w:rsidR="00157804" w:rsidRPr="00157804">
        <w:rPr>
          <w:rFonts w:ascii="Calibri" w:hAnsi="Calibri" w:cs="Calibri"/>
          <w:i/>
          <w:iCs/>
          <w:sz w:val="20"/>
          <w:szCs w:val="20"/>
        </w:rPr>
        <w:t>Qib</w:t>
      </w:r>
      <w:proofErr w:type="spellEnd"/>
      <w:r w:rsidR="00157804" w:rsidRPr="00157804">
        <w:rPr>
          <w:rFonts w:ascii="Calibri" w:hAnsi="Calibri" w:cs="Calibri"/>
          <w:i/>
          <w:iCs/>
          <w:sz w:val="20"/>
          <w:szCs w:val="20"/>
        </w:rPr>
        <w:t xml:space="preserve"> Tam Sim No </w:t>
      </w:r>
      <w:proofErr w:type="spellStart"/>
      <w:r w:rsidR="00157804" w:rsidRPr="00157804">
        <w:rPr>
          <w:rFonts w:ascii="Calibri" w:hAnsi="Calibri" w:cs="Calibri"/>
          <w:i/>
          <w:iCs/>
          <w:sz w:val="20"/>
          <w:szCs w:val="20"/>
        </w:rPr>
        <w:t>raug</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tshuaj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xyuas</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thiab</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kho</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raws</w:t>
      </w:r>
      <w:proofErr w:type="spellEnd"/>
      <w:r w:rsidR="00157804" w:rsidRPr="00157804">
        <w:rPr>
          <w:rFonts w:ascii="Calibri" w:hAnsi="Calibri" w:cs="Calibri"/>
          <w:i/>
          <w:iCs/>
          <w:sz w:val="20"/>
          <w:szCs w:val="20"/>
        </w:rPr>
        <w:t xml:space="preserve"> li </w:t>
      </w:r>
      <w:proofErr w:type="spellStart"/>
      <w:r w:rsidR="00157804" w:rsidRPr="00157804">
        <w:rPr>
          <w:rFonts w:ascii="Calibri" w:hAnsi="Calibri" w:cs="Calibri"/>
          <w:i/>
          <w:iCs/>
          <w:sz w:val="20"/>
          <w:szCs w:val="20"/>
        </w:rPr>
        <w:t>hauv</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qab</w:t>
      </w:r>
      <w:proofErr w:type="spellEnd"/>
      <w:r w:rsidR="00157804" w:rsidRPr="00157804">
        <w:rPr>
          <w:rFonts w:ascii="Calibri" w:hAnsi="Calibri" w:cs="Calibri"/>
          <w:i/>
          <w:iCs/>
          <w:sz w:val="20"/>
          <w:szCs w:val="20"/>
        </w:rPr>
        <w:t xml:space="preserve"> no</w:t>
      </w:r>
      <w:r w:rsidR="002624BC">
        <w:rPr>
          <w:rFonts w:ascii="Calibri" w:hAnsi="Calibri" w:cs="Calibri"/>
          <w:i/>
          <w:iCs/>
          <w:sz w:val="20"/>
          <w:szCs w:val="20"/>
        </w:rPr>
        <w:t>:</w:t>
      </w:r>
      <w:r w:rsidR="006E2373">
        <w:rPr>
          <w:rFonts w:ascii="Calibri" w:hAnsi="Calibri" w:cs="Calibri"/>
          <w:i/>
          <w:iCs/>
          <w:sz w:val="20"/>
          <w:szCs w:val="20"/>
        </w:rPr>
        <w:t xml:space="preserve">                                                                                                            </w:t>
      </w:r>
      <w:ins w:id="1273" w:author="Kaxiong" w:date="2021-05-29T16:25:00Z">
        <w:r w:rsidR="00156E37">
          <w:rPr>
            <w:rFonts w:ascii="Calibri" w:hAnsi="Calibri" w:cs="Calibri"/>
            <w:i/>
            <w:iCs/>
            <w:sz w:val="20"/>
            <w:szCs w:val="20"/>
          </w:rPr>
          <w:t xml:space="preserve">Cov </w:t>
        </w:r>
        <w:proofErr w:type="spellStart"/>
        <w:r w:rsidR="00156E37">
          <w:rPr>
            <w:rFonts w:ascii="Calibri" w:hAnsi="Calibri" w:cs="Calibri"/>
            <w:i/>
            <w:iCs/>
            <w:sz w:val="20"/>
            <w:szCs w:val="20"/>
          </w:rPr>
          <w:t>kev</w:t>
        </w:r>
      </w:ins>
      <w:r w:rsidR="007C449D">
        <w:rPr>
          <w:rFonts w:ascii="Calibri" w:hAnsi="Calibri" w:cs="Calibri"/>
          <w:i/>
          <w:iCs/>
          <w:sz w:val="20"/>
          <w:szCs w:val="20"/>
        </w:rPr>
        <w:t>Qhov</w:t>
      </w:r>
      <w:proofErr w:type="spellEnd"/>
      <w:r w:rsidR="007C449D">
        <w:rPr>
          <w:rFonts w:ascii="Calibri" w:hAnsi="Calibri" w:cs="Calibri"/>
          <w:i/>
          <w:iCs/>
          <w:sz w:val="20"/>
          <w:szCs w:val="20"/>
        </w:rPr>
        <w:t xml:space="preserve"> </w:t>
      </w:r>
      <w:del w:id="1274" w:author="Kaxiong" w:date="2021-05-29T16:24:00Z">
        <w:r w:rsidR="007C449D" w:rsidDel="00156E37">
          <w:rPr>
            <w:rFonts w:ascii="Calibri" w:hAnsi="Calibri" w:cs="Calibri"/>
            <w:i/>
            <w:iCs/>
            <w:sz w:val="20"/>
            <w:szCs w:val="20"/>
          </w:rPr>
          <w:delText>muaj</w:delText>
        </w:r>
        <w:r w:rsidR="006E2373" w:rsidRPr="006E2373" w:rsidDel="00156E37">
          <w:rPr>
            <w:rFonts w:ascii="Calibri" w:hAnsi="Calibri" w:cs="Calibri"/>
            <w:i/>
            <w:iCs/>
            <w:sz w:val="20"/>
            <w:szCs w:val="20"/>
          </w:rPr>
          <w:delText xml:space="preserve"> zog</w:delText>
        </w:r>
      </w:del>
      <w:proofErr w:type="spellStart"/>
      <w:ins w:id="1275" w:author="Kaxiong" w:date="2021-05-29T16:24:00Z">
        <w:r w:rsidR="00156E37">
          <w:rPr>
            <w:rFonts w:ascii="Calibri" w:hAnsi="Calibri" w:cs="Calibri"/>
            <w:i/>
            <w:iCs/>
            <w:sz w:val="20"/>
            <w:szCs w:val="20"/>
          </w:rPr>
          <w:t>ua</w:t>
        </w:r>
        <w:proofErr w:type="spellEnd"/>
        <w:r w:rsidR="00156E37">
          <w:rPr>
            <w:rFonts w:ascii="Calibri" w:hAnsi="Calibri" w:cs="Calibri"/>
            <w:i/>
            <w:iCs/>
            <w:sz w:val="20"/>
            <w:szCs w:val="20"/>
          </w:rPr>
          <w:t xml:space="preserve"> tau zoo</w:t>
        </w:r>
      </w:ins>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thiab</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niam</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txiv</w:t>
      </w:r>
      <w:proofErr w:type="spellEnd"/>
      <w:r w:rsidR="006E2373" w:rsidRPr="006E2373">
        <w:rPr>
          <w:rFonts w:ascii="Calibri" w:hAnsi="Calibri" w:cs="Calibri"/>
          <w:i/>
          <w:iCs/>
          <w:sz w:val="20"/>
          <w:szCs w:val="20"/>
        </w:rPr>
        <w:t xml:space="preserve"> </w:t>
      </w:r>
      <w:ins w:id="1276" w:author="Kaxiong" w:date="2021-05-29T16:25:00Z">
        <w:r w:rsidR="00156E37">
          <w:rPr>
            <w:rFonts w:ascii="Calibri" w:hAnsi="Calibri" w:cs="Calibri"/>
            <w:i/>
            <w:iCs/>
            <w:sz w:val="20"/>
            <w:szCs w:val="20"/>
          </w:rPr>
          <w:t xml:space="preserve">cov </w:t>
        </w:r>
      </w:ins>
      <w:proofErr w:type="spellStart"/>
      <w:r w:rsidR="006E2373" w:rsidRPr="006E2373">
        <w:rPr>
          <w:rFonts w:ascii="Calibri" w:hAnsi="Calibri" w:cs="Calibri"/>
          <w:i/>
          <w:iCs/>
          <w:sz w:val="20"/>
          <w:szCs w:val="20"/>
        </w:rPr>
        <w:t>kev</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txhawj</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xeeb</w:t>
      </w:r>
      <w:proofErr w:type="spellEnd"/>
      <w:r w:rsidR="006E2373" w:rsidRPr="006E2373">
        <w:rPr>
          <w:rFonts w:ascii="Calibri" w:hAnsi="Calibri" w:cs="Calibri"/>
          <w:i/>
          <w:iCs/>
          <w:sz w:val="20"/>
          <w:szCs w:val="20"/>
        </w:rPr>
        <w:t xml:space="preserve"> tau </w:t>
      </w:r>
      <w:proofErr w:type="spellStart"/>
      <w:r w:rsidR="006E2373" w:rsidRPr="006E2373">
        <w:rPr>
          <w:rFonts w:ascii="Calibri" w:hAnsi="Calibri" w:cs="Calibri"/>
          <w:i/>
          <w:iCs/>
          <w:sz w:val="20"/>
          <w:szCs w:val="20"/>
        </w:rPr>
        <w:t>tham</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txog</w:t>
      </w:r>
      <w:proofErr w:type="spellEnd"/>
      <w:r w:rsidR="006E2373" w:rsidRPr="006E2373">
        <w:rPr>
          <w:rFonts w:ascii="Calibri" w:hAnsi="Calibri" w:cs="Calibri"/>
          <w:i/>
          <w:iCs/>
          <w:sz w:val="20"/>
          <w:szCs w:val="20"/>
        </w:rPr>
        <w:t>.</w:t>
      </w:r>
      <w:r w:rsidR="004246FE">
        <w:rPr>
          <w:rFonts w:ascii="Calibri" w:hAnsi="Calibri" w:cs="Calibri"/>
          <w:i/>
          <w:iCs/>
          <w:sz w:val="20"/>
          <w:szCs w:val="20"/>
        </w:rPr>
        <w:t xml:space="preserve">                                                                                                                                              </w:t>
      </w:r>
      <w:ins w:id="1277" w:author="Kaxiong" w:date="2021-05-29T16:25:00Z">
        <w:r w:rsidR="00156E37">
          <w:rPr>
            <w:rFonts w:ascii="Calibri" w:hAnsi="Calibri" w:cs="Calibri"/>
            <w:i/>
            <w:iCs/>
            <w:sz w:val="20"/>
            <w:szCs w:val="20"/>
          </w:rPr>
          <w:t xml:space="preserve">Cov </w:t>
        </w:r>
        <w:proofErr w:type="spellStart"/>
        <w:r w:rsidR="00156E37">
          <w:rPr>
            <w:rFonts w:ascii="Calibri" w:hAnsi="Calibri" w:cs="Calibri"/>
            <w:i/>
            <w:iCs/>
            <w:sz w:val="20"/>
            <w:szCs w:val="20"/>
          </w:rPr>
          <w:t>kev</w:t>
        </w:r>
        <w:proofErr w:type="spellEnd"/>
        <w:r w:rsidR="00156E37">
          <w:rPr>
            <w:rFonts w:ascii="Calibri" w:hAnsi="Calibri" w:cs="Calibri"/>
            <w:i/>
            <w:iCs/>
            <w:sz w:val="20"/>
            <w:szCs w:val="20"/>
          </w:rPr>
          <w:t xml:space="preserve"> </w:t>
        </w:r>
        <w:proofErr w:type="spellStart"/>
        <w:r w:rsidR="00156E37">
          <w:rPr>
            <w:rFonts w:ascii="Calibri" w:hAnsi="Calibri" w:cs="Calibri"/>
            <w:i/>
            <w:iCs/>
            <w:sz w:val="20"/>
            <w:szCs w:val="20"/>
          </w:rPr>
          <w:t>ua</w:t>
        </w:r>
        <w:proofErr w:type="spellEnd"/>
        <w:r w:rsidR="00156E37">
          <w:rPr>
            <w:rFonts w:ascii="Calibri" w:hAnsi="Calibri" w:cs="Calibri"/>
            <w:i/>
            <w:iCs/>
            <w:sz w:val="20"/>
            <w:szCs w:val="20"/>
          </w:rPr>
          <w:t xml:space="preserve"> tau zoo</w:t>
        </w:r>
      </w:ins>
      <w:del w:id="1278" w:author="Kaxiong" w:date="2021-05-29T16:25:00Z">
        <w:r w:rsidR="0037630C" w:rsidDel="00156E37">
          <w:rPr>
            <w:rFonts w:ascii="Calibri" w:hAnsi="Calibri" w:cs="Calibri"/>
            <w:i/>
            <w:iCs/>
            <w:sz w:val="20"/>
            <w:szCs w:val="20"/>
          </w:rPr>
          <w:delText>Qhov muaj</w:delText>
        </w:r>
        <w:r w:rsidR="004246FE" w:rsidRPr="004246FE" w:rsidDel="00156E37">
          <w:rPr>
            <w:rFonts w:ascii="Calibri" w:hAnsi="Calibri" w:cs="Calibri"/>
            <w:i/>
            <w:iCs/>
            <w:sz w:val="20"/>
            <w:szCs w:val="20"/>
          </w:rPr>
          <w:delText xml:space="preserve"> Zog </w:delText>
        </w:r>
      </w:del>
      <w:ins w:id="1279" w:author="Kaxiong" w:date="2021-05-29T16:26:00Z">
        <w:r w:rsidR="00156E37">
          <w:rPr>
            <w:rFonts w:ascii="Calibri" w:hAnsi="Calibri" w:cs="Calibri"/>
            <w:i/>
            <w:iCs/>
            <w:sz w:val="20"/>
            <w:szCs w:val="20"/>
          </w:rPr>
          <w:t xml:space="preserve">: Tus </w:t>
        </w:r>
        <w:proofErr w:type="spellStart"/>
        <w:r w:rsidR="00156E37">
          <w:rPr>
            <w:rFonts w:ascii="Calibri" w:hAnsi="Calibri" w:cs="Calibri"/>
            <w:i/>
            <w:iCs/>
            <w:sz w:val="20"/>
            <w:szCs w:val="20"/>
          </w:rPr>
          <w:t>n</w:t>
        </w:r>
      </w:ins>
      <w:del w:id="1280" w:author="Kaxiong" w:date="2021-05-29T16:26:00Z">
        <w:r w:rsidR="004246FE" w:rsidRPr="004246FE" w:rsidDel="00156E37">
          <w:rPr>
            <w:rFonts w:ascii="Calibri" w:hAnsi="Calibri" w:cs="Calibri"/>
            <w:i/>
            <w:iCs/>
            <w:sz w:val="20"/>
            <w:szCs w:val="20"/>
          </w:rPr>
          <w:delText>N</w:delText>
        </w:r>
      </w:del>
      <w:r w:rsidR="004246FE" w:rsidRPr="004246FE">
        <w:rPr>
          <w:rFonts w:ascii="Calibri" w:hAnsi="Calibri" w:cs="Calibri"/>
          <w:i/>
          <w:iCs/>
          <w:sz w:val="20"/>
          <w:szCs w:val="20"/>
        </w:rPr>
        <w:t>iam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hais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tias</w:t>
      </w:r>
      <w:proofErr w:type="spellEnd"/>
      <w:r w:rsidR="004246FE" w:rsidRPr="004246FE">
        <w:rPr>
          <w:rFonts w:ascii="Calibri" w:hAnsi="Calibri" w:cs="Calibri"/>
          <w:i/>
          <w:iCs/>
          <w:sz w:val="20"/>
          <w:szCs w:val="20"/>
        </w:rPr>
        <w:t xml:space="preserve"> Jasmine</w:t>
      </w:r>
      <w:ins w:id="1281" w:author="Kaxiong" w:date="2021-05-29T16:27:00Z">
        <w:r w:rsidR="00156E37">
          <w:rPr>
            <w:rFonts w:ascii="Calibri" w:hAnsi="Calibri" w:cs="Calibri"/>
            <w:i/>
            <w:iCs/>
            <w:sz w:val="20"/>
            <w:szCs w:val="20"/>
          </w:rPr>
          <w:t xml:space="preserve"> </w:t>
        </w:r>
        <w:proofErr w:type="spellStart"/>
        <w:r w:rsidR="00156E37">
          <w:rPr>
            <w:rFonts w:ascii="Calibri" w:hAnsi="Calibri" w:cs="Calibri"/>
            <w:i/>
            <w:iCs/>
            <w:sz w:val="20"/>
            <w:szCs w:val="20"/>
          </w:rPr>
          <w:t>tuaj</w:t>
        </w:r>
        <w:proofErr w:type="spellEnd"/>
        <w:r w:rsidR="00156E37">
          <w:rPr>
            <w:rFonts w:ascii="Calibri" w:hAnsi="Calibri" w:cs="Calibri"/>
            <w:i/>
            <w:iCs/>
            <w:sz w:val="20"/>
            <w:szCs w:val="20"/>
          </w:rPr>
          <w:t xml:space="preserve"> </w:t>
        </w:r>
        <w:proofErr w:type="spellStart"/>
        <w:r w:rsidR="00156E37">
          <w:rPr>
            <w:rFonts w:ascii="Calibri" w:hAnsi="Calibri" w:cs="Calibri"/>
            <w:i/>
            <w:iCs/>
            <w:sz w:val="20"/>
            <w:szCs w:val="20"/>
          </w:rPr>
          <w:t>yeem</w:t>
        </w:r>
      </w:ins>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dab </w:t>
      </w:r>
      <w:proofErr w:type="spellStart"/>
      <w:r w:rsidR="004246FE" w:rsidRPr="004246FE">
        <w:rPr>
          <w:rFonts w:ascii="Calibri" w:hAnsi="Calibri" w:cs="Calibri"/>
          <w:i/>
          <w:iCs/>
          <w:sz w:val="20"/>
          <w:szCs w:val="20"/>
        </w:rPr>
        <w:t>tsi</w:t>
      </w:r>
      <w:proofErr w:type="spellEnd"/>
      <w:r w:rsidR="004246FE" w:rsidRPr="004246FE">
        <w:rPr>
          <w:rFonts w:ascii="Calibri" w:hAnsi="Calibri" w:cs="Calibri"/>
          <w:i/>
          <w:iCs/>
          <w:sz w:val="20"/>
          <w:szCs w:val="20"/>
        </w:rPr>
        <w:t xml:space="preserve"> </w:t>
      </w:r>
      <w:proofErr w:type="spellStart"/>
      <w:ins w:id="1282" w:author="Kaxiong" w:date="2021-05-29T16:27:00Z">
        <w:r w:rsidR="009C351C">
          <w:rPr>
            <w:rFonts w:ascii="Calibri" w:hAnsi="Calibri" w:cs="Calibri"/>
            <w:i/>
            <w:iCs/>
            <w:sz w:val="20"/>
            <w:szCs w:val="20"/>
          </w:rPr>
          <w:t>uas</w:t>
        </w:r>
        <w:proofErr w:type="spellEnd"/>
        <w:r w:rsidR="009C351C">
          <w:rPr>
            <w:rFonts w:ascii="Calibri" w:hAnsi="Calibri" w:cs="Calibri"/>
            <w:i/>
            <w:iCs/>
            <w:sz w:val="20"/>
            <w:szCs w:val="20"/>
          </w:rPr>
          <w:t xml:space="preserve"> </w:t>
        </w:r>
      </w:ins>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t</w:t>
      </w:r>
      <w:proofErr w:type="spellStart"/>
      <w:r w:rsidR="004246FE" w:rsidRPr="004246FE">
        <w:rPr>
          <w:rFonts w:ascii="Calibri" w:hAnsi="Calibri" w:cs="Calibri"/>
          <w:i/>
          <w:iCs/>
          <w:sz w:val="20"/>
          <w:szCs w:val="20"/>
        </w:rPr>
        <w:t>eev</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w:t>
      </w:r>
      <w:proofErr w:type="spellEnd"/>
      <w:r w:rsidR="004246FE" w:rsidRPr="004246FE">
        <w:rPr>
          <w:rFonts w:ascii="Calibri" w:hAnsi="Calibri" w:cs="Calibri"/>
          <w:i/>
          <w:iCs/>
          <w:sz w:val="20"/>
          <w:szCs w:val="20"/>
        </w:rPr>
        <w:t xml:space="preserve">. </w:t>
      </w:r>
      <w:proofErr w:type="spellStart"/>
      <w:r w:rsidR="0037630C">
        <w:rPr>
          <w:rFonts w:ascii="Calibri" w:hAnsi="Calibri" w:cs="Calibri"/>
          <w:i/>
          <w:iCs/>
          <w:sz w:val="20"/>
          <w:szCs w:val="20"/>
        </w:rPr>
        <w:t>Tsi</w:t>
      </w:r>
      <w:proofErr w:type="spellEnd"/>
      <w:r w:rsidR="0037630C">
        <w:rPr>
          <w:rFonts w:ascii="Calibri" w:hAnsi="Calibri" w:cs="Calibri"/>
          <w:i/>
          <w:iCs/>
          <w:sz w:val="20"/>
          <w:szCs w:val="20"/>
        </w:rPr>
        <w:t xml:space="preserve"> </w:t>
      </w:r>
      <w:proofErr w:type="spellStart"/>
      <w:r w:rsidR="0037630C">
        <w:rPr>
          <w:rFonts w:ascii="Calibri" w:hAnsi="Calibri" w:cs="Calibri"/>
          <w:i/>
          <w:iCs/>
          <w:sz w:val="20"/>
          <w:szCs w:val="20"/>
        </w:rPr>
        <w:t>tas</w:t>
      </w:r>
      <w:proofErr w:type="spellEnd"/>
      <w:r w:rsidR="0037630C">
        <w:rPr>
          <w:rFonts w:ascii="Calibri" w:hAnsi="Calibri" w:cs="Calibri"/>
          <w:i/>
          <w:iCs/>
          <w:sz w:val="20"/>
          <w:szCs w:val="20"/>
        </w:rPr>
        <w:t xml:space="preserve"> li</w:t>
      </w:r>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thaum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raug</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qee</w:t>
      </w:r>
      <w:proofErr w:type="spellEnd"/>
      <w:r w:rsidR="004246FE" w:rsidRPr="004246FE">
        <w:rPr>
          <w:rFonts w:ascii="Calibri" w:hAnsi="Calibri" w:cs="Calibri"/>
          <w:i/>
          <w:iCs/>
          <w:sz w:val="20"/>
          <w:szCs w:val="20"/>
        </w:rPr>
        <w:t xml:space="preserve"> yam </w:t>
      </w:r>
      <w:proofErr w:type="spellStart"/>
      <w:r w:rsidR="004246FE" w:rsidRPr="004246FE">
        <w:rPr>
          <w:rFonts w:ascii="Calibri" w:hAnsi="Calibri" w:cs="Calibri"/>
          <w:i/>
          <w:iCs/>
          <w:sz w:val="20"/>
          <w:szCs w:val="20"/>
        </w:rPr>
        <w:t>nws</w:t>
      </w:r>
      <w:proofErr w:type="spellEnd"/>
      <w:ins w:id="1283" w:author="Kaxiong" w:date="2021-05-29T16:28:00Z">
        <w:r w:rsidR="009C351C">
          <w:rPr>
            <w:rFonts w:ascii="Calibri" w:hAnsi="Calibri" w:cs="Calibri"/>
            <w:i/>
            <w:iCs/>
            <w:sz w:val="20"/>
            <w:szCs w:val="20"/>
          </w:rPr>
          <w:t xml:space="preserve"> </w:t>
        </w:r>
        <w:proofErr w:type="spellStart"/>
        <w:r w:rsidR="009C351C">
          <w:rPr>
            <w:rFonts w:ascii="Calibri" w:hAnsi="Calibri" w:cs="Calibri"/>
            <w:i/>
            <w:iCs/>
            <w:sz w:val="20"/>
            <w:szCs w:val="20"/>
          </w:rPr>
          <w:t>muaj</w:t>
        </w:r>
      </w:ins>
      <w:proofErr w:type="spellEnd"/>
      <w:del w:id="1284" w:author="Kaxiong" w:date="2021-05-29T16:28:00Z">
        <w:r w:rsidR="004246FE" w:rsidRPr="004246FE" w:rsidDel="009C351C">
          <w:rPr>
            <w:rFonts w:ascii="Calibri" w:hAnsi="Calibri" w:cs="Calibri"/>
            <w:i/>
            <w:iCs/>
            <w:sz w:val="20"/>
            <w:szCs w:val="20"/>
          </w:rPr>
          <w:delText xml:space="preserve"> pom</w:delText>
        </w:r>
      </w:del>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zog</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kawm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ntawm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tus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kheej</w:t>
      </w:r>
      <w:proofErr w:type="spellEnd"/>
      <w:r w:rsidR="004246FE" w:rsidRPr="004246FE">
        <w:rPr>
          <w:rFonts w:ascii="Calibri" w:hAnsi="Calibri" w:cs="Calibri"/>
          <w:i/>
          <w:iCs/>
          <w:sz w:val="20"/>
          <w:szCs w:val="20"/>
        </w:rPr>
        <w:t>.</w:t>
      </w:r>
      <w:r w:rsidR="00544D49">
        <w:rPr>
          <w:rFonts w:ascii="Calibri" w:hAnsi="Calibri" w:cs="Calibri"/>
          <w:i/>
          <w:iCs/>
          <w:sz w:val="20"/>
          <w:szCs w:val="20"/>
        </w:rPr>
        <w:t xml:space="preserve">                                                                        </w:t>
      </w:r>
    </w:p>
    <w:p w14:paraId="383CC838" w14:textId="6CCC23C1" w:rsidR="00544D49" w:rsidRDefault="009C351C" w:rsidP="00B22599">
      <w:pPr>
        <w:rPr>
          <w:rFonts w:ascii="Calibri" w:hAnsi="Calibri" w:cs="Calibri"/>
          <w:i/>
          <w:iCs/>
          <w:sz w:val="20"/>
          <w:szCs w:val="20"/>
        </w:rPr>
      </w:pPr>
      <w:ins w:id="1285" w:author="Kaxiong" w:date="2021-05-29T16:28:00Z">
        <w:r>
          <w:rPr>
            <w:rFonts w:ascii="Calibri" w:hAnsi="Calibri" w:cs="Calibri"/>
            <w:i/>
            <w:iCs/>
            <w:sz w:val="20"/>
            <w:szCs w:val="20"/>
          </w:rPr>
          <w:t xml:space="preserve">Cov </w:t>
        </w:r>
      </w:ins>
      <w:r w:rsidR="00544D49" w:rsidRPr="00544D49">
        <w:rPr>
          <w:rFonts w:ascii="Calibri" w:hAnsi="Calibri" w:cs="Calibri"/>
          <w:i/>
          <w:iCs/>
          <w:sz w:val="20"/>
          <w:szCs w:val="20"/>
        </w:rPr>
        <w:t xml:space="preserve">Kev </w:t>
      </w:r>
      <w:proofErr w:type="spellStart"/>
      <w:r w:rsidR="00544D49" w:rsidRPr="00544D49">
        <w:rPr>
          <w:rFonts w:ascii="Calibri" w:hAnsi="Calibri" w:cs="Calibri"/>
          <w:i/>
          <w:iCs/>
          <w:sz w:val="20"/>
          <w:szCs w:val="20"/>
        </w:rPr>
        <w:t>txhawj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xeeb</w:t>
      </w:r>
      <w:proofErr w:type="spellEnd"/>
      <w:r w:rsidR="00544D49" w:rsidRPr="00544D49">
        <w:rPr>
          <w:rFonts w:ascii="Calibri" w:hAnsi="Calibri" w:cs="Calibri"/>
          <w:i/>
          <w:iCs/>
          <w:sz w:val="20"/>
          <w:szCs w:val="20"/>
        </w:rPr>
        <w:t xml:space="preserve">: </w:t>
      </w:r>
      <w:ins w:id="1286" w:author="Kaxiong" w:date="2021-05-29T16:29:00Z">
        <w:r>
          <w:rPr>
            <w:rFonts w:ascii="Calibri" w:hAnsi="Calibri" w:cs="Calibri"/>
            <w:i/>
            <w:iCs/>
            <w:sz w:val="20"/>
            <w:szCs w:val="20"/>
          </w:rPr>
          <w:t xml:space="preserve">Tus </w:t>
        </w:r>
        <w:proofErr w:type="spellStart"/>
        <w:r>
          <w:rPr>
            <w:rFonts w:ascii="Calibri" w:hAnsi="Calibri" w:cs="Calibri"/>
            <w:i/>
            <w:iCs/>
            <w:sz w:val="20"/>
            <w:szCs w:val="20"/>
          </w:rPr>
          <w:t>n</w:t>
        </w:r>
      </w:ins>
      <w:del w:id="1287" w:author="Kaxiong" w:date="2021-05-29T16:29:00Z">
        <w:r w:rsidR="00544D49" w:rsidRPr="00544D49" w:rsidDel="009C351C">
          <w:rPr>
            <w:rFonts w:ascii="Calibri" w:hAnsi="Calibri" w:cs="Calibri"/>
            <w:i/>
            <w:iCs/>
            <w:sz w:val="20"/>
            <w:szCs w:val="20"/>
          </w:rPr>
          <w:delText>N</w:delText>
        </w:r>
      </w:del>
      <w:r w:rsidR="00544D49" w:rsidRPr="00544D49">
        <w:rPr>
          <w:rFonts w:ascii="Calibri" w:hAnsi="Calibri" w:cs="Calibri"/>
          <w:i/>
          <w:iCs/>
          <w:sz w:val="20"/>
          <w:szCs w:val="20"/>
        </w:rPr>
        <w:t>iam</w:t>
      </w:r>
      <w:proofErr w:type="spellEnd"/>
      <w:r w:rsidR="00544D49" w:rsidRPr="00544D49">
        <w:rPr>
          <w:rFonts w:ascii="Calibri" w:hAnsi="Calibri" w:cs="Calibri"/>
          <w:i/>
          <w:iCs/>
          <w:sz w:val="20"/>
          <w:szCs w:val="20"/>
        </w:rPr>
        <w:t xml:space="preserve"> </w:t>
      </w:r>
      <w:proofErr w:type="spellStart"/>
      <w:r w:rsidR="00DB6091">
        <w:rPr>
          <w:rFonts w:ascii="Calibri" w:hAnsi="Calibri" w:cs="Calibri"/>
          <w:i/>
          <w:iCs/>
          <w:sz w:val="20"/>
          <w:szCs w:val="20"/>
        </w:rPr>
        <w:t>muaj</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ntshai</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tias</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thaum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tsev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rov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qab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xyoo</w:t>
      </w:r>
      <w:proofErr w:type="spellEnd"/>
      <w:r w:rsidR="00544D49" w:rsidRPr="00544D49">
        <w:rPr>
          <w:rFonts w:ascii="Calibri" w:hAnsi="Calibri" w:cs="Calibri"/>
          <w:i/>
          <w:iCs/>
          <w:sz w:val="20"/>
          <w:szCs w:val="20"/>
        </w:rPr>
        <w:t xml:space="preserve"> tom </w:t>
      </w:r>
      <w:proofErr w:type="spellStart"/>
      <w:r w:rsidR="00544D49" w:rsidRPr="00544D49">
        <w:rPr>
          <w:rFonts w:ascii="Calibri" w:hAnsi="Calibri" w:cs="Calibri"/>
          <w:i/>
          <w:iCs/>
          <w:sz w:val="20"/>
          <w:szCs w:val="20"/>
        </w:rPr>
        <w:t>ntej</w:t>
      </w:r>
      <w:proofErr w:type="spellEnd"/>
      <w:r w:rsidR="00544D49" w:rsidRPr="00544D49">
        <w:rPr>
          <w:rFonts w:ascii="Calibri" w:hAnsi="Calibri" w:cs="Calibri"/>
          <w:i/>
          <w:iCs/>
          <w:sz w:val="20"/>
          <w:szCs w:val="20"/>
        </w:rPr>
        <w:t xml:space="preserve">, Jasmine </w:t>
      </w:r>
      <w:proofErr w:type="spellStart"/>
      <w:r w:rsidR="00544D49" w:rsidRPr="00544D49">
        <w:rPr>
          <w:rFonts w:ascii="Calibri" w:hAnsi="Calibri" w:cs="Calibri"/>
          <w:i/>
          <w:iCs/>
          <w:sz w:val="20"/>
          <w:szCs w:val="20"/>
        </w:rPr>
        <w:t>yuav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tsis</w:t>
      </w:r>
      <w:proofErr w:type="spellEnd"/>
      <w:r w:rsidR="00544D49" w:rsidRPr="00544D49">
        <w:rPr>
          <w:rFonts w:ascii="Calibri" w:hAnsi="Calibri" w:cs="Calibri"/>
          <w:i/>
          <w:iCs/>
          <w:sz w:val="20"/>
          <w:szCs w:val="20"/>
        </w:rPr>
        <w:t xml:space="preserve"> </w:t>
      </w:r>
      <w:proofErr w:type="spellStart"/>
      <w:ins w:id="1288" w:author="Kaxiong" w:date="2021-05-29T16:30:00Z">
        <w:r>
          <w:rPr>
            <w:rFonts w:ascii="Calibri" w:hAnsi="Calibri" w:cs="Calibri"/>
            <w:i/>
            <w:iCs/>
            <w:sz w:val="20"/>
            <w:szCs w:val="20"/>
          </w:rPr>
          <w:t>nce</w:t>
        </w:r>
        <w:proofErr w:type="spellEnd"/>
        <w:r>
          <w:rPr>
            <w:rFonts w:ascii="Calibri" w:hAnsi="Calibri" w:cs="Calibri"/>
            <w:i/>
            <w:iCs/>
            <w:sz w:val="20"/>
            <w:szCs w:val="20"/>
          </w:rPr>
          <w:t xml:space="preserve"> </w:t>
        </w:r>
        <w:proofErr w:type="spellStart"/>
        <w:r>
          <w:rPr>
            <w:rFonts w:ascii="Calibri" w:hAnsi="Calibri" w:cs="Calibri"/>
            <w:i/>
            <w:iCs/>
            <w:sz w:val="20"/>
            <w:szCs w:val="20"/>
          </w:rPr>
          <w:t>qib</w:t>
        </w:r>
      </w:ins>
      <w:proofErr w:type="spellEnd"/>
      <w:del w:id="1289" w:author="Kaxiong" w:date="2021-05-29T16:31:00Z">
        <w:r w:rsidR="00544D49" w:rsidRPr="00544D49" w:rsidDel="009C351C">
          <w:rPr>
            <w:rFonts w:ascii="Calibri" w:hAnsi="Calibri" w:cs="Calibri"/>
            <w:i/>
            <w:iCs/>
            <w:sz w:val="20"/>
            <w:szCs w:val="20"/>
          </w:rPr>
          <w:delText>vam meej</w:delText>
        </w:r>
      </w:del>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thiab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vam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meej</w:t>
      </w:r>
      <w:proofErr w:type="spellEnd"/>
      <w:r w:rsidR="00544D49" w:rsidRPr="00544D49">
        <w:rPr>
          <w:rFonts w:ascii="Calibri" w:hAnsi="Calibri" w:cs="Calibri"/>
          <w:i/>
          <w:iCs/>
          <w:sz w:val="20"/>
          <w:szCs w:val="20"/>
        </w:rPr>
        <w:t xml:space="preserve"> li </w:t>
      </w:r>
      <w:proofErr w:type="spellStart"/>
      <w:r w:rsidR="00544D49" w:rsidRPr="00544D49">
        <w:rPr>
          <w:rFonts w:ascii="Calibri" w:hAnsi="Calibri" w:cs="Calibri"/>
          <w:i/>
          <w:iCs/>
          <w:sz w:val="20"/>
          <w:szCs w:val="20"/>
        </w:rPr>
        <w:t>nws</w:t>
      </w:r>
      <w:proofErr w:type="spellEnd"/>
      <w:r w:rsidR="00544D49" w:rsidRPr="00544D49">
        <w:rPr>
          <w:rFonts w:ascii="Calibri" w:hAnsi="Calibri" w:cs="Calibri"/>
          <w:i/>
          <w:iCs/>
          <w:sz w:val="20"/>
          <w:szCs w:val="20"/>
        </w:rPr>
        <w:t xml:space="preserve"> tau </w:t>
      </w:r>
      <w:proofErr w:type="spellStart"/>
      <w:r w:rsidR="00544D49" w:rsidRPr="00544D49">
        <w:rPr>
          <w:rFonts w:ascii="Calibri" w:hAnsi="Calibri" w:cs="Calibri"/>
          <w:i/>
          <w:iCs/>
          <w:sz w:val="20"/>
          <w:szCs w:val="20"/>
        </w:rPr>
        <w:t>ua</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tiav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ntau</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paub</w:t>
      </w:r>
      <w:proofErr w:type="spellEnd"/>
      <w:r w:rsidR="00544D49" w:rsidRPr="00544D49">
        <w:rPr>
          <w:rFonts w:ascii="Calibri" w:hAnsi="Calibri" w:cs="Calibri"/>
          <w:i/>
          <w:iCs/>
          <w:sz w:val="20"/>
          <w:szCs w:val="20"/>
        </w:rPr>
        <w:t xml:space="preserve"> tab </w:t>
      </w:r>
      <w:proofErr w:type="spellStart"/>
      <w:r w:rsidR="00544D49" w:rsidRPr="00544D49">
        <w:rPr>
          <w:rFonts w:ascii="Calibri" w:hAnsi="Calibri" w:cs="Calibri"/>
          <w:i/>
          <w:iCs/>
          <w:sz w:val="20"/>
          <w:szCs w:val="20"/>
        </w:rPr>
        <w:t>thiab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loj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hlob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tus</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kheej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xyoo</w:t>
      </w:r>
      <w:proofErr w:type="spellEnd"/>
      <w:r w:rsidR="00544D49" w:rsidRPr="00544D49">
        <w:rPr>
          <w:rFonts w:ascii="Calibri" w:hAnsi="Calibri" w:cs="Calibri"/>
          <w:i/>
          <w:iCs/>
          <w:sz w:val="20"/>
          <w:szCs w:val="20"/>
        </w:rPr>
        <w:t xml:space="preserve"> no, </w:t>
      </w:r>
      <w:proofErr w:type="spellStart"/>
      <w:r w:rsidR="00DB6091">
        <w:rPr>
          <w:rFonts w:ascii="Calibri" w:hAnsi="Calibri" w:cs="Calibri"/>
          <w:i/>
          <w:iCs/>
          <w:sz w:val="20"/>
          <w:szCs w:val="20"/>
        </w:rPr>
        <w:t>nyob</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hauv</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tsev</w:t>
      </w:r>
      <w:proofErr w:type="spellEnd"/>
      <w:r w:rsidR="00DB6091">
        <w:rPr>
          <w:rFonts w:ascii="Calibri" w:hAnsi="Calibri" w:cs="Calibri"/>
          <w:i/>
          <w:iCs/>
          <w:sz w:val="20"/>
          <w:szCs w:val="20"/>
        </w:rPr>
        <w:t>.</w:t>
      </w:r>
    </w:p>
    <w:p w14:paraId="06607708" w14:textId="77777777" w:rsidR="003E247C" w:rsidRDefault="007F4EEA" w:rsidP="002B3D87">
      <w:pPr>
        <w:rPr>
          <w:ins w:id="1290" w:author="Kaxiong" w:date="2021-05-29T16:41:00Z"/>
          <w:rFonts w:ascii="Calibri" w:hAnsi="Calibri" w:cs="Calibri"/>
          <w:i/>
          <w:iCs/>
          <w:sz w:val="20"/>
          <w:szCs w:val="20"/>
        </w:rPr>
      </w:pPr>
      <w:r w:rsidRPr="007F4EEA">
        <w:rPr>
          <w:rFonts w:ascii="Calibri" w:hAnsi="Calibri" w:cs="Calibri"/>
          <w:i/>
          <w:iCs/>
          <w:sz w:val="20"/>
          <w:szCs w:val="20"/>
        </w:rPr>
        <w:t>Cov</w:t>
      </w:r>
      <w:ins w:id="1291" w:author="Kaxiong" w:date="2021-05-29T16:32:00Z">
        <w:r w:rsidR="009C351C">
          <w:rPr>
            <w:rFonts w:ascii="Calibri" w:hAnsi="Calibri" w:cs="Calibri"/>
            <w:i/>
            <w:iCs/>
            <w:sz w:val="20"/>
            <w:szCs w:val="20"/>
          </w:rPr>
          <w:t xml:space="preserve"> </w:t>
        </w:r>
        <w:proofErr w:type="spellStart"/>
        <w:r w:rsidR="009C351C">
          <w:rPr>
            <w:rFonts w:ascii="Calibri" w:hAnsi="Calibri" w:cs="Calibri"/>
            <w:i/>
            <w:iCs/>
            <w:sz w:val="20"/>
            <w:szCs w:val="20"/>
          </w:rPr>
          <w:t>xib</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fwb</w:t>
        </w:r>
      </w:ins>
      <w:proofErr w:type="spellEnd"/>
      <w:r w:rsidRPr="007F4EEA">
        <w:rPr>
          <w:rFonts w:ascii="Calibri" w:hAnsi="Calibri" w:cs="Calibri"/>
          <w:i/>
          <w:iCs/>
          <w:sz w:val="20"/>
          <w:szCs w:val="20"/>
        </w:rPr>
        <w:t xml:space="preserve"> </w:t>
      </w:r>
      <w:proofErr w:type="spellStart"/>
      <w:r w:rsidR="00432638">
        <w:rPr>
          <w:rFonts w:ascii="Calibri" w:hAnsi="Calibri" w:cs="Calibri"/>
          <w:i/>
          <w:iCs/>
          <w:sz w:val="20"/>
          <w:szCs w:val="20"/>
        </w:rPr>
        <w:t>ib</w:t>
      </w:r>
      <w:proofErr w:type="spellEnd"/>
      <w:r w:rsidR="00432638">
        <w:rPr>
          <w:rFonts w:ascii="Calibri" w:hAnsi="Calibri" w:cs="Calibri"/>
          <w:i/>
          <w:iCs/>
          <w:sz w:val="20"/>
          <w:szCs w:val="20"/>
        </w:rPr>
        <w:t xml:space="preserve"> </w:t>
      </w:r>
      <w:proofErr w:type="spellStart"/>
      <w:r w:rsidR="00432638">
        <w:rPr>
          <w:rFonts w:ascii="Calibri" w:hAnsi="Calibri" w:cs="Calibri"/>
          <w:i/>
          <w:iCs/>
          <w:sz w:val="20"/>
          <w:szCs w:val="20"/>
        </w:rPr>
        <w:t>txw</w:t>
      </w:r>
      <w:ins w:id="1292" w:author="Kaxiong" w:date="2021-05-29T16:32:00Z">
        <w:r w:rsidR="009C351C">
          <w:rPr>
            <w:rFonts w:ascii="Calibri" w:hAnsi="Calibri" w:cs="Calibri"/>
            <w:i/>
            <w:iCs/>
            <w:sz w:val="20"/>
            <w:szCs w:val="20"/>
          </w:rPr>
          <w:t>m</w:t>
        </w:r>
      </w:ins>
      <w:proofErr w:type="spellEnd"/>
      <w:del w:id="1293" w:author="Kaxiong" w:date="2021-05-29T16:32:00Z">
        <w:r w:rsidR="00432638" w:rsidDel="009C351C">
          <w:rPr>
            <w:rFonts w:ascii="Calibri" w:hAnsi="Calibri" w:cs="Calibri"/>
            <w:i/>
            <w:iCs/>
            <w:sz w:val="20"/>
            <w:szCs w:val="20"/>
          </w:rPr>
          <w:delText>s</w:delText>
        </w:r>
      </w:del>
      <w:del w:id="1294" w:author="Kaxiong" w:date="2021-05-29T16:33:00Z">
        <w:r w:rsidR="00432638" w:rsidDel="009C351C">
          <w:rPr>
            <w:rFonts w:ascii="Calibri" w:hAnsi="Calibri" w:cs="Calibri"/>
            <w:i/>
            <w:iCs/>
            <w:sz w:val="20"/>
            <w:szCs w:val="20"/>
          </w:rPr>
          <w:delText xml:space="preserve"> ua </w:delText>
        </w:r>
        <w:r w:rsidRPr="007F4EEA" w:rsidDel="009C351C">
          <w:rPr>
            <w:rFonts w:ascii="Calibri" w:hAnsi="Calibri" w:cs="Calibri"/>
            <w:i/>
            <w:iCs/>
            <w:sz w:val="20"/>
            <w:szCs w:val="20"/>
          </w:rPr>
          <w:delText>xib</w:delText>
        </w:r>
        <w:r w:rsidR="00432638" w:rsidDel="009C351C">
          <w:rPr>
            <w:rFonts w:ascii="Calibri" w:hAnsi="Calibri" w:cs="Calibri"/>
            <w:i/>
            <w:iCs/>
            <w:sz w:val="20"/>
            <w:szCs w:val="20"/>
          </w:rPr>
          <w:delText xml:space="preserve"> </w:delText>
        </w:r>
        <w:r w:rsidRPr="007F4EEA" w:rsidDel="009C351C">
          <w:rPr>
            <w:rFonts w:ascii="Calibri" w:hAnsi="Calibri" w:cs="Calibri"/>
            <w:i/>
            <w:iCs/>
            <w:sz w:val="20"/>
            <w:szCs w:val="20"/>
          </w:rPr>
          <w:delText>fwb</w:delText>
        </w:r>
      </w:del>
      <w:r w:rsidRPr="007F4EEA">
        <w:rPr>
          <w:rFonts w:ascii="Calibri" w:hAnsi="Calibri" w:cs="Calibri"/>
          <w:i/>
          <w:iCs/>
          <w:sz w:val="20"/>
          <w:szCs w:val="20"/>
        </w:rPr>
        <w:t xml:space="preserve"> tau </w:t>
      </w:r>
      <w:proofErr w:type="spellStart"/>
      <w:r w:rsidR="00432638" w:rsidRPr="007F4EEA">
        <w:rPr>
          <w:rFonts w:ascii="Calibri" w:hAnsi="Calibri" w:cs="Calibri"/>
          <w:i/>
          <w:iCs/>
          <w:sz w:val="20"/>
          <w:szCs w:val="20"/>
        </w:rPr>
        <w:t>qhia</w:t>
      </w:r>
      <w:proofErr w:type="spellEnd"/>
      <w:r w:rsidR="00432638" w:rsidRPr="007F4EEA">
        <w:rPr>
          <w:rFonts w:ascii="Calibri" w:hAnsi="Calibri" w:cs="Calibri"/>
          <w:i/>
          <w:iCs/>
          <w:sz w:val="20"/>
          <w:szCs w:val="20"/>
        </w:rPr>
        <w:t xml:space="preserve"> </w:t>
      </w:r>
      <w:proofErr w:type="spellStart"/>
      <w:r w:rsidRPr="007F4EEA">
        <w:rPr>
          <w:rFonts w:ascii="Calibri" w:hAnsi="Calibri" w:cs="Calibri"/>
          <w:i/>
          <w:iCs/>
          <w:sz w:val="20"/>
          <w:szCs w:val="20"/>
        </w:rPr>
        <w:t>tshaj</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txog</w:t>
      </w:r>
      <w:proofErr w:type="spellEnd"/>
      <w:r w:rsidRPr="007F4EEA">
        <w:rPr>
          <w:rFonts w:ascii="Calibri" w:hAnsi="Calibri" w:cs="Calibri"/>
          <w:i/>
          <w:iCs/>
          <w:sz w:val="20"/>
          <w:szCs w:val="20"/>
        </w:rPr>
        <w:t xml:space="preserve"> cov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hauv</w:t>
      </w:r>
      <w:proofErr w:type="spellEnd"/>
      <w:r w:rsidRPr="007F4EEA">
        <w:rPr>
          <w:rFonts w:ascii="Calibri" w:hAnsi="Calibri" w:cs="Calibri"/>
          <w:i/>
          <w:iCs/>
          <w:sz w:val="20"/>
          <w:szCs w:val="20"/>
        </w:rPr>
        <w:t xml:space="preserve"> chav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tam sim no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cov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w:t>
      </w:r>
      <w:ins w:id="1295" w:author="Kaxiong" w:date="2021-05-29T16:33:00Z">
        <w:r w:rsidR="009C351C">
          <w:rPr>
            <w:rFonts w:ascii="Calibri" w:hAnsi="Calibri" w:cs="Calibri"/>
            <w:i/>
            <w:iCs/>
            <w:sz w:val="20"/>
            <w:szCs w:val="20"/>
          </w:rPr>
          <w:t xml:space="preserve">cov </w:t>
        </w:r>
        <w:proofErr w:type="spellStart"/>
        <w:r w:rsidR="009C351C">
          <w:rPr>
            <w:rFonts w:ascii="Calibri" w:hAnsi="Calibri" w:cs="Calibri"/>
            <w:i/>
            <w:iCs/>
            <w:sz w:val="20"/>
            <w:szCs w:val="20"/>
          </w:rPr>
          <w:t>kev</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paub</w:t>
        </w:r>
      </w:ins>
      <w:proofErr w:type="spellEnd"/>
      <w:del w:id="1296" w:author="Kaxiong" w:date="2021-05-29T16:33:00Z">
        <w:r w:rsidRPr="007F4EEA" w:rsidDel="009C351C">
          <w:rPr>
            <w:rFonts w:ascii="Calibri" w:hAnsi="Calibri" w:cs="Calibri"/>
            <w:i/>
            <w:iCs/>
            <w:sz w:val="20"/>
            <w:szCs w:val="20"/>
          </w:rPr>
          <w:delText>kev</w:delText>
        </w:r>
      </w:del>
      <w:r w:rsidRPr="007F4EEA">
        <w:rPr>
          <w:rFonts w:ascii="Calibri" w:hAnsi="Calibri" w:cs="Calibri"/>
          <w:i/>
          <w:iCs/>
          <w:sz w:val="20"/>
          <w:szCs w:val="20"/>
        </w:rPr>
        <w:t xml:space="preserve"> </w:t>
      </w:r>
      <w:proofErr w:type="spellStart"/>
      <w:r w:rsidRPr="007F4EEA">
        <w:rPr>
          <w:rFonts w:ascii="Calibri" w:hAnsi="Calibri" w:cs="Calibri"/>
          <w:i/>
          <w:iCs/>
          <w:sz w:val="20"/>
          <w:szCs w:val="20"/>
        </w:rPr>
        <w:t>ua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hauj</w:t>
      </w:r>
      <w:proofErr w:type="spellEnd"/>
      <w:r w:rsidR="008D3FDF">
        <w:rPr>
          <w:rFonts w:ascii="Calibri" w:hAnsi="Calibri" w:cs="Calibri"/>
          <w:i/>
          <w:iCs/>
          <w:sz w:val="20"/>
          <w:szCs w:val="20"/>
        </w:rPr>
        <w:t xml:space="preserve"> </w:t>
      </w:r>
      <w:proofErr w:type="spellStart"/>
      <w:r w:rsidRPr="007F4EEA">
        <w:rPr>
          <w:rFonts w:ascii="Calibri" w:hAnsi="Calibri" w:cs="Calibri"/>
          <w:i/>
          <w:iCs/>
          <w:sz w:val="20"/>
          <w:szCs w:val="20"/>
        </w:rPr>
        <w:t>lwm</w:t>
      </w:r>
      <w:proofErr w:type="spellEnd"/>
      <w:r w:rsidRPr="007F4EEA">
        <w:rPr>
          <w:rFonts w:ascii="Calibri" w:hAnsi="Calibri" w:cs="Calibri"/>
          <w:i/>
          <w:iCs/>
          <w:sz w:val="20"/>
          <w:szCs w:val="20"/>
        </w:rPr>
        <w:t xml:space="preserve"> tau zoo. (</w:t>
      </w:r>
      <w:proofErr w:type="spellStart"/>
      <w:ins w:id="1297" w:author="Kaxiong" w:date="2021-05-29T16:34:00Z">
        <w:r w:rsidR="009C351C">
          <w:rPr>
            <w:rFonts w:ascii="Calibri" w:hAnsi="Calibri" w:cs="Calibri"/>
            <w:i/>
            <w:iCs/>
            <w:sz w:val="20"/>
            <w:szCs w:val="20"/>
          </w:rPr>
          <w:t>Tsis</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tas</w:t>
        </w:r>
        <w:proofErr w:type="spellEnd"/>
        <w:r w:rsidR="009C351C">
          <w:rPr>
            <w:rFonts w:ascii="Calibri" w:hAnsi="Calibri" w:cs="Calibri"/>
            <w:i/>
            <w:iCs/>
            <w:sz w:val="20"/>
            <w:szCs w:val="20"/>
          </w:rPr>
          <w:t xml:space="preserve"> li, </w:t>
        </w:r>
      </w:ins>
      <w:del w:id="1298" w:author="Kaxiong" w:date="2021-05-29T16:34:00Z">
        <w:r w:rsidRPr="007F4EEA" w:rsidDel="009C351C">
          <w:rPr>
            <w:rFonts w:ascii="Calibri" w:hAnsi="Calibri" w:cs="Calibri"/>
            <w:i/>
            <w:iCs/>
            <w:sz w:val="20"/>
            <w:szCs w:val="20"/>
          </w:rPr>
          <w:delText>S</w:delText>
        </w:r>
      </w:del>
      <w:proofErr w:type="spellStart"/>
      <w:ins w:id="1299" w:author="Kaxiong" w:date="2021-05-29T16:34:00Z">
        <w:r w:rsidR="009C351C">
          <w:rPr>
            <w:rFonts w:ascii="Calibri" w:hAnsi="Calibri" w:cs="Calibri"/>
            <w:i/>
            <w:iCs/>
            <w:sz w:val="20"/>
            <w:szCs w:val="20"/>
          </w:rPr>
          <w:t>s</w:t>
        </w:r>
      </w:ins>
      <w:r w:rsidRPr="007F4EEA">
        <w:rPr>
          <w:rFonts w:ascii="Calibri" w:hAnsi="Calibri" w:cs="Calibri"/>
          <w:i/>
          <w:iCs/>
          <w:sz w:val="20"/>
          <w:szCs w:val="20"/>
        </w:rPr>
        <w:t>aib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tus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kws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qhia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ntawv</w:t>
      </w:r>
      <w:proofErr w:type="spellEnd"/>
      <w:r w:rsidRPr="007F4EEA">
        <w:rPr>
          <w:rFonts w:ascii="Calibri" w:hAnsi="Calibri" w:cs="Calibri"/>
          <w:i/>
          <w:iCs/>
          <w:sz w:val="20"/>
          <w:szCs w:val="20"/>
        </w:rPr>
        <w:t xml:space="preserve"> cov </w:t>
      </w:r>
      <w:proofErr w:type="spellStart"/>
      <w:r w:rsidRPr="007F4EEA">
        <w:rPr>
          <w:rFonts w:ascii="Calibri" w:hAnsi="Calibri" w:cs="Calibri"/>
          <w:i/>
          <w:iCs/>
          <w:sz w:val="20"/>
          <w:szCs w:val="20"/>
        </w:rPr>
        <w:t>tswv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yim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ins w:id="1300" w:author="Kaxiong" w:date="2021-05-29T16:34:00Z">
        <w:r w:rsidR="009C351C">
          <w:rPr>
            <w:rFonts w:ascii="Calibri" w:hAnsi="Calibri" w:cs="Calibri"/>
            <w:i/>
            <w:iCs/>
            <w:sz w:val="20"/>
            <w:szCs w:val="20"/>
          </w:rPr>
          <w:t>uas</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muab</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nrog</w:t>
        </w:r>
      </w:ins>
      <w:proofErr w:type="spellEnd"/>
      <w:ins w:id="1301" w:author="Kaxiong" w:date="2021-05-29T16:35:00Z">
        <w:r w:rsidR="009C351C">
          <w:rPr>
            <w:rFonts w:ascii="Calibri" w:hAnsi="Calibri" w:cs="Calibri"/>
            <w:i/>
            <w:iCs/>
            <w:sz w:val="20"/>
            <w:szCs w:val="20"/>
          </w:rPr>
          <w:t>.</w:t>
        </w:r>
      </w:ins>
      <w:del w:id="1302" w:author="Kaxiong" w:date="2021-05-29T16:34:00Z">
        <w:r w:rsidRPr="007F4EEA" w:rsidDel="009C351C">
          <w:rPr>
            <w:rFonts w:ascii="Calibri" w:hAnsi="Calibri" w:cs="Calibri"/>
            <w:i/>
            <w:iCs/>
            <w:sz w:val="20"/>
            <w:szCs w:val="20"/>
          </w:rPr>
          <w:delText xml:space="preserve">nkag siab, </w:delText>
        </w:r>
        <w:r w:rsidR="008D3FDF" w:rsidDel="009C351C">
          <w:rPr>
            <w:rFonts w:ascii="Calibri" w:hAnsi="Calibri" w:cs="Calibri"/>
            <w:i/>
            <w:iCs/>
            <w:sz w:val="20"/>
            <w:szCs w:val="20"/>
          </w:rPr>
          <w:delText>tsi tas li</w:delText>
        </w:r>
      </w:del>
      <w:del w:id="1303" w:author="Kaxiong" w:date="2021-05-29T16:35:00Z">
        <w:r w:rsidRPr="007F4EEA" w:rsidDel="009C351C">
          <w:rPr>
            <w:rFonts w:ascii="Calibri" w:hAnsi="Calibri" w:cs="Calibri"/>
            <w:i/>
            <w:iCs/>
            <w:sz w:val="20"/>
            <w:szCs w:val="20"/>
          </w:rPr>
          <w:delText>.</w:delText>
        </w:r>
      </w:del>
      <w:r w:rsidRPr="007F4EEA">
        <w:rPr>
          <w:rFonts w:ascii="Calibri" w:hAnsi="Calibri" w:cs="Calibri"/>
          <w:i/>
          <w:iCs/>
          <w:sz w:val="20"/>
          <w:szCs w:val="20"/>
        </w:rPr>
        <w:t>)</w:t>
      </w:r>
      <w:r w:rsidR="002B3D87">
        <w:rPr>
          <w:rFonts w:ascii="Calibri" w:hAnsi="Calibri" w:cs="Calibri"/>
          <w:i/>
          <w:iCs/>
          <w:sz w:val="20"/>
          <w:szCs w:val="20"/>
        </w:rPr>
        <w:t xml:space="preserve">                                                                                                               </w:t>
      </w:r>
      <w:ins w:id="1304" w:author="Kaxiong" w:date="2021-05-29T16:35:00Z">
        <w:r w:rsidR="009C351C">
          <w:rPr>
            <w:rFonts w:ascii="Calibri" w:hAnsi="Calibri" w:cs="Calibri"/>
            <w:i/>
            <w:iCs/>
            <w:sz w:val="20"/>
            <w:szCs w:val="20"/>
          </w:rPr>
          <w:t>Green</w:t>
        </w:r>
      </w:ins>
      <w:del w:id="1305" w:author="Kaxiong" w:date="2021-05-29T16:35:00Z">
        <w:r w:rsidR="00947CDB" w:rsidDel="009C351C">
          <w:rPr>
            <w:rFonts w:ascii="Calibri" w:hAnsi="Calibri" w:cs="Calibri"/>
            <w:i/>
            <w:iCs/>
            <w:sz w:val="20"/>
            <w:szCs w:val="20"/>
          </w:rPr>
          <w:delText>Xim n</w:delText>
        </w:r>
        <w:r w:rsidR="002B3D87" w:rsidRPr="002B3D87" w:rsidDel="009C351C">
          <w:rPr>
            <w:rFonts w:ascii="Calibri" w:hAnsi="Calibri" w:cs="Calibri"/>
            <w:i/>
            <w:iCs/>
            <w:sz w:val="20"/>
            <w:szCs w:val="20"/>
          </w:rPr>
          <w:delText>tsuab</w:delText>
        </w:r>
      </w:del>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ins w:id="1306" w:author="Kaxiong" w:date="2021-05-29T16:37:00Z">
        <w:r w:rsidR="003E247C">
          <w:rPr>
            <w:rFonts w:ascii="Calibri" w:hAnsi="Calibri" w:cs="Calibri"/>
            <w:i/>
            <w:iCs/>
            <w:sz w:val="20"/>
            <w:szCs w:val="20"/>
          </w:rPr>
          <w:t>ua</w:t>
        </w:r>
        <w:proofErr w:type="spellEnd"/>
        <w:r w:rsidR="003E247C">
          <w:rPr>
            <w:rFonts w:ascii="Calibri" w:hAnsi="Calibri" w:cs="Calibri"/>
            <w:i/>
            <w:iCs/>
            <w:sz w:val="20"/>
            <w:szCs w:val="20"/>
          </w:rPr>
          <w:t xml:space="preserve"> tau zoo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xa</w:t>
        </w:r>
        <w:proofErr w:type="spellEnd"/>
        <w:r w:rsidR="003E247C">
          <w:rPr>
            <w:rFonts w:ascii="Calibri" w:hAnsi="Calibri" w:cs="Calibri"/>
            <w:i/>
            <w:iCs/>
            <w:sz w:val="20"/>
            <w:szCs w:val="20"/>
          </w:rPr>
          <w:t xml:space="preserve"> </w:t>
        </w:r>
      </w:ins>
      <w:proofErr w:type="spellStart"/>
      <w:ins w:id="1307" w:author="Kaxiong" w:date="2021-05-29T16:38:00Z">
        <w:r w:rsidR="003E247C">
          <w:rPr>
            <w:rFonts w:ascii="Calibri" w:hAnsi="Calibri" w:cs="Calibri"/>
            <w:i/>
            <w:iCs/>
            <w:sz w:val="20"/>
            <w:szCs w:val="20"/>
          </w:rPr>
          <w:t>rov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qab</w:t>
        </w:r>
        <w:proofErr w:type="spellEnd"/>
        <w:r w:rsidR="003E247C">
          <w:rPr>
            <w:rFonts w:ascii="Calibri" w:hAnsi="Calibri" w:cs="Calibri"/>
            <w:i/>
            <w:iCs/>
            <w:sz w:val="20"/>
            <w:szCs w:val="20"/>
          </w:rPr>
          <w:t xml:space="preserve"> </w:t>
        </w:r>
      </w:ins>
      <w:ins w:id="1308" w:author="Kaxiong" w:date="2021-05-29T16:37:00Z">
        <w:r w:rsidR="003E247C">
          <w:rPr>
            <w:rFonts w:ascii="Calibri" w:hAnsi="Calibri" w:cs="Calibri"/>
            <w:i/>
            <w:iCs/>
            <w:sz w:val="20"/>
            <w:szCs w:val="20"/>
          </w:rPr>
          <w:t xml:space="preserve">cov </w:t>
        </w:r>
        <w:proofErr w:type="spellStart"/>
        <w:r w:rsidR="003E247C">
          <w:rPr>
            <w:rFonts w:ascii="Calibri" w:hAnsi="Calibri" w:cs="Calibri"/>
            <w:i/>
            <w:iCs/>
            <w:sz w:val="20"/>
            <w:szCs w:val="20"/>
          </w:rPr>
          <w:t>ntaw</w:t>
        </w:r>
      </w:ins>
      <w:ins w:id="1309" w:author="Kaxiong" w:date="2021-05-29T16:38:00Z">
        <w:r w:rsidR="003E247C">
          <w:rPr>
            <w:rFonts w:ascii="Calibri" w:hAnsi="Calibri" w:cs="Calibri"/>
            <w:i/>
            <w:iCs/>
            <w:sz w:val="20"/>
            <w:szCs w:val="20"/>
          </w:rPr>
          <w:t>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kom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thiab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nyob</w:t>
        </w:r>
        <w:proofErr w:type="spellEnd"/>
        <w:r w:rsidR="003E247C">
          <w:rPr>
            <w:rFonts w:ascii="Calibri" w:hAnsi="Calibri" w:cs="Calibri"/>
            <w:i/>
            <w:iCs/>
            <w:sz w:val="20"/>
            <w:szCs w:val="20"/>
          </w:rPr>
          <w:t xml:space="preserve"> </w:t>
        </w:r>
      </w:ins>
      <w:proofErr w:type="spellStart"/>
      <w:ins w:id="1310" w:author="Kaxiong" w:date="2021-05-29T16:39:00Z">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txhua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txhua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ntawv</w:t>
        </w:r>
      </w:ins>
      <w:proofErr w:type="spellEnd"/>
      <w:ins w:id="1311" w:author="Kaxiong" w:date="2021-05-29T16:40:00Z">
        <w:r w:rsidR="003E247C">
          <w:rPr>
            <w:rFonts w:ascii="Calibri" w:hAnsi="Calibri" w:cs="Calibri"/>
            <w:i/>
            <w:iCs/>
            <w:sz w:val="20"/>
            <w:szCs w:val="20"/>
          </w:rPr>
          <w:t xml:space="preserve">; </w:t>
        </w:r>
        <w:proofErr w:type="spellStart"/>
        <w:r w:rsidR="003E247C">
          <w:rPr>
            <w:rFonts w:ascii="Calibri" w:hAnsi="Calibri" w:cs="Calibri"/>
            <w:i/>
            <w:iCs/>
            <w:sz w:val="20"/>
            <w:szCs w:val="20"/>
          </w:rPr>
          <w:t>Nws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muaj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siab</w:t>
        </w:r>
        <w:proofErr w:type="spellEnd"/>
        <w:r w:rsidR="003E247C">
          <w:rPr>
            <w:rFonts w:ascii="Calibri" w:hAnsi="Calibri" w:cs="Calibri"/>
            <w:i/>
            <w:iCs/>
            <w:sz w:val="20"/>
            <w:szCs w:val="20"/>
          </w:rPr>
          <w:t xml:space="preserve"> los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nws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tus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kheej</w:t>
        </w:r>
        <w:proofErr w:type="spellEnd"/>
        <w:r w:rsidR="003E247C">
          <w:rPr>
            <w:rFonts w:ascii="Calibri" w:hAnsi="Calibri" w:cs="Calibri"/>
            <w:i/>
            <w:iCs/>
            <w:sz w:val="20"/>
            <w:szCs w:val="20"/>
          </w:rPr>
          <w:t>.</w:t>
        </w:r>
      </w:ins>
      <w:del w:id="1312" w:author="Kaxiong" w:date="2021-05-29T16:37:00Z">
        <w:r w:rsidR="002B3D87" w:rsidRPr="002B3D87" w:rsidDel="003E247C">
          <w:rPr>
            <w:rFonts w:ascii="Calibri" w:hAnsi="Calibri" w:cs="Calibri"/>
            <w:i/>
            <w:iCs/>
            <w:sz w:val="20"/>
            <w:szCs w:val="20"/>
          </w:rPr>
          <w:delText>tau</w:delText>
        </w:r>
      </w:del>
      <w:del w:id="1313" w:author="Kaxiong" w:date="2021-05-29T16:40:00Z">
        <w:r w:rsidR="002B3D87" w:rsidRPr="002B3D87" w:rsidDel="003E247C">
          <w:rPr>
            <w:rFonts w:ascii="Calibri" w:hAnsi="Calibri" w:cs="Calibri"/>
            <w:i/>
            <w:iCs/>
            <w:sz w:val="20"/>
            <w:szCs w:val="20"/>
          </w:rPr>
          <w:delText xml:space="preserve"> zoo kawg thiab hloov hauv txhua qhov hauj</w:delText>
        </w:r>
        <w:r w:rsidR="00947CDB" w:rsidDel="003E247C">
          <w:rPr>
            <w:rFonts w:ascii="Calibri" w:hAnsi="Calibri" w:cs="Calibri"/>
            <w:i/>
            <w:iCs/>
            <w:sz w:val="20"/>
            <w:szCs w:val="20"/>
          </w:rPr>
          <w:delText xml:space="preserve"> </w:delText>
        </w:r>
        <w:r w:rsidR="002B3D87" w:rsidRPr="002B3D87" w:rsidDel="003E247C">
          <w:rPr>
            <w:rFonts w:ascii="Calibri" w:hAnsi="Calibri" w:cs="Calibri"/>
            <w:i/>
            <w:iCs/>
            <w:sz w:val="20"/>
            <w:szCs w:val="20"/>
          </w:rPr>
          <w:delText xml:space="preserve">lwm thiab muaj txhua txhua </w:delText>
        </w:r>
        <w:r w:rsidR="00947CDB" w:rsidDel="003E247C">
          <w:rPr>
            <w:rFonts w:ascii="Calibri" w:hAnsi="Calibri" w:cs="Calibri"/>
            <w:i/>
            <w:iCs/>
            <w:sz w:val="20"/>
            <w:szCs w:val="20"/>
          </w:rPr>
          <w:delText>chav</w:delText>
        </w:r>
        <w:r w:rsidR="002B3D87" w:rsidRPr="002B3D87" w:rsidDel="003E247C">
          <w:rPr>
            <w:rFonts w:ascii="Calibri" w:hAnsi="Calibri" w:cs="Calibri"/>
            <w:i/>
            <w:iCs/>
            <w:sz w:val="20"/>
            <w:szCs w:val="20"/>
          </w:rPr>
          <w:delText>; nws yog tus neeg rau siab.</w:delText>
        </w:r>
        <w:r w:rsidR="00947CDB" w:rsidDel="003E247C">
          <w:rPr>
            <w:rFonts w:ascii="Calibri" w:hAnsi="Calibri" w:cs="Calibri"/>
            <w:i/>
            <w:iCs/>
            <w:sz w:val="20"/>
            <w:szCs w:val="20"/>
          </w:rPr>
          <w:delText xml:space="preserve"> </w:delText>
        </w:r>
        <w:r w:rsidR="00811078" w:rsidDel="003E247C">
          <w:rPr>
            <w:rFonts w:ascii="Calibri" w:hAnsi="Calibri" w:cs="Calibri"/>
            <w:i/>
            <w:iCs/>
            <w:sz w:val="20"/>
            <w:szCs w:val="20"/>
          </w:rPr>
          <w:delText xml:space="preserve">         </w:delText>
        </w:r>
      </w:del>
      <w:r w:rsidR="00811078">
        <w:rPr>
          <w:rFonts w:ascii="Calibri" w:hAnsi="Calibri" w:cs="Calibri"/>
          <w:i/>
          <w:iCs/>
          <w:sz w:val="20"/>
          <w:szCs w:val="20"/>
        </w:rPr>
        <w:t xml:space="preserve">            </w:t>
      </w:r>
    </w:p>
    <w:p w14:paraId="357A41D5" w14:textId="53BAB477" w:rsidR="00DB6091" w:rsidRDefault="003E247C" w:rsidP="002B3D87">
      <w:pPr>
        <w:rPr>
          <w:rFonts w:ascii="Calibri" w:hAnsi="Calibri" w:cs="Calibri"/>
          <w:i/>
          <w:iCs/>
          <w:sz w:val="20"/>
          <w:szCs w:val="20"/>
        </w:rPr>
      </w:pPr>
      <w:ins w:id="1314" w:author="Kaxiong" w:date="2021-05-29T16:41:00Z">
        <w:r>
          <w:rPr>
            <w:rFonts w:ascii="Calibri" w:hAnsi="Calibri" w:cs="Calibri"/>
            <w:i/>
            <w:iCs/>
            <w:sz w:val="20"/>
            <w:szCs w:val="20"/>
          </w:rPr>
          <w:t>Evans</w:t>
        </w:r>
      </w:ins>
      <w:del w:id="1315" w:author="Kaxiong" w:date="2021-05-29T16:41:00Z">
        <w:r w:rsidR="00811078" w:rsidDel="003E247C">
          <w:rPr>
            <w:rFonts w:ascii="Calibri" w:hAnsi="Calibri" w:cs="Calibri"/>
            <w:i/>
            <w:iCs/>
            <w:sz w:val="20"/>
            <w:szCs w:val="20"/>
          </w:rPr>
          <w:delText>Kev kiav</w:delText>
        </w:r>
      </w:del>
      <w:r w:rsidR="00811078">
        <w:rPr>
          <w:rFonts w:ascii="Calibri" w:hAnsi="Calibri" w:cs="Calibri"/>
          <w:i/>
          <w:iCs/>
          <w:sz w:val="20"/>
          <w:szCs w:val="20"/>
        </w:rPr>
        <w:t>:</w:t>
      </w:r>
      <w:r w:rsidR="002B3D87" w:rsidRPr="002B3D87">
        <w:rPr>
          <w:rFonts w:ascii="Calibri" w:hAnsi="Calibri" w:cs="Calibri"/>
          <w:i/>
          <w:iCs/>
          <w:sz w:val="20"/>
          <w:szCs w:val="20"/>
        </w:rPr>
        <w:t xml:space="preserve"> Jasmine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w:t>
      </w:r>
      <w:del w:id="1316" w:author="Kaxiong" w:date="2021-05-29T16:41:00Z">
        <w:r w:rsidR="002B3D87" w:rsidRPr="002B3D87" w:rsidDel="003E247C">
          <w:rPr>
            <w:rFonts w:ascii="Calibri" w:hAnsi="Calibri" w:cs="Calibri"/>
            <w:i/>
            <w:iCs/>
            <w:sz w:val="20"/>
            <w:szCs w:val="20"/>
          </w:rPr>
          <w:delText>zoo</w:delText>
        </w:r>
      </w:del>
      <w:proofErr w:type="spellStart"/>
      <w:ins w:id="1317" w:author="Kaxiong" w:date="2021-05-29T16:41:00Z">
        <w:r>
          <w:rPr>
            <w:rFonts w:ascii="Calibri" w:hAnsi="Calibri" w:cs="Calibri"/>
            <w:i/>
            <w:iCs/>
            <w:sz w:val="20"/>
            <w:szCs w:val="20"/>
          </w:rPr>
          <w:t>tshaj</w:t>
        </w:r>
        <w:proofErr w:type="spellEnd"/>
        <w:r>
          <w:rPr>
            <w:rFonts w:ascii="Calibri" w:hAnsi="Calibri" w:cs="Calibri"/>
            <w:i/>
            <w:iCs/>
            <w:sz w:val="20"/>
            <w:szCs w:val="20"/>
          </w:rPr>
          <w:t xml:space="preserve"> </w:t>
        </w:r>
        <w:proofErr w:type="spellStart"/>
        <w:r>
          <w:rPr>
            <w:rFonts w:ascii="Calibri" w:hAnsi="Calibri" w:cs="Calibri"/>
            <w:i/>
            <w:iCs/>
            <w:sz w:val="20"/>
            <w:szCs w:val="20"/>
          </w:rPr>
          <w:t>lij</w:t>
        </w:r>
      </w:ins>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koom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nrog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kev</w:t>
      </w:r>
      <w:proofErr w:type="spellEnd"/>
      <w:r w:rsidR="002B3D87" w:rsidRPr="002B3D87">
        <w:rPr>
          <w:rFonts w:ascii="Calibri" w:hAnsi="Calibri" w:cs="Calibri"/>
          <w:i/>
          <w:iCs/>
          <w:sz w:val="20"/>
          <w:szCs w:val="20"/>
        </w:rPr>
        <w:t xml:space="preserve"> sib </w:t>
      </w:r>
      <w:proofErr w:type="spellStart"/>
      <w:r w:rsidR="002B3D87" w:rsidRPr="002B3D87">
        <w:rPr>
          <w:rFonts w:ascii="Calibri" w:hAnsi="Calibri" w:cs="Calibri"/>
          <w:i/>
          <w:iCs/>
          <w:sz w:val="20"/>
          <w:szCs w:val="20"/>
        </w:rPr>
        <w:t>tham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zoo.</w:t>
      </w:r>
      <w:r w:rsidR="00D20964">
        <w:rPr>
          <w:rFonts w:ascii="Calibri" w:hAnsi="Calibri" w:cs="Calibri"/>
          <w:i/>
          <w:iCs/>
          <w:sz w:val="20"/>
          <w:szCs w:val="20"/>
        </w:rPr>
        <w:t xml:space="preserve">                                                                       </w:t>
      </w:r>
      <w:ins w:id="1318" w:author="Kaxiong" w:date="2021-05-29T16:42:00Z">
        <w:r>
          <w:rPr>
            <w:rFonts w:ascii="Calibri" w:hAnsi="Calibri" w:cs="Calibri"/>
            <w:i/>
            <w:iCs/>
            <w:sz w:val="20"/>
            <w:szCs w:val="20"/>
          </w:rPr>
          <w:t>Jones</w:t>
        </w:r>
      </w:ins>
      <w:del w:id="1319" w:author="Kaxiong" w:date="2021-05-29T16:42:00Z">
        <w:r w:rsidR="00811078" w:rsidDel="003E247C">
          <w:rPr>
            <w:rFonts w:ascii="Calibri" w:hAnsi="Calibri" w:cs="Calibri"/>
            <w:i/>
            <w:iCs/>
            <w:sz w:val="20"/>
            <w:szCs w:val="20"/>
          </w:rPr>
          <w:delText>Kev koom tes</w:delText>
        </w:r>
      </w:del>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muaj</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ntau</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dua</w:t>
      </w:r>
      <w:proofErr w:type="spellEnd"/>
      <w:r w:rsidR="00D20964">
        <w:rPr>
          <w:rFonts w:ascii="Calibri" w:hAnsi="Calibri" w:cs="Calibri"/>
          <w:i/>
          <w:iCs/>
          <w:sz w:val="20"/>
          <w:szCs w:val="20"/>
        </w:rPr>
        <w:t xml:space="preserve"> li</w:t>
      </w:r>
      <w:r w:rsidR="002B3D87" w:rsidRPr="002B3D87">
        <w:rPr>
          <w:rFonts w:ascii="Calibri" w:hAnsi="Calibri" w:cs="Calibri"/>
          <w:i/>
          <w:iCs/>
          <w:sz w:val="20"/>
          <w:szCs w:val="20"/>
        </w:rPr>
        <w:t xml:space="preserve"> 95</w:t>
      </w:r>
      <w:r w:rsidR="00D20964">
        <w:rPr>
          <w:rFonts w:ascii="Calibri" w:hAnsi="Calibri" w:cs="Calibri"/>
          <w:i/>
          <w:iCs/>
          <w:sz w:val="20"/>
          <w:szCs w:val="20"/>
        </w:rPr>
        <w:t xml:space="preserve"> </w:t>
      </w:r>
      <w:proofErr w:type="spellStart"/>
      <w:r w:rsidR="00D20964">
        <w:rPr>
          <w:rFonts w:ascii="Calibri" w:hAnsi="Calibri" w:cs="Calibri"/>
          <w:i/>
          <w:iCs/>
          <w:sz w:val="20"/>
          <w:szCs w:val="20"/>
        </w:rPr>
        <w:t>feem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puas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ib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raws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sij</w:t>
      </w:r>
      <w:proofErr w:type="spellEnd"/>
      <w:r w:rsidR="00D20964">
        <w:rPr>
          <w:rFonts w:ascii="Calibri" w:hAnsi="Calibri" w:cs="Calibri"/>
          <w:i/>
          <w:iCs/>
          <w:sz w:val="20"/>
          <w:szCs w:val="20"/>
        </w:rPr>
        <w:t xml:space="preserve"> </w:t>
      </w:r>
      <w:proofErr w:type="spellStart"/>
      <w:r w:rsidR="002B3D87" w:rsidRPr="002B3D87">
        <w:rPr>
          <w:rFonts w:ascii="Calibri" w:hAnsi="Calibri" w:cs="Calibri"/>
          <w:i/>
          <w:iCs/>
          <w:sz w:val="20"/>
          <w:szCs w:val="20"/>
        </w:rPr>
        <w:t>hawm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yam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w:t>
      </w:r>
    </w:p>
    <w:p w14:paraId="6456AF8E" w14:textId="0DCC3CD0" w:rsidR="004344A4" w:rsidRDefault="008F5914" w:rsidP="008F5914">
      <w:pPr>
        <w:rPr>
          <w:rFonts w:ascii="Calibri" w:hAnsi="Calibri" w:cs="Calibri"/>
          <w:i/>
          <w:iCs/>
          <w:sz w:val="20"/>
          <w:szCs w:val="20"/>
        </w:rPr>
      </w:pPr>
      <w:proofErr w:type="spellStart"/>
      <w:r w:rsidRPr="008F5914">
        <w:rPr>
          <w:rFonts w:ascii="Calibri" w:hAnsi="Calibri" w:cs="Calibri"/>
          <w:i/>
          <w:iCs/>
          <w:sz w:val="20"/>
          <w:szCs w:val="20"/>
        </w:rPr>
        <w:lastRenderedPageBreak/>
        <w:t>Pab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pawg</w:t>
      </w:r>
      <w:proofErr w:type="spellEnd"/>
      <w:r w:rsidRPr="008F5914">
        <w:rPr>
          <w:rFonts w:ascii="Calibri" w:hAnsi="Calibri" w:cs="Calibri"/>
          <w:i/>
          <w:iCs/>
          <w:sz w:val="20"/>
          <w:szCs w:val="20"/>
        </w:rPr>
        <w:t xml:space="preserve"> tau </w:t>
      </w:r>
      <w:proofErr w:type="spellStart"/>
      <w:ins w:id="1320" w:author="Kaxiong" w:date="2021-05-29T16:44:00Z">
        <w:r w:rsidR="003E247C">
          <w:rPr>
            <w:rFonts w:ascii="Calibri" w:hAnsi="Calibri" w:cs="Calibri"/>
            <w:i/>
            <w:iCs/>
            <w:sz w:val="20"/>
            <w:szCs w:val="20"/>
          </w:rPr>
          <w:t>tshuaj</w:t>
        </w:r>
        <w:proofErr w:type="spellEnd"/>
        <w:r w:rsidR="003E247C">
          <w:rPr>
            <w:rFonts w:ascii="Calibri" w:hAnsi="Calibri" w:cs="Calibri"/>
            <w:i/>
            <w:iCs/>
            <w:sz w:val="20"/>
            <w:szCs w:val="20"/>
          </w:rPr>
          <w:t xml:space="preserve"> </w:t>
        </w:r>
      </w:ins>
      <w:del w:id="1321" w:author="Kaxiong" w:date="2021-05-29T16:44:00Z">
        <w:r w:rsidDel="003E247C">
          <w:rPr>
            <w:rFonts w:ascii="Calibri" w:hAnsi="Calibri" w:cs="Calibri"/>
            <w:i/>
            <w:iCs/>
            <w:sz w:val="20"/>
            <w:szCs w:val="20"/>
          </w:rPr>
          <w:delText>ntsuam</w:delText>
        </w:r>
        <w:r w:rsidRPr="008F5914" w:rsidDel="003E247C">
          <w:rPr>
            <w:rFonts w:ascii="Calibri" w:hAnsi="Calibri" w:cs="Calibri"/>
            <w:i/>
            <w:iCs/>
            <w:sz w:val="20"/>
            <w:szCs w:val="20"/>
          </w:rPr>
          <w:delText xml:space="preserve"> </w:delText>
        </w:r>
      </w:del>
      <w:proofErr w:type="spellStart"/>
      <w:r w:rsidRPr="008F5914">
        <w:rPr>
          <w:rFonts w:ascii="Calibri" w:hAnsi="Calibri" w:cs="Calibri"/>
          <w:i/>
          <w:iCs/>
          <w:sz w:val="20"/>
          <w:szCs w:val="20"/>
        </w:rPr>
        <w:t>xyuas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sib </w:t>
      </w:r>
      <w:proofErr w:type="spellStart"/>
      <w:r w:rsidRPr="008F5914">
        <w:rPr>
          <w:rFonts w:ascii="Calibri" w:hAnsi="Calibri" w:cs="Calibri"/>
          <w:i/>
          <w:iCs/>
          <w:sz w:val="20"/>
          <w:szCs w:val="20"/>
        </w:rPr>
        <w:t>koom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tes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kho</w:t>
      </w:r>
      <w:proofErr w:type="spellEnd"/>
      <w:r w:rsidRPr="008F5914">
        <w:rPr>
          <w:rFonts w:ascii="Calibri" w:hAnsi="Calibri" w:cs="Calibri"/>
          <w:i/>
          <w:iCs/>
          <w:sz w:val="20"/>
          <w:szCs w:val="20"/>
        </w:rPr>
        <w:t xml:space="preserve"> </w:t>
      </w:r>
      <w:del w:id="1322" w:author="Kaxiong" w:date="2021-05-29T16:49:00Z">
        <w:r w:rsidRPr="008F5914" w:rsidDel="00306A57">
          <w:rPr>
            <w:rFonts w:ascii="Calibri" w:hAnsi="Calibri" w:cs="Calibri"/>
            <w:i/>
            <w:iCs/>
            <w:sz w:val="20"/>
            <w:szCs w:val="20"/>
          </w:rPr>
          <w:delText xml:space="preserve">qhov </w:delText>
        </w:r>
      </w:del>
      <w:ins w:id="1323" w:author="Kaxiong" w:date="2021-05-29T16:44:00Z">
        <w:r w:rsidR="003E247C">
          <w:rPr>
            <w:rFonts w:ascii="Calibri" w:hAnsi="Calibri" w:cs="Calibri"/>
            <w:i/>
            <w:iCs/>
            <w:sz w:val="20"/>
            <w:szCs w:val="20"/>
          </w:rPr>
          <w:t xml:space="preserve">cov </w:t>
        </w:r>
        <w:proofErr w:type="spellStart"/>
        <w:r w:rsidR="003E247C">
          <w:rPr>
            <w:rFonts w:ascii="Calibri" w:hAnsi="Calibri" w:cs="Calibri"/>
            <w:i/>
            <w:iCs/>
            <w:sz w:val="20"/>
            <w:szCs w:val="20"/>
          </w:rPr>
          <w:t>qib</w:t>
        </w:r>
        <w:proofErr w:type="spellEnd"/>
        <w:r w:rsidR="003E247C">
          <w:rPr>
            <w:rFonts w:ascii="Calibri" w:hAnsi="Calibri" w:cs="Calibri"/>
            <w:i/>
            <w:iCs/>
            <w:sz w:val="20"/>
            <w:szCs w:val="20"/>
          </w:rPr>
          <w:t xml:space="preserve"> tam</w:t>
        </w:r>
      </w:ins>
      <w:ins w:id="1324" w:author="Kaxiong" w:date="2021-05-29T16:45:00Z">
        <w:r w:rsidR="003E247C">
          <w:rPr>
            <w:rFonts w:ascii="Calibri" w:hAnsi="Calibri" w:cs="Calibri"/>
            <w:i/>
            <w:iCs/>
            <w:sz w:val="20"/>
            <w:szCs w:val="20"/>
          </w:rPr>
          <w:t xml:space="preserve"> sim no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nyob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hauv</w:t>
        </w:r>
        <w:proofErr w:type="spellEnd"/>
        <w:r w:rsidR="003E247C">
          <w:rPr>
            <w:rFonts w:ascii="Calibri" w:hAnsi="Calibri" w:cs="Calibri"/>
            <w:i/>
            <w:iCs/>
            <w:sz w:val="20"/>
            <w:szCs w:val="20"/>
          </w:rPr>
          <w:t xml:space="preserve"> cov </w:t>
        </w:r>
        <w:proofErr w:type="spellStart"/>
        <w:r w:rsidR="003E247C">
          <w:rPr>
            <w:rFonts w:ascii="Calibri" w:hAnsi="Calibri" w:cs="Calibri"/>
            <w:i/>
            <w:iCs/>
            <w:sz w:val="20"/>
            <w:szCs w:val="20"/>
          </w:rPr>
          <w:t>thaj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tsam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w:t>
        </w:r>
      </w:ins>
      <w:ins w:id="1325" w:author="Kaxiong" w:date="2021-05-29T16:46:00Z">
        <w:r w:rsidR="003E247C">
          <w:rPr>
            <w:rFonts w:ascii="Calibri" w:hAnsi="Calibri" w:cs="Calibri"/>
            <w:i/>
            <w:iCs/>
            <w:sz w:val="20"/>
            <w:szCs w:val="20"/>
          </w:rPr>
          <w:t>ho</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sib </w:t>
        </w:r>
        <w:proofErr w:type="spellStart"/>
        <w:r w:rsidR="003E247C">
          <w:rPr>
            <w:rFonts w:ascii="Calibri" w:hAnsi="Calibri" w:cs="Calibri"/>
            <w:i/>
            <w:iCs/>
            <w:sz w:val="20"/>
            <w:szCs w:val="20"/>
          </w:rPr>
          <w:t>txuas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lus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kho</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lub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cev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hauj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lwm</w:t>
        </w:r>
        <w:proofErr w:type="spellEnd"/>
        <w:r w:rsidR="003E247C">
          <w:rPr>
            <w:rFonts w:ascii="Calibri" w:hAnsi="Calibri" w:cs="Calibri"/>
            <w:i/>
            <w:iCs/>
            <w:sz w:val="20"/>
            <w:szCs w:val="20"/>
          </w:rPr>
          <w:t xml:space="preserve"> </w:t>
        </w:r>
      </w:ins>
      <w:ins w:id="1326" w:author="Kaxiong" w:date="2021-05-29T16:47:00Z">
        <w:r w:rsidR="003E247C">
          <w:rPr>
            <w:rFonts w:ascii="Calibri" w:hAnsi="Calibri" w:cs="Calibri"/>
            <w:i/>
            <w:iCs/>
            <w:sz w:val="20"/>
            <w:szCs w:val="20"/>
          </w:rPr>
          <w:t xml:space="preserve">zoo </w:t>
        </w:r>
        <w:proofErr w:type="spellStart"/>
        <w:r w:rsidR="003E247C">
          <w:rPr>
            <w:rFonts w:ascii="Calibri" w:hAnsi="Calibri" w:cs="Calibri"/>
            <w:i/>
            <w:iCs/>
            <w:sz w:val="20"/>
            <w:szCs w:val="20"/>
          </w:rPr>
          <w:t>thiab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tsis</w:t>
        </w:r>
        <w:proofErr w:type="spellEnd"/>
        <w:r w:rsidR="003E247C">
          <w:rPr>
            <w:rFonts w:ascii="Calibri" w:hAnsi="Calibri" w:cs="Calibri"/>
            <w:i/>
            <w:iCs/>
            <w:sz w:val="20"/>
            <w:szCs w:val="20"/>
          </w:rPr>
          <w:t xml:space="preserve"> zoo,</w:t>
        </w:r>
      </w:ins>
      <w:ins w:id="1327" w:author="Kaxiong" w:date="2021-05-29T16:48:00Z">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coj</w:t>
        </w:r>
        <w:proofErr w:type="spellEnd"/>
        <w:r w:rsidR="00306A57">
          <w:rPr>
            <w:rFonts w:ascii="Calibri" w:hAnsi="Calibri" w:cs="Calibri"/>
            <w:i/>
            <w:iCs/>
            <w:sz w:val="20"/>
            <w:szCs w:val="20"/>
          </w:rPr>
          <w:t>/</w:t>
        </w:r>
        <w:proofErr w:type="spellStart"/>
        <w:r w:rsidR="00306A57">
          <w:rPr>
            <w:rFonts w:ascii="Calibri" w:hAnsi="Calibri" w:cs="Calibri"/>
            <w:i/>
            <w:iCs/>
            <w:sz w:val="20"/>
            <w:szCs w:val="20"/>
          </w:rPr>
          <w:t>tus</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cwj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pwm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noj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nyob</w:t>
        </w:r>
        <w:proofErr w:type="spellEnd"/>
        <w:r w:rsidR="00306A57">
          <w:rPr>
            <w:rFonts w:ascii="Calibri" w:hAnsi="Calibri" w:cs="Calibri"/>
            <w:i/>
            <w:iCs/>
            <w:sz w:val="20"/>
            <w:szCs w:val="20"/>
          </w:rPr>
          <w:t xml:space="preserve">, cov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paub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ntawm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ua</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hauj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lwm</w:t>
        </w:r>
      </w:ins>
      <w:proofErr w:type="spellEnd"/>
      <w:ins w:id="1328" w:author="Kaxiong" w:date="2021-05-29T16:49:00Z">
        <w:r w:rsidR="00306A57">
          <w:rPr>
            <w:rFonts w:ascii="Calibri" w:hAnsi="Calibri" w:cs="Calibri"/>
            <w:i/>
            <w:iCs/>
            <w:sz w:val="20"/>
            <w:szCs w:val="20"/>
          </w:rPr>
          <w:t xml:space="preserve"> </w:t>
        </w:r>
        <w:proofErr w:type="spellStart"/>
        <w:r w:rsidR="00306A57">
          <w:rPr>
            <w:rFonts w:ascii="Calibri" w:hAnsi="Calibri" w:cs="Calibri"/>
            <w:i/>
            <w:iCs/>
            <w:sz w:val="20"/>
            <w:szCs w:val="20"/>
          </w:rPr>
          <w:t>thiab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hloov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kho</w:t>
        </w:r>
        <w:proofErr w:type="spellEnd"/>
        <w:r w:rsidR="00306A57">
          <w:rPr>
            <w:rFonts w:ascii="Calibri" w:hAnsi="Calibri" w:cs="Calibri"/>
            <w:i/>
            <w:iCs/>
            <w:sz w:val="20"/>
            <w:szCs w:val="20"/>
          </w:rPr>
          <w:t>/</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noj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nyob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txhua</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hnub</w:t>
        </w:r>
        <w:proofErr w:type="spellEnd"/>
        <w:r w:rsidR="00306A57">
          <w:rPr>
            <w:rFonts w:ascii="Calibri" w:hAnsi="Calibri" w:cs="Calibri"/>
            <w:i/>
            <w:iCs/>
            <w:sz w:val="20"/>
            <w:szCs w:val="20"/>
          </w:rPr>
          <w:t>.</w:t>
        </w:r>
      </w:ins>
      <w:del w:id="1329" w:author="Kaxiong" w:date="2021-05-29T16:50:00Z">
        <w:r w:rsidRPr="008F5914" w:rsidDel="00306A57">
          <w:rPr>
            <w:rFonts w:ascii="Calibri" w:hAnsi="Calibri" w:cs="Calibri"/>
            <w:i/>
            <w:iCs/>
            <w:sz w:val="20"/>
            <w:szCs w:val="20"/>
          </w:rPr>
          <w:delText>kev ua hauj</w:delText>
        </w:r>
        <w:r w:rsidDel="00306A57">
          <w:rPr>
            <w:rFonts w:ascii="Calibri" w:hAnsi="Calibri" w:cs="Calibri"/>
            <w:i/>
            <w:iCs/>
            <w:sz w:val="20"/>
            <w:szCs w:val="20"/>
          </w:rPr>
          <w:delText xml:space="preserve"> </w:delText>
        </w:r>
        <w:r w:rsidRPr="008F5914" w:rsidDel="00306A57">
          <w:rPr>
            <w:rFonts w:ascii="Calibri" w:hAnsi="Calibri" w:cs="Calibri"/>
            <w:i/>
            <w:iCs/>
            <w:sz w:val="20"/>
            <w:szCs w:val="20"/>
          </w:rPr>
          <w:delText>lwm tam sim no nyob rau hauv thaj chaw ntawm kev sib txuas lus kev loj hlob, tag nrho thiab kev ua kom lub cev muaj zog kev sib raug zoo hauv kev xav / kev coj tus cwj pwm, kev ua hauj</w:delText>
        </w:r>
        <w:r w:rsidDel="00306A57">
          <w:rPr>
            <w:rFonts w:ascii="Calibri" w:hAnsi="Calibri" w:cs="Calibri"/>
            <w:i/>
            <w:iCs/>
            <w:sz w:val="20"/>
            <w:szCs w:val="20"/>
          </w:rPr>
          <w:delText xml:space="preserve"> </w:delText>
        </w:r>
        <w:r w:rsidRPr="008F5914" w:rsidDel="00306A57">
          <w:rPr>
            <w:rFonts w:ascii="Calibri" w:hAnsi="Calibri" w:cs="Calibri"/>
            <w:i/>
            <w:iCs/>
            <w:sz w:val="20"/>
            <w:szCs w:val="20"/>
          </w:rPr>
          <w:delText>lwm thiab hloov kho / niaj hnub dhia ua si.</w:delText>
        </w:r>
        <w:r w:rsidDel="00306A57">
          <w:rPr>
            <w:rFonts w:ascii="Calibri" w:hAnsi="Calibri" w:cs="Calibri"/>
            <w:i/>
            <w:iCs/>
            <w:sz w:val="20"/>
            <w:szCs w:val="20"/>
          </w:rPr>
          <w:delText xml:space="preserve">                         </w:delText>
        </w:r>
      </w:del>
      <w:r>
        <w:rPr>
          <w:rFonts w:ascii="Calibri" w:hAnsi="Calibri" w:cs="Calibri"/>
          <w:i/>
          <w:iCs/>
          <w:sz w:val="20"/>
          <w:szCs w:val="20"/>
        </w:rPr>
        <w:t xml:space="preserve">                                                                                                                           </w:t>
      </w:r>
      <w:ins w:id="1330" w:author="Kaxiong" w:date="2021-05-29T16:50:00Z">
        <w:r w:rsidR="00306A57">
          <w:rPr>
            <w:rFonts w:ascii="Calibri" w:hAnsi="Calibri" w:cs="Calibri"/>
            <w:i/>
            <w:iCs/>
            <w:sz w:val="20"/>
            <w:szCs w:val="20"/>
          </w:rPr>
          <w:t xml:space="preserve">Tus </w:t>
        </w:r>
        <w:proofErr w:type="spellStart"/>
        <w:r w:rsidR="00306A57">
          <w:rPr>
            <w:rFonts w:ascii="Calibri" w:hAnsi="Calibri" w:cs="Calibri"/>
            <w:i/>
            <w:iCs/>
            <w:sz w:val="20"/>
            <w:szCs w:val="20"/>
          </w:rPr>
          <w:t>n</w:t>
        </w:r>
      </w:ins>
      <w:del w:id="1331" w:author="Kaxiong" w:date="2021-05-29T16:50:00Z">
        <w:r w:rsidRPr="008F5914" w:rsidDel="00306A57">
          <w:rPr>
            <w:rFonts w:ascii="Calibri" w:hAnsi="Calibri" w:cs="Calibri"/>
            <w:i/>
            <w:iCs/>
            <w:sz w:val="20"/>
            <w:szCs w:val="20"/>
          </w:rPr>
          <w:delText>N</w:delText>
        </w:r>
      </w:del>
      <w:r w:rsidRPr="008F5914">
        <w:rPr>
          <w:rFonts w:ascii="Calibri" w:hAnsi="Calibri" w:cs="Calibri"/>
          <w:i/>
          <w:iCs/>
          <w:sz w:val="20"/>
          <w:szCs w:val="20"/>
        </w:rPr>
        <w:t>iam</w:t>
      </w:r>
      <w:proofErr w:type="spellEnd"/>
      <w:r w:rsidRPr="008F5914">
        <w:rPr>
          <w:rFonts w:ascii="Calibri" w:hAnsi="Calibri" w:cs="Calibri"/>
          <w:i/>
          <w:iCs/>
          <w:sz w:val="20"/>
          <w:szCs w:val="20"/>
        </w:rPr>
        <w:t xml:space="preserve"> tau </w:t>
      </w:r>
      <w:proofErr w:type="spellStart"/>
      <w:r w:rsidRPr="008F5914">
        <w:rPr>
          <w:rFonts w:ascii="Calibri" w:hAnsi="Calibri" w:cs="Calibri"/>
          <w:i/>
          <w:iCs/>
          <w:sz w:val="20"/>
          <w:szCs w:val="20"/>
        </w:rPr>
        <w:t>qhia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txog</w:t>
      </w:r>
      <w:proofErr w:type="spellEnd"/>
      <w:r w:rsidRPr="008F5914">
        <w:rPr>
          <w:rFonts w:ascii="Calibri" w:hAnsi="Calibri" w:cs="Calibri"/>
          <w:i/>
          <w:iCs/>
          <w:sz w:val="20"/>
          <w:szCs w:val="20"/>
        </w:rPr>
        <w:t xml:space="preserve"> </w:t>
      </w:r>
      <w:proofErr w:type="spellStart"/>
      <w:ins w:id="1332" w:author="Kaxiong" w:date="2021-05-29T16:50:00Z">
        <w:r w:rsidR="00306A57">
          <w:rPr>
            <w:rFonts w:ascii="Calibri" w:hAnsi="Calibri" w:cs="Calibri"/>
            <w:i/>
            <w:iCs/>
            <w:sz w:val="20"/>
            <w:szCs w:val="20"/>
          </w:rPr>
          <w:t>xwm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t</w:t>
        </w:r>
      </w:ins>
      <w:ins w:id="1333" w:author="Kaxiong" w:date="2021-05-29T16:51:00Z">
        <w:r w:rsidR="00306A57">
          <w:rPr>
            <w:rFonts w:ascii="Calibri" w:hAnsi="Calibri" w:cs="Calibri"/>
            <w:i/>
            <w:iCs/>
            <w:sz w:val="20"/>
            <w:szCs w:val="20"/>
          </w:rPr>
          <w:t>xheej</w:t>
        </w:r>
        <w:proofErr w:type="spellEnd"/>
        <w:r w:rsidR="00306A57">
          <w:rPr>
            <w:rFonts w:ascii="Calibri" w:hAnsi="Calibri" w:cs="Calibri"/>
            <w:i/>
            <w:iCs/>
            <w:sz w:val="20"/>
            <w:szCs w:val="20"/>
          </w:rPr>
          <w:t xml:space="preserve"> </w:t>
        </w:r>
      </w:ins>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huv</w:t>
      </w:r>
      <w:proofErr w:type="spellEnd"/>
      <w:r w:rsidRPr="008F5914">
        <w:rPr>
          <w:rFonts w:ascii="Calibri" w:hAnsi="Calibri" w:cs="Calibri"/>
          <w:i/>
          <w:iCs/>
          <w:sz w:val="20"/>
          <w:szCs w:val="20"/>
        </w:rPr>
        <w:t xml:space="preserve"> tam sim no </w:t>
      </w:r>
      <w:del w:id="1334" w:author="Kaxiong" w:date="2021-05-29T16:51:00Z">
        <w:r w:rsidRPr="008F5914" w:rsidDel="00306A57">
          <w:rPr>
            <w:rFonts w:ascii="Calibri" w:hAnsi="Calibri" w:cs="Calibri"/>
            <w:i/>
            <w:iCs/>
            <w:sz w:val="20"/>
            <w:szCs w:val="20"/>
          </w:rPr>
          <w:delText>kom</w:delText>
        </w:r>
      </w:del>
      <w:proofErr w:type="spellStart"/>
      <w:ins w:id="1335" w:author="Kaxiong" w:date="2021-05-29T16:51:00Z">
        <w:r w:rsidR="00306A57">
          <w:rPr>
            <w:rFonts w:ascii="Calibri" w:hAnsi="Calibri" w:cs="Calibri"/>
            <w:i/>
            <w:iCs/>
            <w:sz w:val="20"/>
            <w:szCs w:val="20"/>
          </w:rPr>
          <w:t>yog</w:t>
        </w:r>
      </w:ins>
      <w:proofErr w:type="spellEnd"/>
      <w:r w:rsidRPr="008F5914">
        <w:rPr>
          <w:rFonts w:ascii="Calibri" w:hAnsi="Calibri" w:cs="Calibri"/>
          <w:i/>
          <w:iCs/>
          <w:sz w:val="20"/>
          <w:szCs w:val="20"/>
        </w:rPr>
        <w:t xml:space="preserve"> zoo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tsis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muaj</w:t>
      </w:r>
      <w:proofErr w:type="spellEnd"/>
      <w:r w:rsidRPr="008F5914">
        <w:rPr>
          <w:rFonts w:ascii="Calibri" w:hAnsi="Calibri" w:cs="Calibri"/>
          <w:i/>
          <w:iCs/>
          <w:sz w:val="20"/>
          <w:szCs w:val="20"/>
        </w:rPr>
        <w:t xml:space="preserve"> </w:t>
      </w:r>
      <w:ins w:id="1336" w:author="Kaxiong" w:date="2021-05-29T16:51:00Z">
        <w:r w:rsidR="00306A57">
          <w:rPr>
            <w:rFonts w:ascii="Calibri" w:hAnsi="Calibri" w:cs="Calibri"/>
            <w:i/>
            <w:iCs/>
            <w:sz w:val="20"/>
            <w:szCs w:val="20"/>
          </w:rPr>
          <w:t xml:space="preserve">cov </w:t>
        </w:r>
      </w:ins>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t</w:t>
      </w:r>
      <w:proofErr w:type="spellStart"/>
      <w:r w:rsidRPr="008F5914">
        <w:rPr>
          <w:rFonts w:ascii="Calibri" w:hAnsi="Calibri" w:cs="Calibri"/>
          <w:i/>
          <w:iCs/>
          <w:sz w:val="20"/>
          <w:szCs w:val="20"/>
        </w:rPr>
        <w:t>xhawj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xeeb</w:t>
      </w:r>
      <w:proofErr w:type="spellEnd"/>
      <w:r w:rsidRPr="008F5914">
        <w:rPr>
          <w:rFonts w:ascii="Calibri" w:hAnsi="Calibri" w:cs="Calibri"/>
          <w:i/>
          <w:iCs/>
          <w:sz w:val="20"/>
          <w:szCs w:val="20"/>
        </w:rPr>
        <w:t xml:space="preserve">. Kev </w:t>
      </w:r>
      <w:del w:id="1337" w:author="Kaxiong" w:date="2021-05-29T16:51:00Z">
        <w:r w:rsidRPr="008F5914" w:rsidDel="00306A57">
          <w:rPr>
            <w:rFonts w:ascii="Calibri" w:hAnsi="Calibri" w:cs="Calibri"/>
            <w:i/>
            <w:iCs/>
            <w:sz w:val="20"/>
            <w:szCs w:val="20"/>
          </w:rPr>
          <w:delText>npau taws</w:delText>
        </w:r>
      </w:del>
      <w:proofErr w:type="spellStart"/>
      <w:ins w:id="1338" w:author="Kaxiong" w:date="2021-05-29T16:51:00Z">
        <w:r w:rsidR="00306A57">
          <w:rPr>
            <w:rFonts w:ascii="Calibri" w:hAnsi="Calibri" w:cs="Calibri"/>
            <w:i/>
            <w:iCs/>
            <w:sz w:val="20"/>
            <w:szCs w:val="20"/>
          </w:rPr>
          <w:t>coj</w:t>
        </w:r>
      </w:ins>
      <w:proofErr w:type="spellEnd"/>
      <w:ins w:id="1339" w:author="Kaxiong" w:date="2021-05-29T16:52:00Z">
        <w:r w:rsidR="00306A57">
          <w:rPr>
            <w:rFonts w:ascii="Calibri" w:hAnsi="Calibri" w:cs="Calibri"/>
            <w:i/>
            <w:iCs/>
            <w:sz w:val="20"/>
            <w:szCs w:val="20"/>
          </w:rPr>
          <w:t>:</w:t>
        </w:r>
      </w:ins>
      <w:r w:rsidRPr="008F5914">
        <w:rPr>
          <w:rFonts w:ascii="Calibri" w:hAnsi="Calibri" w:cs="Calibri"/>
          <w:i/>
          <w:iCs/>
          <w:sz w:val="20"/>
          <w:szCs w:val="20"/>
        </w:rPr>
        <w:t xml:space="preserve"> </w:t>
      </w:r>
      <w:proofErr w:type="spellStart"/>
      <w:ins w:id="1340" w:author="Kaxiong" w:date="2021-05-29T16:52:00Z">
        <w:r w:rsidR="00306A57">
          <w:rPr>
            <w:rFonts w:ascii="Calibri" w:hAnsi="Calibri" w:cs="Calibri"/>
            <w:i/>
            <w:iCs/>
            <w:sz w:val="20"/>
            <w:szCs w:val="20"/>
          </w:rPr>
          <w:t>Muaj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q</w:t>
        </w:r>
      </w:ins>
      <w:del w:id="1341" w:author="Kaxiong" w:date="2021-05-29T16:52:00Z">
        <w:r w:rsidRPr="008F5914" w:rsidDel="00306A57">
          <w:rPr>
            <w:rFonts w:ascii="Calibri" w:hAnsi="Calibri" w:cs="Calibri"/>
            <w:i/>
            <w:iCs/>
            <w:sz w:val="20"/>
            <w:szCs w:val="20"/>
          </w:rPr>
          <w:delText>Q</w:delText>
        </w:r>
      </w:del>
      <w:r w:rsidRPr="008F5914">
        <w:rPr>
          <w:rFonts w:ascii="Calibri" w:hAnsi="Calibri" w:cs="Calibri"/>
          <w:i/>
          <w:iCs/>
          <w:sz w:val="20"/>
          <w:szCs w:val="20"/>
        </w:rPr>
        <w:t>ee</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qhov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siab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nyob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ins w:id="1342" w:author="Kaxiong" w:date="2021-05-29T16:52:00Z">
        <w:r w:rsidR="00306A57">
          <w:rPr>
            <w:rFonts w:ascii="Calibri" w:hAnsi="Calibri" w:cs="Calibri"/>
            <w:i/>
            <w:iCs/>
            <w:sz w:val="20"/>
            <w:szCs w:val="20"/>
          </w:rPr>
          <w:t xml:space="preserve"> </w:t>
        </w:r>
        <w:proofErr w:type="spellStart"/>
        <w:r w:rsidR="00306A57">
          <w:rPr>
            <w:rFonts w:ascii="Calibri" w:hAnsi="Calibri" w:cs="Calibri"/>
            <w:i/>
            <w:iCs/>
            <w:sz w:val="20"/>
            <w:szCs w:val="20"/>
          </w:rPr>
          <w:t>qe</w:t>
        </w:r>
      </w:ins>
      <w:ins w:id="1343" w:author="Kaxiong" w:date="2021-05-29T16:53:00Z">
        <w:r w:rsidR="00306A57">
          <w:rPr>
            <w:rFonts w:ascii="Calibri" w:hAnsi="Calibri" w:cs="Calibri"/>
            <w:i/>
            <w:iCs/>
            <w:sz w:val="20"/>
            <w:szCs w:val="20"/>
          </w:rPr>
          <w:t>e</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lub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sij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hawm</w:t>
        </w:r>
      </w:ins>
      <w:proofErr w:type="spellEnd"/>
      <w:del w:id="1344" w:author="Kaxiong" w:date="2021-05-29T16:53:00Z">
        <w:r w:rsidRPr="008F5914" w:rsidDel="00306A57">
          <w:rPr>
            <w:rFonts w:ascii="Calibri" w:hAnsi="Calibri" w:cs="Calibri"/>
            <w:i/>
            <w:iCs/>
            <w:sz w:val="20"/>
            <w:szCs w:val="20"/>
          </w:rPr>
          <w:delText xml:space="preserve"> txoj kev nyuaj siab</w:delText>
        </w:r>
      </w:del>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ins w:id="1345" w:author="Kaxiong" w:date="2021-05-29T16:53:00Z">
        <w:r w:rsidR="00306A57">
          <w:rPr>
            <w:rFonts w:ascii="Calibri" w:hAnsi="Calibri" w:cs="Calibri"/>
            <w:i/>
            <w:iCs/>
            <w:sz w:val="20"/>
            <w:szCs w:val="20"/>
          </w:rPr>
          <w:t>tej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zaum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kuj</w:t>
        </w:r>
        <w:proofErr w:type="spellEnd"/>
        <w:r w:rsidR="00306A57">
          <w:rPr>
            <w:rFonts w:ascii="Calibri" w:hAnsi="Calibri" w:cs="Calibri"/>
            <w:i/>
            <w:iCs/>
            <w:sz w:val="20"/>
            <w:szCs w:val="20"/>
          </w:rPr>
          <w:t xml:space="preserve"> </w:t>
        </w:r>
      </w:ins>
      <w:proofErr w:type="spellStart"/>
      <w:r w:rsidRPr="008F5914">
        <w:rPr>
          <w:rFonts w:ascii="Calibri" w:hAnsi="Calibri" w:cs="Calibri"/>
          <w:i/>
          <w:iCs/>
          <w:sz w:val="20"/>
          <w:szCs w:val="20"/>
        </w:rPr>
        <w:t>xav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paub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tias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yuav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pab</w:t>
      </w:r>
      <w:proofErr w:type="spellEnd"/>
      <w:r w:rsidRPr="008F5914">
        <w:rPr>
          <w:rFonts w:ascii="Calibri" w:hAnsi="Calibri" w:cs="Calibri"/>
          <w:i/>
          <w:iCs/>
          <w:sz w:val="20"/>
          <w:szCs w:val="20"/>
        </w:rPr>
        <w:t xml:space="preserve"> tau li </w:t>
      </w:r>
      <w:proofErr w:type="spellStart"/>
      <w:r w:rsidRPr="008F5914">
        <w:rPr>
          <w:rFonts w:ascii="Calibri" w:hAnsi="Calibri" w:cs="Calibri"/>
          <w:i/>
          <w:iCs/>
          <w:sz w:val="20"/>
          <w:szCs w:val="20"/>
        </w:rPr>
        <w:t>cas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yav</w:t>
      </w:r>
      <w:proofErr w:type="spellEnd"/>
      <w:r w:rsidRPr="008F5914">
        <w:rPr>
          <w:rFonts w:ascii="Calibri" w:hAnsi="Calibri" w:cs="Calibri"/>
          <w:i/>
          <w:iCs/>
          <w:sz w:val="20"/>
          <w:szCs w:val="20"/>
        </w:rPr>
        <w:t xml:space="preserve"> tom </w:t>
      </w:r>
      <w:proofErr w:type="spellStart"/>
      <w:r w:rsidRPr="008F5914">
        <w:rPr>
          <w:rFonts w:ascii="Calibri" w:hAnsi="Calibri" w:cs="Calibri"/>
          <w:i/>
          <w:iCs/>
          <w:sz w:val="20"/>
          <w:szCs w:val="20"/>
        </w:rPr>
        <w:t>ntej</w:t>
      </w:r>
      <w:proofErr w:type="spellEnd"/>
      <w:r w:rsidRPr="008F5914">
        <w:rPr>
          <w:rFonts w:ascii="Calibri" w:hAnsi="Calibri" w:cs="Calibri"/>
          <w:i/>
          <w:iCs/>
          <w:sz w:val="20"/>
          <w:szCs w:val="20"/>
        </w:rPr>
        <w:t>.</w:t>
      </w:r>
    </w:p>
    <w:p w14:paraId="3243A972" w14:textId="77777777" w:rsidR="00306A57" w:rsidRDefault="00306A57" w:rsidP="00E514CE">
      <w:pPr>
        <w:rPr>
          <w:ins w:id="1346" w:author="Kaxiong" w:date="2021-05-29T16:56:00Z"/>
          <w:rFonts w:ascii="Calibri" w:hAnsi="Calibri" w:cs="Calibri"/>
          <w:i/>
          <w:iCs/>
          <w:sz w:val="20"/>
          <w:szCs w:val="20"/>
        </w:rPr>
      </w:pPr>
      <w:ins w:id="1347" w:author="Kaxiong" w:date="2021-05-29T16:54:00Z">
        <w:r>
          <w:rPr>
            <w:rFonts w:ascii="Calibri" w:hAnsi="Calibri" w:cs="Calibri"/>
            <w:i/>
            <w:iCs/>
            <w:sz w:val="20"/>
            <w:szCs w:val="20"/>
          </w:rPr>
          <w:t xml:space="preserve">Cov </w:t>
        </w:r>
        <w:proofErr w:type="spellStart"/>
        <w:r>
          <w:rPr>
            <w:rFonts w:ascii="Calibri" w:hAnsi="Calibri" w:cs="Calibri"/>
            <w:i/>
            <w:iCs/>
            <w:sz w:val="20"/>
            <w:szCs w:val="20"/>
          </w:rPr>
          <w:t>t</w:t>
        </w:r>
      </w:ins>
      <w:del w:id="1348" w:author="Kaxiong" w:date="2021-05-29T16:54:00Z">
        <w:r w:rsidR="00E514CE" w:rsidRPr="00E514CE" w:rsidDel="00306A57">
          <w:rPr>
            <w:rFonts w:ascii="Calibri" w:hAnsi="Calibri" w:cs="Calibri"/>
            <w:i/>
            <w:iCs/>
            <w:sz w:val="20"/>
            <w:szCs w:val="20"/>
          </w:rPr>
          <w:delText>T</w:delText>
        </w:r>
      </w:del>
      <w:r w:rsidR="00E514CE" w:rsidRPr="00E514CE">
        <w:rPr>
          <w:rFonts w:ascii="Calibri" w:hAnsi="Calibri" w:cs="Calibri"/>
          <w:i/>
          <w:iCs/>
          <w:sz w:val="20"/>
          <w:szCs w:val="20"/>
        </w:rPr>
        <w:t>haj</w:t>
      </w:r>
      <w:proofErr w:type="spellEnd"/>
      <w:r w:rsidR="00E514CE" w:rsidRPr="00E514CE">
        <w:rPr>
          <w:rFonts w:ascii="Calibri" w:hAnsi="Calibri" w:cs="Calibri"/>
          <w:i/>
          <w:iCs/>
          <w:sz w:val="20"/>
          <w:szCs w:val="20"/>
        </w:rPr>
        <w:t xml:space="preserve"> </w:t>
      </w:r>
      <w:proofErr w:type="spellStart"/>
      <w:ins w:id="1349" w:author="Kaxiong" w:date="2021-05-29T16:54:00Z">
        <w:r>
          <w:rPr>
            <w:rFonts w:ascii="Calibri" w:hAnsi="Calibri" w:cs="Calibri"/>
            <w:i/>
            <w:iCs/>
            <w:sz w:val="20"/>
            <w:szCs w:val="20"/>
          </w:rPr>
          <w:t>tsam</w:t>
        </w:r>
      </w:ins>
      <w:proofErr w:type="spellEnd"/>
      <w:del w:id="1350" w:author="Kaxiong" w:date="2021-05-29T16:54:00Z">
        <w:r w:rsidR="00E514CE" w:rsidRPr="00E514CE" w:rsidDel="00306A57">
          <w:rPr>
            <w:rFonts w:ascii="Calibri" w:hAnsi="Calibri" w:cs="Calibri"/>
            <w:i/>
            <w:iCs/>
            <w:sz w:val="20"/>
            <w:szCs w:val="20"/>
          </w:rPr>
          <w:delText>chaw</w:delText>
        </w:r>
      </w:del>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ntawm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xav</w:t>
      </w:r>
      <w:proofErr w:type="spellEnd"/>
      <w:r w:rsidR="00E514CE" w:rsidRPr="00E514CE">
        <w:rPr>
          <w:rFonts w:ascii="Calibri" w:hAnsi="Calibri" w:cs="Calibri"/>
          <w:i/>
          <w:iCs/>
          <w:sz w:val="20"/>
          <w:szCs w:val="20"/>
        </w:rPr>
        <w:t xml:space="preserve"> tau </w:t>
      </w:r>
      <w:proofErr w:type="spellStart"/>
      <w:r w:rsidR="00E514CE" w:rsidRPr="00E514CE">
        <w:rPr>
          <w:rFonts w:ascii="Calibri" w:hAnsi="Calibri" w:cs="Calibri"/>
          <w:i/>
          <w:iCs/>
          <w:sz w:val="20"/>
          <w:szCs w:val="20"/>
        </w:rPr>
        <w:t>raug</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txheeb</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xyuas</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xws</w:t>
      </w:r>
      <w:proofErr w:type="spellEnd"/>
      <w:r w:rsidR="00E514CE" w:rsidRPr="00E514CE">
        <w:rPr>
          <w:rFonts w:ascii="Calibri" w:hAnsi="Calibri" w:cs="Calibri"/>
          <w:i/>
          <w:iCs/>
          <w:sz w:val="20"/>
          <w:szCs w:val="20"/>
        </w:rPr>
        <w:t xml:space="preserve"> li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ua</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lej</w:t>
      </w:r>
      <w:proofErr w:type="spellEnd"/>
      <w:r w:rsidR="00E514CE" w:rsidRPr="00E514CE">
        <w:rPr>
          <w:rFonts w:ascii="Calibri" w:hAnsi="Calibri" w:cs="Calibri"/>
          <w:i/>
          <w:iCs/>
          <w:sz w:val="20"/>
          <w:szCs w:val="20"/>
        </w:rPr>
        <w:t xml:space="preserve">, </w:t>
      </w:r>
      <w:proofErr w:type="spellStart"/>
      <w:ins w:id="1351" w:author="Kaxiong" w:date="2021-05-29T16:54:00Z">
        <w:r>
          <w:rPr>
            <w:rFonts w:ascii="Calibri" w:hAnsi="Calibri" w:cs="Calibri"/>
            <w:i/>
            <w:iCs/>
            <w:sz w:val="20"/>
            <w:szCs w:val="20"/>
          </w:rPr>
          <w:t>kev</w:t>
        </w:r>
        <w:proofErr w:type="spellEnd"/>
        <w:r>
          <w:rPr>
            <w:rFonts w:ascii="Calibri" w:hAnsi="Calibri" w:cs="Calibri"/>
            <w:i/>
            <w:iCs/>
            <w:sz w:val="20"/>
            <w:szCs w:val="20"/>
          </w:rPr>
          <w:t xml:space="preserve"> </w:t>
        </w:r>
      </w:ins>
      <w:proofErr w:type="spellStart"/>
      <w:r w:rsidR="00E514CE" w:rsidRPr="00E514CE">
        <w:rPr>
          <w:rFonts w:ascii="Calibri" w:hAnsi="Calibri" w:cs="Calibri"/>
          <w:i/>
          <w:iCs/>
          <w:sz w:val="20"/>
          <w:szCs w:val="20"/>
        </w:rPr>
        <w:t>sau</w:t>
      </w:r>
      <w:proofErr w:type="spellEnd"/>
      <w:r w:rsidR="00E514CE" w:rsidRPr="00E514CE">
        <w:rPr>
          <w:rFonts w:ascii="Calibri" w:hAnsi="Calibri" w:cs="Calibri"/>
          <w:i/>
          <w:iCs/>
          <w:sz w:val="20"/>
          <w:szCs w:val="20"/>
        </w:rPr>
        <w:t xml:space="preserve"> n</w:t>
      </w:r>
      <w:proofErr w:type="spellStart"/>
      <w:r w:rsidR="00E514CE" w:rsidRPr="00E514CE">
        <w:rPr>
          <w:rFonts w:ascii="Calibri" w:hAnsi="Calibri" w:cs="Calibri"/>
          <w:i/>
          <w:iCs/>
          <w:sz w:val="20"/>
          <w:szCs w:val="20"/>
        </w:rPr>
        <w:t>tawv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hloov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pauv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paub</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txog</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lwm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thiab</w:t>
      </w:r>
      <w:proofErr w:type="spellEnd"/>
      <w:r w:rsidR="00E514CE" w:rsidRPr="00E514CE">
        <w:rPr>
          <w:rFonts w:ascii="Calibri" w:hAnsi="Calibri" w:cs="Calibri"/>
          <w:i/>
          <w:iCs/>
          <w:sz w:val="20"/>
          <w:szCs w:val="20"/>
        </w:rPr>
        <w:t xml:space="preserve"> </w:t>
      </w:r>
      <w:proofErr w:type="spellStart"/>
      <w:r w:rsidR="00805DC4">
        <w:rPr>
          <w:rFonts w:ascii="Calibri" w:hAnsi="Calibri" w:cs="Calibri"/>
          <w:i/>
          <w:iCs/>
          <w:sz w:val="20"/>
          <w:szCs w:val="20"/>
        </w:rPr>
        <w:t>kev</w:t>
      </w:r>
      <w:proofErr w:type="spellEnd"/>
      <w:r w:rsidR="00805DC4">
        <w:rPr>
          <w:rFonts w:ascii="Calibri" w:hAnsi="Calibri" w:cs="Calibri"/>
          <w:i/>
          <w:iCs/>
          <w:sz w:val="20"/>
          <w:szCs w:val="20"/>
        </w:rPr>
        <w:t xml:space="preserve"> </w:t>
      </w:r>
      <w:proofErr w:type="spellStart"/>
      <w:r w:rsidR="00805DC4">
        <w:rPr>
          <w:rFonts w:ascii="Calibri" w:hAnsi="Calibri" w:cs="Calibri"/>
          <w:i/>
          <w:iCs/>
          <w:sz w:val="20"/>
          <w:szCs w:val="20"/>
        </w:rPr>
        <w:t>ua</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lwm</w:t>
      </w:r>
      <w:proofErr w:type="spellEnd"/>
      <w:ins w:id="1352" w:author="Kaxiong" w:date="2021-05-29T16:54:00Z">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si</w:t>
        </w:r>
        <w:proofErr w:type="spellEnd"/>
        <w:r>
          <w:rPr>
            <w:rFonts w:ascii="Calibri" w:hAnsi="Calibri" w:cs="Calibri"/>
            <w:i/>
            <w:iCs/>
            <w:sz w:val="20"/>
            <w:szCs w:val="20"/>
          </w:rPr>
          <w:t>)</w:t>
        </w:r>
      </w:ins>
      <w:r w:rsidR="00E514CE" w:rsidRPr="00E514CE">
        <w:rPr>
          <w:rFonts w:ascii="Calibri" w:hAnsi="Calibri" w:cs="Calibri"/>
          <w:i/>
          <w:iCs/>
          <w:sz w:val="20"/>
          <w:szCs w:val="20"/>
        </w:rPr>
        <w:t xml:space="preserve">. Cov </w:t>
      </w:r>
      <w:proofErr w:type="spellStart"/>
      <w:r w:rsidR="00E514CE" w:rsidRPr="00E514CE">
        <w:rPr>
          <w:rFonts w:ascii="Calibri" w:hAnsi="Calibri" w:cs="Calibri"/>
          <w:i/>
          <w:iCs/>
          <w:sz w:val="20"/>
          <w:szCs w:val="20"/>
        </w:rPr>
        <w:t>hom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phiaj</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tshiab</w:t>
      </w:r>
      <w:proofErr w:type="spellEnd"/>
      <w:r w:rsidR="00E514CE" w:rsidRPr="00E514CE">
        <w:rPr>
          <w:rFonts w:ascii="Calibri" w:hAnsi="Calibri" w:cs="Calibri"/>
          <w:i/>
          <w:iCs/>
          <w:sz w:val="20"/>
          <w:szCs w:val="20"/>
        </w:rPr>
        <w:t xml:space="preserve"> tau </w:t>
      </w:r>
      <w:proofErr w:type="spellStart"/>
      <w:r w:rsidR="00E514CE" w:rsidRPr="00E514CE">
        <w:rPr>
          <w:rFonts w:ascii="Calibri" w:hAnsi="Calibri" w:cs="Calibri"/>
          <w:i/>
          <w:iCs/>
          <w:sz w:val="20"/>
          <w:szCs w:val="20"/>
        </w:rPr>
        <w:t>thov</w:t>
      </w:r>
      <w:proofErr w:type="spellEnd"/>
      <w:r w:rsidR="00E514CE" w:rsidRPr="00E514CE">
        <w:rPr>
          <w:rFonts w:ascii="Calibri" w:hAnsi="Calibri" w:cs="Calibri"/>
          <w:i/>
          <w:iCs/>
          <w:sz w:val="20"/>
          <w:szCs w:val="20"/>
        </w:rPr>
        <w:t xml:space="preserve"> los </w:t>
      </w:r>
      <w:proofErr w:type="spellStart"/>
      <w:r w:rsidR="00E514CE" w:rsidRPr="00E514CE">
        <w:rPr>
          <w:rFonts w:ascii="Calibri" w:hAnsi="Calibri" w:cs="Calibri"/>
          <w:i/>
          <w:iCs/>
          <w:sz w:val="20"/>
          <w:szCs w:val="20"/>
        </w:rPr>
        <w:t>daws</w:t>
      </w:r>
      <w:proofErr w:type="spellEnd"/>
      <w:r w:rsidR="00E514CE" w:rsidRPr="00E514CE">
        <w:rPr>
          <w:rFonts w:ascii="Calibri" w:hAnsi="Calibri" w:cs="Calibri"/>
          <w:i/>
          <w:iCs/>
          <w:sz w:val="20"/>
          <w:szCs w:val="20"/>
        </w:rPr>
        <w:t xml:space="preserve"> </w:t>
      </w:r>
      <w:del w:id="1353" w:author="Kaxiong" w:date="2021-05-29T16:55:00Z">
        <w:r w:rsidR="00E514CE" w:rsidRPr="00E514CE" w:rsidDel="00306A57">
          <w:rPr>
            <w:rFonts w:ascii="Calibri" w:hAnsi="Calibri" w:cs="Calibri"/>
            <w:i/>
            <w:iCs/>
            <w:sz w:val="20"/>
            <w:szCs w:val="20"/>
          </w:rPr>
          <w:delText>qhov xav tau</w:delText>
        </w:r>
      </w:del>
      <w:ins w:id="1354" w:author="Kaxiong" w:date="2021-05-29T16:55:00Z">
        <w:r>
          <w:rPr>
            <w:rFonts w:ascii="Calibri" w:hAnsi="Calibri" w:cs="Calibri"/>
            <w:i/>
            <w:iCs/>
            <w:sz w:val="20"/>
            <w:szCs w:val="20"/>
          </w:rPr>
          <w:t xml:space="preserve">cov </w:t>
        </w:r>
        <w:proofErr w:type="spellStart"/>
        <w:r>
          <w:rPr>
            <w:rFonts w:ascii="Calibri" w:hAnsi="Calibri" w:cs="Calibri"/>
            <w:i/>
            <w:iCs/>
            <w:sz w:val="20"/>
            <w:szCs w:val="20"/>
          </w:rPr>
          <w:t>thaj</w:t>
        </w:r>
        <w:proofErr w:type="spellEnd"/>
        <w:r>
          <w:rPr>
            <w:rFonts w:ascii="Calibri" w:hAnsi="Calibri" w:cs="Calibri"/>
            <w:i/>
            <w:iCs/>
            <w:sz w:val="20"/>
            <w:szCs w:val="20"/>
          </w:rPr>
          <w:t xml:space="preserve"> </w:t>
        </w:r>
        <w:proofErr w:type="spellStart"/>
        <w:r>
          <w:rPr>
            <w:rFonts w:ascii="Calibri" w:hAnsi="Calibri" w:cs="Calibri"/>
            <w:i/>
            <w:iCs/>
            <w:sz w:val="20"/>
            <w:szCs w:val="20"/>
          </w:rPr>
          <w:t>tsam</w:t>
        </w:r>
      </w:ins>
      <w:proofErr w:type="spellEnd"/>
      <w:ins w:id="1355" w:author="Kaxiong" w:date="2021-05-29T16:56:00Z">
        <w:r>
          <w:rPr>
            <w:rFonts w:ascii="Calibri" w:hAnsi="Calibri" w:cs="Calibri"/>
            <w:i/>
            <w:iCs/>
            <w:sz w:val="20"/>
            <w:szCs w:val="20"/>
          </w:rPr>
          <w:t xml:space="preserve"> no</w:t>
        </w:r>
      </w:ins>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ntawm</w:t>
      </w:r>
      <w:proofErr w:type="spellEnd"/>
      <w:r w:rsidR="00E514CE" w:rsidRPr="00E514CE">
        <w:rPr>
          <w:rFonts w:ascii="Calibri" w:hAnsi="Calibri" w:cs="Calibri"/>
          <w:i/>
          <w:iCs/>
          <w:sz w:val="20"/>
          <w:szCs w:val="20"/>
        </w:rPr>
        <w:t xml:space="preserve"> </w:t>
      </w:r>
      <w:del w:id="1356" w:author="Kaxiong" w:date="2021-05-29T16:56:00Z">
        <w:r w:rsidR="00E514CE" w:rsidRPr="00E514CE" w:rsidDel="00306A57">
          <w:rPr>
            <w:rFonts w:ascii="Calibri" w:hAnsi="Calibri" w:cs="Calibri"/>
            <w:i/>
            <w:iCs/>
            <w:sz w:val="20"/>
            <w:szCs w:val="20"/>
          </w:rPr>
          <w:delText xml:space="preserve">cov </w:delText>
        </w:r>
      </w:del>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xav</w:t>
      </w:r>
      <w:proofErr w:type="spellEnd"/>
      <w:r w:rsidR="00E514CE" w:rsidRPr="00E514CE">
        <w:rPr>
          <w:rFonts w:ascii="Calibri" w:hAnsi="Calibri" w:cs="Calibri"/>
          <w:i/>
          <w:iCs/>
          <w:sz w:val="20"/>
          <w:szCs w:val="20"/>
        </w:rPr>
        <w:t xml:space="preserve"> tau no.</w:t>
      </w:r>
      <w:r w:rsidR="00E514CE">
        <w:rPr>
          <w:rFonts w:ascii="Calibri" w:hAnsi="Calibri" w:cs="Calibri"/>
          <w:i/>
          <w:iCs/>
          <w:sz w:val="20"/>
          <w:szCs w:val="20"/>
        </w:rPr>
        <w:t xml:space="preserve">                    </w:t>
      </w:r>
      <w:r w:rsidR="00805DC4">
        <w:rPr>
          <w:rFonts w:ascii="Calibri" w:hAnsi="Calibri" w:cs="Calibri"/>
          <w:i/>
          <w:iCs/>
          <w:sz w:val="20"/>
          <w:szCs w:val="20"/>
        </w:rPr>
        <w:t xml:space="preserve">                </w:t>
      </w:r>
      <w:r w:rsidR="00E514CE">
        <w:rPr>
          <w:rFonts w:ascii="Calibri" w:hAnsi="Calibri" w:cs="Calibri"/>
          <w:i/>
          <w:iCs/>
          <w:sz w:val="20"/>
          <w:szCs w:val="20"/>
        </w:rPr>
        <w:t xml:space="preserve">                             </w:t>
      </w:r>
    </w:p>
    <w:p w14:paraId="65EAD383" w14:textId="1768E96F" w:rsidR="00E514CE" w:rsidRDefault="00E514CE" w:rsidP="00E514CE">
      <w:pPr>
        <w:rPr>
          <w:rFonts w:ascii="Calibri" w:hAnsi="Calibri" w:cs="Calibri"/>
          <w:i/>
          <w:iCs/>
          <w:sz w:val="20"/>
          <w:szCs w:val="20"/>
        </w:rPr>
      </w:pPr>
      <w:r w:rsidRPr="00E514CE">
        <w:rPr>
          <w:rFonts w:ascii="Calibri" w:hAnsi="Calibri" w:cs="Calibri"/>
          <w:i/>
          <w:iCs/>
          <w:sz w:val="20"/>
          <w:szCs w:val="20"/>
        </w:rPr>
        <w:t xml:space="preserve">Cov </w:t>
      </w:r>
      <w:del w:id="1357" w:author="Kaxiong" w:date="2021-05-29T16:56:00Z">
        <w:r w:rsidRPr="00E514CE" w:rsidDel="00306A57">
          <w:rPr>
            <w:rFonts w:ascii="Calibri" w:hAnsi="Calibri" w:cs="Calibri"/>
            <w:i/>
            <w:iCs/>
            <w:sz w:val="20"/>
            <w:szCs w:val="20"/>
          </w:rPr>
          <w:delText>Koom Hau</w:delText>
        </w:r>
        <w:r w:rsidR="0076287F" w:rsidDel="00306A57">
          <w:rPr>
            <w:rFonts w:ascii="Calibri" w:hAnsi="Calibri" w:cs="Calibri"/>
            <w:i/>
            <w:iCs/>
            <w:sz w:val="20"/>
            <w:szCs w:val="20"/>
          </w:rPr>
          <w:delText>s</w:delText>
        </w:r>
      </w:del>
      <w:proofErr w:type="spellStart"/>
      <w:ins w:id="1358" w:author="Kaxiong" w:date="2021-05-29T16:57:00Z">
        <w:r w:rsidR="00306A57">
          <w:rPr>
            <w:rFonts w:ascii="Calibri" w:hAnsi="Calibri" w:cs="Calibri"/>
            <w:i/>
            <w:iCs/>
            <w:sz w:val="20"/>
            <w:szCs w:val="20"/>
          </w:rPr>
          <w:t>Hauv</w:t>
        </w:r>
        <w:proofErr w:type="spellEnd"/>
        <w:r w:rsidR="00306A57">
          <w:rPr>
            <w:rFonts w:ascii="Calibri" w:hAnsi="Calibri" w:cs="Calibri"/>
            <w:i/>
            <w:iCs/>
            <w:sz w:val="20"/>
            <w:szCs w:val="20"/>
          </w:rPr>
          <w:t xml:space="preserve"> Kev</w:t>
        </w:r>
      </w:ins>
      <w:r w:rsidRPr="00E514CE">
        <w:rPr>
          <w:rFonts w:ascii="Calibri" w:hAnsi="Calibri" w:cs="Calibri"/>
          <w:i/>
          <w:iCs/>
          <w:sz w:val="20"/>
          <w:szCs w:val="20"/>
        </w:rPr>
        <w:t xml:space="preserve"> T</w:t>
      </w:r>
      <w:proofErr w:type="spellStart"/>
      <w:r w:rsidRPr="00E514CE">
        <w:rPr>
          <w:rFonts w:ascii="Calibri" w:hAnsi="Calibri" w:cs="Calibri"/>
          <w:i/>
          <w:iCs/>
          <w:sz w:val="20"/>
          <w:szCs w:val="20"/>
        </w:rPr>
        <w:t>shwj</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Xeeb</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raug</w:t>
      </w:r>
      <w:proofErr w:type="spellEnd"/>
      <w:r w:rsidRPr="00E514CE">
        <w:rPr>
          <w:rFonts w:ascii="Calibri" w:hAnsi="Calibri" w:cs="Calibri"/>
          <w:i/>
          <w:iCs/>
          <w:sz w:val="20"/>
          <w:szCs w:val="20"/>
        </w:rPr>
        <w:t xml:space="preserve"> </w:t>
      </w:r>
      <w:proofErr w:type="spellStart"/>
      <w:ins w:id="1359" w:author="Kaxiong" w:date="2021-05-29T16:58:00Z">
        <w:r w:rsidR="00C848F0">
          <w:rPr>
            <w:rFonts w:ascii="Calibri" w:hAnsi="Calibri" w:cs="Calibri"/>
            <w:i/>
            <w:iCs/>
            <w:sz w:val="20"/>
            <w:szCs w:val="20"/>
          </w:rPr>
          <w:t>tshuaj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xyuas</w:t>
        </w:r>
        <w:proofErr w:type="spellEnd"/>
        <w:r w:rsidR="00C848F0">
          <w:rPr>
            <w:rFonts w:ascii="Calibri" w:hAnsi="Calibri" w:cs="Calibri"/>
            <w:i/>
            <w:iCs/>
            <w:sz w:val="20"/>
            <w:szCs w:val="20"/>
          </w:rPr>
          <w:t xml:space="preserve"> </w:t>
        </w:r>
      </w:ins>
      <w:del w:id="1360" w:author="Kaxiong" w:date="2021-05-29T16:58:00Z">
        <w:r w:rsidRPr="00E514CE" w:rsidDel="00C848F0">
          <w:rPr>
            <w:rFonts w:ascii="Calibri" w:hAnsi="Calibri" w:cs="Calibri"/>
            <w:i/>
            <w:iCs/>
            <w:sz w:val="20"/>
            <w:szCs w:val="20"/>
          </w:rPr>
          <w:delText xml:space="preserve">saib </w:delText>
        </w:r>
      </w:del>
      <w:proofErr w:type="spellStart"/>
      <w:r w:rsidRPr="00E514CE">
        <w:rPr>
          <w:rFonts w:ascii="Calibri" w:hAnsi="Calibri" w:cs="Calibri"/>
          <w:i/>
          <w:iCs/>
          <w:sz w:val="20"/>
          <w:szCs w:val="20"/>
        </w:rPr>
        <w:t>thiab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hloov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kho</w:t>
      </w:r>
      <w:proofErr w:type="spellEnd"/>
      <w:r w:rsidRPr="00E514CE">
        <w:rPr>
          <w:rFonts w:ascii="Calibri" w:hAnsi="Calibri" w:cs="Calibri"/>
          <w:i/>
          <w:iCs/>
          <w:sz w:val="20"/>
          <w:szCs w:val="20"/>
        </w:rPr>
        <w:t>.</w:t>
      </w:r>
      <w:r w:rsidR="00805DC4">
        <w:rPr>
          <w:rFonts w:ascii="Calibri" w:hAnsi="Calibri" w:cs="Calibri"/>
          <w:i/>
          <w:iCs/>
          <w:sz w:val="20"/>
          <w:szCs w:val="20"/>
        </w:rPr>
        <w:t xml:space="preserve"> </w:t>
      </w:r>
    </w:p>
    <w:p w14:paraId="2B264EB8" w14:textId="77777777" w:rsidR="00C848F0" w:rsidRDefault="00A85552" w:rsidP="00E70E35">
      <w:pPr>
        <w:jc w:val="both"/>
        <w:rPr>
          <w:ins w:id="1361" w:author="Kaxiong" w:date="2021-05-29T17:02:00Z"/>
          <w:rFonts w:ascii="Calibri" w:hAnsi="Calibri" w:cs="Calibri"/>
          <w:i/>
          <w:iCs/>
          <w:sz w:val="20"/>
          <w:szCs w:val="20"/>
        </w:rPr>
      </w:pP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sib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cov</w:t>
      </w:r>
      <w:r w:rsidR="006D62A2">
        <w:rPr>
          <w:rFonts w:ascii="Calibri" w:hAnsi="Calibri" w:cs="Calibri"/>
          <w:i/>
          <w:iCs/>
          <w:sz w:val="20"/>
          <w:szCs w:val="20"/>
        </w:rPr>
        <w:t xml:space="preserve"> </w:t>
      </w:r>
      <w:proofErr w:type="spellStart"/>
      <w:ins w:id="1362" w:author="Kaxiong" w:date="2021-05-29T16:59:00Z">
        <w:r w:rsidR="00C848F0">
          <w:rPr>
            <w:rFonts w:ascii="Calibri" w:hAnsi="Calibri" w:cs="Calibri"/>
            <w:i/>
            <w:iCs/>
            <w:sz w:val="20"/>
            <w:szCs w:val="20"/>
          </w:rPr>
          <w:t>txiaj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ntsig</w:t>
        </w:r>
        <w:proofErr w:type="spellEnd"/>
        <w:r w:rsidR="00C848F0">
          <w:rPr>
            <w:rFonts w:ascii="Calibri" w:hAnsi="Calibri" w:cs="Calibri"/>
            <w:i/>
            <w:iCs/>
            <w:sz w:val="20"/>
            <w:szCs w:val="20"/>
          </w:rPr>
          <w:t xml:space="preserve"> </w:t>
        </w:r>
      </w:ins>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soj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ntsuam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cov </w:t>
      </w:r>
      <w:proofErr w:type="spellStart"/>
      <w:r w:rsidRPr="00A85552">
        <w:rPr>
          <w:rFonts w:ascii="Calibri" w:hAnsi="Calibri" w:cs="Calibri"/>
          <w:i/>
          <w:iCs/>
          <w:sz w:val="20"/>
          <w:szCs w:val="20"/>
        </w:rPr>
        <w:t>ntaub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ntawv</w:t>
      </w:r>
      <w:proofErr w:type="spellEnd"/>
      <w:r w:rsidRPr="00A85552">
        <w:rPr>
          <w:rFonts w:ascii="Calibri" w:hAnsi="Calibri" w:cs="Calibri"/>
          <w:i/>
          <w:iCs/>
          <w:sz w:val="20"/>
          <w:szCs w:val="20"/>
        </w:rPr>
        <w:t xml:space="preserve"> </w:t>
      </w:r>
      <w:proofErr w:type="spellStart"/>
      <w:r w:rsidR="006D62A2">
        <w:rPr>
          <w:rFonts w:ascii="Calibri" w:hAnsi="Calibri" w:cs="Calibri"/>
          <w:i/>
          <w:iCs/>
          <w:sz w:val="20"/>
          <w:szCs w:val="20"/>
        </w:rPr>
        <w:t>hauv</w:t>
      </w:r>
      <w:proofErr w:type="spellEnd"/>
      <w:r w:rsidR="006D62A2">
        <w:rPr>
          <w:rFonts w:ascii="Calibri" w:hAnsi="Calibri" w:cs="Calibri"/>
          <w:i/>
          <w:iCs/>
          <w:sz w:val="20"/>
          <w:szCs w:val="20"/>
        </w:rPr>
        <w:t xml:space="preserve"> chav</w:t>
      </w:r>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pom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Jasmine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raws</w:t>
      </w:r>
      <w:proofErr w:type="spellEnd"/>
      <w:r w:rsidRPr="00A85552">
        <w:rPr>
          <w:rFonts w:ascii="Calibri" w:hAnsi="Calibri" w:cs="Calibri"/>
          <w:i/>
          <w:iCs/>
          <w:sz w:val="20"/>
          <w:szCs w:val="20"/>
        </w:rPr>
        <w:t xml:space="preserve"> li </w:t>
      </w:r>
      <w:proofErr w:type="spellStart"/>
      <w:r w:rsidRPr="00A85552">
        <w:rPr>
          <w:rFonts w:ascii="Calibri" w:hAnsi="Calibri" w:cs="Calibri"/>
          <w:i/>
          <w:iCs/>
          <w:sz w:val="20"/>
          <w:szCs w:val="20"/>
        </w:rPr>
        <w:t>tus</w:t>
      </w:r>
      <w:proofErr w:type="spellEnd"/>
      <w:r w:rsidRPr="00A85552">
        <w:rPr>
          <w:rFonts w:ascii="Calibri" w:hAnsi="Calibri" w:cs="Calibri"/>
          <w:i/>
          <w:iCs/>
          <w:sz w:val="20"/>
          <w:szCs w:val="20"/>
        </w:rPr>
        <w:t xml:space="preserve"> </w:t>
      </w:r>
      <w:r w:rsidR="006D62A2">
        <w:rPr>
          <w:rFonts w:ascii="Calibri" w:hAnsi="Calibri" w:cs="Calibri"/>
          <w:i/>
          <w:iCs/>
          <w:sz w:val="20"/>
          <w:szCs w:val="20"/>
        </w:rPr>
        <w:t xml:space="preserve">tub </w:t>
      </w:r>
      <w:proofErr w:type="spellStart"/>
      <w:r w:rsidR="006D62A2">
        <w:rPr>
          <w:rFonts w:ascii="Calibri" w:hAnsi="Calibri" w:cs="Calibri"/>
          <w:i/>
          <w:iCs/>
          <w:sz w:val="20"/>
          <w:szCs w:val="20"/>
        </w:rPr>
        <w:t>ntxhais</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uas</w:t>
      </w:r>
      <w:proofErr w:type="spellEnd"/>
      <w:r w:rsidRPr="00A85552">
        <w:rPr>
          <w:rFonts w:ascii="Calibri" w:hAnsi="Calibri" w:cs="Calibri"/>
          <w:i/>
          <w:iCs/>
          <w:sz w:val="20"/>
          <w:szCs w:val="20"/>
        </w:rPr>
        <w:t xml:space="preserve"> </w:t>
      </w:r>
      <w:proofErr w:type="spellStart"/>
      <w:ins w:id="1363" w:author="Kaxiong" w:date="2021-05-29T17:02:00Z">
        <w:r w:rsidR="00C848F0">
          <w:rPr>
            <w:rFonts w:ascii="Calibri" w:hAnsi="Calibri" w:cs="Calibri"/>
            <w:i/>
            <w:iCs/>
            <w:sz w:val="20"/>
            <w:szCs w:val="20"/>
          </w:rPr>
          <w:t>tsis</w:t>
        </w:r>
        <w:proofErr w:type="spellEnd"/>
        <w:r w:rsidR="00C848F0">
          <w:rPr>
            <w:rFonts w:ascii="Calibri" w:hAnsi="Calibri" w:cs="Calibri"/>
            <w:i/>
            <w:iCs/>
            <w:sz w:val="20"/>
            <w:szCs w:val="20"/>
          </w:rPr>
          <w:t xml:space="preserve"> </w:t>
        </w:r>
      </w:ins>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ins w:id="1364" w:author="Kaxiong" w:date="2021-05-29T17:01:00Z">
        <w:r w:rsidR="00C848F0">
          <w:rPr>
            <w:rFonts w:ascii="Calibri" w:hAnsi="Calibri" w:cs="Calibri"/>
            <w:i/>
            <w:iCs/>
            <w:sz w:val="20"/>
            <w:szCs w:val="20"/>
          </w:rPr>
          <w:t>peev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k</w:t>
        </w:r>
      </w:ins>
      <w:ins w:id="1365" w:author="Kaxiong" w:date="2021-05-29T17:02:00Z">
        <w:r w:rsidR="00C848F0">
          <w:rPr>
            <w:rFonts w:ascii="Calibri" w:hAnsi="Calibri" w:cs="Calibri"/>
            <w:i/>
            <w:iCs/>
            <w:sz w:val="20"/>
            <w:szCs w:val="20"/>
          </w:rPr>
          <w:t>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tshwj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xeeb.</w:t>
        </w:r>
      </w:ins>
      <w:del w:id="1366" w:author="Kaxiong" w:date="2021-05-29T17:02:00Z">
        <w:r w:rsidRPr="00A85552" w:rsidDel="00C848F0">
          <w:rPr>
            <w:rFonts w:ascii="Calibri" w:hAnsi="Calibri" w:cs="Calibri"/>
            <w:i/>
            <w:iCs/>
            <w:sz w:val="20"/>
            <w:szCs w:val="20"/>
          </w:rPr>
          <w:delText xml:space="preserve">qhov tsis taus tshwj xeeb </w:delText>
        </w:r>
      </w:del>
      <w:proofErr w:type="spellEnd"/>
    </w:p>
    <w:p w14:paraId="79C7482A" w14:textId="32629E8A" w:rsidR="00E902AC" w:rsidRDefault="00A85552" w:rsidP="00E70E35">
      <w:pPr>
        <w:jc w:val="both"/>
        <w:rPr>
          <w:rFonts w:ascii="Calibri" w:hAnsi="Calibri" w:cs="Calibri"/>
          <w:i/>
          <w:iCs/>
          <w:sz w:val="20"/>
          <w:szCs w:val="20"/>
        </w:rPr>
      </w:pP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ins w:id="1367" w:author="Kaxiong" w:date="2021-05-29T17:03:00Z">
        <w:r w:rsidR="00C848F0">
          <w:rPr>
            <w:rFonts w:ascii="Calibri" w:hAnsi="Calibri" w:cs="Calibri"/>
            <w:i/>
            <w:iCs/>
            <w:sz w:val="20"/>
            <w:szCs w:val="20"/>
          </w:rPr>
          <w:t>tshuaj</w:t>
        </w:r>
        <w:proofErr w:type="spellEnd"/>
        <w:r w:rsidR="00C848F0">
          <w:rPr>
            <w:rFonts w:ascii="Calibri" w:hAnsi="Calibri" w:cs="Calibri"/>
            <w:i/>
            <w:iCs/>
            <w:sz w:val="20"/>
            <w:szCs w:val="20"/>
          </w:rPr>
          <w:t xml:space="preserve"> </w:t>
        </w:r>
      </w:ins>
      <w:del w:id="1368" w:author="Kaxiong" w:date="2021-05-29T17:03:00Z">
        <w:r w:rsidRPr="00A85552" w:rsidDel="00C848F0">
          <w:rPr>
            <w:rFonts w:ascii="Calibri" w:hAnsi="Calibri" w:cs="Calibri"/>
            <w:i/>
            <w:iCs/>
            <w:sz w:val="20"/>
            <w:szCs w:val="20"/>
          </w:rPr>
          <w:delText xml:space="preserve">saib </w:delText>
        </w:r>
      </w:del>
      <w:proofErr w:type="spellStart"/>
      <w:r w:rsidRPr="00A85552">
        <w:rPr>
          <w:rFonts w:ascii="Calibri" w:hAnsi="Calibri" w:cs="Calibri"/>
          <w:i/>
          <w:iCs/>
          <w:sz w:val="20"/>
          <w:szCs w:val="20"/>
        </w:rPr>
        <w:t>xyuas</w:t>
      </w:r>
      <w:proofErr w:type="spellEnd"/>
      <w:r w:rsidRPr="00A85552">
        <w:rPr>
          <w:rFonts w:ascii="Calibri" w:hAnsi="Calibri" w:cs="Calibri"/>
          <w:i/>
          <w:iCs/>
          <w:sz w:val="20"/>
          <w:szCs w:val="20"/>
        </w:rPr>
        <w:t xml:space="preserve"> cov </w:t>
      </w:r>
      <w:proofErr w:type="spellStart"/>
      <w:ins w:id="1369" w:author="Kaxiong" w:date="2021-05-29T17:03:00Z">
        <w:r w:rsidR="00C848F0">
          <w:rPr>
            <w:rFonts w:ascii="Calibri" w:hAnsi="Calibri" w:cs="Calibri"/>
            <w:i/>
            <w:iCs/>
            <w:sz w:val="20"/>
            <w:szCs w:val="20"/>
          </w:rPr>
          <w:t>hom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phiaj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uas</w:t>
        </w:r>
      </w:ins>
      <w:proofErr w:type="spellEnd"/>
      <w:del w:id="1370" w:author="Kaxiong" w:date="2021-05-29T17:03:00Z">
        <w:r w:rsidRPr="00A85552" w:rsidDel="00C848F0">
          <w:rPr>
            <w:rFonts w:ascii="Calibri" w:hAnsi="Calibri" w:cs="Calibri"/>
            <w:i/>
            <w:iCs/>
            <w:sz w:val="20"/>
            <w:szCs w:val="20"/>
          </w:rPr>
          <w:delText>kev</w:delText>
        </w:r>
      </w:del>
      <w:r w:rsidRPr="00A85552">
        <w:rPr>
          <w:rFonts w:ascii="Calibri" w:hAnsi="Calibri" w:cs="Calibri"/>
          <w:i/>
          <w:iCs/>
          <w:sz w:val="20"/>
          <w:szCs w:val="20"/>
        </w:rPr>
        <w:t xml:space="preserve"> </w:t>
      </w:r>
      <w:proofErr w:type="spellStart"/>
      <w:r w:rsidRPr="00A85552">
        <w:rPr>
          <w:rFonts w:ascii="Calibri" w:hAnsi="Calibri" w:cs="Calibri"/>
          <w:i/>
          <w:iCs/>
          <w:sz w:val="20"/>
          <w:szCs w:val="20"/>
        </w:rPr>
        <w:t>xav</w:t>
      </w:r>
      <w:proofErr w:type="spellEnd"/>
      <w:r w:rsidRPr="00A85552">
        <w:rPr>
          <w:rFonts w:ascii="Calibri" w:hAnsi="Calibri" w:cs="Calibri"/>
          <w:i/>
          <w:iCs/>
          <w:sz w:val="20"/>
          <w:szCs w:val="20"/>
        </w:rPr>
        <w:t xml:space="preserve"> tau los </w:t>
      </w:r>
      <w:proofErr w:type="spellStart"/>
      <w:r w:rsidRPr="00A85552">
        <w:rPr>
          <w:rFonts w:ascii="Calibri" w:hAnsi="Calibri" w:cs="Calibri"/>
          <w:i/>
          <w:iCs/>
          <w:sz w:val="20"/>
          <w:szCs w:val="20"/>
        </w:rPr>
        <w:t>kho</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txaus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tom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w:t>
      </w:r>
      <w:r w:rsidR="006D62A2">
        <w:rPr>
          <w:rFonts w:ascii="Calibri" w:hAnsi="Calibri" w:cs="Calibri"/>
          <w:i/>
          <w:iCs/>
          <w:sz w:val="20"/>
          <w:szCs w:val="20"/>
        </w:rPr>
        <w:t>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w:t>
      </w:r>
      <w:ins w:id="1371" w:author="Kaxiong" w:date="2021-05-29T17:04:00Z">
        <w:r w:rsidR="00C848F0">
          <w:rPr>
            <w:rFonts w:ascii="Calibri" w:hAnsi="Calibri" w:cs="Calibri"/>
            <w:i/>
            <w:iCs/>
            <w:sz w:val="20"/>
            <w:szCs w:val="20"/>
          </w:rPr>
          <w:t xml:space="preserve">cov </w:t>
        </w:r>
      </w:ins>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xaiv </w:t>
      </w:r>
      <w:del w:id="1372" w:author="Kaxiong" w:date="2021-05-29T17:04:00Z">
        <w:r w:rsidRPr="00A85552" w:rsidDel="00C848F0">
          <w:rPr>
            <w:rFonts w:ascii="Calibri" w:hAnsi="Calibri" w:cs="Calibri"/>
            <w:i/>
            <w:iCs/>
            <w:sz w:val="20"/>
            <w:szCs w:val="20"/>
          </w:rPr>
          <w:delText xml:space="preserve">cov </w:delText>
        </w:r>
      </w:del>
      <w:r w:rsidRPr="00A85552">
        <w:rPr>
          <w:rFonts w:ascii="Calibri" w:hAnsi="Calibri" w:cs="Calibri"/>
          <w:i/>
          <w:iCs/>
          <w:sz w:val="20"/>
          <w:szCs w:val="20"/>
        </w:rPr>
        <w:t xml:space="preserve">chaw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suav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ins w:id="1373" w:author="Kaxiong" w:date="2021-05-29T17:04:00Z">
        <w:r w:rsidR="00C848F0">
          <w:rPr>
            <w:rFonts w:ascii="Calibri" w:hAnsi="Calibri" w:cs="Calibri"/>
            <w:i/>
            <w:iCs/>
            <w:sz w:val="20"/>
            <w:szCs w:val="20"/>
          </w:rPr>
          <w:t xml:space="preserve"> </w:t>
        </w:r>
        <w:proofErr w:type="spellStart"/>
        <w:r w:rsidR="00C848F0">
          <w:rPr>
            <w:rFonts w:ascii="Calibri" w:hAnsi="Calibri" w:cs="Calibri"/>
            <w:i/>
            <w:iCs/>
            <w:sz w:val="20"/>
            <w:szCs w:val="20"/>
          </w:rPr>
          <w:t>kawm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ib</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txw</w:t>
        </w:r>
      </w:ins>
      <w:ins w:id="1374" w:author="Kaxiong" w:date="2021-05-29T17:05:00Z">
        <w:r w:rsidR="00C848F0">
          <w:rPr>
            <w:rFonts w:ascii="Calibri" w:hAnsi="Calibri" w:cs="Calibri"/>
            <w:i/>
            <w:iCs/>
            <w:sz w:val="20"/>
            <w:szCs w:val="20"/>
          </w:rPr>
          <w:t>m</w:t>
        </w:r>
      </w:ins>
      <w:proofErr w:type="spellEnd"/>
      <w:del w:id="1375" w:author="Kaxiong" w:date="2021-05-29T17:05:00Z">
        <w:r w:rsidRPr="00A85552" w:rsidDel="00C848F0">
          <w:rPr>
            <w:rFonts w:ascii="Calibri" w:hAnsi="Calibri" w:cs="Calibri"/>
            <w:i/>
            <w:iCs/>
            <w:sz w:val="20"/>
            <w:szCs w:val="20"/>
          </w:rPr>
          <w:delText xml:space="preserve"> saib xyuas tshwj xeeb</w:delText>
        </w:r>
      </w:del>
      <w:ins w:id="1376" w:author="Kaxiong" w:date="2021-05-29T17:05:00Z">
        <w:r w:rsidR="00C848F0">
          <w:rPr>
            <w:rFonts w:ascii="Calibri" w:hAnsi="Calibri" w:cs="Calibri"/>
            <w:i/>
            <w:iCs/>
            <w:sz w:val="20"/>
            <w:szCs w:val="20"/>
          </w:rPr>
          <w:t xml:space="preserve"> </w:t>
        </w:r>
        <w:proofErr w:type="spellStart"/>
        <w:r w:rsidR="00C848F0">
          <w:rPr>
            <w:rFonts w:ascii="Calibri" w:hAnsi="Calibri" w:cs="Calibri"/>
            <w:i/>
            <w:iCs/>
            <w:sz w:val="20"/>
            <w:szCs w:val="20"/>
          </w:rPr>
          <w:t>uas</w:t>
        </w:r>
      </w:ins>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txhawb</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nqa</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ins w:id="1377" w:author="Kaxiong" w:date="2021-05-29T17:05:00Z">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ib</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txwm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uas</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muaj</w:t>
        </w:r>
      </w:ins>
      <w:proofErr w:type="spellEnd"/>
      <w:del w:id="1378" w:author="Kaxiong" w:date="2021-05-29T17:05:00Z">
        <w:r w:rsidR="006D62A2" w:rsidDel="00C848F0">
          <w:rPr>
            <w:rFonts w:ascii="Calibri" w:hAnsi="Calibri" w:cs="Calibri"/>
            <w:i/>
            <w:iCs/>
            <w:sz w:val="20"/>
            <w:szCs w:val="20"/>
          </w:rPr>
          <w:delText>ntau yam</w:delText>
        </w:r>
        <w:r w:rsidRPr="00A85552" w:rsidDel="00C848F0">
          <w:rPr>
            <w:rFonts w:ascii="Calibri" w:hAnsi="Calibri" w:cs="Calibri"/>
            <w:i/>
            <w:iCs/>
            <w:sz w:val="20"/>
            <w:szCs w:val="20"/>
          </w:rPr>
          <w:delText xml:space="preserve"> nrog</w:delText>
        </w:r>
      </w:del>
      <w:r w:rsidRPr="00A85552">
        <w:rPr>
          <w:rFonts w:ascii="Calibri" w:hAnsi="Calibri" w:cs="Calibri"/>
          <w:i/>
          <w:iCs/>
          <w:sz w:val="20"/>
          <w:szCs w:val="20"/>
        </w:rPr>
        <w:t xml:space="preserve"> RSP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hnub</w:t>
      </w:r>
      <w:proofErr w:type="spellEnd"/>
      <w:r w:rsidRPr="00A85552">
        <w:rPr>
          <w:rFonts w:ascii="Calibri" w:hAnsi="Calibri" w:cs="Calibri"/>
          <w:i/>
          <w:iCs/>
          <w:sz w:val="20"/>
          <w:szCs w:val="20"/>
        </w:rPr>
        <w:t xml:space="preserve"> </w:t>
      </w:r>
      <w:proofErr w:type="spellStart"/>
      <w:ins w:id="1379" w:author="Kaxiong" w:date="2021-05-29T17:05:00Z">
        <w:r w:rsidR="00C848F0">
          <w:rPr>
            <w:rFonts w:ascii="Calibri" w:hAnsi="Calibri" w:cs="Calibri"/>
            <w:i/>
            <w:iCs/>
            <w:sz w:val="20"/>
            <w:szCs w:val="20"/>
          </w:rPr>
          <w:t>kawm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w:t>
        </w:r>
      </w:ins>
      <w:ins w:id="1380" w:author="Kaxiong" w:date="2021-05-29T17:06:00Z">
        <w:r w:rsidR="00C848F0">
          <w:rPr>
            <w:rFonts w:ascii="Calibri" w:hAnsi="Calibri" w:cs="Calibri"/>
            <w:i/>
            <w:iCs/>
            <w:sz w:val="20"/>
            <w:szCs w:val="20"/>
          </w:rPr>
          <w:t>awv</w:t>
        </w:r>
        <w:proofErr w:type="spellEnd"/>
        <w:r w:rsidR="00C848F0">
          <w:rPr>
            <w:rFonts w:ascii="Calibri" w:hAnsi="Calibri" w:cs="Calibri"/>
            <w:i/>
            <w:iCs/>
            <w:sz w:val="20"/>
            <w:szCs w:val="20"/>
          </w:rPr>
          <w:t xml:space="preserve"> </w:t>
        </w:r>
      </w:ins>
      <w:proofErr w:type="spellStart"/>
      <w:r w:rsidRPr="00A85552">
        <w:rPr>
          <w:rFonts w:ascii="Calibri" w:hAnsi="Calibri" w:cs="Calibri"/>
          <w:i/>
          <w:iCs/>
          <w:sz w:val="20"/>
          <w:szCs w:val="20"/>
        </w:rPr>
        <w:t>tshwj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xeeb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txiav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txwv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tsawg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chaw </w:t>
      </w:r>
      <w:proofErr w:type="spellStart"/>
      <w:ins w:id="1381" w:author="Kaxiong" w:date="2021-05-29T17:09:00Z">
        <w:r w:rsidR="007712B2">
          <w:rPr>
            <w:rFonts w:ascii="Calibri" w:hAnsi="Calibri" w:cs="Calibri"/>
            <w:i/>
            <w:iCs/>
            <w:sz w:val="20"/>
            <w:szCs w:val="20"/>
          </w:rPr>
          <w:t>tsim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nyog</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uas</w:t>
        </w:r>
        <w:proofErr w:type="spellEnd"/>
        <w:r w:rsidR="007712B2">
          <w:rPr>
            <w:rFonts w:ascii="Calibri" w:hAnsi="Calibri" w:cs="Calibri"/>
            <w:i/>
            <w:iCs/>
            <w:sz w:val="20"/>
            <w:szCs w:val="20"/>
          </w:rPr>
          <w:t xml:space="preserve"> </w:t>
        </w:r>
      </w:ins>
      <w:r w:rsidRPr="00A85552">
        <w:rPr>
          <w:rFonts w:ascii="Calibri" w:hAnsi="Calibri" w:cs="Calibri"/>
          <w:i/>
          <w:iCs/>
          <w:sz w:val="20"/>
          <w:szCs w:val="20"/>
        </w:rPr>
        <w:t xml:space="preserve">zoo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cov 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 </w:t>
      </w:r>
      <w:proofErr w:type="spellStart"/>
      <w:r w:rsidRPr="00A85552">
        <w:rPr>
          <w:rFonts w:ascii="Calibri" w:hAnsi="Calibri" w:cs="Calibri"/>
          <w:i/>
          <w:iCs/>
          <w:sz w:val="20"/>
          <w:szCs w:val="20"/>
        </w:rPr>
        <w:t>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ins w:id="1382" w:author="Kaxiong" w:date="2021-05-29T17:10:00Z">
        <w:r w:rsidR="007712B2">
          <w:rPr>
            <w:rFonts w:ascii="Calibri" w:hAnsi="Calibri" w:cs="Calibri"/>
            <w:i/>
            <w:iCs/>
            <w:sz w:val="20"/>
            <w:szCs w:val="20"/>
          </w:rPr>
          <w:t>ntawv</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ib</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txwm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uas</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muaj</w:t>
        </w:r>
      </w:ins>
      <w:proofErr w:type="spellEnd"/>
      <w:del w:id="1383" w:author="Kaxiong" w:date="2021-05-29T17:10:00Z">
        <w:r w:rsidR="006D62A2" w:rsidDel="007712B2">
          <w:rPr>
            <w:rFonts w:ascii="Calibri" w:hAnsi="Calibri" w:cs="Calibri"/>
            <w:i/>
            <w:iCs/>
            <w:sz w:val="20"/>
            <w:szCs w:val="20"/>
          </w:rPr>
          <w:delText>ntau</w:delText>
        </w:r>
        <w:r w:rsidRPr="00A85552" w:rsidDel="007712B2">
          <w:rPr>
            <w:rFonts w:ascii="Calibri" w:hAnsi="Calibri" w:cs="Calibri"/>
            <w:i/>
            <w:iCs/>
            <w:sz w:val="20"/>
            <w:szCs w:val="20"/>
          </w:rPr>
          <w:delText xml:space="preserve"> nrog</w:delText>
        </w:r>
      </w:del>
      <w:r w:rsidRPr="00A85552">
        <w:rPr>
          <w:rFonts w:ascii="Calibri" w:hAnsi="Calibri" w:cs="Calibri"/>
          <w:i/>
          <w:iCs/>
          <w:sz w:val="20"/>
          <w:szCs w:val="20"/>
        </w:rPr>
        <w:t xml:space="preserve"> RSP </w:t>
      </w:r>
      <w:proofErr w:type="spellStart"/>
      <w:r w:rsidR="006D62A2">
        <w:rPr>
          <w:rFonts w:ascii="Calibri" w:hAnsi="Calibri" w:cs="Calibri"/>
          <w:i/>
          <w:iCs/>
          <w:sz w:val="20"/>
          <w:szCs w:val="20"/>
        </w:rPr>
        <w:t>kev</w:t>
      </w:r>
      <w:proofErr w:type="spellEnd"/>
      <w:r w:rsidR="006D62A2">
        <w:rPr>
          <w:rFonts w:ascii="Calibri" w:hAnsi="Calibri" w:cs="Calibri"/>
          <w:i/>
          <w:iCs/>
          <w:sz w:val="20"/>
          <w:szCs w:val="20"/>
        </w:rPr>
        <w:t xml:space="preserve"> </w:t>
      </w:r>
      <w:r w:rsidRPr="00A85552">
        <w:rPr>
          <w:rFonts w:ascii="Calibri" w:hAnsi="Calibri" w:cs="Calibri"/>
          <w:i/>
          <w:iCs/>
          <w:sz w:val="20"/>
          <w:szCs w:val="20"/>
        </w:rPr>
        <w:t xml:space="preserve">sab </w:t>
      </w:r>
      <w:proofErr w:type="spellStart"/>
      <w:r w:rsidRPr="00A85552">
        <w:rPr>
          <w:rFonts w:ascii="Calibri" w:hAnsi="Calibri" w:cs="Calibri"/>
          <w:i/>
          <w:iCs/>
          <w:sz w:val="20"/>
          <w:szCs w:val="20"/>
        </w:rPr>
        <w:t>laj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cov </w:t>
      </w:r>
      <w:proofErr w:type="spellStart"/>
      <w:r w:rsidRPr="00A85552">
        <w:rPr>
          <w:rFonts w:ascii="Calibri" w:hAnsi="Calibri" w:cs="Calibri"/>
          <w:i/>
          <w:iCs/>
          <w:sz w:val="20"/>
          <w:szCs w:val="20"/>
        </w:rPr>
        <w:t>kws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qhia</w:t>
      </w:r>
      <w:proofErr w:type="spellEnd"/>
      <w:r w:rsidRPr="00A85552">
        <w:rPr>
          <w:rFonts w:ascii="Calibri" w:hAnsi="Calibri" w:cs="Calibri"/>
          <w:i/>
          <w:iCs/>
          <w:sz w:val="20"/>
          <w:szCs w:val="20"/>
        </w:rPr>
        <w:t xml:space="preserve"> </w:t>
      </w:r>
      <w:proofErr w:type="spellStart"/>
      <w:proofErr w:type="gramStart"/>
      <w:r w:rsidRPr="00A85552">
        <w:rPr>
          <w:rFonts w:ascii="Calibri" w:hAnsi="Calibri" w:cs="Calibri"/>
          <w:i/>
          <w:iCs/>
          <w:sz w:val="20"/>
          <w:szCs w:val="20"/>
        </w:rPr>
        <w:t>ntawv.Tus</w:t>
      </w:r>
      <w:proofErr w:type="spellEnd"/>
      <w:proofErr w:type="gramEnd"/>
      <w:r w:rsidR="006D62A2">
        <w:rPr>
          <w:rFonts w:ascii="Calibri" w:hAnsi="Calibri" w:cs="Calibri"/>
          <w:i/>
          <w:iCs/>
          <w:sz w:val="20"/>
          <w:szCs w:val="20"/>
        </w:rPr>
        <w:t xml:space="preserve"> </w:t>
      </w:r>
      <w:r w:rsidRPr="00A85552">
        <w:rPr>
          <w:rFonts w:ascii="Calibri" w:hAnsi="Calibri" w:cs="Calibri"/>
          <w:i/>
          <w:iCs/>
          <w:sz w:val="20"/>
          <w:szCs w:val="20"/>
        </w:rPr>
        <w:t xml:space="preserve">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phom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poob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ntxiv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hauv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w:t>
      </w:r>
    </w:p>
    <w:p w14:paraId="1C6DED3F" w14:textId="4F67EB38" w:rsidR="00E70E35" w:rsidRDefault="00E70E35" w:rsidP="00202B50">
      <w:pPr>
        <w:rPr>
          <w:rFonts w:ascii="Calibri" w:hAnsi="Calibri" w:cs="Calibri"/>
          <w:i/>
          <w:iCs/>
          <w:sz w:val="20"/>
          <w:szCs w:val="20"/>
        </w:rPr>
      </w:pPr>
      <w:r w:rsidRPr="00E70E35">
        <w:rPr>
          <w:rFonts w:ascii="Calibri" w:hAnsi="Calibri" w:cs="Calibri"/>
          <w:i/>
          <w:iCs/>
          <w:sz w:val="20"/>
          <w:szCs w:val="20"/>
        </w:rPr>
        <w:t xml:space="preserve">Cov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ins w:id="1384" w:author="Kaxiong" w:date="2021-05-29T17:14:00Z">
        <w:r w:rsidR="007712B2">
          <w:rPr>
            <w:rFonts w:ascii="Calibri" w:hAnsi="Calibri" w:cs="Calibri"/>
            <w:i/>
            <w:iCs/>
            <w:sz w:val="20"/>
            <w:szCs w:val="20"/>
          </w:rPr>
          <w:t>pauv</w:t>
        </w:r>
      </w:ins>
      <w:proofErr w:type="spellEnd"/>
      <w:del w:id="1385" w:author="Kaxiong" w:date="2021-05-29T17:14:00Z">
        <w:r w:rsidRPr="00E70E35" w:rsidDel="007712B2">
          <w:rPr>
            <w:rFonts w:ascii="Calibri" w:hAnsi="Calibri" w:cs="Calibri"/>
            <w:i/>
            <w:iCs/>
            <w:sz w:val="20"/>
            <w:szCs w:val="20"/>
          </w:rPr>
          <w:delText>kho</w:delText>
        </w:r>
      </w:del>
      <w:r w:rsidRPr="00E70E35">
        <w:rPr>
          <w:rFonts w:ascii="Calibri" w:hAnsi="Calibri" w:cs="Calibri"/>
          <w:i/>
          <w:iCs/>
          <w:sz w:val="20"/>
          <w:szCs w:val="20"/>
        </w:rPr>
        <w:t xml:space="preserve">, cov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txhawb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nqa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ins w:id="1386" w:author="Kaxiong" w:date="2021-05-29T17:14:00Z">
        <w:r w:rsidR="007712B2">
          <w:rPr>
            <w:rFonts w:ascii="Calibri" w:hAnsi="Calibri" w:cs="Calibri"/>
            <w:i/>
            <w:iCs/>
            <w:sz w:val="20"/>
            <w:szCs w:val="20"/>
          </w:rPr>
          <w:t>kho</w:t>
        </w:r>
      </w:ins>
      <w:proofErr w:type="spellEnd"/>
      <w:del w:id="1387" w:author="Kaxiong" w:date="2021-05-29T17:14:00Z">
        <w:r w:rsidRPr="00E70E35" w:rsidDel="007712B2">
          <w:rPr>
            <w:rFonts w:ascii="Calibri" w:hAnsi="Calibri" w:cs="Calibri"/>
            <w:i/>
            <w:iCs/>
            <w:sz w:val="20"/>
            <w:szCs w:val="20"/>
          </w:rPr>
          <w:delText>pauv</w:delText>
        </w:r>
      </w:del>
      <w:r w:rsidRPr="00E70E35">
        <w:rPr>
          <w:rFonts w:ascii="Calibri" w:hAnsi="Calibri" w:cs="Calibri"/>
          <w:i/>
          <w:iCs/>
          <w:sz w:val="20"/>
          <w:szCs w:val="20"/>
        </w:rPr>
        <w:t xml:space="preserve"> tau </w:t>
      </w:r>
      <w:proofErr w:type="spellStart"/>
      <w:r w:rsidRPr="00E70E35">
        <w:rPr>
          <w:rFonts w:ascii="Calibri" w:hAnsi="Calibri" w:cs="Calibri"/>
          <w:i/>
          <w:iCs/>
          <w:sz w:val="20"/>
          <w:szCs w:val="20"/>
        </w:rPr>
        <w:t>tau</w:t>
      </w:r>
      <w:proofErr w:type="spellEnd"/>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kho</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dua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tshiab</w:t>
      </w:r>
      <w:proofErr w:type="spellEnd"/>
      <w:r w:rsidRPr="00E70E35">
        <w:rPr>
          <w:rFonts w:ascii="Calibri" w:hAnsi="Calibri" w:cs="Calibri"/>
          <w:i/>
          <w:iCs/>
          <w:sz w:val="20"/>
          <w:szCs w:val="20"/>
        </w:rPr>
        <w:t>.</w:t>
      </w:r>
      <w:r w:rsidR="000C7F5F">
        <w:rPr>
          <w:rFonts w:ascii="Calibri" w:hAnsi="Calibri" w:cs="Calibri"/>
          <w:i/>
          <w:iCs/>
          <w:sz w:val="20"/>
          <w:szCs w:val="20"/>
        </w:rPr>
        <w:t xml:space="preserve">                                                                             </w:t>
      </w:r>
      <w:proofErr w:type="spellStart"/>
      <w:r w:rsidRPr="00E70E35">
        <w:rPr>
          <w:rFonts w:ascii="Calibri" w:hAnsi="Calibri" w:cs="Calibri"/>
          <w:i/>
          <w:iCs/>
          <w:sz w:val="20"/>
          <w:szCs w:val="20"/>
        </w:rPr>
        <w:t>Tsheb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thauj</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mus</w:t>
      </w:r>
      <w:proofErr w:type="spellEnd"/>
      <w:r w:rsidRPr="00E70E35">
        <w:rPr>
          <w:rFonts w:ascii="Calibri" w:hAnsi="Calibri" w:cs="Calibri"/>
          <w:i/>
          <w:iCs/>
          <w:sz w:val="20"/>
          <w:szCs w:val="20"/>
        </w:rPr>
        <w:t xml:space="preserve"> los tau</w:t>
      </w:r>
      <w:r w:rsidR="000C7F5F">
        <w:rPr>
          <w:rFonts w:ascii="Calibri" w:hAnsi="Calibri" w:cs="Calibri"/>
          <w:i/>
          <w:iCs/>
          <w:sz w:val="20"/>
          <w:szCs w:val="20"/>
        </w:rPr>
        <w:t xml:space="preserve"> </w:t>
      </w:r>
      <w:proofErr w:type="spellStart"/>
      <w:r w:rsidR="000C7F5F">
        <w:rPr>
          <w:rFonts w:ascii="Calibri" w:hAnsi="Calibri" w:cs="Calibri"/>
          <w:i/>
          <w:iCs/>
          <w:sz w:val="20"/>
          <w:szCs w:val="20"/>
        </w:rPr>
        <w:t>muab</w:t>
      </w:r>
      <w:proofErr w:type="spellEnd"/>
      <w:r w:rsidR="000C7F5F">
        <w:rPr>
          <w:rFonts w:ascii="Calibri" w:hAnsi="Calibri" w:cs="Calibri"/>
          <w:i/>
          <w:iCs/>
          <w:sz w:val="20"/>
          <w:szCs w:val="20"/>
        </w:rPr>
        <w:t xml:space="preserve"> los</w:t>
      </w:r>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r w:rsidR="00202B50">
        <w:rPr>
          <w:rFonts w:ascii="Calibri" w:hAnsi="Calibri" w:cs="Calibri"/>
          <w:i/>
          <w:iCs/>
          <w:sz w:val="20"/>
          <w:szCs w:val="20"/>
        </w:rPr>
        <w:t xml:space="preserve">                                                                                                                                                                </w:t>
      </w:r>
      <w:ins w:id="1388" w:author="Kaxiong" w:date="2021-05-29T17:15:00Z">
        <w:r w:rsidR="007712B2">
          <w:rPr>
            <w:rFonts w:ascii="Calibri" w:hAnsi="Calibri" w:cs="Calibri"/>
            <w:i/>
            <w:iCs/>
            <w:sz w:val="20"/>
            <w:szCs w:val="20"/>
          </w:rPr>
          <w:t xml:space="preserve">Cov </w:t>
        </w:r>
      </w:ins>
      <w:del w:id="1389" w:author="Kaxiong" w:date="2021-05-29T17:15:00Z">
        <w:r w:rsidRPr="00E70E35" w:rsidDel="007712B2">
          <w:rPr>
            <w:rFonts w:ascii="Calibri" w:hAnsi="Calibri" w:cs="Calibri"/>
            <w:i/>
            <w:iCs/>
            <w:sz w:val="20"/>
            <w:szCs w:val="20"/>
          </w:rPr>
          <w:delText>Tej</w:delText>
        </w:r>
      </w:del>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pab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cuam</w:t>
      </w:r>
      <w:proofErr w:type="spellEnd"/>
      <w:r w:rsidRPr="00E70E35">
        <w:rPr>
          <w:rFonts w:ascii="Calibri" w:hAnsi="Calibri" w:cs="Calibri"/>
          <w:i/>
          <w:iCs/>
          <w:sz w:val="20"/>
          <w:szCs w:val="20"/>
        </w:rPr>
        <w:t xml:space="preserve"> </w:t>
      </w:r>
      <w:proofErr w:type="spellStart"/>
      <w:ins w:id="1390" w:author="Kaxiong" w:date="2021-05-29T17:15:00Z">
        <w:r w:rsidR="007712B2">
          <w:rPr>
            <w:rFonts w:ascii="Calibri" w:hAnsi="Calibri" w:cs="Calibri"/>
            <w:i/>
            <w:iCs/>
            <w:sz w:val="20"/>
            <w:szCs w:val="20"/>
          </w:rPr>
          <w:t>Xyoo</w:t>
        </w:r>
        <w:proofErr w:type="spellEnd"/>
        <w:r w:rsidR="007712B2">
          <w:rPr>
            <w:rFonts w:ascii="Calibri" w:hAnsi="Calibri" w:cs="Calibri"/>
            <w:i/>
            <w:iCs/>
            <w:sz w:val="20"/>
            <w:szCs w:val="20"/>
          </w:rPr>
          <w:t xml:space="preserve"> Kev </w:t>
        </w:r>
        <w:proofErr w:type="spellStart"/>
        <w:r w:rsidR="007712B2">
          <w:rPr>
            <w:rFonts w:ascii="Calibri" w:hAnsi="Calibri" w:cs="Calibri"/>
            <w:i/>
            <w:iCs/>
            <w:sz w:val="20"/>
            <w:szCs w:val="20"/>
          </w:rPr>
          <w:t>Kawm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Nta</w:t>
        </w:r>
      </w:ins>
      <w:ins w:id="1391" w:author="Kaxiong" w:date="2021-05-29T17:16:00Z">
        <w:r w:rsidR="007712B2">
          <w:rPr>
            <w:rFonts w:ascii="Calibri" w:hAnsi="Calibri" w:cs="Calibri"/>
            <w:i/>
            <w:iCs/>
            <w:sz w:val="20"/>
            <w:szCs w:val="20"/>
          </w:rPr>
          <w:t>wv</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Txuas</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Ntxiv</w:t>
        </w:r>
      </w:ins>
      <w:proofErr w:type="spellEnd"/>
      <w:del w:id="1392" w:author="Kaxiong" w:date="2021-05-29T17:16:00Z">
        <w:r w:rsidRPr="00E70E35" w:rsidDel="007712B2">
          <w:rPr>
            <w:rFonts w:ascii="Calibri" w:hAnsi="Calibri" w:cs="Calibri"/>
            <w:i/>
            <w:iCs/>
            <w:sz w:val="20"/>
            <w:szCs w:val="20"/>
          </w:rPr>
          <w:delText>txuas ntxiv ntawm lub xyoo</w:delText>
        </w:r>
      </w:del>
      <w:r w:rsidRPr="00E70E35">
        <w:rPr>
          <w:rFonts w:ascii="Calibri" w:hAnsi="Calibri" w:cs="Calibri"/>
          <w:i/>
          <w:iCs/>
          <w:sz w:val="20"/>
          <w:szCs w:val="20"/>
        </w:rPr>
        <w:t xml:space="preserve"> tau </w:t>
      </w:r>
      <w:proofErr w:type="spellStart"/>
      <w:r w:rsidRPr="00E70E35">
        <w:rPr>
          <w:rFonts w:ascii="Calibri" w:hAnsi="Calibri" w:cs="Calibri"/>
          <w:i/>
          <w:iCs/>
          <w:sz w:val="20"/>
          <w:szCs w:val="20"/>
        </w:rPr>
        <w:t>muab</w:t>
      </w:r>
      <w:proofErr w:type="spellEnd"/>
      <w:r w:rsidRPr="00E70E35">
        <w:rPr>
          <w:rFonts w:ascii="Calibri" w:hAnsi="Calibri" w:cs="Calibri"/>
          <w:i/>
          <w:iCs/>
          <w:sz w:val="20"/>
          <w:szCs w:val="20"/>
        </w:rPr>
        <w:t xml:space="preserve"> los</w:t>
      </w:r>
      <w:r w:rsidR="000C7F5F">
        <w:rPr>
          <w:rFonts w:ascii="Calibri" w:hAnsi="Calibri" w:cs="Calibri"/>
          <w:i/>
          <w:iCs/>
          <w:sz w:val="20"/>
          <w:szCs w:val="20"/>
        </w:rPr>
        <w:t xml:space="preserve"> sib</w:t>
      </w:r>
      <w:r w:rsidRPr="00E70E35">
        <w:rPr>
          <w:rFonts w:ascii="Calibri" w:hAnsi="Calibri" w:cs="Calibri"/>
          <w:i/>
          <w:iCs/>
          <w:sz w:val="20"/>
          <w:szCs w:val="20"/>
        </w:rPr>
        <w:t xml:space="preserve">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p>
    <w:p w14:paraId="52C519F8" w14:textId="77777777" w:rsidR="005C611E" w:rsidRDefault="00743B6C" w:rsidP="00202B50">
      <w:pPr>
        <w:rPr>
          <w:ins w:id="1393" w:author="Kaxiong" w:date="2021-05-29T17:20:00Z"/>
          <w:rFonts w:ascii="Calibri" w:hAnsi="Calibri" w:cs="Calibri"/>
          <w:i/>
          <w:iCs/>
          <w:sz w:val="20"/>
          <w:szCs w:val="20"/>
        </w:rPr>
      </w:pPr>
      <w:proofErr w:type="spellStart"/>
      <w:r w:rsidRPr="00743B6C">
        <w:rPr>
          <w:rFonts w:ascii="Calibri" w:hAnsi="Calibri" w:cs="Calibri"/>
          <w:i/>
          <w:iCs/>
          <w:sz w:val="20"/>
          <w:szCs w:val="20"/>
        </w:rPr>
        <w:t>Pab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pawg</w:t>
      </w:r>
      <w:proofErr w:type="spellEnd"/>
      <w:r w:rsidRPr="00743B6C">
        <w:rPr>
          <w:rFonts w:ascii="Calibri" w:hAnsi="Calibri" w:cs="Calibri"/>
          <w:i/>
          <w:iCs/>
          <w:sz w:val="20"/>
          <w:szCs w:val="20"/>
        </w:rPr>
        <w:t xml:space="preserve"> tau </w:t>
      </w:r>
      <w:del w:id="1394" w:author="Kaxiong" w:date="2021-05-29T17:18:00Z">
        <w:r w:rsidRPr="00743B6C" w:rsidDel="005C611E">
          <w:rPr>
            <w:rFonts w:ascii="Calibri" w:hAnsi="Calibri" w:cs="Calibri"/>
            <w:i/>
            <w:iCs/>
            <w:sz w:val="20"/>
            <w:szCs w:val="20"/>
          </w:rPr>
          <w:delText xml:space="preserve">tawm ntawm cov kev </w:delText>
        </w:r>
      </w:del>
      <w:ins w:id="1395" w:author="Kaxiong" w:date="2021-05-29T17:18:00Z">
        <w:r w:rsidR="005C611E">
          <w:rPr>
            <w:rFonts w:ascii="Calibri" w:hAnsi="Calibri" w:cs="Calibri"/>
            <w:i/>
            <w:iCs/>
            <w:sz w:val="20"/>
            <w:szCs w:val="20"/>
          </w:rPr>
          <w:t xml:space="preserve">sib </w:t>
        </w:r>
        <w:proofErr w:type="spellStart"/>
        <w:r w:rsidR="005C611E">
          <w:rPr>
            <w:rFonts w:ascii="Calibri" w:hAnsi="Calibri" w:cs="Calibri"/>
            <w:i/>
            <w:iCs/>
            <w:sz w:val="20"/>
            <w:szCs w:val="20"/>
          </w:rPr>
          <w:t>tham</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txog</w:t>
        </w:r>
        <w:proofErr w:type="spellEnd"/>
        <w:r w:rsidR="005C611E">
          <w:rPr>
            <w:rFonts w:ascii="Calibri" w:hAnsi="Calibri" w:cs="Calibri"/>
            <w:i/>
            <w:iCs/>
            <w:sz w:val="20"/>
            <w:szCs w:val="20"/>
          </w:rPr>
          <w:t xml:space="preserve"> cov </w:t>
        </w:r>
        <w:proofErr w:type="spellStart"/>
        <w:r w:rsidR="005C611E">
          <w:rPr>
            <w:rFonts w:ascii="Calibri" w:hAnsi="Calibri" w:cs="Calibri"/>
            <w:i/>
            <w:iCs/>
            <w:sz w:val="20"/>
            <w:szCs w:val="20"/>
          </w:rPr>
          <w:t>kev</w:t>
        </w:r>
        <w:proofErr w:type="spellEnd"/>
        <w:r w:rsidR="005C611E">
          <w:rPr>
            <w:rFonts w:ascii="Calibri" w:hAnsi="Calibri" w:cs="Calibri"/>
            <w:i/>
            <w:iCs/>
            <w:sz w:val="20"/>
            <w:szCs w:val="20"/>
          </w:rPr>
          <w:t xml:space="preserve"> </w:t>
        </w:r>
      </w:ins>
      <w:proofErr w:type="spellStart"/>
      <w:r w:rsidRPr="00743B6C">
        <w:rPr>
          <w:rFonts w:ascii="Calibri" w:hAnsi="Calibri" w:cs="Calibri"/>
          <w:i/>
          <w:iCs/>
          <w:sz w:val="20"/>
          <w:szCs w:val="20"/>
        </w:rPr>
        <w:t>tshuaj</w:t>
      </w:r>
      <w:proofErr w:type="spellEnd"/>
      <w:r w:rsidRPr="00743B6C">
        <w:rPr>
          <w:rFonts w:ascii="Calibri" w:hAnsi="Calibri" w:cs="Calibri"/>
          <w:i/>
          <w:iCs/>
          <w:sz w:val="20"/>
          <w:szCs w:val="20"/>
        </w:rPr>
        <w:t xml:space="preserve"> </w:t>
      </w:r>
      <w:proofErr w:type="spellStart"/>
      <w:ins w:id="1396" w:author="Kaxiong" w:date="2021-05-29T17:19:00Z">
        <w:r w:rsidR="005C611E">
          <w:rPr>
            <w:rFonts w:ascii="Calibri" w:hAnsi="Calibri" w:cs="Calibri"/>
            <w:i/>
            <w:iCs/>
            <w:sz w:val="20"/>
            <w:szCs w:val="20"/>
          </w:rPr>
          <w:t>xyuas</w:t>
        </w:r>
      </w:ins>
      <w:proofErr w:type="spellEnd"/>
      <w:del w:id="1397" w:author="Kaxiong" w:date="2021-05-29T17:19:00Z">
        <w:r w:rsidRPr="00743B6C" w:rsidDel="005C611E">
          <w:rPr>
            <w:rFonts w:ascii="Calibri" w:hAnsi="Calibri" w:cs="Calibri"/>
            <w:i/>
            <w:iCs/>
            <w:sz w:val="20"/>
            <w:szCs w:val="20"/>
          </w:rPr>
          <w:delText>ntsuam</w:delText>
        </w:r>
      </w:del>
      <w:r w:rsidRPr="00743B6C">
        <w:rPr>
          <w:rFonts w:ascii="Calibri" w:hAnsi="Calibri" w:cs="Calibri"/>
          <w:i/>
          <w:iCs/>
          <w:sz w:val="20"/>
          <w:szCs w:val="20"/>
        </w:rPr>
        <w:t xml:space="preserve"> </w:t>
      </w:r>
      <w:proofErr w:type="spellStart"/>
      <w:r w:rsidRPr="00743B6C">
        <w:rPr>
          <w:rFonts w:ascii="Calibri" w:hAnsi="Calibri" w:cs="Calibri"/>
          <w:i/>
          <w:iCs/>
          <w:sz w:val="20"/>
          <w:szCs w:val="20"/>
        </w:rPr>
        <w:t>thoob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plaws</w:t>
      </w:r>
      <w:proofErr w:type="spellEnd"/>
      <w:r w:rsidR="009F42E1">
        <w:rPr>
          <w:rFonts w:ascii="Calibri" w:hAnsi="Calibri" w:cs="Calibri"/>
          <w:i/>
          <w:iCs/>
          <w:sz w:val="20"/>
          <w:szCs w:val="20"/>
        </w:rPr>
        <w:t xml:space="preserve"> </w:t>
      </w:r>
      <w:proofErr w:type="spellStart"/>
      <w:r w:rsidR="009F42E1">
        <w:rPr>
          <w:rFonts w:ascii="Calibri" w:hAnsi="Calibri" w:cs="Calibri"/>
          <w:i/>
          <w:iCs/>
          <w:sz w:val="20"/>
          <w:szCs w:val="20"/>
        </w:rPr>
        <w:t>hauv</w:t>
      </w:r>
      <w:proofErr w:type="spellEnd"/>
      <w:r w:rsidR="009F42E1">
        <w:rPr>
          <w:rFonts w:ascii="Calibri" w:hAnsi="Calibri" w:cs="Calibri"/>
          <w:i/>
          <w:iCs/>
          <w:sz w:val="20"/>
          <w:szCs w:val="20"/>
        </w:rPr>
        <w:t xml:space="preserve"> </w:t>
      </w:r>
      <w:proofErr w:type="spellStart"/>
      <w:r w:rsidRPr="00743B6C">
        <w:rPr>
          <w:rFonts w:ascii="Calibri" w:hAnsi="Calibri" w:cs="Calibri"/>
          <w:i/>
          <w:iCs/>
          <w:sz w:val="20"/>
          <w:szCs w:val="20"/>
        </w:rPr>
        <w:t>lub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xeev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thiab</w:t>
      </w:r>
      <w:proofErr w:type="spellEnd"/>
      <w:r w:rsidRPr="00743B6C">
        <w:rPr>
          <w:rFonts w:ascii="Calibri" w:hAnsi="Calibri" w:cs="Calibri"/>
          <w:i/>
          <w:iCs/>
          <w:sz w:val="20"/>
          <w:szCs w:val="20"/>
        </w:rPr>
        <w:t xml:space="preserve"> </w:t>
      </w:r>
      <w:ins w:id="1398" w:author="Kaxiong" w:date="2021-05-29T17:19:00Z">
        <w:r w:rsidR="005C611E">
          <w:rPr>
            <w:rFonts w:ascii="Calibri" w:hAnsi="Calibri" w:cs="Calibri"/>
            <w:i/>
            <w:iCs/>
            <w:sz w:val="20"/>
            <w:szCs w:val="20"/>
          </w:rPr>
          <w:t xml:space="preserve">tau </w:t>
        </w:r>
      </w:ins>
      <w:proofErr w:type="spellStart"/>
      <w:r w:rsidRPr="00743B6C">
        <w:rPr>
          <w:rFonts w:ascii="Calibri" w:hAnsi="Calibri" w:cs="Calibri"/>
          <w:i/>
          <w:iCs/>
          <w:sz w:val="20"/>
          <w:szCs w:val="20"/>
        </w:rPr>
        <w:t>txiav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txim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siab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tias</w:t>
      </w:r>
      <w:proofErr w:type="spellEnd"/>
      <w:r w:rsidRPr="00743B6C">
        <w:rPr>
          <w:rFonts w:ascii="Calibri" w:hAnsi="Calibri" w:cs="Calibri"/>
          <w:i/>
          <w:iCs/>
          <w:sz w:val="20"/>
          <w:szCs w:val="20"/>
        </w:rPr>
        <w:t xml:space="preserve"> Jasmine </w:t>
      </w:r>
      <w:proofErr w:type="spellStart"/>
      <w:r w:rsidRPr="00743B6C">
        <w:rPr>
          <w:rFonts w:ascii="Calibri" w:hAnsi="Calibri" w:cs="Calibri"/>
          <w:i/>
          <w:iCs/>
          <w:sz w:val="20"/>
          <w:szCs w:val="20"/>
        </w:rPr>
        <w:t>yuav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koom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hauv</w:t>
      </w:r>
      <w:proofErr w:type="spellEnd"/>
      <w:r w:rsidRPr="00743B6C">
        <w:rPr>
          <w:rFonts w:ascii="Calibri" w:hAnsi="Calibri" w:cs="Calibri"/>
          <w:i/>
          <w:iCs/>
          <w:sz w:val="20"/>
          <w:szCs w:val="20"/>
        </w:rPr>
        <w:t xml:space="preserve"> CAST </w:t>
      </w:r>
      <w:proofErr w:type="spellStart"/>
      <w:r w:rsidRPr="00743B6C">
        <w:rPr>
          <w:rFonts w:ascii="Calibri" w:hAnsi="Calibri" w:cs="Calibri"/>
          <w:i/>
          <w:iCs/>
          <w:sz w:val="20"/>
          <w:szCs w:val="20"/>
        </w:rPr>
        <w:t>nrog</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cov </w:t>
      </w:r>
      <w:proofErr w:type="spellStart"/>
      <w:r w:rsidRPr="00743B6C">
        <w:rPr>
          <w:rFonts w:ascii="Calibri" w:hAnsi="Calibri" w:cs="Calibri"/>
          <w:i/>
          <w:iCs/>
          <w:sz w:val="20"/>
          <w:szCs w:val="20"/>
        </w:rPr>
        <w:t>kev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txhawb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nqa</w:t>
      </w:r>
      <w:proofErr w:type="spellEnd"/>
      <w:r w:rsidR="009F42E1">
        <w:rPr>
          <w:rFonts w:ascii="Calibri" w:hAnsi="Calibri" w:cs="Calibri"/>
          <w:i/>
          <w:iCs/>
          <w:sz w:val="20"/>
          <w:szCs w:val="20"/>
        </w:rPr>
        <w:t xml:space="preserve"> </w:t>
      </w:r>
      <w:proofErr w:type="spellStart"/>
      <w:ins w:id="1399" w:author="Kaxiong" w:date="2021-05-29T17:19:00Z">
        <w:r w:rsidR="005C611E">
          <w:rPr>
            <w:rFonts w:ascii="Calibri" w:hAnsi="Calibri" w:cs="Calibri"/>
            <w:i/>
            <w:iCs/>
            <w:sz w:val="20"/>
            <w:szCs w:val="20"/>
          </w:rPr>
          <w:t>uas</w:t>
        </w:r>
        <w:proofErr w:type="spellEnd"/>
        <w:r w:rsidR="005C611E">
          <w:rPr>
            <w:rFonts w:ascii="Calibri" w:hAnsi="Calibri" w:cs="Calibri"/>
            <w:i/>
            <w:iCs/>
            <w:sz w:val="20"/>
            <w:szCs w:val="20"/>
          </w:rPr>
          <w:t xml:space="preserve"> tau </w:t>
        </w:r>
        <w:proofErr w:type="spellStart"/>
        <w:r w:rsidR="005C611E">
          <w:rPr>
            <w:rFonts w:ascii="Calibri" w:hAnsi="Calibri" w:cs="Calibri"/>
            <w:i/>
            <w:iCs/>
            <w:sz w:val="20"/>
            <w:szCs w:val="20"/>
          </w:rPr>
          <w:t>teeb</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tse</w:t>
        </w:r>
      </w:ins>
      <w:ins w:id="1400" w:author="Kaxiong" w:date="2021-05-29T17:20:00Z">
        <w:r w:rsidR="005C611E">
          <w:rPr>
            <w:rFonts w:ascii="Calibri" w:hAnsi="Calibri" w:cs="Calibri"/>
            <w:i/>
            <w:iCs/>
            <w:sz w:val="20"/>
            <w:szCs w:val="20"/>
          </w:rPr>
          <w:t>g</w:t>
        </w:r>
        <w:proofErr w:type="spellEnd"/>
      </w:ins>
    </w:p>
    <w:p w14:paraId="7DA199EE" w14:textId="6DB26A5A" w:rsidR="00743B6C" w:rsidRDefault="005C611E" w:rsidP="00202B50">
      <w:pPr>
        <w:rPr>
          <w:rFonts w:ascii="Calibri" w:hAnsi="Calibri" w:cs="Calibri"/>
          <w:i/>
          <w:iCs/>
          <w:sz w:val="20"/>
          <w:szCs w:val="20"/>
        </w:rPr>
      </w:pPr>
      <w:ins w:id="1401" w:author="Kaxiong" w:date="2021-05-29T17:20:00Z">
        <w:r>
          <w:rPr>
            <w:rFonts w:ascii="Calibri" w:hAnsi="Calibri" w:cs="Calibri"/>
            <w:i/>
            <w:iCs/>
            <w:sz w:val="20"/>
            <w:szCs w:val="20"/>
          </w:rPr>
          <w:t xml:space="preserve">Kev </w:t>
        </w:r>
      </w:ins>
      <w:proofErr w:type="spellStart"/>
      <w:r w:rsidR="00743B6C" w:rsidRPr="00743B6C">
        <w:rPr>
          <w:rFonts w:ascii="Calibri" w:hAnsi="Calibri" w:cs="Calibri"/>
          <w:i/>
          <w:iCs/>
          <w:sz w:val="20"/>
          <w:szCs w:val="20"/>
        </w:rPr>
        <w:t>tsim</w:t>
      </w:r>
      <w:proofErr w:type="spellEnd"/>
      <w:r w:rsidR="00743B6C" w:rsidRPr="00743B6C">
        <w:rPr>
          <w:rFonts w:ascii="Calibri" w:hAnsi="Calibri" w:cs="Calibri"/>
          <w:i/>
          <w:iCs/>
          <w:sz w:val="20"/>
          <w:szCs w:val="20"/>
        </w:rPr>
        <w:t xml:space="preserve"> Kev </w:t>
      </w:r>
      <w:proofErr w:type="spellStart"/>
      <w:r w:rsidR="00743B6C" w:rsidRPr="00743B6C">
        <w:rPr>
          <w:rFonts w:ascii="Calibri" w:hAnsi="Calibri" w:cs="Calibri"/>
          <w:i/>
          <w:iCs/>
          <w:sz w:val="20"/>
          <w:szCs w:val="20"/>
        </w:rPr>
        <w:t>Kawm</w:t>
      </w:r>
      <w:proofErr w:type="spellEnd"/>
      <w:r w:rsidR="00743B6C" w:rsidRPr="00743B6C">
        <w:rPr>
          <w:rFonts w:ascii="Calibri" w:hAnsi="Calibri" w:cs="Calibri"/>
          <w:i/>
          <w:iCs/>
          <w:sz w:val="20"/>
          <w:szCs w:val="20"/>
        </w:rPr>
        <w:t xml:space="preserve"> </w:t>
      </w:r>
      <w:proofErr w:type="spellStart"/>
      <w:r w:rsidR="00743B6C" w:rsidRPr="00743B6C">
        <w:rPr>
          <w:rFonts w:ascii="Calibri" w:hAnsi="Calibri" w:cs="Calibri"/>
          <w:i/>
          <w:iCs/>
          <w:sz w:val="20"/>
          <w:szCs w:val="20"/>
        </w:rPr>
        <w:t>Ntawv</w:t>
      </w:r>
      <w:proofErr w:type="spellEnd"/>
      <w:r w:rsidR="00743B6C" w:rsidRPr="00743B6C">
        <w:rPr>
          <w:rFonts w:ascii="Calibri" w:hAnsi="Calibri" w:cs="Calibri"/>
          <w:i/>
          <w:iCs/>
          <w:sz w:val="20"/>
          <w:szCs w:val="20"/>
        </w:rPr>
        <w:t xml:space="preserve"> / </w:t>
      </w:r>
      <w:r w:rsidR="009F42E1" w:rsidRPr="009F42E1">
        <w:rPr>
          <w:rFonts w:ascii="Calibri" w:hAnsi="Calibri" w:cs="Calibri"/>
          <w:i/>
          <w:iCs/>
          <w:sz w:val="20"/>
          <w:szCs w:val="20"/>
        </w:rPr>
        <w:t xml:space="preserve">Kev </w:t>
      </w:r>
      <w:proofErr w:type="spellStart"/>
      <w:ins w:id="1402" w:author="Kaxiong" w:date="2021-05-29T17:20:00Z">
        <w:r>
          <w:rPr>
            <w:rFonts w:ascii="Calibri" w:hAnsi="Calibri" w:cs="Calibri"/>
            <w:i/>
            <w:iCs/>
            <w:sz w:val="20"/>
            <w:szCs w:val="20"/>
          </w:rPr>
          <w:t>pab</w:t>
        </w:r>
        <w:proofErr w:type="spellEnd"/>
        <w:r>
          <w:rPr>
            <w:rFonts w:ascii="Calibri" w:hAnsi="Calibri" w:cs="Calibri"/>
            <w:i/>
            <w:iCs/>
            <w:sz w:val="20"/>
            <w:szCs w:val="20"/>
          </w:rPr>
          <w:t xml:space="preserve"> </w:t>
        </w:r>
      </w:ins>
      <w:del w:id="1403" w:author="Kaxiong" w:date="2021-05-29T17:20:00Z">
        <w:r w:rsidR="009F42E1" w:rsidRPr="009F42E1" w:rsidDel="005C611E">
          <w:rPr>
            <w:rFonts w:ascii="Calibri" w:hAnsi="Calibri" w:cs="Calibri"/>
            <w:i/>
            <w:iCs/>
            <w:sz w:val="20"/>
            <w:szCs w:val="20"/>
          </w:rPr>
          <w:delText xml:space="preserve">lees paub </w:delText>
        </w:r>
      </w:del>
      <w:proofErr w:type="spellStart"/>
      <w:r w:rsidR="009F42E1" w:rsidRPr="009F42E1">
        <w:rPr>
          <w:rFonts w:ascii="Calibri" w:hAnsi="Calibri" w:cs="Calibri"/>
          <w:i/>
          <w:iCs/>
          <w:sz w:val="20"/>
          <w:szCs w:val="20"/>
        </w:rPr>
        <w:t>ntawm</w:t>
      </w:r>
      <w:proofErr w:type="spellEnd"/>
      <w:r w:rsidR="009F42E1" w:rsidRPr="009F42E1">
        <w:rPr>
          <w:rFonts w:ascii="Calibri" w:hAnsi="Calibri" w:cs="Calibri"/>
          <w:i/>
          <w:iCs/>
          <w:sz w:val="20"/>
          <w:szCs w:val="20"/>
        </w:rPr>
        <w:t xml:space="preserve"> FAPE </w:t>
      </w:r>
      <w:proofErr w:type="spellStart"/>
      <w:r w:rsidR="009F42E1" w:rsidRPr="009F42E1">
        <w:rPr>
          <w:rFonts w:ascii="Calibri" w:hAnsi="Calibri" w:cs="Calibri"/>
          <w:i/>
          <w:iCs/>
          <w:sz w:val="20"/>
          <w:szCs w:val="20"/>
        </w:rPr>
        <w:t>nplooj</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ntawv</w:t>
      </w:r>
      <w:proofErr w:type="spellEnd"/>
      <w:r w:rsidR="009F42E1" w:rsidRPr="009F42E1">
        <w:rPr>
          <w:rFonts w:ascii="Calibri" w:hAnsi="Calibri" w:cs="Calibri"/>
          <w:i/>
          <w:iCs/>
          <w:sz w:val="20"/>
          <w:szCs w:val="20"/>
        </w:rPr>
        <w:t xml:space="preserve"> tau</w:t>
      </w:r>
      <w:ins w:id="1404" w:author="Kaxiong" w:date="2021-05-29T17:20:00Z">
        <w:r>
          <w:rPr>
            <w:rFonts w:ascii="Calibri" w:hAnsi="Calibri" w:cs="Calibri"/>
            <w:i/>
            <w:iCs/>
            <w:sz w:val="20"/>
            <w:szCs w:val="20"/>
          </w:rPr>
          <w:t xml:space="preserve"> </w:t>
        </w:r>
        <w:proofErr w:type="spellStart"/>
        <w:r>
          <w:rPr>
            <w:rFonts w:ascii="Calibri" w:hAnsi="Calibri" w:cs="Calibri"/>
            <w:i/>
            <w:iCs/>
            <w:sz w:val="20"/>
            <w:szCs w:val="20"/>
          </w:rPr>
          <w:t>rau</w:t>
        </w:r>
      </w:ins>
      <w:ins w:id="1405" w:author="Kaxiong" w:date="2021-05-29T17:21:00Z">
        <w:r>
          <w:rPr>
            <w:rFonts w:ascii="Calibri" w:hAnsi="Calibri" w:cs="Calibri"/>
            <w:i/>
            <w:iCs/>
            <w:sz w:val="20"/>
            <w:szCs w:val="20"/>
          </w:rPr>
          <w:t>g</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tshuaj</w:t>
        </w:r>
      </w:ins>
      <w:proofErr w:type="spellEnd"/>
      <w:r w:rsidR="009F42E1" w:rsidRPr="009F42E1">
        <w:rPr>
          <w:rFonts w:ascii="Calibri" w:hAnsi="Calibri" w:cs="Calibri"/>
          <w:i/>
          <w:iCs/>
          <w:sz w:val="20"/>
          <w:szCs w:val="20"/>
        </w:rPr>
        <w:t xml:space="preserve"> </w:t>
      </w:r>
      <w:del w:id="1406" w:author="Kaxiong" w:date="2021-05-29T17:21:00Z">
        <w:r w:rsidR="009F42E1" w:rsidDel="005C611E">
          <w:rPr>
            <w:rFonts w:ascii="Calibri" w:hAnsi="Calibri" w:cs="Calibri"/>
            <w:i/>
            <w:iCs/>
            <w:sz w:val="20"/>
            <w:szCs w:val="20"/>
          </w:rPr>
          <w:delText>ntsuam</w:delText>
        </w:r>
        <w:r w:rsidR="009F42E1" w:rsidRPr="009F42E1" w:rsidDel="005C611E">
          <w:rPr>
            <w:rFonts w:ascii="Calibri" w:hAnsi="Calibri" w:cs="Calibri"/>
            <w:i/>
            <w:iCs/>
            <w:sz w:val="20"/>
            <w:szCs w:val="20"/>
          </w:rPr>
          <w:delText xml:space="preserve"> </w:delText>
        </w:r>
      </w:del>
      <w:proofErr w:type="spellStart"/>
      <w:r w:rsidR="009F42E1" w:rsidRPr="009F42E1">
        <w:rPr>
          <w:rFonts w:ascii="Calibri" w:hAnsi="Calibri" w:cs="Calibri"/>
          <w:i/>
          <w:iCs/>
          <w:sz w:val="20"/>
          <w:szCs w:val="20"/>
        </w:rPr>
        <w:t>xyuas</w:t>
      </w:r>
      <w:proofErr w:type="spellEnd"/>
      <w:r w:rsidR="009F42E1" w:rsidRPr="009F42E1">
        <w:rPr>
          <w:rFonts w:ascii="Calibri" w:hAnsi="Calibri" w:cs="Calibri"/>
          <w:i/>
          <w:iCs/>
          <w:sz w:val="20"/>
          <w:szCs w:val="20"/>
        </w:rPr>
        <w:t>.</w:t>
      </w:r>
    </w:p>
    <w:p w14:paraId="0B6EA99F" w14:textId="0D69E87F" w:rsidR="00841877" w:rsidRDefault="005C611E" w:rsidP="009F7082">
      <w:pPr>
        <w:jc w:val="both"/>
        <w:rPr>
          <w:rFonts w:ascii="Calibri" w:hAnsi="Calibri" w:cs="Calibri"/>
          <w:i/>
          <w:iCs/>
          <w:sz w:val="20"/>
          <w:szCs w:val="20"/>
        </w:rPr>
      </w:pPr>
      <w:ins w:id="1407" w:author="Kaxiong" w:date="2021-05-29T17:22:00Z">
        <w:r>
          <w:rPr>
            <w:rFonts w:ascii="Calibri" w:hAnsi="Calibri" w:cs="Calibri"/>
            <w:i/>
            <w:iCs/>
            <w:sz w:val="20"/>
            <w:szCs w:val="20"/>
          </w:rPr>
          <w:t xml:space="preserve">Kev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Dawb</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Tsim</w:t>
        </w:r>
        <w:proofErr w:type="spellEnd"/>
        <w:r>
          <w:rPr>
            <w:rFonts w:ascii="Calibri" w:hAnsi="Calibri" w:cs="Calibri"/>
            <w:i/>
            <w:iCs/>
            <w:sz w:val="20"/>
            <w:szCs w:val="20"/>
          </w:rPr>
          <w:t xml:space="preserve"> </w:t>
        </w:r>
        <w:proofErr w:type="spellStart"/>
        <w:r>
          <w:rPr>
            <w:rFonts w:ascii="Calibri" w:hAnsi="Calibri" w:cs="Calibri"/>
            <w:i/>
            <w:iCs/>
            <w:sz w:val="20"/>
            <w:szCs w:val="20"/>
          </w:rPr>
          <w:t>Nyog</w:t>
        </w:r>
        <w:proofErr w:type="spellEnd"/>
        <w:r>
          <w:rPr>
            <w:rFonts w:ascii="Calibri" w:hAnsi="Calibri" w:cs="Calibri"/>
            <w:i/>
            <w:iCs/>
            <w:sz w:val="20"/>
            <w:szCs w:val="20"/>
          </w:rPr>
          <w:t xml:space="preserve"> Rau </w:t>
        </w:r>
        <w:proofErr w:type="spellStart"/>
        <w:r>
          <w:rPr>
            <w:rFonts w:ascii="Calibri" w:hAnsi="Calibri" w:cs="Calibri"/>
            <w:i/>
            <w:iCs/>
            <w:sz w:val="20"/>
            <w:szCs w:val="20"/>
          </w:rPr>
          <w:t>Zej</w:t>
        </w:r>
        <w:proofErr w:type="spellEnd"/>
        <w:r>
          <w:rPr>
            <w:rFonts w:ascii="Calibri" w:hAnsi="Calibri" w:cs="Calibri"/>
            <w:i/>
            <w:iCs/>
            <w:sz w:val="20"/>
            <w:szCs w:val="20"/>
          </w:rPr>
          <w:t xml:space="preserve"> </w:t>
        </w:r>
        <w:proofErr w:type="spellStart"/>
        <w:r>
          <w:rPr>
            <w:rFonts w:ascii="Calibri" w:hAnsi="Calibri" w:cs="Calibri"/>
            <w:i/>
            <w:iCs/>
            <w:sz w:val="20"/>
            <w:szCs w:val="20"/>
          </w:rPr>
          <w:t>Tsoom</w:t>
        </w:r>
        <w:proofErr w:type="spellEnd"/>
        <w:r>
          <w:rPr>
            <w:rFonts w:ascii="Calibri" w:hAnsi="Calibri" w:cs="Calibri"/>
            <w:i/>
            <w:iCs/>
            <w:sz w:val="20"/>
            <w:szCs w:val="20"/>
          </w:rPr>
          <w:t xml:space="preserve"> </w:t>
        </w:r>
      </w:ins>
      <w:del w:id="1408" w:author="Kaxiong" w:date="2021-05-29T17:23:00Z">
        <w:r w:rsidR="00833ABE" w:rsidRPr="00833ABE" w:rsidDel="005C611E">
          <w:rPr>
            <w:rFonts w:ascii="Calibri" w:hAnsi="Calibri" w:cs="Calibri"/>
            <w:i/>
            <w:iCs/>
            <w:sz w:val="20"/>
            <w:szCs w:val="20"/>
          </w:rPr>
          <w:delText>Nplooj ntawv Dawb thiab Tsim Nyog Rau</w:delText>
        </w:r>
        <w:r w:rsidR="008F31B2" w:rsidDel="005C611E">
          <w:rPr>
            <w:rFonts w:ascii="Calibri" w:hAnsi="Calibri" w:cs="Calibri"/>
            <w:i/>
            <w:iCs/>
            <w:sz w:val="20"/>
            <w:szCs w:val="20"/>
          </w:rPr>
          <w:delText xml:space="preserve"> tsoom fwm lis</w:delText>
        </w:r>
        <w:r w:rsidR="00833ABE" w:rsidRPr="00833ABE" w:rsidDel="005C611E">
          <w:rPr>
            <w:rFonts w:ascii="Calibri" w:hAnsi="Calibri" w:cs="Calibri"/>
            <w:i/>
            <w:iCs/>
            <w:sz w:val="20"/>
            <w:szCs w:val="20"/>
          </w:rPr>
          <w:delText xml:space="preserve"> Kev Kawm </w:delText>
        </w:r>
      </w:del>
      <w:r w:rsidR="00833ABE" w:rsidRPr="00833ABE">
        <w:rPr>
          <w:rFonts w:ascii="Calibri" w:hAnsi="Calibri" w:cs="Calibri"/>
          <w:i/>
          <w:iCs/>
          <w:sz w:val="20"/>
          <w:szCs w:val="20"/>
        </w:rPr>
        <w:t>(</w:t>
      </w:r>
      <w:r w:rsidR="008F31B2" w:rsidRPr="008F31B2">
        <w:rPr>
          <w:rFonts w:ascii="Calibri" w:hAnsi="Calibri" w:cs="Calibri"/>
          <w:i/>
          <w:iCs/>
          <w:sz w:val="20"/>
          <w:szCs w:val="20"/>
        </w:rPr>
        <w:t xml:space="preserve">Free and Appropriate Public Education </w:t>
      </w:r>
      <w:ins w:id="1409" w:author="Kaxiong" w:date="2021-05-29T17:23:00Z">
        <w:r>
          <w:rPr>
            <w:rFonts w:ascii="Calibri" w:hAnsi="Calibri" w:cs="Calibri"/>
            <w:i/>
            <w:iCs/>
            <w:sz w:val="20"/>
            <w:szCs w:val="20"/>
          </w:rPr>
          <w:t>(</w:t>
        </w:r>
      </w:ins>
      <w:r w:rsidR="00833ABE" w:rsidRPr="00833ABE">
        <w:rPr>
          <w:rFonts w:ascii="Calibri" w:hAnsi="Calibri" w:cs="Calibri"/>
          <w:i/>
          <w:iCs/>
          <w:sz w:val="20"/>
          <w:szCs w:val="20"/>
        </w:rPr>
        <w:t>FAPE</w:t>
      </w:r>
      <w:ins w:id="1410" w:author="Kaxiong" w:date="2021-05-29T17:23:00Z">
        <w:r>
          <w:rPr>
            <w:rFonts w:ascii="Calibri" w:hAnsi="Calibri" w:cs="Calibri"/>
            <w:i/>
            <w:iCs/>
            <w:sz w:val="20"/>
            <w:szCs w:val="20"/>
          </w:rPr>
          <w:t>)</w:t>
        </w:r>
      </w:ins>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thiab</w:t>
      </w:r>
      <w:proofErr w:type="spellEnd"/>
      <w:r w:rsidR="00833ABE" w:rsidRPr="00833ABE">
        <w:rPr>
          <w:rFonts w:ascii="Calibri" w:hAnsi="Calibri" w:cs="Calibri"/>
          <w:i/>
          <w:iCs/>
          <w:sz w:val="20"/>
          <w:szCs w:val="20"/>
        </w:rPr>
        <w:t xml:space="preserve"> </w:t>
      </w:r>
      <w:proofErr w:type="spellStart"/>
      <w:ins w:id="1411" w:author="Kaxiong" w:date="2021-05-29T17:23:00Z">
        <w:r>
          <w:rPr>
            <w:rFonts w:ascii="Calibri" w:hAnsi="Calibri" w:cs="Calibri"/>
            <w:i/>
            <w:iCs/>
            <w:sz w:val="20"/>
            <w:szCs w:val="20"/>
          </w:rPr>
          <w:t>nplooj</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ins>
      <w:r w:rsidR="00833ABE" w:rsidRPr="00833ABE">
        <w:rPr>
          <w:rFonts w:ascii="Calibri" w:hAnsi="Calibri" w:cs="Calibri"/>
          <w:i/>
          <w:iCs/>
          <w:sz w:val="20"/>
          <w:szCs w:val="20"/>
        </w:rPr>
        <w:t xml:space="preserve">Kev </w:t>
      </w:r>
      <w:proofErr w:type="spellStart"/>
      <w:r w:rsidR="00833ABE" w:rsidRPr="00833ABE">
        <w:rPr>
          <w:rFonts w:ascii="Calibri" w:hAnsi="Calibri" w:cs="Calibri"/>
          <w:i/>
          <w:iCs/>
          <w:sz w:val="20"/>
          <w:szCs w:val="20"/>
        </w:rPr>
        <w:t>Pab</w:t>
      </w:r>
      <w:proofErr w:type="spellEnd"/>
      <w:r w:rsidR="008F31B2">
        <w:rPr>
          <w:rFonts w:ascii="Calibri" w:hAnsi="Calibri" w:cs="Calibri"/>
          <w:i/>
          <w:iCs/>
          <w:sz w:val="20"/>
          <w:szCs w:val="20"/>
        </w:rPr>
        <w:t xml:space="preserve"> </w:t>
      </w:r>
      <w:proofErr w:type="spellStart"/>
      <w:r w:rsidR="00833ABE" w:rsidRPr="00833ABE">
        <w:rPr>
          <w:rFonts w:ascii="Calibri" w:hAnsi="Calibri" w:cs="Calibri"/>
          <w:i/>
          <w:iCs/>
          <w:sz w:val="20"/>
          <w:szCs w:val="20"/>
        </w:rPr>
        <w:t>cuam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ntawm</w:t>
      </w:r>
      <w:proofErr w:type="spellEnd"/>
      <w:r w:rsidR="00833ABE" w:rsidRPr="00833ABE">
        <w:rPr>
          <w:rFonts w:ascii="Calibri" w:hAnsi="Calibri" w:cs="Calibri"/>
          <w:i/>
          <w:iCs/>
          <w:sz w:val="20"/>
          <w:szCs w:val="20"/>
        </w:rPr>
        <w:t xml:space="preserve"> </w:t>
      </w:r>
      <w:del w:id="1412" w:author="Kaxiong" w:date="2021-05-29T17:24:00Z">
        <w:r w:rsidR="00833ABE" w:rsidRPr="00833ABE" w:rsidDel="005C611E">
          <w:rPr>
            <w:rFonts w:ascii="Calibri" w:hAnsi="Calibri" w:cs="Calibri"/>
            <w:i/>
            <w:iCs/>
            <w:sz w:val="20"/>
            <w:szCs w:val="20"/>
          </w:rPr>
          <w:delText>Lub</w:delText>
        </w:r>
      </w:del>
      <w:proofErr w:type="spellStart"/>
      <w:ins w:id="1413" w:author="Kaxiong" w:date="2021-05-29T17:24:00Z">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ins>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Xyoo</w:t>
      </w:r>
      <w:proofErr w:type="spellEnd"/>
      <w:ins w:id="1414" w:author="Kaxiong" w:date="2021-05-29T17:24:00Z">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ins>
      <w:proofErr w:type="spellStart"/>
      <w:ins w:id="1415" w:author="Kaxiong" w:date="2021-05-29T17:25:00Z">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r>
          <w:rPr>
            <w:rFonts w:ascii="Calibri" w:hAnsi="Calibri" w:cs="Calibri"/>
            <w:i/>
            <w:iCs/>
            <w:sz w:val="20"/>
            <w:szCs w:val="20"/>
          </w:rPr>
          <w:t>]</w:t>
        </w:r>
      </w:ins>
      <w:del w:id="1416" w:author="Kaxiong" w:date="2021-05-29T17:25:00Z">
        <w:r w:rsidR="00833ABE" w:rsidRPr="00833ABE" w:rsidDel="005C611E">
          <w:rPr>
            <w:rFonts w:ascii="Calibri" w:hAnsi="Calibri" w:cs="Calibri"/>
            <w:i/>
            <w:iCs/>
            <w:sz w:val="20"/>
            <w:szCs w:val="20"/>
          </w:rPr>
          <w:delText xml:space="preserve"> Ib Ntus Txuas Lus Zaum Ob] qhov</w:delText>
        </w:r>
      </w:del>
      <w:r w:rsidR="00833ABE" w:rsidRPr="00833ABE">
        <w:rPr>
          <w:rFonts w:ascii="Calibri" w:hAnsi="Calibri" w:cs="Calibri"/>
          <w:i/>
          <w:iCs/>
          <w:sz w:val="20"/>
          <w:szCs w:val="20"/>
        </w:rPr>
        <w:t xml:space="preserve"> IEP </w:t>
      </w:r>
      <w:proofErr w:type="spellStart"/>
      <w:r w:rsidR="00833ABE" w:rsidRPr="00833ABE">
        <w:rPr>
          <w:rFonts w:ascii="Calibri" w:hAnsi="Calibri" w:cs="Calibri"/>
          <w:i/>
          <w:iCs/>
          <w:sz w:val="20"/>
          <w:szCs w:val="20"/>
        </w:rPr>
        <w:t>qhia</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txog</w:t>
      </w:r>
      <w:proofErr w:type="spellEnd"/>
      <w:r w:rsidR="00833ABE" w:rsidRPr="00833ABE">
        <w:rPr>
          <w:rFonts w:ascii="Calibri" w:hAnsi="Calibri" w:cs="Calibri"/>
          <w:i/>
          <w:iCs/>
          <w:sz w:val="20"/>
          <w:szCs w:val="20"/>
        </w:rPr>
        <w:t xml:space="preserve"> </w:t>
      </w:r>
      <w:del w:id="1417" w:author="Kaxiong" w:date="2021-05-29T17:26:00Z">
        <w:r w:rsidR="00833ABE" w:rsidRPr="00833ABE" w:rsidDel="005C611E">
          <w:rPr>
            <w:rFonts w:ascii="Calibri" w:hAnsi="Calibri" w:cs="Calibri"/>
            <w:i/>
            <w:iCs/>
            <w:sz w:val="20"/>
            <w:szCs w:val="20"/>
          </w:rPr>
          <w:delText>o</w:delText>
        </w:r>
      </w:del>
      <w:proofErr w:type="spellStart"/>
      <w:ins w:id="1418" w:author="Kaxiong" w:date="2021-05-29T17:26:00Z">
        <w:r>
          <w:rPr>
            <w:rFonts w:ascii="Calibri" w:hAnsi="Calibri" w:cs="Calibri"/>
            <w:i/>
            <w:iCs/>
            <w:sz w:val="20"/>
            <w:szCs w:val="20"/>
          </w:rPr>
          <w:t>qhov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ins>
      <w:proofErr w:type="spellEnd"/>
      <w:r w:rsidR="00833ABE" w:rsidRPr="00833ABE">
        <w:rPr>
          <w:rFonts w:ascii="Calibri" w:hAnsi="Calibri" w:cs="Calibri"/>
          <w:i/>
          <w:iCs/>
          <w:sz w:val="20"/>
          <w:szCs w:val="20"/>
        </w:rPr>
        <w:t xml:space="preserve"> FAPE </w:t>
      </w:r>
      <w:proofErr w:type="spellStart"/>
      <w:ins w:id="1419" w:author="Kaxiong" w:date="2021-05-29T17:26:00Z">
        <w:r>
          <w:rPr>
            <w:rFonts w:ascii="Calibri" w:hAnsi="Calibri" w:cs="Calibri"/>
            <w:i/>
            <w:iCs/>
            <w:sz w:val="20"/>
            <w:szCs w:val="20"/>
          </w:rPr>
          <w:t>ua</w:t>
        </w:r>
      </w:ins>
      <w:ins w:id="1420" w:author="Kaxiong" w:date="2021-05-29T17:27:00Z">
        <w:r>
          <w:rPr>
            <w:rFonts w:ascii="Calibri" w:hAnsi="Calibri" w:cs="Calibri"/>
            <w:i/>
            <w:iCs/>
            <w:sz w:val="20"/>
            <w:szCs w:val="20"/>
          </w:rPr>
          <w:t>s</w:t>
        </w:r>
        <w:proofErr w:type="spellEnd"/>
        <w:r>
          <w:rPr>
            <w:rFonts w:ascii="Calibri" w:hAnsi="Calibri" w:cs="Calibri"/>
            <w:i/>
            <w:iCs/>
            <w:sz w:val="20"/>
            <w:szCs w:val="20"/>
          </w:rPr>
          <w:t xml:space="preserve"> </w:t>
        </w:r>
        <w:proofErr w:type="spellStart"/>
        <w:r>
          <w:rPr>
            <w:rFonts w:ascii="Calibri" w:hAnsi="Calibri" w:cs="Calibri"/>
            <w:i/>
            <w:iCs/>
            <w:sz w:val="20"/>
            <w:szCs w:val="20"/>
          </w:rPr>
          <w:t>yuav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los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txhua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lub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sij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hawm</w:t>
        </w:r>
      </w:ins>
      <w:proofErr w:type="spellEnd"/>
      <w:ins w:id="1421" w:author="Kaxiong" w:date="2021-05-29T17:28:00Z">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ins>
      <w:proofErr w:type="spellStart"/>
      <w:ins w:id="1422" w:author="Kaxiong" w:date="2021-05-29T17:29:00Z">
        <w:r w:rsidR="00F50530">
          <w:rPr>
            <w:rFonts w:ascii="Calibri" w:hAnsi="Calibri" w:cs="Calibri"/>
            <w:i/>
            <w:iCs/>
            <w:sz w:val="20"/>
            <w:szCs w:val="20"/>
          </w:rPr>
          <w:t>tiag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tus</w:t>
        </w:r>
        <w:proofErr w:type="spellEnd"/>
        <w:r w:rsidR="00F50530">
          <w:rPr>
            <w:rFonts w:ascii="Calibri" w:hAnsi="Calibri" w:cs="Calibri"/>
            <w:i/>
            <w:iCs/>
            <w:sz w:val="20"/>
            <w:szCs w:val="20"/>
          </w:rPr>
          <w:t xml:space="preserve"> li </w:t>
        </w:r>
        <w:proofErr w:type="spellStart"/>
        <w:r w:rsidR="00F50530">
          <w:rPr>
            <w:rFonts w:ascii="Calibri" w:hAnsi="Calibri" w:cs="Calibri"/>
            <w:i/>
            <w:iCs/>
            <w:sz w:val="20"/>
            <w:szCs w:val="20"/>
          </w:rPr>
          <w:t>kab</w:t>
        </w:r>
        <w:proofErr w:type="spellEnd"/>
        <w:r w:rsidR="00F50530">
          <w:rPr>
            <w:rFonts w:ascii="Calibri" w:hAnsi="Calibri" w:cs="Calibri"/>
            <w:i/>
            <w:iCs/>
            <w:sz w:val="20"/>
            <w:szCs w:val="20"/>
          </w:rPr>
          <w:t xml:space="preserve"> li </w:t>
        </w:r>
        <w:proofErr w:type="spellStart"/>
        <w:r w:rsidR="00F50530">
          <w:rPr>
            <w:rFonts w:ascii="Calibri" w:hAnsi="Calibri" w:cs="Calibri"/>
            <w:i/>
            <w:iCs/>
            <w:sz w:val="20"/>
            <w:szCs w:val="20"/>
          </w:rPr>
          <w:t>kev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cai</w:t>
        </w:r>
        <w:proofErr w:type="spellEnd"/>
        <w:r w:rsidR="00F50530">
          <w:rPr>
            <w:rFonts w:ascii="Calibri" w:hAnsi="Calibri" w:cs="Calibri"/>
            <w:i/>
            <w:iCs/>
            <w:sz w:val="20"/>
            <w:szCs w:val="20"/>
          </w:rPr>
          <w:t>.</w:t>
        </w:r>
      </w:ins>
      <w:del w:id="1423" w:author="Kaxiong" w:date="2021-05-29T17:30:00Z">
        <w:r w:rsidR="00833ABE" w:rsidRPr="00833ABE" w:rsidDel="00F50530">
          <w:rPr>
            <w:rFonts w:ascii="Calibri" w:hAnsi="Calibri" w:cs="Calibri"/>
            <w:i/>
            <w:iCs/>
            <w:sz w:val="20"/>
            <w:szCs w:val="20"/>
          </w:rPr>
          <w:delText>kev muab uas yuav muab los ua tus qauv qhia ntawv ib txwm muaj.</w:delText>
        </w:r>
      </w:del>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Qhov</w:t>
      </w:r>
      <w:proofErr w:type="spellEnd"/>
      <w:r w:rsidR="00833ABE" w:rsidRPr="00833ABE">
        <w:rPr>
          <w:rFonts w:ascii="Calibri" w:hAnsi="Calibri" w:cs="Calibri"/>
          <w:i/>
          <w:iCs/>
          <w:sz w:val="20"/>
          <w:szCs w:val="20"/>
        </w:rPr>
        <w:t xml:space="preserve"> no </w:t>
      </w:r>
      <w:proofErr w:type="spellStart"/>
      <w:r w:rsidR="00833ABE" w:rsidRPr="00833ABE">
        <w:rPr>
          <w:rFonts w:ascii="Calibri" w:hAnsi="Calibri" w:cs="Calibri"/>
          <w:i/>
          <w:iCs/>
          <w:sz w:val="20"/>
          <w:szCs w:val="20"/>
        </w:rPr>
        <w:t>tsis</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yog</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tus</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qauv</w:t>
      </w:r>
      <w:proofErr w:type="spellEnd"/>
      <w:r w:rsidR="00833ABE" w:rsidRPr="00833ABE">
        <w:rPr>
          <w:rFonts w:ascii="Calibri" w:hAnsi="Calibri" w:cs="Calibri"/>
          <w:i/>
          <w:iCs/>
          <w:sz w:val="20"/>
          <w:szCs w:val="20"/>
        </w:rPr>
        <w:t xml:space="preserve"> tam sim no </w:t>
      </w:r>
      <w:proofErr w:type="spellStart"/>
      <w:ins w:id="1424" w:author="Kaxiong" w:date="2021-05-29T17:30:00Z">
        <w:r w:rsidR="00F50530">
          <w:rPr>
            <w:rFonts w:ascii="Calibri" w:hAnsi="Calibri" w:cs="Calibri"/>
            <w:i/>
            <w:iCs/>
            <w:sz w:val="20"/>
            <w:szCs w:val="20"/>
          </w:rPr>
          <w:t>uas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muaj</w:t>
        </w:r>
        <w:proofErr w:type="spellEnd"/>
        <w:r w:rsidR="00F50530">
          <w:rPr>
            <w:rFonts w:ascii="Calibri" w:hAnsi="Calibri" w:cs="Calibri"/>
            <w:i/>
            <w:iCs/>
            <w:sz w:val="20"/>
            <w:szCs w:val="20"/>
          </w:rPr>
          <w:t xml:space="preserve"> </w:t>
        </w:r>
      </w:ins>
      <w:proofErr w:type="spellStart"/>
      <w:r w:rsidR="00833ABE" w:rsidRPr="00833ABE">
        <w:rPr>
          <w:rFonts w:ascii="Calibri" w:hAnsi="Calibri" w:cs="Calibri"/>
          <w:i/>
          <w:iCs/>
          <w:sz w:val="20"/>
          <w:szCs w:val="20"/>
        </w:rPr>
        <w:t>nrog</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Hauv</w:t>
      </w:r>
      <w:proofErr w:type="spellEnd"/>
      <w:r w:rsidR="00833ABE" w:rsidRPr="00833ABE">
        <w:rPr>
          <w:rFonts w:ascii="Calibri" w:hAnsi="Calibri" w:cs="Calibri"/>
          <w:i/>
          <w:iCs/>
          <w:sz w:val="20"/>
          <w:szCs w:val="20"/>
        </w:rPr>
        <w:t xml:space="preserve"> </w:t>
      </w:r>
      <w:proofErr w:type="spellStart"/>
      <w:ins w:id="1425" w:author="Kaxiong" w:date="2021-05-29T17:30:00Z">
        <w:r w:rsidR="00F50530">
          <w:rPr>
            <w:rFonts w:ascii="Calibri" w:hAnsi="Calibri" w:cs="Calibri"/>
            <w:i/>
            <w:iCs/>
            <w:sz w:val="20"/>
            <w:szCs w:val="20"/>
          </w:rPr>
          <w:t>Cheeb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Tsam</w:t>
        </w:r>
      </w:ins>
      <w:proofErr w:type="spellEnd"/>
      <w:del w:id="1426" w:author="Kaxiong" w:date="2021-05-29T17:30:00Z">
        <w:r w:rsidR="00833ABE" w:rsidRPr="00833ABE" w:rsidDel="00F50530">
          <w:rPr>
            <w:rFonts w:ascii="Calibri" w:hAnsi="Calibri" w:cs="Calibri"/>
            <w:i/>
            <w:iCs/>
            <w:sz w:val="20"/>
            <w:szCs w:val="20"/>
          </w:rPr>
          <w:delText xml:space="preserve">Paus </w:delText>
        </w:r>
      </w:del>
      <w:ins w:id="1427" w:author="Kaxiong" w:date="2021-05-29T17:30:00Z">
        <w:r w:rsidR="00F50530">
          <w:rPr>
            <w:rFonts w:ascii="Calibri" w:hAnsi="Calibri" w:cs="Calibri"/>
            <w:i/>
            <w:iCs/>
            <w:sz w:val="20"/>
            <w:szCs w:val="20"/>
          </w:rPr>
          <w:t xml:space="preserve"> </w:t>
        </w:r>
      </w:ins>
      <w:proofErr w:type="spellStart"/>
      <w:r w:rsidR="00833ABE" w:rsidRPr="00833ABE">
        <w:rPr>
          <w:rFonts w:ascii="Calibri" w:hAnsi="Calibri" w:cs="Calibri"/>
          <w:i/>
          <w:iCs/>
          <w:sz w:val="20"/>
          <w:szCs w:val="20"/>
        </w:rPr>
        <w:t>Tsev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Ntawv</w:t>
      </w:r>
      <w:proofErr w:type="spellEnd"/>
      <w:r w:rsidR="00833ABE" w:rsidRPr="00833ABE">
        <w:rPr>
          <w:rFonts w:ascii="Calibri" w:hAnsi="Calibri" w:cs="Calibri"/>
          <w:i/>
          <w:iCs/>
          <w:sz w:val="20"/>
          <w:szCs w:val="20"/>
        </w:rPr>
        <w:t xml:space="preserve">, vim </w:t>
      </w:r>
      <w:proofErr w:type="spellStart"/>
      <w:r w:rsidR="00833ABE" w:rsidRPr="00833ABE">
        <w:rPr>
          <w:rFonts w:ascii="Calibri" w:hAnsi="Calibri" w:cs="Calibri"/>
          <w:i/>
          <w:iCs/>
          <w:sz w:val="20"/>
          <w:szCs w:val="20"/>
        </w:rPr>
        <w:t>tias</w:t>
      </w:r>
      <w:proofErr w:type="spellEnd"/>
      <w:r w:rsidR="00833ABE" w:rsidRPr="00833ABE">
        <w:rPr>
          <w:rFonts w:ascii="Calibri" w:hAnsi="Calibri" w:cs="Calibri"/>
          <w:i/>
          <w:iCs/>
          <w:sz w:val="20"/>
          <w:szCs w:val="20"/>
        </w:rPr>
        <w:t xml:space="preserve"> </w:t>
      </w:r>
      <w:proofErr w:type="spellStart"/>
      <w:ins w:id="1428" w:author="Kaxiong" w:date="2021-05-29T17:31:00Z">
        <w:r w:rsidR="00F50530">
          <w:rPr>
            <w:rFonts w:ascii="Calibri" w:hAnsi="Calibri" w:cs="Calibri"/>
            <w:i/>
            <w:iCs/>
            <w:sz w:val="20"/>
            <w:szCs w:val="20"/>
          </w:rPr>
          <w:t>muaj</w:t>
        </w:r>
      </w:ins>
      <w:proofErr w:type="spellEnd"/>
      <w:del w:id="1429" w:author="Kaxiong" w:date="2021-05-29T17:31:00Z">
        <w:r w:rsidR="00833ABE" w:rsidRPr="00833ABE" w:rsidDel="00F50530">
          <w:rPr>
            <w:rFonts w:ascii="Calibri" w:hAnsi="Calibri" w:cs="Calibri"/>
            <w:i/>
            <w:iCs/>
            <w:sz w:val="20"/>
            <w:szCs w:val="20"/>
          </w:rPr>
          <w:delText>vim tias</w:delText>
        </w:r>
      </w:del>
      <w:r w:rsidR="00833ABE" w:rsidRPr="00833ABE">
        <w:rPr>
          <w:rFonts w:ascii="Calibri" w:hAnsi="Calibri" w:cs="Calibri"/>
          <w:i/>
          <w:iCs/>
          <w:sz w:val="20"/>
          <w:szCs w:val="20"/>
        </w:rPr>
        <w:t xml:space="preserve"> </w:t>
      </w:r>
      <w:r w:rsidR="008F31B2">
        <w:rPr>
          <w:rFonts w:ascii="Calibri" w:hAnsi="Calibri" w:cs="Calibri"/>
          <w:i/>
          <w:iCs/>
          <w:sz w:val="20"/>
          <w:szCs w:val="20"/>
        </w:rPr>
        <w:t>COVID</w:t>
      </w:r>
      <w:r w:rsidR="00833ABE" w:rsidRPr="00833ABE">
        <w:rPr>
          <w:rFonts w:ascii="Calibri" w:hAnsi="Calibri" w:cs="Calibri"/>
          <w:i/>
          <w:iCs/>
          <w:sz w:val="20"/>
          <w:szCs w:val="20"/>
        </w:rPr>
        <w:t xml:space="preserve">-19, </w:t>
      </w:r>
      <w:proofErr w:type="spellStart"/>
      <w:r w:rsidR="00833ABE" w:rsidRPr="00833ABE">
        <w:rPr>
          <w:rFonts w:ascii="Calibri" w:hAnsi="Calibri" w:cs="Calibri"/>
          <w:i/>
          <w:iCs/>
          <w:sz w:val="20"/>
          <w:szCs w:val="20"/>
        </w:rPr>
        <w:t>Lub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Nroog</w:t>
      </w:r>
      <w:proofErr w:type="spellEnd"/>
      <w:r w:rsidR="00833ABE" w:rsidRPr="00833ABE">
        <w:rPr>
          <w:rFonts w:ascii="Calibri" w:hAnsi="Calibri" w:cs="Calibri"/>
          <w:i/>
          <w:iCs/>
          <w:sz w:val="20"/>
          <w:szCs w:val="20"/>
        </w:rPr>
        <w:t xml:space="preserve"> tau </w:t>
      </w:r>
      <w:del w:id="1430" w:author="Kaxiong" w:date="2021-05-29T17:31:00Z">
        <w:r w:rsidR="00833ABE" w:rsidRPr="00833ABE" w:rsidDel="00F50530">
          <w:rPr>
            <w:rFonts w:ascii="Calibri" w:hAnsi="Calibri" w:cs="Calibri"/>
            <w:i/>
            <w:iCs/>
            <w:sz w:val="20"/>
            <w:szCs w:val="20"/>
          </w:rPr>
          <w:delText xml:space="preserve">raug hais </w:delText>
        </w:r>
      </w:del>
      <w:proofErr w:type="spellStart"/>
      <w:ins w:id="1431" w:author="Kaxiong" w:date="2021-05-29T17:31:00Z">
        <w:r w:rsidR="00F50530">
          <w:rPr>
            <w:rFonts w:ascii="Calibri" w:hAnsi="Calibri" w:cs="Calibri"/>
            <w:i/>
            <w:iCs/>
            <w:sz w:val="20"/>
            <w:szCs w:val="20"/>
          </w:rPr>
          <w:t>tshaj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tawm</w:t>
        </w:r>
        <w:proofErr w:type="spellEnd"/>
        <w:r w:rsidR="00F50530">
          <w:rPr>
            <w:rFonts w:ascii="Calibri" w:hAnsi="Calibri" w:cs="Calibri"/>
            <w:i/>
            <w:iCs/>
            <w:sz w:val="20"/>
            <w:szCs w:val="20"/>
          </w:rPr>
          <w:t xml:space="preserve"> </w:t>
        </w:r>
      </w:ins>
      <w:proofErr w:type="spellStart"/>
      <w:r w:rsidR="00833ABE" w:rsidRPr="00833ABE">
        <w:rPr>
          <w:rFonts w:ascii="Calibri" w:hAnsi="Calibri" w:cs="Calibri"/>
          <w:i/>
          <w:iCs/>
          <w:sz w:val="20"/>
          <w:szCs w:val="20"/>
        </w:rPr>
        <w:t>kom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pib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xyoo</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nyob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hauv</w:t>
      </w:r>
      <w:proofErr w:type="spellEnd"/>
      <w:r w:rsidR="00833ABE" w:rsidRPr="00833ABE">
        <w:rPr>
          <w:rFonts w:ascii="Calibri" w:hAnsi="Calibri" w:cs="Calibri"/>
          <w:i/>
          <w:iCs/>
          <w:sz w:val="20"/>
          <w:szCs w:val="20"/>
        </w:rPr>
        <w:t xml:space="preserve"> </w:t>
      </w:r>
      <w:proofErr w:type="spellStart"/>
      <w:ins w:id="1432" w:author="Kaxiong" w:date="2021-05-29T17:32:00Z">
        <w:r w:rsidR="00F50530">
          <w:rPr>
            <w:rFonts w:ascii="Calibri" w:hAnsi="Calibri" w:cs="Calibri"/>
            <w:i/>
            <w:iCs/>
            <w:sz w:val="20"/>
            <w:szCs w:val="20"/>
          </w:rPr>
          <w:t>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ins>
      <w:proofErr w:type="spellEnd"/>
      <w:del w:id="1433" w:author="Kaxiong" w:date="2021-05-29T17:32:00Z">
        <w:r w:rsidR="00833ABE" w:rsidRPr="00833ABE" w:rsidDel="00F50530">
          <w:rPr>
            <w:rFonts w:ascii="Calibri" w:hAnsi="Calibri" w:cs="Calibri"/>
            <w:i/>
            <w:iCs/>
            <w:sz w:val="20"/>
            <w:szCs w:val="20"/>
          </w:rPr>
          <w:delText>qhov kev</w:delText>
        </w:r>
      </w:del>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ins w:id="1434" w:author="Kaxiong" w:date="2021-05-29T17:32:00Z">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ncua</w:t>
        </w:r>
      </w:ins>
      <w:proofErr w:type="spellEnd"/>
      <w:r w:rsidR="00833ABE" w:rsidRPr="00833ABE">
        <w:rPr>
          <w:rFonts w:ascii="Calibri" w:hAnsi="Calibri" w:cs="Calibri"/>
          <w:i/>
          <w:iCs/>
          <w:sz w:val="20"/>
          <w:szCs w:val="20"/>
        </w:rPr>
        <w:t xml:space="preserve"> deb. </w:t>
      </w:r>
      <w:ins w:id="1435" w:author="Kaxiong" w:date="2021-05-29T17:33:00Z">
        <w:r w:rsidR="00F50530">
          <w:rPr>
            <w:rFonts w:ascii="Calibri" w:hAnsi="Calibri" w:cs="Calibri"/>
            <w:i/>
            <w:iCs/>
            <w:sz w:val="20"/>
            <w:szCs w:val="20"/>
          </w:rPr>
          <w:t xml:space="preserve">Kev </w:t>
        </w:r>
        <w:proofErr w:type="spellStart"/>
        <w:r w:rsidR="00F50530">
          <w:rPr>
            <w:rFonts w:ascii="Calibri" w:hAnsi="Calibri" w:cs="Calibri"/>
            <w:i/>
            <w:iCs/>
            <w:sz w:val="20"/>
            <w:szCs w:val="20"/>
          </w:rPr>
          <w:t>xav</w:t>
        </w:r>
        <w:proofErr w:type="spellEnd"/>
        <w:r w:rsidR="00F50530">
          <w:rPr>
            <w:rFonts w:ascii="Calibri" w:hAnsi="Calibri" w:cs="Calibri"/>
            <w:i/>
            <w:iCs/>
            <w:sz w:val="20"/>
            <w:szCs w:val="20"/>
          </w:rPr>
          <w:t xml:space="preserve"> tau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ncua</w:t>
        </w:r>
        <w:proofErr w:type="spellEnd"/>
        <w:r w:rsidR="00F50530">
          <w:rPr>
            <w:rFonts w:ascii="Calibri" w:hAnsi="Calibri" w:cs="Calibri"/>
            <w:i/>
            <w:iCs/>
            <w:sz w:val="20"/>
            <w:szCs w:val="20"/>
          </w:rPr>
          <w:t xml:space="preserve"> deb </w:t>
        </w:r>
      </w:ins>
      <w:proofErr w:type="spellStart"/>
      <w:ins w:id="1436" w:author="Kaxiong" w:date="2021-05-29T17:34:00Z">
        <w:r w:rsidR="00F50530">
          <w:rPr>
            <w:rFonts w:ascii="Calibri" w:hAnsi="Calibri" w:cs="Calibri"/>
            <w:i/>
            <w:iCs/>
            <w:sz w:val="20"/>
            <w:szCs w:val="20"/>
          </w:rPr>
          <w:t>yog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raug</w:t>
        </w:r>
        <w:proofErr w:type="spellEnd"/>
        <w:r w:rsidR="00F50530">
          <w:rPr>
            <w:rFonts w:ascii="Calibri" w:hAnsi="Calibri" w:cs="Calibri"/>
            <w:i/>
            <w:iCs/>
            <w:sz w:val="20"/>
            <w:szCs w:val="20"/>
          </w:rPr>
          <w:t xml:space="preserve"> </w:t>
        </w:r>
      </w:ins>
      <w:proofErr w:type="spellStart"/>
      <w:ins w:id="1437" w:author="Kaxiong" w:date="2021-05-29T17:51:00Z">
        <w:r w:rsidR="00911F48">
          <w:rPr>
            <w:rFonts w:ascii="Calibri" w:hAnsi="Calibri" w:cs="Calibri"/>
            <w:i/>
            <w:iCs/>
            <w:sz w:val="20"/>
            <w:szCs w:val="20"/>
          </w:rPr>
          <w:t>hais</w:t>
        </w:r>
      </w:ins>
      <w:proofErr w:type="spellEnd"/>
      <w:ins w:id="1438" w:author="Kaxiong" w:date="2021-05-29T17:34:00Z">
        <w:r w:rsidR="00F50530">
          <w:rPr>
            <w:rFonts w:ascii="Calibri" w:hAnsi="Calibri" w:cs="Calibri"/>
            <w:i/>
            <w:iCs/>
            <w:sz w:val="20"/>
            <w:szCs w:val="20"/>
          </w:rPr>
          <w:t xml:space="preserve"> </w:t>
        </w:r>
        <w:proofErr w:type="spellStart"/>
        <w:r w:rsidR="00F50530">
          <w:rPr>
            <w:rFonts w:ascii="Calibri" w:hAnsi="Calibri" w:cs="Calibri"/>
            <w:i/>
            <w:iCs/>
            <w:sz w:val="20"/>
            <w:szCs w:val="20"/>
          </w:rPr>
          <w:t>cia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ua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ntej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txhawm</w:t>
        </w:r>
      </w:ins>
      <w:proofErr w:type="spellEnd"/>
      <w:ins w:id="1439" w:author="Kaxiong" w:date="2021-05-29T17:35:00Z">
        <w:r w:rsidR="00F50530">
          <w:rPr>
            <w:rFonts w:ascii="Calibri" w:hAnsi="Calibri" w:cs="Calibri"/>
            <w:i/>
            <w:iCs/>
            <w:sz w:val="20"/>
            <w:szCs w:val="20"/>
          </w:rPr>
          <w:t xml:space="preserve">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ib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xwb</w:t>
        </w:r>
        <w:proofErr w:type="spellEnd"/>
        <w:r w:rsidR="00F50530">
          <w:rPr>
            <w:rFonts w:ascii="Calibri" w:hAnsi="Calibri" w:cs="Calibri"/>
            <w:i/>
            <w:iCs/>
            <w:sz w:val="20"/>
            <w:szCs w:val="20"/>
          </w:rPr>
          <w:t xml:space="preserve">. </w:t>
        </w:r>
      </w:ins>
      <w:r w:rsidR="00833ABE" w:rsidRPr="00833ABE">
        <w:rPr>
          <w:rFonts w:ascii="Calibri" w:hAnsi="Calibri" w:cs="Calibri"/>
          <w:i/>
          <w:iCs/>
          <w:sz w:val="20"/>
          <w:szCs w:val="20"/>
        </w:rPr>
        <w:t xml:space="preserve">Vim </w:t>
      </w:r>
      <w:proofErr w:type="spellStart"/>
      <w:r w:rsidR="00833ABE" w:rsidRPr="00833ABE">
        <w:rPr>
          <w:rFonts w:ascii="Calibri" w:hAnsi="Calibri" w:cs="Calibri"/>
          <w:i/>
          <w:iCs/>
          <w:sz w:val="20"/>
          <w:szCs w:val="20"/>
        </w:rPr>
        <w:t>tia</w:t>
      </w:r>
      <w:r w:rsidR="008F31B2">
        <w:rPr>
          <w:rFonts w:ascii="Calibri" w:hAnsi="Calibri" w:cs="Calibri"/>
          <w:i/>
          <w:iCs/>
          <w:sz w:val="20"/>
          <w:szCs w:val="20"/>
        </w:rPr>
        <w:t>s</w:t>
      </w:r>
      <w:proofErr w:type="spellEnd"/>
      <w:r w:rsidR="00833ABE" w:rsidRPr="00833ABE">
        <w:rPr>
          <w:rFonts w:ascii="Calibri" w:hAnsi="Calibri" w:cs="Calibri"/>
          <w:i/>
          <w:iCs/>
          <w:sz w:val="20"/>
          <w:szCs w:val="20"/>
        </w:rPr>
        <w:t xml:space="preserve"> IEP </w:t>
      </w:r>
      <w:proofErr w:type="spellStart"/>
      <w:ins w:id="1440" w:author="Kaxiong" w:date="2021-05-29T17:35:00Z">
        <w:r w:rsidR="00F50530">
          <w:rPr>
            <w:rFonts w:ascii="Calibri" w:hAnsi="Calibri" w:cs="Calibri"/>
            <w:i/>
            <w:iCs/>
            <w:sz w:val="20"/>
            <w:szCs w:val="20"/>
          </w:rPr>
          <w:t>s</w:t>
        </w:r>
      </w:ins>
      <w:ins w:id="1441" w:author="Kaxiong" w:date="2021-05-29T17:36:00Z">
        <w:r w:rsidR="00F50530">
          <w:rPr>
            <w:rFonts w:ascii="Calibri" w:hAnsi="Calibri" w:cs="Calibri"/>
            <w:i/>
            <w:iCs/>
            <w:sz w:val="20"/>
            <w:szCs w:val="20"/>
          </w:rPr>
          <w:t>uav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nrog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kev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pab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ntawm</w:t>
        </w:r>
      </w:ins>
      <w:proofErr w:type="spellEnd"/>
      <w:del w:id="1442" w:author="Kaxiong" w:date="2021-05-29T17:36:00Z">
        <w:r w:rsidR="00833ABE" w:rsidRPr="00833ABE" w:rsidDel="00F50530">
          <w:rPr>
            <w:rFonts w:ascii="Calibri" w:hAnsi="Calibri" w:cs="Calibri"/>
            <w:i/>
            <w:iCs/>
            <w:sz w:val="20"/>
            <w:szCs w:val="20"/>
          </w:rPr>
          <w:delText>tsis muaj qhov</w:delText>
        </w:r>
      </w:del>
      <w:r w:rsidR="00833ABE" w:rsidRPr="00833ABE">
        <w:rPr>
          <w:rFonts w:ascii="Calibri" w:hAnsi="Calibri" w:cs="Calibri"/>
          <w:i/>
          <w:iCs/>
          <w:sz w:val="20"/>
          <w:szCs w:val="20"/>
        </w:rPr>
        <w:t xml:space="preserve"> FAPE </w:t>
      </w:r>
      <w:proofErr w:type="spellStart"/>
      <w:ins w:id="1443" w:author="Kaxiong" w:date="2021-05-29T17:36:00Z">
        <w:r w:rsidR="00F50530">
          <w:rPr>
            <w:rFonts w:ascii="Calibri" w:hAnsi="Calibri" w:cs="Calibri"/>
            <w:i/>
            <w:iCs/>
            <w:sz w:val="20"/>
            <w:szCs w:val="20"/>
          </w:rPr>
          <w:t>yog</w:t>
        </w:r>
        <w:proofErr w:type="spellEnd"/>
        <w:r w:rsidR="00F50530">
          <w:rPr>
            <w:rFonts w:ascii="Calibri" w:hAnsi="Calibri" w:cs="Calibri"/>
            <w:i/>
            <w:iCs/>
            <w:sz w:val="20"/>
            <w:szCs w:val="20"/>
          </w:rPr>
          <w:t xml:space="preserve"> </w:t>
        </w:r>
      </w:ins>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12 </w:t>
      </w:r>
      <w:proofErr w:type="spellStart"/>
      <w:r w:rsidR="00833ABE" w:rsidRPr="00833ABE">
        <w:rPr>
          <w:rFonts w:ascii="Calibri" w:hAnsi="Calibri" w:cs="Calibri"/>
          <w:i/>
          <w:iCs/>
          <w:sz w:val="20"/>
          <w:szCs w:val="20"/>
        </w:rPr>
        <w:t>lub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hlis</w:t>
      </w:r>
      <w:proofErr w:type="spellEnd"/>
      <w:r w:rsidR="00833ABE" w:rsidRPr="00833ABE">
        <w:rPr>
          <w:rFonts w:ascii="Calibri" w:hAnsi="Calibri" w:cs="Calibri"/>
          <w:i/>
          <w:iCs/>
          <w:sz w:val="20"/>
          <w:szCs w:val="20"/>
        </w:rPr>
        <w:t xml:space="preserve"> tom </w:t>
      </w:r>
      <w:proofErr w:type="spellStart"/>
      <w:r w:rsidR="00833ABE" w:rsidRPr="00833ABE">
        <w:rPr>
          <w:rFonts w:ascii="Calibri" w:hAnsi="Calibri" w:cs="Calibri"/>
          <w:i/>
          <w:iCs/>
          <w:sz w:val="20"/>
          <w:szCs w:val="20"/>
        </w:rPr>
        <w:t>ntej</w:t>
      </w:r>
      <w:proofErr w:type="spellEnd"/>
      <w:r w:rsidR="00833ABE" w:rsidRPr="00833ABE">
        <w:rPr>
          <w:rFonts w:ascii="Calibri" w:hAnsi="Calibri" w:cs="Calibri"/>
          <w:i/>
          <w:iCs/>
          <w:sz w:val="20"/>
          <w:szCs w:val="20"/>
        </w:rPr>
        <w:t xml:space="preserve">, FAPE </w:t>
      </w:r>
      <w:proofErr w:type="spellStart"/>
      <w:r w:rsidR="00833ABE" w:rsidRPr="00833ABE">
        <w:rPr>
          <w:rFonts w:ascii="Calibri" w:hAnsi="Calibri" w:cs="Calibri"/>
          <w:i/>
          <w:iCs/>
          <w:sz w:val="20"/>
          <w:szCs w:val="20"/>
        </w:rPr>
        <w:t>thiab</w:t>
      </w:r>
      <w:proofErr w:type="spellEnd"/>
      <w:r w:rsidR="00833ABE" w:rsidRPr="00833ABE">
        <w:rPr>
          <w:rFonts w:ascii="Calibri" w:hAnsi="Calibri" w:cs="Calibri"/>
          <w:i/>
          <w:iCs/>
          <w:sz w:val="20"/>
          <w:szCs w:val="20"/>
        </w:rPr>
        <w:t xml:space="preserve"> </w:t>
      </w:r>
      <w:ins w:id="1444" w:author="Kaxiong" w:date="2021-05-29T17:37:00Z">
        <w:r w:rsidR="00F50530">
          <w:rPr>
            <w:rFonts w:ascii="Calibri" w:hAnsi="Calibri" w:cs="Calibri"/>
            <w:i/>
            <w:iCs/>
            <w:sz w:val="20"/>
            <w:szCs w:val="20"/>
          </w:rPr>
          <w:t xml:space="preserve">Cov </w:t>
        </w:r>
        <w:proofErr w:type="spellStart"/>
        <w:r w:rsidR="00F50530">
          <w:rPr>
            <w:rFonts w:ascii="Calibri" w:hAnsi="Calibri" w:cs="Calibri"/>
            <w:i/>
            <w:iCs/>
            <w:sz w:val="20"/>
            <w:szCs w:val="20"/>
          </w:rPr>
          <w:t>Nplooj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ins>
      <w:del w:id="1445" w:author="Kaxiong" w:date="2021-05-29T17:37:00Z">
        <w:r w:rsidR="00833ABE" w:rsidRPr="00833ABE" w:rsidDel="00C51109">
          <w:rPr>
            <w:rFonts w:ascii="Calibri" w:hAnsi="Calibri" w:cs="Calibri"/>
            <w:i/>
            <w:iCs/>
            <w:sz w:val="20"/>
            <w:szCs w:val="20"/>
          </w:rPr>
          <w:delText xml:space="preserve">Cov </w:delText>
        </w:r>
      </w:del>
      <w:r w:rsidR="00833ABE" w:rsidRPr="00833ABE">
        <w:rPr>
          <w:rFonts w:ascii="Calibri" w:hAnsi="Calibri" w:cs="Calibri"/>
          <w:i/>
          <w:iCs/>
          <w:sz w:val="20"/>
          <w:szCs w:val="20"/>
        </w:rPr>
        <w:t xml:space="preserve">Kev </w:t>
      </w:r>
      <w:proofErr w:type="spellStart"/>
      <w:r w:rsidR="00833ABE" w:rsidRPr="00833ABE">
        <w:rPr>
          <w:rFonts w:ascii="Calibri" w:hAnsi="Calibri" w:cs="Calibri"/>
          <w:i/>
          <w:iCs/>
          <w:sz w:val="20"/>
          <w:szCs w:val="20"/>
        </w:rPr>
        <w:t>Pab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cuam</w:t>
      </w:r>
      <w:proofErr w:type="spellEnd"/>
      <w:r w:rsidR="00833ABE" w:rsidRPr="00833ABE">
        <w:rPr>
          <w:rFonts w:ascii="Calibri" w:hAnsi="Calibri" w:cs="Calibri"/>
          <w:i/>
          <w:iCs/>
          <w:sz w:val="20"/>
          <w:szCs w:val="20"/>
        </w:rPr>
        <w:t xml:space="preserve"> </w:t>
      </w:r>
      <w:proofErr w:type="spellStart"/>
      <w:ins w:id="1446" w:author="Kaxiong" w:date="2021-05-29T17:37:00Z">
        <w:r w:rsidR="00C51109">
          <w:rPr>
            <w:rFonts w:ascii="Calibri" w:hAnsi="Calibri" w:cs="Calibri"/>
            <w:i/>
            <w:iCs/>
            <w:sz w:val="20"/>
            <w:szCs w:val="20"/>
          </w:rPr>
          <w:t>qhia</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txog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ins>
      <w:proofErr w:type="spellStart"/>
      <w:ins w:id="1447" w:author="Kaxiong" w:date="2021-05-29T17:38:00Z">
        <w:r w:rsidR="00C51109">
          <w:rPr>
            <w:rFonts w:ascii="Calibri" w:hAnsi="Calibri" w:cs="Calibri"/>
            <w:i/>
            <w:iCs/>
            <w:sz w:val="20"/>
            <w:szCs w:val="20"/>
          </w:rPr>
          <w:t>pab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ua</w:t>
        </w:r>
        <w:proofErr w:type="spellEnd"/>
        <w:r w:rsidR="00C51109">
          <w:rPr>
            <w:rFonts w:ascii="Calibri" w:hAnsi="Calibri" w:cs="Calibri"/>
            <w:i/>
            <w:iCs/>
            <w:sz w:val="20"/>
            <w:szCs w:val="20"/>
          </w:rPr>
          <w:t xml:space="preserve"> </w:t>
        </w:r>
      </w:ins>
      <w:proofErr w:type="spellStart"/>
      <w:ins w:id="1448" w:author="Kaxiong" w:date="2021-05-29T17:40:00Z">
        <w:r w:rsidR="00C51109">
          <w:rPr>
            <w:rFonts w:ascii="Calibri" w:hAnsi="Calibri" w:cs="Calibri"/>
            <w:i/>
            <w:iCs/>
            <w:sz w:val="20"/>
            <w:szCs w:val="20"/>
          </w:rPr>
          <w:t>ncua</w:t>
        </w:r>
      </w:ins>
      <w:proofErr w:type="spellEnd"/>
      <w:ins w:id="1449" w:author="Kaxiong" w:date="2021-05-29T17:38:00Z">
        <w:r w:rsidR="00C51109">
          <w:rPr>
            <w:rFonts w:ascii="Calibri" w:hAnsi="Calibri" w:cs="Calibri"/>
            <w:i/>
            <w:iCs/>
            <w:sz w:val="20"/>
            <w:szCs w:val="20"/>
          </w:rPr>
          <w:t xml:space="preserve"> n</w:t>
        </w:r>
        <w:proofErr w:type="spellStart"/>
        <w:r w:rsidR="00C51109">
          <w:rPr>
            <w:rFonts w:ascii="Calibri" w:hAnsi="Calibri" w:cs="Calibri"/>
            <w:i/>
            <w:iCs/>
            <w:sz w:val="20"/>
            <w:szCs w:val="20"/>
          </w:rPr>
          <w:t>tev</w:t>
        </w:r>
        <w:proofErr w:type="spellEnd"/>
        <w:r w:rsidR="00C51109">
          <w:rPr>
            <w:rFonts w:ascii="Calibri" w:hAnsi="Calibri" w:cs="Calibri"/>
            <w:i/>
            <w:iCs/>
            <w:sz w:val="20"/>
            <w:szCs w:val="20"/>
          </w:rPr>
          <w:t xml:space="preserve"> </w:t>
        </w:r>
      </w:ins>
      <w:del w:id="1450" w:author="Kaxiong" w:date="2021-05-29T17:38:00Z">
        <w:r w:rsidR="00833ABE" w:rsidRPr="00833ABE" w:rsidDel="00C51109">
          <w:rPr>
            <w:rFonts w:ascii="Calibri" w:hAnsi="Calibri" w:cs="Calibri"/>
            <w:i/>
            <w:iCs/>
            <w:sz w:val="20"/>
            <w:szCs w:val="20"/>
          </w:rPr>
          <w:delText>nplooj ntawv</w:delText>
        </w:r>
        <w:r w:rsidR="008F31B2" w:rsidDel="00C51109">
          <w:rPr>
            <w:rFonts w:ascii="Calibri" w:hAnsi="Calibri" w:cs="Calibri"/>
            <w:i/>
            <w:iCs/>
            <w:sz w:val="20"/>
            <w:szCs w:val="20"/>
          </w:rPr>
          <w:delText xml:space="preserve"> uas</w:delText>
        </w:r>
        <w:r w:rsidR="00833ABE" w:rsidRPr="00833ABE" w:rsidDel="00C51109">
          <w:rPr>
            <w:rFonts w:ascii="Calibri" w:hAnsi="Calibri" w:cs="Calibri"/>
            <w:i/>
            <w:iCs/>
            <w:sz w:val="20"/>
            <w:szCs w:val="20"/>
          </w:rPr>
          <w:delText xml:space="preserve"> cuam tshuam qhov kev thov ntev </w:delText>
        </w:r>
      </w:del>
      <w:proofErr w:type="spellStart"/>
      <w:r w:rsidR="00833ABE" w:rsidRPr="00833ABE">
        <w:rPr>
          <w:rFonts w:ascii="Calibri" w:hAnsi="Calibri" w:cs="Calibri"/>
          <w:i/>
          <w:iCs/>
          <w:sz w:val="20"/>
          <w:szCs w:val="20"/>
        </w:rPr>
        <w:t>ntawm</w:t>
      </w:r>
      <w:proofErr w:type="spellEnd"/>
      <w:r w:rsidR="00833ABE" w:rsidRPr="00833ABE">
        <w:rPr>
          <w:rFonts w:ascii="Calibri" w:hAnsi="Calibri" w:cs="Calibri"/>
          <w:i/>
          <w:iCs/>
          <w:sz w:val="20"/>
          <w:szCs w:val="20"/>
        </w:rPr>
        <w:t xml:space="preserve"> FAPE zoo li </w:t>
      </w:r>
      <w:proofErr w:type="spellStart"/>
      <w:r w:rsidR="00833ABE" w:rsidRPr="00833ABE">
        <w:rPr>
          <w:rFonts w:ascii="Calibri" w:hAnsi="Calibri" w:cs="Calibri"/>
          <w:i/>
          <w:iCs/>
          <w:sz w:val="20"/>
          <w:szCs w:val="20"/>
        </w:rPr>
        <w:t>cas</w:t>
      </w:r>
      <w:proofErr w:type="spellEnd"/>
      <w:r w:rsidR="00833ABE" w:rsidRPr="00833ABE">
        <w:rPr>
          <w:rFonts w:ascii="Calibri" w:hAnsi="Calibri" w:cs="Calibri"/>
          <w:i/>
          <w:iCs/>
          <w:sz w:val="20"/>
          <w:szCs w:val="20"/>
        </w:rPr>
        <w:t xml:space="preserve"> tom </w:t>
      </w:r>
      <w:proofErr w:type="spellStart"/>
      <w:r w:rsidR="00833ABE" w:rsidRPr="00833ABE">
        <w:rPr>
          <w:rFonts w:ascii="Calibri" w:hAnsi="Calibri" w:cs="Calibri"/>
          <w:i/>
          <w:iCs/>
          <w:sz w:val="20"/>
          <w:szCs w:val="20"/>
        </w:rPr>
        <w:t>qab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tsev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rov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qhib</w:t>
      </w:r>
      <w:proofErr w:type="spellEnd"/>
      <w:r w:rsidR="00833ABE" w:rsidRPr="00833ABE">
        <w:rPr>
          <w:rFonts w:ascii="Calibri" w:hAnsi="Calibri" w:cs="Calibri"/>
          <w:i/>
          <w:iCs/>
          <w:sz w:val="20"/>
          <w:szCs w:val="20"/>
        </w:rPr>
        <w:t xml:space="preserve"> </w:t>
      </w:r>
      <w:ins w:id="1451" w:author="Kaxiong" w:date="2021-05-29T17:45:00Z">
        <w:r w:rsidR="00C51109">
          <w:rPr>
            <w:rFonts w:ascii="Calibri" w:hAnsi="Calibri" w:cs="Calibri"/>
            <w:i/>
            <w:iCs/>
            <w:sz w:val="20"/>
            <w:szCs w:val="20"/>
          </w:rPr>
          <w:t xml:space="preserve">tau </w:t>
        </w:r>
        <w:proofErr w:type="spellStart"/>
        <w:r w:rsidR="00C51109">
          <w:rPr>
            <w:rFonts w:ascii="Calibri" w:hAnsi="Calibri" w:cs="Calibri"/>
            <w:i/>
            <w:iCs/>
            <w:sz w:val="20"/>
            <w:szCs w:val="20"/>
          </w:rPr>
          <w:t>tiag</w:t>
        </w:r>
      </w:ins>
      <w:proofErr w:type="spellEnd"/>
      <w:ins w:id="1452" w:author="Kaxiong" w:date="2021-05-29T17:39:00Z">
        <w:r w:rsidR="00C51109">
          <w:rPr>
            <w:rFonts w:ascii="Calibri" w:hAnsi="Calibri" w:cs="Calibri"/>
            <w:i/>
            <w:iCs/>
            <w:sz w:val="20"/>
            <w:szCs w:val="20"/>
          </w:rPr>
          <w:t>.</w:t>
        </w:r>
      </w:ins>
      <w:del w:id="1453" w:author="Kaxiong" w:date="2021-05-29T17:39:00Z">
        <w:r w:rsidR="00833ABE" w:rsidRPr="00833ABE" w:rsidDel="00C51109">
          <w:rPr>
            <w:rFonts w:ascii="Calibri" w:hAnsi="Calibri" w:cs="Calibri"/>
            <w:i/>
            <w:iCs/>
            <w:sz w:val="20"/>
            <w:szCs w:val="20"/>
          </w:rPr>
          <w:delText>lub hom phiaj</w:delText>
        </w:r>
      </w:del>
      <w:r w:rsidR="00833ABE" w:rsidRPr="00833ABE">
        <w:rPr>
          <w:rFonts w:ascii="Calibri" w:hAnsi="Calibri" w:cs="Calibri"/>
          <w:i/>
          <w:iCs/>
          <w:sz w:val="20"/>
          <w:szCs w:val="20"/>
        </w:rPr>
        <w:t xml:space="preserve"> </w:t>
      </w:r>
      <w:del w:id="1454" w:author="Kaxiong" w:date="2021-05-29T17:39:00Z">
        <w:r w:rsidR="00833ABE" w:rsidRPr="00833ABE" w:rsidDel="00C51109">
          <w:rPr>
            <w:rFonts w:ascii="Calibri" w:hAnsi="Calibri" w:cs="Calibri"/>
            <w:i/>
            <w:iCs/>
            <w:sz w:val="20"/>
            <w:szCs w:val="20"/>
          </w:rPr>
          <w:delText>t</w:delText>
        </w:r>
      </w:del>
      <w:ins w:id="1455" w:author="Kaxiong" w:date="2021-05-29T17:39:00Z">
        <w:r w:rsidR="00C51109">
          <w:rPr>
            <w:rFonts w:ascii="Calibri" w:hAnsi="Calibri" w:cs="Calibri"/>
            <w:i/>
            <w:iCs/>
            <w:sz w:val="20"/>
            <w:szCs w:val="20"/>
          </w:rPr>
          <w:t>T</w:t>
        </w:r>
      </w:ins>
      <w:r w:rsidR="00833ABE" w:rsidRPr="00833ABE">
        <w:rPr>
          <w:rFonts w:ascii="Calibri" w:hAnsi="Calibri" w:cs="Calibri"/>
          <w:i/>
          <w:iCs/>
          <w:sz w:val="20"/>
          <w:szCs w:val="20"/>
        </w:rPr>
        <w:t xml:space="preserve">am sim </w:t>
      </w:r>
      <w:proofErr w:type="spellStart"/>
      <w:r w:rsidR="00833ABE" w:rsidRPr="00833ABE">
        <w:rPr>
          <w:rFonts w:ascii="Calibri" w:hAnsi="Calibri" w:cs="Calibri"/>
          <w:i/>
          <w:iCs/>
          <w:sz w:val="20"/>
          <w:szCs w:val="20"/>
        </w:rPr>
        <w:t>ntaw</w:t>
      </w:r>
      <w:r w:rsidR="008F31B2">
        <w:rPr>
          <w:rFonts w:ascii="Calibri" w:hAnsi="Calibri" w:cs="Calibri"/>
          <w:i/>
          <w:iCs/>
          <w:sz w:val="20"/>
          <w:szCs w:val="20"/>
        </w:rPr>
        <w:t>v</w:t>
      </w:r>
      <w:proofErr w:type="spellEnd"/>
      <w:r w:rsidR="00833ABE" w:rsidRPr="00833ABE">
        <w:rPr>
          <w:rFonts w:ascii="Calibri" w:hAnsi="Calibri" w:cs="Calibri"/>
          <w:i/>
          <w:iCs/>
          <w:sz w:val="20"/>
          <w:szCs w:val="20"/>
        </w:rPr>
        <w:t xml:space="preserve">, </w:t>
      </w:r>
      <w:proofErr w:type="spellStart"/>
      <w:ins w:id="1456" w:author="Kaxiong" w:date="2021-05-29T17:40:00Z">
        <w:r w:rsidR="00C51109">
          <w:rPr>
            <w:rFonts w:ascii="Calibri" w:hAnsi="Calibri" w:cs="Calibri"/>
            <w:i/>
            <w:iCs/>
            <w:sz w:val="20"/>
            <w:szCs w:val="20"/>
          </w:rPr>
          <w:t>ncua-</w:t>
        </w:r>
      </w:ins>
      <w:r w:rsidR="00833ABE" w:rsidRPr="00833ABE">
        <w:rPr>
          <w:rFonts w:ascii="Calibri" w:hAnsi="Calibri" w:cs="Calibri"/>
          <w:i/>
          <w:iCs/>
          <w:sz w:val="20"/>
          <w:szCs w:val="20"/>
        </w:rPr>
        <w:t>luv</w:t>
      </w:r>
      <w:del w:id="1457" w:author="Kaxiong" w:date="2021-05-29T17:40:00Z">
        <w:r w:rsidR="00833ABE" w:rsidRPr="00833ABE" w:rsidDel="00C51109">
          <w:rPr>
            <w:rFonts w:ascii="Calibri" w:hAnsi="Calibri" w:cs="Calibri"/>
            <w:i/>
            <w:iCs/>
            <w:sz w:val="20"/>
            <w:szCs w:val="20"/>
          </w:rPr>
          <w:delText>-ncua</w:delText>
        </w:r>
      </w:del>
      <w:ins w:id="1458" w:author="Kaxiong" w:date="2021-05-29T17:40:00Z">
        <w:r w:rsidR="00C51109">
          <w:rPr>
            <w:rFonts w:ascii="Calibri" w:hAnsi="Calibri" w:cs="Calibri"/>
            <w:i/>
            <w:iCs/>
            <w:sz w:val="20"/>
            <w:szCs w:val="20"/>
          </w:rPr>
          <w:t>thiab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npaj</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kawm</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ncua</w:t>
        </w:r>
        <w:proofErr w:type="spellEnd"/>
        <w:r w:rsidR="00C51109">
          <w:rPr>
            <w:rFonts w:ascii="Calibri" w:hAnsi="Calibri" w:cs="Calibri"/>
            <w:i/>
            <w:iCs/>
            <w:sz w:val="20"/>
            <w:szCs w:val="20"/>
          </w:rPr>
          <w:t xml:space="preserve"> luv </w:t>
        </w:r>
        <w:proofErr w:type="spellStart"/>
        <w:r w:rsidR="00C51109">
          <w:rPr>
            <w:rFonts w:ascii="Calibri" w:hAnsi="Calibri" w:cs="Calibri"/>
            <w:i/>
            <w:iCs/>
            <w:sz w:val="20"/>
            <w:szCs w:val="20"/>
          </w:rPr>
          <w:t>ib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ntus</w:t>
        </w:r>
      </w:ins>
      <w:proofErr w:type="spellEnd"/>
      <w:ins w:id="1459" w:author="Kaxiong" w:date="2021-05-29T17:41:00Z">
        <w:r w:rsidR="00C51109">
          <w:rPr>
            <w:rFonts w:ascii="Calibri" w:hAnsi="Calibri" w:cs="Calibri"/>
            <w:i/>
            <w:iCs/>
            <w:sz w:val="20"/>
            <w:szCs w:val="20"/>
          </w:rPr>
          <w:t xml:space="preserve"> </w:t>
        </w:r>
        <w:proofErr w:type="spellStart"/>
        <w:r w:rsidR="00C51109">
          <w:rPr>
            <w:rFonts w:ascii="Calibri" w:hAnsi="Calibri" w:cs="Calibri"/>
            <w:i/>
            <w:iCs/>
            <w:sz w:val="20"/>
            <w:szCs w:val="20"/>
          </w:rPr>
          <w:t>raug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qhia</w:t>
        </w:r>
        <w:proofErr w:type="spellEnd"/>
        <w:r w:rsidR="00C51109">
          <w:rPr>
            <w:rFonts w:ascii="Calibri" w:hAnsi="Calibri" w:cs="Calibri"/>
            <w:i/>
            <w:iCs/>
            <w:sz w:val="20"/>
            <w:szCs w:val="20"/>
          </w:rPr>
          <w:t xml:space="preserve"> sib </w:t>
        </w:r>
        <w:proofErr w:type="spellStart"/>
        <w:r w:rsidR="00C51109">
          <w:rPr>
            <w:rFonts w:ascii="Calibri" w:hAnsi="Calibri" w:cs="Calibri"/>
            <w:i/>
            <w:iCs/>
            <w:sz w:val="20"/>
            <w:szCs w:val="20"/>
          </w:rPr>
          <w:t>faib</w:t>
        </w:r>
        <w:proofErr w:type="spellEnd"/>
        <w:r w:rsidR="00C51109">
          <w:rPr>
            <w:rFonts w:ascii="Calibri" w:hAnsi="Calibri" w:cs="Calibri"/>
            <w:i/>
            <w:iCs/>
            <w:sz w:val="20"/>
            <w:szCs w:val="20"/>
          </w:rPr>
          <w:t xml:space="preserve"> li </w:t>
        </w:r>
        <w:proofErr w:type="spellStart"/>
        <w:r w:rsidR="00C51109">
          <w:rPr>
            <w:rFonts w:ascii="Calibri" w:hAnsi="Calibri" w:cs="Calibri"/>
            <w:i/>
            <w:iCs/>
            <w:sz w:val="20"/>
            <w:szCs w:val="20"/>
          </w:rPr>
          <w:t>hauv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qab</w:t>
        </w:r>
        <w:proofErr w:type="spellEnd"/>
        <w:r w:rsidR="00C51109">
          <w:rPr>
            <w:rFonts w:ascii="Calibri" w:hAnsi="Calibri" w:cs="Calibri"/>
            <w:i/>
            <w:iCs/>
            <w:sz w:val="20"/>
            <w:szCs w:val="20"/>
          </w:rPr>
          <w:t xml:space="preserve"> no.</w:t>
        </w:r>
      </w:ins>
      <w:r w:rsidR="00833ABE" w:rsidRPr="00833ABE">
        <w:rPr>
          <w:rFonts w:ascii="Calibri" w:hAnsi="Calibri" w:cs="Calibri"/>
          <w:i/>
          <w:iCs/>
          <w:sz w:val="20"/>
          <w:szCs w:val="20"/>
        </w:rPr>
        <w:t xml:space="preserve"> </w:t>
      </w:r>
      <w:del w:id="1460" w:author="Kaxiong" w:date="2021-05-29T17:42:00Z">
        <w:r w:rsidR="00833ABE" w:rsidRPr="00833ABE" w:rsidDel="00C51109">
          <w:rPr>
            <w:rFonts w:ascii="Calibri" w:hAnsi="Calibri" w:cs="Calibri"/>
            <w:i/>
            <w:iCs/>
            <w:sz w:val="20"/>
            <w:szCs w:val="20"/>
          </w:rPr>
          <w:delText>kev kawm ntawv nyob ib ntus hais hauv qab no.</w:delText>
        </w:r>
      </w:del>
    </w:p>
    <w:p w14:paraId="7C5999E9" w14:textId="1E01F638" w:rsidR="008F31B2" w:rsidRDefault="00303BDD" w:rsidP="00744415">
      <w:pPr>
        <w:rPr>
          <w:rFonts w:ascii="Calibri" w:hAnsi="Calibri" w:cs="Calibri"/>
          <w:i/>
          <w:iCs/>
          <w:sz w:val="20"/>
          <w:szCs w:val="20"/>
        </w:rPr>
      </w:pPr>
      <w:r>
        <w:rPr>
          <w:rFonts w:ascii="Calibri" w:hAnsi="Calibri" w:cs="Calibri"/>
          <w:i/>
          <w:iCs/>
          <w:sz w:val="20"/>
          <w:szCs w:val="20"/>
        </w:rPr>
        <w:t xml:space="preserve">Kev </w:t>
      </w:r>
      <w:proofErr w:type="spellStart"/>
      <w:r w:rsidRPr="00303BDD">
        <w:rPr>
          <w:rFonts w:ascii="Calibri" w:hAnsi="Calibri" w:cs="Calibri"/>
          <w:i/>
          <w:iCs/>
          <w:sz w:val="20"/>
          <w:szCs w:val="20"/>
        </w:rPr>
        <w:t>Npaj</w:t>
      </w:r>
      <w:proofErr w:type="spellEnd"/>
      <w:r w:rsidRPr="00303BDD">
        <w:rPr>
          <w:rFonts w:ascii="Calibri" w:hAnsi="Calibri" w:cs="Calibri"/>
          <w:i/>
          <w:iCs/>
          <w:sz w:val="20"/>
          <w:szCs w:val="20"/>
        </w:rPr>
        <w:t xml:space="preserve"> Rau</w:t>
      </w:r>
      <w:r>
        <w:rPr>
          <w:rFonts w:ascii="Calibri" w:hAnsi="Calibri" w:cs="Calibri"/>
          <w:i/>
          <w:iCs/>
          <w:sz w:val="20"/>
          <w:szCs w:val="20"/>
        </w:rPr>
        <w:t xml:space="preserve"> cov</w:t>
      </w:r>
      <w:r w:rsidRPr="00303BDD">
        <w:rPr>
          <w:rFonts w:ascii="Calibri" w:hAnsi="Calibri" w:cs="Calibri"/>
          <w:i/>
          <w:iCs/>
          <w:sz w:val="20"/>
          <w:szCs w:val="20"/>
        </w:rPr>
        <w:t xml:space="preserve"> </w:t>
      </w:r>
      <w:proofErr w:type="spellStart"/>
      <w:r w:rsidRPr="00303BDD">
        <w:rPr>
          <w:rFonts w:ascii="Calibri" w:hAnsi="Calibri" w:cs="Calibri"/>
          <w:i/>
          <w:iCs/>
          <w:sz w:val="20"/>
          <w:szCs w:val="20"/>
        </w:rPr>
        <w:t>Xwm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Ceev</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rau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yav</w:t>
      </w:r>
      <w:proofErr w:type="spellEnd"/>
      <w:r w:rsidRPr="00303BDD">
        <w:rPr>
          <w:rFonts w:ascii="Calibri" w:hAnsi="Calibri" w:cs="Calibri"/>
          <w:i/>
          <w:iCs/>
          <w:sz w:val="20"/>
          <w:szCs w:val="20"/>
        </w:rPr>
        <w:t xml:space="preserve"> tom </w:t>
      </w:r>
      <w:proofErr w:type="spellStart"/>
      <w:r w:rsidRPr="00303BDD">
        <w:rPr>
          <w:rFonts w:ascii="Calibri" w:hAnsi="Calibri" w:cs="Calibri"/>
          <w:i/>
          <w:iCs/>
          <w:sz w:val="20"/>
          <w:szCs w:val="20"/>
        </w:rPr>
        <w:t>ntej</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Tsev</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 xml:space="preserve"> Kaw </w:t>
      </w:r>
      <w:del w:id="1461" w:author="Kaxiong" w:date="2021-05-29T17:42:00Z">
        <w:r w:rsidRPr="00303BDD" w:rsidDel="00C51109">
          <w:rPr>
            <w:rFonts w:ascii="Calibri" w:hAnsi="Calibri" w:cs="Calibri"/>
            <w:i/>
            <w:iCs/>
            <w:sz w:val="20"/>
            <w:szCs w:val="20"/>
          </w:rPr>
          <w:delText xml:space="preserve">rau </w:delText>
        </w:r>
      </w:del>
      <w:proofErr w:type="spellStart"/>
      <w:r w:rsidRPr="00303BDD">
        <w:rPr>
          <w:rFonts w:ascii="Calibri" w:hAnsi="Calibri" w:cs="Calibri"/>
          <w:i/>
          <w:iCs/>
          <w:sz w:val="20"/>
          <w:szCs w:val="20"/>
        </w:rPr>
        <w:t>ntau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tshaj</w:t>
      </w:r>
      <w:proofErr w:type="spellEnd"/>
      <w:r w:rsidRPr="00303BDD">
        <w:rPr>
          <w:rFonts w:ascii="Calibri" w:hAnsi="Calibri" w:cs="Calibri"/>
          <w:i/>
          <w:iCs/>
          <w:sz w:val="20"/>
          <w:szCs w:val="20"/>
        </w:rPr>
        <w:t xml:space="preserve"> 10 </w:t>
      </w:r>
      <w:proofErr w:type="spellStart"/>
      <w:r w:rsidRPr="00303BDD">
        <w:rPr>
          <w:rFonts w:ascii="Calibri" w:hAnsi="Calibri" w:cs="Calibri"/>
          <w:i/>
          <w:iCs/>
          <w:sz w:val="20"/>
          <w:szCs w:val="20"/>
        </w:rPr>
        <w:t>Hnub</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w:t>
      </w:r>
      <w:r w:rsidR="00744415">
        <w:rPr>
          <w:rFonts w:ascii="Calibri" w:hAnsi="Calibri" w:cs="Calibri"/>
          <w:i/>
          <w:iCs/>
          <w:sz w:val="20"/>
          <w:szCs w:val="20"/>
        </w:rPr>
        <w:t xml:space="preserve">                                       </w:t>
      </w:r>
      <w:proofErr w:type="spellStart"/>
      <w:r w:rsidR="00B0293E">
        <w:rPr>
          <w:rFonts w:ascii="Calibri" w:hAnsi="Calibri" w:cs="Calibri"/>
          <w:i/>
          <w:iCs/>
          <w:sz w:val="20"/>
          <w:szCs w:val="20"/>
        </w:rPr>
        <w:t>Nyob</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rau</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x</w:t>
      </w:r>
      <w:r w:rsidR="00744415" w:rsidRPr="00744415">
        <w:rPr>
          <w:rFonts w:ascii="Calibri" w:hAnsi="Calibri" w:cs="Calibri"/>
          <w:i/>
          <w:iCs/>
          <w:sz w:val="20"/>
          <w:szCs w:val="20"/>
        </w:rPr>
        <w:t>yoo</w:t>
      </w:r>
      <w:proofErr w:type="spellEnd"/>
      <w:r w:rsidR="00744415" w:rsidRPr="00744415">
        <w:rPr>
          <w:rFonts w:ascii="Calibri" w:hAnsi="Calibri" w:cs="Calibri"/>
          <w:i/>
          <w:iCs/>
          <w:sz w:val="20"/>
          <w:szCs w:val="20"/>
        </w:rPr>
        <w:t xml:space="preserve"> 2020, vim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r w:rsidR="00B0293E">
        <w:rPr>
          <w:rFonts w:ascii="Calibri" w:hAnsi="Calibri" w:cs="Calibri"/>
          <w:i/>
          <w:iCs/>
          <w:sz w:val="20"/>
          <w:szCs w:val="20"/>
        </w:rPr>
        <w:t>COVID</w:t>
      </w:r>
      <w:r w:rsidR="00744415" w:rsidRPr="00744415">
        <w:rPr>
          <w:rFonts w:ascii="Calibri" w:hAnsi="Calibri" w:cs="Calibri"/>
          <w:i/>
          <w:iCs/>
          <w:sz w:val="20"/>
          <w:szCs w:val="20"/>
        </w:rPr>
        <w:t xml:space="preserve">-19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ceev</w:t>
      </w:r>
      <w:proofErr w:type="spellEnd"/>
      <w:r w:rsidR="00744415" w:rsidRPr="00744415">
        <w:rPr>
          <w:rFonts w:ascii="Calibri" w:hAnsi="Calibri" w:cs="Calibri"/>
          <w:i/>
          <w:iCs/>
          <w:sz w:val="20"/>
          <w:szCs w:val="20"/>
        </w:rPr>
        <w:t xml:space="preserve">, cov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ins w:id="1462" w:author="Kaxiong" w:date="2021-05-29T17:44:00Z">
        <w:r w:rsidR="00C51109">
          <w:rPr>
            <w:rFonts w:ascii="Calibri" w:hAnsi="Calibri" w:cs="Calibri"/>
            <w:i/>
            <w:iCs/>
            <w:sz w:val="20"/>
            <w:szCs w:val="20"/>
          </w:rPr>
          <w:t>tias</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yuav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raug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kaw</w:t>
        </w:r>
        <w:proofErr w:type="spellEnd"/>
        <w:r w:rsidR="00C51109">
          <w:rPr>
            <w:rFonts w:ascii="Calibri" w:hAnsi="Calibri" w:cs="Calibri"/>
            <w:i/>
            <w:iCs/>
            <w:sz w:val="20"/>
            <w:szCs w:val="20"/>
          </w:rPr>
          <w:t xml:space="preserve"> </w:t>
        </w:r>
      </w:ins>
      <w:proofErr w:type="spellStart"/>
      <w:ins w:id="1463" w:author="Kaxiong" w:date="2021-05-29T17:47:00Z">
        <w:r w:rsidR="00911F48">
          <w:rPr>
            <w:rFonts w:ascii="Calibri" w:hAnsi="Calibri" w:cs="Calibri"/>
            <w:i/>
            <w:iCs/>
            <w:sz w:val="20"/>
            <w:szCs w:val="20"/>
          </w:rPr>
          <w:t>tiag</w:t>
        </w:r>
      </w:ins>
      <w:proofErr w:type="spellEnd"/>
      <w:ins w:id="1464" w:author="Kaxiong" w:date="2021-05-29T17:48:00Z">
        <w:r w:rsidR="00911F48">
          <w:rPr>
            <w:rFonts w:ascii="Calibri" w:hAnsi="Calibri" w:cs="Calibri"/>
            <w:i/>
            <w:iCs/>
            <w:sz w:val="20"/>
            <w:szCs w:val="20"/>
          </w:rPr>
          <w:t xml:space="preserve"> </w:t>
        </w:r>
        <w:proofErr w:type="spellStart"/>
        <w:r w:rsidR="00911F48">
          <w:rPr>
            <w:rFonts w:ascii="Calibri" w:hAnsi="Calibri" w:cs="Calibri"/>
            <w:i/>
            <w:iCs/>
            <w:sz w:val="20"/>
            <w:szCs w:val="20"/>
          </w:rPr>
          <w:t>txhawm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tiv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thaiv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kev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nthuav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dav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kab</w:t>
        </w:r>
        <w:proofErr w:type="spellEnd"/>
        <w:r w:rsidR="00911F48">
          <w:rPr>
            <w:rFonts w:ascii="Calibri" w:hAnsi="Calibri" w:cs="Calibri"/>
            <w:i/>
            <w:iCs/>
            <w:sz w:val="20"/>
            <w:szCs w:val="20"/>
          </w:rPr>
          <w:t xml:space="preserve"> mob sib </w:t>
        </w:r>
        <w:proofErr w:type="spellStart"/>
        <w:r w:rsidR="00911F48">
          <w:rPr>
            <w:rFonts w:ascii="Calibri" w:hAnsi="Calibri" w:cs="Calibri"/>
            <w:i/>
            <w:iCs/>
            <w:sz w:val="20"/>
            <w:szCs w:val="20"/>
          </w:rPr>
          <w:t>kis</w:t>
        </w:r>
      </w:ins>
      <w:proofErr w:type="spellEnd"/>
      <w:ins w:id="1465" w:author="Kaxiong" w:date="2021-05-29T17:49:00Z">
        <w:r w:rsidR="00911F48">
          <w:rPr>
            <w:rFonts w:ascii="Calibri" w:hAnsi="Calibri" w:cs="Calibri"/>
            <w:i/>
            <w:iCs/>
            <w:sz w:val="20"/>
            <w:szCs w:val="20"/>
          </w:rPr>
          <w:t xml:space="preserve"> </w:t>
        </w:r>
      </w:ins>
      <w:ins w:id="1466" w:author="Kaxiong" w:date="2021-05-29T17:48:00Z">
        <w:r w:rsidR="00911F48">
          <w:rPr>
            <w:rFonts w:ascii="Calibri" w:hAnsi="Calibri" w:cs="Calibri"/>
            <w:i/>
            <w:iCs/>
            <w:sz w:val="20"/>
            <w:szCs w:val="20"/>
          </w:rPr>
          <w:t>(virus)</w:t>
        </w:r>
      </w:ins>
      <w:ins w:id="1467" w:author="Kaxiong" w:date="2021-05-29T17:49:00Z">
        <w:r w:rsidR="00911F48">
          <w:rPr>
            <w:rFonts w:ascii="Calibri" w:hAnsi="Calibri" w:cs="Calibri"/>
            <w:i/>
            <w:iCs/>
            <w:sz w:val="20"/>
            <w:szCs w:val="20"/>
          </w:rPr>
          <w:t>.</w:t>
        </w:r>
      </w:ins>
      <w:ins w:id="1468" w:author="Kaxiong" w:date="2021-05-29T17:44:00Z">
        <w:r w:rsidR="00C51109">
          <w:rPr>
            <w:rFonts w:ascii="Calibri" w:hAnsi="Calibri" w:cs="Calibri"/>
            <w:i/>
            <w:iCs/>
            <w:sz w:val="20"/>
            <w:szCs w:val="20"/>
          </w:rPr>
          <w:t xml:space="preserve"> </w:t>
        </w:r>
      </w:ins>
      <w:del w:id="1469" w:author="Kaxiong" w:date="2021-05-29T17:50:00Z">
        <w:r w:rsidR="00744415" w:rsidRPr="00744415" w:rsidDel="00911F48">
          <w:rPr>
            <w:rFonts w:ascii="Calibri" w:hAnsi="Calibri" w:cs="Calibri"/>
            <w:i/>
            <w:iCs/>
            <w:sz w:val="20"/>
            <w:szCs w:val="20"/>
          </w:rPr>
          <w:delText>lub cev raug kaw ntawm lub zog txhawm rau txwv txoj kev kis tus kab</w:delText>
        </w:r>
        <w:r w:rsidR="00B0293E" w:rsidDel="00911F48">
          <w:rPr>
            <w:rFonts w:ascii="Calibri" w:hAnsi="Calibri" w:cs="Calibri"/>
            <w:i/>
            <w:iCs/>
            <w:sz w:val="20"/>
            <w:szCs w:val="20"/>
          </w:rPr>
          <w:delText xml:space="preserve"> </w:delText>
        </w:r>
        <w:r w:rsidR="00744415" w:rsidRPr="00744415" w:rsidDel="00911F48">
          <w:rPr>
            <w:rFonts w:ascii="Calibri" w:hAnsi="Calibri" w:cs="Calibri"/>
            <w:i/>
            <w:iCs/>
            <w:sz w:val="20"/>
            <w:szCs w:val="20"/>
          </w:rPr>
          <w:delText xml:space="preserve">mob. </w:delText>
        </w:r>
      </w:del>
      <w:r w:rsidR="00744415" w:rsidRPr="00744415">
        <w:rPr>
          <w:rFonts w:ascii="Calibri" w:hAnsi="Calibri" w:cs="Calibri"/>
          <w:i/>
          <w:iCs/>
          <w:sz w:val="20"/>
          <w:szCs w:val="20"/>
        </w:rPr>
        <w:t xml:space="preserve">Tam sim no tau </w:t>
      </w:r>
      <w:proofErr w:type="spellStart"/>
      <w:r w:rsidR="00744415" w:rsidRPr="00744415">
        <w:rPr>
          <w:rFonts w:ascii="Calibri" w:hAnsi="Calibri" w:cs="Calibri"/>
          <w:i/>
          <w:iCs/>
          <w:sz w:val="20"/>
          <w:szCs w:val="20"/>
        </w:rPr>
        <w:t>hais</w:t>
      </w:r>
      <w:proofErr w:type="spellEnd"/>
      <w:ins w:id="1470" w:author="Kaxiong" w:date="2021-05-29T17:51:00Z">
        <w:r w:rsidR="00911F48">
          <w:rPr>
            <w:rFonts w:ascii="Calibri" w:hAnsi="Calibri" w:cs="Calibri"/>
            <w:i/>
            <w:iCs/>
            <w:sz w:val="20"/>
            <w:szCs w:val="20"/>
          </w:rPr>
          <w:t xml:space="preserve"> </w:t>
        </w:r>
        <w:proofErr w:type="spellStart"/>
        <w:r w:rsidR="00911F48">
          <w:rPr>
            <w:rFonts w:ascii="Calibri" w:hAnsi="Calibri" w:cs="Calibri"/>
            <w:i/>
            <w:iCs/>
            <w:sz w:val="20"/>
            <w:szCs w:val="20"/>
          </w:rPr>
          <w:t>ua</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ntej</w:t>
        </w:r>
      </w:ins>
      <w:proofErr w:type="spellEnd"/>
      <w:del w:id="1471" w:author="Kaxiong" w:date="2021-05-29T17:51:00Z">
        <w:r w:rsidR="00744415" w:rsidRPr="00744415" w:rsidDel="00911F48">
          <w:rPr>
            <w:rFonts w:ascii="Calibri" w:hAnsi="Calibri" w:cs="Calibri"/>
            <w:i/>
            <w:iCs/>
            <w:sz w:val="20"/>
            <w:szCs w:val="20"/>
          </w:rPr>
          <w:delText xml:space="preserve"> txog</w:delText>
        </w:r>
      </w:del>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ins w:id="1472" w:author="Kaxiong" w:date="2021-05-29T17:51:00Z">
        <w:r w:rsidR="00911F48">
          <w:rPr>
            <w:rFonts w:ascii="Calibri" w:hAnsi="Calibri" w:cs="Calibri"/>
            <w:i/>
            <w:iCs/>
            <w:sz w:val="20"/>
            <w:szCs w:val="20"/>
          </w:rPr>
          <w:t>tia</w:t>
        </w:r>
      </w:ins>
      <w:ins w:id="1473" w:author="Kaxiong" w:date="2021-05-29T17:52:00Z">
        <w:r w:rsidR="00911F48">
          <w:rPr>
            <w:rFonts w:ascii="Calibri" w:hAnsi="Calibri" w:cs="Calibri"/>
            <w:i/>
            <w:iCs/>
            <w:sz w:val="20"/>
            <w:szCs w:val="20"/>
          </w:rPr>
          <w:t>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uas</w:t>
        </w:r>
        <w:proofErr w:type="spellEnd"/>
        <w:r w:rsidR="00911F48">
          <w:rPr>
            <w:rFonts w:ascii="Calibri" w:hAnsi="Calibri" w:cs="Calibri"/>
            <w:i/>
            <w:iCs/>
            <w:sz w:val="20"/>
            <w:szCs w:val="20"/>
          </w:rPr>
          <w:t xml:space="preserve"> zoo </w:t>
        </w:r>
        <w:proofErr w:type="spellStart"/>
        <w:r w:rsidR="00911F48">
          <w:rPr>
            <w:rFonts w:ascii="Calibri" w:hAnsi="Calibri" w:cs="Calibri"/>
            <w:i/>
            <w:iCs/>
            <w:sz w:val="20"/>
            <w:szCs w:val="20"/>
          </w:rPr>
          <w:t>ib</w:t>
        </w:r>
        <w:proofErr w:type="spellEnd"/>
        <w:r w:rsidR="00911F48">
          <w:rPr>
            <w:rFonts w:ascii="Calibri" w:hAnsi="Calibri" w:cs="Calibri"/>
            <w:i/>
            <w:iCs/>
            <w:sz w:val="20"/>
            <w:szCs w:val="20"/>
          </w:rPr>
          <w:t xml:space="preserve"> yam </w:t>
        </w:r>
        <w:proofErr w:type="spellStart"/>
        <w:r w:rsidR="00911F48">
          <w:rPr>
            <w:rFonts w:ascii="Calibri" w:hAnsi="Calibri" w:cs="Calibri"/>
            <w:i/>
            <w:iCs/>
            <w:sz w:val="20"/>
            <w:szCs w:val="20"/>
          </w:rPr>
          <w:t>t</w:t>
        </w:r>
      </w:ins>
      <w:ins w:id="1474" w:author="Kaxiong" w:date="2021-05-29T17:53:00Z">
        <w:r w:rsidR="00911F48">
          <w:rPr>
            <w:rFonts w:ascii="Calibri" w:hAnsi="Calibri" w:cs="Calibri"/>
            <w:i/>
            <w:iCs/>
            <w:sz w:val="20"/>
            <w:szCs w:val="20"/>
          </w:rPr>
          <w:t>ej</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zaum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muaj</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qhov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tsim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nyog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pem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suab</w:t>
        </w:r>
        <w:proofErr w:type="spellEnd"/>
        <w:r w:rsidR="00911F48">
          <w:rPr>
            <w:rFonts w:ascii="Calibri" w:hAnsi="Calibri" w:cs="Calibri"/>
            <w:i/>
            <w:iCs/>
            <w:sz w:val="20"/>
            <w:szCs w:val="20"/>
          </w:rPr>
          <w:t>.</w:t>
        </w:r>
      </w:ins>
      <w:del w:id="1475" w:author="Kaxiong" w:date="2021-05-29T17:53:00Z">
        <w:r w:rsidR="00744415" w:rsidRPr="00744415" w:rsidDel="00911F48">
          <w:rPr>
            <w:rFonts w:ascii="Calibri" w:hAnsi="Calibri" w:cs="Calibri"/>
            <w:i/>
            <w:iCs/>
            <w:sz w:val="20"/>
            <w:szCs w:val="20"/>
          </w:rPr>
          <w:delText>lub cev zoo sib xws yuav tsim nyog rau yav tom ntej.</w:delText>
        </w:r>
      </w:del>
      <w:r w:rsidR="00744415" w:rsidRPr="00744415">
        <w:rPr>
          <w:rFonts w:ascii="Calibri" w:hAnsi="Calibri" w:cs="Calibri"/>
          <w:i/>
          <w:iCs/>
          <w:sz w:val="20"/>
          <w:szCs w:val="20"/>
        </w:rPr>
        <w:t xml:space="preserve"> </w:t>
      </w:r>
      <w:proofErr w:type="spellStart"/>
      <w:ins w:id="1476" w:author="Kaxiong" w:date="2021-05-29T17:54:00Z">
        <w:r w:rsidR="00911F48">
          <w:rPr>
            <w:rFonts w:ascii="Calibri" w:hAnsi="Calibri" w:cs="Calibri"/>
            <w:i/>
            <w:iCs/>
            <w:sz w:val="20"/>
            <w:szCs w:val="20"/>
          </w:rPr>
          <w:t>Txhaw</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nthuav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dav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qhov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ntxim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tshwm</w:t>
        </w:r>
        <w:proofErr w:type="spellEnd"/>
        <w:r w:rsidR="00911F48">
          <w:rPr>
            <w:rFonts w:ascii="Calibri" w:hAnsi="Calibri" w:cs="Calibri"/>
            <w:i/>
            <w:iCs/>
            <w:sz w:val="20"/>
            <w:szCs w:val="20"/>
          </w:rPr>
          <w:t xml:space="preserve"> sim </w:t>
        </w:r>
      </w:ins>
      <w:ins w:id="1477" w:author="Kaxiong" w:date="2021-05-29T17:55:00Z">
        <w:r w:rsidR="00911F48">
          <w:rPr>
            <w:rFonts w:ascii="Calibri" w:hAnsi="Calibri" w:cs="Calibri"/>
            <w:i/>
            <w:iCs/>
            <w:sz w:val="20"/>
            <w:szCs w:val="20"/>
          </w:rPr>
          <w:t xml:space="preserve">tau </w:t>
        </w:r>
        <w:proofErr w:type="spellStart"/>
        <w:r w:rsidR="00911F48">
          <w:rPr>
            <w:rFonts w:ascii="Calibri" w:hAnsi="Calibri" w:cs="Calibri"/>
            <w:i/>
            <w:iCs/>
            <w:sz w:val="20"/>
            <w:szCs w:val="20"/>
          </w:rPr>
          <w:t>lawm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pem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suab</w:t>
        </w:r>
        <w:proofErr w:type="spellEnd"/>
        <w:r w:rsidR="00911F48">
          <w:rPr>
            <w:rFonts w:ascii="Calibri" w:hAnsi="Calibri" w:cs="Calibri"/>
            <w:i/>
            <w:iCs/>
            <w:sz w:val="20"/>
            <w:szCs w:val="20"/>
          </w:rPr>
          <w:t>,</w:t>
        </w:r>
      </w:ins>
      <w:ins w:id="1478" w:author="Kaxiong" w:date="2021-05-29T17:56:00Z">
        <w:r w:rsidR="00911F48">
          <w:rPr>
            <w:rFonts w:ascii="Calibri" w:hAnsi="Calibri" w:cs="Calibri"/>
            <w:i/>
            <w:iCs/>
            <w:sz w:val="20"/>
            <w:szCs w:val="20"/>
          </w:rPr>
          <w:t xml:space="preserve"> </w:t>
        </w:r>
      </w:ins>
      <w:del w:id="1479" w:author="Kaxiong" w:date="2021-05-29T17:56:00Z">
        <w:r w:rsidR="00744415" w:rsidRPr="00744415" w:rsidDel="00911F48">
          <w:rPr>
            <w:rFonts w:ascii="Calibri" w:hAnsi="Calibri" w:cs="Calibri"/>
            <w:i/>
            <w:iCs/>
            <w:sz w:val="20"/>
            <w:szCs w:val="20"/>
          </w:rPr>
          <w:delText xml:space="preserve">Hauv kev npaj rau kev npaj rau yav tom ntej no, Hauv </w:delText>
        </w:r>
      </w:del>
      <w:proofErr w:type="spellStart"/>
      <w:ins w:id="1480" w:author="Kaxiong" w:date="2021-05-29T17:56:00Z">
        <w:r w:rsidR="00911F48">
          <w:rPr>
            <w:rFonts w:ascii="Calibri" w:hAnsi="Calibri" w:cs="Calibri"/>
            <w:i/>
            <w:iCs/>
            <w:sz w:val="20"/>
            <w:szCs w:val="20"/>
          </w:rPr>
          <w:t>cheeb</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tsam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tsev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ntawv</w:t>
        </w:r>
        <w:proofErr w:type="spellEnd"/>
        <w:r w:rsidR="00911F48">
          <w:rPr>
            <w:rFonts w:ascii="Calibri" w:hAnsi="Calibri" w:cs="Calibri"/>
            <w:i/>
            <w:iCs/>
            <w:sz w:val="20"/>
            <w:szCs w:val="20"/>
          </w:rPr>
          <w:t xml:space="preserve"> </w:t>
        </w:r>
      </w:ins>
      <w:del w:id="1481" w:author="Kaxiong" w:date="2021-05-29T17:56:00Z">
        <w:r w:rsidR="00744415" w:rsidRPr="00744415" w:rsidDel="00911F48">
          <w:rPr>
            <w:rFonts w:ascii="Calibri" w:hAnsi="Calibri" w:cs="Calibri"/>
            <w:i/>
            <w:iCs/>
            <w:sz w:val="20"/>
            <w:szCs w:val="20"/>
          </w:rPr>
          <w:delText>Paus Tsev Kawm tam sim no</w:delText>
        </w:r>
      </w:del>
      <w:del w:id="1482" w:author="Kaxiong" w:date="2021-05-29T17:57:00Z">
        <w:r w:rsidR="00744415" w:rsidRPr="00744415" w:rsidDel="00911F48">
          <w:rPr>
            <w:rFonts w:ascii="Calibri" w:hAnsi="Calibri" w:cs="Calibri"/>
            <w:i/>
            <w:iCs/>
            <w:sz w:val="20"/>
            <w:szCs w:val="20"/>
          </w:rPr>
          <w:delText xml:space="preserve"> </w:delText>
        </w:r>
      </w:del>
      <w:proofErr w:type="spellStart"/>
      <w:r w:rsidR="00744415" w:rsidRPr="00744415">
        <w:rPr>
          <w:rFonts w:ascii="Calibri" w:hAnsi="Calibri" w:cs="Calibri"/>
          <w:i/>
          <w:iCs/>
          <w:sz w:val="20"/>
          <w:szCs w:val="20"/>
        </w:rPr>
        <w:t>suav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nrog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tsab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ins w:id="1483" w:author="Kaxiong" w:date="2021-05-29T17:57:00Z">
        <w:r w:rsidR="002453B4">
          <w:rPr>
            <w:rFonts w:ascii="Calibri" w:hAnsi="Calibri" w:cs="Calibri"/>
            <w:i/>
            <w:iCs/>
            <w:sz w:val="20"/>
            <w:szCs w:val="20"/>
          </w:rPr>
          <w:t xml:space="preserve"> </w:t>
        </w:r>
        <w:proofErr w:type="spellStart"/>
        <w:r w:rsidR="002453B4">
          <w:rPr>
            <w:rFonts w:ascii="Calibri" w:hAnsi="Calibri" w:cs="Calibri"/>
            <w:i/>
            <w:iCs/>
            <w:sz w:val="20"/>
            <w:szCs w:val="20"/>
          </w:rPr>
          <w:t>tshaj</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tawm</w:t>
        </w:r>
      </w:ins>
      <w:proofErr w:type="spellEnd"/>
      <w:r w:rsidR="00744415" w:rsidRPr="00744415">
        <w:rPr>
          <w:rFonts w:ascii="Calibri" w:hAnsi="Calibri" w:cs="Calibri"/>
          <w:i/>
          <w:iCs/>
          <w:sz w:val="20"/>
          <w:szCs w:val="20"/>
        </w:rPr>
        <w:t xml:space="preserve"> IEP</w:t>
      </w:r>
      <w:ins w:id="1484" w:author="Kaxiong" w:date="2021-05-29T17:57:00Z">
        <w:r w:rsidR="002453B4">
          <w:rPr>
            <w:rFonts w:ascii="Calibri" w:hAnsi="Calibri" w:cs="Calibri"/>
            <w:i/>
            <w:iCs/>
            <w:sz w:val="20"/>
            <w:szCs w:val="20"/>
          </w:rPr>
          <w:t>s</w:t>
        </w:r>
      </w:ins>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ins w:id="1485" w:author="Kaxiong" w:date="2021-05-29T17:58:00Z">
        <w:r w:rsidR="002453B4">
          <w:rPr>
            <w:rFonts w:ascii="Calibri" w:hAnsi="Calibri" w:cs="Calibri"/>
            <w:i/>
            <w:iCs/>
            <w:sz w:val="20"/>
            <w:szCs w:val="20"/>
          </w:rPr>
          <w:t>nqis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tes</w:t>
        </w:r>
      </w:ins>
      <w:proofErr w:type="spellEnd"/>
      <w:del w:id="1486" w:author="Kaxiong" w:date="2021-05-29T17:58:00Z">
        <w:r w:rsidR="00744415" w:rsidRPr="00744415" w:rsidDel="002453B4">
          <w:rPr>
            <w:rFonts w:ascii="Calibri" w:hAnsi="Calibri" w:cs="Calibri"/>
            <w:i/>
            <w:iCs/>
            <w:sz w:val="20"/>
            <w:szCs w:val="20"/>
          </w:rPr>
          <w:delText>siv</w:delText>
        </w:r>
      </w:del>
      <w:r w:rsidR="00744415" w:rsidRPr="00744415">
        <w:rPr>
          <w:rFonts w:ascii="Calibri" w:hAnsi="Calibri" w:cs="Calibri"/>
          <w:i/>
          <w:iCs/>
          <w:sz w:val="20"/>
          <w:szCs w:val="20"/>
        </w:rPr>
        <w:t xml:space="preserve"> IEP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ins w:id="1487" w:author="Kaxiong" w:date="2021-05-29T17:59:00Z">
        <w:r w:rsidR="002453B4">
          <w:rPr>
            <w:rFonts w:ascii="Calibri" w:hAnsi="Calibri" w:cs="Calibri"/>
            <w:i/>
            <w:iCs/>
            <w:sz w:val="20"/>
            <w:szCs w:val="20"/>
          </w:rPr>
          <w:t>cov</w:t>
        </w:r>
      </w:ins>
      <w:del w:id="1488" w:author="Kaxiong" w:date="2021-05-29T17:59:00Z">
        <w:r w:rsidR="00744415" w:rsidRPr="00744415" w:rsidDel="002453B4">
          <w:rPr>
            <w:rFonts w:ascii="Calibri" w:hAnsi="Calibri" w:cs="Calibri"/>
            <w:i/>
            <w:iCs/>
            <w:sz w:val="20"/>
            <w:szCs w:val="20"/>
          </w:rPr>
          <w:delText>qhov</w:delText>
        </w:r>
      </w:del>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ins w:id="1489" w:author="Kaxiong" w:date="2021-05-29T17:59:00Z">
        <w:r w:rsidR="002453B4">
          <w:rPr>
            <w:rFonts w:ascii="Calibri" w:hAnsi="Calibri" w:cs="Calibri"/>
            <w:i/>
            <w:iCs/>
            <w:sz w:val="20"/>
            <w:szCs w:val="20"/>
          </w:rPr>
          <w:t>tshwm</w:t>
        </w:r>
        <w:proofErr w:type="spellEnd"/>
        <w:r w:rsidR="002453B4">
          <w:rPr>
            <w:rFonts w:ascii="Calibri" w:hAnsi="Calibri" w:cs="Calibri"/>
            <w:i/>
            <w:iCs/>
            <w:sz w:val="20"/>
            <w:szCs w:val="20"/>
          </w:rPr>
          <w:t xml:space="preserve"> sim </w:t>
        </w:r>
        <w:proofErr w:type="spellStart"/>
        <w:r w:rsidR="002453B4">
          <w:rPr>
            <w:rFonts w:ascii="Calibri" w:hAnsi="Calibri" w:cs="Calibri"/>
            <w:i/>
            <w:iCs/>
            <w:sz w:val="20"/>
            <w:szCs w:val="20"/>
          </w:rPr>
          <w:t>uas</w:t>
        </w:r>
        <w:proofErr w:type="spellEnd"/>
        <w:r w:rsidR="002453B4">
          <w:rPr>
            <w:rFonts w:ascii="Calibri" w:hAnsi="Calibri" w:cs="Calibri"/>
            <w:i/>
            <w:iCs/>
            <w:sz w:val="20"/>
            <w:szCs w:val="20"/>
          </w:rPr>
          <w:t xml:space="preserve"> </w:t>
        </w:r>
      </w:ins>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pom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Yog</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thaum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ins w:id="1490" w:author="Kaxiong" w:date="2021-05-29T18:00:00Z">
        <w:r w:rsidR="002453B4">
          <w:rPr>
            <w:rFonts w:ascii="Calibri" w:hAnsi="Calibri" w:cs="Calibri"/>
            <w:i/>
            <w:iCs/>
            <w:sz w:val="20"/>
            <w:szCs w:val="20"/>
          </w:rPr>
          <w:t>tiag</w:t>
        </w:r>
        <w:proofErr w:type="spellEnd"/>
        <w:r w:rsidR="002453B4">
          <w:rPr>
            <w:rFonts w:ascii="Calibri" w:hAnsi="Calibri" w:cs="Calibri"/>
            <w:i/>
            <w:iCs/>
            <w:sz w:val="20"/>
            <w:szCs w:val="20"/>
          </w:rPr>
          <w:t xml:space="preserve"> </w:t>
        </w:r>
      </w:ins>
      <w:proofErr w:type="spellStart"/>
      <w:r w:rsidR="00744415" w:rsidRPr="00744415">
        <w:rPr>
          <w:rFonts w:ascii="Calibri" w:hAnsi="Calibri" w:cs="Calibri"/>
          <w:i/>
          <w:iCs/>
          <w:sz w:val="20"/>
          <w:szCs w:val="20"/>
        </w:rPr>
        <w:t>yav</w:t>
      </w:r>
      <w:proofErr w:type="spellEnd"/>
      <w:r w:rsidR="00744415" w:rsidRPr="00744415">
        <w:rPr>
          <w:rFonts w:ascii="Calibri" w:hAnsi="Calibri" w:cs="Calibri"/>
          <w:i/>
          <w:iCs/>
          <w:sz w:val="20"/>
          <w:szCs w:val="20"/>
        </w:rPr>
        <w:t xml:space="preserve">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sib </w:t>
      </w:r>
      <w:proofErr w:type="spellStart"/>
      <w:r w:rsidR="00744415" w:rsidRPr="00744415">
        <w:rPr>
          <w:rFonts w:ascii="Calibri" w:hAnsi="Calibri" w:cs="Calibri"/>
          <w:i/>
          <w:iCs/>
          <w:sz w:val="20"/>
          <w:szCs w:val="20"/>
        </w:rPr>
        <w:t>nrug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ins w:id="1491" w:author="Kaxiong" w:date="2021-05-29T18:01:00Z">
        <w:r w:rsidR="002453B4">
          <w:rPr>
            <w:rFonts w:ascii="Calibri" w:hAnsi="Calibri" w:cs="Calibri"/>
            <w:i/>
            <w:iCs/>
            <w:sz w:val="20"/>
            <w:szCs w:val="20"/>
          </w:rPr>
          <w:t xml:space="preserve"> COVID-19</w:t>
        </w:r>
      </w:ins>
      <w:r w:rsidR="00744415" w:rsidRPr="00744415">
        <w:rPr>
          <w:rFonts w:ascii="Calibri" w:hAnsi="Calibri" w:cs="Calibri"/>
          <w:i/>
          <w:iCs/>
          <w:sz w:val="20"/>
          <w:szCs w:val="20"/>
        </w:rPr>
        <w:t xml:space="preserve"> tam sim no tau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no) vim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del w:id="1492" w:author="Kaxiong" w:date="2021-05-29T18:02:00Z">
        <w:r w:rsidR="00744415" w:rsidRPr="00744415" w:rsidDel="002453B4">
          <w:rPr>
            <w:rFonts w:ascii="Calibri" w:hAnsi="Calibri" w:cs="Calibri"/>
            <w:i/>
            <w:iCs/>
            <w:sz w:val="20"/>
            <w:szCs w:val="20"/>
          </w:rPr>
          <w:delText xml:space="preserve">kev mob </w:delText>
        </w:r>
      </w:del>
      <w:proofErr w:type="spellStart"/>
      <w:ins w:id="1493" w:author="Kaxiong" w:date="2021-05-29T18:02:00Z">
        <w:r w:rsidR="002453B4">
          <w:rPr>
            <w:rFonts w:ascii="Calibri" w:hAnsi="Calibri" w:cs="Calibri"/>
            <w:i/>
            <w:iCs/>
            <w:sz w:val="20"/>
            <w:szCs w:val="20"/>
          </w:rPr>
          <w:t>qhov</w:t>
        </w:r>
        <w:proofErr w:type="spellEnd"/>
        <w:r w:rsidR="002453B4">
          <w:rPr>
            <w:rFonts w:ascii="Calibri" w:hAnsi="Calibri" w:cs="Calibri"/>
            <w:i/>
            <w:iCs/>
            <w:sz w:val="20"/>
            <w:szCs w:val="20"/>
          </w:rPr>
          <w:t xml:space="preserve"> </w:t>
        </w:r>
      </w:ins>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dua</w:t>
      </w:r>
      <w:proofErr w:type="spellEnd"/>
      <w:r w:rsidR="00744415" w:rsidRPr="00744415">
        <w:rPr>
          <w:rFonts w:ascii="Calibri" w:hAnsi="Calibri" w:cs="Calibri"/>
          <w:i/>
          <w:iCs/>
          <w:sz w:val="20"/>
          <w:szCs w:val="20"/>
        </w:rPr>
        <w:t xml:space="preserve"> li 10 </w:t>
      </w:r>
      <w:proofErr w:type="spellStart"/>
      <w:r w:rsidR="00744415" w:rsidRPr="00744415">
        <w:rPr>
          <w:rFonts w:ascii="Calibri" w:hAnsi="Calibri" w:cs="Calibri"/>
          <w:i/>
          <w:iCs/>
          <w:sz w:val="20"/>
          <w:szCs w:val="20"/>
        </w:rPr>
        <w:t>hnub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ins w:id="1494" w:author="Kaxiong" w:date="2021-05-29T18:02:00Z">
        <w:r w:rsidR="002453B4">
          <w:rPr>
            <w:rFonts w:ascii="Calibri" w:hAnsi="Calibri" w:cs="Calibri"/>
            <w:i/>
            <w:iCs/>
            <w:sz w:val="20"/>
            <w:szCs w:val="20"/>
          </w:rPr>
          <w:t>Cheeb</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Tsam</w:t>
        </w:r>
        <w:proofErr w:type="spellEnd"/>
        <w:r w:rsidR="002453B4">
          <w:rPr>
            <w:rFonts w:ascii="Calibri" w:hAnsi="Calibri" w:cs="Calibri"/>
            <w:i/>
            <w:iCs/>
            <w:sz w:val="20"/>
            <w:szCs w:val="20"/>
          </w:rPr>
          <w:t xml:space="preserve"> </w:t>
        </w:r>
      </w:ins>
      <w:del w:id="1495" w:author="Kaxiong" w:date="2021-05-29T18:02:00Z">
        <w:r w:rsidR="00744415" w:rsidRPr="00744415" w:rsidDel="002453B4">
          <w:rPr>
            <w:rFonts w:ascii="Calibri" w:hAnsi="Calibri" w:cs="Calibri"/>
            <w:i/>
            <w:iCs/>
            <w:sz w:val="20"/>
            <w:szCs w:val="20"/>
          </w:rPr>
          <w:delText xml:space="preserve"> Hauv Paus </w:delText>
        </w:r>
      </w:del>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muab</w:t>
      </w:r>
      <w:proofErr w:type="spellEnd"/>
      <w:r w:rsidR="00744415" w:rsidRPr="00744415">
        <w:rPr>
          <w:rFonts w:ascii="Calibri" w:hAnsi="Calibri" w:cs="Calibri"/>
          <w:i/>
          <w:iCs/>
          <w:sz w:val="20"/>
          <w:szCs w:val="20"/>
        </w:rPr>
        <w:t>:</w:t>
      </w:r>
      <w:r w:rsidR="00B0293E">
        <w:rPr>
          <w:rFonts w:ascii="Calibri" w:hAnsi="Calibri" w:cs="Calibri"/>
          <w:i/>
          <w:iCs/>
          <w:sz w:val="20"/>
          <w:szCs w:val="20"/>
        </w:rPr>
        <w:t xml:space="preserve">                                                                                                                                           </w:t>
      </w:r>
      <w:ins w:id="1496" w:author="Kaxiong" w:date="2021-05-29T18:03:00Z">
        <w:r w:rsidR="002453B4">
          <w:rPr>
            <w:rFonts w:ascii="Calibri" w:hAnsi="Calibri" w:cs="Calibri"/>
            <w:i/>
            <w:iCs/>
            <w:sz w:val="20"/>
            <w:szCs w:val="20"/>
          </w:rPr>
          <w:t xml:space="preserve">    </w:t>
        </w:r>
      </w:ins>
      <w:r w:rsidR="00744415" w:rsidRPr="00744415">
        <w:rPr>
          <w:rFonts w:ascii="Calibri" w:hAnsi="Calibri" w:cs="Calibri"/>
          <w:i/>
          <w:iCs/>
          <w:sz w:val="20"/>
          <w:szCs w:val="20"/>
        </w:rPr>
        <w:t>*</w:t>
      </w:r>
      <w:ins w:id="1497" w:author="Kaxiong" w:date="2021-05-29T18:03:00Z">
        <w:r w:rsidR="002453B4">
          <w:rPr>
            <w:rFonts w:ascii="Calibri" w:hAnsi="Calibri" w:cs="Calibri"/>
            <w:i/>
            <w:iCs/>
            <w:sz w:val="20"/>
            <w:szCs w:val="20"/>
          </w:rPr>
          <w:t>Kev</w:t>
        </w:r>
      </w:ins>
      <w:r w:rsidR="00744415" w:rsidRPr="00744415">
        <w:rPr>
          <w:rFonts w:ascii="Calibri" w:hAnsi="Calibri" w:cs="Calibri"/>
          <w:i/>
          <w:iCs/>
          <w:sz w:val="20"/>
          <w:szCs w:val="20"/>
        </w:rPr>
        <w:t xml:space="preserve"> </w:t>
      </w:r>
      <w:proofErr w:type="spellStart"/>
      <w:ins w:id="1498" w:author="Kaxiong" w:date="2021-05-29T18:03:00Z">
        <w:r w:rsidR="002453B4">
          <w:rPr>
            <w:rFonts w:ascii="Calibri" w:hAnsi="Calibri" w:cs="Calibri"/>
            <w:i/>
            <w:iCs/>
            <w:sz w:val="20"/>
            <w:szCs w:val="20"/>
          </w:rPr>
          <w:t>n</w:t>
        </w:r>
      </w:ins>
      <w:del w:id="1499" w:author="Kaxiong" w:date="2021-05-29T18:03:00Z">
        <w:r w:rsidR="00744415" w:rsidRPr="00744415" w:rsidDel="002453B4">
          <w:rPr>
            <w:rFonts w:ascii="Calibri" w:hAnsi="Calibri" w:cs="Calibri"/>
            <w:i/>
            <w:iCs/>
            <w:sz w:val="20"/>
            <w:szCs w:val="20"/>
          </w:rPr>
          <w:delText>N</w:delText>
        </w:r>
      </w:del>
      <w:r w:rsidR="00744415" w:rsidRPr="00744415">
        <w:rPr>
          <w:rFonts w:ascii="Calibri" w:hAnsi="Calibri" w:cs="Calibri"/>
          <w:i/>
          <w:iCs/>
          <w:sz w:val="20"/>
          <w:szCs w:val="20"/>
        </w:rPr>
        <w:t>kag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ob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w:t>
      </w:r>
      <w:proofErr w:type="spellEnd"/>
      <w:r w:rsidR="00744415" w:rsidRPr="00744415">
        <w:rPr>
          <w:rFonts w:ascii="Calibri" w:hAnsi="Calibri" w:cs="Calibri"/>
          <w:i/>
          <w:iCs/>
          <w:sz w:val="20"/>
          <w:szCs w:val="20"/>
        </w:rPr>
        <w:t xml:space="preserve"> tib </w:t>
      </w:r>
      <w:proofErr w:type="spellStart"/>
      <w:r w:rsidR="00744415" w:rsidRPr="00744415">
        <w:rPr>
          <w:rFonts w:ascii="Calibri" w:hAnsi="Calibri" w:cs="Calibri"/>
          <w:i/>
          <w:iCs/>
          <w:sz w:val="20"/>
          <w:szCs w:val="20"/>
        </w:rPr>
        <w:t>si</w:t>
      </w:r>
      <w:proofErr w:type="spellEnd"/>
      <w:r w:rsidR="00744415" w:rsidRPr="00744415">
        <w:rPr>
          <w:rFonts w:ascii="Calibri" w:hAnsi="Calibri" w:cs="Calibri"/>
          <w:i/>
          <w:iCs/>
          <w:sz w:val="20"/>
          <w:szCs w:val="20"/>
        </w:rPr>
        <w:t xml:space="preserve"> </w:t>
      </w:r>
      <w:proofErr w:type="spellStart"/>
      <w:r w:rsidR="00497664">
        <w:rPr>
          <w:rFonts w:ascii="Calibri" w:hAnsi="Calibri" w:cs="Calibri"/>
          <w:i/>
          <w:iCs/>
          <w:sz w:val="20"/>
          <w:szCs w:val="20"/>
        </w:rPr>
        <w:t>ntawm</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kev</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ins w:id="1500" w:author="Kaxiong" w:date="2021-05-29T18:04:00Z">
        <w:r w:rsidR="002453B4">
          <w:rPr>
            <w:rFonts w:ascii="Calibri" w:hAnsi="Calibri" w:cs="Calibri"/>
            <w:i/>
            <w:iCs/>
            <w:sz w:val="20"/>
            <w:szCs w:val="20"/>
          </w:rPr>
          <w:t>ua</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kev</w:t>
        </w:r>
        <w:proofErr w:type="spellEnd"/>
        <w:r w:rsidR="002453B4">
          <w:rPr>
            <w:rFonts w:ascii="Calibri" w:hAnsi="Calibri" w:cs="Calibri"/>
            <w:i/>
            <w:iCs/>
            <w:sz w:val="20"/>
            <w:szCs w:val="20"/>
          </w:rPr>
          <w:t xml:space="preserve"> </w:t>
        </w:r>
      </w:ins>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w:t>
      </w:r>
      <w:proofErr w:type="spellStart"/>
      <w:ins w:id="1501" w:author="Kaxiong" w:date="2021-05-29T18:04:00Z">
        <w:r w:rsidR="002453B4">
          <w:rPr>
            <w:rFonts w:ascii="Calibri" w:hAnsi="Calibri" w:cs="Calibri"/>
            <w:i/>
            <w:iCs/>
            <w:sz w:val="20"/>
            <w:szCs w:val="20"/>
          </w:rPr>
          <w:t>tsis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ua</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ke</w:t>
        </w:r>
      </w:ins>
      <w:proofErr w:type="spellEnd"/>
      <w:del w:id="1502" w:author="Kaxiong" w:date="2021-05-29T18:04:00Z">
        <w:r w:rsidR="00744415" w:rsidRPr="00744415" w:rsidDel="002453B4">
          <w:rPr>
            <w:rFonts w:ascii="Calibri" w:hAnsi="Calibri" w:cs="Calibri"/>
            <w:i/>
            <w:iCs/>
            <w:sz w:val="20"/>
            <w:szCs w:val="20"/>
          </w:rPr>
          <w:delText>kev qhia</w:delText>
        </w:r>
      </w:del>
      <w:r w:rsidR="00744415" w:rsidRPr="00744415">
        <w:rPr>
          <w:rFonts w:ascii="Calibri" w:hAnsi="Calibri" w:cs="Calibri"/>
          <w:i/>
          <w:iCs/>
          <w:sz w:val="20"/>
          <w:szCs w:val="20"/>
        </w:rPr>
        <w:t xml:space="preserve">, </w:t>
      </w:r>
      <w:proofErr w:type="spellStart"/>
      <w:ins w:id="1503" w:author="Kaxiong" w:date="2021-05-29T18:05:00Z">
        <w:r w:rsidR="002453B4">
          <w:rPr>
            <w:rFonts w:ascii="Calibri" w:hAnsi="Calibri" w:cs="Calibri"/>
            <w:i/>
            <w:iCs/>
            <w:sz w:val="20"/>
            <w:szCs w:val="20"/>
          </w:rPr>
          <w:t>uas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ntsim</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yuav</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muab</w:t>
        </w:r>
        <w:proofErr w:type="spellEnd"/>
        <w:r w:rsidR="002453B4">
          <w:rPr>
            <w:rFonts w:ascii="Calibri" w:hAnsi="Calibri" w:cs="Calibri"/>
            <w:i/>
            <w:iCs/>
            <w:sz w:val="20"/>
            <w:szCs w:val="20"/>
          </w:rPr>
          <w:t xml:space="preserve"> tau</w:t>
        </w:r>
      </w:ins>
      <w:del w:id="1504" w:author="Kaxiong" w:date="2021-05-29T18:05:00Z">
        <w:r w:rsidR="00744415" w:rsidRPr="00744415" w:rsidDel="002453B4">
          <w:rPr>
            <w:rFonts w:ascii="Calibri" w:hAnsi="Calibri" w:cs="Calibri"/>
            <w:i/>
            <w:iCs/>
            <w:sz w:val="20"/>
            <w:szCs w:val="20"/>
          </w:rPr>
          <w:delText>ua tau</w:delText>
        </w:r>
      </w:del>
      <w:r w:rsidR="00744415" w:rsidRPr="00744415">
        <w:rPr>
          <w:rFonts w:ascii="Calibri" w:hAnsi="Calibri" w:cs="Calibri"/>
          <w:i/>
          <w:iCs/>
          <w:sz w:val="20"/>
          <w:szCs w:val="20"/>
        </w:rPr>
        <w:t xml:space="preserve"> ra</w:t>
      </w:r>
      <w:proofErr w:type="spellStart"/>
      <w:r w:rsidR="00744415" w:rsidRPr="00744415">
        <w:rPr>
          <w:rFonts w:ascii="Calibri" w:hAnsi="Calibri" w:cs="Calibri"/>
          <w:i/>
          <w:iCs/>
          <w:sz w:val="20"/>
          <w:szCs w:val="20"/>
        </w:rPr>
        <w:t>ws</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ntxhov</w:t>
      </w:r>
      <w:proofErr w:type="spellEnd"/>
    </w:p>
    <w:p w14:paraId="18EF30F9" w14:textId="2B366E04" w:rsidR="00497664" w:rsidRDefault="00497664" w:rsidP="00744415">
      <w:pPr>
        <w:rPr>
          <w:rFonts w:ascii="Calibri" w:hAnsi="Calibri" w:cs="Calibri"/>
          <w:i/>
          <w:iCs/>
          <w:sz w:val="20"/>
          <w:szCs w:val="20"/>
        </w:rPr>
      </w:pPr>
    </w:p>
    <w:p w14:paraId="622753B6" w14:textId="642D51F7" w:rsidR="00497664" w:rsidRDefault="00090979" w:rsidP="00090979">
      <w:pPr>
        <w:rPr>
          <w:rFonts w:ascii="Calibri" w:hAnsi="Calibri" w:cs="Calibri"/>
          <w:i/>
          <w:iCs/>
          <w:sz w:val="20"/>
          <w:szCs w:val="20"/>
        </w:rPr>
      </w:pPr>
      <w:proofErr w:type="spellStart"/>
      <w:r w:rsidRPr="00090979">
        <w:rPr>
          <w:rFonts w:ascii="Calibri" w:hAnsi="Calibri" w:cs="Calibri"/>
          <w:i/>
          <w:iCs/>
          <w:sz w:val="20"/>
          <w:szCs w:val="20"/>
        </w:rPr>
        <w:lastRenderedPageBreak/>
        <w:t>Niam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txiv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tso</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cai</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tuaj</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yeem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muab</w:t>
      </w:r>
      <w:proofErr w:type="spellEnd"/>
      <w:r w:rsidRPr="00090979">
        <w:rPr>
          <w:rFonts w:ascii="Calibri" w:hAnsi="Calibri" w:cs="Calibri"/>
          <w:i/>
          <w:iCs/>
          <w:sz w:val="20"/>
          <w:szCs w:val="20"/>
        </w:rPr>
        <w:t xml:space="preserve"> los </w:t>
      </w:r>
      <w:proofErr w:type="spellStart"/>
      <w:r w:rsidRPr="00090979">
        <w:rPr>
          <w:rFonts w:ascii="Calibri" w:hAnsi="Calibri" w:cs="Calibri"/>
          <w:i/>
          <w:iCs/>
          <w:sz w:val="20"/>
          <w:szCs w:val="20"/>
        </w:rPr>
        <w:t>ntawm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ntawv</w:t>
      </w:r>
      <w:proofErr w:type="spellEnd"/>
      <w:r w:rsidRPr="00090979">
        <w:rPr>
          <w:rFonts w:ascii="Calibri" w:hAnsi="Calibri" w:cs="Calibri"/>
          <w:i/>
          <w:iCs/>
          <w:sz w:val="20"/>
          <w:szCs w:val="20"/>
        </w:rPr>
        <w:t>, email, los</w:t>
      </w:r>
      <w:r w:rsidR="00A96341">
        <w:rPr>
          <w:rFonts w:ascii="Calibri" w:hAnsi="Calibri" w:cs="Calibri"/>
          <w:i/>
          <w:iCs/>
          <w:sz w:val="20"/>
          <w:szCs w:val="20"/>
        </w:rPr>
        <w:t xml:space="preserve"> </w:t>
      </w:r>
      <w:r w:rsidRPr="00090979">
        <w:rPr>
          <w:rFonts w:ascii="Calibri" w:hAnsi="Calibri" w:cs="Calibri"/>
          <w:i/>
          <w:iCs/>
          <w:sz w:val="20"/>
          <w:szCs w:val="20"/>
        </w:rPr>
        <w:t xml:space="preserve">sis kos </w:t>
      </w:r>
      <w:proofErr w:type="spellStart"/>
      <w:r w:rsidRPr="00090979">
        <w:rPr>
          <w:rFonts w:ascii="Calibri" w:hAnsi="Calibri" w:cs="Calibri"/>
          <w:i/>
          <w:iCs/>
          <w:sz w:val="20"/>
          <w:szCs w:val="20"/>
        </w:rPr>
        <w:t>npe</w:t>
      </w:r>
      <w:proofErr w:type="spellEnd"/>
      <w:r w:rsidRPr="00090979">
        <w:rPr>
          <w:rFonts w:ascii="Calibri" w:hAnsi="Calibri" w:cs="Calibri"/>
          <w:i/>
          <w:iCs/>
          <w:sz w:val="20"/>
          <w:szCs w:val="20"/>
        </w:rPr>
        <w:t xml:space="preserve"> </w:t>
      </w:r>
      <w:proofErr w:type="spellStart"/>
      <w:ins w:id="1505" w:author="Kaxiong" w:date="2021-05-29T18:06:00Z">
        <w:r w:rsidR="002453B4">
          <w:rPr>
            <w:rFonts w:ascii="Calibri" w:hAnsi="Calibri" w:cs="Calibri"/>
            <w:i/>
            <w:iCs/>
            <w:sz w:val="20"/>
            <w:szCs w:val="20"/>
          </w:rPr>
          <w:t>hauv</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cav</w:t>
        </w:r>
        <w:proofErr w:type="spellEnd"/>
        <w:r w:rsidR="002453B4">
          <w:rPr>
            <w:rFonts w:ascii="Calibri" w:hAnsi="Calibri" w:cs="Calibri"/>
            <w:i/>
            <w:iCs/>
            <w:sz w:val="20"/>
            <w:szCs w:val="20"/>
          </w:rPr>
          <w:t xml:space="preserve"> </w:t>
        </w:r>
      </w:ins>
      <w:proofErr w:type="spellStart"/>
      <w:r w:rsidRPr="00090979">
        <w:rPr>
          <w:rFonts w:ascii="Calibri" w:hAnsi="Calibri" w:cs="Calibri"/>
          <w:i/>
          <w:iCs/>
          <w:sz w:val="20"/>
          <w:szCs w:val="20"/>
        </w:rPr>
        <w:t>hluav</w:t>
      </w:r>
      <w:proofErr w:type="spellEnd"/>
      <w:r w:rsidRPr="00090979">
        <w:rPr>
          <w:rFonts w:ascii="Calibri" w:hAnsi="Calibri" w:cs="Calibri"/>
          <w:i/>
          <w:iCs/>
          <w:sz w:val="20"/>
          <w:szCs w:val="20"/>
        </w:rPr>
        <w:t xml:space="preserve"> taws </w:t>
      </w:r>
      <w:proofErr w:type="spellStart"/>
      <w:r w:rsidRPr="00090979">
        <w:rPr>
          <w:rFonts w:ascii="Calibri" w:hAnsi="Calibri" w:cs="Calibri"/>
          <w:i/>
          <w:iCs/>
          <w:sz w:val="20"/>
          <w:szCs w:val="20"/>
        </w:rPr>
        <w:t>xob</w:t>
      </w:r>
      <w:proofErr w:type="spellEnd"/>
      <w:ins w:id="1506" w:author="Kaxiong" w:date="2021-05-29T18:06:00Z">
        <w:r w:rsidR="002453B4">
          <w:rPr>
            <w:rFonts w:ascii="Calibri" w:hAnsi="Calibri" w:cs="Calibri"/>
            <w:i/>
            <w:iCs/>
            <w:sz w:val="20"/>
            <w:szCs w:val="20"/>
          </w:rPr>
          <w:t xml:space="preserve"> (electronic)</w:t>
        </w:r>
      </w:ins>
      <w:r w:rsidRPr="00090979">
        <w:rPr>
          <w:rFonts w:ascii="Calibri" w:hAnsi="Calibri" w:cs="Calibri"/>
          <w:i/>
          <w:iCs/>
          <w:sz w:val="20"/>
          <w:szCs w:val="20"/>
        </w:rPr>
        <w:t>.</w:t>
      </w:r>
      <w:r w:rsidR="00A96341">
        <w:rPr>
          <w:rFonts w:ascii="Calibri" w:hAnsi="Calibri" w:cs="Calibri"/>
          <w:i/>
          <w:iCs/>
          <w:sz w:val="20"/>
          <w:szCs w:val="20"/>
        </w:rPr>
        <w:t xml:space="preserve">                                                                      </w:t>
      </w:r>
      <w:del w:id="1507" w:author="Kaxiong" w:date="2021-05-29T18:07:00Z">
        <w:r w:rsidRPr="00090979" w:rsidDel="007A533E">
          <w:rPr>
            <w:rFonts w:ascii="Calibri" w:hAnsi="Calibri" w:cs="Calibri"/>
            <w:i/>
            <w:iCs/>
            <w:sz w:val="20"/>
            <w:szCs w:val="20"/>
          </w:rPr>
          <w:delText xml:space="preserve">Lub tswv yim </w:delText>
        </w:r>
      </w:del>
      <w:r w:rsidRPr="00090979">
        <w:rPr>
          <w:rFonts w:ascii="Calibri" w:hAnsi="Calibri" w:cs="Calibri"/>
          <w:i/>
          <w:iCs/>
          <w:sz w:val="20"/>
          <w:szCs w:val="20"/>
        </w:rPr>
        <w:t xml:space="preserve">IEP </w:t>
      </w:r>
      <w:proofErr w:type="spellStart"/>
      <w:ins w:id="1508" w:author="Kaxiong" w:date="2021-05-29T18:07:00Z">
        <w:r w:rsidR="007A533E">
          <w:rPr>
            <w:rFonts w:ascii="Calibri" w:hAnsi="Calibri" w:cs="Calibri"/>
            <w:i/>
            <w:iCs/>
            <w:sz w:val="20"/>
            <w:szCs w:val="20"/>
          </w:rPr>
          <w:t>uas</w:t>
        </w:r>
        <w:proofErr w:type="spellEnd"/>
        <w:r w:rsidR="007A533E">
          <w:rPr>
            <w:rFonts w:ascii="Calibri" w:hAnsi="Calibri" w:cs="Calibri"/>
            <w:i/>
            <w:iCs/>
            <w:sz w:val="20"/>
            <w:szCs w:val="20"/>
          </w:rPr>
          <w:t xml:space="preserve"> tau </w:t>
        </w:r>
        <w:proofErr w:type="spellStart"/>
        <w:r w:rsidR="007A533E">
          <w:rPr>
            <w:rFonts w:ascii="Calibri" w:hAnsi="Calibri" w:cs="Calibri"/>
            <w:i/>
            <w:iCs/>
            <w:sz w:val="20"/>
            <w:szCs w:val="20"/>
          </w:rPr>
          <w:t>thov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yuav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raug</w:t>
        </w:r>
        <w:proofErr w:type="spellEnd"/>
        <w:r w:rsidR="007A533E">
          <w:rPr>
            <w:rFonts w:ascii="Calibri" w:hAnsi="Calibri" w:cs="Calibri"/>
            <w:i/>
            <w:iCs/>
            <w:sz w:val="20"/>
            <w:szCs w:val="20"/>
          </w:rPr>
          <w:t xml:space="preserve"> </w:t>
        </w:r>
      </w:ins>
      <w:proofErr w:type="spellStart"/>
      <w:r w:rsidRPr="00090979">
        <w:rPr>
          <w:rFonts w:ascii="Calibri" w:hAnsi="Calibri" w:cs="Calibri"/>
          <w:i/>
          <w:iCs/>
          <w:sz w:val="20"/>
          <w:szCs w:val="20"/>
        </w:rPr>
        <w:t>mua</w:t>
      </w:r>
      <w:ins w:id="1509" w:author="Kaxiong" w:date="2021-05-29T18:07:00Z">
        <w:r w:rsidR="007A533E">
          <w:rPr>
            <w:rFonts w:ascii="Calibri" w:hAnsi="Calibri" w:cs="Calibri"/>
            <w:i/>
            <w:iCs/>
            <w:sz w:val="20"/>
            <w:szCs w:val="20"/>
          </w:rPr>
          <w:t>b</w:t>
        </w:r>
      </w:ins>
      <w:proofErr w:type="spellEnd"/>
      <w:del w:id="1510" w:author="Kaxiong" w:date="2021-05-29T18:08:00Z">
        <w:r w:rsidRPr="00090979" w:rsidDel="007A533E">
          <w:rPr>
            <w:rFonts w:ascii="Calibri" w:hAnsi="Calibri" w:cs="Calibri"/>
            <w:i/>
            <w:iCs/>
            <w:sz w:val="20"/>
            <w:szCs w:val="20"/>
          </w:rPr>
          <w:delText>j</w:delText>
        </w:r>
      </w:del>
      <w:r w:rsidRPr="00090979">
        <w:rPr>
          <w:rFonts w:ascii="Calibri" w:hAnsi="Calibri" w:cs="Calibri"/>
          <w:i/>
          <w:iCs/>
          <w:sz w:val="20"/>
          <w:szCs w:val="20"/>
        </w:rPr>
        <w:t xml:space="preserve"> </w:t>
      </w:r>
      <w:proofErr w:type="spellStart"/>
      <w:r w:rsidRPr="00090979">
        <w:rPr>
          <w:rFonts w:ascii="Calibri" w:hAnsi="Calibri" w:cs="Calibri"/>
          <w:i/>
          <w:iCs/>
          <w:sz w:val="20"/>
          <w:szCs w:val="20"/>
        </w:rPr>
        <w:t>rau</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ins w:id="1511" w:author="Kaxiong" w:date="2021-05-29T18:08:00Z">
        <w:r w:rsidR="007A533E">
          <w:rPr>
            <w:rFonts w:ascii="Calibri" w:hAnsi="Calibri" w:cs="Calibri"/>
            <w:i/>
            <w:iCs/>
            <w:sz w:val="20"/>
            <w:szCs w:val="20"/>
          </w:rPr>
          <w:t>txiav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txim</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siab</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ntawm</w:t>
        </w:r>
      </w:ins>
      <w:proofErr w:type="spellEnd"/>
      <w:del w:id="1512" w:author="Kaxiong" w:date="2021-05-29T18:08:00Z">
        <w:r w:rsidRPr="00090979" w:rsidDel="007A533E">
          <w:rPr>
            <w:rFonts w:ascii="Calibri" w:hAnsi="Calibri" w:cs="Calibri"/>
            <w:i/>
            <w:iCs/>
            <w:sz w:val="20"/>
            <w:szCs w:val="20"/>
          </w:rPr>
          <w:delText>saib xyuas</w:delText>
        </w:r>
      </w:del>
      <w:r w:rsidRPr="00090979">
        <w:rPr>
          <w:rFonts w:ascii="Calibri" w:hAnsi="Calibri" w:cs="Calibri"/>
          <w:i/>
          <w:iCs/>
          <w:sz w:val="20"/>
          <w:szCs w:val="20"/>
        </w:rPr>
        <w:t xml:space="preserve"> </w:t>
      </w:r>
      <w:proofErr w:type="spellStart"/>
      <w:r w:rsidRPr="00090979">
        <w:rPr>
          <w:rFonts w:ascii="Calibri" w:hAnsi="Calibri" w:cs="Calibri"/>
          <w:i/>
          <w:iCs/>
          <w:sz w:val="20"/>
          <w:szCs w:val="20"/>
        </w:rPr>
        <w:t>niam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txiv</w:t>
      </w:r>
      <w:proofErr w:type="spellEnd"/>
      <w:r w:rsidRPr="00090979">
        <w:rPr>
          <w:rFonts w:ascii="Calibri" w:hAnsi="Calibri" w:cs="Calibri"/>
          <w:i/>
          <w:iCs/>
          <w:sz w:val="20"/>
          <w:szCs w:val="20"/>
        </w:rPr>
        <w:t>,</w:t>
      </w:r>
      <w:r w:rsidR="00A96341">
        <w:rPr>
          <w:rFonts w:ascii="Calibri" w:hAnsi="Calibri" w:cs="Calibri"/>
          <w:i/>
          <w:iCs/>
          <w:sz w:val="20"/>
          <w:szCs w:val="20"/>
        </w:rPr>
        <w:t xml:space="preserve">                                                                                                                                            </w:t>
      </w:r>
      <w:proofErr w:type="spellStart"/>
      <w:r w:rsidRPr="00090979">
        <w:rPr>
          <w:rFonts w:ascii="Calibri" w:hAnsi="Calibri" w:cs="Calibri"/>
          <w:i/>
          <w:iCs/>
          <w:sz w:val="20"/>
          <w:szCs w:val="20"/>
        </w:rPr>
        <w:t>Rooj</w:t>
      </w:r>
      <w:proofErr w:type="spellEnd"/>
      <w:r w:rsidRPr="00090979">
        <w:rPr>
          <w:rFonts w:ascii="Calibri" w:hAnsi="Calibri" w:cs="Calibri"/>
          <w:i/>
          <w:iCs/>
          <w:sz w:val="20"/>
          <w:szCs w:val="20"/>
        </w:rPr>
        <w:t xml:space="preserve"> Sib </w:t>
      </w:r>
      <w:proofErr w:type="spellStart"/>
      <w:r w:rsidRPr="00090979">
        <w:rPr>
          <w:rFonts w:ascii="Calibri" w:hAnsi="Calibri" w:cs="Calibri"/>
          <w:i/>
          <w:iCs/>
          <w:sz w:val="20"/>
          <w:szCs w:val="20"/>
        </w:rPr>
        <w:t>Tham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Xaus</w:t>
      </w:r>
      <w:proofErr w:type="spellEnd"/>
      <w:r w:rsidRPr="00090979">
        <w:rPr>
          <w:rFonts w:ascii="Calibri" w:hAnsi="Calibri" w:cs="Calibri"/>
          <w:i/>
          <w:iCs/>
          <w:sz w:val="20"/>
          <w:szCs w:val="20"/>
        </w:rPr>
        <w:t>:</w:t>
      </w:r>
    </w:p>
    <w:p w14:paraId="03CE0498" w14:textId="77777777" w:rsidR="006D62A2" w:rsidRDefault="006D62A2" w:rsidP="00E514CE">
      <w:pPr>
        <w:rPr>
          <w:rFonts w:ascii="Calibri" w:hAnsi="Calibri" w:cs="Calibri"/>
          <w:i/>
          <w:iCs/>
          <w:sz w:val="20"/>
          <w:szCs w:val="20"/>
        </w:rPr>
      </w:pP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F0EF66" w:rsidR="006056F8" w:rsidRDefault="006056F8" w:rsidP="008D6FBB">
      <w:pPr>
        <w:jc w:val="both"/>
        <w:rPr>
          <w:rFonts w:ascii="Arial" w:hAnsi="Arial" w:cs="Arial"/>
          <w:sz w:val="16"/>
          <w:szCs w:val="16"/>
        </w:rPr>
      </w:pPr>
    </w:p>
    <w:p w14:paraId="301CE603" w14:textId="5FB0BF47" w:rsidR="006056F8" w:rsidRDefault="006056F8" w:rsidP="008D6FBB">
      <w:pPr>
        <w:jc w:val="both"/>
        <w:rPr>
          <w:rFonts w:ascii="Arial" w:hAnsi="Arial" w:cs="Arial"/>
          <w:sz w:val="16"/>
          <w:szCs w:val="16"/>
        </w:rPr>
      </w:pPr>
    </w:p>
    <w:p w14:paraId="1AA6FDDB" w14:textId="13658617" w:rsidR="006056F8" w:rsidRDefault="006056F8" w:rsidP="008D6FBB">
      <w:pPr>
        <w:jc w:val="both"/>
        <w:rPr>
          <w:rFonts w:ascii="Arial" w:hAnsi="Arial" w:cs="Arial"/>
          <w:sz w:val="16"/>
          <w:szCs w:val="16"/>
        </w:rPr>
      </w:pPr>
    </w:p>
    <w:p w14:paraId="38D5D76E" w14:textId="7EB65DD7" w:rsidR="006056F8" w:rsidRDefault="006056F8" w:rsidP="008D6FBB">
      <w:pPr>
        <w:jc w:val="both"/>
        <w:rPr>
          <w:rFonts w:ascii="Arial" w:hAnsi="Arial" w:cs="Arial"/>
          <w:sz w:val="16"/>
          <w:szCs w:val="16"/>
        </w:rPr>
      </w:pPr>
    </w:p>
    <w:p w14:paraId="353AFADD" w14:textId="32B6D092" w:rsidR="006056F8" w:rsidRDefault="006056F8" w:rsidP="008D6FBB">
      <w:pPr>
        <w:jc w:val="both"/>
        <w:rPr>
          <w:rFonts w:ascii="Arial" w:hAnsi="Arial" w:cs="Arial"/>
          <w:sz w:val="16"/>
          <w:szCs w:val="16"/>
        </w:rPr>
      </w:pPr>
    </w:p>
    <w:p w14:paraId="2A6C342D" w14:textId="141A7299" w:rsidR="006056F8" w:rsidRDefault="006056F8" w:rsidP="008D6FBB">
      <w:pPr>
        <w:jc w:val="both"/>
        <w:rPr>
          <w:rFonts w:ascii="Arial" w:hAnsi="Arial" w:cs="Arial"/>
          <w:sz w:val="16"/>
          <w:szCs w:val="16"/>
        </w:rPr>
      </w:pPr>
    </w:p>
    <w:p w14:paraId="55AB1FA9" w14:textId="20EA8C8F" w:rsidR="006056F8" w:rsidRDefault="006056F8" w:rsidP="008D6FBB">
      <w:pPr>
        <w:jc w:val="both"/>
        <w:rPr>
          <w:rFonts w:ascii="Arial" w:hAnsi="Arial" w:cs="Arial"/>
          <w:sz w:val="16"/>
          <w:szCs w:val="16"/>
        </w:rPr>
      </w:pPr>
    </w:p>
    <w:p w14:paraId="611F0E95" w14:textId="7F7F52A6" w:rsidR="006056F8" w:rsidRDefault="006056F8"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t>SACRAMENTOCITYUNIFIED</w:t>
      </w:r>
    </w:p>
    <w:p w14:paraId="0B0434C7" w14:textId="2FA8DB67" w:rsidR="007A533E" w:rsidRPr="006C69B3" w:rsidRDefault="007A533E" w:rsidP="007A533E">
      <w:pPr>
        <w:tabs>
          <w:tab w:val="left" w:pos="2086"/>
        </w:tabs>
        <w:jc w:val="center"/>
        <w:rPr>
          <w:ins w:id="1513" w:author="Kaxiong" w:date="2021-05-29T18:10:00Z"/>
          <w:rFonts w:ascii="Arial" w:hAnsi="Arial" w:cs="Arial"/>
          <w:b/>
          <w:bCs/>
          <w:sz w:val="22"/>
          <w:szCs w:val="22"/>
        </w:rPr>
      </w:pPr>
      <w:ins w:id="1514" w:author="Kaxiong" w:date="2021-05-29T18:10:00Z">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ins>
    </w:p>
    <w:p w14:paraId="7B8BDBBD" w14:textId="5DB88647" w:rsidR="006056F8" w:rsidRPr="006C69B3" w:rsidDel="007A533E" w:rsidRDefault="006056F8" w:rsidP="006056F8">
      <w:pPr>
        <w:tabs>
          <w:tab w:val="left" w:pos="2086"/>
        </w:tabs>
        <w:jc w:val="center"/>
        <w:rPr>
          <w:del w:id="1515" w:author="Kaxiong" w:date="2021-05-29T18:10:00Z"/>
          <w:rFonts w:ascii="Arial" w:hAnsi="Arial" w:cs="Arial"/>
          <w:b/>
          <w:bCs/>
          <w:sz w:val="22"/>
          <w:szCs w:val="22"/>
        </w:rPr>
      </w:pPr>
      <w:del w:id="1516" w:author="Kaxiong" w:date="2021-05-29T18:10:00Z">
        <w:r w:rsidRPr="006C69B3" w:rsidDel="007A533E">
          <w:rPr>
            <w:rFonts w:ascii="Arial" w:hAnsi="Arial" w:cs="Arial"/>
            <w:b/>
            <w:bCs/>
            <w:sz w:val="22"/>
            <w:szCs w:val="22"/>
          </w:rPr>
          <w:delText>KEV TSHAJ TAWM NTAWM FAPE-TXOJ KEV KAWM NTAWM</w:delText>
        </w:r>
      </w:del>
    </w:p>
    <w:p w14:paraId="3F79D859" w14:textId="77777777" w:rsidR="006056F8" w:rsidRPr="006C69B3" w:rsidRDefault="006056F8" w:rsidP="006056F8">
      <w:pPr>
        <w:tabs>
          <w:tab w:val="left" w:pos="2086"/>
        </w:tabs>
        <w:jc w:val="center"/>
        <w:rPr>
          <w:rFonts w:ascii="Arial" w:hAnsi="Arial" w:cs="Arial"/>
          <w:b/>
          <w:bCs/>
          <w:sz w:val="22"/>
          <w:szCs w:val="22"/>
        </w:rPr>
      </w:pPr>
    </w:p>
    <w:p w14:paraId="483B8447" w14:textId="17402966" w:rsidR="006056F8" w:rsidRDefault="00F5123B" w:rsidP="00F5123B">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80F23E" w14:textId="77777777" w:rsidR="00F5123B" w:rsidRPr="00F5123B" w:rsidRDefault="00F5123B" w:rsidP="00F5123B">
      <w:pPr>
        <w:spacing w:after="0"/>
        <w:rPr>
          <w:rFonts w:ascii="Arial" w:hAnsi="Arial" w:cs="Arial"/>
          <w:i/>
          <w:iCs/>
          <w:sz w:val="20"/>
          <w:szCs w:val="20"/>
          <w:u w:val="single"/>
        </w:rPr>
      </w:pPr>
    </w:p>
    <w:p w14:paraId="2E4E832B" w14:textId="14AAA443"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ins w:id="1517" w:author="Kaxiong" w:date="2021-05-29T18:13:00Z">
        <w:r w:rsidR="007A533E">
          <w:rPr>
            <w:rFonts w:ascii="Arial" w:hAnsi="Arial" w:cs="Arial"/>
            <w:noProof/>
            <w:sz w:val="20"/>
            <w:szCs w:val="20"/>
          </w:rPr>
          <w:t>Ib Txwm</w:t>
        </w:r>
      </w:ins>
      <w:del w:id="1518" w:author="Kaxiong" w:date="2021-05-29T18:13:00Z">
        <w:r w:rsidRPr="006C69B3" w:rsidDel="007A533E">
          <w:rPr>
            <w:rFonts w:ascii="Arial" w:hAnsi="Arial" w:cs="Arial"/>
            <w:noProof/>
            <w:sz w:val="20"/>
            <w:szCs w:val="20"/>
          </w:rPr>
          <w:delText>Ntau yam</w:delText>
        </w:r>
      </w:del>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ins w:id="1519" w:author="Kaxiong" w:date="2021-05-29T18:38:00Z">
        <w:r w:rsidR="00A1097A">
          <w:rPr>
            <w:rFonts w:ascii="Arial" w:hAnsi="Arial" w:cs="Arial"/>
            <w:sz w:val="20"/>
            <w:szCs w:val="20"/>
          </w:rPr>
          <w:t>T</w:t>
        </w:r>
      </w:ins>
      <w:del w:id="1520" w:author="Kaxiong" w:date="2021-05-29T18:38:00Z">
        <w:r w:rsidRPr="006C69B3" w:rsidDel="00A1097A">
          <w:rPr>
            <w:rFonts w:ascii="Arial" w:hAnsi="Arial" w:cs="Arial"/>
            <w:sz w:val="20"/>
            <w:szCs w:val="20"/>
          </w:rPr>
          <w:delText>t</w:delText>
        </w:r>
      </w:del>
      <w:r w:rsidRPr="006C69B3">
        <w:rPr>
          <w:rFonts w:ascii="Arial" w:hAnsi="Arial" w:cs="Arial"/>
          <w:sz w:val="20"/>
          <w:szCs w:val="20"/>
        </w:rPr>
        <w:t>awm</w:t>
      </w:r>
      <w:proofErr w:type="spellEnd"/>
      <w:r w:rsidRPr="006C69B3">
        <w:rPr>
          <w:rFonts w:ascii="Arial" w:hAnsi="Arial" w:cs="Arial"/>
          <w:sz w:val="20"/>
          <w:szCs w:val="20"/>
        </w:rPr>
        <w:t xml:space="preserve"> </w:t>
      </w:r>
      <w:proofErr w:type="spellStart"/>
      <w:ins w:id="1521" w:author="Kaxiong" w:date="2021-05-29T18:38:00Z">
        <w:r w:rsidR="00A1097A">
          <w:rPr>
            <w:rFonts w:ascii="Arial" w:hAnsi="Arial" w:cs="Arial"/>
            <w:sz w:val="20"/>
            <w:szCs w:val="20"/>
          </w:rPr>
          <w:t>T</w:t>
        </w:r>
      </w:ins>
      <w:del w:id="1522" w:author="Kaxiong" w:date="2021-05-29T18:38:00Z">
        <w:r w:rsidRPr="006C69B3" w:rsidDel="00A1097A">
          <w:rPr>
            <w:rFonts w:ascii="Arial" w:hAnsi="Arial" w:cs="Arial"/>
            <w:sz w:val="20"/>
            <w:szCs w:val="20"/>
          </w:rPr>
          <w:delText>t</w:delText>
        </w:r>
      </w:del>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ins w:id="1523" w:author="Kaxiong" w:date="2021-05-29T18:38:00Z">
        <w:r w:rsidR="00A1097A">
          <w:rPr>
            <w:rFonts w:ascii="Arial" w:hAnsi="Arial" w:cs="Arial"/>
            <w:sz w:val="20"/>
            <w:szCs w:val="20"/>
          </w:rPr>
          <w:t>X</w:t>
        </w:r>
      </w:ins>
      <w:del w:id="1524" w:author="Kaxiong" w:date="2021-05-29T18:38:00Z">
        <w:r w:rsidRPr="006C69B3" w:rsidDel="00A1097A">
          <w:rPr>
            <w:rFonts w:ascii="Arial" w:hAnsi="Arial" w:cs="Arial"/>
            <w:sz w:val="20"/>
            <w:szCs w:val="20"/>
          </w:rPr>
          <w:delText>x</w:delText>
        </w:r>
      </w:del>
      <w:r w:rsidRPr="006C69B3">
        <w:rPr>
          <w:rFonts w:ascii="Arial" w:hAnsi="Arial" w:cs="Arial"/>
          <w:sz w:val="20"/>
          <w:szCs w:val="20"/>
        </w:rPr>
        <w:t>eeb</w:t>
      </w:r>
      <w:proofErr w:type="spellEnd"/>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ins w:id="1525" w:author="Kaxiong" w:date="2021-05-29T18:38:00Z">
        <w:r w:rsidR="00A1097A">
          <w:rPr>
            <w:rFonts w:ascii="Arial" w:hAnsi="Arial" w:cs="Arial"/>
            <w:sz w:val="20"/>
            <w:szCs w:val="20"/>
          </w:rPr>
          <w:t>L</w:t>
        </w:r>
      </w:ins>
      <w:del w:id="1526" w:author="Kaxiong" w:date="2021-05-29T18:38:00Z">
        <w:r w:rsidRPr="006C69B3" w:rsidDel="00A1097A">
          <w:rPr>
            <w:rFonts w:ascii="Arial" w:hAnsi="Arial" w:cs="Arial"/>
            <w:sz w:val="20"/>
            <w:szCs w:val="20"/>
          </w:rPr>
          <w:delText>l</w:delText>
        </w:r>
      </w:del>
      <w:r w:rsidRPr="006C69B3">
        <w:rPr>
          <w:rFonts w:ascii="Arial" w:hAnsi="Arial" w:cs="Arial"/>
          <w:sz w:val="20"/>
          <w:szCs w:val="20"/>
        </w:rPr>
        <w:t>wm</w:t>
      </w:r>
      <w:proofErr w:type="spellEnd"/>
      <w:r w:rsidRPr="006C69B3">
        <w:rPr>
          <w:rFonts w:ascii="Arial" w:hAnsi="Arial" w:cs="Arial"/>
          <w:sz w:val="20"/>
          <w:szCs w:val="20"/>
        </w:rPr>
        <w:t xml:space="preserve"> </w:t>
      </w:r>
      <w:ins w:id="1527" w:author="Kaxiong" w:date="2021-05-29T18:39:00Z">
        <w:r w:rsidR="00A1097A">
          <w:rPr>
            <w:rFonts w:ascii="Arial" w:hAnsi="Arial" w:cs="Arial"/>
            <w:sz w:val="20"/>
            <w:szCs w:val="20"/>
          </w:rPr>
          <w:t>Y</w:t>
        </w:r>
      </w:ins>
      <w:del w:id="1528" w:author="Kaxiong" w:date="2021-05-29T18:39:00Z">
        <w:r w:rsidRPr="006C69B3" w:rsidDel="00A1097A">
          <w:rPr>
            <w:rFonts w:ascii="Arial" w:hAnsi="Arial" w:cs="Arial"/>
            <w:sz w:val="20"/>
            <w:szCs w:val="20"/>
          </w:rPr>
          <w:delText>y</w:delText>
        </w:r>
      </w:del>
      <w:r w:rsidRPr="006C69B3">
        <w:rPr>
          <w:rFonts w:ascii="Arial" w:hAnsi="Arial" w:cs="Arial"/>
          <w:sz w:val="20"/>
          <w:szCs w:val="20"/>
        </w:rPr>
        <w:t xml:space="preserve">am </w:t>
      </w:r>
      <w:del w:id="1529" w:author="Kaxiong" w:date="2021-05-29T18:39:00Z">
        <w:r w:rsidRPr="006C69B3" w:rsidDel="00A1097A">
          <w:rPr>
            <w:rFonts w:ascii="Arial" w:hAnsi="Arial" w:cs="Arial"/>
            <w:sz w:val="20"/>
            <w:szCs w:val="20"/>
          </w:rPr>
          <w:delText xml:space="preserve">kev pab txhawb nqa </w:delText>
        </w:r>
      </w:del>
    </w:p>
    <w:p w14:paraId="150AC744" w14:textId="0547BC3B"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ins w:id="1530" w:author="Kaxiong" w:date="2021-05-29T18:14:00Z">
        <w:r w:rsidR="007A533E">
          <w:rPr>
            <w:rFonts w:ascii="Arial" w:hAnsi="Arial" w:cs="Arial"/>
            <w:b/>
            <w:bCs/>
            <w:sz w:val="20"/>
            <w:szCs w:val="20"/>
          </w:rPr>
          <w:t>kev</w:t>
        </w:r>
        <w:proofErr w:type="spellEnd"/>
        <w:r w:rsidR="007A533E">
          <w:rPr>
            <w:rFonts w:ascii="Arial" w:hAnsi="Arial" w:cs="Arial"/>
            <w:b/>
            <w:bCs/>
            <w:sz w:val="20"/>
            <w:szCs w:val="20"/>
          </w:rPr>
          <w:t xml:space="preserve"> </w:t>
        </w:r>
      </w:ins>
      <w:proofErr w:type="spellStart"/>
      <w:r w:rsidRPr="006C69B3">
        <w:rPr>
          <w:rFonts w:ascii="Arial" w:hAnsi="Arial" w:cs="Arial"/>
          <w:b/>
          <w:bCs/>
          <w:sz w:val="20"/>
          <w:szCs w:val="20"/>
        </w:rPr>
        <w:t>pab</w:t>
      </w:r>
      <w:proofErr w:type="spellEnd"/>
      <w:r>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ins w:id="1531" w:author="Kaxiong" w:date="2021-05-29T18:14:00Z">
        <w:r w:rsidR="007A533E">
          <w:rPr>
            <w:rFonts w:ascii="Arial" w:hAnsi="Arial" w:cs="Arial"/>
            <w:i/>
            <w:iCs/>
            <w:sz w:val="20"/>
            <w:szCs w:val="20"/>
            <w:u w:val="single"/>
          </w:rPr>
          <w:t>Cheeb</w:t>
        </w:r>
        <w:proofErr w:type="spellEnd"/>
        <w:r w:rsidR="007A533E">
          <w:rPr>
            <w:rFonts w:ascii="Arial" w:hAnsi="Arial" w:cs="Arial"/>
            <w:i/>
            <w:iCs/>
            <w:sz w:val="20"/>
            <w:szCs w:val="20"/>
            <w:u w:val="single"/>
          </w:rPr>
          <w:t xml:space="preserve"> </w:t>
        </w:r>
        <w:proofErr w:type="spellStart"/>
        <w:r w:rsidR="007A533E">
          <w:rPr>
            <w:rFonts w:ascii="Arial" w:hAnsi="Arial" w:cs="Arial"/>
            <w:i/>
            <w:iCs/>
            <w:sz w:val="20"/>
            <w:szCs w:val="20"/>
            <w:u w:val="single"/>
          </w:rPr>
          <w:t>Tsam</w:t>
        </w:r>
        <w:proofErr w:type="spellEnd"/>
        <w:r w:rsidR="007A533E">
          <w:rPr>
            <w:rFonts w:ascii="Arial" w:hAnsi="Arial" w:cs="Arial"/>
            <w:i/>
            <w:iCs/>
            <w:sz w:val="20"/>
            <w:szCs w:val="20"/>
            <w:u w:val="single"/>
          </w:rPr>
          <w:t xml:space="preserve"> </w:t>
        </w:r>
      </w:ins>
      <w:proofErr w:type="spellStart"/>
      <w:r w:rsidR="00F73B31">
        <w:rPr>
          <w:rFonts w:ascii="Arial" w:hAnsi="Arial" w:cs="Arial"/>
          <w:i/>
          <w:iCs/>
          <w:sz w:val="20"/>
          <w:szCs w:val="20"/>
          <w:u w:val="single"/>
        </w:rPr>
        <w:t>Tsev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Kawm</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Ntawv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Hauv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Nroog</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Scramento</w:t>
      </w:r>
      <w:proofErr w:type="spellEnd"/>
      <w:r w:rsidR="00F73B31">
        <w:rPr>
          <w:rFonts w:ascii="Arial" w:hAnsi="Arial" w:cs="Arial"/>
          <w:i/>
          <w:iCs/>
          <w:sz w:val="20"/>
          <w:szCs w:val="20"/>
          <w:u w:val="single"/>
        </w:rPr>
        <w:t xml:space="preserve"> City Unified</w:t>
      </w:r>
    </w:p>
    <w:p w14:paraId="598B297C" w14:textId="2C0CD813" w:rsidR="006056F8" w:rsidRPr="006C69B3" w:rsidRDefault="006056F8" w:rsidP="006056F8">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ins w:id="1532" w:author="Kaxiong" w:date="2021-05-29T18:14:00Z">
        <w:r w:rsidR="007A533E">
          <w:rPr>
            <w:rFonts w:ascii="Arial" w:hAnsi="Arial" w:cs="Arial"/>
            <w:b/>
            <w:bCs/>
            <w:sz w:val="20"/>
            <w:szCs w:val="20"/>
          </w:rPr>
          <w:t>s</w:t>
        </w:r>
      </w:ins>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59CD3E2A" w:rsidR="006056F8" w:rsidRPr="006C69B3"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ins w:id="1533" w:author="Kaxiong" w:date="2021-05-29T19:06:00Z">
        <w:r w:rsidR="006B0A92">
          <w:rPr>
            <w:rFonts w:ascii="Arial" w:hAnsi="Arial" w:cs="Arial"/>
            <w:b/>
            <w:bCs/>
            <w:sz w:val="20"/>
            <w:szCs w:val="20"/>
          </w:rPr>
          <w:t xml:space="preserve"> </w:t>
        </w:r>
      </w:ins>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ins w:id="1534" w:author="Kaxiong" w:date="2021-05-29T19:06:00Z">
        <w:r w:rsidR="006B0A92">
          <w:rPr>
            <w:rFonts w:ascii="Arial" w:hAnsi="Arial" w:cs="Arial"/>
            <w:b/>
            <w:bCs/>
            <w:sz w:val="20"/>
            <w:szCs w:val="20"/>
          </w:rPr>
          <w:t xml:space="preserve"> </w:t>
        </w:r>
      </w:ins>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cov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p>
    <w:p w14:paraId="425C1E4D" w14:textId="7426A826" w:rsidR="006056F8" w:rsidRPr="006C69B3" w:rsidRDefault="006056F8" w:rsidP="0044589E">
      <w:pPr>
        <w:tabs>
          <w:tab w:val="left" w:pos="2086"/>
        </w:tabs>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r w:rsidRPr="006C69B3">
        <w:rPr>
          <w:rFonts w:ascii="Arial" w:hAnsi="Arial" w:cs="Arial"/>
          <w:sz w:val="20"/>
          <w:szCs w:val="20"/>
        </w:rPr>
        <w:t xml:space="preserve">(3-5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 / </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63034816" w14:textId="72CB586C"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Pr="006C69B3">
        <w:rPr>
          <w:rFonts w:ascii="Arial" w:hAnsi="Arial" w:cs="Arial"/>
          <w:sz w:val="20"/>
          <w:szCs w:val="20"/>
        </w:rPr>
        <w:t>Faj</w:t>
      </w:r>
      <w:proofErr w:type="spellEnd"/>
      <w:r w:rsidRPr="006C69B3">
        <w:rPr>
          <w:rFonts w:ascii="Arial" w:hAnsi="Arial" w:cs="Arial"/>
          <w:sz w:val="20"/>
          <w:szCs w:val="20"/>
        </w:rPr>
        <w:t xml:space="preserve"> </w:t>
      </w:r>
      <w:proofErr w:type="spellStart"/>
      <w:r w:rsidRPr="006C69B3">
        <w:rPr>
          <w:rFonts w:ascii="Arial" w:hAnsi="Arial" w:cs="Arial"/>
          <w:sz w:val="20"/>
          <w:szCs w:val="20"/>
        </w:rPr>
        <w:t>seeb</w:t>
      </w:r>
      <w:proofErr w:type="spellEnd"/>
      <w:r w:rsidRPr="006C69B3">
        <w:rPr>
          <w:rFonts w:ascii="Arial" w:hAnsi="Arial" w:cs="Arial"/>
          <w:sz w:val="20"/>
          <w:szCs w:val="20"/>
        </w:rPr>
        <w:t xml:space="preserve">: </w:t>
      </w:r>
      <w:proofErr w:type="spellStart"/>
      <w:r w:rsidRPr="006C69B3">
        <w:rPr>
          <w:rFonts w:ascii="Arial" w:hAnsi="Arial" w:cs="Arial"/>
          <w:sz w:val="20"/>
          <w:szCs w:val="20"/>
        </w:rPr>
        <w:t>Teb</w:t>
      </w:r>
      <w:proofErr w:type="spellEnd"/>
      <w:r w:rsidRPr="006C69B3">
        <w:rPr>
          <w:rFonts w:ascii="Arial" w:hAnsi="Arial" w:cs="Arial"/>
          <w:sz w:val="20"/>
          <w:szCs w:val="20"/>
        </w:rPr>
        <w:t xml:space="preserve"> cov </w:t>
      </w:r>
      <w:proofErr w:type="spellStart"/>
      <w:r w:rsidRPr="006C69B3">
        <w:rPr>
          <w:rFonts w:ascii="Arial" w:hAnsi="Arial" w:cs="Arial"/>
          <w:sz w:val="20"/>
          <w:szCs w:val="20"/>
        </w:rPr>
        <w:t>lus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no </w:t>
      </w:r>
      <w:proofErr w:type="spellStart"/>
      <w:r w:rsidRPr="006C69B3">
        <w:rPr>
          <w:rFonts w:ascii="Arial" w:hAnsi="Arial" w:cs="Arial"/>
          <w:sz w:val="20"/>
          <w:szCs w:val="20"/>
        </w:rPr>
        <w:t>rau</w:t>
      </w:r>
      <w:proofErr w:type="spellEnd"/>
      <w:r w:rsidRPr="006C69B3">
        <w:rPr>
          <w:rFonts w:ascii="Arial" w:hAnsi="Arial" w:cs="Arial"/>
          <w:sz w:val="20"/>
          <w:szCs w:val="20"/>
        </w:rPr>
        <w:t xml:space="preserve"> cov tub </w:t>
      </w:r>
      <w:proofErr w:type="spellStart"/>
      <w:r w:rsidRPr="006C69B3">
        <w:rPr>
          <w:rFonts w:ascii="Arial" w:hAnsi="Arial" w:cs="Arial"/>
          <w:sz w:val="20"/>
          <w:szCs w:val="20"/>
        </w:rPr>
        <w:t>ntxhais</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nyoog</w:t>
      </w:r>
      <w:proofErr w:type="spellEnd"/>
      <w:r w:rsidRPr="006C69B3">
        <w:rPr>
          <w:rFonts w:ascii="Arial" w:hAnsi="Arial" w:cs="Arial"/>
          <w:sz w:val="20"/>
          <w:szCs w:val="20"/>
        </w:rPr>
        <w:t xml:space="preserve"> 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del w:id="1535" w:author="Kaxiong" w:date="2021-05-29T18:16:00Z">
        <w:r w:rsidRPr="006C69B3" w:rsidDel="007A533E">
          <w:rPr>
            <w:rFonts w:ascii="Arial" w:hAnsi="Arial" w:cs="Arial"/>
            <w:sz w:val="20"/>
            <w:szCs w:val="20"/>
          </w:rPr>
          <w:delText xml:space="preserve">kev </w:delText>
        </w:r>
      </w:del>
      <w:r w:rsidRPr="006C69B3">
        <w:rPr>
          <w:rFonts w:ascii="Arial" w:hAnsi="Arial" w:cs="Arial"/>
          <w:sz w:val="20"/>
          <w:szCs w:val="20"/>
        </w:rPr>
        <w:t xml:space="preserve">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cov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3AC48DB4" w14:textId="6B6FEA82" w:rsidR="006056F8" w:rsidRPr="006C69B3" w:rsidRDefault="0067480B" w:rsidP="006056F8">
      <w:pPr>
        <w:tabs>
          <w:tab w:val="left" w:pos="2086"/>
        </w:tabs>
        <w:rPr>
          <w:rFonts w:ascii="Arial" w:hAnsi="Arial" w:cs="Arial"/>
          <w:sz w:val="20"/>
          <w:szCs w:val="20"/>
        </w:rPr>
      </w:pPr>
      <w:r>
        <w:pict w14:anchorId="0E1346BE">
          <v:shape id="_x0000_i1061" type="#_x0000_t75" style="width:12.15pt;height:9.35pt;visibility:visible;mso-wrap-style:square">
            <v:imagedata r:id="rId8" o:title=""/>
          </v:shape>
        </w:pict>
      </w:r>
      <w:r w:rsidR="006056F8" w:rsidRPr="006C69B3">
        <w:rPr>
          <w:rFonts w:ascii="Arial" w:hAnsi="Arial" w:cs="Arial"/>
          <w:sz w:val="20"/>
          <w:szCs w:val="20"/>
        </w:rPr>
        <w:t xml:space="preserve"> Tib yam li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w:t>
      </w:r>
      <w:proofErr w:type="spellStart"/>
      <w:r w:rsidR="006056F8" w:rsidRPr="006C69B3">
        <w:rPr>
          <w:rFonts w:ascii="Arial" w:hAnsi="Arial" w:cs="Arial"/>
          <w:sz w:val="20"/>
          <w:szCs w:val="20"/>
        </w:rPr>
        <w:t>txawv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qhov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w:t>
      </w:r>
    </w:p>
    <w:p w14:paraId="217CF800" w14:textId="00372D94" w:rsidR="006056F8" w:rsidRPr="006C69B3" w:rsidRDefault="006056F8" w:rsidP="006056F8">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lastRenderedPageBreak/>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ins w:id="1536" w:author="Kaxiong" w:date="2021-05-29T18:17:00Z">
        <w:r w:rsidR="004B6AA7">
          <w:rPr>
            <w:rFonts w:ascii="Arial" w:hAnsi="Arial" w:cs="Arial"/>
            <w:b/>
            <w:bCs/>
            <w:sz w:val="20"/>
            <w:szCs w:val="20"/>
          </w:rPr>
          <w:t>Kawm</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Ntawv</w:t>
        </w:r>
      </w:ins>
      <w:proofErr w:type="spellEnd"/>
      <w:del w:id="1537" w:author="Kaxiong" w:date="2021-05-29T18:17:00Z">
        <w:r w:rsidRPr="006C69B3" w:rsidDel="004B6AA7">
          <w:rPr>
            <w:rFonts w:ascii="Arial" w:hAnsi="Arial" w:cs="Arial"/>
            <w:b/>
            <w:bCs/>
            <w:sz w:val="20"/>
            <w:szCs w:val="20"/>
          </w:rPr>
          <w:delText>Zov</w:delText>
        </w:r>
      </w:del>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del w:id="1538" w:author="Kaxiong" w:date="2021-05-29T18:18:00Z">
        <w:r w:rsidRPr="006C69B3" w:rsidDel="004B6AA7">
          <w:rPr>
            <w:rFonts w:ascii="Arial" w:hAnsi="Arial" w:cs="Arial"/>
            <w:b/>
            <w:bCs/>
            <w:sz w:val="20"/>
            <w:szCs w:val="20"/>
          </w:rPr>
          <w:delText>/</w:delText>
        </w:r>
      </w:del>
      <w:ins w:id="1539" w:author="Kaxiong" w:date="2021-05-29T18:18:00Z">
        <w:r w:rsidR="004B6AA7">
          <w:rPr>
            <w:rFonts w:ascii="Arial" w:hAnsi="Arial" w:cs="Arial"/>
            <w:b/>
            <w:bCs/>
            <w:sz w:val="20"/>
            <w:szCs w:val="20"/>
          </w:rPr>
          <w:t>rau</w:t>
        </w:r>
        <w:proofErr w:type="spellEnd"/>
        <w:r w:rsidR="004B6AA7">
          <w:rPr>
            <w:rFonts w:ascii="Arial" w:hAnsi="Arial" w:cs="Arial"/>
            <w:b/>
            <w:bCs/>
            <w:sz w:val="20"/>
            <w:szCs w:val="20"/>
          </w:rPr>
          <w:t xml:space="preserve"> </w:t>
        </w:r>
      </w:ins>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5242E806" w14:textId="2DAB16B2" w:rsidR="006056F8" w:rsidRPr="006C69B3" w:rsidRDefault="006056F8" w:rsidP="006056F8">
      <w:pPr>
        <w:tabs>
          <w:tab w:val="left" w:pos="2086"/>
        </w:tabs>
        <w:jc w:val="both"/>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Pr>
          <w:rFonts w:ascii="Arial" w:hAnsi="Arial" w:cs="Arial"/>
          <w:sz w:val="20"/>
          <w:szCs w:val="20"/>
        </w:rPr>
        <w:t>-22):</w:t>
      </w:r>
      <w:ins w:id="1540" w:author="Kaxiong" w:date="2021-05-29T18:18:00Z">
        <w:r w:rsidR="004B6AA7">
          <w:rPr>
            <w:rFonts w:ascii="Arial" w:hAnsi="Arial" w:cs="Arial"/>
            <w:sz w:val="20"/>
            <w:szCs w:val="20"/>
          </w:rPr>
          <w:t xml:space="preserve"> </w:t>
        </w:r>
      </w:ins>
      <w:r w:rsidRPr="00295930">
        <w:rPr>
          <w:rFonts w:ascii="Arial" w:hAnsi="Arial" w:cs="Arial"/>
          <w:i/>
          <w:iCs/>
          <w:sz w:val="14"/>
          <w:szCs w:val="14"/>
          <w:u w:val="single"/>
        </w:rPr>
        <w:t xml:space="preserve">Cov Chav </w:t>
      </w:r>
      <w:proofErr w:type="spellStart"/>
      <w:r w:rsidRPr="00295930">
        <w:rPr>
          <w:rFonts w:ascii="Arial" w:hAnsi="Arial" w:cs="Arial"/>
          <w:i/>
          <w:iCs/>
          <w:sz w:val="14"/>
          <w:szCs w:val="14"/>
          <w:u w:val="single"/>
        </w:rPr>
        <w:t>Kawm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Ib</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Txwm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Muaj</w:t>
      </w:r>
      <w:proofErr w:type="spellEnd"/>
      <w:r w:rsidRPr="00295930">
        <w:rPr>
          <w:rFonts w:ascii="Arial" w:hAnsi="Arial" w:cs="Arial"/>
          <w:i/>
          <w:iCs/>
          <w:sz w:val="14"/>
          <w:szCs w:val="14"/>
          <w:u w:val="single"/>
        </w:rPr>
        <w:t>/</w:t>
      </w:r>
      <w:proofErr w:type="spellStart"/>
      <w:ins w:id="1541" w:author="Kaxiong" w:date="2021-05-29T19:10:00Z">
        <w:r w:rsidR="006B0A92">
          <w:rPr>
            <w:rFonts w:ascii="Arial" w:hAnsi="Arial" w:cs="Arial"/>
            <w:i/>
            <w:iCs/>
            <w:sz w:val="14"/>
            <w:szCs w:val="14"/>
            <w:u w:val="single"/>
          </w:rPr>
          <w:t>Tsev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Kawm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Ntawv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Zej</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Tsoo</w:t>
        </w:r>
      </w:ins>
      <w:ins w:id="1542" w:author="Kaxiong" w:date="2021-05-29T19:11:00Z">
        <w:r w:rsidR="006B0A92">
          <w:rPr>
            <w:rFonts w:ascii="Arial" w:hAnsi="Arial" w:cs="Arial"/>
            <w:i/>
            <w:iCs/>
            <w:sz w:val="14"/>
            <w:szCs w:val="14"/>
            <w:u w:val="single"/>
          </w:rPr>
          <w:t>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Hnub</w:t>
        </w:r>
      </w:ins>
      <w:proofErr w:type="spellEnd"/>
      <w:del w:id="1543" w:author="Kaxiong" w:date="2021-05-29T19:11:00Z">
        <w:r w:rsidRPr="00295930" w:rsidDel="006B0A92">
          <w:rPr>
            <w:rFonts w:ascii="Arial" w:hAnsi="Arial" w:cs="Arial"/>
            <w:i/>
            <w:iCs/>
            <w:sz w:val="14"/>
            <w:szCs w:val="14"/>
            <w:u w:val="single"/>
          </w:rPr>
          <w:delText>Tsoom Fwm Hnub Tsev Kawm Ntawv</w:delText>
        </w:r>
      </w:del>
    </w:p>
    <w:p w14:paraId="6BCC07B7" w14:textId="77777777"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B0A92">
        <w:rPr>
          <w:rFonts w:ascii="Arial" w:hAnsi="Arial" w:cs="Arial"/>
          <w:i/>
          <w:iCs/>
          <w:sz w:val="20"/>
          <w:szCs w:val="20"/>
        </w:rPr>
        <w:t xml:space="preserve">: </w:t>
      </w:r>
      <w:proofErr w:type="spellStart"/>
      <w:r w:rsidRPr="006B0A92">
        <w:rPr>
          <w:rFonts w:ascii="Arial" w:hAnsi="Arial" w:cs="Arial"/>
          <w:i/>
          <w:iCs/>
          <w:sz w:val="20"/>
          <w:szCs w:val="20"/>
          <w:rPrChange w:id="1544" w:author="Kaxiong" w:date="2021-05-29T19:11:00Z">
            <w:rPr>
              <w:rFonts w:ascii="Arial" w:hAnsi="Arial" w:cs="Arial"/>
              <w:sz w:val="20"/>
              <w:szCs w:val="20"/>
            </w:rPr>
          </w:rPrChange>
        </w:rPr>
        <w:t>Feem</w:t>
      </w:r>
      <w:proofErr w:type="spellEnd"/>
      <w:r w:rsidRPr="006B0A92">
        <w:rPr>
          <w:rFonts w:ascii="Arial" w:hAnsi="Arial" w:cs="Arial"/>
          <w:i/>
          <w:iCs/>
          <w:sz w:val="20"/>
          <w:szCs w:val="20"/>
          <w:rPrChange w:id="154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46" w:author="Kaxiong" w:date="2021-05-29T19:11:00Z">
            <w:rPr>
              <w:rFonts w:ascii="Arial" w:hAnsi="Arial" w:cs="Arial"/>
              <w:sz w:val="20"/>
              <w:szCs w:val="20"/>
            </w:rPr>
          </w:rPrChange>
        </w:rPr>
        <w:t>pua</w:t>
      </w:r>
      <w:proofErr w:type="spellEnd"/>
      <w:r w:rsidRPr="006B0A92">
        <w:rPr>
          <w:rFonts w:ascii="Arial" w:hAnsi="Arial" w:cs="Arial"/>
          <w:i/>
          <w:iCs/>
          <w:sz w:val="20"/>
          <w:szCs w:val="20"/>
          <w:rPrChange w:id="154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48" w:author="Kaxiong" w:date="2021-05-29T19:11:00Z">
            <w:rPr>
              <w:rFonts w:ascii="Arial" w:hAnsi="Arial" w:cs="Arial"/>
              <w:sz w:val="20"/>
              <w:szCs w:val="20"/>
            </w:rPr>
          </w:rPrChange>
        </w:rPr>
        <w:t>ntawm</w:t>
      </w:r>
      <w:proofErr w:type="spellEnd"/>
      <w:r w:rsidRPr="006B0A92">
        <w:rPr>
          <w:rFonts w:ascii="Arial" w:hAnsi="Arial" w:cs="Arial"/>
          <w:i/>
          <w:iCs/>
          <w:sz w:val="20"/>
          <w:szCs w:val="20"/>
          <w:rPrChange w:id="1549" w:author="Kaxiong" w:date="2021-05-29T19:11:00Z">
            <w:rPr>
              <w:rFonts w:ascii="Arial" w:hAnsi="Arial" w:cs="Arial"/>
              <w:sz w:val="20"/>
              <w:szCs w:val="20"/>
            </w:rPr>
          </w:rPrChange>
        </w:rPr>
        <w:t xml:space="preserve"> cov </w:t>
      </w:r>
      <w:proofErr w:type="spellStart"/>
      <w:r w:rsidRPr="006B0A92">
        <w:rPr>
          <w:rFonts w:ascii="Arial" w:hAnsi="Arial" w:cs="Arial"/>
          <w:i/>
          <w:iCs/>
          <w:sz w:val="20"/>
          <w:szCs w:val="20"/>
          <w:rPrChange w:id="1550" w:author="Kaxiong" w:date="2021-05-29T19:11:00Z">
            <w:rPr>
              <w:rFonts w:ascii="Arial" w:hAnsi="Arial" w:cs="Arial"/>
              <w:sz w:val="20"/>
              <w:szCs w:val="20"/>
            </w:rPr>
          </w:rPrChange>
        </w:rPr>
        <w:t>sij</w:t>
      </w:r>
      <w:proofErr w:type="spellEnd"/>
      <w:r w:rsidRPr="006B0A92">
        <w:rPr>
          <w:rFonts w:ascii="Arial" w:hAnsi="Arial" w:cs="Arial"/>
          <w:i/>
          <w:iCs/>
          <w:sz w:val="20"/>
          <w:szCs w:val="20"/>
          <w:rPrChange w:id="1551"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52" w:author="Kaxiong" w:date="2021-05-29T19:11:00Z">
            <w:rPr>
              <w:rFonts w:ascii="Arial" w:hAnsi="Arial" w:cs="Arial"/>
              <w:sz w:val="20"/>
              <w:szCs w:val="20"/>
            </w:rPr>
          </w:rPrChange>
        </w:rPr>
        <w:t>hawm</w:t>
      </w:r>
      <w:proofErr w:type="spellEnd"/>
      <w:r w:rsidRPr="006B0A92">
        <w:rPr>
          <w:rFonts w:ascii="Arial" w:hAnsi="Arial" w:cs="Arial"/>
          <w:i/>
          <w:iCs/>
          <w:sz w:val="20"/>
          <w:szCs w:val="20"/>
          <w:rPrChange w:id="1553"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54" w:author="Kaxiong" w:date="2021-05-29T19:11:00Z">
            <w:rPr>
              <w:rFonts w:ascii="Arial" w:hAnsi="Arial" w:cs="Arial"/>
              <w:sz w:val="20"/>
              <w:szCs w:val="20"/>
            </w:rPr>
          </w:rPrChange>
        </w:rPr>
        <w:t>yog</w:t>
      </w:r>
      <w:proofErr w:type="spellEnd"/>
      <w:r w:rsidRPr="006B0A92">
        <w:rPr>
          <w:rFonts w:ascii="Arial" w:hAnsi="Arial" w:cs="Arial"/>
          <w:i/>
          <w:iCs/>
          <w:sz w:val="20"/>
          <w:szCs w:val="20"/>
          <w:rPrChange w:id="155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56" w:author="Kaxiong" w:date="2021-05-29T19:11:00Z">
            <w:rPr>
              <w:rFonts w:ascii="Arial" w:hAnsi="Arial" w:cs="Arial"/>
              <w:sz w:val="20"/>
              <w:szCs w:val="20"/>
            </w:rPr>
          </w:rPrChange>
        </w:rPr>
        <w:t>qhov</w:t>
      </w:r>
      <w:proofErr w:type="spellEnd"/>
      <w:r w:rsidRPr="006B0A92">
        <w:rPr>
          <w:rFonts w:ascii="Arial" w:hAnsi="Arial" w:cs="Arial"/>
          <w:i/>
          <w:iCs/>
          <w:sz w:val="20"/>
          <w:szCs w:val="20"/>
          <w:rPrChange w:id="155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58" w:author="Kaxiong" w:date="2021-05-29T19:11:00Z">
            <w:rPr>
              <w:rFonts w:ascii="Arial" w:hAnsi="Arial" w:cs="Arial"/>
              <w:sz w:val="20"/>
              <w:szCs w:val="20"/>
            </w:rPr>
          </w:rPrChange>
        </w:rPr>
        <w:t>tsim</w:t>
      </w:r>
      <w:proofErr w:type="spellEnd"/>
      <w:r w:rsidRPr="006B0A92">
        <w:rPr>
          <w:rFonts w:ascii="Arial" w:hAnsi="Arial" w:cs="Arial"/>
          <w:i/>
          <w:iCs/>
          <w:sz w:val="20"/>
          <w:szCs w:val="20"/>
          <w:rPrChange w:id="1559"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60" w:author="Kaxiong" w:date="2021-05-29T19:11:00Z">
            <w:rPr>
              <w:rFonts w:ascii="Arial" w:hAnsi="Arial" w:cs="Arial"/>
              <w:sz w:val="20"/>
              <w:szCs w:val="20"/>
            </w:rPr>
          </w:rPrChange>
        </w:rPr>
        <w:t>nyog</w:t>
      </w:r>
      <w:proofErr w:type="spellEnd"/>
      <w:r w:rsidRPr="006B0A92">
        <w:rPr>
          <w:rFonts w:ascii="Arial" w:hAnsi="Arial" w:cs="Arial"/>
          <w:i/>
          <w:iCs/>
          <w:sz w:val="20"/>
          <w:szCs w:val="20"/>
          <w:rPrChange w:id="1561"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62" w:author="Kaxiong" w:date="2021-05-29T19:11:00Z">
            <w:rPr>
              <w:rFonts w:ascii="Arial" w:hAnsi="Arial" w:cs="Arial"/>
              <w:sz w:val="20"/>
              <w:szCs w:val="20"/>
            </w:rPr>
          </w:rPrChange>
        </w:rPr>
        <w:t>rau</w:t>
      </w:r>
      <w:proofErr w:type="spellEnd"/>
      <w:r w:rsidRPr="006B0A92">
        <w:rPr>
          <w:rFonts w:ascii="Arial" w:hAnsi="Arial" w:cs="Arial"/>
          <w:i/>
          <w:iCs/>
          <w:sz w:val="20"/>
          <w:szCs w:val="20"/>
          <w:rPrChange w:id="1563" w:author="Kaxiong" w:date="2021-05-29T19:11:00Z">
            <w:rPr>
              <w:rFonts w:ascii="Arial" w:hAnsi="Arial" w:cs="Arial"/>
              <w:sz w:val="20"/>
              <w:szCs w:val="20"/>
            </w:rPr>
          </w:rPrChange>
        </w:rPr>
        <w:t xml:space="preserve"> cov </w:t>
      </w:r>
      <w:proofErr w:type="spellStart"/>
      <w:r w:rsidRPr="006B0A92">
        <w:rPr>
          <w:rFonts w:ascii="Arial" w:hAnsi="Arial" w:cs="Arial"/>
          <w:i/>
          <w:iCs/>
          <w:sz w:val="20"/>
          <w:szCs w:val="20"/>
          <w:rPrChange w:id="1564" w:author="Kaxiong" w:date="2021-05-29T19:11:00Z">
            <w:rPr>
              <w:rFonts w:ascii="Arial" w:hAnsi="Arial" w:cs="Arial"/>
              <w:sz w:val="20"/>
              <w:szCs w:val="20"/>
            </w:rPr>
          </w:rPrChange>
        </w:rPr>
        <w:t>uas</w:t>
      </w:r>
      <w:proofErr w:type="spellEnd"/>
      <w:r w:rsidRPr="006B0A92">
        <w:rPr>
          <w:rFonts w:ascii="Arial" w:hAnsi="Arial" w:cs="Arial"/>
          <w:i/>
          <w:iCs/>
          <w:sz w:val="20"/>
          <w:szCs w:val="20"/>
          <w:rPrChange w:id="156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66" w:author="Kaxiong" w:date="2021-05-29T19:11:00Z">
            <w:rPr>
              <w:rFonts w:ascii="Arial" w:hAnsi="Arial" w:cs="Arial"/>
              <w:sz w:val="20"/>
              <w:szCs w:val="20"/>
            </w:rPr>
          </w:rPrChange>
        </w:rPr>
        <w:t>yuav</w:t>
      </w:r>
      <w:proofErr w:type="spellEnd"/>
      <w:r w:rsidRPr="006B0A92">
        <w:rPr>
          <w:rFonts w:ascii="Arial" w:hAnsi="Arial" w:cs="Arial"/>
          <w:i/>
          <w:iCs/>
          <w:sz w:val="20"/>
          <w:szCs w:val="20"/>
          <w:rPrChange w:id="156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68" w:author="Kaxiong" w:date="2021-05-29T19:11:00Z">
            <w:rPr>
              <w:rFonts w:ascii="Arial" w:hAnsi="Arial" w:cs="Arial"/>
              <w:sz w:val="20"/>
              <w:szCs w:val="20"/>
            </w:rPr>
          </w:rPrChange>
        </w:rPr>
        <w:t>muaj</w:t>
      </w:r>
      <w:proofErr w:type="spellEnd"/>
      <w:r w:rsidRPr="006B0A92">
        <w:rPr>
          <w:rFonts w:ascii="Arial" w:hAnsi="Arial" w:cs="Arial"/>
          <w:i/>
          <w:iCs/>
          <w:sz w:val="20"/>
          <w:szCs w:val="20"/>
          <w:rPrChange w:id="1569" w:author="Kaxiong" w:date="2021-05-29T19:11:00Z">
            <w:rPr>
              <w:rFonts w:ascii="Arial" w:hAnsi="Arial" w:cs="Arial"/>
              <w:sz w:val="20"/>
              <w:szCs w:val="20"/>
            </w:rPr>
          </w:rPrChange>
        </w:rPr>
        <w:t xml:space="preserve"> 5 </w:t>
      </w:r>
      <w:proofErr w:type="spellStart"/>
      <w:r w:rsidRPr="006B0A92">
        <w:rPr>
          <w:rFonts w:ascii="Arial" w:hAnsi="Arial" w:cs="Arial"/>
          <w:i/>
          <w:iCs/>
          <w:sz w:val="20"/>
          <w:szCs w:val="20"/>
          <w:rPrChange w:id="1570" w:author="Kaxiong" w:date="2021-05-29T19:11:00Z">
            <w:rPr>
              <w:rFonts w:ascii="Arial" w:hAnsi="Arial" w:cs="Arial"/>
              <w:sz w:val="20"/>
              <w:szCs w:val="20"/>
            </w:rPr>
          </w:rPrChange>
        </w:rPr>
        <w:t>xyoo</w:t>
      </w:r>
      <w:proofErr w:type="spellEnd"/>
      <w:r w:rsidRPr="006B0A92">
        <w:rPr>
          <w:rFonts w:ascii="Arial" w:hAnsi="Arial" w:cs="Arial"/>
          <w:i/>
          <w:iCs/>
          <w:sz w:val="20"/>
          <w:szCs w:val="20"/>
          <w:rPrChange w:id="1571"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72" w:author="Kaxiong" w:date="2021-05-29T19:11:00Z">
            <w:rPr>
              <w:rFonts w:ascii="Arial" w:hAnsi="Arial" w:cs="Arial"/>
              <w:sz w:val="20"/>
              <w:szCs w:val="20"/>
            </w:rPr>
          </w:rPrChange>
        </w:rPr>
        <w:t>thiab</w:t>
      </w:r>
      <w:proofErr w:type="spellEnd"/>
      <w:r w:rsidRPr="006B0A92">
        <w:rPr>
          <w:rFonts w:ascii="Arial" w:hAnsi="Arial" w:cs="Arial"/>
          <w:i/>
          <w:iCs/>
          <w:sz w:val="20"/>
          <w:szCs w:val="20"/>
          <w:rPrChange w:id="1573"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74" w:author="Kaxiong" w:date="2021-05-29T19:11:00Z">
            <w:rPr>
              <w:rFonts w:ascii="Arial" w:hAnsi="Arial" w:cs="Arial"/>
              <w:sz w:val="20"/>
              <w:szCs w:val="20"/>
            </w:rPr>
          </w:rPrChange>
        </w:rPr>
        <w:t>hauv</w:t>
      </w:r>
      <w:proofErr w:type="spellEnd"/>
      <w:r w:rsidRPr="006B0A92">
        <w:rPr>
          <w:rFonts w:ascii="Arial" w:hAnsi="Arial" w:cs="Arial"/>
          <w:i/>
          <w:iCs/>
          <w:sz w:val="20"/>
          <w:szCs w:val="20"/>
          <w:rPrChange w:id="157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76" w:author="Kaxiong" w:date="2021-05-29T19:11:00Z">
            <w:rPr>
              <w:rFonts w:ascii="Arial" w:hAnsi="Arial" w:cs="Arial"/>
              <w:sz w:val="20"/>
              <w:szCs w:val="20"/>
            </w:rPr>
          </w:rPrChange>
        </w:rPr>
        <w:t>tsev</w:t>
      </w:r>
      <w:proofErr w:type="spellEnd"/>
      <w:r w:rsidRPr="006B0A92">
        <w:rPr>
          <w:rFonts w:ascii="Arial" w:hAnsi="Arial" w:cs="Arial"/>
          <w:i/>
          <w:iCs/>
          <w:sz w:val="20"/>
          <w:szCs w:val="20"/>
          <w:rPrChange w:id="157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78" w:author="Kaxiong" w:date="2021-05-29T19:11:00Z">
            <w:rPr>
              <w:rFonts w:ascii="Arial" w:hAnsi="Arial" w:cs="Arial"/>
              <w:sz w:val="20"/>
              <w:szCs w:val="20"/>
            </w:rPr>
          </w:rPrChange>
        </w:rPr>
        <w:t>kawm</w:t>
      </w:r>
      <w:proofErr w:type="spellEnd"/>
      <w:r w:rsidRPr="006B0A92">
        <w:rPr>
          <w:rFonts w:ascii="Arial" w:hAnsi="Arial" w:cs="Arial"/>
          <w:i/>
          <w:iCs/>
          <w:sz w:val="20"/>
          <w:szCs w:val="20"/>
          <w:rPrChange w:id="1579"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80" w:author="Kaxiong" w:date="2021-05-29T19:11:00Z">
            <w:rPr>
              <w:rFonts w:ascii="Arial" w:hAnsi="Arial" w:cs="Arial"/>
              <w:sz w:val="20"/>
              <w:szCs w:val="20"/>
            </w:rPr>
          </w:rPrChange>
        </w:rPr>
        <w:t>ntawv</w:t>
      </w:r>
      <w:proofErr w:type="spellEnd"/>
      <w:r w:rsidRPr="006B0A92">
        <w:rPr>
          <w:rFonts w:ascii="Arial" w:hAnsi="Arial" w:cs="Arial"/>
          <w:i/>
          <w:iCs/>
          <w:sz w:val="20"/>
          <w:szCs w:val="20"/>
          <w:rPrChange w:id="1581" w:author="Kaxiong" w:date="2021-05-29T19:11:00Z">
            <w:rPr>
              <w:rFonts w:ascii="Arial" w:hAnsi="Arial" w:cs="Arial"/>
              <w:sz w:val="20"/>
              <w:szCs w:val="20"/>
            </w:rPr>
          </w:rPrChange>
        </w:rPr>
        <w:t xml:space="preserve"> me </w:t>
      </w:r>
      <w:proofErr w:type="spellStart"/>
      <w:r w:rsidRPr="006B0A92">
        <w:rPr>
          <w:rFonts w:ascii="Arial" w:hAnsi="Arial" w:cs="Arial"/>
          <w:i/>
          <w:iCs/>
          <w:sz w:val="20"/>
          <w:szCs w:val="20"/>
          <w:rPrChange w:id="1582" w:author="Kaxiong" w:date="2021-05-29T19:11:00Z">
            <w:rPr>
              <w:rFonts w:ascii="Arial" w:hAnsi="Arial" w:cs="Arial"/>
              <w:sz w:val="20"/>
              <w:szCs w:val="20"/>
            </w:rPr>
          </w:rPrChange>
        </w:rPr>
        <w:t>nyuam</w:t>
      </w:r>
      <w:proofErr w:type="spellEnd"/>
      <w:r w:rsidRPr="006B0A92">
        <w:rPr>
          <w:rFonts w:ascii="Arial" w:hAnsi="Arial" w:cs="Arial"/>
          <w:i/>
          <w:iCs/>
          <w:sz w:val="20"/>
          <w:szCs w:val="20"/>
          <w:rPrChange w:id="1583"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84" w:author="Kaxiong" w:date="2021-05-29T19:11:00Z">
            <w:rPr>
              <w:rFonts w:ascii="Arial" w:hAnsi="Arial" w:cs="Arial"/>
              <w:sz w:val="20"/>
              <w:szCs w:val="20"/>
            </w:rPr>
          </w:rPrChange>
        </w:rPr>
        <w:t>yaus</w:t>
      </w:r>
      <w:proofErr w:type="spellEnd"/>
      <w:r w:rsidRPr="006B0A92">
        <w:rPr>
          <w:rFonts w:ascii="Arial" w:hAnsi="Arial" w:cs="Arial"/>
          <w:i/>
          <w:iCs/>
          <w:sz w:val="20"/>
          <w:szCs w:val="20"/>
          <w:rPrChange w:id="1585" w:author="Kaxiong" w:date="2021-05-29T19:11:00Z">
            <w:rPr>
              <w:rFonts w:ascii="Arial" w:hAnsi="Arial" w:cs="Arial"/>
              <w:sz w:val="20"/>
              <w:szCs w:val="20"/>
            </w:rPr>
          </w:rPrChange>
        </w:rPr>
        <w:t xml:space="preserve"> / </w:t>
      </w:r>
      <w:proofErr w:type="spellStart"/>
      <w:r w:rsidRPr="006B0A92">
        <w:rPr>
          <w:rFonts w:ascii="Arial" w:hAnsi="Arial" w:cs="Arial"/>
          <w:i/>
          <w:iCs/>
          <w:sz w:val="20"/>
          <w:szCs w:val="20"/>
          <w:rPrChange w:id="1586" w:author="Kaxiong" w:date="2021-05-29T19:11:00Z">
            <w:rPr>
              <w:rFonts w:ascii="Arial" w:hAnsi="Arial" w:cs="Arial"/>
              <w:sz w:val="20"/>
              <w:szCs w:val="20"/>
            </w:rPr>
          </w:rPrChange>
        </w:rPr>
        <w:t>tsev</w:t>
      </w:r>
      <w:proofErr w:type="spellEnd"/>
      <w:r w:rsidRPr="006B0A92">
        <w:rPr>
          <w:rFonts w:ascii="Arial" w:hAnsi="Arial" w:cs="Arial"/>
          <w:i/>
          <w:iCs/>
          <w:sz w:val="20"/>
          <w:szCs w:val="20"/>
          <w:rPrChange w:id="158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88" w:author="Kaxiong" w:date="2021-05-29T19:11:00Z">
            <w:rPr>
              <w:rFonts w:ascii="Arial" w:hAnsi="Arial" w:cs="Arial"/>
              <w:sz w:val="20"/>
              <w:szCs w:val="20"/>
            </w:rPr>
          </w:rPrChange>
        </w:rPr>
        <w:t>kawm</w:t>
      </w:r>
      <w:proofErr w:type="spellEnd"/>
      <w:r w:rsidRPr="006B0A92">
        <w:rPr>
          <w:rFonts w:ascii="Arial" w:hAnsi="Arial" w:cs="Arial"/>
          <w:i/>
          <w:iCs/>
          <w:sz w:val="20"/>
          <w:szCs w:val="20"/>
          <w:rPrChange w:id="1589"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90" w:author="Kaxiong" w:date="2021-05-29T19:11:00Z">
            <w:rPr>
              <w:rFonts w:ascii="Arial" w:hAnsi="Arial" w:cs="Arial"/>
              <w:sz w:val="20"/>
              <w:szCs w:val="20"/>
            </w:rPr>
          </w:rPrChange>
        </w:rPr>
        <w:t>ntawv</w:t>
      </w:r>
      <w:proofErr w:type="spellEnd"/>
      <w:r w:rsidRPr="006B0A92">
        <w:rPr>
          <w:rFonts w:ascii="Arial" w:hAnsi="Arial" w:cs="Arial"/>
          <w:i/>
          <w:iCs/>
          <w:sz w:val="20"/>
          <w:szCs w:val="20"/>
          <w:rPrChange w:id="1591" w:author="Kaxiong" w:date="2021-05-29T19:11:00Z">
            <w:rPr>
              <w:rFonts w:ascii="Arial" w:hAnsi="Arial" w:cs="Arial"/>
              <w:sz w:val="20"/>
              <w:szCs w:val="20"/>
            </w:rPr>
          </w:rPrChange>
        </w:rPr>
        <w:t xml:space="preserve"> me </w:t>
      </w:r>
      <w:proofErr w:type="spellStart"/>
      <w:r w:rsidRPr="006B0A92">
        <w:rPr>
          <w:rFonts w:ascii="Arial" w:hAnsi="Arial" w:cs="Arial"/>
          <w:i/>
          <w:iCs/>
          <w:sz w:val="20"/>
          <w:szCs w:val="20"/>
          <w:rPrChange w:id="1592" w:author="Kaxiong" w:date="2021-05-29T19:11:00Z">
            <w:rPr>
              <w:rFonts w:ascii="Arial" w:hAnsi="Arial" w:cs="Arial"/>
              <w:sz w:val="20"/>
              <w:szCs w:val="20"/>
            </w:rPr>
          </w:rPrChange>
        </w:rPr>
        <w:t>nyuam</w:t>
      </w:r>
      <w:proofErr w:type="spellEnd"/>
      <w:r w:rsidRPr="006B0A92">
        <w:rPr>
          <w:rFonts w:ascii="Arial" w:hAnsi="Arial" w:cs="Arial"/>
          <w:i/>
          <w:iCs/>
          <w:sz w:val="20"/>
          <w:szCs w:val="20"/>
          <w:rPrChange w:id="1593"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94" w:author="Kaxiong" w:date="2021-05-29T19:11:00Z">
            <w:rPr>
              <w:rFonts w:ascii="Arial" w:hAnsi="Arial" w:cs="Arial"/>
              <w:sz w:val="20"/>
              <w:szCs w:val="20"/>
            </w:rPr>
          </w:rPrChange>
        </w:rPr>
        <w:t>yaus</w:t>
      </w:r>
      <w:proofErr w:type="spellEnd"/>
      <w:r w:rsidRPr="006B0A92">
        <w:rPr>
          <w:rFonts w:ascii="Arial" w:hAnsi="Arial" w:cs="Arial"/>
          <w:i/>
          <w:iCs/>
          <w:sz w:val="20"/>
          <w:szCs w:val="20"/>
          <w:rPrChange w:id="159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96" w:author="Kaxiong" w:date="2021-05-29T19:11:00Z">
            <w:rPr>
              <w:rFonts w:ascii="Arial" w:hAnsi="Arial" w:cs="Arial"/>
              <w:sz w:val="20"/>
              <w:szCs w:val="20"/>
            </w:rPr>
          </w:rPrChange>
        </w:rPr>
        <w:t>lossis</w:t>
      </w:r>
      <w:proofErr w:type="spellEnd"/>
      <w:r w:rsidRPr="006B0A92">
        <w:rPr>
          <w:rFonts w:ascii="Arial" w:hAnsi="Arial" w:cs="Arial"/>
          <w:i/>
          <w:iCs/>
          <w:sz w:val="20"/>
          <w:szCs w:val="20"/>
          <w:rPrChange w:id="1597"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598" w:author="Kaxiong" w:date="2021-05-29T19:11:00Z">
            <w:rPr>
              <w:rFonts w:ascii="Arial" w:hAnsi="Arial" w:cs="Arial"/>
              <w:sz w:val="20"/>
              <w:szCs w:val="20"/>
            </w:rPr>
          </w:rPrChange>
        </w:rPr>
        <w:t>ntau</w:t>
      </w:r>
      <w:proofErr w:type="spellEnd"/>
      <w:r w:rsidRPr="006B0A92">
        <w:rPr>
          <w:rFonts w:ascii="Arial" w:hAnsi="Arial" w:cs="Arial"/>
          <w:i/>
          <w:iCs/>
          <w:sz w:val="20"/>
          <w:szCs w:val="20"/>
          <w:rPrChange w:id="1599"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600" w:author="Kaxiong" w:date="2021-05-29T19:11:00Z">
            <w:rPr>
              <w:rFonts w:ascii="Arial" w:hAnsi="Arial" w:cs="Arial"/>
              <w:sz w:val="20"/>
              <w:szCs w:val="20"/>
            </w:rPr>
          </w:rPrChange>
        </w:rPr>
        <w:t>dua</w:t>
      </w:r>
      <w:proofErr w:type="spellEnd"/>
      <w:r w:rsidRPr="006B0A92">
        <w:rPr>
          <w:rFonts w:ascii="Arial" w:hAnsi="Arial" w:cs="Arial"/>
          <w:i/>
          <w:iCs/>
          <w:sz w:val="20"/>
          <w:szCs w:val="20"/>
          <w:rPrChange w:id="1601"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602" w:author="Kaxiong" w:date="2021-05-29T19:11:00Z">
            <w:rPr>
              <w:rFonts w:ascii="Arial" w:hAnsi="Arial" w:cs="Arial"/>
              <w:sz w:val="20"/>
              <w:szCs w:val="20"/>
            </w:rPr>
          </w:rPrChange>
        </w:rPr>
        <w:t>hauv</w:t>
      </w:r>
      <w:proofErr w:type="spellEnd"/>
      <w:r w:rsidRPr="006B0A92">
        <w:rPr>
          <w:rFonts w:ascii="Arial" w:hAnsi="Arial" w:cs="Arial"/>
          <w:i/>
          <w:iCs/>
          <w:sz w:val="20"/>
          <w:szCs w:val="20"/>
          <w:rPrChange w:id="1603"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604" w:author="Kaxiong" w:date="2021-05-29T19:11:00Z">
            <w:rPr>
              <w:rFonts w:ascii="Arial" w:hAnsi="Arial" w:cs="Arial"/>
              <w:sz w:val="20"/>
              <w:szCs w:val="20"/>
            </w:rPr>
          </w:rPrChange>
        </w:rPr>
        <w:t>lub</w:t>
      </w:r>
      <w:proofErr w:type="spellEnd"/>
      <w:r w:rsidRPr="006B0A92">
        <w:rPr>
          <w:rFonts w:ascii="Arial" w:hAnsi="Arial" w:cs="Arial"/>
          <w:i/>
          <w:iCs/>
          <w:sz w:val="20"/>
          <w:szCs w:val="20"/>
          <w:rPrChange w:id="1605" w:author="Kaxiong" w:date="2021-05-29T19:11:00Z">
            <w:rPr>
              <w:rFonts w:ascii="Arial" w:hAnsi="Arial" w:cs="Arial"/>
              <w:sz w:val="20"/>
              <w:szCs w:val="20"/>
            </w:rPr>
          </w:rPrChange>
        </w:rPr>
        <w:t xml:space="preserve"> </w:t>
      </w:r>
      <w:proofErr w:type="spellStart"/>
      <w:r w:rsidRPr="006B0A92">
        <w:rPr>
          <w:rFonts w:ascii="Arial" w:hAnsi="Arial" w:cs="Arial"/>
          <w:i/>
          <w:iCs/>
          <w:sz w:val="20"/>
          <w:szCs w:val="20"/>
          <w:rPrChange w:id="1606" w:author="Kaxiong" w:date="2021-05-29T19:11:00Z">
            <w:rPr>
              <w:rFonts w:ascii="Arial" w:hAnsi="Arial" w:cs="Arial"/>
              <w:sz w:val="20"/>
              <w:szCs w:val="20"/>
            </w:rPr>
          </w:rPrChange>
        </w:rPr>
        <w:t>sijhawm</w:t>
      </w:r>
      <w:proofErr w:type="spellEnd"/>
      <w:r w:rsidRPr="006B0A92">
        <w:rPr>
          <w:rFonts w:ascii="Arial" w:hAnsi="Arial" w:cs="Arial"/>
          <w:i/>
          <w:iCs/>
          <w:sz w:val="20"/>
          <w:szCs w:val="20"/>
          <w:rPrChange w:id="1607" w:author="Kaxiong" w:date="2021-05-29T19:11:00Z">
            <w:rPr>
              <w:rFonts w:ascii="Arial" w:hAnsi="Arial" w:cs="Arial"/>
              <w:sz w:val="20"/>
              <w:szCs w:val="20"/>
            </w:rPr>
          </w:rPrChange>
        </w:rPr>
        <w:t xml:space="preserve"> IEP)</w:t>
      </w:r>
    </w:p>
    <w:p w14:paraId="0D50FA02" w14:textId="7942C14B"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tus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neeg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ins w:id="1608" w:author="Kaxiong" w:date="2021-05-29T18:19:00Z">
        <w:r w:rsidR="004B6AA7">
          <w:rPr>
            <w:rFonts w:ascii="Arial" w:hAnsi="Arial" w:cs="Arial"/>
            <w:b/>
            <w:bCs/>
            <w:sz w:val="20"/>
            <w:szCs w:val="20"/>
          </w:rPr>
          <w:t xml:space="preserve"> </w:t>
        </w:r>
      </w:ins>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sab </w:t>
      </w:r>
      <w:proofErr w:type="spellStart"/>
      <w:r w:rsidR="006056F8" w:rsidRPr="006C69B3">
        <w:rPr>
          <w:rFonts w:ascii="Arial" w:hAnsi="Arial" w:cs="Arial"/>
          <w:b/>
          <w:bCs/>
          <w:sz w:val="20"/>
          <w:szCs w:val="20"/>
        </w:rPr>
        <w:t>nrau</w:t>
      </w:r>
      <w:ins w:id="1609" w:author="Kaxiong" w:date="2021-05-29T18:19:00Z">
        <w:r w:rsidR="004B6AA7">
          <w:rPr>
            <w:rFonts w:ascii="Arial" w:hAnsi="Arial" w:cs="Arial"/>
            <w:b/>
            <w:bCs/>
            <w:sz w:val="20"/>
            <w:szCs w:val="20"/>
          </w:rPr>
          <w:t>v</w:t>
        </w:r>
      </w:ins>
      <w:proofErr w:type="spellEnd"/>
      <w:del w:id="1610" w:author="Kaxiong" w:date="2021-05-29T18:19:00Z">
        <w:r w:rsidR="006056F8" w:rsidRPr="006C69B3" w:rsidDel="004B6AA7">
          <w:rPr>
            <w:rFonts w:ascii="Arial" w:hAnsi="Arial" w:cs="Arial"/>
            <w:b/>
            <w:bCs/>
            <w:sz w:val="20"/>
            <w:szCs w:val="20"/>
          </w:rPr>
          <w:delText>d</w:delText>
        </w:r>
      </w:del>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cov </w:t>
      </w:r>
      <w:proofErr w:type="spellStart"/>
      <w:r w:rsidR="006056F8" w:rsidRPr="006C69B3">
        <w:rPr>
          <w:rFonts w:ascii="Arial" w:hAnsi="Arial" w:cs="Arial"/>
          <w:b/>
          <w:bCs/>
          <w:sz w:val="20"/>
          <w:szCs w:val="20"/>
        </w:rPr>
        <w:t>hauj</w:t>
      </w:r>
      <w:proofErr w:type="spellEnd"/>
      <w:ins w:id="1611" w:author="Kaxiong" w:date="2021-05-29T19:13:00Z">
        <w:r w:rsidR="006B0A92">
          <w:rPr>
            <w:rFonts w:ascii="Arial" w:hAnsi="Arial" w:cs="Arial"/>
            <w:b/>
            <w:bCs/>
            <w:sz w:val="20"/>
            <w:szCs w:val="20"/>
          </w:rPr>
          <w:t xml:space="preserve"> </w:t>
        </w:r>
      </w:ins>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tsis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yog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ntawv</w:t>
      </w:r>
      <w:proofErr w:type="spellEnd"/>
      <w:r w:rsidR="006056F8" w:rsidRPr="006C69B3">
        <w:rPr>
          <w:rFonts w:ascii="Arial" w:hAnsi="Arial" w:cs="Arial"/>
          <w:b/>
          <w:bCs/>
          <w:sz w:val="20"/>
          <w:szCs w:val="20"/>
        </w:rPr>
        <w:t>.</w:t>
      </w:r>
    </w:p>
    <w:p w14:paraId="7693E262" w14:textId="73158AE6"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ins w:id="1612" w:author="Kaxiong" w:date="2021-05-29T18:19:00Z">
        <w:r w:rsidR="004B6AA7">
          <w:rPr>
            <w:rFonts w:ascii="Arial" w:hAnsi="Arial" w:cs="Arial"/>
            <w:b/>
            <w:bCs/>
            <w:sz w:val="20"/>
            <w:szCs w:val="20"/>
          </w:rPr>
          <w:t xml:space="preserve"> </w:t>
        </w:r>
      </w:ins>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hauv</w:t>
      </w:r>
      <w:proofErr w:type="spellEnd"/>
      <w:r w:rsidR="006056F8" w:rsidRPr="006C69B3">
        <w:rPr>
          <w:rFonts w:ascii="Arial" w:hAnsi="Arial" w:cs="Arial"/>
          <w:b/>
          <w:bCs/>
          <w:sz w:val="20"/>
          <w:szCs w:val="20"/>
        </w:rPr>
        <w:t xml:space="preserve"> cov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del w:id="1613" w:author="Kaxiong" w:date="2021-05-29T19:12:00Z">
        <w:r w:rsidR="006056F8" w:rsidRPr="006C69B3" w:rsidDel="006B0A92">
          <w:rPr>
            <w:rFonts w:ascii="Arial" w:hAnsi="Arial" w:cs="Arial"/>
            <w:b/>
            <w:bCs/>
            <w:sz w:val="20"/>
            <w:szCs w:val="20"/>
          </w:rPr>
          <w:delText xml:space="preserve">ua </w:delText>
        </w:r>
      </w:del>
      <w:r w:rsidR="006056F8" w:rsidRPr="006C69B3">
        <w:rPr>
          <w:rFonts w:ascii="Arial" w:hAnsi="Arial" w:cs="Arial"/>
          <w:b/>
          <w:bCs/>
          <w:sz w:val="20"/>
          <w:szCs w:val="20"/>
        </w:rPr>
        <w:t xml:space="preserve">&amp;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del w:id="1614" w:author="Kaxiong" w:date="2021-05-29T19:13:00Z">
        <w:r w:rsidR="006056F8" w:rsidRPr="006C69B3" w:rsidDel="006B0A92">
          <w:rPr>
            <w:rFonts w:ascii="Arial" w:hAnsi="Arial" w:cs="Arial"/>
            <w:b/>
            <w:bCs/>
            <w:sz w:val="20"/>
            <w:szCs w:val="20"/>
          </w:rPr>
          <w:delText xml:space="preserve">tsis yog </w:delText>
        </w:r>
      </w:del>
      <w:r w:rsidR="006056F8" w:rsidRPr="006C69B3">
        <w:rPr>
          <w:rFonts w:ascii="Arial" w:hAnsi="Arial" w:cs="Arial"/>
          <w:b/>
          <w:bCs/>
          <w:sz w:val="20"/>
          <w:szCs w:val="20"/>
        </w:rPr>
        <w:t xml:space="preserve">cov </w:t>
      </w:r>
      <w:proofErr w:type="spellStart"/>
      <w:r w:rsidR="006056F8" w:rsidRPr="006C69B3">
        <w:rPr>
          <w:rFonts w:ascii="Arial" w:hAnsi="Arial" w:cs="Arial"/>
          <w:b/>
          <w:bCs/>
          <w:sz w:val="20"/>
          <w:szCs w:val="20"/>
        </w:rPr>
        <w:t>hauj</w:t>
      </w:r>
      <w:proofErr w:type="spellEnd"/>
      <w:ins w:id="1615" w:author="Kaxiong" w:date="2021-05-29T19:13:00Z">
        <w:r w:rsidR="006B0A92">
          <w:rPr>
            <w:rFonts w:ascii="Arial" w:hAnsi="Arial" w:cs="Arial"/>
            <w:b/>
            <w:bCs/>
            <w:sz w:val="20"/>
            <w:szCs w:val="20"/>
          </w:rPr>
          <w:t xml:space="preserve"> </w:t>
        </w:r>
      </w:ins>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ins w:id="1616" w:author="Kaxiong" w:date="2021-05-29T19:13:00Z">
        <w:r w:rsidR="006B0A92">
          <w:rPr>
            <w:rFonts w:ascii="Arial" w:hAnsi="Arial" w:cs="Arial"/>
            <w:b/>
            <w:bCs/>
            <w:sz w:val="20"/>
            <w:szCs w:val="20"/>
          </w:rPr>
          <w:t>tsis</w:t>
        </w:r>
        <w:proofErr w:type="spellEnd"/>
        <w:r w:rsidR="006B0A92">
          <w:rPr>
            <w:rFonts w:ascii="Arial" w:hAnsi="Arial" w:cs="Arial"/>
            <w:b/>
            <w:bCs/>
            <w:sz w:val="20"/>
            <w:szCs w:val="20"/>
          </w:rPr>
          <w:t xml:space="preserve"> </w:t>
        </w:r>
      </w:ins>
      <w:proofErr w:type="spellStart"/>
      <w:ins w:id="1617" w:author="Kaxiong" w:date="2021-05-29T19:14:00Z">
        <w:r w:rsidR="006B0A92">
          <w:rPr>
            <w:rFonts w:ascii="Arial" w:hAnsi="Arial" w:cs="Arial"/>
            <w:b/>
            <w:bCs/>
            <w:sz w:val="20"/>
            <w:szCs w:val="20"/>
          </w:rPr>
          <w:t>yog</w:t>
        </w:r>
        <w:proofErr w:type="spellEnd"/>
        <w:r w:rsidR="006B0A92">
          <w:rPr>
            <w:rFonts w:ascii="Arial" w:hAnsi="Arial" w:cs="Arial"/>
            <w:b/>
            <w:bCs/>
            <w:sz w:val="20"/>
            <w:szCs w:val="20"/>
          </w:rPr>
          <w:t xml:space="preserve"> </w:t>
        </w:r>
      </w:ins>
      <w:proofErr w:type="spellStart"/>
      <w:r w:rsidR="006056F8" w:rsidRPr="006C69B3">
        <w:rPr>
          <w:rFonts w:ascii="Arial" w:hAnsi="Arial" w:cs="Arial"/>
          <w:b/>
          <w:bCs/>
          <w:sz w:val="20"/>
          <w:szCs w:val="20"/>
        </w:rPr>
        <w:t>kawm</w:t>
      </w:r>
      <w:proofErr w:type="spellEnd"/>
      <w:ins w:id="1618" w:author="Kaxiong" w:date="2021-05-29T19:14:00Z">
        <w:r w:rsidR="006B0A92">
          <w:rPr>
            <w:rFonts w:ascii="Arial" w:hAnsi="Arial" w:cs="Arial"/>
            <w:b/>
            <w:bCs/>
            <w:sz w:val="20"/>
            <w:szCs w:val="20"/>
          </w:rPr>
          <w:t xml:space="preserve"> </w:t>
        </w:r>
        <w:proofErr w:type="spellStart"/>
        <w:r w:rsidR="006B0A92">
          <w:rPr>
            <w:rFonts w:ascii="Arial" w:hAnsi="Arial" w:cs="Arial"/>
            <w:b/>
            <w:bCs/>
            <w:sz w:val="20"/>
            <w:szCs w:val="20"/>
          </w:rPr>
          <w:t>ntawv</w:t>
        </w:r>
      </w:ins>
      <w:proofErr w:type="spellEnd"/>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42394664" w:rsidR="006056F8" w:rsidRPr="00D22422" w:rsidRDefault="006056F8" w:rsidP="006056F8">
      <w:pPr>
        <w:pBdr>
          <w:bottom w:val="single" w:sz="12" w:space="1" w:color="auto"/>
        </w:pBdr>
        <w:tabs>
          <w:tab w:val="left" w:pos="2086"/>
        </w:tabs>
        <w:rPr>
          <w:rFonts w:ascii="Arial" w:hAnsi="Arial" w:cs="Arial"/>
          <w:i/>
          <w:iCs/>
          <w:sz w:val="20"/>
          <w:szCs w:val="20"/>
        </w:rPr>
      </w:pPr>
      <w:r w:rsidRPr="006C69B3">
        <w:rPr>
          <w:rFonts w:ascii="Arial" w:hAnsi="Arial" w:cs="Arial"/>
          <w:b/>
          <w:bCs/>
          <w:sz w:val="22"/>
          <w:szCs w:val="22"/>
        </w:rPr>
        <w:t xml:space="preserve">Cov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ins w:id="1619" w:author="Kaxiong" w:date="2021-05-29T18:20:00Z">
        <w:r w:rsidR="004B6AA7">
          <w:rPr>
            <w:rFonts w:ascii="Arial" w:hAnsi="Arial" w:cs="Arial"/>
            <w:b/>
            <w:bCs/>
            <w:sz w:val="22"/>
            <w:szCs w:val="22"/>
          </w:rPr>
          <w:t>ib</w:t>
        </w:r>
        <w:proofErr w:type="spellEnd"/>
        <w:r w:rsidR="004B6AA7">
          <w:rPr>
            <w:rFonts w:ascii="Arial" w:hAnsi="Arial" w:cs="Arial"/>
            <w:b/>
            <w:bCs/>
            <w:sz w:val="22"/>
            <w:szCs w:val="22"/>
          </w:rPr>
          <w:t xml:space="preserve"> </w:t>
        </w:r>
        <w:proofErr w:type="spellStart"/>
        <w:r w:rsidR="004B6AA7">
          <w:rPr>
            <w:rFonts w:ascii="Arial" w:hAnsi="Arial" w:cs="Arial"/>
            <w:b/>
            <w:bCs/>
            <w:sz w:val="22"/>
            <w:szCs w:val="22"/>
          </w:rPr>
          <w:t>txwm</w:t>
        </w:r>
        <w:proofErr w:type="spellEnd"/>
        <w:r w:rsidR="004B6AA7">
          <w:rPr>
            <w:rFonts w:ascii="Arial" w:hAnsi="Arial" w:cs="Arial"/>
            <w:b/>
            <w:bCs/>
            <w:sz w:val="22"/>
            <w:szCs w:val="22"/>
          </w:rPr>
          <w:t xml:space="preserve"> </w:t>
        </w:r>
      </w:ins>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los</w:t>
      </w:r>
      <w:ins w:id="1620" w:author="Kaxiong" w:date="2021-05-29T18:20:00Z">
        <w:r w:rsidR="004B6AA7">
          <w:rPr>
            <w:rFonts w:ascii="Arial" w:hAnsi="Arial" w:cs="Arial"/>
            <w:b/>
            <w:bCs/>
            <w:sz w:val="22"/>
            <w:szCs w:val="22"/>
          </w:rPr>
          <w:t xml:space="preserve"> </w:t>
        </w:r>
      </w:ins>
      <w:r w:rsidRPr="006C69B3">
        <w:rPr>
          <w:rFonts w:ascii="Arial" w:hAnsi="Arial" w:cs="Arial"/>
          <w:b/>
          <w:bCs/>
          <w:sz w:val="22"/>
          <w:szCs w:val="22"/>
        </w:rPr>
        <w:t xml:space="preserve">sis cov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r w:rsidRPr="006B0A92">
        <w:rPr>
          <w:rFonts w:ascii="Arial" w:hAnsi="Arial" w:cs="Arial"/>
          <w:b/>
          <w:bCs/>
          <w:sz w:val="22"/>
          <w:szCs w:val="22"/>
          <w:rPrChange w:id="1621" w:author="Kaxiong" w:date="2021-05-29T19:16:00Z">
            <w:rPr>
              <w:rFonts w:ascii="Arial" w:hAnsi="Arial" w:cs="Arial"/>
              <w:b/>
              <w:bCs/>
              <w:sz w:val="20"/>
              <w:szCs w:val="20"/>
            </w:rPr>
          </w:rPrChange>
        </w:rPr>
        <w:t>los</w:t>
      </w:r>
      <w:ins w:id="1622" w:author="Kaxiong" w:date="2021-05-29T18:20:00Z">
        <w:r w:rsidR="004B6AA7" w:rsidRPr="006B0A92">
          <w:rPr>
            <w:rFonts w:ascii="Arial" w:hAnsi="Arial" w:cs="Arial"/>
            <w:b/>
            <w:bCs/>
            <w:sz w:val="22"/>
            <w:szCs w:val="22"/>
            <w:rPrChange w:id="1623" w:author="Kaxiong" w:date="2021-05-29T19:16:00Z">
              <w:rPr>
                <w:rFonts w:ascii="Arial" w:hAnsi="Arial" w:cs="Arial"/>
                <w:b/>
                <w:bCs/>
                <w:sz w:val="20"/>
                <w:szCs w:val="20"/>
              </w:rPr>
            </w:rPrChange>
          </w:rPr>
          <w:t xml:space="preserve"> </w:t>
        </w:r>
      </w:ins>
      <w:r w:rsidRPr="006B0A92">
        <w:rPr>
          <w:rFonts w:ascii="Arial" w:hAnsi="Arial" w:cs="Arial"/>
          <w:b/>
          <w:bCs/>
          <w:sz w:val="22"/>
          <w:szCs w:val="22"/>
          <w:rPrChange w:id="1624" w:author="Kaxiong" w:date="2021-05-29T19:16:00Z">
            <w:rPr>
              <w:rFonts w:ascii="Arial" w:hAnsi="Arial" w:cs="Arial"/>
              <w:b/>
              <w:bCs/>
              <w:sz w:val="20"/>
              <w:szCs w:val="20"/>
            </w:rPr>
          </w:rPrChange>
        </w:rPr>
        <w:t xml:space="preserve">sis cov </w:t>
      </w:r>
      <w:proofErr w:type="spellStart"/>
      <w:r w:rsidRPr="006B0A92">
        <w:rPr>
          <w:rFonts w:ascii="Arial" w:hAnsi="Arial" w:cs="Arial"/>
          <w:b/>
          <w:bCs/>
          <w:sz w:val="22"/>
          <w:szCs w:val="22"/>
          <w:rPrChange w:id="1625" w:author="Kaxiong" w:date="2021-05-29T19:16:00Z">
            <w:rPr>
              <w:rFonts w:ascii="Arial" w:hAnsi="Arial" w:cs="Arial"/>
              <w:b/>
              <w:bCs/>
              <w:sz w:val="20"/>
              <w:szCs w:val="20"/>
            </w:rPr>
          </w:rPrChange>
        </w:rPr>
        <w:t>hauj</w:t>
      </w:r>
      <w:proofErr w:type="spellEnd"/>
      <w:ins w:id="1626" w:author="Kaxiong" w:date="2021-05-29T18:20:00Z">
        <w:r w:rsidR="004B6AA7" w:rsidRPr="006B0A92">
          <w:rPr>
            <w:rFonts w:ascii="Arial" w:hAnsi="Arial" w:cs="Arial"/>
            <w:b/>
            <w:bCs/>
            <w:sz w:val="22"/>
            <w:szCs w:val="22"/>
            <w:rPrChange w:id="1627" w:author="Kaxiong" w:date="2021-05-29T19:16:00Z">
              <w:rPr>
                <w:rFonts w:ascii="Arial" w:hAnsi="Arial" w:cs="Arial"/>
                <w:b/>
                <w:bCs/>
                <w:sz w:val="20"/>
                <w:szCs w:val="20"/>
              </w:rPr>
            </w:rPrChange>
          </w:rPr>
          <w:t xml:space="preserve"> </w:t>
        </w:r>
      </w:ins>
      <w:proofErr w:type="spellStart"/>
      <w:r w:rsidRPr="006B0A92">
        <w:rPr>
          <w:rFonts w:ascii="Arial" w:hAnsi="Arial" w:cs="Arial"/>
          <w:b/>
          <w:bCs/>
          <w:sz w:val="22"/>
          <w:szCs w:val="22"/>
          <w:rPrChange w:id="1628" w:author="Kaxiong" w:date="2021-05-29T19:16:00Z">
            <w:rPr>
              <w:rFonts w:ascii="Arial" w:hAnsi="Arial" w:cs="Arial"/>
              <w:b/>
              <w:bCs/>
              <w:sz w:val="20"/>
              <w:szCs w:val="20"/>
            </w:rPr>
          </w:rPrChange>
        </w:rPr>
        <w:t>lwm</w:t>
      </w:r>
      <w:proofErr w:type="spellEnd"/>
      <w:r w:rsidRPr="006B0A92">
        <w:rPr>
          <w:rFonts w:ascii="Arial" w:hAnsi="Arial" w:cs="Arial"/>
          <w:b/>
          <w:bCs/>
          <w:sz w:val="22"/>
          <w:szCs w:val="22"/>
          <w:rPrChange w:id="1629" w:author="Kaxiong" w:date="2021-05-29T19:16:00Z">
            <w:rPr>
              <w:rFonts w:ascii="Arial" w:hAnsi="Arial" w:cs="Arial"/>
              <w:b/>
              <w:bCs/>
              <w:sz w:val="20"/>
              <w:szCs w:val="20"/>
            </w:rPr>
          </w:rPrChange>
        </w:rPr>
        <w:t xml:space="preserve"> </w:t>
      </w:r>
      <w:proofErr w:type="spellStart"/>
      <w:r w:rsidRPr="006B0A92">
        <w:rPr>
          <w:rFonts w:ascii="Arial" w:hAnsi="Arial" w:cs="Arial"/>
          <w:b/>
          <w:bCs/>
          <w:sz w:val="22"/>
          <w:szCs w:val="22"/>
          <w:rPrChange w:id="1630" w:author="Kaxiong" w:date="2021-05-29T19:16:00Z">
            <w:rPr>
              <w:rFonts w:ascii="Arial" w:hAnsi="Arial" w:cs="Arial"/>
              <w:b/>
              <w:bCs/>
              <w:sz w:val="20"/>
              <w:szCs w:val="20"/>
            </w:rPr>
          </w:rPrChange>
        </w:rPr>
        <w:t>tsis</w:t>
      </w:r>
      <w:proofErr w:type="spellEnd"/>
      <w:r w:rsidRPr="006B0A92">
        <w:rPr>
          <w:rFonts w:ascii="Arial" w:hAnsi="Arial" w:cs="Arial"/>
          <w:b/>
          <w:bCs/>
          <w:sz w:val="22"/>
          <w:szCs w:val="22"/>
          <w:rPrChange w:id="1631" w:author="Kaxiong" w:date="2021-05-29T19:16:00Z">
            <w:rPr>
              <w:rFonts w:ascii="Arial" w:hAnsi="Arial" w:cs="Arial"/>
              <w:b/>
              <w:bCs/>
              <w:sz w:val="20"/>
              <w:szCs w:val="20"/>
            </w:rPr>
          </w:rPrChange>
        </w:rPr>
        <w:t xml:space="preserve"> </w:t>
      </w:r>
      <w:proofErr w:type="spellStart"/>
      <w:ins w:id="1632" w:author="Kaxiong" w:date="2021-05-29T19:15:00Z">
        <w:r w:rsidR="006B0A92" w:rsidRPr="006B0A92">
          <w:rPr>
            <w:rFonts w:ascii="Arial" w:hAnsi="Arial" w:cs="Arial"/>
            <w:b/>
            <w:bCs/>
            <w:sz w:val="22"/>
            <w:szCs w:val="22"/>
            <w:rPrChange w:id="1633" w:author="Kaxiong" w:date="2021-05-29T19:16:00Z">
              <w:rPr>
                <w:rFonts w:ascii="Arial" w:hAnsi="Arial" w:cs="Arial"/>
                <w:b/>
                <w:bCs/>
                <w:sz w:val="20"/>
                <w:szCs w:val="20"/>
              </w:rPr>
            </w:rPrChange>
          </w:rPr>
          <w:t>yog</w:t>
        </w:r>
      </w:ins>
      <w:proofErr w:type="spellEnd"/>
      <w:del w:id="1634" w:author="Kaxiong" w:date="2021-05-29T19:15:00Z">
        <w:r w:rsidRPr="006B0A92" w:rsidDel="006B0A92">
          <w:rPr>
            <w:rFonts w:ascii="Arial" w:hAnsi="Arial" w:cs="Arial"/>
            <w:b/>
            <w:bCs/>
            <w:sz w:val="22"/>
            <w:szCs w:val="22"/>
            <w:rPrChange w:id="1635" w:author="Kaxiong" w:date="2021-05-29T19:16:00Z">
              <w:rPr>
                <w:rFonts w:ascii="Arial" w:hAnsi="Arial" w:cs="Arial"/>
                <w:b/>
                <w:bCs/>
                <w:sz w:val="20"/>
                <w:szCs w:val="20"/>
              </w:rPr>
            </w:rPrChange>
          </w:rPr>
          <w:delText>muaj</w:delText>
        </w:r>
      </w:del>
      <w:del w:id="1636" w:author="Kaxiong" w:date="2021-05-29T19:16:00Z">
        <w:r w:rsidRPr="006B0A92" w:rsidDel="006B0A92">
          <w:rPr>
            <w:rFonts w:ascii="Arial" w:hAnsi="Arial" w:cs="Arial"/>
            <w:b/>
            <w:bCs/>
            <w:sz w:val="22"/>
            <w:szCs w:val="22"/>
            <w:rPrChange w:id="1637" w:author="Kaxiong" w:date="2021-05-29T19:16:00Z">
              <w:rPr>
                <w:rFonts w:ascii="Arial" w:hAnsi="Arial" w:cs="Arial"/>
                <w:b/>
                <w:bCs/>
                <w:sz w:val="20"/>
                <w:szCs w:val="20"/>
              </w:rPr>
            </w:rPrChange>
          </w:rPr>
          <w:delText xml:space="preserve"> kev</w:delText>
        </w:r>
      </w:del>
      <w:r w:rsidRPr="006B0A92">
        <w:rPr>
          <w:rFonts w:ascii="Arial" w:hAnsi="Arial" w:cs="Arial"/>
          <w:b/>
          <w:bCs/>
          <w:sz w:val="22"/>
          <w:szCs w:val="22"/>
          <w:rPrChange w:id="1638" w:author="Kaxiong" w:date="2021-05-29T19:16:00Z">
            <w:rPr>
              <w:rFonts w:ascii="Arial" w:hAnsi="Arial" w:cs="Arial"/>
              <w:b/>
              <w:bCs/>
              <w:sz w:val="20"/>
              <w:szCs w:val="20"/>
            </w:rPr>
          </w:rPrChange>
        </w:rPr>
        <w:t xml:space="preserve"> </w:t>
      </w:r>
      <w:proofErr w:type="spellStart"/>
      <w:r w:rsidRPr="006B0A92">
        <w:rPr>
          <w:rFonts w:ascii="Arial" w:hAnsi="Arial" w:cs="Arial"/>
          <w:b/>
          <w:bCs/>
          <w:sz w:val="22"/>
          <w:szCs w:val="22"/>
          <w:rPrChange w:id="1639" w:author="Kaxiong" w:date="2021-05-29T19:16:00Z">
            <w:rPr>
              <w:rFonts w:ascii="Arial" w:hAnsi="Arial" w:cs="Arial"/>
              <w:b/>
              <w:bCs/>
              <w:sz w:val="20"/>
              <w:szCs w:val="20"/>
            </w:rPr>
          </w:rPrChange>
        </w:rPr>
        <w:t>kawm</w:t>
      </w:r>
      <w:proofErr w:type="spellEnd"/>
      <w:ins w:id="1640" w:author="Kaxiong" w:date="2021-05-29T19:16:00Z">
        <w:r w:rsidR="006B0A92" w:rsidRPr="006B0A92">
          <w:rPr>
            <w:rFonts w:ascii="Arial" w:hAnsi="Arial" w:cs="Arial"/>
            <w:b/>
            <w:bCs/>
            <w:sz w:val="22"/>
            <w:szCs w:val="22"/>
            <w:rPrChange w:id="1641" w:author="Kaxiong" w:date="2021-05-29T19:16:00Z">
              <w:rPr>
                <w:rFonts w:ascii="Arial" w:hAnsi="Arial" w:cs="Arial"/>
                <w:b/>
                <w:bCs/>
                <w:sz w:val="20"/>
                <w:szCs w:val="20"/>
              </w:rPr>
            </w:rPrChange>
          </w:rPr>
          <w:t xml:space="preserve"> </w:t>
        </w:r>
        <w:proofErr w:type="spellStart"/>
        <w:r w:rsidR="006B0A92" w:rsidRPr="006B0A92">
          <w:rPr>
            <w:rFonts w:ascii="Arial" w:hAnsi="Arial" w:cs="Arial"/>
            <w:b/>
            <w:bCs/>
            <w:sz w:val="22"/>
            <w:szCs w:val="22"/>
            <w:rPrChange w:id="1642" w:author="Kaxiong" w:date="2021-05-29T19:16:00Z">
              <w:rPr>
                <w:rFonts w:ascii="Arial" w:hAnsi="Arial" w:cs="Arial"/>
                <w:b/>
                <w:bCs/>
                <w:sz w:val="20"/>
                <w:szCs w:val="20"/>
              </w:rPr>
            </w:rPrChange>
          </w:rPr>
          <w:t>ntawv</w:t>
        </w:r>
      </w:ins>
      <w:proofErr w:type="spellEnd"/>
      <w:r w:rsidRPr="006B0A92">
        <w:rPr>
          <w:rFonts w:ascii="Arial" w:hAnsi="Arial" w:cs="Arial"/>
          <w:b/>
          <w:bCs/>
          <w:sz w:val="22"/>
          <w:szCs w:val="22"/>
          <w:rPrChange w:id="1643" w:author="Kaxiong" w:date="2021-05-29T19:16:00Z">
            <w:rPr>
              <w:rFonts w:ascii="Arial" w:hAnsi="Arial" w:cs="Arial"/>
              <w:b/>
              <w:bCs/>
              <w:sz w:val="20"/>
              <w:szCs w:val="20"/>
            </w:rPr>
          </w:rPrChange>
        </w:rPr>
        <w:t>:</w:t>
      </w:r>
      <w:r w:rsidRPr="006B0A92">
        <w:rPr>
          <w:rFonts w:ascii="Arial" w:hAnsi="Arial" w:cs="Arial"/>
          <w:sz w:val="22"/>
          <w:szCs w:val="22"/>
          <w:rPrChange w:id="1644" w:author="Kaxiong" w:date="2021-05-29T19:16:00Z">
            <w:rPr>
              <w:rFonts w:ascii="Arial" w:hAnsi="Arial" w:cs="Arial"/>
              <w:sz w:val="20"/>
              <w:szCs w:val="20"/>
            </w:rPr>
          </w:rPrChange>
        </w:rPr>
        <w:t xml:space="preserve"> </w:t>
      </w:r>
      <w:r w:rsidRPr="006B0A92">
        <w:rPr>
          <w:rFonts w:ascii="Arial" w:hAnsi="Arial" w:cs="Arial"/>
          <w:i/>
          <w:iCs/>
          <w:sz w:val="22"/>
          <w:szCs w:val="22"/>
          <w:rPrChange w:id="1645" w:author="Kaxiong" w:date="2021-05-29T19:16:00Z">
            <w:rPr>
              <w:rFonts w:ascii="Arial" w:hAnsi="Arial" w:cs="Arial"/>
              <w:i/>
              <w:iCs/>
              <w:sz w:val="20"/>
              <w:szCs w:val="20"/>
            </w:rPr>
          </w:rPrChange>
        </w:rPr>
        <w:t>vi</w:t>
      </w:r>
      <w:r w:rsidR="002B2C0A" w:rsidRPr="006B0A92">
        <w:rPr>
          <w:rFonts w:ascii="Arial" w:hAnsi="Arial" w:cs="Arial"/>
          <w:i/>
          <w:iCs/>
          <w:sz w:val="22"/>
          <w:szCs w:val="22"/>
          <w:rPrChange w:id="1646" w:author="Kaxiong" w:date="2021-05-29T19:16:00Z">
            <w:rPr>
              <w:rFonts w:ascii="Arial" w:hAnsi="Arial" w:cs="Arial"/>
              <w:i/>
              <w:iCs/>
              <w:sz w:val="20"/>
              <w:szCs w:val="20"/>
            </w:rPr>
          </w:rPrChange>
        </w:rPr>
        <w:t xml:space="preserve">m </w:t>
      </w:r>
      <w:proofErr w:type="spellStart"/>
      <w:r w:rsidR="002B2C0A" w:rsidRPr="006B0A92">
        <w:rPr>
          <w:rFonts w:ascii="Arial" w:hAnsi="Arial" w:cs="Arial"/>
          <w:i/>
          <w:iCs/>
          <w:sz w:val="22"/>
          <w:szCs w:val="22"/>
          <w:rPrChange w:id="1647" w:author="Kaxiong" w:date="2021-05-29T19:16:00Z">
            <w:rPr>
              <w:rFonts w:ascii="Arial" w:hAnsi="Arial" w:cs="Arial"/>
              <w:i/>
              <w:iCs/>
              <w:sz w:val="20"/>
              <w:szCs w:val="20"/>
            </w:rPr>
          </w:rPrChange>
        </w:rPr>
        <w:t>hais</w:t>
      </w:r>
      <w:proofErr w:type="spellEnd"/>
      <w:r w:rsidR="002B2C0A" w:rsidRPr="006B0A92">
        <w:rPr>
          <w:rFonts w:ascii="Arial" w:hAnsi="Arial" w:cs="Arial"/>
          <w:i/>
          <w:iCs/>
          <w:sz w:val="22"/>
          <w:szCs w:val="22"/>
          <w:rPrChange w:id="1648" w:author="Kaxiong" w:date="2021-05-29T19:16:00Z">
            <w:rPr>
              <w:rFonts w:ascii="Arial" w:hAnsi="Arial" w:cs="Arial"/>
              <w:i/>
              <w:iCs/>
              <w:sz w:val="20"/>
              <w:szCs w:val="20"/>
            </w:rPr>
          </w:rPrChange>
        </w:rPr>
        <w:t xml:space="preserve"> </w:t>
      </w:r>
      <w:proofErr w:type="spellStart"/>
      <w:r w:rsidR="002B2C0A" w:rsidRPr="006B0A92">
        <w:rPr>
          <w:rFonts w:ascii="Arial" w:hAnsi="Arial" w:cs="Arial"/>
          <w:i/>
          <w:iCs/>
          <w:sz w:val="22"/>
          <w:szCs w:val="22"/>
          <w:rPrChange w:id="1649" w:author="Kaxiong" w:date="2021-05-29T19:16:00Z">
            <w:rPr>
              <w:rFonts w:ascii="Arial" w:hAnsi="Arial" w:cs="Arial"/>
              <w:i/>
              <w:iCs/>
              <w:sz w:val="20"/>
              <w:szCs w:val="20"/>
            </w:rPr>
          </w:rPrChange>
        </w:rPr>
        <w:t>tias</w:t>
      </w:r>
      <w:proofErr w:type="spellEnd"/>
    </w:p>
    <w:p w14:paraId="1C8E6228" w14:textId="0A88EB04" w:rsidR="006056F8" w:rsidRPr="006C69B3" w:rsidRDefault="004B6AA7" w:rsidP="006056F8">
      <w:pPr>
        <w:tabs>
          <w:tab w:val="left" w:pos="2086"/>
        </w:tabs>
        <w:rPr>
          <w:rFonts w:ascii="Arial" w:hAnsi="Arial" w:cs="Arial"/>
          <w:b/>
          <w:bCs/>
          <w:sz w:val="20"/>
          <w:szCs w:val="20"/>
        </w:rPr>
      </w:pPr>
      <w:ins w:id="1650" w:author="Kaxiong" w:date="2021-05-29T18:21:00Z">
        <w:r>
          <w:rPr>
            <w:rFonts w:ascii="Arial" w:hAnsi="Arial" w:cs="Arial"/>
            <w:b/>
            <w:bCs/>
            <w:sz w:val="20"/>
            <w:szCs w:val="20"/>
          </w:rPr>
          <w:t xml:space="preserve">Cov Kev </w:t>
        </w:r>
      </w:ins>
      <w:proofErr w:type="spellStart"/>
      <w:r w:rsidR="006056F8" w:rsidRPr="006C69B3">
        <w:rPr>
          <w:rFonts w:ascii="Arial" w:hAnsi="Arial" w:cs="Arial"/>
          <w:b/>
          <w:bCs/>
          <w:sz w:val="20"/>
          <w:szCs w:val="20"/>
        </w:rPr>
        <w:t>Pab</w:t>
      </w:r>
      <w:proofErr w:type="spellEnd"/>
      <w:ins w:id="1651" w:author="Kaxiong" w:date="2021-05-29T18:21:00Z">
        <w:r>
          <w:rPr>
            <w:rFonts w:ascii="Arial" w:hAnsi="Arial" w:cs="Arial"/>
            <w:b/>
            <w:bCs/>
            <w:sz w:val="20"/>
            <w:szCs w:val="20"/>
          </w:rPr>
          <w:t xml:space="preserve"> </w:t>
        </w:r>
        <w:proofErr w:type="spellStart"/>
        <w:r>
          <w:rPr>
            <w:rFonts w:ascii="Arial" w:hAnsi="Arial" w:cs="Arial"/>
            <w:b/>
            <w:bCs/>
            <w:sz w:val="20"/>
            <w:szCs w:val="20"/>
          </w:rPr>
          <w:t>C</w:t>
        </w:r>
      </w:ins>
      <w:del w:id="1652" w:author="Kaxiong" w:date="2021-05-29T18:21:00Z">
        <w:r w:rsidR="006056F8" w:rsidRPr="006C69B3" w:rsidDel="004B6AA7">
          <w:rPr>
            <w:rFonts w:ascii="Arial" w:hAnsi="Arial" w:cs="Arial"/>
            <w:b/>
            <w:bCs/>
            <w:sz w:val="20"/>
            <w:szCs w:val="20"/>
          </w:rPr>
          <w:delText>c</w:delText>
        </w:r>
      </w:del>
      <w:r w:rsidR="006056F8" w:rsidRPr="006C69B3">
        <w:rPr>
          <w:rFonts w:ascii="Arial" w:hAnsi="Arial" w:cs="Arial"/>
          <w:b/>
          <w:bCs/>
          <w:sz w:val="20"/>
          <w:szCs w:val="20"/>
        </w:rPr>
        <w:t>uam</w:t>
      </w:r>
      <w:proofErr w:type="spellEnd"/>
      <w:r w:rsidR="006056F8" w:rsidRPr="006C69B3">
        <w:rPr>
          <w:rFonts w:ascii="Arial" w:hAnsi="Arial" w:cs="Arial"/>
          <w:b/>
          <w:bCs/>
          <w:sz w:val="20"/>
          <w:szCs w:val="20"/>
        </w:rPr>
        <w:t xml:space="preserve"> </w:t>
      </w:r>
      <w:proofErr w:type="spellStart"/>
      <w:ins w:id="1653" w:author="Kaxiong" w:date="2021-05-29T18:21:00Z">
        <w:r>
          <w:rPr>
            <w:rFonts w:ascii="Arial" w:hAnsi="Arial" w:cs="Arial"/>
            <w:b/>
            <w:bCs/>
            <w:sz w:val="20"/>
            <w:szCs w:val="20"/>
          </w:rPr>
          <w:t>L</w:t>
        </w:r>
      </w:ins>
      <w:del w:id="1654" w:author="Kaxiong" w:date="2021-05-29T18:21:00Z">
        <w:r w:rsidR="006056F8" w:rsidRPr="006C69B3" w:rsidDel="004B6AA7">
          <w:rPr>
            <w:rFonts w:ascii="Arial" w:hAnsi="Arial" w:cs="Arial"/>
            <w:b/>
            <w:bCs/>
            <w:sz w:val="20"/>
            <w:szCs w:val="20"/>
          </w:rPr>
          <w:delText>l</w:delText>
        </w:r>
      </w:del>
      <w:r w:rsidR="006056F8" w:rsidRPr="006C69B3">
        <w:rPr>
          <w:rFonts w:ascii="Arial" w:hAnsi="Arial" w:cs="Arial"/>
          <w:b/>
          <w:bCs/>
          <w:sz w:val="20"/>
          <w:szCs w:val="20"/>
        </w:rPr>
        <w:t>wm</w:t>
      </w:r>
      <w:proofErr w:type="spellEnd"/>
      <w:r w:rsidR="006056F8" w:rsidRPr="006C69B3">
        <w:rPr>
          <w:rFonts w:ascii="Arial" w:hAnsi="Arial" w:cs="Arial"/>
          <w:b/>
          <w:bCs/>
          <w:sz w:val="20"/>
          <w:szCs w:val="20"/>
        </w:rPr>
        <w:t xml:space="preserve"> </w:t>
      </w:r>
      <w:proofErr w:type="spellStart"/>
      <w:ins w:id="1655" w:author="Kaxiong" w:date="2021-05-29T18:21:00Z">
        <w:r>
          <w:rPr>
            <w:rFonts w:ascii="Arial" w:hAnsi="Arial" w:cs="Arial"/>
            <w:b/>
            <w:bCs/>
            <w:sz w:val="20"/>
            <w:szCs w:val="20"/>
          </w:rPr>
          <w:t>L</w:t>
        </w:r>
      </w:ins>
      <w:del w:id="1656" w:author="Kaxiong" w:date="2021-05-29T18:21:00Z">
        <w:r w:rsidR="006056F8" w:rsidRPr="006C69B3" w:rsidDel="004B6AA7">
          <w:rPr>
            <w:rFonts w:ascii="Arial" w:hAnsi="Arial" w:cs="Arial"/>
            <w:b/>
            <w:bCs/>
            <w:sz w:val="20"/>
            <w:szCs w:val="20"/>
          </w:rPr>
          <w:delText>l</w:delText>
        </w:r>
      </w:del>
      <w:r w:rsidR="006056F8" w:rsidRPr="006C69B3">
        <w:rPr>
          <w:rFonts w:ascii="Arial" w:hAnsi="Arial" w:cs="Arial"/>
          <w:b/>
          <w:bCs/>
          <w:sz w:val="20"/>
          <w:szCs w:val="20"/>
        </w:rPr>
        <w:t>ub</w:t>
      </w:r>
      <w:proofErr w:type="spellEnd"/>
      <w:r w:rsidR="006056F8" w:rsidRPr="006C69B3">
        <w:rPr>
          <w:rFonts w:ascii="Arial" w:hAnsi="Arial" w:cs="Arial"/>
          <w:b/>
          <w:bCs/>
          <w:sz w:val="20"/>
          <w:szCs w:val="20"/>
        </w:rPr>
        <w:t xml:space="preserve"> </w:t>
      </w:r>
      <w:ins w:id="1657" w:author="Kaxiong" w:date="2021-05-29T18:21:00Z">
        <w:r>
          <w:rPr>
            <w:rFonts w:ascii="Arial" w:hAnsi="Arial" w:cs="Arial"/>
            <w:b/>
            <w:bCs/>
            <w:sz w:val="20"/>
            <w:szCs w:val="20"/>
          </w:rPr>
          <w:t>C</w:t>
        </w:r>
      </w:ins>
      <w:del w:id="1658" w:author="Kaxiong" w:date="2021-05-29T18:21:00Z">
        <w:r w:rsidR="006056F8" w:rsidRPr="006C69B3" w:rsidDel="004B6AA7">
          <w:rPr>
            <w:rFonts w:ascii="Arial" w:hAnsi="Arial" w:cs="Arial"/>
            <w:b/>
            <w:bCs/>
            <w:sz w:val="20"/>
            <w:szCs w:val="20"/>
          </w:rPr>
          <w:delText>c</w:delText>
        </w:r>
      </w:del>
      <w:r w:rsidR="006056F8" w:rsidRPr="006C69B3">
        <w:rPr>
          <w:rFonts w:ascii="Arial" w:hAnsi="Arial" w:cs="Arial"/>
          <w:b/>
          <w:bCs/>
          <w:sz w:val="20"/>
          <w:szCs w:val="20"/>
        </w:rPr>
        <w:t xml:space="preserve">haw </w:t>
      </w:r>
      <w:proofErr w:type="spellStart"/>
      <w:ins w:id="1659" w:author="Kaxiong" w:date="2021-05-29T18:21:00Z">
        <w:r>
          <w:rPr>
            <w:rFonts w:ascii="Arial" w:hAnsi="Arial" w:cs="Arial"/>
            <w:b/>
            <w:bCs/>
            <w:sz w:val="20"/>
            <w:szCs w:val="20"/>
          </w:rPr>
          <w:t>U</w:t>
        </w:r>
      </w:ins>
      <w:del w:id="1660" w:author="Kaxiong" w:date="2021-05-29T18:21:00Z">
        <w:r w:rsidR="006056F8" w:rsidRPr="006C69B3" w:rsidDel="004B6AA7">
          <w:rPr>
            <w:rFonts w:ascii="Arial" w:hAnsi="Arial" w:cs="Arial"/>
            <w:b/>
            <w:bCs/>
            <w:sz w:val="20"/>
            <w:szCs w:val="20"/>
          </w:rPr>
          <w:delText>u</w:delText>
        </w:r>
      </w:del>
      <w:r w:rsidR="006056F8" w:rsidRPr="006C69B3">
        <w:rPr>
          <w:rFonts w:ascii="Arial" w:hAnsi="Arial" w:cs="Arial"/>
          <w:b/>
          <w:bCs/>
          <w:sz w:val="20"/>
          <w:szCs w:val="20"/>
        </w:rPr>
        <w:t>a</w:t>
      </w:r>
      <w:proofErr w:type="spellEnd"/>
      <w:r w:rsidR="006056F8" w:rsidRPr="006C69B3">
        <w:rPr>
          <w:rFonts w:ascii="Arial" w:hAnsi="Arial" w:cs="Arial"/>
          <w:b/>
          <w:bCs/>
          <w:sz w:val="20"/>
          <w:szCs w:val="20"/>
        </w:rPr>
        <w:t xml:space="preserve"> </w:t>
      </w:r>
      <w:proofErr w:type="spellStart"/>
      <w:ins w:id="1661" w:author="Kaxiong" w:date="2021-05-29T18:21:00Z">
        <w:r>
          <w:rPr>
            <w:rFonts w:ascii="Arial" w:hAnsi="Arial" w:cs="Arial"/>
            <w:b/>
            <w:bCs/>
            <w:sz w:val="20"/>
            <w:szCs w:val="20"/>
          </w:rPr>
          <w:t>H</w:t>
        </w:r>
      </w:ins>
      <w:del w:id="1662" w:author="Kaxiong" w:date="2021-05-29T18:21:00Z">
        <w:r w:rsidR="006056F8" w:rsidRPr="006C69B3" w:rsidDel="004B6AA7">
          <w:rPr>
            <w:rFonts w:ascii="Arial" w:hAnsi="Arial" w:cs="Arial"/>
            <w:b/>
            <w:bCs/>
            <w:sz w:val="20"/>
            <w:szCs w:val="20"/>
          </w:rPr>
          <w:delText>h</w:delText>
        </w:r>
      </w:del>
      <w:r w:rsidR="006056F8" w:rsidRPr="006C69B3">
        <w:rPr>
          <w:rFonts w:ascii="Arial" w:hAnsi="Arial" w:cs="Arial"/>
          <w:b/>
          <w:bCs/>
          <w:sz w:val="20"/>
          <w:szCs w:val="20"/>
        </w:rPr>
        <w:t>aujlw</w:t>
      </w:r>
      <w:proofErr w:type="spellEnd"/>
    </w:p>
    <w:p w14:paraId="1D5862CA" w14:textId="77777777" w:rsidR="006056F8"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noj</w:t>
      </w:r>
      <w:proofErr w:type="spellEnd"/>
      <w:r w:rsidRPr="005A2D7B">
        <w:rPr>
          <w:rFonts w:ascii="Arial" w:hAnsi="Arial" w:cs="Arial"/>
          <w:sz w:val="20"/>
          <w:szCs w:val="20"/>
        </w:rPr>
        <w:t xml:space="preserve"> </w:t>
      </w:r>
      <w:proofErr w:type="spellStart"/>
      <w:r w:rsidRPr="005A2D7B">
        <w:rPr>
          <w:rFonts w:ascii="Arial" w:hAnsi="Arial" w:cs="Arial"/>
          <w:sz w:val="20"/>
          <w:szCs w:val="20"/>
        </w:rPr>
        <w:t>qab</w:t>
      </w:r>
      <w:proofErr w:type="spellEnd"/>
      <w:r w:rsidRPr="005A2D7B">
        <w:rPr>
          <w:rFonts w:ascii="Arial" w:hAnsi="Arial" w:cs="Arial"/>
          <w:sz w:val="20"/>
          <w:szCs w:val="20"/>
        </w:rPr>
        <w:t xml:space="preserve"> </w:t>
      </w:r>
      <w:proofErr w:type="spellStart"/>
      <w:r w:rsidRPr="005A2D7B">
        <w:rPr>
          <w:rFonts w:ascii="Arial" w:hAnsi="Arial" w:cs="Arial"/>
          <w:sz w:val="20"/>
          <w:szCs w:val="20"/>
        </w:rPr>
        <w:t>haus</w:t>
      </w:r>
      <w:proofErr w:type="spellEnd"/>
      <w:r w:rsidRPr="005A2D7B">
        <w:rPr>
          <w:rFonts w:ascii="Arial" w:hAnsi="Arial" w:cs="Arial"/>
          <w:sz w:val="20"/>
          <w:szCs w:val="20"/>
        </w:rPr>
        <w:t xml:space="preserve"> </w:t>
      </w:r>
      <w:proofErr w:type="spellStart"/>
      <w:r w:rsidRPr="005A2D7B">
        <w:rPr>
          <w:rFonts w:ascii="Arial" w:hAnsi="Arial" w:cs="Arial"/>
          <w:sz w:val="20"/>
          <w:szCs w:val="20"/>
        </w:rPr>
        <w:t>huv</w:t>
      </w:r>
      <w:proofErr w:type="spellEnd"/>
      <w:r w:rsidRPr="005A2D7B">
        <w:rPr>
          <w:rFonts w:ascii="Arial" w:hAnsi="Arial" w:cs="Arial"/>
          <w:sz w:val="20"/>
          <w:szCs w:val="20"/>
        </w:rPr>
        <w:t xml:space="preserve"> </w:t>
      </w:r>
      <w:proofErr w:type="spellStart"/>
      <w:r w:rsidRPr="005A2D7B">
        <w:rPr>
          <w:rFonts w:ascii="Arial" w:hAnsi="Arial" w:cs="Arial"/>
          <w:sz w:val="20"/>
          <w:szCs w:val="20"/>
        </w:rPr>
        <w:t>ntawm</w:t>
      </w:r>
      <w:proofErr w:type="spellEnd"/>
      <w:r w:rsidRPr="005A2D7B">
        <w:rPr>
          <w:rFonts w:ascii="Arial" w:hAnsi="Arial" w:cs="Arial"/>
          <w:sz w:val="20"/>
          <w:szCs w:val="20"/>
        </w:rPr>
        <w:t xml:space="preserve"> </w:t>
      </w:r>
      <w:proofErr w:type="spellStart"/>
      <w:r w:rsidRPr="005A2D7B">
        <w:rPr>
          <w:rFonts w:ascii="Arial" w:hAnsi="Arial" w:cs="Arial"/>
          <w:sz w:val="20"/>
          <w:szCs w:val="20"/>
        </w:rPr>
        <w:t>paj</w:t>
      </w:r>
      <w:proofErr w:type="spellEnd"/>
      <w:r w:rsidRPr="005A2D7B">
        <w:rPr>
          <w:rFonts w:ascii="Arial" w:hAnsi="Arial" w:cs="Arial"/>
          <w:sz w:val="20"/>
          <w:szCs w:val="20"/>
        </w:rPr>
        <w:t xml:space="preserve"> </w:t>
      </w:r>
      <w:proofErr w:type="spellStart"/>
      <w:r w:rsidRPr="005A2D7B">
        <w:rPr>
          <w:rFonts w:ascii="Arial" w:hAnsi="Arial" w:cs="Arial"/>
          <w:sz w:val="20"/>
          <w:szCs w:val="20"/>
        </w:rPr>
        <w:t>hlwb</w:t>
      </w:r>
      <w:proofErr w:type="spellEnd"/>
    </w:p>
    <w:p w14:paraId="62D29315" w14:textId="4F3DE3C7" w:rsidR="006056F8" w:rsidRPr="005A2D7B"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Pab</w:t>
      </w:r>
      <w:proofErr w:type="spellEnd"/>
      <w:ins w:id="1663" w:author="Kaxiong" w:date="2021-05-29T18:21:00Z">
        <w:r w:rsidR="004B6AA7">
          <w:rPr>
            <w:rFonts w:ascii="Arial" w:hAnsi="Arial" w:cs="Arial"/>
            <w:szCs w:val="20"/>
          </w:rPr>
          <w:t xml:space="preserve"> </w:t>
        </w:r>
      </w:ins>
      <w:proofErr w:type="spellStart"/>
      <w:ins w:id="1664" w:author="Kaxiong" w:date="2021-05-29T18:22:00Z">
        <w:r w:rsidR="004B6AA7">
          <w:rPr>
            <w:rFonts w:ascii="Arial" w:hAnsi="Arial" w:cs="Arial"/>
            <w:szCs w:val="20"/>
          </w:rPr>
          <w:t>C</w:t>
        </w:r>
      </w:ins>
      <w:del w:id="1665" w:author="Kaxiong" w:date="2021-05-29T18:22:00Z">
        <w:r w:rsidRPr="005A2D7B" w:rsidDel="004B6AA7">
          <w:rPr>
            <w:rFonts w:ascii="Arial" w:hAnsi="Arial" w:cs="Arial"/>
            <w:szCs w:val="20"/>
          </w:rPr>
          <w:delText>c</w:delText>
        </w:r>
      </w:del>
      <w:r w:rsidRPr="005A2D7B">
        <w:rPr>
          <w:rFonts w:ascii="Arial" w:hAnsi="Arial" w:cs="Arial"/>
          <w:szCs w:val="20"/>
        </w:rPr>
        <w:t>uam</w:t>
      </w:r>
      <w:proofErr w:type="spellEnd"/>
      <w:r w:rsidRPr="005A2D7B">
        <w:rPr>
          <w:rFonts w:ascii="Arial" w:hAnsi="Arial" w:cs="Arial"/>
          <w:szCs w:val="20"/>
        </w:rPr>
        <w:t xml:space="preserve"> Me</w:t>
      </w:r>
      <w:ins w:id="1666" w:author="Kaxiong" w:date="2021-05-29T18:22:00Z">
        <w:r w:rsidR="004B6AA7">
          <w:rPr>
            <w:rFonts w:ascii="Arial" w:hAnsi="Arial" w:cs="Arial"/>
            <w:szCs w:val="20"/>
          </w:rPr>
          <w:t xml:space="preserve"> </w:t>
        </w:r>
        <w:proofErr w:type="spellStart"/>
        <w:r w:rsidR="004B6AA7">
          <w:rPr>
            <w:rFonts w:ascii="Arial" w:hAnsi="Arial" w:cs="Arial"/>
            <w:szCs w:val="20"/>
          </w:rPr>
          <w:t>N</w:t>
        </w:r>
      </w:ins>
      <w:del w:id="1667" w:author="Kaxiong" w:date="2021-05-29T18:22:00Z">
        <w:r w:rsidRPr="005A2D7B" w:rsidDel="004B6AA7">
          <w:rPr>
            <w:rFonts w:ascii="Arial" w:hAnsi="Arial" w:cs="Arial"/>
            <w:szCs w:val="20"/>
          </w:rPr>
          <w:delText>n</w:delText>
        </w:r>
      </w:del>
      <w:r w:rsidRPr="005A2D7B">
        <w:rPr>
          <w:rFonts w:ascii="Arial" w:hAnsi="Arial" w:cs="Arial"/>
          <w:szCs w:val="20"/>
        </w:rPr>
        <w:t>yuam</w:t>
      </w:r>
      <w:proofErr w:type="spellEnd"/>
      <w:r w:rsidRPr="005A2D7B">
        <w:rPr>
          <w:rFonts w:ascii="Arial" w:hAnsi="Arial" w:cs="Arial"/>
          <w:szCs w:val="20"/>
        </w:rPr>
        <w:t xml:space="preserve"> </w:t>
      </w:r>
      <w:proofErr w:type="spellStart"/>
      <w:r w:rsidRPr="005A2D7B">
        <w:rPr>
          <w:rFonts w:ascii="Arial" w:hAnsi="Arial" w:cs="Arial"/>
          <w:szCs w:val="20"/>
        </w:rPr>
        <w:t>Yaus</w:t>
      </w:r>
      <w:proofErr w:type="spellEnd"/>
      <w:r w:rsidRPr="005A2D7B">
        <w:rPr>
          <w:rFonts w:ascii="Arial" w:hAnsi="Arial" w:cs="Arial"/>
          <w:szCs w:val="20"/>
        </w:rPr>
        <w:t xml:space="preserve"> </w:t>
      </w:r>
      <w:proofErr w:type="spellStart"/>
      <w:ins w:id="1668" w:author="Kaxiong" w:date="2021-05-29T18:22:00Z">
        <w:r w:rsidR="004B6AA7">
          <w:rPr>
            <w:rFonts w:ascii="Arial" w:hAnsi="Arial" w:cs="Arial"/>
            <w:szCs w:val="20"/>
          </w:rPr>
          <w:t>N</w:t>
        </w:r>
      </w:ins>
      <w:del w:id="1669" w:author="Kaxiong" w:date="2021-05-29T18:22:00Z">
        <w:r w:rsidRPr="005A2D7B" w:rsidDel="004B6AA7">
          <w:rPr>
            <w:rFonts w:ascii="Arial" w:hAnsi="Arial" w:cs="Arial"/>
            <w:szCs w:val="20"/>
          </w:rPr>
          <w:delText>n</w:delText>
        </w:r>
      </w:del>
      <w:r w:rsidRPr="005A2D7B">
        <w:rPr>
          <w:rFonts w:ascii="Arial" w:hAnsi="Arial" w:cs="Arial"/>
          <w:szCs w:val="20"/>
        </w:rPr>
        <w:t>tawm</w:t>
      </w:r>
      <w:proofErr w:type="spellEnd"/>
      <w:r w:rsidRPr="005A2D7B">
        <w:rPr>
          <w:rFonts w:ascii="Arial" w:hAnsi="Arial" w:cs="Arial"/>
          <w:szCs w:val="20"/>
        </w:rPr>
        <w:t xml:space="preserve"> California (CCS)</w:t>
      </w:r>
    </w:p>
    <w:p w14:paraId="43D101D5" w14:textId="77777777" w:rsidR="004B6AA7" w:rsidRDefault="006056F8" w:rsidP="004B6AA7">
      <w:pPr>
        <w:pStyle w:val="ListParagraph"/>
        <w:numPr>
          <w:ilvl w:val="0"/>
          <w:numId w:val="9"/>
        </w:numPr>
        <w:tabs>
          <w:tab w:val="left" w:pos="2086"/>
        </w:tabs>
        <w:rPr>
          <w:ins w:id="1670" w:author="Kaxiong" w:date="2021-05-29T18:25:00Z"/>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del w:id="1671" w:author="Kaxiong" w:date="2021-05-29T18:23:00Z">
        <w:r w:rsidRPr="005A2D7B" w:rsidDel="004B6AA7">
          <w:rPr>
            <w:rFonts w:ascii="Arial" w:hAnsi="Arial" w:cs="Arial"/>
            <w:sz w:val="20"/>
            <w:szCs w:val="20"/>
          </w:rPr>
          <w:delText>.</w:delText>
        </w:r>
      </w:del>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 </w:t>
      </w:r>
      <w:proofErr w:type="spellStart"/>
      <w:r w:rsidRPr="005A2D7B">
        <w:rPr>
          <w:rFonts w:ascii="Arial" w:hAnsi="Arial" w:cs="Arial"/>
          <w:sz w:val="20"/>
          <w:szCs w:val="20"/>
        </w:rPr>
        <w:t>Hau</w:t>
      </w:r>
      <w:ins w:id="1672" w:author="Kaxiong" w:date="2021-05-29T18:23:00Z">
        <w:r w:rsidR="004B6AA7">
          <w:rPr>
            <w:rFonts w:ascii="Arial" w:hAnsi="Arial" w:cs="Arial"/>
            <w:sz w:val="20"/>
            <w:szCs w:val="20"/>
          </w:rPr>
          <w:t>j</w:t>
        </w:r>
        <w:proofErr w:type="spellEnd"/>
        <w:r w:rsidR="004B6AA7">
          <w:rPr>
            <w:rFonts w:ascii="Arial" w:hAnsi="Arial" w:cs="Arial"/>
            <w:sz w:val="20"/>
            <w:szCs w:val="20"/>
          </w:rPr>
          <w:t xml:space="preserve"> </w:t>
        </w:r>
        <w:proofErr w:type="spellStart"/>
        <w:r w:rsidR="004B6AA7">
          <w:rPr>
            <w:rFonts w:ascii="Arial" w:hAnsi="Arial" w:cs="Arial"/>
            <w:sz w:val="20"/>
            <w:szCs w:val="20"/>
          </w:rPr>
          <w:t>Lwm</w:t>
        </w:r>
      </w:ins>
      <w:del w:id="1673" w:author="Kaxiong" w:date="2021-05-29T18:23:00Z">
        <w:r w:rsidRPr="005A2D7B" w:rsidDel="004B6AA7">
          <w:rPr>
            <w:rFonts w:ascii="Arial" w:hAnsi="Arial" w:cs="Arial"/>
            <w:sz w:val="20"/>
            <w:szCs w:val="20"/>
          </w:rPr>
          <w:delText>v</w:delText>
        </w:r>
      </w:del>
      <w:proofErr w:type="spellEnd"/>
    </w:p>
    <w:p w14:paraId="6EE0D355" w14:textId="77777777" w:rsidR="004B6AA7" w:rsidRPr="004B6AA7" w:rsidRDefault="004B6AA7" w:rsidP="004B6AA7">
      <w:pPr>
        <w:pStyle w:val="ListParagraph"/>
        <w:numPr>
          <w:ilvl w:val="0"/>
          <w:numId w:val="9"/>
        </w:numPr>
        <w:tabs>
          <w:tab w:val="left" w:pos="2086"/>
        </w:tabs>
        <w:rPr>
          <w:ins w:id="1674" w:author="Kaxiong" w:date="2021-05-29T18:25:00Z"/>
          <w:rFonts w:ascii="Arial" w:hAnsi="Arial" w:cs="Arial"/>
          <w:sz w:val="20"/>
          <w:szCs w:val="20"/>
          <w:rPrChange w:id="1675" w:author="Kaxiong" w:date="2021-05-29T18:25:00Z">
            <w:rPr>
              <w:ins w:id="1676" w:author="Kaxiong" w:date="2021-05-29T18:25:00Z"/>
              <w:rFonts w:ascii="Arial" w:hAnsi="Arial" w:cs="Arial"/>
              <w:szCs w:val="20"/>
            </w:rPr>
          </w:rPrChange>
        </w:rPr>
      </w:pPr>
      <w:ins w:id="1677" w:author="Kaxiong" w:date="2021-05-29T18:24:00Z">
        <w:r w:rsidRPr="004B6AA7">
          <w:rPr>
            <w:rFonts w:ascii="Arial" w:hAnsi="Arial" w:cs="Arial"/>
            <w:szCs w:val="20"/>
            <w:rPrChange w:id="1678" w:author="Kaxiong" w:date="2021-05-29T18:25:00Z">
              <w:rPr/>
            </w:rPrChange>
          </w:rPr>
          <w:t>Kev sim</w:t>
        </w:r>
      </w:ins>
    </w:p>
    <w:p w14:paraId="3339F1F7" w14:textId="7FC620AF" w:rsidR="004B6AA7" w:rsidRPr="004B6AA7" w:rsidRDefault="004B6AA7" w:rsidP="004B6AA7">
      <w:pPr>
        <w:pStyle w:val="ListParagraph"/>
        <w:numPr>
          <w:ilvl w:val="0"/>
          <w:numId w:val="9"/>
        </w:numPr>
        <w:tabs>
          <w:tab w:val="left" w:pos="2086"/>
        </w:tabs>
        <w:rPr>
          <w:ins w:id="1679" w:author="Kaxiong" w:date="2021-05-29T18:24:00Z"/>
          <w:rFonts w:ascii="Arial" w:hAnsi="Arial" w:cs="Arial"/>
          <w:sz w:val="20"/>
          <w:szCs w:val="20"/>
          <w:rPrChange w:id="1680" w:author="Kaxiong" w:date="2021-05-29T18:25:00Z">
            <w:rPr>
              <w:ins w:id="1681" w:author="Kaxiong" w:date="2021-05-29T18:24:00Z"/>
            </w:rPr>
          </w:rPrChange>
        </w:rPr>
        <w:pPrChange w:id="1682" w:author="Kaxiong" w:date="2021-05-29T18:25:00Z">
          <w:pPr>
            <w:pStyle w:val="ListParagraph"/>
            <w:numPr>
              <w:numId w:val="9"/>
            </w:numPr>
            <w:tabs>
              <w:tab w:val="left" w:pos="2086"/>
            </w:tabs>
            <w:spacing w:after="0" w:line="240" w:lineRule="auto"/>
            <w:ind w:left="1080" w:hanging="360"/>
          </w:pPr>
        </w:pPrChange>
      </w:pPr>
      <w:proofErr w:type="spellStart"/>
      <w:ins w:id="1683" w:author="Kaxiong" w:date="2021-05-29T18:24:00Z">
        <w:r w:rsidRPr="004B6AA7">
          <w:rPr>
            <w:rFonts w:ascii="Arial" w:hAnsi="Arial" w:cs="Arial"/>
            <w:szCs w:val="20"/>
            <w:rPrChange w:id="1684" w:author="Kaxiong" w:date="2021-05-29T18:25:00Z">
              <w:rPr/>
            </w:rPrChange>
          </w:rPr>
          <w:t>Feem</w:t>
        </w:r>
        <w:proofErr w:type="spellEnd"/>
        <w:r w:rsidRPr="004B6AA7">
          <w:rPr>
            <w:rFonts w:ascii="Arial" w:hAnsi="Arial" w:cs="Arial"/>
            <w:szCs w:val="20"/>
            <w:rPrChange w:id="1685" w:author="Kaxiong" w:date="2021-05-29T18:25:00Z">
              <w:rPr/>
            </w:rPrChange>
          </w:rPr>
          <w:t xml:space="preserve"> </w:t>
        </w:r>
        <w:proofErr w:type="spellStart"/>
        <w:r w:rsidRPr="004B6AA7">
          <w:rPr>
            <w:rFonts w:ascii="Arial" w:hAnsi="Arial" w:cs="Arial"/>
            <w:szCs w:val="20"/>
            <w:rPrChange w:id="1686" w:author="Kaxiong" w:date="2021-05-29T18:25:00Z">
              <w:rPr/>
            </w:rPrChange>
          </w:rPr>
          <w:t>ntawm</w:t>
        </w:r>
        <w:proofErr w:type="spellEnd"/>
        <w:r w:rsidRPr="004B6AA7">
          <w:rPr>
            <w:rFonts w:ascii="Arial" w:hAnsi="Arial" w:cs="Arial"/>
            <w:szCs w:val="20"/>
            <w:rPrChange w:id="1687" w:author="Kaxiong" w:date="2021-05-29T18:25:00Z">
              <w:rPr/>
            </w:rPrChange>
          </w:rPr>
          <w:t xml:space="preserve"> Kev </w:t>
        </w:r>
        <w:proofErr w:type="spellStart"/>
        <w:r w:rsidRPr="004B6AA7">
          <w:rPr>
            <w:rFonts w:ascii="Arial" w:hAnsi="Arial" w:cs="Arial"/>
            <w:szCs w:val="20"/>
            <w:rPrChange w:id="1688" w:author="Kaxiong" w:date="2021-05-29T18:25:00Z">
              <w:rPr/>
            </w:rPrChange>
          </w:rPr>
          <w:t>Pab</w:t>
        </w:r>
        <w:proofErr w:type="spellEnd"/>
        <w:r w:rsidRPr="004B6AA7">
          <w:rPr>
            <w:rFonts w:ascii="Arial" w:hAnsi="Arial" w:cs="Arial"/>
            <w:szCs w:val="20"/>
            <w:rPrChange w:id="1689" w:author="Kaxiong" w:date="2021-05-29T18:25:00Z">
              <w:rPr/>
            </w:rPrChange>
          </w:rPr>
          <w:t xml:space="preserve"> </w:t>
        </w:r>
        <w:proofErr w:type="spellStart"/>
        <w:r w:rsidRPr="004B6AA7">
          <w:rPr>
            <w:rFonts w:ascii="Arial" w:hAnsi="Arial" w:cs="Arial"/>
            <w:szCs w:val="20"/>
            <w:rPrChange w:id="1690" w:author="Kaxiong" w:date="2021-05-29T18:25:00Z">
              <w:rPr/>
            </w:rPrChange>
          </w:rPr>
          <w:t>Kom</w:t>
        </w:r>
        <w:proofErr w:type="spellEnd"/>
        <w:r w:rsidRPr="004B6AA7">
          <w:rPr>
            <w:rFonts w:ascii="Arial" w:hAnsi="Arial" w:cs="Arial"/>
            <w:szCs w:val="20"/>
            <w:rPrChange w:id="1691" w:author="Kaxiong" w:date="2021-05-29T18:25:00Z">
              <w:rPr/>
            </w:rPrChange>
          </w:rPr>
          <w:t xml:space="preserve"> </w:t>
        </w:r>
        <w:proofErr w:type="spellStart"/>
        <w:r w:rsidRPr="004B6AA7">
          <w:rPr>
            <w:rFonts w:ascii="Arial" w:hAnsi="Arial" w:cs="Arial"/>
            <w:szCs w:val="20"/>
            <w:rPrChange w:id="1692" w:author="Kaxiong" w:date="2021-05-29T18:25:00Z">
              <w:rPr/>
            </w:rPrChange>
          </w:rPr>
          <w:t>Noj</w:t>
        </w:r>
        <w:proofErr w:type="spellEnd"/>
        <w:r w:rsidRPr="004B6AA7">
          <w:rPr>
            <w:rFonts w:ascii="Arial" w:hAnsi="Arial" w:cs="Arial"/>
            <w:szCs w:val="20"/>
            <w:rPrChange w:id="1693" w:author="Kaxiong" w:date="2021-05-29T18:25:00Z">
              <w:rPr/>
            </w:rPrChange>
          </w:rPr>
          <w:t xml:space="preserve"> </w:t>
        </w:r>
        <w:proofErr w:type="spellStart"/>
        <w:r w:rsidRPr="004B6AA7">
          <w:rPr>
            <w:rFonts w:ascii="Arial" w:hAnsi="Arial" w:cs="Arial"/>
            <w:szCs w:val="20"/>
            <w:rPrChange w:id="1694" w:author="Kaxiong" w:date="2021-05-29T18:25:00Z">
              <w:rPr/>
            </w:rPrChange>
          </w:rPr>
          <w:t>Qab</w:t>
        </w:r>
        <w:proofErr w:type="spellEnd"/>
        <w:r w:rsidRPr="004B6AA7">
          <w:rPr>
            <w:rFonts w:ascii="Arial" w:hAnsi="Arial" w:cs="Arial"/>
            <w:szCs w:val="20"/>
            <w:rPrChange w:id="1695" w:author="Kaxiong" w:date="2021-05-29T18:25:00Z">
              <w:rPr/>
            </w:rPrChange>
          </w:rPr>
          <w:t xml:space="preserve"> </w:t>
        </w:r>
        <w:proofErr w:type="spellStart"/>
        <w:r w:rsidRPr="004B6AA7">
          <w:rPr>
            <w:rFonts w:ascii="Arial" w:hAnsi="Arial" w:cs="Arial"/>
            <w:szCs w:val="20"/>
            <w:rPrChange w:id="1696" w:author="Kaxiong" w:date="2021-05-29T18:25:00Z">
              <w:rPr/>
            </w:rPrChange>
          </w:rPr>
          <w:t>Nyob</w:t>
        </w:r>
        <w:proofErr w:type="spellEnd"/>
        <w:r w:rsidRPr="004B6AA7">
          <w:rPr>
            <w:rFonts w:ascii="Arial" w:hAnsi="Arial" w:cs="Arial"/>
            <w:szCs w:val="20"/>
            <w:rPrChange w:id="1697" w:author="Kaxiong" w:date="2021-05-29T18:25:00Z">
              <w:rPr/>
            </w:rPrChange>
          </w:rPr>
          <w:t xml:space="preserve"> Zoo</w:t>
        </w:r>
      </w:ins>
    </w:p>
    <w:p w14:paraId="035CFC58" w14:textId="57EDE0AD" w:rsidR="004B6AA7" w:rsidRDefault="004B6AA7" w:rsidP="006056F8">
      <w:pPr>
        <w:pStyle w:val="ListParagraph"/>
        <w:numPr>
          <w:ilvl w:val="0"/>
          <w:numId w:val="9"/>
        </w:numPr>
        <w:tabs>
          <w:tab w:val="left" w:pos="2086"/>
        </w:tabs>
        <w:rPr>
          <w:rFonts w:ascii="Arial" w:hAnsi="Arial" w:cs="Arial"/>
          <w:sz w:val="20"/>
          <w:szCs w:val="20"/>
        </w:rPr>
      </w:pPr>
      <w:proofErr w:type="spellStart"/>
      <w:ins w:id="1698" w:author="Kaxiong" w:date="2021-05-29T18:25:00Z">
        <w:r>
          <w:rPr>
            <w:rFonts w:ascii="Arial" w:hAnsi="Arial" w:cs="Arial"/>
            <w:szCs w:val="20"/>
          </w:rPr>
          <w:t>Feem</w:t>
        </w:r>
        <w:proofErr w:type="spellEnd"/>
        <w:r>
          <w:rPr>
            <w:rFonts w:ascii="Arial" w:hAnsi="Arial" w:cs="Arial"/>
            <w:szCs w:val="20"/>
          </w:rPr>
          <w:t xml:space="preserve"> </w:t>
        </w:r>
        <w:proofErr w:type="spellStart"/>
        <w:r>
          <w:rPr>
            <w:rFonts w:ascii="Arial" w:hAnsi="Arial" w:cs="Arial"/>
            <w:szCs w:val="20"/>
          </w:rPr>
          <w:t>ntawm</w:t>
        </w:r>
        <w:proofErr w:type="spellEnd"/>
        <w:r>
          <w:rPr>
            <w:rFonts w:ascii="Arial" w:hAnsi="Arial" w:cs="Arial"/>
            <w:szCs w:val="20"/>
          </w:rPr>
          <w:t xml:space="preserve"> Kev </w:t>
        </w:r>
        <w:proofErr w:type="spellStart"/>
        <w:r>
          <w:rPr>
            <w:rFonts w:ascii="Arial" w:hAnsi="Arial" w:cs="Arial"/>
            <w:szCs w:val="20"/>
          </w:rPr>
          <w:t>Pab</w:t>
        </w:r>
        <w:proofErr w:type="spellEnd"/>
        <w:r>
          <w:rPr>
            <w:rFonts w:ascii="Arial" w:hAnsi="Arial" w:cs="Arial"/>
            <w:szCs w:val="20"/>
          </w:rPr>
          <w:t xml:space="preserve"> </w:t>
        </w:r>
        <w:proofErr w:type="spellStart"/>
        <w:r>
          <w:rPr>
            <w:rFonts w:ascii="Arial" w:hAnsi="Arial" w:cs="Arial"/>
            <w:szCs w:val="20"/>
          </w:rPr>
          <w:t>Cuam</w:t>
        </w:r>
        <w:proofErr w:type="spellEnd"/>
        <w:r>
          <w:rPr>
            <w:rFonts w:ascii="Arial" w:hAnsi="Arial" w:cs="Arial"/>
            <w:szCs w:val="20"/>
          </w:rPr>
          <w:t xml:space="preserve"> Kev </w:t>
        </w:r>
        <w:proofErr w:type="spellStart"/>
        <w:r>
          <w:rPr>
            <w:rFonts w:ascii="Arial" w:hAnsi="Arial" w:cs="Arial"/>
            <w:szCs w:val="20"/>
          </w:rPr>
          <w:t>Noj</w:t>
        </w:r>
        <w:proofErr w:type="spellEnd"/>
        <w:r>
          <w:rPr>
            <w:rFonts w:ascii="Arial" w:hAnsi="Arial" w:cs="Arial"/>
            <w:szCs w:val="20"/>
          </w:rPr>
          <w:t xml:space="preserve"> </w:t>
        </w:r>
        <w:proofErr w:type="spellStart"/>
        <w:proofErr w:type="gramStart"/>
        <w:r>
          <w:rPr>
            <w:rFonts w:ascii="Arial" w:hAnsi="Arial" w:cs="Arial"/>
            <w:szCs w:val="20"/>
          </w:rPr>
          <w:t>Nyob</w:t>
        </w:r>
        <w:proofErr w:type="spellEnd"/>
        <w:r>
          <w:rPr>
            <w:rFonts w:ascii="Arial" w:hAnsi="Arial" w:cs="Arial"/>
            <w:szCs w:val="20"/>
          </w:rPr>
          <w:t>(</w:t>
        </w:r>
        <w:proofErr w:type="gramEnd"/>
        <w:r>
          <w:rPr>
            <w:rFonts w:ascii="Arial" w:hAnsi="Arial" w:cs="Arial"/>
            <w:szCs w:val="20"/>
          </w:rPr>
          <w:t>DSS)</w:t>
        </w:r>
      </w:ins>
    </w:p>
    <w:p w14:paraId="0C8D8549" w14:textId="50604CCF" w:rsidR="006056F8" w:rsidRPr="005A2D7B" w:rsidDel="004B6AA7" w:rsidRDefault="006056F8" w:rsidP="006056F8">
      <w:pPr>
        <w:pStyle w:val="ListParagraph"/>
        <w:numPr>
          <w:ilvl w:val="0"/>
          <w:numId w:val="9"/>
        </w:numPr>
        <w:tabs>
          <w:tab w:val="left" w:pos="2086"/>
        </w:tabs>
        <w:rPr>
          <w:del w:id="1699" w:author="Kaxiong" w:date="2021-05-29T18:26:00Z"/>
          <w:rFonts w:ascii="Arial" w:hAnsi="Arial" w:cs="Arial"/>
          <w:sz w:val="20"/>
          <w:szCs w:val="20"/>
        </w:rPr>
      </w:pPr>
      <w:del w:id="1700" w:author="Kaxiong" w:date="2021-05-29T18:26:00Z">
        <w:r w:rsidRPr="005A2D7B" w:rsidDel="004B6AA7">
          <w:rPr>
            <w:rFonts w:ascii="Arial" w:hAnsi="Arial" w:cs="Arial"/>
            <w:szCs w:val="20"/>
          </w:rPr>
          <w:delText>Kev soj ntsuam</w:delText>
        </w:r>
      </w:del>
    </w:p>
    <w:p w14:paraId="2C3EEA82" w14:textId="5F2B89AB" w:rsidR="006056F8" w:rsidDel="004B6AA7" w:rsidRDefault="006056F8" w:rsidP="006056F8">
      <w:pPr>
        <w:pStyle w:val="ListParagraph"/>
        <w:numPr>
          <w:ilvl w:val="0"/>
          <w:numId w:val="9"/>
        </w:numPr>
        <w:tabs>
          <w:tab w:val="left" w:pos="2086"/>
        </w:tabs>
        <w:rPr>
          <w:del w:id="1701" w:author="Kaxiong" w:date="2021-05-29T18:26:00Z"/>
          <w:rFonts w:ascii="Arial" w:hAnsi="Arial" w:cs="Arial"/>
          <w:sz w:val="20"/>
          <w:szCs w:val="20"/>
        </w:rPr>
      </w:pPr>
      <w:del w:id="1702" w:author="Kaxiong" w:date="2021-05-29T18:26:00Z">
        <w:r w:rsidRPr="005A2D7B" w:rsidDel="004B6AA7">
          <w:rPr>
            <w:rFonts w:ascii="Arial" w:hAnsi="Arial" w:cs="Arial"/>
            <w:sz w:val="20"/>
            <w:szCs w:val="20"/>
          </w:rPr>
          <w:delText>Kev txhawb qha(npaj pib duas tshiab)</w:delText>
        </w:r>
      </w:del>
    </w:p>
    <w:p w14:paraId="04B73E6B" w14:textId="77777777" w:rsidR="006056F8" w:rsidRPr="005A2D7B" w:rsidRDefault="006056F8" w:rsidP="006056F8">
      <w:pPr>
        <w:pStyle w:val="ListParagraph"/>
        <w:numPr>
          <w:ilvl w:val="0"/>
          <w:numId w:val="9"/>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04E24366" w14:textId="31B78CD2"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Cov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ins w:id="1703" w:author="Kaxiong" w:date="2021-05-29T18:26:00Z">
        <w:r w:rsidR="004B6AA7">
          <w:rPr>
            <w:rFonts w:ascii="Arial" w:hAnsi="Arial" w:cs="Arial"/>
            <w:b/>
            <w:bCs/>
            <w:sz w:val="20"/>
            <w:szCs w:val="20"/>
          </w:rPr>
          <w:t>Txhawb</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Nqa</w:t>
        </w:r>
      </w:ins>
      <w:proofErr w:type="spellEnd"/>
      <w:del w:id="1704" w:author="Kaxiong" w:date="2021-05-29T18:26:00Z">
        <w:r w:rsidRPr="006C69B3" w:rsidDel="004B6AA7">
          <w:rPr>
            <w:rFonts w:ascii="Arial" w:hAnsi="Arial" w:cs="Arial"/>
            <w:b/>
            <w:bCs/>
            <w:sz w:val="20"/>
            <w:szCs w:val="20"/>
          </w:rPr>
          <w:delText>yuav xa</w:delText>
        </w:r>
      </w:del>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Cov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77406031" w14:textId="63897CCA" w:rsidR="006056F8"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Cov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ins w:id="1705" w:author="Kaxiong" w:date="2021-05-29T18:28:00Z">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Pr>
            <w:rFonts w:ascii="Arial" w:hAnsi="Arial" w:cs="Arial"/>
            <w:sz w:val="20"/>
            <w:szCs w:val="20"/>
          </w:rPr>
          <w:t xml:space="preserve"> </w:t>
        </w:r>
        <w:proofErr w:type="spellStart"/>
        <w:r w:rsidR="00425181">
          <w:rPr>
            <w:rFonts w:ascii="Arial" w:hAnsi="Arial" w:cs="Arial"/>
            <w:sz w:val="20"/>
            <w:szCs w:val="20"/>
          </w:rPr>
          <w:t>kawm</w:t>
        </w:r>
        <w:proofErr w:type="spellEnd"/>
        <w:r w:rsidR="00425181" w:rsidRPr="006C69B3">
          <w:rPr>
            <w:rFonts w:ascii="Arial" w:hAnsi="Arial" w:cs="Arial"/>
            <w:sz w:val="20"/>
            <w:szCs w:val="20"/>
          </w:rPr>
          <w:t xml:space="preserve"> </w:t>
        </w:r>
      </w:ins>
      <w:del w:id="1706" w:author="Kaxiong" w:date="2021-05-29T18:28:00Z">
        <w:r w:rsidRPr="006C69B3" w:rsidDel="00425181">
          <w:rPr>
            <w:rFonts w:ascii="Arial" w:hAnsi="Arial" w:cs="Arial"/>
            <w:sz w:val="20"/>
            <w:szCs w:val="20"/>
          </w:rPr>
          <w:delText>lub hlis</w:delText>
        </w:r>
      </w:del>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ins w:id="1707" w:author="Kaxiong" w:date="2021-05-29T18:28:00Z">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sidRPr="006C69B3">
          <w:rPr>
            <w:rFonts w:ascii="Arial" w:hAnsi="Arial" w:cs="Arial"/>
            <w:sz w:val="20"/>
            <w:szCs w:val="20"/>
          </w:rPr>
          <w:t xml:space="preserve"> </w:t>
        </w:r>
      </w:ins>
      <w:del w:id="1708" w:author="Kaxiong" w:date="2021-05-29T18:29:00Z">
        <w:r w:rsidRPr="006C69B3" w:rsidDel="00425181">
          <w:rPr>
            <w:rFonts w:ascii="Arial" w:hAnsi="Arial" w:cs="Arial"/>
            <w:sz w:val="20"/>
            <w:szCs w:val="20"/>
          </w:rPr>
          <w:delText xml:space="preserve">Kev </w:delText>
        </w:r>
      </w:del>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ins w:id="1709" w:author="Kaxiong" w:date="2021-05-29T18:34:00Z">
        <w:r w:rsidR="00425181">
          <w:rPr>
            <w:rFonts w:ascii="Arial" w:hAnsi="Arial" w:cs="Arial"/>
            <w:sz w:val="20"/>
            <w:szCs w:val="20"/>
          </w:rPr>
          <w:t xml:space="preserve">IEP </w:t>
        </w:r>
        <w:proofErr w:type="spellStart"/>
        <w:r w:rsidR="00425181">
          <w:rPr>
            <w:rFonts w:ascii="Arial" w:hAnsi="Arial" w:cs="Arial"/>
            <w:sz w:val="20"/>
            <w:szCs w:val="20"/>
          </w:rPr>
          <w:t>l</w:t>
        </w:r>
      </w:ins>
      <w:del w:id="1710" w:author="Kaxiong" w:date="2021-05-29T18:34:00Z">
        <w:r w:rsidRPr="006C69B3" w:rsidDel="00425181">
          <w:rPr>
            <w:rFonts w:ascii="Arial" w:hAnsi="Arial" w:cs="Arial"/>
            <w:sz w:val="20"/>
            <w:szCs w:val="20"/>
          </w:rPr>
          <w:delText>L</w:delText>
        </w:r>
      </w:del>
      <w:r w:rsidRPr="006C69B3">
        <w:rPr>
          <w:rFonts w:ascii="Arial" w:hAnsi="Arial" w:cs="Arial"/>
          <w:sz w:val="20"/>
          <w:szCs w:val="20"/>
        </w:rPr>
        <w:t>wm</w:t>
      </w:r>
      <w:proofErr w:type="spellEnd"/>
      <w:r w:rsidRPr="006C69B3">
        <w:rPr>
          <w:rFonts w:ascii="Arial" w:hAnsi="Arial" w:cs="Arial"/>
          <w:sz w:val="20"/>
          <w:szCs w:val="20"/>
        </w:rPr>
        <w:t xml:space="preserve"> yam</w:t>
      </w:r>
      <w:ins w:id="1711" w:author="Kaxiong" w:date="2021-05-29T18:34:00Z">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sib </w:t>
        </w:r>
        <w:proofErr w:type="spellStart"/>
        <w:r w:rsidR="00425181">
          <w:rPr>
            <w:rFonts w:ascii="Arial" w:hAnsi="Arial" w:cs="Arial"/>
            <w:sz w:val="20"/>
            <w:szCs w:val="20"/>
          </w:rPr>
          <w:t>tham</w:t>
        </w:r>
        <w:proofErr w:type="spellEnd"/>
        <w:r w:rsidR="00425181">
          <w:rPr>
            <w:rFonts w:ascii="Arial" w:hAnsi="Arial" w:cs="Arial"/>
            <w:sz w:val="20"/>
            <w:szCs w:val="20"/>
          </w:rPr>
          <w:t xml:space="preserve">, cov </w:t>
        </w:r>
        <w:proofErr w:type="spellStart"/>
        <w:r w:rsidR="00425181">
          <w:rPr>
            <w:rFonts w:ascii="Arial" w:hAnsi="Arial" w:cs="Arial"/>
            <w:sz w:val="20"/>
            <w:szCs w:val="20"/>
          </w:rPr>
          <w:t>kev</w:t>
        </w:r>
        <w:proofErr w:type="spellEnd"/>
        <w:r w:rsidR="00425181">
          <w:rPr>
            <w:rFonts w:ascii="Arial" w:hAnsi="Arial" w:cs="Arial"/>
            <w:sz w:val="20"/>
            <w:szCs w:val="20"/>
          </w:rPr>
          <w:t xml:space="preserve"> hu </w:t>
        </w:r>
        <w:proofErr w:type="spellStart"/>
        <w:r w:rsidR="00425181">
          <w:rPr>
            <w:rFonts w:ascii="Arial" w:hAnsi="Arial" w:cs="Arial"/>
            <w:sz w:val="20"/>
            <w:szCs w:val="20"/>
          </w:rPr>
          <w:t>xov</w:t>
        </w:r>
        <w:proofErr w:type="spellEnd"/>
        <w:r w:rsidR="00425181">
          <w:rPr>
            <w:rFonts w:ascii="Arial" w:hAnsi="Arial" w:cs="Arial"/>
            <w:sz w:val="20"/>
            <w:szCs w:val="20"/>
          </w:rPr>
          <w:t xml:space="preserve"> </w:t>
        </w:r>
        <w:proofErr w:type="spellStart"/>
        <w:r w:rsidR="00425181">
          <w:rPr>
            <w:rFonts w:ascii="Arial" w:hAnsi="Arial" w:cs="Arial"/>
            <w:sz w:val="20"/>
            <w:szCs w:val="20"/>
          </w:rPr>
          <w:t>tooj</w:t>
        </w:r>
      </w:ins>
      <w:proofErr w:type="spellEnd"/>
      <w:ins w:id="1712" w:author="Kaxiong" w:date="2021-05-29T18:35:00Z">
        <w:r w:rsidR="00425181">
          <w:rPr>
            <w:rFonts w:ascii="Arial" w:hAnsi="Arial" w:cs="Arial"/>
            <w:sz w:val="20"/>
            <w:szCs w:val="20"/>
          </w:rPr>
          <w:t xml:space="preserve">, cov emails, cov </w:t>
        </w:r>
        <w:proofErr w:type="spellStart"/>
        <w:r w:rsidR="00425181">
          <w:rPr>
            <w:rFonts w:ascii="Arial" w:hAnsi="Arial" w:cs="Arial"/>
            <w:sz w:val="20"/>
            <w:szCs w:val="20"/>
          </w:rPr>
          <w:t>ntawv</w:t>
        </w:r>
        <w:proofErr w:type="spellEnd"/>
        <w:r w:rsidR="00425181">
          <w:rPr>
            <w:rFonts w:ascii="Arial" w:hAnsi="Arial" w:cs="Arial"/>
            <w:sz w:val="20"/>
            <w:szCs w:val="20"/>
          </w:rPr>
          <w:t xml:space="preserve"> </w:t>
        </w:r>
        <w:proofErr w:type="spellStart"/>
        <w:r w:rsidR="00425181">
          <w:rPr>
            <w:rFonts w:ascii="Arial" w:hAnsi="Arial" w:cs="Arial"/>
            <w:sz w:val="20"/>
            <w:szCs w:val="20"/>
          </w:rPr>
          <w:t>qhia</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proofErr w:type="spellStart"/>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proofErr w:type="spellEnd"/>
        <w:r w:rsidR="00425181">
          <w:rPr>
            <w:rFonts w:ascii="Arial" w:hAnsi="Arial" w:cs="Arial"/>
            <w:sz w:val="20"/>
            <w:szCs w:val="20"/>
          </w:rPr>
          <w:t>.</w:t>
        </w:r>
      </w:ins>
    </w:p>
    <w:p w14:paraId="069BE065" w14:textId="04566B4E" w:rsidR="000011AA" w:rsidRPr="006C69B3" w:rsidDel="00AD3378" w:rsidRDefault="000011AA" w:rsidP="006056F8">
      <w:pPr>
        <w:tabs>
          <w:tab w:val="left" w:pos="2086"/>
        </w:tabs>
        <w:rPr>
          <w:del w:id="1713" w:author="Kaxiong" w:date="2021-05-29T19:23:00Z"/>
          <w:rFonts w:ascii="Arial" w:hAnsi="Arial" w:cs="Arial"/>
          <w:sz w:val="20"/>
          <w:szCs w:val="20"/>
        </w:rPr>
      </w:pPr>
      <w:del w:id="1714" w:author="Kaxiong" w:date="2021-05-29T19:23:00Z">
        <w:r w:rsidDel="00AD3378">
          <w:rPr>
            <w:rFonts w:ascii="Arial" w:hAnsi="Arial" w:cs="Arial"/>
            <w:sz w:val="20"/>
            <w:szCs w:val="20"/>
          </w:rPr>
          <w:delText>IEP lub rooj sib tham, lej xov tooj hu, emails, cov ntawv uas nce qib</w:delText>
        </w:r>
      </w:del>
    </w:p>
    <w:p w14:paraId="7BB72438" w14:textId="45984853"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Li Cas?:</w:t>
      </w:r>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cov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del w:id="1715" w:author="Kaxiong" w:date="2021-05-29T18:29:00Z">
        <w:r w:rsidRPr="006C69B3" w:rsidDel="00425181">
          <w:rPr>
            <w:rFonts w:ascii="Arial" w:hAnsi="Arial" w:cs="Arial"/>
            <w:sz w:val="20"/>
            <w:szCs w:val="20"/>
          </w:rPr>
          <w:delText xml:space="preserve">tshaj </w:delText>
        </w:r>
      </w:del>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ins w:id="1716" w:author="Kaxiong" w:date="2021-05-29T18:29:00Z">
        <w:r w:rsidR="00425181">
          <w:rPr>
            <w:rFonts w:ascii="Arial" w:hAnsi="Arial" w:cs="Arial"/>
            <w:sz w:val="20"/>
            <w:szCs w:val="20"/>
          </w:rPr>
          <w:t>txog</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proofErr w:type="spellStart"/>
        <w:r w:rsidR="00425181">
          <w:rPr>
            <w:rFonts w:ascii="Arial" w:hAnsi="Arial" w:cs="Arial"/>
            <w:sz w:val="20"/>
            <w:szCs w:val="20"/>
          </w:rPr>
          <w:t>xam</w:t>
        </w:r>
        <w:proofErr w:type="spellEnd"/>
        <w:r w:rsidR="00425181">
          <w:rPr>
            <w:rFonts w:ascii="Arial" w:hAnsi="Arial" w:cs="Arial"/>
            <w:sz w:val="20"/>
            <w:szCs w:val="20"/>
          </w:rPr>
          <w:t xml:space="preserve"> </w:t>
        </w:r>
      </w:ins>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ins w:id="1717" w:author="Kaxiong" w:date="2021-05-29T18:30:00Z">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ins>
      <w:proofErr w:type="spellEnd"/>
      <w:del w:id="1718" w:author="Kaxiong" w:date="2021-05-29T18:30:00Z">
        <w:r w:rsidRPr="006C69B3" w:rsidDel="00425181">
          <w:rPr>
            <w:rFonts w:ascii="Arial" w:hAnsi="Arial" w:cs="Arial"/>
            <w:sz w:val="20"/>
            <w:szCs w:val="20"/>
          </w:rPr>
          <w:delText>vam meej</w:delText>
        </w:r>
      </w:del>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ins w:id="1719" w:author="Kaxiong" w:date="2021-05-29T18:33:00Z">
        <w:r w:rsidR="00425181">
          <w:rPr>
            <w:rFonts w:ascii="Arial" w:hAnsi="Arial" w:cs="Arial"/>
            <w:sz w:val="20"/>
            <w:szCs w:val="20"/>
          </w:rPr>
          <w:t>L</w:t>
        </w:r>
      </w:ins>
      <w:del w:id="1720" w:author="Kaxiong" w:date="2021-05-29T18:33:00Z">
        <w:r w:rsidRPr="006C69B3" w:rsidDel="00425181">
          <w:rPr>
            <w:rFonts w:ascii="Arial" w:hAnsi="Arial" w:cs="Arial"/>
            <w:sz w:val="20"/>
            <w:szCs w:val="20"/>
          </w:rPr>
          <w:delText>l</w:delText>
        </w:r>
      </w:del>
      <w:r w:rsidRPr="006C69B3">
        <w:rPr>
          <w:rFonts w:ascii="Arial" w:hAnsi="Arial" w:cs="Arial"/>
          <w:sz w:val="20"/>
          <w:szCs w:val="20"/>
        </w:rPr>
        <w:t>w</w:t>
      </w:r>
      <w:ins w:id="1721" w:author="Kaxiong" w:date="2021-05-29T18:37:00Z">
        <w:r w:rsidR="00425181">
          <w:rPr>
            <w:rFonts w:ascii="Arial" w:hAnsi="Arial" w:cs="Arial"/>
            <w:sz w:val="20"/>
            <w:szCs w:val="20"/>
          </w:rPr>
          <w:t>m</w:t>
        </w:r>
      </w:ins>
      <w:proofErr w:type="spellEnd"/>
      <w:r w:rsidRPr="006C69B3">
        <w:rPr>
          <w:rFonts w:ascii="Arial" w:hAnsi="Arial" w:cs="Arial"/>
          <w:sz w:val="20"/>
          <w:szCs w:val="20"/>
        </w:rPr>
        <w:t xml:space="preserve"> yam </w:t>
      </w:r>
      <w:r w:rsidR="00EF4F30">
        <w:rPr>
          <w:rFonts w:ascii="Arial" w:hAnsi="Arial" w:cs="Arial"/>
          <w:sz w:val="20"/>
          <w:szCs w:val="20"/>
        </w:rPr>
        <w:t>IEP</w:t>
      </w:r>
      <w:del w:id="1722" w:author="Kaxiong" w:date="2021-05-29T18:33:00Z">
        <w:r w:rsidR="00EF4F30" w:rsidDel="00425181">
          <w:rPr>
            <w:rFonts w:ascii="Arial" w:hAnsi="Arial" w:cs="Arial"/>
            <w:sz w:val="20"/>
            <w:szCs w:val="20"/>
          </w:rPr>
          <w:delText>(cov)</w:delText>
        </w:r>
      </w:del>
      <w:r w:rsidR="00EF4F30">
        <w:rPr>
          <w:rFonts w:ascii="Arial" w:hAnsi="Arial" w:cs="Arial"/>
          <w:sz w:val="20"/>
          <w:szCs w:val="20"/>
        </w:rPr>
        <w:t xml:space="preserve">, </w:t>
      </w:r>
      <w:ins w:id="1723" w:author="Kaxiong" w:date="2021-05-29T18:33:00Z">
        <w:r w:rsidR="00425181">
          <w:rPr>
            <w:rFonts w:ascii="Arial" w:hAnsi="Arial" w:cs="Arial"/>
            <w:sz w:val="20"/>
            <w:szCs w:val="20"/>
          </w:rPr>
          <w:t xml:space="preserve">cov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ins>
      <w:r w:rsidR="00EF4F30">
        <w:rPr>
          <w:rFonts w:ascii="Arial" w:hAnsi="Arial" w:cs="Arial"/>
          <w:sz w:val="20"/>
          <w:szCs w:val="20"/>
        </w:rPr>
        <w:t>hu</w:t>
      </w:r>
      <w:del w:id="1724" w:author="Kaxiong" w:date="2021-05-29T18:33:00Z">
        <w:r w:rsidR="00EF4F30" w:rsidDel="00425181">
          <w:rPr>
            <w:rFonts w:ascii="Arial" w:hAnsi="Arial" w:cs="Arial"/>
            <w:sz w:val="20"/>
            <w:szCs w:val="20"/>
          </w:rPr>
          <w:delText>s</w:delText>
        </w:r>
      </w:del>
      <w:r w:rsidR="00EF4F30">
        <w:rPr>
          <w:rFonts w:ascii="Arial" w:hAnsi="Arial" w:cs="Arial"/>
          <w:sz w:val="20"/>
          <w:szCs w:val="20"/>
        </w:rPr>
        <w:t xml:space="preserve">, </w:t>
      </w:r>
      <w:ins w:id="1725" w:author="Kaxiong" w:date="2021-05-29T18:33:00Z">
        <w:r w:rsidR="00425181">
          <w:rPr>
            <w:rFonts w:ascii="Arial" w:hAnsi="Arial" w:cs="Arial"/>
            <w:sz w:val="20"/>
            <w:szCs w:val="20"/>
          </w:rPr>
          <w:t xml:space="preserve">cov </w:t>
        </w:r>
      </w:ins>
      <w:proofErr w:type="spellStart"/>
      <w:r w:rsidR="00EF4F30">
        <w:rPr>
          <w:rFonts w:ascii="Arial" w:hAnsi="Arial" w:cs="Arial"/>
          <w:sz w:val="20"/>
          <w:szCs w:val="20"/>
        </w:rPr>
        <w:t>ntawv</w:t>
      </w:r>
      <w:proofErr w:type="spellEnd"/>
      <w:r w:rsidR="00EF4F30">
        <w:rPr>
          <w:rFonts w:ascii="Arial" w:hAnsi="Arial" w:cs="Arial"/>
          <w:sz w:val="20"/>
          <w:szCs w:val="20"/>
        </w:rPr>
        <w:t xml:space="preserve"> </w:t>
      </w:r>
      <w:proofErr w:type="spellStart"/>
      <w:r w:rsidR="00EF4F30">
        <w:rPr>
          <w:rFonts w:ascii="Arial" w:hAnsi="Arial" w:cs="Arial"/>
          <w:sz w:val="20"/>
          <w:szCs w:val="20"/>
        </w:rPr>
        <w:t>ceeb</w:t>
      </w:r>
      <w:proofErr w:type="spellEnd"/>
      <w:r w:rsidR="00EF4F30">
        <w:rPr>
          <w:rFonts w:ascii="Arial" w:hAnsi="Arial" w:cs="Arial"/>
          <w:sz w:val="20"/>
          <w:szCs w:val="20"/>
        </w:rPr>
        <w:t xml:space="preserve"> </w:t>
      </w:r>
      <w:proofErr w:type="spellStart"/>
      <w:r w:rsidR="00EF4F30">
        <w:rPr>
          <w:rFonts w:ascii="Arial" w:hAnsi="Arial" w:cs="Arial"/>
          <w:sz w:val="20"/>
          <w:szCs w:val="20"/>
        </w:rPr>
        <w:t>toom</w:t>
      </w:r>
      <w:proofErr w:type="spellEnd"/>
    </w:p>
    <w:p w14:paraId="6C9E76ED" w14:textId="57F5A052" w:rsidR="006056F8" w:rsidRDefault="00425181" w:rsidP="006056F8">
      <w:pPr>
        <w:tabs>
          <w:tab w:val="left" w:pos="2086"/>
        </w:tabs>
        <w:rPr>
          <w:rFonts w:ascii="Arial" w:hAnsi="Arial" w:cs="Arial"/>
          <w:sz w:val="20"/>
          <w:szCs w:val="20"/>
        </w:rPr>
      </w:pPr>
      <w:ins w:id="1726" w:author="Kaxiong" w:date="2021-05-29T18:36:00Z">
        <w:r>
          <w:rPr>
            <w:rFonts w:ascii="Arial" w:hAnsi="Arial" w:cs="Arial"/>
            <w:b/>
            <w:bCs/>
            <w:sz w:val="20"/>
            <w:szCs w:val="20"/>
          </w:rPr>
          <w:t>COV HAUJ LWM TXHAWM RAU TXHAWB NQA KEV HLOOV PAUV</w:t>
        </w:r>
      </w:ins>
      <w:del w:id="1727" w:author="Kaxiong" w:date="2021-05-29T18:36:00Z">
        <w:r w:rsidR="006056F8" w:rsidRPr="006C69B3" w:rsidDel="00425181">
          <w:rPr>
            <w:rFonts w:ascii="Arial" w:hAnsi="Arial" w:cs="Arial"/>
            <w:b/>
            <w:bCs/>
            <w:sz w:val="20"/>
            <w:szCs w:val="20"/>
          </w:rPr>
          <w:delText>TXHEEJ TXHEEM RAU KEV PAB CUAM</w:delText>
        </w:r>
      </w:del>
      <w:r w:rsidR="006056F8" w:rsidRPr="006C69B3">
        <w:rPr>
          <w:rFonts w:ascii="Arial" w:hAnsi="Arial" w:cs="Arial"/>
          <w:sz w:val="20"/>
          <w:szCs w:val="20"/>
        </w:rPr>
        <w:t xml:space="preserve">:( </w:t>
      </w:r>
      <w:proofErr w:type="spellStart"/>
      <w:r w:rsidR="006056F8" w:rsidRPr="006C69B3">
        <w:rPr>
          <w:rFonts w:ascii="Arial" w:hAnsi="Arial" w:cs="Arial"/>
          <w:sz w:val="20"/>
          <w:szCs w:val="20"/>
        </w:rPr>
        <w:t>Piv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txwv</w:t>
      </w:r>
      <w:proofErr w:type="spellEnd"/>
      <w:r w:rsidR="006056F8" w:rsidRPr="006C69B3">
        <w:rPr>
          <w:rFonts w:ascii="Arial" w:hAnsi="Arial" w:cs="Arial"/>
          <w:sz w:val="20"/>
          <w:szCs w:val="20"/>
        </w:rPr>
        <w:t xml:space="preserve"> li </w:t>
      </w:r>
      <w:proofErr w:type="spellStart"/>
      <w:r w:rsidR="006056F8" w:rsidRPr="006C69B3">
        <w:rPr>
          <w:rFonts w:ascii="Arial" w:hAnsi="Arial" w:cs="Arial"/>
          <w:sz w:val="20"/>
          <w:szCs w:val="20"/>
        </w:rPr>
        <w:t>tsev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ntawv</w:t>
      </w:r>
      <w:proofErr w:type="spellEnd"/>
      <w:r w:rsidR="006056F8" w:rsidRPr="006C69B3">
        <w:rPr>
          <w:rFonts w:ascii="Arial" w:hAnsi="Arial" w:cs="Arial"/>
          <w:sz w:val="20"/>
          <w:szCs w:val="20"/>
        </w:rPr>
        <w:t xml:space="preserve"> </w:t>
      </w:r>
      <w:proofErr w:type="spellStart"/>
      <w:ins w:id="1728" w:author="Kaxiong" w:date="2021-05-29T18:37:00Z">
        <w:r>
          <w:rPr>
            <w:rFonts w:ascii="Arial" w:hAnsi="Arial" w:cs="Arial"/>
            <w:sz w:val="20"/>
            <w:szCs w:val="20"/>
          </w:rPr>
          <w:t>ua</w:t>
        </w:r>
        <w:proofErr w:type="spellEnd"/>
        <w:r>
          <w:rPr>
            <w:rFonts w:ascii="Arial" w:hAnsi="Arial" w:cs="Arial"/>
            <w:sz w:val="20"/>
            <w:szCs w:val="20"/>
          </w:rPr>
          <w:t xml:space="preserve"> </w:t>
        </w:r>
        <w:proofErr w:type="spellStart"/>
        <w:r>
          <w:rPr>
            <w:rFonts w:ascii="Arial" w:hAnsi="Arial" w:cs="Arial"/>
            <w:sz w:val="20"/>
            <w:szCs w:val="20"/>
          </w:rPr>
          <w:t>ntej</w:t>
        </w:r>
        <w:proofErr w:type="spellEnd"/>
        <w:r>
          <w:rPr>
            <w:rFonts w:ascii="Arial" w:hAnsi="Arial" w:cs="Arial"/>
            <w:sz w:val="20"/>
            <w:szCs w:val="20"/>
          </w:rPr>
          <w:t xml:space="preserve"> </w:t>
        </w:r>
        <w:proofErr w:type="spellStart"/>
        <w:r>
          <w:rPr>
            <w:rFonts w:ascii="Arial" w:hAnsi="Arial" w:cs="Arial"/>
            <w:sz w:val="20"/>
            <w:szCs w:val="20"/>
          </w:rPr>
          <w:t>mus</w:t>
        </w:r>
        <w:proofErr w:type="spellEnd"/>
        <w:r>
          <w:rPr>
            <w:rFonts w:ascii="Arial" w:hAnsi="Arial" w:cs="Arial"/>
            <w:sz w:val="20"/>
            <w:szCs w:val="20"/>
          </w:rPr>
          <w:t xml:space="preserve"> </w:t>
        </w:r>
        <w:proofErr w:type="spellStart"/>
        <w:r>
          <w:rPr>
            <w:rFonts w:ascii="Arial" w:hAnsi="Arial" w:cs="Arial"/>
            <w:sz w:val="20"/>
            <w:szCs w:val="20"/>
          </w:rPr>
          <w:t>rau</w:t>
        </w:r>
        <w:proofErr w:type="spellEnd"/>
        <w:r>
          <w:rPr>
            <w:rFonts w:ascii="Arial" w:hAnsi="Arial" w:cs="Arial"/>
            <w:sz w:val="20"/>
            <w:szCs w:val="20"/>
          </w:rPr>
          <w:t xml:space="preserve"> </w:t>
        </w:r>
        <w:proofErr w:type="spellStart"/>
        <w:r>
          <w:rPr>
            <w:rFonts w:ascii="Arial" w:hAnsi="Arial" w:cs="Arial"/>
            <w:sz w:val="20"/>
            <w:szCs w:val="20"/>
          </w:rPr>
          <w:t>tsev</w:t>
        </w:r>
        <w:proofErr w:type="spellEnd"/>
        <w:r>
          <w:rPr>
            <w:rFonts w:ascii="Arial" w:hAnsi="Arial" w:cs="Arial"/>
            <w:sz w:val="20"/>
            <w:szCs w:val="20"/>
          </w:rPr>
          <w:t xml:space="preserve"> </w:t>
        </w:r>
        <w:proofErr w:type="spellStart"/>
        <w:r>
          <w:rPr>
            <w:rFonts w:ascii="Arial" w:hAnsi="Arial" w:cs="Arial"/>
            <w:sz w:val="20"/>
            <w:szCs w:val="20"/>
          </w:rPr>
          <w:t>kawm</w:t>
        </w:r>
        <w:proofErr w:type="spellEnd"/>
        <w:r>
          <w:rPr>
            <w:rFonts w:ascii="Arial" w:hAnsi="Arial" w:cs="Arial"/>
            <w:sz w:val="20"/>
            <w:szCs w:val="20"/>
          </w:rPr>
          <w:t xml:space="preserve"> me </w:t>
        </w:r>
        <w:proofErr w:type="spellStart"/>
        <w:r>
          <w:rPr>
            <w:rFonts w:ascii="Arial" w:hAnsi="Arial" w:cs="Arial"/>
            <w:sz w:val="20"/>
            <w:szCs w:val="20"/>
          </w:rPr>
          <w:t>nyuam</w:t>
        </w:r>
        <w:proofErr w:type="spellEnd"/>
        <w:r>
          <w:rPr>
            <w:rFonts w:ascii="Arial" w:hAnsi="Arial" w:cs="Arial"/>
            <w:sz w:val="20"/>
            <w:szCs w:val="20"/>
          </w:rPr>
          <w:t xml:space="preserve"> </w:t>
        </w:r>
        <w:proofErr w:type="spellStart"/>
        <w:r>
          <w:rPr>
            <w:rFonts w:ascii="Arial" w:hAnsi="Arial" w:cs="Arial"/>
            <w:sz w:val="20"/>
            <w:szCs w:val="20"/>
          </w:rPr>
          <w:t>yaus</w:t>
        </w:r>
      </w:ins>
      <w:proofErr w:type="spellEnd"/>
      <w:del w:id="1729" w:author="Kaxiong" w:date="2021-05-29T18:37:00Z">
        <w:r w:rsidR="006056F8" w:rsidRPr="006C69B3" w:rsidDel="00425181">
          <w:rPr>
            <w:rFonts w:ascii="Arial" w:hAnsi="Arial" w:cs="Arial"/>
            <w:sz w:val="20"/>
            <w:szCs w:val="20"/>
          </w:rPr>
          <w:delText>pre-kindergarten</w:delText>
        </w:r>
      </w:del>
      <w:r w:rsidR="006056F8" w:rsidRPr="006C69B3">
        <w:rPr>
          <w:rFonts w:ascii="Arial" w:hAnsi="Arial" w:cs="Arial"/>
          <w:sz w:val="20"/>
          <w:szCs w:val="20"/>
        </w:rPr>
        <w:t>, ke</w:t>
      </w:r>
      <w:proofErr w:type="spellStart"/>
      <w:r w:rsidR="006056F8" w:rsidRPr="006C69B3">
        <w:rPr>
          <w:rFonts w:ascii="Arial" w:hAnsi="Arial" w:cs="Arial"/>
          <w:sz w:val="20"/>
          <w:szCs w:val="20"/>
        </w:rPr>
        <w:t>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tshwj</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xeeb</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thiab</w:t>
      </w:r>
      <w:proofErr w:type="spellEnd"/>
      <w:r w:rsidR="006056F8" w:rsidRPr="006C69B3">
        <w:rPr>
          <w:rFonts w:ascii="Arial" w:hAnsi="Arial" w:cs="Arial"/>
          <w:sz w:val="20"/>
          <w:szCs w:val="20"/>
        </w:rPr>
        <w:t xml:space="preserve"> / los</w:t>
      </w:r>
      <w:r w:rsidR="006056F8">
        <w:rPr>
          <w:rFonts w:ascii="Arial" w:hAnsi="Arial" w:cs="Arial"/>
          <w:sz w:val="20"/>
          <w:szCs w:val="20"/>
        </w:rPr>
        <w:t xml:space="preserve"> </w:t>
      </w:r>
      <w:r w:rsidR="006056F8" w:rsidRPr="006C69B3">
        <w:rPr>
          <w:rFonts w:ascii="Arial" w:hAnsi="Arial" w:cs="Arial"/>
          <w:sz w:val="20"/>
          <w:szCs w:val="20"/>
        </w:rPr>
        <w:t xml:space="preserve">sis NPS </w:t>
      </w:r>
      <w:proofErr w:type="spellStart"/>
      <w:r w:rsidR="006056F8" w:rsidRPr="006C69B3">
        <w:rPr>
          <w:rFonts w:ascii="Arial" w:hAnsi="Arial" w:cs="Arial"/>
          <w:sz w:val="20"/>
          <w:szCs w:val="20"/>
        </w:rPr>
        <w:t>rau</w:t>
      </w:r>
      <w:proofErr w:type="spellEnd"/>
      <w:r w:rsidR="006056F8" w:rsidRPr="006C69B3">
        <w:rPr>
          <w:rFonts w:ascii="Arial" w:hAnsi="Arial" w:cs="Arial"/>
          <w:sz w:val="20"/>
          <w:szCs w:val="20"/>
        </w:rPr>
        <w:t xml:space="preserve"> cov chav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ins w:id="1730" w:author="Kaxiong" w:date="2021-05-29T18:37:00Z">
        <w:r>
          <w:rPr>
            <w:rFonts w:ascii="Arial" w:hAnsi="Arial" w:cs="Arial"/>
            <w:sz w:val="20"/>
            <w:szCs w:val="20"/>
          </w:rPr>
          <w:t>ib</w:t>
        </w:r>
        <w:proofErr w:type="spellEnd"/>
        <w:r>
          <w:rPr>
            <w:rFonts w:ascii="Arial" w:hAnsi="Arial" w:cs="Arial"/>
            <w:sz w:val="20"/>
            <w:szCs w:val="20"/>
          </w:rPr>
          <w:t xml:space="preserve"> </w:t>
        </w:r>
        <w:proofErr w:type="spellStart"/>
        <w:r>
          <w:rPr>
            <w:rFonts w:ascii="Arial" w:hAnsi="Arial" w:cs="Arial"/>
            <w:sz w:val="20"/>
            <w:szCs w:val="20"/>
          </w:rPr>
          <w:t>txwm</w:t>
        </w:r>
      </w:ins>
      <w:proofErr w:type="spellEnd"/>
      <w:del w:id="1731" w:author="Kaxiong" w:date="2021-05-29T18:37:00Z">
        <w:r w:rsidR="006056F8" w:rsidRPr="006C69B3" w:rsidDel="00425181">
          <w:rPr>
            <w:rFonts w:ascii="Arial" w:hAnsi="Arial" w:cs="Arial"/>
            <w:sz w:val="20"/>
            <w:szCs w:val="20"/>
          </w:rPr>
          <w:delText>dav dav</w:delText>
        </w:r>
      </w:del>
      <w:r w:rsidR="006056F8" w:rsidRPr="006C69B3">
        <w:rPr>
          <w:rFonts w:ascii="Arial" w:hAnsi="Arial" w:cs="Arial"/>
          <w:sz w:val="20"/>
          <w:szCs w:val="20"/>
        </w:rPr>
        <w:t xml:space="preserve">, </w:t>
      </w:r>
      <w:proofErr w:type="spellStart"/>
      <w:r w:rsidR="006056F8" w:rsidRPr="006C69B3">
        <w:rPr>
          <w:rFonts w:ascii="Arial" w:hAnsi="Arial" w:cs="Arial"/>
          <w:sz w:val="20"/>
          <w:szCs w:val="20"/>
        </w:rPr>
        <w:t>qib</w:t>
      </w:r>
      <w:proofErr w:type="spellEnd"/>
      <w:r w:rsidR="006056F8" w:rsidRPr="006C69B3">
        <w:rPr>
          <w:rFonts w:ascii="Arial" w:hAnsi="Arial" w:cs="Arial"/>
          <w:sz w:val="20"/>
          <w:szCs w:val="20"/>
        </w:rPr>
        <w:t xml:space="preserve"> 8</w:t>
      </w:r>
      <w:del w:id="1732" w:author="Kaxiong" w:date="2021-05-29T19:24:00Z">
        <w:r w:rsidR="006056F8" w:rsidRPr="006C69B3" w:rsidDel="00AD3378">
          <w:rPr>
            <w:rFonts w:ascii="Arial" w:hAnsi="Arial" w:cs="Arial"/>
            <w:sz w:val="20"/>
            <w:szCs w:val="20"/>
          </w:rPr>
          <w:delText>th</w:delText>
        </w:r>
      </w:del>
      <w:r w:rsidR="006056F8" w:rsidRPr="006C69B3">
        <w:rPr>
          <w:rFonts w:ascii="Arial" w:hAnsi="Arial" w:cs="Arial"/>
          <w:sz w:val="20"/>
          <w:szCs w:val="20"/>
        </w:rPr>
        <w:t xml:space="preserve">-9, </w:t>
      </w:r>
      <w:del w:id="1733" w:author="Kaxiong" w:date="2021-05-29T18:37:00Z">
        <w:r w:rsidR="006056F8" w:rsidRPr="006C69B3" w:rsidDel="00425181">
          <w:rPr>
            <w:rFonts w:ascii="Arial" w:hAnsi="Arial" w:cs="Arial"/>
            <w:sz w:val="20"/>
            <w:szCs w:val="20"/>
          </w:rPr>
          <w:delText xml:space="preserve">thiab </w:delText>
        </w:r>
      </w:del>
      <w:proofErr w:type="spellStart"/>
      <w:r w:rsidR="006056F8" w:rsidRPr="006C69B3">
        <w:rPr>
          <w:rFonts w:ascii="Arial" w:hAnsi="Arial" w:cs="Arial"/>
          <w:sz w:val="20"/>
          <w:szCs w:val="20"/>
        </w:rPr>
        <w:t>lwm</w:t>
      </w:r>
      <w:proofErr w:type="spellEnd"/>
      <w:r w:rsidR="006056F8" w:rsidRPr="006C69B3">
        <w:rPr>
          <w:rFonts w:ascii="Arial" w:hAnsi="Arial" w:cs="Arial"/>
          <w:sz w:val="20"/>
          <w:szCs w:val="20"/>
        </w:rPr>
        <w:t xml:space="preserve"> yam)</w:t>
      </w:r>
    </w:p>
    <w:p w14:paraId="009F5CD1" w14:textId="6DEFA096" w:rsidR="002C4228" w:rsidRDefault="002C4228" w:rsidP="006056F8">
      <w:pPr>
        <w:tabs>
          <w:tab w:val="left" w:pos="2086"/>
        </w:tabs>
        <w:rPr>
          <w:rFonts w:ascii="Arial" w:hAnsi="Arial" w:cs="Arial"/>
          <w:sz w:val="20"/>
          <w:szCs w:val="20"/>
        </w:rPr>
      </w:pPr>
    </w:p>
    <w:p w14:paraId="1CF08E09" w14:textId="5385A657" w:rsidR="002C4228" w:rsidRDefault="002C4228"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3C4B52BF" w14:textId="77777777" w:rsidR="00560432" w:rsidRDefault="00560432" w:rsidP="0056043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1B6C7506"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10A4462A"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30"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" filled="f" stroked="f">
                <v:textbox>
                  <w:txbxContent>
                    <w:p w14:paraId="03966F58" w14:textId="10A4462A"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6BDD346B" w:rsidR="00152957" w:rsidRPr="00906C20" w:rsidRDefault="00152957" w:rsidP="002C4228">
                            <w:pPr>
                              <w:rPr>
                                <w:rFonts w:ascii="Arial" w:hAnsi="Arial" w:cs="Arial"/>
                                <w:i/>
                                <w:iCs/>
                                <w:color w:val="000000" w:themeColor="text1"/>
                                <w:sz w:val="20"/>
                                <w:szCs w:val="20"/>
                              </w:rPr>
                            </w:pPr>
                            <w:proofErr w:type="spellStart"/>
                            <w:r>
                              <w:rPr>
                                <w:rFonts w:ascii="Arial" w:hAnsi="Arial" w:cs="Arial"/>
                                <w:i/>
                                <w:iCs/>
                                <w:color w:val="000000" w:themeColor="text1"/>
                                <w:sz w:val="20"/>
                                <w:szCs w:val="20"/>
                              </w:rPr>
                              <w:t>D</w:t>
                            </w:r>
                            <w:ins w:id="1734" w:author="Kaxiong" w:date="2021-05-29T19:36:00Z">
                              <w:r>
                                <w:rPr>
                                  <w:rFonts w:ascii="Arial" w:hAnsi="Arial" w:cs="Arial"/>
                                  <w:i/>
                                  <w:iCs/>
                                  <w:color w:val="000000" w:themeColor="text1"/>
                                  <w:sz w:val="20"/>
                                  <w:szCs w:val="20"/>
                                </w:rPr>
                                <w:t>e</w:t>
                              </w:r>
                            </w:ins>
                            <w:r>
                              <w:rPr>
                                <w:rFonts w:ascii="Arial" w:hAnsi="Arial" w:cs="Arial"/>
                                <w:i/>
                                <w:iCs/>
                                <w:color w:val="000000" w:themeColor="text1"/>
                                <w:sz w:val="20"/>
                                <w:szCs w:val="20"/>
                              </w:rPr>
                              <w:t>u</w:t>
                            </w:r>
                            <w:proofErr w:type="spellEnd"/>
                            <w:del w:id="1735" w:author="Kaxiong" w:date="2021-05-29T19:36:00Z">
                              <w:r w:rsidDel="00692F93">
                                <w:rPr>
                                  <w:rFonts w:ascii="Arial" w:hAnsi="Arial" w:cs="Arial"/>
                                  <w:i/>
                                  <w:iCs/>
                                  <w:color w:val="000000" w:themeColor="text1"/>
                                  <w:sz w:val="20"/>
                                  <w:szCs w:val="20"/>
                                </w:rPr>
                                <w:delText>e</w:delText>
                              </w:r>
                            </w:del>
                            <w:r>
                              <w:rPr>
                                <w:rFonts w:ascii="Arial" w:hAnsi="Arial" w:cs="Arial"/>
                                <w:i/>
                                <w:iCs/>
                                <w:color w:val="000000" w:themeColor="text1"/>
                                <w:sz w:val="20"/>
                                <w:szCs w:val="20"/>
                              </w:rPr>
                              <w:t xml:space="preserv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31"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" filled="f" stroked="f">
                <v:textbox>
                  <w:txbxContent>
                    <w:p w14:paraId="7A95A41F" w14:textId="6BDD346B" w:rsidR="00152957" w:rsidRPr="00906C20" w:rsidRDefault="00152957" w:rsidP="002C4228">
                      <w:pPr>
                        <w:rPr>
                          <w:rFonts w:ascii="Arial" w:hAnsi="Arial" w:cs="Arial"/>
                          <w:i/>
                          <w:iCs/>
                          <w:color w:val="000000" w:themeColor="text1"/>
                          <w:sz w:val="20"/>
                          <w:szCs w:val="20"/>
                        </w:rPr>
                      </w:pPr>
                      <w:proofErr w:type="spellStart"/>
                      <w:r>
                        <w:rPr>
                          <w:rFonts w:ascii="Arial" w:hAnsi="Arial" w:cs="Arial"/>
                          <w:i/>
                          <w:iCs/>
                          <w:color w:val="000000" w:themeColor="text1"/>
                          <w:sz w:val="20"/>
                          <w:szCs w:val="20"/>
                        </w:rPr>
                        <w:t>D</w:t>
                      </w:r>
                      <w:ins w:id="1736" w:author="Kaxiong" w:date="2021-05-29T19:36:00Z">
                        <w:r>
                          <w:rPr>
                            <w:rFonts w:ascii="Arial" w:hAnsi="Arial" w:cs="Arial"/>
                            <w:i/>
                            <w:iCs/>
                            <w:color w:val="000000" w:themeColor="text1"/>
                            <w:sz w:val="20"/>
                            <w:szCs w:val="20"/>
                          </w:rPr>
                          <w:t>e</w:t>
                        </w:r>
                      </w:ins>
                      <w:r>
                        <w:rPr>
                          <w:rFonts w:ascii="Arial" w:hAnsi="Arial" w:cs="Arial"/>
                          <w:i/>
                          <w:iCs/>
                          <w:color w:val="000000" w:themeColor="text1"/>
                          <w:sz w:val="20"/>
                          <w:szCs w:val="20"/>
                        </w:rPr>
                        <w:t>u</w:t>
                      </w:r>
                      <w:proofErr w:type="spellEnd"/>
                      <w:del w:id="1737" w:author="Kaxiong" w:date="2021-05-29T19:36:00Z">
                        <w:r w:rsidDel="00692F93">
                          <w:rPr>
                            <w:rFonts w:ascii="Arial" w:hAnsi="Arial" w:cs="Arial"/>
                            <w:i/>
                            <w:iCs/>
                            <w:color w:val="000000" w:themeColor="text1"/>
                            <w:sz w:val="20"/>
                            <w:szCs w:val="20"/>
                          </w:rPr>
                          <w:delText>e</w:delText>
                        </w:r>
                      </w:del>
                      <w:r>
                        <w:rPr>
                          <w:rFonts w:ascii="Arial" w:hAnsi="Arial" w:cs="Arial"/>
                          <w:i/>
                          <w:iCs/>
                          <w:color w:val="000000" w:themeColor="text1"/>
                          <w:sz w:val="20"/>
                          <w:szCs w:val="20"/>
                        </w:rPr>
                        <w:t xml:space="preserve"> Yang</w:t>
                      </w:r>
                    </w:p>
                  </w:txbxContent>
                </v:textbox>
              </v:rect>
            </w:pict>
          </mc:Fallback>
        </mc:AlternateContent>
      </w:r>
      <w:r w:rsidRPr="00FB799C">
        <w:rPr>
          <w:rFonts w:ascii="Arial" w:hAnsi="Arial" w:cs="Arial"/>
          <w:b/>
          <w:bCs/>
          <w:sz w:val="20"/>
          <w:szCs w:val="20"/>
        </w:rPr>
        <w:t xml:space="preserve">Cov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F9BD5A1" w14:textId="0B14B3A2" w:rsidR="002C4228" w:rsidRPr="009D1A1F" w:rsidRDefault="008B5313"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28D7FF15">
                <wp:simplePos x="0" y="0"/>
                <wp:positionH relativeFrom="column">
                  <wp:posOffset>2581495</wp:posOffset>
                </wp:positionH>
                <wp:positionV relativeFrom="paragraph">
                  <wp:posOffset>359624</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32" style="position:absolute;margin-left:203.25pt;margin-top:28.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" filled="f" stroked="f">
                <v:textbox>
                  <w:txbxContent>
                    <w:p w14:paraId="27658040"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382899E7">
                <wp:simplePos x="0" y="0"/>
                <wp:positionH relativeFrom="column">
                  <wp:posOffset>59387</wp:posOffset>
                </wp:positionH>
                <wp:positionV relativeFrom="paragraph">
                  <wp:posOffset>261145</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6729FD78"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33" style="position:absolute;margin-left:4.7pt;margin-top:20.5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" filled="f" stroked="f">
                <v:textbox>
                  <w:txbxContent>
                    <w:p w14:paraId="0F9F7119" w14:textId="6729FD78"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34"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" filled="f" stroked="f">
                <v:textbox>
                  <w:txbxContent>
                    <w:p w14:paraId="23442B3D" w14:textId="3FAAD5C7" w:rsidR="00152957" w:rsidRPr="00906C20" w:rsidRDefault="00152957"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77777777"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35"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" filled="f" stroked="f">
                <v:textbox>
                  <w:txbxContent>
                    <w:p w14:paraId="17D81A79" w14:textId="77777777"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152957" w:rsidRPr="00906C20" w:rsidRDefault="0015295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152957" w:rsidRPr="00906C20" w:rsidRDefault="00152957"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36"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e/fgIAAFs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" filled="f" stroked="f">
                <v:textbox>
                  <w:txbxContent>
                    <w:p w14:paraId="3A88058C" w14:textId="77777777" w:rsidR="00152957" w:rsidRPr="00906C20" w:rsidRDefault="00152957"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85F4C58" w14:textId="6D5DCE91" w:rsidR="002C4228" w:rsidRPr="009D1A1F" w:rsidRDefault="005A39B2"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1DFA8032">
                <wp:simplePos x="0" y="0"/>
                <wp:positionH relativeFrom="column">
                  <wp:posOffset>5690870</wp:posOffset>
                </wp:positionH>
                <wp:positionV relativeFrom="paragraph">
                  <wp:posOffset>330422</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0C88F8"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37" style="position:absolute;margin-left:448.1pt;margin-top:26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" filled="f" stroked="f">
                <v:textbox>
                  <w:txbxContent>
                    <w:p w14:paraId="4B0C88F8"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92F93"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02D43AEA">
                <wp:simplePos x="0" y="0"/>
                <wp:positionH relativeFrom="column">
                  <wp:posOffset>3019945</wp:posOffset>
                </wp:positionH>
                <wp:positionV relativeFrom="paragraph">
                  <wp:posOffset>331470</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60A90C"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38" style="position:absolute;margin-left:237.8pt;margin-top:26.1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" filled="f" stroked="f">
                <v:textbox>
                  <w:txbxContent>
                    <w:p w14:paraId="0960A90C"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00692F93"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7DE3FB2C">
                <wp:simplePos x="0" y="0"/>
                <wp:positionH relativeFrom="column">
                  <wp:posOffset>3844851</wp:posOffset>
                </wp:positionH>
                <wp:positionV relativeFrom="paragraph">
                  <wp:posOffset>330802</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E37BAF8" w:rsidR="00152957" w:rsidRPr="00906C20" w:rsidRDefault="0015295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39" style="position:absolute;margin-left:302.75pt;margin-top:26.05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" filled="f" stroked="f">
                <v:textbox>
                  <w:txbxContent>
                    <w:p w14:paraId="17CE110C" w14:textId="4E37BAF8" w:rsidR="00152957" w:rsidRPr="00906C20" w:rsidRDefault="0015295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0C2B01E6">
                <wp:simplePos x="0" y="0"/>
                <wp:positionH relativeFrom="column">
                  <wp:posOffset>61927</wp:posOffset>
                </wp:positionH>
                <wp:positionV relativeFrom="paragraph">
                  <wp:posOffset>296557</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40" style="position:absolute;margin-left:4.9pt;margin-top:23.35pt;width:190.65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" filled="f" stroked="f">
                <v:textbo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w:t>
      </w:r>
      <w:proofErr w:type="spellStart"/>
      <w:r w:rsidR="002C4228" w:rsidRPr="009D1A1F">
        <w:rPr>
          <w:rFonts w:ascii="Arial" w:hAnsi="Arial" w:cs="Arial"/>
          <w:sz w:val="19"/>
          <w:szCs w:val="19"/>
        </w:rPr>
        <w:t>Ntxhais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/Tub </w:t>
      </w:r>
      <w:proofErr w:type="spellStart"/>
      <w:ins w:id="1738" w:author="Kaxiong" w:date="2021-05-29T19:32:00Z">
        <w:r w:rsidR="00692F93">
          <w:rPr>
            <w:rFonts w:ascii="Arial" w:hAnsi="Arial" w:cs="Arial"/>
            <w:sz w:val="19"/>
            <w:szCs w:val="19"/>
          </w:rPr>
          <w:t>N</w:t>
        </w:r>
      </w:ins>
      <w:del w:id="1739" w:author="Kaxiong" w:date="2021-05-29T19:32:00Z">
        <w:r w:rsidR="002C4228" w:rsidRPr="009D1A1F" w:rsidDel="00692F93">
          <w:rPr>
            <w:rFonts w:ascii="Arial" w:hAnsi="Arial" w:cs="Arial"/>
            <w:sz w:val="19"/>
            <w:szCs w:val="19"/>
          </w:rPr>
          <w:delText>n</w:delText>
        </w:r>
      </w:del>
      <w:r w:rsidR="002C4228" w:rsidRPr="009D1A1F">
        <w:rPr>
          <w:rFonts w:ascii="Arial" w:hAnsi="Arial" w:cs="Arial"/>
          <w:sz w:val="19"/>
          <w:szCs w:val="19"/>
        </w:rPr>
        <w:t>txhais</w:t>
      </w:r>
      <w:proofErr w:type="spellEnd"/>
      <w:r w:rsidR="002C4228" w:rsidRPr="009D1A1F">
        <w:rPr>
          <w:rFonts w:ascii="Arial" w:hAnsi="Arial" w:cs="Arial"/>
          <w:sz w:val="19"/>
          <w:szCs w:val="19"/>
        </w:rPr>
        <w:t xml:space="preserve"> </w:t>
      </w:r>
      <w:del w:id="1740" w:author="Kaxiong" w:date="2021-05-29T19:33:00Z">
        <w:r w:rsidR="002C4228" w:rsidRPr="009D1A1F" w:rsidDel="00692F93">
          <w:rPr>
            <w:rFonts w:ascii="Arial" w:hAnsi="Arial" w:cs="Arial"/>
            <w:sz w:val="19"/>
            <w:szCs w:val="19"/>
          </w:rPr>
          <w:delText>k</w:delText>
        </w:r>
      </w:del>
      <w:proofErr w:type="spellStart"/>
      <w:ins w:id="1741" w:author="Kaxiong" w:date="2021-05-29T19:33:00Z">
        <w:r w:rsidR="00692F93">
          <w:rPr>
            <w:rFonts w:ascii="Arial" w:hAnsi="Arial" w:cs="Arial"/>
            <w:sz w:val="19"/>
            <w:szCs w:val="19"/>
          </w:rPr>
          <w:t>K</w:t>
        </w:r>
      </w:ins>
      <w:r w:rsidR="002C4228" w:rsidRPr="009D1A1F">
        <w:rPr>
          <w:rFonts w:ascii="Arial" w:hAnsi="Arial" w:cs="Arial"/>
          <w:sz w:val="19"/>
          <w:szCs w:val="19"/>
        </w:rPr>
        <w:t>awm</w:t>
      </w:r>
      <w:proofErr w:type="spellEnd"/>
      <w:r w:rsidR="002C4228" w:rsidRPr="009D1A1F">
        <w:rPr>
          <w:rFonts w:ascii="Arial" w:hAnsi="Arial" w:cs="Arial"/>
          <w:sz w:val="19"/>
          <w:szCs w:val="19"/>
        </w:rPr>
        <w:t xml:space="preserve"> </w:t>
      </w:r>
      <w:proofErr w:type="spellStart"/>
      <w:ins w:id="1742" w:author="Kaxiong" w:date="2021-05-29T19:33:00Z">
        <w:r w:rsidR="00692F93">
          <w:rPr>
            <w:rFonts w:ascii="Arial" w:hAnsi="Arial" w:cs="Arial"/>
            <w:sz w:val="19"/>
            <w:szCs w:val="19"/>
          </w:rPr>
          <w:t>Q</w:t>
        </w:r>
      </w:ins>
      <w:r w:rsidR="002C4228" w:rsidRPr="009D1A1F">
        <w:rPr>
          <w:rFonts w:ascii="Arial" w:hAnsi="Arial" w:cs="Arial"/>
          <w:sz w:val="19"/>
          <w:szCs w:val="19"/>
        </w:rPr>
        <w:t>qeb</w:t>
      </w:r>
      <w:proofErr w:type="spellEnd"/>
      <w:r w:rsidR="002C4228" w:rsidRPr="009D1A1F">
        <w:rPr>
          <w:rFonts w:ascii="Arial" w:hAnsi="Arial" w:cs="Arial"/>
          <w:sz w:val="19"/>
          <w:szCs w:val="19"/>
        </w:rPr>
        <w:t xml:space="preserve"> </w:t>
      </w:r>
      <w:proofErr w:type="spellStart"/>
      <w:ins w:id="1743" w:author="Kaxiong" w:date="2021-05-29T19:33:00Z">
        <w:r w:rsidR="00692F93">
          <w:rPr>
            <w:rFonts w:ascii="Arial" w:hAnsi="Arial" w:cs="Arial"/>
            <w:sz w:val="19"/>
            <w:szCs w:val="19"/>
          </w:rPr>
          <w:t>S</w:t>
        </w:r>
      </w:ins>
      <w:del w:id="1744" w:author="Kaxiong" w:date="2021-05-29T19:33:00Z">
        <w:r w:rsidR="002C4228" w:rsidRPr="009D1A1F" w:rsidDel="00692F93">
          <w:rPr>
            <w:rFonts w:ascii="Arial" w:hAnsi="Arial" w:cs="Arial"/>
            <w:sz w:val="19"/>
            <w:szCs w:val="19"/>
          </w:rPr>
          <w:delText>s</w:delText>
        </w:r>
      </w:del>
      <w:r w:rsidR="002C4228" w:rsidRPr="009D1A1F">
        <w:rPr>
          <w:rFonts w:ascii="Arial" w:hAnsi="Arial" w:cs="Arial"/>
          <w:sz w:val="19"/>
          <w:szCs w:val="19"/>
        </w:rPr>
        <w:t>iab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Xib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Fwb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Qhias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B00910E" w14:textId="2820C3A9" w:rsidR="002C4228" w:rsidRPr="009D1A1F" w:rsidRDefault="005A39B2" w:rsidP="002C4228">
      <w:pPr>
        <w:rPr>
          <w:rFonts w:ascii="Arial" w:hAnsi="Arial" w:cs="Arial"/>
          <w:sz w:val="19"/>
          <w:szCs w:val="19"/>
        </w:rPr>
      </w:pPr>
      <w:r w:rsidRPr="009D1A1F">
        <w:rPr>
          <w:rFonts w:ascii="Arial" w:hAnsi="Arial" w:cs="Arial"/>
          <w:noProof/>
          <w:sz w:val="19"/>
          <w:szCs w:val="19"/>
        </w:rPr>
        <w:lastRenderedPageBreak/>
        <mc:AlternateContent>
          <mc:Choice Requires="wps">
            <w:drawing>
              <wp:anchor distT="0" distB="0" distL="114300" distR="114300" simplePos="0" relativeHeight="251695104" behindDoc="0" locked="0" layoutInCell="1" allowOverlap="1" wp14:anchorId="0EF44580" wp14:editId="5DB2C07A">
                <wp:simplePos x="0" y="0"/>
                <wp:positionH relativeFrom="column">
                  <wp:posOffset>3188425</wp:posOffset>
                </wp:positionH>
                <wp:positionV relativeFrom="paragraph">
                  <wp:posOffset>314498</wp:posOffset>
                </wp:positionV>
                <wp:extent cx="2048493" cy="374072"/>
                <wp:effectExtent l="0" t="0" r="0" b="6985"/>
                <wp:wrapNone/>
                <wp:docPr id="49" name="Rectangle 49"/>
                <wp:cNvGraphicFramePr/>
                <a:graphic xmlns:a="http://schemas.openxmlformats.org/drawingml/2006/main">
                  <a:graphicData uri="http://schemas.microsoft.com/office/word/2010/wordprocessingShape">
                    <wps:wsp>
                      <wps:cNvSpPr/>
                      <wps:spPr>
                        <a:xfrm>
                          <a:off x="0" y="0"/>
                          <a:ext cx="2048493" cy="37407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68A2C153"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w:t>
                            </w:r>
                            <w:ins w:id="1745" w:author="Kaxiong" w:date="2021-05-29T19:39: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w:t>
                              </w:r>
                            </w:ins>
                            <w:ins w:id="1746" w:author="Kaxiong" w:date="2021-05-29T19:40:00Z">
                              <w:r>
                                <w:rPr>
                                  <w:rFonts w:ascii="Arial" w:hAnsi="Arial" w:cs="Arial"/>
                                  <w:color w:val="000000" w:themeColor="text1"/>
                                  <w:sz w:val="20"/>
                                  <w:szCs w:val="20"/>
                                </w:rPr>
                                <w:t>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ins>
                            <w:proofErr w:type="spellEnd"/>
                            <w:del w:id="1747" w:author="Kaxiong" w:date="2021-05-29T19:39:00Z">
                              <w:r w:rsidRPr="006D62EB" w:rsidDel="005A39B2">
                                <w:rPr>
                                  <w:rFonts w:ascii="Arial" w:hAnsi="Arial" w:cs="Arial"/>
                                  <w:color w:val="000000" w:themeColor="text1"/>
                                  <w:sz w:val="20"/>
                                  <w:szCs w:val="20"/>
                                </w:rPr>
                                <w:delText>Gen Ed</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41" style="position:absolute;margin-left:251.05pt;margin-top:24.75pt;width:161.3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" filled="f" stroked="f">
                <v:textbox>
                  <w:txbxContent>
                    <w:p w14:paraId="29AF4EA5" w14:textId="68A2C153"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w:t>
                      </w:r>
                      <w:ins w:id="1748" w:author="Kaxiong" w:date="2021-05-29T19:39: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w:t>
                        </w:r>
                      </w:ins>
                      <w:ins w:id="1749" w:author="Kaxiong" w:date="2021-05-29T19:40:00Z">
                        <w:r>
                          <w:rPr>
                            <w:rFonts w:ascii="Arial" w:hAnsi="Arial" w:cs="Arial"/>
                            <w:color w:val="000000" w:themeColor="text1"/>
                            <w:sz w:val="20"/>
                            <w:szCs w:val="20"/>
                          </w:rPr>
                          <w:t>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ins>
                      <w:proofErr w:type="spellEnd"/>
                      <w:del w:id="1750" w:author="Kaxiong" w:date="2021-05-29T19:39:00Z">
                        <w:r w:rsidRPr="006D62EB" w:rsidDel="005A39B2">
                          <w:rPr>
                            <w:rFonts w:ascii="Arial" w:hAnsi="Arial" w:cs="Arial"/>
                            <w:color w:val="000000" w:themeColor="text1"/>
                            <w:sz w:val="20"/>
                            <w:szCs w:val="20"/>
                          </w:rPr>
                          <w:delText>Gen Ed</w:delText>
                        </w:r>
                      </w:del>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24F48DAD">
                <wp:simplePos x="0" y="0"/>
                <wp:positionH relativeFrom="column">
                  <wp:posOffset>2452749</wp:posOffset>
                </wp:positionH>
                <wp:positionV relativeFrom="paragraph">
                  <wp:posOffset>501428</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174E408"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42" style="position:absolute;margin-left:193.15pt;margin-top:39.5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" filled="f" stroked="f">
                <v:textbox>
                  <w:txbxContent>
                    <w:p w14:paraId="0174E408"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00255D96">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FF1C6EF"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43"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" filled="f" stroked="f">
                <v:textbox>
                  <w:txbxContent>
                    <w:p w14:paraId="6FF1C6EF"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66F7C681">
                <wp:simplePos x="0" y="0"/>
                <wp:positionH relativeFrom="margin">
                  <wp:align>left</wp:align>
                </wp:positionH>
                <wp:positionV relativeFrom="paragraph">
                  <wp:posOffset>481965</wp:posOffset>
                </wp:positionV>
                <wp:extent cx="2481943"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5E2F63D9" w:rsidR="00152957" w:rsidRPr="00906C20" w:rsidRDefault="00152957"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w:t>
                            </w:r>
                            <w:ins w:id="1751" w:author="Kaxiong" w:date="2021-05-29T19:38:00Z">
                              <w:r>
                                <w:rPr>
                                  <w:rFonts w:ascii="Arial" w:hAnsi="Arial" w:cs="Arial"/>
                                  <w:i/>
                                  <w:iCs/>
                                  <w:color w:val="000000" w:themeColor="text1"/>
                                  <w:sz w:val="20"/>
                                  <w:szCs w:val="20"/>
                                </w:rPr>
                                <w:t xml:space="preserve">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ins>
                            <w:proofErr w:type="spellEnd"/>
                            <w:del w:id="1752" w:author="Kaxiong" w:date="2021-05-29T19:38:00Z">
                              <w:r w:rsidDel="005A39B2">
                                <w:rPr>
                                  <w:rFonts w:ascii="Arial" w:hAnsi="Arial" w:cs="Arial"/>
                                  <w:i/>
                                  <w:iCs/>
                                  <w:color w:val="000000" w:themeColor="text1"/>
                                  <w:sz w:val="20"/>
                                  <w:szCs w:val="20"/>
                                </w:rPr>
                                <w:delText>Interpre</w:delText>
                              </w:r>
                            </w:del>
                            <w:del w:id="1753" w:author="Kaxiong" w:date="2021-05-29T19:39:00Z">
                              <w:r w:rsidDel="005A39B2">
                                <w:rPr>
                                  <w:rFonts w:ascii="Arial" w:hAnsi="Arial" w:cs="Arial"/>
                                  <w:i/>
                                  <w:iCs/>
                                  <w:color w:val="000000" w:themeColor="text1"/>
                                  <w:sz w:val="20"/>
                                  <w:szCs w:val="20"/>
                                </w:rPr>
                                <w:delText>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3FE2" id="Rectangle 47" o:spid="_x0000_s1044" style="position:absolute;margin-left:0;margin-top:37.95pt;width:195.45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" filled="f" stroked="f">
                <v:textbox>
                  <w:txbxContent>
                    <w:p w14:paraId="098FAC4A" w14:textId="5E2F63D9" w:rsidR="00152957" w:rsidRPr="00906C20" w:rsidRDefault="00152957"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w:t>
                      </w:r>
                      <w:ins w:id="1754" w:author="Kaxiong" w:date="2021-05-29T19:38:00Z">
                        <w:r>
                          <w:rPr>
                            <w:rFonts w:ascii="Arial" w:hAnsi="Arial" w:cs="Arial"/>
                            <w:i/>
                            <w:iCs/>
                            <w:color w:val="000000" w:themeColor="text1"/>
                            <w:sz w:val="20"/>
                            <w:szCs w:val="20"/>
                          </w:rPr>
                          <w:t xml:space="preserve">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ins>
                      <w:proofErr w:type="spellEnd"/>
                      <w:del w:id="1755" w:author="Kaxiong" w:date="2021-05-29T19:38:00Z">
                        <w:r w:rsidDel="005A39B2">
                          <w:rPr>
                            <w:rFonts w:ascii="Arial" w:hAnsi="Arial" w:cs="Arial"/>
                            <w:i/>
                            <w:iCs/>
                            <w:color w:val="000000" w:themeColor="text1"/>
                            <w:sz w:val="20"/>
                            <w:szCs w:val="20"/>
                          </w:rPr>
                          <w:delText>Interpre</w:delText>
                        </w:r>
                      </w:del>
                      <w:del w:id="1756" w:author="Kaxiong" w:date="2021-05-29T19:39:00Z">
                        <w:r w:rsidDel="005A39B2">
                          <w:rPr>
                            <w:rFonts w:ascii="Arial" w:hAnsi="Arial" w:cs="Arial"/>
                            <w:i/>
                            <w:iCs/>
                            <w:color w:val="000000" w:themeColor="text1"/>
                            <w:sz w:val="20"/>
                            <w:szCs w:val="20"/>
                          </w:rPr>
                          <w:delText>ter</w:delText>
                        </w:r>
                      </w:del>
                    </w:p>
                  </w:txbxContent>
                </v:textbox>
                <w10:wrap anchorx="margin"/>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w:t>
      </w:r>
      <w:proofErr w:type="spellStart"/>
      <w:r w:rsidR="002C4228" w:rsidRPr="009D1A1F">
        <w:rPr>
          <w:rFonts w:ascii="Arial" w:hAnsi="Arial" w:cs="Arial"/>
          <w:sz w:val="19"/>
          <w:szCs w:val="19"/>
        </w:rPr>
        <w:t>Neeg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Rau </w:t>
      </w:r>
      <w:proofErr w:type="spellStart"/>
      <w:r w:rsidR="002C4228" w:rsidRPr="009D1A1F">
        <w:rPr>
          <w:rFonts w:ascii="Arial" w:hAnsi="Arial" w:cs="Arial"/>
          <w:sz w:val="19"/>
          <w:szCs w:val="19"/>
        </w:rPr>
        <w:t>Tsev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Tus </w:t>
      </w:r>
      <w:proofErr w:type="spellStart"/>
      <w:ins w:id="1757" w:author="Kaxiong" w:date="2021-05-29T19:31:00Z">
        <w:r w:rsidR="00692F93">
          <w:rPr>
            <w:rFonts w:ascii="Arial" w:hAnsi="Arial" w:cs="Arial"/>
            <w:sz w:val="19"/>
            <w:szCs w:val="19"/>
          </w:rPr>
          <w:t>N</w:t>
        </w:r>
      </w:ins>
      <w:del w:id="1758" w:author="Kaxiong" w:date="2021-05-29T19:31:00Z">
        <w:r w:rsidR="002C4228" w:rsidRPr="009D1A1F" w:rsidDel="00692F93">
          <w:rPr>
            <w:rFonts w:ascii="Arial" w:hAnsi="Arial" w:cs="Arial"/>
            <w:sz w:val="19"/>
            <w:szCs w:val="19"/>
          </w:rPr>
          <w:delText>n</w:delText>
        </w:r>
      </w:del>
      <w:r w:rsidR="002C4228" w:rsidRPr="009D1A1F">
        <w:rPr>
          <w:rFonts w:ascii="Arial" w:hAnsi="Arial" w:cs="Arial"/>
          <w:sz w:val="19"/>
          <w:szCs w:val="19"/>
        </w:rPr>
        <w:t>eeg</w:t>
      </w:r>
      <w:proofErr w:type="spellEnd"/>
      <w:r w:rsidR="002C4228" w:rsidRPr="009D1A1F">
        <w:rPr>
          <w:rFonts w:ascii="Arial" w:hAnsi="Arial" w:cs="Arial"/>
          <w:sz w:val="19"/>
          <w:szCs w:val="19"/>
        </w:rPr>
        <w:t xml:space="preserve"> </w:t>
      </w:r>
      <w:proofErr w:type="spellStart"/>
      <w:ins w:id="1759" w:author="Kaxiong" w:date="2021-05-29T19:31:00Z">
        <w:r w:rsidR="00692F93">
          <w:rPr>
            <w:rFonts w:ascii="Arial" w:hAnsi="Arial" w:cs="Arial"/>
            <w:sz w:val="19"/>
            <w:szCs w:val="19"/>
          </w:rPr>
          <w:t>T</w:t>
        </w:r>
      </w:ins>
      <w:del w:id="1760" w:author="Kaxiong" w:date="2021-05-29T19:31:00Z">
        <w:r w:rsidR="002C4228" w:rsidRPr="009D1A1F" w:rsidDel="00692F93">
          <w:rPr>
            <w:rFonts w:ascii="Arial" w:hAnsi="Arial" w:cs="Arial"/>
            <w:sz w:val="19"/>
            <w:szCs w:val="19"/>
          </w:rPr>
          <w:delText>t</w:delText>
        </w:r>
      </w:del>
      <w:r w:rsidR="002C4228" w:rsidRPr="009D1A1F">
        <w:rPr>
          <w:rFonts w:ascii="Arial" w:hAnsi="Arial" w:cs="Arial"/>
          <w:sz w:val="19"/>
          <w:szCs w:val="19"/>
        </w:rPr>
        <w:t>shaj</w:t>
      </w:r>
      <w:proofErr w:type="spellEnd"/>
      <w:r w:rsidR="002C4228" w:rsidRPr="009D1A1F">
        <w:rPr>
          <w:rFonts w:ascii="Arial" w:hAnsi="Arial" w:cs="Arial"/>
          <w:sz w:val="19"/>
          <w:szCs w:val="19"/>
        </w:rPr>
        <w:t xml:space="preserve"> </w:t>
      </w:r>
      <w:proofErr w:type="spellStart"/>
      <w:ins w:id="1761" w:author="Kaxiong" w:date="2021-05-29T19:33:00Z">
        <w:r w:rsidR="00692F93">
          <w:rPr>
            <w:rFonts w:ascii="Arial" w:hAnsi="Arial" w:cs="Arial"/>
            <w:sz w:val="19"/>
            <w:szCs w:val="19"/>
          </w:rPr>
          <w:t>L</w:t>
        </w:r>
      </w:ins>
      <w:del w:id="1762" w:author="Kaxiong" w:date="2021-05-29T19:33:00Z">
        <w:r w:rsidR="002C4228" w:rsidRPr="009D1A1F" w:rsidDel="00692F93">
          <w:rPr>
            <w:rFonts w:ascii="Arial" w:hAnsi="Arial" w:cs="Arial"/>
            <w:sz w:val="19"/>
            <w:szCs w:val="19"/>
          </w:rPr>
          <w:delText>l</w:delText>
        </w:r>
      </w:del>
      <w:r w:rsidR="002C4228" w:rsidRPr="009D1A1F">
        <w:rPr>
          <w:rFonts w:ascii="Arial" w:hAnsi="Arial" w:cs="Arial"/>
          <w:sz w:val="19"/>
          <w:szCs w:val="19"/>
        </w:rPr>
        <w:t>ij</w:t>
      </w:r>
      <w:proofErr w:type="spellEnd"/>
      <w:r w:rsidR="002C4228" w:rsidRPr="009D1A1F">
        <w:rPr>
          <w:rFonts w:ascii="Arial" w:hAnsi="Arial" w:cs="Arial"/>
          <w:sz w:val="19"/>
          <w:szCs w:val="19"/>
        </w:rPr>
        <w:t xml:space="preserve"> Kev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Tshwj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45"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Am/P6BewIAAFoFAAAO&#10;AAAAAAAAAAAAAAAAAC4CAABkcnMvZTJvRG9jLnhtbFBLAQItABQABgAIAAAAIQDMWeMq3AAAAAoB&#10;AAAPAAAAAAAAAAAAAAAAANUEAABkcnMvZG93bnJldi54bWxQSwUGAAAAAAQABADzAAAA3gUAAAAA&#10;" filled="f" stroked="f">
                <v:textbox>
                  <w:txbxContent>
                    <w:p w14:paraId="23917DD9"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Ntawv</w:t>
      </w:r>
      <w:proofErr w:type="spellEnd"/>
      <w:r w:rsidR="002C4228" w:rsidRPr="009D1A1F">
        <w:rPr>
          <w:rFonts w:ascii="Arial" w:hAnsi="Arial" w:cs="Arial"/>
          <w:sz w:val="19"/>
          <w:szCs w:val="19"/>
        </w:rPr>
        <w:t xml:space="preserve"> LEA/Cov </w:t>
      </w:r>
      <w:proofErr w:type="spellStart"/>
      <w:r w:rsidR="002C4228" w:rsidRPr="009D1A1F">
        <w:rPr>
          <w:rFonts w:ascii="Arial" w:hAnsi="Arial" w:cs="Arial"/>
          <w:sz w:val="19"/>
          <w:szCs w:val="19"/>
        </w:rPr>
        <w:t>Thawj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Coj.Tus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raug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tseg</w:t>
      </w:r>
      <w:proofErr w:type="spellEnd"/>
    </w:p>
    <w:p w14:paraId="1FC98BB2" w14:textId="6BB58935" w:rsidR="002C4228" w:rsidRPr="009D1A1F" w:rsidRDefault="005A39B2"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49BE1878">
                <wp:simplePos x="0" y="0"/>
                <wp:positionH relativeFrom="column">
                  <wp:posOffset>3268609</wp:posOffset>
                </wp:positionH>
                <wp:positionV relativeFrom="paragraph">
                  <wp:posOffset>197130</wp:posOffset>
                </wp:positionV>
                <wp:extent cx="2012867" cy="380687"/>
                <wp:effectExtent l="0" t="0" r="0" b="635"/>
                <wp:wrapNone/>
                <wp:docPr id="506" name="Rectangle 506"/>
                <wp:cNvGraphicFramePr/>
                <a:graphic xmlns:a="http://schemas.openxmlformats.org/drawingml/2006/main">
                  <a:graphicData uri="http://schemas.microsoft.com/office/word/2010/wordprocessingShape">
                    <wps:wsp>
                      <wps:cNvSpPr/>
                      <wps:spPr>
                        <a:xfrm>
                          <a:off x="0" y="0"/>
                          <a:ext cx="2012867" cy="38068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03E0C975" w:rsidR="00152957" w:rsidRPr="006D62EB" w:rsidRDefault="00152957" w:rsidP="002C4228">
                            <w:pPr>
                              <w:jc w:val="center"/>
                              <w:rPr>
                                <w:rFonts w:ascii="Arial" w:hAnsi="Arial" w:cs="Arial"/>
                                <w:color w:val="000000" w:themeColor="text1"/>
                                <w:sz w:val="20"/>
                                <w:szCs w:val="20"/>
                              </w:rPr>
                            </w:pPr>
                            <w:r>
                              <w:rPr>
                                <w:rFonts w:ascii="Arial" w:hAnsi="Arial" w:cs="Arial"/>
                                <w:color w:val="000000" w:themeColor="text1"/>
                                <w:sz w:val="20"/>
                                <w:szCs w:val="20"/>
                              </w:rPr>
                              <w:t>Rory Jones/</w:t>
                            </w:r>
                            <w:ins w:id="1763" w:author="Kaxiong" w:date="2021-05-29T19:41: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ins>
                            <w:proofErr w:type="spellEnd"/>
                            <w:del w:id="1764" w:author="Kaxiong" w:date="2021-05-29T19:41:00Z">
                              <w:r w:rsidDel="005A39B2">
                                <w:rPr>
                                  <w:rFonts w:ascii="Arial" w:hAnsi="Arial" w:cs="Arial"/>
                                  <w:color w:val="000000" w:themeColor="text1"/>
                                  <w:sz w:val="20"/>
                                  <w:szCs w:val="20"/>
                                </w:rPr>
                                <w:delText>Gen Ed</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46" style="position:absolute;margin-left:257.35pt;margin-top:15.5pt;width:15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" filled="f" stroked="f">
                <v:textbox>
                  <w:txbxContent>
                    <w:p w14:paraId="541E51F3" w14:textId="03E0C975" w:rsidR="00152957" w:rsidRPr="006D62EB" w:rsidRDefault="00152957" w:rsidP="002C4228">
                      <w:pPr>
                        <w:jc w:val="center"/>
                        <w:rPr>
                          <w:rFonts w:ascii="Arial" w:hAnsi="Arial" w:cs="Arial"/>
                          <w:color w:val="000000" w:themeColor="text1"/>
                          <w:sz w:val="20"/>
                          <w:szCs w:val="20"/>
                        </w:rPr>
                      </w:pPr>
                      <w:r>
                        <w:rPr>
                          <w:rFonts w:ascii="Arial" w:hAnsi="Arial" w:cs="Arial"/>
                          <w:color w:val="000000" w:themeColor="text1"/>
                          <w:sz w:val="20"/>
                          <w:szCs w:val="20"/>
                        </w:rPr>
                        <w:t>Rory Jones/</w:t>
                      </w:r>
                      <w:ins w:id="1765" w:author="Kaxiong" w:date="2021-05-29T19:41: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ins>
                      <w:proofErr w:type="spellEnd"/>
                      <w:del w:id="1766" w:author="Kaxiong" w:date="2021-05-29T19:41:00Z">
                        <w:r w:rsidDel="005A39B2">
                          <w:rPr>
                            <w:rFonts w:ascii="Arial" w:hAnsi="Arial" w:cs="Arial"/>
                            <w:color w:val="000000" w:themeColor="text1"/>
                            <w:sz w:val="20"/>
                            <w:szCs w:val="20"/>
                          </w:rPr>
                          <w:delText>Gen Ed</w:delText>
                        </w:r>
                      </w:del>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5F1A1C7E">
                <wp:simplePos x="0" y="0"/>
                <wp:positionH relativeFrom="margin">
                  <wp:posOffset>-237490</wp:posOffset>
                </wp:positionH>
                <wp:positionV relativeFrom="paragraph">
                  <wp:posOffset>197807</wp:posOffset>
                </wp:positionV>
                <wp:extent cx="2141855" cy="409699"/>
                <wp:effectExtent l="0" t="0" r="0" b="9525"/>
                <wp:wrapNone/>
                <wp:docPr id="55" name="Rectangle 55"/>
                <wp:cNvGraphicFramePr/>
                <a:graphic xmlns:a="http://schemas.openxmlformats.org/drawingml/2006/main">
                  <a:graphicData uri="http://schemas.microsoft.com/office/word/2010/wordprocessingShape">
                    <wps:wsp>
                      <wps:cNvSpPr/>
                      <wps:spPr>
                        <a:xfrm>
                          <a:off x="0" y="0"/>
                          <a:ext cx="2141855" cy="409699"/>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57BBDFE5"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w:t>
                            </w:r>
                            <w:ins w:id="1767" w:author="Kaxiong" w:date="2021-05-29T19:41: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Txwm</w:t>
                              </w:r>
                            </w:ins>
                            <w:del w:id="1768" w:author="Kaxiong" w:date="2021-05-29T19:41:00Z">
                              <w:r w:rsidRPr="006D62EB" w:rsidDel="005A39B2">
                                <w:rPr>
                                  <w:rFonts w:ascii="Arial" w:hAnsi="Arial" w:cs="Arial"/>
                                  <w:color w:val="000000" w:themeColor="text1"/>
                                  <w:sz w:val="20"/>
                                  <w:szCs w:val="20"/>
                                </w:rPr>
                                <w:delText>Gen Ed</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47" style="position:absolute;margin-left:-18.7pt;margin-top:15.6pt;width:168.65pt;height:3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" filled="f" stroked="f">
                <v:textbox>
                  <w:txbxContent>
                    <w:p w14:paraId="4A404689" w14:textId="57BBDFE5"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w:t>
                      </w:r>
                      <w:ins w:id="1769" w:author="Kaxiong" w:date="2021-05-29T19:41:00Z">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Txwm</w:t>
                        </w:r>
                      </w:ins>
                      <w:del w:id="1770" w:author="Kaxiong" w:date="2021-05-29T19:41:00Z">
                        <w:r w:rsidRPr="006D62EB" w:rsidDel="005A39B2">
                          <w:rPr>
                            <w:rFonts w:ascii="Arial" w:hAnsi="Arial" w:cs="Arial"/>
                            <w:color w:val="000000" w:themeColor="text1"/>
                            <w:sz w:val="20"/>
                            <w:szCs w:val="20"/>
                          </w:rPr>
                          <w:delText>Gen Ed</w:delText>
                        </w:r>
                      </w:del>
                    </w:p>
                  </w:txbxContent>
                </v:textbox>
                <w10:wrap anchorx="margin"/>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27613F52">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2DB53EB"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48"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" filled="f" stroked="f">
                <v:textbox>
                  <w:txbxContent>
                    <w:p w14:paraId="22DB53EB"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449F1866">
                <wp:simplePos x="0" y="0"/>
                <wp:positionH relativeFrom="column">
                  <wp:posOffset>2382573</wp:posOffset>
                </wp:positionH>
                <wp:positionV relativeFrom="paragraph">
                  <wp:posOffset>365855</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5A9C88F"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49" style="position:absolute;margin-left:187.6pt;margin-top:28.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" filled="f" stroked="f">
                <v:textbox>
                  <w:txbxContent>
                    <w:p w14:paraId="45A9C88F"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50"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j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nw2Xu4aqgPxAKFfEO/kqqa7uBE+3AukjSBcaMvDHX20gbbkMJw42wL+&#10;/Js++hNRycpZSxtWcv9jJ1BxZr5ZovCX6WwWVzIJs7PznAR8bVm/tthdswSakUhK3aVj9A9mPGqE&#10;5pkeg0WsSiZhJdUuuQw4CsvQ3zM9J1ItFsmN1tCJcGMfnYzJI9iRa0/ds0A3EDIQk29h3EZRvOFl&#10;7xsjLSx2AXSdSBuh7nEdroBWONF+eG7iG/FaTl4vj+L8F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RPP+I3wCAABcBQAA&#10;DgAAAAAAAAAAAAAAAAAuAgAAZHJzL2Uyb0RvYy54bWxQSwECLQAUAAYACAAAACEA22M+zdwAAAAK&#10;AQAADwAAAAAAAAAAAAAAAADWBAAAZHJzL2Rvd25yZXYueG1sUEsFBgAAAAAEAAQA8wAAAN8FAAAA&#10;AA==&#10;" filled="f" stroked="f">
                <v:textbox>
                  <w:txbxContent>
                    <w:p w14:paraId="48F0B594"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r w:rsidR="002C4228" w:rsidRPr="009D1A1F">
        <w:rPr>
          <w:rFonts w:ascii="Arial" w:hAnsi="Arial" w:cs="Arial"/>
          <w:sz w:val="19"/>
          <w:szCs w:val="19"/>
        </w:rPr>
        <w:t xml:space="preserve">Cov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r w:rsidR="002C4228">
        <w:rPr>
          <w:rFonts w:ascii="Arial" w:hAnsi="Arial" w:cs="Arial"/>
          <w:sz w:val="19"/>
          <w:szCs w:val="19"/>
        </w:rPr>
        <w:t xml:space="preserve">  </w:t>
      </w:r>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Cov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152957" w:rsidRPr="00536459" w:rsidRDefault="00152957"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51"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shtJWn8CAABdBQAA&#10;DgAAAAAAAAAAAAAAAAAuAgAAZHJzL2Uyb0RvYy54bWxQSwECLQAUAAYACAAAACEAETruKdkAAAAG&#10;AQAADwAAAAAAAAAAAAAAAADZBAAAZHJzL2Rvd25yZXYueG1sUEsFBgAAAAAEAAQA8wAAAN8FAAAA&#10;AA==&#10;" filled="f" stroked="f">
                <v:textbox>
                  <w:txbxContent>
                    <w:p w14:paraId="2FDFCFF9" w14:textId="77777777" w:rsidR="00152957" w:rsidRPr="00536459" w:rsidRDefault="00152957"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52"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Bhxt3kewIAAFwFAAAO&#10;AAAAAAAAAAAAAAAAAC4CAABkcnMvZTJvRG9jLnhtbFBLAQItABQABgAIAAAAIQALcfHg3AAAAAkB&#10;AAAPAAAAAAAAAAAAAAAAANUEAABkcnMvZG93bnJldi54bWxQSwUGAAAAAAQABADzAAAA3gUAAAAA&#10;" filled="f" stroked="f">
                <v:textbox>
                  <w:txbxContent>
                    <w:p w14:paraId="3022F4EA" w14:textId="77777777" w:rsidR="00152957" w:rsidRPr="00536459" w:rsidRDefault="00152957"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BE8EC7B" w14:textId="77777777"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proofErr w:type="spellStart"/>
      <w:r w:rsidRPr="0056537E">
        <w:rPr>
          <w:rFonts w:ascii="Arial" w:hAnsi="Arial" w:cs="Arial"/>
          <w:sz w:val="20"/>
          <w:szCs w:val="20"/>
        </w:rPr>
        <w:t>Kuv</w:t>
      </w:r>
      <w:proofErr w:type="spellEnd"/>
      <w:r w:rsidRPr="0056537E">
        <w:rPr>
          <w:rFonts w:ascii="Arial" w:hAnsi="Arial" w:cs="Arial"/>
          <w:sz w:val="20"/>
          <w:szCs w:val="20"/>
        </w:rPr>
        <w:t xml:space="preserve"> pom zoo </w:t>
      </w:r>
      <w:proofErr w:type="spellStart"/>
      <w:r w:rsidRPr="0056537E">
        <w:rPr>
          <w:rFonts w:ascii="Arial" w:hAnsi="Arial" w:cs="Arial"/>
          <w:sz w:val="20"/>
          <w:szCs w:val="20"/>
        </w:rPr>
        <w:t>rau</w:t>
      </w:r>
      <w:proofErr w:type="spellEnd"/>
      <w:r w:rsidRPr="0056537E">
        <w:rPr>
          <w:rFonts w:ascii="Arial" w:hAnsi="Arial" w:cs="Arial"/>
          <w:sz w:val="20"/>
          <w:szCs w:val="20"/>
        </w:rPr>
        <w:t xml:space="preserve"> </w:t>
      </w:r>
      <w:proofErr w:type="spellStart"/>
      <w:r w:rsidRPr="0056537E">
        <w:rPr>
          <w:rFonts w:ascii="Arial" w:hAnsi="Arial" w:cs="Arial"/>
          <w:sz w:val="20"/>
          <w:szCs w:val="20"/>
        </w:rPr>
        <w:t>txhua</w:t>
      </w:r>
      <w:proofErr w:type="spellEnd"/>
      <w:r w:rsidRPr="0056537E">
        <w:rPr>
          <w:rFonts w:ascii="Arial" w:hAnsi="Arial" w:cs="Arial"/>
          <w:sz w:val="20"/>
          <w:szCs w:val="20"/>
        </w:rPr>
        <w:t xml:space="preserve"> </w:t>
      </w:r>
      <w:proofErr w:type="spellStart"/>
      <w:r w:rsidRPr="0056537E">
        <w:rPr>
          <w:rFonts w:ascii="Arial" w:hAnsi="Arial" w:cs="Arial"/>
          <w:sz w:val="20"/>
          <w:szCs w:val="20"/>
        </w:rPr>
        <w:t>qhov</w:t>
      </w:r>
      <w:proofErr w:type="spellEnd"/>
      <w:r w:rsidRPr="0056537E">
        <w:rPr>
          <w:rFonts w:ascii="Arial" w:hAnsi="Arial" w:cs="Arial"/>
          <w:sz w:val="20"/>
          <w:szCs w:val="20"/>
        </w:rPr>
        <w:t xml:space="preserve"> </w:t>
      </w:r>
      <w:proofErr w:type="spellStart"/>
      <w:r w:rsidRPr="0056537E">
        <w:rPr>
          <w:rFonts w:ascii="Arial" w:hAnsi="Arial" w:cs="Arial"/>
          <w:sz w:val="20"/>
          <w:szCs w:val="20"/>
        </w:rPr>
        <w:t>ntawm</w:t>
      </w:r>
      <w:proofErr w:type="spellEnd"/>
      <w:r w:rsidRPr="0056537E">
        <w:rPr>
          <w:rFonts w:ascii="Arial" w:hAnsi="Arial" w:cs="Arial"/>
          <w:sz w:val="20"/>
          <w:szCs w:val="20"/>
        </w:rPr>
        <w:t xml:space="preserve">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cov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5445268" w14:textId="77777777" w:rsidR="002C4228" w:rsidRPr="00FB799C" w:rsidRDefault="002C4228" w:rsidP="002C4228">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91A3D4B" w14:textId="77777777" w:rsidR="002C4228" w:rsidRPr="00216526" w:rsidRDefault="002C4228" w:rsidP="002C4228">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1EAE3419" w14:textId="77777777" w:rsidR="002C4228" w:rsidRPr="00EA3CDD" w:rsidRDefault="002C4228" w:rsidP="002C4228">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cov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cov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1C11725C" w14:textId="77777777"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xaiv </w:t>
      </w:r>
      <w:proofErr w:type="spellStart"/>
      <w:r w:rsidRPr="007C381B">
        <w:rPr>
          <w:rFonts w:ascii="Arial" w:hAnsi="Arial" w:cs="Arial"/>
          <w:sz w:val="19"/>
          <w:szCs w:val="19"/>
        </w:rPr>
        <w:t>rau</w:t>
      </w:r>
      <w:proofErr w:type="spellEnd"/>
      <w:r w:rsidRPr="007C381B">
        <w:rPr>
          <w:rFonts w:ascii="Arial" w:hAnsi="Arial" w:cs="Arial"/>
          <w:sz w:val="19"/>
          <w:szCs w:val="19"/>
        </w:rPr>
        <w:t xml:space="preserve"> cov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cov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cov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cov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r>
        <w:rPr>
          <w:rFonts w:ascii="Arial" w:hAnsi="Arial" w:cs="Arial"/>
          <w:sz w:val="19"/>
          <w:szCs w:val="19"/>
        </w:rPr>
        <w:t xml:space="preserve">cov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proofErr w:type="gramStart"/>
      <w:r>
        <w:rPr>
          <w:rFonts w:ascii="Arial" w:hAnsi="Arial" w:cs="Arial"/>
          <w:sz w:val="19"/>
          <w:szCs w:val="19"/>
        </w:rPr>
        <w:t xml:space="preserve">  </w:t>
      </w:r>
      <w:r w:rsidRPr="00232C2D">
        <w:rPr>
          <w:rFonts w:ascii="Arial" w:hAnsi="Arial" w:cs="Arial"/>
          <w:sz w:val="2"/>
          <w:szCs w:val="2"/>
        </w:rPr>
        <w:t>,</w:t>
      </w:r>
      <w:proofErr w:type="gramEnd"/>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Cov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45CEDA4" w14:textId="665DE7CE"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Cov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Pr>
          <w:rFonts w:ascii="Arial" w:hAnsi="Arial" w:cs="Arial"/>
          <w:sz w:val="18"/>
          <w:szCs w:val="18"/>
        </w:rPr>
        <w:t>luam</w:t>
      </w:r>
      <w:proofErr w:type="spellEnd"/>
      <w:r>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w:t>
      </w:r>
      <w:r>
        <w:rPr>
          <w:rFonts w:ascii="Arial" w:hAnsi="Arial" w:cs="Arial"/>
          <w:sz w:val="18"/>
          <w:szCs w:val="18"/>
        </w:rPr>
        <w:t xml:space="preserve">cov </w:t>
      </w:r>
      <w:proofErr w:type="spellStart"/>
      <w:r w:rsidRPr="00187172">
        <w:rPr>
          <w:rFonts w:ascii="Arial" w:hAnsi="Arial" w:cs="Arial"/>
          <w:sz w:val="18"/>
          <w:szCs w:val="18"/>
        </w:rPr>
        <w:t>Txheej</w:t>
      </w:r>
      <w:proofErr w:type="spellEnd"/>
      <w:r w:rsidRPr="00187172">
        <w:rPr>
          <w:rFonts w:ascii="Arial" w:hAnsi="Arial" w:cs="Arial"/>
          <w:sz w:val="18"/>
          <w:szCs w:val="18"/>
        </w:rPr>
        <w:t xml:space="preserve"> </w:t>
      </w:r>
      <w:proofErr w:type="spellStart"/>
      <w:r w:rsidRPr="00187172">
        <w:rPr>
          <w:rFonts w:ascii="Arial" w:hAnsi="Arial" w:cs="Arial"/>
          <w:sz w:val="18"/>
          <w:szCs w:val="18"/>
        </w:rPr>
        <w:t>Txheem</w:t>
      </w:r>
      <w:proofErr w:type="spellEnd"/>
      <w:r w:rsidRPr="00187172">
        <w:rPr>
          <w:rFonts w:ascii="Arial" w:hAnsi="Arial" w:cs="Arial"/>
          <w:sz w:val="18"/>
          <w:szCs w:val="18"/>
        </w:rPr>
        <w:t xml:space="preserve"> Kev </w:t>
      </w:r>
      <w:proofErr w:type="spellStart"/>
      <w:r w:rsidRPr="00187172">
        <w:rPr>
          <w:rFonts w:ascii="Arial" w:hAnsi="Arial" w:cs="Arial"/>
          <w:sz w:val="18"/>
          <w:szCs w:val="18"/>
        </w:rPr>
        <w:t>Saib</w:t>
      </w:r>
      <w:proofErr w:type="spellEnd"/>
      <w:r w:rsidRPr="00187172">
        <w:rPr>
          <w:rFonts w:ascii="Arial" w:hAnsi="Arial" w:cs="Arial"/>
          <w:sz w:val="18"/>
          <w:szCs w:val="18"/>
        </w:rPr>
        <w:t xml:space="preserve"> </w:t>
      </w:r>
      <w:proofErr w:type="spellStart"/>
      <w:r w:rsidRPr="00187172">
        <w:rPr>
          <w:rFonts w:ascii="Arial" w:hAnsi="Arial" w:cs="Arial"/>
          <w:sz w:val="18"/>
          <w:szCs w:val="18"/>
        </w:rPr>
        <w:t>Xyuas</w:t>
      </w:r>
      <w:proofErr w:type="spellEnd"/>
      <w:r w:rsidRPr="00187172">
        <w:rPr>
          <w:rFonts w:ascii="Arial" w:hAnsi="Arial" w:cs="Arial"/>
          <w:sz w:val="18"/>
          <w:szCs w:val="18"/>
        </w:rPr>
        <w:t xml:space="preserve"> Kev </w:t>
      </w:r>
      <w:proofErr w:type="spellStart"/>
      <w:r w:rsidRPr="00187172">
        <w:rPr>
          <w:rFonts w:ascii="Arial" w:hAnsi="Arial" w:cs="Arial"/>
          <w:sz w:val="18"/>
          <w:szCs w:val="18"/>
        </w:rPr>
        <w:t>Nyab</w:t>
      </w:r>
      <w:proofErr w:type="spellEnd"/>
      <w:r w:rsidRPr="00187172">
        <w:rPr>
          <w:rFonts w:ascii="Arial" w:hAnsi="Arial" w:cs="Arial"/>
          <w:sz w:val="18"/>
          <w:szCs w:val="18"/>
        </w:rPr>
        <w:t xml:space="preserve"> </w:t>
      </w:r>
      <w:proofErr w:type="spellStart"/>
      <w:r w:rsidRPr="00187172">
        <w:rPr>
          <w:rFonts w:ascii="Arial" w:hAnsi="Arial" w:cs="Arial"/>
          <w:sz w:val="18"/>
          <w:szCs w:val="18"/>
        </w:rPr>
        <w:t>Xeeb</w:t>
      </w:r>
      <w:proofErr w:type="spellEnd"/>
      <w:r w:rsidRPr="00187172">
        <w:rPr>
          <w:rFonts w:ascii="Arial" w:hAnsi="Arial" w:cs="Arial"/>
          <w:sz w:val="18"/>
          <w:szCs w:val="18"/>
        </w:rPr>
        <w:t>.</w:t>
      </w:r>
    </w:p>
    <w:p w14:paraId="5C158B96" w14:textId="77777777" w:rsidR="002C4228" w:rsidRPr="004A6AB5" w:rsidRDefault="002C4228" w:rsidP="002C4228">
      <w:pPr>
        <w:spacing w:after="0"/>
        <w:jc w:val="both"/>
        <w:rPr>
          <w:rFonts w:ascii="Arial" w:hAnsi="Arial" w:cs="Arial"/>
          <w:sz w:val="18"/>
          <w:szCs w:val="18"/>
        </w:rPr>
      </w:pPr>
      <w:r w:rsidRPr="007C381B">
        <w:rPr>
          <w:noProof/>
          <w:sz w:val="19"/>
          <w:szCs w:val="19"/>
        </w:rPr>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Cov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/Cov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187172">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Kev</w:t>
      </w:r>
      <w:r>
        <w:rPr>
          <w:rFonts w:ascii="Arial" w:hAnsi="Arial" w:cs="Arial"/>
          <w:sz w:val="18"/>
          <w:szCs w:val="18"/>
        </w:rPr>
        <w:t xml:space="preserve"> </w:t>
      </w:r>
      <w:proofErr w:type="spellStart"/>
      <w:r>
        <w:rPr>
          <w:rFonts w:ascii="Arial" w:hAnsi="Arial" w:cs="Arial"/>
          <w:sz w:val="18"/>
          <w:szCs w:val="18"/>
        </w:rPr>
        <w:t>Npaj</w:t>
      </w:r>
      <w:proofErr w:type="spellEnd"/>
      <w:r>
        <w:rPr>
          <w:rFonts w:ascii="Arial" w:hAnsi="Arial" w:cs="Arial"/>
          <w:sz w:val="18"/>
          <w:szCs w:val="18"/>
        </w:rPr>
        <w:t xml:space="preserve"> Kev</w:t>
      </w:r>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Rau </w:t>
      </w:r>
      <w:proofErr w:type="spellStart"/>
      <w:r>
        <w:rPr>
          <w:rFonts w:ascii="Arial" w:hAnsi="Arial" w:cs="Arial"/>
          <w:sz w:val="18"/>
          <w:szCs w:val="18"/>
        </w:rPr>
        <w:t>Ntiag</w:t>
      </w:r>
      <w:proofErr w:type="spellEnd"/>
      <w:r>
        <w:rPr>
          <w:rFonts w:ascii="Arial" w:hAnsi="Arial" w:cs="Arial"/>
          <w:sz w:val="18"/>
          <w:szCs w:val="18"/>
        </w:rPr>
        <w:t xml:space="preserve"> Tus</w:t>
      </w:r>
      <w:r w:rsidRPr="00187172">
        <w:rPr>
          <w:rFonts w:ascii="Arial" w:hAnsi="Arial" w:cs="Arial"/>
          <w:sz w:val="18"/>
          <w:szCs w:val="18"/>
        </w:rPr>
        <w:t xml:space="preserve"> (IEP).</w:t>
      </w:r>
    </w:p>
    <w:p w14:paraId="20C7A058" w14:textId="1CF44943"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 Cov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sidRPr="00187172">
        <w:rPr>
          <w:rFonts w:ascii="Arial" w:hAnsi="Arial" w:cs="Arial"/>
          <w:sz w:val="18"/>
          <w:szCs w:val="18"/>
        </w:rPr>
        <w:t>sau</w:t>
      </w:r>
      <w:proofErr w:type="spellEnd"/>
      <w:r w:rsidRPr="00187172">
        <w:rPr>
          <w:rFonts w:ascii="Arial" w:hAnsi="Arial" w:cs="Arial"/>
          <w:sz w:val="18"/>
          <w:szCs w:val="18"/>
        </w:rPr>
        <w:t xml:space="preserve"> </w:t>
      </w:r>
      <w:proofErr w:type="spellStart"/>
      <w:r w:rsidRPr="00187172">
        <w:rPr>
          <w:rFonts w:ascii="Arial" w:hAnsi="Arial" w:cs="Arial"/>
          <w:sz w:val="18"/>
          <w:szCs w:val="18"/>
        </w:rPr>
        <w:t>qhia</w:t>
      </w:r>
      <w:proofErr w:type="spellEnd"/>
      <w:r w:rsidRPr="00187172">
        <w:rPr>
          <w:rFonts w:ascii="Arial" w:hAnsi="Arial" w:cs="Arial"/>
          <w:sz w:val="18"/>
          <w:szCs w:val="18"/>
        </w:rPr>
        <w:t xml:space="preserve"> </w:t>
      </w:r>
      <w:proofErr w:type="spellStart"/>
      <w:r w:rsidRPr="00187172">
        <w:rPr>
          <w:rFonts w:ascii="Arial" w:hAnsi="Arial" w:cs="Arial"/>
          <w:sz w:val="18"/>
          <w:szCs w:val="18"/>
        </w:rPr>
        <w:t>txog</w:t>
      </w:r>
      <w:proofErr w:type="spellEnd"/>
      <w:r w:rsidRPr="00187172">
        <w:rPr>
          <w:rFonts w:ascii="Arial" w:hAnsi="Arial" w:cs="Arial"/>
          <w:sz w:val="18"/>
          <w:szCs w:val="18"/>
        </w:rPr>
        <w:t xml:space="preserve"> </w:t>
      </w:r>
      <w:proofErr w:type="spellStart"/>
      <w:r w:rsidRPr="00187172">
        <w:rPr>
          <w:rFonts w:ascii="Arial" w:hAnsi="Arial" w:cs="Arial"/>
          <w:sz w:val="18"/>
          <w:szCs w:val="18"/>
        </w:rPr>
        <w:t>kev</w:t>
      </w:r>
      <w:proofErr w:type="spellEnd"/>
      <w:r w:rsidRPr="00187172">
        <w:rPr>
          <w:rFonts w:ascii="Arial" w:hAnsi="Arial" w:cs="Arial"/>
          <w:sz w:val="18"/>
          <w:szCs w:val="18"/>
        </w:rPr>
        <w:t xml:space="preserve"> </w:t>
      </w:r>
      <w:proofErr w:type="spellStart"/>
      <w:r w:rsidRPr="00187172">
        <w:rPr>
          <w:rFonts w:ascii="Arial" w:hAnsi="Arial" w:cs="Arial"/>
          <w:sz w:val="18"/>
          <w:szCs w:val="18"/>
        </w:rPr>
        <w:t>tiv</w:t>
      </w:r>
      <w:proofErr w:type="spellEnd"/>
      <w:r w:rsidRPr="00187172">
        <w:rPr>
          <w:rFonts w:ascii="Arial" w:hAnsi="Arial" w:cs="Arial"/>
          <w:sz w:val="18"/>
          <w:szCs w:val="18"/>
        </w:rPr>
        <w:t xml:space="preserve"> </w:t>
      </w:r>
      <w:proofErr w:type="spellStart"/>
      <w:r w:rsidRPr="00187172">
        <w:rPr>
          <w:rFonts w:ascii="Arial" w:hAnsi="Arial" w:cs="Arial"/>
          <w:sz w:val="18"/>
          <w:szCs w:val="18"/>
        </w:rPr>
        <w:t>thaiv</w:t>
      </w:r>
      <w:proofErr w:type="spellEnd"/>
      <w:r w:rsidRPr="00187172">
        <w:rPr>
          <w:rFonts w:ascii="Arial" w:hAnsi="Arial" w:cs="Arial"/>
          <w:sz w:val="18"/>
          <w:szCs w:val="18"/>
        </w:rPr>
        <w:t xml:space="preserve"> </w:t>
      </w:r>
      <w:proofErr w:type="spellStart"/>
      <w:r>
        <w:rPr>
          <w:rFonts w:ascii="Arial" w:hAnsi="Arial" w:cs="Arial"/>
          <w:sz w:val="18"/>
          <w:szCs w:val="18"/>
        </w:rPr>
        <w:t>uas</w:t>
      </w:r>
      <w:proofErr w:type="spellEnd"/>
      <w:r>
        <w:rPr>
          <w:rFonts w:ascii="Arial" w:hAnsi="Arial" w:cs="Arial"/>
          <w:sz w:val="18"/>
          <w:szCs w:val="18"/>
        </w:rPr>
        <w:t xml:space="preserve"> </w:t>
      </w:r>
      <w:proofErr w:type="spellStart"/>
      <w:r w:rsidRPr="00187172">
        <w:rPr>
          <w:rFonts w:ascii="Arial" w:hAnsi="Arial" w:cs="Arial"/>
          <w:sz w:val="18"/>
          <w:szCs w:val="18"/>
        </w:rPr>
        <w:t>muaj</w:t>
      </w:r>
      <w:proofErr w:type="spellEnd"/>
      <w:r w:rsidRPr="00187172">
        <w:rPr>
          <w:rFonts w:ascii="Arial" w:hAnsi="Arial" w:cs="Arial"/>
          <w:sz w:val="18"/>
          <w:szCs w:val="18"/>
        </w:rPr>
        <w:t xml:space="preserve"> </w:t>
      </w:r>
      <w:proofErr w:type="spellStart"/>
      <w:r w:rsidRPr="00187172">
        <w:rPr>
          <w:rFonts w:ascii="Arial" w:hAnsi="Arial" w:cs="Arial"/>
          <w:sz w:val="18"/>
          <w:szCs w:val="18"/>
        </w:rPr>
        <w:t>rau</w:t>
      </w:r>
      <w:proofErr w:type="spellEnd"/>
      <w:r w:rsidRPr="00187172">
        <w:rPr>
          <w:rFonts w:ascii="Arial" w:hAnsi="Arial" w:cs="Arial"/>
          <w:sz w:val="18"/>
          <w:szCs w:val="18"/>
        </w:rPr>
        <w:t xml:space="preserve"> cov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thaum</w:t>
      </w:r>
      <w:proofErr w:type="spellEnd"/>
      <w:r w:rsidRPr="00187172">
        <w:rPr>
          <w:rFonts w:ascii="Arial" w:hAnsi="Arial" w:cs="Arial"/>
          <w:sz w:val="18"/>
          <w:szCs w:val="18"/>
        </w:rPr>
        <w:t xml:space="preserve"> LEA </w:t>
      </w:r>
      <w:proofErr w:type="spellStart"/>
      <w:r w:rsidRPr="00187172">
        <w:rPr>
          <w:rFonts w:ascii="Arial" w:hAnsi="Arial" w:cs="Arial"/>
          <w:sz w:val="18"/>
          <w:szCs w:val="18"/>
        </w:rPr>
        <w:t>thov</w:t>
      </w:r>
      <w:proofErr w:type="spellEnd"/>
      <w:r w:rsidRPr="00187172">
        <w:rPr>
          <w:rFonts w:ascii="Arial" w:hAnsi="Arial" w:cs="Arial"/>
          <w:sz w:val="18"/>
          <w:szCs w:val="18"/>
        </w:rPr>
        <w:t xml:space="preserve"> </w:t>
      </w:r>
      <w:proofErr w:type="spellStart"/>
      <w:r w:rsidRPr="00187172">
        <w:rPr>
          <w:rFonts w:ascii="Arial" w:hAnsi="Arial" w:cs="Arial"/>
          <w:sz w:val="18"/>
          <w:szCs w:val="18"/>
        </w:rPr>
        <w:t>kom</w:t>
      </w:r>
      <w:proofErr w:type="spellEnd"/>
      <w:r w:rsidRPr="00187172">
        <w:rPr>
          <w:rFonts w:ascii="Arial" w:hAnsi="Arial" w:cs="Arial"/>
          <w:sz w:val="18"/>
          <w:szCs w:val="18"/>
        </w:rPr>
        <w:t xml:space="preserve"> </w:t>
      </w:r>
      <w:proofErr w:type="spellStart"/>
      <w:r w:rsidRPr="00187172">
        <w:rPr>
          <w:rFonts w:ascii="Arial" w:hAnsi="Arial" w:cs="Arial"/>
          <w:sz w:val="18"/>
          <w:szCs w:val="18"/>
        </w:rPr>
        <w:t>nkag</w:t>
      </w:r>
      <w:proofErr w:type="spellEnd"/>
      <w:r w:rsidRPr="00187172">
        <w:rPr>
          <w:rFonts w:ascii="Arial" w:hAnsi="Arial" w:cs="Arial"/>
          <w:sz w:val="18"/>
          <w:szCs w:val="18"/>
        </w:rPr>
        <w:t xml:space="preserve"> tau Medi-</w:t>
      </w:r>
      <w:proofErr w:type="spellStart"/>
      <w:r w:rsidRPr="00187172">
        <w:rPr>
          <w:rFonts w:ascii="Arial" w:hAnsi="Arial" w:cs="Arial"/>
          <w:sz w:val="18"/>
          <w:szCs w:val="18"/>
        </w:rPr>
        <w:t>cal</w:t>
      </w:r>
      <w:proofErr w:type="spellEnd"/>
      <w:r w:rsidRPr="00187172">
        <w:rPr>
          <w:rFonts w:ascii="Arial" w:hAnsi="Arial" w:cs="Arial"/>
          <w:sz w:val="18"/>
          <w:szCs w:val="18"/>
        </w:rPr>
        <w:t xml:space="preserve"> cov </w:t>
      </w:r>
      <w:proofErr w:type="spellStart"/>
      <w:r w:rsidRPr="00187172">
        <w:rPr>
          <w:rFonts w:ascii="Arial" w:hAnsi="Arial" w:cs="Arial"/>
          <w:sz w:val="18"/>
          <w:szCs w:val="18"/>
        </w:rPr>
        <w:t>txiaj</w:t>
      </w:r>
      <w:proofErr w:type="spellEnd"/>
      <w:r w:rsidRPr="00187172">
        <w:rPr>
          <w:rFonts w:ascii="Arial" w:hAnsi="Arial" w:cs="Arial"/>
          <w:sz w:val="18"/>
          <w:szCs w:val="18"/>
        </w:rPr>
        <w:t xml:space="preserve"> </w:t>
      </w:r>
      <w:proofErr w:type="spellStart"/>
      <w:r w:rsidRPr="00187172">
        <w:rPr>
          <w:rFonts w:ascii="Arial" w:hAnsi="Arial" w:cs="Arial"/>
          <w:sz w:val="18"/>
          <w:szCs w:val="18"/>
        </w:rPr>
        <w:t>ntsig</w:t>
      </w:r>
      <w:proofErr w:type="spellEnd"/>
      <w:r w:rsidRPr="00187172">
        <w:rPr>
          <w:rFonts w:ascii="Arial" w:hAnsi="Arial" w:cs="Arial"/>
          <w:sz w:val="18"/>
          <w:szCs w:val="18"/>
        </w:rPr>
        <w:t>.</w:t>
      </w:r>
    </w:p>
    <w:p w14:paraId="494B44DA" w14:textId="447AA91D" w:rsidR="002C4228" w:rsidRDefault="0067480B" w:rsidP="002C4228">
      <w:pPr>
        <w:spacing w:after="0" w:line="240" w:lineRule="auto"/>
        <w:jc w:val="both"/>
        <w:rPr>
          <w:rFonts w:ascii="Arial" w:hAnsi="Arial" w:cs="Arial"/>
          <w:sz w:val="18"/>
          <w:szCs w:val="18"/>
        </w:rPr>
      </w:pPr>
      <w:r>
        <w:pict w14:anchorId="2FEA242D">
          <v:shape id="Picture 505" o:spid="_x0000_i1062" type="#_x0000_t75" style="width:11.7pt;height:9.35pt;visibility:visible;mso-wrap-style:square">
            <v:imagedata r:id="rId8" o:title=""/>
          </v:shape>
        </w:pict>
      </w:r>
      <w:r w:rsidR="002C4228" w:rsidRPr="004A6AB5">
        <w:rPr>
          <w:rFonts w:ascii="Arial" w:hAnsi="Arial" w:cs="Arial"/>
          <w:sz w:val="18"/>
          <w:szCs w:val="18"/>
        </w:rPr>
        <w:t xml:space="preserve">Tub </w:t>
      </w:r>
      <w:proofErr w:type="spellStart"/>
      <w:r w:rsidR="002C4228" w:rsidRPr="004A6AB5">
        <w:rPr>
          <w:rFonts w:ascii="Arial" w:hAnsi="Arial" w:cs="Arial"/>
          <w:sz w:val="18"/>
          <w:szCs w:val="18"/>
        </w:rPr>
        <w:t>ntxhais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cuv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npe</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nyob</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tsev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ntiav</w:t>
      </w:r>
      <w:proofErr w:type="spellEnd"/>
      <w:r w:rsidR="002C4228" w:rsidRPr="004A6AB5">
        <w:rPr>
          <w:rFonts w:ascii="Arial" w:hAnsi="Arial" w:cs="Arial"/>
          <w:sz w:val="18"/>
          <w:szCs w:val="18"/>
        </w:rPr>
        <w:t xml:space="preserve"> los </w:t>
      </w:r>
      <w:proofErr w:type="spellStart"/>
      <w:r w:rsidR="002C4228" w:rsidRPr="004A6AB5">
        <w:rPr>
          <w:rFonts w:ascii="Arial" w:hAnsi="Arial" w:cs="Arial"/>
          <w:sz w:val="18"/>
          <w:szCs w:val="18"/>
        </w:rPr>
        <w:t>ntawm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niam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txiv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Xa</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mus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rau</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Txoj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lwm</w:t>
      </w:r>
      <w:proofErr w:type="spellEnd"/>
      <w:r w:rsidR="002C4228">
        <w:rPr>
          <w:rFonts w:ascii="Arial" w:hAnsi="Arial" w:cs="Arial"/>
          <w:sz w:val="18"/>
          <w:szCs w:val="18"/>
        </w:rPr>
        <w:t xml:space="preserve"> </w:t>
      </w:r>
      <w:proofErr w:type="spellStart"/>
      <w:r w:rsidR="002C4228">
        <w:rPr>
          <w:rFonts w:ascii="Arial" w:hAnsi="Arial" w:cs="Arial"/>
          <w:sz w:val="18"/>
          <w:szCs w:val="18"/>
        </w:rPr>
        <w:t>Hom</w:t>
      </w:r>
      <w:proofErr w:type="spellEnd"/>
      <w:r w:rsidR="002C4228">
        <w:rPr>
          <w:rFonts w:ascii="Arial" w:hAnsi="Arial" w:cs="Arial"/>
          <w:sz w:val="18"/>
          <w:szCs w:val="18"/>
        </w:rPr>
        <w:t xml:space="preserve"> </w:t>
      </w:r>
      <w:proofErr w:type="spellStart"/>
      <w:r w:rsidR="002C4228">
        <w:rPr>
          <w:rFonts w:ascii="Arial" w:hAnsi="Arial" w:cs="Arial"/>
          <w:sz w:val="18"/>
          <w:szCs w:val="18"/>
        </w:rPr>
        <w:t>Phiaj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Pab</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C</w:t>
      </w:r>
      <w:r w:rsidR="002C4228" w:rsidRPr="004A6AB5">
        <w:rPr>
          <w:rFonts w:ascii="Arial" w:hAnsi="Arial" w:cs="Arial"/>
          <w:sz w:val="18"/>
          <w:szCs w:val="18"/>
        </w:rPr>
        <w:t>uam</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Ntiag</w:t>
      </w:r>
      <w:proofErr w:type="spellEnd"/>
      <w:r w:rsidR="002C4228">
        <w:rPr>
          <w:rFonts w:ascii="Arial" w:hAnsi="Arial" w:cs="Arial"/>
          <w:sz w:val="18"/>
          <w:szCs w:val="18"/>
        </w:rPr>
        <w:t xml:space="preserve"> Tus (Individual </w:t>
      </w:r>
      <w:proofErr w:type="spellStart"/>
      <w:r w:rsidR="002C4228">
        <w:rPr>
          <w:rFonts w:ascii="Arial" w:hAnsi="Arial" w:cs="Arial"/>
          <w:sz w:val="18"/>
          <w:szCs w:val="18"/>
        </w:rPr>
        <w:t>Serive</w:t>
      </w:r>
      <w:proofErr w:type="spellEnd"/>
      <w:r w:rsidR="002C4228">
        <w:rPr>
          <w:rFonts w:ascii="Arial" w:hAnsi="Arial" w:cs="Arial"/>
          <w:sz w:val="18"/>
          <w:szCs w:val="18"/>
        </w:rPr>
        <w:t xml:space="preserve"> Plan)</w:t>
      </w:r>
      <w:r w:rsidR="002C4228" w:rsidRPr="004A6AB5">
        <w:rPr>
          <w:rFonts w:ascii="Arial" w:hAnsi="Arial" w:cs="Arial"/>
          <w:sz w:val="18"/>
          <w:szCs w:val="18"/>
        </w:rPr>
        <w:t xml:space="preserve">, </w:t>
      </w:r>
      <w:proofErr w:type="spellStart"/>
      <w:r w:rsidR="002C4228" w:rsidRPr="004A6AB5">
        <w:rPr>
          <w:rFonts w:ascii="Arial" w:hAnsi="Arial" w:cs="Arial"/>
          <w:sz w:val="18"/>
          <w:szCs w:val="18"/>
        </w:rPr>
        <w:t>yog</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tias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tsim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nyog</w:t>
      </w:r>
      <w:proofErr w:type="spellEnd"/>
      <w:r w:rsidR="002C4228" w:rsidRPr="004A6AB5">
        <w:rPr>
          <w:rFonts w:ascii="Arial" w:hAnsi="Arial" w:cs="Arial"/>
          <w:sz w:val="18"/>
          <w:szCs w:val="18"/>
        </w:rPr>
        <w:t>.</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t>SACRAMENTOCITYUNIFIED</w:t>
      </w:r>
    </w:p>
    <w:p w14:paraId="788DB5DF" w14:textId="1C348DDB" w:rsidR="00BD5EB3" w:rsidRDefault="00A53639" w:rsidP="006D74A1">
      <w:pPr>
        <w:ind w:firstLine="720"/>
        <w:jc w:val="center"/>
        <w:rPr>
          <w:rFonts w:ascii="Arial" w:hAnsi="Arial"/>
          <w:b/>
          <w:bCs/>
          <w:sz w:val="22"/>
          <w:szCs w:val="22"/>
        </w:rPr>
      </w:pPr>
      <w:ins w:id="1771" w:author="Kaxiong" w:date="2021-05-29T19:43:00Z">
        <w:r>
          <w:rPr>
            <w:rFonts w:ascii="Arial" w:hAnsi="Arial"/>
            <w:b/>
            <w:bCs/>
            <w:sz w:val="22"/>
            <w:szCs w:val="22"/>
          </w:rPr>
          <w:t xml:space="preserve">KEV </w:t>
        </w:r>
      </w:ins>
      <w:r w:rsidR="00BD5EB3">
        <w:rPr>
          <w:rFonts w:ascii="Arial" w:hAnsi="Arial"/>
          <w:b/>
          <w:bCs/>
          <w:sz w:val="22"/>
          <w:szCs w:val="22"/>
        </w:rPr>
        <w:t xml:space="preserve">NPAJ </w:t>
      </w:r>
      <w:del w:id="1772" w:author="Kaxiong" w:date="2021-05-29T19:44:00Z">
        <w:r w:rsidR="00BD5EB3" w:rsidDel="00A53639">
          <w:rPr>
            <w:rFonts w:ascii="Arial" w:hAnsi="Arial"/>
            <w:b/>
            <w:bCs/>
            <w:sz w:val="22"/>
            <w:szCs w:val="22"/>
          </w:rPr>
          <w:delText xml:space="preserve">KEV </w:delText>
        </w:r>
      </w:del>
      <w:r w:rsidR="00BD5EB3">
        <w:rPr>
          <w:rFonts w:ascii="Arial" w:hAnsi="Arial"/>
          <w:b/>
          <w:bCs/>
          <w:sz w:val="22"/>
          <w:szCs w:val="22"/>
        </w:rPr>
        <w:t xml:space="preserve">HLOOV PAUV NTAWM QEE </w:t>
      </w:r>
      <w:ins w:id="1773" w:author="Kaxiong" w:date="2021-05-29T22:26:00Z">
        <w:r w:rsidR="00050950">
          <w:rPr>
            <w:rFonts w:ascii="Arial" w:hAnsi="Arial"/>
            <w:b/>
            <w:bCs/>
            <w:sz w:val="22"/>
            <w:szCs w:val="22"/>
          </w:rPr>
          <w:t xml:space="preserve">LEEJ </w:t>
        </w:r>
      </w:ins>
      <w:r w:rsidR="00BD5EB3">
        <w:rPr>
          <w:rFonts w:ascii="Arial" w:hAnsi="Arial"/>
          <w:b/>
          <w:bCs/>
          <w:sz w:val="22"/>
          <w:szCs w:val="22"/>
        </w:rPr>
        <w:t>NEEG</w:t>
      </w:r>
      <w:r w:rsidR="00BD5EB3" w:rsidRPr="00171F99">
        <w:rPr>
          <w:rFonts w:ascii="Arial" w:hAnsi="Arial"/>
          <w:b/>
          <w:bCs/>
          <w:sz w:val="22"/>
          <w:szCs w:val="22"/>
        </w:rPr>
        <w:t>(ITP)</w:t>
      </w:r>
    </w:p>
    <w:p w14:paraId="2E371AE0" w14:textId="77777777" w:rsidR="0061710C" w:rsidRDefault="0061710C" w:rsidP="0061710C">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3972195F" w14:textId="77777777" w:rsidR="0061710C" w:rsidRDefault="0061710C" w:rsidP="00BD5EB3">
      <w:pPr>
        <w:tabs>
          <w:tab w:val="left" w:pos="2086"/>
        </w:tabs>
        <w:rPr>
          <w:rFonts w:ascii="Arial" w:hAnsi="Arial"/>
          <w:sz w:val="20"/>
          <w:szCs w:val="20"/>
        </w:rPr>
      </w:pPr>
    </w:p>
    <w:p w14:paraId="2EB83750" w14:textId="10EB944D" w:rsidR="00BD5EB3" w:rsidRPr="00CB4413" w:rsidRDefault="00BD5EB3" w:rsidP="00BD5EB3">
      <w:pPr>
        <w:tabs>
          <w:tab w:val="left" w:pos="2086"/>
        </w:tabs>
        <w:rPr>
          <w:rFonts w:ascii="Arial" w:hAnsi="Arial"/>
          <w:sz w:val="20"/>
          <w:szCs w:val="20"/>
        </w:rPr>
      </w:pPr>
      <w:del w:id="1774" w:author="Kaxiong" w:date="2021-05-29T19:45:00Z">
        <w:r w:rsidRPr="00CB4413" w:rsidDel="00A53639">
          <w:rPr>
            <w:rFonts w:ascii="Arial" w:hAnsi="Arial"/>
            <w:sz w:val="20"/>
            <w:szCs w:val="20"/>
          </w:rPr>
          <w:delText xml:space="preserve">Thov Caw </w:delText>
        </w:r>
      </w:del>
      <w:r w:rsidRPr="00CB4413">
        <w:rPr>
          <w:rFonts w:ascii="Arial" w:hAnsi="Arial"/>
          <w:sz w:val="20"/>
          <w:szCs w:val="20"/>
        </w:rPr>
        <w:t xml:space="preserve">Tub </w:t>
      </w:r>
      <w:proofErr w:type="spellStart"/>
      <w:ins w:id="1775" w:author="Kaxiong" w:date="2021-05-29T19:45:00Z">
        <w:r w:rsidR="00A53639">
          <w:rPr>
            <w:rFonts w:ascii="Arial" w:hAnsi="Arial"/>
            <w:sz w:val="20"/>
            <w:szCs w:val="20"/>
          </w:rPr>
          <w:t>N</w:t>
        </w:r>
      </w:ins>
      <w:del w:id="1776" w:author="Kaxiong" w:date="2021-05-29T19:45:00Z">
        <w:r w:rsidRPr="00CB4413" w:rsidDel="00A53639">
          <w:rPr>
            <w:rFonts w:ascii="Arial" w:hAnsi="Arial"/>
            <w:sz w:val="20"/>
            <w:szCs w:val="20"/>
          </w:rPr>
          <w:delText>n</w:delText>
        </w:r>
      </w:del>
      <w:r w:rsidRPr="00CB4413">
        <w:rPr>
          <w:rFonts w:ascii="Arial" w:hAnsi="Arial"/>
          <w:sz w:val="20"/>
          <w:szCs w:val="20"/>
        </w:rPr>
        <w:t>txhais</w:t>
      </w:r>
      <w:proofErr w:type="spellEnd"/>
      <w:r w:rsidRPr="00CB4413">
        <w:rPr>
          <w:rFonts w:ascii="Arial" w:hAnsi="Arial"/>
          <w:sz w:val="20"/>
          <w:szCs w:val="20"/>
        </w:rPr>
        <w:t xml:space="preserve"> </w:t>
      </w:r>
      <w:proofErr w:type="spellStart"/>
      <w:ins w:id="1777" w:author="Kaxiong" w:date="2021-05-29T19:45:00Z">
        <w:r w:rsidR="00A53639">
          <w:rPr>
            <w:rFonts w:ascii="Arial" w:hAnsi="Arial"/>
            <w:sz w:val="20"/>
            <w:szCs w:val="20"/>
          </w:rPr>
          <w:t>K</w:t>
        </w:r>
      </w:ins>
      <w:del w:id="1778" w:author="Kaxiong" w:date="2021-05-29T19:45:00Z">
        <w:r w:rsidRPr="00CB4413" w:rsidDel="00A53639">
          <w:rPr>
            <w:rFonts w:ascii="Arial" w:hAnsi="Arial"/>
            <w:sz w:val="20"/>
            <w:szCs w:val="20"/>
          </w:rPr>
          <w:delText>k</w:delText>
        </w:r>
      </w:del>
      <w:r w:rsidRPr="00CB4413">
        <w:rPr>
          <w:rFonts w:ascii="Arial" w:hAnsi="Arial"/>
          <w:sz w:val="20"/>
          <w:szCs w:val="20"/>
        </w:rPr>
        <w:t>awm</w:t>
      </w:r>
      <w:proofErr w:type="spellEnd"/>
      <w:r w:rsidRPr="00CB4413">
        <w:rPr>
          <w:rFonts w:ascii="Arial" w:hAnsi="Arial"/>
          <w:sz w:val="20"/>
          <w:szCs w:val="20"/>
        </w:rPr>
        <w:t xml:space="preserve"> </w:t>
      </w:r>
      <w:ins w:id="1779" w:author="Kaxiong" w:date="2021-05-29T19:45:00Z">
        <w:r w:rsidR="00A53639">
          <w:rPr>
            <w:rFonts w:ascii="Arial" w:hAnsi="Arial"/>
            <w:sz w:val="20"/>
            <w:szCs w:val="20"/>
          </w:rPr>
          <w:t>Tau Caw:</w:t>
        </w:r>
      </w:ins>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Tsim</w:t>
      </w:r>
      <w:proofErr w:type="spellEnd"/>
      <w:r w:rsidRPr="00CB4413">
        <w:rPr>
          <w:rFonts w:ascii="Arial" w:hAnsi="Arial"/>
          <w:sz w:val="20"/>
          <w:szCs w:val="20"/>
        </w:rPr>
        <w:t xml:space="preserve"> </w:t>
      </w:r>
      <w:proofErr w:type="spellStart"/>
      <w:r w:rsidRPr="00CB4413">
        <w:rPr>
          <w:rFonts w:ascii="Arial" w:hAnsi="Arial"/>
          <w:sz w:val="20"/>
          <w:szCs w:val="20"/>
        </w:rPr>
        <w:t>Nyog</w:t>
      </w:r>
      <w:proofErr w:type="spellEnd"/>
      <w:r w:rsidRPr="00CB4413">
        <w:rPr>
          <w:rFonts w:ascii="Arial" w:hAnsi="Arial"/>
          <w:sz w:val="20"/>
          <w:szCs w:val="20"/>
        </w:rPr>
        <w:t xml:space="preserve">, </w:t>
      </w:r>
      <w:proofErr w:type="spellStart"/>
      <w:r w:rsidRPr="00CB4413">
        <w:rPr>
          <w:rFonts w:ascii="Arial" w:hAnsi="Arial"/>
          <w:sz w:val="20"/>
          <w:szCs w:val="20"/>
        </w:rPr>
        <w:t>thiab</w:t>
      </w:r>
      <w:proofErr w:type="spellEnd"/>
      <w:r w:rsidRPr="00CB4413">
        <w:rPr>
          <w:rFonts w:ascii="Arial" w:hAnsi="Arial"/>
          <w:sz w:val="20"/>
          <w:szCs w:val="20"/>
        </w:rPr>
        <w:t xml:space="preserve"> </w:t>
      </w:r>
      <w:ins w:id="1780" w:author="Kaxiong" w:date="2021-05-29T19:45:00Z">
        <w:r w:rsidR="00A53639">
          <w:rPr>
            <w:rFonts w:ascii="Arial" w:hAnsi="Arial"/>
            <w:sz w:val="20"/>
            <w:szCs w:val="20"/>
          </w:rPr>
          <w:t xml:space="preserve">tau </w:t>
        </w:r>
      </w:ins>
      <w:r w:rsidRPr="00CB4413">
        <w:rPr>
          <w:rFonts w:ascii="Arial" w:hAnsi="Arial"/>
          <w:sz w:val="20"/>
          <w:szCs w:val="20"/>
        </w:rPr>
        <w:t>pom zoo</w:t>
      </w:r>
      <w:ins w:id="1781" w:author="Kaxiong" w:date="2021-05-29T19:45:00Z">
        <w:r w:rsidR="00A53639">
          <w:rPr>
            <w:rFonts w:ascii="Arial" w:hAnsi="Arial"/>
            <w:sz w:val="20"/>
            <w:szCs w:val="20"/>
          </w:rPr>
          <w:t xml:space="preserve"> </w:t>
        </w:r>
        <w:proofErr w:type="spellStart"/>
        <w:r w:rsidR="00A53639">
          <w:rPr>
            <w:rFonts w:ascii="Arial" w:hAnsi="Arial"/>
            <w:sz w:val="20"/>
            <w:szCs w:val="20"/>
          </w:rPr>
          <w:t>nt</w:t>
        </w:r>
      </w:ins>
      <w:ins w:id="1782" w:author="Kaxiong" w:date="2021-05-29T19:46:00Z">
        <w:r w:rsidR="00A53639">
          <w:rPr>
            <w:rFonts w:ascii="Arial" w:hAnsi="Arial"/>
            <w:sz w:val="20"/>
            <w:szCs w:val="20"/>
          </w:rPr>
          <w:t>awm</w:t>
        </w:r>
      </w:ins>
      <w:proofErr w:type="spellEnd"/>
      <w:r w:rsidRPr="00CB4413">
        <w:rPr>
          <w:rFonts w:ascii="Arial" w:hAnsi="Arial"/>
          <w:sz w:val="20"/>
          <w:szCs w:val="20"/>
        </w:rPr>
        <w:t xml:space="preserve">, </w:t>
      </w:r>
      <w:del w:id="1783" w:author="Kaxiong" w:date="2021-05-29T19:46:00Z">
        <w:r w:rsidRPr="00CB4413" w:rsidDel="00A53639">
          <w:rPr>
            <w:rFonts w:ascii="Arial" w:hAnsi="Arial"/>
            <w:sz w:val="20"/>
            <w:szCs w:val="20"/>
          </w:rPr>
          <w:delText xml:space="preserve">Thov </w:delText>
        </w:r>
      </w:del>
      <w:ins w:id="1784" w:author="Kaxiong" w:date="2021-05-29T19:47:00Z">
        <w:r w:rsidR="00A53639">
          <w:rPr>
            <w:rFonts w:ascii="Arial" w:hAnsi="Arial"/>
            <w:sz w:val="20"/>
            <w:szCs w:val="20"/>
          </w:rPr>
          <w:t xml:space="preserve">    </w:t>
        </w:r>
      </w:ins>
      <w:del w:id="1785" w:author="Kaxiong" w:date="2021-05-29T19:46:00Z">
        <w:r w:rsidRPr="00CB4413" w:rsidDel="00A53639">
          <w:rPr>
            <w:rFonts w:ascii="Arial" w:hAnsi="Arial"/>
            <w:sz w:val="20"/>
            <w:szCs w:val="20"/>
          </w:rPr>
          <w:delText>caw</w:delText>
        </w:r>
      </w:del>
      <w:del w:id="1786" w:author="Kaxiong" w:date="2021-05-29T19:47:00Z">
        <w:r w:rsidRPr="00CB4413" w:rsidDel="00A53639">
          <w:rPr>
            <w:rFonts w:ascii="Arial" w:hAnsi="Arial"/>
            <w:sz w:val="20"/>
            <w:szCs w:val="20"/>
          </w:rPr>
          <w:delText xml:space="preserve"> koom hau tau:  </w:delText>
        </w:r>
      </w:del>
      <w:ins w:id="1787" w:author="Kaxiong" w:date="2021-05-29T19:47:00Z">
        <w:r w:rsidR="00A53639">
          <w:rPr>
            <w:rFonts w:ascii="Arial" w:hAnsi="Arial"/>
            <w:sz w:val="20"/>
            <w:szCs w:val="20"/>
          </w:rPr>
          <w:t xml:space="preserve">                                                                           cov</w:t>
        </w:r>
        <w:r w:rsidR="00A53639" w:rsidRPr="00CB4413">
          <w:rPr>
            <w:rFonts w:ascii="Arial" w:hAnsi="Arial"/>
            <w:sz w:val="20"/>
            <w:szCs w:val="20"/>
          </w:rPr>
          <w:t xml:space="preserve"> </w:t>
        </w:r>
        <w:proofErr w:type="spellStart"/>
        <w:r w:rsidR="00A53639" w:rsidRPr="00CB4413">
          <w:rPr>
            <w:rFonts w:ascii="Arial" w:hAnsi="Arial"/>
            <w:sz w:val="20"/>
            <w:szCs w:val="20"/>
          </w:rPr>
          <w:t>koo</w:t>
        </w:r>
        <w:r w:rsidR="00A53639">
          <w:rPr>
            <w:rFonts w:ascii="Arial" w:hAnsi="Arial"/>
            <w:sz w:val="20"/>
            <w:szCs w:val="20"/>
          </w:rPr>
          <w:t>s</w:t>
        </w:r>
        <w:proofErr w:type="spellEnd"/>
        <w:r w:rsidR="00A53639" w:rsidRPr="00CB4413">
          <w:rPr>
            <w:rFonts w:ascii="Arial" w:hAnsi="Arial"/>
            <w:sz w:val="20"/>
            <w:szCs w:val="20"/>
          </w:rPr>
          <w:t xml:space="preserve"> </w:t>
        </w:r>
        <w:proofErr w:type="spellStart"/>
        <w:r w:rsidR="00A53639" w:rsidRPr="00CB4413">
          <w:rPr>
            <w:rFonts w:ascii="Arial" w:hAnsi="Arial"/>
            <w:sz w:val="20"/>
            <w:szCs w:val="20"/>
          </w:rPr>
          <w:t>hau</w:t>
        </w:r>
        <w:r w:rsidR="00A53639">
          <w:rPr>
            <w:rFonts w:ascii="Arial" w:hAnsi="Arial"/>
            <w:sz w:val="20"/>
            <w:szCs w:val="20"/>
          </w:rPr>
          <w:t>v</w:t>
        </w:r>
        <w:proofErr w:type="spellEnd"/>
        <w:r w:rsidR="00A53639" w:rsidRPr="00CB4413">
          <w:rPr>
            <w:rFonts w:ascii="Arial" w:hAnsi="Arial"/>
            <w:sz w:val="20"/>
            <w:szCs w:val="20"/>
          </w:rPr>
          <w:t xml:space="preserve"> tau</w:t>
        </w:r>
        <w:r w:rsidR="00A53639">
          <w:rPr>
            <w:rFonts w:ascii="Arial" w:hAnsi="Arial"/>
            <w:sz w:val="20"/>
            <w:szCs w:val="20"/>
          </w:rPr>
          <w:t xml:space="preserve"> caw</w:t>
        </w:r>
        <w:r w:rsidR="00A53639" w:rsidRPr="00CB4413">
          <w:rPr>
            <w:rFonts w:ascii="Arial" w:hAnsi="Arial"/>
            <w:sz w:val="20"/>
            <w:szCs w:val="20"/>
          </w:rPr>
          <w:t xml:space="preserve">:  </w:t>
        </w:r>
      </w:ins>
    </w:p>
    <w:p w14:paraId="6C2ECE9A" w14:textId="09E6D15F"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del w:id="1788" w:author="Kaxiong" w:date="2021-05-29T19:48:00Z">
        <w:r w:rsidRPr="00CB4413" w:rsidDel="00F14800">
          <w:rPr>
            <w:rFonts w:ascii="Arial" w:hAnsi="Arial"/>
            <w:sz w:val="20"/>
            <w:szCs w:val="20"/>
          </w:rPr>
          <w:delText>N/A</w:delText>
        </w:r>
      </w:del>
      <w:proofErr w:type="spellStart"/>
      <w:ins w:id="1789" w:author="Kaxiong" w:date="2021-05-29T19:48:00Z">
        <w:r w:rsidR="00F14800">
          <w:rPr>
            <w:rFonts w:ascii="Arial" w:hAnsi="Arial"/>
            <w:sz w:val="20"/>
            <w:szCs w:val="20"/>
          </w:rPr>
          <w:t>Tsis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ins>
      <w:proofErr w:type="spellEnd"/>
    </w:p>
    <w:p w14:paraId="01CDB336" w14:textId="47564ABD"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txog</w:t>
      </w:r>
      <w:proofErr w:type="spellEnd"/>
      <w:r w:rsidRPr="00CB4413">
        <w:rPr>
          <w:rFonts w:ascii="Arial" w:hAnsi="Arial"/>
          <w:sz w:val="20"/>
          <w:szCs w:val="20"/>
        </w:rPr>
        <w:t xml:space="preserve"> cov tub </w:t>
      </w:r>
      <w:proofErr w:type="spellStart"/>
      <w:r w:rsidRPr="00CB4413">
        <w:rPr>
          <w:rFonts w:ascii="Arial" w:hAnsi="Arial"/>
          <w:sz w:val="20"/>
          <w:szCs w:val="20"/>
        </w:rPr>
        <w:t>ntxhais</w:t>
      </w:r>
      <w:proofErr w:type="spellEnd"/>
      <w:r w:rsidRPr="00CB4413">
        <w:rPr>
          <w:rFonts w:ascii="Arial" w:hAnsi="Arial"/>
          <w:sz w:val="20"/>
          <w:szCs w:val="20"/>
        </w:rPr>
        <w:t xml:space="preserve"> </w:t>
      </w:r>
      <w:proofErr w:type="spellStart"/>
      <w:r w:rsidRPr="00CB4413">
        <w:rPr>
          <w:rFonts w:ascii="Arial" w:hAnsi="Arial"/>
          <w:sz w:val="20"/>
          <w:szCs w:val="20"/>
        </w:rPr>
        <w:t>kawm</w:t>
      </w:r>
      <w:proofErr w:type="spellEnd"/>
      <w:r w:rsidRPr="00CB4413">
        <w:rPr>
          <w:rFonts w:ascii="Arial" w:hAnsi="Arial"/>
          <w:sz w:val="20"/>
          <w:szCs w:val="20"/>
        </w:rPr>
        <w:t xml:space="preserve"> </w:t>
      </w:r>
      <w:del w:id="1790" w:author="Kaxiong" w:date="2021-05-29T19:49:00Z">
        <w:r w:rsidRPr="00CB4413" w:rsidDel="00F14800">
          <w:rPr>
            <w:rFonts w:ascii="Arial" w:hAnsi="Arial"/>
            <w:sz w:val="20"/>
            <w:szCs w:val="20"/>
          </w:rPr>
          <w:delText xml:space="preserve">li cas </w:delText>
        </w:r>
      </w:del>
      <w:proofErr w:type="spellStart"/>
      <w:r w:rsidRPr="00CB4413">
        <w:rPr>
          <w:rFonts w:ascii="Arial" w:hAnsi="Arial"/>
          <w:sz w:val="20"/>
          <w:szCs w:val="20"/>
        </w:rPr>
        <w:t>koom</w:t>
      </w:r>
      <w:proofErr w:type="spellEnd"/>
      <w:r w:rsidRPr="00CB4413">
        <w:rPr>
          <w:rFonts w:ascii="Arial" w:hAnsi="Arial"/>
          <w:sz w:val="20"/>
          <w:szCs w:val="20"/>
        </w:rPr>
        <w:t xml:space="preserve"> </w:t>
      </w:r>
      <w:ins w:id="1791" w:author="Kaxiong" w:date="2021-05-29T19:49:00Z">
        <w:r w:rsidR="00F14800">
          <w:rPr>
            <w:rFonts w:ascii="Arial" w:hAnsi="Arial"/>
            <w:sz w:val="20"/>
            <w:szCs w:val="20"/>
          </w:rPr>
          <w:t xml:space="preserve">li ca </w:t>
        </w:r>
      </w:ins>
      <w:proofErr w:type="spellStart"/>
      <w:r w:rsidRPr="00CB4413">
        <w:rPr>
          <w:rFonts w:ascii="Arial" w:hAnsi="Arial"/>
          <w:sz w:val="20"/>
          <w:szCs w:val="20"/>
        </w:rPr>
        <w:t>rau</w:t>
      </w:r>
      <w:proofErr w:type="spellEnd"/>
      <w:r w:rsidRPr="00CB4413">
        <w:rPr>
          <w:rFonts w:ascii="Arial" w:hAnsi="Arial"/>
          <w:sz w:val="20"/>
          <w:szCs w:val="20"/>
        </w:rPr>
        <w:t xml:space="preserve"> </w:t>
      </w:r>
      <w:proofErr w:type="spellStart"/>
      <w:r w:rsidRPr="00CB4413">
        <w:rPr>
          <w:rFonts w:ascii="Arial" w:hAnsi="Arial"/>
          <w:sz w:val="20"/>
          <w:szCs w:val="20"/>
        </w:rPr>
        <w:t>hauv</w:t>
      </w:r>
      <w:proofErr w:type="spellEnd"/>
      <w:r w:rsidRPr="00CB4413">
        <w:rPr>
          <w:rFonts w:ascii="Arial" w:hAnsi="Arial"/>
          <w:sz w:val="20"/>
          <w:szCs w:val="20"/>
        </w:rPr>
        <w:t xml:space="preserve"> cov </w:t>
      </w:r>
      <w:proofErr w:type="spellStart"/>
      <w:r w:rsidRPr="00CB4413">
        <w:rPr>
          <w:rFonts w:ascii="Arial" w:hAnsi="Arial"/>
          <w:sz w:val="20"/>
          <w:szCs w:val="20"/>
        </w:rPr>
        <w:t>txheej</w:t>
      </w:r>
      <w:proofErr w:type="spellEnd"/>
      <w:r w:rsidRPr="00CB4413">
        <w:rPr>
          <w:rFonts w:ascii="Arial" w:hAnsi="Arial"/>
          <w:sz w:val="20"/>
          <w:szCs w:val="20"/>
        </w:rPr>
        <w:t xml:space="preserve"> </w:t>
      </w:r>
      <w:proofErr w:type="spellStart"/>
      <w:r w:rsidRPr="00CB4413">
        <w:rPr>
          <w:rFonts w:ascii="Arial" w:hAnsi="Arial"/>
          <w:sz w:val="20"/>
          <w:szCs w:val="20"/>
        </w:rPr>
        <w:t>txheem</w:t>
      </w:r>
      <w:proofErr w:type="spellEnd"/>
      <w:r w:rsidRPr="00CB4413">
        <w:rPr>
          <w:rFonts w:ascii="Arial" w:hAnsi="Arial"/>
          <w:sz w:val="20"/>
          <w:szCs w:val="20"/>
        </w:rPr>
        <w:t>:</w:t>
      </w:r>
      <w:r w:rsidR="003B0A6E">
        <w:rPr>
          <w:rFonts w:ascii="Arial" w:hAnsi="Arial"/>
          <w:sz w:val="20"/>
          <w:szCs w:val="20"/>
        </w:rPr>
        <w:t xml:space="preserve">                                                                             </w:t>
      </w:r>
      <w:r w:rsidR="0067480B">
        <w:pict w14:anchorId="0E1D0479">
          <v:shape id="Picture 508" o:spid="_x0000_i1063" type="#_x0000_t75" style="width:12.15pt;height:9.35pt;visibility:visible;mso-wrap-style:square">
            <v:imagedata r:id="rId11" o:title=""/>
          </v:shape>
        </w:pict>
      </w:r>
      <w:r w:rsidRPr="00CB4413">
        <w:rPr>
          <w:rFonts w:ascii="Arial" w:hAnsi="Arial"/>
          <w:noProof/>
          <w:sz w:val="20"/>
          <w:szCs w:val="20"/>
        </w:rPr>
        <w:t xml:space="preserve"> </w:t>
      </w:r>
      <w:ins w:id="1792" w:author="Kaxiong" w:date="2021-05-29T19:52:00Z">
        <w:r w:rsidR="00F14800">
          <w:rPr>
            <w:rFonts w:ascii="Arial" w:hAnsi="Arial"/>
            <w:noProof/>
            <w:sz w:val="20"/>
            <w:szCs w:val="20"/>
          </w:rPr>
          <w:t>N</w:t>
        </w:r>
      </w:ins>
      <w:del w:id="1793" w:author="Kaxiong" w:date="2021-05-29T19:52:00Z">
        <w:r w:rsidRPr="00CB4413" w:rsidDel="00F14800">
          <w:rPr>
            <w:rFonts w:ascii="Arial" w:hAnsi="Arial"/>
            <w:noProof/>
            <w:sz w:val="20"/>
            <w:szCs w:val="20"/>
          </w:rPr>
          <w:delText>n</w:delText>
        </w:r>
      </w:del>
      <w:r w:rsidRPr="00CB4413">
        <w:rPr>
          <w:rFonts w:ascii="Arial" w:hAnsi="Arial"/>
          <w:noProof/>
          <w:sz w:val="20"/>
          <w:szCs w:val="20"/>
        </w:rPr>
        <w:t xml:space="preserve">thuav </w:t>
      </w:r>
      <w:del w:id="1794" w:author="Kaxiong" w:date="2021-05-29T19:52:00Z">
        <w:r w:rsidRPr="00CB4413" w:rsidDel="00F14800">
          <w:rPr>
            <w:rFonts w:ascii="Arial" w:hAnsi="Arial"/>
            <w:noProof/>
            <w:sz w:val="20"/>
            <w:szCs w:val="20"/>
          </w:rPr>
          <w:delText>t</w:delText>
        </w:r>
      </w:del>
      <w:ins w:id="1795" w:author="Kaxiong" w:date="2021-05-29T19:52:00Z">
        <w:r w:rsidR="00F14800">
          <w:rPr>
            <w:rFonts w:ascii="Arial" w:hAnsi="Arial"/>
            <w:noProof/>
            <w:sz w:val="20"/>
            <w:szCs w:val="20"/>
          </w:rPr>
          <w:t>T</w:t>
        </w:r>
      </w:ins>
      <w:r w:rsidRPr="00CB4413">
        <w:rPr>
          <w:rFonts w:ascii="Arial" w:hAnsi="Arial"/>
          <w:noProof/>
          <w:sz w:val="20"/>
          <w:szCs w:val="20"/>
        </w:rPr>
        <w:t xml:space="preserve">awm </w:t>
      </w:r>
      <w:ins w:id="1796" w:author="Kaxiong" w:date="2021-05-29T19:52:00Z">
        <w:r w:rsidR="00F14800">
          <w:rPr>
            <w:rFonts w:ascii="Arial" w:hAnsi="Arial"/>
            <w:noProof/>
            <w:sz w:val="20"/>
            <w:szCs w:val="20"/>
          </w:rPr>
          <w:t>N</w:t>
        </w:r>
      </w:ins>
      <w:del w:id="1797" w:author="Kaxiong" w:date="2021-05-29T19:52:00Z">
        <w:r w:rsidRPr="00CB4413" w:rsidDel="00F14800">
          <w:rPr>
            <w:rFonts w:ascii="Arial" w:hAnsi="Arial"/>
            <w:noProof/>
            <w:sz w:val="20"/>
            <w:szCs w:val="20"/>
          </w:rPr>
          <w:delText>n</w:delText>
        </w:r>
      </w:del>
      <w:r w:rsidRPr="00CB4413">
        <w:rPr>
          <w:rFonts w:ascii="Arial" w:hAnsi="Arial"/>
          <w:noProof/>
          <w:sz w:val="20"/>
          <w:szCs w:val="20"/>
        </w:rPr>
        <w:t xml:space="preserve">tawm </w:t>
      </w:r>
      <w:ins w:id="1798" w:author="Kaxiong" w:date="2021-05-29T19:52:00Z">
        <w:r w:rsidR="00F14800">
          <w:rPr>
            <w:rFonts w:ascii="Arial" w:hAnsi="Arial"/>
            <w:noProof/>
            <w:sz w:val="20"/>
            <w:szCs w:val="20"/>
          </w:rPr>
          <w:t>L</w:t>
        </w:r>
      </w:ins>
      <w:del w:id="1799" w:author="Kaxiong" w:date="2021-05-29T19:52:00Z">
        <w:r w:rsidRPr="00CB4413" w:rsidDel="00F14800">
          <w:rPr>
            <w:rFonts w:ascii="Arial" w:hAnsi="Arial"/>
            <w:noProof/>
            <w:sz w:val="20"/>
            <w:szCs w:val="20"/>
          </w:rPr>
          <w:delText>l</w:delText>
        </w:r>
      </w:del>
      <w:r w:rsidRPr="00CB4413">
        <w:rPr>
          <w:rFonts w:ascii="Arial" w:hAnsi="Arial"/>
          <w:noProof/>
          <w:sz w:val="20"/>
          <w:szCs w:val="20"/>
        </w:rPr>
        <w:t>ub r</w:t>
      </w:r>
      <w:ins w:id="1800" w:author="Kaxiong" w:date="2021-05-29T19:52:00Z">
        <w:r w:rsidR="00F14800">
          <w:rPr>
            <w:rFonts w:ascii="Arial" w:hAnsi="Arial"/>
            <w:noProof/>
            <w:sz w:val="20"/>
            <w:szCs w:val="20"/>
          </w:rPr>
          <w:t>R</w:t>
        </w:r>
      </w:ins>
      <w:del w:id="1801" w:author="Kaxiong" w:date="2021-05-29T19:52:00Z">
        <w:r w:rsidRPr="00CB4413" w:rsidDel="00F14800">
          <w:rPr>
            <w:rFonts w:ascii="Arial" w:hAnsi="Arial"/>
            <w:noProof/>
            <w:sz w:val="20"/>
            <w:szCs w:val="20"/>
          </w:rPr>
          <w:delText>o</w:delText>
        </w:r>
      </w:del>
      <w:r w:rsidRPr="00CB4413">
        <w:rPr>
          <w:rFonts w:ascii="Arial" w:hAnsi="Arial"/>
          <w:noProof/>
          <w:sz w:val="20"/>
          <w:szCs w:val="20"/>
        </w:rPr>
        <w:t xml:space="preserve">oj </w:t>
      </w:r>
      <w:ins w:id="1802" w:author="Kaxiong" w:date="2021-05-29T19:52:00Z">
        <w:r w:rsidR="00F14800">
          <w:rPr>
            <w:rFonts w:ascii="Arial" w:hAnsi="Arial"/>
            <w:noProof/>
            <w:sz w:val="20"/>
            <w:szCs w:val="20"/>
          </w:rPr>
          <w:t>S</w:t>
        </w:r>
      </w:ins>
      <w:del w:id="1803" w:author="Kaxiong" w:date="2021-05-29T19:52:00Z">
        <w:r w:rsidRPr="00CB4413" w:rsidDel="00F14800">
          <w:rPr>
            <w:rFonts w:ascii="Arial" w:hAnsi="Arial"/>
            <w:noProof/>
            <w:sz w:val="20"/>
            <w:szCs w:val="20"/>
          </w:rPr>
          <w:delText>s</w:delText>
        </w:r>
      </w:del>
      <w:r w:rsidRPr="00CB4413">
        <w:rPr>
          <w:rFonts w:ascii="Arial" w:hAnsi="Arial"/>
          <w:noProof/>
          <w:sz w:val="20"/>
          <w:szCs w:val="20"/>
        </w:rPr>
        <w:t xml:space="preserve">ib </w:t>
      </w:r>
      <w:ins w:id="1804" w:author="Kaxiong" w:date="2021-05-29T19:52:00Z">
        <w:r w:rsidR="00F14800">
          <w:rPr>
            <w:rFonts w:ascii="Arial" w:hAnsi="Arial"/>
            <w:noProof/>
            <w:sz w:val="20"/>
            <w:szCs w:val="20"/>
          </w:rPr>
          <w:t>T</w:t>
        </w:r>
      </w:ins>
      <w:del w:id="1805" w:author="Kaxiong" w:date="2021-05-29T19:52:00Z">
        <w:r w:rsidRPr="00CB4413" w:rsidDel="00F14800">
          <w:rPr>
            <w:rFonts w:ascii="Arial" w:hAnsi="Arial"/>
            <w:noProof/>
            <w:sz w:val="20"/>
            <w:szCs w:val="20"/>
          </w:rPr>
          <w:delText>t</w:delText>
        </w:r>
      </w:del>
      <w:r w:rsidRPr="00CB4413">
        <w:rPr>
          <w:rFonts w:ascii="Arial" w:hAnsi="Arial"/>
          <w:noProof/>
          <w:sz w:val="20"/>
          <w:szCs w:val="20"/>
        </w:rPr>
        <w: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w:t>
      </w:r>
      <w:ins w:id="1806" w:author="Kaxiong" w:date="2021-05-29T19:52:00Z">
        <w:r w:rsidR="00F14800">
          <w:rPr>
            <w:rFonts w:ascii="Arial" w:hAnsi="Arial"/>
            <w:noProof/>
            <w:sz w:val="20"/>
            <w:szCs w:val="20"/>
          </w:rPr>
          <w:t>X</w:t>
        </w:r>
      </w:ins>
      <w:del w:id="1807" w:author="Kaxiong" w:date="2021-05-29T19:52:00Z">
        <w:r w:rsidRPr="00CB4413" w:rsidDel="00F14800">
          <w:rPr>
            <w:rFonts w:ascii="Arial" w:hAnsi="Arial"/>
            <w:noProof/>
            <w:sz w:val="20"/>
            <w:szCs w:val="20"/>
          </w:rPr>
          <w:delText>x</w:delText>
        </w:r>
      </w:del>
      <w:r w:rsidRPr="00CB4413">
        <w:rPr>
          <w:rFonts w:ascii="Arial" w:hAnsi="Arial"/>
          <w:noProof/>
          <w:sz w:val="20"/>
          <w:szCs w:val="20"/>
        </w:rPr>
        <w:t xml:space="preserve">am </w:t>
      </w:r>
      <w:ins w:id="1808" w:author="Kaxiong" w:date="2021-05-29T19:52:00Z">
        <w:r w:rsidR="00F14800">
          <w:rPr>
            <w:rFonts w:ascii="Arial" w:hAnsi="Arial"/>
            <w:noProof/>
            <w:sz w:val="20"/>
            <w:szCs w:val="20"/>
          </w:rPr>
          <w:t>P</w:t>
        </w:r>
      </w:ins>
      <w:del w:id="1809" w:author="Kaxiong" w:date="2021-05-29T19:52:00Z">
        <w:r w:rsidRPr="00CB4413" w:rsidDel="00F14800">
          <w:rPr>
            <w:rFonts w:ascii="Arial" w:hAnsi="Arial"/>
            <w:noProof/>
            <w:sz w:val="20"/>
            <w:szCs w:val="20"/>
          </w:rPr>
          <w:delText>p</w:delText>
        </w:r>
      </w:del>
      <w:r w:rsidRPr="00CB4413">
        <w:rPr>
          <w:rFonts w:ascii="Arial" w:hAnsi="Arial"/>
          <w:noProof/>
          <w:sz w:val="20"/>
          <w:szCs w:val="20"/>
        </w:rPr>
        <w:t xml:space="preserve">haj </w:t>
      </w:r>
      <w:ins w:id="1810" w:author="Kaxiong" w:date="2021-05-29T19:52:00Z">
        <w:r w:rsidR="00F14800">
          <w:rPr>
            <w:rFonts w:ascii="Arial" w:hAnsi="Arial"/>
            <w:noProof/>
            <w:sz w:val="20"/>
            <w:szCs w:val="20"/>
          </w:rPr>
          <w:t>U</w:t>
        </w:r>
      </w:ins>
      <w:del w:id="1811" w:author="Kaxiong" w:date="2021-05-29T19:52:00Z">
        <w:r w:rsidRPr="00CB4413" w:rsidDel="00F14800">
          <w:rPr>
            <w:rFonts w:ascii="Arial" w:hAnsi="Arial"/>
            <w:noProof/>
            <w:sz w:val="20"/>
            <w:szCs w:val="20"/>
          </w:rPr>
          <w:delText>u</w:delText>
        </w:r>
      </w:del>
      <w:r w:rsidRPr="00CB4413">
        <w:rPr>
          <w:rFonts w:ascii="Arial" w:hAnsi="Arial"/>
          <w:noProof/>
          <w:sz w:val="20"/>
          <w:szCs w:val="20"/>
        </w:rPr>
        <w:t xml:space="preserve">a </w:t>
      </w:r>
      <w:ins w:id="1812" w:author="Kaxiong" w:date="2021-05-29T19:52:00Z">
        <w:r w:rsidR="00F14800">
          <w:rPr>
            <w:rFonts w:ascii="Arial" w:hAnsi="Arial"/>
            <w:noProof/>
            <w:sz w:val="20"/>
            <w:szCs w:val="20"/>
          </w:rPr>
          <w:t>N</w:t>
        </w:r>
      </w:ins>
      <w:del w:id="1813" w:author="Kaxiong" w:date="2021-05-29T19:52:00Z">
        <w:r w:rsidRPr="00CB4413" w:rsidDel="00F14800">
          <w:rPr>
            <w:rFonts w:ascii="Arial" w:hAnsi="Arial"/>
            <w:noProof/>
            <w:sz w:val="20"/>
            <w:szCs w:val="20"/>
          </w:rPr>
          <w:delText>n</w:delText>
        </w:r>
      </w:del>
      <w:r w:rsidRPr="00CB4413">
        <w:rPr>
          <w:rFonts w:ascii="Arial" w:hAnsi="Arial"/>
          <w:noProof/>
          <w:sz w:val="20"/>
          <w:szCs w:val="20"/>
        </w:rPr>
        <w:t>tej</w:t>
      </w:r>
      <w:r w:rsidRPr="00CB4413">
        <w:rPr>
          <w:noProof/>
          <w:sz w:val="20"/>
          <w:szCs w:val="20"/>
          <w:lang w:eastAsia="zh-CN"/>
        </w:rPr>
        <w:drawing>
          <wp:inline distT="0" distB="0" distL="0" distR="0" wp14:anchorId="6E06FFBF" wp14:editId="1D8E2A8A">
            <wp:extent cx="157480" cy="11557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w:t>
      </w:r>
      <w:ins w:id="1814" w:author="Kaxiong" w:date="2021-05-29T19:53:00Z">
        <w:r w:rsidR="00F14800">
          <w:rPr>
            <w:rFonts w:ascii="Arial" w:hAnsi="Arial"/>
            <w:noProof/>
            <w:sz w:val="20"/>
            <w:szCs w:val="20"/>
          </w:rPr>
          <w:t>Muaj Siab Rau C</w:t>
        </w:r>
      </w:ins>
      <w:del w:id="1815" w:author="Kaxiong" w:date="2021-05-29T19:53:00Z">
        <w:r w:rsidRPr="00CB4413" w:rsidDel="00F14800">
          <w:rPr>
            <w:rFonts w:ascii="Arial" w:hAnsi="Arial"/>
            <w:noProof/>
            <w:sz w:val="20"/>
            <w:szCs w:val="20"/>
          </w:rPr>
          <w:delText>c</w:delText>
        </w:r>
      </w:del>
      <w:r w:rsidRPr="00CB4413">
        <w:rPr>
          <w:rFonts w:ascii="Arial" w:hAnsi="Arial"/>
          <w:noProof/>
          <w:sz w:val="20"/>
          <w:szCs w:val="20"/>
        </w:rPr>
        <w:t xml:space="preserve">ov </w:t>
      </w:r>
      <w:ins w:id="1816" w:author="Kaxiong" w:date="2021-05-29T19:53:00Z">
        <w:r w:rsidR="00F14800">
          <w:rPr>
            <w:rFonts w:ascii="Arial" w:hAnsi="Arial"/>
            <w:noProof/>
            <w:sz w:val="20"/>
            <w:szCs w:val="20"/>
          </w:rPr>
          <w:t>K</w:t>
        </w:r>
      </w:ins>
      <w:del w:id="1817" w:author="Kaxiong" w:date="2021-05-29T19:53:00Z">
        <w:r w:rsidRPr="00CB4413" w:rsidDel="00F14800">
          <w:rPr>
            <w:rFonts w:ascii="Arial" w:hAnsi="Arial"/>
            <w:noProof/>
            <w:sz w:val="20"/>
            <w:szCs w:val="20"/>
          </w:rPr>
          <w:delText>k</w:delText>
        </w:r>
      </w:del>
      <w:r w:rsidRPr="00CB4413">
        <w:rPr>
          <w:rFonts w:ascii="Arial" w:hAnsi="Arial"/>
          <w:noProof/>
          <w:sz w:val="20"/>
          <w:szCs w:val="20"/>
        </w:rPr>
        <w:t xml:space="preserve">hoom </w:t>
      </w:r>
      <w:ins w:id="1818" w:author="Kaxiong" w:date="2021-05-29T19:53:00Z">
        <w:r w:rsidR="00F14800">
          <w:rPr>
            <w:rFonts w:ascii="Arial" w:hAnsi="Arial"/>
            <w:noProof/>
            <w:sz w:val="20"/>
            <w:szCs w:val="20"/>
          </w:rPr>
          <w:t>N</w:t>
        </w:r>
      </w:ins>
      <w:del w:id="1819" w:author="Kaxiong" w:date="2021-05-29T19:53:00Z">
        <w:r w:rsidRPr="00CB4413" w:rsidDel="00F14800">
          <w:rPr>
            <w:rFonts w:ascii="Arial" w:hAnsi="Arial"/>
            <w:noProof/>
            <w:sz w:val="20"/>
            <w:szCs w:val="20"/>
          </w:rPr>
          <w:delText>n</w:delText>
        </w:r>
      </w:del>
      <w:r w:rsidRPr="00CB4413">
        <w:rPr>
          <w:rFonts w:ascii="Arial" w:hAnsi="Arial"/>
          <w:noProof/>
          <w:sz w:val="20"/>
          <w:szCs w:val="20"/>
        </w:rPr>
        <w:t>yiam</w:t>
      </w:r>
      <w:r w:rsidR="009F1403" w:rsidRPr="00CB4413">
        <w:rPr>
          <w:noProof/>
          <w:sz w:val="20"/>
          <w:szCs w:val="20"/>
          <w:lang w:eastAsia="zh-CN"/>
        </w:rPr>
        <w:drawing>
          <wp:inline distT="0" distB="0" distL="0" distR="0" wp14:anchorId="1E3355B2" wp14:editId="326B5E83">
            <wp:extent cx="157480" cy="11557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Cov </w:t>
      </w:r>
      <w:proofErr w:type="spellStart"/>
      <w:ins w:id="1820" w:author="Kaxiong" w:date="2021-05-29T19:53:00Z">
        <w:r w:rsidR="00F14800">
          <w:rPr>
            <w:rFonts w:ascii="Arial" w:hAnsi="Arial"/>
            <w:sz w:val="20"/>
            <w:szCs w:val="20"/>
          </w:rPr>
          <w:t>L</w:t>
        </w:r>
      </w:ins>
      <w:del w:id="1821" w:author="Kaxiong" w:date="2021-05-29T19:53:00Z">
        <w:r w:rsidRPr="00CB4413" w:rsidDel="00F14800">
          <w:rPr>
            <w:rFonts w:ascii="Arial" w:hAnsi="Arial"/>
            <w:sz w:val="20"/>
            <w:szCs w:val="20"/>
          </w:rPr>
          <w:delText>l</w:delText>
        </w:r>
      </w:del>
      <w:r w:rsidRPr="00CB4413">
        <w:rPr>
          <w:rFonts w:ascii="Arial" w:hAnsi="Arial"/>
          <w:sz w:val="20"/>
          <w:szCs w:val="20"/>
        </w:rPr>
        <w:t>us</w:t>
      </w:r>
      <w:proofErr w:type="spellEnd"/>
      <w:r w:rsidRPr="00CB4413">
        <w:rPr>
          <w:rFonts w:ascii="Arial" w:hAnsi="Arial"/>
          <w:sz w:val="20"/>
          <w:szCs w:val="20"/>
        </w:rPr>
        <w:t xml:space="preserve"> </w:t>
      </w:r>
      <w:proofErr w:type="spellStart"/>
      <w:ins w:id="1822" w:author="Kaxiong" w:date="2021-05-29T19:53:00Z">
        <w:r w:rsidR="00F14800">
          <w:rPr>
            <w:rFonts w:ascii="Arial" w:hAnsi="Arial"/>
            <w:sz w:val="20"/>
            <w:szCs w:val="20"/>
          </w:rPr>
          <w:t>N</w:t>
        </w:r>
      </w:ins>
      <w:del w:id="1823" w:author="Kaxiong" w:date="2021-05-29T19:53:00Z">
        <w:r w:rsidRPr="00CB4413" w:rsidDel="00F14800">
          <w:rPr>
            <w:rFonts w:ascii="Arial" w:hAnsi="Arial"/>
            <w:sz w:val="20"/>
            <w:szCs w:val="20"/>
          </w:rPr>
          <w:delText>n</w:delText>
        </w:r>
      </w:del>
      <w:r w:rsidRPr="00CB4413">
        <w:rPr>
          <w:rFonts w:ascii="Arial" w:hAnsi="Arial"/>
          <w:sz w:val="20"/>
          <w:szCs w:val="20"/>
        </w:rPr>
        <w:t>ug</w:t>
      </w:r>
      <w:proofErr w:type="spellEnd"/>
    </w:p>
    <w:p w14:paraId="4B60C3EE" w14:textId="29BBDB52" w:rsidR="00BD5EB3" w:rsidRPr="00CB4413" w:rsidRDefault="00BD5EB3" w:rsidP="00BD5EB3">
      <w:pPr>
        <w:tabs>
          <w:tab w:val="left" w:pos="2086"/>
        </w:tabs>
        <w:rPr>
          <w:rFonts w:ascii="Arial" w:hAnsi="Arial"/>
          <w:sz w:val="20"/>
          <w:szCs w:val="20"/>
        </w:rPr>
      </w:pPr>
      <w:r w:rsidRPr="00CB4413">
        <w:rPr>
          <w:rFonts w:ascii="Arial" w:hAnsi="Arial"/>
          <w:sz w:val="20"/>
          <w:szCs w:val="20"/>
        </w:rPr>
        <w:lastRenderedPageBreak/>
        <w:t xml:space="preserve">Cov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ntsuas</w:t>
      </w:r>
      <w:proofErr w:type="spellEnd"/>
      <w:r w:rsidRPr="00CB4413">
        <w:rPr>
          <w:rFonts w:ascii="Arial" w:hAnsi="Arial"/>
          <w:sz w:val="20"/>
          <w:szCs w:val="20"/>
        </w:rPr>
        <w:t xml:space="preserve"> / </w:t>
      </w:r>
      <w:proofErr w:type="spellStart"/>
      <w:r w:rsidRPr="00CB4413">
        <w:rPr>
          <w:rFonts w:ascii="Arial" w:hAnsi="Arial"/>
          <w:sz w:val="20"/>
          <w:szCs w:val="20"/>
        </w:rPr>
        <w:t>cuab</w:t>
      </w:r>
      <w:proofErr w:type="spellEnd"/>
      <w:r w:rsidRPr="00CB4413">
        <w:rPr>
          <w:rFonts w:ascii="Arial" w:hAnsi="Arial"/>
          <w:sz w:val="20"/>
          <w:szCs w:val="20"/>
        </w:rPr>
        <w:t xml:space="preserve"> </w:t>
      </w:r>
      <w:proofErr w:type="spellStart"/>
      <w:r w:rsidRPr="00CB4413">
        <w:rPr>
          <w:rFonts w:ascii="Arial" w:hAnsi="Arial"/>
          <w:sz w:val="20"/>
          <w:szCs w:val="20"/>
        </w:rPr>
        <w:t>yeej</w:t>
      </w:r>
      <w:proofErr w:type="spellEnd"/>
      <w:r w:rsidRPr="00CB4413">
        <w:rPr>
          <w:rFonts w:ascii="Arial" w:hAnsi="Arial"/>
          <w:sz w:val="20"/>
          <w:szCs w:val="20"/>
        </w:rPr>
        <w:t xml:space="preserve"> </w:t>
      </w:r>
      <w:proofErr w:type="spellStart"/>
      <w:r w:rsidRPr="00CB4413">
        <w:rPr>
          <w:rFonts w:ascii="Arial" w:hAnsi="Arial"/>
          <w:sz w:val="20"/>
          <w:szCs w:val="20"/>
        </w:rPr>
        <w:t>hloov</w:t>
      </w:r>
      <w:proofErr w:type="spellEnd"/>
      <w:r w:rsidRPr="00CB4413">
        <w:rPr>
          <w:rFonts w:ascii="Arial" w:hAnsi="Arial"/>
          <w:sz w:val="20"/>
          <w:szCs w:val="20"/>
        </w:rPr>
        <w:t xml:space="preserve"> </w:t>
      </w:r>
      <w:proofErr w:type="spellStart"/>
      <w:r w:rsidRPr="00CB4413">
        <w:rPr>
          <w:rFonts w:ascii="Arial" w:hAnsi="Arial"/>
          <w:sz w:val="20"/>
          <w:szCs w:val="20"/>
        </w:rPr>
        <w:t>raws</w:t>
      </w:r>
      <w:proofErr w:type="spellEnd"/>
      <w:r w:rsidRPr="00CB4413">
        <w:rPr>
          <w:rFonts w:ascii="Arial" w:hAnsi="Arial"/>
          <w:sz w:val="20"/>
          <w:szCs w:val="20"/>
        </w:rPr>
        <w:t xml:space="preserve"> </w:t>
      </w:r>
      <w:proofErr w:type="spellStart"/>
      <w:r w:rsidRPr="00CB4413">
        <w:rPr>
          <w:rFonts w:ascii="Arial" w:hAnsi="Arial"/>
          <w:sz w:val="20"/>
          <w:szCs w:val="20"/>
        </w:rPr>
        <w:t>hnub</w:t>
      </w:r>
      <w:proofErr w:type="spellEnd"/>
      <w:r w:rsidRPr="00CB4413">
        <w:rPr>
          <w:rFonts w:ascii="Arial" w:hAnsi="Arial"/>
          <w:sz w:val="20"/>
          <w:szCs w:val="20"/>
        </w:rPr>
        <w:t xml:space="preserve"> </w:t>
      </w:r>
      <w:proofErr w:type="spellStart"/>
      <w:r w:rsidRPr="00CB4413">
        <w:rPr>
          <w:rFonts w:ascii="Arial" w:hAnsi="Arial"/>
          <w:sz w:val="20"/>
          <w:szCs w:val="20"/>
        </w:rPr>
        <w:t>nyoog</w:t>
      </w:r>
      <w:proofErr w:type="spellEnd"/>
      <w:r w:rsidRPr="00CB4413">
        <w:rPr>
          <w:rFonts w:ascii="Arial" w:hAnsi="Arial"/>
          <w:sz w:val="20"/>
          <w:szCs w:val="20"/>
        </w:rPr>
        <w:t xml:space="preserve"> </w:t>
      </w:r>
      <w:del w:id="1824" w:author="Kaxiong" w:date="2021-05-29T19:56:00Z">
        <w:r w:rsidRPr="00CB4413" w:rsidDel="00F14800">
          <w:rPr>
            <w:rFonts w:ascii="Arial" w:hAnsi="Arial"/>
            <w:sz w:val="20"/>
            <w:szCs w:val="20"/>
          </w:rPr>
          <w:delText xml:space="preserve">haum </w:delText>
        </w:r>
      </w:del>
      <w:proofErr w:type="spellStart"/>
      <w:ins w:id="1825" w:author="Kaxiong" w:date="2021-05-29T19:54:00Z">
        <w:r w:rsidR="00F14800">
          <w:rPr>
            <w:rFonts w:ascii="Arial" w:hAnsi="Arial"/>
            <w:sz w:val="20"/>
            <w:szCs w:val="20"/>
          </w:rPr>
          <w:t>uas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ins>
      <w:proofErr w:type="spellEnd"/>
      <w:ins w:id="1826" w:author="Kaxiong" w:date="2021-05-29T19:56:00Z">
        <w:r w:rsidR="00F14800">
          <w:rPr>
            <w:rFonts w:ascii="Arial" w:hAnsi="Arial"/>
            <w:sz w:val="20"/>
            <w:szCs w:val="20"/>
          </w:rPr>
          <w:t xml:space="preserve"> tau </w:t>
        </w:r>
      </w:ins>
      <w:proofErr w:type="spellStart"/>
      <w:r w:rsidRPr="00CB4413">
        <w:rPr>
          <w:rFonts w:ascii="Arial" w:hAnsi="Arial"/>
          <w:sz w:val="20"/>
          <w:szCs w:val="20"/>
        </w:rPr>
        <w:t>raug</w:t>
      </w:r>
      <w:proofErr w:type="spellEnd"/>
      <w:r w:rsidRPr="00CB4413">
        <w:rPr>
          <w:rFonts w:ascii="Arial" w:hAnsi="Arial"/>
          <w:sz w:val="20"/>
          <w:szCs w:val="20"/>
        </w:rPr>
        <w:t xml:space="preserve"> </w:t>
      </w:r>
      <w:proofErr w:type="spellStart"/>
      <w:r w:rsidRPr="00CB4413">
        <w:rPr>
          <w:rFonts w:ascii="Arial" w:hAnsi="Arial"/>
          <w:sz w:val="20"/>
          <w:szCs w:val="20"/>
        </w:rPr>
        <w:t>siv</w:t>
      </w:r>
      <w:proofErr w:type="spellEnd"/>
      <w:r w:rsidRPr="00CB4413">
        <w:rPr>
          <w:rFonts w:ascii="Arial" w:hAnsi="Arial"/>
          <w:sz w:val="20"/>
          <w:szCs w:val="20"/>
        </w:rPr>
        <w:t xml:space="preserve">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p>
    <w:p w14:paraId="5117580B" w14:textId="4E5E85D9" w:rsidR="00BD5EB3" w:rsidRPr="003B0A6E" w:rsidRDefault="00BD5EB3" w:rsidP="003B0A6E">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cov </w:t>
      </w:r>
      <w:proofErr w:type="spellStart"/>
      <w:r w:rsidRPr="00CB4413">
        <w:rPr>
          <w:rFonts w:ascii="Arial" w:hAnsi="Arial"/>
          <w:sz w:val="20"/>
          <w:szCs w:val="20"/>
        </w:rPr>
        <w:t>txiaj</w:t>
      </w:r>
      <w:proofErr w:type="spellEnd"/>
      <w:r w:rsidRPr="00CB4413">
        <w:rPr>
          <w:rFonts w:ascii="Arial" w:hAnsi="Arial"/>
          <w:sz w:val="20"/>
          <w:szCs w:val="20"/>
        </w:rPr>
        <w:t xml:space="preserve"> </w:t>
      </w:r>
      <w:proofErr w:type="spellStart"/>
      <w:r w:rsidRPr="00CB4413">
        <w:rPr>
          <w:rFonts w:ascii="Arial" w:hAnsi="Arial"/>
          <w:sz w:val="20"/>
          <w:szCs w:val="20"/>
        </w:rPr>
        <w:t>ntsig</w:t>
      </w:r>
      <w:proofErr w:type="spellEnd"/>
      <w:r w:rsidRPr="00CB4413">
        <w:rPr>
          <w:rFonts w:ascii="Arial" w:hAnsi="Arial"/>
          <w:sz w:val="20"/>
          <w:szCs w:val="20"/>
        </w:rPr>
        <w:t xml:space="preserve"> </w:t>
      </w:r>
      <w:proofErr w:type="spellStart"/>
      <w:r w:rsidRPr="00CB4413">
        <w:rPr>
          <w:rFonts w:ascii="Arial" w:hAnsi="Arial"/>
          <w:sz w:val="20"/>
          <w:szCs w:val="20"/>
        </w:rPr>
        <w:t>ntawm</w:t>
      </w:r>
      <w:proofErr w:type="spellEnd"/>
      <w:r w:rsidRPr="00CB4413">
        <w:rPr>
          <w:rFonts w:ascii="Arial" w:hAnsi="Arial"/>
          <w:sz w:val="20"/>
          <w:szCs w:val="20"/>
        </w:rPr>
        <w:t xml:space="preserve"> </w:t>
      </w:r>
      <w:ins w:id="1827" w:author="Kaxiong" w:date="2021-05-29T19:56:00Z">
        <w:r w:rsidR="00F14800">
          <w:rPr>
            <w:rFonts w:ascii="Arial" w:hAnsi="Arial"/>
            <w:sz w:val="20"/>
            <w:szCs w:val="20"/>
          </w:rPr>
          <w:t xml:space="preserve">cov </w:t>
        </w:r>
      </w:ins>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ntsuam</w:t>
      </w:r>
      <w:proofErr w:type="spellEnd"/>
      <w:r w:rsidRPr="00CB4413">
        <w:rPr>
          <w:rFonts w:ascii="Arial" w:hAnsi="Arial"/>
          <w:sz w:val="20"/>
          <w:szCs w:val="20"/>
        </w:rPr>
        <w:t xml:space="preserve"> </w:t>
      </w:r>
      <w:proofErr w:type="spellStart"/>
      <w:r w:rsidRPr="00CB4413">
        <w:rPr>
          <w:rFonts w:ascii="Arial" w:hAnsi="Arial"/>
          <w:sz w:val="20"/>
          <w:szCs w:val="20"/>
        </w:rPr>
        <w:t>xyuas</w:t>
      </w:r>
      <w:proofErr w:type="spellEnd"/>
      <w:r w:rsidRPr="00CB4413">
        <w:rPr>
          <w:rFonts w:ascii="Arial" w:hAnsi="Arial"/>
          <w:sz w:val="20"/>
          <w:szCs w:val="20"/>
        </w:rPr>
        <w:t>:</w:t>
      </w:r>
      <w:r w:rsidR="003B0A6E">
        <w:rPr>
          <w:rFonts w:ascii="Arial" w:hAnsi="Arial"/>
          <w:sz w:val="20"/>
          <w:szCs w:val="20"/>
        </w:rPr>
        <w:t xml:space="preserve">                                                                                                             </w:t>
      </w:r>
      <w:r w:rsidR="00446094" w:rsidRPr="00893D07">
        <w:rPr>
          <w:rFonts w:asciiTheme="minorHAnsi" w:hAnsiTheme="minorHAnsi" w:cstheme="minorHAnsi"/>
          <w:i/>
          <w:iCs/>
          <w:sz w:val="20"/>
          <w:szCs w:val="20"/>
        </w:rPr>
        <w:t xml:space="preserve">Jasmine </w:t>
      </w:r>
      <w:proofErr w:type="spellStart"/>
      <w:r w:rsidR="00446094" w:rsidRPr="00893D07">
        <w:rPr>
          <w:rFonts w:asciiTheme="minorHAnsi" w:hAnsiTheme="minorHAnsi" w:cstheme="minorHAnsi"/>
          <w:i/>
          <w:iCs/>
          <w:sz w:val="20"/>
          <w:szCs w:val="20"/>
        </w:rPr>
        <w:t>qhia</w:t>
      </w:r>
      <w:proofErr w:type="spellEnd"/>
      <w:r w:rsidR="00446094" w:rsidRPr="00893D07">
        <w:rPr>
          <w:rFonts w:asciiTheme="minorHAnsi" w:hAnsiTheme="minorHAnsi" w:cstheme="minorHAnsi"/>
          <w:i/>
          <w:iCs/>
          <w:sz w:val="20"/>
          <w:szCs w:val="20"/>
        </w:rPr>
        <w:t xml:space="preserve"> </w:t>
      </w:r>
      <w:del w:id="1828" w:author="Kaxiong" w:date="2021-05-29T19:57:00Z">
        <w:r w:rsidR="00446094" w:rsidRPr="00893D07" w:rsidDel="00F14800">
          <w:rPr>
            <w:rFonts w:asciiTheme="minorHAnsi" w:hAnsiTheme="minorHAnsi" w:cstheme="minorHAnsi"/>
            <w:i/>
            <w:iCs/>
            <w:sz w:val="20"/>
            <w:szCs w:val="20"/>
          </w:rPr>
          <w:delText xml:space="preserve">tau </w:delText>
        </w:r>
      </w:del>
      <w:proofErr w:type="spellStart"/>
      <w:r w:rsidR="00446094" w:rsidRPr="00893D07">
        <w:rPr>
          <w:rFonts w:asciiTheme="minorHAnsi" w:hAnsiTheme="minorHAnsi" w:cstheme="minorHAnsi"/>
          <w:i/>
          <w:iCs/>
          <w:sz w:val="20"/>
          <w:szCs w:val="20"/>
        </w:rPr>
        <w:t>tias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thaum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tiav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ins w:id="1829" w:author="Kaxiong" w:date="2021-05-29T19:58:00Z">
        <w:r w:rsidR="00F14800">
          <w:rPr>
            <w:rFonts w:asciiTheme="minorHAnsi" w:hAnsiTheme="minorHAnsi" w:cstheme="minorHAnsi"/>
            <w:i/>
            <w:iCs/>
            <w:sz w:val="20"/>
            <w:szCs w:val="20"/>
          </w:rPr>
          <w:t>ntawv</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ua</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hauj</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lwm</w:t>
        </w:r>
      </w:ins>
      <w:proofErr w:type="spellEnd"/>
      <w:del w:id="1830" w:author="Kaxiong" w:date="2021-05-29T19:58:00Z">
        <w:r w:rsidR="00446094" w:rsidRPr="00893D07" w:rsidDel="00F14800">
          <w:rPr>
            <w:rFonts w:asciiTheme="minorHAnsi" w:hAnsiTheme="minorHAnsi" w:cstheme="minorHAnsi"/>
            <w:i/>
            <w:iCs/>
            <w:sz w:val="20"/>
            <w:szCs w:val="20"/>
          </w:rPr>
          <w:delText>qib siab</w:delText>
        </w:r>
      </w:del>
      <w:r w:rsidR="00446094" w:rsidRPr="00893D07">
        <w:rPr>
          <w:rFonts w:asciiTheme="minorHAnsi" w:hAnsiTheme="minorHAnsi" w:cstheme="minorHAnsi"/>
          <w:i/>
          <w:iCs/>
          <w:sz w:val="20"/>
          <w:szCs w:val="20"/>
        </w:rPr>
        <w:t xml:space="preserve"> 4 </w:t>
      </w:r>
      <w:proofErr w:type="spellStart"/>
      <w:r w:rsidR="00446094" w:rsidRPr="00893D07">
        <w:rPr>
          <w:rFonts w:asciiTheme="minorHAnsi" w:hAnsiTheme="minorHAnsi" w:cstheme="minorHAnsi"/>
          <w:i/>
          <w:iCs/>
          <w:sz w:val="20"/>
          <w:szCs w:val="20"/>
        </w:rPr>
        <w:t>xyoo</w:t>
      </w:r>
      <w:proofErr w:type="spellEnd"/>
      <w:del w:id="1831" w:author="Kaxiong" w:date="2021-05-29T19:57:00Z">
        <w:r w:rsidR="00446094" w:rsidRPr="00893D07" w:rsidDel="00F14800">
          <w:rPr>
            <w:rFonts w:asciiTheme="minorHAnsi" w:hAnsiTheme="minorHAnsi" w:cstheme="minorHAnsi"/>
            <w:i/>
            <w:iCs/>
            <w:sz w:val="20"/>
            <w:szCs w:val="20"/>
          </w:rPr>
          <w:delText>s</w:delText>
        </w:r>
      </w:del>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tau </w:t>
      </w:r>
      <w:proofErr w:type="spellStart"/>
      <w:ins w:id="1832" w:author="Kaxiong" w:date="2021-05-29T19:58:00Z">
        <w:r w:rsidR="00152957">
          <w:rPr>
            <w:rFonts w:asciiTheme="minorHAnsi" w:hAnsiTheme="minorHAnsi" w:cstheme="minorHAnsi"/>
            <w:i/>
            <w:iCs/>
            <w:sz w:val="20"/>
            <w:szCs w:val="20"/>
          </w:rPr>
          <w:t>rau</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siab</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w:t>
        </w:r>
      </w:ins>
      <w:ins w:id="1833" w:author="Kaxiong" w:date="2021-05-29T19:59:00Z">
        <w:r w:rsidR="00152957">
          <w:rPr>
            <w:rFonts w:asciiTheme="minorHAnsi" w:hAnsiTheme="minorHAnsi" w:cstheme="minorHAnsi"/>
            <w:i/>
            <w:iCs/>
            <w:sz w:val="20"/>
            <w:szCs w:val="20"/>
          </w:rPr>
          <w:t>om</w:t>
        </w:r>
        <w:proofErr w:type="spellEnd"/>
        <w:r w:rsidR="00152957">
          <w:rPr>
            <w:rFonts w:asciiTheme="minorHAnsi" w:hAnsiTheme="minorHAnsi" w:cstheme="minorHAnsi"/>
            <w:i/>
            <w:iCs/>
            <w:sz w:val="20"/>
            <w:szCs w:val="20"/>
          </w:rPr>
          <w:t xml:space="preserve"> tau </w:t>
        </w:r>
        <w:proofErr w:type="spellStart"/>
        <w:r w:rsidR="00152957">
          <w:rPr>
            <w:rFonts w:asciiTheme="minorHAnsi" w:hAnsiTheme="minorHAnsi" w:cstheme="minorHAnsi"/>
            <w:i/>
            <w:iCs/>
            <w:sz w:val="20"/>
            <w:szCs w:val="20"/>
          </w:rPr>
          <w:t>tus</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khab</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nas</w:t>
        </w:r>
      </w:ins>
      <w:proofErr w:type="spellEnd"/>
      <w:del w:id="1834" w:author="Kaxiong" w:date="2021-05-29T19:59:00Z">
        <w:r w:rsidR="00446094" w:rsidRPr="00893D07" w:rsidDel="00152957">
          <w:rPr>
            <w:rFonts w:asciiTheme="minorHAnsi" w:hAnsiTheme="minorHAnsi" w:cstheme="minorHAnsi"/>
            <w:i/>
            <w:iCs/>
            <w:sz w:val="20"/>
            <w:szCs w:val="20"/>
          </w:rPr>
          <w:delText>ua hauj</w:delText>
        </w:r>
        <w:r w:rsidR="00576410" w:rsidDel="00152957">
          <w:rPr>
            <w:rFonts w:asciiTheme="minorHAnsi" w:hAnsiTheme="minorHAnsi" w:cstheme="minorHAnsi"/>
            <w:i/>
            <w:iCs/>
            <w:sz w:val="20"/>
            <w:szCs w:val="20"/>
          </w:rPr>
          <w:delText xml:space="preserve"> </w:delText>
        </w:r>
        <w:r w:rsidR="00446094" w:rsidRPr="00893D07" w:rsidDel="00152957">
          <w:rPr>
            <w:rFonts w:asciiTheme="minorHAnsi" w:hAnsiTheme="minorHAnsi" w:cstheme="minorHAnsi"/>
            <w:i/>
            <w:iCs/>
            <w:sz w:val="20"/>
            <w:szCs w:val="20"/>
          </w:rPr>
          <w:delText>lwm nyuaj ntawm kev tswj hwm</w:delText>
        </w:r>
      </w:del>
      <w:r w:rsidR="00446094" w:rsidRPr="00893D07">
        <w:rPr>
          <w:rFonts w:asciiTheme="minorHAnsi" w:hAnsiTheme="minorHAnsi" w:cstheme="minorHAnsi"/>
          <w:i/>
          <w:iCs/>
          <w:sz w:val="20"/>
          <w:szCs w:val="20"/>
        </w:rPr>
        <w:t xml:space="preserve"> 4.0 GPA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ins w:id="1835" w:author="Kaxiong" w:date="2021-05-29T20:00:00Z">
        <w:r w:rsidR="00152957">
          <w:rPr>
            <w:rFonts w:asciiTheme="minorHAnsi" w:hAnsiTheme="minorHAnsi" w:cstheme="minorHAnsi"/>
            <w:i/>
            <w:iCs/>
            <w:sz w:val="20"/>
            <w:szCs w:val="20"/>
          </w:rPr>
          <w:t>txuas</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ntxiv</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xav</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kawm</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txog</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hauj</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lwm</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nyiaj</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txiag</w:t>
        </w:r>
        <w:proofErr w:type="spellEnd"/>
        <w:r w:rsidR="00152957">
          <w:rPr>
            <w:rFonts w:asciiTheme="minorHAnsi" w:hAnsiTheme="minorHAnsi" w:cstheme="minorHAnsi"/>
            <w:i/>
            <w:iCs/>
            <w:sz w:val="20"/>
            <w:szCs w:val="20"/>
          </w:rPr>
          <w:t>.</w:t>
        </w:r>
      </w:ins>
      <w:del w:id="1836" w:author="Kaxiong" w:date="2021-05-29T20:00:00Z">
        <w:r w:rsidR="00446094" w:rsidRPr="00893D07" w:rsidDel="00152957">
          <w:rPr>
            <w:rFonts w:asciiTheme="minorHAnsi" w:hAnsiTheme="minorHAnsi" w:cstheme="minorHAnsi"/>
            <w:i/>
            <w:iCs/>
            <w:sz w:val="20"/>
            <w:szCs w:val="20"/>
          </w:rPr>
          <w:delText>tseem xav paub txog nyiaj txi</w:delText>
        </w:r>
      </w:del>
      <w:del w:id="1837" w:author="Kaxiong" w:date="2021-05-29T20:01:00Z">
        <w:r w:rsidR="00446094" w:rsidRPr="00893D07" w:rsidDel="00152957">
          <w:rPr>
            <w:rFonts w:asciiTheme="minorHAnsi" w:hAnsiTheme="minorHAnsi" w:cstheme="minorHAnsi"/>
            <w:i/>
            <w:iCs/>
            <w:sz w:val="20"/>
            <w:szCs w:val="20"/>
          </w:rPr>
          <w:delText>ag.</w:delText>
        </w:r>
      </w:del>
      <w:r w:rsidR="00446094" w:rsidRPr="00893D07">
        <w:rPr>
          <w:rFonts w:asciiTheme="minorHAnsi" w:hAnsiTheme="minorHAnsi" w:cstheme="minorHAnsi"/>
          <w:i/>
          <w:iCs/>
          <w:sz w:val="20"/>
          <w:szCs w:val="20"/>
        </w:rPr>
        <w:t xml:space="preserve"> N</w:t>
      </w:r>
      <w:proofErr w:type="spellStart"/>
      <w:r w:rsidR="00446094" w:rsidRPr="00893D07">
        <w:rPr>
          <w:rFonts w:asciiTheme="minorHAnsi" w:hAnsiTheme="minorHAnsi" w:cstheme="minorHAnsi"/>
          <w:i/>
          <w:iCs/>
          <w:sz w:val="20"/>
          <w:szCs w:val="20"/>
        </w:rPr>
        <w:t>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tau </w:t>
      </w:r>
      <w:proofErr w:type="spellStart"/>
      <w:r w:rsidR="00446094" w:rsidRPr="00893D07">
        <w:rPr>
          <w:rFonts w:asciiTheme="minorHAnsi" w:hAnsiTheme="minorHAnsi" w:cstheme="minorHAnsi"/>
          <w:i/>
          <w:iCs/>
          <w:sz w:val="20"/>
          <w:szCs w:val="20"/>
        </w:rPr>
        <w:t>txais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paub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txog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hauj</w:t>
      </w:r>
      <w:proofErr w:type="spellEnd"/>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lwm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ib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yug</w:t>
      </w:r>
      <w:proofErr w:type="spellEnd"/>
      <w:r w:rsidR="00446094" w:rsidRPr="00893D07">
        <w:rPr>
          <w:rFonts w:asciiTheme="minorHAnsi" w:hAnsiTheme="minorHAnsi" w:cstheme="minorHAnsi"/>
          <w:i/>
          <w:iCs/>
          <w:sz w:val="20"/>
          <w:szCs w:val="20"/>
        </w:rPr>
        <w:t xml:space="preserve"> me</w:t>
      </w:r>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nyuam</w:t>
      </w:r>
      <w:proofErr w:type="spellEnd"/>
      <w:r w:rsidR="00446094" w:rsidRPr="00893D07">
        <w:rPr>
          <w:rFonts w:asciiTheme="minorHAnsi" w:hAnsiTheme="minorHAnsi" w:cstheme="minorHAnsi"/>
          <w:i/>
          <w:iCs/>
          <w:sz w:val="20"/>
          <w:szCs w:val="20"/>
        </w:rPr>
        <w:t xml:space="preserve">. Jasmine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cwj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ins w:id="1838" w:author="Kaxiong" w:date="2021-05-29T20:03:00Z">
        <w:r w:rsidR="00152957">
          <w:rPr>
            <w:rFonts w:asciiTheme="minorHAnsi" w:hAnsiTheme="minorHAnsi" w:cstheme="minorHAnsi"/>
            <w:i/>
            <w:iCs/>
            <w:sz w:val="20"/>
            <w:szCs w:val="20"/>
          </w:rPr>
          <w:t>tus</w:t>
        </w:r>
        <w:proofErr w:type="spellEnd"/>
        <w:r w:rsidR="00152957">
          <w:rPr>
            <w:rFonts w:asciiTheme="minorHAnsi" w:hAnsiTheme="minorHAnsi" w:cstheme="minorHAnsi"/>
            <w:i/>
            <w:iCs/>
            <w:sz w:val="20"/>
            <w:szCs w:val="20"/>
          </w:rPr>
          <w:t xml:space="preserve"> </w:t>
        </w:r>
      </w:ins>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zoo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koom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zoo</w:t>
      </w:r>
      <w:ins w:id="1839" w:author="Kaxiong" w:date="2021-05-29T20:03:00Z">
        <w:r w:rsidR="00152957">
          <w:rPr>
            <w:rFonts w:asciiTheme="minorHAnsi" w:hAnsiTheme="minorHAnsi" w:cstheme="minorHAnsi"/>
            <w:i/>
            <w:iCs/>
            <w:sz w:val="20"/>
            <w:szCs w:val="20"/>
          </w:rPr>
          <w:t xml:space="preserve"> tag </w:t>
        </w:r>
        <w:proofErr w:type="spellStart"/>
        <w:r w:rsidR="00152957">
          <w:rPr>
            <w:rFonts w:asciiTheme="minorHAnsi" w:hAnsiTheme="minorHAnsi" w:cstheme="minorHAnsi"/>
            <w:i/>
            <w:iCs/>
            <w:sz w:val="20"/>
            <w:szCs w:val="20"/>
          </w:rPr>
          <w:t>nrho</w:t>
        </w:r>
      </w:ins>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tau zoo </w:t>
      </w:r>
      <w:proofErr w:type="spellStart"/>
      <w:r w:rsidR="00446094" w:rsidRPr="00893D07">
        <w:rPr>
          <w:rFonts w:asciiTheme="minorHAnsi" w:hAnsiTheme="minorHAnsi" w:cstheme="minorHAnsi"/>
          <w:i/>
          <w:iCs/>
          <w:sz w:val="20"/>
          <w:szCs w:val="20"/>
        </w:rPr>
        <w:t>tshaj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plaws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muaj</w:t>
      </w:r>
      <w:proofErr w:type="spellEnd"/>
      <w:r w:rsidR="00446094" w:rsidRPr="00893D07">
        <w:rPr>
          <w:rFonts w:asciiTheme="minorHAnsi" w:hAnsiTheme="minorHAnsi" w:cstheme="minorHAnsi"/>
          <w:i/>
          <w:iCs/>
          <w:sz w:val="20"/>
          <w:szCs w:val="20"/>
        </w:rPr>
        <w:t xml:space="preserve"> </w:t>
      </w:r>
      <w:ins w:id="1840" w:author="Kaxiong" w:date="2021-05-29T20:04:00Z">
        <w:r w:rsidR="00152957">
          <w:rPr>
            <w:rFonts w:asciiTheme="minorHAnsi" w:hAnsiTheme="minorHAnsi" w:cstheme="minorHAnsi"/>
            <w:i/>
            <w:iCs/>
            <w:sz w:val="20"/>
            <w:szCs w:val="20"/>
          </w:rPr>
          <w:t xml:space="preserve">cov </w:t>
        </w:r>
      </w:ins>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pom </w:t>
      </w:r>
      <w:proofErr w:type="spellStart"/>
      <w:r w:rsidR="00446094" w:rsidRPr="00893D07">
        <w:rPr>
          <w:rFonts w:asciiTheme="minorHAnsi" w:hAnsiTheme="minorHAnsi" w:cstheme="minorHAnsi"/>
          <w:i/>
          <w:iCs/>
          <w:sz w:val="20"/>
          <w:szCs w:val="20"/>
        </w:rPr>
        <w:t>kom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raws</w:t>
      </w:r>
      <w:proofErr w:type="spellEnd"/>
      <w:r w:rsidR="00446094" w:rsidRPr="00893D07">
        <w:rPr>
          <w:rFonts w:asciiTheme="minorHAnsi" w:hAnsiTheme="minorHAnsi" w:cstheme="minorHAnsi"/>
          <w:i/>
          <w:iCs/>
          <w:sz w:val="20"/>
          <w:szCs w:val="20"/>
        </w:rPr>
        <w:t>.</w:t>
      </w:r>
    </w:p>
    <w:p w14:paraId="079977FD" w14:textId="46F7AA46" w:rsidR="00BD5EB3" w:rsidRPr="00CB4413" w:rsidRDefault="00152957" w:rsidP="00BD5EB3">
      <w:pPr>
        <w:tabs>
          <w:tab w:val="left" w:pos="2086"/>
        </w:tabs>
        <w:jc w:val="center"/>
        <w:rPr>
          <w:rFonts w:ascii="Arial" w:hAnsi="Arial"/>
          <w:b/>
          <w:bCs/>
          <w:sz w:val="20"/>
          <w:szCs w:val="20"/>
        </w:rPr>
      </w:pPr>
      <w:ins w:id="1841" w:author="Kaxiong" w:date="2021-05-29T20:06:00Z">
        <w:r>
          <w:rPr>
            <w:rFonts w:ascii="Arial" w:hAnsi="Arial"/>
            <w:b/>
            <w:bCs/>
            <w:sz w:val="20"/>
            <w:szCs w:val="20"/>
          </w:rPr>
          <w:t xml:space="preserve">Tub </w:t>
        </w:r>
        <w:proofErr w:type="spellStart"/>
        <w:r>
          <w:rPr>
            <w:rFonts w:ascii="Arial" w:hAnsi="Arial"/>
            <w:b/>
            <w:bCs/>
            <w:sz w:val="20"/>
            <w:szCs w:val="20"/>
          </w:rPr>
          <w:t>Ntxhais</w:t>
        </w:r>
        <w:proofErr w:type="spellEnd"/>
        <w:r>
          <w:rPr>
            <w:rFonts w:ascii="Arial" w:hAnsi="Arial"/>
            <w:b/>
            <w:bCs/>
            <w:sz w:val="20"/>
            <w:szCs w:val="20"/>
          </w:rPr>
          <w:t xml:space="preserve"> </w:t>
        </w:r>
      </w:ins>
      <w:proofErr w:type="spellStart"/>
      <w:ins w:id="1842" w:author="Kaxiong" w:date="2021-05-29T20:07:00Z">
        <w:r>
          <w:rPr>
            <w:rFonts w:ascii="Arial" w:hAnsi="Arial"/>
            <w:b/>
            <w:bCs/>
            <w:sz w:val="20"/>
            <w:szCs w:val="20"/>
          </w:rPr>
          <w:t>Kawm</w:t>
        </w:r>
        <w:proofErr w:type="spellEnd"/>
        <w:r>
          <w:rPr>
            <w:rFonts w:ascii="Arial" w:hAnsi="Arial"/>
            <w:b/>
            <w:bCs/>
            <w:sz w:val="20"/>
            <w:szCs w:val="20"/>
          </w:rPr>
          <w:t xml:space="preserve"> </w:t>
        </w:r>
      </w:ins>
      <w:proofErr w:type="spellStart"/>
      <w:r w:rsidR="00BD5EB3" w:rsidRPr="00CB4413">
        <w:rPr>
          <w:rFonts w:ascii="Arial" w:hAnsi="Arial"/>
          <w:b/>
          <w:bCs/>
          <w:sz w:val="20"/>
          <w:szCs w:val="20"/>
        </w:rPr>
        <w:t>Lub</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Hom</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Phia</w:t>
      </w:r>
      <w:ins w:id="1843" w:author="Kaxiong" w:date="2021-05-29T20:05:00Z">
        <w:r>
          <w:rPr>
            <w:rFonts w:ascii="Arial" w:hAnsi="Arial"/>
            <w:b/>
            <w:bCs/>
            <w:sz w:val="20"/>
            <w:szCs w:val="20"/>
          </w:rPr>
          <w:t>j</w:t>
        </w:r>
        <w:proofErr w:type="spellEnd"/>
        <w:r>
          <w:rPr>
            <w:rFonts w:ascii="Arial" w:hAnsi="Arial"/>
            <w:b/>
            <w:bCs/>
            <w:sz w:val="20"/>
            <w:szCs w:val="20"/>
          </w:rPr>
          <w:t xml:space="preserve"> Kev </w:t>
        </w:r>
        <w:proofErr w:type="spellStart"/>
        <w:r>
          <w:rPr>
            <w:rFonts w:ascii="Arial" w:hAnsi="Arial"/>
            <w:b/>
            <w:bCs/>
            <w:sz w:val="20"/>
            <w:szCs w:val="20"/>
          </w:rPr>
          <w:t>Xyaum</w:t>
        </w:r>
        <w:proofErr w:type="spellEnd"/>
        <w:r>
          <w:rPr>
            <w:rFonts w:ascii="Arial" w:hAnsi="Arial"/>
            <w:b/>
            <w:bCs/>
            <w:sz w:val="20"/>
            <w:szCs w:val="20"/>
          </w:rPr>
          <w:t xml:space="preserve">/Kev </w:t>
        </w:r>
        <w:proofErr w:type="spellStart"/>
        <w:r>
          <w:rPr>
            <w:rFonts w:ascii="Arial" w:hAnsi="Arial"/>
            <w:b/>
            <w:bCs/>
            <w:sz w:val="20"/>
            <w:szCs w:val="20"/>
          </w:rPr>
          <w:t>Kawm</w:t>
        </w:r>
      </w:ins>
      <w:proofErr w:type="spellEnd"/>
      <w:ins w:id="1844" w:author="Kaxiong" w:date="2021-05-29T20:06:00Z">
        <w:r>
          <w:rPr>
            <w:rFonts w:ascii="Arial" w:hAnsi="Arial"/>
            <w:b/>
            <w:bCs/>
            <w:sz w:val="20"/>
            <w:szCs w:val="20"/>
          </w:rPr>
          <w:t xml:space="preserve"> </w:t>
        </w:r>
        <w:proofErr w:type="spellStart"/>
        <w:r>
          <w:rPr>
            <w:rFonts w:ascii="Arial" w:hAnsi="Arial"/>
            <w:b/>
            <w:bCs/>
            <w:sz w:val="20"/>
            <w:szCs w:val="20"/>
          </w:rPr>
          <w:t>Nram</w:t>
        </w:r>
        <w:proofErr w:type="spellEnd"/>
        <w:r>
          <w:rPr>
            <w:rFonts w:ascii="Arial" w:hAnsi="Arial"/>
            <w:b/>
            <w:bCs/>
            <w:sz w:val="20"/>
            <w:szCs w:val="20"/>
          </w:rPr>
          <w:t xml:space="preserve"> </w:t>
        </w:r>
        <w:proofErr w:type="spellStart"/>
        <w:r>
          <w:rPr>
            <w:rFonts w:ascii="Arial" w:hAnsi="Arial"/>
            <w:b/>
            <w:bCs/>
            <w:sz w:val="20"/>
            <w:szCs w:val="20"/>
          </w:rPr>
          <w:t>Qab</w:t>
        </w:r>
        <w:proofErr w:type="spellEnd"/>
        <w:r>
          <w:rPr>
            <w:rFonts w:ascii="Arial" w:hAnsi="Arial"/>
            <w:b/>
            <w:bCs/>
            <w:sz w:val="20"/>
            <w:szCs w:val="20"/>
          </w:rPr>
          <w:t xml:space="preserve"> Kev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Pr>
            <w:rFonts w:ascii="Arial" w:hAnsi="Arial"/>
            <w:b/>
            <w:bCs/>
            <w:sz w:val="20"/>
            <w:szCs w:val="20"/>
          </w:rPr>
          <w:t>Qib</w:t>
        </w:r>
        <w:proofErr w:type="spellEnd"/>
        <w:r>
          <w:rPr>
            <w:rFonts w:ascii="Arial" w:hAnsi="Arial"/>
            <w:b/>
            <w:bCs/>
            <w:sz w:val="20"/>
            <w:szCs w:val="20"/>
          </w:rPr>
          <w:t xml:space="preserve"> </w:t>
        </w:r>
        <w:proofErr w:type="spellStart"/>
        <w:r>
          <w:rPr>
            <w:rFonts w:ascii="Arial" w:hAnsi="Arial"/>
            <w:b/>
            <w:bCs/>
            <w:sz w:val="20"/>
            <w:szCs w:val="20"/>
          </w:rPr>
          <w:t>Siab</w:t>
        </w:r>
      </w:ins>
      <w:proofErr w:type="spellEnd"/>
      <w:ins w:id="1845" w:author="Kaxiong" w:date="2021-05-29T20:07:00Z">
        <w:r>
          <w:rPr>
            <w:rFonts w:ascii="Arial" w:hAnsi="Arial"/>
            <w:b/>
            <w:bCs/>
            <w:sz w:val="20"/>
            <w:szCs w:val="20"/>
          </w:rPr>
          <w:t xml:space="preserve"> (</w:t>
        </w:r>
        <w:proofErr w:type="spellStart"/>
        <w:r>
          <w:rPr>
            <w:rFonts w:ascii="Arial" w:hAnsi="Arial"/>
            <w:b/>
            <w:bCs/>
            <w:sz w:val="20"/>
            <w:szCs w:val="20"/>
          </w:rPr>
          <w:t>Xav</w:t>
        </w:r>
        <w:proofErr w:type="spellEnd"/>
        <w:r>
          <w:rPr>
            <w:rFonts w:ascii="Arial" w:hAnsi="Arial"/>
            <w:b/>
            <w:bCs/>
            <w:sz w:val="20"/>
            <w:szCs w:val="20"/>
          </w:rPr>
          <w:t xml:space="preserve"> Tau)</w:t>
        </w:r>
      </w:ins>
      <w:ins w:id="1846" w:author="Kaxiong" w:date="2021-05-29T20:08:00Z">
        <w:r>
          <w:rPr>
            <w:rFonts w:ascii="Arial" w:hAnsi="Arial"/>
            <w:b/>
            <w:bCs/>
            <w:sz w:val="20"/>
            <w:szCs w:val="20"/>
          </w:rPr>
          <w:t>:</w:t>
        </w:r>
      </w:ins>
      <w:ins w:id="1847" w:author="Kaxiong" w:date="2021-05-29T20:06:00Z">
        <w:r>
          <w:rPr>
            <w:rFonts w:ascii="Arial" w:hAnsi="Arial"/>
            <w:b/>
            <w:bCs/>
            <w:sz w:val="20"/>
            <w:szCs w:val="20"/>
          </w:rPr>
          <w:t xml:space="preserve"> </w:t>
        </w:r>
      </w:ins>
      <w:r w:rsidR="00BD5EB3" w:rsidRPr="00CB4413">
        <w:rPr>
          <w:rFonts w:ascii="Arial" w:hAnsi="Arial"/>
          <w:b/>
          <w:bCs/>
          <w:sz w:val="20"/>
          <w:szCs w:val="20"/>
        </w:rPr>
        <w:t xml:space="preserve"> </w:t>
      </w:r>
      <w:del w:id="1848" w:author="Kaxiong" w:date="2021-05-29T20:08:00Z">
        <w:r w:rsidR="00BD5EB3" w:rsidRPr="00CB4413" w:rsidDel="00152957">
          <w:rPr>
            <w:rFonts w:ascii="Arial" w:hAnsi="Arial"/>
            <w:b/>
            <w:bCs/>
            <w:sz w:val="20"/>
            <w:szCs w:val="20"/>
          </w:rPr>
          <w:delText>Ntawm Tub Ntxhais Kawm Ntawv Tom Qab Tiav los sis tag txoj Kev Kawm(Xav Tau):</w:delText>
        </w:r>
      </w:del>
    </w:p>
    <w:tbl>
      <w:tblPr>
        <w:tblStyle w:val="TableGrid"/>
        <w:tblW w:w="0" w:type="auto"/>
        <w:tblLook w:val="04A0" w:firstRow="1" w:lastRow="0" w:firstColumn="1" w:lastColumn="0" w:noHBand="0" w:noVBand="1"/>
      </w:tblPr>
      <w:tblGrid>
        <w:gridCol w:w="5028"/>
        <w:gridCol w:w="5428"/>
      </w:tblGrid>
      <w:tr w:rsidR="00BD5EB3" w:rsidRPr="000E7451" w14:paraId="365CFD5D" w14:textId="77777777" w:rsidTr="00DA435C">
        <w:trPr>
          <w:trHeight w:val="2465"/>
        </w:trPr>
        <w:tc>
          <w:tcPr>
            <w:tcW w:w="5305" w:type="dxa"/>
          </w:tcPr>
          <w:p w14:paraId="259CDE28" w14:textId="563DBA2A" w:rsidR="00BD5EB3" w:rsidRPr="000E7451" w:rsidRDefault="00BD5EB3" w:rsidP="00DA435C">
            <w:pPr>
              <w:tabs>
                <w:tab w:val="left" w:pos="2086"/>
              </w:tabs>
              <w:rPr>
                <w:rFonts w:ascii="Arial" w:hAnsi="Arial"/>
                <w:i/>
                <w:iCs/>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hauv</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2E3F98" w:rsidRPr="000E7451">
              <w:rPr>
                <w:rFonts w:ascii="Arial" w:hAnsi="Arial"/>
                <w:i/>
                <w:iCs/>
                <w:sz w:val="18"/>
                <w:szCs w:val="18"/>
              </w:rPr>
              <w:t>tswj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tus</w:t>
            </w:r>
            <w:proofErr w:type="spellEnd"/>
            <w:r w:rsidR="002E3F98" w:rsidRPr="000E7451">
              <w:rPr>
                <w:rFonts w:ascii="Arial" w:hAnsi="Arial"/>
                <w:i/>
                <w:iCs/>
                <w:sz w:val="18"/>
                <w:szCs w:val="18"/>
              </w:rPr>
              <w:t xml:space="preserve"> GPA </w:t>
            </w:r>
            <w:proofErr w:type="spellStart"/>
            <w:r w:rsidR="002E3F98" w:rsidRPr="000E7451">
              <w:rPr>
                <w:rFonts w:ascii="Arial" w:hAnsi="Arial"/>
                <w:i/>
                <w:iCs/>
                <w:sz w:val="18"/>
                <w:szCs w:val="18"/>
              </w:rPr>
              <w:t>ntawm</w:t>
            </w:r>
            <w:proofErr w:type="spellEnd"/>
            <w:r w:rsidR="002E3F98" w:rsidRPr="000E7451">
              <w:rPr>
                <w:rFonts w:ascii="Arial" w:hAnsi="Arial"/>
                <w:i/>
                <w:iCs/>
                <w:sz w:val="18"/>
                <w:szCs w:val="18"/>
              </w:rPr>
              <w:t xml:space="preserve"> 2.5 los</w:t>
            </w:r>
            <w:r w:rsidR="00A60DB5" w:rsidRPr="000E7451">
              <w:rPr>
                <w:rFonts w:ascii="Arial" w:hAnsi="Arial"/>
                <w:i/>
                <w:iCs/>
                <w:sz w:val="18"/>
                <w:szCs w:val="18"/>
              </w:rPr>
              <w:t xml:space="preserve"> </w:t>
            </w:r>
            <w:r w:rsidR="002E3F98" w:rsidRPr="000E7451">
              <w:rPr>
                <w:rFonts w:ascii="Arial" w:hAnsi="Arial"/>
                <w:i/>
                <w:iCs/>
                <w:sz w:val="18"/>
                <w:szCs w:val="18"/>
              </w:rPr>
              <w:t xml:space="preserve">sis </w:t>
            </w:r>
            <w:proofErr w:type="spellStart"/>
            <w:r w:rsidR="002E3F98" w:rsidRPr="000E7451">
              <w:rPr>
                <w:rFonts w:ascii="Arial" w:hAnsi="Arial"/>
                <w:i/>
                <w:iCs/>
                <w:sz w:val="18"/>
                <w:szCs w:val="18"/>
              </w:rPr>
              <w:t>siab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dua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nyob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hauv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thiaj</w:t>
            </w:r>
            <w:proofErr w:type="spellEnd"/>
            <w:r w:rsidR="002E3F98" w:rsidRPr="000E7451">
              <w:rPr>
                <w:rFonts w:ascii="Arial" w:hAnsi="Arial"/>
                <w:i/>
                <w:iCs/>
                <w:sz w:val="18"/>
                <w:szCs w:val="18"/>
              </w:rPr>
              <w:t xml:space="preserve"> li </w:t>
            </w:r>
            <w:proofErr w:type="spellStart"/>
            <w:r w:rsidR="002E3F98" w:rsidRPr="000E7451">
              <w:rPr>
                <w:rFonts w:ascii="Arial" w:hAnsi="Arial"/>
                <w:i/>
                <w:iCs/>
                <w:sz w:val="18"/>
                <w:szCs w:val="18"/>
              </w:rPr>
              <w:t>yuav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muaj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sib </w:t>
            </w:r>
            <w:proofErr w:type="spellStart"/>
            <w:r w:rsidR="002E3F98" w:rsidRPr="000E7451">
              <w:rPr>
                <w:rFonts w:ascii="Arial" w:hAnsi="Arial"/>
                <w:i/>
                <w:iCs/>
                <w:sz w:val="18"/>
                <w:szCs w:val="18"/>
              </w:rPr>
              <w:t>tw</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nkag</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kawm</w:t>
            </w:r>
            <w:proofErr w:type="spellEnd"/>
            <w:r w:rsidR="002E3F98" w:rsidRPr="000E7451">
              <w:rPr>
                <w:rFonts w:ascii="Arial" w:hAnsi="Arial"/>
                <w:i/>
                <w:iCs/>
                <w:sz w:val="18"/>
                <w:szCs w:val="18"/>
              </w:rPr>
              <w:t xml:space="preserve"> </w:t>
            </w:r>
            <w:proofErr w:type="spellStart"/>
            <w:r w:rsidR="00A60DB5" w:rsidRPr="000E7451">
              <w:rPr>
                <w:rFonts w:ascii="Arial" w:hAnsi="Arial"/>
                <w:i/>
                <w:iCs/>
                <w:sz w:val="18"/>
                <w:szCs w:val="18"/>
              </w:rPr>
              <w:t>hauv</w:t>
            </w:r>
            <w:proofErr w:type="spellEnd"/>
            <w:r w:rsidR="00A60DB5" w:rsidRPr="000E7451">
              <w:rPr>
                <w:rFonts w:ascii="Arial" w:hAnsi="Arial"/>
                <w:i/>
                <w:iCs/>
                <w:sz w:val="18"/>
                <w:szCs w:val="18"/>
              </w:rPr>
              <w:t xml:space="preserve"> </w:t>
            </w:r>
            <w:proofErr w:type="spellStart"/>
            <w:ins w:id="1849" w:author="Kaxiong" w:date="2021-05-29T20:09:00Z">
              <w:r w:rsidR="00CC6381">
                <w:rPr>
                  <w:rFonts w:ascii="Arial" w:hAnsi="Arial"/>
                  <w:i/>
                  <w:iCs/>
                  <w:sz w:val="18"/>
                  <w:szCs w:val="18"/>
                </w:rPr>
                <w:t>tsev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proofErr w:type="spellEnd"/>
              <w:r w:rsidR="00CC6381">
                <w:rPr>
                  <w:rFonts w:ascii="Arial" w:hAnsi="Arial"/>
                  <w:i/>
                  <w:iCs/>
                  <w:sz w:val="18"/>
                  <w:szCs w:val="18"/>
                </w:rPr>
                <w:t xml:space="preserve"> </w:t>
              </w:r>
              <w:proofErr w:type="spellStart"/>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hauj</w:t>
              </w:r>
              <w:proofErr w:type="spellEnd"/>
              <w:r w:rsidR="00CC6381">
                <w:rPr>
                  <w:rFonts w:ascii="Arial" w:hAnsi="Arial"/>
                  <w:i/>
                  <w:iCs/>
                  <w:sz w:val="18"/>
                  <w:szCs w:val="18"/>
                </w:rPr>
                <w:t xml:space="preserve"> </w:t>
              </w:r>
              <w:proofErr w:type="spellStart"/>
              <w:r w:rsidR="00CC6381">
                <w:rPr>
                  <w:rFonts w:ascii="Arial" w:hAnsi="Arial"/>
                  <w:i/>
                  <w:iCs/>
                  <w:sz w:val="18"/>
                  <w:szCs w:val="18"/>
                </w:rPr>
                <w:t>lwm</w:t>
              </w:r>
              <w:proofErr w:type="spellEnd"/>
              <w:r w:rsidR="00CC6381">
                <w:rPr>
                  <w:rFonts w:ascii="Arial" w:hAnsi="Arial"/>
                  <w:i/>
                  <w:iCs/>
                  <w:sz w:val="18"/>
                  <w:szCs w:val="18"/>
                </w:rPr>
                <w:t xml:space="preserve"> (</w:t>
              </w:r>
            </w:ins>
            <w:r w:rsidR="002E3F98" w:rsidRPr="000E7451">
              <w:rPr>
                <w:rFonts w:ascii="Arial" w:hAnsi="Arial"/>
                <w:i/>
                <w:iCs/>
                <w:sz w:val="18"/>
                <w:szCs w:val="18"/>
              </w:rPr>
              <w:t>University</w:t>
            </w:r>
            <w:ins w:id="1850" w:author="Kaxiong" w:date="2021-05-29T20:09:00Z">
              <w:r w:rsidR="00CC6381">
                <w:rPr>
                  <w:rFonts w:ascii="Arial" w:hAnsi="Arial"/>
                  <w:i/>
                  <w:iCs/>
                  <w:sz w:val="18"/>
                  <w:szCs w:val="18"/>
                </w:rPr>
                <w:t>)</w:t>
              </w:r>
            </w:ins>
            <w:r w:rsidR="002E3F98" w:rsidRPr="000E7451">
              <w:rPr>
                <w:rFonts w:ascii="Arial" w:hAnsi="Arial"/>
                <w:i/>
                <w:iCs/>
                <w:sz w:val="18"/>
                <w:szCs w:val="18"/>
              </w:rPr>
              <w:t>. K</w:t>
            </w:r>
            <w:proofErr w:type="spellStart"/>
            <w:r w:rsidR="002E3F98" w:rsidRPr="000E7451">
              <w:rPr>
                <w:rFonts w:ascii="Arial" w:hAnsi="Arial"/>
                <w:i/>
                <w:iCs/>
                <w:sz w:val="18"/>
                <w:szCs w:val="18"/>
              </w:rPr>
              <w:t>awm</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txuas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ntxiv</w:t>
            </w:r>
            <w:proofErr w:type="spellEnd"/>
            <w:r w:rsidR="002E3F98" w:rsidRPr="000E7451">
              <w:rPr>
                <w:rFonts w:ascii="Arial" w:hAnsi="Arial"/>
                <w:i/>
                <w:iCs/>
                <w:sz w:val="18"/>
                <w:szCs w:val="18"/>
              </w:rPr>
              <w:t xml:space="preserve"> cov </w:t>
            </w:r>
            <w:proofErr w:type="spellStart"/>
            <w:ins w:id="1851" w:author="Kaxiong" w:date="2021-05-29T20:09:00Z">
              <w:r w:rsidR="00CC6381">
                <w:rPr>
                  <w:rFonts w:ascii="Arial" w:hAnsi="Arial"/>
                  <w:i/>
                  <w:iCs/>
                  <w:sz w:val="18"/>
                  <w:szCs w:val="18"/>
                </w:rPr>
                <w:t>qauv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ins>
            <w:proofErr w:type="spellEnd"/>
            <w:del w:id="1852" w:author="Kaxiong" w:date="2021-05-29T20:09:00Z">
              <w:r w:rsidR="002E3F98" w:rsidRPr="000E7451" w:rsidDel="00CC6381">
                <w:rPr>
                  <w:rFonts w:ascii="Arial" w:hAnsi="Arial"/>
                  <w:i/>
                  <w:iCs/>
                  <w:sz w:val="18"/>
                  <w:szCs w:val="18"/>
                </w:rPr>
                <w:delText>chav</w:delText>
              </w:r>
            </w:del>
            <w:r w:rsidR="002E3F98" w:rsidRPr="000E7451">
              <w:rPr>
                <w:rFonts w:ascii="Arial" w:hAnsi="Arial"/>
                <w:i/>
                <w:iCs/>
                <w:sz w:val="18"/>
                <w:szCs w:val="18"/>
              </w:rPr>
              <w:t xml:space="preserve"> A-G. </w:t>
            </w:r>
            <w:proofErr w:type="spellStart"/>
            <w:r w:rsidR="002E3F98" w:rsidRPr="000E7451">
              <w:rPr>
                <w:rFonts w:ascii="Arial" w:hAnsi="Arial"/>
                <w:i/>
                <w:iCs/>
                <w:sz w:val="18"/>
                <w:szCs w:val="18"/>
              </w:rPr>
              <w:t>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ntawv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thov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ins w:id="1853" w:author="Kaxiong" w:date="2021-05-29T20:10:00Z">
              <w:r w:rsidR="00CC6381">
                <w:rPr>
                  <w:rFonts w:ascii="Arial" w:hAnsi="Arial"/>
                  <w:i/>
                  <w:iCs/>
                  <w:sz w:val="18"/>
                  <w:szCs w:val="18"/>
                </w:rPr>
                <w:t>tsev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proofErr w:type="spellEnd"/>
              <w:r w:rsidR="00CC6381">
                <w:rPr>
                  <w:rFonts w:ascii="Arial" w:hAnsi="Arial"/>
                  <w:i/>
                  <w:iCs/>
                  <w:sz w:val="18"/>
                  <w:szCs w:val="18"/>
                </w:rPr>
                <w:t xml:space="preserve"> </w:t>
              </w:r>
              <w:proofErr w:type="spellStart"/>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hauj</w:t>
              </w:r>
              <w:proofErr w:type="spellEnd"/>
              <w:r w:rsidR="00CC6381">
                <w:rPr>
                  <w:rFonts w:ascii="Arial" w:hAnsi="Arial"/>
                  <w:i/>
                  <w:iCs/>
                  <w:sz w:val="18"/>
                  <w:szCs w:val="18"/>
                </w:rPr>
                <w:t xml:space="preserve"> </w:t>
              </w:r>
              <w:proofErr w:type="spellStart"/>
              <w:r w:rsidR="00CC6381">
                <w:rPr>
                  <w:rFonts w:ascii="Arial" w:hAnsi="Arial"/>
                  <w:i/>
                  <w:iCs/>
                  <w:sz w:val="18"/>
                  <w:szCs w:val="18"/>
                </w:rPr>
                <w:t>lwm</w:t>
              </w:r>
              <w:proofErr w:type="spellEnd"/>
              <w:r w:rsidR="00CC6381">
                <w:rPr>
                  <w:rFonts w:ascii="Arial" w:hAnsi="Arial"/>
                  <w:i/>
                  <w:iCs/>
                  <w:sz w:val="18"/>
                  <w:szCs w:val="18"/>
                </w:rPr>
                <w:t xml:space="preserve"> (</w:t>
              </w:r>
            </w:ins>
            <w:r w:rsidR="002E3F98" w:rsidRPr="000E7451">
              <w:rPr>
                <w:rFonts w:ascii="Arial" w:hAnsi="Arial"/>
                <w:i/>
                <w:iCs/>
                <w:sz w:val="18"/>
                <w:szCs w:val="18"/>
              </w:rPr>
              <w:t>University</w:t>
            </w:r>
            <w:ins w:id="1854" w:author="Kaxiong" w:date="2021-05-29T20:10:00Z">
              <w:r w:rsidR="00CC6381">
                <w:rPr>
                  <w:rFonts w:ascii="Arial" w:hAnsi="Arial"/>
                  <w:i/>
                  <w:iCs/>
                  <w:sz w:val="18"/>
                  <w:szCs w:val="18"/>
                </w:rPr>
                <w:t>)</w:t>
              </w:r>
            </w:ins>
            <w:r w:rsidR="002E3F98" w:rsidRPr="000E7451">
              <w:rPr>
                <w:rFonts w:ascii="Arial" w:hAnsi="Arial"/>
                <w:i/>
                <w:iCs/>
                <w:sz w:val="18"/>
                <w:szCs w:val="18"/>
              </w:rPr>
              <w:t xml:space="preserve"> </w:t>
            </w:r>
            <w:proofErr w:type="spellStart"/>
            <w:r w:rsidR="002E3F98" w:rsidRPr="000E7451">
              <w:rPr>
                <w:rFonts w:ascii="Arial" w:hAnsi="Arial"/>
                <w:i/>
                <w:iCs/>
                <w:sz w:val="18"/>
                <w:szCs w:val="18"/>
              </w:rPr>
              <w:t>thiab</w:t>
            </w:r>
            <w:proofErr w:type="spellEnd"/>
            <w:r w:rsidR="002E3F98" w:rsidRPr="000E7451">
              <w:rPr>
                <w:rFonts w:ascii="Arial" w:hAnsi="Arial"/>
                <w:i/>
                <w:iCs/>
                <w:sz w:val="18"/>
                <w:szCs w:val="18"/>
              </w:rPr>
              <w:t xml:space="preserve"> </w:t>
            </w:r>
            <w:proofErr w:type="spellStart"/>
            <w:ins w:id="1855" w:author="Kaxiong" w:date="2021-05-29T20:10:00Z">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kom</w:t>
              </w:r>
              <w:proofErr w:type="spellEnd"/>
              <w:r w:rsidR="00CC6381">
                <w:rPr>
                  <w:rFonts w:ascii="Arial" w:hAnsi="Arial"/>
                  <w:i/>
                  <w:iCs/>
                  <w:sz w:val="18"/>
                  <w:szCs w:val="18"/>
                </w:rPr>
                <w:t xml:space="preserve"> </w:t>
              </w:r>
              <w:proofErr w:type="spellStart"/>
              <w:r w:rsidR="00CC6381">
                <w:rPr>
                  <w:rFonts w:ascii="Arial" w:hAnsi="Arial"/>
                  <w:i/>
                  <w:iCs/>
                  <w:sz w:val="18"/>
                  <w:szCs w:val="18"/>
                </w:rPr>
                <w:t>tiav</w:t>
              </w:r>
              <w:proofErr w:type="spellEnd"/>
              <w:r w:rsidR="00CC6381">
                <w:rPr>
                  <w:rFonts w:ascii="Arial" w:hAnsi="Arial"/>
                  <w:i/>
                  <w:iCs/>
                  <w:sz w:val="18"/>
                  <w:szCs w:val="18"/>
                </w:rPr>
                <w:t xml:space="preserve"> </w:t>
              </w:r>
              <w:proofErr w:type="spellStart"/>
              <w:r w:rsidR="00CC6381">
                <w:rPr>
                  <w:rFonts w:ascii="Arial" w:hAnsi="Arial"/>
                  <w:i/>
                  <w:iCs/>
                  <w:sz w:val="18"/>
                  <w:szCs w:val="18"/>
                </w:rPr>
                <w:t>daim</w:t>
              </w:r>
              <w:proofErr w:type="spellEnd"/>
              <w:r w:rsidR="00CC6381">
                <w:rPr>
                  <w:rFonts w:ascii="Arial" w:hAnsi="Arial"/>
                  <w:i/>
                  <w:iCs/>
                  <w:sz w:val="18"/>
                  <w:szCs w:val="18"/>
                </w:rPr>
                <w:t xml:space="preserve"> </w:t>
              </w:r>
              <w:proofErr w:type="spellStart"/>
              <w:r w:rsidR="00CC6381">
                <w:rPr>
                  <w:rFonts w:ascii="Arial" w:hAnsi="Arial"/>
                  <w:i/>
                  <w:iCs/>
                  <w:sz w:val="18"/>
                  <w:szCs w:val="18"/>
                </w:rPr>
                <w:t>ntawv</w:t>
              </w:r>
              <w:proofErr w:type="spellEnd"/>
              <w:r w:rsidR="00CC6381">
                <w:rPr>
                  <w:rFonts w:ascii="Arial" w:hAnsi="Arial"/>
                  <w:i/>
                  <w:iCs/>
                  <w:sz w:val="18"/>
                  <w:szCs w:val="18"/>
                </w:rPr>
                <w:t xml:space="preserve"> </w:t>
              </w:r>
              <w:proofErr w:type="spellStart"/>
              <w:r w:rsidR="00CC6381">
                <w:rPr>
                  <w:rFonts w:ascii="Arial" w:hAnsi="Arial"/>
                  <w:i/>
                  <w:iCs/>
                  <w:sz w:val="18"/>
                  <w:szCs w:val="18"/>
                </w:rPr>
                <w:t>thov</w:t>
              </w:r>
              <w:proofErr w:type="spellEnd"/>
              <w:r w:rsidR="00CC6381">
                <w:rPr>
                  <w:rFonts w:ascii="Arial" w:hAnsi="Arial"/>
                  <w:i/>
                  <w:iCs/>
                  <w:sz w:val="18"/>
                  <w:szCs w:val="18"/>
                </w:rPr>
                <w:t xml:space="preserve"> </w:t>
              </w:r>
            </w:ins>
            <w:del w:id="1856" w:author="Kaxiong" w:date="2021-05-29T20:10:00Z">
              <w:r w:rsidR="002E3F98" w:rsidRPr="000E7451" w:rsidDel="00CC6381">
                <w:rPr>
                  <w:rFonts w:ascii="Arial" w:hAnsi="Arial"/>
                  <w:i/>
                  <w:iCs/>
                  <w:sz w:val="18"/>
                  <w:szCs w:val="18"/>
                </w:rPr>
                <w:delText xml:space="preserve">teb </w:delText>
              </w:r>
            </w:del>
            <w:r w:rsidR="002E3F98" w:rsidRPr="000E7451">
              <w:rPr>
                <w:rFonts w:ascii="Arial" w:hAnsi="Arial"/>
                <w:i/>
                <w:iCs/>
                <w:sz w:val="18"/>
                <w:szCs w:val="18"/>
              </w:rPr>
              <w:t>FAFSA</w:t>
            </w:r>
            <w:ins w:id="1857" w:author="Kaxiong" w:date="2021-05-29T20:11:00Z">
              <w:r w:rsidR="00CC6381">
                <w:rPr>
                  <w:rFonts w:ascii="Arial" w:hAnsi="Arial"/>
                  <w:i/>
                  <w:iCs/>
                  <w:sz w:val="18"/>
                  <w:szCs w:val="18"/>
                </w:rPr>
                <w:t>.</w:t>
              </w:r>
            </w:ins>
            <w:r w:rsidR="002E3F98" w:rsidRPr="000E7451">
              <w:rPr>
                <w:rFonts w:ascii="Arial" w:hAnsi="Arial"/>
                <w:i/>
                <w:iCs/>
                <w:sz w:val="18"/>
                <w:szCs w:val="18"/>
              </w:rPr>
              <w:t xml:space="preserve"> </w:t>
            </w:r>
            <w:del w:id="1858" w:author="Kaxiong" w:date="2021-05-29T20:11:00Z">
              <w:r w:rsidR="002E3F98" w:rsidRPr="000E7451" w:rsidDel="00CC6381">
                <w:rPr>
                  <w:rFonts w:ascii="Arial" w:hAnsi="Arial"/>
                  <w:i/>
                  <w:iCs/>
                  <w:sz w:val="18"/>
                  <w:szCs w:val="18"/>
                </w:rPr>
                <w:delText>daim ntawv thov.</w:delText>
              </w:r>
            </w:del>
          </w:p>
          <w:p w14:paraId="0E0375AF" w14:textId="77777777" w:rsidR="00BD5EB3" w:rsidRPr="000E7451" w:rsidRDefault="00BD5EB3" w:rsidP="00DA435C">
            <w:pPr>
              <w:tabs>
                <w:tab w:val="left" w:pos="2086"/>
              </w:tabs>
              <w:rPr>
                <w:rFonts w:ascii="Arial" w:hAnsi="Arial"/>
                <w:sz w:val="18"/>
                <w:szCs w:val="18"/>
              </w:rPr>
            </w:pPr>
          </w:p>
          <w:p w14:paraId="35C66330" w14:textId="77777777" w:rsidR="00BD5EB3" w:rsidRPr="000E7451" w:rsidRDefault="00BD5EB3" w:rsidP="00DA435C">
            <w:pPr>
              <w:tabs>
                <w:tab w:val="left" w:pos="2086"/>
              </w:tabs>
              <w:rPr>
                <w:rFonts w:ascii="Arial" w:hAnsi="Arial"/>
                <w:sz w:val="18"/>
                <w:szCs w:val="18"/>
              </w:rPr>
            </w:pPr>
          </w:p>
          <w:p w14:paraId="16D7ED26" w14:textId="77777777" w:rsidR="00BD5EB3" w:rsidRPr="000E7451" w:rsidRDefault="00BD5EB3" w:rsidP="00DA435C">
            <w:pPr>
              <w:rPr>
                <w:rFonts w:ascii="Arial" w:hAnsi="Arial"/>
                <w:sz w:val="18"/>
                <w:szCs w:val="18"/>
              </w:rPr>
            </w:pPr>
          </w:p>
          <w:p w14:paraId="1CA165E2" w14:textId="77777777" w:rsidR="00BD5EB3" w:rsidRPr="000E7451" w:rsidRDefault="00BD5EB3" w:rsidP="00DA435C">
            <w:pPr>
              <w:rPr>
                <w:rFonts w:ascii="Arial" w:hAnsi="Arial"/>
                <w:sz w:val="18"/>
                <w:szCs w:val="18"/>
              </w:rPr>
            </w:pPr>
          </w:p>
          <w:p w14:paraId="76CE5D79" w14:textId="77777777" w:rsidR="00BD5EB3" w:rsidRPr="000E7451" w:rsidRDefault="00BD5EB3" w:rsidP="00DA435C">
            <w:pPr>
              <w:tabs>
                <w:tab w:val="left" w:pos="2086"/>
              </w:tabs>
              <w:rPr>
                <w:rFonts w:ascii="Arial" w:hAnsi="Arial"/>
                <w:sz w:val="18"/>
                <w:szCs w:val="18"/>
              </w:rPr>
            </w:pPr>
          </w:p>
          <w:p w14:paraId="65E4EB02" w14:textId="3C226088" w:rsidR="00BD5EB3" w:rsidRPr="000E7451" w:rsidRDefault="00BD5EB3" w:rsidP="00DA435C">
            <w:pPr>
              <w:tabs>
                <w:tab w:val="left" w:pos="2086"/>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w:t>
            </w:r>
            <w:r w:rsidRPr="000E7451">
              <w:rPr>
                <w:rFonts w:ascii="Arial" w:hAnsi="Arial"/>
                <w:i/>
                <w:iCs/>
                <w:sz w:val="18"/>
                <w:szCs w:val="18"/>
                <w:u w:val="single"/>
              </w:rPr>
              <w:t>4</w:t>
            </w:r>
          </w:p>
          <w:p w14:paraId="1A1895E7" w14:textId="77777777" w:rsidR="00BD5EB3" w:rsidRPr="000E7451" w:rsidRDefault="00BD5EB3" w:rsidP="00DA435C">
            <w:pPr>
              <w:tabs>
                <w:tab w:val="left" w:pos="2086"/>
              </w:tabs>
              <w:rPr>
                <w:rFonts w:ascii="Arial" w:hAnsi="Arial"/>
                <w:sz w:val="18"/>
                <w:szCs w:val="18"/>
              </w:rPr>
            </w:pPr>
          </w:p>
          <w:p w14:paraId="3C3B8128" w14:textId="02C8F796"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p w14:paraId="51D6A4E3" w14:textId="10F3D1BB" w:rsidR="00BD5EB3" w:rsidRPr="000E7451" w:rsidRDefault="002A4074" w:rsidP="00DA435C">
            <w:pPr>
              <w:rPr>
                <w:rFonts w:ascii="Arial" w:hAnsi="Arial"/>
                <w:i/>
                <w:iCs/>
                <w:sz w:val="18"/>
                <w:szCs w:val="18"/>
                <w:u w:val="single"/>
              </w:rPr>
            </w:pPr>
            <w:r w:rsidRPr="000E7451">
              <w:rPr>
                <w:rFonts w:ascii="Arial" w:hAnsi="Arial"/>
                <w:i/>
                <w:iCs/>
                <w:sz w:val="18"/>
                <w:szCs w:val="18"/>
                <w:u w:val="single"/>
              </w:rPr>
              <w:t xml:space="preserve">Tub </w:t>
            </w:r>
            <w:proofErr w:type="spellStart"/>
            <w:r w:rsidRPr="000E7451">
              <w:rPr>
                <w:rFonts w:ascii="Arial" w:hAnsi="Arial"/>
                <w:i/>
                <w:iCs/>
                <w:sz w:val="18"/>
                <w:szCs w:val="18"/>
                <w:u w:val="single"/>
              </w:rPr>
              <w:t>ntxhais</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kawm</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xib</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fwb</w:t>
            </w:r>
            <w:proofErr w:type="spellEnd"/>
          </w:p>
        </w:tc>
        <w:tc>
          <w:tcPr>
            <w:tcW w:w="5727" w:type="dxa"/>
          </w:tcPr>
          <w:p w14:paraId="32806BA3" w14:textId="71E5B914" w:rsidR="00BD5EB3" w:rsidRPr="000E7451" w:rsidRDefault="00BD5EB3" w:rsidP="00DA435C">
            <w:pPr>
              <w:tabs>
                <w:tab w:val="left" w:pos="2086"/>
              </w:tabs>
              <w:rPr>
                <w:rFonts w:ascii="Arial" w:hAnsi="Arial"/>
                <w:b/>
                <w:bCs/>
                <w:sz w:val="18"/>
                <w:szCs w:val="18"/>
              </w:rPr>
            </w:pPr>
            <w:proofErr w:type="spellStart"/>
            <w:r w:rsidRPr="000E7451">
              <w:rPr>
                <w:rFonts w:ascii="Arial" w:hAnsi="Arial"/>
                <w:b/>
                <w:bCs/>
                <w:sz w:val="18"/>
                <w:szCs w:val="18"/>
              </w:rPr>
              <w:t>Hloov</w:t>
            </w:r>
            <w:proofErr w:type="spellEnd"/>
            <w:r w:rsidRPr="000E7451">
              <w:rPr>
                <w:rFonts w:ascii="Arial" w:hAnsi="Arial"/>
                <w:b/>
                <w:bCs/>
                <w:sz w:val="18"/>
                <w:szCs w:val="18"/>
              </w:rPr>
              <w:t xml:space="preserve"> </w:t>
            </w:r>
            <w:proofErr w:type="spellStart"/>
            <w:ins w:id="1859" w:author="Kaxiong" w:date="2021-05-29T20:11:00Z">
              <w:r w:rsidR="00CC6381">
                <w:rPr>
                  <w:rFonts w:ascii="Arial" w:hAnsi="Arial"/>
                  <w:b/>
                  <w:bCs/>
                  <w:sz w:val="18"/>
                  <w:szCs w:val="18"/>
                </w:rPr>
                <w:t>P</w:t>
              </w:r>
            </w:ins>
            <w:del w:id="1860" w:author="Kaxiong" w:date="2021-05-29T20:11:00Z">
              <w:r w:rsidRPr="000E7451" w:rsidDel="00CC6381">
                <w:rPr>
                  <w:rFonts w:ascii="Arial" w:hAnsi="Arial"/>
                  <w:b/>
                  <w:bCs/>
                  <w:sz w:val="18"/>
                  <w:szCs w:val="18"/>
                </w:rPr>
                <w:delText>p</w:delText>
              </w:r>
            </w:del>
            <w:r w:rsidRPr="000E7451">
              <w:rPr>
                <w:rFonts w:ascii="Arial" w:hAnsi="Arial"/>
                <w:b/>
                <w:bCs/>
                <w:sz w:val="18"/>
                <w:szCs w:val="18"/>
              </w:rPr>
              <w:t>auv</w:t>
            </w:r>
            <w:proofErr w:type="spellEnd"/>
            <w:r w:rsidRPr="000E7451">
              <w:rPr>
                <w:rFonts w:ascii="Arial" w:hAnsi="Arial"/>
                <w:b/>
                <w:bCs/>
                <w:sz w:val="18"/>
                <w:szCs w:val="18"/>
              </w:rPr>
              <w:t xml:space="preserve"> </w:t>
            </w:r>
            <w:ins w:id="1861" w:author="Kaxiong" w:date="2021-05-29T20:11:00Z">
              <w:r w:rsidR="00CC6381">
                <w:rPr>
                  <w:rFonts w:ascii="Arial" w:hAnsi="Arial"/>
                  <w:b/>
                  <w:bCs/>
                  <w:sz w:val="18"/>
                  <w:szCs w:val="18"/>
                </w:rPr>
                <w:t>T</w:t>
              </w:r>
            </w:ins>
            <w:del w:id="1862" w:author="Kaxiong" w:date="2021-05-29T20:11:00Z">
              <w:r w:rsidRPr="000E7451" w:rsidDel="00CC6381">
                <w:rPr>
                  <w:rFonts w:ascii="Arial" w:hAnsi="Arial"/>
                  <w:b/>
                  <w:bCs/>
                  <w:sz w:val="18"/>
                  <w:szCs w:val="18"/>
                </w:rPr>
                <w:delText>t</w:delText>
              </w:r>
            </w:del>
            <w:r w:rsidRPr="000E7451">
              <w:rPr>
                <w:rFonts w:ascii="Arial" w:hAnsi="Arial"/>
                <w:b/>
                <w:bCs/>
                <w:sz w:val="18"/>
                <w:szCs w:val="18"/>
              </w:rPr>
              <w:t xml:space="preserve">us </w:t>
            </w:r>
            <w:proofErr w:type="spellStart"/>
            <w:ins w:id="1863" w:author="Kaxiong" w:date="2021-05-29T20:11:00Z">
              <w:r w:rsidR="00CC6381">
                <w:rPr>
                  <w:rFonts w:ascii="Arial" w:hAnsi="Arial"/>
                  <w:b/>
                  <w:bCs/>
                  <w:sz w:val="18"/>
                  <w:szCs w:val="18"/>
                </w:rPr>
                <w:t>Z</w:t>
              </w:r>
            </w:ins>
            <w:del w:id="1864" w:author="Kaxiong" w:date="2021-05-29T20:11:00Z">
              <w:r w:rsidRPr="000E7451" w:rsidDel="00CC6381">
                <w:rPr>
                  <w:rFonts w:ascii="Arial" w:hAnsi="Arial"/>
                  <w:b/>
                  <w:bCs/>
                  <w:sz w:val="18"/>
                  <w:szCs w:val="18"/>
                </w:rPr>
                <w:delText>z</w:delText>
              </w:r>
            </w:del>
            <w:r w:rsidRPr="000E7451">
              <w:rPr>
                <w:rFonts w:ascii="Arial" w:hAnsi="Arial"/>
                <w:b/>
                <w:bCs/>
                <w:sz w:val="18"/>
                <w:szCs w:val="18"/>
              </w:rPr>
              <w:t>auv</w:t>
            </w:r>
            <w:proofErr w:type="spellEnd"/>
            <w:r w:rsidRPr="000E7451">
              <w:rPr>
                <w:rFonts w:ascii="Arial" w:hAnsi="Arial"/>
                <w:b/>
                <w:bCs/>
                <w:sz w:val="18"/>
                <w:szCs w:val="18"/>
              </w:rPr>
              <w:t xml:space="preserve">(code) </w:t>
            </w:r>
            <w:ins w:id="1865" w:author="Kaxiong" w:date="2021-05-29T20:11:00Z">
              <w:r w:rsidR="00CC6381">
                <w:rPr>
                  <w:rFonts w:ascii="Arial" w:hAnsi="Arial"/>
                  <w:b/>
                  <w:bCs/>
                  <w:sz w:val="18"/>
                  <w:szCs w:val="18"/>
                </w:rPr>
                <w:t xml:space="preserve">Kev </w:t>
              </w:r>
              <w:proofErr w:type="spellStart"/>
              <w:r w:rsidR="00CC6381">
                <w:rPr>
                  <w:rFonts w:ascii="Arial" w:hAnsi="Arial"/>
                  <w:b/>
                  <w:bCs/>
                  <w:sz w:val="18"/>
                  <w:szCs w:val="18"/>
                </w:rPr>
                <w:t>Pab</w:t>
              </w:r>
              <w:proofErr w:type="spellEnd"/>
              <w:r w:rsidR="00CC6381">
                <w:rPr>
                  <w:rFonts w:ascii="Arial" w:hAnsi="Arial"/>
                  <w:b/>
                  <w:bCs/>
                  <w:sz w:val="18"/>
                  <w:szCs w:val="18"/>
                </w:rPr>
                <w:t xml:space="preserve"> </w:t>
              </w:r>
              <w:proofErr w:type="spellStart"/>
              <w:r w:rsidR="00CC6381">
                <w:rPr>
                  <w:rFonts w:ascii="Arial" w:hAnsi="Arial"/>
                  <w:b/>
                  <w:bCs/>
                  <w:sz w:val="18"/>
                  <w:szCs w:val="18"/>
                </w:rPr>
                <w:t>Cuam</w:t>
              </w:r>
              <w:proofErr w:type="spellEnd"/>
              <w:r w:rsidR="00CC6381">
                <w:rPr>
                  <w:rFonts w:ascii="Arial" w:hAnsi="Arial"/>
                  <w:b/>
                  <w:bCs/>
                  <w:sz w:val="18"/>
                  <w:szCs w:val="18"/>
                </w:rPr>
                <w:t xml:space="preserve"> </w:t>
              </w:r>
            </w:ins>
            <w:del w:id="1866" w:author="Kaxiong" w:date="2021-05-29T20:11:00Z">
              <w:r w:rsidRPr="000E7451" w:rsidDel="00CC6381">
                <w:rPr>
                  <w:rFonts w:ascii="Arial" w:hAnsi="Arial"/>
                  <w:b/>
                  <w:bCs/>
                  <w:sz w:val="18"/>
                  <w:szCs w:val="18"/>
                </w:rPr>
                <w:delText>R</w:delText>
              </w:r>
            </w:del>
            <w:proofErr w:type="spellStart"/>
            <w:ins w:id="1867" w:author="Kaxiong" w:date="2021-05-29T20:11:00Z">
              <w:r w:rsidR="00CC6381">
                <w:rPr>
                  <w:rFonts w:ascii="Arial" w:hAnsi="Arial"/>
                  <w:b/>
                  <w:bCs/>
                  <w:sz w:val="18"/>
                  <w:szCs w:val="18"/>
                </w:rPr>
                <w:t>r</w:t>
              </w:r>
            </w:ins>
            <w:r w:rsidRPr="000E7451">
              <w:rPr>
                <w:rFonts w:ascii="Arial" w:hAnsi="Arial"/>
                <w:b/>
                <w:bCs/>
                <w:sz w:val="18"/>
                <w:szCs w:val="18"/>
              </w:rPr>
              <w:t>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03AE1786" w14:textId="78D689F7"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 xml:space="preserve">820 </w:t>
            </w:r>
            <w:proofErr w:type="spellStart"/>
            <w:r w:rsidR="00E853EE" w:rsidRPr="000E7451">
              <w:rPr>
                <w:rFonts w:ascii="Arial" w:hAnsi="Arial"/>
                <w:i/>
                <w:iCs/>
                <w:sz w:val="18"/>
                <w:szCs w:val="18"/>
                <w:u w:val="single"/>
              </w:rPr>
              <w:t>Paub</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txog</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kev</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kawm</w:t>
            </w:r>
            <w:proofErr w:type="spellEnd"/>
            <w:r w:rsidR="00E853EE" w:rsidRPr="000E7451">
              <w:rPr>
                <w:rFonts w:ascii="Arial" w:hAnsi="Arial"/>
                <w:i/>
                <w:iCs/>
                <w:sz w:val="18"/>
                <w:szCs w:val="18"/>
                <w:u w:val="single"/>
              </w:rPr>
              <w:t xml:space="preserve"> </w:t>
            </w:r>
            <w:proofErr w:type="spellStart"/>
            <w:ins w:id="1868" w:author="Kaxiong" w:date="2021-05-29T20:12:00Z">
              <w:r w:rsidR="00CC6381">
                <w:rPr>
                  <w:rFonts w:ascii="Arial" w:hAnsi="Arial"/>
                  <w:i/>
                  <w:iCs/>
                  <w:sz w:val="18"/>
                  <w:szCs w:val="18"/>
                  <w:u w:val="single"/>
                </w:rPr>
                <w:t>ua</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hauj</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lwm</w:t>
              </w:r>
            </w:ins>
            <w:proofErr w:type="spellEnd"/>
            <w:del w:id="1869" w:author="Kaxiong" w:date="2021-05-29T20:12:00Z">
              <w:r w:rsidR="00E853EE" w:rsidRPr="000E7451" w:rsidDel="00CC6381">
                <w:rPr>
                  <w:rFonts w:ascii="Arial" w:hAnsi="Arial"/>
                  <w:i/>
                  <w:iCs/>
                  <w:sz w:val="18"/>
                  <w:szCs w:val="18"/>
                  <w:u w:val="single"/>
                </w:rPr>
                <w:delText>qib siab</w:delText>
              </w:r>
            </w:del>
          </w:p>
          <w:p w14:paraId="48C911D9" w14:textId="5F95E318" w:rsidR="00BD5EB3" w:rsidRPr="000E7451" w:rsidRDefault="00BD5EB3" w:rsidP="00DA435C">
            <w:pPr>
              <w:tabs>
                <w:tab w:val="left" w:pos="2086"/>
              </w:tabs>
              <w:rPr>
                <w:rFonts w:ascii="Arial" w:hAnsi="Arial"/>
                <w:b/>
                <w:bCs/>
                <w:sz w:val="18"/>
                <w:szCs w:val="18"/>
              </w:rPr>
            </w:pPr>
            <w:r w:rsidRPr="000E7451">
              <w:rPr>
                <w:rFonts w:ascii="Arial" w:hAnsi="Arial"/>
                <w:b/>
                <w:bCs/>
                <w:sz w:val="18"/>
                <w:szCs w:val="18"/>
              </w:rPr>
              <w:t xml:space="preserve">Cov </w:t>
            </w:r>
            <w:proofErr w:type="spellStart"/>
            <w:r w:rsidRPr="000E7451">
              <w:rPr>
                <w:rFonts w:ascii="Arial" w:hAnsi="Arial"/>
                <w:b/>
                <w:bCs/>
                <w:sz w:val="18"/>
                <w:szCs w:val="18"/>
              </w:rPr>
              <w:t>Hauj</w:t>
            </w:r>
            <w:proofErr w:type="spellEnd"/>
            <w:ins w:id="1870" w:author="Kaxiong" w:date="2021-05-29T20:12:00Z">
              <w:r w:rsidR="00CC6381">
                <w:rPr>
                  <w:rFonts w:ascii="Arial" w:hAnsi="Arial"/>
                  <w:b/>
                  <w:bCs/>
                  <w:sz w:val="18"/>
                  <w:szCs w:val="18"/>
                </w:rPr>
                <w:t xml:space="preserve"> </w:t>
              </w:r>
            </w:ins>
            <w:proofErr w:type="spellStart"/>
            <w:r w:rsidRPr="000E7451">
              <w:rPr>
                <w:rFonts w:ascii="Arial" w:hAnsi="Arial"/>
                <w:b/>
                <w:bCs/>
                <w:sz w:val="18"/>
                <w:szCs w:val="18"/>
              </w:rPr>
              <w:t>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ins w:id="1871" w:author="Kaxiong" w:date="2021-05-29T20:12:00Z">
              <w:r w:rsidR="00CC6381">
                <w:rPr>
                  <w:rFonts w:ascii="Arial" w:hAnsi="Arial"/>
                  <w:b/>
                  <w:bCs/>
                  <w:sz w:val="18"/>
                  <w:szCs w:val="18"/>
                </w:rPr>
                <w:t>Nqa</w:t>
              </w:r>
              <w:proofErr w:type="spellEnd"/>
              <w:r w:rsidR="00CC6381">
                <w:rPr>
                  <w:rFonts w:ascii="Arial" w:hAnsi="Arial"/>
                  <w:b/>
                  <w:bCs/>
                  <w:sz w:val="18"/>
                  <w:szCs w:val="18"/>
                </w:rPr>
                <w:t xml:space="preserve"> </w:t>
              </w:r>
            </w:ins>
            <w:del w:id="1872" w:author="Kaxiong" w:date="2021-05-29T20:12:00Z">
              <w:r w:rsidRPr="000E7451" w:rsidDel="00CC6381">
                <w:rPr>
                  <w:rFonts w:ascii="Arial" w:hAnsi="Arial"/>
                  <w:b/>
                  <w:bCs/>
                  <w:sz w:val="18"/>
                  <w:szCs w:val="18"/>
                </w:rPr>
                <w:delText xml:space="preserve">Cov Thib Ob </w:delText>
              </w:r>
            </w:del>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ins w:id="1873" w:author="Kaxiong" w:date="2021-05-29T20:12:00Z">
              <w:r w:rsidR="00CC6381">
                <w:rPr>
                  <w:rFonts w:ascii="Arial" w:hAnsi="Arial"/>
                  <w:b/>
                  <w:bCs/>
                  <w:sz w:val="18"/>
                  <w:szCs w:val="18"/>
                </w:rPr>
                <w:t xml:space="preserve"> </w:t>
              </w:r>
            </w:ins>
            <w:proofErr w:type="spellStart"/>
            <w:ins w:id="1874" w:author="Kaxiong" w:date="2021-05-29T20:13:00Z">
              <w:r w:rsidR="00CC6381">
                <w:rPr>
                  <w:rFonts w:ascii="Arial" w:hAnsi="Arial"/>
                  <w:b/>
                  <w:bCs/>
                  <w:sz w:val="18"/>
                  <w:szCs w:val="18"/>
                </w:rPr>
                <w:t>Nqam</w:t>
              </w:r>
              <w:proofErr w:type="spellEnd"/>
              <w:r w:rsidR="00CC6381">
                <w:rPr>
                  <w:rFonts w:ascii="Arial" w:hAnsi="Arial"/>
                  <w:b/>
                  <w:bCs/>
                  <w:sz w:val="18"/>
                  <w:szCs w:val="18"/>
                </w:rPr>
                <w:t xml:space="preserve"> </w:t>
              </w:r>
              <w:proofErr w:type="spellStart"/>
              <w:r w:rsidR="00CC6381">
                <w:rPr>
                  <w:rFonts w:ascii="Arial" w:hAnsi="Arial"/>
                  <w:b/>
                  <w:bCs/>
                  <w:sz w:val="18"/>
                  <w:szCs w:val="18"/>
                </w:rPr>
                <w:t>Qab</w:t>
              </w:r>
              <w:proofErr w:type="spellEnd"/>
              <w:r w:rsidR="00CC6381">
                <w:rPr>
                  <w:rFonts w:ascii="Arial" w:hAnsi="Arial"/>
                  <w:b/>
                  <w:bCs/>
                  <w:sz w:val="18"/>
                  <w:szCs w:val="18"/>
                </w:rPr>
                <w:t xml:space="preserve"> Kev </w:t>
              </w:r>
              <w:proofErr w:type="spellStart"/>
              <w:r w:rsidR="00CC6381">
                <w:rPr>
                  <w:rFonts w:ascii="Arial" w:hAnsi="Arial"/>
                  <w:b/>
                  <w:bCs/>
                  <w:sz w:val="18"/>
                  <w:szCs w:val="18"/>
                </w:rPr>
                <w:t>Kawm</w:t>
              </w:r>
              <w:proofErr w:type="spellEnd"/>
              <w:r w:rsidR="00CC6381">
                <w:rPr>
                  <w:rFonts w:ascii="Arial" w:hAnsi="Arial"/>
                  <w:b/>
                  <w:bCs/>
                  <w:sz w:val="18"/>
                  <w:szCs w:val="18"/>
                </w:rPr>
                <w:t xml:space="preserve"> </w:t>
              </w:r>
              <w:proofErr w:type="spellStart"/>
              <w:r w:rsidR="00CC6381">
                <w:rPr>
                  <w:rFonts w:ascii="Arial" w:hAnsi="Arial"/>
                  <w:b/>
                  <w:bCs/>
                  <w:sz w:val="18"/>
                  <w:szCs w:val="18"/>
                </w:rPr>
                <w:t>Qib</w:t>
              </w:r>
              <w:proofErr w:type="spellEnd"/>
              <w:r w:rsidR="00CC6381">
                <w:rPr>
                  <w:rFonts w:ascii="Arial" w:hAnsi="Arial"/>
                  <w:b/>
                  <w:bCs/>
                  <w:sz w:val="18"/>
                  <w:szCs w:val="18"/>
                </w:rPr>
                <w:t xml:space="preserve"> </w:t>
              </w:r>
              <w:proofErr w:type="spellStart"/>
              <w:r w:rsidR="00CC6381">
                <w:rPr>
                  <w:rFonts w:ascii="Arial" w:hAnsi="Arial"/>
                  <w:b/>
                  <w:bCs/>
                  <w:sz w:val="18"/>
                  <w:szCs w:val="18"/>
                </w:rPr>
                <w:t>Siab</w:t>
              </w:r>
            </w:ins>
            <w:proofErr w:type="spellEnd"/>
            <w:r w:rsidRPr="000E7451">
              <w:rPr>
                <w:rFonts w:ascii="Arial" w:hAnsi="Arial"/>
                <w:b/>
                <w:bCs/>
                <w:sz w:val="18"/>
                <w:szCs w:val="18"/>
              </w:rPr>
              <w:t>:</w:t>
            </w:r>
          </w:p>
          <w:p w14:paraId="64BE8513" w14:textId="1720A2E4" w:rsidR="00BD5EB3" w:rsidRPr="000E7451" w:rsidRDefault="00CC6381" w:rsidP="00D60702">
            <w:pPr>
              <w:tabs>
                <w:tab w:val="left" w:pos="2086"/>
              </w:tabs>
              <w:rPr>
                <w:rFonts w:asciiTheme="minorHAnsi" w:hAnsiTheme="minorHAnsi" w:cstheme="minorHAnsi"/>
                <w:i/>
                <w:iCs/>
                <w:sz w:val="18"/>
                <w:szCs w:val="18"/>
              </w:rPr>
            </w:pPr>
            <w:proofErr w:type="spellStart"/>
            <w:ins w:id="1875" w:author="Kaxiong" w:date="2021-05-29T20:14:00Z">
              <w:r>
                <w:rPr>
                  <w:rFonts w:asciiTheme="minorHAnsi" w:hAnsiTheme="minorHAnsi" w:cstheme="minorHAnsi"/>
                  <w:i/>
                  <w:iCs/>
                  <w:sz w:val="18"/>
                  <w:szCs w:val="18"/>
                </w:rPr>
                <w:t>rau</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siab</w:t>
              </w:r>
              <w:proofErr w:type="spellEnd"/>
              <w:r>
                <w:rPr>
                  <w:rFonts w:asciiTheme="minorHAnsi" w:hAnsiTheme="minorHAnsi" w:cstheme="minorHAnsi"/>
                  <w:i/>
                  <w:iCs/>
                  <w:sz w:val="18"/>
                  <w:szCs w:val="18"/>
                </w:rPr>
                <w:t xml:space="preserve"> </w:t>
              </w:r>
            </w:ins>
            <w:del w:id="1876" w:author="Kaxiong" w:date="2021-05-29T20:14:00Z">
              <w:r w:rsidR="009F2E57" w:rsidRPr="000E7451" w:rsidDel="00CC6381">
                <w:rPr>
                  <w:rFonts w:asciiTheme="minorHAnsi" w:hAnsiTheme="minorHAnsi" w:cstheme="minorHAnsi"/>
                  <w:i/>
                  <w:iCs/>
                  <w:sz w:val="18"/>
                  <w:szCs w:val="18"/>
                </w:rPr>
                <w:delText xml:space="preserve">tsom </w:delText>
              </w:r>
            </w:del>
            <w:proofErr w:type="spellStart"/>
            <w:r w:rsidR="009F2E57" w:rsidRPr="000E7451">
              <w:rPr>
                <w:rFonts w:asciiTheme="minorHAnsi" w:hAnsiTheme="minorHAnsi" w:cstheme="minorHAnsi"/>
                <w:i/>
                <w:iCs/>
                <w:sz w:val="18"/>
                <w:szCs w:val="18"/>
              </w:rPr>
              <w:t>rau</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kawm</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ntawv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thiab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tshawb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xyuas</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kuv</w:t>
            </w:r>
            <w:proofErr w:type="spellEnd"/>
            <w:r w:rsidR="009F2E57" w:rsidRPr="000E7451">
              <w:rPr>
                <w:rFonts w:asciiTheme="minorHAnsi" w:hAnsiTheme="minorHAnsi" w:cstheme="minorHAnsi"/>
                <w:i/>
                <w:iCs/>
                <w:sz w:val="18"/>
                <w:szCs w:val="18"/>
              </w:rPr>
              <w:t xml:space="preserve"> cov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xaiv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ua</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hauj</w:t>
            </w:r>
            <w:proofErr w:type="spellEnd"/>
            <w:r w:rsidR="003A3DAF"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lwm</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nyob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rau</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hauv</w:t>
            </w:r>
            <w:proofErr w:type="spellEnd"/>
            <w:r w:rsidR="009F2E57"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ins w:id="1877" w:author="Kaxiong" w:date="2021-05-29T20:14:00Z">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pab</w:t>
              </w:r>
            </w:ins>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yug</w:t>
            </w:r>
            <w:proofErr w:type="spellEnd"/>
            <w:r w:rsidR="003A3DAF" w:rsidRPr="000E7451">
              <w:rPr>
                <w:rFonts w:asciiTheme="minorHAnsi" w:hAnsiTheme="minorHAnsi" w:cstheme="minorHAnsi"/>
                <w:i/>
                <w:iCs/>
                <w:sz w:val="18"/>
                <w:szCs w:val="18"/>
              </w:rPr>
              <w:t xml:space="preserve"> me </w:t>
            </w:r>
            <w:proofErr w:type="spellStart"/>
            <w:r w:rsidR="003A3DAF" w:rsidRPr="000E7451">
              <w:rPr>
                <w:rFonts w:asciiTheme="minorHAnsi" w:hAnsiTheme="minorHAnsi" w:cstheme="minorHAnsi"/>
                <w:i/>
                <w:iCs/>
                <w:sz w:val="18"/>
                <w:szCs w:val="18"/>
              </w:rPr>
              <w:t>nyuam</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thiab</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ins w:id="1878" w:author="Kaxiong" w:date="2021-05-29T20:15:00Z">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pab</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kom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muaj</w:t>
              </w:r>
              <w:proofErr w:type="spellEnd"/>
              <w:r>
                <w:rPr>
                  <w:rFonts w:asciiTheme="minorHAnsi" w:hAnsiTheme="minorHAnsi" w:cstheme="minorHAnsi"/>
                  <w:i/>
                  <w:iCs/>
                  <w:sz w:val="18"/>
                  <w:szCs w:val="18"/>
                </w:rPr>
                <w:t xml:space="preserve"> me </w:t>
              </w:r>
              <w:proofErr w:type="spellStart"/>
              <w:r>
                <w:rPr>
                  <w:rFonts w:asciiTheme="minorHAnsi" w:hAnsiTheme="minorHAnsi" w:cstheme="minorHAnsi"/>
                  <w:i/>
                  <w:iCs/>
                  <w:sz w:val="18"/>
                  <w:szCs w:val="18"/>
                </w:rPr>
                <w:t>nyuam</w:t>
              </w:r>
            </w:ins>
            <w:proofErr w:type="spellEnd"/>
            <w:del w:id="1879" w:author="Kaxiong" w:date="2021-05-29T20:15:00Z">
              <w:r w:rsidR="003A3DAF" w:rsidRPr="000E7451" w:rsidDel="00CC6381">
                <w:rPr>
                  <w:rFonts w:asciiTheme="minorHAnsi" w:hAnsiTheme="minorHAnsi" w:cstheme="minorHAnsi"/>
                  <w:i/>
                  <w:iCs/>
                  <w:sz w:val="18"/>
                  <w:szCs w:val="18"/>
                </w:rPr>
                <w:delText xml:space="preserve"> loj hlob</w:delText>
              </w:r>
            </w:del>
          </w:p>
          <w:p w14:paraId="7C042289" w14:textId="15CF861F" w:rsidR="00BD5EB3" w:rsidRPr="000E7451" w:rsidRDefault="00CC6381" w:rsidP="00DA435C">
            <w:pPr>
              <w:tabs>
                <w:tab w:val="left" w:pos="2086"/>
              </w:tabs>
              <w:rPr>
                <w:rFonts w:ascii="Arial" w:hAnsi="Arial"/>
                <w:b/>
                <w:bCs/>
                <w:sz w:val="18"/>
                <w:szCs w:val="18"/>
              </w:rPr>
            </w:pPr>
            <w:ins w:id="1880" w:author="Kaxiong" w:date="2021-05-29T20:15:00Z">
              <w:r w:rsidRPr="00CC6381">
                <w:rPr>
                  <w:rFonts w:ascii="Arial" w:hAnsi="Arial"/>
                  <w:b/>
                  <w:bCs/>
                  <w:sz w:val="18"/>
                  <w:szCs w:val="18"/>
                  <w:rPrChange w:id="1881" w:author="Kaxiong" w:date="2021-05-29T20:16:00Z">
                    <w:rPr>
                      <w:rFonts w:ascii="Arial" w:hAnsi="Arial"/>
                      <w:sz w:val="18"/>
                      <w:szCs w:val="18"/>
                    </w:rPr>
                  </w:rPrChange>
                </w:rPr>
                <w:t>K</w:t>
              </w:r>
            </w:ins>
            <w:ins w:id="1882" w:author="Kaxiong" w:date="2021-05-29T20:16:00Z">
              <w:r w:rsidRPr="00CC6381">
                <w:rPr>
                  <w:rFonts w:ascii="Arial" w:hAnsi="Arial"/>
                  <w:b/>
                  <w:bCs/>
                  <w:sz w:val="18"/>
                  <w:szCs w:val="18"/>
                  <w:rPrChange w:id="1883" w:author="Kaxiong" w:date="2021-05-29T20:16:00Z">
                    <w:rPr>
                      <w:rFonts w:ascii="Arial" w:hAnsi="Arial"/>
                      <w:sz w:val="18"/>
                      <w:szCs w:val="18"/>
                    </w:rPr>
                  </w:rPrChange>
                </w:rPr>
                <w:t xml:space="preserve">ev </w:t>
              </w:r>
              <w:proofErr w:type="spellStart"/>
              <w:r w:rsidRPr="00CC6381">
                <w:rPr>
                  <w:rFonts w:ascii="Arial" w:hAnsi="Arial"/>
                  <w:b/>
                  <w:bCs/>
                  <w:sz w:val="18"/>
                  <w:szCs w:val="18"/>
                  <w:rPrChange w:id="1884" w:author="Kaxiong" w:date="2021-05-29T20:16:00Z">
                    <w:rPr>
                      <w:rFonts w:ascii="Arial" w:hAnsi="Arial"/>
                      <w:sz w:val="18"/>
                      <w:szCs w:val="18"/>
                    </w:rPr>
                  </w:rPrChange>
                </w:rPr>
                <w:t>Paub</w:t>
              </w:r>
              <w:proofErr w:type="spellEnd"/>
              <w:r w:rsidRPr="00CC6381">
                <w:rPr>
                  <w:rFonts w:ascii="Arial" w:hAnsi="Arial"/>
                  <w:b/>
                  <w:bCs/>
                  <w:sz w:val="18"/>
                  <w:szCs w:val="18"/>
                  <w:rPrChange w:id="1885" w:author="Kaxiong" w:date="2021-05-29T20:16:00Z">
                    <w:rPr>
                      <w:rFonts w:ascii="Arial" w:hAnsi="Arial"/>
                      <w:sz w:val="18"/>
                      <w:szCs w:val="18"/>
                    </w:rPr>
                  </w:rPrChange>
                </w:rPr>
                <w:t xml:space="preserve"> </w:t>
              </w:r>
              <w:proofErr w:type="spellStart"/>
              <w:r w:rsidRPr="00CC6381">
                <w:rPr>
                  <w:rFonts w:ascii="Arial" w:hAnsi="Arial"/>
                  <w:b/>
                  <w:bCs/>
                  <w:sz w:val="18"/>
                  <w:szCs w:val="18"/>
                  <w:rPrChange w:id="1886" w:author="Kaxiong" w:date="2021-05-29T20:16:00Z">
                    <w:rPr>
                      <w:rFonts w:ascii="Arial" w:hAnsi="Arial"/>
                      <w:sz w:val="18"/>
                      <w:szCs w:val="18"/>
                    </w:rPr>
                  </w:rPrChange>
                </w:rPr>
                <w:t>Txog</w:t>
              </w:r>
              <w:proofErr w:type="spellEnd"/>
              <w:r w:rsidRPr="00CC6381">
                <w:rPr>
                  <w:rFonts w:ascii="Arial" w:hAnsi="Arial"/>
                  <w:b/>
                  <w:bCs/>
                  <w:sz w:val="18"/>
                  <w:szCs w:val="18"/>
                  <w:rPrChange w:id="1887" w:author="Kaxiong" w:date="2021-05-29T20:16:00Z">
                    <w:rPr>
                      <w:rFonts w:ascii="Arial" w:hAnsi="Arial"/>
                      <w:sz w:val="18"/>
                      <w:szCs w:val="18"/>
                    </w:rPr>
                  </w:rPrChange>
                </w:rPr>
                <w:t xml:space="preserve"> </w:t>
              </w:r>
              <w:proofErr w:type="spellStart"/>
              <w:r w:rsidRPr="00CC6381">
                <w:rPr>
                  <w:rFonts w:ascii="Arial" w:hAnsi="Arial"/>
                  <w:b/>
                  <w:bCs/>
                  <w:sz w:val="18"/>
                  <w:szCs w:val="18"/>
                  <w:rPrChange w:id="1888" w:author="Kaxiong" w:date="2021-05-29T20:16:00Z">
                    <w:rPr>
                      <w:rFonts w:ascii="Arial" w:hAnsi="Arial"/>
                      <w:sz w:val="18"/>
                      <w:szCs w:val="18"/>
                    </w:rPr>
                  </w:rPrChange>
                </w:rPr>
                <w:t>Ntawm</w:t>
              </w:r>
              <w:proofErr w:type="spellEnd"/>
              <w:r>
                <w:rPr>
                  <w:rFonts w:ascii="Arial" w:hAnsi="Arial"/>
                  <w:sz w:val="18"/>
                  <w:szCs w:val="18"/>
                </w:rPr>
                <w:t xml:space="preserve"> </w:t>
              </w:r>
            </w:ins>
            <w:del w:id="1889" w:author="Kaxiong" w:date="2021-05-29T20:16:00Z">
              <w:r w:rsidR="00BD5EB3" w:rsidRPr="000E7451" w:rsidDel="00CC6381">
                <w:rPr>
                  <w:rFonts w:ascii="Arial" w:hAnsi="Arial"/>
                  <w:sz w:val="18"/>
                  <w:szCs w:val="18"/>
                </w:rPr>
                <w:delText>Kev</w:delText>
              </w:r>
              <w:r w:rsidR="00BD5EB3" w:rsidRPr="000E7451" w:rsidDel="00CC6381">
                <w:rPr>
                  <w:rFonts w:ascii="Arial" w:hAnsi="Arial"/>
                  <w:b/>
                  <w:bCs/>
                  <w:sz w:val="18"/>
                  <w:szCs w:val="18"/>
                </w:rPr>
                <w:delText xml:space="preserve"> Tshawb Fawb Hauv </w:delText>
              </w:r>
            </w:del>
            <w:proofErr w:type="spellStart"/>
            <w:r w:rsidR="00BD5EB3" w:rsidRPr="000E7451">
              <w:rPr>
                <w:rFonts w:ascii="Arial" w:hAnsi="Arial"/>
                <w:b/>
                <w:bCs/>
                <w:sz w:val="18"/>
                <w:szCs w:val="18"/>
              </w:rPr>
              <w:t>Zej</w:t>
            </w:r>
            <w:proofErr w:type="spellEnd"/>
            <w:r w:rsidR="00BD5EB3" w:rsidRPr="000E7451">
              <w:rPr>
                <w:rFonts w:ascii="Arial" w:hAnsi="Arial"/>
                <w:b/>
                <w:bCs/>
                <w:sz w:val="18"/>
                <w:szCs w:val="18"/>
              </w:rPr>
              <w:t xml:space="preserve"> Zog </w:t>
            </w:r>
            <w:proofErr w:type="spellStart"/>
            <w:ins w:id="1890" w:author="Kaxiong" w:date="2021-05-29T20:16:00Z">
              <w:r>
                <w:rPr>
                  <w:rFonts w:ascii="Arial" w:hAnsi="Arial"/>
                  <w:b/>
                  <w:bCs/>
                  <w:sz w:val="18"/>
                  <w:szCs w:val="18"/>
                </w:rPr>
                <w:t>raws</w:t>
              </w:r>
              <w:proofErr w:type="spellEnd"/>
              <w:r>
                <w:rPr>
                  <w:rFonts w:ascii="Arial" w:hAnsi="Arial"/>
                  <w:b/>
                  <w:bCs/>
                  <w:sz w:val="18"/>
                  <w:szCs w:val="18"/>
                </w:rPr>
                <w:t xml:space="preserve"> li </w:t>
              </w:r>
            </w:ins>
            <w:del w:id="1891" w:author="Kaxiong" w:date="2021-05-29T20:16:00Z">
              <w:r w:rsidR="00BD5EB3" w:rsidRPr="000E7451" w:rsidDel="00CC6381">
                <w:rPr>
                  <w:rFonts w:ascii="Arial" w:hAnsi="Arial"/>
                  <w:b/>
                  <w:bCs/>
                  <w:sz w:val="18"/>
                  <w:szCs w:val="18"/>
                </w:rPr>
                <w:delText xml:space="preserve">Raws Li </w:delText>
              </w:r>
            </w:del>
            <w:proofErr w:type="spellStart"/>
            <w:ins w:id="1892" w:author="Kaxiong" w:date="2021-05-29T20:16:00Z">
              <w:r>
                <w:rPr>
                  <w:rFonts w:ascii="Arial" w:hAnsi="Arial"/>
                  <w:b/>
                  <w:bCs/>
                  <w:sz w:val="18"/>
                  <w:szCs w:val="18"/>
                </w:rPr>
                <w:t>Q</w:t>
              </w:r>
            </w:ins>
            <w:del w:id="1893" w:author="Kaxiong" w:date="2021-05-29T20:16:00Z">
              <w:r w:rsidR="00BD5EB3" w:rsidRPr="000E7451" w:rsidDel="00CC6381">
                <w:rPr>
                  <w:rFonts w:ascii="Arial" w:hAnsi="Arial"/>
                  <w:b/>
                  <w:bCs/>
                  <w:sz w:val="18"/>
                  <w:szCs w:val="18"/>
                </w:rPr>
                <w:delText>q</w:delText>
              </w:r>
            </w:del>
            <w:r w:rsidR="00BD5EB3" w:rsidRPr="000E7451">
              <w:rPr>
                <w:rFonts w:ascii="Arial" w:hAnsi="Arial"/>
                <w:b/>
                <w:bCs/>
                <w:sz w:val="18"/>
                <w:szCs w:val="18"/>
              </w:rPr>
              <w:t>hov</w:t>
            </w:r>
            <w:proofErr w:type="spellEnd"/>
            <w:r w:rsidR="00BD5EB3" w:rsidRPr="000E7451">
              <w:rPr>
                <w:rFonts w:ascii="Arial" w:hAnsi="Arial"/>
                <w:b/>
                <w:bCs/>
                <w:sz w:val="18"/>
                <w:szCs w:val="18"/>
              </w:rPr>
              <w:t xml:space="preserve"> </w:t>
            </w:r>
            <w:del w:id="1894" w:author="Kaxiong" w:date="2021-05-29T20:17:00Z">
              <w:r w:rsidR="00BD5EB3" w:rsidRPr="000E7451" w:rsidDel="00CC6381">
                <w:rPr>
                  <w:rFonts w:ascii="Arial" w:hAnsi="Arial"/>
                  <w:b/>
                  <w:bCs/>
                  <w:sz w:val="18"/>
                  <w:szCs w:val="18"/>
                </w:rPr>
                <w:delText xml:space="preserve">uas </w:delText>
              </w:r>
            </w:del>
            <w:proofErr w:type="spellStart"/>
            <w:r w:rsidR="00BD5EB3" w:rsidRPr="000E7451">
              <w:rPr>
                <w:rFonts w:ascii="Arial" w:hAnsi="Arial"/>
                <w:b/>
                <w:bCs/>
                <w:sz w:val="18"/>
                <w:szCs w:val="18"/>
              </w:rPr>
              <w:t>Tsim</w:t>
            </w:r>
            <w:proofErr w:type="spellEnd"/>
            <w:r w:rsidR="00BD5EB3" w:rsidRPr="000E7451">
              <w:rPr>
                <w:rFonts w:ascii="Arial" w:hAnsi="Arial"/>
                <w:b/>
                <w:bCs/>
                <w:sz w:val="18"/>
                <w:szCs w:val="18"/>
              </w:rPr>
              <w:t xml:space="preserve"> </w:t>
            </w:r>
            <w:proofErr w:type="spellStart"/>
            <w:r w:rsidR="00BD5EB3" w:rsidRPr="000E7451">
              <w:rPr>
                <w:rFonts w:ascii="Arial" w:hAnsi="Arial"/>
                <w:b/>
                <w:bCs/>
                <w:sz w:val="18"/>
                <w:szCs w:val="18"/>
              </w:rPr>
              <w:t>Nyog</w:t>
            </w:r>
            <w:proofErr w:type="spellEnd"/>
            <w:r w:rsidR="00BD5EB3" w:rsidRPr="000E7451">
              <w:rPr>
                <w:rFonts w:ascii="Arial" w:hAnsi="Arial"/>
                <w:b/>
                <w:bCs/>
                <w:sz w:val="18"/>
                <w:szCs w:val="18"/>
              </w:rPr>
              <w:t>:</w:t>
            </w:r>
          </w:p>
          <w:p w14:paraId="45ADCC8B" w14:textId="6D932CD2" w:rsidR="00BD5EB3" w:rsidRDefault="00CC6381" w:rsidP="006D74A1">
            <w:pPr>
              <w:tabs>
                <w:tab w:val="left" w:pos="2086"/>
              </w:tabs>
              <w:jc w:val="both"/>
              <w:rPr>
                <w:rFonts w:asciiTheme="minorHAnsi" w:hAnsiTheme="minorHAnsi" w:cstheme="minorHAnsi"/>
                <w:i/>
                <w:iCs/>
                <w:sz w:val="18"/>
                <w:szCs w:val="18"/>
              </w:rPr>
            </w:pPr>
            <w:ins w:id="1895" w:author="Kaxiong" w:date="2021-05-29T20:17:00Z">
              <w:r>
                <w:rPr>
                  <w:rFonts w:asciiTheme="minorHAnsi" w:hAnsiTheme="minorHAnsi" w:cstheme="minorHAnsi"/>
                  <w:i/>
                  <w:iCs/>
                  <w:sz w:val="18"/>
                  <w:szCs w:val="18"/>
                </w:rPr>
                <w:t>M</w:t>
              </w:r>
            </w:ins>
            <w:del w:id="1896" w:author="Kaxiong" w:date="2021-05-29T20:17:00Z">
              <w:r w:rsidR="00902CF5" w:rsidRPr="000E7451" w:rsidDel="00CC6381">
                <w:rPr>
                  <w:rFonts w:asciiTheme="minorHAnsi" w:hAnsiTheme="minorHAnsi" w:cstheme="minorHAnsi"/>
                  <w:i/>
                  <w:iCs/>
                  <w:sz w:val="18"/>
                  <w:szCs w:val="18"/>
                </w:rPr>
                <w:delText>m</w:delText>
              </w:r>
            </w:del>
            <w:r w:rsidR="00902CF5" w:rsidRPr="000E7451">
              <w:rPr>
                <w:rFonts w:asciiTheme="minorHAnsi" w:hAnsiTheme="minorHAnsi" w:cstheme="minorHAnsi"/>
                <w:i/>
                <w:iCs/>
                <w:sz w:val="18"/>
                <w:szCs w:val="18"/>
              </w:rPr>
              <w:t xml:space="preserve">us </w:t>
            </w:r>
            <w:proofErr w:type="spellStart"/>
            <w:r w:rsidR="00902CF5" w:rsidRPr="000E7451">
              <w:rPr>
                <w:rFonts w:asciiTheme="minorHAnsi" w:hAnsiTheme="minorHAnsi" w:cstheme="minorHAnsi"/>
                <w:i/>
                <w:iCs/>
                <w:sz w:val="18"/>
                <w:szCs w:val="18"/>
              </w:rPr>
              <w:t>ncig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saib</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xyuas</w:t>
            </w:r>
            <w:proofErr w:type="spellEnd"/>
            <w:r w:rsidR="00902CF5" w:rsidRPr="000E7451">
              <w:rPr>
                <w:rFonts w:asciiTheme="minorHAnsi" w:hAnsiTheme="minorHAnsi" w:cstheme="minorHAnsi"/>
                <w:i/>
                <w:iCs/>
                <w:sz w:val="18"/>
                <w:szCs w:val="18"/>
              </w:rPr>
              <w:t xml:space="preserve"> cov </w:t>
            </w:r>
            <w:proofErr w:type="spellStart"/>
            <w:r w:rsidR="00902CF5" w:rsidRPr="000E7451">
              <w:rPr>
                <w:rFonts w:asciiTheme="minorHAnsi" w:hAnsiTheme="minorHAnsi" w:cstheme="minorHAnsi"/>
                <w:i/>
                <w:iCs/>
                <w:sz w:val="18"/>
                <w:szCs w:val="18"/>
              </w:rPr>
              <w:t>tsev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kawm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ntawv</w:t>
            </w:r>
            <w:proofErr w:type="spellEnd"/>
            <w:ins w:id="1897" w:author="Kaxiong" w:date="2021-05-29T20:17:00Z">
              <w:r>
                <w:rPr>
                  <w:rFonts w:asciiTheme="minorHAnsi" w:hAnsiTheme="minorHAnsi" w:cstheme="minorHAnsi"/>
                  <w:i/>
                  <w:iCs/>
                  <w:sz w:val="18"/>
                  <w:szCs w:val="18"/>
                </w:rPr>
                <w:t xml:space="preserve"> li chaw </w:t>
              </w:r>
              <w:proofErr w:type="spellStart"/>
              <w:r>
                <w:rPr>
                  <w:rFonts w:asciiTheme="minorHAnsi" w:hAnsiTheme="minorHAnsi" w:cstheme="minorHAnsi"/>
                  <w:i/>
                  <w:iCs/>
                  <w:sz w:val="18"/>
                  <w:szCs w:val="18"/>
                </w:rPr>
                <w:t>nyob</w:t>
              </w:r>
            </w:ins>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Koom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nrog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npaj</w:t>
            </w:r>
            <w:proofErr w:type="spellEnd"/>
            <w:r w:rsidR="00902CF5" w:rsidRPr="000E7451">
              <w:rPr>
                <w:rFonts w:asciiTheme="minorHAnsi" w:hAnsiTheme="minorHAnsi" w:cstheme="minorHAnsi"/>
                <w:i/>
                <w:iCs/>
                <w:sz w:val="18"/>
                <w:szCs w:val="18"/>
              </w:rPr>
              <w:t xml:space="preserve"> </w:t>
            </w:r>
            <w:ins w:id="1898" w:author="Kaxiong" w:date="2021-05-29T20:18:00Z">
              <w:r>
                <w:rPr>
                  <w:rFonts w:asciiTheme="minorHAnsi" w:hAnsiTheme="minorHAnsi" w:cstheme="minorHAnsi"/>
                  <w:i/>
                  <w:iCs/>
                  <w:sz w:val="18"/>
                  <w:szCs w:val="18"/>
                </w:rPr>
                <w:t xml:space="preserve">cov </w:t>
              </w:r>
              <w:proofErr w:type="spellStart"/>
              <w:r>
                <w:rPr>
                  <w:rFonts w:asciiTheme="minorHAnsi" w:hAnsiTheme="minorHAnsi" w:cstheme="minorHAnsi"/>
                  <w:i/>
                  <w:iCs/>
                  <w:sz w:val="18"/>
                  <w:szCs w:val="18"/>
                </w:rPr>
                <w:t>koom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txoos</w:t>
              </w:r>
              <w:proofErr w:type="spellEnd"/>
              <w:r>
                <w:rPr>
                  <w:rFonts w:asciiTheme="minorHAnsi" w:hAnsiTheme="minorHAnsi" w:cstheme="minorHAnsi"/>
                  <w:i/>
                  <w:iCs/>
                  <w:sz w:val="18"/>
                  <w:szCs w:val="18"/>
                </w:rPr>
                <w:t xml:space="preserve"> sib teem </w:t>
              </w:r>
            </w:ins>
            <w:del w:id="1899" w:author="Kaxiong" w:date="2021-05-29T20:18:00Z">
              <w:r w:rsidR="00902CF5" w:rsidRPr="000E7451" w:rsidDel="00CC6381">
                <w:rPr>
                  <w:rFonts w:asciiTheme="minorHAnsi" w:hAnsiTheme="minorHAnsi" w:cstheme="minorHAnsi"/>
                  <w:i/>
                  <w:iCs/>
                  <w:sz w:val="18"/>
                  <w:szCs w:val="18"/>
                </w:rPr>
                <w:delText>fairs</w:delText>
              </w:r>
            </w:del>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hauv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tsev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kawm</w:t>
            </w:r>
            <w:proofErr w:type="spellEnd"/>
            <w:r w:rsidR="00902CF5" w:rsidRPr="000E7451">
              <w:rPr>
                <w:rFonts w:asciiTheme="minorHAnsi" w:hAnsiTheme="minorHAnsi" w:cstheme="minorHAnsi"/>
                <w:i/>
                <w:iCs/>
                <w:sz w:val="18"/>
                <w:szCs w:val="18"/>
              </w:rPr>
              <w:t xml:space="preserve"> </w:t>
            </w:r>
            <w:proofErr w:type="spellStart"/>
            <w:ins w:id="1900" w:author="Kaxiong" w:date="2021-05-29T20:18:00Z">
              <w:r>
                <w:rPr>
                  <w:rFonts w:asciiTheme="minorHAnsi" w:hAnsiTheme="minorHAnsi" w:cstheme="minorHAnsi"/>
                  <w:i/>
                  <w:iCs/>
                  <w:sz w:val="18"/>
                  <w:szCs w:val="18"/>
                </w:rPr>
                <w:t>ua</w:t>
              </w:r>
              <w:proofErr w:type="spellEnd"/>
              <w:r>
                <w:rPr>
                  <w:rFonts w:asciiTheme="minorHAnsi" w:hAnsiTheme="minorHAnsi" w:cstheme="minorHAnsi"/>
                  <w:i/>
                  <w:iCs/>
                  <w:sz w:val="18"/>
                  <w:szCs w:val="18"/>
                </w:rPr>
                <w:t xml:space="preserve"> </w:t>
              </w:r>
            </w:ins>
            <w:proofErr w:type="spellStart"/>
            <w:ins w:id="1901" w:author="Kaxiong" w:date="2021-05-29T20:19:00Z">
              <w:r>
                <w:rPr>
                  <w:rFonts w:asciiTheme="minorHAnsi" w:hAnsiTheme="minorHAnsi" w:cstheme="minorHAnsi"/>
                  <w:i/>
                  <w:iCs/>
                  <w:sz w:val="18"/>
                  <w:szCs w:val="18"/>
                </w:rPr>
                <w:t>hauj</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lwm</w:t>
              </w:r>
            </w:ins>
            <w:proofErr w:type="spellEnd"/>
            <w:del w:id="1902" w:author="Kaxiong" w:date="2021-05-29T20:19:00Z">
              <w:r w:rsidR="00902CF5" w:rsidRPr="000E7451" w:rsidDel="00CC6381">
                <w:rPr>
                  <w:rFonts w:asciiTheme="minorHAnsi" w:hAnsiTheme="minorHAnsi" w:cstheme="minorHAnsi"/>
                  <w:i/>
                  <w:iCs/>
                  <w:sz w:val="18"/>
                  <w:szCs w:val="18"/>
                </w:rPr>
                <w:delText xml:space="preserve">qib siab </w:delText>
              </w:r>
            </w:del>
            <w:ins w:id="1903" w:author="Kaxiong" w:date="2021-05-29T20:19:00Z">
              <w:r w:rsidR="00AC4395">
                <w:rPr>
                  <w:rFonts w:asciiTheme="minorHAnsi" w:hAnsiTheme="minorHAnsi" w:cstheme="minorHAnsi"/>
                  <w:i/>
                  <w:iCs/>
                  <w:sz w:val="18"/>
                  <w:szCs w:val="18"/>
                </w:rPr>
                <w:t xml:space="preserve"> </w:t>
              </w:r>
            </w:ins>
            <w:proofErr w:type="spellStart"/>
            <w:r w:rsidR="00902CF5" w:rsidRPr="000E7451">
              <w:rPr>
                <w:rFonts w:asciiTheme="minorHAnsi" w:hAnsiTheme="minorHAnsi" w:cstheme="minorHAnsi"/>
                <w:i/>
                <w:iCs/>
                <w:sz w:val="18"/>
                <w:szCs w:val="18"/>
              </w:rPr>
              <w:t>ntawm</w:t>
            </w:r>
            <w:proofErr w:type="spellEnd"/>
            <w:r w:rsidR="00902CF5" w:rsidRPr="000E7451">
              <w:rPr>
                <w:rFonts w:asciiTheme="minorHAnsi" w:hAnsiTheme="minorHAnsi" w:cstheme="minorHAnsi"/>
                <w:i/>
                <w:iCs/>
                <w:sz w:val="18"/>
                <w:szCs w:val="18"/>
              </w:rPr>
              <w:t xml:space="preserve"> LBHS; </w:t>
            </w:r>
            <w:proofErr w:type="spellStart"/>
            <w:r w:rsidR="00902CF5" w:rsidRPr="000E7451">
              <w:rPr>
                <w:rFonts w:asciiTheme="minorHAnsi" w:hAnsiTheme="minorHAnsi" w:cstheme="minorHAnsi"/>
                <w:i/>
                <w:iCs/>
                <w:sz w:val="18"/>
                <w:szCs w:val="18"/>
              </w:rPr>
              <w:t>ua</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hauj</w:t>
            </w:r>
            <w:proofErr w:type="spellEnd"/>
            <w:r w:rsidR="003D404E"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lwm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ze</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nrog</w:t>
            </w:r>
            <w:proofErr w:type="spellEnd"/>
            <w:r w:rsidR="00902CF5"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00902CF5" w:rsidRPr="000E7451">
              <w:rPr>
                <w:rFonts w:asciiTheme="minorHAnsi" w:hAnsiTheme="minorHAnsi" w:cstheme="minorHAnsi"/>
                <w:i/>
                <w:iCs/>
                <w:sz w:val="18"/>
                <w:szCs w:val="18"/>
              </w:rPr>
              <w:t xml:space="preserve">. Corona </w:t>
            </w:r>
            <w:proofErr w:type="spellStart"/>
            <w:r w:rsidR="00902CF5" w:rsidRPr="000E7451">
              <w:rPr>
                <w:rFonts w:asciiTheme="minorHAnsi" w:hAnsiTheme="minorHAnsi" w:cstheme="minorHAnsi"/>
                <w:i/>
                <w:iCs/>
                <w:sz w:val="18"/>
                <w:szCs w:val="18"/>
              </w:rPr>
              <w:t>thiab</w:t>
            </w:r>
            <w:proofErr w:type="spellEnd"/>
            <w:r w:rsidR="00902CF5"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Leng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kom</w:t>
            </w:r>
            <w:proofErr w:type="spellEnd"/>
            <w:r w:rsidR="00902CF5" w:rsidRPr="000E7451">
              <w:rPr>
                <w:rFonts w:asciiTheme="minorHAnsi" w:hAnsiTheme="minorHAnsi" w:cstheme="minorHAnsi"/>
                <w:i/>
                <w:iCs/>
                <w:sz w:val="18"/>
                <w:szCs w:val="18"/>
              </w:rPr>
              <w:t xml:space="preserve"> tau </w:t>
            </w:r>
            <w:proofErr w:type="spellStart"/>
            <w:r w:rsidR="00902CF5" w:rsidRPr="000E7451">
              <w:rPr>
                <w:rFonts w:asciiTheme="minorHAnsi" w:hAnsiTheme="minorHAnsi" w:cstheme="minorHAnsi"/>
                <w:i/>
                <w:iCs/>
                <w:sz w:val="18"/>
                <w:szCs w:val="18"/>
              </w:rPr>
              <w:t>txais</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qhia</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paub</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txog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hloov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xa</w:t>
            </w:r>
            <w:proofErr w:type="spellEnd"/>
            <w:r w:rsidR="003D404E" w:rsidRPr="000E7451">
              <w:rPr>
                <w:rFonts w:asciiTheme="minorHAnsi" w:hAnsiTheme="minorHAnsi" w:cstheme="minorHAnsi"/>
                <w:i/>
                <w:iCs/>
                <w:sz w:val="18"/>
                <w:szCs w:val="18"/>
              </w:rPr>
              <w:t>.</w:t>
            </w:r>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7483DA5D" w:rsidR="00BD5EB3" w:rsidRPr="000E7451" w:rsidRDefault="00BD5EB3" w:rsidP="00DA435C">
            <w:pPr>
              <w:tabs>
                <w:tab w:val="left" w:pos="2086"/>
              </w:tabs>
              <w:rPr>
                <w:rFonts w:ascii="Arial" w:hAnsi="Arial"/>
                <w:b/>
                <w:bCs/>
                <w:sz w:val="18"/>
                <w:szCs w:val="18"/>
              </w:rPr>
            </w:pPr>
            <w:r w:rsidRPr="000E7451">
              <w:rPr>
                <w:rFonts w:ascii="Arial" w:hAnsi="Arial"/>
                <w:b/>
                <w:bCs/>
                <w:sz w:val="18"/>
                <w:szCs w:val="18"/>
              </w:rPr>
              <w:t xml:space="preserve">Cov Kev </w:t>
            </w:r>
            <w:proofErr w:type="spellStart"/>
            <w:r w:rsidRPr="000E7451">
              <w:rPr>
                <w:rFonts w:ascii="Arial" w:hAnsi="Arial"/>
                <w:b/>
                <w:bCs/>
                <w:sz w:val="18"/>
                <w:szCs w:val="18"/>
              </w:rPr>
              <w:t>Pab</w:t>
            </w:r>
            <w:proofErr w:type="spellEnd"/>
            <w:ins w:id="1904" w:author="Kaxiong" w:date="2021-05-29T20:20:00Z">
              <w:r w:rsidR="00AC4395">
                <w:rPr>
                  <w:rFonts w:ascii="Arial" w:hAnsi="Arial"/>
                  <w:b/>
                  <w:bCs/>
                  <w:sz w:val="18"/>
                  <w:szCs w:val="18"/>
                </w:rPr>
                <w:t xml:space="preserve"> </w:t>
              </w:r>
              <w:proofErr w:type="spellStart"/>
              <w:r w:rsidR="00AC4395">
                <w:rPr>
                  <w:rFonts w:ascii="Arial" w:hAnsi="Arial"/>
                  <w:b/>
                  <w:bCs/>
                  <w:sz w:val="18"/>
                  <w:szCs w:val="18"/>
                </w:rPr>
                <w:t>C</w:t>
              </w:r>
            </w:ins>
            <w:del w:id="1905" w:author="Kaxiong" w:date="2021-05-29T20:20:00Z">
              <w:r w:rsidRPr="000E7451" w:rsidDel="00AC4395">
                <w:rPr>
                  <w:rFonts w:ascii="Arial" w:hAnsi="Arial"/>
                  <w:b/>
                  <w:bCs/>
                  <w:sz w:val="18"/>
                  <w:szCs w:val="18"/>
                </w:rPr>
                <w:delText>c</w:delText>
              </w:r>
            </w:del>
            <w:r w:rsidRPr="000E7451">
              <w:rPr>
                <w:rFonts w:ascii="Arial" w:hAnsi="Arial"/>
                <w:b/>
                <w:bCs/>
                <w:sz w:val="18"/>
                <w:szCs w:val="18"/>
              </w:rPr>
              <w:t>uam</w:t>
            </w:r>
            <w:proofErr w:type="spellEnd"/>
            <w:r w:rsidRPr="000E7451">
              <w:rPr>
                <w:rFonts w:ascii="Arial" w:hAnsi="Arial"/>
                <w:b/>
                <w:bCs/>
                <w:sz w:val="18"/>
                <w:szCs w:val="18"/>
              </w:rPr>
              <w:t xml:space="preserve"> </w:t>
            </w:r>
            <w:proofErr w:type="spellStart"/>
            <w:ins w:id="1906" w:author="Kaxiong" w:date="2021-05-29T20:20:00Z">
              <w:r w:rsidR="00AC4395">
                <w:rPr>
                  <w:rFonts w:ascii="Arial" w:hAnsi="Arial"/>
                  <w:b/>
                  <w:bCs/>
                  <w:sz w:val="18"/>
                  <w:szCs w:val="18"/>
                </w:rPr>
                <w:t>Uas</w:t>
              </w:r>
              <w:proofErr w:type="spellEnd"/>
              <w:r w:rsidR="00AC4395">
                <w:rPr>
                  <w:rFonts w:ascii="Arial" w:hAnsi="Arial"/>
                  <w:b/>
                  <w:bCs/>
                  <w:sz w:val="18"/>
                  <w:szCs w:val="18"/>
                </w:rPr>
                <w:t xml:space="preserve"> </w:t>
              </w:r>
              <w:proofErr w:type="spellStart"/>
              <w:r w:rsidR="00AC4395">
                <w:rPr>
                  <w:rFonts w:ascii="Arial" w:hAnsi="Arial"/>
                  <w:b/>
                  <w:bCs/>
                  <w:sz w:val="18"/>
                  <w:szCs w:val="18"/>
                </w:rPr>
                <w:t>Cuam</w:t>
              </w:r>
              <w:proofErr w:type="spellEnd"/>
              <w:r w:rsidR="00AC4395">
                <w:rPr>
                  <w:rFonts w:ascii="Arial" w:hAnsi="Arial"/>
                  <w:b/>
                  <w:bCs/>
                  <w:sz w:val="18"/>
                  <w:szCs w:val="18"/>
                </w:rPr>
                <w:t xml:space="preserve"> </w:t>
              </w:r>
              <w:proofErr w:type="spellStart"/>
              <w:r w:rsidR="00AC4395">
                <w:rPr>
                  <w:rFonts w:ascii="Arial" w:hAnsi="Arial"/>
                  <w:b/>
                  <w:bCs/>
                  <w:sz w:val="18"/>
                  <w:szCs w:val="18"/>
                </w:rPr>
                <w:t>Tshuam</w:t>
              </w:r>
              <w:proofErr w:type="spellEnd"/>
              <w:r w:rsidR="00AC4395">
                <w:rPr>
                  <w:rFonts w:ascii="Arial" w:hAnsi="Arial"/>
                  <w:b/>
                  <w:bCs/>
                  <w:sz w:val="18"/>
                  <w:szCs w:val="18"/>
                </w:rPr>
                <w:t xml:space="preserve"> </w:t>
              </w:r>
              <w:proofErr w:type="spellStart"/>
              <w:r w:rsidR="00AC4395">
                <w:rPr>
                  <w:rFonts w:ascii="Arial" w:hAnsi="Arial"/>
                  <w:b/>
                  <w:bCs/>
                  <w:sz w:val="18"/>
                  <w:szCs w:val="18"/>
                </w:rPr>
                <w:t>r</w:t>
              </w:r>
            </w:ins>
            <w:del w:id="1907" w:author="Kaxiong" w:date="2021-05-29T20:20:00Z">
              <w:r w:rsidRPr="000E7451" w:rsidDel="00AC4395">
                <w:rPr>
                  <w:rFonts w:ascii="Arial" w:hAnsi="Arial"/>
                  <w:b/>
                  <w:bCs/>
                  <w:sz w:val="18"/>
                  <w:szCs w:val="18"/>
                </w:rPr>
                <w:delText>R</w:delText>
              </w:r>
            </w:del>
            <w:r w:rsidRPr="000E7451">
              <w:rPr>
                <w:rFonts w:ascii="Arial" w:hAnsi="Arial"/>
                <w:b/>
                <w:bCs/>
                <w:sz w:val="18"/>
                <w:szCs w:val="18"/>
              </w:rPr>
              <w:t>aws</w:t>
            </w:r>
            <w:proofErr w:type="spellEnd"/>
            <w:r w:rsidRPr="000E7451">
              <w:rPr>
                <w:rFonts w:ascii="Arial" w:hAnsi="Arial"/>
                <w:b/>
                <w:bCs/>
                <w:sz w:val="18"/>
                <w:szCs w:val="18"/>
              </w:rPr>
              <w:t xml:space="preserve"> </w:t>
            </w:r>
            <w:ins w:id="1908" w:author="Kaxiong" w:date="2021-05-29T20:20:00Z">
              <w:r w:rsidR="00AC4395">
                <w:rPr>
                  <w:rFonts w:ascii="Arial" w:hAnsi="Arial"/>
                  <w:b/>
                  <w:bCs/>
                  <w:sz w:val="18"/>
                  <w:szCs w:val="18"/>
                </w:rPr>
                <w:t>l</w:t>
              </w:r>
            </w:ins>
            <w:del w:id="1909" w:author="Kaxiong" w:date="2021-05-29T20:20:00Z">
              <w:r w:rsidRPr="000E7451" w:rsidDel="00AC4395">
                <w:rPr>
                  <w:rFonts w:ascii="Arial" w:hAnsi="Arial"/>
                  <w:b/>
                  <w:bCs/>
                  <w:sz w:val="18"/>
                  <w:szCs w:val="18"/>
                </w:rPr>
                <w:delText>L</w:delText>
              </w:r>
            </w:del>
            <w:r w:rsidRPr="000E7451">
              <w:rPr>
                <w:rFonts w:ascii="Arial" w:hAnsi="Arial"/>
                <w:b/>
                <w:bCs/>
                <w:sz w:val="18"/>
                <w:szCs w:val="18"/>
              </w:rPr>
              <w:t xml:space="preserve">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del w:id="1910" w:author="Kaxiong" w:date="2021-05-29T20:21:00Z">
              <w:r w:rsidRPr="000E7451" w:rsidDel="00AC4395">
                <w:rPr>
                  <w:rFonts w:ascii="Arial" w:hAnsi="Arial"/>
                  <w:b/>
                  <w:bCs/>
                  <w:sz w:val="18"/>
                  <w:szCs w:val="18"/>
                </w:rPr>
                <w:delText xml:space="preserve">uas </w:delText>
              </w:r>
            </w:del>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2E4F6185" w14:textId="4E718C59"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w:t>
            </w:r>
            <w:proofErr w:type="spellStart"/>
            <w:r w:rsidR="00660CA5" w:rsidRPr="000E7451">
              <w:rPr>
                <w:rFonts w:ascii="Arial" w:hAnsi="Arial"/>
                <w:i/>
                <w:iCs/>
                <w:sz w:val="18"/>
                <w:szCs w:val="18"/>
                <w:u w:val="single"/>
              </w:rPr>
              <w:t>Paub</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txog</w:t>
            </w:r>
            <w:proofErr w:type="spellEnd"/>
            <w:r w:rsidR="00660CA5" w:rsidRPr="000E7451">
              <w:rPr>
                <w:rFonts w:ascii="Arial" w:hAnsi="Arial"/>
                <w:i/>
                <w:iCs/>
                <w:sz w:val="18"/>
                <w:szCs w:val="18"/>
                <w:u w:val="single"/>
              </w:rPr>
              <w:t xml:space="preserve"> </w:t>
            </w:r>
            <w:ins w:id="1911" w:author="Kaxiong" w:date="2021-05-29T20:21:00Z">
              <w:r w:rsidR="00AC4395">
                <w:rPr>
                  <w:rFonts w:ascii="Arial" w:hAnsi="Arial"/>
                  <w:i/>
                  <w:iCs/>
                  <w:sz w:val="18"/>
                  <w:szCs w:val="18"/>
                  <w:u w:val="single"/>
                </w:rPr>
                <w:t>K</w:t>
              </w:r>
            </w:ins>
            <w:del w:id="1912" w:author="Kaxiong" w:date="2021-05-29T20:21:00Z">
              <w:r w:rsidR="00660CA5" w:rsidRPr="000E7451" w:rsidDel="00AC4395">
                <w:rPr>
                  <w:rFonts w:ascii="Arial" w:hAnsi="Arial"/>
                  <w:i/>
                  <w:iCs/>
                  <w:sz w:val="18"/>
                  <w:szCs w:val="18"/>
                  <w:u w:val="single"/>
                </w:rPr>
                <w:delText>k</w:delText>
              </w:r>
            </w:del>
            <w:r w:rsidR="00660CA5" w:rsidRPr="000E7451">
              <w:rPr>
                <w:rFonts w:ascii="Arial" w:hAnsi="Arial"/>
                <w:i/>
                <w:iCs/>
                <w:sz w:val="18"/>
                <w:szCs w:val="18"/>
                <w:u w:val="single"/>
              </w:rPr>
              <w:t xml:space="preserve">ev </w:t>
            </w:r>
            <w:proofErr w:type="spellStart"/>
            <w:ins w:id="1913" w:author="Kaxiong" w:date="2021-05-29T20:21:00Z">
              <w:r w:rsidR="00AC4395">
                <w:rPr>
                  <w:rFonts w:ascii="Arial" w:hAnsi="Arial"/>
                  <w:i/>
                  <w:iCs/>
                  <w:sz w:val="18"/>
                  <w:szCs w:val="18"/>
                  <w:u w:val="single"/>
                </w:rPr>
                <w:t>K</w:t>
              </w:r>
            </w:ins>
            <w:del w:id="1914" w:author="Kaxiong" w:date="2021-05-29T20:21:00Z">
              <w:r w:rsidR="00660CA5" w:rsidRPr="000E7451" w:rsidDel="00AC4395">
                <w:rPr>
                  <w:rFonts w:ascii="Arial" w:hAnsi="Arial"/>
                  <w:i/>
                  <w:iCs/>
                  <w:sz w:val="18"/>
                  <w:szCs w:val="18"/>
                  <w:u w:val="single"/>
                </w:rPr>
                <w:delText>k</w:delText>
              </w:r>
            </w:del>
            <w:r w:rsidR="00660CA5" w:rsidRPr="000E7451">
              <w:rPr>
                <w:rFonts w:ascii="Arial" w:hAnsi="Arial"/>
                <w:i/>
                <w:iCs/>
                <w:sz w:val="18"/>
                <w:szCs w:val="18"/>
                <w:u w:val="single"/>
              </w:rPr>
              <w:t>awm</w:t>
            </w:r>
            <w:proofErr w:type="spellEnd"/>
            <w:r w:rsidR="00660CA5" w:rsidRPr="000E7451">
              <w:rPr>
                <w:rFonts w:ascii="Arial" w:hAnsi="Arial"/>
                <w:i/>
                <w:iCs/>
                <w:sz w:val="18"/>
                <w:szCs w:val="18"/>
                <w:u w:val="single"/>
              </w:rPr>
              <w:t xml:space="preserve"> </w:t>
            </w:r>
            <w:proofErr w:type="spellStart"/>
            <w:ins w:id="1915" w:author="Kaxiong" w:date="2021-05-29T20:21:00Z">
              <w:r w:rsidR="00AC4395">
                <w:rPr>
                  <w:rFonts w:ascii="Arial" w:hAnsi="Arial"/>
                  <w:i/>
                  <w:iCs/>
                  <w:sz w:val="18"/>
                  <w:szCs w:val="18"/>
                  <w:u w:val="single"/>
                </w:rPr>
                <w:t>Ua</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Hauj</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Lwm</w:t>
              </w:r>
            </w:ins>
            <w:proofErr w:type="spellEnd"/>
            <w:del w:id="1916" w:author="Kaxiong" w:date="2021-05-29T20:21:00Z">
              <w:r w:rsidR="00660CA5" w:rsidRPr="000E7451" w:rsidDel="00AC4395">
                <w:rPr>
                  <w:rFonts w:ascii="Arial" w:hAnsi="Arial"/>
                  <w:i/>
                  <w:iCs/>
                  <w:sz w:val="18"/>
                  <w:szCs w:val="18"/>
                  <w:u w:val="single"/>
                </w:rPr>
                <w:delText>qib siab</w:delText>
              </w:r>
            </w:del>
          </w:p>
        </w:tc>
      </w:tr>
    </w:tbl>
    <w:p w14:paraId="2870AEA8" w14:textId="75B8C518" w:rsidR="00BD5EB3" w:rsidRPr="00D81E35" w:rsidRDefault="00AC4395" w:rsidP="00BD5EB3">
      <w:pPr>
        <w:tabs>
          <w:tab w:val="left" w:pos="2052"/>
        </w:tabs>
        <w:jc w:val="center"/>
        <w:rPr>
          <w:rFonts w:ascii="Arial" w:hAnsi="Arial"/>
          <w:b/>
          <w:bCs/>
          <w:sz w:val="19"/>
          <w:szCs w:val="19"/>
        </w:rPr>
      </w:pPr>
      <w:ins w:id="1917" w:author="Kaxiong" w:date="2021-05-29T20:22:00Z">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ins>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w:t>
      </w:r>
      <w:del w:id="1918" w:author="Kaxiong" w:date="2021-05-29T20:22:00Z">
        <w:r w:rsidR="00BD5EB3" w:rsidRPr="00D81E35" w:rsidDel="00AC4395">
          <w:rPr>
            <w:rFonts w:ascii="Arial" w:hAnsi="Arial"/>
            <w:b/>
            <w:bCs/>
            <w:sz w:val="19"/>
            <w:szCs w:val="19"/>
          </w:rPr>
          <w:delText>Lub Luag</w:delText>
        </w:r>
      </w:del>
      <w:proofErr w:type="spellStart"/>
      <w:ins w:id="1919" w:author="Kaxiong" w:date="2021-05-29T20:22:00Z">
        <w:r>
          <w:rPr>
            <w:rFonts w:ascii="Arial" w:hAnsi="Arial"/>
            <w:b/>
            <w:bCs/>
            <w:sz w:val="19"/>
            <w:szCs w:val="19"/>
          </w:rPr>
          <w:t>Ua</w:t>
        </w:r>
      </w:ins>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Hauj</w:t>
      </w:r>
      <w:proofErr w:type="spellEnd"/>
      <w:ins w:id="1920" w:author="Kaxiong" w:date="2021-05-29T20:22:00Z">
        <w:r>
          <w:rPr>
            <w:rFonts w:ascii="Arial" w:hAnsi="Arial"/>
            <w:b/>
            <w:bCs/>
            <w:sz w:val="19"/>
            <w:szCs w:val="19"/>
          </w:rPr>
          <w:t xml:space="preserve"> </w:t>
        </w:r>
      </w:ins>
      <w:proofErr w:type="spellStart"/>
      <w:r w:rsidR="00BD5EB3" w:rsidRPr="00D81E35">
        <w:rPr>
          <w:rFonts w:ascii="Arial" w:hAnsi="Arial"/>
          <w:b/>
          <w:bCs/>
          <w:sz w:val="19"/>
          <w:szCs w:val="19"/>
        </w:rPr>
        <w:t>Lw</w:t>
      </w:r>
      <w:proofErr w:type="spellEnd"/>
      <w:r w:rsidR="00BD5EB3" w:rsidRPr="00D81E35">
        <w:rPr>
          <w:rFonts w:ascii="Arial" w:hAnsi="Arial"/>
          <w:b/>
          <w:bCs/>
          <w:sz w:val="19"/>
          <w:szCs w:val="19"/>
        </w:rPr>
        <w:t xml:space="preserve"> </w:t>
      </w:r>
      <w:proofErr w:type="spellStart"/>
      <w:ins w:id="1921" w:author="Kaxiong" w:date="2021-05-29T20:22:00Z">
        <w:r>
          <w:rPr>
            <w:rFonts w:ascii="Arial" w:hAnsi="Arial"/>
            <w:b/>
            <w:bCs/>
            <w:sz w:val="19"/>
            <w:szCs w:val="19"/>
          </w:rPr>
          <w:t>N</w:t>
        </w:r>
      </w:ins>
      <w:ins w:id="1922" w:author="Kaxiong" w:date="2021-05-29T20:23:00Z">
        <w:r>
          <w:rPr>
            <w:rFonts w:ascii="Arial" w:hAnsi="Arial"/>
            <w:b/>
            <w:bCs/>
            <w:sz w:val="19"/>
            <w:szCs w:val="19"/>
          </w:rPr>
          <w:t>ram</w:t>
        </w:r>
        <w:proofErr w:type="spellEnd"/>
        <w:r>
          <w:rPr>
            <w:rFonts w:ascii="Arial" w:hAnsi="Arial"/>
            <w:b/>
            <w:bCs/>
            <w:sz w:val="19"/>
            <w:szCs w:val="19"/>
          </w:rPr>
          <w:t xml:space="preserve"> </w:t>
        </w:r>
        <w:proofErr w:type="spellStart"/>
        <w:r>
          <w:rPr>
            <w:rFonts w:ascii="Arial" w:hAnsi="Arial"/>
            <w:b/>
            <w:bCs/>
            <w:sz w:val="19"/>
            <w:szCs w:val="19"/>
          </w:rPr>
          <w:t>Qab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ins>
      <w:proofErr w:type="spellEnd"/>
      <w:del w:id="1923" w:author="Kaxiong" w:date="2021-05-29T20:23:00Z">
        <w:r w:rsidR="00BD5EB3" w:rsidRPr="00D81E35" w:rsidDel="00AC4395">
          <w:rPr>
            <w:rFonts w:ascii="Arial" w:hAnsi="Arial"/>
            <w:b/>
            <w:bCs/>
            <w:sz w:val="19"/>
            <w:szCs w:val="19"/>
          </w:rPr>
          <w:delText>Ntawm Tub Ntxhais Kawm</w:delText>
        </w:r>
      </w:del>
      <w:ins w:id="1924" w:author="Kaxiong" w:date="2021-05-29T20:23:00Z">
        <w:r>
          <w:rPr>
            <w:rFonts w:ascii="Arial" w:hAnsi="Arial"/>
            <w:b/>
            <w:bCs/>
            <w:sz w:val="19"/>
            <w:szCs w:val="19"/>
          </w:rPr>
          <w:t xml:space="preserve"> </w:t>
        </w:r>
      </w:ins>
      <w:r w:rsidR="00BD5EB3" w:rsidRPr="00D81E35">
        <w:rPr>
          <w:rFonts w:ascii="Arial" w:hAnsi="Arial"/>
          <w:b/>
          <w:bCs/>
          <w:sz w:val="19"/>
          <w:szCs w:val="19"/>
        </w:rPr>
        <w:t>(</w:t>
      </w:r>
      <w:proofErr w:type="spellStart"/>
      <w:r w:rsidR="00BD5EB3" w:rsidRPr="00D81E35">
        <w:rPr>
          <w:rFonts w:ascii="Arial" w:hAnsi="Arial"/>
          <w:b/>
          <w:bCs/>
          <w:sz w:val="19"/>
          <w:szCs w:val="19"/>
        </w:rPr>
        <w:t>Xav</w:t>
      </w:r>
      <w:proofErr w:type="spellEnd"/>
      <w:r w:rsidR="00BD5EB3" w:rsidRPr="00D81E35">
        <w:rPr>
          <w:rFonts w:ascii="Arial" w:hAnsi="Arial"/>
          <w:b/>
          <w:bCs/>
          <w:sz w:val="19"/>
          <w:szCs w:val="19"/>
        </w:rPr>
        <w:t xml:space="preserve"> Tau):</w:t>
      </w:r>
    </w:p>
    <w:tbl>
      <w:tblPr>
        <w:tblStyle w:val="TableGrid"/>
        <w:tblW w:w="0" w:type="auto"/>
        <w:tblLook w:val="04A0" w:firstRow="1" w:lastRow="0" w:firstColumn="1" w:lastColumn="0" w:noHBand="0" w:noVBand="1"/>
      </w:tblPr>
      <w:tblGrid>
        <w:gridCol w:w="5021"/>
        <w:gridCol w:w="5435"/>
      </w:tblGrid>
      <w:tr w:rsidR="00BD5EB3" w:rsidRPr="000E7451" w14:paraId="4048CDE6" w14:textId="77777777" w:rsidTr="00DA435C">
        <w:trPr>
          <w:trHeight w:val="68"/>
        </w:trPr>
        <w:tc>
          <w:tcPr>
            <w:tcW w:w="5305" w:type="dxa"/>
          </w:tcPr>
          <w:p w14:paraId="05E91CA8" w14:textId="364FD095"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ins w:id="1925" w:author="Kaxiong" w:date="2021-05-29T20:24:00Z">
              <w:r w:rsidR="00AC4395" w:rsidRPr="00AC4395">
                <w:rPr>
                  <w:rFonts w:ascii="Arial" w:hAnsi="Arial"/>
                  <w:i/>
                  <w:iCs/>
                  <w:sz w:val="18"/>
                  <w:szCs w:val="18"/>
                  <w:rPrChange w:id="1926" w:author="Kaxiong" w:date="2021-05-29T20:24:00Z">
                    <w:rPr>
                      <w:rFonts w:ascii="Arial" w:hAnsi="Arial"/>
                      <w:sz w:val="18"/>
                      <w:szCs w:val="18"/>
                    </w:rPr>
                  </w:rPrChange>
                </w:rPr>
                <w:t>rau</w:t>
              </w:r>
              <w:proofErr w:type="spellEnd"/>
              <w:r w:rsidR="00AC4395" w:rsidRPr="00AC4395">
                <w:rPr>
                  <w:rFonts w:ascii="Arial" w:hAnsi="Arial"/>
                  <w:i/>
                  <w:iCs/>
                  <w:sz w:val="18"/>
                  <w:szCs w:val="18"/>
                  <w:rPrChange w:id="1927" w:author="Kaxiong" w:date="2021-05-29T20:24:00Z">
                    <w:rPr>
                      <w:rFonts w:ascii="Arial" w:hAnsi="Arial"/>
                      <w:sz w:val="18"/>
                      <w:szCs w:val="18"/>
                    </w:rPr>
                  </w:rPrChange>
                </w:rPr>
                <w:t xml:space="preserve"> </w:t>
              </w:r>
              <w:proofErr w:type="spellStart"/>
              <w:r w:rsidR="00AC4395" w:rsidRPr="00AC4395">
                <w:rPr>
                  <w:rFonts w:ascii="Arial" w:hAnsi="Arial"/>
                  <w:i/>
                  <w:iCs/>
                  <w:sz w:val="18"/>
                  <w:szCs w:val="18"/>
                  <w:rPrChange w:id="1928" w:author="Kaxiong" w:date="2021-05-29T20:24:00Z">
                    <w:rPr>
                      <w:rFonts w:ascii="Arial" w:hAnsi="Arial"/>
                      <w:sz w:val="18"/>
                      <w:szCs w:val="18"/>
                    </w:rPr>
                  </w:rPrChange>
                </w:rPr>
                <w:t>siab</w:t>
              </w:r>
            </w:ins>
            <w:proofErr w:type="spellEnd"/>
            <w:del w:id="1929" w:author="Kaxiong" w:date="2021-05-29T20:24:00Z">
              <w:r w:rsidR="002716DE" w:rsidRPr="00AC4395" w:rsidDel="00AC4395">
                <w:rPr>
                  <w:rFonts w:ascii="Arial" w:hAnsi="Arial"/>
                  <w:i/>
                  <w:iCs/>
                  <w:sz w:val="18"/>
                  <w:szCs w:val="18"/>
                  <w:rPrChange w:id="1930" w:author="Kaxiong" w:date="2021-05-29T20:24:00Z">
                    <w:rPr>
                      <w:rFonts w:ascii="Arial" w:hAnsi="Arial"/>
                      <w:i/>
                      <w:iCs/>
                      <w:sz w:val="18"/>
                      <w:szCs w:val="18"/>
                    </w:rPr>
                  </w:rPrChange>
                </w:rPr>
                <w:delText>tsom</w:delText>
              </w:r>
            </w:del>
            <w:r w:rsidR="002716DE" w:rsidRPr="00AC4395">
              <w:rPr>
                <w:rFonts w:ascii="Arial" w:hAnsi="Arial"/>
                <w:i/>
                <w:iCs/>
                <w:sz w:val="18"/>
                <w:szCs w:val="18"/>
                <w:rPrChange w:id="1931" w:author="Kaxiong" w:date="2021-05-29T20:24:00Z">
                  <w:rPr>
                    <w:rFonts w:ascii="Arial" w:hAnsi="Arial"/>
                    <w:i/>
                    <w:iCs/>
                    <w:sz w:val="18"/>
                    <w:szCs w:val="18"/>
                  </w:rPr>
                </w:rPrChange>
              </w:rPr>
              <w:t xml:space="preserve"> </w:t>
            </w:r>
            <w:proofErr w:type="spellStart"/>
            <w:r w:rsidR="002716DE" w:rsidRPr="000E7451">
              <w:rPr>
                <w:rFonts w:ascii="Arial" w:hAnsi="Arial"/>
                <w:i/>
                <w:iCs/>
                <w:sz w:val="18"/>
                <w:szCs w:val="18"/>
              </w:rPr>
              <w:t>rau</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kawm</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ntawv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thiab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tshawb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fawb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kuv</w:t>
            </w:r>
            <w:proofErr w:type="spellEnd"/>
            <w:r w:rsidR="002716DE" w:rsidRPr="000E7451">
              <w:rPr>
                <w:rFonts w:ascii="Arial" w:hAnsi="Arial"/>
                <w:i/>
                <w:iCs/>
                <w:sz w:val="18"/>
                <w:szCs w:val="18"/>
              </w:rPr>
              <w:t xml:space="preserve"> cov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xaiv </w:t>
            </w:r>
            <w:proofErr w:type="spellStart"/>
            <w:r w:rsidR="002716DE" w:rsidRPr="000E7451">
              <w:rPr>
                <w:rFonts w:ascii="Arial" w:hAnsi="Arial"/>
                <w:i/>
                <w:iCs/>
                <w:sz w:val="18"/>
                <w:szCs w:val="18"/>
              </w:rPr>
              <w:t>hauj</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lwm</w:t>
            </w:r>
            <w:proofErr w:type="spellEnd"/>
          </w:p>
          <w:p w14:paraId="5AFD004B" w14:textId="77777777" w:rsidR="00BD5EB3" w:rsidRPr="000E7451" w:rsidRDefault="00BD5EB3" w:rsidP="00DA435C">
            <w:pPr>
              <w:tabs>
                <w:tab w:val="left" w:pos="2052"/>
              </w:tabs>
              <w:rPr>
                <w:rFonts w:ascii="Arial" w:hAnsi="Arial"/>
                <w:sz w:val="18"/>
                <w:szCs w:val="18"/>
              </w:rPr>
            </w:pPr>
          </w:p>
          <w:p w14:paraId="37011DFB" w14:textId="77777777" w:rsidR="00BD5EB3" w:rsidRPr="000E7451" w:rsidRDefault="00BD5EB3" w:rsidP="00DA435C">
            <w:pPr>
              <w:tabs>
                <w:tab w:val="left" w:pos="2052"/>
              </w:tabs>
              <w:rPr>
                <w:rFonts w:ascii="Arial" w:hAnsi="Arial"/>
                <w:sz w:val="18"/>
                <w:szCs w:val="18"/>
              </w:rPr>
            </w:pPr>
          </w:p>
          <w:p w14:paraId="40E7ECC4" w14:textId="77777777" w:rsidR="00BD5EB3" w:rsidRPr="000E7451" w:rsidRDefault="00BD5EB3" w:rsidP="00DA435C">
            <w:pPr>
              <w:tabs>
                <w:tab w:val="left" w:pos="2052"/>
              </w:tabs>
              <w:rPr>
                <w:rFonts w:ascii="Arial" w:hAnsi="Arial"/>
                <w:sz w:val="18"/>
                <w:szCs w:val="18"/>
              </w:rPr>
            </w:pPr>
          </w:p>
          <w:p w14:paraId="1C72F917" w14:textId="77777777" w:rsidR="00BD5EB3" w:rsidRPr="000E7451" w:rsidRDefault="00BD5EB3" w:rsidP="00DA435C">
            <w:pPr>
              <w:tabs>
                <w:tab w:val="left" w:pos="2052"/>
              </w:tabs>
              <w:rPr>
                <w:rFonts w:ascii="Arial" w:hAnsi="Arial"/>
                <w:sz w:val="18"/>
                <w:szCs w:val="18"/>
              </w:rPr>
            </w:pPr>
          </w:p>
          <w:p w14:paraId="01CAB1B0" w14:textId="77777777" w:rsidR="00BD5EB3" w:rsidRPr="000E7451" w:rsidRDefault="00BD5EB3" w:rsidP="00DA435C">
            <w:pPr>
              <w:tabs>
                <w:tab w:val="left" w:pos="2052"/>
              </w:tabs>
              <w:rPr>
                <w:rFonts w:ascii="Arial" w:hAnsi="Arial"/>
                <w:sz w:val="18"/>
                <w:szCs w:val="18"/>
              </w:rPr>
            </w:pPr>
          </w:p>
          <w:p w14:paraId="580F679B" w14:textId="4C87BC9A" w:rsidR="00BD5EB3" w:rsidRPr="000E7451" w:rsidRDefault="00BD5EB3" w:rsidP="00DA435C">
            <w:pPr>
              <w:tabs>
                <w:tab w:val="left" w:pos="2052"/>
              </w:tabs>
              <w:rPr>
                <w:rFonts w:ascii="Arial" w:hAnsi="Arial"/>
                <w:sz w:val="18"/>
                <w:szCs w:val="18"/>
              </w:rPr>
            </w:pPr>
          </w:p>
          <w:p w14:paraId="0E5B2C13" w14:textId="5AB69D5B" w:rsidR="00864CA0" w:rsidRPr="000E7451" w:rsidRDefault="00864CA0" w:rsidP="00DA435C">
            <w:pPr>
              <w:tabs>
                <w:tab w:val="left" w:pos="2052"/>
              </w:tabs>
              <w:rPr>
                <w:rFonts w:ascii="Arial" w:hAnsi="Arial"/>
                <w:sz w:val="18"/>
                <w:szCs w:val="18"/>
              </w:rPr>
            </w:pPr>
          </w:p>
          <w:p w14:paraId="2ABF9EB3" w14:textId="14380F6C" w:rsidR="00864CA0" w:rsidRPr="000E7451" w:rsidRDefault="00864CA0" w:rsidP="00DA435C">
            <w:pPr>
              <w:tabs>
                <w:tab w:val="left" w:pos="2052"/>
              </w:tabs>
              <w:rPr>
                <w:rFonts w:ascii="Arial" w:hAnsi="Arial"/>
                <w:sz w:val="18"/>
                <w:szCs w:val="18"/>
              </w:rPr>
            </w:pPr>
          </w:p>
          <w:p w14:paraId="45B46645" w14:textId="34C43C36" w:rsidR="00864CA0" w:rsidRPr="000E7451" w:rsidRDefault="00864CA0" w:rsidP="00DA435C">
            <w:pPr>
              <w:tabs>
                <w:tab w:val="left" w:pos="2052"/>
              </w:tabs>
              <w:rPr>
                <w:rFonts w:ascii="Arial" w:hAnsi="Arial"/>
                <w:sz w:val="18"/>
                <w:szCs w:val="18"/>
              </w:rPr>
            </w:pPr>
          </w:p>
          <w:p w14:paraId="6746A09B" w14:textId="1B8C54F8" w:rsidR="00864CA0" w:rsidRPr="000E7451" w:rsidRDefault="00864CA0" w:rsidP="00DA435C">
            <w:pPr>
              <w:tabs>
                <w:tab w:val="left" w:pos="2052"/>
              </w:tabs>
              <w:rPr>
                <w:rFonts w:ascii="Arial" w:hAnsi="Arial"/>
                <w:sz w:val="18"/>
                <w:szCs w:val="18"/>
              </w:rPr>
            </w:pPr>
          </w:p>
          <w:p w14:paraId="71A46ED4" w14:textId="32AC3553" w:rsidR="00864CA0" w:rsidRDefault="00864CA0" w:rsidP="00DA435C">
            <w:pPr>
              <w:tabs>
                <w:tab w:val="left" w:pos="2052"/>
              </w:tabs>
              <w:rPr>
                <w:rFonts w:ascii="Arial" w:hAnsi="Arial"/>
                <w:sz w:val="18"/>
                <w:szCs w:val="18"/>
              </w:rPr>
            </w:pPr>
          </w:p>
          <w:p w14:paraId="13868021" w14:textId="77777777" w:rsidR="00C95792" w:rsidRPr="000E7451" w:rsidRDefault="00C95792" w:rsidP="00DA435C">
            <w:pPr>
              <w:tabs>
                <w:tab w:val="left" w:pos="2052"/>
              </w:tabs>
              <w:rPr>
                <w:rFonts w:ascii="Arial" w:hAnsi="Arial"/>
                <w:sz w:val="18"/>
                <w:szCs w:val="18"/>
              </w:rPr>
            </w:pPr>
          </w:p>
          <w:p w14:paraId="620687C4" w14:textId="77777777" w:rsidR="00BD5EB3" w:rsidRPr="000E7451" w:rsidRDefault="00BD5EB3" w:rsidP="00DA435C">
            <w:pPr>
              <w:tabs>
                <w:tab w:val="left" w:pos="2052"/>
              </w:tabs>
              <w:rPr>
                <w:rFonts w:ascii="Arial" w:hAnsi="Arial"/>
                <w:sz w:val="18"/>
                <w:szCs w:val="18"/>
              </w:rPr>
            </w:pPr>
          </w:p>
          <w:p w14:paraId="2F934E9C" w14:textId="7DBA960D"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4</w:t>
            </w:r>
          </w:p>
          <w:p w14:paraId="413B796F" w14:textId="7E50F4B6"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r w:rsidR="00AB32F3" w:rsidRPr="000E7451">
              <w:rPr>
                <w:rFonts w:ascii="Arial" w:hAnsi="Arial"/>
                <w:i/>
                <w:iCs/>
                <w:sz w:val="18"/>
                <w:szCs w:val="18"/>
                <w:u w:val="single"/>
              </w:rPr>
              <w:t xml:space="preserve">Tub </w:t>
            </w:r>
            <w:proofErr w:type="spellStart"/>
            <w:r w:rsidR="00AB32F3" w:rsidRPr="000E7451">
              <w:rPr>
                <w:rFonts w:ascii="Arial" w:hAnsi="Arial"/>
                <w:i/>
                <w:iCs/>
                <w:sz w:val="18"/>
                <w:szCs w:val="18"/>
                <w:u w:val="single"/>
              </w:rPr>
              <w:t>ntxhais</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kawm</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thiab</w:t>
            </w:r>
            <w:proofErr w:type="spellEnd"/>
            <w:r w:rsidR="00AB32F3" w:rsidRPr="000E7451">
              <w:rPr>
                <w:rFonts w:ascii="Arial" w:hAnsi="Arial"/>
                <w:i/>
                <w:iCs/>
                <w:sz w:val="18"/>
                <w:szCs w:val="18"/>
                <w:u w:val="single"/>
              </w:rPr>
              <w:t xml:space="preserve"> Tus </w:t>
            </w:r>
            <w:proofErr w:type="spellStart"/>
            <w:r w:rsidR="00AB32F3" w:rsidRPr="000E7451">
              <w:rPr>
                <w:rFonts w:ascii="Arial" w:hAnsi="Arial"/>
                <w:i/>
                <w:iCs/>
                <w:sz w:val="18"/>
                <w:szCs w:val="18"/>
                <w:u w:val="single"/>
              </w:rPr>
              <w:t>Muaj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peev</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xwm</w:t>
            </w:r>
            <w:proofErr w:type="spellEnd"/>
            <w:r w:rsidR="00AB32F3" w:rsidRPr="000E7451">
              <w:rPr>
                <w:rFonts w:ascii="Arial" w:hAnsi="Arial"/>
                <w:i/>
                <w:iCs/>
                <w:sz w:val="18"/>
                <w:szCs w:val="18"/>
                <w:u w:val="single"/>
              </w:rPr>
              <w:t xml:space="preserve"> sab </w:t>
            </w:r>
            <w:proofErr w:type="spellStart"/>
            <w:r w:rsidR="00AB32F3" w:rsidRPr="000E7451">
              <w:rPr>
                <w:rFonts w:ascii="Arial" w:hAnsi="Arial"/>
                <w:i/>
                <w:iCs/>
                <w:sz w:val="18"/>
                <w:szCs w:val="18"/>
                <w:u w:val="single"/>
              </w:rPr>
              <w:t>laj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hauj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lwm</w:t>
            </w:r>
            <w:proofErr w:type="spellEnd"/>
          </w:p>
        </w:tc>
        <w:tc>
          <w:tcPr>
            <w:tcW w:w="5727" w:type="dxa"/>
          </w:tcPr>
          <w:p w14:paraId="21AE6B19" w14:textId="28EB4B84" w:rsidR="00BD5EB3" w:rsidRPr="000E7451" w:rsidDel="00AC4395" w:rsidRDefault="00AC4395" w:rsidP="00DA435C">
            <w:pPr>
              <w:tabs>
                <w:tab w:val="left" w:pos="2086"/>
              </w:tabs>
              <w:rPr>
                <w:del w:id="1932" w:author="Kaxiong" w:date="2021-05-29T20:25:00Z"/>
                <w:rFonts w:ascii="Arial" w:hAnsi="Arial"/>
                <w:b/>
                <w:bCs/>
                <w:sz w:val="18"/>
                <w:szCs w:val="18"/>
              </w:rPr>
            </w:pPr>
            <w:proofErr w:type="spellStart"/>
            <w:ins w:id="1933" w:author="Kaxiong" w:date="2021-05-29T20:25:00Z">
              <w:r w:rsidRPr="000E7451">
                <w:rPr>
                  <w:rFonts w:ascii="Arial" w:hAnsi="Arial"/>
                  <w:b/>
                  <w:bCs/>
                  <w:sz w:val="18"/>
                  <w:szCs w:val="18"/>
                </w:rPr>
                <w:t>Hloov</w:t>
              </w:r>
              <w:proofErr w:type="spellEnd"/>
              <w:r w:rsidRPr="000E7451">
                <w:rPr>
                  <w:rFonts w:ascii="Arial" w:hAnsi="Arial"/>
                  <w:b/>
                  <w:bCs/>
                  <w:sz w:val="18"/>
                  <w:szCs w:val="18"/>
                </w:rPr>
                <w:t xml:space="preserve"> </w:t>
              </w:r>
              <w:proofErr w:type="spellStart"/>
              <w:r>
                <w:rPr>
                  <w:rFonts w:ascii="Arial" w:hAnsi="Arial"/>
                  <w:b/>
                  <w:bCs/>
                  <w:sz w:val="18"/>
                  <w:szCs w:val="18"/>
                </w:rPr>
                <w:t>P</w:t>
              </w:r>
              <w:r w:rsidRPr="000E7451">
                <w:rPr>
                  <w:rFonts w:ascii="Arial" w:hAnsi="Arial"/>
                  <w:b/>
                  <w:bCs/>
                  <w:sz w:val="18"/>
                  <w:szCs w:val="18"/>
                </w:rPr>
                <w:t>auv</w:t>
              </w:r>
              <w:proofErr w:type="spellEnd"/>
              <w:r w:rsidRPr="000E7451">
                <w:rPr>
                  <w:rFonts w:ascii="Arial" w:hAnsi="Arial"/>
                  <w:b/>
                  <w:bCs/>
                  <w:sz w:val="18"/>
                  <w:szCs w:val="18"/>
                </w:rPr>
                <w:t xml:space="preserve"> </w:t>
              </w:r>
              <w:r>
                <w:rPr>
                  <w:rFonts w:ascii="Arial" w:hAnsi="Arial"/>
                  <w:b/>
                  <w:bCs/>
                  <w:sz w:val="18"/>
                  <w:szCs w:val="18"/>
                </w:rPr>
                <w:t>T</w:t>
              </w:r>
              <w:r w:rsidRPr="000E7451">
                <w:rPr>
                  <w:rFonts w:ascii="Arial" w:hAnsi="Arial"/>
                  <w:b/>
                  <w:bCs/>
                  <w:sz w:val="18"/>
                  <w:szCs w:val="18"/>
                </w:rPr>
                <w:t xml:space="preserve">us </w:t>
              </w:r>
              <w:proofErr w:type="spellStart"/>
              <w:r>
                <w:rPr>
                  <w:rFonts w:ascii="Arial" w:hAnsi="Arial"/>
                  <w:b/>
                  <w:bCs/>
                  <w:sz w:val="18"/>
                  <w:szCs w:val="18"/>
                </w:rPr>
                <w:t>Z</w:t>
              </w:r>
              <w:r w:rsidRPr="000E7451">
                <w:rPr>
                  <w:rFonts w:ascii="Arial" w:hAnsi="Arial"/>
                  <w:b/>
                  <w:bCs/>
                  <w:sz w:val="18"/>
                  <w:szCs w:val="18"/>
                </w:rPr>
                <w:t>auv</w:t>
              </w:r>
              <w:proofErr w:type="spellEnd"/>
              <w:r w:rsidRPr="000E7451">
                <w:rPr>
                  <w:rFonts w:ascii="Arial" w:hAnsi="Arial"/>
                  <w:b/>
                  <w:bCs/>
                  <w:sz w:val="18"/>
                  <w:szCs w:val="18"/>
                </w:rPr>
                <w:t xml:space="preserve">(code) </w:t>
              </w:r>
              <w:r>
                <w:rPr>
                  <w:rFonts w:ascii="Arial" w:hAnsi="Arial"/>
                  <w:b/>
                  <w:bCs/>
                  <w:sz w:val="18"/>
                  <w:szCs w:val="18"/>
                </w:rPr>
                <w:t xml:space="preserve">Kev </w:t>
              </w:r>
              <w:proofErr w:type="spellStart"/>
              <w:r>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Nyog:</w:t>
              </w:r>
            </w:ins>
            <w:del w:id="1934" w:author="Kaxiong" w:date="2021-05-29T20:25:00Z">
              <w:r w:rsidR="00BD5EB3" w:rsidRPr="000E7451" w:rsidDel="00AC4395">
                <w:rPr>
                  <w:rFonts w:ascii="Arial" w:hAnsi="Arial"/>
                  <w:b/>
                  <w:bCs/>
                  <w:sz w:val="18"/>
                  <w:szCs w:val="18"/>
                </w:rPr>
                <w:delText>Hloov pauv tus zauv(code) Raws Li Tsim Nyog:</w:delText>
              </w:r>
            </w:del>
          </w:p>
          <w:p w14:paraId="3B4F5468" w14:textId="34E6A426" w:rsidR="00BD5EB3" w:rsidRPr="000E7451" w:rsidRDefault="00BD5EB3" w:rsidP="00DA435C">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Paub</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txog</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kev</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ua</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hauj</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lwm</w:t>
            </w:r>
            <w:proofErr w:type="spellEnd"/>
          </w:p>
          <w:p w14:paraId="6D65E7B4" w14:textId="3E40BA29" w:rsidR="00BD5EB3" w:rsidRPr="000E7451" w:rsidDel="00AC4395" w:rsidRDefault="00BD5EB3" w:rsidP="00DA435C">
            <w:pPr>
              <w:tabs>
                <w:tab w:val="left" w:pos="2086"/>
              </w:tabs>
              <w:rPr>
                <w:del w:id="1935" w:author="Kaxiong" w:date="2021-05-29T20:26:00Z"/>
                <w:rFonts w:ascii="Arial" w:hAnsi="Arial"/>
                <w:b/>
                <w:bCs/>
                <w:sz w:val="18"/>
                <w:szCs w:val="18"/>
              </w:rPr>
            </w:pPr>
            <w:r w:rsidRPr="000E7451">
              <w:rPr>
                <w:rFonts w:ascii="Arial" w:hAnsi="Arial"/>
                <w:b/>
                <w:bCs/>
                <w:sz w:val="18"/>
                <w:szCs w:val="18"/>
              </w:rPr>
              <w:t xml:space="preserve">Cov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ins w:id="1936" w:author="Kaxiong" w:date="2021-05-29T20:26:00Z">
              <w:r w:rsidR="00AC4395">
                <w:rPr>
                  <w:rFonts w:ascii="Arial" w:hAnsi="Arial"/>
                  <w:b/>
                  <w:bCs/>
                  <w:sz w:val="18"/>
                  <w:szCs w:val="18"/>
                </w:rPr>
                <w:t>Nqa</w:t>
              </w:r>
              <w:proofErr w:type="spellEnd"/>
              <w:r w:rsidR="00AC4395">
                <w:rPr>
                  <w:rFonts w:ascii="Arial" w:hAnsi="Arial"/>
                  <w:b/>
                  <w:bCs/>
                  <w:sz w:val="18"/>
                  <w:szCs w:val="18"/>
                </w:rPr>
                <w:t xml:space="preserve"> </w:t>
              </w:r>
              <w:proofErr w:type="spellStart"/>
              <w:r w:rsidR="00AC4395" w:rsidRPr="000E7451">
                <w:rPr>
                  <w:rFonts w:ascii="Arial" w:hAnsi="Arial"/>
                  <w:b/>
                  <w:bCs/>
                  <w:sz w:val="18"/>
                  <w:szCs w:val="18"/>
                </w:rPr>
                <w:t>Lub</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Hom</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Phiaj</w:t>
              </w:r>
              <w:proofErr w:type="spellEnd"/>
              <w:r w:rsidR="00AC4395">
                <w:rPr>
                  <w:rFonts w:ascii="Arial" w:hAnsi="Arial"/>
                  <w:b/>
                  <w:bCs/>
                  <w:sz w:val="18"/>
                  <w:szCs w:val="18"/>
                </w:rPr>
                <w:t xml:space="preserve"> </w:t>
              </w:r>
              <w:proofErr w:type="spellStart"/>
              <w:r w:rsidR="00AC4395">
                <w:rPr>
                  <w:rFonts w:ascii="Arial" w:hAnsi="Arial"/>
                  <w:b/>
                  <w:bCs/>
                  <w:sz w:val="18"/>
                  <w:szCs w:val="18"/>
                </w:rPr>
                <w:t>Nqam</w:t>
              </w:r>
              <w:proofErr w:type="spellEnd"/>
              <w:r w:rsidR="00AC4395">
                <w:rPr>
                  <w:rFonts w:ascii="Arial" w:hAnsi="Arial"/>
                  <w:b/>
                  <w:bCs/>
                  <w:sz w:val="18"/>
                  <w:szCs w:val="18"/>
                </w:rPr>
                <w:t xml:space="preserve"> </w:t>
              </w:r>
              <w:proofErr w:type="spellStart"/>
              <w:r w:rsidR="00AC4395">
                <w:rPr>
                  <w:rFonts w:ascii="Arial" w:hAnsi="Arial"/>
                  <w:b/>
                  <w:bCs/>
                  <w:sz w:val="18"/>
                  <w:szCs w:val="18"/>
                </w:rPr>
                <w:t>Qab</w:t>
              </w:r>
              <w:proofErr w:type="spellEnd"/>
              <w:r w:rsidR="00AC4395">
                <w:rPr>
                  <w:rFonts w:ascii="Arial" w:hAnsi="Arial"/>
                  <w:b/>
                  <w:bCs/>
                  <w:sz w:val="18"/>
                  <w:szCs w:val="18"/>
                </w:rPr>
                <w:t xml:space="preserve"> Kev </w:t>
              </w:r>
              <w:proofErr w:type="spellStart"/>
              <w:r w:rsidR="00AC4395">
                <w:rPr>
                  <w:rFonts w:ascii="Arial" w:hAnsi="Arial"/>
                  <w:b/>
                  <w:bCs/>
                  <w:sz w:val="18"/>
                  <w:szCs w:val="18"/>
                </w:rPr>
                <w:t>Kawm</w:t>
              </w:r>
              <w:proofErr w:type="spellEnd"/>
              <w:r w:rsidR="00AC4395">
                <w:rPr>
                  <w:rFonts w:ascii="Arial" w:hAnsi="Arial"/>
                  <w:b/>
                  <w:bCs/>
                  <w:sz w:val="18"/>
                  <w:szCs w:val="18"/>
                </w:rPr>
                <w:t xml:space="preserve"> </w:t>
              </w:r>
              <w:proofErr w:type="spellStart"/>
              <w:r w:rsidR="00AC4395">
                <w:rPr>
                  <w:rFonts w:ascii="Arial" w:hAnsi="Arial"/>
                  <w:b/>
                  <w:bCs/>
                  <w:sz w:val="18"/>
                  <w:szCs w:val="18"/>
                </w:rPr>
                <w:t>Qib</w:t>
              </w:r>
              <w:proofErr w:type="spellEnd"/>
              <w:r w:rsidR="00AC4395">
                <w:rPr>
                  <w:rFonts w:ascii="Arial" w:hAnsi="Arial"/>
                  <w:b/>
                  <w:bCs/>
                  <w:sz w:val="18"/>
                  <w:szCs w:val="18"/>
                </w:rPr>
                <w:t xml:space="preserve"> </w:t>
              </w:r>
              <w:proofErr w:type="spellStart"/>
              <w:r w:rsidR="00AC4395">
                <w:rPr>
                  <w:rFonts w:ascii="Arial" w:hAnsi="Arial"/>
                  <w:b/>
                  <w:bCs/>
                  <w:sz w:val="18"/>
                  <w:szCs w:val="18"/>
                </w:rPr>
                <w:t>Siab</w:t>
              </w:r>
              <w:r w:rsidR="00AC4395" w:rsidRPr="000E7451">
                <w:rPr>
                  <w:rFonts w:ascii="Arial" w:hAnsi="Arial"/>
                  <w:b/>
                  <w:bCs/>
                  <w:sz w:val="18"/>
                  <w:szCs w:val="18"/>
                </w:rPr>
                <w:t>:</w:t>
              </w:r>
            </w:ins>
            <w:del w:id="1937" w:author="Kaxiong" w:date="2021-05-29T20:26:00Z">
              <w:r w:rsidRPr="000E7451" w:rsidDel="00AC4395">
                <w:rPr>
                  <w:rFonts w:ascii="Arial" w:hAnsi="Arial"/>
                  <w:b/>
                  <w:bCs/>
                  <w:sz w:val="18"/>
                  <w:szCs w:val="18"/>
                </w:rPr>
                <w:delText>Cov Thib Ob Lub Hom Phiaj:</w:delText>
              </w:r>
            </w:del>
          </w:p>
          <w:p w14:paraId="7976E0FE" w14:textId="6647F172" w:rsidR="00BD5EB3" w:rsidRPr="000E7451" w:rsidRDefault="00300ACE" w:rsidP="00173529">
            <w:pPr>
              <w:tabs>
                <w:tab w:val="left" w:pos="2086"/>
              </w:tabs>
              <w:jc w:val="both"/>
              <w:rPr>
                <w:rFonts w:ascii="Arial" w:hAnsi="Arial"/>
                <w:i/>
                <w:iCs/>
                <w:sz w:val="18"/>
                <w:szCs w:val="18"/>
              </w:rPr>
            </w:pPr>
            <w:r w:rsidRPr="000E7451">
              <w:rPr>
                <w:rFonts w:asciiTheme="minorHAnsi" w:hAnsiTheme="minorHAnsi" w:cstheme="minorHAnsi"/>
                <w:i/>
                <w:iCs/>
                <w:sz w:val="18"/>
                <w:szCs w:val="18"/>
              </w:rPr>
              <w:t>Txuas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ntxiv</w:t>
            </w:r>
            <w:proofErr w:type="spellEnd"/>
            <w:r w:rsidRPr="000E7451">
              <w:rPr>
                <w:rFonts w:asciiTheme="minorHAnsi" w:hAnsiTheme="minorHAnsi" w:cstheme="minorHAnsi"/>
                <w:i/>
                <w:iCs/>
                <w:sz w:val="18"/>
                <w:szCs w:val="18"/>
              </w:rPr>
              <w:t xml:space="preserve"> </w:t>
            </w:r>
            <w:del w:id="1938" w:author="Kaxiong" w:date="2021-05-29T20:28:00Z">
              <w:r w:rsidRPr="000E7451" w:rsidDel="00AC4395">
                <w:rPr>
                  <w:rFonts w:asciiTheme="minorHAnsi" w:hAnsiTheme="minorHAnsi" w:cstheme="minorHAnsi"/>
                  <w:i/>
                  <w:iCs/>
                  <w:sz w:val="18"/>
                  <w:szCs w:val="18"/>
                </w:rPr>
                <w:delText>mus</w:delText>
              </w:r>
            </w:del>
            <w:proofErr w:type="spellStart"/>
            <w:ins w:id="1939" w:author="Kaxiong" w:date="2021-05-29T20:28:00Z">
              <w:r w:rsidR="00AC4395">
                <w:rPr>
                  <w:rFonts w:asciiTheme="minorHAnsi" w:hAnsiTheme="minorHAnsi" w:cstheme="minorHAnsi"/>
                  <w:i/>
                  <w:iCs/>
                  <w:sz w:val="18"/>
                  <w:szCs w:val="18"/>
                </w:rPr>
                <w:t>rau</w:t>
              </w:r>
              <w:proofErr w:type="spellEnd"/>
              <w:r w:rsidR="00AC4395">
                <w:rPr>
                  <w:rFonts w:asciiTheme="minorHAnsi" w:hAnsiTheme="minorHAnsi" w:cstheme="minorHAnsi"/>
                  <w:i/>
                  <w:iCs/>
                  <w:sz w:val="18"/>
                  <w:szCs w:val="18"/>
                </w:rPr>
                <w:t xml:space="preserve"> cov </w:t>
              </w:r>
              <w:proofErr w:type="spellStart"/>
              <w:r w:rsidR="00AC4395">
                <w:rPr>
                  <w:rFonts w:asciiTheme="minorHAnsi" w:hAnsiTheme="minorHAnsi" w:cstheme="minorHAnsi"/>
                  <w:i/>
                  <w:iCs/>
                  <w:sz w:val="18"/>
                  <w:szCs w:val="18"/>
                </w:rPr>
                <w:t>kev</w:t>
              </w:r>
            </w:ins>
            <w:proofErr w:type="spellEnd"/>
            <w:r w:rsidRPr="000E7451">
              <w:rPr>
                <w:rFonts w:asciiTheme="minorHAnsi" w:hAnsiTheme="minorHAnsi" w:cstheme="minorHAnsi"/>
                <w:i/>
                <w:iCs/>
                <w:sz w:val="18"/>
                <w:szCs w:val="18"/>
              </w:rPr>
              <w:t xml:space="preserve"> </w:t>
            </w:r>
            <w:proofErr w:type="spellStart"/>
            <w:ins w:id="1940" w:author="Kaxiong" w:date="2021-05-29T20:27:00Z">
              <w:r w:rsidR="00AC4395">
                <w:rPr>
                  <w:rFonts w:asciiTheme="minorHAnsi" w:hAnsiTheme="minorHAnsi" w:cstheme="minorHAnsi"/>
                  <w:i/>
                  <w:iCs/>
                  <w:sz w:val="18"/>
                  <w:szCs w:val="18"/>
                </w:rPr>
                <w:t>tshawb</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xyuas</w:t>
              </w:r>
            </w:ins>
            <w:proofErr w:type="spellEnd"/>
            <w:ins w:id="1941" w:author="Kaxiong" w:date="2021-05-29T20:28:00Z">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uas</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muaj</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siab</w:t>
              </w:r>
              <w:proofErr w:type="spellEnd"/>
              <w:r w:rsidR="00AC4395">
                <w:rPr>
                  <w:rFonts w:asciiTheme="minorHAnsi" w:hAnsiTheme="minorHAnsi" w:cstheme="minorHAnsi"/>
                  <w:i/>
                  <w:iCs/>
                  <w:sz w:val="18"/>
                  <w:szCs w:val="18"/>
                </w:rPr>
                <w:t>,</w:t>
              </w:r>
            </w:ins>
            <w:del w:id="1942" w:author="Kaxiong" w:date="2021-05-29T20:28:00Z">
              <w:r w:rsidRPr="000E7451" w:rsidDel="00AC4395">
                <w:rPr>
                  <w:rFonts w:asciiTheme="minorHAnsi" w:hAnsiTheme="minorHAnsi" w:cstheme="minorHAnsi"/>
                  <w:i/>
                  <w:iCs/>
                  <w:sz w:val="18"/>
                  <w:szCs w:val="18"/>
                </w:rPr>
                <w:delText>saib kev txaus siab cov lus nug,</w:delText>
              </w:r>
            </w:del>
            <w:ins w:id="1943" w:author="Kaxiong" w:date="2021-05-29T20:28:00Z">
              <w:r w:rsidR="00AC4395">
                <w:rPr>
                  <w:rFonts w:asciiTheme="minorHAnsi" w:hAnsiTheme="minorHAnsi" w:cstheme="minorHAnsi"/>
                  <w:i/>
                  <w:iCs/>
                  <w:sz w:val="18"/>
                  <w:szCs w:val="18"/>
                </w:rPr>
                <w:t xml:space="preserve"> </w:t>
              </w:r>
            </w:ins>
            <w:r w:rsidRPr="000E7451">
              <w:rPr>
                <w:rFonts w:asciiTheme="minorHAnsi" w:hAnsiTheme="minorHAnsi" w:cstheme="minorHAnsi"/>
                <w:i/>
                <w:iCs/>
                <w:sz w:val="18"/>
                <w:szCs w:val="18"/>
              </w:rPr>
              <w:t xml:space="preserve"> cov </w:t>
            </w:r>
            <w:proofErr w:type="spellStart"/>
            <w:r w:rsidRPr="000E7451">
              <w:rPr>
                <w:rFonts w:asciiTheme="minorHAnsi" w:hAnsiTheme="minorHAnsi" w:cstheme="minorHAnsi"/>
                <w:i/>
                <w:iCs/>
                <w:sz w:val="18"/>
                <w:szCs w:val="18"/>
              </w:rPr>
              <w:t>lus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nug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txuas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ntxiv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tshawb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w:t>
            </w:r>
            <w:ins w:id="1944" w:author="Kaxiong" w:date="2021-05-29T20:32:00Z">
              <w:r w:rsidR="00DF7576">
                <w:rPr>
                  <w:rFonts w:asciiTheme="minorHAnsi" w:hAnsiTheme="minorHAnsi" w:cstheme="minorHAnsi"/>
                  <w:i/>
                  <w:iCs/>
                  <w:sz w:val="18"/>
                  <w:szCs w:val="18"/>
                </w:rPr>
                <w:t xml:space="preserve">cov </w:t>
              </w:r>
              <w:proofErr w:type="spellStart"/>
              <w:r w:rsidR="00DF7576">
                <w:rPr>
                  <w:rFonts w:asciiTheme="minorHAnsi" w:hAnsiTheme="minorHAnsi" w:cstheme="minorHAnsi"/>
                  <w:i/>
                  <w:iCs/>
                  <w:sz w:val="18"/>
                  <w:szCs w:val="18"/>
                </w:rPr>
                <w:t>ntaub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w:t>
              </w:r>
            </w:ins>
            <w:ins w:id="1945" w:author="Kaxiong" w:date="2021-05-29T20:31:00Z">
              <w:r w:rsidR="00DF7576">
                <w:rPr>
                  <w:rFonts w:asciiTheme="minorHAnsi" w:hAnsiTheme="minorHAnsi" w:cstheme="minorHAnsi"/>
                  <w:i/>
                  <w:iCs/>
                  <w:sz w:val="18"/>
                  <w:szCs w:val="18"/>
                </w:rPr>
                <w:t>K</w:t>
              </w:r>
            </w:ins>
            <w:ins w:id="1946" w:author="Kaxiong" w:date="2021-05-29T20:30:00Z">
              <w:r w:rsidR="00DF7576">
                <w:rPr>
                  <w:rFonts w:asciiTheme="minorHAnsi" w:hAnsiTheme="minorHAnsi" w:cstheme="minorHAnsi"/>
                  <w:i/>
                  <w:iCs/>
                  <w:sz w:val="18"/>
                  <w:szCs w:val="18"/>
                </w:rPr>
                <w:t xml:space="preserve">ev </w:t>
              </w:r>
            </w:ins>
            <w:del w:id="1947" w:author="Kaxiong" w:date="2021-05-29T20:30:00Z">
              <w:r w:rsidR="00B47006" w:rsidRPr="000E7451" w:rsidDel="00DF7576">
                <w:rPr>
                  <w:rFonts w:asciiTheme="minorHAnsi" w:hAnsiTheme="minorHAnsi" w:cstheme="minorHAnsi"/>
                  <w:i/>
                  <w:iCs/>
                  <w:sz w:val="18"/>
                  <w:szCs w:val="18"/>
                </w:rPr>
                <w:delText xml:space="preserve">tus </w:delText>
              </w:r>
            </w:del>
            <w:proofErr w:type="spellStart"/>
            <w:ins w:id="1948" w:author="Kaxiong" w:date="2021-05-29T20:31:00Z">
              <w:r w:rsidR="00DF7576">
                <w:rPr>
                  <w:rFonts w:asciiTheme="minorHAnsi" w:hAnsiTheme="minorHAnsi" w:cstheme="minorHAnsi"/>
                  <w:i/>
                  <w:iCs/>
                  <w:sz w:val="18"/>
                  <w:szCs w:val="18"/>
                </w:rPr>
                <w:t>M</w:t>
              </w:r>
            </w:ins>
            <w:del w:id="1949" w:author="Kaxiong" w:date="2021-05-29T20:31:00Z">
              <w:r w:rsidR="00B47006" w:rsidRPr="000E7451" w:rsidDel="00DF7576">
                <w:rPr>
                  <w:rFonts w:asciiTheme="minorHAnsi" w:hAnsiTheme="minorHAnsi" w:cstheme="minorHAnsi"/>
                  <w:i/>
                  <w:iCs/>
                  <w:sz w:val="18"/>
                  <w:szCs w:val="18"/>
                </w:rPr>
                <w:delText>m</w:delText>
              </w:r>
            </w:del>
            <w:r w:rsidR="00B47006" w:rsidRPr="000E7451">
              <w:rPr>
                <w:rFonts w:asciiTheme="minorHAnsi" w:hAnsiTheme="minorHAnsi" w:cstheme="minorHAnsi"/>
                <w:i/>
                <w:iCs/>
                <w:sz w:val="18"/>
                <w:szCs w:val="18"/>
              </w:rPr>
              <w:t>uaj</w:t>
            </w:r>
            <w:proofErr w:type="spellEnd"/>
            <w:r w:rsidR="00B47006" w:rsidRPr="000E7451">
              <w:rPr>
                <w:rFonts w:asciiTheme="minorHAnsi" w:hAnsiTheme="minorHAnsi" w:cstheme="minorHAnsi"/>
                <w:i/>
                <w:iCs/>
                <w:sz w:val="18"/>
                <w:szCs w:val="18"/>
              </w:rPr>
              <w:t xml:space="preserve"> </w:t>
            </w:r>
            <w:proofErr w:type="spellStart"/>
            <w:ins w:id="1950" w:author="Kaxiong" w:date="2021-05-29T20:31:00Z">
              <w:r w:rsidR="00DF7576">
                <w:rPr>
                  <w:rFonts w:asciiTheme="minorHAnsi" w:hAnsiTheme="minorHAnsi" w:cstheme="minorHAnsi"/>
                  <w:i/>
                  <w:iCs/>
                  <w:sz w:val="18"/>
                  <w:szCs w:val="18"/>
                </w:rPr>
                <w:t>P</w:t>
              </w:r>
            </w:ins>
            <w:del w:id="1951" w:author="Kaxiong" w:date="2021-05-29T20:31:00Z">
              <w:r w:rsidR="00B47006" w:rsidRPr="000E7451" w:rsidDel="00DF7576">
                <w:rPr>
                  <w:rFonts w:asciiTheme="minorHAnsi" w:hAnsiTheme="minorHAnsi" w:cstheme="minorHAnsi"/>
                  <w:i/>
                  <w:iCs/>
                  <w:sz w:val="18"/>
                  <w:szCs w:val="18"/>
                </w:rPr>
                <w:delText>p</w:delText>
              </w:r>
            </w:del>
            <w:r w:rsidR="00B47006" w:rsidRPr="000E7451">
              <w:rPr>
                <w:rFonts w:asciiTheme="minorHAnsi" w:hAnsiTheme="minorHAnsi" w:cstheme="minorHAnsi"/>
                <w:i/>
                <w:iCs/>
                <w:sz w:val="18"/>
                <w:szCs w:val="18"/>
              </w:rPr>
              <w:t>eev</w:t>
            </w:r>
            <w:proofErr w:type="spellEnd"/>
            <w:r w:rsidR="00B47006" w:rsidRPr="000E7451">
              <w:rPr>
                <w:rFonts w:asciiTheme="minorHAnsi" w:hAnsiTheme="minorHAnsi" w:cstheme="minorHAnsi"/>
                <w:i/>
                <w:iCs/>
                <w:sz w:val="18"/>
                <w:szCs w:val="18"/>
              </w:rPr>
              <w:t xml:space="preserve"> </w:t>
            </w:r>
            <w:del w:id="1952" w:author="Kaxiong" w:date="2021-05-29T20:31:00Z">
              <w:r w:rsidR="00B47006" w:rsidRPr="000E7451" w:rsidDel="00DF7576">
                <w:rPr>
                  <w:rFonts w:asciiTheme="minorHAnsi" w:hAnsiTheme="minorHAnsi" w:cstheme="minorHAnsi"/>
                  <w:i/>
                  <w:iCs/>
                  <w:sz w:val="18"/>
                  <w:szCs w:val="18"/>
                </w:rPr>
                <w:delText>x</w:delText>
              </w:r>
            </w:del>
            <w:proofErr w:type="spellStart"/>
            <w:ins w:id="1953" w:author="Kaxiong" w:date="2021-05-29T20:31:00Z">
              <w:r w:rsidR="00DF7576">
                <w:rPr>
                  <w:rFonts w:asciiTheme="minorHAnsi" w:hAnsiTheme="minorHAnsi" w:cstheme="minorHAnsi"/>
                  <w:i/>
                  <w:iCs/>
                  <w:sz w:val="18"/>
                  <w:szCs w:val="18"/>
                </w:rPr>
                <w:t>X</w:t>
              </w:r>
            </w:ins>
            <w:r w:rsidR="00B47006" w:rsidRPr="000E7451">
              <w:rPr>
                <w:rFonts w:asciiTheme="minorHAnsi" w:hAnsiTheme="minorHAnsi" w:cstheme="minorHAnsi"/>
                <w:i/>
                <w:iCs/>
                <w:sz w:val="18"/>
                <w:szCs w:val="18"/>
              </w:rPr>
              <w:t>wm</w:t>
            </w:r>
            <w:proofErr w:type="spellEnd"/>
            <w:r w:rsidR="00B47006" w:rsidRPr="000E7451">
              <w:rPr>
                <w:rFonts w:asciiTheme="minorHAnsi" w:hAnsiTheme="minorHAnsi" w:cstheme="minorHAnsi"/>
                <w:i/>
                <w:iCs/>
                <w:sz w:val="18"/>
                <w:szCs w:val="18"/>
              </w:rPr>
              <w:t xml:space="preserve"> </w:t>
            </w:r>
            <w:del w:id="1954" w:author="Kaxiong" w:date="2021-05-29T20:31:00Z">
              <w:r w:rsidR="00B47006" w:rsidRPr="000E7451" w:rsidDel="00DF7576">
                <w:rPr>
                  <w:rFonts w:asciiTheme="minorHAnsi" w:hAnsiTheme="minorHAnsi" w:cstheme="minorHAnsi"/>
                  <w:i/>
                  <w:iCs/>
                  <w:sz w:val="18"/>
                  <w:szCs w:val="18"/>
                </w:rPr>
                <w:delText>sab laj</w:delText>
              </w:r>
            </w:del>
            <w:proofErr w:type="spellStart"/>
            <w:ins w:id="1955" w:author="Kaxiong" w:date="2021-05-29T20:31:00Z">
              <w:r w:rsidR="00DF7576">
                <w:rPr>
                  <w:rFonts w:asciiTheme="minorHAnsi" w:hAnsiTheme="minorHAnsi" w:cstheme="minorHAnsi"/>
                  <w:i/>
                  <w:iCs/>
                  <w:sz w:val="18"/>
                  <w:szCs w:val="18"/>
                </w:rPr>
                <w:t>Ua</w:t>
              </w:r>
            </w:ins>
            <w:proofErr w:type="spellEnd"/>
            <w:r w:rsidR="00B47006" w:rsidRPr="000E7451">
              <w:rPr>
                <w:rFonts w:asciiTheme="minorHAnsi" w:hAnsiTheme="minorHAnsi" w:cstheme="minorHAnsi"/>
                <w:i/>
                <w:iCs/>
                <w:sz w:val="18"/>
                <w:szCs w:val="18"/>
              </w:rPr>
              <w:t xml:space="preserve"> </w:t>
            </w:r>
            <w:proofErr w:type="spellStart"/>
            <w:ins w:id="1956" w:author="Kaxiong" w:date="2021-05-29T20:31:00Z">
              <w:r w:rsidR="00DF7576">
                <w:rPr>
                  <w:rFonts w:asciiTheme="minorHAnsi" w:hAnsiTheme="minorHAnsi" w:cstheme="minorHAnsi"/>
                  <w:i/>
                  <w:iCs/>
                  <w:sz w:val="18"/>
                  <w:szCs w:val="18"/>
                </w:rPr>
                <w:t>H</w:t>
              </w:r>
            </w:ins>
            <w:del w:id="1957" w:author="Kaxiong" w:date="2021-05-29T20:31:00Z">
              <w:r w:rsidR="00B47006" w:rsidRPr="000E7451" w:rsidDel="00DF7576">
                <w:rPr>
                  <w:rFonts w:asciiTheme="minorHAnsi" w:hAnsiTheme="minorHAnsi" w:cstheme="minorHAnsi"/>
                  <w:i/>
                  <w:iCs/>
                  <w:sz w:val="18"/>
                  <w:szCs w:val="18"/>
                </w:rPr>
                <w:delText>h</w:delText>
              </w:r>
            </w:del>
            <w:r w:rsidR="00B47006" w:rsidRPr="000E7451">
              <w:rPr>
                <w:rFonts w:asciiTheme="minorHAnsi" w:hAnsiTheme="minorHAnsi" w:cstheme="minorHAnsi"/>
                <w:i/>
                <w:iCs/>
                <w:sz w:val="18"/>
                <w:szCs w:val="18"/>
              </w:rPr>
              <w:t>auj</w:t>
            </w:r>
            <w:proofErr w:type="spellEnd"/>
            <w:r w:rsidR="00B47006" w:rsidRPr="000E7451">
              <w:rPr>
                <w:rFonts w:asciiTheme="minorHAnsi" w:hAnsiTheme="minorHAnsi" w:cstheme="minorHAnsi"/>
                <w:i/>
                <w:iCs/>
                <w:sz w:val="18"/>
                <w:szCs w:val="18"/>
              </w:rPr>
              <w:t xml:space="preserve"> </w:t>
            </w:r>
            <w:proofErr w:type="spellStart"/>
            <w:ins w:id="1958" w:author="Kaxiong" w:date="2021-05-29T20:31:00Z">
              <w:r w:rsidR="00DF7576">
                <w:rPr>
                  <w:rFonts w:asciiTheme="minorHAnsi" w:hAnsiTheme="minorHAnsi" w:cstheme="minorHAnsi"/>
                  <w:i/>
                  <w:iCs/>
                  <w:sz w:val="18"/>
                  <w:szCs w:val="18"/>
                </w:rPr>
                <w:t>L</w:t>
              </w:r>
            </w:ins>
            <w:del w:id="1959" w:author="Kaxiong" w:date="2021-05-29T20:31:00Z">
              <w:r w:rsidR="00B47006" w:rsidRPr="000E7451" w:rsidDel="00DF7576">
                <w:rPr>
                  <w:rFonts w:asciiTheme="minorHAnsi" w:hAnsiTheme="minorHAnsi" w:cstheme="minorHAnsi"/>
                  <w:i/>
                  <w:iCs/>
                  <w:sz w:val="18"/>
                  <w:szCs w:val="18"/>
                </w:rPr>
                <w:delText>l</w:delText>
              </w:r>
            </w:del>
            <w:r w:rsidR="00B47006" w:rsidRPr="000E7451">
              <w:rPr>
                <w:rFonts w:asciiTheme="minorHAnsi" w:hAnsiTheme="minorHAnsi" w:cstheme="minorHAnsi"/>
                <w:i/>
                <w:iCs/>
                <w:sz w:val="18"/>
                <w:szCs w:val="18"/>
              </w:rPr>
              <w:t>wm</w:t>
            </w:r>
            <w:proofErr w:type="spellEnd"/>
            <w:r w:rsidR="00B47006" w:rsidRPr="000E7451">
              <w:rPr>
                <w:rFonts w:asciiTheme="minorHAnsi" w:hAnsiTheme="minorHAnsi" w:cstheme="minorHAnsi"/>
                <w:i/>
                <w:iCs/>
                <w:sz w:val="18"/>
                <w:szCs w:val="18"/>
              </w:rPr>
              <w:t xml:space="preserve"> </w:t>
            </w:r>
            <w:ins w:id="1960" w:author="Kaxiong" w:date="2021-05-29T20:31:00Z">
              <w:r w:rsidR="00DF7576">
                <w:rPr>
                  <w:rFonts w:asciiTheme="minorHAnsi" w:hAnsiTheme="minorHAnsi" w:cstheme="minorHAnsi"/>
                  <w:i/>
                  <w:iCs/>
                  <w:sz w:val="18"/>
                  <w:szCs w:val="18"/>
                </w:rPr>
                <w:t>(</w:t>
              </w:r>
            </w:ins>
            <w:proofErr w:type="spellStart"/>
            <w:ins w:id="1961" w:author="Kaxiong" w:date="2021-05-29T20:32:00Z">
              <w:r w:rsidR="00DF7576">
                <w:rPr>
                  <w:rFonts w:asciiTheme="minorHAnsi" w:hAnsiTheme="minorHAnsi" w:cstheme="minorHAnsi"/>
                  <w:i/>
                  <w:iCs/>
                  <w:sz w:val="18"/>
                  <w:szCs w:val="18"/>
                </w:rPr>
                <w:t>WorkAbility</w:t>
              </w:r>
              <w:proofErr w:type="spellEnd"/>
              <w:r w:rsidR="00DF7576">
                <w:rPr>
                  <w:rFonts w:asciiTheme="minorHAnsi" w:hAnsiTheme="minorHAnsi" w:cstheme="minorHAnsi"/>
                  <w:i/>
                  <w:iCs/>
                  <w:sz w:val="18"/>
                  <w:szCs w:val="18"/>
                </w:rPr>
                <w:t xml:space="preserve">) </w:t>
              </w:r>
            </w:ins>
            <w:r w:rsidRPr="000E7451">
              <w:rPr>
                <w:rFonts w:asciiTheme="minorHAnsi" w:hAnsiTheme="minorHAnsi" w:cstheme="minorHAnsi"/>
                <w:i/>
                <w:iCs/>
                <w:sz w:val="18"/>
                <w:szCs w:val="18"/>
              </w:rPr>
              <w:t xml:space="preserve">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nkag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rau</w:t>
            </w:r>
            <w:proofErr w:type="spellEnd"/>
            <w:r w:rsidRPr="000E7451">
              <w:rPr>
                <w:rFonts w:asciiTheme="minorHAnsi" w:hAnsiTheme="minorHAnsi" w:cstheme="minorHAnsi"/>
                <w:i/>
                <w:iCs/>
                <w:sz w:val="18"/>
                <w:szCs w:val="18"/>
              </w:rPr>
              <w:t xml:space="preserve"> cov tub </w:t>
            </w:r>
            <w:proofErr w:type="spellStart"/>
            <w:r w:rsidRPr="000E7451">
              <w:rPr>
                <w:rFonts w:asciiTheme="minorHAnsi" w:hAnsiTheme="minorHAnsi" w:cstheme="minorHAnsi"/>
                <w:i/>
                <w:iCs/>
                <w:sz w:val="18"/>
                <w:szCs w:val="18"/>
              </w:rPr>
              <w:t>ntxhais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cov </w:t>
            </w:r>
            <w:proofErr w:type="spellStart"/>
            <w:ins w:id="1962" w:author="Kaxiong" w:date="2021-05-29T20:33:00Z">
              <w:r w:rsidR="00DF7576">
                <w:rPr>
                  <w:rFonts w:asciiTheme="minorHAnsi" w:hAnsiTheme="minorHAnsi" w:cstheme="minorHAnsi"/>
                  <w:i/>
                  <w:iCs/>
                  <w:sz w:val="18"/>
                  <w:szCs w:val="18"/>
                </w:rPr>
                <w:t>ntaub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muaj</w:t>
              </w:r>
              <w:proofErr w:type="spellEnd"/>
              <w:r w:rsidR="00DF7576">
                <w:rPr>
                  <w:rFonts w:asciiTheme="minorHAnsi" w:hAnsiTheme="minorHAnsi" w:cstheme="minorHAnsi"/>
                  <w:i/>
                  <w:iCs/>
                  <w:sz w:val="18"/>
                  <w:szCs w:val="18"/>
                </w:rPr>
                <w:t xml:space="preserve"> </w:t>
              </w:r>
            </w:ins>
            <w:proofErr w:type="spellStart"/>
            <w:r w:rsidRPr="000E7451">
              <w:rPr>
                <w:rFonts w:asciiTheme="minorHAnsi" w:hAnsiTheme="minorHAnsi" w:cstheme="minorHAnsi"/>
                <w:i/>
                <w:iCs/>
                <w:sz w:val="18"/>
                <w:szCs w:val="18"/>
              </w:rPr>
              <w:t>peev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tas</w:t>
            </w:r>
            <w:proofErr w:type="spellEnd"/>
            <w:r w:rsidRPr="000E7451">
              <w:rPr>
                <w:rFonts w:asciiTheme="minorHAnsi" w:hAnsiTheme="minorHAnsi" w:cstheme="minorHAnsi"/>
                <w:i/>
                <w:iCs/>
                <w:sz w:val="18"/>
                <w:szCs w:val="18"/>
              </w:rPr>
              <w:t xml:space="preserve"> li </w:t>
            </w:r>
            <w:proofErr w:type="spellStart"/>
            <w:r w:rsidRPr="000E7451">
              <w:rPr>
                <w:rFonts w:asciiTheme="minorHAnsi" w:hAnsiTheme="minorHAnsi" w:cstheme="minorHAnsi"/>
                <w:i/>
                <w:iCs/>
                <w:sz w:val="18"/>
                <w:szCs w:val="18"/>
              </w:rPr>
              <w:t>ntaw</w:t>
            </w:r>
            <w:r w:rsidR="00B47006" w:rsidRPr="000E7451">
              <w:rPr>
                <w:rFonts w:asciiTheme="minorHAnsi" w:hAnsiTheme="minorHAnsi" w:cstheme="minorHAnsi"/>
                <w:i/>
                <w:iCs/>
                <w:sz w:val="18"/>
                <w:szCs w:val="18"/>
              </w:rPr>
              <w:t>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koom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cov </w:t>
            </w:r>
            <w:proofErr w:type="spellStart"/>
            <w:r w:rsidRPr="000E7451">
              <w:rPr>
                <w:rFonts w:asciiTheme="minorHAnsi" w:hAnsiTheme="minorHAnsi" w:cstheme="minorHAnsi"/>
                <w:i/>
                <w:iCs/>
                <w:sz w:val="18"/>
                <w:szCs w:val="18"/>
              </w:rPr>
              <w:t>hnub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ins w:id="1963" w:author="Kaxiong" w:date="2021-05-29T20:34:00Z">
              <w:r w:rsidR="00DF7576">
                <w:rPr>
                  <w:rFonts w:asciiTheme="minorHAnsi" w:hAnsiTheme="minorHAnsi" w:cstheme="minorHAnsi"/>
                  <w:i/>
                  <w:iCs/>
                  <w:sz w:val="18"/>
                  <w:szCs w:val="18"/>
                </w:rPr>
                <w:t xml:space="preserve">cov </w:t>
              </w:r>
              <w:proofErr w:type="spellStart"/>
              <w:r w:rsidR="00DF7576">
                <w:rPr>
                  <w:rFonts w:asciiTheme="minorHAnsi" w:hAnsiTheme="minorHAnsi" w:cstheme="minorHAnsi"/>
                  <w:i/>
                  <w:iCs/>
                  <w:sz w:val="18"/>
                  <w:szCs w:val="18"/>
                </w:rPr>
                <w:t>koom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txoos</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ntawm</w:t>
              </w:r>
              <w:proofErr w:type="spellEnd"/>
              <w:r w:rsidR="00DF7576">
                <w:rPr>
                  <w:rFonts w:asciiTheme="minorHAnsi" w:hAnsiTheme="minorHAnsi" w:cstheme="minorHAnsi"/>
                  <w:i/>
                  <w:iCs/>
                  <w:sz w:val="18"/>
                  <w:szCs w:val="18"/>
                </w:rPr>
                <w:t xml:space="preserve"> </w:t>
              </w:r>
            </w:ins>
            <w:r w:rsidRPr="000E7451">
              <w:rPr>
                <w:rFonts w:asciiTheme="minorHAnsi" w:hAnsiTheme="minorHAnsi" w:cstheme="minorHAnsi"/>
                <w:i/>
                <w:iCs/>
                <w:sz w:val="18"/>
                <w:szCs w:val="18"/>
              </w:rPr>
              <w:t xml:space="preserve">cov </w:t>
            </w:r>
            <w:proofErr w:type="spellStart"/>
            <w:r w:rsidRPr="000E7451">
              <w:rPr>
                <w:rFonts w:asciiTheme="minorHAnsi" w:hAnsiTheme="minorHAnsi" w:cstheme="minorHAnsi"/>
                <w:i/>
                <w:iCs/>
                <w:sz w:val="18"/>
                <w:szCs w:val="18"/>
              </w:rPr>
              <w:t>qhua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lus</w:t>
            </w:r>
            <w:proofErr w:type="spellEnd"/>
            <w:r w:rsidRPr="000E7451">
              <w:rPr>
                <w:rFonts w:asciiTheme="minorHAnsi" w:hAnsiTheme="minorHAnsi" w:cstheme="minorHAnsi"/>
                <w:i/>
                <w:iCs/>
                <w:sz w:val="18"/>
                <w:szCs w:val="18"/>
              </w:rPr>
              <w:t xml:space="preserve"> </w:t>
            </w:r>
            <w:del w:id="1964" w:author="Kaxiong" w:date="2021-05-29T20:35:00Z">
              <w:r w:rsidRPr="000E7451" w:rsidDel="00DF7576">
                <w:rPr>
                  <w:rFonts w:asciiTheme="minorHAnsi" w:hAnsiTheme="minorHAnsi" w:cstheme="minorHAnsi"/>
                  <w:i/>
                  <w:iCs/>
                  <w:sz w:val="18"/>
                  <w:szCs w:val="18"/>
                </w:rPr>
                <w:delText xml:space="preserve">cov koom txoos </w:delText>
              </w:r>
            </w:del>
            <w:proofErr w:type="spellStart"/>
            <w:r w:rsidRPr="000E7451">
              <w:rPr>
                <w:rFonts w:asciiTheme="minorHAnsi" w:hAnsiTheme="minorHAnsi" w:cstheme="minorHAnsi"/>
                <w:i/>
                <w:iCs/>
                <w:sz w:val="18"/>
                <w:szCs w:val="18"/>
              </w:rPr>
              <w:t>uas</w:t>
            </w:r>
            <w:proofErr w:type="spellEnd"/>
            <w:ins w:id="1965" w:author="Kaxiong" w:date="2021-05-29T20:35:00Z">
              <w:r w:rsidR="00DF7576">
                <w:rPr>
                  <w:rFonts w:asciiTheme="minorHAnsi" w:hAnsiTheme="minorHAnsi" w:cstheme="minorHAnsi"/>
                  <w:i/>
                  <w:iCs/>
                  <w:sz w:val="18"/>
                  <w:szCs w:val="18"/>
                </w:rPr>
                <w:t xml:space="preserve"> tau</w:t>
              </w:r>
            </w:ins>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mua</w:t>
            </w:r>
            <w:ins w:id="1966" w:author="Kaxiong" w:date="2021-05-29T20:35:00Z">
              <w:r w:rsidR="00DF7576">
                <w:rPr>
                  <w:rFonts w:asciiTheme="minorHAnsi" w:hAnsiTheme="minorHAnsi" w:cstheme="minorHAnsi"/>
                  <w:i/>
                  <w:iCs/>
                  <w:sz w:val="18"/>
                  <w:szCs w:val="18"/>
                </w:rPr>
                <w:t>b</w:t>
              </w:r>
            </w:ins>
            <w:proofErr w:type="spellEnd"/>
            <w:del w:id="1967" w:author="Kaxiong" w:date="2021-05-29T20:35:00Z">
              <w:r w:rsidRPr="000E7451" w:rsidDel="00DF7576">
                <w:rPr>
                  <w:rFonts w:asciiTheme="minorHAnsi" w:hAnsiTheme="minorHAnsi" w:cstheme="minorHAnsi"/>
                  <w:i/>
                  <w:iCs/>
                  <w:sz w:val="18"/>
                  <w:szCs w:val="18"/>
                </w:rPr>
                <w:delText>j</w:delText>
              </w:r>
            </w:del>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thaum</w:t>
            </w:r>
            <w:proofErr w:type="spellEnd"/>
            <w:r w:rsidRPr="000E7451">
              <w:rPr>
                <w:rFonts w:asciiTheme="minorHAnsi" w:hAnsiTheme="minorHAnsi" w:cstheme="minorHAnsi"/>
                <w:i/>
                <w:iCs/>
                <w:sz w:val="18"/>
                <w:szCs w:val="18"/>
              </w:rPr>
              <w:t xml:space="preserve"> </w:t>
            </w:r>
            <w:ins w:id="1968" w:author="Kaxiong" w:date="2021-05-29T20:36:00Z">
              <w:r w:rsidR="00DF7576">
                <w:rPr>
                  <w:rFonts w:asciiTheme="minorHAnsi" w:hAnsiTheme="minorHAnsi" w:cstheme="minorHAnsi"/>
                  <w:i/>
                  <w:iCs/>
                  <w:sz w:val="18"/>
                  <w:szCs w:val="18"/>
                </w:rPr>
                <w:t xml:space="preserve">cov </w:t>
              </w:r>
            </w:ins>
            <w:proofErr w:type="spellStart"/>
            <w:ins w:id="1969" w:author="Kaxiong" w:date="2021-05-29T20:35:00Z">
              <w:r w:rsidR="00DF7576">
                <w:rPr>
                  <w:rFonts w:asciiTheme="minorHAnsi" w:hAnsiTheme="minorHAnsi" w:cstheme="minorHAnsi"/>
                  <w:i/>
                  <w:iCs/>
                  <w:sz w:val="18"/>
                  <w:szCs w:val="18"/>
                </w:rPr>
                <w:t>kev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nthu</w:t>
              </w:r>
            </w:ins>
            <w:ins w:id="1970" w:author="Kaxiong" w:date="2021-05-29T20:36:00Z">
              <w:r w:rsidR="00DF7576">
                <w:rPr>
                  <w:rFonts w:asciiTheme="minorHAnsi" w:hAnsiTheme="minorHAnsi" w:cstheme="minorHAnsi"/>
                  <w:i/>
                  <w:iCs/>
                  <w:sz w:val="18"/>
                  <w:szCs w:val="18"/>
                </w:rPr>
                <w:t>av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tawm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tsev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kawm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qib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siab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uas</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m</w:t>
              </w:r>
            </w:ins>
            <w:ins w:id="1971" w:author="Kaxiong" w:date="2021-05-29T20:37:00Z">
              <w:r w:rsidR="00DF7576">
                <w:rPr>
                  <w:rFonts w:asciiTheme="minorHAnsi" w:hAnsiTheme="minorHAnsi" w:cstheme="minorHAnsi"/>
                  <w:i/>
                  <w:iCs/>
                  <w:sz w:val="18"/>
                  <w:szCs w:val="18"/>
                </w:rPr>
                <w:t>uaj</w:t>
              </w:r>
              <w:proofErr w:type="spellEnd"/>
              <w:r w:rsidR="00DF7576">
                <w:rPr>
                  <w:rFonts w:asciiTheme="minorHAnsi" w:hAnsiTheme="minorHAnsi" w:cstheme="minorHAnsi"/>
                  <w:i/>
                  <w:iCs/>
                  <w:sz w:val="18"/>
                  <w:szCs w:val="18"/>
                </w:rPr>
                <w:t>.</w:t>
              </w:r>
            </w:ins>
            <w:del w:id="1972" w:author="Kaxiong" w:date="2021-05-29T20:37:00Z">
              <w:r w:rsidRPr="000E7451" w:rsidDel="00DF7576">
                <w:rPr>
                  <w:rFonts w:asciiTheme="minorHAnsi" w:hAnsiTheme="minorHAnsi" w:cstheme="minorHAnsi"/>
                  <w:i/>
                  <w:iCs/>
                  <w:sz w:val="18"/>
                  <w:szCs w:val="18"/>
                </w:rPr>
                <w:delText>cov kev kawm siab hauv tsev kawm theem siab raws li muaj.</w:delText>
              </w:r>
            </w:del>
            <w:ins w:id="1973" w:author="Kaxiong" w:date="2021-05-29T20:37:00Z">
              <w:r w:rsidR="00DF7576">
                <w:rPr>
                  <w:rFonts w:asciiTheme="minorHAnsi" w:hAnsiTheme="minorHAnsi" w:cstheme="minorHAnsi"/>
                  <w:i/>
                  <w:iCs/>
                  <w:sz w:val="18"/>
                  <w:szCs w:val="18"/>
                </w:rPr>
                <w:t xml:space="preserve"> </w:t>
              </w:r>
            </w:ins>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Nrhiav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pab</w:t>
            </w:r>
            <w:proofErr w:type="spellEnd"/>
            <w:r w:rsidRPr="000E7451">
              <w:rPr>
                <w:rFonts w:asciiTheme="minorHAnsi" w:hAnsiTheme="minorHAnsi" w:cstheme="minorHAnsi"/>
                <w:i/>
                <w:iCs/>
                <w:sz w:val="18"/>
                <w:szCs w:val="18"/>
              </w:rPr>
              <w:t xml:space="preserve"> 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cov </w:t>
            </w:r>
            <w:proofErr w:type="spellStart"/>
            <w:r w:rsidRPr="000E7451">
              <w:rPr>
                <w:rFonts w:asciiTheme="minorHAnsi" w:hAnsiTheme="minorHAnsi" w:cstheme="minorHAnsi"/>
                <w:i/>
                <w:iCs/>
                <w:sz w:val="18"/>
                <w:szCs w:val="18"/>
              </w:rPr>
              <w:t>neeg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yog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xav</w:t>
            </w:r>
            <w:proofErr w:type="spellEnd"/>
            <w:r w:rsidRPr="000E7451">
              <w:rPr>
                <w:rFonts w:asciiTheme="minorHAnsi" w:hAnsiTheme="minorHAnsi" w:cstheme="minorHAnsi"/>
                <w:i/>
                <w:iCs/>
                <w:sz w:val="18"/>
                <w:szCs w:val="18"/>
              </w:rPr>
              <w:t xml:space="preserve"> tau </w:t>
            </w:r>
            <w:proofErr w:type="spellStart"/>
            <w:r w:rsidRPr="000E7451">
              <w:rPr>
                <w:rFonts w:asciiTheme="minorHAnsi" w:hAnsiTheme="minorHAnsi" w:cstheme="minorHAnsi"/>
                <w:i/>
                <w:iCs/>
                <w:sz w:val="18"/>
                <w:szCs w:val="18"/>
              </w:rPr>
              <w:t>thaum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nkag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saib</w:t>
            </w:r>
            <w:proofErr w:type="spellEnd"/>
            <w:r w:rsidRPr="000E7451">
              <w:rPr>
                <w:rFonts w:asciiTheme="minorHAnsi" w:hAnsiTheme="minorHAnsi" w:cstheme="minorHAnsi"/>
                <w:i/>
                <w:iCs/>
                <w:sz w:val="18"/>
                <w:szCs w:val="18"/>
              </w:rPr>
              <w:t xml:space="preserve"> cov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sau</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Arial" w:hAnsi="Arial"/>
                <w:i/>
                <w:iCs/>
                <w:sz w:val="18"/>
                <w:szCs w:val="18"/>
              </w:rPr>
              <w:t>.</w:t>
            </w:r>
          </w:p>
          <w:p w14:paraId="60A2732C" w14:textId="11982F46" w:rsidR="00BD5EB3" w:rsidRPr="000E7451" w:rsidRDefault="00DF7576" w:rsidP="00DA435C">
            <w:pPr>
              <w:rPr>
                <w:rFonts w:ascii="Arial" w:hAnsi="Arial"/>
                <w:b/>
                <w:bCs/>
                <w:i/>
                <w:iCs/>
                <w:sz w:val="18"/>
                <w:szCs w:val="18"/>
              </w:rPr>
            </w:pPr>
            <w:ins w:id="1974" w:author="Kaxiong" w:date="2021-05-29T20:38:00Z">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ins>
            <w:del w:id="1975" w:author="Kaxiong" w:date="2021-05-29T20:38:00Z">
              <w:r w:rsidR="00BD5EB3" w:rsidRPr="000E7451" w:rsidDel="00DF7576">
                <w:rPr>
                  <w:rFonts w:ascii="Arial" w:hAnsi="Arial"/>
                  <w:b/>
                  <w:bCs/>
                  <w:i/>
                  <w:iCs/>
                  <w:sz w:val="18"/>
                  <w:szCs w:val="18"/>
                </w:rPr>
                <w:delText xml:space="preserve">Kev Tshawb Fawb Hauv Zej Zog Raws Li qhov uas </w:delText>
              </w:r>
            </w:del>
            <w:proofErr w:type="spellStart"/>
            <w:r w:rsidR="00BD5EB3" w:rsidRPr="008D37BD">
              <w:rPr>
                <w:rFonts w:ascii="Arial" w:hAnsi="Arial"/>
                <w:b/>
                <w:bCs/>
                <w:sz w:val="18"/>
                <w:szCs w:val="18"/>
                <w:rPrChange w:id="1976" w:author="Kaxiong" w:date="2021-05-29T20:50:00Z">
                  <w:rPr>
                    <w:rFonts w:ascii="Arial" w:hAnsi="Arial"/>
                    <w:b/>
                    <w:bCs/>
                    <w:i/>
                    <w:iCs/>
                    <w:sz w:val="18"/>
                    <w:szCs w:val="18"/>
                  </w:rPr>
                </w:rPrChange>
              </w:rPr>
              <w:t>Tsim</w:t>
            </w:r>
            <w:proofErr w:type="spellEnd"/>
            <w:r w:rsidR="00BD5EB3" w:rsidRPr="008D37BD">
              <w:rPr>
                <w:rFonts w:ascii="Arial" w:hAnsi="Arial"/>
                <w:b/>
                <w:bCs/>
                <w:sz w:val="18"/>
                <w:szCs w:val="18"/>
                <w:rPrChange w:id="1977" w:author="Kaxiong" w:date="2021-05-29T20:50:00Z">
                  <w:rPr>
                    <w:rFonts w:ascii="Arial" w:hAnsi="Arial"/>
                    <w:b/>
                    <w:bCs/>
                    <w:i/>
                    <w:iCs/>
                    <w:sz w:val="18"/>
                    <w:szCs w:val="18"/>
                  </w:rPr>
                </w:rPrChange>
              </w:rPr>
              <w:t xml:space="preserve"> </w:t>
            </w:r>
            <w:proofErr w:type="spellStart"/>
            <w:r w:rsidR="00BD5EB3" w:rsidRPr="008D37BD">
              <w:rPr>
                <w:rFonts w:ascii="Arial" w:hAnsi="Arial"/>
                <w:b/>
                <w:bCs/>
                <w:sz w:val="18"/>
                <w:szCs w:val="18"/>
                <w:rPrChange w:id="1978" w:author="Kaxiong" w:date="2021-05-29T20:50:00Z">
                  <w:rPr>
                    <w:rFonts w:ascii="Arial" w:hAnsi="Arial"/>
                    <w:b/>
                    <w:bCs/>
                    <w:i/>
                    <w:iCs/>
                    <w:sz w:val="18"/>
                    <w:szCs w:val="18"/>
                  </w:rPr>
                </w:rPrChange>
              </w:rPr>
              <w:t>Nyog</w:t>
            </w:r>
            <w:proofErr w:type="spellEnd"/>
            <w:r w:rsidR="00BD5EB3" w:rsidRPr="008D37BD">
              <w:rPr>
                <w:rFonts w:ascii="Arial" w:hAnsi="Arial"/>
                <w:b/>
                <w:bCs/>
                <w:sz w:val="18"/>
                <w:szCs w:val="18"/>
                <w:rPrChange w:id="1979" w:author="Kaxiong" w:date="2021-05-29T20:50:00Z">
                  <w:rPr>
                    <w:rFonts w:ascii="Arial" w:hAnsi="Arial"/>
                    <w:b/>
                    <w:bCs/>
                    <w:i/>
                    <w:iCs/>
                    <w:sz w:val="18"/>
                    <w:szCs w:val="18"/>
                  </w:rPr>
                </w:rPrChange>
              </w:rPr>
              <w:t>:</w:t>
            </w:r>
          </w:p>
          <w:p w14:paraId="53294569" w14:textId="3E25522D" w:rsidR="00BD5EB3" w:rsidRDefault="00A91CF2" w:rsidP="00DA435C">
            <w:pPr>
              <w:tabs>
                <w:tab w:val="left" w:pos="2086"/>
              </w:tabs>
              <w:rPr>
                <w:rFonts w:ascii="Arial" w:hAnsi="Arial"/>
                <w:i/>
                <w:iCs/>
                <w:sz w:val="18"/>
                <w:szCs w:val="18"/>
              </w:rPr>
            </w:pPr>
            <w:proofErr w:type="spellStart"/>
            <w:r w:rsidRPr="000E7451">
              <w:rPr>
                <w:rFonts w:ascii="Arial" w:hAnsi="Arial"/>
                <w:i/>
                <w:iCs/>
                <w:sz w:val="18"/>
                <w:szCs w:val="18"/>
              </w:rPr>
              <w:t>xam</w:t>
            </w:r>
            <w:proofErr w:type="spellEnd"/>
            <w:r w:rsidRPr="000E7451">
              <w:rPr>
                <w:rFonts w:ascii="Arial" w:hAnsi="Arial"/>
                <w:i/>
                <w:iCs/>
                <w:sz w:val="18"/>
                <w:szCs w:val="18"/>
              </w:rPr>
              <w:t xml:space="preserve"> </w:t>
            </w:r>
            <w:proofErr w:type="spellStart"/>
            <w:r w:rsidRPr="000E7451">
              <w:rPr>
                <w:rFonts w:ascii="Arial" w:hAnsi="Arial"/>
                <w:i/>
                <w:iCs/>
                <w:sz w:val="18"/>
                <w:szCs w:val="18"/>
              </w:rPr>
              <w:t>phaj</w:t>
            </w:r>
            <w:proofErr w:type="spellEnd"/>
            <w:r w:rsidRPr="000E7451">
              <w:rPr>
                <w:rFonts w:ascii="Arial" w:hAnsi="Arial"/>
                <w:i/>
                <w:iCs/>
                <w:sz w:val="18"/>
                <w:szCs w:val="18"/>
              </w:rPr>
              <w:t xml:space="preserve"> cov </w:t>
            </w:r>
            <w:proofErr w:type="spellStart"/>
            <w:r w:rsidRPr="000E7451">
              <w:rPr>
                <w:rFonts w:ascii="Arial" w:hAnsi="Arial"/>
                <w:i/>
                <w:iCs/>
                <w:sz w:val="18"/>
                <w:szCs w:val="18"/>
              </w:rPr>
              <w:t>neeg</w:t>
            </w:r>
            <w:proofErr w:type="spellEnd"/>
            <w:r w:rsidRPr="000E7451">
              <w:rPr>
                <w:rFonts w:ascii="Arial" w:hAnsi="Arial"/>
                <w:i/>
                <w:iCs/>
                <w:sz w:val="18"/>
                <w:szCs w:val="18"/>
              </w:rPr>
              <w:t xml:space="preserve"> </w:t>
            </w:r>
            <w:proofErr w:type="spellStart"/>
            <w:r w:rsidRPr="000E7451">
              <w:rPr>
                <w:rFonts w:ascii="Arial" w:hAnsi="Arial"/>
                <w:i/>
                <w:iCs/>
                <w:sz w:val="18"/>
                <w:szCs w:val="18"/>
              </w:rPr>
              <w:t>hauv</w:t>
            </w:r>
            <w:proofErr w:type="spellEnd"/>
            <w:r w:rsidRPr="000E7451">
              <w:rPr>
                <w:rFonts w:ascii="Arial" w:hAnsi="Arial"/>
                <w:i/>
                <w:iCs/>
                <w:sz w:val="18"/>
                <w:szCs w:val="18"/>
              </w:rPr>
              <w:t xml:space="preserve"> </w:t>
            </w:r>
            <w:proofErr w:type="spellStart"/>
            <w:r w:rsidRPr="000E7451">
              <w:rPr>
                <w:rFonts w:ascii="Arial" w:hAnsi="Arial"/>
                <w:i/>
                <w:iCs/>
                <w:sz w:val="18"/>
                <w:szCs w:val="18"/>
              </w:rPr>
              <w:t>zej</w:t>
            </w:r>
            <w:proofErr w:type="spellEnd"/>
            <w:r w:rsidRPr="000E7451">
              <w:rPr>
                <w:rFonts w:ascii="Arial" w:hAnsi="Arial"/>
                <w:i/>
                <w:iCs/>
                <w:sz w:val="18"/>
                <w:szCs w:val="18"/>
              </w:rPr>
              <w:t xml:space="preserve"> </w:t>
            </w:r>
            <w:proofErr w:type="spellStart"/>
            <w:r w:rsidRPr="000E7451">
              <w:rPr>
                <w:rFonts w:ascii="Arial" w:hAnsi="Arial"/>
                <w:i/>
                <w:iCs/>
                <w:sz w:val="18"/>
                <w:szCs w:val="18"/>
              </w:rPr>
              <w:t>zog</w:t>
            </w:r>
            <w:proofErr w:type="spellEnd"/>
            <w:ins w:id="1980" w:author="Kaxiong" w:date="2021-05-29T20:39:00Z">
              <w:r w:rsidR="00DF7576">
                <w:rPr>
                  <w:rFonts w:ascii="Arial" w:hAnsi="Arial"/>
                  <w:i/>
                  <w:iCs/>
                  <w:sz w:val="18"/>
                  <w:szCs w:val="18"/>
                </w:rPr>
                <w:t xml:space="preserve"> </w:t>
              </w:r>
              <w:proofErr w:type="spellStart"/>
              <w:r w:rsidR="00DF7576">
                <w:rPr>
                  <w:rFonts w:ascii="Arial" w:hAnsi="Arial"/>
                  <w:i/>
                  <w:iCs/>
                  <w:sz w:val="18"/>
                  <w:szCs w:val="18"/>
                </w:rPr>
                <w:t>txog</w:t>
              </w:r>
              <w:proofErr w:type="spellEnd"/>
              <w:r w:rsidR="00DF7576">
                <w:rPr>
                  <w:rFonts w:ascii="Arial" w:hAnsi="Arial"/>
                  <w:i/>
                  <w:iCs/>
                  <w:sz w:val="18"/>
                  <w:szCs w:val="18"/>
                </w:rPr>
                <w:t xml:space="preserve"> yam </w:t>
              </w:r>
              <w:proofErr w:type="spellStart"/>
              <w:r w:rsidR="00DF7576">
                <w:rPr>
                  <w:rFonts w:ascii="Arial" w:hAnsi="Arial"/>
                  <w:i/>
                  <w:iCs/>
                  <w:sz w:val="18"/>
                  <w:szCs w:val="18"/>
                </w:rPr>
                <w:t>kev</w:t>
              </w:r>
              <w:proofErr w:type="spellEnd"/>
              <w:r w:rsidR="00DF7576">
                <w:rPr>
                  <w:rFonts w:ascii="Arial" w:hAnsi="Arial"/>
                  <w:i/>
                  <w:iCs/>
                  <w:sz w:val="18"/>
                  <w:szCs w:val="18"/>
                </w:rPr>
                <w:t xml:space="preserve"> </w:t>
              </w:r>
              <w:proofErr w:type="spellStart"/>
              <w:r w:rsidR="00DF7576">
                <w:rPr>
                  <w:rFonts w:ascii="Arial" w:hAnsi="Arial"/>
                  <w:i/>
                  <w:iCs/>
                  <w:sz w:val="18"/>
                  <w:szCs w:val="18"/>
                </w:rPr>
                <w:t>kawm</w:t>
              </w:r>
              <w:proofErr w:type="spellEnd"/>
              <w:r w:rsidR="00EB280F">
                <w:rPr>
                  <w:rFonts w:ascii="Arial" w:hAnsi="Arial"/>
                  <w:i/>
                  <w:iCs/>
                  <w:sz w:val="18"/>
                  <w:szCs w:val="18"/>
                </w:rPr>
                <w:t xml:space="preserve"> </w:t>
              </w:r>
              <w:proofErr w:type="spellStart"/>
              <w:r w:rsidR="00EB280F">
                <w:rPr>
                  <w:rFonts w:ascii="Arial" w:hAnsi="Arial"/>
                  <w:i/>
                  <w:iCs/>
                  <w:sz w:val="18"/>
                  <w:szCs w:val="18"/>
                </w:rPr>
                <w:t>uas</w:t>
              </w:r>
            </w:ins>
            <w:proofErr w:type="spellEnd"/>
            <w:ins w:id="1981" w:author="Kaxiong" w:date="2021-05-29T20:40:00Z">
              <w:r w:rsidR="00EB280F">
                <w:rPr>
                  <w:rFonts w:ascii="Arial" w:hAnsi="Arial"/>
                  <w:i/>
                  <w:iCs/>
                  <w:sz w:val="18"/>
                  <w:szCs w:val="18"/>
                </w:rPr>
                <w:t xml:space="preserve"> </w:t>
              </w:r>
              <w:proofErr w:type="spellStart"/>
              <w:r w:rsidR="00EB280F">
                <w:rPr>
                  <w:rFonts w:ascii="Arial" w:hAnsi="Arial"/>
                  <w:i/>
                  <w:iCs/>
                  <w:sz w:val="18"/>
                  <w:szCs w:val="18"/>
                </w:rPr>
                <w:t>muaj</w:t>
              </w:r>
            </w:ins>
            <w:proofErr w:type="spellEnd"/>
            <w:ins w:id="1982" w:author="Kaxiong" w:date="2021-05-29T20:39:00Z">
              <w:r w:rsidR="00EB280F">
                <w:rPr>
                  <w:rFonts w:ascii="Arial" w:hAnsi="Arial"/>
                  <w:i/>
                  <w:iCs/>
                  <w:sz w:val="18"/>
                  <w:szCs w:val="18"/>
                </w:rPr>
                <w:t xml:space="preserve"> </w:t>
              </w:r>
              <w:proofErr w:type="spellStart"/>
              <w:r w:rsidR="00EB280F">
                <w:rPr>
                  <w:rFonts w:ascii="Arial" w:hAnsi="Arial"/>
                  <w:i/>
                  <w:iCs/>
                  <w:sz w:val="18"/>
                  <w:szCs w:val="18"/>
                </w:rPr>
                <w:t>siab</w:t>
              </w:r>
            </w:ins>
            <w:proofErr w:type="spellEnd"/>
            <w:r w:rsidRPr="000E7451">
              <w:rPr>
                <w:rFonts w:ascii="Arial" w:hAnsi="Arial"/>
                <w:i/>
                <w:iCs/>
                <w:sz w:val="18"/>
                <w:szCs w:val="18"/>
              </w:rPr>
              <w:t xml:space="preserve"> </w:t>
            </w:r>
            <w:proofErr w:type="spellStart"/>
            <w:ins w:id="1983" w:author="Kaxiong" w:date="2021-05-29T20:40:00Z">
              <w:r w:rsidR="00EB280F">
                <w:rPr>
                  <w:rFonts w:ascii="Arial" w:hAnsi="Arial"/>
                  <w:i/>
                  <w:iCs/>
                  <w:sz w:val="18"/>
                  <w:szCs w:val="18"/>
                </w:rPr>
                <w:t>thiab</w:t>
              </w:r>
              <w:proofErr w:type="spellEnd"/>
              <w:r w:rsidR="00EB280F">
                <w:rPr>
                  <w:rFonts w:ascii="Arial" w:hAnsi="Arial"/>
                  <w:i/>
                  <w:iCs/>
                  <w:sz w:val="18"/>
                  <w:szCs w:val="18"/>
                </w:rPr>
                <w:t xml:space="preserve"> </w:t>
              </w:r>
            </w:ins>
            <w:proofErr w:type="spellStart"/>
            <w:ins w:id="1984" w:author="Kaxiong" w:date="2021-05-29T20:41:00Z">
              <w:r w:rsidR="00EB280F">
                <w:rPr>
                  <w:rFonts w:ascii="Arial" w:hAnsi="Arial"/>
                  <w:i/>
                  <w:iCs/>
                  <w:sz w:val="18"/>
                  <w:szCs w:val="18"/>
                </w:rPr>
                <w:t>tshawb</w:t>
              </w:r>
              <w:proofErr w:type="spellEnd"/>
              <w:r w:rsidR="00EB280F">
                <w:rPr>
                  <w:rFonts w:ascii="Arial" w:hAnsi="Arial"/>
                  <w:i/>
                  <w:iCs/>
                  <w:sz w:val="18"/>
                  <w:szCs w:val="18"/>
                </w:rPr>
                <w:t xml:space="preserve"> </w:t>
              </w:r>
              <w:proofErr w:type="spellStart"/>
              <w:r w:rsidR="00EB280F">
                <w:rPr>
                  <w:rFonts w:ascii="Arial" w:hAnsi="Arial"/>
                  <w:i/>
                  <w:iCs/>
                  <w:sz w:val="18"/>
                  <w:szCs w:val="18"/>
                </w:rPr>
                <w:t>fawb</w:t>
              </w:r>
              <w:proofErr w:type="spellEnd"/>
              <w:r w:rsidR="00EB280F">
                <w:rPr>
                  <w:rFonts w:ascii="Arial" w:hAnsi="Arial"/>
                  <w:i/>
                  <w:iCs/>
                  <w:sz w:val="18"/>
                  <w:szCs w:val="18"/>
                </w:rPr>
                <w:t xml:space="preserve"> cov </w:t>
              </w:r>
              <w:proofErr w:type="spellStart"/>
              <w:r w:rsidR="00EB280F">
                <w:rPr>
                  <w:rFonts w:ascii="Arial" w:hAnsi="Arial"/>
                  <w:i/>
                  <w:iCs/>
                  <w:sz w:val="18"/>
                  <w:szCs w:val="18"/>
                </w:rPr>
                <w:t>kev</w:t>
              </w:r>
              <w:proofErr w:type="spellEnd"/>
              <w:r w:rsidR="00EB280F">
                <w:rPr>
                  <w:rFonts w:ascii="Arial" w:hAnsi="Arial"/>
                  <w:i/>
                  <w:iCs/>
                  <w:sz w:val="18"/>
                  <w:szCs w:val="18"/>
                </w:rPr>
                <w:t xml:space="preserve"> </w:t>
              </w:r>
              <w:proofErr w:type="spellStart"/>
              <w:r w:rsidR="00EB280F">
                <w:rPr>
                  <w:rFonts w:ascii="Arial" w:hAnsi="Arial"/>
                  <w:i/>
                  <w:iCs/>
                  <w:sz w:val="18"/>
                  <w:szCs w:val="18"/>
                </w:rPr>
                <w:t>xav</w:t>
              </w:r>
              <w:proofErr w:type="spellEnd"/>
              <w:r w:rsidR="00EB280F">
                <w:rPr>
                  <w:rFonts w:ascii="Arial" w:hAnsi="Arial"/>
                  <w:i/>
                  <w:iCs/>
                  <w:sz w:val="18"/>
                  <w:szCs w:val="18"/>
                </w:rPr>
                <w:t xml:space="preserve"> tau.</w:t>
              </w:r>
            </w:ins>
            <w:del w:id="1985" w:author="Kaxiong" w:date="2021-05-29T20:41:00Z">
              <w:r w:rsidRPr="000E7451" w:rsidDel="00EB280F">
                <w:rPr>
                  <w:rFonts w:ascii="Arial" w:hAnsi="Arial"/>
                  <w:i/>
                  <w:iCs/>
                  <w:sz w:val="18"/>
                  <w:szCs w:val="18"/>
                </w:rPr>
                <w:delText>kom txaus siab thiab tshawb fawb txoj cai</w:delText>
              </w:r>
            </w:del>
          </w:p>
          <w:p w14:paraId="503D18B3" w14:textId="77777777" w:rsidR="004F15AF" w:rsidRPr="000E7451" w:rsidRDefault="004F15AF" w:rsidP="00DA435C">
            <w:pPr>
              <w:tabs>
                <w:tab w:val="left" w:pos="2086"/>
              </w:tabs>
              <w:rPr>
                <w:rFonts w:ascii="Arial" w:hAnsi="Arial"/>
                <w:i/>
                <w:iCs/>
                <w:sz w:val="18"/>
                <w:szCs w:val="18"/>
              </w:rPr>
            </w:pPr>
          </w:p>
          <w:p w14:paraId="39DAAB9C" w14:textId="77777777" w:rsidR="00777E43" w:rsidRPr="000E7451" w:rsidRDefault="00777E43" w:rsidP="00777E43">
            <w:pPr>
              <w:tabs>
                <w:tab w:val="left" w:pos="2086"/>
              </w:tabs>
              <w:rPr>
                <w:ins w:id="1986" w:author="Kaxiong" w:date="2021-05-29T20:42:00Z"/>
                <w:rFonts w:ascii="Arial" w:hAnsi="Arial"/>
                <w:b/>
                <w:bCs/>
                <w:sz w:val="18"/>
                <w:szCs w:val="18"/>
              </w:rPr>
            </w:pPr>
            <w:ins w:id="1987" w:author="Kaxiong" w:date="2021-05-29T20:42:00Z">
              <w:r w:rsidRPr="000E7451">
                <w:rPr>
                  <w:rFonts w:ascii="Arial" w:hAnsi="Arial"/>
                  <w:b/>
                  <w:bCs/>
                  <w:sz w:val="18"/>
                  <w:szCs w:val="18"/>
                </w:rPr>
                <w:t xml:space="preserve">Cov Kev </w:t>
              </w:r>
              <w:proofErr w:type="spellStart"/>
              <w:r w:rsidRPr="000E7451">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w:t>
              </w:r>
              <w:r w:rsidRPr="000E7451">
                <w:rPr>
                  <w:rFonts w:ascii="Arial" w:hAnsi="Arial"/>
                  <w:b/>
                  <w:bCs/>
                  <w:sz w:val="18"/>
                  <w:szCs w:val="18"/>
                </w:rPr>
                <w:t>uam</w:t>
              </w:r>
              <w:proofErr w:type="spellEnd"/>
              <w:r w:rsidRPr="000E7451">
                <w:rPr>
                  <w:rFonts w:ascii="Arial" w:hAnsi="Arial"/>
                  <w:b/>
                  <w:bCs/>
                  <w:sz w:val="18"/>
                  <w:szCs w:val="18"/>
                </w:rPr>
                <w:t xml:space="preserve"> </w:t>
              </w:r>
              <w:proofErr w:type="spellStart"/>
              <w:r>
                <w:rPr>
                  <w:rFonts w:ascii="Arial" w:hAnsi="Arial"/>
                  <w:b/>
                  <w:bCs/>
                  <w:sz w:val="18"/>
                  <w:szCs w:val="18"/>
                </w:rPr>
                <w:t>Uas</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Tshuam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w:t>
              </w:r>
              <w:r>
                <w:rPr>
                  <w:rFonts w:ascii="Arial" w:hAnsi="Arial"/>
                  <w:b/>
                  <w:bCs/>
                  <w:sz w:val="18"/>
                  <w:szCs w:val="18"/>
                </w:rPr>
                <w:t>l</w:t>
              </w:r>
              <w:r w:rsidRPr="000E7451">
                <w:rPr>
                  <w:rFonts w:ascii="Arial" w:hAnsi="Arial"/>
                  <w:b/>
                  <w:bCs/>
                  <w:sz w:val="18"/>
                  <w:szCs w:val="18"/>
                </w:rPr>
                <w:t xml:space="preserve">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ins>
          </w:p>
          <w:p w14:paraId="7158B298" w14:textId="48D54C3D" w:rsidR="00BD5EB3" w:rsidRPr="000E7451" w:rsidDel="00777E43" w:rsidRDefault="00BD5EB3" w:rsidP="00DA435C">
            <w:pPr>
              <w:tabs>
                <w:tab w:val="left" w:pos="2086"/>
              </w:tabs>
              <w:rPr>
                <w:del w:id="1988" w:author="Kaxiong" w:date="2021-05-29T20:42:00Z"/>
                <w:rFonts w:ascii="Arial" w:hAnsi="Arial"/>
                <w:b/>
                <w:bCs/>
                <w:sz w:val="18"/>
                <w:szCs w:val="18"/>
              </w:rPr>
            </w:pPr>
            <w:del w:id="1989" w:author="Kaxiong" w:date="2021-05-29T20:42:00Z">
              <w:r w:rsidRPr="000E7451" w:rsidDel="00777E43">
                <w:rPr>
                  <w:rFonts w:ascii="Arial" w:hAnsi="Arial"/>
                  <w:b/>
                  <w:bCs/>
                  <w:sz w:val="18"/>
                  <w:szCs w:val="18"/>
                </w:rPr>
                <w:delText>Cov Kev Pabcuam Raws Li Qhov uas Tsim Nyog:</w:delText>
              </w:r>
            </w:del>
          </w:p>
          <w:p w14:paraId="72C86F2C" w14:textId="16E1C077"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Paub</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txog</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kev</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ua</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hauj</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lwm</w:t>
            </w:r>
            <w:proofErr w:type="spellEnd"/>
          </w:p>
          <w:p w14:paraId="0E5DD1DD" w14:textId="77777777" w:rsidR="00BD5EB3" w:rsidRPr="000E7451" w:rsidRDefault="00BD5EB3" w:rsidP="00DA435C">
            <w:pPr>
              <w:rPr>
                <w:rFonts w:ascii="Arial" w:hAnsi="Arial"/>
                <w:i/>
                <w:iCs/>
                <w:sz w:val="18"/>
                <w:szCs w:val="18"/>
              </w:rPr>
            </w:pPr>
          </w:p>
        </w:tc>
      </w:tr>
    </w:tbl>
    <w:p w14:paraId="440FB663" w14:textId="0E3A7B47" w:rsidR="00BD5EB3" w:rsidRPr="00D81E35" w:rsidRDefault="00777E43" w:rsidP="00BD5EB3">
      <w:pPr>
        <w:jc w:val="center"/>
        <w:rPr>
          <w:rFonts w:ascii="Arial" w:hAnsi="Arial"/>
          <w:b/>
          <w:bCs/>
          <w:sz w:val="19"/>
          <w:szCs w:val="19"/>
        </w:rPr>
      </w:pPr>
      <w:ins w:id="1990" w:author="Kaxiong" w:date="2021-05-29T20:42:00Z">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ins>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Kev </w:t>
      </w:r>
      <w:proofErr w:type="spellStart"/>
      <w:r w:rsidR="00BD5EB3" w:rsidRPr="00D81E35">
        <w:rPr>
          <w:rFonts w:ascii="Arial" w:hAnsi="Arial"/>
          <w:b/>
          <w:bCs/>
          <w:sz w:val="19"/>
          <w:szCs w:val="19"/>
        </w:rPr>
        <w:t>Nyob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Ywj</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Pheej</w:t>
      </w:r>
      <w:proofErr w:type="spellEnd"/>
      <w:r w:rsidR="00BD5EB3" w:rsidRPr="00D81E35">
        <w:rPr>
          <w:rFonts w:ascii="Arial" w:hAnsi="Arial"/>
          <w:b/>
          <w:bCs/>
          <w:sz w:val="19"/>
          <w:szCs w:val="19"/>
        </w:rPr>
        <w:t xml:space="preserve"> </w:t>
      </w:r>
      <w:proofErr w:type="spellStart"/>
      <w:ins w:id="1991" w:author="Kaxiong" w:date="2021-05-29T20:42:00Z">
        <w:r>
          <w:rPr>
            <w:rFonts w:ascii="Arial" w:hAnsi="Arial"/>
            <w:b/>
            <w:bCs/>
            <w:sz w:val="19"/>
            <w:szCs w:val="19"/>
          </w:rPr>
          <w:t>Nram</w:t>
        </w:r>
        <w:proofErr w:type="spellEnd"/>
        <w:r>
          <w:rPr>
            <w:rFonts w:ascii="Arial" w:hAnsi="Arial"/>
            <w:b/>
            <w:bCs/>
            <w:sz w:val="19"/>
            <w:szCs w:val="19"/>
          </w:rPr>
          <w:t xml:space="preserve"> </w:t>
        </w:r>
        <w:proofErr w:type="spellStart"/>
        <w:r>
          <w:rPr>
            <w:rFonts w:ascii="Arial" w:hAnsi="Arial"/>
            <w:b/>
            <w:bCs/>
            <w:sz w:val="19"/>
            <w:szCs w:val="19"/>
          </w:rPr>
          <w:t>Qa</w:t>
        </w:r>
      </w:ins>
      <w:ins w:id="1992" w:author="Kaxiong" w:date="2021-05-29T20:43:00Z">
        <w:r>
          <w:rPr>
            <w:rFonts w:ascii="Arial" w:hAnsi="Arial"/>
            <w:b/>
            <w:bCs/>
            <w:sz w:val="19"/>
            <w:szCs w:val="19"/>
          </w:rPr>
          <w:t>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ins>
      <w:proofErr w:type="spellEnd"/>
      <w:ins w:id="1993" w:author="Kaxiong" w:date="2021-05-29T20:44:00Z">
        <w:r>
          <w:rPr>
            <w:rFonts w:ascii="Arial" w:hAnsi="Arial"/>
            <w:b/>
            <w:bCs/>
            <w:sz w:val="19"/>
            <w:szCs w:val="19"/>
          </w:rPr>
          <w:t xml:space="preserve"> </w:t>
        </w:r>
      </w:ins>
      <w:del w:id="1994" w:author="Kaxiong" w:date="2021-05-29T20:44:00Z">
        <w:r w:rsidR="00BD5EB3" w:rsidRPr="00D81E35" w:rsidDel="00777E43">
          <w:rPr>
            <w:rFonts w:ascii="Arial" w:hAnsi="Arial"/>
            <w:b/>
            <w:bCs/>
            <w:sz w:val="19"/>
            <w:szCs w:val="19"/>
          </w:rPr>
          <w:delText>Ntawm Tub Ntxhais Kawm</w:delText>
        </w:r>
      </w:del>
      <w:r w:rsidR="00BD5EB3" w:rsidRPr="00D81E35">
        <w:rPr>
          <w:rFonts w:ascii="Arial" w:hAnsi="Arial"/>
          <w:b/>
          <w:bCs/>
          <w:sz w:val="19"/>
          <w:szCs w:val="19"/>
        </w:rPr>
        <w:t>(</w:t>
      </w:r>
      <w:proofErr w:type="spellStart"/>
      <w:r w:rsidR="00BD5EB3" w:rsidRPr="00D81E35">
        <w:rPr>
          <w:rFonts w:ascii="Arial" w:hAnsi="Arial"/>
          <w:b/>
          <w:bCs/>
          <w:sz w:val="19"/>
          <w:szCs w:val="19"/>
        </w:rPr>
        <w:t>Raw</w:t>
      </w:r>
      <w:ins w:id="1995" w:author="Kaxiong" w:date="2021-05-29T20:44:00Z">
        <w:r>
          <w:rPr>
            <w:rFonts w:ascii="Arial" w:hAnsi="Arial"/>
            <w:b/>
            <w:bCs/>
            <w:sz w:val="19"/>
            <w:szCs w:val="19"/>
          </w:rPr>
          <w:t>s</w:t>
        </w:r>
      </w:ins>
      <w:proofErr w:type="spellEnd"/>
      <w:r w:rsidR="00BD5EB3" w:rsidRPr="00D81E35">
        <w:rPr>
          <w:rFonts w:ascii="Arial" w:hAnsi="Arial"/>
          <w:b/>
          <w:bCs/>
          <w:sz w:val="19"/>
          <w:szCs w:val="19"/>
        </w:rPr>
        <w:t xml:space="preserve"> </w:t>
      </w:r>
      <w:ins w:id="1996" w:author="Kaxiong" w:date="2021-05-29T20:44:00Z">
        <w:r>
          <w:rPr>
            <w:rFonts w:ascii="Arial" w:hAnsi="Arial"/>
            <w:b/>
            <w:bCs/>
            <w:sz w:val="19"/>
            <w:szCs w:val="19"/>
          </w:rPr>
          <w:t>l</w:t>
        </w:r>
      </w:ins>
      <w:del w:id="1997" w:author="Kaxiong" w:date="2021-05-29T20:44:00Z">
        <w:r w:rsidR="00BD5EB3" w:rsidRPr="00D81E35" w:rsidDel="00777E43">
          <w:rPr>
            <w:rFonts w:ascii="Arial" w:hAnsi="Arial"/>
            <w:b/>
            <w:bCs/>
            <w:sz w:val="19"/>
            <w:szCs w:val="19"/>
          </w:rPr>
          <w:delText>L</w:delText>
        </w:r>
      </w:del>
      <w:r w:rsidR="00BD5EB3" w:rsidRPr="00D81E35">
        <w:rPr>
          <w:rFonts w:ascii="Arial" w:hAnsi="Arial"/>
          <w:b/>
          <w:bCs/>
          <w:sz w:val="19"/>
          <w:szCs w:val="19"/>
        </w:rPr>
        <w:t xml:space="preserve">i </w:t>
      </w:r>
      <w:proofErr w:type="spellStart"/>
      <w:ins w:id="1998" w:author="Kaxiong" w:date="2021-05-29T20:44:00Z">
        <w:r>
          <w:rPr>
            <w:rFonts w:ascii="Arial" w:hAnsi="Arial"/>
            <w:b/>
            <w:bCs/>
            <w:sz w:val="19"/>
            <w:szCs w:val="19"/>
          </w:rPr>
          <w:t>q</w:t>
        </w:r>
      </w:ins>
      <w:del w:id="1999" w:author="Kaxiong" w:date="2021-05-29T20:44:00Z">
        <w:r w:rsidR="00BD5EB3" w:rsidRPr="00D81E35" w:rsidDel="00777E43">
          <w:rPr>
            <w:rFonts w:ascii="Arial" w:hAnsi="Arial"/>
            <w:b/>
            <w:bCs/>
            <w:sz w:val="19"/>
            <w:szCs w:val="19"/>
          </w:rPr>
          <w:delText>Q</w:delText>
        </w:r>
      </w:del>
      <w:r w:rsidR="00BD5EB3" w:rsidRPr="00D81E35">
        <w:rPr>
          <w:rFonts w:ascii="Arial" w:hAnsi="Arial"/>
          <w:b/>
          <w:bCs/>
          <w:sz w:val="19"/>
          <w:szCs w:val="19"/>
        </w:rPr>
        <w:t>hov</w:t>
      </w:r>
      <w:proofErr w:type="spellEnd"/>
      <w:r w:rsidR="00BD5EB3" w:rsidRPr="00D81E35">
        <w:rPr>
          <w:rFonts w:ascii="Arial" w:hAnsi="Arial"/>
          <w:b/>
          <w:bCs/>
          <w:sz w:val="19"/>
          <w:szCs w:val="19"/>
        </w:rPr>
        <w:t xml:space="preserve"> </w:t>
      </w:r>
      <w:proofErr w:type="spellStart"/>
      <w:ins w:id="2000" w:author="Kaxiong" w:date="2021-05-29T20:44:00Z">
        <w:r>
          <w:rPr>
            <w:rFonts w:ascii="Arial" w:hAnsi="Arial"/>
            <w:b/>
            <w:bCs/>
            <w:sz w:val="19"/>
            <w:szCs w:val="19"/>
          </w:rPr>
          <w:t>t</w:t>
        </w:r>
      </w:ins>
      <w:del w:id="2001" w:author="Kaxiong" w:date="2021-05-29T20:44:00Z">
        <w:r w:rsidR="00BD5EB3" w:rsidRPr="00D81E35" w:rsidDel="00777E43">
          <w:rPr>
            <w:rFonts w:ascii="Arial" w:hAnsi="Arial"/>
            <w:b/>
            <w:bCs/>
            <w:sz w:val="19"/>
            <w:szCs w:val="19"/>
          </w:rPr>
          <w:delText>T</w:delText>
        </w:r>
      </w:del>
      <w:r w:rsidR="00BD5EB3" w:rsidRPr="00D81E35">
        <w:rPr>
          <w:rFonts w:ascii="Arial" w:hAnsi="Arial"/>
          <w:b/>
          <w:bCs/>
          <w:sz w:val="19"/>
          <w:szCs w:val="19"/>
        </w:rPr>
        <w:t>sim</w:t>
      </w:r>
      <w:proofErr w:type="spellEnd"/>
      <w:r w:rsidR="00BD5EB3" w:rsidRPr="00D81E35">
        <w:rPr>
          <w:rFonts w:ascii="Arial" w:hAnsi="Arial"/>
          <w:b/>
          <w:bCs/>
          <w:sz w:val="19"/>
          <w:szCs w:val="19"/>
        </w:rPr>
        <w:t xml:space="preserve"> </w:t>
      </w:r>
      <w:proofErr w:type="spellStart"/>
      <w:ins w:id="2002" w:author="Kaxiong" w:date="2021-05-29T20:44:00Z">
        <w:r>
          <w:rPr>
            <w:rFonts w:ascii="Arial" w:hAnsi="Arial"/>
            <w:b/>
            <w:bCs/>
            <w:sz w:val="19"/>
            <w:szCs w:val="19"/>
          </w:rPr>
          <w:t>n</w:t>
        </w:r>
      </w:ins>
      <w:del w:id="2003" w:author="Kaxiong" w:date="2021-05-29T20:44:00Z">
        <w:r w:rsidR="00BD5EB3" w:rsidRPr="00D81E35" w:rsidDel="00777E43">
          <w:rPr>
            <w:rFonts w:ascii="Arial" w:hAnsi="Arial"/>
            <w:b/>
            <w:bCs/>
            <w:sz w:val="19"/>
            <w:szCs w:val="19"/>
          </w:rPr>
          <w:delText>N</w:delText>
        </w:r>
      </w:del>
      <w:r w:rsidR="00BD5EB3" w:rsidRPr="00D81E35">
        <w:rPr>
          <w:rFonts w:ascii="Arial" w:hAnsi="Arial"/>
          <w:b/>
          <w:bCs/>
          <w:sz w:val="19"/>
          <w:szCs w:val="19"/>
        </w:rPr>
        <w:t>yog</w:t>
      </w:r>
      <w:proofErr w:type="spellEnd"/>
      <w:r w:rsidR="00BD5EB3" w:rsidRPr="00D81E35">
        <w:rPr>
          <w:rFonts w:ascii="Arial" w:hAnsi="Arial"/>
          <w:b/>
          <w:bCs/>
          <w:sz w:val="19"/>
          <w:szCs w:val="19"/>
        </w:rPr>
        <w:t>):</w:t>
      </w:r>
    </w:p>
    <w:tbl>
      <w:tblPr>
        <w:tblStyle w:val="TableGrid"/>
        <w:tblW w:w="0" w:type="auto"/>
        <w:tblLook w:val="04A0" w:firstRow="1" w:lastRow="0" w:firstColumn="1" w:lastColumn="0" w:noHBand="0" w:noVBand="1"/>
      </w:tblPr>
      <w:tblGrid>
        <w:gridCol w:w="5214"/>
        <w:gridCol w:w="5242"/>
      </w:tblGrid>
      <w:tr w:rsidR="00BD5EB3" w:rsidRPr="00CB4413" w14:paraId="476A9495" w14:textId="77777777" w:rsidTr="00DA435C">
        <w:tc>
          <w:tcPr>
            <w:tcW w:w="5516" w:type="dxa"/>
          </w:tcPr>
          <w:p w14:paraId="29D4D8E5" w14:textId="77777777"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
          <w:p w14:paraId="6591965E" w14:textId="77777777" w:rsidR="00BD5EB3" w:rsidRPr="000E7451" w:rsidRDefault="00BD5EB3" w:rsidP="00DA435C">
            <w:pPr>
              <w:tabs>
                <w:tab w:val="left" w:pos="2052"/>
              </w:tabs>
              <w:rPr>
                <w:rFonts w:ascii="Arial" w:hAnsi="Arial"/>
                <w:sz w:val="18"/>
                <w:szCs w:val="18"/>
              </w:rPr>
            </w:pPr>
          </w:p>
          <w:p w14:paraId="1D427170" w14:textId="77777777" w:rsidR="00BD5EB3" w:rsidRPr="000E7451" w:rsidRDefault="00BD5EB3" w:rsidP="00DA435C">
            <w:pPr>
              <w:rPr>
                <w:rFonts w:ascii="Arial" w:hAnsi="Arial"/>
                <w:sz w:val="18"/>
                <w:szCs w:val="18"/>
              </w:rPr>
            </w:pPr>
          </w:p>
          <w:p w14:paraId="19068EA3" w14:textId="69809B6F" w:rsidR="00BD5EB3" w:rsidRDefault="00BD5EB3" w:rsidP="00DA435C">
            <w:pPr>
              <w:rPr>
                <w:rFonts w:ascii="Arial" w:hAnsi="Arial"/>
                <w:sz w:val="18"/>
                <w:szCs w:val="18"/>
              </w:rPr>
            </w:pPr>
          </w:p>
          <w:p w14:paraId="05D7E684" w14:textId="77777777" w:rsidR="000E7451" w:rsidRPr="000E7451" w:rsidRDefault="000E7451" w:rsidP="00DA435C">
            <w:pPr>
              <w:rPr>
                <w:rFonts w:ascii="Arial" w:hAnsi="Arial"/>
                <w:sz w:val="18"/>
                <w:szCs w:val="18"/>
              </w:rPr>
            </w:pPr>
          </w:p>
          <w:p w14:paraId="2B9AB87E" w14:textId="77777777" w:rsidR="00BD5EB3" w:rsidRPr="000E7451" w:rsidRDefault="00BD5EB3" w:rsidP="00DA435C">
            <w:pPr>
              <w:rPr>
                <w:rFonts w:ascii="Arial" w:hAnsi="Arial"/>
                <w:sz w:val="18"/>
                <w:szCs w:val="18"/>
              </w:rPr>
            </w:pPr>
          </w:p>
          <w:p w14:paraId="69A472DE" w14:textId="60EB86BD" w:rsidR="00BD5EB3" w:rsidRPr="000E7451" w:rsidRDefault="00BD5EB3" w:rsidP="00DA435C">
            <w:pPr>
              <w:tabs>
                <w:tab w:val="left" w:pos="2052"/>
              </w:tabs>
              <w:rPr>
                <w:rFonts w:ascii="Arial" w:hAnsi="Arial"/>
                <w:sz w:val="18"/>
                <w:szCs w:val="18"/>
              </w:rPr>
            </w:pPr>
            <w:r w:rsidRPr="000E7451">
              <w:rPr>
                <w:rFonts w:ascii="Arial" w:hAnsi="Arial"/>
                <w:sz w:val="18"/>
                <w:szCs w:val="18"/>
              </w:rPr>
              <w:t>T</w:t>
            </w:r>
            <w:ins w:id="2004" w:author="Kaxiong" w:date="2021-05-29T20:45:00Z">
              <w:r w:rsidR="00777E43">
                <w:rPr>
                  <w:rFonts w:ascii="Arial" w:hAnsi="Arial"/>
                  <w:sz w:val="18"/>
                  <w:szCs w:val="18"/>
                </w:rPr>
                <w:t xml:space="preserve">au </w:t>
              </w:r>
              <w:proofErr w:type="spellStart"/>
              <w:r w:rsidR="00777E43">
                <w:rPr>
                  <w:rFonts w:ascii="Arial" w:hAnsi="Arial"/>
                  <w:sz w:val="18"/>
                  <w:szCs w:val="18"/>
                </w:rPr>
                <w:t>t</w:t>
              </w:r>
            </w:ins>
            <w:r w:rsidRPr="000E7451">
              <w:rPr>
                <w:rFonts w:ascii="Arial" w:hAnsi="Arial"/>
                <w:sz w:val="18"/>
                <w:szCs w:val="18"/>
              </w:rPr>
              <w: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ins w:id="2005" w:author="Kaxiong" w:date="2021-05-29T20:46:00Z">
              <w:r w:rsidR="00777E43">
                <w:rPr>
                  <w:rFonts w:ascii="Arial" w:hAnsi="Arial"/>
                  <w:sz w:val="18"/>
                  <w:szCs w:val="18"/>
                </w:rPr>
                <w:t>Txhua</w:t>
              </w:r>
              <w:proofErr w:type="spellEnd"/>
              <w:r w:rsidR="00777E43">
                <w:rPr>
                  <w:rFonts w:ascii="Arial" w:hAnsi="Arial"/>
                  <w:sz w:val="18"/>
                  <w:szCs w:val="18"/>
                </w:rPr>
                <w:t xml:space="preserve"> </w:t>
              </w:r>
            </w:ins>
            <w:proofErr w:type="spellStart"/>
            <w:r w:rsidRPr="000E7451">
              <w:rPr>
                <w:rFonts w:ascii="Arial" w:hAnsi="Arial"/>
                <w:sz w:val="18"/>
                <w:szCs w:val="18"/>
              </w:rPr>
              <w:t>Xyoo</w:t>
            </w:r>
            <w:proofErr w:type="spellEnd"/>
            <w:r w:rsidRPr="000E7451">
              <w:rPr>
                <w:rFonts w:ascii="Arial" w:hAnsi="Arial"/>
                <w:sz w:val="18"/>
                <w:szCs w:val="18"/>
              </w:rPr>
              <w:t xml:space="preserve"> #</w:t>
            </w:r>
          </w:p>
          <w:p w14:paraId="64D79838" w14:textId="469CD99A"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w:t>
            </w:r>
            <w:proofErr w:type="spellEnd"/>
            <w:ins w:id="2006" w:author="Kaxiong" w:date="2021-05-29T20:46:00Z">
              <w:r w:rsidR="00777E43">
                <w:rPr>
                  <w:rFonts w:ascii="Arial" w:hAnsi="Arial"/>
                  <w:sz w:val="18"/>
                  <w:szCs w:val="18"/>
                </w:rPr>
                <w:t xml:space="preserve"> </w:t>
              </w:r>
            </w:ins>
            <w:proofErr w:type="spellStart"/>
            <w:r w:rsidRPr="000E7451">
              <w:rPr>
                <w:rFonts w:ascii="Arial" w:hAnsi="Arial"/>
                <w:sz w:val="18"/>
                <w:szCs w:val="18"/>
              </w:rPr>
              <w:t>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tc>
        <w:tc>
          <w:tcPr>
            <w:tcW w:w="5516" w:type="dxa"/>
          </w:tcPr>
          <w:p w14:paraId="3DF799ED" w14:textId="0ADC1D94" w:rsidR="00BD5EB3" w:rsidRPr="000E7451" w:rsidDel="00777E43" w:rsidRDefault="00777E43" w:rsidP="00DA435C">
            <w:pPr>
              <w:tabs>
                <w:tab w:val="left" w:pos="2086"/>
              </w:tabs>
              <w:rPr>
                <w:del w:id="2007" w:author="Kaxiong" w:date="2021-05-29T20:48:00Z"/>
                <w:rFonts w:ascii="Arial" w:hAnsi="Arial"/>
                <w:b/>
                <w:bCs/>
                <w:sz w:val="18"/>
                <w:szCs w:val="18"/>
              </w:rPr>
            </w:pPr>
            <w:proofErr w:type="spellStart"/>
            <w:ins w:id="2008" w:author="Kaxiong" w:date="2021-05-29T20:48:00Z">
              <w:r w:rsidRPr="000E7451">
                <w:rPr>
                  <w:rFonts w:ascii="Arial" w:hAnsi="Arial"/>
                  <w:b/>
                  <w:bCs/>
                  <w:sz w:val="18"/>
                  <w:szCs w:val="18"/>
                </w:rPr>
                <w:t>Hloov</w:t>
              </w:r>
              <w:proofErr w:type="spellEnd"/>
              <w:r w:rsidRPr="000E7451">
                <w:rPr>
                  <w:rFonts w:ascii="Arial" w:hAnsi="Arial"/>
                  <w:b/>
                  <w:bCs/>
                  <w:sz w:val="18"/>
                  <w:szCs w:val="18"/>
                </w:rPr>
                <w:t xml:space="preserve"> </w:t>
              </w:r>
              <w:proofErr w:type="spellStart"/>
              <w:r>
                <w:rPr>
                  <w:rFonts w:ascii="Arial" w:hAnsi="Arial"/>
                  <w:b/>
                  <w:bCs/>
                  <w:sz w:val="18"/>
                  <w:szCs w:val="18"/>
                </w:rPr>
                <w:t>P</w:t>
              </w:r>
              <w:r w:rsidRPr="000E7451">
                <w:rPr>
                  <w:rFonts w:ascii="Arial" w:hAnsi="Arial"/>
                  <w:b/>
                  <w:bCs/>
                  <w:sz w:val="18"/>
                  <w:szCs w:val="18"/>
                </w:rPr>
                <w:t>auv</w:t>
              </w:r>
              <w:proofErr w:type="spellEnd"/>
              <w:r w:rsidRPr="000E7451">
                <w:rPr>
                  <w:rFonts w:ascii="Arial" w:hAnsi="Arial"/>
                  <w:b/>
                  <w:bCs/>
                  <w:sz w:val="18"/>
                  <w:szCs w:val="18"/>
                </w:rPr>
                <w:t xml:space="preserve"> </w:t>
              </w:r>
              <w:r>
                <w:rPr>
                  <w:rFonts w:ascii="Arial" w:hAnsi="Arial"/>
                  <w:b/>
                  <w:bCs/>
                  <w:sz w:val="18"/>
                  <w:szCs w:val="18"/>
                </w:rPr>
                <w:t>T</w:t>
              </w:r>
              <w:r w:rsidRPr="000E7451">
                <w:rPr>
                  <w:rFonts w:ascii="Arial" w:hAnsi="Arial"/>
                  <w:b/>
                  <w:bCs/>
                  <w:sz w:val="18"/>
                  <w:szCs w:val="18"/>
                </w:rPr>
                <w:t xml:space="preserve">us </w:t>
              </w:r>
              <w:proofErr w:type="spellStart"/>
              <w:r>
                <w:rPr>
                  <w:rFonts w:ascii="Arial" w:hAnsi="Arial"/>
                  <w:b/>
                  <w:bCs/>
                  <w:sz w:val="18"/>
                  <w:szCs w:val="18"/>
                </w:rPr>
                <w:t>Z</w:t>
              </w:r>
              <w:r w:rsidRPr="000E7451">
                <w:rPr>
                  <w:rFonts w:ascii="Arial" w:hAnsi="Arial"/>
                  <w:b/>
                  <w:bCs/>
                  <w:sz w:val="18"/>
                  <w:szCs w:val="18"/>
                </w:rPr>
                <w:t>auv</w:t>
              </w:r>
              <w:proofErr w:type="spellEnd"/>
              <w:r w:rsidRPr="000E7451">
                <w:rPr>
                  <w:rFonts w:ascii="Arial" w:hAnsi="Arial"/>
                  <w:b/>
                  <w:bCs/>
                  <w:sz w:val="18"/>
                  <w:szCs w:val="18"/>
                </w:rPr>
                <w:t xml:space="preserve">(code) </w:t>
              </w:r>
              <w:r>
                <w:rPr>
                  <w:rFonts w:ascii="Arial" w:hAnsi="Arial"/>
                  <w:b/>
                  <w:bCs/>
                  <w:sz w:val="18"/>
                  <w:szCs w:val="18"/>
                </w:rPr>
                <w:t xml:space="preserve">Kev </w:t>
              </w:r>
              <w:proofErr w:type="spellStart"/>
              <w:r>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ins>
            <w:del w:id="2009" w:author="Kaxiong" w:date="2021-05-29T20:48:00Z">
              <w:r w:rsidR="00BD5EB3" w:rsidRPr="000E7451" w:rsidDel="00777E43">
                <w:rPr>
                  <w:rFonts w:ascii="Arial" w:hAnsi="Arial"/>
                  <w:b/>
                  <w:bCs/>
                  <w:sz w:val="18"/>
                  <w:szCs w:val="18"/>
                </w:rPr>
                <w:delText>Hloov pauv tus zauv(code) Raws Li Tsim Nyog:</w:delText>
              </w:r>
            </w:del>
          </w:p>
          <w:p w14:paraId="5ED8DD0E" w14:textId="77777777" w:rsidR="00BD5EB3" w:rsidRPr="000E7451" w:rsidRDefault="00BD5EB3" w:rsidP="00DA435C">
            <w:pPr>
              <w:rPr>
                <w:rFonts w:ascii="Arial" w:hAnsi="Arial"/>
                <w:sz w:val="18"/>
                <w:szCs w:val="18"/>
              </w:rPr>
            </w:pPr>
          </w:p>
          <w:p w14:paraId="40A5589F" w14:textId="4EDC8926" w:rsidR="00BD5EB3" w:rsidRPr="000E7451" w:rsidDel="00777E43" w:rsidRDefault="00777E43" w:rsidP="00DA435C">
            <w:pPr>
              <w:tabs>
                <w:tab w:val="left" w:pos="2086"/>
              </w:tabs>
              <w:rPr>
                <w:del w:id="2010" w:author="Kaxiong" w:date="2021-05-29T20:48:00Z"/>
                <w:rFonts w:ascii="Arial" w:hAnsi="Arial"/>
                <w:i/>
                <w:iCs/>
                <w:sz w:val="18"/>
                <w:szCs w:val="18"/>
              </w:rPr>
            </w:pPr>
            <w:ins w:id="2011" w:author="Kaxiong" w:date="2021-05-29T20:48:00Z">
              <w:r w:rsidRPr="000E7451">
                <w:rPr>
                  <w:rFonts w:ascii="Arial" w:hAnsi="Arial"/>
                  <w:b/>
                  <w:bCs/>
                  <w:sz w:val="18"/>
                  <w:szCs w:val="18"/>
                </w:rPr>
                <w:t xml:space="preserve">Cov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Pr>
                  <w:rFonts w:ascii="Arial" w:hAnsi="Arial"/>
                  <w:b/>
                  <w:bCs/>
                  <w:sz w:val="18"/>
                  <w:szCs w:val="18"/>
                </w:rPr>
                <w:t>Nqa</w:t>
              </w:r>
              <w:proofErr w:type="spellEnd"/>
              <w:r>
                <w:rPr>
                  <w:rFonts w:ascii="Arial" w:hAnsi="Arial"/>
                  <w:b/>
                  <w:bCs/>
                  <w:sz w:val="18"/>
                  <w:szCs w:val="18"/>
                </w:rPr>
                <w:t xml:space="preserve">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Pr>
                  <w:rFonts w:ascii="Arial" w:hAnsi="Arial"/>
                  <w:b/>
                  <w:bCs/>
                  <w:sz w:val="18"/>
                  <w:szCs w:val="18"/>
                </w:rPr>
                <w:t xml:space="preserve"> </w:t>
              </w:r>
              <w:proofErr w:type="spellStart"/>
              <w:r>
                <w:rPr>
                  <w:rFonts w:ascii="Arial" w:hAnsi="Arial"/>
                  <w:b/>
                  <w:bCs/>
                  <w:sz w:val="18"/>
                  <w:szCs w:val="18"/>
                </w:rPr>
                <w:t>Nqam</w:t>
              </w:r>
              <w:proofErr w:type="spellEnd"/>
              <w:r>
                <w:rPr>
                  <w:rFonts w:ascii="Arial" w:hAnsi="Arial"/>
                  <w:b/>
                  <w:bCs/>
                  <w:sz w:val="18"/>
                  <w:szCs w:val="18"/>
                </w:rPr>
                <w:t xml:space="preserve"> </w:t>
              </w:r>
              <w:proofErr w:type="spellStart"/>
              <w:r>
                <w:rPr>
                  <w:rFonts w:ascii="Arial" w:hAnsi="Arial"/>
                  <w:b/>
                  <w:bCs/>
                  <w:sz w:val="18"/>
                  <w:szCs w:val="18"/>
                </w:rPr>
                <w:t>Qab</w:t>
              </w:r>
              <w:proofErr w:type="spellEnd"/>
              <w:r>
                <w:rPr>
                  <w:rFonts w:ascii="Arial" w:hAnsi="Arial"/>
                  <w:b/>
                  <w:bCs/>
                  <w:sz w:val="18"/>
                  <w:szCs w:val="18"/>
                </w:rPr>
                <w:t xml:space="preserve"> Kev </w:t>
              </w:r>
              <w:proofErr w:type="spellStart"/>
              <w:r>
                <w:rPr>
                  <w:rFonts w:ascii="Arial" w:hAnsi="Arial"/>
                  <w:b/>
                  <w:bCs/>
                  <w:sz w:val="18"/>
                  <w:szCs w:val="18"/>
                </w:rPr>
                <w:t>Kawm</w:t>
              </w:r>
              <w:proofErr w:type="spellEnd"/>
              <w:r>
                <w:rPr>
                  <w:rFonts w:ascii="Arial" w:hAnsi="Arial"/>
                  <w:b/>
                  <w:bCs/>
                  <w:sz w:val="18"/>
                  <w:szCs w:val="18"/>
                </w:rPr>
                <w:t xml:space="preserve"> </w:t>
              </w:r>
              <w:proofErr w:type="spellStart"/>
              <w:r>
                <w:rPr>
                  <w:rFonts w:ascii="Arial" w:hAnsi="Arial"/>
                  <w:b/>
                  <w:bCs/>
                  <w:sz w:val="18"/>
                  <w:szCs w:val="18"/>
                </w:rPr>
                <w:t>Qib</w:t>
              </w:r>
              <w:proofErr w:type="spellEnd"/>
              <w:r>
                <w:rPr>
                  <w:rFonts w:ascii="Arial" w:hAnsi="Arial"/>
                  <w:b/>
                  <w:bCs/>
                  <w:sz w:val="18"/>
                  <w:szCs w:val="18"/>
                </w:rPr>
                <w:t xml:space="preserve"> </w:t>
              </w:r>
              <w:proofErr w:type="spellStart"/>
              <w:r>
                <w:rPr>
                  <w:rFonts w:ascii="Arial" w:hAnsi="Arial"/>
                  <w:b/>
                  <w:bCs/>
                  <w:sz w:val="18"/>
                  <w:szCs w:val="18"/>
                </w:rPr>
                <w:t>Siab</w:t>
              </w:r>
              <w:proofErr w:type="spellEnd"/>
              <w:r w:rsidRPr="000E7451">
                <w:rPr>
                  <w:rFonts w:ascii="Arial" w:hAnsi="Arial"/>
                  <w:b/>
                  <w:bCs/>
                  <w:sz w:val="18"/>
                  <w:szCs w:val="18"/>
                </w:rPr>
                <w:t>:</w:t>
              </w:r>
            </w:ins>
            <w:del w:id="2012" w:author="Kaxiong" w:date="2021-05-29T20:48:00Z">
              <w:r w:rsidR="00BD5EB3" w:rsidRPr="000E7451" w:rsidDel="00777E43">
                <w:rPr>
                  <w:rFonts w:ascii="Arial" w:hAnsi="Arial"/>
                  <w:b/>
                  <w:bCs/>
                  <w:sz w:val="18"/>
                  <w:szCs w:val="18"/>
                </w:rPr>
                <w:delText>Cov Haujlwm los Pab Txhawb Cov Thib Ob Lub Hom Phiaj:</w:delText>
              </w:r>
            </w:del>
          </w:p>
          <w:p w14:paraId="2245B33D" w14:textId="77777777" w:rsidR="00BD5EB3" w:rsidRPr="000E7451" w:rsidRDefault="00BD5EB3" w:rsidP="00DA435C">
            <w:pPr>
              <w:tabs>
                <w:tab w:val="left" w:pos="2086"/>
              </w:tabs>
              <w:rPr>
                <w:rFonts w:ascii="Arial" w:hAnsi="Arial"/>
                <w:i/>
                <w:iCs/>
                <w:sz w:val="18"/>
                <w:szCs w:val="18"/>
              </w:rPr>
            </w:pPr>
          </w:p>
          <w:p w14:paraId="2A547B56" w14:textId="77777777" w:rsidR="008D37BD" w:rsidRPr="000E7451" w:rsidRDefault="008D37BD" w:rsidP="008D37BD">
            <w:pPr>
              <w:rPr>
                <w:ins w:id="2013" w:author="Kaxiong" w:date="2021-05-29T20:49:00Z"/>
                <w:rFonts w:ascii="Arial" w:hAnsi="Arial"/>
                <w:b/>
                <w:bCs/>
                <w:i/>
                <w:iCs/>
                <w:sz w:val="18"/>
                <w:szCs w:val="18"/>
              </w:rPr>
            </w:pPr>
            <w:ins w:id="2014" w:author="Kaxiong" w:date="2021-05-29T20:49:00Z">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proofErr w:type="spellStart"/>
              <w:r w:rsidRPr="008D37BD">
                <w:rPr>
                  <w:rFonts w:ascii="Arial" w:hAnsi="Arial"/>
                  <w:b/>
                  <w:bCs/>
                  <w:sz w:val="18"/>
                  <w:szCs w:val="18"/>
                  <w:rPrChange w:id="2015" w:author="Kaxiong" w:date="2021-05-29T20:50:00Z">
                    <w:rPr>
                      <w:rFonts w:ascii="Arial" w:hAnsi="Arial"/>
                      <w:b/>
                      <w:bCs/>
                      <w:i/>
                      <w:iCs/>
                      <w:sz w:val="18"/>
                      <w:szCs w:val="18"/>
                    </w:rPr>
                  </w:rPrChange>
                </w:rPr>
                <w:t>Tsim</w:t>
              </w:r>
              <w:proofErr w:type="spellEnd"/>
              <w:r w:rsidRPr="008D37BD">
                <w:rPr>
                  <w:rFonts w:ascii="Arial" w:hAnsi="Arial"/>
                  <w:b/>
                  <w:bCs/>
                  <w:sz w:val="18"/>
                  <w:szCs w:val="18"/>
                  <w:rPrChange w:id="2016" w:author="Kaxiong" w:date="2021-05-29T20:50:00Z">
                    <w:rPr>
                      <w:rFonts w:ascii="Arial" w:hAnsi="Arial"/>
                      <w:b/>
                      <w:bCs/>
                      <w:i/>
                      <w:iCs/>
                      <w:sz w:val="18"/>
                      <w:szCs w:val="18"/>
                    </w:rPr>
                  </w:rPrChange>
                </w:rPr>
                <w:t xml:space="preserve"> </w:t>
              </w:r>
              <w:proofErr w:type="spellStart"/>
              <w:r w:rsidRPr="008D37BD">
                <w:rPr>
                  <w:rFonts w:ascii="Arial" w:hAnsi="Arial"/>
                  <w:b/>
                  <w:bCs/>
                  <w:sz w:val="18"/>
                  <w:szCs w:val="18"/>
                  <w:rPrChange w:id="2017" w:author="Kaxiong" w:date="2021-05-29T20:50:00Z">
                    <w:rPr>
                      <w:rFonts w:ascii="Arial" w:hAnsi="Arial"/>
                      <w:b/>
                      <w:bCs/>
                      <w:i/>
                      <w:iCs/>
                      <w:sz w:val="18"/>
                      <w:szCs w:val="18"/>
                    </w:rPr>
                  </w:rPrChange>
                </w:rPr>
                <w:t>Nyog</w:t>
              </w:r>
              <w:proofErr w:type="spellEnd"/>
              <w:r w:rsidRPr="000E7451">
                <w:rPr>
                  <w:rFonts w:ascii="Arial" w:hAnsi="Arial"/>
                  <w:b/>
                  <w:bCs/>
                  <w:i/>
                  <w:iCs/>
                  <w:sz w:val="18"/>
                  <w:szCs w:val="18"/>
                </w:rPr>
                <w:t>:</w:t>
              </w:r>
            </w:ins>
          </w:p>
          <w:p w14:paraId="66F9FF14" w14:textId="4BE85011" w:rsidR="00BD5EB3" w:rsidRPr="000E7451" w:rsidDel="008D37BD" w:rsidRDefault="00BD5EB3" w:rsidP="00DA435C">
            <w:pPr>
              <w:rPr>
                <w:del w:id="2018" w:author="Kaxiong" w:date="2021-05-29T20:49:00Z"/>
                <w:rFonts w:ascii="Arial" w:hAnsi="Arial"/>
                <w:b/>
                <w:bCs/>
                <w:sz w:val="18"/>
                <w:szCs w:val="18"/>
              </w:rPr>
            </w:pPr>
            <w:del w:id="2019" w:author="Kaxiong" w:date="2021-05-29T20:49:00Z">
              <w:r w:rsidRPr="000E7451" w:rsidDel="008D37BD">
                <w:rPr>
                  <w:rFonts w:ascii="Arial" w:hAnsi="Arial"/>
                  <w:b/>
                  <w:bCs/>
                  <w:sz w:val="18"/>
                  <w:szCs w:val="18"/>
                </w:rPr>
                <w:lastRenderedPageBreak/>
                <w:delText>Kev Tshawb Fawb Hauv Zej Zog Raws Li qhov uas Tsim Nyog:</w:delText>
              </w:r>
            </w:del>
          </w:p>
          <w:p w14:paraId="1FBB8CE4" w14:textId="77777777" w:rsidR="00BD5EB3" w:rsidRPr="000E7451" w:rsidRDefault="00BD5EB3" w:rsidP="00DA435C">
            <w:pPr>
              <w:rPr>
                <w:rFonts w:ascii="Arial" w:hAnsi="Arial"/>
                <w:b/>
                <w:bCs/>
                <w:sz w:val="18"/>
                <w:szCs w:val="18"/>
              </w:rPr>
            </w:pPr>
          </w:p>
          <w:p w14:paraId="1BF83D44" w14:textId="77777777" w:rsidR="00777E43" w:rsidRPr="000E7451" w:rsidRDefault="00777E43" w:rsidP="00777E43">
            <w:pPr>
              <w:tabs>
                <w:tab w:val="left" w:pos="2086"/>
              </w:tabs>
              <w:rPr>
                <w:ins w:id="2020" w:author="Kaxiong" w:date="2021-05-29T20:47:00Z"/>
                <w:rFonts w:ascii="Arial" w:hAnsi="Arial"/>
                <w:b/>
                <w:bCs/>
                <w:sz w:val="18"/>
                <w:szCs w:val="18"/>
              </w:rPr>
            </w:pPr>
            <w:ins w:id="2021" w:author="Kaxiong" w:date="2021-05-29T20:47:00Z">
              <w:r w:rsidRPr="000E7451">
                <w:rPr>
                  <w:rFonts w:ascii="Arial" w:hAnsi="Arial"/>
                  <w:b/>
                  <w:bCs/>
                  <w:sz w:val="18"/>
                  <w:szCs w:val="18"/>
                </w:rPr>
                <w:t xml:space="preserve">Cov Kev </w:t>
              </w:r>
              <w:proofErr w:type="spellStart"/>
              <w:r w:rsidRPr="000E7451">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w:t>
              </w:r>
              <w:r w:rsidRPr="000E7451">
                <w:rPr>
                  <w:rFonts w:ascii="Arial" w:hAnsi="Arial"/>
                  <w:b/>
                  <w:bCs/>
                  <w:sz w:val="18"/>
                  <w:szCs w:val="18"/>
                </w:rPr>
                <w:t>uam</w:t>
              </w:r>
              <w:proofErr w:type="spellEnd"/>
              <w:r w:rsidRPr="000E7451">
                <w:rPr>
                  <w:rFonts w:ascii="Arial" w:hAnsi="Arial"/>
                  <w:b/>
                  <w:bCs/>
                  <w:sz w:val="18"/>
                  <w:szCs w:val="18"/>
                </w:rPr>
                <w:t xml:space="preserve"> </w:t>
              </w:r>
              <w:proofErr w:type="spellStart"/>
              <w:r>
                <w:rPr>
                  <w:rFonts w:ascii="Arial" w:hAnsi="Arial"/>
                  <w:b/>
                  <w:bCs/>
                  <w:sz w:val="18"/>
                  <w:szCs w:val="18"/>
                </w:rPr>
                <w:t>Uas</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Tshuam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w:t>
              </w:r>
              <w:r>
                <w:rPr>
                  <w:rFonts w:ascii="Arial" w:hAnsi="Arial"/>
                  <w:b/>
                  <w:bCs/>
                  <w:sz w:val="18"/>
                  <w:szCs w:val="18"/>
                </w:rPr>
                <w:t>l</w:t>
              </w:r>
              <w:r w:rsidRPr="000E7451">
                <w:rPr>
                  <w:rFonts w:ascii="Arial" w:hAnsi="Arial"/>
                  <w:b/>
                  <w:bCs/>
                  <w:sz w:val="18"/>
                  <w:szCs w:val="18"/>
                </w:rPr>
                <w:t xml:space="preserve">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ins>
          </w:p>
          <w:p w14:paraId="7918CC82" w14:textId="139848D1" w:rsidR="00BD5EB3" w:rsidRPr="000E7451" w:rsidRDefault="00BD5EB3" w:rsidP="00DA435C">
            <w:pPr>
              <w:tabs>
                <w:tab w:val="left" w:pos="2086"/>
              </w:tabs>
              <w:rPr>
                <w:rFonts w:ascii="Arial" w:hAnsi="Arial"/>
                <w:b/>
                <w:bCs/>
                <w:sz w:val="18"/>
                <w:szCs w:val="18"/>
              </w:rPr>
            </w:pPr>
            <w:del w:id="2022" w:author="Kaxiong" w:date="2021-05-29T20:47:00Z">
              <w:r w:rsidRPr="000E7451" w:rsidDel="00777E43">
                <w:rPr>
                  <w:rFonts w:ascii="Arial" w:hAnsi="Arial"/>
                  <w:b/>
                  <w:bCs/>
                  <w:sz w:val="18"/>
                  <w:szCs w:val="18"/>
                </w:rPr>
                <w:delText>Cov Kev Pabcuam Raws Li Qhov uas Tsim Nyog:</w:delText>
              </w:r>
            </w:del>
          </w:p>
        </w:tc>
      </w:tr>
    </w:tbl>
    <w:p w14:paraId="5ED2ED9F" w14:textId="77777777" w:rsidR="00BD5EB3" w:rsidRDefault="00BD5EB3" w:rsidP="00BD5EB3">
      <w:pPr>
        <w:rPr>
          <w:rFonts w:ascii="Arial" w:hAnsi="Arial"/>
          <w:b/>
          <w:bCs/>
          <w:sz w:val="22"/>
          <w:szCs w:val="22"/>
        </w:rPr>
      </w:pPr>
    </w:p>
    <w:p w14:paraId="5CF2D044" w14:textId="77777777" w:rsidR="00BD5EB3" w:rsidRPr="00171F99" w:rsidRDefault="00BD5EB3" w:rsidP="00BD5EB3">
      <w:pPr>
        <w:jc w:val="center"/>
        <w:rPr>
          <w:rFonts w:ascii="Arial" w:hAnsi="Arial"/>
          <w:b/>
          <w:bCs/>
          <w:sz w:val="22"/>
          <w:szCs w:val="22"/>
        </w:rPr>
      </w:pPr>
      <w:r w:rsidRPr="00171F99">
        <w:rPr>
          <w:rFonts w:ascii="Arial" w:hAnsi="Arial"/>
          <w:b/>
          <w:bCs/>
          <w:sz w:val="22"/>
          <w:szCs w:val="22"/>
        </w:rPr>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7C8C2DD6" w:rsidR="00BD5EB3" w:rsidRDefault="008D37BD" w:rsidP="00BD5EB3">
      <w:pPr>
        <w:ind w:firstLine="720"/>
        <w:jc w:val="center"/>
        <w:rPr>
          <w:rFonts w:ascii="Arial" w:hAnsi="Arial"/>
          <w:b/>
          <w:bCs/>
          <w:sz w:val="22"/>
          <w:szCs w:val="22"/>
        </w:rPr>
      </w:pPr>
      <w:ins w:id="2023" w:author="Kaxiong" w:date="2021-05-29T20:51:00Z">
        <w:r>
          <w:rPr>
            <w:rFonts w:ascii="Arial" w:hAnsi="Arial"/>
            <w:b/>
            <w:bCs/>
            <w:sz w:val="22"/>
            <w:szCs w:val="22"/>
          </w:rPr>
          <w:t xml:space="preserve">KEV </w:t>
        </w:r>
      </w:ins>
      <w:r w:rsidR="00BD5EB3">
        <w:rPr>
          <w:rFonts w:ascii="Arial" w:hAnsi="Arial"/>
          <w:b/>
          <w:bCs/>
          <w:sz w:val="22"/>
          <w:szCs w:val="22"/>
        </w:rPr>
        <w:t xml:space="preserve">NPAJ </w:t>
      </w:r>
      <w:del w:id="2024" w:author="Kaxiong" w:date="2021-05-29T20:51:00Z">
        <w:r w:rsidR="00BD5EB3" w:rsidDel="008D37BD">
          <w:rPr>
            <w:rFonts w:ascii="Arial" w:hAnsi="Arial"/>
            <w:b/>
            <w:bCs/>
            <w:sz w:val="22"/>
            <w:szCs w:val="22"/>
          </w:rPr>
          <w:delText xml:space="preserve">KEV </w:delText>
        </w:r>
      </w:del>
      <w:r w:rsidR="00BD5EB3">
        <w:rPr>
          <w:rFonts w:ascii="Arial" w:hAnsi="Arial"/>
          <w:b/>
          <w:bCs/>
          <w:sz w:val="22"/>
          <w:szCs w:val="22"/>
        </w:rPr>
        <w:t xml:space="preserve">HLOOV PAUV </w:t>
      </w:r>
      <w:del w:id="2025" w:author="Kaxiong" w:date="2021-05-29T20:52:00Z">
        <w:r w:rsidR="00BD5EB3" w:rsidDel="008D37BD">
          <w:rPr>
            <w:rFonts w:ascii="Arial" w:hAnsi="Arial"/>
            <w:b/>
            <w:bCs/>
            <w:sz w:val="22"/>
            <w:szCs w:val="22"/>
          </w:rPr>
          <w:delText xml:space="preserve">HOM PHIAJ </w:delText>
        </w:r>
      </w:del>
      <w:r w:rsidR="00BD5EB3">
        <w:rPr>
          <w:rFonts w:ascii="Arial" w:hAnsi="Arial"/>
          <w:b/>
          <w:bCs/>
          <w:sz w:val="22"/>
          <w:szCs w:val="22"/>
        </w:rPr>
        <w:t xml:space="preserve">NTAWM QEE </w:t>
      </w:r>
      <w:ins w:id="2026" w:author="Kaxiong" w:date="2021-05-29T22:25:00Z">
        <w:r w:rsidR="00050950">
          <w:rPr>
            <w:rFonts w:ascii="Arial" w:hAnsi="Arial"/>
            <w:b/>
            <w:bCs/>
            <w:sz w:val="22"/>
            <w:szCs w:val="22"/>
          </w:rPr>
          <w:t>LEEJ</w:t>
        </w:r>
      </w:ins>
      <w:ins w:id="2027" w:author="Kaxiong" w:date="2021-05-29T22:26:00Z">
        <w:r w:rsidR="00050950">
          <w:rPr>
            <w:rFonts w:ascii="Arial" w:hAnsi="Arial"/>
            <w:b/>
            <w:bCs/>
            <w:sz w:val="22"/>
            <w:szCs w:val="22"/>
          </w:rPr>
          <w:t xml:space="preserve"> </w:t>
        </w:r>
      </w:ins>
      <w:r w:rsidR="00BD5EB3">
        <w:rPr>
          <w:rFonts w:ascii="Arial" w:hAnsi="Arial"/>
          <w:b/>
          <w:bCs/>
          <w:sz w:val="22"/>
          <w:szCs w:val="22"/>
        </w:rPr>
        <w:t>NEEG</w:t>
      </w:r>
      <w:r w:rsidR="00BD5EB3"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6475D6C3" w14:textId="4A300926" w:rsidR="00BD5EB3" w:rsidRPr="00667976" w:rsidRDefault="00667976" w:rsidP="00667976">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r w:rsidR="00BD5EB3" w:rsidRPr="00245EF7">
        <w:rPr>
          <w:rFonts w:ascii="Arial" w:eastAsia="Arial" w:hAnsi="Arial"/>
          <w:b/>
          <w:bCs/>
          <w:sz w:val="20"/>
          <w:szCs w:val="20"/>
        </w:rPr>
        <w:tab/>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proofErr w:type="spellStart"/>
      <w:r w:rsidRPr="00245EF7">
        <w:rPr>
          <w:rFonts w:ascii="Arial" w:hAnsi="Arial"/>
          <w:b/>
          <w:bCs/>
          <w:sz w:val="20"/>
          <w:szCs w:val="20"/>
        </w:rPr>
        <w:t>Yuav</w:t>
      </w:r>
      <w:proofErr w:type="spellEnd"/>
      <w:r w:rsidRPr="00245EF7">
        <w:rPr>
          <w:rFonts w:ascii="Arial" w:hAnsi="Arial"/>
          <w:b/>
          <w:bCs/>
          <w:sz w:val="20"/>
          <w:szCs w:val="20"/>
        </w:rPr>
        <w:t xml:space="preserve"> Tsum </w:t>
      </w:r>
      <w:proofErr w:type="spellStart"/>
      <w:r w:rsidRPr="00245EF7">
        <w:rPr>
          <w:rFonts w:ascii="Arial" w:hAnsi="Arial"/>
          <w:b/>
          <w:bCs/>
          <w:sz w:val="20"/>
          <w:szCs w:val="20"/>
        </w:rPr>
        <w:t>Kawm</w:t>
      </w:r>
      <w:proofErr w:type="spellEnd"/>
      <w:r w:rsidRPr="00245EF7">
        <w:rPr>
          <w:rFonts w:ascii="Arial" w:hAnsi="Arial"/>
          <w:b/>
          <w:bCs/>
          <w:sz w:val="20"/>
          <w:szCs w:val="20"/>
        </w:rPr>
        <w:t xml:space="preserve"> </w:t>
      </w:r>
      <w:proofErr w:type="spellStart"/>
      <w:r w:rsidRPr="00245EF7">
        <w:rPr>
          <w:rFonts w:ascii="Arial" w:hAnsi="Arial"/>
          <w:b/>
          <w:bCs/>
          <w:sz w:val="20"/>
          <w:szCs w:val="20"/>
        </w:rPr>
        <w:t>Tiav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Cheeb</w:t>
      </w:r>
      <w:proofErr w:type="spellEnd"/>
      <w:r w:rsidRPr="00245EF7">
        <w:rPr>
          <w:rFonts w:ascii="Arial" w:hAnsi="Arial"/>
          <w:b/>
          <w:bCs/>
          <w:sz w:val="20"/>
          <w:szCs w:val="20"/>
        </w:rPr>
        <w:t xml:space="preserve"> </w:t>
      </w:r>
      <w:proofErr w:type="spellStart"/>
      <w:r w:rsidRPr="00245EF7">
        <w:rPr>
          <w:rFonts w:ascii="Arial" w:hAnsi="Arial"/>
          <w:b/>
          <w:bCs/>
          <w:sz w:val="20"/>
          <w:szCs w:val="20"/>
        </w:rPr>
        <w:t>Tsam</w:t>
      </w:r>
      <w:proofErr w:type="spellEnd"/>
      <w:r w:rsidRPr="00245EF7">
        <w:rPr>
          <w:rFonts w:ascii="Arial" w:hAnsi="Arial"/>
          <w:b/>
          <w:bCs/>
          <w:sz w:val="20"/>
          <w:szCs w:val="20"/>
        </w:rPr>
        <w:t>:</w:t>
      </w:r>
    </w:p>
    <w:p w14:paraId="6C5C6135" w14:textId="77777777" w:rsidR="00BD5EB3" w:rsidRPr="00245EF7" w:rsidRDefault="00BD5EB3" w:rsidP="00BD5EB3">
      <w:pPr>
        <w:rPr>
          <w:rFonts w:ascii="Arial" w:hAnsi="Arial"/>
          <w:b/>
          <w:bCs/>
          <w:sz w:val="20"/>
          <w:szCs w:val="20"/>
        </w:rPr>
      </w:pPr>
      <w:r w:rsidRPr="00245EF7">
        <w:rPr>
          <w:rFonts w:ascii="Arial" w:hAnsi="Arial"/>
          <w:b/>
          <w:bCs/>
          <w:sz w:val="20"/>
          <w:szCs w:val="20"/>
        </w:rPr>
        <w:t xml:space="preserve">Tus </w:t>
      </w:r>
      <w:proofErr w:type="spellStart"/>
      <w:r w:rsidRPr="00245EF7">
        <w:rPr>
          <w:rFonts w:ascii="Arial" w:hAnsi="Arial"/>
          <w:b/>
          <w:bCs/>
          <w:sz w:val="20"/>
          <w:szCs w:val="20"/>
        </w:rPr>
        <w:t>qauv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txoj</w:t>
      </w:r>
      <w:proofErr w:type="spellEnd"/>
      <w:r w:rsidRPr="00245EF7">
        <w:rPr>
          <w:rFonts w:ascii="Arial" w:hAnsi="Arial"/>
          <w:b/>
          <w:bCs/>
          <w:sz w:val="20"/>
          <w:szCs w:val="20"/>
        </w:rPr>
        <w:t xml:space="preserve"> </w:t>
      </w:r>
      <w:proofErr w:type="spellStart"/>
      <w:r w:rsidRPr="00245EF7">
        <w:rPr>
          <w:rFonts w:ascii="Arial" w:hAnsi="Arial"/>
          <w:b/>
          <w:bCs/>
          <w:sz w:val="20"/>
          <w:szCs w:val="20"/>
        </w:rPr>
        <w:t>kev</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p>
    <w:p w14:paraId="2F0A211F" w14:textId="0F4C02CF" w:rsidR="00BD5EB3" w:rsidRPr="00245EF7" w:rsidRDefault="008D37BD" w:rsidP="001C341C">
      <w:pPr>
        <w:jc w:val="both"/>
        <w:rPr>
          <w:noProof/>
          <w:sz w:val="20"/>
          <w:szCs w:val="20"/>
        </w:rPr>
      </w:pPr>
      <w:proofErr w:type="spellStart"/>
      <w:ins w:id="2028" w:author="Kaxiong" w:date="2021-05-29T20:53:00Z">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qho</w:t>
        </w:r>
        <w:proofErr w:type="spellEnd"/>
        <w:r>
          <w:rPr>
            <w:rFonts w:ascii="Arial" w:hAnsi="Arial"/>
            <w:sz w:val="20"/>
            <w:szCs w:val="20"/>
          </w:rPr>
          <w:t xml:space="preserve"> </w:t>
        </w:r>
        <w:proofErr w:type="spellStart"/>
        <w:r>
          <w:rPr>
            <w:rFonts w:ascii="Arial" w:hAnsi="Arial"/>
            <w:sz w:val="20"/>
            <w:szCs w:val="20"/>
          </w:rPr>
          <w:t>k</w:t>
        </w:r>
      </w:ins>
      <w:del w:id="2029" w:author="Kaxiong" w:date="2021-05-29T20:54:00Z">
        <w:r w:rsidR="00BD5EB3" w:rsidRPr="00245EF7" w:rsidDel="008D37BD">
          <w:rPr>
            <w:rFonts w:ascii="Arial" w:hAnsi="Arial"/>
            <w:sz w:val="20"/>
            <w:szCs w:val="20"/>
          </w:rPr>
          <w:delText>K</w:delText>
        </w:r>
      </w:del>
      <w:r w:rsidR="00BD5EB3" w:rsidRPr="00245EF7">
        <w:rPr>
          <w:rFonts w:ascii="Arial" w:hAnsi="Arial"/>
          <w:sz w:val="20"/>
          <w:szCs w:val="20"/>
        </w:rPr>
        <w:t>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piav</w:t>
      </w:r>
      <w:proofErr w:type="spellEnd"/>
      <w:r w:rsidR="00BD5EB3" w:rsidRPr="00245EF7">
        <w:rPr>
          <w:rFonts w:ascii="Arial" w:hAnsi="Arial"/>
          <w:sz w:val="20"/>
          <w:szCs w:val="20"/>
        </w:rPr>
        <w:t xml:space="preserve"> </w:t>
      </w:r>
      <w:proofErr w:type="spellStart"/>
      <w:ins w:id="2030" w:author="Kaxiong" w:date="2021-05-29T20:54:00Z">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ntau</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ins>
      <w:del w:id="2031" w:author="Kaxiong" w:date="2021-05-29T20:54:00Z">
        <w:r w:rsidR="00BD5EB3" w:rsidRPr="00245EF7" w:rsidDel="008D37BD">
          <w:rPr>
            <w:rFonts w:ascii="Arial" w:hAnsi="Arial"/>
            <w:sz w:val="20"/>
            <w:szCs w:val="20"/>
          </w:rPr>
          <w:delText xml:space="preserve">qhia txhij txhua txog </w:delText>
        </w:r>
      </w:del>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ins w:id="2032" w:author="Kaxiong" w:date="2021-05-29T20:54:00Z">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li</w:t>
        </w:r>
      </w:ins>
      <w:del w:id="2033" w:author="Kaxiong" w:date="2021-05-29T20:54:00Z">
        <w:r w:rsidR="00BD5EB3" w:rsidRPr="00245EF7" w:rsidDel="008D37BD">
          <w:rPr>
            <w:rFonts w:ascii="Arial" w:hAnsi="Arial"/>
            <w:sz w:val="20"/>
            <w:szCs w:val="20"/>
          </w:rPr>
          <w:delText>cov</w:delText>
        </w:r>
      </w:del>
      <w:ins w:id="2034" w:author="Kaxiong" w:date="2021-05-29T20:55:00Z">
        <w:r>
          <w:rPr>
            <w:rFonts w:ascii="Arial" w:hAnsi="Arial"/>
            <w:sz w:val="20"/>
            <w:szCs w:val="20"/>
          </w:rPr>
          <w:t xml:space="preserve"> </w:t>
        </w:r>
        <w:proofErr w:type="spellStart"/>
        <w:r>
          <w:rPr>
            <w:rFonts w:ascii="Arial" w:hAnsi="Arial"/>
            <w:sz w:val="20"/>
            <w:szCs w:val="20"/>
          </w:rPr>
          <w:t>ntaub</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(coursework)</w:t>
        </w:r>
      </w:ins>
      <w:r w:rsidR="00BD5EB3" w:rsidRPr="00245EF7">
        <w:rPr>
          <w:rFonts w:ascii="Arial" w:hAnsi="Arial"/>
          <w:sz w:val="20"/>
          <w:szCs w:val="20"/>
        </w:rPr>
        <w:t xml:space="preserve"> </w:t>
      </w:r>
      <w:del w:id="2035" w:author="Kaxiong" w:date="2021-05-29T20:56:00Z">
        <w:r w:rsidR="00BD5EB3" w:rsidRPr="00245EF7" w:rsidDel="008D37BD">
          <w:rPr>
            <w:rFonts w:ascii="Arial" w:hAnsi="Arial"/>
            <w:sz w:val="20"/>
            <w:szCs w:val="20"/>
          </w:rPr>
          <w:delText xml:space="preserve">haujlaw ntau xyoo ntawm cov tub ntxhais kawm </w:delText>
        </w:r>
      </w:del>
      <w:proofErr w:type="spellStart"/>
      <w:r w:rsidR="00BD5EB3" w:rsidRPr="00245EF7">
        <w:rPr>
          <w:rFonts w:ascii="Arial" w:hAnsi="Arial"/>
          <w:sz w:val="20"/>
          <w:szCs w:val="20"/>
        </w:rPr>
        <w:t>txij</w:t>
      </w:r>
      <w:proofErr w:type="spellEnd"/>
      <w:r w:rsidR="00BD5EB3" w:rsidRPr="00245EF7">
        <w:rPr>
          <w:rFonts w:ascii="Arial" w:hAnsi="Arial"/>
          <w:sz w:val="20"/>
          <w:szCs w:val="20"/>
        </w:rPr>
        <w:t xml:space="preserve"> </w:t>
      </w:r>
      <w:ins w:id="2036" w:author="Kaxiong" w:date="2021-05-29T20:56:00Z">
        <w:r>
          <w:rPr>
            <w:rFonts w:ascii="Arial" w:hAnsi="Arial"/>
            <w:sz w:val="20"/>
            <w:szCs w:val="20"/>
          </w:rPr>
          <w:t xml:space="preserve">li </w:t>
        </w:r>
      </w:ins>
      <w:proofErr w:type="spellStart"/>
      <w:r w:rsidR="00BD5EB3" w:rsidRPr="00245EF7">
        <w:rPr>
          <w:rFonts w:ascii="Arial" w:hAnsi="Arial"/>
          <w:sz w:val="20"/>
          <w:szCs w:val="20"/>
        </w:rPr>
        <w:t>xyoo</w:t>
      </w:r>
      <w:proofErr w:type="spellEnd"/>
      <w:r w:rsidR="00BD5EB3" w:rsidRPr="00245EF7">
        <w:rPr>
          <w:rFonts w:ascii="Arial" w:hAnsi="Arial"/>
          <w:sz w:val="20"/>
          <w:szCs w:val="20"/>
        </w:rPr>
        <w:t xml:space="preserve"> no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txog</w:t>
      </w:r>
      <w:proofErr w:type="spellEnd"/>
      <w:r w:rsidR="00BD5EB3" w:rsidRPr="00245EF7">
        <w:rPr>
          <w:rFonts w:ascii="Arial" w:hAnsi="Arial"/>
          <w:sz w:val="20"/>
          <w:szCs w:val="20"/>
        </w:rPr>
        <w:t xml:space="preserve"> </w:t>
      </w:r>
      <w:proofErr w:type="spellStart"/>
      <w:ins w:id="2037" w:author="Kaxiong" w:date="2021-05-29T20:56:00Z">
        <w:r>
          <w:rPr>
            <w:rFonts w:ascii="Arial" w:hAnsi="Arial"/>
            <w:sz w:val="20"/>
            <w:szCs w:val="20"/>
          </w:rPr>
          <w:t>ntawm</w:t>
        </w:r>
      </w:ins>
      <w:proofErr w:type="spellEnd"/>
      <w:del w:id="2038" w:author="Kaxiong" w:date="2021-05-29T20:56:00Z">
        <w:r w:rsidR="00BD5EB3" w:rsidRPr="00245EF7" w:rsidDel="008D37BD">
          <w:rPr>
            <w:rFonts w:ascii="Arial" w:hAnsi="Arial"/>
            <w:sz w:val="20"/>
            <w:szCs w:val="20"/>
          </w:rPr>
          <w:delText>rau</w:delText>
        </w:r>
      </w:del>
      <w:r w:rsidR="00BD5EB3" w:rsidRPr="00245EF7">
        <w:rPr>
          <w:rFonts w:ascii="Arial" w:hAnsi="Arial" w:cstheme="minorBidi" w:hint="cs"/>
          <w:sz w:val="20"/>
          <w:szCs w:val="20"/>
          <w:cs/>
        </w:rPr>
        <w:t xml:space="preserve"> </w:t>
      </w:r>
      <w:proofErr w:type="spellStart"/>
      <w:r w:rsidR="00BD5EB3" w:rsidRPr="00245EF7">
        <w:rPr>
          <w:rFonts w:ascii="Arial" w:hAnsi="Arial" w:cstheme="minorBidi"/>
          <w:sz w:val="20"/>
          <w:szCs w:val="20"/>
        </w:rPr>
        <w:t>lwm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xyoo</w:t>
      </w:r>
      <w:proofErr w:type="spellEnd"/>
      <w:ins w:id="2039" w:author="Kaxiong" w:date="2021-05-29T20:57:00Z">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tseg</w:t>
        </w:r>
      </w:ins>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txhawm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kom</w:t>
      </w:r>
      <w:proofErr w:type="spellEnd"/>
      <w:r w:rsidR="00BD5EB3" w:rsidRPr="00245EF7">
        <w:rPr>
          <w:rFonts w:ascii="Arial" w:hAnsi="Arial"/>
          <w:sz w:val="20"/>
          <w:szCs w:val="20"/>
        </w:rPr>
        <w:t xml:space="preserve"> cov tub </w:t>
      </w:r>
      <w:proofErr w:type="spellStart"/>
      <w:r w:rsidR="00BD5EB3" w:rsidRPr="00245EF7">
        <w:rPr>
          <w:rFonts w:ascii="Arial" w:hAnsi="Arial"/>
          <w:sz w:val="20"/>
          <w:szCs w:val="20"/>
        </w:rPr>
        <w:t>ntxhais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ins w:id="2040" w:author="Kaxiong" w:date="2021-05-29T20:57:00Z">
        <w:r>
          <w:rPr>
            <w:rFonts w:ascii="Arial" w:hAnsi="Arial"/>
            <w:sz w:val="20"/>
            <w:szCs w:val="20"/>
          </w:rPr>
          <w:t>tau li</w:t>
        </w:r>
      </w:ins>
      <w:del w:id="2041" w:author="Kaxiong" w:date="2021-05-29T20:57:00Z">
        <w:r w:rsidR="00BD5EB3" w:rsidRPr="00245EF7" w:rsidDel="008D37BD">
          <w:rPr>
            <w:rFonts w:ascii="Arial" w:hAnsi="Arial"/>
            <w:sz w:val="20"/>
            <w:szCs w:val="20"/>
          </w:rPr>
          <w:delText>tiav</w:delText>
        </w:r>
      </w:del>
      <w:r w:rsidR="00BD5EB3" w:rsidRPr="00245EF7">
        <w:rPr>
          <w:rFonts w:ascii="Arial" w:hAnsi="Arial"/>
          <w:sz w:val="20"/>
          <w:szCs w:val="20"/>
        </w:rPr>
        <w:t xml:space="preserve"> </w:t>
      </w:r>
      <w:proofErr w:type="spellStart"/>
      <w:r w:rsidR="00BD5EB3" w:rsidRPr="00245EF7">
        <w:rPr>
          <w:rFonts w:ascii="Arial" w:hAnsi="Arial"/>
          <w:sz w:val="20"/>
          <w:szCs w:val="20"/>
        </w:rPr>
        <w:t>lawv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hom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phiaj</w:t>
      </w:r>
      <w:proofErr w:type="spellEnd"/>
      <w:r w:rsidR="00BD5EB3" w:rsidRPr="00245EF7">
        <w:rPr>
          <w:rFonts w:ascii="Arial" w:hAnsi="Arial"/>
          <w:sz w:val="20"/>
          <w:szCs w:val="20"/>
        </w:rPr>
        <w:t xml:space="preserve"> </w:t>
      </w:r>
      <w:proofErr w:type="spellStart"/>
      <w:ins w:id="2042" w:author="Kaxiong" w:date="2021-05-29T20:58:00Z">
        <w:r>
          <w:rPr>
            <w:rFonts w:ascii="Arial" w:hAnsi="Arial"/>
            <w:sz w:val="20"/>
            <w:szCs w:val="20"/>
          </w:rPr>
          <w:t>nram</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qib</w:t>
        </w:r>
        <w:proofErr w:type="spellEnd"/>
        <w:r>
          <w:rPr>
            <w:rFonts w:ascii="Arial" w:hAnsi="Arial"/>
            <w:sz w:val="20"/>
            <w:szCs w:val="20"/>
          </w:rPr>
          <w:t xml:space="preserve"> </w:t>
        </w:r>
        <w:proofErr w:type="spellStart"/>
        <w:r>
          <w:rPr>
            <w:rFonts w:ascii="Arial" w:hAnsi="Arial"/>
            <w:sz w:val="20"/>
            <w:szCs w:val="20"/>
          </w:rPr>
          <w:t>siab</w:t>
        </w:r>
      </w:ins>
      <w:proofErr w:type="spellEnd"/>
      <w:del w:id="2043" w:author="Kaxiong" w:date="2021-05-29T20:58:00Z">
        <w:r w:rsidR="00BD5EB3" w:rsidRPr="00245EF7" w:rsidDel="008D37BD">
          <w:rPr>
            <w:rFonts w:ascii="Arial" w:hAnsi="Arial"/>
            <w:sz w:val="20"/>
            <w:szCs w:val="20"/>
          </w:rPr>
          <w:delText>lis tau theem tseg</w:delText>
        </w:r>
      </w:del>
      <w:r w:rsidR="00BD5EB3" w:rsidRPr="00245EF7">
        <w:rPr>
          <w:rFonts w:ascii="Arial" w:hAnsi="Arial"/>
          <w:sz w:val="20"/>
          <w:szCs w:val="20"/>
        </w:rPr>
        <w:t>.</w:t>
      </w:r>
      <w:r w:rsidR="00BD5EB3"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rFonts w:ascii="Arial" w:hAnsi="Arial"/>
          <w:sz w:val="20"/>
          <w:szCs w:val="20"/>
        </w:rPr>
        <w:t xml:space="preserve"> </w:t>
      </w:r>
      <w:proofErr w:type="spellStart"/>
      <w:r w:rsidR="00BD5EB3" w:rsidRPr="00245EF7">
        <w:rPr>
          <w:rFonts w:ascii="Arial" w:hAnsi="Arial"/>
          <w:sz w:val="20"/>
          <w:szCs w:val="20"/>
        </w:rPr>
        <w:t>Yog</w:t>
      </w:r>
      <w:proofErr w:type="spellEnd"/>
      <w:r w:rsidR="00BD5EB3" w:rsidRPr="00245EF7">
        <w:rPr>
          <w:noProof/>
          <w:sz w:val="20"/>
          <w:szCs w:val="20"/>
        </w:rPr>
        <w:t xml:space="preserve"> </w:t>
      </w:r>
      <w:r w:rsidR="00BD5EB3"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noProof/>
          <w:sz w:val="20"/>
          <w:szCs w:val="20"/>
        </w:rPr>
        <w:t xml:space="preserve"> </w:t>
      </w:r>
      <w:r w:rsidR="00BD5EB3"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proofErr w:type="spellStart"/>
      <w:r>
        <w:rPr>
          <w:rFonts w:ascii="Arial" w:hAnsi="Arial" w:cstheme="minorBidi"/>
          <w:i/>
          <w:iCs/>
          <w:sz w:val="20"/>
          <w:szCs w:val="20"/>
        </w:rPr>
        <w:t>Saib</w:t>
      </w:r>
      <w:proofErr w:type="spellEnd"/>
      <w:r>
        <w:rPr>
          <w:rFonts w:ascii="Arial" w:hAnsi="Arial" w:cstheme="minorBidi"/>
          <w:i/>
          <w:iCs/>
          <w:sz w:val="20"/>
          <w:szCs w:val="20"/>
        </w:rPr>
        <w:t xml:space="preserve"> cov </w:t>
      </w:r>
      <w:proofErr w:type="spellStart"/>
      <w:r>
        <w:rPr>
          <w:rFonts w:ascii="Arial" w:hAnsi="Arial" w:cstheme="minorBidi"/>
          <w:i/>
          <w:iCs/>
          <w:sz w:val="20"/>
          <w:szCs w:val="20"/>
        </w:rPr>
        <w:t>ntaub</w:t>
      </w:r>
      <w:proofErr w:type="spellEnd"/>
      <w:r>
        <w:rPr>
          <w:rFonts w:ascii="Arial" w:hAnsi="Arial" w:cstheme="minorBidi"/>
          <w:i/>
          <w:iCs/>
          <w:sz w:val="20"/>
          <w:szCs w:val="20"/>
        </w:rPr>
        <w:t xml:space="preserve"> </w:t>
      </w:r>
      <w:proofErr w:type="spellStart"/>
      <w:r>
        <w:rPr>
          <w:rFonts w:ascii="Arial" w:hAnsi="Arial" w:cstheme="minorBidi"/>
          <w:i/>
          <w:iCs/>
          <w:sz w:val="20"/>
          <w:szCs w:val="20"/>
        </w:rPr>
        <w:t>ntawv</w:t>
      </w:r>
      <w:proofErr w:type="spellEnd"/>
      <w:r>
        <w:rPr>
          <w:rFonts w:ascii="Arial" w:hAnsi="Arial" w:cstheme="minorBidi"/>
          <w:i/>
          <w:iCs/>
          <w:sz w:val="20"/>
          <w:szCs w:val="20"/>
        </w:rPr>
        <w:t xml:space="preserve"> </w:t>
      </w:r>
      <w:proofErr w:type="spellStart"/>
      <w:r>
        <w:rPr>
          <w:rFonts w:ascii="Arial" w:hAnsi="Arial" w:cstheme="minorBidi"/>
          <w:i/>
          <w:iCs/>
          <w:sz w:val="20"/>
          <w:szCs w:val="20"/>
        </w:rPr>
        <w:t>sau</w:t>
      </w:r>
      <w:proofErr w:type="spellEnd"/>
      <w:r>
        <w:rPr>
          <w:rFonts w:ascii="Arial" w:hAnsi="Arial" w:cstheme="minorBidi"/>
          <w:i/>
          <w:iCs/>
          <w:sz w:val="20"/>
          <w:szCs w:val="20"/>
        </w:rPr>
        <w:t xml:space="preserve"> </w:t>
      </w:r>
      <w:proofErr w:type="spellStart"/>
      <w:r>
        <w:rPr>
          <w:rFonts w:ascii="Arial" w:hAnsi="Arial" w:cstheme="minorBidi"/>
          <w:i/>
          <w:iCs/>
          <w:sz w:val="20"/>
          <w:szCs w:val="20"/>
        </w:rPr>
        <w:t>tseg</w:t>
      </w:r>
      <w:proofErr w:type="spellEnd"/>
    </w:p>
    <w:p w14:paraId="0E77A713" w14:textId="5EA70592" w:rsidR="00BD5EB3" w:rsidRPr="00245EF7" w:rsidRDefault="00BD5EB3" w:rsidP="003E3B91">
      <w:pPr>
        <w:jc w:val="both"/>
        <w:rPr>
          <w:rFonts w:ascii="Arial" w:hAnsi="Arial"/>
          <w:i/>
          <w:iCs/>
          <w:sz w:val="20"/>
          <w:szCs w:val="20"/>
          <w:u w:val="single"/>
        </w:rPr>
      </w:pPr>
      <w:r w:rsidRPr="00245EF7">
        <w:rPr>
          <w:rFonts w:ascii="Arial" w:hAnsi="Arial"/>
          <w:sz w:val="20"/>
          <w:szCs w:val="20"/>
        </w:rPr>
        <w:t>C</w:t>
      </w:r>
      <w:ins w:id="2044" w:author="Kaxiong" w:date="2021-05-29T20:59:00Z">
        <w:r w:rsidR="000E0984">
          <w:rPr>
            <w:rFonts w:ascii="Arial" w:hAnsi="Arial"/>
            <w:sz w:val="20"/>
            <w:szCs w:val="20"/>
          </w:rPr>
          <w:t xml:space="preserve">ov </w:t>
        </w:r>
      </w:ins>
      <w:ins w:id="2045" w:author="Kaxiong" w:date="2021-05-29T21:02:00Z">
        <w:r w:rsidR="000E0984">
          <w:rPr>
            <w:rFonts w:ascii="Arial" w:hAnsi="Arial"/>
            <w:sz w:val="20"/>
            <w:szCs w:val="20"/>
          </w:rPr>
          <w:t>C</w:t>
        </w:r>
      </w:ins>
      <w:r w:rsidRPr="00245EF7">
        <w:rPr>
          <w:rFonts w:ascii="Arial" w:hAnsi="Arial"/>
          <w:sz w:val="20"/>
          <w:szCs w:val="20"/>
        </w:rPr>
        <w:t xml:space="preserve">hav </w:t>
      </w:r>
      <w:proofErr w:type="spellStart"/>
      <w:r w:rsidRPr="00245EF7">
        <w:rPr>
          <w:rFonts w:ascii="Arial" w:hAnsi="Arial"/>
          <w:sz w:val="20"/>
          <w:szCs w:val="20"/>
        </w:rPr>
        <w:t>Nyob</w:t>
      </w:r>
      <w:proofErr w:type="spellEnd"/>
      <w:r w:rsidRPr="00245EF7">
        <w:rPr>
          <w:rFonts w:ascii="Arial" w:hAnsi="Arial"/>
          <w:sz w:val="20"/>
          <w:szCs w:val="20"/>
        </w:rPr>
        <w:t>(</w:t>
      </w:r>
      <w:del w:id="2046" w:author="Kaxiong" w:date="2021-05-29T20:59:00Z">
        <w:r w:rsidRPr="00245EF7" w:rsidDel="000E0984">
          <w:rPr>
            <w:rFonts w:ascii="Arial" w:hAnsi="Arial"/>
            <w:sz w:val="20"/>
            <w:szCs w:val="20"/>
          </w:rPr>
          <w:delText>u</w:delText>
        </w:r>
      </w:del>
      <w:ins w:id="2047" w:author="Kaxiong" w:date="2021-05-29T20:59:00Z">
        <w:r w:rsidR="000E0984">
          <w:rPr>
            <w:rFonts w:ascii="Arial" w:hAnsi="Arial"/>
            <w:sz w:val="20"/>
            <w:szCs w:val="20"/>
          </w:rPr>
          <w:t>U</w:t>
        </w:r>
      </w:ins>
      <w:r w:rsidRPr="00245EF7">
        <w:rPr>
          <w:rFonts w:ascii="Arial" w:hAnsi="Arial"/>
          <w:sz w:val="20"/>
          <w:szCs w:val="20"/>
        </w:rPr>
        <w:t xml:space="preserve">nits) / </w:t>
      </w:r>
      <w:ins w:id="2048" w:author="Kaxiong" w:date="2021-05-29T21:00:00Z">
        <w:r w:rsidR="000E0984">
          <w:rPr>
            <w:rFonts w:ascii="Arial" w:hAnsi="Arial"/>
            <w:sz w:val="20"/>
            <w:szCs w:val="20"/>
          </w:rPr>
          <w:t xml:space="preserve">Cov </w:t>
        </w:r>
      </w:ins>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ins w:id="2049" w:author="Kaxiong" w:date="2021-05-29T21:00:00Z">
        <w:r w:rsidR="000E0984">
          <w:rPr>
            <w:rFonts w:ascii="Arial" w:hAnsi="Arial"/>
            <w:sz w:val="20"/>
            <w:szCs w:val="20"/>
          </w:rPr>
          <w:t>Nas</w:t>
        </w:r>
        <w:proofErr w:type="spellEnd"/>
        <w:r w:rsidR="000E0984">
          <w:rPr>
            <w:rFonts w:ascii="Arial" w:hAnsi="Arial"/>
            <w:sz w:val="20"/>
            <w:szCs w:val="20"/>
          </w:rPr>
          <w:t xml:space="preserve"> </w:t>
        </w:r>
      </w:ins>
      <w:del w:id="2050" w:author="Kaxiong" w:date="2021-05-29T21:00:00Z">
        <w:r w:rsidRPr="00245EF7" w:rsidDel="000E0984">
          <w:rPr>
            <w:rFonts w:ascii="Arial" w:hAnsi="Arial"/>
            <w:sz w:val="20"/>
            <w:szCs w:val="20"/>
          </w:rPr>
          <w:delText>Sau</w:delText>
        </w:r>
      </w:del>
      <w:proofErr w:type="spellStart"/>
      <w:ins w:id="2051" w:author="Kaxiong" w:date="2021-05-29T21:00:00Z">
        <w:r w:rsidR="000E0984">
          <w:rPr>
            <w:rFonts w:ascii="Arial" w:hAnsi="Arial"/>
            <w:sz w:val="20"/>
            <w:szCs w:val="20"/>
          </w:rPr>
          <w:t>Ua</w:t>
        </w:r>
        <w:proofErr w:type="spellEnd"/>
        <w:r w:rsidR="000E0984">
          <w:rPr>
            <w:rFonts w:ascii="Arial" w:hAnsi="Arial"/>
            <w:sz w:val="20"/>
            <w:szCs w:val="20"/>
          </w:rPr>
          <w:t xml:space="preserve"> Tau</w:t>
        </w:r>
      </w:ins>
      <w:del w:id="2052" w:author="Kaxiong" w:date="2021-05-29T21:00:00Z">
        <w:r w:rsidRPr="00245EF7" w:rsidDel="000E0984">
          <w:rPr>
            <w:rFonts w:ascii="Arial" w:hAnsi="Arial"/>
            <w:sz w:val="20"/>
            <w:szCs w:val="20"/>
          </w:rPr>
          <w:delText xml:space="preserve"> Tiav</w:delText>
        </w:r>
      </w:del>
      <w:r w:rsidRPr="00245EF7">
        <w:rPr>
          <w:rFonts w:ascii="Arial" w:hAnsi="Arial"/>
          <w:sz w:val="20"/>
          <w:szCs w:val="20"/>
        </w:rPr>
        <w:t>(</w:t>
      </w:r>
      <w:proofErr w:type="spellStart"/>
      <w:ins w:id="2053" w:author="Kaxiong" w:date="2021-05-29T21:00:00Z">
        <w:r w:rsidR="000E0984">
          <w:rPr>
            <w:rFonts w:ascii="Arial" w:hAnsi="Arial"/>
            <w:sz w:val="20"/>
            <w:szCs w:val="20"/>
          </w:rPr>
          <w:t>C</w:t>
        </w:r>
      </w:ins>
      <w:del w:id="2054" w:author="Kaxiong" w:date="2021-05-29T21:00:00Z">
        <w:r w:rsidRPr="00245EF7" w:rsidDel="000E0984">
          <w:rPr>
            <w:rFonts w:ascii="Arial" w:hAnsi="Arial"/>
            <w:sz w:val="20"/>
            <w:szCs w:val="20"/>
          </w:rPr>
          <w:delText>c</w:delText>
        </w:r>
      </w:del>
      <w:r w:rsidRPr="00245EF7">
        <w:rPr>
          <w:rFonts w:ascii="Arial" w:hAnsi="Arial"/>
          <w:sz w:val="20"/>
          <w:szCs w:val="20"/>
        </w:rPr>
        <w:t>redts</w:t>
      </w:r>
      <w:proofErr w:type="spellEnd"/>
      <w:r w:rsidRPr="00245EF7">
        <w:rPr>
          <w:rFonts w:ascii="Arial" w:hAnsi="Arial"/>
          <w:sz w:val="20"/>
          <w:szCs w:val="20"/>
        </w:rPr>
        <w:t xml:space="preserve"> </w:t>
      </w:r>
      <w:ins w:id="2055" w:author="Kaxiong" w:date="2021-05-29T21:01:00Z">
        <w:r w:rsidR="000E0984">
          <w:rPr>
            <w:rFonts w:ascii="Arial" w:hAnsi="Arial"/>
            <w:sz w:val="20"/>
            <w:szCs w:val="20"/>
          </w:rPr>
          <w:t>C</w:t>
        </w:r>
      </w:ins>
      <w:del w:id="2056" w:author="Kaxiong" w:date="2021-05-29T21:01:00Z">
        <w:r w:rsidRPr="00245EF7" w:rsidDel="000E0984">
          <w:rPr>
            <w:rFonts w:ascii="Arial" w:hAnsi="Arial"/>
            <w:sz w:val="20"/>
            <w:szCs w:val="20"/>
          </w:rPr>
          <w:delText>c</w:delText>
        </w:r>
      </w:del>
      <w:r w:rsidRPr="00245EF7">
        <w:rPr>
          <w:rFonts w:ascii="Arial" w:hAnsi="Arial"/>
          <w:sz w:val="20"/>
          <w:szCs w:val="20"/>
        </w:rPr>
        <w:t xml:space="preserve">ompleted): </w:t>
      </w:r>
      <w:r w:rsidR="003E3B91">
        <w:rPr>
          <w:rFonts w:ascii="Arial" w:hAnsi="Arial"/>
          <w:i/>
          <w:iCs/>
          <w:sz w:val="20"/>
          <w:szCs w:val="20"/>
          <w:u w:val="single"/>
        </w:rPr>
        <w:t>30</w:t>
      </w:r>
      <w:r w:rsidRPr="00245EF7">
        <w:rPr>
          <w:rFonts w:ascii="Arial" w:hAnsi="Arial"/>
          <w:sz w:val="20"/>
          <w:szCs w:val="20"/>
        </w:rPr>
        <w:t xml:space="preserve">  </w:t>
      </w:r>
      <w:ins w:id="2057" w:author="Kaxiong" w:date="2021-05-29T21:02:00Z">
        <w:r w:rsidR="000E0984">
          <w:rPr>
            <w:rFonts w:ascii="Arial" w:hAnsi="Arial"/>
            <w:sz w:val="20"/>
            <w:szCs w:val="20"/>
          </w:rPr>
          <w:t>Cov</w:t>
        </w:r>
      </w:ins>
      <w:r w:rsidRPr="00245EF7">
        <w:rPr>
          <w:rFonts w:ascii="Arial" w:hAnsi="Arial"/>
          <w:sz w:val="20"/>
          <w:szCs w:val="20"/>
        </w:rPr>
        <w:t xml:space="preserve"> Chav </w:t>
      </w:r>
      <w:proofErr w:type="spellStart"/>
      <w:r w:rsidRPr="00245EF7">
        <w:rPr>
          <w:rFonts w:ascii="Arial" w:hAnsi="Arial"/>
          <w:sz w:val="20"/>
          <w:szCs w:val="20"/>
        </w:rPr>
        <w:t>Nyob</w:t>
      </w:r>
      <w:proofErr w:type="spellEnd"/>
      <w:r w:rsidRPr="00245EF7">
        <w:rPr>
          <w:rFonts w:ascii="Arial" w:hAnsi="Arial"/>
          <w:sz w:val="20"/>
          <w:szCs w:val="20"/>
        </w:rPr>
        <w:t>(</w:t>
      </w:r>
      <w:ins w:id="2058" w:author="Kaxiong" w:date="2021-05-29T21:02:00Z">
        <w:r w:rsidR="000E0984">
          <w:rPr>
            <w:rFonts w:ascii="Arial" w:hAnsi="Arial"/>
            <w:sz w:val="20"/>
            <w:szCs w:val="20"/>
          </w:rPr>
          <w:t>U</w:t>
        </w:r>
      </w:ins>
      <w:del w:id="2059" w:author="Kaxiong" w:date="2021-05-29T21:02:00Z">
        <w:r w:rsidRPr="00245EF7" w:rsidDel="000E0984">
          <w:rPr>
            <w:rFonts w:ascii="Arial" w:hAnsi="Arial"/>
            <w:sz w:val="20"/>
            <w:szCs w:val="20"/>
          </w:rPr>
          <w:delText>u</w:delText>
        </w:r>
      </w:del>
      <w:r w:rsidRPr="00245EF7">
        <w:rPr>
          <w:rFonts w:ascii="Arial" w:hAnsi="Arial"/>
          <w:sz w:val="20"/>
          <w:szCs w:val="20"/>
        </w:rPr>
        <w:t xml:space="preserve">nits) / </w:t>
      </w:r>
      <w:ins w:id="2060" w:author="Kaxiong" w:date="2021-05-29T21:02:00Z">
        <w:r w:rsidR="000E0984">
          <w:rPr>
            <w:rFonts w:ascii="Arial" w:hAnsi="Arial"/>
            <w:sz w:val="20"/>
            <w:szCs w:val="20"/>
          </w:rPr>
          <w:t xml:space="preserve">Cov </w:t>
        </w:r>
      </w:ins>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ins w:id="2061" w:author="Kaxiong" w:date="2021-05-29T21:02:00Z">
        <w:r w:rsidR="000E0984">
          <w:rPr>
            <w:rFonts w:ascii="Arial" w:hAnsi="Arial"/>
            <w:sz w:val="20"/>
            <w:szCs w:val="20"/>
          </w:rPr>
          <w:t>Nas</w:t>
        </w:r>
        <w:proofErr w:type="spellEnd"/>
        <w:r w:rsidR="000E0984">
          <w:rPr>
            <w:rFonts w:ascii="Arial" w:hAnsi="Arial"/>
            <w:sz w:val="20"/>
            <w:szCs w:val="20"/>
          </w:rPr>
          <w:t xml:space="preserve"> </w:t>
        </w:r>
      </w:ins>
      <w:proofErr w:type="spellStart"/>
      <w:ins w:id="2062" w:author="Kaxiong" w:date="2021-05-29T21:03:00Z">
        <w:r w:rsidR="000E0984">
          <w:rPr>
            <w:rFonts w:ascii="Arial" w:hAnsi="Arial"/>
            <w:sz w:val="20"/>
            <w:szCs w:val="20"/>
          </w:rPr>
          <w:t>Tseem</w:t>
        </w:r>
        <w:proofErr w:type="spellEnd"/>
        <w:r w:rsidR="000E0984">
          <w:rPr>
            <w:rFonts w:ascii="Arial" w:hAnsi="Arial"/>
            <w:sz w:val="20"/>
            <w:szCs w:val="20"/>
          </w:rPr>
          <w:t xml:space="preserve"> </w:t>
        </w:r>
        <w:proofErr w:type="spellStart"/>
        <w:r w:rsidR="000E0984">
          <w:rPr>
            <w:rFonts w:ascii="Arial" w:hAnsi="Arial"/>
            <w:sz w:val="20"/>
            <w:szCs w:val="20"/>
          </w:rPr>
          <w:t>Tsis</w:t>
        </w:r>
        <w:proofErr w:type="spellEnd"/>
        <w:r w:rsidR="000E0984">
          <w:rPr>
            <w:rFonts w:ascii="Arial" w:hAnsi="Arial"/>
            <w:sz w:val="20"/>
            <w:szCs w:val="20"/>
          </w:rPr>
          <w:t xml:space="preserve"> </w:t>
        </w:r>
      </w:ins>
      <w:ins w:id="2063" w:author="Kaxiong" w:date="2021-05-29T21:02:00Z">
        <w:r w:rsidR="000E0984">
          <w:rPr>
            <w:rFonts w:ascii="Arial" w:hAnsi="Arial"/>
            <w:sz w:val="20"/>
            <w:szCs w:val="20"/>
          </w:rPr>
          <w:t>Tau</w:t>
        </w:r>
      </w:ins>
      <w:del w:id="2064" w:author="Kaxiong" w:date="2021-05-29T21:02:00Z">
        <w:r w:rsidRPr="00245EF7" w:rsidDel="000E0984">
          <w:rPr>
            <w:rFonts w:ascii="Arial" w:hAnsi="Arial"/>
            <w:sz w:val="20"/>
            <w:szCs w:val="20"/>
          </w:rPr>
          <w:delText>Sau tsis Tiav</w:delText>
        </w:r>
      </w:del>
      <w:r w:rsidRPr="00245EF7">
        <w:rPr>
          <w:rFonts w:ascii="Arial" w:hAnsi="Arial"/>
          <w:sz w:val="20"/>
          <w:szCs w:val="20"/>
        </w:rPr>
        <w:t>(</w:t>
      </w:r>
      <w:proofErr w:type="spellStart"/>
      <w:ins w:id="2065" w:author="Kaxiong" w:date="2021-05-29T21:03:00Z">
        <w:r w:rsidR="000E0984">
          <w:rPr>
            <w:rFonts w:ascii="Arial" w:hAnsi="Arial"/>
            <w:sz w:val="20"/>
            <w:szCs w:val="20"/>
          </w:rPr>
          <w:t>C</w:t>
        </w:r>
      </w:ins>
      <w:del w:id="2066" w:author="Kaxiong" w:date="2021-05-29T21:03:00Z">
        <w:r w:rsidRPr="00245EF7" w:rsidDel="000E0984">
          <w:rPr>
            <w:rFonts w:ascii="Arial" w:hAnsi="Arial"/>
            <w:sz w:val="20"/>
            <w:szCs w:val="20"/>
          </w:rPr>
          <w:delText>c</w:delText>
        </w:r>
      </w:del>
      <w:r w:rsidRPr="00245EF7">
        <w:rPr>
          <w:rFonts w:ascii="Arial" w:hAnsi="Arial"/>
          <w:sz w:val="20"/>
          <w:szCs w:val="20"/>
        </w:rPr>
        <w:t>redts</w:t>
      </w:r>
      <w:proofErr w:type="spellEnd"/>
      <w:r w:rsidRPr="00245EF7">
        <w:rPr>
          <w:rFonts w:ascii="Arial" w:hAnsi="Arial"/>
          <w:sz w:val="20"/>
          <w:szCs w:val="20"/>
        </w:rPr>
        <w:t xml:space="preserve"> </w:t>
      </w:r>
      <w:ins w:id="2067" w:author="Kaxiong" w:date="2021-05-29T21:03:00Z">
        <w:r w:rsidR="000E0984">
          <w:rPr>
            <w:rFonts w:ascii="Arial" w:hAnsi="Arial"/>
            <w:sz w:val="20"/>
            <w:szCs w:val="20"/>
          </w:rPr>
          <w:t>P</w:t>
        </w:r>
      </w:ins>
      <w:del w:id="2068" w:author="Kaxiong" w:date="2021-05-29T21:03:00Z">
        <w:r w:rsidRPr="00245EF7" w:rsidDel="000E0984">
          <w:rPr>
            <w:rFonts w:ascii="Arial" w:hAnsi="Arial"/>
            <w:sz w:val="20"/>
            <w:szCs w:val="20"/>
          </w:rPr>
          <w:delText>p</w:delText>
        </w:r>
      </w:del>
      <w:r w:rsidRPr="00245EF7">
        <w:rPr>
          <w:rFonts w:ascii="Arial" w:hAnsi="Arial"/>
          <w:sz w:val="20"/>
          <w:szCs w:val="20"/>
        </w:rPr>
        <w:t xml:space="preserve">ending): </w:t>
      </w:r>
      <w:r w:rsidR="003E3B91">
        <w:rPr>
          <w:rFonts w:ascii="Arial" w:hAnsi="Arial"/>
          <w:i/>
          <w:iCs/>
          <w:sz w:val="20"/>
          <w:szCs w:val="20"/>
          <w:u w:val="single"/>
        </w:rPr>
        <w:t>195</w:t>
      </w:r>
    </w:p>
    <w:p w14:paraId="08EBDFBE" w14:textId="6EDE68EA" w:rsidR="00BD5EB3" w:rsidRPr="00D37D4D" w:rsidRDefault="000E0984" w:rsidP="009F0415">
      <w:pPr>
        <w:rPr>
          <w:rFonts w:ascii="Arial" w:hAnsi="Arial"/>
          <w:sz w:val="20"/>
          <w:szCs w:val="20"/>
        </w:rPr>
      </w:pPr>
      <w:ins w:id="2069" w:author="Kaxiong" w:date="2021-05-29T21:03:00Z">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t>
        </w:r>
      </w:ins>
      <w:ins w:id="2070" w:author="Kaxiong" w:date="2021-05-29T21:04:00Z">
        <w:r>
          <w:rPr>
            <w:rFonts w:ascii="Arial" w:hAnsi="Arial"/>
            <w:sz w:val="20"/>
            <w:szCs w:val="20"/>
          </w:rPr>
          <w:t>wm</w:t>
        </w:r>
        <w:proofErr w:type="spellEnd"/>
        <w:r>
          <w:rPr>
            <w:rFonts w:ascii="Arial" w:hAnsi="Arial"/>
            <w:sz w:val="20"/>
            <w:szCs w:val="20"/>
          </w:rPr>
          <w:t xml:space="preserve"> </w:t>
        </w:r>
        <w:proofErr w:type="spellStart"/>
        <w:r>
          <w:rPr>
            <w:rFonts w:ascii="Arial" w:hAnsi="Arial"/>
            <w:sz w:val="20"/>
            <w:szCs w:val="20"/>
          </w:rPr>
          <w:t>t</w:t>
        </w:r>
      </w:ins>
      <w:del w:id="2071" w:author="Kaxiong" w:date="2021-05-29T21:04:00Z">
        <w:r w:rsidR="00BD5EB3" w:rsidRPr="00245EF7" w:rsidDel="000E0984">
          <w:rPr>
            <w:rFonts w:ascii="Arial" w:hAnsi="Arial"/>
            <w:sz w:val="20"/>
            <w:szCs w:val="20"/>
          </w:rPr>
          <w:delText>T</w:delText>
        </w:r>
      </w:del>
      <w:r w:rsidR="00BD5EB3" w:rsidRPr="00245EF7">
        <w:rPr>
          <w:rFonts w:ascii="Arial" w:hAnsi="Arial"/>
          <w:sz w:val="20"/>
          <w:szCs w:val="20"/>
        </w:rPr>
        <w:t>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qauv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coj</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ins w:id="2072" w:author="Kaxiong" w:date="2021-05-29T21:04:00Z">
        <w:r>
          <w:rPr>
            <w:rFonts w:ascii="Arial" w:hAnsi="Arial"/>
            <w:sz w:val="20"/>
            <w:szCs w:val="20"/>
          </w:rPr>
          <w:t>:</w:t>
        </w:r>
      </w:ins>
      <w:del w:id="2073" w:author="Kaxiong" w:date="2021-05-29T21:04:00Z">
        <w:r w:rsidR="00BD5EB3" w:rsidRPr="00245EF7" w:rsidDel="000E0984">
          <w:rPr>
            <w:rFonts w:ascii="Arial" w:hAnsi="Arial"/>
            <w:sz w:val="20"/>
            <w:szCs w:val="20"/>
          </w:rPr>
          <w:delText xml:space="preserve"> cov tub txhais kawm:</w:delText>
        </w:r>
      </w:del>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9F0415">
        <w:rPr>
          <w:rFonts w:ascii="Arial" w:hAnsi="Arial" w:cs="Arial"/>
          <w:sz w:val="20"/>
          <w:szCs w:val="20"/>
        </w:rPr>
        <w:t>D</w:t>
      </w:r>
      <w:r w:rsidR="00BD5EB3" w:rsidRPr="009F0415">
        <w:rPr>
          <w:rFonts w:ascii="Arial" w:hAnsi="Arial" w:cs="Arial"/>
          <w:sz w:val="20"/>
          <w:szCs w:val="20"/>
        </w:rPr>
        <w:t>aim</w:t>
      </w:r>
      <w:proofErr w:type="spellEnd"/>
      <w:r w:rsidR="00BD5EB3" w:rsidRPr="009F0415">
        <w:rPr>
          <w:rFonts w:ascii="Arial" w:hAnsi="Arial" w:cs="Arial"/>
          <w:sz w:val="20"/>
          <w:szCs w:val="20"/>
        </w:rPr>
        <w:t xml:space="preserve"> </w:t>
      </w:r>
      <w:proofErr w:type="spellStart"/>
      <w:ins w:id="2074" w:author="Kaxiong" w:date="2021-05-29T21:05:00Z">
        <w:r>
          <w:rPr>
            <w:rFonts w:ascii="Arial" w:hAnsi="Arial" w:cs="Arial"/>
            <w:sz w:val="20"/>
            <w:szCs w:val="20"/>
          </w:rPr>
          <w:t>N</w:t>
        </w:r>
      </w:ins>
      <w:del w:id="2075" w:author="Kaxiong" w:date="2021-05-29T21:05:00Z">
        <w:r w:rsidR="00BD5EB3" w:rsidRPr="009F0415" w:rsidDel="000E0984">
          <w:rPr>
            <w:rFonts w:ascii="Arial" w:hAnsi="Arial" w:cs="Arial"/>
            <w:sz w:val="20"/>
            <w:szCs w:val="20"/>
          </w:rPr>
          <w:delText>n</w:delText>
        </w:r>
      </w:del>
      <w:r w:rsidR="00BD5EB3" w:rsidRPr="009F0415">
        <w:rPr>
          <w:rFonts w:ascii="Arial" w:hAnsi="Arial" w:cs="Arial"/>
          <w:sz w:val="20"/>
          <w:szCs w:val="20"/>
        </w:rPr>
        <w:t>tawm</w:t>
      </w:r>
      <w:proofErr w:type="spellEnd"/>
      <w:r w:rsidR="00BD5EB3" w:rsidRPr="009F0415">
        <w:rPr>
          <w:rFonts w:ascii="Arial" w:hAnsi="Arial" w:cs="Arial"/>
          <w:sz w:val="20"/>
          <w:szCs w:val="20"/>
        </w:rPr>
        <w:t xml:space="preserve"> </w:t>
      </w:r>
      <w:proofErr w:type="spellStart"/>
      <w:ins w:id="2076" w:author="Kaxiong" w:date="2021-05-29T21:05:00Z">
        <w:r>
          <w:rPr>
            <w:rFonts w:ascii="Arial" w:hAnsi="Arial" w:cs="Arial"/>
            <w:sz w:val="20"/>
            <w:szCs w:val="20"/>
          </w:rPr>
          <w:t>P</w:t>
        </w:r>
      </w:ins>
      <w:del w:id="2077" w:author="Kaxiong" w:date="2021-05-29T21:05:00Z">
        <w:r w:rsidR="00BD5EB3" w:rsidRPr="009F0415" w:rsidDel="000E0984">
          <w:rPr>
            <w:rFonts w:ascii="Arial" w:hAnsi="Arial" w:cs="Arial"/>
            <w:sz w:val="20"/>
            <w:szCs w:val="20"/>
          </w:rPr>
          <w:delText>p</w:delText>
        </w:r>
      </w:del>
      <w:r w:rsidR="00BD5EB3" w:rsidRPr="009F0415">
        <w:rPr>
          <w:rFonts w:ascii="Arial" w:hAnsi="Arial" w:cs="Arial"/>
          <w:sz w:val="20"/>
          <w:szCs w:val="20"/>
        </w:rPr>
        <w:t>ov</w:t>
      </w:r>
      <w:proofErr w:type="spellEnd"/>
      <w:r w:rsidR="00BD5EB3" w:rsidRPr="009F0415">
        <w:rPr>
          <w:rFonts w:ascii="Arial" w:hAnsi="Arial" w:cs="Arial"/>
          <w:sz w:val="20"/>
          <w:szCs w:val="20"/>
        </w:rPr>
        <w:t xml:space="preserve"> </w:t>
      </w:r>
      <w:proofErr w:type="spellStart"/>
      <w:ins w:id="2078" w:author="Kaxiong" w:date="2021-05-29T21:05:00Z">
        <w:r>
          <w:rPr>
            <w:rFonts w:ascii="Arial" w:hAnsi="Arial" w:cs="Arial"/>
            <w:sz w:val="20"/>
            <w:szCs w:val="20"/>
          </w:rPr>
          <w:t>T</w:t>
        </w:r>
      </w:ins>
      <w:del w:id="2079" w:author="Kaxiong" w:date="2021-05-29T21:05:00Z">
        <w:r w:rsidR="00BD5EB3" w:rsidRPr="009F0415" w:rsidDel="000E0984">
          <w:rPr>
            <w:rFonts w:ascii="Arial" w:hAnsi="Arial" w:cs="Arial"/>
            <w:sz w:val="20"/>
            <w:szCs w:val="20"/>
          </w:rPr>
          <w:delText>t</w:delText>
        </w:r>
      </w:del>
      <w:r w:rsidR="00BD5EB3" w:rsidRPr="009F0415">
        <w:rPr>
          <w:rFonts w:ascii="Arial" w:hAnsi="Arial" w:cs="Arial"/>
          <w:sz w:val="20"/>
          <w:szCs w:val="20"/>
        </w:rPr>
        <w:t>hawj</w:t>
      </w:r>
      <w:proofErr w:type="spellEnd"/>
      <w:r w:rsidR="00BD5EB3" w:rsidRPr="009F0415">
        <w:rPr>
          <w:rFonts w:ascii="Arial" w:hAnsi="Arial" w:cs="Arial"/>
          <w:sz w:val="20"/>
          <w:szCs w:val="20"/>
        </w:rPr>
        <w:t xml:space="preserve"> </w:t>
      </w:r>
      <w:proofErr w:type="spellStart"/>
      <w:r w:rsidR="00BD5EB3" w:rsidRPr="009F0415">
        <w:rPr>
          <w:rFonts w:ascii="Arial" w:hAnsi="Arial" w:cs="Arial"/>
          <w:sz w:val="20"/>
          <w:szCs w:val="20"/>
        </w:rPr>
        <w:t>thaum</w:t>
      </w:r>
      <w:proofErr w:type="spellEnd"/>
      <w:r w:rsidR="00BD5EB3" w:rsidRPr="009F0415">
        <w:rPr>
          <w:rFonts w:ascii="Arial" w:hAnsi="Arial" w:cs="Arial"/>
          <w:sz w:val="20"/>
          <w:szCs w:val="20"/>
        </w:rPr>
        <w:t xml:space="preserve"> </w:t>
      </w:r>
      <w:proofErr w:type="spellStart"/>
      <w:ins w:id="2080" w:author="Kaxiong" w:date="2021-05-29T21:06:00Z">
        <w:r>
          <w:rPr>
            <w:rFonts w:ascii="Arial" w:hAnsi="Arial" w:cs="Arial"/>
            <w:sz w:val="20"/>
            <w:szCs w:val="20"/>
          </w:rPr>
          <w:t>K</w:t>
        </w:r>
      </w:ins>
      <w:del w:id="2081" w:author="Kaxiong" w:date="2021-05-29T21:06:00Z">
        <w:r w:rsidR="00BD5EB3" w:rsidRPr="009F0415" w:rsidDel="000E0984">
          <w:rPr>
            <w:rFonts w:ascii="Arial" w:hAnsi="Arial" w:cs="Arial"/>
            <w:sz w:val="20"/>
            <w:szCs w:val="20"/>
          </w:rPr>
          <w:delText>k</w:delText>
        </w:r>
      </w:del>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ins w:id="2082" w:author="Kaxiong" w:date="2021-05-29T21:06:00Z">
        <w:r>
          <w:rPr>
            <w:rFonts w:ascii="Arial" w:hAnsi="Arial" w:cs="Arial"/>
            <w:sz w:val="20"/>
            <w:szCs w:val="20"/>
          </w:rPr>
          <w:t>T</w:t>
        </w:r>
      </w:ins>
      <w:del w:id="2083" w:author="Kaxiong" w:date="2021-05-29T21:06:00Z">
        <w:r w:rsidR="00BD5EB3" w:rsidRPr="009F0415" w:rsidDel="000E0984">
          <w:rPr>
            <w:rFonts w:ascii="Arial" w:hAnsi="Arial" w:cs="Arial"/>
            <w:sz w:val="20"/>
            <w:szCs w:val="20"/>
          </w:rPr>
          <w:delText>t</w:delText>
        </w:r>
      </w:del>
      <w:r w:rsidR="00BD5EB3" w:rsidRPr="009F0415">
        <w:rPr>
          <w:rFonts w:ascii="Arial" w:hAnsi="Arial" w:cs="Arial"/>
          <w:sz w:val="20"/>
          <w:szCs w:val="20"/>
        </w:rPr>
        <w:t>iav</w:t>
      </w:r>
      <w:proofErr w:type="spellEnd"/>
      <w:r w:rsidR="00BD5EB3" w:rsidRPr="009F0415">
        <w:rPr>
          <w:rFonts w:ascii="Arial" w:hAnsi="Arial" w:cs="Arial"/>
          <w:sz w:val="20"/>
          <w:szCs w:val="20"/>
        </w:rPr>
        <w:t xml:space="preserve">: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9F0415">
        <w:rPr>
          <w:rFonts w:ascii="Arial" w:hAnsi="Arial" w:cs="Arial"/>
          <w:sz w:val="20"/>
          <w:szCs w:val="20"/>
        </w:rPr>
        <w:t xml:space="preserve"> </w:t>
      </w:r>
      <w:proofErr w:type="spellStart"/>
      <w:ins w:id="2084" w:author="Kaxiong" w:date="2021-05-29T21:06:00Z">
        <w:r>
          <w:rPr>
            <w:rFonts w:ascii="Arial" w:hAnsi="Arial" w:cs="Arial"/>
            <w:sz w:val="20"/>
            <w:szCs w:val="20"/>
          </w:rPr>
          <w:t>Q</w:t>
        </w:r>
      </w:ins>
      <w:del w:id="2085" w:author="Kaxiong" w:date="2021-05-29T21:06:00Z">
        <w:r w:rsidR="00BD5EB3" w:rsidRPr="009F0415" w:rsidDel="000E0984">
          <w:rPr>
            <w:rFonts w:ascii="Arial" w:hAnsi="Arial" w:cs="Arial"/>
            <w:sz w:val="20"/>
            <w:szCs w:val="20"/>
          </w:rPr>
          <w:delText>q</w:delText>
        </w:r>
      </w:del>
      <w:r w:rsidR="00BD5EB3" w:rsidRPr="009F0415">
        <w:rPr>
          <w:rFonts w:ascii="Arial" w:hAnsi="Arial" w:cs="Arial"/>
          <w:sz w:val="20"/>
          <w:szCs w:val="20"/>
        </w:rPr>
        <w:t>ib</w:t>
      </w:r>
      <w:proofErr w:type="spellEnd"/>
      <w:r w:rsidR="00BD5EB3" w:rsidRPr="009F0415">
        <w:rPr>
          <w:rFonts w:ascii="Arial" w:hAnsi="Arial" w:cs="Arial"/>
          <w:sz w:val="20"/>
          <w:szCs w:val="20"/>
        </w:rPr>
        <w:t xml:space="preserve"> </w:t>
      </w:r>
      <w:proofErr w:type="spellStart"/>
      <w:ins w:id="2086" w:author="Kaxiong" w:date="2021-05-29T21:06:00Z">
        <w:r>
          <w:rPr>
            <w:rFonts w:ascii="Arial" w:hAnsi="Arial" w:cs="Arial"/>
            <w:sz w:val="20"/>
            <w:szCs w:val="20"/>
          </w:rPr>
          <w:t>S</w:t>
        </w:r>
      </w:ins>
      <w:del w:id="2087" w:author="Kaxiong" w:date="2021-05-29T21:06:00Z">
        <w:r w:rsidR="00BD5EB3" w:rsidRPr="009F0415" w:rsidDel="000E0984">
          <w:rPr>
            <w:rFonts w:ascii="Arial" w:hAnsi="Arial" w:cs="Arial"/>
            <w:sz w:val="20"/>
            <w:szCs w:val="20"/>
          </w:rPr>
          <w:delText>s</w:delText>
        </w:r>
      </w:del>
      <w:r w:rsidR="00BD5EB3" w:rsidRPr="009F0415">
        <w:rPr>
          <w:rFonts w:ascii="Arial" w:hAnsi="Arial" w:cs="Arial"/>
          <w:sz w:val="20"/>
          <w:szCs w:val="20"/>
        </w:rPr>
        <w:t>iab</w:t>
      </w:r>
      <w:proofErr w:type="spellEnd"/>
      <w:r w:rsidR="00BD5EB3" w:rsidRPr="009F0415">
        <w:rPr>
          <w:rFonts w:ascii="Arial" w:hAnsi="Arial" w:cs="Arial"/>
          <w:sz w:val="20"/>
          <w:szCs w:val="20"/>
        </w:rPr>
        <w:t xml:space="preserve"> (</w:t>
      </w:r>
      <w:ins w:id="2088" w:author="Kaxiong" w:date="2021-05-29T21:06:00Z">
        <w:r>
          <w:rPr>
            <w:rFonts w:ascii="Arial" w:hAnsi="Arial" w:cs="Arial"/>
            <w:sz w:val="20"/>
            <w:szCs w:val="20"/>
          </w:rPr>
          <w:t>D</w:t>
        </w:r>
      </w:ins>
      <w:del w:id="2089" w:author="Kaxiong" w:date="2021-05-29T21:06:00Z">
        <w:r w:rsidR="00BD5EB3" w:rsidRPr="009F0415" w:rsidDel="000E0984">
          <w:rPr>
            <w:rFonts w:ascii="Arial" w:hAnsi="Arial" w:cs="Arial"/>
            <w:sz w:val="20"/>
            <w:szCs w:val="20"/>
          </w:rPr>
          <w:delText>d</w:delText>
        </w:r>
      </w:del>
      <w:r w:rsidR="00BD5EB3" w:rsidRPr="009F0415">
        <w:rPr>
          <w:rFonts w:ascii="Arial" w:hAnsi="Arial" w:cs="Arial"/>
          <w:sz w:val="20"/>
          <w:szCs w:val="20"/>
        </w:rPr>
        <w:t xml:space="preserve">iploma)           </w:t>
      </w:r>
      <w:proofErr w:type="spellStart"/>
      <w:r w:rsidR="00BD5EB3" w:rsidRPr="009F0415">
        <w:rPr>
          <w:rFonts w:ascii="Arial" w:hAnsi="Arial" w:cs="Arial"/>
          <w:sz w:val="20"/>
          <w:szCs w:val="20"/>
        </w:rPr>
        <w:t>Hnub</w:t>
      </w:r>
      <w:proofErr w:type="spellEnd"/>
      <w:r w:rsidR="00BD5EB3" w:rsidRPr="009F0415">
        <w:rPr>
          <w:rFonts w:ascii="Arial" w:hAnsi="Arial" w:cs="Arial"/>
          <w:sz w:val="20"/>
          <w:szCs w:val="20"/>
        </w:rPr>
        <w:t xml:space="preserve"> </w:t>
      </w:r>
      <w:del w:id="2090" w:author="Kaxiong" w:date="2021-05-29T21:06:00Z">
        <w:r w:rsidR="00BD5EB3" w:rsidRPr="009F0415" w:rsidDel="000E0984">
          <w:rPr>
            <w:rFonts w:ascii="Arial" w:hAnsi="Arial" w:cs="Arial"/>
            <w:sz w:val="20"/>
            <w:szCs w:val="20"/>
          </w:rPr>
          <w:delText xml:space="preserve">thaum </w:delText>
        </w:r>
      </w:del>
      <w:proofErr w:type="spellStart"/>
      <w:ins w:id="2091" w:author="Kaxiong" w:date="2021-05-29T21:07:00Z">
        <w:r>
          <w:rPr>
            <w:rFonts w:ascii="Arial" w:hAnsi="Arial" w:cs="Arial"/>
            <w:sz w:val="20"/>
            <w:szCs w:val="20"/>
          </w:rPr>
          <w:t>K</w:t>
        </w:r>
      </w:ins>
      <w:del w:id="2092" w:author="Kaxiong" w:date="2021-05-29T21:07:00Z">
        <w:r w:rsidR="00BD5EB3" w:rsidRPr="009F0415" w:rsidDel="000E0984">
          <w:rPr>
            <w:rFonts w:ascii="Arial" w:hAnsi="Arial" w:cs="Arial"/>
            <w:sz w:val="20"/>
            <w:szCs w:val="20"/>
          </w:rPr>
          <w:delText>k</w:delText>
        </w:r>
      </w:del>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ins w:id="2093" w:author="Kaxiong" w:date="2021-05-29T21:07:00Z">
        <w:r>
          <w:rPr>
            <w:rFonts w:ascii="Arial" w:hAnsi="Arial" w:cs="Arial"/>
            <w:sz w:val="20"/>
            <w:szCs w:val="20"/>
          </w:rPr>
          <w:t>T</w:t>
        </w:r>
      </w:ins>
      <w:del w:id="2094" w:author="Kaxiong" w:date="2021-05-29T21:07:00Z">
        <w:r w:rsidR="00BD5EB3" w:rsidRPr="009F0415" w:rsidDel="000E0984">
          <w:rPr>
            <w:rFonts w:ascii="Arial" w:hAnsi="Arial" w:cs="Arial"/>
            <w:sz w:val="20"/>
            <w:szCs w:val="20"/>
          </w:rPr>
          <w:delText>t</w:delText>
        </w:r>
      </w:del>
      <w:r w:rsidR="00BD5EB3" w:rsidRPr="009F0415">
        <w:rPr>
          <w:rFonts w:ascii="Arial" w:hAnsi="Arial" w:cs="Arial"/>
          <w:sz w:val="20"/>
          <w:szCs w:val="20"/>
        </w:rPr>
        <w:t>iav</w:t>
      </w:r>
      <w:proofErr w:type="spellEnd"/>
      <w:ins w:id="2095" w:author="Kaxiong" w:date="2021-05-29T21:05:00Z">
        <w:r>
          <w:rPr>
            <w:rFonts w:ascii="Arial" w:hAnsi="Arial" w:cs="Arial"/>
            <w:sz w:val="20"/>
            <w:szCs w:val="20"/>
          </w:rPr>
          <w:t xml:space="preserve"> </w:t>
        </w:r>
      </w:ins>
      <w:ins w:id="2096" w:author="Kaxiong" w:date="2021-05-29T21:07:00Z">
        <w:r>
          <w:rPr>
            <w:rFonts w:ascii="Arial" w:hAnsi="Arial" w:cs="Arial"/>
            <w:sz w:val="20"/>
            <w:szCs w:val="20"/>
          </w:rPr>
          <w:t>L</w:t>
        </w:r>
      </w:ins>
      <w:ins w:id="2097" w:author="Kaxiong" w:date="2021-05-29T21:05:00Z">
        <w:r>
          <w:rPr>
            <w:rFonts w:ascii="Arial" w:hAnsi="Arial" w:cs="Arial"/>
            <w:sz w:val="20"/>
            <w:szCs w:val="20"/>
          </w:rPr>
          <w:t>i</w:t>
        </w:r>
      </w:ins>
      <w:ins w:id="2098" w:author="Kaxiong" w:date="2021-05-29T21:07:00Z">
        <w:r>
          <w:rPr>
            <w:rFonts w:ascii="Arial" w:hAnsi="Arial" w:cs="Arial"/>
            <w:sz w:val="20"/>
            <w:szCs w:val="20"/>
          </w:rPr>
          <w:t xml:space="preserve"> </w:t>
        </w:r>
        <w:proofErr w:type="spellStart"/>
        <w:r>
          <w:rPr>
            <w:rFonts w:ascii="Arial" w:hAnsi="Arial" w:cs="Arial"/>
            <w:sz w:val="20"/>
            <w:szCs w:val="20"/>
          </w:rPr>
          <w:t>Hais</w:t>
        </w:r>
        <w:proofErr w:type="spellEnd"/>
        <w:r>
          <w:rPr>
            <w:rFonts w:ascii="Arial" w:hAnsi="Arial" w:cs="Arial"/>
            <w:sz w:val="20"/>
            <w:szCs w:val="20"/>
          </w:rPr>
          <w:t xml:space="preserve"> </w:t>
        </w:r>
        <w:proofErr w:type="spellStart"/>
        <w:r>
          <w:rPr>
            <w:rFonts w:ascii="Arial" w:hAnsi="Arial" w:cs="Arial"/>
            <w:sz w:val="20"/>
            <w:szCs w:val="20"/>
          </w:rPr>
          <w:t>Tseg</w:t>
        </w:r>
      </w:ins>
      <w:proofErr w:type="spellEnd"/>
      <w:r w:rsidR="00BD5EB3" w:rsidRPr="009F0415">
        <w:rPr>
          <w:rFonts w:ascii="Arial" w:hAnsi="Arial" w:cs="Arial"/>
          <w:sz w:val="20"/>
          <w:szCs w:val="20"/>
        </w:rPr>
        <w:t xml:space="preserve">: </w:t>
      </w:r>
      <w:r w:rsidR="002D04E1" w:rsidRPr="00A93059">
        <w:rPr>
          <w:rFonts w:ascii="Arial" w:hAnsi="Arial" w:cs="Arial"/>
          <w:i/>
          <w:iCs/>
          <w:sz w:val="20"/>
          <w:szCs w:val="20"/>
          <w:u w:val="single"/>
        </w:rPr>
        <w:t>6/13/2024</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4C26E06B" w:rsidR="00BD5EB3" w:rsidRPr="00245EF7" w:rsidRDefault="00BD5EB3" w:rsidP="00BD5EB3">
      <w:pPr>
        <w:rPr>
          <w:rFonts w:ascii="Arial" w:hAnsi="Arial"/>
          <w:b/>
          <w:bCs/>
          <w:sz w:val="20"/>
          <w:szCs w:val="20"/>
        </w:rPr>
      </w:pPr>
      <w:proofErr w:type="spellStart"/>
      <w:r w:rsidRPr="00245EF7">
        <w:rPr>
          <w:rFonts w:ascii="Arial" w:hAnsi="Arial"/>
          <w:b/>
          <w:bCs/>
          <w:sz w:val="20"/>
          <w:szCs w:val="20"/>
        </w:rPr>
        <w:t>Lub</w:t>
      </w:r>
      <w:proofErr w:type="spellEnd"/>
      <w:r w:rsidRPr="00245EF7">
        <w:rPr>
          <w:rFonts w:ascii="Arial" w:hAnsi="Arial"/>
          <w:b/>
          <w:bCs/>
          <w:sz w:val="20"/>
          <w:szCs w:val="20"/>
        </w:rPr>
        <w:t xml:space="preserve"> </w:t>
      </w:r>
      <w:proofErr w:type="spellStart"/>
      <w:r w:rsidRPr="00245EF7">
        <w:rPr>
          <w:rFonts w:ascii="Arial" w:hAnsi="Arial"/>
          <w:b/>
          <w:bCs/>
          <w:sz w:val="20"/>
          <w:szCs w:val="20"/>
        </w:rPr>
        <w:t>Hnub</w:t>
      </w:r>
      <w:proofErr w:type="spellEnd"/>
      <w:r w:rsidRPr="00245EF7">
        <w:rPr>
          <w:rFonts w:ascii="Arial" w:hAnsi="Arial"/>
          <w:b/>
          <w:bCs/>
          <w:sz w:val="20"/>
          <w:szCs w:val="20"/>
        </w:rPr>
        <w:t xml:space="preserve"> </w:t>
      </w:r>
      <w:proofErr w:type="spellStart"/>
      <w:r w:rsidRPr="00245EF7">
        <w:rPr>
          <w:rFonts w:ascii="Arial" w:hAnsi="Arial"/>
          <w:b/>
          <w:bCs/>
          <w:sz w:val="20"/>
          <w:szCs w:val="20"/>
        </w:rPr>
        <w:t>Nyoog</w:t>
      </w:r>
      <w:proofErr w:type="spellEnd"/>
      <w:r w:rsidRPr="00245EF7">
        <w:rPr>
          <w:rFonts w:ascii="Arial" w:hAnsi="Arial"/>
          <w:b/>
          <w:bCs/>
          <w:sz w:val="20"/>
          <w:szCs w:val="20"/>
        </w:rPr>
        <w:t xml:space="preserve"> </w:t>
      </w:r>
      <w:proofErr w:type="spellStart"/>
      <w:ins w:id="2099" w:author="Kaxiong" w:date="2021-05-29T21:18:00Z">
        <w:r w:rsidR="001061E4">
          <w:rPr>
            <w:rFonts w:ascii="Arial" w:hAnsi="Arial"/>
            <w:b/>
            <w:bCs/>
            <w:sz w:val="20"/>
            <w:szCs w:val="20"/>
          </w:rPr>
          <w:t>thaum</w:t>
        </w:r>
        <w:proofErr w:type="spellEnd"/>
        <w:r w:rsidR="001061E4">
          <w:rPr>
            <w:rFonts w:ascii="Arial" w:hAnsi="Arial"/>
            <w:b/>
            <w:bCs/>
            <w:sz w:val="20"/>
            <w:szCs w:val="20"/>
          </w:rPr>
          <w:t xml:space="preserve"> </w:t>
        </w:r>
        <w:proofErr w:type="spellStart"/>
        <w:r w:rsidR="001061E4">
          <w:rPr>
            <w:rFonts w:ascii="Arial" w:hAnsi="Arial"/>
            <w:b/>
            <w:bCs/>
            <w:sz w:val="20"/>
            <w:szCs w:val="20"/>
          </w:rPr>
          <w:t>Y</w:t>
        </w:r>
      </w:ins>
      <w:ins w:id="2100" w:author="Kaxiong" w:date="2021-05-29T21:19:00Z">
        <w:r w:rsidR="001061E4">
          <w:rPr>
            <w:rFonts w:ascii="Arial" w:hAnsi="Arial"/>
            <w:b/>
            <w:bCs/>
            <w:sz w:val="20"/>
            <w:szCs w:val="20"/>
          </w:rPr>
          <w:t>og</w:t>
        </w:r>
      </w:ins>
      <w:proofErr w:type="spellEnd"/>
      <w:ins w:id="2101" w:author="Kaxiong" w:date="2021-05-29T21:08:00Z">
        <w:r w:rsidR="000E0984">
          <w:rPr>
            <w:rFonts w:ascii="Arial" w:hAnsi="Arial"/>
            <w:b/>
            <w:bCs/>
            <w:sz w:val="20"/>
            <w:szCs w:val="20"/>
          </w:rPr>
          <w:t xml:space="preserve"> </w:t>
        </w:r>
      </w:ins>
      <w:ins w:id="2102" w:author="Kaxiong" w:date="2021-05-29T21:17:00Z">
        <w:r w:rsidR="001061E4">
          <w:rPr>
            <w:rFonts w:ascii="Arial" w:hAnsi="Arial"/>
            <w:b/>
            <w:bCs/>
            <w:sz w:val="20"/>
            <w:szCs w:val="20"/>
          </w:rPr>
          <w:t xml:space="preserve">Tus </w:t>
        </w:r>
        <w:proofErr w:type="spellStart"/>
        <w:r w:rsidR="001061E4">
          <w:rPr>
            <w:rFonts w:ascii="Arial" w:hAnsi="Arial"/>
            <w:b/>
            <w:bCs/>
            <w:sz w:val="20"/>
            <w:szCs w:val="20"/>
          </w:rPr>
          <w:t>Neeg</w:t>
        </w:r>
        <w:proofErr w:type="spellEnd"/>
        <w:r w:rsidR="001061E4">
          <w:rPr>
            <w:rFonts w:ascii="Arial" w:hAnsi="Arial"/>
            <w:b/>
            <w:bCs/>
            <w:sz w:val="20"/>
            <w:szCs w:val="20"/>
          </w:rPr>
          <w:t xml:space="preserve"> </w:t>
        </w:r>
      </w:ins>
      <w:proofErr w:type="spellStart"/>
      <w:ins w:id="2103" w:author="Kaxiong" w:date="2021-05-29T21:18:00Z">
        <w:r w:rsidR="001061E4">
          <w:rPr>
            <w:rFonts w:ascii="Arial" w:hAnsi="Arial"/>
            <w:b/>
            <w:bCs/>
            <w:sz w:val="20"/>
            <w:szCs w:val="20"/>
          </w:rPr>
          <w:t>Looj</w:t>
        </w:r>
      </w:ins>
      <w:proofErr w:type="spellEnd"/>
      <w:ins w:id="2104" w:author="Kaxiong" w:date="2021-05-29T21:08:00Z">
        <w:r w:rsidR="000E0984">
          <w:rPr>
            <w:rFonts w:ascii="Arial" w:hAnsi="Arial"/>
            <w:b/>
            <w:bCs/>
            <w:sz w:val="20"/>
            <w:szCs w:val="20"/>
          </w:rPr>
          <w:t>:</w:t>
        </w:r>
      </w:ins>
      <w:del w:id="2105" w:author="Kaxiong" w:date="2021-05-29T21:08:00Z">
        <w:r w:rsidRPr="00245EF7" w:rsidDel="000E0984">
          <w:rPr>
            <w:rFonts w:ascii="Arial" w:hAnsi="Arial"/>
            <w:b/>
            <w:bCs/>
            <w:sz w:val="20"/>
            <w:szCs w:val="20"/>
          </w:rPr>
          <w:delText>Feem Ntau:</w:delText>
        </w:r>
      </w:del>
    </w:p>
    <w:p w14:paraId="1BCA9BD9" w14:textId="7602BE22" w:rsidR="00BD5EB3" w:rsidRPr="00C95327" w:rsidRDefault="00C95327" w:rsidP="00C95327">
      <w:pPr>
        <w:rPr>
          <w:rFonts w:ascii="Arial" w:hAnsi="Arial"/>
          <w:sz w:val="20"/>
          <w:szCs w:val="20"/>
        </w:rPr>
      </w:pPr>
      <w:r w:rsidRPr="00245EF7">
        <w:rPr>
          <w:noProof/>
          <w:lang w:eastAsia="zh-CN"/>
        </w:rPr>
        <w:drawing>
          <wp:inline distT="0" distB="0" distL="0" distR="0" wp14:anchorId="0DA092BD" wp14:editId="642A1754">
            <wp:extent cx="157480" cy="11557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ins w:id="2106" w:author="Kaxiong" w:date="2021-05-29T21:09:00Z">
        <w:r w:rsidR="000E0984">
          <w:rPr>
            <w:rFonts w:ascii="Arial" w:hAnsi="Arial"/>
            <w:sz w:val="20"/>
            <w:szCs w:val="20"/>
          </w:rPr>
          <w:t>Ntawm</w:t>
        </w:r>
      </w:ins>
      <w:proofErr w:type="spellEnd"/>
      <w:del w:id="2107" w:author="Kaxiong" w:date="2021-05-29T21:09:00Z">
        <w:r w:rsidRPr="00C95327" w:rsidDel="000E0984">
          <w:rPr>
            <w:rFonts w:ascii="Arial" w:hAnsi="Arial"/>
            <w:sz w:val="20"/>
            <w:szCs w:val="20"/>
          </w:rPr>
          <w:delText>H</w:delText>
        </w:r>
        <w:r w:rsidR="00BD5EB3" w:rsidRPr="00C95327" w:rsidDel="000E0984">
          <w:rPr>
            <w:rFonts w:ascii="Arial" w:hAnsi="Arial"/>
            <w:sz w:val="20"/>
            <w:szCs w:val="20"/>
          </w:rPr>
          <w:delText>auv</w:delText>
        </w:r>
      </w:del>
      <w:r w:rsidR="00BD5EB3" w:rsidRPr="00C95327">
        <w:rPr>
          <w:rFonts w:ascii="Arial" w:hAnsi="Arial"/>
          <w:sz w:val="20"/>
          <w:szCs w:val="20"/>
        </w:rPr>
        <w:t xml:space="preserve"> los</w:t>
      </w:r>
      <w:ins w:id="2108" w:author="Kaxiong" w:date="2021-05-29T21:08:00Z">
        <w:r w:rsidR="000E0984">
          <w:rPr>
            <w:rFonts w:ascii="Arial" w:hAnsi="Arial"/>
            <w:sz w:val="20"/>
            <w:szCs w:val="20"/>
          </w:rPr>
          <w:t xml:space="preserve"> </w:t>
        </w:r>
      </w:ins>
      <w:r w:rsidR="00BD5EB3" w:rsidRPr="00C95327">
        <w:rPr>
          <w:rFonts w:ascii="Arial" w:hAnsi="Arial"/>
          <w:sz w:val="20"/>
          <w:szCs w:val="20"/>
        </w:rPr>
        <w:t xml:space="preserve">sis </w:t>
      </w:r>
      <w:proofErr w:type="spellStart"/>
      <w:r w:rsidR="00BD5EB3" w:rsidRPr="00C95327">
        <w:rPr>
          <w:rFonts w:ascii="Arial" w:hAnsi="Arial"/>
          <w:sz w:val="20"/>
          <w:szCs w:val="20"/>
        </w:rPr>
        <w:t>ua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ntej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tus</w:t>
      </w:r>
      <w:proofErr w:type="spellEnd"/>
      <w:r w:rsidR="00BD5EB3" w:rsidRPr="00C95327">
        <w:rPr>
          <w:rFonts w:ascii="Arial" w:hAnsi="Arial"/>
          <w:sz w:val="20"/>
          <w:szCs w:val="20"/>
        </w:rPr>
        <w:t xml:space="preserve"> tub </w:t>
      </w:r>
      <w:proofErr w:type="spellStart"/>
      <w:r w:rsidR="00BD5EB3" w:rsidRPr="00C95327">
        <w:rPr>
          <w:rFonts w:ascii="Arial" w:hAnsi="Arial"/>
          <w:sz w:val="20"/>
          <w:szCs w:val="20"/>
        </w:rPr>
        <w:t>ntxha</w:t>
      </w:r>
      <w:ins w:id="2109" w:author="Kaxiong" w:date="2021-05-29T21:09:00Z">
        <w:r w:rsidR="000E0984">
          <w:rPr>
            <w:rFonts w:ascii="Arial" w:hAnsi="Arial"/>
            <w:sz w:val="20"/>
            <w:szCs w:val="20"/>
          </w:rPr>
          <w:t>is</w:t>
        </w:r>
      </w:ins>
      <w:proofErr w:type="spellEnd"/>
      <w:del w:id="2110" w:author="Kaxiong" w:date="2021-05-29T21:09:00Z">
        <w:r w:rsidR="00BD5EB3" w:rsidRPr="00C95327" w:rsidDel="000E0984">
          <w:rPr>
            <w:rFonts w:ascii="Arial" w:hAnsi="Arial"/>
            <w:sz w:val="20"/>
            <w:szCs w:val="20"/>
          </w:rPr>
          <w:delText>si</w:delText>
        </w:r>
      </w:del>
      <w:r w:rsidR="00BD5EB3" w:rsidRPr="00C95327">
        <w:rPr>
          <w:rFonts w:ascii="Arial" w:hAnsi="Arial"/>
          <w:sz w:val="20"/>
          <w:szCs w:val="20"/>
        </w:rPr>
        <w:t xml:space="preserve"> </w:t>
      </w:r>
      <w:proofErr w:type="spellStart"/>
      <w:r w:rsidR="00BD5EB3" w:rsidRPr="00C95327">
        <w:rPr>
          <w:rFonts w:ascii="Arial" w:hAnsi="Arial"/>
          <w:sz w:val="20"/>
          <w:szCs w:val="20"/>
        </w:rPr>
        <w:t>kawm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17xyoo, </w:t>
      </w:r>
      <w:proofErr w:type="spellStart"/>
      <w:r w:rsidR="00BD5EB3" w:rsidRPr="00C95327">
        <w:rPr>
          <w:rFonts w:ascii="Arial" w:hAnsi="Arial"/>
          <w:sz w:val="20"/>
          <w:szCs w:val="20"/>
        </w:rPr>
        <w:t>nws</w:t>
      </w:r>
      <w:proofErr w:type="spellEnd"/>
      <w:r w:rsidR="00BD5EB3" w:rsidRPr="00C95327">
        <w:rPr>
          <w:rFonts w:ascii="Arial" w:hAnsi="Arial"/>
          <w:sz w:val="20"/>
          <w:szCs w:val="20"/>
        </w:rPr>
        <w:t xml:space="preserve"> tau </w:t>
      </w:r>
      <w:proofErr w:type="spellStart"/>
      <w:r w:rsidR="00BD5EB3" w:rsidRPr="00C95327">
        <w:rPr>
          <w:rFonts w:ascii="Arial" w:hAnsi="Arial"/>
          <w:sz w:val="20"/>
          <w:szCs w:val="20"/>
        </w:rPr>
        <w:t>qhia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cai</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thaum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muaj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ins w:id="2111" w:author="Kaxiong" w:date="2021-05-29T21:18:00Z">
        <w:r w:rsidR="001061E4">
          <w:rPr>
            <w:rFonts w:ascii="Arial" w:hAnsi="Arial"/>
            <w:sz w:val="20"/>
            <w:szCs w:val="20"/>
          </w:rPr>
          <w:t>thaum</w:t>
        </w:r>
        <w:proofErr w:type="spellEnd"/>
        <w:r w:rsidR="001061E4">
          <w:rPr>
            <w:rFonts w:ascii="Arial" w:hAnsi="Arial"/>
            <w:sz w:val="20"/>
            <w:szCs w:val="20"/>
          </w:rPr>
          <w:t xml:space="preserve"> </w:t>
        </w:r>
        <w:proofErr w:type="spellStart"/>
        <w:r w:rsidR="001061E4">
          <w:rPr>
            <w:rFonts w:ascii="Arial" w:hAnsi="Arial"/>
            <w:sz w:val="20"/>
            <w:szCs w:val="20"/>
          </w:rPr>
          <w:t>yog</w:t>
        </w:r>
        <w:proofErr w:type="spellEnd"/>
        <w:r w:rsidR="001061E4">
          <w:rPr>
            <w:rFonts w:ascii="Arial" w:hAnsi="Arial"/>
            <w:sz w:val="20"/>
            <w:szCs w:val="20"/>
          </w:rPr>
          <w:t xml:space="preserve"> </w:t>
        </w:r>
        <w:proofErr w:type="spellStart"/>
        <w:r w:rsidR="001061E4">
          <w:rPr>
            <w:rFonts w:ascii="Arial" w:hAnsi="Arial"/>
            <w:sz w:val="20"/>
            <w:szCs w:val="20"/>
          </w:rPr>
          <w:t>tus</w:t>
        </w:r>
        <w:proofErr w:type="spellEnd"/>
        <w:r w:rsidR="001061E4">
          <w:rPr>
            <w:rFonts w:ascii="Arial" w:hAnsi="Arial"/>
            <w:sz w:val="20"/>
            <w:szCs w:val="20"/>
          </w:rPr>
          <w:t xml:space="preserve"> </w:t>
        </w:r>
        <w:proofErr w:type="spellStart"/>
        <w:r w:rsidR="001061E4">
          <w:rPr>
            <w:rFonts w:ascii="Arial" w:hAnsi="Arial"/>
            <w:sz w:val="20"/>
            <w:szCs w:val="20"/>
          </w:rPr>
          <w:t>neeg</w:t>
        </w:r>
        <w:proofErr w:type="spellEnd"/>
        <w:r w:rsidR="001061E4">
          <w:rPr>
            <w:rFonts w:ascii="Arial" w:hAnsi="Arial"/>
            <w:sz w:val="20"/>
            <w:szCs w:val="20"/>
          </w:rPr>
          <w:t xml:space="preserve"> </w:t>
        </w:r>
        <w:proofErr w:type="spellStart"/>
        <w:r w:rsidR="001061E4">
          <w:rPr>
            <w:rFonts w:ascii="Arial" w:hAnsi="Arial"/>
            <w:sz w:val="20"/>
            <w:szCs w:val="20"/>
          </w:rPr>
          <w:t>loj</w:t>
        </w:r>
      </w:ins>
      <w:proofErr w:type="spellEnd"/>
      <w:del w:id="2112" w:author="Kaxiong" w:date="2021-05-29T21:10:00Z">
        <w:r w:rsidR="00BD5EB3" w:rsidRPr="00C95327" w:rsidDel="001061E4">
          <w:rPr>
            <w:rFonts w:ascii="Arial" w:hAnsi="Arial"/>
            <w:sz w:val="20"/>
            <w:szCs w:val="20"/>
          </w:rPr>
          <w:delText>lawm</w:delText>
        </w:r>
      </w:del>
      <w:r w:rsidR="00BD5EB3" w:rsidRPr="00C95327">
        <w:rPr>
          <w:rFonts w:ascii="Arial" w:hAnsi="Arial"/>
          <w:sz w:val="20"/>
          <w:szCs w:val="20"/>
        </w:rPr>
        <w:t xml:space="preserve"> (</w:t>
      </w:r>
      <w:proofErr w:type="spellStart"/>
      <w:r w:rsidR="00BD5EB3" w:rsidRPr="00C95327">
        <w:rPr>
          <w:rFonts w:ascii="Arial" w:hAnsi="Arial"/>
          <w:sz w:val="20"/>
          <w:szCs w:val="20"/>
        </w:rPr>
        <w:t>lub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18</w:t>
      </w:r>
      <w:ins w:id="2113" w:author="Kaxiong" w:date="2021-05-29T21:10:00Z">
        <w:r w:rsidR="001061E4">
          <w:rPr>
            <w:rFonts w:ascii="Arial" w:hAnsi="Arial"/>
            <w:sz w:val="20"/>
            <w:szCs w:val="20"/>
          </w:rPr>
          <w:t xml:space="preserve"> </w:t>
        </w:r>
        <w:proofErr w:type="spellStart"/>
        <w:r w:rsidR="001061E4">
          <w:rPr>
            <w:rFonts w:ascii="Arial" w:hAnsi="Arial"/>
            <w:sz w:val="20"/>
            <w:szCs w:val="20"/>
          </w:rPr>
          <w:t>xyoo</w:t>
        </w:r>
      </w:ins>
      <w:proofErr w:type="spellEnd"/>
      <w:r w:rsidR="00BD5EB3" w:rsidRPr="00C95327">
        <w:rPr>
          <w:rFonts w:ascii="Arial" w:hAnsi="Arial"/>
          <w:sz w:val="20"/>
          <w:szCs w:val="20"/>
        </w:rPr>
        <w:t>)</w:t>
      </w:r>
    </w:p>
    <w:p w14:paraId="46C998EA" w14:textId="4DC97B95"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 xml:space="preserve">Los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leej</w:t>
      </w:r>
      <w:proofErr w:type="spellEnd"/>
      <w:r w:rsidRPr="00245EF7">
        <w:rPr>
          <w:rFonts w:ascii="Arial" w:hAnsi="Arial"/>
          <w:sz w:val="20"/>
          <w:szCs w:val="20"/>
        </w:rPr>
        <w:t xml:space="preserve"> </w:t>
      </w:r>
      <w:proofErr w:type="spellStart"/>
      <w:r w:rsidRPr="00245EF7">
        <w:rPr>
          <w:rFonts w:ascii="Arial" w:hAnsi="Arial"/>
          <w:sz w:val="20"/>
          <w:szCs w:val="20"/>
        </w:rPr>
        <w:t>twg</w:t>
      </w:r>
      <w:proofErr w:type="spellEnd"/>
      <w:r w:rsidRPr="00245EF7">
        <w:rPr>
          <w:rFonts w:ascii="Arial" w:hAnsi="Arial"/>
          <w:sz w:val="20"/>
          <w:szCs w:val="20"/>
        </w:rPr>
        <w:t>: ____________________</w:t>
      </w:r>
      <w:r w:rsidR="003A49CB">
        <w:rPr>
          <w:rFonts w:ascii="Arial" w:hAnsi="Arial"/>
          <w:sz w:val="20"/>
          <w:szCs w:val="20"/>
        </w:rPr>
        <w:t>_____</w:t>
      </w:r>
      <w:r w:rsidRPr="00245EF7">
        <w:rPr>
          <w:rFonts w:ascii="Arial" w:hAnsi="Arial"/>
          <w:sz w:val="20"/>
          <w:szCs w:val="20"/>
        </w:rPr>
        <w:t xml:space="preserve">_                </w:t>
      </w:r>
      <w:proofErr w:type="spellStart"/>
      <w:r w:rsidRPr="00245EF7">
        <w:rPr>
          <w:rFonts w:ascii="Arial" w:hAnsi="Arial"/>
          <w:sz w:val="20"/>
          <w:szCs w:val="20"/>
        </w:rPr>
        <w:t>Hnub</w:t>
      </w:r>
      <w:proofErr w:type="spellEnd"/>
      <w:r w:rsidRPr="00245EF7">
        <w:rPr>
          <w:rFonts w:ascii="Arial" w:hAnsi="Arial"/>
          <w:sz w:val="20"/>
          <w:szCs w:val="20"/>
        </w:rPr>
        <w:t xml:space="preserve"> Tim:____________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2245CC7B" w:rsidR="00BD5EB3" w:rsidRPr="00245EF7" w:rsidRDefault="00BD5EB3" w:rsidP="00BD5EB3">
      <w:pPr>
        <w:rPr>
          <w:rFonts w:ascii="Arial" w:hAnsi="Arial"/>
          <w:b/>
          <w:bCs/>
          <w:sz w:val="20"/>
          <w:szCs w:val="20"/>
        </w:rPr>
      </w:pPr>
      <w:r w:rsidRPr="00245EF7">
        <w:rPr>
          <w:rFonts w:ascii="Arial" w:hAnsi="Arial"/>
          <w:b/>
          <w:bCs/>
          <w:sz w:val="20"/>
          <w:szCs w:val="20"/>
        </w:rPr>
        <w:t xml:space="preserve">Kev </w:t>
      </w:r>
      <w:proofErr w:type="spellStart"/>
      <w:ins w:id="2114" w:author="Kaxiong" w:date="2021-05-29T21:19:00Z">
        <w:r w:rsidR="006663F2">
          <w:rPr>
            <w:rFonts w:ascii="Arial" w:hAnsi="Arial"/>
            <w:b/>
            <w:bCs/>
            <w:sz w:val="20"/>
            <w:szCs w:val="20"/>
          </w:rPr>
          <w:t>Txw</w:t>
        </w:r>
      </w:ins>
      <w:ins w:id="2115" w:author="Kaxiong" w:date="2021-05-29T21:20:00Z">
        <w:r w:rsidR="006663F2">
          <w:rPr>
            <w:rFonts w:ascii="Arial" w:hAnsi="Arial"/>
            <w:b/>
            <w:bCs/>
            <w:sz w:val="20"/>
            <w:szCs w:val="20"/>
          </w:rPr>
          <w:t>v</w:t>
        </w:r>
      </w:ins>
      <w:r w:rsidRPr="00245EF7">
        <w:rPr>
          <w:rFonts w:ascii="Arial" w:hAnsi="Arial"/>
          <w:b/>
          <w:bCs/>
          <w:sz w:val="20"/>
          <w:szCs w:val="20"/>
        </w:rPr>
        <w:t>Txuag</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ins w:id="2116" w:author="Kaxiong" w:date="2021-05-29T21:20:00Z">
        <w:r w:rsidR="006663F2">
          <w:rPr>
            <w:rFonts w:ascii="Arial" w:hAnsi="Arial"/>
            <w:b/>
            <w:bCs/>
            <w:sz w:val="20"/>
            <w:szCs w:val="20"/>
          </w:rPr>
          <w:t xml:space="preserve"> </w:t>
        </w:r>
      </w:ins>
    </w:p>
    <w:p w14:paraId="6AFD37CA" w14:textId="62089E27" w:rsidR="00BD5EB3" w:rsidRPr="00245EF7" w:rsidRDefault="00BD5EB3" w:rsidP="00E57CE6">
      <w:pPr>
        <w:jc w:val="both"/>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ins w:id="2117" w:author="Kaxiong" w:date="2021-05-29T21:20:00Z">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ins>
      <w:proofErr w:type="spellEnd"/>
      <w:del w:id="2118" w:author="Kaxiong" w:date="2021-05-29T21:20:00Z">
        <w:r w:rsidRPr="00245EF7" w:rsidDel="006663F2">
          <w:rPr>
            <w:rFonts w:ascii="Arial" w:hAnsi="Arial"/>
            <w:sz w:val="20"/>
            <w:szCs w:val="20"/>
          </w:rPr>
          <w:delText>tau txais kev pom zoo</w:delText>
        </w:r>
      </w:del>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noProof/>
          <w:sz w:val="20"/>
          <w:szCs w:val="20"/>
          <w:lang w:eastAsia="zh-CN"/>
        </w:rPr>
        <w:drawing>
          <wp:inline distT="0" distB="0" distL="0" distR="0" wp14:anchorId="46839B25" wp14:editId="41E3A3A6">
            <wp:extent cx="157480" cy="11557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F5242FC" w14:textId="4D328042" w:rsidR="00BD5EB3" w:rsidRPr="00245EF7" w:rsidRDefault="00BD5EB3" w:rsidP="00BD5EB3">
      <w:pPr>
        <w:pBdr>
          <w:bottom w:val="single" w:sz="12" w:space="1" w:color="auto"/>
        </w:pBdr>
        <w:rPr>
          <w:rFonts w:ascii="Arial" w:hAnsi="Arial"/>
          <w:sz w:val="20"/>
          <w:szCs w:val="20"/>
        </w:rPr>
      </w:pP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tias</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ins w:id="2119" w:author="Kaxiong" w:date="2021-05-29T21:21:00Z">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proofErr w:type="spellEnd"/>
        <w:r w:rsidR="006663F2">
          <w:rPr>
            <w:rFonts w:ascii="Arial" w:hAnsi="Arial"/>
            <w:sz w:val="20"/>
            <w:szCs w:val="20"/>
          </w:rPr>
          <w:t xml:space="preserve"> </w:t>
        </w:r>
        <w:proofErr w:type="spellStart"/>
        <w:r w:rsidR="006663F2">
          <w:rPr>
            <w:rFonts w:ascii="Arial" w:hAnsi="Arial"/>
            <w:sz w:val="20"/>
            <w:szCs w:val="20"/>
          </w:rPr>
          <w:t>ra</w:t>
        </w:r>
      </w:ins>
      <w:ins w:id="2120" w:author="Kaxiong" w:date="2021-05-29T21:22:00Z">
        <w:r w:rsidR="006663F2">
          <w:rPr>
            <w:rFonts w:ascii="Arial" w:hAnsi="Arial"/>
            <w:sz w:val="20"/>
            <w:szCs w:val="20"/>
          </w:rPr>
          <w:t>u</w:t>
        </w:r>
      </w:ins>
      <w:proofErr w:type="spellEnd"/>
      <w:del w:id="2121" w:author="Kaxiong" w:date="2021-05-29T21:22:00Z">
        <w:r w:rsidRPr="00245EF7" w:rsidDel="006663F2">
          <w:rPr>
            <w:rFonts w:ascii="Arial" w:hAnsi="Arial"/>
            <w:sz w:val="20"/>
            <w:szCs w:val="20"/>
          </w:rPr>
          <w:delText>tau kev tso cai ntawm</w:delText>
        </w:r>
      </w:del>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ins w:id="2122" w:author="Kaxiong" w:date="2021-05-29T21:22:00Z">
        <w:r w:rsidR="006663F2">
          <w:rPr>
            <w:rFonts w:ascii="Arial" w:hAnsi="Arial"/>
            <w:sz w:val="20"/>
            <w:szCs w:val="20"/>
          </w:rPr>
          <w:t xml:space="preserve">tau </w:t>
        </w:r>
      </w:ins>
      <w:proofErr w:type="spellStart"/>
      <w:r w:rsidRPr="00245EF7">
        <w:rPr>
          <w:rFonts w:ascii="Arial" w:hAnsi="Arial"/>
          <w:sz w:val="20"/>
          <w:szCs w:val="20"/>
        </w:rPr>
        <w:t>muaj</w:t>
      </w:r>
      <w:proofErr w:type="spellEnd"/>
      <w:r w:rsidRPr="00245EF7">
        <w:rPr>
          <w:rFonts w:ascii="Arial" w:hAnsi="Arial"/>
          <w:sz w:val="20"/>
          <w:szCs w:val="20"/>
        </w:rPr>
        <w:t xml:space="preserve"> h</w:t>
      </w:r>
      <w:proofErr w:type="spellStart"/>
      <w:r w:rsidRPr="00245EF7">
        <w:rPr>
          <w:rFonts w:ascii="Arial" w:hAnsi="Arial"/>
          <w:sz w:val="20"/>
          <w:szCs w:val="20"/>
        </w:rPr>
        <w:t>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18 </w:t>
      </w:r>
      <w:proofErr w:type="spellStart"/>
      <w:r w:rsidRPr="00245EF7">
        <w:rPr>
          <w:rFonts w:ascii="Arial" w:hAnsi="Arial"/>
          <w:sz w:val="20"/>
          <w:szCs w:val="20"/>
        </w:rPr>
        <w:t>xyoo</w:t>
      </w:r>
      <w:proofErr w:type="spellEnd"/>
      <w:r w:rsidRPr="00245EF7">
        <w:rPr>
          <w:rFonts w:ascii="Arial" w:hAnsi="Arial"/>
          <w:sz w:val="20"/>
          <w:szCs w:val="20"/>
        </w:rPr>
        <w:t xml:space="preserve">, </w:t>
      </w:r>
      <w:del w:id="2123" w:author="Kaxiong" w:date="2021-05-29T21:22:00Z">
        <w:r w:rsidRPr="00245EF7" w:rsidDel="006663F2">
          <w:rPr>
            <w:rFonts w:ascii="Arial" w:hAnsi="Arial"/>
            <w:sz w:val="20"/>
            <w:szCs w:val="20"/>
          </w:rPr>
          <w:delText xml:space="preserve">muaj </w:delText>
        </w:r>
      </w:del>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ins w:id="2124" w:author="Kaxiong" w:date="2021-05-29T21:23:00Z">
        <w:r w:rsidR="006663F2">
          <w:rPr>
            <w:rFonts w:ascii="Arial" w:hAnsi="Arial"/>
            <w:sz w:val="20"/>
            <w:szCs w:val="20"/>
          </w:rPr>
          <w:t>thaum</w:t>
        </w:r>
        <w:proofErr w:type="spellEnd"/>
        <w:r w:rsidR="006663F2">
          <w:rPr>
            <w:rFonts w:ascii="Arial" w:hAnsi="Arial"/>
            <w:sz w:val="20"/>
            <w:szCs w:val="20"/>
          </w:rPr>
          <w:t xml:space="preserve"> </w:t>
        </w:r>
        <w:proofErr w:type="spellStart"/>
        <w:r w:rsidR="006663F2">
          <w:rPr>
            <w:rFonts w:ascii="Arial" w:hAnsi="Arial"/>
            <w:sz w:val="20"/>
            <w:szCs w:val="20"/>
          </w:rPr>
          <w:t>yog</w:t>
        </w:r>
        <w:proofErr w:type="spellEnd"/>
        <w:r w:rsidR="006663F2">
          <w:rPr>
            <w:rFonts w:ascii="Arial" w:hAnsi="Arial"/>
            <w:sz w:val="20"/>
            <w:szCs w:val="20"/>
          </w:rPr>
          <w:t xml:space="preserve"> </w:t>
        </w:r>
        <w:proofErr w:type="spellStart"/>
        <w:r w:rsidR="006663F2">
          <w:rPr>
            <w:rFonts w:ascii="Arial" w:hAnsi="Arial"/>
            <w:sz w:val="20"/>
            <w:szCs w:val="20"/>
          </w:rPr>
          <w:t>neeg</w:t>
        </w:r>
        <w:proofErr w:type="spellEnd"/>
        <w:r w:rsidR="006663F2">
          <w:rPr>
            <w:rFonts w:ascii="Arial" w:hAnsi="Arial"/>
            <w:sz w:val="20"/>
            <w:szCs w:val="20"/>
          </w:rPr>
          <w:t xml:space="preserve"> </w:t>
        </w:r>
        <w:proofErr w:type="spellStart"/>
        <w:r w:rsidR="006663F2">
          <w:rPr>
            <w:rFonts w:ascii="Arial" w:hAnsi="Arial"/>
            <w:sz w:val="20"/>
            <w:szCs w:val="20"/>
          </w:rPr>
          <w:t>loj</w:t>
        </w:r>
      </w:ins>
      <w:proofErr w:type="spellEnd"/>
      <w:del w:id="2125" w:author="Kaxiong" w:date="2021-05-29T21:23:00Z">
        <w:r w:rsidRPr="00245EF7" w:rsidDel="006663F2">
          <w:rPr>
            <w:rFonts w:ascii="Arial" w:hAnsi="Arial"/>
            <w:sz w:val="20"/>
            <w:szCs w:val="20"/>
          </w:rPr>
          <w:delText>txaus</w:delText>
        </w:r>
      </w:del>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tau </w:t>
      </w:r>
      <w:proofErr w:type="spellStart"/>
      <w:r w:rsidRPr="00245EF7">
        <w:rPr>
          <w:rFonts w:ascii="Arial" w:hAnsi="Arial"/>
          <w:sz w:val="20"/>
          <w:szCs w:val="20"/>
        </w:rPr>
        <w:t>txais</w:t>
      </w:r>
      <w:proofErr w:type="spellEnd"/>
      <w:r w:rsidRPr="00245EF7">
        <w:rPr>
          <w:rFonts w:ascii="Arial" w:hAnsi="Arial"/>
          <w:sz w:val="20"/>
          <w:szCs w:val="20"/>
        </w:rPr>
        <w:t xml:space="preserve"> tag </w:t>
      </w:r>
      <w:proofErr w:type="spellStart"/>
      <w:r w:rsidRPr="00245EF7">
        <w:rPr>
          <w:rFonts w:ascii="Arial" w:hAnsi="Arial"/>
          <w:sz w:val="20"/>
          <w:szCs w:val="20"/>
        </w:rPr>
        <w:t>nrho</w:t>
      </w:r>
      <w:proofErr w:type="spellEnd"/>
      <w:r w:rsidRPr="00245EF7">
        <w:rPr>
          <w:rFonts w:ascii="Arial" w:hAnsi="Arial"/>
          <w:sz w:val="20"/>
          <w:szCs w:val="20"/>
        </w:rPr>
        <w:t xml:space="preserve"> cov </w:t>
      </w:r>
      <w:proofErr w:type="spellStart"/>
      <w:r w:rsidRPr="00245EF7">
        <w:rPr>
          <w:rFonts w:ascii="Arial" w:hAnsi="Arial"/>
          <w:sz w:val="20"/>
          <w:szCs w:val="20"/>
        </w:rPr>
        <w:t>ntaub</w:t>
      </w:r>
      <w:proofErr w:type="spellEnd"/>
      <w:r w:rsidRPr="00245EF7">
        <w:rPr>
          <w:rFonts w:ascii="Arial" w:hAnsi="Arial"/>
          <w:sz w:val="20"/>
          <w:szCs w:val="20"/>
        </w:rPr>
        <w:t xml:space="preserve"> </w:t>
      </w:r>
      <w:proofErr w:type="spellStart"/>
      <w:r w:rsidRPr="00245EF7">
        <w:rPr>
          <w:rFonts w:ascii="Arial" w:hAnsi="Arial"/>
          <w:sz w:val="20"/>
          <w:szCs w:val="20"/>
        </w:rPr>
        <w:t>ntawv</w:t>
      </w:r>
      <w:proofErr w:type="spellEnd"/>
      <w:r w:rsidRPr="00245EF7">
        <w:rPr>
          <w:rFonts w:ascii="Arial" w:hAnsi="Arial"/>
          <w:sz w:val="20"/>
          <w:szCs w:val="20"/>
        </w:rPr>
        <w:t xml:space="preserve"> </w:t>
      </w:r>
      <w:proofErr w:type="spellStart"/>
      <w:r w:rsidRPr="00245EF7">
        <w:rPr>
          <w:rFonts w:ascii="Arial" w:hAnsi="Arial"/>
          <w:sz w:val="20"/>
          <w:szCs w:val="20"/>
        </w:rPr>
        <w:t>hais</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txhua</w:t>
      </w:r>
      <w:proofErr w:type="spellEnd"/>
      <w:r w:rsidRPr="00245EF7">
        <w:rPr>
          <w:rFonts w:ascii="Arial" w:hAnsi="Arial"/>
          <w:sz w:val="20"/>
          <w:szCs w:val="20"/>
        </w:rPr>
        <w:t xml:space="preserve"> yam </w:t>
      </w:r>
      <w:proofErr w:type="spellStart"/>
      <w:ins w:id="2126" w:author="Kaxiong" w:date="2021-05-29T21:24:00Z">
        <w:r w:rsidR="006663F2">
          <w:rPr>
            <w:rFonts w:ascii="Arial" w:hAnsi="Arial"/>
            <w:sz w:val="20"/>
            <w:szCs w:val="20"/>
          </w:rPr>
          <w:t>cuam</w:t>
        </w:r>
        <w:proofErr w:type="spellEnd"/>
        <w:r w:rsidR="006663F2">
          <w:rPr>
            <w:rFonts w:ascii="Arial" w:hAnsi="Arial"/>
            <w:sz w:val="20"/>
            <w:szCs w:val="20"/>
          </w:rPr>
          <w:t xml:space="preserve"> </w:t>
        </w:r>
        <w:proofErr w:type="spellStart"/>
        <w:r w:rsidR="006663F2">
          <w:rPr>
            <w:rFonts w:ascii="Arial" w:hAnsi="Arial"/>
            <w:sz w:val="20"/>
            <w:szCs w:val="20"/>
          </w:rPr>
          <w:t>tshuam</w:t>
        </w:r>
      </w:ins>
      <w:proofErr w:type="spellEnd"/>
      <w:del w:id="2127" w:author="Kaxiong" w:date="2021-05-29T21:24:00Z">
        <w:r w:rsidRPr="00245EF7" w:rsidDel="006663F2">
          <w:rPr>
            <w:rFonts w:ascii="Arial" w:hAnsi="Arial"/>
            <w:sz w:val="20"/>
            <w:szCs w:val="20"/>
          </w:rPr>
          <w:delText>ntsig</w:delText>
        </w:r>
      </w:del>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no </w:t>
      </w:r>
      <w:proofErr w:type="spellStart"/>
      <w:r w:rsidRPr="00245EF7">
        <w:rPr>
          <w:rFonts w:ascii="Arial" w:hAnsi="Arial"/>
          <w:sz w:val="20"/>
          <w:szCs w:val="20"/>
        </w:rPr>
        <w:t>suav</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los </w:t>
      </w:r>
      <w:del w:id="2128" w:author="Kaxiong" w:date="2021-05-29T21:24:00Z">
        <w:r w:rsidRPr="00245EF7" w:rsidDel="006663F2">
          <w:rPr>
            <w:rFonts w:ascii="Arial" w:hAnsi="Arial"/>
            <w:sz w:val="20"/>
            <w:szCs w:val="20"/>
          </w:rPr>
          <w:delText>sawv cev</w:delText>
        </w:r>
      </w:del>
      <w:proofErr w:type="spellStart"/>
      <w:ins w:id="2129" w:author="Kaxiong" w:date="2021-05-29T21:24:00Z">
        <w:r w:rsidR="006663F2">
          <w:rPr>
            <w:rFonts w:ascii="Arial" w:hAnsi="Arial"/>
            <w:sz w:val="20"/>
            <w:szCs w:val="20"/>
          </w:rPr>
          <w:t>nthuav</w:t>
        </w:r>
        <w:proofErr w:type="spellEnd"/>
        <w:r w:rsidR="006663F2">
          <w:rPr>
            <w:rFonts w:ascii="Arial" w:hAnsi="Arial"/>
            <w:sz w:val="20"/>
            <w:szCs w:val="20"/>
          </w:rPr>
          <w:t xml:space="preserve"> </w:t>
        </w:r>
        <w:proofErr w:type="spellStart"/>
        <w:r w:rsidR="006663F2">
          <w:rPr>
            <w:rFonts w:ascii="Arial" w:hAnsi="Arial"/>
            <w:sz w:val="20"/>
            <w:szCs w:val="20"/>
          </w:rPr>
          <w:t>qhia</w:t>
        </w:r>
      </w:ins>
      <w:proofErr w:type="spellEnd"/>
      <w:r w:rsidRPr="00245EF7">
        <w:rPr>
          <w:rFonts w:ascii="Arial" w:hAnsi="Arial"/>
          <w:sz w:val="20"/>
          <w:szCs w:val="20"/>
        </w:rPr>
        <w:t xml:space="preserve"> ko</w:t>
      </w:r>
      <w:proofErr w:type="spellStart"/>
      <w:r w:rsidRPr="00245EF7">
        <w:rPr>
          <w:rFonts w:ascii="Arial" w:hAnsi="Arial"/>
          <w:sz w:val="20"/>
          <w:szCs w:val="20"/>
        </w:rPr>
        <w:t>j</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kheej</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rooj</w:t>
      </w:r>
      <w:proofErr w:type="spellEnd"/>
      <w:r w:rsidRPr="00245EF7">
        <w:rPr>
          <w:rFonts w:ascii="Arial" w:hAnsi="Arial"/>
          <w:sz w:val="20"/>
          <w:szCs w:val="20"/>
        </w:rPr>
        <w:t xml:space="preserve"> sib </w:t>
      </w:r>
      <w:proofErr w:type="spellStart"/>
      <w:r w:rsidRPr="00245EF7">
        <w:rPr>
          <w:rFonts w:ascii="Arial" w:hAnsi="Arial"/>
          <w:sz w:val="20"/>
          <w:szCs w:val="20"/>
        </w:rPr>
        <w:t>tham</w:t>
      </w:r>
      <w:proofErr w:type="spellEnd"/>
      <w:r w:rsidRPr="00245EF7">
        <w:rPr>
          <w:rFonts w:ascii="Arial" w:hAnsi="Arial"/>
          <w:sz w:val="20"/>
          <w:szCs w:val="20"/>
        </w:rPr>
        <w:t xml:space="preserve"> IEP </w:t>
      </w:r>
      <w:proofErr w:type="spellStart"/>
      <w:r w:rsidRPr="00245EF7">
        <w:rPr>
          <w:rFonts w:ascii="Arial" w:hAnsi="Arial"/>
          <w:sz w:val="20"/>
          <w:szCs w:val="20"/>
        </w:rPr>
        <w:t>thiab</w:t>
      </w:r>
      <w:proofErr w:type="spellEnd"/>
      <w:r w:rsidRPr="00245EF7">
        <w:rPr>
          <w:rFonts w:ascii="Arial" w:hAnsi="Arial"/>
          <w:sz w:val="20"/>
          <w:szCs w:val="20"/>
        </w:rPr>
        <w:t xml:space="preserve"> kos </w:t>
      </w:r>
      <w:proofErr w:type="spellStart"/>
      <w:r w:rsidRPr="00245EF7">
        <w:rPr>
          <w:rFonts w:ascii="Arial" w:hAnsi="Arial"/>
          <w:sz w:val="20"/>
          <w:szCs w:val="20"/>
        </w:rPr>
        <w:t>npe</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daim</w:t>
      </w:r>
      <w:proofErr w:type="spellEnd"/>
      <w:r w:rsidRPr="00245EF7">
        <w:rPr>
          <w:rFonts w:ascii="Arial" w:hAnsi="Arial"/>
          <w:sz w:val="20"/>
          <w:szCs w:val="20"/>
        </w:rPr>
        <w:t xml:space="preserve"> IEP </w:t>
      </w:r>
      <w:proofErr w:type="spellStart"/>
      <w:ins w:id="2130" w:author="Kaxiong" w:date="2021-05-29T21:25:00Z">
        <w:r w:rsidR="006663F2">
          <w:rPr>
            <w:rFonts w:ascii="Arial" w:hAnsi="Arial"/>
            <w:sz w:val="20"/>
            <w:szCs w:val="20"/>
          </w:rPr>
          <w:t>nyob</w:t>
        </w:r>
        <w:proofErr w:type="spellEnd"/>
        <w:r w:rsidR="006663F2">
          <w:rPr>
            <w:rFonts w:ascii="Arial" w:hAnsi="Arial"/>
            <w:sz w:val="20"/>
            <w:szCs w:val="20"/>
          </w:rPr>
          <w:t xml:space="preserve"> </w:t>
        </w:r>
      </w:ins>
      <w:ins w:id="2131" w:author="Kaxiong" w:date="2021-05-29T21:26:00Z">
        <w:r w:rsidR="006663F2">
          <w:rPr>
            <w:rFonts w:ascii="Arial" w:hAnsi="Arial"/>
            <w:sz w:val="20"/>
            <w:szCs w:val="20"/>
          </w:rPr>
          <w:t xml:space="preserve">sab </w:t>
        </w:r>
        <w:proofErr w:type="spellStart"/>
        <w:r w:rsidR="006663F2">
          <w:rPr>
            <w:rFonts w:ascii="Arial" w:hAnsi="Arial"/>
            <w:sz w:val="20"/>
            <w:szCs w:val="20"/>
          </w:rPr>
          <w:t>ntawv</w:t>
        </w:r>
        <w:proofErr w:type="spellEnd"/>
        <w:r w:rsidR="006663F2">
          <w:rPr>
            <w:rFonts w:ascii="Arial" w:hAnsi="Arial"/>
            <w:sz w:val="20"/>
            <w:szCs w:val="20"/>
          </w:rPr>
          <w:t xml:space="preserve"> </w:t>
        </w:r>
        <w:proofErr w:type="spellStart"/>
        <w:r w:rsidR="006663F2">
          <w:rPr>
            <w:rFonts w:ascii="Arial" w:hAnsi="Arial"/>
            <w:sz w:val="20"/>
            <w:szCs w:val="20"/>
          </w:rPr>
          <w:t>ntawm</w:t>
        </w:r>
        <w:proofErr w:type="spellEnd"/>
        <w:r w:rsidR="006663F2">
          <w:rPr>
            <w:rFonts w:ascii="Arial" w:hAnsi="Arial"/>
            <w:sz w:val="20"/>
            <w:szCs w:val="20"/>
          </w:rPr>
          <w:t xml:space="preserve"> </w:t>
        </w:r>
      </w:ins>
      <w:del w:id="2132" w:author="Kaxiong" w:date="2021-05-29T21:27:00Z">
        <w:r w:rsidRPr="00245EF7" w:rsidDel="006663F2">
          <w:rPr>
            <w:rFonts w:ascii="Arial" w:hAnsi="Arial"/>
            <w:sz w:val="20"/>
            <w:szCs w:val="20"/>
          </w:rPr>
          <w:delText>los hloov</w:delText>
        </w:r>
      </w:del>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niam</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txiv</w:t>
      </w:r>
      <w:proofErr w:type="spellEnd"/>
      <w:r w:rsidRPr="00245EF7">
        <w:rPr>
          <w:rFonts w:ascii="Arial" w:hAnsi="Arial"/>
          <w:sz w:val="20"/>
          <w:szCs w:val="20"/>
        </w:rPr>
        <w:t xml:space="preserve"> los</w:t>
      </w:r>
      <w:ins w:id="2133" w:author="Kaxiong" w:date="2021-05-29T21:27:00Z">
        <w:r w:rsidR="006663F2">
          <w:rPr>
            <w:rFonts w:ascii="Arial" w:hAnsi="Arial"/>
            <w:sz w:val="20"/>
            <w:szCs w:val="20"/>
          </w:rPr>
          <w:t xml:space="preserve"> </w:t>
        </w:r>
      </w:ins>
      <w:r w:rsidRPr="00245EF7">
        <w:rPr>
          <w:rFonts w:ascii="Arial" w:hAnsi="Arial"/>
          <w:sz w:val="20"/>
          <w:szCs w:val="20"/>
        </w:rPr>
        <w:t xml:space="preserve">sis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saib</w:t>
      </w:r>
      <w:proofErr w:type="spellEnd"/>
      <w:r w:rsidRPr="00245EF7">
        <w:rPr>
          <w:rFonts w:ascii="Arial" w:hAnsi="Arial"/>
          <w:sz w:val="20"/>
          <w:szCs w:val="20"/>
        </w:rPr>
        <w:t xml:space="preserve"> </w:t>
      </w:r>
      <w:proofErr w:type="spellStart"/>
      <w:r w:rsidRPr="00245EF7">
        <w:rPr>
          <w:rFonts w:ascii="Arial" w:hAnsi="Arial"/>
          <w:sz w:val="20"/>
          <w:szCs w:val="20"/>
        </w:rPr>
        <w:t>xyuas</w:t>
      </w:r>
      <w:proofErr w:type="spellEnd"/>
      <w:r w:rsidRPr="00245EF7">
        <w:rPr>
          <w:rFonts w:ascii="Arial" w:hAnsi="Arial"/>
          <w:sz w:val="20"/>
          <w:szCs w:val="20"/>
        </w:rPr>
        <w:t>.</w:t>
      </w:r>
    </w:p>
    <w:p w14:paraId="61E08819" w14:textId="77777777" w:rsidR="00BD5EB3" w:rsidRDefault="00BD5EB3" w:rsidP="00BD5EB3">
      <w:pPr>
        <w:pBdr>
          <w:bottom w:val="single" w:sz="12" w:space="1" w:color="auto"/>
        </w:pBdr>
        <w:rPr>
          <w:rFonts w:ascii="Arial" w:hAnsi="Arial"/>
          <w:sz w:val="21"/>
          <w:szCs w:val="21"/>
        </w:rPr>
      </w:pPr>
    </w:p>
    <w:p w14:paraId="7DD21D04" w14:textId="0E1B43BC"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ins w:id="2134" w:author="Kaxiong" w:date="2021-05-29T21:30:00Z">
        <w:r w:rsidR="002619F4">
          <w:rPr>
            <w:rFonts w:ascii="Arial" w:hAnsi="Arial"/>
            <w:sz w:val="20"/>
            <w:szCs w:val="20"/>
          </w:rPr>
          <w:t xml:space="preserve">(cov) </w:t>
        </w:r>
      </w:ins>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ins w:id="2135" w:author="Kaxiong" w:date="2021-05-29T21:30:00Z">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proofErr w:type="spellEnd"/>
        <w:r w:rsidR="002619F4">
          <w:rPr>
            <w:rFonts w:ascii="Arial" w:hAnsi="Arial"/>
            <w:sz w:val="20"/>
            <w:szCs w:val="20"/>
          </w:rPr>
          <w:t xml:space="preserve"> </w:t>
        </w:r>
      </w:ins>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ins w:id="2136" w:author="Kaxiong" w:date="2021-05-29T21:30:00Z">
        <w:r w:rsidR="002619F4">
          <w:rPr>
            <w:rFonts w:ascii="Arial" w:hAnsi="Arial"/>
            <w:sz w:val="20"/>
            <w:szCs w:val="20"/>
          </w:rPr>
          <w:t>uas</w:t>
        </w:r>
        <w:proofErr w:type="spellEnd"/>
        <w:r w:rsidR="002619F4">
          <w:rPr>
            <w:rFonts w:ascii="Arial" w:hAnsi="Arial"/>
            <w:sz w:val="20"/>
            <w:szCs w:val="20"/>
          </w:rPr>
          <w:t xml:space="preserve"> </w:t>
        </w:r>
      </w:ins>
      <w:proofErr w:type="spellStart"/>
      <w:ins w:id="2137" w:author="Kaxiong" w:date="2021-05-29T21:31:00Z">
        <w:r w:rsidR="002619F4">
          <w:rPr>
            <w:rFonts w:ascii="Arial" w:hAnsi="Arial"/>
            <w:sz w:val="20"/>
            <w:szCs w:val="20"/>
          </w:rPr>
          <w:t>tuaj</w:t>
        </w:r>
        <w:proofErr w:type="spellEnd"/>
        <w:r w:rsidR="002619F4">
          <w:rPr>
            <w:rFonts w:ascii="Arial" w:hAnsi="Arial"/>
            <w:sz w:val="20"/>
            <w:szCs w:val="20"/>
          </w:rPr>
          <w:t xml:space="preserve"> </w:t>
        </w:r>
        <w:proofErr w:type="spellStart"/>
        <w:r w:rsidR="002619F4">
          <w:rPr>
            <w:rFonts w:ascii="Arial" w:hAnsi="Arial"/>
            <w:sz w:val="20"/>
            <w:szCs w:val="20"/>
          </w:rPr>
          <w:t>yeej</w:t>
        </w:r>
        <w:proofErr w:type="spellEnd"/>
        <w:r w:rsidR="002619F4">
          <w:rPr>
            <w:rFonts w:ascii="Arial" w:hAnsi="Arial"/>
            <w:sz w:val="20"/>
            <w:szCs w:val="20"/>
          </w:rPr>
          <w:t xml:space="preserve"> </w:t>
        </w:r>
        <w:proofErr w:type="spellStart"/>
        <w:r w:rsidR="002619F4">
          <w:rPr>
            <w:rFonts w:ascii="Arial" w:hAnsi="Arial"/>
            <w:sz w:val="20"/>
            <w:szCs w:val="20"/>
          </w:rPr>
          <w:t>ntsuas</w:t>
        </w:r>
        <w:proofErr w:type="spellEnd"/>
        <w:r w:rsidR="002619F4">
          <w:rPr>
            <w:rFonts w:ascii="Arial" w:hAnsi="Arial"/>
            <w:sz w:val="20"/>
            <w:szCs w:val="20"/>
          </w:rPr>
          <w:t xml:space="preserve"> tau </w:t>
        </w:r>
        <w:proofErr w:type="spellStart"/>
        <w:r w:rsidR="002619F4">
          <w:rPr>
            <w:rFonts w:ascii="Arial" w:hAnsi="Arial"/>
            <w:sz w:val="20"/>
            <w:szCs w:val="20"/>
          </w:rPr>
          <w:t>uas</w:t>
        </w:r>
        <w:proofErr w:type="spellEnd"/>
        <w:r w:rsidR="002619F4">
          <w:rPr>
            <w:rFonts w:ascii="Arial" w:hAnsi="Arial"/>
            <w:sz w:val="20"/>
            <w:szCs w:val="20"/>
          </w:rPr>
          <w:t xml:space="preserve"> </w:t>
        </w:r>
        <w:proofErr w:type="spellStart"/>
        <w:r w:rsidR="002619F4">
          <w:rPr>
            <w:rFonts w:ascii="Arial" w:hAnsi="Arial"/>
            <w:sz w:val="20"/>
            <w:szCs w:val="20"/>
          </w:rPr>
          <w:t>muaj</w:t>
        </w:r>
      </w:ins>
      <w:proofErr w:type="spellEnd"/>
      <w:ins w:id="2138" w:author="Kaxiong" w:date="2021-05-29T21:32:00Z">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los sis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xyaum</w:t>
        </w:r>
        <w:proofErr w:type="spellEnd"/>
        <w:r w:rsidR="002619F4">
          <w:rPr>
            <w:rFonts w:ascii="Arial" w:hAnsi="Arial"/>
            <w:sz w:val="20"/>
            <w:szCs w:val="20"/>
          </w:rPr>
          <w:t>,</w:t>
        </w:r>
      </w:ins>
      <w:del w:id="2139" w:author="Kaxiong" w:date="2021-05-29T21:32:00Z">
        <w:r w:rsidRPr="00245EF7" w:rsidDel="002619F4">
          <w:rPr>
            <w:rFonts w:ascii="Arial" w:hAnsi="Arial"/>
            <w:sz w:val="20"/>
            <w:szCs w:val="20"/>
          </w:rPr>
          <w:delText>ntsuas kev kawm qib nrab uas tsim nyog rau kev kawm lossis kev qhia,</w:delText>
        </w:r>
      </w:del>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hauj</w:t>
      </w:r>
      <w:proofErr w:type="spellEnd"/>
      <w:ins w:id="2140" w:author="Kaxiong" w:date="2021-05-29T21:32:00Z">
        <w:r w:rsidR="002619F4">
          <w:rPr>
            <w:rFonts w:ascii="Arial" w:hAnsi="Arial"/>
            <w:sz w:val="20"/>
            <w:szCs w:val="20"/>
          </w:rPr>
          <w:t xml:space="preserve"> </w:t>
        </w:r>
      </w:ins>
      <w:proofErr w:type="spellStart"/>
      <w:r w:rsidRPr="00245EF7">
        <w:rPr>
          <w:rFonts w:ascii="Arial" w:hAnsi="Arial"/>
          <w:sz w:val="20"/>
          <w:szCs w:val="20"/>
        </w:rPr>
        <w:t>lwm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raws</w:t>
      </w:r>
      <w:proofErr w:type="spellEnd"/>
      <w:r w:rsidRPr="00245EF7">
        <w:rPr>
          <w:rFonts w:ascii="Arial" w:hAnsi="Arial"/>
          <w:sz w:val="20"/>
          <w:szCs w:val="20"/>
        </w:rPr>
        <w:t xml:space="preserve"> li </w:t>
      </w:r>
      <w:proofErr w:type="spellStart"/>
      <w:r w:rsidRPr="00245EF7">
        <w:rPr>
          <w:rFonts w:ascii="Arial" w:hAnsi="Arial"/>
          <w:sz w:val="20"/>
          <w:szCs w:val="20"/>
        </w:rPr>
        <w:t>xav</w:t>
      </w:r>
      <w:proofErr w:type="spellEnd"/>
      <w:r w:rsidRPr="00245EF7">
        <w:rPr>
          <w:rFonts w:ascii="Arial" w:hAnsi="Arial"/>
          <w:sz w:val="20"/>
          <w:szCs w:val="20"/>
        </w:rPr>
        <w:t xml:space="preserve"> tau,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ywj</w:t>
      </w:r>
      <w:proofErr w:type="spellEnd"/>
      <w:r w:rsidRPr="00245EF7">
        <w:rPr>
          <w:rFonts w:ascii="Arial" w:hAnsi="Arial"/>
          <w:sz w:val="20"/>
          <w:szCs w:val="20"/>
        </w:rPr>
        <w:t xml:space="preserve"> </w:t>
      </w:r>
      <w:proofErr w:type="spellStart"/>
      <w:r w:rsidRPr="00245EF7">
        <w:rPr>
          <w:rFonts w:ascii="Arial" w:hAnsi="Arial"/>
          <w:sz w:val="20"/>
          <w:szCs w:val="20"/>
        </w:rPr>
        <w:t>pheej</w:t>
      </w:r>
      <w:proofErr w:type="spellEnd"/>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7693D222" wp14:editId="1FF159A4">
            <wp:extent cx="157480" cy="115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0B01EEA" w14:textId="78BE94FF"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ins w:id="2141" w:author="Kaxiong" w:date="2021-05-29T21:35:00Z">
        <w:r w:rsidR="002619F4">
          <w:rPr>
            <w:rFonts w:ascii="Arial" w:hAnsi="Arial"/>
            <w:sz w:val="20"/>
            <w:szCs w:val="20"/>
          </w:rPr>
          <w:t xml:space="preserve">(cov) </w:t>
        </w:r>
      </w:ins>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ins w:id="2142" w:author="Kaxiong" w:date="2021-05-29T21:35:00Z">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ins>
      <w:proofErr w:type="spellEnd"/>
      <w:ins w:id="2143" w:author="Kaxiong" w:date="2021-05-29T21:38:00Z">
        <w:r w:rsidR="002619F4">
          <w:rPr>
            <w:rFonts w:ascii="Arial" w:hAnsi="Arial"/>
            <w:sz w:val="20"/>
            <w:szCs w:val="20"/>
          </w:rPr>
          <w:t xml:space="preserve"> </w:t>
        </w:r>
        <w:proofErr w:type="spellStart"/>
        <w:r w:rsidR="002619F4">
          <w:rPr>
            <w:rFonts w:ascii="Arial" w:hAnsi="Arial"/>
            <w:sz w:val="20"/>
            <w:szCs w:val="20"/>
          </w:rPr>
          <w:t>taus</w:t>
        </w:r>
        <w:proofErr w:type="spellEnd"/>
        <w:r w:rsidR="002619F4">
          <w:rPr>
            <w:rFonts w:ascii="Arial" w:hAnsi="Arial"/>
            <w:sz w:val="20"/>
            <w:szCs w:val="20"/>
          </w:rPr>
          <w:t xml:space="preserve"> </w:t>
        </w:r>
        <w:proofErr w:type="spellStart"/>
        <w:r w:rsidR="002619F4">
          <w:rPr>
            <w:rFonts w:ascii="Arial" w:hAnsi="Arial"/>
            <w:sz w:val="20"/>
            <w:szCs w:val="20"/>
          </w:rPr>
          <w:t>qhia</w:t>
        </w:r>
        <w:proofErr w:type="spellEnd"/>
        <w:r w:rsidR="002619F4">
          <w:rPr>
            <w:rFonts w:ascii="Arial" w:hAnsi="Arial"/>
            <w:sz w:val="20"/>
            <w:szCs w:val="20"/>
          </w:rPr>
          <w:t xml:space="preserve"> </w:t>
        </w:r>
        <w:proofErr w:type="spellStart"/>
        <w:r w:rsidR="002619F4">
          <w:rPr>
            <w:rFonts w:ascii="Arial" w:hAnsi="Arial"/>
            <w:sz w:val="20"/>
            <w:szCs w:val="20"/>
          </w:rPr>
          <w:t>txog</w:t>
        </w:r>
      </w:ins>
      <w:proofErr w:type="spellEnd"/>
      <w:del w:id="2144" w:author="Kaxiong" w:date="2021-05-29T21:35:00Z">
        <w:r w:rsidRPr="00245EF7" w:rsidDel="002619F4">
          <w:rPr>
            <w:rFonts w:ascii="Arial" w:hAnsi="Arial"/>
            <w:sz w:val="20"/>
            <w:szCs w:val="20"/>
          </w:rPr>
          <w:delText>thib ob ta</w:delText>
        </w:r>
      </w:del>
      <w:del w:id="2145" w:author="Kaxiong" w:date="2021-05-29T21:38:00Z">
        <w:r w:rsidRPr="00245EF7" w:rsidDel="002619F4">
          <w:rPr>
            <w:rFonts w:ascii="Arial" w:hAnsi="Arial"/>
            <w:sz w:val="20"/>
            <w:szCs w:val="20"/>
          </w:rPr>
          <w:delText xml:space="preserve">u tsim kho </w:delText>
        </w:r>
      </w:del>
      <w:r w:rsidRPr="00245EF7">
        <w:rPr>
          <w:rFonts w:ascii="Arial" w:hAnsi="Arial"/>
          <w:sz w:val="20"/>
          <w:szCs w:val="20"/>
        </w:rPr>
        <w:t>/</w:t>
      </w:r>
      <w:del w:id="2146" w:author="Kaxiong" w:date="2021-05-29T21:38:00Z">
        <w:r w:rsidRPr="00245EF7" w:rsidDel="002619F4">
          <w:rPr>
            <w:rFonts w:ascii="Arial" w:hAnsi="Arial"/>
            <w:sz w:val="20"/>
            <w:szCs w:val="20"/>
          </w:rPr>
          <w:delText xml:space="preserve"> </w:delText>
        </w:r>
      </w:del>
      <w:ins w:id="2147" w:author="Kaxiong" w:date="2021-05-29T21:38:00Z">
        <w:r w:rsidR="002619F4">
          <w:rPr>
            <w:rFonts w:ascii="Arial" w:hAnsi="Arial"/>
            <w:sz w:val="20"/>
            <w:szCs w:val="20"/>
          </w:rPr>
          <w:t xml:space="preserve">tau </w:t>
        </w:r>
      </w:ins>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tshiab</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txhim</w:t>
      </w:r>
      <w:proofErr w:type="spellEnd"/>
      <w:r w:rsidRPr="00245EF7">
        <w:rPr>
          <w:rFonts w:ascii="Arial" w:hAnsi="Arial"/>
          <w:sz w:val="20"/>
          <w:szCs w:val="20"/>
        </w:rPr>
        <w:t xml:space="preserve"> </w:t>
      </w:r>
      <w:proofErr w:type="spellStart"/>
      <w:r w:rsidRPr="00245EF7">
        <w:rPr>
          <w:rFonts w:ascii="Arial" w:hAnsi="Arial"/>
          <w:sz w:val="20"/>
          <w:szCs w:val="20"/>
        </w:rPr>
        <w:t>kho</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r w:rsidR="00580579">
        <w:rPr>
          <w:rFonts w:ascii="Arial" w:hAnsi="Arial"/>
          <w:sz w:val="20"/>
          <w:szCs w:val="20"/>
        </w:rPr>
        <w:t xml:space="preserve">  </w:t>
      </w:r>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32EDB770" wp14:editId="64A32159">
            <wp:extent cx="157480" cy="1155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7F9E9F3E" w14:textId="786EA4EC" w:rsidR="00BD5EB3" w:rsidRPr="00245EF7" w:rsidRDefault="00BD5EB3" w:rsidP="00BD5EB3">
      <w:pPr>
        <w:rPr>
          <w:rFonts w:ascii="Arial" w:hAnsi="Arial"/>
          <w:sz w:val="20"/>
          <w:szCs w:val="20"/>
        </w:rPr>
      </w:pPr>
      <w:proofErr w:type="spellStart"/>
      <w:r w:rsidRPr="00245EF7">
        <w:rPr>
          <w:rFonts w:ascii="Arial" w:hAnsi="Arial"/>
          <w:sz w:val="20"/>
          <w:szCs w:val="20"/>
        </w:rPr>
        <w:lastRenderedPageBreak/>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ins w:id="2148" w:author="Kaxiong" w:date="2021-05-29T21:40:00Z">
        <w:r w:rsidR="00B85E0A">
          <w:rPr>
            <w:rFonts w:ascii="Arial" w:hAnsi="Arial"/>
            <w:sz w:val="20"/>
            <w:szCs w:val="20"/>
          </w:rPr>
          <w:t xml:space="preserve">cov </w:t>
        </w:r>
      </w:ins>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ins w:id="2149" w:author="Kaxiong" w:date="2021-05-29T21:40:00Z">
        <w:r w:rsidR="00B85E0A">
          <w:rPr>
            <w:rFonts w:ascii="Arial" w:hAnsi="Arial"/>
            <w:sz w:val="20"/>
            <w:szCs w:val="20"/>
          </w:rPr>
          <w:t xml:space="preserve"> </w:t>
        </w:r>
      </w:ins>
      <w:proofErr w:type="spellStart"/>
      <w:r w:rsidRPr="00245EF7">
        <w:rPr>
          <w:rFonts w:ascii="Arial" w:hAnsi="Arial"/>
          <w:sz w:val="20"/>
          <w:szCs w:val="20"/>
        </w:rPr>
        <w:t>cuam</w:t>
      </w:r>
      <w:proofErr w:type="spellEnd"/>
      <w:r w:rsidRPr="00245EF7">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ins w:id="2150" w:author="Kaxiong" w:date="2021-05-29T21:41:00Z">
        <w:r w:rsidR="00B85E0A">
          <w:rPr>
            <w:rFonts w:ascii="Arial" w:hAnsi="Arial"/>
            <w:sz w:val="20"/>
            <w:szCs w:val="20"/>
          </w:rPr>
          <w:t>uas</w:t>
        </w:r>
        <w:proofErr w:type="spellEnd"/>
        <w:r w:rsidR="00B85E0A">
          <w:rPr>
            <w:rFonts w:ascii="Arial" w:hAnsi="Arial"/>
            <w:sz w:val="20"/>
            <w:szCs w:val="20"/>
          </w:rPr>
          <w:t xml:space="preserve"> tau </w:t>
        </w:r>
        <w:proofErr w:type="spellStart"/>
        <w:r w:rsidR="00B85E0A">
          <w:rPr>
            <w:rFonts w:ascii="Arial" w:hAnsi="Arial"/>
            <w:sz w:val="20"/>
            <w:szCs w:val="20"/>
          </w:rPr>
          <w:t>suav</w:t>
        </w:r>
        <w:proofErr w:type="spellEnd"/>
        <w:r w:rsidR="00B85E0A">
          <w:rPr>
            <w:rFonts w:ascii="Arial" w:hAnsi="Arial"/>
            <w:sz w:val="20"/>
            <w:szCs w:val="20"/>
          </w:rPr>
          <w:t xml:space="preserve"> </w:t>
        </w:r>
      </w:ins>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ins w:id="2151" w:author="Kaxiong" w:date="2021-05-29T21:41:00Z">
        <w:r w:rsidR="00B85E0A">
          <w:rPr>
            <w:rFonts w:ascii="Arial" w:hAnsi="Arial"/>
            <w:sz w:val="20"/>
            <w:szCs w:val="20"/>
          </w:rPr>
          <w:t xml:space="preserve"> </w:t>
        </w:r>
      </w:ins>
      <w:r w:rsidRPr="00245EF7">
        <w:rPr>
          <w:rFonts w:ascii="Arial" w:hAnsi="Arial"/>
          <w:sz w:val="20"/>
          <w:szCs w:val="20"/>
        </w:rPr>
        <w:t xml:space="preserve">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ins w:id="2152" w:author="Kaxiong" w:date="2021-05-29T21:43:00Z">
        <w:r w:rsidR="00B85E0A">
          <w:rPr>
            <w:rFonts w:ascii="Arial" w:hAnsi="Arial"/>
            <w:sz w:val="20"/>
            <w:szCs w:val="20"/>
          </w:rPr>
          <w:t>muaj</w:t>
        </w:r>
        <w:proofErr w:type="spellEnd"/>
        <w:r w:rsidR="00B85E0A">
          <w:rPr>
            <w:rFonts w:ascii="Arial" w:hAnsi="Arial"/>
            <w:sz w:val="20"/>
            <w:szCs w:val="20"/>
          </w:rPr>
          <w:t xml:space="preserve"> </w:t>
        </w:r>
        <w:proofErr w:type="spellStart"/>
        <w:r w:rsidR="00B85E0A">
          <w:rPr>
            <w:rFonts w:ascii="Arial" w:hAnsi="Arial"/>
            <w:sz w:val="20"/>
            <w:szCs w:val="20"/>
          </w:rPr>
          <w:t>laj</w:t>
        </w:r>
        <w:proofErr w:type="spellEnd"/>
        <w:r w:rsidR="00B85E0A">
          <w:rPr>
            <w:rFonts w:ascii="Arial" w:hAnsi="Arial"/>
            <w:sz w:val="20"/>
            <w:szCs w:val="20"/>
          </w:rPr>
          <w:t xml:space="preserve"> </w:t>
        </w:r>
        <w:proofErr w:type="spellStart"/>
        <w:r w:rsidR="00B85E0A">
          <w:rPr>
            <w:rFonts w:ascii="Arial" w:hAnsi="Arial"/>
            <w:sz w:val="20"/>
            <w:szCs w:val="20"/>
          </w:rPr>
          <w:t>thawj</w:t>
        </w:r>
        <w:proofErr w:type="spellEnd"/>
        <w:r w:rsidR="00B85E0A">
          <w:rPr>
            <w:rFonts w:ascii="Arial" w:hAnsi="Arial"/>
            <w:sz w:val="20"/>
            <w:szCs w:val="20"/>
          </w:rPr>
          <w:t xml:space="preserve"> </w:t>
        </w:r>
        <w:proofErr w:type="spellStart"/>
        <w:r w:rsidR="00B85E0A">
          <w:rPr>
            <w:rFonts w:ascii="Arial" w:hAnsi="Arial"/>
            <w:sz w:val="20"/>
            <w:szCs w:val="20"/>
          </w:rPr>
          <w:t>tuaj</w:t>
        </w:r>
        <w:proofErr w:type="spellEnd"/>
        <w:r w:rsidR="00B85E0A">
          <w:rPr>
            <w:rFonts w:ascii="Arial" w:hAnsi="Arial"/>
            <w:sz w:val="20"/>
            <w:szCs w:val="20"/>
          </w:rPr>
          <w:t xml:space="preserve"> </w:t>
        </w:r>
        <w:proofErr w:type="spellStart"/>
        <w:r w:rsidR="00B85E0A">
          <w:rPr>
            <w:rFonts w:ascii="Arial" w:hAnsi="Arial"/>
            <w:sz w:val="20"/>
            <w:szCs w:val="20"/>
          </w:rPr>
          <w:t>yeem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w:t>
        </w:r>
        <w:proofErr w:type="spellStart"/>
        <w:r w:rsidR="00B85E0A">
          <w:rPr>
            <w:rFonts w:ascii="Arial" w:hAnsi="Arial"/>
            <w:sz w:val="20"/>
            <w:szCs w:val="20"/>
          </w:rPr>
          <w:t>ra</w:t>
        </w:r>
      </w:ins>
      <w:ins w:id="2153" w:author="Kaxiong" w:date="2021-05-29T21:44:00Z">
        <w:r w:rsidR="00B85E0A">
          <w:rPr>
            <w:rFonts w:ascii="Arial" w:hAnsi="Arial"/>
            <w:sz w:val="20"/>
            <w:szCs w:val="20"/>
          </w:rPr>
          <w:t>u</w:t>
        </w:r>
        <w:proofErr w:type="spellEnd"/>
        <w:r w:rsidR="00B85E0A">
          <w:rPr>
            <w:rFonts w:ascii="Arial" w:hAnsi="Arial"/>
            <w:sz w:val="20"/>
            <w:szCs w:val="20"/>
          </w:rPr>
          <w:t xml:space="preserve"> </w:t>
        </w:r>
        <w:proofErr w:type="spellStart"/>
        <w:r w:rsidR="00B85E0A">
          <w:rPr>
            <w:rFonts w:ascii="Arial" w:hAnsi="Arial"/>
            <w:sz w:val="20"/>
            <w:szCs w:val="20"/>
          </w:rPr>
          <w:t>tus</w:t>
        </w:r>
        <w:proofErr w:type="spellEnd"/>
        <w:r w:rsidR="00B85E0A">
          <w:rPr>
            <w:rFonts w:ascii="Arial" w:hAnsi="Arial"/>
            <w:sz w:val="20"/>
            <w:szCs w:val="20"/>
          </w:rPr>
          <w:t xml:space="preserve"> tub </w:t>
        </w:r>
        <w:proofErr w:type="spellStart"/>
        <w:r w:rsidR="00B85E0A">
          <w:rPr>
            <w:rFonts w:ascii="Arial" w:hAnsi="Arial"/>
            <w:sz w:val="20"/>
            <w:szCs w:val="20"/>
          </w:rPr>
          <w:t>ntxhais</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tau </w:t>
        </w:r>
      </w:ins>
      <w:proofErr w:type="spellStart"/>
      <w:ins w:id="2154" w:author="Kaxiong" w:date="2021-05-29T21:45:00Z">
        <w:r w:rsidR="00B85E0A">
          <w:rPr>
            <w:rFonts w:ascii="Arial" w:hAnsi="Arial"/>
            <w:sz w:val="20"/>
            <w:szCs w:val="20"/>
          </w:rPr>
          <w:t>nws</w:t>
        </w:r>
        <w:proofErr w:type="spellEnd"/>
        <w:r w:rsidR="00B85E0A">
          <w:rPr>
            <w:rFonts w:ascii="Arial" w:hAnsi="Arial"/>
            <w:sz w:val="20"/>
            <w:szCs w:val="20"/>
          </w:rPr>
          <w:t xml:space="preserve"> cov </w:t>
        </w:r>
        <w:proofErr w:type="spellStart"/>
        <w:r w:rsidR="00B85E0A">
          <w:rPr>
            <w:rFonts w:ascii="Arial" w:hAnsi="Arial"/>
            <w:sz w:val="20"/>
            <w:szCs w:val="20"/>
          </w:rPr>
          <w:t>hom</w:t>
        </w:r>
        <w:proofErr w:type="spellEnd"/>
        <w:r w:rsidR="00B85E0A">
          <w:rPr>
            <w:rFonts w:ascii="Arial" w:hAnsi="Arial"/>
            <w:sz w:val="20"/>
            <w:szCs w:val="20"/>
          </w:rPr>
          <w:t xml:space="preserve"> </w:t>
        </w:r>
        <w:proofErr w:type="spellStart"/>
        <w:r w:rsidR="00B85E0A">
          <w:rPr>
            <w:rFonts w:ascii="Arial" w:hAnsi="Arial"/>
            <w:sz w:val="20"/>
            <w:szCs w:val="20"/>
          </w:rPr>
          <w:t>phiaj</w:t>
        </w:r>
        <w:proofErr w:type="spellEnd"/>
        <w:r w:rsidR="00B85E0A">
          <w:rPr>
            <w:rFonts w:ascii="Arial" w:hAnsi="Arial"/>
            <w:sz w:val="20"/>
            <w:szCs w:val="20"/>
          </w:rPr>
          <w:t xml:space="preserve"> tom </w:t>
        </w:r>
        <w:proofErr w:type="spellStart"/>
        <w:r w:rsidR="00B85E0A">
          <w:rPr>
            <w:rFonts w:ascii="Arial" w:hAnsi="Arial"/>
            <w:sz w:val="20"/>
            <w:szCs w:val="20"/>
          </w:rPr>
          <w:t>qab</w:t>
        </w:r>
        <w:proofErr w:type="spellEnd"/>
        <w:r w:rsidR="00B85E0A">
          <w:rPr>
            <w:rFonts w:ascii="Arial" w:hAnsi="Arial"/>
            <w:sz w:val="20"/>
            <w:szCs w:val="20"/>
          </w:rPr>
          <w:t xml:space="preserve">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qib</w:t>
        </w:r>
        <w:proofErr w:type="spellEnd"/>
        <w:r w:rsidR="00B85E0A">
          <w:rPr>
            <w:rFonts w:ascii="Arial" w:hAnsi="Arial"/>
            <w:sz w:val="20"/>
            <w:szCs w:val="20"/>
          </w:rPr>
          <w:t xml:space="preserve"> </w:t>
        </w:r>
        <w:proofErr w:type="spellStart"/>
        <w:r w:rsidR="00B85E0A">
          <w:rPr>
            <w:rFonts w:ascii="Arial" w:hAnsi="Arial"/>
            <w:sz w:val="20"/>
            <w:szCs w:val="20"/>
          </w:rPr>
          <w:t>siab</w:t>
        </w:r>
        <w:proofErr w:type="spellEnd"/>
        <w:r w:rsidR="00B85E0A">
          <w:rPr>
            <w:rFonts w:ascii="Arial" w:hAnsi="Arial"/>
            <w:sz w:val="20"/>
            <w:szCs w:val="20"/>
          </w:rPr>
          <w:t>?</w:t>
        </w:r>
      </w:ins>
      <w:del w:id="2155" w:author="Kaxiong" w:date="2021-05-29T21:45:00Z">
        <w:r w:rsidRPr="00245EF7" w:rsidDel="00B85E0A">
          <w:rPr>
            <w:rFonts w:ascii="Arial" w:hAnsi="Arial"/>
            <w:sz w:val="20"/>
            <w:szCs w:val="20"/>
          </w:rPr>
          <w:delText xml:space="preserve">tsim nyog yuav pab tus tub ntxhais kawm ua kom tau raws li nws lub hom phiaj kawm tiav qib ob? </w:delText>
        </w:r>
      </w:del>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2E290720" wp14:editId="770329DE">
            <wp:extent cx="157480" cy="1155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34FFC1F" w14:textId="7A007C84"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ins w:id="2156" w:author="Kaxiong" w:date="2021-05-29T21:46:00Z">
        <w:r w:rsidR="00B85E0A">
          <w:rPr>
            <w:rFonts w:ascii="Arial" w:hAnsi="Arial"/>
            <w:sz w:val="20"/>
            <w:szCs w:val="20"/>
          </w:rPr>
          <w:t>(</w:t>
        </w:r>
      </w:ins>
      <w:r w:rsidRPr="00245EF7">
        <w:rPr>
          <w:rFonts w:ascii="Arial" w:hAnsi="Arial"/>
          <w:sz w:val="20"/>
          <w:szCs w:val="20"/>
        </w:rPr>
        <w:t>cov</w:t>
      </w:r>
      <w:ins w:id="2157" w:author="Kaxiong" w:date="2021-05-29T21:46:00Z">
        <w:r w:rsidR="00B85E0A">
          <w:rPr>
            <w:rFonts w:ascii="Arial" w:hAnsi="Arial"/>
            <w:sz w:val="20"/>
            <w:szCs w:val="20"/>
          </w:rPr>
          <w:t>)</w:t>
        </w:r>
      </w:ins>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ins w:id="2158" w:author="Kaxiong" w:date="2021-05-29T21:46:00Z">
        <w:r w:rsidR="00B85E0A">
          <w:rPr>
            <w:rFonts w:ascii="Arial" w:hAnsi="Arial"/>
            <w:sz w:val="20"/>
            <w:szCs w:val="20"/>
          </w:rPr>
          <w:t>txhua</w:t>
        </w:r>
      </w:ins>
      <w:proofErr w:type="spellEnd"/>
      <w:del w:id="2159" w:author="Kaxiong" w:date="2021-05-29T21:46:00Z">
        <w:r w:rsidRPr="00245EF7" w:rsidDel="00B85E0A">
          <w:rPr>
            <w:rFonts w:ascii="Arial" w:hAnsi="Arial"/>
            <w:sz w:val="20"/>
            <w:szCs w:val="20"/>
          </w:rPr>
          <w:delText>niaj</w:delText>
        </w:r>
      </w:del>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ins w:id="2160" w:author="Kaxiong" w:date="2021-05-29T21:46:00Z">
        <w:r w:rsidR="00B85E0A">
          <w:rPr>
            <w:rFonts w:ascii="Arial" w:hAnsi="Arial"/>
            <w:sz w:val="20"/>
            <w:szCs w:val="20"/>
          </w:rPr>
          <w:t>suav</w:t>
        </w:r>
        <w:proofErr w:type="spellEnd"/>
        <w:r w:rsidR="00B85E0A">
          <w:rPr>
            <w:rFonts w:ascii="Arial" w:hAnsi="Arial"/>
            <w:sz w:val="20"/>
            <w:szCs w:val="20"/>
          </w:rPr>
          <w:t xml:space="preserve"> </w:t>
        </w:r>
      </w:ins>
      <w:del w:id="2161" w:author="Kaxiong" w:date="2021-05-29T21:47:00Z">
        <w:r w:rsidRPr="00245EF7" w:rsidDel="00B85E0A">
          <w:rPr>
            <w:rFonts w:ascii="Arial" w:hAnsi="Arial"/>
            <w:sz w:val="20"/>
            <w:szCs w:val="20"/>
          </w:rPr>
          <w:delText xml:space="preserve">muaj </w:delText>
        </w:r>
      </w:del>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feem</w:t>
      </w:r>
      <w:proofErr w:type="spellEnd"/>
      <w:r w:rsidRPr="00245EF7">
        <w:rPr>
          <w:rFonts w:ascii="Arial" w:hAnsi="Arial"/>
          <w:sz w:val="20"/>
          <w:szCs w:val="20"/>
        </w:rPr>
        <w:t xml:space="preserve"> </w:t>
      </w:r>
      <w:proofErr w:type="spellStart"/>
      <w:ins w:id="2162" w:author="Kaxiong" w:date="2021-05-29T21:47:00Z">
        <w:r w:rsidR="00B85E0A">
          <w:rPr>
            <w:rFonts w:ascii="Arial" w:hAnsi="Arial"/>
            <w:sz w:val="20"/>
            <w:szCs w:val="20"/>
          </w:rPr>
          <w:t>xyuam</w:t>
        </w:r>
      </w:ins>
      <w:proofErr w:type="spellEnd"/>
      <w:del w:id="2163" w:author="Kaxiong" w:date="2021-05-29T21:47:00Z">
        <w:r w:rsidRPr="00245EF7" w:rsidDel="00B85E0A">
          <w:rPr>
            <w:rFonts w:ascii="Arial" w:hAnsi="Arial"/>
            <w:sz w:val="20"/>
            <w:szCs w:val="20"/>
          </w:rPr>
          <w:delText>ntsig</w:delText>
        </w:r>
      </w:del>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ins w:id="2164" w:author="Kaxiong" w:date="2021-05-29T21:48:00Z">
        <w:r w:rsidR="00B85E0A">
          <w:rPr>
            <w:rFonts w:ascii="Arial" w:hAnsi="Arial"/>
            <w:sz w:val="20"/>
            <w:szCs w:val="20"/>
          </w:rPr>
          <w:t xml:space="preserve">cov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xav</w:t>
        </w:r>
        <w:proofErr w:type="spellEnd"/>
        <w:r w:rsidR="00B85E0A">
          <w:rPr>
            <w:rFonts w:ascii="Arial" w:hAnsi="Arial"/>
            <w:sz w:val="20"/>
            <w:szCs w:val="20"/>
          </w:rPr>
          <w:t xml:space="preserve"> tau cov</w:t>
        </w:r>
      </w:ins>
      <w:del w:id="2165" w:author="Kaxiong" w:date="2021-05-29T21:48:00Z">
        <w:r w:rsidRPr="00245EF7" w:rsidDel="00B85E0A">
          <w:rPr>
            <w:rFonts w:ascii="Arial" w:hAnsi="Arial"/>
            <w:sz w:val="20"/>
            <w:szCs w:val="20"/>
          </w:rPr>
          <w:delText>qhov</w:delText>
        </w:r>
      </w:del>
      <w:r w:rsidRPr="00245EF7">
        <w:rPr>
          <w:rFonts w:ascii="Arial" w:hAnsi="Arial"/>
          <w:sz w:val="20"/>
          <w:szCs w:val="20"/>
        </w:rPr>
        <w:t xml:space="preserve"> k</w:t>
      </w:r>
      <w:proofErr w:type="spellStart"/>
      <w:r w:rsidRPr="00245EF7">
        <w:rPr>
          <w:rFonts w:ascii="Arial" w:hAnsi="Arial"/>
          <w:sz w:val="20"/>
          <w:szCs w:val="20"/>
        </w:rPr>
        <w:t>ev</w:t>
      </w:r>
      <w:proofErr w:type="spellEnd"/>
      <w:r w:rsidRPr="00245EF7">
        <w:rPr>
          <w:rFonts w:ascii="Arial" w:hAnsi="Arial"/>
          <w:sz w:val="20"/>
          <w:szCs w:val="20"/>
        </w:rPr>
        <w:t xml:space="preserve"> </w:t>
      </w:r>
      <w:proofErr w:type="spellStart"/>
      <w:ins w:id="2166" w:author="Kaxiong" w:date="2021-05-29T21:48:00Z">
        <w:r w:rsidR="00B85E0A">
          <w:rPr>
            <w:rFonts w:ascii="Arial" w:hAnsi="Arial"/>
            <w:sz w:val="20"/>
            <w:szCs w:val="20"/>
          </w:rPr>
          <w:t>pab</w:t>
        </w:r>
        <w:proofErr w:type="spellEnd"/>
        <w:r w:rsidR="00B85E0A">
          <w:rPr>
            <w:rFonts w:ascii="Arial" w:hAnsi="Arial"/>
            <w:sz w:val="20"/>
            <w:szCs w:val="20"/>
          </w:rPr>
          <w:t xml:space="preserve"> </w:t>
        </w:r>
        <w:proofErr w:type="spellStart"/>
        <w:r w:rsidR="00B85E0A">
          <w:rPr>
            <w:rFonts w:ascii="Arial" w:hAnsi="Arial"/>
            <w:sz w:val="20"/>
            <w:szCs w:val="20"/>
          </w:rPr>
          <w:t>cuam</w:t>
        </w:r>
        <w:proofErr w:type="spellEnd"/>
        <w:r w:rsidR="00B85E0A">
          <w:rPr>
            <w:rFonts w:ascii="Arial" w:hAnsi="Arial"/>
            <w:sz w:val="20"/>
            <w:szCs w:val="20"/>
          </w:rPr>
          <w:t xml:space="preserve"> </w:t>
        </w:r>
      </w:ins>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pauv</w:t>
      </w:r>
      <w:proofErr w:type="spellEnd"/>
      <w:del w:id="2167" w:author="Kaxiong" w:date="2021-05-29T21:48:00Z">
        <w:r w:rsidRPr="00245EF7" w:rsidDel="00B85E0A">
          <w:rPr>
            <w:rFonts w:ascii="Arial" w:hAnsi="Arial"/>
            <w:sz w:val="20"/>
            <w:szCs w:val="20"/>
          </w:rPr>
          <w:delText xml:space="preserve"> kev xav tau</w:delText>
        </w:r>
      </w:del>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5F61B6CA" wp14:editId="42AE53B3">
            <wp:extent cx="157480" cy="115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w:t>
      </w:r>
      <w:ins w:id="2168" w:author="Kaxiong" w:date="2021-05-29T21:48:00Z">
        <w:r w:rsidR="00B85E0A">
          <w:rPr>
            <w:rFonts w:ascii="Arial" w:hAnsi="Arial"/>
            <w:sz w:val="20"/>
            <w:szCs w:val="20"/>
          </w:rPr>
          <w:t>g</w:t>
        </w:r>
      </w:ins>
      <w:proofErr w:type="spellEnd"/>
    </w:p>
    <w:p w14:paraId="2E87F42D" w14:textId="77777777" w:rsidR="00BD5EB3" w:rsidRDefault="00BD5EB3" w:rsidP="00BD5EB3">
      <w:pPr>
        <w:rPr>
          <w:rFonts w:cstheme="minorBidi"/>
        </w:rPr>
      </w:pPr>
    </w:p>
    <w:p w14:paraId="5C1D82CC" w14:textId="0C194B3C"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16"/>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145CE" w14:textId="77777777" w:rsidR="00152957" w:rsidRDefault="00152957" w:rsidP="009610B3">
      <w:pPr>
        <w:spacing w:after="0" w:line="240" w:lineRule="auto"/>
      </w:pPr>
      <w:r>
        <w:separator/>
      </w:r>
    </w:p>
  </w:endnote>
  <w:endnote w:type="continuationSeparator" w:id="0">
    <w:p w14:paraId="4A4CB72E" w14:textId="77777777" w:rsidR="00152957" w:rsidRDefault="00152957"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D65CD" w14:textId="77777777" w:rsidR="00152957" w:rsidRDefault="00152957" w:rsidP="009610B3">
      <w:pPr>
        <w:spacing w:after="0" w:line="240" w:lineRule="auto"/>
      </w:pPr>
      <w:r>
        <w:separator/>
      </w:r>
    </w:p>
  </w:footnote>
  <w:footnote w:type="continuationSeparator" w:id="0">
    <w:p w14:paraId="719F1416" w14:textId="77777777" w:rsidR="00152957" w:rsidRDefault="00152957"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Content>
      <w:p w14:paraId="1F2F9725" w14:textId="355F07CE" w:rsidR="00152957" w:rsidRDefault="00152957">
        <w:pPr>
          <w:pStyle w:val="Header"/>
          <w:tabs>
            <w:tab w:val="clear" w:pos="4680"/>
            <w:tab w:val="clear" w:pos="9360"/>
          </w:tabs>
          <w:jc w:val="right"/>
          <w:rPr>
            <w:color w:val="7F7F7F" w:themeColor="text1" w:themeTint="80"/>
          </w:rPr>
        </w:pPr>
        <w:proofErr w:type="spellStart"/>
        <w:r w:rsidRPr="000A6635">
          <w:rPr>
            <w:rFonts w:ascii="Arial" w:hAnsi="Arial" w:cs="Arial"/>
            <w:color w:val="000000" w:themeColor="text1"/>
            <w:sz w:val="20"/>
            <w:szCs w:val="20"/>
          </w:rPr>
          <w:t>Nploog</w:t>
        </w:r>
        <w:proofErr w:type="spellEnd"/>
        <w:r w:rsidRPr="000A6635">
          <w:rPr>
            <w:rFonts w:ascii="Arial" w:hAnsi="Arial" w:cs="Arial"/>
            <w:color w:val="000000" w:themeColor="text1"/>
            <w:sz w:val="20"/>
            <w:szCs w:val="20"/>
          </w:rPr>
          <w:t xml:space="preserve"> </w:t>
        </w:r>
        <w:proofErr w:type="spellStart"/>
        <w:r w:rsidRPr="000A6635">
          <w:rPr>
            <w:rFonts w:ascii="Arial" w:hAnsi="Arial" w:cs="Arial"/>
            <w:color w:val="000000" w:themeColor="text1"/>
            <w:sz w:val="20"/>
            <w:szCs w:val="20"/>
          </w:rPr>
          <w:t>Ntawv</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 xml:space="preserve">____ </w:t>
        </w:r>
        <w:proofErr w:type="spellStart"/>
        <w:r w:rsidRPr="000A6635">
          <w:rPr>
            <w:rFonts w:ascii="Arial" w:hAnsi="Arial" w:cs="Arial"/>
            <w:color w:val="000000" w:themeColor="text1"/>
            <w:sz w:val="20"/>
            <w:szCs w:val="20"/>
          </w:rPr>
          <w:t>Ntawm</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____</w:t>
        </w:r>
      </w:p>
    </w:sdtContent>
  </w:sdt>
  <w:p w14:paraId="56829397" w14:textId="0EDBBEB3" w:rsidR="00152957" w:rsidRPr="00860F72" w:rsidRDefault="00152957"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2.6pt;height:9.8pt;visibility:visible;mso-wrap-style:square" o:bullet="t">
        <v:imagedata r:id="rId1" o:title=""/>
      </v:shape>
    </w:pict>
  </w:numPicBullet>
  <w:numPicBullet w:numPicBulletId="1">
    <w:pict>
      <v:shape id="_x0000_i1303" type="#_x0000_t75" style="width:12.6pt;height:9.8pt;visibility:visible;mso-wrap-style:square" o:bullet="t">
        <v:imagedata r:id="rId2" o:title=""/>
      </v:shape>
    </w:pict>
  </w:numPicBullet>
  <w:numPicBullet w:numPicBulletId="2">
    <w:pict>
      <v:shape id="_x0000_i1304" type="#_x0000_t75" style="width:12.6pt;height:9.8pt;visibility:visible;mso-wrap-style:square" o:bullet="t">
        <v:imagedata r:id="rId3" o:title=""/>
      </v:shape>
    </w:pict>
  </w:numPicBullet>
  <w:numPicBullet w:numPicBulletId="3">
    <w:pict>
      <v:shape id="_x0000_i1305" type="#_x0000_t75" style="width:12.6pt;height:9.8pt;visibility:visible;mso-wrap-style:square" o:bullet="t">
        <v:imagedata r:id="rId4" o:title=""/>
      </v:shape>
    </w:pict>
  </w:numPicBullet>
  <w:abstractNum w:abstractNumId="0" w15:restartNumberingAfterBreak="0">
    <w:nsid w:val="071601F7"/>
    <w:multiLevelType w:val="hybridMultilevel"/>
    <w:tmpl w:val="2F32107C"/>
    <w:lvl w:ilvl="0" w:tplc="C3A89B0C">
      <w:start w:val="1"/>
      <w:numFmt w:val="bullet"/>
      <w:lvlText w:val=""/>
      <w:lvlPicBulletId w:val="0"/>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8"/>
  </w:num>
  <w:num w:numId="4">
    <w:abstractNumId w:val="1"/>
  </w:num>
  <w:num w:numId="5">
    <w:abstractNumId w:val="7"/>
  </w:num>
  <w:num w:numId="6">
    <w:abstractNumId w:val="4"/>
  </w:num>
  <w:num w:numId="7">
    <w:abstractNumId w:val="9"/>
  </w:num>
  <w:num w:numId="8">
    <w:abstractNumId w:val="5"/>
  </w:num>
  <w:num w:numId="9">
    <w:abstractNumId w:val="6"/>
  </w:num>
  <w:num w:numId="10">
    <w:abstractNumId w:val="10"/>
  </w:num>
  <w:num w:numId="11">
    <w:abstractNumId w:val="1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xiong">
    <w15:presenceInfo w15:providerId="None" w15:userId="Kaxi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1030"/>
    <w:rsid w:val="000011AA"/>
    <w:rsid w:val="00002F97"/>
    <w:rsid w:val="00003639"/>
    <w:rsid w:val="00004C68"/>
    <w:rsid w:val="0000611A"/>
    <w:rsid w:val="00006D75"/>
    <w:rsid w:val="0001188D"/>
    <w:rsid w:val="00011BE2"/>
    <w:rsid w:val="00011C1A"/>
    <w:rsid w:val="000208B4"/>
    <w:rsid w:val="00020BB3"/>
    <w:rsid w:val="00021A4C"/>
    <w:rsid w:val="00022ED1"/>
    <w:rsid w:val="0003293F"/>
    <w:rsid w:val="000351EC"/>
    <w:rsid w:val="000414F0"/>
    <w:rsid w:val="00043296"/>
    <w:rsid w:val="00050950"/>
    <w:rsid w:val="000521AD"/>
    <w:rsid w:val="00052F34"/>
    <w:rsid w:val="0005637D"/>
    <w:rsid w:val="00060236"/>
    <w:rsid w:val="000607C2"/>
    <w:rsid w:val="00060F31"/>
    <w:rsid w:val="000613E4"/>
    <w:rsid w:val="00065D55"/>
    <w:rsid w:val="00067821"/>
    <w:rsid w:val="00071E79"/>
    <w:rsid w:val="00072752"/>
    <w:rsid w:val="000809BD"/>
    <w:rsid w:val="00084765"/>
    <w:rsid w:val="00085BCC"/>
    <w:rsid w:val="00086886"/>
    <w:rsid w:val="0009051A"/>
    <w:rsid w:val="00090979"/>
    <w:rsid w:val="00092359"/>
    <w:rsid w:val="00093DBB"/>
    <w:rsid w:val="00096AC9"/>
    <w:rsid w:val="00096E86"/>
    <w:rsid w:val="00097515"/>
    <w:rsid w:val="000A2FF5"/>
    <w:rsid w:val="000A3710"/>
    <w:rsid w:val="000A6635"/>
    <w:rsid w:val="000A7A75"/>
    <w:rsid w:val="000B250F"/>
    <w:rsid w:val="000B43B8"/>
    <w:rsid w:val="000B5094"/>
    <w:rsid w:val="000B5E39"/>
    <w:rsid w:val="000C4217"/>
    <w:rsid w:val="000C76B5"/>
    <w:rsid w:val="000C7F5F"/>
    <w:rsid w:val="000D4109"/>
    <w:rsid w:val="000E0984"/>
    <w:rsid w:val="000E1D24"/>
    <w:rsid w:val="000E7451"/>
    <w:rsid w:val="000E799D"/>
    <w:rsid w:val="000F3435"/>
    <w:rsid w:val="000F5769"/>
    <w:rsid w:val="000F6094"/>
    <w:rsid w:val="0010177E"/>
    <w:rsid w:val="001061E4"/>
    <w:rsid w:val="001079CB"/>
    <w:rsid w:val="001101EA"/>
    <w:rsid w:val="001102E1"/>
    <w:rsid w:val="00112A79"/>
    <w:rsid w:val="00113A75"/>
    <w:rsid w:val="00116DB3"/>
    <w:rsid w:val="00117EFA"/>
    <w:rsid w:val="00120128"/>
    <w:rsid w:val="00121AB3"/>
    <w:rsid w:val="00125B02"/>
    <w:rsid w:val="001265BC"/>
    <w:rsid w:val="0012750E"/>
    <w:rsid w:val="00127B14"/>
    <w:rsid w:val="00130F92"/>
    <w:rsid w:val="001316C8"/>
    <w:rsid w:val="001331AF"/>
    <w:rsid w:val="00133693"/>
    <w:rsid w:val="00134747"/>
    <w:rsid w:val="00135A1A"/>
    <w:rsid w:val="001362F0"/>
    <w:rsid w:val="00141B30"/>
    <w:rsid w:val="0015186B"/>
    <w:rsid w:val="00151C6F"/>
    <w:rsid w:val="00152957"/>
    <w:rsid w:val="0015685F"/>
    <w:rsid w:val="00156E37"/>
    <w:rsid w:val="00157804"/>
    <w:rsid w:val="001615BA"/>
    <w:rsid w:val="0016396A"/>
    <w:rsid w:val="00166440"/>
    <w:rsid w:val="00172A86"/>
    <w:rsid w:val="00173529"/>
    <w:rsid w:val="00173C63"/>
    <w:rsid w:val="00176A02"/>
    <w:rsid w:val="001828D4"/>
    <w:rsid w:val="0018595C"/>
    <w:rsid w:val="001860A6"/>
    <w:rsid w:val="00187778"/>
    <w:rsid w:val="00190B63"/>
    <w:rsid w:val="00192504"/>
    <w:rsid w:val="00195BA5"/>
    <w:rsid w:val="00196269"/>
    <w:rsid w:val="001A011E"/>
    <w:rsid w:val="001A3EB0"/>
    <w:rsid w:val="001A6BDA"/>
    <w:rsid w:val="001A7671"/>
    <w:rsid w:val="001B1690"/>
    <w:rsid w:val="001B1C13"/>
    <w:rsid w:val="001B3ABC"/>
    <w:rsid w:val="001B3F8A"/>
    <w:rsid w:val="001B7080"/>
    <w:rsid w:val="001C341C"/>
    <w:rsid w:val="001C57C9"/>
    <w:rsid w:val="001C5FD8"/>
    <w:rsid w:val="001C6E3A"/>
    <w:rsid w:val="001D0128"/>
    <w:rsid w:val="001D1216"/>
    <w:rsid w:val="001D22A3"/>
    <w:rsid w:val="001E0F1A"/>
    <w:rsid w:val="001E1DDA"/>
    <w:rsid w:val="001E34C4"/>
    <w:rsid w:val="001E4135"/>
    <w:rsid w:val="001E53B5"/>
    <w:rsid w:val="001E610E"/>
    <w:rsid w:val="001E6735"/>
    <w:rsid w:val="001E6B50"/>
    <w:rsid w:val="001F10CA"/>
    <w:rsid w:val="001F34DA"/>
    <w:rsid w:val="001F40A7"/>
    <w:rsid w:val="00201690"/>
    <w:rsid w:val="00202B50"/>
    <w:rsid w:val="002067F9"/>
    <w:rsid w:val="00206E7A"/>
    <w:rsid w:val="00210382"/>
    <w:rsid w:val="00211A96"/>
    <w:rsid w:val="00211EBF"/>
    <w:rsid w:val="00212188"/>
    <w:rsid w:val="002139C5"/>
    <w:rsid w:val="002155CB"/>
    <w:rsid w:val="00222E07"/>
    <w:rsid w:val="00225259"/>
    <w:rsid w:val="0022753B"/>
    <w:rsid w:val="00236CCB"/>
    <w:rsid w:val="00237EB1"/>
    <w:rsid w:val="002404BF"/>
    <w:rsid w:val="0024182A"/>
    <w:rsid w:val="002434A6"/>
    <w:rsid w:val="0024401D"/>
    <w:rsid w:val="00244D04"/>
    <w:rsid w:val="002453B4"/>
    <w:rsid w:val="00245EAA"/>
    <w:rsid w:val="002462CC"/>
    <w:rsid w:val="0025005A"/>
    <w:rsid w:val="00250098"/>
    <w:rsid w:val="002512EC"/>
    <w:rsid w:val="002523C3"/>
    <w:rsid w:val="00254EE7"/>
    <w:rsid w:val="00255DB4"/>
    <w:rsid w:val="00256E8E"/>
    <w:rsid w:val="00260F48"/>
    <w:rsid w:val="002619F4"/>
    <w:rsid w:val="002624BC"/>
    <w:rsid w:val="00266E14"/>
    <w:rsid w:val="002701A3"/>
    <w:rsid w:val="002716DE"/>
    <w:rsid w:val="00275D96"/>
    <w:rsid w:val="0028016F"/>
    <w:rsid w:val="00280A96"/>
    <w:rsid w:val="00283A97"/>
    <w:rsid w:val="0028566B"/>
    <w:rsid w:val="00285E9F"/>
    <w:rsid w:val="00286B7F"/>
    <w:rsid w:val="002904D7"/>
    <w:rsid w:val="0029453E"/>
    <w:rsid w:val="002A1F2A"/>
    <w:rsid w:val="002A2C41"/>
    <w:rsid w:val="002A4074"/>
    <w:rsid w:val="002B2C0A"/>
    <w:rsid w:val="002B3C1B"/>
    <w:rsid w:val="002B3D87"/>
    <w:rsid w:val="002C3423"/>
    <w:rsid w:val="002C4228"/>
    <w:rsid w:val="002D04E1"/>
    <w:rsid w:val="002D1F0D"/>
    <w:rsid w:val="002D260C"/>
    <w:rsid w:val="002D7234"/>
    <w:rsid w:val="002E1428"/>
    <w:rsid w:val="002E3F98"/>
    <w:rsid w:val="002F337C"/>
    <w:rsid w:val="002F6C99"/>
    <w:rsid w:val="00300211"/>
    <w:rsid w:val="00300ACE"/>
    <w:rsid w:val="0030162A"/>
    <w:rsid w:val="003033AE"/>
    <w:rsid w:val="00303BDD"/>
    <w:rsid w:val="00306A57"/>
    <w:rsid w:val="0031008F"/>
    <w:rsid w:val="00311F1B"/>
    <w:rsid w:val="00322D7B"/>
    <w:rsid w:val="003233A7"/>
    <w:rsid w:val="00326392"/>
    <w:rsid w:val="0032662C"/>
    <w:rsid w:val="003313CA"/>
    <w:rsid w:val="0033171E"/>
    <w:rsid w:val="003342B9"/>
    <w:rsid w:val="003349FC"/>
    <w:rsid w:val="003436D9"/>
    <w:rsid w:val="00343F34"/>
    <w:rsid w:val="00344FB8"/>
    <w:rsid w:val="00347BD1"/>
    <w:rsid w:val="00352818"/>
    <w:rsid w:val="00354C99"/>
    <w:rsid w:val="0035631D"/>
    <w:rsid w:val="003564B7"/>
    <w:rsid w:val="00356F71"/>
    <w:rsid w:val="0035722F"/>
    <w:rsid w:val="003645C2"/>
    <w:rsid w:val="0036594A"/>
    <w:rsid w:val="00365FAA"/>
    <w:rsid w:val="003706A7"/>
    <w:rsid w:val="00375175"/>
    <w:rsid w:val="00375D42"/>
    <w:rsid w:val="0037630C"/>
    <w:rsid w:val="0038133D"/>
    <w:rsid w:val="00390B5A"/>
    <w:rsid w:val="00390FA9"/>
    <w:rsid w:val="00392BF1"/>
    <w:rsid w:val="00395008"/>
    <w:rsid w:val="00397867"/>
    <w:rsid w:val="003A15AF"/>
    <w:rsid w:val="003A2BE6"/>
    <w:rsid w:val="003A2CCF"/>
    <w:rsid w:val="003A3DAF"/>
    <w:rsid w:val="003A4885"/>
    <w:rsid w:val="003A49CB"/>
    <w:rsid w:val="003A566C"/>
    <w:rsid w:val="003B0A6E"/>
    <w:rsid w:val="003B108F"/>
    <w:rsid w:val="003B1FA9"/>
    <w:rsid w:val="003B2A9E"/>
    <w:rsid w:val="003B2E07"/>
    <w:rsid w:val="003B44FB"/>
    <w:rsid w:val="003B6620"/>
    <w:rsid w:val="003B7305"/>
    <w:rsid w:val="003B7DAE"/>
    <w:rsid w:val="003C3D9D"/>
    <w:rsid w:val="003C6F86"/>
    <w:rsid w:val="003D404E"/>
    <w:rsid w:val="003D49FE"/>
    <w:rsid w:val="003E0B44"/>
    <w:rsid w:val="003E1815"/>
    <w:rsid w:val="003E1B2B"/>
    <w:rsid w:val="003E247C"/>
    <w:rsid w:val="003E3B91"/>
    <w:rsid w:val="003E3FD8"/>
    <w:rsid w:val="003E6B28"/>
    <w:rsid w:val="003F1C5E"/>
    <w:rsid w:val="003F2C4C"/>
    <w:rsid w:val="003F4DBF"/>
    <w:rsid w:val="003F56BD"/>
    <w:rsid w:val="00401F28"/>
    <w:rsid w:val="00414C76"/>
    <w:rsid w:val="00416942"/>
    <w:rsid w:val="0042390C"/>
    <w:rsid w:val="004246FE"/>
    <w:rsid w:val="00425181"/>
    <w:rsid w:val="00425E4B"/>
    <w:rsid w:val="00427F23"/>
    <w:rsid w:val="0043167C"/>
    <w:rsid w:val="00431E3D"/>
    <w:rsid w:val="00432638"/>
    <w:rsid w:val="0043424D"/>
    <w:rsid w:val="004344A4"/>
    <w:rsid w:val="00435BA6"/>
    <w:rsid w:val="00444310"/>
    <w:rsid w:val="0044589E"/>
    <w:rsid w:val="00446094"/>
    <w:rsid w:val="00451656"/>
    <w:rsid w:val="00454F69"/>
    <w:rsid w:val="00456A3C"/>
    <w:rsid w:val="004647EE"/>
    <w:rsid w:val="00471FD7"/>
    <w:rsid w:val="00474C20"/>
    <w:rsid w:val="004755F2"/>
    <w:rsid w:val="004760ED"/>
    <w:rsid w:val="00483511"/>
    <w:rsid w:val="00484F2E"/>
    <w:rsid w:val="004867AB"/>
    <w:rsid w:val="00496B1A"/>
    <w:rsid w:val="004974EE"/>
    <w:rsid w:val="00497664"/>
    <w:rsid w:val="004A00DB"/>
    <w:rsid w:val="004A186F"/>
    <w:rsid w:val="004A36D3"/>
    <w:rsid w:val="004A3AD2"/>
    <w:rsid w:val="004A5560"/>
    <w:rsid w:val="004A63AF"/>
    <w:rsid w:val="004A72FA"/>
    <w:rsid w:val="004B1383"/>
    <w:rsid w:val="004B3BB7"/>
    <w:rsid w:val="004B5CF4"/>
    <w:rsid w:val="004B6AA7"/>
    <w:rsid w:val="004C22FC"/>
    <w:rsid w:val="004C48C7"/>
    <w:rsid w:val="004C4A9E"/>
    <w:rsid w:val="004D525A"/>
    <w:rsid w:val="004E0455"/>
    <w:rsid w:val="004E1547"/>
    <w:rsid w:val="004E305A"/>
    <w:rsid w:val="004E6EFE"/>
    <w:rsid w:val="004E782C"/>
    <w:rsid w:val="004F15AF"/>
    <w:rsid w:val="004F1A08"/>
    <w:rsid w:val="004F43F5"/>
    <w:rsid w:val="004F4929"/>
    <w:rsid w:val="004F6EC4"/>
    <w:rsid w:val="0050397E"/>
    <w:rsid w:val="00503F5A"/>
    <w:rsid w:val="00515560"/>
    <w:rsid w:val="005172F6"/>
    <w:rsid w:val="005178C2"/>
    <w:rsid w:val="00522BC6"/>
    <w:rsid w:val="00523605"/>
    <w:rsid w:val="0052475E"/>
    <w:rsid w:val="00526292"/>
    <w:rsid w:val="005302EC"/>
    <w:rsid w:val="005321DE"/>
    <w:rsid w:val="0053236C"/>
    <w:rsid w:val="005324FC"/>
    <w:rsid w:val="00534FF8"/>
    <w:rsid w:val="00535121"/>
    <w:rsid w:val="0053534B"/>
    <w:rsid w:val="0053561B"/>
    <w:rsid w:val="00542651"/>
    <w:rsid w:val="00544D49"/>
    <w:rsid w:val="00552B1A"/>
    <w:rsid w:val="0055757D"/>
    <w:rsid w:val="00560432"/>
    <w:rsid w:val="005606B4"/>
    <w:rsid w:val="00562A1D"/>
    <w:rsid w:val="00562E8F"/>
    <w:rsid w:val="0056537E"/>
    <w:rsid w:val="005662A8"/>
    <w:rsid w:val="00566871"/>
    <w:rsid w:val="00567B6E"/>
    <w:rsid w:val="00570842"/>
    <w:rsid w:val="00574E12"/>
    <w:rsid w:val="00576410"/>
    <w:rsid w:val="00580579"/>
    <w:rsid w:val="005912BE"/>
    <w:rsid w:val="00593DD4"/>
    <w:rsid w:val="00594A0F"/>
    <w:rsid w:val="00594A8F"/>
    <w:rsid w:val="00594FF9"/>
    <w:rsid w:val="005A2D4D"/>
    <w:rsid w:val="005A39B2"/>
    <w:rsid w:val="005A4522"/>
    <w:rsid w:val="005B3156"/>
    <w:rsid w:val="005B5B34"/>
    <w:rsid w:val="005B6B35"/>
    <w:rsid w:val="005C1297"/>
    <w:rsid w:val="005C148B"/>
    <w:rsid w:val="005C4295"/>
    <w:rsid w:val="005C611E"/>
    <w:rsid w:val="005C6D05"/>
    <w:rsid w:val="005C6F9F"/>
    <w:rsid w:val="005C765D"/>
    <w:rsid w:val="005D2729"/>
    <w:rsid w:val="005D4C29"/>
    <w:rsid w:val="005E0850"/>
    <w:rsid w:val="005E1116"/>
    <w:rsid w:val="005E1B18"/>
    <w:rsid w:val="005E21DD"/>
    <w:rsid w:val="005E335A"/>
    <w:rsid w:val="005E3C8E"/>
    <w:rsid w:val="005E5168"/>
    <w:rsid w:val="005E63E4"/>
    <w:rsid w:val="005E7125"/>
    <w:rsid w:val="005F128D"/>
    <w:rsid w:val="006008BB"/>
    <w:rsid w:val="0060268B"/>
    <w:rsid w:val="00603B69"/>
    <w:rsid w:val="006056F8"/>
    <w:rsid w:val="00606359"/>
    <w:rsid w:val="00607DA0"/>
    <w:rsid w:val="006136E1"/>
    <w:rsid w:val="0061710C"/>
    <w:rsid w:val="00617DAE"/>
    <w:rsid w:val="00632967"/>
    <w:rsid w:val="00640838"/>
    <w:rsid w:val="00647299"/>
    <w:rsid w:val="00647D28"/>
    <w:rsid w:val="006532BF"/>
    <w:rsid w:val="0065513C"/>
    <w:rsid w:val="00655AA6"/>
    <w:rsid w:val="0065751C"/>
    <w:rsid w:val="00660CA5"/>
    <w:rsid w:val="00661CD6"/>
    <w:rsid w:val="00664249"/>
    <w:rsid w:val="00664655"/>
    <w:rsid w:val="006653A8"/>
    <w:rsid w:val="00666039"/>
    <w:rsid w:val="006663F2"/>
    <w:rsid w:val="00667976"/>
    <w:rsid w:val="00672781"/>
    <w:rsid w:val="006733AC"/>
    <w:rsid w:val="0067480B"/>
    <w:rsid w:val="00677B23"/>
    <w:rsid w:val="00682C36"/>
    <w:rsid w:val="00683E62"/>
    <w:rsid w:val="006850B0"/>
    <w:rsid w:val="00685495"/>
    <w:rsid w:val="006860D4"/>
    <w:rsid w:val="00692F93"/>
    <w:rsid w:val="00697A5F"/>
    <w:rsid w:val="006A1A6F"/>
    <w:rsid w:val="006A1D11"/>
    <w:rsid w:val="006A63AB"/>
    <w:rsid w:val="006B072F"/>
    <w:rsid w:val="006B0A92"/>
    <w:rsid w:val="006B2195"/>
    <w:rsid w:val="006B646E"/>
    <w:rsid w:val="006B6A07"/>
    <w:rsid w:val="006C023C"/>
    <w:rsid w:val="006C0B43"/>
    <w:rsid w:val="006C1A7E"/>
    <w:rsid w:val="006C7837"/>
    <w:rsid w:val="006D23E5"/>
    <w:rsid w:val="006D4788"/>
    <w:rsid w:val="006D4BB4"/>
    <w:rsid w:val="006D62A2"/>
    <w:rsid w:val="006D62EB"/>
    <w:rsid w:val="006D63F8"/>
    <w:rsid w:val="006D74A1"/>
    <w:rsid w:val="006E1B34"/>
    <w:rsid w:val="006E1E95"/>
    <w:rsid w:val="006E2373"/>
    <w:rsid w:val="006E616A"/>
    <w:rsid w:val="006E6F10"/>
    <w:rsid w:val="006F180A"/>
    <w:rsid w:val="006F4CF5"/>
    <w:rsid w:val="006F545B"/>
    <w:rsid w:val="00700ED1"/>
    <w:rsid w:val="00701847"/>
    <w:rsid w:val="00702723"/>
    <w:rsid w:val="0070280B"/>
    <w:rsid w:val="00703865"/>
    <w:rsid w:val="00712871"/>
    <w:rsid w:val="00713A94"/>
    <w:rsid w:val="0071524C"/>
    <w:rsid w:val="00723E26"/>
    <w:rsid w:val="00724384"/>
    <w:rsid w:val="00725051"/>
    <w:rsid w:val="00732A97"/>
    <w:rsid w:val="007336E0"/>
    <w:rsid w:val="00743B6C"/>
    <w:rsid w:val="00744415"/>
    <w:rsid w:val="00746613"/>
    <w:rsid w:val="007472DB"/>
    <w:rsid w:val="007506C7"/>
    <w:rsid w:val="00754F8C"/>
    <w:rsid w:val="00757A48"/>
    <w:rsid w:val="0076092B"/>
    <w:rsid w:val="0076287F"/>
    <w:rsid w:val="007640B4"/>
    <w:rsid w:val="00764BA6"/>
    <w:rsid w:val="00766026"/>
    <w:rsid w:val="0076717D"/>
    <w:rsid w:val="00767C18"/>
    <w:rsid w:val="007712B2"/>
    <w:rsid w:val="0077278D"/>
    <w:rsid w:val="0077550A"/>
    <w:rsid w:val="00775826"/>
    <w:rsid w:val="00777E43"/>
    <w:rsid w:val="007810B2"/>
    <w:rsid w:val="007822B4"/>
    <w:rsid w:val="007824E0"/>
    <w:rsid w:val="0078435C"/>
    <w:rsid w:val="00785A53"/>
    <w:rsid w:val="007865CD"/>
    <w:rsid w:val="0079038A"/>
    <w:rsid w:val="00793672"/>
    <w:rsid w:val="00793744"/>
    <w:rsid w:val="007959C2"/>
    <w:rsid w:val="007A0C14"/>
    <w:rsid w:val="007A139C"/>
    <w:rsid w:val="007A533E"/>
    <w:rsid w:val="007B0892"/>
    <w:rsid w:val="007B3B95"/>
    <w:rsid w:val="007B3C41"/>
    <w:rsid w:val="007B42ED"/>
    <w:rsid w:val="007C449D"/>
    <w:rsid w:val="007C669B"/>
    <w:rsid w:val="007C7570"/>
    <w:rsid w:val="007D032C"/>
    <w:rsid w:val="007D4FDA"/>
    <w:rsid w:val="007D516E"/>
    <w:rsid w:val="007D6085"/>
    <w:rsid w:val="007E2510"/>
    <w:rsid w:val="007E257F"/>
    <w:rsid w:val="007E35F0"/>
    <w:rsid w:val="007E3B41"/>
    <w:rsid w:val="007E66A8"/>
    <w:rsid w:val="007F374E"/>
    <w:rsid w:val="007F478C"/>
    <w:rsid w:val="007F4EEA"/>
    <w:rsid w:val="007F5F76"/>
    <w:rsid w:val="007F723D"/>
    <w:rsid w:val="00805DC4"/>
    <w:rsid w:val="00806405"/>
    <w:rsid w:val="00811078"/>
    <w:rsid w:val="008112B5"/>
    <w:rsid w:val="00812987"/>
    <w:rsid w:val="008137A1"/>
    <w:rsid w:val="00813801"/>
    <w:rsid w:val="00813BD3"/>
    <w:rsid w:val="008159A0"/>
    <w:rsid w:val="00816ADB"/>
    <w:rsid w:val="008224F0"/>
    <w:rsid w:val="00832174"/>
    <w:rsid w:val="0083359D"/>
    <w:rsid w:val="00833ABE"/>
    <w:rsid w:val="00835B13"/>
    <w:rsid w:val="0084080B"/>
    <w:rsid w:val="00841877"/>
    <w:rsid w:val="0084409A"/>
    <w:rsid w:val="00844296"/>
    <w:rsid w:val="00844433"/>
    <w:rsid w:val="00847BDA"/>
    <w:rsid w:val="00850D9D"/>
    <w:rsid w:val="008547DB"/>
    <w:rsid w:val="008553BB"/>
    <w:rsid w:val="008560F8"/>
    <w:rsid w:val="00857189"/>
    <w:rsid w:val="008577A2"/>
    <w:rsid w:val="00860F72"/>
    <w:rsid w:val="00861FB2"/>
    <w:rsid w:val="00863C12"/>
    <w:rsid w:val="00864BB1"/>
    <w:rsid w:val="00864CA0"/>
    <w:rsid w:val="00865BB7"/>
    <w:rsid w:val="00867807"/>
    <w:rsid w:val="00867A41"/>
    <w:rsid w:val="008701C8"/>
    <w:rsid w:val="008715DF"/>
    <w:rsid w:val="00871ADB"/>
    <w:rsid w:val="00874D7F"/>
    <w:rsid w:val="00875FA3"/>
    <w:rsid w:val="00880172"/>
    <w:rsid w:val="00891C09"/>
    <w:rsid w:val="00893D07"/>
    <w:rsid w:val="00895CE9"/>
    <w:rsid w:val="0089687B"/>
    <w:rsid w:val="0089739E"/>
    <w:rsid w:val="008A0F34"/>
    <w:rsid w:val="008A10ED"/>
    <w:rsid w:val="008A2342"/>
    <w:rsid w:val="008A48EA"/>
    <w:rsid w:val="008A5276"/>
    <w:rsid w:val="008B00D8"/>
    <w:rsid w:val="008B08A0"/>
    <w:rsid w:val="008B1AEC"/>
    <w:rsid w:val="008B41DC"/>
    <w:rsid w:val="008B5313"/>
    <w:rsid w:val="008B621B"/>
    <w:rsid w:val="008C3D0D"/>
    <w:rsid w:val="008C4B38"/>
    <w:rsid w:val="008D1E5C"/>
    <w:rsid w:val="008D37BD"/>
    <w:rsid w:val="008D3FDF"/>
    <w:rsid w:val="008D6FBB"/>
    <w:rsid w:val="008D7920"/>
    <w:rsid w:val="008E07A9"/>
    <w:rsid w:val="008E5ABA"/>
    <w:rsid w:val="008F31B2"/>
    <w:rsid w:val="008F378D"/>
    <w:rsid w:val="008F5914"/>
    <w:rsid w:val="008F640D"/>
    <w:rsid w:val="0090114B"/>
    <w:rsid w:val="0090277D"/>
    <w:rsid w:val="00902CF5"/>
    <w:rsid w:val="00903415"/>
    <w:rsid w:val="00904A87"/>
    <w:rsid w:val="009075FD"/>
    <w:rsid w:val="00911937"/>
    <w:rsid w:val="00911BF0"/>
    <w:rsid w:val="00911F48"/>
    <w:rsid w:val="00915F32"/>
    <w:rsid w:val="00916639"/>
    <w:rsid w:val="00923033"/>
    <w:rsid w:val="009240DB"/>
    <w:rsid w:val="009271CA"/>
    <w:rsid w:val="00932A43"/>
    <w:rsid w:val="00933FDE"/>
    <w:rsid w:val="00941DFB"/>
    <w:rsid w:val="00944ACC"/>
    <w:rsid w:val="00947CDB"/>
    <w:rsid w:val="0095721C"/>
    <w:rsid w:val="00957DE6"/>
    <w:rsid w:val="009610B3"/>
    <w:rsid w:val="00963537"/>
    <w:rsid w:val="00963595"/>
    <w:rsid w:val="0096453E"/>
    <w:rsid w:val="009659B6"/>
    <w:rsid w:val="009756EF"/>
    <w:rsid w:val="0097604E"/>
    <w:rsid w:val="0097772C"/>
    <w:rsid w:val="00977BB9"/>
    <w:rsid w:val="00980E7A"/>
    <w:rsid w:val="00987B37"/>
    <w:rsid w:val="00990C15"/>
    <w:rsid w:val="009942FC"/>
    <w:rsid w:val="009A6E68"/>
    <w:rsid w:val="009B19B6"/>
    <w:rsid w:val="009B4735"/>
    <w:rsid w:val="009C1C2A"/>
    <w:rsid w:val="009C2667"/>
    <w:rsid w:val="009C3003"/>
    <w:rsid w:val="009C351C"/>
    <w:rsid w:val="009C557A"/>
    <w:rsid w:val="009D21D1"/>
    <w:rsid w:val="009D520A"/>
    <w:rsid w:val="009D5A88"/>
    <w:rsid w:val="009D5AF9"/>
    <w:rsid w:val="009E1002"/>
    <w:rsid w:val="009E36D0"/>
    <w:rsid w:val="009F0415"/>
    <w:rsid w:val="009F1403"/>
    <w:rsid w:val="009F2E57"/>
    <w:rsid w:val="009F42E1"/>
    <w:rsid w:val="009F5B64"/>
    <w:rsid w:val="009F60EA"/>
    <w:rsid w:val="009F7082"/>
    <w:rsid w:val="00A067DE"/>
    <w:rsid w:val="00A10248"/>
    <w:rsid w:val="00A1097A"/>
    <w:rsid w:val="00A10C5A"/>
    <w:rsid w:val="00A11032"/>
    <w:rsid w:val="00A11606"/>
    <w:rsid w:val="00A1185B"/>
    <w:rsid w:val="00A21092"/>
    <w:rsid w:val="00A230D4"/>
    <w:rsid w:val="00A23659"/>
    <w:rsid w:val="00A26BB5"/>
    <w:rsid w:val="00A3020A"/>
    <w:rsid w:val="00A3098B"/>
    <w:rsid w:val="00A33AFC"/>
    <w:rsid w:val="00A34A08"/>
    <w:rsid w:val="00A37EE4"/>
    <w:rsid w:val="00A40A9D"/>
    <w:rsid w:val="00A40BAA"/>
    <w:rsid w:val="00A45A46"/>
    <w:rsid w:val="00A4639D"/>
    <w:rsid w:val="00A502A1"/>
    <w:rsid w:val="00A521AA"/>
    <w:rsid w:val="00A523A1"/>
    <w:rsid w:val="00A523FD"/>
    <w:rsid w:val="00A53639"/>
    <w:rsid w:val="00A572C6"/>
    <w:rsid w:val="00A5741A"/>
    <w:rsid w:val="00A6084C"/>
    <w:rsid w:val="00A60DB5"/>
    <w:rsid w:val="00A61795"/>
    <w:rsid w:val="00A647D3"/>
    <w:rsid w:val="00A64F31"/>
    <w:rsid w:val="00A67A48"/>
    <w:rsid w:val="00A7329A"/>
    <w:rsid w:val="00A74C21"/>
    <w:rsid w:val="00A813EC"/>
    <w:rsid w:val="00A818D3"/>
    <w:rsid w:val="00A85552"/>
    <w:rsid w:val="00A85BE5"/>
    <w:rsid w:val="00A85C5D"/>
    <w:rsid w:val="00A8765F"/>
    <w:rsid w:val="00A907BF"/>
    <w:rsid w:val="00A91CF2"/>
    <w:rsid w:val="00A92FFF"/>
    <w:rsid w:val="00A93059"/>
    <w:rsid w:val="00A9450E"/>
    <w:rsid w:val="00A96341"/>
    <w:rsid w:val="00A9652B"/>
    <w:rsid w:val="00A97B17"/>
    <w:rsid w:val="00AA0131"/>
    <w:rsid w:val="00AA1F7A"/>
    <w:rsid w:val="00AA2483"/>
    <w:rsid w:val="00AA2990"/>
    <w:rsid w:val="00AA41FC"/>
    <w:rsid w:val="00AA6864"/>
    <w:rsid w:val="00AB26F5"/>
    <w:rsid w:val="00AB32F3"/>
    <w:rsid w:val="00AB60A3"/>
    <w:rsid w:val="00AB692C"/>
    <w:rsid w:val="00AB7393"/>
    <w:rsid w:val="00AC02CC"/>
    <w:rsid w:val="00AC2917"/>
    <w:rsid w:val="00AC4395"/>
    <w:rsid w:val="00AC52E3"/>
    <w:rsid w:val="00AC5C87"/>
    <w:rsid w:val="00AC66AA"/>
    <w:rsid w:val="00AC6EA0"/>
    <w:rsid w:val="00AD3378"/>
    <w:rsid w:val="00AD39D8"/>
    <w:rsid w:val="00AD5896"/>
    <w:rsid w:val="00AD7E5D"/>
    <w:rsid w:val="00AE2049"/>
    <w:rsid w:val="00AE31D0"/>
    <w:rsid w:val="00AF43A1"/>
    <w:rsid w:val="00B0068C"/>
    <w:rsid w:val="00B00FC7"/>
    <w:rsid w:val="00B0293E"/>
    <w:rsid w:val="00B035DB"/>
    <w:rsid w:val="00B05E8E"/>
    <w:rsid w:val="00B13816"/>
    <w:rsid w:val="00B17253"/>
    <w:rsid w:val="00B22599"/>
    <w:rsid w:val="00B23BC9"/>
    <w:rsid w:val="00B23ED6"/>
    <w:rsid w:val="00B24553"/>
    <w:rsid w:val="00B2591B"/>
    <w:rsid w:val="00B270AE"/>
    <w:rsid w:val="00B30170"/>
    <w:rsid w:val="00B30D51"/>
    <w:rsid w:val="00B31F19"/>
    <w:rsid w:val="00B403B0"/>
    <w:rsid w:val="00B42738"/>
    <w:rsid w:val="00B47006"/>
    <w:rsid w:val="00B500B8"/>
    <w:rsid w:val="00B517BE"/>
    <w:rsid w:val="00B537F0"/>
    <w:rsid w:val="00B54F86"/>
    <w:rsid w:val="00B6159A"/>
    <w:rsid w:val="00B63CD4"/>
    <w:rsid w:val="00B653C0"/>
    <w:rsid w:val="00B666F0"/>
    <w:rsid w:val="00B728EA"/>
    <w:rsid w:val="00B737E6"/>
    <w:rsid w:val="00B75911"/>
    <w:rsid w:val="00B75CF3"/>
    <w:rsid w:val="00B76EB7"/>
    <w:rsid w:val="00B7793E"/>
    <w:rsid w:val="00B82BC3"/>
    <w:rsid w:val="00B83557"/>
    <w:rsid w:val="00B84B8A"/>
    <w:rsid w:val="00B84C40"/>
    <w:rsid w:val="00B85809"/>
    <w:rsid w:val="00B85E0A"/>
    <w:rsid w:val="00B869B3"/>
    <w:rsid w:val="00B87F45"/>
    <w:rsid w:val="00B9199C"/>
    <w:rsid w:val="00B91E47"/>
    <w:rsid w:val="00B92843"/>
    <w:rsid w:val="00B96BED"/>
    <w:rsid w:val="00B96E7F"/>
    <w:rsid w:val="00BA02EC"/>
    <w:rsid w:val="00BA0480"/>
    <w:rsid w:val="00BA16AA"/>
    <w:rsid w:val="00BB1C4A"/>
    <w:rsid w:val="00BB3325"/>
    <w:rsid w:val="00BB7A4F"/>
    <w:rsid w:val="00BB7A90"/>
    <w:rsid w:val="00BC2334"/>
    <w:rsid w:val="00BC2A45"/>
    <w:rsid w:val="00BC5FE5"/>
    <w:rsid w:val="00BC6794"/>
    <w:rsid w:val="00BD095B"/>
    <w:rsid w:val="00BD596B"/>
    <w:rsid w:val="00BD5EB3"/>
    <w:rsid w:val="00BD7986"/>
    <w:rsid w:val="00BE215D"/>
    <w:rsid w:val="00BE4D23"/>
    <w:rsid w:val="00BE5040"/>
    <w:rsid w:val="00BF4007"/>
    <w:rsid w:val="00BF418F"/>
    <w:rsid w:val="00BF6324"/>
    <w:rsid w:val="00BF6423"/>
    <w:rsid w:val="00BF6C5B"/>
    <w:rsid w:val="00BF6FB4"/>
    <w:rsid w:val="00C000D0"/>
    <w:rsid w:val="00C053A8"/>
    <w:rsid w:val="00C078A9"/>
    <w:rsid w:val="00C1163E"/>
    <w:rsid w:val="00C11775"/>
    <w:rsid w:val="00C11F38"/>
    <w:rsid w:val="00C12556"/>
    <w:rsid w:val="00C12862"/>
    <w:rsid w:val="00C1323E"/>
    <w:rsid w:val="00C161D1"/>
    <w:rsid w:val="00C16487"/>
    <w:rsid w:val="00C21FCF"/>
    <w:rsid w:val="00C23975"/>
    <w:rsid w:val="00C246A6"/>
    <w:rsid w:val="00C26D09"/>
    <w:rsid w:val="00C30186"/>
    <w:rsid w:val="00C30A4A"/>
    <w:rsid w:val="00C319E5"/>
    <w:rsid w:val="00C33161"/>
    <w:rsid w:val="00C34B6B"/>
    <w:rsid w:val="00C34F3B"/>
    <w:rsid w:val="00C3707D"/>
    <w:rsid w:val="00C45427"/>
    <w:rsid w:val="00C46152"/>
    <w:rsid w:val="00C51109"/>
    <w:rsid w:val="00C52A27"/>
    <w:rsid w:val="00C5328C"/>
    <w:rsid w:val="00C53E23"/>
    <w:rsid w:val="00C57672"/>
    <w:rsid w:val="00C633D9"/>
    <w:rsid w:val="00C66BC4"/>
    <w:rsid w:val="00C75578"/>
    <w:rsid w:val="00C81966"/>
    <w:rsid w:val="00C81AAE"/>
    <w:rsid w:val="00C83F6D"/>
    <w:rsid w:val="00C848F0"/>
    <w:rsid w:val="00C85BA5"/>
    <w:rsid w:val="00C8752E"/>
    <w:rsid w:val="00C94293"/>
    <w:rsid w:val="00C9474F"/>
    <w:rsid w:val="00C95327"/>
    <w:rsid w:val="00C95792"/>
    <w:rsid w:val="00C95B46"/>
    <w:rsid w:val="00C963D7"/>
    <w:rsid w:val="00CA0A38"/>
    <w:rsid w:val="00CA3746"/>
    <w:rsid w:val="00CB2585"/>
    <w:rsid w:val="00CC073D"/>
    <w:rsid w:val="00CC18C3"/>
    <w:rsid w:val="00CC1B58"/>
    <w:rsid w:val="00CC6381"/>
    <w:rsid w:val="00CD2732"/>
    <w:rsid w:val="00CD2F79"/>
    <w:rsid w:val="00CD3B7D"/>
    <w:rsid w:val="00CD548D"/>
    <w:rsid w:val="00CD5899"/>
    <w:rsid w:val="00CD5989"/>
    <w:rsid w:val="00CD6294"/>
    <w:rsid w:val="00CD6F18"/>
    <w:rsid w:val="00CD770E"/>
    <w:rsid w:val="00CE046C"/>
    <w:rsid w:val="00CE330D"/>
    <w:rsid w:val="00CE394A"/>
    <w:rsid w:val="00CE576F"/>
    <w:rsid w:val="00CE6C8D"/>
    <w:rsid w:val="00CF0AAF"/>
    <w:rsid w:val="00CF13FC"/>
    <w:rsid w:val="00CF36B5"/>
    <w:rsid w:val="00CF445D"/>
    <w:rsid w:val="00CF5105"/>
    <w:rsid w:val="00CF704E"/>
    <w:rsid w:val="00D03C28"/>
    <w:rsid w:val="00D118D3"/>
    <w:rsid w:val="00D119D6"/>
    <w:rsid w:val="00D126A7"/>
    <w:rsid w:val="00D12F51"/>
    <w:rsid w:val="00D15AE0"/>
    <w:rsid w:val="00D1707E"/>
    <w:rsid w:val="00D171C0"/>
    <w:rsid w:val="00D17B43"/>
    <w:rsid w:val="00D20964"/>
    <w:rsid w:val="00D273A6"/>
    <w:rsid w:val="00D31256"/>
    <w:rsid w:val="00D36E98"/>
    <w:rsid w:val="00D37D4D"/>
    <w:rsid w:val="00D37E2E"/>
    <w:rsid w:val="00D41B11"/>
    <w:rsid w:val="00D42631"/>
    <w:rsid w:val="00D4548D"/>
    <w:rsid w:val="00D4733F"/>
    <w:rsid w:val="00D51EC3"/>
    <w:rsid w:val="00D52B9D"/>
    <w:rsid w:val="00D57FDB"/>
    <w:rsid w:val="00D60702"/>
    <w:rsid w:val="00D61996"/>
    <w:rsid w:val="00D64C5D"/>
    <w:rsid w:val="00D6516C"/>
    <w:rsid w:val="00D667E7"/>
    <w:rsid w:val="00D70509"/>
    <w:rsid w:val="00D729F2"/>
    <w:rsid w:val="00D732F5"/>
    <w:rsid w:val="00D764A1"/>
    <w:rsid w:val="00D7694A"/>
    <w:rsid w:val="00D769AF"/>
    <w:rsid w:val="00D80102"/>
    <w:rsid w:val="00D80722"/>
    <w:rsid w:val="00D8089E"/>
    <w:rsid w:val="00D81E35"/>
    <w:rsid w:val="00D84262"/>
    <w:rsid w:val="00D85E42"/>
    <w:rsid w:val="00D91E32"/>
    <w:rsid w:val="00D96D87"/>
    <w:rsid w:val="00DA2FD6"/>
    <w:rsid w:val="00DA435C"/>
    <w:rsid w:val="00DA4451"/>
    <w:rsid w:val="00DA6174"/>
    <w:rsid w:val="00DA6462"/>
    <w:rsid w:val="00DA6F66"/>
    <w:rsid w:val="00DA71D3"/>
    <w:rsid w:val="00DB069F"/>
    <w:rsid w:val="00DB12A6"/>
    <w:rsid w:val="00DB51B7"/>
    <w:rsid w:val="00DB54F0"/>
    <w:rsid w:val="00DB5B10"/>
    <w:rsid w:val="00DB6091"/>
    <w:rsid w:val="00DB66A4"/>
    <w:rsid w:val="00DB75EA"/>
    <w:rsid w:val="00DD5326"/>
    <w:rsid w:val="00DD7101"/>
    <w:rsid w:val="00DD7DA0"/>
    <w:rsid w:val="00DE09F8"/>
    <w:rsid w:val="00DE3F40"/>
    <w:rsid w:val="00DE4561"/>
    <w:rsid w:val="00DF206C"/>
    <w:rsid w:val="00DF7576"/>
    <w:rsid w:val="00E02723"/>
    <w:rsid w:val="00E02E26"/>
    <w:rsid w:val="00E06C79"/>
    <w:rsid w:val="00E11719"/>
    <w:rsid w:val="00E13F79"/>
    <w:rsid w:val="00E16C3E"/>
    <w:rsid w:val="00E1708A"/>
    <w:rsid w:val="00E219DA"/>
    <w:rsid w:val="00E237F0"/>
    <w:rsid w:val="00E264ED"/>
    <w:rsid w:val="00E27417"/>
    <w:rsid w:val="00E27480"/>
    <w:rsid w:val="00E3340D"/>
    <w:rsid w:val="00E348FF"/>
    <w:rsid w:val="00E35A9C"/>
    <w:rsid w:val="00E35DE6"/>
    <w:rsid w:val="00E427FF"/>
    <w:rsid w:val="00E43EAB"/>
    <w:rsid w:val="00E451D0"/>
    <w:rsid w:val="00E514CE"/>
    <w:rsid w:val="00E5621C"/>
    <w:rsid w:val="00E57221"/>
    <w:rsid w:val="00E57CE6"/>
    <w:rsid w:val="00E65264"/>
    <w:rsid w:val="00E65300"/>
    <w:rsid w:val="00E70E35"/>
    <w:rsid w:val="00E715CE"/>
    <w:rsid w:val="00E74571"/>
    <w:rsid w:val="00E75A42"/>
    <w:rsid w:val="00E76348"/>
    <w:rsid w:val="00E76871"/>
    <w:rsid w:val="00E77F61"/>
    <w:rsid w:val="00E80C96"/>
    <w:rsid w:val="00E8271A"/>
    <w:rsid w:val="00E846F3"/>
    <w:rsid w:val="00E853EE"/>
    <w:rsid w:val="00E902AC"/>
    <w:rsid w:val="00EA0995"/>
    <w:rsid w:val="00EA1472"/>
    <w:rsid w:val="00EA1B8E"/>
    <w:rsid w:val="00EA211B"/>
    <w:rsid w:val="00EA3266"/>
    <w:rsid w:val="00EA6046"/>
    <w:rsid w:val="00EA667F"/>
    <w:rsid w:val="00EA7241"/>
    <w:rsid w:val="00EB280F"/>
    <w:rsid w:val="00EC04C5"/>
    <w:rsid w:val="00EC0AE5"/>
    <w:rsid w:val="00EC2553"/>
    <w:rsid w:val="00EC359C"/>
    <w:rsid w:val="00EC38E8"/>
    <w:rsid w:val="00EC3FF7"/>
    <w:rsid w:val="00EC645E"/>
    <w:rsid w:val="00ED1764"/>
    <w:rsid w:val="00ED1FAC"/>
    <w:rsid w:val="00ED20E7"/>
    <w:rsid w:val="00ED2736"/>
    <w:rsid w:val="00ED3E24"/>
    <w:rsid w:val="00ED7460"/>
    <w:rsid w:val="00ED79A5"/>
    <w:rsid w:val="00ED7D7D"/>
    <w:rsid w:val="00EE1E59"/>
    <w:rsid w:val="00EE25F1"/>
    <w:rsid w:val="00EE275F"/>
    <w:rsid w:val="00EE3750"/>
    <w:rsid w:val="00EF0832"/>
    <w:rsid w:val="00EF2016"/>
    <w:rsid w:val="00EF224D"/>
    <w:rsid w:val="00EF2E16"/>
    <w:rsid w:val="00EF33A4"/>
    <w:rsid w:val="00EF48F7"/>
    <w:rsid w:val="00EF4F30"/>
    <w:rsid w:val="00F01108"/>
    <w:rsid w:val="00F0453B"/>
    <w:rsid w:val="00F068E2"/>
    <w:rsid w:val="00F11B00"/>
    <w:rsid w:val="00F14800"/>
    <w:rsid w:val="00F17EF7"/>
    <w:rsid w:val="00F22B5B"/>
    <w:rsid w:val="00F26EAE"/>
    <w:rsid w:val="00F30C39"/>
    <w:rsid w:val="00F333AD"/>
    <w:rsid w:val="00F33C3A"/>
    <w:rsid w:val="00F33D6F"/>
    <w:rsid w:val="00F35846"/>
    <w:rsid w:val="00F42CC2"/>
    <w:rsid w:val="00F459BB"/>
    <w:rsid w:val="00F46B21"/>
    <w:rsid w:val="00F47BFF"/>
    <w:rsid w:val="00F5013B"/>
    <w:rsid w:val="00F50530"/>
    <w:rsid w:val="00F5123B"/>
    <w:rsid w:val="00F527F5"/>
    <w:rsid w:val="00F57046"/>
    <w:rsid w:val="00F609EC"/>
    <w:rsid w:val="00F60B44"/>
    <w:rsid w:val="00F62E4D"/>
    <w:rsid w:val="00F64F43"/>
    <w:rsid w:val="00F663AE"/>
    <w:rsid w:val="00F70162"/>
    <w:rsid w:val="00F71FEE"/>
    <w:rsid w:val="00F73B31"/>
    <w:rsid w:val="00F74D3E"/>
    <w:rsid w:val="00F76229"/>
    <w:rsid w:val="00F76E5A"/>
    <w:rsid w:val="00F8145F"/>
    <w:rsid w:val="00F82DAF"/>
    <w:rsid w:val="00F84230"/>
    <w:rsid w:val="00F85B9C"/>
    <w:rsid w:val="00F90936"/>
    <w:rsid w:val="00F90BB3"/>
    <w:rsid w:val="00FA1174"/>
    <w:rsid w:val="00FA3693"/>
    <w:rsid w:val="00FB429B"/>
    <w:rsid w:val="00FB73E1"/>
    <w:rsid w:val="00FC1CB4"/>
    <w:rsid w:val="00FC6378"/>
    <w:rsid w:val="00FC7638"/>
    <w:rsid w:val="00FD03D9"/>
    <w:rsid w:val="00FD4F48"/>
    <w:rsid w:val="00FD7848"/>
    <w:rsid w:val="00FE4335"/>
    <w:rsid w:val="00FE7802"/>
    <w:rsid w:val="00FE7D08"/>
    <w:rsid w:val="00FF0368"/>
    <w:rsid w:val="00FF2156"/>
    <w:rsid w:val="00FF5534"/>
    <w:rsid w:val="00FF73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6.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C6221C"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3778DC"/>
    <w:rsid w:val="00A51CF0"/>
    <w:rsid w:val="00B340B7"/>
    <w:rsid w:val="00C6221C"/>
    <w:rsid w:val="00EE3AB1"/>
    <w:rsid w:val="00F0386E"/>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26</Pages>
  <Words>14007</Words>
  <Characters>79840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Nploog Ntawv ____ Ntawm ____</vt:lpstr>
    </vt:vector>
  </TitlesOfParts>
  <Company/>
  <LinksUpToDate>false</LinksUpToDate>
  <CharactersWithSpaces>93660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Kaxiong</cp:lastModifiedBy>
  <cp:revision>914</cp:revision>
  <cp:lastPrinted>2021-05-29T15:28:00Z</cp:lastPrinted>
  <dcterms:created xsi:type="dcterms:W3CDTF">2021-05-15T11:37:00Z</dcterms:created>
  <dcterms:modified xsi:type="dcterms:W3CDTF">2021-05-29T15:30:00Z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