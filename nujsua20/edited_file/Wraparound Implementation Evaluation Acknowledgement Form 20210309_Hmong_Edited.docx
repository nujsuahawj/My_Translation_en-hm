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F0589" w14:textId="1AB23304" w:rsidR="00965F7D" w:rsidRDefault="009A4919" w:rsidP="009A4919">
      <w:pPr>
        <w:pStyle w:val="BodyText"/>
        <w:spacing w:before="11"/>
        <w:jc w:val="center"/>
        <w:rPr>
          <w:rFonts w:ascii="Times New Roman"/>
          <w:sz w:val="14"/>
        </w:rPr>
      </w:pPr>
      <w:r>
        <w:rPr>
          <w:rFonts w:ascii="Times New Roman"/>
          <w:noProof/>
          <w:sz w:val="14"/>
          <w:lang w:bidi="th-TH"/>
        </w:rPr>
        <w:drawing>
          <wp:inline distT="0" distB="0" distL="0" distR="0" wp14:anchorId="5213DAAF" wp14:editId="2FE89EE3">
            <wp:extent cx="2916381" cy="7685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17" cy="76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232C" w14:textId="2746AB23" w:rsidR="00965F7D" w:rsidRDefault="00965F7D" w:rsidP="00965F7D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th-TH"/>
        </w:rPr>
        <mc:AlternateContent>
          <mc:Choice Requires="wpg">
            <w:drawing>
              <wp:inline distT="0" distB="0" distL="0" distR="0" wp14:anchorId="32C1539F" wp14:editId="20062859">
                <wp:extent cx="6032500" cy="784225"/>
                <wp:effectExtent l="3175" t="1270" r="3175" b="508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784225"/>
                          <a:chOff x="0" y="0"/>
                          <a:chExt cx="9500" cy="1235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480" cy="121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480"/>
                              <a:gd name="T2" fmla="+- 0 212 10"/>
                              <a:gd name="T3" fmla="*/ 212 h 1215"/>
                              <a:gd name="T4" fmla="+- 0 26 10"/>
                              <a:gd name="T5" fmla="*/ T4 w 9480"/>
                              <a:gd name="T6" fmla="+- 0 134 10"/>
                              <a:gd name="T7" fmla="*/ 134 h 1215"/>
                              <a:gd name="T8" fmla="+- 0 69 10"/>
                              <a:gd name="T9" fmla="*/ T8 w 9480"/>
                              <a:gd name="T10" fmla="+- 0 69 10"/>
                              <a:gd name="T11" fmla="*/ 69 h 1215"/>
                              <a:gd name="T12" fmla="+- 0 134 10"/>
                              <a:gd name="T13" fmla="*/ T12 w 9480"/>
                              <a:gd name="T14" fmla="+- 0 26 10"/>
                              <a:gd name="T15" fmla="*/ 26 h 1215"/>
                              <a:gd name="T16" fmla="+- 0 213 10"/>
                              <a:gd name="T17" fmla="*/ T16 w 9480"/>
                              <a:gd name="T18" fmla="+- 0 10 10"/>
                              <a:gd name="T19" fmla="*/ 10 h 1215"/>
                              <a:gd name="T20" fmla="+- 0 9287 10"/>
                              <a:gd name="T21" fmla="*/ T20 w 9480"/>
                              <a:gd name="T22" fmla="+- 0 10 10"/>
                              <a:gd name="T23" fmla="*/ 10 h 1215"/>
                              <a:gd name="T24" fmla="+- 0 9366 10"/>
                              <a:gd name="T25" fmla="*/ T24 w 9480"/>
                              <a:gd name="T26" fmla="+- 0 26 10"/>
                              <a:gd name="T27" fmla="*/ 26 h 1215"/>
                              <a:gd name="T28" fmla="+- 0 9431 10"/>
                              <a:gd name="T29" fmla="*/ T28 w 9480"/>
                              <a:gd name="T30" fmla="+- 0 69 10"/>
                              <a:gd name="T31" fmla="*/ 69 h 1215"/>
                              <a:gd name="T32" fmla="+- 0 9474 10"/>
                              <a:gd name="T33" fmla="*/ T32 w 9480"/>
                              <a:gd name="T34" fmla="+- 0 134 10"/>
                              <a:gd name="T35" fmla="*/ 134 h 1215"/>
                              <a:gd name="T36" fmla="+- 0 9490 10"/>
                              <a:gd name="T37" fmla="*/ T36 w 9480"/>
                              <a:gd name="T38" fmla="+- 0 212 10"/>
                              <a:gd name="T39" fmla="*/ 212 h 1215"/>
                              <a:gd name="T40" fmla="+- 0 9490 10"/>
                              <a:gd name="T41" fmla="*/ T40 w 9480"/>
                              <a:gd name="T42" fmla="+- 0 1022 10"/>
                              <a:gd name="T43" fmla="*/ 1022 h 1215"/>
                              <a:gd name="T44" fmla="+- 0 9474 10"/>
                              <a:gd name="T45" fmla="*/ T44 w 9480"/>
                              <a:gd name="T46" fmla="+- 0 1101 10"/>
                              <a:gd name="T47" fmla="*/ 1101 h 1215"/>
                              <a:gd name="T48" fmla="+- 0 9431 10"/>
                              <a:gd name="T49" fmla="*/ T48 w 9480"/>
                              <a:gd name="T50" fmla="+- 0 1166 10"/>
                              <a:gd name="T51" fmla="*/ 1166 h 1215"/>
                              <a:gd name="T52" fmla="+- 0 9366 10"/>
                              <a:gd name="T53" fmla="*/ T52 w 9480"/>
                              <a:gd name="T54" fmla="+- 0 1209 10"/>
                              <a:gd name="T55" fmla="*/ 1209 h 1215"/>
                              <a:gd name="T56" fmla="+- 0 9287 10"/>
                              <a:gd name="T57" fmla="*/ T56 w 9480"/>
                              <a:gd name="T58" fmla="+- 0 1225 10"/>
                              <a:gd name="T59" fmla="*/ 1225 h 1215"/>
                              <a:gd name="T60" fmla="+- 0 213 10"/>
                              <a:gd name="T61" fmla="*/ T60 w 9480"/>
                              <a:gd name="T62" fmla="+- 0 1225 10"/>
                              <a:gd name="T63" fmla="*/ 1225 h 1215"/>
                              <a:gd name="T64" fmla="+- 0 134 10"/>
                              <a:gd name="T65" fmla="*/ T64 w 9480"/>
                              <a:gd name="T66" fmla="+- 0 1209 10"/>
                              <a:gd name="T67" fmla="*/ 1209 h 1215"/>
                              <a:gd name="T68" fmla="+- 0 69 10"/>
                              <a:gd name="T69" fmla="*/ T68 w 9480"/>
                              <a:gd name="T70" fmla="+- 0 1166 10"/>
                              <a:gd name="T71" fmla="*/ 1166 h 1215"/>
                              <a:gd name="T72" fmla="+- 0 26 10"/>
                              <a:gd name="T73" fmla="*/ T72 w 9480"/>
                              <a:gd name="T74" fmla="+- 0 1101 10"/>
                              <a:gd name="T75" fmla="*/ 1101 h 1215"/>
                              <a:gd name="T76" fmla="+- 0 10 10"/>
                              <a:gd name="T77" fmla="*/ T76 w 9480"/>
                              <a:gd name="T78" fmla="+- 0 1022 10"/>
                              <a:gd name="T79" fmla="*/ 1022 h 1215"/>
                              <a:gd name="T80" fmla="+- 0 10 10"/>
                              <a:gd name="T81" fmla="*/ T80 w 9480"/>
                              <a:gd name="T82" fmla="+- 0 212 10"/>
                              <a:gd name="T83" fmla="*/ 212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80" h="1215">
                                <a:moveTo>
                                  <a:pt x="0" y="202"/>
                                </a:moveTo>
                                <a:lnTo>
                                  <a:pt x="16" y="124"/>
                                </a:lnTo>
                                <a:lnTo>
                                  <a:pt x="59" y="59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9277" y="0"/>
                                </a:lnTo>
                                <a:lnTo>
                                  <a:pt x="9356" y="16"/>
                                </a:lnTo>
                                <a:lnTo>
                                  <a:pt x="9421" y="59"/>
                                </a:lnTo>
                                <a:lnTo>
                                  <a:pt x="9464" y="124"/>
                                </a:lnTo>
                                <a:lnTo>
                                  <a:pt x="9480" y="202"/>
                                </a:lnTo>
                                <a:lnTo>
                                  <a:pt x="9480" y="1012"/>
                                </a:lnTo>
                                <a:lnTo>
                                  <a:pt x="9464" y="1091"/>
                                </a:lnTo>
                                <a:lnTo>
                                  <a:pt x="9421" y="1156"/>
                                </a:lnTo>
                                <a:lnTo>
                                  <a:pt x="9356" y="1199"/>
                                </a:lnTo>
                                <a:lnTo>
                                  <a:pt x="9277" y="1215"/>
                                </a:lnTo>
                                <a:lnTo>
                                  <a:pt x="203" y="1215"/>
                                </a:lnTo>
                                <a:lnTo>
                                  <a:pt x="124" y="1199"/>
                                </a:lnTo>
                                <a:lnTo>
                                  <a:pt x="59" y="1156"/>
                                </a:lnTo>
                                <a:lnTo>
                                  <a:pt x="16" y="1091"/>
                                </a:lnTo>
                                <a:lnTo>
                                  <a:pt x="0" y="1012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00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017DD" w14:textId="65A6BEC9" w:rsidR="00965F7D" w:rsidRPr="00337C2C" w:rsidRDefault="00A173E8" w:rsidP="00965F7D">
                              <w:pPr>
                                <w:spacing w:before="106" w:line="256" w:lineRule="auto"/>
                                <w:ind w:left="70" w:right="62"/>
                                <w:jc w:val="both"/>
                                <w:rPr>
                                  <w:sz w:val="25"/>
                                  <w:szCs w:val="25"/>
                                </w:rPr>
                              </w:pP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Lub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hom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phiaj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ntawm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daim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foos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no yog los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piav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ins w:id="0" w:author="TOUVA" w:date="2021-04-28T21:16:00Z">
                                <w:r w:rsidR="0087453C">
                                  <w:rPr>
                                    <w:sz w:val="25"/>
                                    <w:szCs w:val="25"/>
                                  </w:rPr>
                                  <w:t>txog</w:t>
                                </w:r>
                                <w:proofErr w:type="spellEnd"/>
                                <w:r w:rsidR="0087453C">
                                  <w:rPr>
                                    <w:sz w:val="25"/>
                                    <w:szCs w:val="25"/>
                                  </w:rPr>
                                  <w:t xml:space="preserve"> </w:t>
                                </w:r>
                              </w:ins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ob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ntu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ntawm</w:t>
                              </w:r>
                              <w:proofErr w:type="spellEnd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>kev</w:t>
                              </w:r>
                              <w:proofErr w:type="spellEnd"/>
                              <w:proofErr w:type="gramEnd"/>
                              <w:r w:rsidR="00FD3C69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>ntsuam</w:t>
                              </w:r>
                              <w:proofErr w:type="spellEnd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>xyuas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Wraparound</w:t>
                              </w:r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program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, caw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ins w:id="1" w:author="TOUVA" w:date="2021-04-28T21:16:00Z">
                                <w:r w:rsidR="0087453C">
                                  <w:rPr>
                                    <w:sz w:val="25"/>
                                    <w:szCs w:val="25"/>
                                  </w:rPr>
                                  <w:t xml:space="preserve">los </w:t>
                                </w:r>
                              </w:ins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nug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cov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lus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nug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ua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ntej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, thiab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lees </w:t>
                              </w:r>
                              <w:proofErr w:type="spellStart"/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>p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aub</w:t>
                              </w:r>
                              <w:proofErr w:type="spellEnd"/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 xml:space="preserve"> tias tau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txais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cov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ntaub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ntawv no thiab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 xml:space="preserve">li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kev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koom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tes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75pt;height:61.75pt;mso-position-horizontal-relative:char;mso-position-vertical-relative:line" coordsize="9500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">
                <v:shape id="Freeform 3" o:spid="_x0000_s1027" style="position:absolute;left:10;top:10;width:9480;height:1215;visibility:visible;mso-wrap-style:square;v-text-anchor:top" coordsize="9480,1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XTsIA&#10;AADaAAAADwAAAGRycy9kb3ducmV2LnhtbESPQWsCMRSE7wX/Q3hCbzVrka6uRrEFqUtProLXR/Lc&#10;Xdy8LEmq679vCoUeh5n5hlltBtuJG/nQOlYwnWQgiLUzLdcKTsfdyxxEiMgGO8ek4EEBNuvR0woL&#10;4+58oFsVa5EgHApU0MTYF1IG3ZDFMHE9cfIuzluMSfpaGo/3BLedfM2yN2mx5bTQYE8fDelr9W0V&#10;vC/2JvfVo/2a4TnXn1lZ9rpU6nk8bJcgIg3xP/zX3hsFO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BdOwgAAANoAAAAPAAAAAAAAAAAAAAAAAJgCAABkcnMvZG93&#10;bnJldi54bWxQSwUGAAAAAAQABAD1AAAAhwMAAAAA&#10;" path="m,202l16,124,59,59,124,16,203,,9277,r79,16l9421,59r43,65l9480,202r,810l9464,1091r-43,65l9356,1199r-79,16l203,1215r-79,-16l59,1156,16,1091,,1012,,202xe" filled="f" strokecolor="#41709c" strokeweight="1pt">
                  <v:path arrowok="t" o:connecttype="custom" o:connectlocs="0,212;16,134;59,69;124,26;203,10;9277,10;9356,26;9421,69;9464,134;9480,212;9480,1022;9464,1101;9421,1166;9356,1209;9277,1225;203,1225;124,1209;59,1166;16,1101;0,1022;0,21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500;height:1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14:paraId="3CE017DD" w14:textId="65A6BEC9" w:rsidR="00965F7D" w:rsidRPr="00337C2C" w:rsidRDefault="00A173E8" w:rsidP="00965F7D">
                        <w:pPr>
                          <w:spacing w:before="106" w:line="256" w:lineRule="auto"/>
                          <w:ind w:left="70" w:right="62"/>
                          <w:jc w:val="both"/>
                          <w:rPr>
                            <w:sz w:val="25"/>
                            <w:szCs w:val="25"/>
                          </w:rPr>
                        </w:pP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Lub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hom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phiaj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ntawm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daim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foos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no yog los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piav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ins w:id="2" w:author="TOUVA" w:date="2021-04-28T21:16:00Z">
                          <w:r w:rsidR="0087453C">
                            <w:rPr>
                              <w:sz w:val="25"/>
                              <w:szCs w:val="25"/>
                            </w:rPr>
                            <w:t>txog</w:t>
                          </w:r>
                          <w:proofErr w:type="spellEnd"/>
                          <w:r w:rsidR="0087453C">
                            <w:rPr>
                              <w:sz w:val="25"/>
                              <w:szCs w:val="25"/>
                            </w:rPr>
                            <w:t xml:space="preserve"> </w:t>
                          </w:r>
                        </w:ins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ob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ntu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ntawm</w:t>
                        </w:r>
                        <w:proofErr w:type="spellEnd"/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77096A" w:rsidRPr="00337C2C">
                          <w:rPr>
                            <w:sz w:val="25"/>
                            <w:szCs w:val="25"/>
                          </w:rPr>
                          <w:t>kev</w:t>
                        </w:r>
                        <w:proofErr w:type="spellEnd"/>
                        <w:proofErr w:type="gramEnd"/>
                        <w:r w:rsidR="00FD3C69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="0077096A" w:rsidRPr="00337C2C">
                          <w:rPr>
                            <w:sz w:val="25"/>
                            <w:szCs w:val="25"/>
                          </w:rPr>
                          <w:t>ntsuam</w:t>
                        </w:r>
                        <w:proofErr w:type="spellEnd"/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="0077096A" w:rsidRPr="00337C2C">
                          <w:rPr>
                            <w:sz w:val="25"/>
                            <w:szCs w:val="25"/>
                          </w:rPr>
                          <w:t>xyuas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Wraparound</w:t>
                        </w:r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program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, caw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ins w:id="3" w:author="TOUVA" w:date="2021-04-28T21:16:00Z">
                          <w:r w:rsidR="0087453C">
                            <w:rPr>
                              <w:sz w:val="25"/>
                              <w:szCs w:val="25"/>
                            </w:rPr>
                            <w:t xml:space="preserve">los </w:t>
                          </w:r>
                        </w:ins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nug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cov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lus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nug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ua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ntej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, thiab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lees </w:t>
                        </w:r>
                        <w:proofErr w:type="spellStart"/>
                        <w:r w:rsidR="00B84A86" w:rsidRPr="00337C2C">
                          <w:rPr>
                            <w:sz w:val="25"/>
                            <w:szCs w:val="25"/>
                          </w:rPr>
                          <w:t>p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>aub</w:t>
                        </w:r>
                        <w:proofErr w:type="spellEnd"/>
                        <w:r w:rsidR="00B84A86" w:rsidRPr="00337C2C">
                          <w:rPr>
                            <w:sz w:val="25"/>
                            <w:szCs w:val="25"/>
                          </w:rPr>
                          <w:t xml:space="preserve"> tias tau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txais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cov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ntaub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ntawv no thiab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r w:rsidR="00B84A86" w:rsidRPr="00337C2C">
                          <w:rPr>
                            <w:sz w:val="25"/>
                            <w:szCs w:val="25"/>
                          </w:rPr>
                          <w:t xml:space="preserve">li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kev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koom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tes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E636FC" w14:textId="77777777" w:rsidR="00965F7D" w:rsidRDefault="00965F7D" w:rsidP="00965F7D">
      <w:pPr>
        <w:pStyle w:val="BodyText"/>
        <w:rPr>
          <w:rFonts w:ascii="Times New Roman"/>
          <w:sz w:val="20"/>
        </w:rPr>
      </w:pPr>
    </w:p>
    <w:p w14:paraId="38D83FE2" w14:textId="77777777" w:rsidR="00965F7D" w:rsidRDefault="00965F7D" w:rsidP="00965F7D">
      <w:pPr>
        <w:pStyle w:val="BodyText"/>
        <w:rPr>
          <w:rFonts w:ascii="Times New Roman"/>
          <w:sz w:val="20"/>
        </w:rPr>
      </w:pPr>
    </w:p>
    <w:p w14:paraId="5B178EE0" w14:textId="02E7C9D1" w:rsidR="00965F7D" w:rsidRPr="007F6E94" w:rsidRDefault="004205B5" w:rsidP="00965F7D">
      <w:pPr>
        <w:pStyle w:val="BodyText"/>
        <w:spacing w:before="182" w:line="259" w:lineRule="auto"/>
        <w:ind w:left="180" w:right="173"/>
        <w:jc w:val="both"/>
        <w:rPr>
          <w:sz w:val="25"/>
          <w:szCs w:val="25"/>
        </w:rPr>
      </w:pPr>
      <w:r w:rsidRPr="007F6E94">
        <w:rPr>
          <w:sz w:val="25"/>
          <w:szCs w:val="25"/>
        </w:rPr>
        <w:t xml:space="preserve">Sacramento Cov Me Nyuam </w:t>
      </w:r>
      <w:proofErr w:type="spellStart"/>
      <w:r w:rsidR="00CC0BDB" w:rsidRPr="007F6E94">
        <w:rPr>
          <w:sz w:val="25"/>
          <w:szCs w:val="25"/>
        </w:rPr>
        <w:t>Hauv</w:t>
      </w:r>
      <w:proofErr w:type="spellEnd"/>
      <w:r w:rsidR="00CC0BDB"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Tsev</w:t>
      </w:r>
      <w:proofErr w:type="spellEnd"/>
      <w:r w:rsidRPr="007F6E94">
        <w:rPr>
          <w:sz w:val="25"/>
          <w:szCs w:val="25"/>
        </w:rPr>
        <w:t xml:space="preserve"> </w:t>
      </w:r>
      <w:ins w:id="4" w:author="TOUVA" w:date="2021-04-28T21:20:00Z">
        <w:r w:rsidR="0087453C">
          <w:rPr>
            <w:sz w:val="25"/>
            <w:szCs w:val="25"/>
          </w:rPr>
          <w:t xml:space="preserve">Kawm </w:t>
        </w:r>
      </w:ins>
      <w:r w:rsidRPr="007F6E94">
        <w:rPr>
          <w:sz w:val="25"/>
          <w:szCs w:val="25"/>
        </w:rPr>
        <w:t xml:space="preserve">Wraparound tau cog </w:t>
      </w:r>
      <w:proofErr w:type="spellStart"/>
      <w:r w:rsidRPr="007F6E94">
        <w:rPr>
          <w:sz w:val="25"/>
          <w:szCs w:val="25"/>
        </w:rPr>
        <w:t>lus</w:t>
      </w:r>
      <w:proofErr w:type="spellEnd"/>
      <w:r w:rsidRPr="007F6E94">
        <w:rPr>
          <w:sz w:val="25"/>
          <w:szCs w:val="25"/>
        </w:rPr>
        <w:t xml:space="preserve"> </w:t>
      </w:r>
      <w:proofErr w:type="gramStart"/>
      <w:ins w:id="5" w:author="TOUVA" w:date="2021-04-28T21:18:00Z">
        <w:r w:rsidR="0087453C">
          <w:rPr>
            <w:sz w:val="25"/>
            <w:szCs w:val="25"/>
          </w:rPr>
          <w:t>tias</w:t>
        </w:r>
        <w:proofErr w:type="gramEnd"/>
        <w:r w:rsidR="0087453C">
          <w:rPr>
            <w:sz w:val="25"/>
            <w:szCs w:val="25"/>
          </w:rPr>
          <w:t xml:space="preserve"> </w:t>
        </w:r>
        <w:proofErr w:type="spellStart"/>
        <w:r w:rsidR="0087453C">
          <w:rPr>
            <w:sz w:val="25"/>
            <w:szCs w:val="25"/>
          </w:rPr>
          <w:t>yuav</w:t>
        </w:r>
        <w:proofErr w:type="spellEnd"/>
        <w:r w:rsidR="0087453C">
          <w:rPr>
            <w:sz w:val="25"/>
            <w:szCs w:val="25"/>
          </w:rPr>
          <w:t xml:space="preserve"> </w:t>
        </w:r>
      </w:ins>
      <w:r w:rsidRPr="007F6E94">
        <w:rPr>
          <w:sz w:val="25"/>
          <w:szCs w:val="25"/>
        </w:rPr>
        <w:t xml:space="preserve">los </w:t>
      </w:r>
      <w:proofErr w:type="spellStart"/>
      <w:r w:rsidRPr="007F6E94">
        <w:rPr>
          <w:sz w:val="25"/>
          <w:szCs w:val="25"/>
        </w:rPr>
        <w:t>muab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saib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</w:t>
      </w:r>
      <w:r w:rsidR="00801A25" w:rsidRPr="007F6E94">
        <w:rPr>
          <w:sz w:val="25"/>
          <w:szCs w:val="25"/>
        </w:rPr>
        <w:t xml:space="preserve">zoo rau cov me nyuam </w:t>
      </w:r>
      <w:proofErr w:type="spellStart"/>
      <w:r w:rsidR="00801A25" w:rsidRPr="007F6E94">
        <w:rPr>
          <w:sz w:val="25"/>
          <w:szCs w:val="25"/>
        </w:rPr>
        <w:t>hauv</w:t>
      </w:r>
      <w:proofErr w:type="spellEnd"/>
      <w:r w:rsidRPr="007F6E94">
        <w:rPr>
          <w:sz w:val="25"/>
          <w:szCs w:val="25"/>
        </w:rPr>
        <w:t xml:space="preserve"> Wraparound, cov </w:t>
      </w:r>
      <w:ins w:id="6" w:author="TOUVA" w:date="2021-04-28T21:27:00Z">
        <w:r w:rsidR="006228FE">
          <w:rPr>
            <w:sz w:val="25"/>
            <w:szCs w:val="25"/>
          </w:rPr>
          <w:t>tub-</w:t>
        </w:r>
        <w:proofErr w:type="spellStart"/>
        <w:r w:rsidR="006228FE">
          <w:rPr>
            <w:sz w:val="25"/>
            <w:szCs w:val="25"/>
          </w:rPr>
          <w:t>ntxhai</w:t>
        </w:r>
        <w:proofErr w:type="spellEnd"/>
        <w:r w:rsidR="006228FE">
          <w:rPr>
            <w:sz w:val="25"/>
            <w:szCs w:val="25"/>
          </w:rPr>
          <w:t xml:space="preserve"> </w:t>
        </w:r>
      </w:ins>
      <w:proofErr w:type="spellStart"/>
      <w:r w:rsidRPr="007F6E94">
        <w:rPr>
          <w:sz w:val="25"/>
          <w:szCs w:val="25"/>
        </w:rPr>
        <w:t>hluas</w:t>
      </w:r>
      <w:proofErr w:type="spellEnd"/>
      <w:r w:rsidRPr="007F6E94">
        <w:rPr>
          <w:sz w:val="25"/>
          <w:szCs w:val="25"/>
        </w:rPr>
        <w:t xml:space="preserve">, thiab cov </w:t>
      </w:r>
      <w:proofErr w:type="spellStart"/>
      <w:r w:rsidRPr="007F6E94">
        <w:rPr>
          <w:sz w:val="25"/>
          <w:szCs w:val="25"/>
        </w:rPr>
        <w:t>tsev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neeg</w:t>
      </w:r>
      <w:proofErr w:type="spellEnd"/>
      <w:r w:rsidRPr="007F6E94">
        <w:rPr>
          <w:sz w:val="25"/>
          <w:szCs w:val="25"/>
        </w:rPr>
        <w:t xml:space="preserve"> uas </w:t>
      </w:r>
      <w:proofErr w:type="spellStart"/>
      <w:r w:rsidRPr="007F6E94">
        <w:rPr>
          <w:sz w:val="25"/>
          <w:szCs w:val="25"/>
        </w:rPr>
        <w:t>nws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muab</w:t>
      </w:r>
      <w:proofErr w:type="spellEnd"/>
      <w:r w:rsidR="00BC1F22"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kev</w:t>
      </w:r>
      <w:proofErr w:type="spellEnd"/>
      <w:r w:rsidR="00BC1F22"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pab</w:t>
      </w:r>
      <w:proofErr w:type="spellEnd"/>
      <w:r w:rsidR="00BC1F22"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cuam</w:t>
      </w:r>
      <w:proofErr w:type="spellEnd"/>
      <w:r w:rsidR="00965F7D" w:rsidRPr="007F6E94">
        <w:rPr>
          <w:sz w:val="25"/>
          <w:szCs w:val="25"/>
        </w:rPr>
        <w:t xml:space="preserve">. </w:t>
      </w:r>
      <w:r w:rsidR="000827FA" w:rsidRPr="007F6E94">
        <w:rPr>
          <w:sz w:val="25"/>
          <w:szCs w:val="25"/>
        </w:rPr>
        <w:t xml:space="preserve">Txhawm rau </w:t>
      </w:r>
      <w:proofErr w:type="spellStart"/>
      <w:r w:rsidR="000827FA" w:rsidRPr="007F6E94">
        <w:rPr>
          <w:sz w:val="25"/>
          <w:szCs w:val="25"/>
        </w:rPr>
        <w:t>kom</w:t>
      </w:r>
      <w:proofErr w:type="spellEnd"/>
      <w:r w:rsidR="000827FA" w:rsidRPr="007F6E94">
        <w:rPr>
          <w:sz w:val="25"/>
          <w:szCs w:val="25"/>
        </w:rPr>
        <w:t xml:space="preserve"> tau </w:t>
      </w:r>
      <w:proofErr w:type="spellStart"/>
      <w:r w:rsidR="000827FA" w:rsidRPr="007F6E94">
        <w:rPr>
          <w:sz w:val="25"/>
          <w:szCs w:val="25"/>
        </w:rPr>
        <w:t>txais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txiaj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ntsig</w:t>
      </w:r>
      <w:proofErr w:type="spellEnd"/>
      <w:r w:rsidR="000827FA" w:rsidRPr="007F6E94">
        <w:rPr>
          <w:sz w:val="25"/>
          <w:szCs w:val="25"/>
        </w:rPr>
        <w:t xml:space="preserve"> zoo </w:t>
      </w:r>
      <w:proofErr w:type="spellStart"/>
      <w:r w:rsidR="000827FA" w:rsidRPr="007F6E94">
        <w:rPr>
          <w:sz w:val="25"/>
          <w:szCs w:val="25"/>
        </w:rPr>
        <w:t>ntawm</w:t>
      </w:r>
      <w:proofErr w:type="spellEnd"/>
      <w:r w:rsidR="000827FA" w:rsidRPr="007F6E94">
        <w:rPr>
          <w:sz w:val="25"/>
          <w:szCs w:val="25"/>
        </w:rPr>
        <w:t xml:space="preserve"> cov </w:t>
      </w:r>
      <w:proofErr w:type="spellStart"/>
      <w:proofErr w:type="gramStart"/>
      <w:r w:rsidR="000827FA" w:rsidRPr="007F6E94">
        <w:rPr>
          <w:sz w:val="25"/>
          <w:szCs w:val="25"/>
        </w:rPr>
        <w:t>kev</w:t>
      </w:r>
      <w:proofErr w:type="spellEnd"/>
      <w:proofErr w:type="gram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pab</w:t>
      </w:r>
      <w:proofErr w:type="spellEnd"/>
      <w:r w:rsidR="00B54728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cuam</w:t>
      </w:r>
      <w:proofErr w:type="spellEnd"/>
      <w:r w:rsidR="000827FA" w:rsidRPr="007F6E94">
        <w:rPr>
          <w:sz w:val="25"/>
          <w:szCs w:val="25"/>
        </w:rPr>
        <w:t>, Sacramento Cov Me</w:t>
      </w:r>
      <w:ins w:id="7" w:author="TOUVA" w:date="2021-04-28T21:10:00Z">
        <w:r w:rsidR="009A4919">
          <w:rPr>
            <w:sz w:val="25"/>
            <w:szCs w:val="25"/>
          </w:rPr>
          <w:t xml:space="preserve"> </w:t>
        </w:r>
      </w:ins>
      <w:r w:rsidR="000827FA" w:rsidRPr="007F6E94">
        <w:rPr>
          <w:sz w:val="25"/>
          <w:szCs w:val="25"/>
        </w:rPr>
        <w:t xml:space="preserve">nyuam </w:t>
      </w:r>
      <w:proofErr w:type="spellStart"/>
      <w:r w:rsidR="00B54728" w:rsidRPr="007F6E94">
        <w:rPr>
          <w:sz w:val="25"/>
          <w:szCs w:val="25"/>
        </w:rPr>
        <w:t>Hauv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Tsev</w:t>
      </w:r>
      <w:proofErr w:type="spellEnd"/>
      <w:r w:rsidR="000827FA" w:rsidRPr="007F6E94">
        <w:rPr>
          <w:sz w:val="25"/>
          <w:szCs w:val="25"/>
        </w:rPr>
        <w:t xml:space="preserve"> Kawm </w:t>
      </w:r>
      <w:proofErr w:type="spellStart"/>
      <w:r w:rsidR="000827FA" w:rsidRPr="007F6E94">
        <w:rPr>
          <w:sz w:val="25"/>
          <w:szCs w:val="25"/>
        </w:rPr>
        <w:t>ntsuas</w:t>
      </w:r>
      <w:proofErr w:type="spellEnd"/>
      <w:r w:rsidR="000827FA" w:rsidRPr="007F6E94">
        <w:rPr>
          <w:sz w:val="25"/>
          <w:szCs w:val="25"/>
        </w:rPr>
        <w:t xml:space="preserve"> qhov </w:t>
      </w:r>
      <w:proofErr w:type="spellStart"/>
      <w:r w:rsidR="000827FA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kawm </w:t>
      </w:r>
      <w:proofErr w:type="spellStart"/>
      <w:r w:rsidR="000827FA" w:rsidRPr="007F6E94">
        <w:rPr>
          <w:sz w:val="25"/>
          <w:szCs w:val="25"/>
        </w:rPr>
        <w:t>siv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soj</w:t>
      </w:r>
      <w:proofErr w:type="spellEnd"/>
      <w:r w:rsidR="00B54728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ntsua</w:t>
      </w:r>
      <w:ins w:id="8" w:author="TOUVA" w:date="2021-04-28T21:21:00Z">
        <w:r w:rsidR="0087453C">
          <w:rPr>
            <w:sz w:val="25"/>
            <w:szCs w:val="25"/>
          </w:rPr>
          <w:t>s</w:t>
        </w:r>
      </w:ins>
      <w:proofErr w:type="spellEnd"/>
      <w:del w:id="9" w:author="TOUVA" w:date="2021-04-28T21:21:00Z">
        <w:r w:rsidR="000827FA" w:rsidRPr="007F6E94" w:rsidDel="0087453C">
          <w:rPr>
            <w:sz w:val="25"/>
            <w:szCs w:val="25"/>
          </w:rPr>
          <w:delText>m</w:delText>
        </w:r>
      </w:del>
      <w:r w:rsidR="000827FA" w:rsidRPr="007F6E94">
        <w:rPr>
          <w:sz w:val="25"/>
          <w:szCs w:val="25"/>
        </w:rPr>
        <w:t xml:space="preserve">, </w:t>
      </w:r>
      <w:proofErr w:type="spellStart"/>
      <w:r w:rsidR="000827FA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ins w:id="10" w:author="TOUVA" w:date="2021-04-28T21:21:00Z">
        <w:r w:rsidR="0087453C">
          <w:rPr>
            <w:sz w:val="25"/>
            <w:szCs w:val="25"/>
          </w:rPr>
          <w:t>soj</w:t>
        </w:r>
        <w:proofErr w:type="spellEnd"/>
        <w:r w:rsidR="0087453C">
          <w:rPr>
            <w:sz w:val="25"/>
            <w:szCs w:val="25"/>
          </w:rPr>
          <w:t xml:space="preserve"> </w:t>
        </w:r>
      </w:ins>
      <w:proofErr w:type="spellStart"/>
      <w:r w:rsidR="00B54728" w:rsidRPr="007F6E94">
        <w:rPr>
          <w:sz w:val="25"/>
          <w:szCs w:val="25"/>
        </w:rPr>
        <w:t>n</w:t>
      </w:r>
      <w:r w:rsidR="000827FA" w:rsidRPr="007F6E94">
        <w:rPr>
          <w:sz w:val="25"/>
          <w:szCs w:val="25"/>
        </w:rPr>
        <w:t>tsua</w:t>
      </w:r>
      <w:del w:id="11" w:author="TOUVA" w:date="2021-04-28T21:21:00Z">
        <w:r w:rsidR="00B54728" w:rsidRPr="007F6E94" w:rsidDel="0087453C">
          <w:rPr>
            <w:sz w:val="25"/>
            <w:szCs w:val="25"/>
          </w:rPr>
          <w:delText>s xyuas</w:delText>
        </w:r>
      </w:del>
      <w:ins w:id="12" w:author="TOUVA" w:date="2021-04-28T21:21:00Z">
        <w:r w:rsidR="0087453C">
          <w:rPr>
            <w:sz w:val="25"/>
            <w:szCs w:val="25"/>
          </w:rPr>
          <w:t>m</w:t>
        </w:r>
      </w:ins>
      <w:proofErr w:type="spellEnd"/>
      <w:r w:rsidR="000827FA" w:rsidRPr="007F6E94">
        <w:rPr>
          <w:sz w:val="25"/>
          <w:szCs w:val="25"/>
        </w:rPr>
        <w:t xml:space="preserve">, thiab </w:t>
      </w:r>
      <w:r w:rsidR="00B54728" w:rsidRPr="007F6E94">
        <w:rPr>
          <w:sz w:val="25"/>
          <w:szCs w:val="25"/>
        </w:rPr>
        <w:t xml:space="preserve">cov </w:t>
      </w:r>
      <w:proofErr w:type="spellStart"/>
      <w:r w:rsidR="00B54728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ntsuas</w:t>
      </w:r>
      <w:proofErr w:type="spellEnd"/>
      <w:r w:rsidR="00965F7D" w:rsidRPr="007F6E94">
        <w:rPr>
          <w:sz w:val="25"/>
          <w:szCs w:val="25"/>
        </w:rPr>
        <w:t>.</w:t>
      </w:r>
      <w:r w:rsidR="00965F7D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Kev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ntsuam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xyuas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siv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txhawm</w:t>
      </w:r>
      <w:proofErr w:type="spellEnd"/>
      <w:r w:rsidR="00DC0708" w:rsidRPr="007F6E94">
        <w:rPr>
          <w:spacing w:val="-4"/>
          <w:sz w:val="25"/>
          <w:szCs w:val="25"/>
        </w:rPr>
        <w:t xml:space="preserve"> rau</w:t>
      </w:r>
      <w:r w:rsidR="00B2252E" w:rsidRPr="007F6E94">
        <w:rPr>
          <w:spacing w:val="-4"/>
          <w:sz w:val="25"/>
          <w:szCs w:val="25"/>
        </w:rPr>
        <w:t xml:space="preserve"> </w:t>
      </w:r>
      <w:del w:id="13" w:author="TOUVA" w:date="2021-04-28T21:22:00Z">
        <w:r w:rsidR="00B2252E" w:rsidRPr="007F6E94" w:rsidDel="0087453C">
          <w:rPr>
            <w:spacing w:val="-4"/>
            <w:sz w:val="25"/>
            <w:szCs w:val="25"/>
          </w:rPr>
          <w:delText xml:space="preserve">los </w:delText>
        </w:r>
      </w:del>
      <w:proofErr w:type="spellStart"/>
      <w:ins w:id="14" w:author="TOUVA" w:date="2021-04-28T21:22:00Z">
        <w:r w:rsidR="0087453C">
          <w:rPr>
            <w:spacing w:val="-4"/>
            <w:sz w:val="25"/>
            <w:szCs w:val="25"/>
          </w:rPr>
          <w:t>kom</w:t>
        </w:r>
        <w:proofErr w:type="spellEnd"/>
        <w:r w:rsidR="0087453C" w:rsidRPr="007F6E94">
          <w:rPr>
            <w:spacing w:val="-4"/>
            <w:sz w:val="25"/>
            <w:szCs w:val="25"/>
          </w:rPr>
          <w:t xml:space="preserve"> </w:t>
        </w:r>
      </w:ins>
      <w:proofErr w:type="spellStart"/>
      <w:r w:rsidR="00B2252E" w:rsidRPr="007F6E94">
        <w:rPr>
          <w:spacing w:val="-4"/>
          <w:sz w:val="25"/>
          <w:szCs w:val="25"/>
        </w:rPr>
        <w:t>nkag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siab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txog</w:t>
      </w:r>
      <w:proofErr w:type="spellEnd"/>
      <w:ins w:id="15" w:author="TOUVA" w:date="2021-04-28T21:22:00Z">
        <w:r w:rsidR="0087453C">
          <w:rPr>
            <w:spacing w:val="-4"/>
            <w:sz w:val="25"/>
            <w:szCs w:val="25"/>
          </w:rPr>
          <w:t xml:space="preserve"> </w:t>
        </w:r>
        <w:proofErr w:type="gramStart"/>
        <w:r w:rsidR="0087453C">
          <w:rPr>
            <w:spacing w:val="-4"/>
            <w:sz w:val="25"/>
            <w:szCs w:val="25"/>
          </w:rPr>
          <w:t>tias</w:t>
        </w:r>
      </w:ins>
      <w:proofErr w:type="gram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peb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tuaj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yeem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ins w:id="16" w:author="TOUVA" w:date="2021-04-28T21:23:00Z">
        <w:r w:rsidR="0087453C">
          <w:rPr>
            <w:spacing w:val="-4"/>
            <w:sz w:val="25"/>
            <w:szCs w:val="25"/>
          </w:rPr>
          <w:t>tuaj</w:t>
        </w:r>
        <w:proofErr w:type="spellEnd"/>
        <w:r w:rsidR="0087453C">
          <w:rPr>
            <w:spacing w:val="-4"/>
            <w:sz w:val="25"/>
            <w:szCs w:val="25"/>
          </w:rPr>
          <w:t xml:space="preserve"> </w:t>
        </w:r>
        <w:proofErr w:type="spellStart"/>
        <w:r w:rsidR="0087453C">
          <w:rPr>
            <w:spacing w:val="-4"/>
            <w:sz w:val="25"/>
            <w:szCs w:val="25"/>
          </w:rPr>
          <w:t>yeem</w:t>
        </w:r>
        <w:proofErr w:type="spellEnd"/>
        <w:r w:rsidR="0087453C">
          <w:rPr>
            <w:spacing w:val="-4"/>
            <w:sz w:val="25"/>
            <w:szCs w:val="25"/>
          </w:rPr>
          <w:t xml:space="preserve"> </w:t>
        </w:r>
      </w:ins>
      <w:proofErr w:type="spellStart"/>
      <w:r w:rsidR="00B2252E" w:rsidRPr="007F6E94">
        <w:rPr>
          <w:spacing w:val="-4"/>
          <w:sz w:val="25"/>
          <w:szCs w:val="25"/>
        </w:rPr>
        <w:t>pab</w:t>
      </w:r>
      <w:proofErr w:type="spellEnd"/>
      <w:r w:rsidR="00B2252E" w:rsidRPr="007F6E94">
        <w:rPr>
          <w:spacing w:val="-4"/>
          <w:sz w:val="25"/>
          <w:szCs w:val="25"/>
        </w:rPr>
        <w:t xml:space="preserve"> cov </w:t>
      </w:r>
      <w:proofErr w:type="spellStart"/>
      <w:r w:rsidR="00B2252E" w:rsidRPr="007F6E94">
        <w:rPr>
          <w:spacing w:val="-4"/>
          <w:sz w:val="25"/>
          <w:szCs w:val="25"/>
        </w:rPr>
        <w:t>tsev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neeg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ins w:id="17" w:author="TOUVA" w:date="2021-04-28T21:23:00Z">
        <w:r w:rsidR="0087453C">
          <w:rPr>
            <w:spacing w:val="-4"/>
            <w:sz w:val="25"/>
            <w:szCs w:val="25"/>
          </w:rPr>
          <w:t>kom</w:t>
        </w:r>
        <w:proofErr w:type="spellEnd"/>
        <w:r w:rsidR="0087453C">
          <w:rPr>
            <w:spacing w:val="-4"/>
            <w:sz w:val="25"/>
            <w:szCs w:val="25"/>
          </w:rPr>
          <w:t xml:space="preserve"> tau </w:t>
        </w:r>
      </w:ins>
      <w:r w:rsidR="00B2252E" w:rsidRPr="007F6E94">
        <w:rPr>
          <w:spacing w:val="-4"/>
          <w:sz w:val="25"/>
          <w:szCs w:val="25"/>
        </w:rPr>
        <w:t xml:space="preserve">zoo </w:t>
      </w:r>
      <w:proofErr w:type="spellStart"/>
      <w:r w:rsidR="00B2252E" w:rsidRPr="007F6E94">
        <w:rPr>
          <w:spacing w:val="-4"/>
          <w:sz w:val="25"/>
          <w:szCs w:val="25"/>
        </w:rPr>
        <w:t>dua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qub</w:t>
      </w:r>
      <w:proofErr w:type="spellEnd"/>
      <w:r w:rsidR="00B2252E" w:rsidRPr="007F6E94">
        <w:rPr>
          <w:spacing w:val="-4"/>
          <w:sz w:val="25"/>
          <w:szCs w:val="25"/>
        </w:rPr>
        <w:t xml:space="preserve"> thiab </w:t>
      </w:r>
      <w:proofErr w:type="spellStart"/>
      <w:r w:rsidR="00B2252E" w:rsidRPr="007F6E94">
        <w:rPr>
          <w:spacing w:val="-4"/>
          <w:sz w:val="25"/>
          <w:szCs w:val="25"/>
        </w:rPr>
        <w:t>peb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yuav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ua</w:t>
      </w:r>
      <w:proofErr w:type="spellEnd"/>
      <w:r w:rsidR="00B2252E" w:rsidRPr="007F6E94">
        <w:rPr>
          <w:spacing w:val="-4"/>
          <w:sz w:val="25"/>
          <w:szCs w:val="25"/>
        </w:rPr>
        <w:t xml:space="preserve"> li </w:t>
      </w:r>
      <w:proofErr w:type="spellStart"/>
      <w:r w:rsidR="00B2252E" w:rsidRPr="007F6E94">
        <w:rPr>
          <w:spacing w:val="-4"/>
          <w:sz w:val="25"/>
          <w:szCs w:val="25"/>
        </w:rPr>
        <w:t>cas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thiaj</w:t>
      </w:r>
      <w:proofErr w:type="spellEnd"/>
      <w:r w:rsidR="00DC0708" w:rsidRPr="007F6E94">
        <w:rPr>
          <w:spacing w:val="-4"/>
          <w:sz w:val="25"/>
          <w:szCs w:val="25"/>
        </w:rPr>
        <w:t xml:space="preserve"> li </w:t>
      </w:r>
      <w:proofErr w:type="spellStart"/>
      <w:r w:rsidR="00B2252E" w:rsidRPr="007F6E94">
        <w:rPr>
          <w:spacing w:val="-4"/>
          <w:sz w:val="25"/>
          <w:szCs w:val="25"/>
        </w:rPr>
        <w:t>tuaj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yeem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ins w:id="18" w:author="TOUVA" w:date="2021-04-28T21:24:00Z">
        <w:r w:rsidR="0087453C">
          <w:rPr>
            <w:spacing w:val="-4"/>
            <w:sz w:val="25"/>
            <w:szCs w:val="25"/>
          </w:rPr>
          <w:t>yuav</w:t>
        </w:r>
        <w:proofErr w:type="spellEnd"/>
        <w:r w:rsidR="0087453C">
          <w:rPr>
            <w:spacing w:val="-4"/>
            <w:sz w:val="25"/>
            <w:szCs w:val="25"/>
          </w:rPr>
          <w:t xml:space="preserve"> cob </w:t>
        </w:r>
      </w:ins>
      <w:proofErr w:type="spellStart"/>
      <w:r w:rsidR="00B2252E" w:rsidRPr="007F6E94">
        <w:rPr>
          <w:spacing w:val="-4"/>
          <w:sz w:val="25"/>
          <w:szCs w:val="25"/>
        </w:rPr>
        <w:t>qhia</w:t>
      </w:r>
      <w:proofErr w:type="spellEnd"/>
      <w:r w:rsidR="00DC0708" w:rsidRPr="007F6E94">
        <w:rPr>
          <w:spacing w:val="-4"/>
          <w:sz w:val="25"/>
          <w:szCs w:val="25"/>
        </w:rPr>
        <w:t xml:space="preserve"> tau</w:t>
      </w:r>
      <w:r w:rsidR="00B2252E" w:rsidRPr="007F6E94">
        <w:rPr>
          <w:spacing w:val="-4"/>
          <w:sz w:val="25"/>
          <w:szCs w:val="25"/>
        </w:rPr>
        <w:t xml:space="preserve"> thiab </w:t>
      </w:r>
      <w:proofErr w:type="spellStart"/>
      <w:r w:rsidR="00B2252E" w:rsidRPr="007F6E94">
        <w:rPr>
          <w:spacing w:val="-4"/>
          <w:sz w:val="25"/>
          <w:szCs w:val="25"/>
        </w:rPr>
        <w:t>txhawb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nqa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peb</w:t>
      </w:r>
      <w:proofErr w:type="spellEnd"/>
      <w:r w:rsidR="00B2252E" w:rsidRPr="007F6E94">
        <w:rPr>
          <w:spacing w:val="-4"/>
          <w:sz w:val="25"/>
          <w:szCs w:val="25"/>
        </w:rPr>
        <w:t xml:space="preserve"> cov </w:t>
      </w:r>
      <w:proofErr w:type="spellStart"/>
      <w:r w:rsidR="00B2252E" w:rsidRPr="007F6E94">
        <w:rPr>
          <w:spacing w:val="-4"/>
          <w:sz w:val="25"/>
          <w:szCs w:val="25"/>
        </w:rPr>
        <w:t>neeg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muab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kev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pab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cuam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nyob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hauv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r w:rsidR="00B2252E" w:rsidRPr="007F6E94">
        <w:rPr>
          <w:spacing w:val="-4"/>
          <w:sz w:val="25"/>
          <w:szCs w:val="25"/>
        </w:rPr>
        <w:t>Wraparound.</w:t>
      </w:r>
    </w:p>
    <w:p w14:paraId="31D1160C" w14:textId="11360A41" w:rsidR="00965F7D" w:rsidRPr="007F6E94" w:rsidRDefault="002510E9" w:rsidP="00965F7D">
      <w:pPr>
        <w:pStyle w:val="BodyText"/>
        <w:spacing w:before="156" w:line="259" w:lineRule="auto"/>
        <w:ind w:left="180" w:right="176"/>
        <w:jc w:val="both"/>
        <w:rPr>
          <w:sz w:val="25"/>
          <w:szCs w:val="25"/>
        </w:rPr>
      </w:pPr>
      <w:proofErr w:type="spellStart"/>
      <w:proofErr w:type="gramStart"/>
      <w:r w:rsidRPr="007F6E94">
        <w:rPr>
          <w:sz w:val="25"/>
          <w:szCs w:val="25"/>
        </w:rPr>
        <w:t>Hauv</w:t>
      </w:r>
      <w:proofErr w:type="spellEnd"/>
      <w:r w:rsidRPr="007F6E94">
        <w:rPr>
          <w:sz w:val="25"/>
          <w:szCs w:val="25"/>
        </w:rPr>
        <w:t xml:space="preserve"> ib </w:t>
      </w:r>
      <w:proofErr w:type="spellStart"/>
      <w:r w:rsidRPr="007F6E94">
        <w:rPr>
          <w:sz w:val="25"/>
          <w:szCs w:val="25"/>
        </w:rPr>
        <w:t>feem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ntawm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ntsuam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</w:t>
      </w:r>
      <w:r w:rsidR="00A45B9F" w:rsidRPr="007F6E94">
        <w:rPr>
          <w:sz w:val="25"/>
          <w:szCs w:val="25"/>
        </w:rPr>
        <w:t xml:space="preserve">cov </w:t>
      </w:r>
      <w:proofErr w:type="spellStart"/>
      <w:r w:rsidR="00A45B9F" w:rsidRPr="007F6E94">
        <w:rPr>
          <w:sz w:val="25"/>
          <w:szCs w:val="25"/>
        </w:rPr>
        <w:t>txheej</w:t>
      </w:r>
      <w:proofErr w:type="spellEnd"/>
      <w:r w:rsidR="00A45B9F"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txheem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zov</w:t>
      </w:r>
      <w:proofErr w:type="spellEnd"/>
      <w:r w:rsidRPr="007F6E94">
        <w:rPr>
          <w:sz w:val="25"/>
          <w:szCs w:val="25"/>
        </w:rPr>
        <w:t xml:space="preserve"> me nyuam, ib tus </w:t>
      </w:r>
      <w:proofErr w:type="spellStart"/>
      <w:r w:rsidRPr="007F6E94">
        <w:rPr>
          <w:sz w:val="25"/>
          <w:szCs w:val="25"/>
        </w:rPr>
        <w:t>tswv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cuab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ntawm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peb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Chav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Saib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Txhim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Kho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Kom</w:t>
      </w:r>
      <w:proofErr w:type="spellEnd"/>
      <w:r w:rsidRPr="007F6E94">
        <w:rPr>
          <w:sz w:val="25"/>
          <w:szCs w:val="25"/>
        </w:rPr>
        <w:t xml:space="preserve"> Zoo </w:t>
      </w:r>
      <w:proofErr w:type="spellStart"/>
      <w:ins w:id="19" w:author="TOUVA" w:date="2021-04-28T21:25:00Z">
        <w:r w:rsidR="0087453C">
          <w:rPr>
            <w:sz w:val="25"/>
            <w:szCs w:val="25"/>
          </w:rPr>
          <w:t>txog</w:t>
        </w:r>
        <w:proofErr w:type="spellEnd"/>
        <w:r w:rsidR="0087453C">
          <w:rPr>
            <w:sz w:val="25"/>
            <w:szCs w:val="25"/>
          </w:rPr>
          <w:t xml:space="preserve"> </w:t>
        </w:r>
        <w:proofErr w:type="spellStart"/>
        <w:r w:rsidR="0087453C">
          <w:rPr>
            <w:sz w:val="25"/>
            <w:szCs w:val="25"/>
          </w:rPr>
          <w:t>kev</w:t>
        </w:r>
        <w:proofErr w:type="spellEnd"/>
        <w:r w:rsidR="0087453C">
          <w:rPr>
            <w:sz w:val="25"/>
            <w:szCs w:val="25"/>
          </w:rPr>
          <w:t xml:space="preserve"> </w:t>
        </w:r>
      </w:ins>
      <w:proofErr w:type="spellStart"/>
      <w:r w:rsidRPr="007F6E94">
        <w:rPr>
          <w:sz w:val="25"/>
          <w:szCs w:val="25"/>
        </w:rPr>
        <w:t>Saib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Cov Me</w:t>
      </w:r>
      <w:r w:rsidR="00A45B9F" w:rsidRPr="007F6E94">
        <w:rPr>
          <w:sz w:val="25"/>
          <w:szCs w:val="25"/>
        </w:rPr>
        <w:t xml:space="preserve"> </w:t>
      </w:r>
      <w:ins w:id="20" w:author="TOUVA" w:date="2021-04-28T21:12:00Z">
        <w:r w:rsidR="009A4919">
          <w:rPr>
            <w:sz w:val="25"/>
            <w:szCs w:val="25"/>
          </w:rPr>
          <w:t>N</w:t>
        </w:r>
      </w:ins>
      <w:del w:id="21" w:author="TOUVA" w:date="2021-04-28T21:12:00Z">
        <w:r w:rsidRPr="007F6E94" w:rsidDel="009A4919">
          <w:rPr>
            <w:sz w:val="25"/>
            <w:szCs w:val="25"/>
          </w:rPr>
          <w:delText>n</w:delText>
        </w:r>
      </w:del>
      <w:r w:rsidRPr="007F6E94">
        <w:rPr>
          <w:sz w:val="25"/>
          <w:szCs w:val="25"/>
        </w:rPr>
        <w:t xml:space="preserve">yuam thiab </w:t>
      </w:r>
      <w:proofErr w:type="spellStart"/>
      <w:r w:rsidRPr="007F6E94">
        <w:rPr>
          <w:sz w:val="25"/>
          <w:szCs w:val="25"/>
        </w:rPr>
        <w:t>Tsev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Neeg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Pab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Pawg</w:t>
      </w:r>
      <w:proofErr w:type="spellEnd"/>
      <w:r w:rsidRPr="007F6E94">
        <w:rPr>
          <w:sz w:val="25"/>
          <w:szCs w:val="25"/>
        </w:rPr>
        <w:t xml:space="preserve"> (CFT) </w:t>
      </w:r>
      <w:proofErr w:type="spellStart"/>
      <w:r w:rsidR="00A45B9F" w:rsidRPr="007F6E94">
        <w:rPr>
          <w:sz w:val="25"/>
          <w:szCs w:val="25"/>
        </w:rPr>
        <w:t>lub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rooj</w:t>
      </w:r>
      <w:proofErr w:type="spellEnd"/>
      <w:r w:rsidRPr="007F6E94">
        <w:rPr>
          <w:sz w:val="25"/>
          <w:szCs w:val="25"/>
        </w:rPr>
        <w:t xml:space="preserve"> sib </w:t>
      </w:r>
      <w:proofErr w:type="spellStart"/>
      <w:r w:rsidRPr="007F6E94">
        <w:rPr>
          <w:sz w:val="25"/>
          <w:szCs w:val="25"/>
        </w:rPr>
        <w:t>tham</w:t>
      </w:r>
      <w:proofErr w:type="spellEnd"/>
      <w:r w:rsidRPr="007F6E94">
        <w:rPr>
          <w:sz w:val="25"/>
          <w:szCs w:val="25"/>
        </w:rPr>
        <w:t xml:space="preserve"> los </w:t>
      </w:r>
      <w:proofErr w:type="spellStart"/>
      <w:r w:rsidRPr="007F6E94">
        <w:rPr>
          <w:sz w:val="25"/>
          <w:szCs w:val="25"/>
        </w:rPr>
        <w:t>ntsuas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seb</w:t>
      </w:r>
      <w:proofErr w:type="spellEnd"/>
      <w:r w:rsidRPr="007F6E94">
        <w:rPr>
          <w:sz w:val="25"/>
          <w:szCs w:val="25"/>
        </w:rPr>
        <w:t xml:space="preserve"> </w:t>
      </w:r>
      <w:r w:rsidR="00A45B9F" w:rsidRPr="007F6E94">
        <w:rPr>
          <w:sz w:val="25"/>
          <w:szCs w:val="25"/>
        </w:rPr>
        <w:t xml:space="preserve">qhov </w:t>
      </w:r>
      <w:proofErr w:type="spellStart"/>
      <w:r w:rsidR="00A45B9F" w:rsidRPr="007F6E94">
        <w:rPr>
          <w:sz w:val="25"/>
          <w:szCs w:val="25"/>
        </w:rPr>
        <w:t>txheej</w:t>
      </w:r>
      <w:proofErr w:type="spellEnd"/>
      <w:r w:rsidR="00A45B9F"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txheem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zov</w:t>
      </w:r>
      <w:proofErr w:type="spellEnd"/>
      <w:r w:rsidRPr="007F6E94">
        <w:rPr>
          <w:sz w:val="25"/>
          <w:szCs w:val="25"/>
        </w:rPr>
        <w:t xml:space="preserve"> me nyuam </w:t>
      </w:r>
      <w:proofErr w:type="spellStart"/>
      <w:r w:rsidRPr="007F6E94">
        <w:rPr>
          <w:sz w:val="25"/>
          <w:szCs w:val="25"/>
        </w:rPr>
        <w:t>ua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raws</w:t>
      </w:r>
      <w:proofErr w:type="spellEnd"/>
      <w:r w:rsidRPr="007F6E94">
        <w:rPr>
          <w:sz w:val="25"/>
          <w:szCs w:val="25"/>
        </w:rPr>
        <w:t xml:space="preserve"> li Wraparound zoo </w:t>
      </w:r>
      <w:proofErr w:type="spellStart"/>
      <w:r w:rsidRPr="007F6E94">
        <w:rPr>
          <w:sz w:val="25"/>
          <w:szCs w:val="25"/>
        </w:rPr>
        <w:t>npaum</w:t>
      </w:r>
      <w:proofErr w:type="spellEnd"/>
      <w:r w:rsidRPr="007F6E94">
        <w:rPr>
          <w:sz w:val="25"/>
          <w:szCs w:val="25"/>
        </w:rPr>
        <w:t xml:space="preserve"> li </w:t>
      </w:r>
      <w:proofErr w:type="spellStart"/>
      <w:r w:rsidRPr="007F6E94">
        <w:rPr>
          <w:sz w:val="25"/>
          <w:szCs w:val="25"/>
        </w:rPr>
        <w:t>cas</w:t>
      </w:r>
      <w:proofErr w:type="spellEnd"/>
      <w:r w:rsidR="00965F7D" w:rsidRPr="007F6E94">
        <w:rPr>
          <w:sz w:val="25"/>
          <w:szCs w:val="25"/>
        </w:rPr>
        <w:t>.</w:t>
      </w:r>
      <w:proofErr w:type="gramEnd"/>
      <w:r w:rsidR="00965F7D" w:rsidRPr="007F6E94">
        <w:rPr>
          <w:sz w:val="25"/>
          <w:szCs w:val="25"/>
        </w:rPr>
        <w:t xml:space="preserve"> </w:t>
      </w:r>
      <w:r w:rsidR="00810398" w:rsidRPr="007F6E94">
        <w:rPr>
          <w:sz w:val="25"/>
          <w:szCs w:val="25"/>
        </w:rPr>
        <w:t xml:space="preserve">Qhov no </w:t>
      </w:r>
      <w:proofErr w:type="spellStart"/>
      <w:r w:rsidR="00810398" w:rsidRPr="007F6E94">
        <w:rPr>
          <w:sz w:val="25"/>
          <w:szCs w:val="25"/>
        </w:rPr>
        <w:t>hu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ua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Pab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Pawg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Saib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Xyuas</w:t>
      </w:r>
      <w:proofErr w:type="spellEnd"/>
      <w:r w:rsidR="00810398" w:rsidRPr="007F6E94">
        <w:rPr>
          <w:sz w:val="25"/>
          <w:szCs w:val="25"/>
        </w:rPr>
        <w:t xml:space="preserve"> Qhov </w:t>
      </w:r>
      <w:proofErr w:type="spellStart"/>
      <w:r w:rsidR="00810398" w:rsidRPr="007F6E94">
        <w:rPr>
          <w:sz w:val="25"/>
          <w:szCs w:val="25"/>
        </w:rPr>
        <w:t>Kev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Ntsuam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Xyuas</w:t>
      </w:r>
      <w:proofErr w:type="spellEnd"/>
      <w:r w:rsidR="00F872D0" w:rsidRPr="007F6E94">
        <w:rPr>
          <w:sz w:val="25"/>
          <w:szCs w:val="25"/>
        </w:rPr>
        <w:t xml:space="preserve"> </w:t>
      </w:r>
      <w:r w:rsidR="00965F7D" w:rsidRPr="007F6E94">
        <w:rPr>
          <w:b/>
          <w:sz w:val="25"/>
          <w:szCs w:val="25"/>
        </w:rPr>
        <w:t>(</w:t>
      </w:r>
      <w:r w:rsidR="00810398" w:rsidRPr="007F6E94">
        <w:rPr>
          <w:b/>
          <w:sz w:val="25"/>
          <w:szCs w:val="25"/>
        </w:rPr>
        <w:t>Team Observation Measure</w:t>
      </w:r>
      <w:r w:rsidR="00965F7D" w:rsidRPr="007F6E94">
        <w:rPr>
          <w:b/>
          <w:sz w:val="25"/>
          <w:szCs w:val="25"/>
        </w:rPr>
        <w:t xml:space="preserve"> </w:t>
      </w:r>
      <w:r w:rsidR="00146E24" w:rsidRPr="007F6E94">
        <w:rPr>
          <w:b/>
          <w:sz w:val="25"/>
          <w:szCs w:val="25"/>
        </w:rPr>
        <w:t>TOM</w:t>
      </w:r>
      <w:r w:rsidR="00965F7D" w:rsidRPr="007F6E94">
        <w:rPr>
          <w:b/>
          <w:sz w:val="25"/>
          <w:szCs w:val="25"/>
        </w:rPr>
        <w:t>2.0</w:t>
      </w:r>
      <w:r w:rsidR="00965F7D" w:rsidRPr="007F6E94">
        <w:rPr>
          <w:sz w:val="25"/>
          <w:szCs w:val="25"/>
        </w:rPr>
        <w:t xml:space="preserve">). </w:t>
      </w:r>
      <w:r w:rsidR="00E3600F" w:rsidRPr="007F6E94">
        <w:rPr>
          <w:sz w:val="25"/>
          <w:szCs w:val="25"/>
        </w:rPr>
        <w:t xml:space="preserve">Tus </w:t>
      </w:r>
      <w:proofErr w:type="spellStart"/>
      <w:r w:rsidR="00E3600F" w:rsidRPr="007F6E94">
        <w:rPr>
          <w:sz w:val="25"/>
          <w:szCs w:val="25"/>
        </w:rPr>
        <w:t>neeg</w:t>
      </w:r>
      <w:proofErr w:type="spellEnd"/>
      <w:r w:rsidR="00E3600F" w:rsidRPr="007F6E94">
        <w:rPr>
          <w:sz w:val="25"/>
          <w:szCs w:val="25"/>
        </w:rPr>
        <w:t xml:space="preserve"> no yog tus </w:t>
      </w:r>
      <w:proofErr w:type="spellStart"/>
      <w:r w:rsidR="00E3600F" w:rsidRPr="007F6E94">
        <w:rPr>
          <w:sz w:val="25"/>
          <w:szCs w:val="25"/>
        </w:rPr>
        <w:t>ua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saib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xyuas</w:t>
      </w:r>
      <w:proofErr w:type="spellEnd"/>
      <w:r w:rsidR="00E3600F" w:rsidRPr="007F6E94">
        <w:rPr>
          <w:sz w:val="25"/>
          <w:szCs w:val="25"/>
        </w:rPr>
        <w:t xml:space="preserve"> tag </w:t>
      </w:r>
      <w:proofErr w:type="spellStart"/>
      <w:r w:rsidR="00E3600F" w:rsidRPr="007F6E94">
        <w:rPr>
          <w:sz w:val="25"/>
          <w:szCs w:val="25"/>
        </w:rPr>
        <w:t>nrho</w:t>
      </w:r>
      <w:proofErr w:type="spellEnd"/>
      <w:r w:rsidR="00E3600F" w:rsidRPr="007F6E94">
        <w:rPr>
          <w:sz w:val="25"/>
          <w:szCs w:val="25"/>
        </w:rPr>
        <w:t xml:space="preserve"> thiab </w:t>
      </w:r>
      <w:proofErr w:type="spellStart"/>
      <w:r w:rsidR="00E3600F" w:rsidRPr="007F6E94">
        <w:rPr>
          <w:sz w:val="25"/>
          <w:szCs w:val="25"/>
        </w:rPr>
        <w:t>tsis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koom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nrog</w:t>
      </w:r>
      <w:proofErr w:type="spellEnd"/>
      <w:r w:rsidR="00E3600F" w:rsidRPr="007F6E94">
        <w:rPr>
          <w:sz w:val="25"/>
          <w:szCs w:val="25"/>
        </w:rPr>
        <w:t xml:space="preserve"> cov </w:t>
      </w:r>
      <w:proofErr w:type="spellStart"/>
      <w:r w:rsidR="00E3600F" w:rsidRPr="007F6E94">
        <w:rPr>
          <w:sz w:val="25"/>
          <w:szCs w:val="25"/>
        </w:rPr>
        <w:t>rooj</w:t>
      </w:r>
      <w:proofErr w:type="spellEnd"/>
      <w:r w:rsidR="00E3600F" w:rsidRPr="007F6E94">
        <w:rPr>
          <w:sz w:val="25"/>
          <w:szCs w:val="25"/>
        </w:rPr>
        <w:t xml:space="preserve"> sib </w:t>
      </w:r>
      <w:proofErr w:type="spellStart"/>
      <w:r w:rsidR="00E3600F" w:rsidRPr="007F6E94">
        <w:rPr>
          <w:sz w:val="25"/>
          <w:szCs w:val="25"/>
        </w:rPr>
        <w:t>tham</w:t>
      </w:r>
      <w:proofErr w:type="spellEnd"/>
      <w:r w:rsidR="00965F7D" w:rsidRPr="007F6E94">
        <w:rPr>
          <w:sz w:val="25"/>
          <w:szCs w:val="25"/>
        </w:rPr>
        <w:t xml:space="preserve">. </w:t>
      </w:r>
      <w:proofErr w:type="spellStart"/>
      <w:r w:rsidR="00C950A7" w:rsidRPr="007F6E94">
        <w:rPr>
          <w:sz w:val="25"/>
          <w:szCs w:val="25"/>
        </w:rPr>
        <w:t>Nws</w:t>
      </w:r>
      <w:proofErr w:type="spellEnd"/>
      <w:r w:rsidR="00C950A7" w:rsidRPr="007F6E94">
        <w:rPr>
          <w:sz w:val="25"/>
          <w:szCs w:val="25"/>
        </w:rPr>
        <w:t xml:space="preserve"> yog qhov </w:t>
      </w:r>
      <w:proofErr w:type="spellStart"/>
      <w:r w:rsidR="00C950A7" w:rsidRPr="007F6E94">
        <w:rPr>
          <w:sz w:val="25"/>
          <w:szCs w:val="25"/>
        </w:rPr>
        <w:t>tseem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proofErr w:type="gramStart"/>
      <w:r w:rsidR="00C950A7" w:rsidRPr="007F6E94">
        <w:rPr>
          <w:sz w:val="25"/>
          <w:szCs w:val="25"/>
        </w:rPr>
        <w:t>ceeb</w:t>
      </w:r>
      <w:proofErr w:type="spellEnd"/>
      <w:proofErr w:type="gramEnd"/>
      <w:r w:rsidR="00C950A7" w:rsidRPr="007F6E94">
        <w:rPr>
          <w:sz w:val="25"/>
          <w:szCs w:val="25"/>
        </w:rPr>
        <w:t xml:space="preserve"> rau CFT </w:t>
      </w:r>
      <w:proofErr w:type="spellStart"/>
      <w:ins w:id="22" w:author="TOUVA" w:date="2021-04-28T21:26:00Z">
        <w:r w:rsidR="006228FE">
          <w:rPr>
            <w:sz w:val="25"/>
            <w:szCs w:val="25"/>
          </w:rPr>
          <w:t>lub</w:t>
        </w:r>
        <w:proofErr w:type="spellEnd"/>
        <w:r w:rsidR="006228FE">
          <w:rPr>
            <w:sz w:val="25"/>
            <w:szCs w:val="25"/>
          </w:rPr>
          <w:t xml:space="preserve"> </w:t>
        </w:r>
      </w:ins>
      <w:proofErr w:type="spellStart"/>
      <w:r w:rsidR="00C950A7" w:rsidRPr="007F6E94">
        <w:rPr>
          <w:sz w:val="25"/>
          <w:szCs w:val="25"/>
        </w:rPr>
        <w:t>rooj</w:t>
      </w:r>
      <w:proofErr w:type="spellEnd"/>
      <w:r w:rsidR="00C950A7" w:rsidRPr="007F6E94">
        <w:rPr>
          <w:sz w:val="25"/>
          <w:szCs w:val="25"/>
        </w:rPr>
        <w:t xml:space="preserve"> sib </w:t>
      </w:r>
      <w:proofErr w:type="spellStart"/>
      <w:r w:rsidR="00C950A7" w:rsidRPr="007F6E94">
        <w:rPr>
          <w:sz w:val="25"/>
          <w:szCs w:val="25"/>
        </w:rPr>
        <w:t>tham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kom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tshwm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sim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raws</w:t>
      </w:r>
      <w:proofErr w:type="spellEnd"/>
      <w:r w:rsidR="00C950A7" w:rsidRPr="007F6E94">
        <w:rPr>
          <w:sz w:val="25"/>
          <w:szCs w:val="25"/>
        </w:rPr>
        <w:t xml:space="preserve"> li ib </w:t>
      </w:r>
      <w:proofErr w:type="spellStart"/>
      <w:r w:rsidR="00C950A7" w:rsidRPr="007F6E94">
        <w:rPr>
          <w:sz w:val="25"/>
          <w:szCs w:val="25"/>
        </w:rPr>
        <w:t>txwm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muaj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xws</w:t>
      </w:r>
      <w:proofErr w:type="spellEnd"/>
      <w:r w:rsidR="00C950A7" w:rsidRPr="007F6E94">
        <w:rPr>
          <w:sz w:val="25"/>
          <w:szCs w:val="25"/>
        </w:rPr>
        <w:t xml:space="preserve"> li tus </w:t>
      </w:r>
      <w:proofErr w:type="spellStart"/>
      <w:r w:rsidR="00C950A7" w:rsidRPr="007F6E94">
        <w:rPr>
          <w:sz w:val="25"/>
          <w:szCs w:val="25"/>
        </w:rPr>
        <w:t>neeg</w:t>
      </w:r>
      <w:proofErr w:type="spellEnd"/>
      <w:r w:rsidR="00C950A7" w:rsidRPr="007F6E94">
        <w:rPr>
          <w:sz w:val="25"/>
          <w:szCs w:val="25"/>
        </w:rPr>
        <w:t xml:space="preserve"> no </w:t>
      </w:r>
      <w:proofErr w:type="spellStart"/>
      <w:r w:rsidR="00C950A7" w:rsidRPr="007F6E94">
        <w:rPr>
          <w:sz w:val="25"/>
          <w:szCs w:val="25"/>
        </w:rPr>
        <w:t>tsis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nyob</w:t>
      </w:r>
      <w:proofErr w:type="spellEnd"/>
      <w:r w:rsidR="00C950A7" w:rsidRPr="007F6E94">
        <w:rPr>
          <w:sz w:val="25"/>
          <w:szCs w:val="25"/>
        </w:rPr>
        <w:t xml:space="preserve"> ntaw</w:t>
      </w:r>
      <w:r w:rsidR="00175608" w:rsidRPr="007F6E94">
        <w:rPr>
          <w:sz w:val="25"/>
          <w:szCs w:val="25"/>
        </w:rPr>
        <w:t>v</w:t>
      </w:r>
      <w:r w:rsidR="00965F7D" w:rsidRPr="007F6E94">
        <w:rPr>
          <w:sz w:val="25"/>
          <w:szCs w:val="25"/>
        </w:rPr>
        <w:t xml:space="preserve">. </w:t>
      </w:r>
      <w:r w:rsidR="0005706C" w:rsidRPr="007F6E94">
        <w:rPr>
          <w:sz w:val="25"/>
          <w:szCs w:val="25"/>
        </w:rPr>
        <w:t xml:space="preserve">TOM 2.0 </w:t>
      </w:r>
      <w:proofErr w:type="spellStart"/>
      <w:r w:rsidR="0005706C" w:rsidRPr="007F6E94">
        <w:rPr>
          <w:sz w:val="25"/>
          <w:szCs w:val="25"/>
        </w:rPr>
        <w:t>tsis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hais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txog</w:t>
      </w:r>
      <w:proofErr w:type="spellEnd"/>
      <w:r w:rsidR="0005706C" w:rsidRPr="007F6E94">
        <w:rPr>
          <w:sz w:val="25"/>
          <w:szCs w:val="25"/>
        </w:rPr>
        <w:t xml:space="preserve"> cov </w:t>
      </w:r>
      <w:proofErr w:type="spellStart"/>
      <w:r w:rsidR="0005706C" w:rsidRPr="007F6E94">
        <w:rPr>
          <w:sz w:val="25"/>
          <w:szCs w:val="25"/>
        </w:rPr>
        <w:t>ntsiab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lus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tshwj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xeeb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ntawm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lub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rooj</w:t>
      </w:r>
      <w:proofErr w:type="spellEnd"/>
      <w:r w:rsidR="0005706C" w:rsidRPr="007F6E94">
        <w:rPr>
          <w:sz w:val="25"/>
          <w:szCs w:val="25"/>
        </w:rPr>
        <w:t xml:space="preserve"> sib </w:t>
      </w:r>
      <w:proofErr w:type="spellStart"/>
      <w:r w:rsidR="0005706C" w:rsidRPr="007F6E94">
        <w:rPr>
          <w:sz w:val="25"/>
          <w:szCs w:val="25"/>
        </w:rPr>
        <w:t>tham</w:t>
      </w:r>
      <w:proofErr w:type="spellEnd"/>
      <w:r w:rsidR="0005706C" w:rsidRPr="007F6E94">
        <w:rPr>
          <w:sz w:val="25"/>
          <w:szCs w:val="25"/>
        </w:rPr>
        <w:t xml:space="preserve"> los</w:t>
      </w:r>
      <w:r w:rsidR="00E42C09" w:rsidRPr="007F6E94">
        <w:rPr>
          <w:sz w:val="25"/>
          <w:szCs w:val="25"/>
        </w:rPr>
        <w:t xml:space="preserve"> </w:t>
      </w:r>
      <w:r w:rsidR="0005706C" w:rsidRPr="007F6E94">
        <w:rPr>
          <w:sz w:val="25"/>
          <w:szCs w:val="25"/>
        </w:rPr>
        <w:t xml:space="preserve">sis cov </w:t>
      </w:r>
      <w:proofErr w:type="spellStart"/>
      <w:r w:rsidR="0005706C" w:rsidRPr="007F6E94">
        <w:rPr>
          <w:sz w:val="25"/>
          <w:szCs w:val="25"/>
        </w:rPr>
        <w:t>xwm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txheej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ntawm</w:t>
      </w:r>
      <w:proofErr w:type="spellEnd"/>
      <w:r w:rsidR="0005706C" w:rsidRPr="007F6E94">
        <w:rPr>
          <w:sz w:val="25"/>
          <w:szCs w:val="25"/>
        </w:rPr>
        <w:t xml:space="preserve"> cov </w:t>
      </w:r>
      <w:ins w:id="23" w:author="TOUVA" w:date="2021-04-28T21:26:00Z">
        <w:r w:rsidR="006228FE">
          <w:rPr>
            <w:sz w:val="25"/>
            <w:szCs w:val="25"/>
          </w:rPr>
          <w:t>tub-</w:t>
        </w:r>
        <w:proofErr w:type="spellStart"/>
        <w:r w:rsidR="006228FE">
          <w:rPr>
            <w:sz w:val="25"/>
            <w:szCs w:val="25"/>
          </w:rPr>
          <w:t>ntxhai</w:t>
        </w:r>
        <w:proofErr w:type="spellEnd"/>
        <w:r w:rsidR="006228FE">
          <w:rPr>
            <w:sz w:val="25"/>
            <w:szCs w:val="25"/>
          </w:rPr>
          <w:t xml:space="preserve"> </w:t>
        </w:r>
      </w:ins>
      <w:proofErr w:type="spellStart"/>
      <w:r w:rsidR="0005706C" w:rsidRPr="007F6E94">
        <w:rPr>
          <w:sz w:val="25"/>
          <w:szCs w:val="25"/>
        </w:rPr>
        <w:t>hluas</w:t>
      </w:r>
      <w:proofErr w:type="spellEnd"/>
      <w:r w:rsidR="0005706C" w:rsidRPr="007F6E94">
        <w:rPr>
          <w:sz w:val="25"/>
          <w:szCs w:val="25"/>
        </w:rPr>
        <w:t xml:space="preserve"> los</w:t>
      </w:r>
      <w:r w:rsidR="00E42C09" w:rsidRPr="007F6E94">
        <w:rPr>
          <w:sz w:val="25"/>
          <w:szCs w:val="25"/>
        </w:rPr>
        <w:t xml:space="preserve"> </w:t>
      </w:r>
      <w:r w:rsidR="0005706C" w:rsidRPr="007F6E94">
        <w:rPr>
          <w:sz w:val="25"/>
          <w:szCs w:val="25"/>
        </w:rPr>
        <w:t xml:space="preserve">sis </w:t>
      </w:r>
      <w:proofErr w:type="spellStart"/>
      <w:r w:rsidR="0005706C" w:rsidRPr="007F6E94">
        <w:rPr>
          <w:sz w:val="25"/>
          <w:szCs w:val="25"/>
        </w:rPr>
        <w:t>tsev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neeg</w:t>
      </w:r>
      <w:proofErr w:type="spellEnd"/>
      <w:r w:rsidR="0005706C" w:rsidRPr="007F6E94">
        <w:rPr>
          <w:sz w:val="25"/>
          <w:szCs w:val="25"/>
        </w:rPr>
        <w:t xml:space="preserve">, tab sis, </w:t>
      </w:r>
      <w:proofErr w:type="spellStart"/>
      <w:r w:rsidR="00E42C09" w:rsidRPr="007F6E94">
        <w:rPr>
          <w:sz w:val="25"/>
          <w:szCs w:val="25"/>
        </w:rPr>
        <w:t>yuav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hais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txog</w:t>
      </w:r>
      <w:proofErr w:type="spellEnd"/>
      <w:r w:rsidR="00E42C09" w:rsidRPr="007F6E94">
        <w:rPr>
          <w:sz w:val="25"/>
          <w:szCs w:val="25"/>
        </w:rPr>
        <w:t xml:space="preserve"> qhov </w:t>
      </w:r>
      <w:proofErr w:type="spellStart"/>
      <w:proofErr w:type="gramStart"/>
      <w:r w:rsidR="00E42C09" w:rsidRPr="007F6E94">
        <w:rPr>
          <w:sz w:val="25"/>
          <w:szCs w:val="25"/>
        </w:rPr>
        <w:t>kev</w:t>
      </w:r>
      <w:proofErr w:type="spellEnd"/>
      <w:proofErr w:type="gramEnd"/>
      <w:r w:rsidR="00E42C09" w:rsidRPr="007F6E94">
        <w:rPr>
          <w:sz w:val="25"/>
          <w:szCs w:val="25"/>
        </w:rPr>
        <w:t xml:space="preserve"> sib </w:t>
      </w:r>
      <w:proofErr w:type="spellStart"/>
      <w:r w:rsidR="00E42C09" w:rsidRPr="007F6E94">
        <w:rPr>
          <w:sz w:val="25"/>
          <w:szCs w:val="25"/>
        </w:rPr>
        <w:t>txuas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E42C09" w:rsidRPr="007F6E94">
        <w:rPr>
          <w:sz w:val="25"/>
          <w:szCs w:val="25"/>
        </w:rPr>
        <w:t>lus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E42C09" w:rsidRPr="007F6E94">
        <w:rPr>
          <w:sz w:val="25"/>
          <w:szCs w:val="25"/>
        </w:rPr>
        <w:t>ntawm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pab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pawg</w:t>
      </w:r>
      <w:proofErr w:type="spellEnd"/>
      <w:r w:rsidR="0005706C" w:rsidRPr="007F6E94">
        <w:rPr>
          <w:sz w:val="25"/>
          <w:szCs w:val="25"/>
        </w:rPr>
        <w:t xml:space="preserve"> li </w:t>
      </w:r>
      <w:proofErr w:type="spellStart"/>
      <w:r w:rsidR="0005706C" w:rsidRPr="007F6E94">
        <w:rPr>
          <w:sz w:val="25"/>
          <w:szCs w:val="25"/>
        </w:rPr>
        <w:t>cas</w:t>
      </w:r>
      <w:proofErr w:type="spellEnd"/>
      <w:r w:rsidR="0005706C" w:rsidRPr="007F6E94">
        <w:rPr>
          <w:sz w:val="25"/>
          <w:szCs w:val="25"/>
        </w:rPr>
        <w:t xml:space="preserve">, </w:t>
      </w:r>
      <w:proofErr w:type="spellStart"/>
      <w:r w:rsidR="00E42C09" w:rsidRPr="007F6E94">
        <w:rPr>
          <w:sz w:val="25"/>
          <w:szCs w:val="25"/>
        </w:rPr>
        <w:t>kev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txiav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txim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siab</w:t>
      </w:r>
      <w:proofErr w:type="spellEnd"/>
      <w:r w:rsidR="0005706C" w:rsidRPr="007F6E94">
        <w:rPr>
          <w:sz w:val="25"/>
          <w:szCs w:val="25"/>
        </w:rPr>
        <w:t xml:space="preserve">, </w:t>
      </w:r>
      <w:proofErr w:type="spellStart"/>
      <w:r w:rsidR="00E42C09" w:rsidRPr="007F6E94">
        <w:rPr>
          <w:sz w:val="25"/>
          <w:szCs w:val="25"/>
        </w:rPr>
        <w:t>tsim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phiaj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xwm</w:t>
      </w:r>
      <w:proofErr w:type="spellEnd"/>
      <w:ins w:id="24" w:author="TOUVA" w:date="2021-04-28T21:28:00Z">
        <w:r w:rsidR="006228FE">
          <w:rPr>
            <w:sz w:val="25"/>
            <w:szCs w:val="25"/>
          </w:rPr>
          <w:t xml:space="preserve"> </w:t>
        </w:r>
        <w:proofErr w:type="spellStart"/>
        <w:r w:rsidR="006228FE">
          <w:rPr>
            <w:sz w:val="25"/>
            <w:szCs w:val="25"/>
          </w:rPr>
          <w:t>ua</w:t>
        </w:r>
        <w:proofErr w:type="spellEnd"/>
        <w:r w:rsidR="006228FE">
          <w:rPr>
            <w:sz w:val="25"/>
            <w:szCs w:val="25"/>
          </w:rPr>
          <w:t xml:space="preserve"> </w:t>
        </w:r>
        <w:proofErr w:type="spellStart"/>
        <w:r w:rsidR="006228FE">
          <w:rPr>
            <w:sz w:val="25"/>
            <w:szCs w:val="25"/>
          </w:rPr>
          <w:t>ke</w:t>
        </w:r>
      </w:ins>
      <w:proofErr w:type="spellEnd"/>
      <w:r w:rsidR="0005706C" w:rsidRPr="007F6E94">
        <w:rPr>
          <w:sz w:val="25"/>
          <w:szCs w:val="25"/>
        </w:rPr>
        <w:t xml:space="preserve">, thiab </w:t>
      </w:r>
      <w:proofErr w:type="spellStart"/>
      <w:r w:rsidR="0005706C" w:rsidRPr="007F6E94">
        <w:rPr>
          <w:sz w:val="25"/>
          <w:szCs w:val="25"/>
        </w:rPr>
        <w:t>taug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qab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kev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nce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qib</w:t>
      </w:r>
      <w:proofErr w:type="spellEnd"/>
      <w:r w:rsidR="00965F7D" w:rsidRPr="007F6E94">
        <w:rPr>
          <w:sz w:val="25"/>
          <w:szCs w:val="25"/>
        </w:rPr>
        <w:t>.</w:t>
      </w:r>
    </w:p>
    <w:p w14:paraId="4169520B" w14:textId="03DEE73F" w:rsidR="00965F7D" w:rsidRDefault="0077128C" w:rsidP="0081773E">
      <w:pPr>
        <w:pStyle w:val="BodyText"/>
        <w:spacing w:before="159" w:line="259" w:lineRule="auto"/>
        <w:ind w:left="180" w:right="173"/>
        <w:jc w:val="both"/>
        <w:rPr>
          <w:sz w:val="19"/>
        </w:rPr>
      </w:pPr>
      <w:proofErr w:type="spellStart"/>
      <w:r w:rsidRPr="007F6E94">
        <w:rPr>
          <w:sz w:val="25"/>
          <w:szCs w:val="25"/>
        </w:rPr>
        <w:t>Hauv</w:t>
      </w:r>
      <w:proofErr w:type="spellEnd"/>
      <w:r w:rsidRPr="007F6E94">
        <w:rPr>
          <w:sz w:val="25"/>
          <w:szCs w:val="25"/>
        </w:rPr>
        <w:t xml:space="preserve"> ib </w:t>
      </w:r>
      <w:proofErr w:type="spellStart"/>
      <w:r w:rsidR="00D367CE" w:rsidRPr="007F6E94">
        <w:rPr>
          <w:sz w:val="25"/>
          <w:szCs w:val="25"/>
        </w:rPr>
        <w:t>feem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thib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ob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ntawm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kev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ntsuam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xyuas</w:t>
      </w:r>
      <w:proofErr w:type="spellEnd"/>
      <w:r w:rsidR="00D367CE" w:rsidRPr="007F6E94">
        <w:rPr>
          <w:sz w:val="25"/>
          <w:szCs w:val="25"/>
        </w:rPr>
        <w:t xml:space="preserve"> cov </w:t>
      </w:r>
      <w:proofErr w:type="spellStart"/>
      <w:r w:rsidRPr="007F6E94">
        <w:rPr>
          <w:sz w:val="25"/>
          <w:szCs w:val="25"/>
        </w:rPr>
        <w:t>txheej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txheem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muaj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xws</w:t>
      </w:r>
      <w:proofErr w:type="spellEnd"/>
      <w:r w:rsidR="00D367CE" w:rsidRPr="007F6E94">
        <w:rPr>
          <w:sz w:val="25"/>
          <w:szCs w:val="25"/>
        </w:rPr>
        <w:t xml:space="preserve"> li cov </w:t>
      </w:r>
      <w:proofErr w:type="spellStart"/>
      <w:r w:rsidR="00D367CE" w:rsidRPr="007F6E94">
        <w:rPr>
          <w:sz w:val="25"/>
          <w:szCs w:val="25"/>
        </w:rPr>
        <w:t>kev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soj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ntsuam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ins w:id="25" w:author="TOUVA" w:date="2021-04-28T21:29:00Z">
        <w:r w:rsidR="006228FE">
          <w:rPr>
            <w:sz w:val="25"/>
            <w:szCs w:val="25"/>
          </w:rPr>
          <w:t>tsawg</w:t>
        </w:r>
      </w:ins>
      <w:proofErr w:type="spellEnd"/>
      <w:del w:id="26" w:author="TOUVA" w:date="2021-04-28T21:29:00Z">
        <w:r w:rsidR="00D367CE" w:rsidRPr="007F6E94" w:rsidDel="006228FE">
          <w:rPr>
            <w:sz w:val="25"/>
            <w:szCs w:val="25"/>
          </w:rPr>
          <w:delText>luv luv</w:delText>
        </w:r>
      </w:del>
      <w:r w:rsidR="00D367CE" w:rsidRPr="007F6E94">
        <w:rPr>
          <w:sz w:val="25"/>
          <w:szCs w:val="25"/>
        </w:rPr>
        <w:t xml:space="preserve"> (WFI-EZ) </w:t>
      </w:r>
      <w:r w:rsidR="009A4A31" w:rsidRPr="007F6E94">
        <w:rPr>
          <w:sz w:val="25"/>
          <w:szCs w:val="25"/>
        </w:rPr>
        <w:t xml:space="preserve">uas </w:t>
      </w:r>
      <w:proofErr w:type="spellStart"/>
      <w:r w:rsidR="00D367CE" w:rsidRPr="007F6E94">
        <w:rPr>
          <w:sz w:val="25"/>
          <w:szCs w:val="25"/>
        </w:rPr>
        <w:t>xa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mus</w:t>
      </w:r>
      <w:proofErr w:type="spellEnd"/>
      <w:r w:rsidR="00D367CE" w:rsidRPr="007F6E94">
        <w:rPr>
          <w:sz w:val="25"/>
          <w:szCs w:val="25"/>
        </w:rPr>
        <w:t xml:space="preserve"> rau cov </w:t>
      </w:r>
      <w:ins w:id="27" w:author="TOUVA" w:date="2021-04-28T21:29:00Z">
        <w:r w:rsidR="006228FE">
          <w:rPr>
            <w:sz w:val="25"/>
            <w:szCs w:val="25"/>
          </w:rPr>
          <w:t>tub-</w:t>
        </w:r>
        <w:proofErr w:type="spellStart"/>
        <w:r w:rsidR="006228FE">
          <w:rPr>
            <w:sz w:val="25"/>
            <w:szCs w:val="25"/>
          </w:rPr>
          <w:t>ntxhai</w:t>
        </w:r>
        <w:proofErr w:type="spellEnd"/>
        <w:r w:rsidR="006228FE">
          <w:rPr>
            <w:sz w:val="25"/>
            <w:szCs w:val="25"/>
          </w:rPr>
          <w:t xml:space="preserve"> </w:t>
        </w:r>
      </w:ins>
      <w:proofErr w:type="spellStart"/>
      <w:r w:rsidR="00D367CE" w:rsidRPr="007F6E94">
        <w:rPr>
          <w:sz w:val="25"/>
          <w:szCs w:val="25"/>
        </w:rPr>
        <w:t>hluas</w:t>
      </w:r>
      <w:proofErr w:type="spellEnd"/>
      <w:r w:rsidR="00D367CE" w:rsidRPr="007F6E94">
        <w:rPr>
          <w:sz w:val="25"/>
          <w:szCs w:val="25"/>
        </w:rPr>
        <w:t xml:space="preserve"> (11 </w:t>
      </w:r>
      <w:proofErr w:type="spellStart"/>
      <w:r w:rsidR="00D367CE" w:rsidRPr="007F6E94">
        <w:rPr>
          <w:sz w:val="25"/>
          <w:szCs w:val="25"/>
        </w:rPr>
        <w:t>xyoos</w:t>
      </w:r>
      <w:proofErr w:type="spellEnd"/>
      <w:r w:rsidR="00D367CE" w:rsidRPr="007F6E94">
        <w:rPr>
          <w:sz w:val="25"/>
          <w:szCs w:val="25"/>
        </w:rPr>
        <w:t xml:space="preserve"> los</w:t>
      </w:r>
      <w:r w:rsidR="009A4A31" w:rsidRPr="007F6E94">
        <w:rPr>
          <w:sz w:val="25"/>
          <w:szCs w:val="25"/>
        </w:rPr>
        <w:t xml:space="preserve"> </w:t>
      </w:r>
      <w:r w:rsidR="00D367CE" w:rsidRPr="007F6E94">
        <w:rPr>
          <w:sz w:val="25"/>
          <w:szCs w:val="25"/>
        </w:rPr>
        <w:t xml:space="preserve">sis </w:t>
      </w:r>
      <w:proofErr w:type="spellStart"/>
      <w:r w:rsidR="00D367CE" w:rsidRPr="007F6E94">
        <w:rPr>
          <w:sz w:val="25"/>
          <w:szCs w:val="25"/>
        </w:rPr>
        <w:t>tshaj</w:t>
      </w:r>
      <w:proofErr w:type="spellEnd"/>
      <w:r w:rsidR="00D367CE" w:rsidRPr="007F6E94">
        <w:rPr>
          <w:sz w:val="25"/>
          <w:szCs w:val="25"/>
        </w:rPr>
        <w:t xml:space="preserve"> </w:t>
      </w:r>
      <w:r w:rsidR="009A4A31" w:rsidRPr="007F6E94">
        <w:rPr>
          <w:sz w:val="25"/>
          <w:szCs w:val="25"/>
        </w:rPr>
        <w:t>ntawv</w:t>
      </w:r>
      <w:r w:rsidR="00D367CE" w:rsidRPr="007F6E94">
        <w:rPr>
          <w:sz w:val="25"/>
          <w:szCs w:val="25"/>
        </w:rPr>
        <w:t xml:space="preserve">), </w:t>
      </w:r>
      <w:r w:rsidR="00F86363" w:rsidRPr="007F6E94">
        <w:rPr>
          <w:sz w:val="25"/>
          <w:szCs w:val="25"/>
        </w:rPr>
        <w:t>tus</w:t>
      </w:r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saib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xyuas</w:t>
      </w:r>
      <w:proofErr w:type="spellEnd"/>
      <w:r w:rsidR="00D367CE" w:rsidRPr="007F6E94">
        <w:rPr>
          <w:sz w:val="25"/>
          <w:szCs w:val="25"/>
        </w:rPr>
        <w:t xml:space="preserve">, Wraparound Cov </w:t>
      </w:r>
      <w:proofErr w:type="spellStart"/>
      <w:r w:rsidR="00D367CE" w:rsidRPr="007F6E94">
        <w:rPr>
          <w:sz w:val="25"/>
          <w:szCs w:val="25"/>
        </w:rPr>
        <w:t>Kws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F86363" w:rsidRPr="007F6E94">
        <w:rPr>
          <w:sz w:val="25"/>
          <w:szCs w:val="25"/>
        </w:rPr>
        <w:t>Saib</w:t>
      </w:r>
      <w:proofErr w:type="spellEnd"/>
      <w:r w:rsidR="00F86363" w:rsidRPr="007F6E94">
        <w:rPr>
          <w:sz w:val="25"/>
          <w:szCs w:val="25"/>
        </w:rPr>
        <w:t xml:space="preserve"> </w:t>
      </w:r>
      <w:proofErr w:type="spellStart"/>
      <w:r w:rsidR="00F86363" w:rsidRPr="007F6E94">
        <w:rPr>
          <w:sz w:val="25"/>
          <w:szCs w:val="25"/>
        </w:rPr>
        <w:t>Xyuas</w:t>
      </w:r>
      <w:proofErr w:type="spellEnd"/>
      <w:r w:rsidR="00F86363" w:rsidRPr="007F6E94">
        <w:rPr>
          <w:sz w:val="25"/>
          <w:szCs w:val="25"/>
        </w:rPr>
        <w:t xml:space="preserve"> </w:t>
      </w:r>
      <w:proofErr w:type="spellStart"/>
      <w:ins w:id="28" w:author="TOUVA" w:date="2021-04-28T21:29:00Z">
        <w:r w:rsidR="006228FE">
          <w:rPr>
            <w:sz w:val="25"/>
            <w:szCs w:val="25"/>
          </w:rPr>
          <w:t>Kev</w:t>
        </w:r>
        <w:proofErr w:type="spellEnd"/>
        <w:r w:rsidR="006228FE">
          <w:rPr>
            <w:sz w:val="25"/>
            <w:szCs w:val="25"/>
          </w:rPr>
          <w:t xml:space="preserve"> </w:t>
        </w:r>
      </w:ins>
      <w:proofErr w:type="spellStart"/>
      <w:r w:rsidR="00D367CE" w:rsidRPr="007F6E94">
        <w:rPr>
          <w:sz w:val="25"/>
          <w:szCs w:val="25"/>
        </w:rPr>
        <w:t>Pab</w:t>
      </w:r>
      <w:proofErr w:type="spellEnd"/>
      <w:r w:rsidR="00F86363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cuam</w:t>
      </w:r>
      <w:proofErr w:type="spellEnd"/>
      <w:r w:rsidR="00D367CE" w:rsidRPr="007F6E94">
        <w:rPr>
          <w:sz w:val="25"/>
          <w:szCs w:val="25"/>
        </w:rPr>
        <w:t xml:space="preserve">, thiab </w:t>
      </w:r>
      <w:r w:rsidR="00BC6C61" w:rsidRPr="007F6E94">
        <w:rPr>
          <w:sz w:val="25"/>
          <w:szCs w:val="25"/>
        </w:rPr>
        <w:t xml:space="preserve">CFT </w:t>
      </w:r>
      <w:proofErr w:type="spellStart"/>
      <w:ins w:id="29" w:author="TOUVA" w:date="2021-04-28T21:30:00Z">
        <w:r w:rsidR="006228FE">
          <w:rPr>
            <w:sz w:val="25"/>
            <w:szCs w:val="25"/>
          </w:rPr>
          <w:t>lwm</w:t>
        </w:r>
      </w:ins>
      <w:r w:rsidR="00BC6C61" w:rsidRPr="007F6E94">
        <w:rPr>
          <w:sz w:val="25"/>
          <w:szCs w:val="25"/>
        </w:rPr>
        <w:t>cov</w:t>
      </w:r>
      <w:proofErr w:type="spellEnd"/>
      <w:r w:rsidR="00BC6C61" w:rsidRPr="007F6E94">
        <w:rPr>
          <w:sz w:val="25"/>
          <w:szCs w:val="25"/>
        </w:rPr>
        <w:t xml:space="preserve"> </w:t>
      </w:r>
      <w:proofErr w:type="spellStart"/>
      <w:r w:rsidR="00BC6C61" w:rsidRPr="007F6E94">
        <w:rPr>
          <w:sz w:val="25"/>
          <w:szCs w:val="25"/>
        </w:rPr>
        <w:t>tswv</w:t>
      </w:r>
      <w:proofErr w:type="spellEnd"/>
      <w:r w:rsidR="00BC6C61" w:rsidRPr="007F6E94">
        <w:rPr>
          <w:sz w:val="25"/>
          <w:szCs w:val="25"/>
        </w:rPr>
        <w:t xml:space="preserve"> </w:t>
      </w:r>
      <w:proofErr w:type="spellStart"/>
      <w:r w:rsidR="00BC6C61" w:rsidRPr="007F6E94">
        <w:rPr>
          <w:sz w:val="25"/>
          <w:szCs w:val="25"/>
        </w:rPr>
        <w:t>cuab</w:t>
      </w:r>
      <w:proofErr w:type="spellEnd"/>
      <w:del w:id="30" w:author="TOUVA" w:date="2021-04-28T21:30:00Z">
        <w:r w:rsidR="00BC6C61" w:rsidRPr="007F6E94" w:rsidDel="006228FE">
          <w:rPr>
            <w:sz w:val="25"/>
            <w:szCs w:val="25"/>
          </w:rPr>
          <w:delText xml:space="preserve"> </w:delText>
        </w:r>
        <w:r w:rsidR="00D367CE" w:rsidRPr="007F6E94" w:rsidDel="006228FE">
          <w:rPr>
            <w:sz w:val="25"/>
            <w:szCs w:val="25"/>
          </w:rPr>
          <w:delText>lwm tus</w:delText>
        </w:r>
      </w:del>
      <w:r w:rsidR="00965F7D" w:rsidRPr="007F6E94">
        <w:rPr>
          <w:sz w:val="25"/>
          <w:szCs w:val="25"/>
        </w:rPr>
        <w:t>.</w:t>
      </w:r>
      <w:r w:rsidR="00A7520F" w:rsidRPr="007F6E94">
        <w:rPr>
          <w:sz w:val="25"/>
          <w:szCs w:val="25"/>
        </w:rPr>
        <w:t xml:space="preserve"> Cov </w:t>
      </w:r>
      <w:proofErr w:type="spellStart"/>
      <w:proofErr w:type="gramStart"/>
      <w:r w:rsidR="00A7520F" w:rsidRPr="007F6E94">
        <w:rPr>
          <w:sz w:val="25"/>
          <w:szCs w:val="25"/>
        </w:rPr>
        <w:t>kev</w:t>
      </w:r>
      <w:proofErr w:type="spellEnd"/>
      <w:proofErr w:type="gram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tshawb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fawb</w:t>
      </w:r>
      <w:proofErr w:type="spellEnd"/>
      <w:r w:rsidR="00A7520F" w:rsidRPr="007F6E94">
        <w:rPr>
          <w:sz w:val="25"/>
          <w:szCs w:val="25"/>
        </w:rPr>
        <w:t xml:space="preserve"> no </w:t>
      </w:r>
      <w:proofErr w:type="spellStart"/>
      <w:r w:rsidR="00A7520F" w:rsidRPr="007F6E94">
        <w:rPr>
          <w:sz w:val="25"/>
          <w:szCs w:val="25"/>
        </w:rPr>
        <w:t>tuaj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yeem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ua</w:t>
      </w:r>
      <w:proofErr w:type="spellEnd"/>
      <w:r w:rsidR="00A7520F" w:rsidRPr="007F6E94">
        <w:rPr>
          <w:sz w:val="25"/>
          <w:szCs w:val="25"/>
        </w:rPr>
        <w:t xml:space="preserve"> tiav </w:t>
      </w:r>
      <w:proofErr w:type="spellStart"/>
      <w:r w:rsidR="00A7520F" w:rsidRPr="007F6E94">
        <w:rPr>
          <w:sz w:val="25"/>
          <w:szCs w:val="25"/>
        </w:rPr>
        <w:t>hauv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A25ED" w:rsidRPr="007F6E94">
        <w:rPr>
          <w:sz w:val="25"/>
          <w:szCs w:val="25"/>
        </w:rPr>
        <w:t>huab</w:t>
      </w:r>
      <w:proofErr w:type="spellEnd"/>
      <w:r w:rsidR="00AA25ED" w:rsidRPr="007F6E94">
        <w:rPr>
          <w:sz w:val="25"/>
          <w:szCs w:val="25"/>
        </w:rPr>
        <w:t xml:space="preserve"> </w:t>
      </w:r>
      <w:proofErr w:type="spellStart"/>
      <w:r w:rsidR="00AA25ED" w:rsidRPr="007F6E94">
        <w:rPr>
          <w:sz w:val="25"/>
          <w:szCs w:val="25"/>
        </w:rPr>
        <w:t>cuas</w:t>
      </w:r>
      <w:proofErr w:type="spellEnd"/>
      <w:r w:rsidR="00AA25ED" w:rsidRPr="007F6E94">
        <w:rPr>
          <w:sz w:val="25"/>
          <w:szCs w:val="25"/>
        </w:rPr>
        <w:t xml:space="preserve"> los </w:t>
      </w:r>
      <w:proofErr w:type="spellStart"/>
      <w:r w:rsidR="00AA25ED" w:rsidRPr="007F6E94">
        <w:rPr>
          <w:sz w:val="25"/>
          <w:szCs w:val="25"/>
        </w:rPr>
        <w:t>ntawm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xo</w:t>
      </w:r>
      <w:r w:rsidR="00AA25ED" w:rsidRPr="007F6E94">
        <w:rPr>
          <w:sz w:val="25"/>
          <w:szCs w:val="25"/>
        </w:rPr>
        <w:t>v</w:t>
      </w:r>
      <w:proofErr w:type="spellEnd"/>
      <w:r w:rsidR="00AA25ED" w:rsidRPr="007F6E94">
        <w:rPr>
          <w:sz w:val="25"/>
          <w:szCs w:val="25"/>
        </w:rPr>
        <w:t xml:space="preserve"> </w:t>
      </w:r>
      <w:proofErr w:type="spellStart"/>
      <w:r w:rsidR="00AA25ED" w:rsidRPr="007F6E94">
        <w:rPr>
          <w:sz w:val="25"/>
          <w:szCs w:val="25"/>
        </w:rPr>
        <w:t>tooj</w:t>
      </w:r>
      <w:proofErr w:type="spellEnd"/>
      <w:r w:rsidR="00A7520F" w:rsidRPr="007F6E94">
        <w:rPr>
          <w:sz w:val="25"/>
          <w:szCs w:val="25"/>
        </w:rPr>
        <w:t xml:space="preserve"> los</w:t>
      </w:r>
      <w:r w:rsidR="00AA25ED" w:rsidRPr="007F6E94">
        <w:rPr>
          <w:sz w:val="25"/>
          <w:szCs w:val="25"/>
        </w:rPr>
        <w:t xml:space="preserve"> sis los</w:t>
      </w:r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ntawm</w:t>
      </w:r>
      <w:proofErr w:type="spellEnd"/>
      <w:r w:rsidR="00A7520F" w:rsidRPr="007F6E94">
        <w:rPr>
          <w:sz w:val="25"/>
          <w:szCs w:val="25"/>
        </w:rPr>
        <w:t xml:space="preserve"> email. </w:t>
      </w:r>
      <w:proofErr w:type="spellStart"/>
      <w:r w:rsidR="00C65D43" w:rsidRPr="007F6E94">
        <w:rPr>
          <w:sz w:val="25"/>
          <w:szCs w:val="25"/>
        </w:rPr>
        <w:t>Kev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teb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ntawm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txhuas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leej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yuav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tsis</w:t>
      </w:r>
      <w:proofErr w:type="spellEnd"/>
      <w:r w:rsidR="00A7520F" w:rsidRPr="007F6E94">
        <w:rPr>
          <w:sz w:val="25"/>
          <w:szCs w:val="25"/>
        </w:rPr>
        <w:t xml:space="preserve"> pub </w:t>
      </w:r>
      <w:proofErr w:type="spellStart"/>
      <w:r w:rsidR="00A7520F" w:rsidRPr="007F6E94">
        <w:rPr>
          <w:sz w:val="25"/>
          <w:szCs w:val="25"/>
        </w:rPr>
        <w:t>leej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twg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paub</w:t>
      </w:r>
      <w:proofErr w:type="spellEnd"/>
      <w:r w:rsidR="00965F7D" w:rsidRPr="007F6E94">
        <w:rPr>
          <w:b/>
          <w:sz w:val="25"/>
          <w:szCs w:val="25"/>
        </w:rPr>
        <w:t>.</w:t>
      </w:r>
      <w:r w:rsidR="00965F7D" w:rsidRPr="007F6E94">
        <w:rPr>
          <w:b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Yuav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tsis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muaj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gramStart"/>
      <w:r w:rsidR="000E3C8E" w:rsidRPr="007F6E94">
        <w:rPr>
          <w:bCs/>
          <w:spacing w:val="30"/>
          <w:sz w:val="25"/>
          <w:szCs w:val="25"/>
        </w:rPr>
        <w:t>ib</w:t>
      </w:r>
      <w:proofErr w:type="gram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qho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xov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xwm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twg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nthuav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tawm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ins w:id="31" w:author="TOUVA" w:date="2021-04-28T21:32:00Z">
        <w:r w:rsidR="006228FE">
          <w:rPr>
            <w:bCs/>
            <w:spacing w:val="30"/>
            <w:sz w:val="25"/>
            <w:szCs w:val="25"/>
          </w:rPr>
          <w:t xml:space="preserve">rau </w:t>
        </w:r>
      </w:ins>
      <w:r w:rsidR="000E3C8E" w:rsidRPr="007F6E94">
        <w:rPr>
          <w:bCs/>
          <w:spacing w:val="30"/>
          <w:sz w:val="25"/>
          <w:szCs w:val="25"/>
        </w:rPr>
        <w:t xml:space="preserve">sab </w:t>
      </w:r>
      <w:proofErr w:type="spellStart"/>
      <w:r w:rsidR="000E3C8E" w:rsidRPr="007F6E94">
        <w:rPr>
          <w:bCs/>
          <w:spacing w:val="30"/>
          <w:sz w:val="25"/>
          <w:szCs w:val="25"/>
        </w:rPr>
        <w:t>nra</w:t>
      </w:r>
      <w:r w:rsidR="00C10CC5" w:rsidRPr="007F6E94">
        <w:rPr>
          <w:bCs/>
          <w:spacing w:val="30"/>
          <w:sz w:val="25"/>
          <w:szCs w:val="25"/>
        </w:rPr>
        <w:t>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ntawm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qhov uas </w:t>
      </w:r>
      <w:proofErr w:type="spellStart"/>
      <w:r w:rsidR="000E3C8E" w:rsidRPr="007F6E94">
        <w:rPr>
          <w:bCs/>
          <w:spacing w:val="30"/>
          <w:sz w:val="25"/>
          <w:szCs w:val="25"/>
        </w:rPr>
        <w:t>tuaj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yeem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txuas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C10CC5" w:rsidRPr="007F6E94">
        <w:rPr>
          <w:bCs/>
          <w:spacing w:val="30"/>
          <w:sz w:val="25"/>
          <w:szCs w:val="25"/>
        </w:rPr>
        <w:t>nrog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koj</w:t>
      </w:r>
      <w:proofErr w:type="spellEnd"/>
      <w:r w:rsidR="00C10CC5" w:rsidRPr="007F6E94">
        <w:rPr>
          <w:bCs/>
          <w:spacing w:val="30"/>
          <w:sz w:val="25"/>
          <w:szCs w:val="25"/>
        </w:rPr>
        <w:t xml:space="preserve"> tau</w:t>
      </w:r>
      <w:r w:rsidR="000E3C8E" w:rsidRPr="007F6E94">
        <w:rPr>
          <w:bCs/>
          <w:spacing w:val="30"/>
          <w:sz w:val="25"/>
          <w:szCs w:val="25"/>
        </w:rPr>
        <w:t xml:space="preserve"> los</w:t>
      </w:r>
      <w:r w:rsidR="00C10CC5" w:rsidRPr="007F6E94">
        <w:rPr>
          <w:bCs/>
          <w:spacing w:val="30"/>
          <w:sz w:val="25"/>
          <w:szCs w:val="25"/>
        </w:rPr>
        <w:t xml:space="preserve"> </w:t>
      </w:r>
      <w:r w:rsidR="000E3C8E" w:rsidRPr="007F6E94">
        <w:rPr>
          <w:bCs/>
          <w:spacing w:val="30"/>
          <w:sz w:val="25"/>
          <w:szCs w:val="25"/>
        </w:rPr>
        <w:t xml:space="preserve">sis </w:t>
      </w:r>
      <w:proofErr w:type="spellStart"/>
      <w:r w:rsidR="000E3C8E" w:rsidRPr="007F6E94">
        <w:rPr>
          <w:bCs/>
          <w:spacing w:val="30"/>
          <w:sz w:val="25"/>
          <w:szCs w:val="25"/>
        </w:rPr>
        <w:t>koj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tsev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neeg</w:t>
      </w:r>
      <w:proofErr w:type="spellEnd"/>
      <w:r w:rsidR="00965F7D" w:rsidRPr="007F6E94">
        <w:rPr>
          <w:sz w:val="25"/>
          <w:szCs w:val="25"/>
        </w:rPr>
        <w:t>.</w:t>
      </w:r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Tsis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proofErr w:type="gramStart"/>
      <w:r w:rsidR="008E5427" w:rsidRPr="007F6E94">
        <w:rPr>
          <w:sz w:val="25"/>
          <w:szCs w:val="25"/>
        </w:rPr>
        <w:t>tas</w:t>
      </w:r>
      <w:proofErr w:type="spellEnd"/>
      <w:proofErr w:type="gramEnd"/>
      <w:r w:rsidR="008E5427" w:rsidRPr="007F6E94">
        <w:rPr>
          <w:sz w:val="25"/>
          <w:szCs w:val="25"/>
        </w:rPr>
        <w:t xml:space="preserve"> li</w:t>
      </w:r>
      <w:ins w:id="32" w:author="TOUVA" w:date="2021-04-28T21:34:00Z">
        <w:r w:rsidR="006228FE">
          <w:rPr>
            <w:sz w:val="25"/>
            <w:szCs w:val="25"/>
          </w:rPr>
          <w:t xml:space="preserve"> </w:t>
        </w:r>
        <w:proofErr w:type="spellStart"/>
        <w:r w:rsidR="006228FE">
          <w:rPr>
            <w:sz w:val="25"/>
            <w:szCs w:val="25"/>
          </w:rPr>
          <w:t>xwb</w:t>
        </w:r>
      </w:ins>
      <w:proofErr w:type="spellEnd"/>
      <w:r w:rsidR="008E5427" w:rsidRPr="007F6E94">
        <w:rPr>
          <w:sz w:val="25"/>
          <w:szCs w:val="25"/>
        </w:rPr>
        <w:t xml:space="preserve">, </w:t>
      </w:r>
      <w:proofErr w:type="spellStart"/>
      <w:r w:rsidR="008E5427" w:rsidRPr="007F6E94">
        <w:rPr>
          <w:sz w:val="25"/>
          <w:szCs w:val="25"/>
        </w:rPr>
        <w:t>pab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pawg</w:t>
      </w:r>
      <w:proofErr w:type="spellEnd"/>
      <w:r w:rsidR="008E5427" w:rsidRPr="007F6E94">
        <w:rPr>
          <w:sz w:val="25"/>
          <w:szCs w:val="25"/>
        </w:rPr>
        <w:t xml:space="preserve"> Wraparound </w:t>
      </w:r>
      <w:proofErr w:type="spellStart"/>
      <w:r w:rsidR="008E5427" w:rsidRPr="007F6E94">
        <w:rPr>
          <w:sz w:val="25"/>
          <w:szCs w:val="25"/>
        </w:rPr>
        <w:t>yuav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tsis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paub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ins w:id="33" w:author="TOUVA" w:date="2021-04-28T21:34:00Z">
        <w:r w:rsidR="006228FE">
          <w:rPr>
            <w:sz w:val="25"/>
            <w:szCs w:val="25"/>
          </w:rPr>
          <w:t>txog</w:t>
        </w:r>
        <w:proofErr w:type="spellEnd"/>
        <w:r w:rsidR="006228FE">
          <w:rPr>
            <w:sz w:val="25"/>
            <w:szCs w:val="25"/>
          </w:rPr>
          <w:t xml:space="preserve"> </w:t>
        </w:r>
      </w:ins>
      <w:proofErr w:type="spellStart"/>
      <w:r w:rsidR="008E5427" w:rsidRPr="007F6E94">
        <w:rPr>
          <w:sz w:val="25"/>
          <w:szCs w:val="25"/>
        </w:rPr>
        <w:t>koj</w:t>
      </w:r>
      <w:proofErr w:type="spellEnd"/>
      <w:r w:rsidR="008E5427" w:rsidRPr="007F6E94">
        <w:rPr>
          <w:sz w:val="25"/>
          <w:szCs w:val="25"/>
        </w:rPr>
        <w:t xml:space="preserve"> cov </w:t>
      </w:r>
      <w:proofErr w:type="spellStart"/>
      <w:r w:rsidR="008E5427" w:rsidRPr="007F6E94">
        <w:rPr>
          <w:sz w:val="25"/>
          <w:szCs w:val="25"/>
        </w:rPr>
        <w:t>lus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teb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tshwj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xeeb</w:t>
      </w:r>
      <w:proofErr w:type="spellEnd"/>
      <w:r w:rsidR="008E5427" w:rsidRPr="007F6E94">
        <w:rPr>
          <w:sz w:val="25"/>
          <w:szCs w:val="25"/>
        </w:rPr>
        <w:t xml:space="preserve"> </w:t>
      </w:r>
      <w:del w:id="34" w:author="TOUVA" w:date="2021-04-28T21:34:00Z">
        <w:r w:rsidR="008E5427" w:rsidRPr="007F6E94" w:rsidDel="006228FE">
          <w:rPr>
            <w:sz w:val="25"/>
            <w:szCs w:val="25"/>
          </w:rPr>
          <w:delText xml:space="preserve">txog </w:delText>
        </w:r>
      </w:del>
      <w:ins w:id="35" w:author="TOUVA" w:date="2021-04-28T21:34:00Z">
        <w:r w:rsidR="006228FE">
          <w:rPr>
            <w:sz w:val="25"/>
            <w:szCs w:val="25"/>
          </w:rPr>
          <w:t>rau</w:t>
        </w:r>
        <w:r w:rsidR="006228FE" w:rsidRPr="007F6E94">
          <w:rPr>
            <w:sz w:val="25"/>
            <w:szCs w:val="25"/>
          </w:rPr>
          <w:t xml:space="preserve"> </w:t>
        </w:r>
      </w:ins>
      <w:r w:rsidR="008E5427" w:rsidRPr="007F6E94">
        <w:rPr>
          <w:sz w:val="25"/>
          <w:szCs w:val="25"/>
        </w:rPr>
        <w:t xml:space="preserve">cov </w:t>
      </w:r>
      <w:proofErr w:type="spellStart"/>
      <w:r w:rsidR="008E5427" w:rsidRPr="007F6E94">
        <w:rPr>
          <w:sz w:val="25"/>
          <w:szCs w:val="25"/>
        </w:rPr>
        <w:t>kev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pab</w:t>
      </w:r>
      <w:proofErr w:type="spellEnd"/>
      <w:r w:rsidR="00D87055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lastRenderedPageBreak/>
        <w:t>cuam</w:t>
      </w:r>
      <w:proofErr w:type="spellEnd"/>
      <w:r w:rsidR="008E5427" w:rsidRPr="007F6E94">
        <w:rPr>
          <w:sz w:val="25"/>
          <w:szCs w:val="25"/>
        </w:rPr>
        <w:t xml:space="preserve"> uas </w:t>
      </w:r>
      <w:proofErr w:type="spellStart"/>
      <w:r w:rsidR="008E5427" w:rsidRPr="007F6E94">
        <w:rPr>
          <w:sz w:val="25"/>
          <w:szCs w:val="25"/>
        </w:rPr>
        <w:t>koj</w:t>
      </w:r>
      <w:proofErr w:type="spellEnd"/>
      <w:r w:rsidR="008E5427" w:rsidRPr="007F6E94">
        <w:rPr>
          <w:sz w:val="25"/>
          <w:szCs w:val="25"/>
        </w:rPr>
        <w:t xml:space="preserve"> tau </w:t>
      </w:r>
      <w:proofErr w:type="spellStart"/>
      <w:r w:rsidR="008E5427" w:rsidRPr="007F6E94">
        <w:rPr>
          <w:sz w:val="25"/>
          <w:szCs w:val="25"/>
        </w:rPr>
        <w:t>txais</w:t>
      </w:r>
      <w:proofErr w:type="spellEnd"/>
      <w:r w:rsidR="00965F7D" w:rsidRPr="007F6E94">
        <w:rPr>
          <w:sz w:val="25"/>
          <w:szCs w:val="25"/>
        </w:rPr>
        <w:t>.</w:t>
      </w:r>
    </w:p>
    <w:p w14:paraId="007D4E56" w14:textId="4E00D23F" w:rsidR="00965F7D" w:rsidRPr="00E371D1" w:rsidRDefault="000E1B91" w:rsidP="00965F7D">
      <w:pPr>
        <w:pStyle w:val="BodyText"/>
        <w:spacing w:before="44"/>
        <w:ind w:left="180"/>
        <w:rPr>
          <w:sz w:val="25"/>
          <w:szCs w:val="25"/>
        </w:rPr>
      </w:pPr>
      <w:proofErr w:type="spellStart"/>
      <w:r w:rsidRPr="00E371D1">
        <w:rPr>
          <w:sz w:val="25"/>
          <w:szCs w:val="25"/>
        </w:rPr>
        <w:t>Los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ntawm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proofErr w:type="gramStart"/>
      <w:r w:rsidRPr="00E371D1">
        <w:rPr>
          <w:sz w:val="25"/>
          <w:szCs w:val="25"/>
        </w:rPr>
        <w:t>kev</w:t>
      </w:r>
      <w:proofErr w:type="spellEnd"/>
      <w:proofErr w:type="gramEnd"/>
      <w:r w:rsidRPr="00E371D1">
        <w:rPr>
          <w:sz w:val="25"/>
          <w:szCs w:val="25"/>
        </w:rPr>
        <w:t xml:space="preserve"> </w:t>
      </w:r>
      <w:r w:rsidR="00BA7DBF" w:rsidRPr="00E371D1">
        <w:rPr>
          <w:sz w:val="25"/>
          <w:szCs w:val="25"/>
        </w:rPr>
        <w:t xml:space="preserve">lees </w:t>
      </w:r>
      <w:proofErr w:type="spellStart"/>
      <w:r w:rsidR="00BA7DBF" w:rsidRPr="00E371D1">
        <w:rPr>
          <w:sz w:val="25"/>
          <w:szCs w:val="25"/>
        </w:rPr>
        <w:t>paub</w:t>
      </w:r>
      <w:proofErr w:type="spellEnd"/>
      <w:r w:rsidR="00BA7DBF" w:rsidRPr="00E371D1">
        <w:rPr>
          <w:sz w:val="25"/>
          <w:szCs w:val="25"/>
        </w:rPr>
        <w:t xml:space="preserve"> </w:t>
      </w:r>
      <w:proofErr w:type="spellStart"/>
      <w:ins w:id="36" w:author="TOUVA" w:date="2021-04-28T21:36:00Z">
        <w:r w:rsidR="0081773E">
          <w:rPr>
            <w:sz w:val="25"/>
            <w:szCs w:val="25"/>
          </w:rPr>
          <w:t>kev</w:t>
        </w:r>
        <w:proofErr w:type="spellEnd"/>
        <w:r w:rsidR="0081773E">
          <w:rPr>
            <w:sz w:val="25"/>
            <w:szCs w:val="25"/>
          </w:rPr>
          <w:t xml:space="preserve"> </w:t>
        </w:r>
      </w:ins>
      <w:proofErr w:type="spellStart"/>
      <w:r w:rsidRPr="00E371D1">
        <w:rPr>
          <w:sz w:val="25"/>
          <w:szCs w:val="25"/>
        </w:rPr>
        <w:t>kos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npe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="00BA7DBF" w:rsidRPr="00E371D1">
        <w:rPr>
          <w:sz w:val="25"/>
          <w:szCs w:val="25"/>
        </w:rPr>
        <w:t>hauv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daim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foos</w:t>
      </w:r>
      <w:proofErr w:type="spellEnd"/>
      <w:r w:rsidR="00BA7DBF"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hauv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qab</w:t>
      </w:r>
      <w:proofErr w:type="spellEnd"/>
      <w:r w:rsidRPr="00E371D1">
        <w:rPr>
          <w:sz w:val="25"/>
          <w:szCs w:val="25"/>
        </w:rPr>
        <w:t xml:space="preserve"> no, </w:t>
      </w:r>
      <w:proofErr w:type="spellStart"/>
      <w:r w:rsidRPr="00E371D1">
        <w:rPr>
          <w:sz w:val="25"/>
          <w:szCs w:val="25"/>
        </w:rPr>
        <w:t>koj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qhia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="00C20ADE" w:rsidRPr="00E371D1">
        <w:rPr>
          <w:sz w:val="25"/>
          <w:szCs w:val="25"/>
        </w:rPr>
        <w:t>hais</w:t>
      </w:r>
      <w:proofErr w:type="spellEnd"/>
      <w:r w:rsidR="00C20ADE" w:rsidRPr="00E371D1">
        <w:rPr>
          <w:sz w:val="25"/>
          <w:szCs w:val="25"/>
        </w:rPr>
        <w:t xml:space="preserve"> tias:</w:t>
      </w:r>
    </w:p>
    <w:p w14:paraId="54E15556" w14:textId="6DFD5BAE" w:rsidR="00965F7D" w:rsidRPr="00E371D1" w:rsidRDefault="00C0609C" w:rsidP="00793630">
      <w:pPr>
        <w:pStyle w:val="ListParagraph"/>
        <w:numPr>
          <w:ilvl w:val="0"/>
          <w:numId w:val="1"/>
        </w:numPr>
        <w:tabs>
          <w:tab w:val="left" w:pos="901"/>
        </w:tabs>
        <w:spacing w:before="186" w:line="341" w:lineRule="exact"/>
        <w:ind w:right="0" w:hanging="361"/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lees </w:t>
      </w:r>
      <w:proofErr w:type="spellStart"/>
      <w:r w:rsidRPr="00E371D1">
        <w:rPr>
          <w:i/>
          <w:sz w:val="25"/>
          <w:szCs w:val="25"/>
        </w:rPr>
        <w:t>paub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gramStart"/>
      <w:r w:rsidRPr="00E371D1">
        <w:rPr>
          <w:i/>
          <w:sz w:val="25"/>
          <w:szCs w:val="25"/>
        </w:rPr>
        <w:t>tias</w:t>
      </w:r>
      <w:proofErr w:type="gramEnd"/>
      <w:r w:rsidRPr="00E371D1">
        <w:rPr>
          <w:i/>
          <w:sz w:val="25"/>
          <w:szCs w:val="25"/>
        </w:rPr>
        <w:t xml:space="preserve"> tus </w:t>
      </w:r>
      <w:proofErr w:type="spellStart"/>
      <w:r w:rsidRPr="00E371D1">
        <w:rPr>
          <w:i/>
          <w:sz w:val="25"/>
          <w:szCs w:val="25"/>
        </w:rPr>
        <w:t>tswv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cuab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pawg</w:t>
      </w:r>
      <w:proofErr w:type="spellEnd"/>
      <w:r w:rsidRPr="00E371D1">
        <w:rPr>
          <w:i/>
          <w:sz w:val="25"/>
          <w:szCs w:val="25"/>
        </w:rPr>
        <w:t xml:space="preserve"> Wraparound tau </w:t>
      </w:r>
      <w:proofErr w:type="spellStart"/>
      <w:r w:rsidRPr="00E371D1">
        <w:rPr>
          <w:i/>
          <w:sz w:val="25"/>
          <w:szCs w:val="25"/>
        </w:rPr>
        <w:t>piav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qhia</w:t>
      </w:r>
      <w:proofErr w:type="spellEnd"/>
      <w:r w:rsidRPr="00E371D1">
        <w:rPr>
          <w:i/>
          <w:sz w:val="25"/>
          <w:szCs w:val="25"/>
        </w:rPr>
        <w:t xml:space="preserve"> rau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="006B4A02" w:rsidRPr="00E371D1">
        <w:rPr>
          <w:i/>
          <w:sz w:val="25"/>
          <w:szCs w:val="25"/>
        </w:rPr>
        <w:t xml:space="preserve"> </w:t>
      </w:r>
      <w:proofErr w:type="spellStart"/>
      <w:r w:rsidR="006B4A02" w:rsidRPr="00E371D1">
        <w:rPr>
          <w:i/>
          <w:sz w:val="25"/>
          <w:szCs w:val="25"/>
        </w:rPr>
        <w:t>mloog</w:t>
      </w:r>
      <w:proofErr w:type="spellEnd"/>
      <w:r w:rsidR="0078316E" w:rsidRPr="00E371D1">
        <w:rPr>
          <w:i/>
          <w:sz w:val="25"/>
          <w:szCs w:val="25"/>
        </w:rPr>
        <w:t>,</w:t>
      </w:r>
      <w:r w:rsidR="00CE7F67" w:rsidRPr="00E371D1">
        <w:rPr>
          <w:i/>
          <w:sz w:val="25"/>
          <w:szCs w:val="25"/>
        </w:rPr>
        <w:t xml:space="preserve"> </w:t>
      </w:r>
      <w:r w:rsidR="00793630" w:rsidRPr="00E371D1">
        <w:rPr>
          <w:i/>
          <w:sz w:val="25"/>
          <w:szCs w:val="25"/>
        </w:rPr>
        <w:t>______________________________</w:t>
      </w:r>
      <w:r w:rsidR="00965F7D" w:rsidRPr="00E371D1">
        <w:rPr>
          <w:i/>
          <w:sz w:val="25"/>
          <w:szCs w:val="25"/>
          <w:u w:val="single"/>
        </w:rPr>
        <w:t xml:space="preserve"> </w:t>
      </w:r>
      <w:r w:rsidR="00965F7D" w:rsidRPr="00E371D1">
        <w:rPr>
          <w:i/>
          <w:sz w:val="25"/>
          <w:szCs w:val="25"/>
          <w:u w:val="single"/>
        </w:rPr>
        <w:tab/>
      </w:r>
      <w:r w:rsidR="00965F7D" w:rsidRPr="00E371D1">
        <w:rPr>
          <w:i/>
          <w:spacing w:val="4"/>
          <w:sz w:val="25"/>
          <w:szCs w:val="25"/>
        </w:rPr>
        <w:t xml:space="preserve"> </w:t>
      </w:r>
      <w:r w:rsidR="00965F7D" w:rsidRPr="00E371D1">
        <w:rPr>
          <w:i/>
          <w:sz w:val="25"/>
          <w:szCs w:val="25"/>
        </w:rPr>
        <w:t>(</w:t>
      </w:r>
      <w:r w:rsidR="006416CE" w:rsidRPr="00E371D1">
        <w:rPr>
          <w:i/>
          <w:sz w:val="25"/>
          <w:szCs w:val="25"/>
        </w:rPr>
        <w:t xml:space="preserve">cov </w:t>
      </w:r>
      <w:proofErr w:type="spellStart"/>
      <w:r w:rsidR="006416CE" w:rsidRPr="00E371D1">
        <w:rPr>
          <w:i/>
          <w:sz w:val="25"/>
          <w:szCs w:val="25"/>
        </w:rPr>
        <w:t>hluas</w:t>
      </w:r>
      <w:proofErr w:type="spellEnd"/>
      <w:r w:rsidR="006416CE" w:rsidRPr="00E371D1">
        <w:rPr>
          <w:i/>
          <w:sz w:val="25"/>
          <w:szCs w:val="25"/>
        </w:rPr>
        <w:t xml:space="preserve"> </w:t>
      </w:r>
      <w:proofErr w:type="spellStart"/>
      <w:r w:rsidR="006416CE" w:rsidRPr="00E371D1">
        <w:rPr>
          <w:i/>
          <w:sz w:val="25"/>
          <w:szCs w:val="25"/>
        </w:rPr>
        <w:t>lub</w:t>
      </w:r>
      <w:proofErr w:type="spellEnd"/>
      <w:r w:rsidR="006416CE" w:rsidRPr="00E371D1">
        <w:rPr>
          <w:i/>
          <w:sz w:val="25"/>
          <w:szCs w:val="25"/>
        </w:rPr>
        <w:t xml:space="preserve"> </w:t>
      </w:r>
      <w:proofErr w:type="spellStart"/>
      <w:r w:rsidR="006416CE" w:rsidRPr="00E371D1">
        <w:rPr>
          <w:i/>
          <w:sz w:val="25"/>
          <w:szCs w:val="25"/>
        </w:rPr>
        <w:t>npe</w:t>
      </w:r>
      <w:proofErr w:type="spellEnd"/>
      <w:r w:rsidR="00965F7D" w:rsidRPr="00E371D1">
        <w:rPr>
          <w:i/>
          <w:sz w:val="25"/>
          <w:szCs w:val="25"/>
        </w:rPr>
        <w:t>),</w:t>
      </w:r>
      <w:r w:rsidR="00CF49EC" w:rsidRPr="00E371D1">
        <w:rPr>
          <w:sz w:val="25"/>
          <w:szCs w:val="25"/>
        </w:rPr>
        <w:t xml:space="preserve"> </w:t>
      </w:r>
      <w:r w:rsidR="00CF49EC" w:rsidRPr="00E371D1">
        <w:rPr>
          <w:i/>
          <w:sz w:val="25"/>
          <w:szCs w:val="25"/>
        </w:rPr>
        <w:t xml:space="preserve">tias cov </w:t>
      </w:r>
      <w:proofErr w:type="spellStart"/>
      <w:r w:rsidR="00CF49EC" w:rsidRPr="00E371D1">
        <w:rPr>
          <w:i/>
          <w:sz w:val="25"/>
          <w:szCs w:val="25"/>
        </w:rPr>
        <w:t>phiaj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xwm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kev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ntsuam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xyuas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muaj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xws</w:t>
      </w:r>
      <w:proofErr w:type="spellEnd"/>
      <w:r w:rsidR="00CF49EC" w:rsidRPr="00E371D1">
        <w:rPr>
          <w:i/>
          <w:sz w:val="25"/>
          <w:szCs w:val="25"/>
        </w:rPr>
        <w:t xml:space="preserve"> li </w:t>
      </w:r>
      <w:proofErr w:type="spellStart"/>
      <w:r w:rsidR="00CF49EC" w:rsidRPr="00E371D1">
        <w:rPr>
          <w:i/>
          <w:sz w:val="25"/>
          <w:szCs w:val="25"/>
        </w:rPr>
        <w:t>kev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soj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ntsuam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ntawm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pawg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neeg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ins w:id="37" w:author="TOUVA" w:date="2021-04-28T21:40:00Z">
        <w:r w:rsidR="0081773E">
          <w:rPr>
            <w:i/>
            <w:sz w:val="25"/>
            <w:szCs w:val="25"/>
          </w:rPr>
          <w:t>hauv</w:t>
        </w:r>
        <w:proofErr w:type="spellEnd"/>
        <w:r w:rsidR="0081773E">
          <w:rPr>
            <w:i/>
            <w:sz w:val="25"/>
            <w:szCs w:val="25"/>
          </w:rPr>
          <w:t xml:space="preserve"> </w:t>
        </w:r>
      </w:ins>
      <w:proofErr w:type="spellStart"/>
      <w:r w:rsidR="00CF49EC" w:rsidRPr="00E371D1">
        <w:rPr>
          <w:i/>
          <w:sz w:val="25"/>
          <w:szCs w:val="25"/>
        </w:rPr>
        <w:t>lub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rooj</w:t>
      </w:r>
      <w:proofErr w:type="spellEnd"/>
      <w:r w:rsidR="00CF49EC" w:rsidRPr="00E371D1">
        <w:rPr>
          <w:i/>
          <w:sz w:val="25"/>
          <w:szCs w:val="25"/>
        </w:rPr>
        <w:t xml:space="preserve"> sib </w:t>
      </w:r>
      <w:proofErr w:type="spellStart"/>
      <w:r w:rsidR="00CF49EC" w:rsidRPr="00E371D1">
        <w:rPr>
          <w:i/>
          <w:sz w:val="25"/>
          <w:szCs w:val="25"/>
        </w:rPr>
        <w:t>tham</w:t>
      </w:r>
      <w:proofErr w:type="spellEnd"/>
      <w:r w:rsidR="00CF49EC" w:rsidRPr="00E371D1">
        <w:rPr>
          <w:i/>
          <w:sz w:val="25"/>
          <w:szCs w:val="25"/>
        </w:rPr>
        <w:t xml:space="preserve"> thiab </w:t>
      </w:r>
      <w:proofErr w:type="spellStart"/>
      <w:r w:rsidR="00CF49EC" w:rsidRPr="00E371D1">
        <w:rPr>
          <w:i/>
          <w:sz w:val="25"/>
          <w:szCs w:val="25"/>
        </w:rPr>
        <w:t>kev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soj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ntsuam</w:t>
      </w:r>
      <w:proofErr w:type="spellEnd"/>
      <w:r w:rsidR="00CF49EC" w:rsidRPr="00E371D1">
        <w:rPr>
          <w:i/>
          <w:sz w:val="25"/>
          <w:szCs w:val="25"/>
        </w:rPr>
        <w:t xml:space="preserve"> rau </w:t>
      </w:r>
      <w:proofErr w:type="spellStart"/>
      <w:r w:rsidR="00CF49EC" w:rsidRPr="00E371D1">
        <w:rPr>
          <w:i/>
          <w:sz w:val="25"/>
          <w:szCs w:val="25"/>
        </w:rPr>
        <w:t>kuv</w:t>
      </w:r>
      <w:proofErr w:type="spellEnd"/>
      <w:r w:rsidR="00CF49EC" w:rsidRPr="00E371D1">
        <w:rPr>
          <w:i/>
          <w:sz w:val="25"/>
          <w:szCs w:val="25"/>
        </w:rPr>
        <w:t xml:space="preserve"> tus </w:t>
      </w:r>
      <w:proofErr w:type="spellStart"/>
      <w:r w:rsidR="00CF49EC" w:rsidRPr="00E371D1">
        <w:rPr>
          <w:i/>
          <w:sz w:val="25"/>
          <w:szCs w:val="25"/>
        </w:rPr>
        <w:t>kheej</w:t>
      </w:r>
      <w:proofErr w:type="spellEnd"/>
      <w:r w:rsidR="00CF49EC" w:rsidRPr="00E371D1">
        <w:rPr>
          <w:i/>
          <w:sz w:val="25"/>
          <w:szCs w:val="25"/>
        </w:rPr>
        <w:t xml:space="preserve"> thiab cov </w:t>
      </w:r>
      <w:del w:id="38" w:author="TOUVA" w:date="2021-04-28T21:41:00Z">
        <w:r w:rsidR="00CF49EC" w:rsidRPr="00E371D1" w:rsidDel="0081773E">
          <w:rPr>
            <w:i/>
            <w:sz w:val="25"/>
            <w:szCs w:val="25"/>
          </w:rPr>
          <w:delText xml:space="preserve">neeg </w:delText>
        </w:r>
      </w:del>
      <w:proofErr w:type="spellStart"/>
      <w:ins w:id="39" w:author="TOUVA" w:date="2021-04-28T21:41:00Z">
        <w:r w:rsidR="0081773E">
          <w:rPr>
            <w:i/>
            <w:sz w:val="25"/>
            <w:szCs w:val="25"/>
          </w:rPr>
          <w:t>tswv</w:t>
        </w:r>
        <w:proofErr w:type="spellEnd"/>
        <w:r w:rsidR="0081773E">
          <w:rPr>
            <w:i/>
            <w:sz w:val="25"/>
            <w:szCs w:val="25"/>
          </w:rPr>
          <w:t xml:space="preserve"> </w:t>
        </w:r>
        <w:proofErr w:type="spellStart"/>
        <w:r w:rsidR="0081773E">
          <w:rPr>
            <w:i/>
            <w:sz w:val="25"/>
            <w:szCs w:val="25"/>
          </w:rPr>
          <w:t>cuab</w:t>
        </w:r>
        <w:proofErr w:type="spellEnd"/>
        <w:r w:rsidR="0081773E" w:rsidRPr="00E371D1">
          <w:rPr>
            <w:i/>
            <w:sz w:val="25"/>
            <w:szCs w:val="25"/>
          </w:rPr>
          <w:t xml:space="preserve"> </w:t>
        </w:r>
      </w:ins>
      <w:proofErr w:type="spellStart"/>
      <w:r w:rsidR="00CF49EC" w:rsidRPr="00E371D1">
        <w:rPr>
          <w:i/>
          <w:sz w:val="25"/>
          <w:szCs w:val="25"/>
        </w:rPr>
        <w:t>hauv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kuv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pa</w:t>
      </w:r>
      <w:ins w:id="40" w:author="TOUVA" w:date="2021-04-28T21:41:00Z">
        <w:r w:rsidR="0081773E">
          <w:rPr>
            <w:i/>
            <w:sz w:val="25"/>
            <w:szCs w:val="25"/>
          </w:rPr>
          <w:t>wg</w:t>
        </w:r>
      </w:ins>
      <w:proofErr w:type="spellEnd"/>
      <w:del w:id="41" w:author="TOUVA" w:date="2021-04-28T21:41:00Z">
        <w:r w:rsidR="00CF49EC" w:rsidRPr="00E371D1" w:rsidDel="0081773E">
          <w:rPr>
            <w:i/>
            <w:sz w:val="25"/>
            <w:szCs w:val="25"/>
          </w:rPr>
          <w:delText>b</w:delText>
        </w:r>
      </w:del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neeg</w:t>
      </w:r>
      <w:proofErr w:type="spellEnd"/>
      <w:r w:rsidR="00965F7D" w:rsidRPr="00E371D1">
        <w:rPr>
          <w:i/>
          <w:sz w:val="25"/>
          <w:szCs w:val="25"/>
        </w:rPr>
        <w:t>.</w:t>
      </w:r>
    </w:p>
    <w:p w14:paraId="6393B468" w14:textId="77777777" w:rsidR="00965F7D" w:rsidRPr="00E371D1" w:rsidRDefault="00965F7D" w:rsidP="00965F7D">
      <w:pPr>
        <w:pStyle w:val="BodyText"/>
        <w:spacing w:before="1"/>
        <w:rPr>
          <w:i/>
          <w:sz w:val="25"/>
          <w:szCs w:val="25"/>
        </w:rPr>
      </w:pPr>
    </w:p>
    <w:p w14:paraId="347CF6C3" w14:textId="438CE73D" w:rsidR="00965F7D" w:rsidRPr="00E371D1" w:rsidRDefault="00D00329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>Tus</w:t>
      </w:r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tswv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cuab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ntawm</w:t>
      </w:r>
      <w:proofErr w:type="spellEnd"/>
      <w:r w:rsidRPr="00E371D1">
        <w:rPr>
          <w:sz w:val="25"/>
          <w:szCs w:val="25"/>
        </w:rPr>
        <w:t xml:space="preserve"> </w:t>
      </w:r>
      <w:r w:rsidRPr="00E371D1">
        <w:rPr>
          <w:i/>
          <w:iCs/>
          <w:sz w:val="25"/>
          <w:szCs w:val="25"/>
        </w:rPr>
        <w:t xml:space="preserve">Sacramento Cov Me Nyuam </w:t>
      </w:r>
      <w:proofErr w:type="spellStart"/>
      <w:r w:rsidRPr="00E371D1">
        <w:rPr>
          <w:i/>
          <w:iCs/>
          <w:sz w:val="25"/>
          <w:szCs w:val="25"/>
        </w:rPr>
        <w:t>Hauv</w:t>
      </w:r>
      <w:proofErr w:type="spellEnd"/>
      <w:r w:rsidRPr="00E371D1">
        <w:rPr>
          <w:i/>
          <w:iCs/>
          <w:sz w:val="25"/>
          <w:szCs w:val="25"/>
        </w:rPr>
        <w:t xml:space="preserve"> </w:t>
      </w:r>
      <w:proofErr w:type="spellStart"/>
      <w:r w:rsidRPr="00E371D1">
        <w:rPr>
          <w:i/>
          <w:iCs/>
          <w:sz w:val="25"/>
          <w:szCs w:val="25"/>
        </w:rPr>
        <w:t>Tsev</w:t>
      </w:r>
      <w:proofErr w:type="spellEnd"/>
      <w:r w:rsidRPr="00E371D1">
        <w:rPr>
          <w:i/>
          <w:iCs/>
          <w:sz w:val="25"/>
          <w:szCs w:val="25"/>
        </w:rPr>
        <w:t xml:space="preserve"> </w:t>
      </w:r>
      <w:ins w:id="42" w:author="TOUVA" w:date="2021-04-28T21:42:00Z">
        <w:r w:rsidR="0081773E">
          <w:rPr>
            <w:i/>
            <w:iCs/>
            <w:sz w:val="25"/>
            <w:szCs w:val="25"/>
          </w:rPr>
          <w:t xml:space="preserve">Kawm </w:t>
        </w:r>
      </w:ins>
      <w:r w:rsidRPr="00E371D1">
        <w:rPr>
          <w:i/>
          <w:iCs/>
          <w:sz w:val="25"/>
          <w:szCs w:val="25"/>
        </w:rPr>
        <w:t>Wraparound</w:t>
      </w:r>
      <w:r w:rsidR="002430EC" w:rsidRPr="00E371D1">
        <w:rPr>
          <w:i/>
          <w:sz w:val="25"/>
          <w:szCs w:val="25"/>
        </w:rPr>
        <w:t xml:space="preserve"> </w:t>
      </w:r>
      <w:r w:rsidR="00E2173E" w:rsidRPr="00E371D1">
        <w:rPr>
          <w:i/>
          <w:sz w:val="25"/>
          <w:szCs w:val="25"/>
        </w:rPr>
        <w:t>tau</w:t>
      </w:r>
      <w:r w:rsidR="002430EC" w:rsidRPr="00E371D1">
        <w:rPr>
          <w:i/>
          <w:sz w:val="25"/>
          <w:szCs w:val="25"/>
        </w:rPr>
        <w:t xml:space="preserve"> </w:t>
      </w:r>
      <w:proofErr w:type="spellStart"/>
      <w:ins w:id="43" w:author="TOUVA" w:date="2021-04-28T21:42:00Z">
        <w:r w:rsidR="0081773E">
          <w:rPr>
            <w:i/>
            <w:sz w:val="25"/>
            <w:szCs w:val="25"/>
          </w:rPr>
          <w:t>n</w:t>
        </w:r>
      </w:ins>
      <w:del w:id="44" w:author="TOUVA" w:date="2021-04-28T21:42:00Z">
        <w:r w:rsidR="002430EC" w:rsidRPr="00E371D1" w:rsidDel="0081773E">
          <w:rPr>
            <w:i/>
            <w:sz w:val="25"/>
            <w:szCs w:val="25"/>
          </w:rPr>
          <w:delText>t</w:delText>
        </w:r>
      </w:del>
      <w:r w:rsidR="002430EC" w:rsidRPr="00E371D1">
        <w:rPr>
          <w:i/>
          <w:sz w:val="25"/>
          <w:szCs w:val="25"/>
        </w:rPr>
        <w:t>shua</w:t>
      </w:r>
      <w:r w:rsidR="00E2173E" w:rsidRPr="00E371D1">
        <w:rPr>
          <w:i/>
          <w:sz w:val="25"/>
          <w:szCs w:val="25"/>
        </w:rPr>
        <w:t>m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xyuas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daim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foos</w:t>
      </w:r>
      <w:proofErr w:type="spellEnd"/>
      <w:r w:rsidR="002430EC" w:rsidRPr="00E371D1">
        <w:rPr>
          <w:i/>
          <w:sz w:val="25"/>
          <w:szCs w:val="25"/>
        </w:rPr>
        <w:t xml:space="preserve"> no </w:t>
      </w:r>
      <w:proofErr w:type="spellStart"/>
      <w:r w:rsidR="002430EC" w:rsidRPr="00E371D1">
        <w:rPr>
          <w:i/>
          <w:sz w:val="25"/>
          <w:szCs w:val="25"/>
        </w:rPr>
        <w:t>nrog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kuv</w:t>
      </w:r>
      <w:proofErr w:type="spellEnd"/>
      <w:r w:rsidR="002430EC" w:rsidRPr="00E371D1">
        <w:rPr>
          <w:i/>
          <w:sz w:val="25"/>
          <w:szCs w:val="25"/>
        </w:rPr>
        <w:t xml:space="preserve"> thiab </w:t>
      </w:r>
      <w:proofErr w:type="spellStart"/>
      <w:r w:rsidR="002430EC" w:rsidRPr="00E371D1">
        <w:rPr>
          <w:i/>
          <w:sz w:val="25"/>
          <w:szCs w:val="25"/>
        </w:rPr>
        <w:t>kuv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muaj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lub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sij</w:t>
      </w:r>
      <w:proofErr w:type="spellEnd"/>
      <w:r w:rsidR="003D6B13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hawm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nug</w:t>
      </w:r>
      <w:proofErr w:type="spellEnd"/>
      <w:r w:rsidR="002430EC" w:rsidRPr="00E371D1">
        <w:rPr>
          <w:i/>
          <w:sz w:val="25"/>
          <w:szCs w:val="25"/>
        </w:rPr>
        <w:t xml:space="preserve"> cov </w:t>
      </w:r>
      <w:proofErr w:type="spellStart"/>
      <w:r w:rsidR="002430EC" w:rsidRPr="00E371D1">
        <w:rPr>
          <w:i/>
          <w:sz w:val="25"/>
          <w:szCs w:val="25"/>
        </w:rPr>
        <w:t>lus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nug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txog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proofErr w:type="gramStart"/>
      <w:r w:rsidR="002430EC" w:rsidRPr="00E371D1">
        <w:rPr>
          <w:i/>
          <w:sz w:val="25"/>
          <w:szCs w:val="25"/>
        </w:rPr>
        <w:t>kev</w:t>
      </w:r>
      <w:proofErr w:type="spellEnd"/>
      <w:proofErr w:type="gram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ntsuas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3D6B13" w:rsidRPr="00E371D1">
        <w:rPr>
          <w:i/>
          <w:sz w:val="25"/>
          <w:szCs w:val="25"/>
        </w:rPr>
        <w:t>xyuas</w:t>
      </w:r>
      <w:proofErr w:type="spellEnd"/>
      <w:r w:rsidR="003D6B13" w:rsidRPr="00E371D1">
        <w:rPr>
          <w:i/>
          <w:sz w:val="25"/>
          <w:szCs w:val="25"/>
        </w:rPr>
        <w:t xml:space="preserve"> cov</w:t>
      </w:r>
      <w:r w:rsidR="0047515B" w:rsidRPr="00E371D1">
        <w:rPr>
          <w:i/>
          <w:sz w:val="25"/>
          <w:szCs w:val="25"/>
        </w:rPr>
        <w:t xml:space="preserve"> </w:t>
      </w:r>
      <w:proofErr w:type="spellStart"/>
      <w:r w:rsidR="0047515B" w:rsidRPr="00E371D1">
        <w:rPr>
          <w:i/>
          <w:sz w:val="25"/>
          <w:szCs w:val="25"/>
        </w:rPr>
        <w:t>txheej</w:t>
      </w:r>
      <w:proofErr w:type="spellEnd"/>
      <w:r w:rsidR="0047515B" w:rsidRPr="00E371D1">
        <w:rPr>
          <w:i/>
          <w:sz w:val="25"/>
          <w:szCs w:val="25"/>
        </w:rPr>
        <w:t xml:space="preserve"> </w:t>
      </w:r>
      <w:proofErr w:type="spellStart"/>
      <w:r w:rsidR="0047515B" w:rsidRPr="00E371D1">
        <w:rPr>
          <w:i/>
          <w:sz w:val="25"/>
          <w:szCs w:val="25"/>
        </w:rPr>
        <w:t>txheem</w:t>
      </w:r>
      <w:proofErr w:type="spellEnd"/>
      <w:r w:rsidR="0047515B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kev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ins w:id="45" w:author="TOUVA" w:date="2021-04-28T21:43:00Z">
        <w:r w:rsidR="0081773E">
          <w:rPr>
            <w:i/>
            <w:sz w:val="25"/>
            <w:szCs w:val="25"/>
          </w:rPr>
          <w:t>txhim</w:t>
        </w:r>
        <w:proofErr w:type="spellEnd"/>
        <w:r w:rsidR="0081773E">
          <w:rPr>
            <w:i/>
            <w:sz w:val="25"/>
            <w:szCs w:val="25"/>
          </w:rPr>
          <w:t xml:space="preserve"> </w:t>
        </w:r>
        <w:proofErr w:type="spellStart"/>
        <w:r w:rsidR="0081773E">
          <w:rPr>
            <w:i/>
            <w:sz w:val="25"/>
            <w:szCs w:val="25"/>
          </w:rPr>
          <w:t>kho</w:t>
        </w:r>
        <w:proofErr w:type="spellEnd"/>
        <w:r w:rsidR="0081773E">
          <w:rPr>
            <w:i/>
            <w:sz w:val="25"/>
            <w:szCs w:val="25"/>
          </w:rPr>
          <w:t xml:space="preserve"> </w:t>
        </w:r>
        <w:proofErr w:type="spellStart"/>
        <w:r w:rsidR="0081773E">
          <w:rPr>
            <w:i/>
            <w:sz w:val="25"/>
            <w:szCs w:val="25"/>
          </w:rPr>
          <w:t>kev</w:t>
        </w:r>
        <w:proofErr w:type="spellEnd"/>
        <w:r w:rsidR="0081773E">
          <w:rPr>
            <w:i/>
            <w:sz w:val="25"/>
            <w:szCs w:val="25"/>
          </w:rPr>
          <w:t xml:space="preserve"> </w:t>
        </w:r>
      </w:ins>
      <w:proofErr w:type="spellStart"/>
      <w:r w:rsidR="002430EC" w:rsidRPr="00E371D1">
        <w:rPr>
          <w:i/>
          <w:sz w:val="25"/>
          <w:szCs w:val="25"/>
        </w:rPr>
        <w:t>zov</w:t>
      </w:r>
      <w:proofErr w:type="spellEnd"/>
      <w:r w:rsidR="002430EC" w:rsidRPr="00E371D1">
        <w:rPr>
          <w:i/>
          <w:sz w:val="25"/>
          <w:szCs w:val="25"/>
        </w:rPr>
        <w:t xml:space="preserve"> me nyuam.</w:t>
      </w:r>
    </w:p>
    <w:p w14:paraId="39136FC8" w14:textId="77777777" w:rsidR="00965F7D" w:rsidRPr="00E371D1" w:rsidRDefault="00965F7D" w:rsidP="00965F7D">
      <w:pPr>
        <w:pStyle w:val="BodyText"/>
        <w:spacing w:before="1"/>
        <w:rPr>
          <w:i/>
          <w:sz w:val="25"/>
          <w:szCs w:val="25"/>
        </w:rPr>
      </w:pPr>
    </w:p>
    <w:p w14:paraId="39B4166F" w14:textId="440C9A3A" w:rsidR="00965F7D" w:rsidRPr="00E371D1" w:rsidRDefault="00887A66" w:rsidP="00965F7D">
      <w:pPr>
        <w:pStyle w:val="ListParagraph"/>
        <w:numPr>
          <w:ilvl w:val="0"/>
          <w:numId w:val="1"/>
        </w:numPr>
        <w:tabs>
          <w:tab w:val="left" w:pos="901"/>
        </w:tabs>
        <w:ind w:right="259"/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tias tus </w:t>
      </w:r>
      <w:proofErr w:type="spellStart"/>
      <w:r w:rsidRPr="00E371D1">
        <w:rPr>
          <w:i/>
          <w:sz w:val="25"/>
          <w:szCs w:val="25"/>
        </w:rPr>
        <w:t>tswv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cuab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Pawg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Txhim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Kho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Kom</w:t>
      </w:r>
      <w:proofErr w:type="spellEnd"/>
      <w:r w:rsidRPr="00E371D1">
        <w:rPr>
          <w:i/>
          <w:sz w:val="25"/>
          <w:szCs w:val="25"/>
        </w:rPr>
        <w:t xml:space="preserve"> Zoo </w:t>
      </w:r>
      <w:proofErr w:type="spellStart"/>
      <w:r w:rsidRPr="00E371D1">
        <w:rPr>
          <w:i/>
          <w:sz w:val="25"/>
          <w:szCs w:val="25"/>
        </w:rPr>
        <w:t>Dua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yuav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muaj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nyob</w:t>
      </w:r>
      <w:proofErr w:type="spellEnd"/>
      <w:r w:rsidRPr="00E371D1">
        <w:rPr>
          <w:i/>
          <w:sz w:val="25"/>
          <w:szCs w:val="25"/>
        </w:rPr>
        <w:t xml:space="preserve"> rau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="005D4C31" w:rsidRPr="00E371D1">
        <w:rPr>
          <w:i/>
          <w:sz w:val="25"/>
          <w:szCs w:val="25"/>
        </w:rPr>
        <w:t xml:space="preserve"> </w:t>
      </w:r>
      <w:proofErr w:type="spellStart"/>
      <w:r w:rsidR="005D4C31"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ib </w:t>
      </w:r>
      <w:proofErr w:type="spellStart"/>
      <w:r w:rsidRPr="00E371D1">
        <w:rPr>
          <w:i/>
          <w:sz w:val="25"/>
          <w:szCs w:val="25"/>
        </w:rPr>
        <w:t>qho</w:t>
      </w:r>
      <w:proofErr w:type="spellEnd"/>
      <w:r w:rsidRPr="00E371D1">
        <w:rPr>
          <w:i/>
          <w:sz w:val="25"/>
          <w:szCs w:val="25"/>
        </w:rPr>
        <w:t xml:space="preserve"> CFT </w:t>
      </w:r>
      <w:proofErr w:type="spellStart"/>
      <w:r w:rsidR="005D4C31" w:rsidRPr="00E371D1">
        <w:rPr>
          <w:i/>
          <w:sz w:val="25"/>
          <w:szCs w:val="25"/>
        </w:rPr>
        <w:t>lub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rooj</w:t>
      </w:r>
      <w:proofErr w:type="spellEnd"/>
      <w:r w:rsidRPr="00E371D1">
        <w:rPr>
          <w:i/>
          <w:sz w:val="25"/>
          <w:szCs w:val="25"/>
        </w:rPr>
        <w:t xml:space="preserve"> sib </w:t>
      </w:r>
      <w:proofErr w:type="spellStart"/>
      <w:r w:rsidRPr="00E371D1">
        <w:rPr>
          <w:i/>
          <w:sz w:val="25"/>
          <w:szCs w:val="25"/>
        </w:rPr>
        <w:t>tham</w:t>
      </w:r>
      <w:proofErr w:type="spellEnd"/>
      <w:r w:rsidRPr="00E371D1">
        <w:rPr>
          <w:i/>
          <w:sz w:val="25"/>
          <w:szCs w:val="25"/>
        </w:rPr>
        <w:t xml:space="preserve"> rau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r w:rsidR="005D4C31" w:rsidRPr="00E371D1">
        <w:rPr>
          <w:i/>
          <w:sz w:val="25"/>
          <w:szCs w:val="25"/>
        </w:rPr>
        <w:t xml:space="preserve">li </w:t>
      </w:r>
      <w:proofErr w:type="spellStart"/>
      <w:r w:rsidR="005D4C31" w:rsidRPr="00E371D1">
        <w:rPr>
          <w:i/>
          <w:sz w:val="25"/>
          <w:szCs w:val="25"/>
        </w:rPr>
        <w:t>kev</w:t>
      </w:r>
      <w:proofErr w:type="spellEnd"/>
      <w:r w:rsidR="005D4C31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soj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ntsuam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tsuas</w:t>
      </w:r>
      <w:proofErr w:type="spellEnd"/>
      <w:r w:rsidRPr="00E371D1">
        <w:rPr>
          <w:i/>
          <w:sz w:val="25"/>
          <w:szCs w:val="25"/>
        </w:rPr>
        <w:t xml:space="preserve"> (TOM)</w:t>
      </w:r>
      <w:r w:rsidR="00965F7D" w:rsidRPr="00E371D1">
        <w:rPr>
          <w:i/>
          <w:sz w:val="25"/>
          <w:szCs w:val="25"/>
        </w:rPr>
        <w:t>.</w:t>
      </w:r>
      <w:r w:rsidR="007A3B34" w:rsidRPr="00E371D1">
        <w:rPr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Kuv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tuaj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yeem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xaiv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gramStart"/>
      <w:r w:rsidR="007A3B34" w:rsidRPr="00E371D1">
        <w:rPr>
          <w:i/>
          <w:sz w:val="25"/>
          <w:szCs w:val="25"/>
        </w:rPr>
        <w:t>tias</w:t>
      </w:r>
      <w:proofErr w:type="gram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mus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koom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nrog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kev</w:t>
      </w:r>
      <w:proofErr w:type="spellEnd"/>
      <w:r w:rsidR="007A3B34" w:rsidRPr="00E371D1">
        <w:rPr>
          <w:i/>
          <w:sz w:val="25"/>
          <w:szCs w:val="25"/>
        </w:rPr>
        <w:t xml:space="preserve"> sib </w:t>
      </w:r>
      <w:proofErr w:type="spellStart"/>
      <w:r w:rsidR="007A3B34" w:rsidRPr="00E371D1">
        <w:rPr>
          <w:i/>
          <w:sz w:val="25"/>
          <w:szCs w:val="25"/>
        </w:rPr>
        <w:t>tham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hauv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xov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tooj</w:t>
      </w:r>
      <w:proofErr w:type="spellEnd"/>
      <w:r w:rsidR="007A3B34" w:rsidRPr="00E371D1">
        <w:rPr>
          <w:i/>
          <w:sz w:val="25"/>
          <w:szCs w:val="25"/>
        </w:rPr>
        <w:t xml:space="preserve"> (</w:t>
      </w:r>
      <w:proofErr w:type="spellStart"/>
      <w:ins w:id="46" w:author="TOUVA" w:date="2021-04-28T21:50:00Z">
        <w:r w:rsidR="00E56F08">
          <w:rPr>
            <w:i/>
            <w:sz w:val="25"/>
            <w:szCs w:val="25"/>
          </w:rPr>
          <w:t>lub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</w:ins>
      <w:proofErr w:type="spellStart"/>
      <w:r w:rsidR="00D54052" w:rsidRPr="00E371D1">
        <w:rPr>
          <w:i/>
          <w:sz w:val="25"/>
          <w:szCs w:val="25"/>
        </w:rPr>
        <w:t>rooj</w:t>
      </w:r>
      <w:proofErr w:type="spellEnd"/>
      <w:r w:rsidR="00D54052" w:rsidRPr="00E371D1">
        <w:rPr>
          <w:i/>
          <w:sz w:val="25"/>
          <w:szCs w:val="25"/>
        </w:rPr>
        <w:t xml:space="preserve"> s</w:t>
      </w:r>
      <w:del w:id="47" w:author="TOUVA" w:date="2021-04-28T21:51:00Z">
        <w:r w:rsidR="00D54052" w:rsidRPr="00E371D1" w:rsidDel="00E56F08">
          <w:rPr>
            <w:i/>
            <w:sz w:val="25"/>
            <w:szCs w:val="25"/>
          </w:rPr>
          <w:delText>ib</w:delText>
        </w:r>
        <w:r w:rsidR="007A3B34" w:rsidRPr="00E371D1" w:rsidDel="00E56F08">
          <w:rPr>
            <w:i/>
            <w:sz w:val="25"/>
            <w:szCs w:val="25"/>
          </w:rPr>
          <w:delText xml:space="preserve"> tham </w:delText>
        </w:r>
      </w:del>
      <w:ins w:id="48" w:author="TOUVA" w:date="2021-04-28T21:51:00Z">
        <w:r w:rsidR="00E56F08">
          <w:rPr>
            <w:i/>
            <w:sz w:val="25"/>
            <w:szCs w:val="25"/>
          </w:rPr>
          <w:t xml:space="preserve">ab </w:t>
        </w:r>
        <w:proofErr w:type="spellStart"/>
        <w:r w:rsidR="00E56F08">
          <w:rPr>
            <w:i/>
            <w:sz w:val="25"/>
            <w:szCs w:val="25"/>
          </w:rPr>
          <w:t>laj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  <w:proofErr w:type="spellStart"/>
        <w:r w:rsidR="00E56F08">
          <w:rPr>
            <w:i/>
            <w:sz w:val="25"/>
            <w:szCs w:val="25"/>
          </w:rPr>
          <w:t>ua</w:t>
        </w:r>
        <w:proofErr w:type="spellEnd"/>
        <w:r w:rsidR="00E56F08">
          <w:rPr>
            <w:i/>
            <w:sz w:val="25"/>
            <w:szCs w:val="25"/>
          </w:rPr>
          <w:t xml:space="preserve"> yog </w:t>
        </w:r>
        <w:proofErr w:type="spellStart"/>
        <w:r w:rsidR="00E56F08">
          <w:rPr>
            <w:i/>
            <w:sz w:val="25"/>
            <w:szCs w:val="25"/>
          </w:rPr>
          <w:t>vis</w:t>
        </w:r>
        <w:proofErr w:type="spellEnd"/>
        <w:r w:rsidR="00E56F08">
          <w:rPr>
            <w:i/>
            <w:sz w:val="25"/>
            <w:szCs w:val="25"/>
          </w:rPr>
          <w:t xml:space="preserve"> dis </w:t>
        </w:r>
        <w:proofErr w:type="spellStart"/>
        <w:r w:rsidR="00E56F08">
          <w:rPr>
            <w:i/>
            <w:sz w:val="25"/>
            <w:szCs w:val="25"/>
          </w:rPr>
          <w:t>aus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</w:ins>
      <w:del w:id="49" w:author="TOUVA" w:date="2021-04-28T21:51:00Z">
        <w:r w:rsidR="007A3B34" w:rsidRPr="00E371D1" w:rsidDel="00E56F08">
          <w:rPr>
            <w:i/>
            <w:sz w:val="25"/>
            <w:szCs w:val="25"/>
          </w:rPr>
          <w:delText>nrog c</w:delText>
        </w:r>
      </w:del>
      <w:del w:id="50" w:author="TOUVA" w:date="2021-04-28T21:52:00Z">
        <w:r w:rsidR="007A3B34" w:rsidRPr="00E371D1" w:rsidDel="00E56F08">
          <w:rPr>
            <w:i/>
            <w:sz w:val="25"/>
            <w:szCs w:val="25"/>
          </w:rPr>
          <w:delText xml:space="preserve">ov </w:delText>
        </w:r>
        <w:r w:rsidR="00D54052" w:rsidRPr="00E371D1" w:rsidDel="00E56F08">
          <w:rPr>
            <w:i/>
            <w:sz w:val="25"/>
            <w:szCs w:val="25"/>
          </w:rPr>
          <w:delText>yeeb yaj kiab</w:delText>
        </w:r>
      </w:del>
      <w:r w:rsidR="00D54052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>los</w:t>
      </w:r>
      <w:r w:rsidR="00D54052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 xml:space="preserve">sis </w:t>
      </w:r>
      <w:proofErr w:type="spellStart"/>
      <w:r w:rsidR="007A3B34" w:rsidRPr="00E371D1">
        <w:rPr>
          <w:i/>
          <w:sz w:val="25"/>
          <w:szCs w:val="25"/>
        </w:rPr>
        <w:t>kuv</w:t>
      </w:r>
      <w:proofErr w:type="spellEnd"/>
      <w:r w:rsidR="00D54052" w:rsidRPr="00E371D1">
        <w:rPr>
          <w:i/>
          <w:sz w:val="25"/>
          <w:szCs w:val="25"/>
        </w:rPr>
        <w:t xml:space="preserve"> </w:t>
      </w:r>
      <w:proofErr w:type="spellStart"/>
      <w:r w:rsidR="00D54052" w:rsidRPr="00E371D1">
        <w:rPr>
          <w:i/>
          <w:sz w:val="25"/>
          <w:szCs w:val="25"/>
        </w:rPr>
        <w:t>txoj</w:t>
      </w:r>
      <w:proofErr w:type="spellEnd"/>
      <w:r w:rsidR="00D54052" w:rsidRPr="00E371D1">
        <w:rPr>
          <w:i/>
          <w:sz w:val="25"/>
          <w:szCs w:val="25"/>
        </w:rPr>
        <w:t xml:space="preserve"> </w:t>
      </w:r>
      <w:proofErr w:type="spellStart"/>
      <w:r w:rsidR="00D54052" w:rsidRPr="00E371D1">
        <w:rPr>
          <w:i/>
          <w:sz w:val="25"/>
          <w:szCs w:val="25"/>
        </w:rPr>
        <w:t>kev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xaiv</w:t>
      </w:r>
      <w:proofErr w:type="spellEnd"/>
      <w:r w:rsidR="007A3B34" w:rsidRPr="00E371D1">
        <w:rPr>
          <w:i/>
          <w:sz w:val="25"/>
          <w:szCs w:val="25"/>
        </w:rPr>
        <w:t>) los</w:t>
      </w:r>
      <w:r w:rsidR="00CE4E87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 xml:space="preserve">sis tus </w:t>
      </w:r>
      <w:proofErr w:type="spellStart"/>
      <w:r w:rsidR="007A3B34" w:rsidRPr="00E371D1">
        <w:rPr>
          <w:i/>
          <w:sz w:val="25"/>
          <w:szCs w:val="25"/>
        </w:rPr>
        <w:t>kheej</w:t>
      </w:r>
      <w:proofErr w:type="spellEnd"/>
      <w:r w:rsidR="007A3B34" w:rsidRPr="00E371D1">
        <w:rPr>
          <w:i/>
          <w:sz w:val="25"/>
          <w:szCs w:val="25"/>
        </w:rPr>
        <w:t xml:space="preserve"> (yog tias </w:t>
      </w:r>
      <w:ins w:id="51" w:author="TOUVA" w:date="2021-04-28T21:52:00Z">
        <w:r w:rsidR="00E56F08">
          <w:rPr>
            <w:i/>
            <w:sz w:val="25"/>
            <w:szCs w:val="25"/>
          </w:rPr>
          <w:t xml:space="preserve">tau </w:t>
        </w:r>
      </w:ins>
      <w:proofErr w:type="spellStart"/>
      <w:r w:rsidR="007A3B34" w:rsidRPr="00E371D1">
        <w:rPr>
          <w:i/>
          <w:sz w:val="25"/>
          <w:szCs w:val="25"/>
        </w:rPr>
        <w:t>tso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cai</w:t>
      </w:r>
      <w:proofErr w:type="spellEnd"/>
      <w:r w:rsidR="00965F7D" w:rsidRPr="00E371D1">
        <w:rPr>
          <w:i/>
          <w:sz w:val="25"/>
          <w:szCs w:val="25"/>
        </w:rPr>
        <w:t>).</w:t>
      </w:r>
    </w:p>
    <w:p w14:paraId="4CCD84CD" w14:textId="77777777" w:rsidR="00965F7D" w:rsidRPr="00E371D1" w:rsidRDefault="00965F7D" w:rsidP="00965F7D">
      <w:pPr>
        <w:pStyle w:val="BodyText"/>
        <w:spacing w:before="2"/>
        <w:rPr>
          <w:i/>
          <w:sz w:val="25"/>
          <w:szCs w:val="25"/>
        </w:rPr>
      </w:pPr>
    </w:p>
    <w:p w14:paraId="036C9C92" w14:textId="558AB255" w:rsidR="00965F7D" w:rsidRPr="00E371D1" w:rsidRDefault="006D3C68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kuj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thiab </w:t>
      </w:r>
      <w:del w:id="52" w:author="TOUVA" w:date="2021-04-28T21:53:00Z">
        <w:r w:rsidRPr="00E371D1" w:rsidDel="00E56F08">
          <w:rPr>
            <w:i/>
            <w:sz w:val="25"/>
            <w:szCs w:val="25"/>
          </w:rPr>
          <w:delText xml:space="preserve">pab pawg </w:delText>
        </w:r>
        <w:r w:rsidR="00973772" w:rsidRPr="00E371D1" w:rsidDel="00E56F08">
          <w:rPr>
            <w:i/>
            <w:sz w:val="25"/>
            <w:szCs w:val="25"/>
          </w:rPr>
          <w:delText>ntawm</w:delText>
        </w:r>
      </w:del>
      <w:ins w:id="53" w:author="TOUVA" w:date="2021-04-28T21:53:00Z">
        <w:r w:rsidR="00E56F08">
          <w:rPr>
            <w:i/>
            <w:sz w:val="25"/>
            <w:szCs w:val="25"/>
          </w:rPr>
          <w:t xml:space="preserve">ib tus </w:t>
        </w:r>
        <w:proofErr w:type="spellStart"/>
        <w:r w:rsidR="00E56F08">
          <w:rPr>
            <w:i/>
            <w:sz w:val="25"/>
            <w:szCs w:val="25"/>
          </w:rPr>
          <w:t>tswv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  <w:proofErr w:type="spellStart"/>
        <w:r w:rsidR="00E56F08">
          <w:rPr>
            <w:i/>
            <w:sz w:val="25"/>
            <w:szCs w:val="25"/>
          </w:rPr>
          <w:t>cuab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  <w:proofErr w:type="spellStart"/>
        <w:proofErr w:type="gramStart"/>
        <w:r w:rsidR="00E56F08">
          <w:rPr>
            <w:i/>
            <w:sz w:val="25"/>
            <w:szCs w:val="25"/>
          </w:rPr>
          <w:t>ntawm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</w:ins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Pab</w:t>
      </w:r>
      <w:proofErr w:type="spellEnd"/>
      <w:proofErr w:type="gram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Pawg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Txhim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Kho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Kom</w:t>
      </w:r>
      <w:proofErr w:type="spellEnd"/>
      <w:r w:rsidR="00973772" w:rsidRPr="00E371D1">
        <w:rPr>
          <w:i/>
          <w:sz w:val="25"/>
          <w:szCs w:val="25"/>
        </w:rPr>
        <w:t xml:space="preserve"> Zoo </w:t>
      </w:r>
      <w:proofErr w:type="spellStart"/>
      <w:r w:rsidR="00973772" w:rsidRPr="00E371D1">
        <w:rPr>
          <w:i/>
          <w:sz w:val="25"/>
          <w:szCs w:val="25"/>
        </w:rPr>
        <w:t>Dua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Qub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yuav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xa</w:t>
      </w:r>
      <w:proofErr w:type="spellEnd"/>
      <w:r w:rsidRPr="00E371D1">
        <w:rPr>
          <w:i/>
          <w:sz w:val="25"/>
          <w:szCs w:val="25"/>
        </w:rPr>
        <w:t xml:space="preserve"> cov </w:t>
      </w:r>
      <w:del w:id="54" w:author="TOUVA" w:date="2021-04-28T21:55:00Z">
        <w:r w:rsidRPr="00E371D1" w:rsidDel="00E56F08">
          <w:rPr>
            <w:i/>
            <w:sz w:val="25"/>
            <w:szCs w:val="25"/>
          </w:rPr>
          <w:delText>lus nug</w:delText>
        </w:r>
      </w:del>
      <w:ins w:id="55" w:author="TOUVA" w:date="2021-04-28T21:55:00Z">
        <w:r w:rsidR="00E56F08">
          <w:rPr>
            <w:i/>
            <w:sz w:val="25"/>
            <w:szCs w:val="25"/>
          </w:rPr>
          <w:t xml:space="preserve">ntawv </w:t>
        </w:r>
        <w:proofErr w:type="spellStart"/>
        <w:r w:rsidR="00E56F08">
          <w:rPr>
            <w:i/>
            <w:sz w:val="25"/>
            <w:szCs w:val="25"/>
          </w:rPr>
          <w:t>soj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  <w:proofErr w:type="spellStart"/>
        <w:r w:rsidR="00E56F08">
          <w:rPr>
            <w:i/>
            <w:sz w:val="25"/>
            <w:szCs w:val="25"/>
          </w:rPr>
          <w:t>ntsuam</w:t>
        </w:r>
      </w:ins>
      <w:proofErr w:type="spellEnd"/>
      <w:r w:rsidRPr="00E371D1">
        <w:rPr>
          <w:i/>
          <w:sz w:val="25"/>
          <w:szCs w:val="25"/>
        </w:rPr>
        <w:t xml:space="preserve"> rau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tus </w:t>
      </w:r>
      <w:proofErr w:type="spellStart"/>
      <w:r w:rsidRPr="00E371D1">
        <w:rPr>
          <w:i/>
          <w:sz w:val="25"/>
          <w:szCs w:val="25"/>
        </w:rPr>
        <w:t>kheej</w:t>
      </w:r>
      <w:proofErr w:type="spellEnd"/>
      <w:r w:rsidRPr="00E371D1">
        <w:rPr>
          <w:i/>
          <w:sz w:val="25"/>
          <w:szCs w:val="25"/>
        </w:rPr>
        <w:t xml:space="preserve"> thiab cov </w:t>
      </w:r>
      <w:del w:id="56" w:author="TOUVA" w:date="2021-04-28T21:55:00Z">
        <w:r w:rsidRPr="00E371D1" w:rsidDel="00E56F08">
          <w:rPr>
            <w:i/>
            <w:sz w:val="25"/>
            <w:szCs w:val="25"/>
          </w:rPr>
          <w:delText>lus nug</w:delText>
        </w:r>
      </w:del>
      <w:ins w:id="57" w:author="TOUVA" w:date="2021-04-28T21:55:00Z">
        <w:r w:rsidR="00E56F08">
          <w:rPr>
            <w:i/>
            <w:sz w:val="25"/>
            <w:szCs w:val="25"/>
          </w:rPr>
          <w:t xml:space="preserve">ntawv </w:t>
        </w:r>
        <w:proofErr w:type="spellStart"/>
        <w:r w:rsidR="00E56F08">
          <w:rPr>
            <w:i/>
            <w:sz w:val="25"/>
            <w:szCs w:val="25"/>
          </w:rPr>
          <w:t>soj</w:t>
        </w:r>
        <w:proofErr w:type="spellEnd"/>
        <w:r w:rsidR="00E56F08">
          <w:rPr>
            <w:i/>
            <w:sz w:val="25"/>
            <w:szCs w:val="25"/>
          </w:rPr>
          <w:t xml:space="preserve"> </w:t>
        </w:r>
        <w:proofErr w:type="spellStart"/>
        <w:r w:rsidR="00E56F08">
          <w:rPr>
            <w:i/>
            <w:sz w:val="25"/>
            <w:szCs w:val="25"/>
          </w:rPr>
          <w:t>ntsuam</w:t>
        </w:r>
      </w:ins>
      <w:proofErr w:type="spellEnd"/>
      <w:r w:rsidRPr="00E371D1">
        <w:rPr>
          <w:i/>
          <w:sz w:val="25"/>
          <w:szCs w:val="25"/>
        </w:rPr>
        <w:t xml:space="preserve"> rau </w:t>
      </w:r>
      <w:proofErr w:type="spellStart"/>
      <w:r w:rsidRPr="00E371D1">
        <w:rPr>
          <w:i/>
          <w:sz w:val="25"/>
          <w:szCs w:val="25"/>
        </w:rPr>
        <w:t>lwm</w:t>
      </w:r>
      <w:proofErr w:type="spellEnd"/>
      <w:r w:rsidRPr="00E371D1">
        <w:rPr>
          <w:i/>
          <w:sz w:val="25"/>
          <w:szCs w:val="25"/>
        </w:rPr>
        <w:t xml:space="preserve"> tus </w:t>
      </w:r>
      <w:proofErr w:type="spellStart"/>
      <w:r w:rsidRPr="00E371D1">
        <w:rPr>
          <w:i/>
          <w:sz w:val="25"/>
          <w:szCs w:val="25"/>
        </w:rPr>
        <w:t>neeg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tus CFT</w:t>
      </w:r>
      <w:r w:rsidR="00965F7D" w:rsidRPr="00E371D1">
        <w:rPr>
          <w:i/>
          <w:sz w:val="25"/>
          <w:szCs w:val="25"/>
        </w:rPr>
        <w:t xml:space="preserve">. </w:t>
      </w:r>
      <w:proofErr w:type="spellStart"/>
      <w:r w:rsidR="00E11482" w:rsidRPr="00E371D1">
        <w:rPr>
          <w:i/>
          <w:sz w:val="25"/>
          <w:szCs w:val="25"/>
        </w:rPr>
        <w:t>Kuv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tuaj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yeem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xaiv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ua</w:t>
      </w:r>
      <w:proofErr w:type="spellEnd"/>
      <w:r w:rsidR="00E11482" w:rsidRPr="00E371D1">
        <w:rPr>
          <w:i/>
          <w:sz w:val="25"/>
          <w:szCs w:val="25"/>
        </w:rPr>
        <w:t xml:space="preserve"> qhov </w:t>
      </w:r>
      <w:proofErr w:type="spellStart"/>
      <w:proofErr w:type="gramStart"/>
      <w:r w:rsidR="00E11482" w:rsidRPr="00E371D1">
        <w:rPr>
          <w:i/>
          <w:sz w:val="25"/>
          <w:szCs w:val="25"/>
        </w:rPr>
        <w:t>kev</w:t>
      </w:r>
      <w:proofErr w:type="spellEnd"/>
      <w:proofErr w:type="gramEnd"/>
      <w:r w:rsidR="00E11482" w:rsidRPr="00E371D1">
        <w:rPr>
          <w:i/>
          <w:sz w:val="25"/>
          <w:szCs w:val="25"/>
        </w:rPr>
        <w:t xml:space="preserve"> </w:t>
      </w:r>
      <w:del w:id="58" w:author="TOUVA" w:date="2021-04-28T21:56:00Z">
        <w:r w:rsidR="00E11482" w:rsidRPr="00E371D1" w:rsidDel="00401898">
          <w:rPr>
            <w:i/>
            <w:sz w:val="25"/>
            <w:szCs w:val="25"/>
          </w:rPr>
          <w:delText>tshawb fawb</w:delText>
        </w:r>
      </w:del>
      <w:proofErr w:type="spellStart"/>
      <w:ins w:id="59" w:author="TOUVA" w:date="2021-04-28T21:56:00Z">
        <w:r w:rsidR="00401898">
          <w:rPr>
            <w:i/>
            <w:sz w:val="25"/>
            <w:szCs w:val="25"/>
          </w:rPr>
          <w:t>soj</w:t>
        </w:r>
        <w:proofErr w:type="spellEnd"/>
        <w:r w:rsidR="00401898">
          <w:rPr>
            <w:i/>
            <w:sz w:val="25"/>
            <w:szCs w:val="25"/>
          </w:rPr>
          <w:t xml:space="preserve"> </w:t>
        </w:r>
        <w:proofErr w:type="spellStart"/>
        <w:r w:rsidR="00401898">
          <w:rPr>
            <w:i/>
            <w:sz w:val="25"/>
            <w:szCs w:val="25"/>
          </w:rPr>
          <w:t>ntsuam</w:t>
        </w:r>
      </w:ins>
      <w:proofErr w:type="spellEnd"/>
      <w:r w:rsidR="00E11482" w:rsidRPr="00E371D1">
        <w:rPr>
          <w:i/>
          <w:sz w:val="25"/>
          <w:szCs w:val="25"/>
        </w:rPr>
        <w:t xml:space="preserve"> no </w:t>
      </w:r>
      <w:proofErr w:type="spellStart"/>
      <w:ins w:id="60" w:author="TOUVA" w:date="2021-04-28T21:57:00Z">
        <w:r w:rsidR="00401898">
          <w:rPr>
            <w:i/>
            <w:sz w:val="25"/>
            <w:szCs w:val="25"/>
          </w:rPr>
          <w:t>kom</w:t>
        </w:r>
        <w:proofErr w:type="spellEnd"/>
        <w:r w:rsidR="00401898">
          <w:rPr>
            <w:i/>
            <w:sz w:val="25"/>
            <w:szCs w:val="25"/>
          </w:rPr>
          <w:t xml:space="preserve"> tiav </w:t>
        </w:r>
      </w:ins>
      <w:proofErr w:type="spellStart"/>
      <w:r w:rsidR="00E11482" w:rsidRPr="00E371D1">
        <w:rPr>
          <w:i/>
          <w:sz w:val="25"/>
          <w:szCs w:val="25"/>
        </w:rPr>
        <w:t>nrog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Pab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Pawg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Txhim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Kho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Kom</w:t>
      </w:r>
      <w:proofErr w:type="spellEnd"/>
      <w:r w:rsidR="00E11482" w:rsidRPr="00E371D1">
        <w:rPr>
          <w:i/>
          <w:sz w:val="25"/>
          <w:szCs w:val="25"/>
        </w:rPr>
        <w:t xml:space="preserve"> Zoo </w:t>
      </w:r>
      <w:proofErr w:type="spellStart"/>
      <w:r w:rsidR="00E11482" w:rsidRPr="00E371D1">
        <w:rPr>
          <w:i/>
          <w:sz w:val="25"/>
          <w:szCs w:val="25"/>
        </w:rPr>
        <w:t>Dua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Qub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hauv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xov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tooj</w:t>
      </w:r>
      <w:proofErr w:type="spellEnd"/>
      <w:r w:rsidR="00E11482" w:rsidRPr="00E371D1">
        <w:rPr>
          <w:i/>
          <w:sz w:val="25"/>
          <w:szCs w:val="25"/>
        </w:rPr>
        <w:t xml:space="preserve">, los </w:t>
      </w:r>
      <w:proofErr w:type="spellStart"/>
      <w:r w:rsidR="00E11482" w:rsidRPr="00E371D1">
        <w:rPr>
          <w:i/>
          <w:sz w:val="25"/>
          <w:szCs w:val="25"/>
        </w:rPr>
        <w:t>ntawm</w:t>
      </w:r>
      <w:ins w:id="61" w:author="TOUVA" w:date="2021-04-28T21:57:00Z">
        <w:r w:rsidR="00401898">
          <w:rPr>
            <w:i/>
            <w:sz w:val="25"/>
            <w:szCs w:val="25"/>
          </w:rPr>
          <w:t>kev</w:t>
        </w:r>
        <w:proofErr w:type="spellEnd"/>
        <w:r w:rsidR="00401898">
          <w:rPr>
            <w:i/>
            <w:sz w:val="25"/>
            <w:szCs w:val="25"/>
          </w:rPr>
          <w:t xml:space="preserve"> sab </w:t>
        </w:r>
        <w:proofErr w:type="spellStart"/>
        <w:r w:rsidR="00401898">
          <w:rPr>
            <w:i/>
            <w:sz w:val="25"/>
            <w:szCs w:val="25"/>
          </w:rPr>
          <w:t>laj</w:t>
        </w:r>
        <w:proofErr w:type="spellEnd"/>
        <w:r w:rsidR="00401898">
          <w:rPr>
            <w:i/>
            <w:sz w:val="25"/>
            <w:szCs w:val="25"/>
          </w:rPr>
          <w:t xml:space="preserve"> </w:t>
        </w:r>
        <w:proofErr w:type="spellStart"/>
        <w:r w:rsidR="00401898">
          <w:rPr>
            <w:i/>
            <w:sz w:val="25"/>
            <w:szCs w:val="25"/>
          </w:rPr>
          <w:t>hauv</w:t>
        </w:r>
      </w:ins>
      <w:proofErr w:type="spellEnd"/>
      <w:r w:rsidR="00CD0C3C" w:rsidRPr="00E371D1">
        <w:rPr>
          <w:i/>
          <w:sz w:val="25"/>
          <w:szCs w:val="25"/>
        </w:rPr>
        <w:t xml:space="preserve"> </w:t>
      </w:r>
      <w:proofErr w:type="spellStart"/>
      <w:r w:rsidR="00CD0C3C" w:rsidRPr="00E371D1">
        <w:rPr>
          <w:i/>
          <w:sz w:val="25"/>
          <w:szCs w:val="25"/>
        </w:rPr>
        <w:t>huab</w:t>
      </w:r>
      <w:proofErr w:type="spellEnd"/>
      <w:r w:rsidR="00CD0C3C" w:rsidRPr="00E371D1">
        <w:rPr>
          <w:i/>
          <w:sz w:val="25"/>
          <w:szCs w:val="25"/>
        </w:rPr>
        <w:t xml:space="preserve"> </w:t>
      </w:r>
      <w:proofErr w:type="spellStart"/>
      <w:r w:rsidR="00CD0C3C" w:rsidRPr="00E371D1">
        <w:rPr>
          <w:i/>
          <w:sz w:val="25"/>
          <w:szCs w:val="25"/>
        </w:rPr>
        <w:t>cuas</w:t>
      </w:r>
      <w:proofErr w:type="spellEnd"/>
      <w:r w:rsidR="00E11482" w:rsidRPr="00E371D1">
        <w:rPr>
          <w:i/>
          <w:sz w:val="25"/>
          <w:szCs w:val="25"/>
        </w:rPr>
        <w:t>, los</w:t>
      </w:r>
      <w:r w:rsidR="00CD0C3C" w:rsidRPr="00E371D1">
        <w:rPr>
          <w:i/>
          <w:sz w:val="25"/>
          <w:szCs w:val="25"/>
        </w:rPr>
        <w:t xml:space="preserve"> </w:t>
      </w:r>
      <w:r w:rsidR="00E11482" w:rsidRPr="00E371D1">
        <w:rPr>
          <w:i/>
          <w:sz w:val="25"/>
          <w:szCs w:val="25"/>
        </w:rPr>
        <w:t xml:space="preserve">sis </w:t>
      </w:r>
      <w:proofErr w:type="spellStart"/>
      <w:r w:rsidR="00E11482" w:rsidRPr="00E371D1">
        <w:rPr>
          <w:i/>
          <w:sz w:val="25"/>
          <w:szCs w:val="25"/>
        </w:rPr>
        <w:t>nyob</w:t>
      </w:r>
      <w:proofErr w:type="spellEnd"/>
      <w:r w:rsidR="00CD0C3C" w:rsidRPr="00E371D1">
        <w:rPr>
          <w:i/>
          <w:sz w:val="25"/>
          <w:szCs w:val="25"/>
        </w:rPr>
        <w:t xml:space="preserve"> </w:t>
      </w:r>
      <w:proofErr w:type="spellStart"/>
      <w:r w:rsidR="00CD0C3C" w:rsidRPr="00E371D1">
        <w:rPr>
          <w:i/>
          <w:sz w:val="25"/>
          <w:szCs w:val="25"/>
        </w:rPr>
        <w:t>hauv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del w:id="62" w:author="TOUVA" w:date="2021-04-28T21:58:00Z">
        <w:r w:rsidR="00E11482" w:rsidRPr="00E371D1" w:rsidDel="00401898">
          <w:rPr>
            <w:i/>
            <w:sz w:val="25"/>
            <w:szCs w:val="25"/>
          </w:rPr>
          <w:delText>online</w:delText>
        </w:r>
      </w:del>
      <w:proofErr w:type="spellStart"/>
      <w:ins w:id="63" w:author="TOUVA" w:date="2021-04-28T21:58:00Z">
        <w:r w:rsidR="00401898">
          <w:rPr>
            <w:i/>
            <w:sz w:val="25"/>
            <w:szCs w:val="25"/>
          </w:rPr>
          <w:t>oos</w:t>
        </w:r>
        <w:proofErr w:type="spellEnd"/>
        <w:r w:rsidR="00401898">
          <w:rPr>
            <w:i/>
            <w:sz w:val="25"/>
            <w:szCs w:val="25"/>
          </w:rPr>
          <w:t xml:space="preserve"> </w:t>
        </w:r>
        <w:proofErr w:type="spellStart"/>
        <w:r w:rsidR="00401898">
          <w:rPr>
            <w:i/>
            <w:sz w:val="25"/>
            <w:szCs w:val="25"/>
          </w:rPr>
          <w:t>lais</w:t>
        </w:r>
      </w:ins>
      <w:proofErr w:type="spellEnd"/>
      <w:r w:rsidR="00965F7D" w:rsidRPr="00E371D1">
        <w:rPr>
          <w:i/>
          <w:sz w:val="25"/>
          <w:szCs w:val="25"/>
        </w:rPr>
        <w:t>.</w:t>
      </w:r>
    </w:p>
    <w:p w14:paraId="78BF3652" w14:textId="77777777" w:rsidR="00965F7D" w:rsidRPr="00E371D1" w:rsidRDefault="00965F7D" w:rsidP="00965F7D">
      <w:pPr>
        <w:pStyle w:val="BodyText"/>
        <w:spacing w:before="2"/>
        <w:rPr>
          <w:i/>
          <w:sz w:val="25"/>
          <w:szCs w:val="25"/>
        </w:rPr>
      </w:pPr>
    </w:p>
    <w:p w14:paraId="5A93EB36" w14:textId="4A6CE56C" w:rsidR="00965F7D" w:rsidRPr="00E371D1" w:rsidRDefault="006234CF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tseem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gramStart"/>
      <w:r w:rsidRPr="00E371D1">
        <w:rPr>
          <w:i/>
          <w:sz w:val="25"/>
          <w:szCs w:val="25"/>
        </w:rPr>
        <w:t>tias</w:t>
      </w:r>
      <w:proofErr w:type="gramEnd"/>
      <w:r w:rsidRPr="00E371D1">
        <w:rPr>
          <w:i/>
          <w:sz w:val="25"/>
          <w:szCs w:val="25"/>
        </w:rPr>
        <w:t xml:space="preserve"> cov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ntsuas</w:t>
      </w:r>
      <w:proofErr w:type="spellEnd"/>
      <w:r w:rsidRPr="00E371D1">
        <w:rPr>
          <w:i/>
          <w:sz w:val="25"/>
          <w:szCs w:val="25"/>
        </w:rPr>
        <w:t xml:space="preserve"> no yog </w:t>
      </w:r>
      <w:proofErr w:type="spellStart"/>
      <w:r w:rsidRPr="00E371D1">
        <w:rPr>
          <w:i/>
          <w:sz w:val="25"/>
          <w:szCs w:val="25"/>
        </w:rPr>
        <w:t>txhawm</w:t>
      </w:r>
      <w:proofErr w:type="spellEnd"/>
      <w:r w:rsidRPr="00E371D1">
        <w:rPr>
          <w:i/>
          <w:sz w:val="25"/>
          <w:szCs w:val="25"/>
        </w:rPr>
        <w:t xml:space="preserve"> rau </w:t>
      </w:r>
      <w:proofErr w:type="spellStart"/>
      <w:ins w:id="64" w:author="TOUVA" w:date="2021-04-28T21:58:00Z">
        <w:r w:rsidR="00401898">
          <w:rPr>
            <w:i/>
            <w:sz w:val="25"/>
            <w:szCs w:val="25"/>
          </w:rPr>
          <w:t>n</w:t>
        </w:r>
      </w:ins>
      <w:del w:id="65" w:author="TOUVA" w:date="2021-04-28T21:58:00Z">
        <w:r w:rsidRPr="00E371D1" w:rsidDel="00401898">
          <w:rPr>
            <w:i/>
            <w:sz w:val="25"/>
            <w:szCs w:val="25"/>
          </w:rPr>
          <w:delText>t</w:delText>
        </w:r>
      </w:del>
      <w:r w:rsidRPr="00E371D1">
        <w:rPr>
          <w:i/>
          <w:sz w:val="25"/>
          <w:szCs w:val="25"/>
        </w:rPr>
        <w:t>s</w:t>
      </w:r>
      <w:ins w:id="66" w:author="TOUVA" w:date="2021-04-28T21:59:00Z">
        <w:r w:rsidR="00401898">
          <w:rPr>
            <w:i/>
            <w:sz w:val="25"/>
            <w:szCs w:val="25"/>
          </w:rPr>
          <w:t>x</w:t>
        </w:r>
      </w:ins>
      <w:del w:id="67" w:author="TOUVA" w:date="2021-04-28T21:59:00Z">
        <w:r w:rsidRPr="00E371D1" w:rsidDel="00401898">
          <w:rPr>
            <w:i/>
            <w:sz w:val="25"/>
            <w:szCs w:val="25"/>
          </w:rPr>
          <w:delText>h</w:delText>
        </w:r>
      </w:del>
      <w:r w:rsidRPr="00E371D1">
        <w:rPr>
          <w:i/>
          <w:sz w:val="25"/>
          <w:szCs w:val="25"/>
        </w:rPr>
        <w:t>ua</w:t>
      </w:r>
      <w:r w:rsidR="006D5E3B" w:rsidRPr="00E371D1">
        <w:rPr>
          <w:i/>
          <w:sz w:val="25"/>
          <w:szCs w:val="25"/>
        </w:rPr>
        <w:t>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xyuas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ins w:id="68" w:author="TOUVA" w:date="2021-04-28T21:59:00Z">
        <w:r w:rsidR="00401898">
          <w:rPr>
            <w:i/>
            <w:sz w:val="25"/>
            <w:szCs w:val="25"/>
          </w:rPr>
          <w:t>hauv</w:t>
        </w:r>
        <w:proofErr w:type="spellEnd"/>
        <w:r w:rsidR="00401898">
          <w:rPr>
            <w:i/>
            <w:sz w:val="25"/>
            <w:szCs w:val="25"/>
          </w:rPr>
          <w:t xml:space="preserve"> </w:t>
        </w:r>
      </w:ins>
      <w:r w:rsidRPr="00E371D1">
        <w:rPr>
          <w:i/>
          <w:sz w:val="25"/>
          <w:szCs w:val="25"/>
        </w:rPr>
        <w:t xml:space="preserve">Wraparound thiab </w:t>
      </w:r>
      <w:proofErr w:type="spellStart"/>
      <w:r w:rsidRPr="00E371D1">
        <w:rPr>
          <w:i/>
          <w:sz w:val="25"/>
          <w:szCs w:val="25"/>
        </w:rPr>
        <w:t>tsis</w:t>
      </w:r>
      <w:proofErr w:type="spellEnd"/>
      <w:r w:rsidRPr="00E371D1">
        <w:rPr>
          <w:i/>
          <w:sz w:val="25"/>
          <w:szCs w:val="25"/>
        </w:rPr>
        <w:t xml:space="preserve"> yog </w:t>
      </w:r>
      <w:proofErr w:type="spellStart"/>
      <w:r w:rsidRPr="00E371D1">
        <w:rPr>
          <w:i/>
          <w:sz w:val="25"/>
          <w:szCs w:val="25"/>
        </w:rPr>
        <w:t>ntsuam</w:t>
      </w:r>
      <w:proofErr w:type="spellEnd"/>
      <w:r w:rsidR="006D5E3B" w:rsidRPr="00E371D1">
        <w:rPr>
          <w:i/>
          <w:sz w:val="25"/>
          <w:szCs w:val="25"/>
        </w:rPr>
        <w:t xml:space="preserve"> </w:t>
      </w:r>
      <w:proofErr w:type="spellStart"/>
      <w:r w:rsidR="006D5E3B" w:rsidRPr="00E371D1">
        <w:rPr>
          <w:i/>
          <w:sz w:val="25"/>
          <w:szCs w:val="25"/>
        </w:rPr>
        <w:t>xyuas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.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hais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gramStart"/>
      <w:r w:rsidRPr="00E371D1">
        <w:rPr>
          <w:i/>
          <w:sz w:val="25"/>
          <w:szCs w:val="25"/>
        </w:rPr>
        <w:t>tias</w:t>
      </w:r>
      <w:proofErr w:type="gram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koom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tes</w:t>
      </w:r>
      <w:proofErr w:type="spellEnd"/>
      <w:r w:rsidRPr="00E371D1">
        <w:rPr>
          <w:i/>
          <w:sz w:val="25"/>
          <w:szCs w:val="25"/>
        </w:rPr>
        <w:t xml:space="preserve"> yog </w:t>
      </w:r>
      <w:proofErr w:type="spellStart"/>
      <w:r w:rsidRPr="00E371D1">
        <w:rPr>
          <w:i/>
          <w:sz w:val="25"/>
          <w:szCs w:val="25"/>
        </w:rPr>
        <w:t>nyob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="00025592" w:rsidRPr="00E371D1">
        <w:rPr>
          <w:i/>
          <w:sz w:val="25"/>
          <w:szCs w:val="25"/>
        </w:rPr>
        <w:t>kev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="00025592" w:rsidRPr="00E371D1">
        <w:rPr>
          <w:i/>
          <w:sz w:val="25"/>
          <w:szCs w:val="25"/>
        </w:rPr>
        <w:t>txau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="00025592"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thiab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tuaj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yeem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tsis</w:t>
      </w:r>
      <w:proofErr w:type="spellEnd"/>
      <w:r w:rsidRPr="00E371D1">
        <w:rPr>
          <w:i/>
          <w:sz w:val="25"/>
          <w:szCs w:val="25"/>
        </w:rPr>
        <w:t xml:space="preserve"> </w:t>
      </w:r>
      <w:del w:id="69" w:author="TOUVA" w:date="2021-04-28T22:00:00Z">
        <w:r w:rsidRPr="00E371D1" w:rsidDel="00401898">
          <w:rPr>
            <w:i/>
            <w:sz w:val="25"/>
            <w:szCs w:val="25"/>
          </w:rPr>
          <w:delText xml:space="preserve">lees </w:delText>
        </w:r>
      </w:del>
      <w:proofErr w:type="spellStart"/>
      <w:ins w:id="70" w:author="TOUVA" w:date="2021-04-28T22:00:00Z">
        <w:r w:rsidR="00401898">
          <w:rPr>
            <w:i/>
            <w:sz w:val="25"/>
            <w:szCs w:val="25"/>
          </w:rPr>
          <w:t>koom</w:t>
        </w:r>
        <w:proofErr w:type="spellEnd"/>
        <w:r w:rsidR="00401898">
          <w:rPr>
            <w:i/>
            <w:sz w:val="25"/>
            <w:szCs w:val="25"/>
          </w:rPr>
          <w:t xml:space="preserve"> </w:t>
        </w:r>
        <w:proofErr w:type="spellStart"/>
        <w:r w:rsidR="00401898">
          <w:rPr>
            <w:i/>
            <w:sz w:val="25"/>
            <w:szCs w:val="25"/>
          </w:rPr>
          <w:t>tes</w:t>
        </w:r>
        <w:proofErr w:type="spellEnd"/>
        <w:r w:rsidR="00401898" w:rsidRPr="00E371D1">
          <w:rPr>
            <w:i/>
            <w:sz w:val="25"/>
            <w:szCs w:val="25"/>
          </w:rPr>
          <w:t xml:space="preserve"> </w:t>
        </w:r>
      </w:ins>
      <w:r w:rsidRPr="00E371D1">
        <w:rPr>
          <w:i/>
          <w:sz w:val="25"/>
          <w:szCs w:val="25"/>
        </w:rPr>
        <w:t>los</w:t>
      </w:r>
      <w:r w:rsidR="00025592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 xml:space="preserve">sis </w:t>
      </w:r>
      <w:del w:id="71" w:author="TOUVA" w:date="2021-04-28T22:00:00Z">
        <w:r w:rsidRPr="00E371D1" w:rsidDel="00401898">
          <w:rPr>
            <w:i/>
            <w:sz w:val="25"/>
            <w:szCs w:val="25"/>
          </w:rPr>
          <w:delText xml:space="preserve">thim </w:delText>
        </w:r>
      </w:del>
      <w:proofErr w:type="spellStart"/>
      <w:ins w:id="72" w:author="TOUVA" w:date="2021-04-28T22:00:00Z">
        <w:r w:rsidR="00401898">
          <w:rPr>
            <w:i/>
            <w:sz w:val="25"/>
            <w:szCs w:val="25"/>
          </w:rPr>
          <w:t>rhos</w:t>
        </w:r>
        <w:proofErr w:type="spellEnd"/>
        <w:r w:rsidR="00401898" w:rsidRPr="00E371D1">
          <w:rPr>
            <w:i/>
            <w:sz w:val="25"/>
            <w:szCs w:val="25"/>
          </w:rPr>
          <w:t xml:space="preserve"> </w:t>
        </w:r>
      </w:ins>
      <w:proofErr w:type="spellStart"/>
      <w:r w:rsidRPr="00E371D1">
        <w:rPr>
          <w:i/>
          <w:sz w:val="25"/>
          <w:szCs w:val="25"/>
        </w:rPr>
        <w:t>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qhov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ntsuam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xyuas</w:t>
      </w:r>
      <w:proofErr w:type="spellEnd"/>
      <w:r w:rsidR="00025592" w:rsidRPr="00E371D1">
        <w:rPr>
          <w:i/>
          <w:sz w:val="25"/>
          <w:szCs w:val="25"/>
        </w:rPr>
        <w:t xml:space="preserve"> tau </w:t>
      </w:r>
      <w:proofErr w:type="spellStart"/>
      <w:r w:rsidR="00025592" w:rsidRPr="00E371D1">
        <w:rPr>
          <w:i/>
          <w:sz w:val="25"/>
          <w:szCs w:val="25"/>
        </w:rPr>
        <w:t>txhuas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lub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sij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hawm</w:t>
      </w:r>
      <w:proofErr w:type="spellEnd"/>
      <w:r w:rsidR="00025592" w:rsidRPr="00E371D1">
        <w:rPr>
          <w:i/>
          <w:sz w:val="25"/>
          <w:szCs w:val="25"/>
        </w:rPr>
        <w:t xml:space="preserve"> y</w:t>
      </w:r>
      <w:r w:rsidRPr="00E371D1">
        <w:rPr>
          <w:i/>
          <w:sz w:val="25"/>
          <w:szCs w:val="25"/>
        </w:rPr>
        <w:t xml:space="preserve">am </w:t>
      </w:r>
      <w:proofErr w:type="spellStart"/>
      <w:r w:rsidRPr="00E371D1">
        <w:rPr>
          <w:i/>
          <w:sz w:val="25"/>
          <w:szCs w:val="25"/>
        </w:rPr>
        <w:t>tsis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muaj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hloov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hauv</w:t>
      </w:r>
      <w:proofErr w:type="spellEnd"/>
      <w:r w:rsidRPr="00E371D1">
        <w:rPr>
          <w:i/>
          <w:sz w:val="25"/>
          <w:szCs w:val="25"/>
        </w:rPr>
        <w:t xml:space="preserve"> cov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cuam</w:t>
      </w:r>
      <w:proofErr w:type="spellEnd"/>
      <w:r w:rsidR="00965F7D" w:rsidRPr="00E371D1">
        <w:rPr>
          <w:i/>
          <w:sz w:val="25"/>
          <w:szCs w:val="25"/>
        </w:rPr>
        <w:t>.</w:t>
      </w:r>
    </w:p>
    <w:p w14:paraId="77B36788" w14:textId="77777777" w:rsidR="00965F7D" w:rsidRPr="00E371D1" w:rsidRDefault="00965F7D" w:rsidP="00965F7D">
      <w:pPr>
        <w:pStyle w:val="BodyText"/>
        <w:rPr>
          <w:i/>
          <w:sz w:val="25"/>
          <w:szCs w:val="25"/>
        </w:rPr>
      </w:pPr>
    </w:p>
    <w:p w14:paraId="3897C258" w14:textId="7562C6F9" w:rsidR="00965F7D" w:rsidRPr="00E371D1" w:rsidRDefault="00E04EE3" w:rsidP="00965F7D">
      <w:pPr>
        <w:pStyle w:val="ListParagraph"/>
        <w:numPr>
          <w:ilvl w:val="0"/>
          <w:numId w:val="1"/>
        </w:numPr>
        <w:tabs>
          <w:tab w:val="left" w:pos="901"/>
        </w:tabs>
        <w:spacing w:line="242" w:lineRule="auto"/>
        <w:ind w:right="264"/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 xml:space="preserve">Yog </w:t>
      </w:r>
      <w:proofErr w:type="spellStart"/>
      <w:ins w:id="73" w:author="TOUVA" w:date="2021-04-28T22:01:00Z">
        <w:r w:rsidR="00401898">
          <w:rPr>
            <w:i/>
            <w:sz w:val="25"/>
            <w:szCs w:val="25"/>
          </w:rPr>
          <w:t>hai</w:t>
        </w:r>
        <w:proofErr w:type="spellEnd"/>
        <w:r w:rsidR="00401898">
          <w:rPr>
            <w:i/>
            <w:sz w:val="25"/>
            <w:szCs w:val="25"/>
          </w:rPr>
          <w:t xml:space="preserve"> </w:t>
        </w:r>
      </w:ins>
      <w:proofErr w:type="gramStart"/>
      <w:r w:rsidRPr="00E371D1">
        <w:rPr>
          <w:i/>
          <w:sz w:val="25"/>
          <w:szCs w:val="25"/>
        </w:rPr>
        <w:t>tias</w:t>
      </w:r>
      <w:proofErr w:type="gram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kuv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muaj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lus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nug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ntxiv</w:t>
      </w:r>
      <w:proofErr w:type="spellEnd"/>
      <w:r w:rsidRPr="00E371D1">
        <w:rPr>
          <w:i/>
          <w:sz w:val="25"/>
          <w:szCs w:val="25"/>
        </w:rPr>
        <w:t xml:space="preserve"> </w:t>
      </w:r>
      <w:ins w:id="74" w:author="TOUVA" w:date="2021-04-28T22:02:00Z">
        <w:r w:rsidR="00401898">
          <w:rPr>
            <w:i/>
            <w:sz w:val="25"/>
            <w:szCs w:val="25"/>
          </w:rPr>
          <w:t xml:space="preserve">rau </w:t>
        </w:r>
      </w:ins>
      <w:proofErr w:type="spellStart"/>
      <w:r w:rsidRPr="00E371D1">
        <w:rPr>
          <w:i/>
          <w:sz w:val="25"/>
          <w:szCs w:val="25"/>
        </w:rPr>
        <w:t>txhua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lub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sij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hawm</w:t>
      </w:r>
      <w:proofErr w:type="spellEnd"/>
      <w:r w:rsidRPr="00E371D1">
        <w:rPr>
          <w:i/>
          <w:sz w:val="25"/>
          <w:szCs w:val="25"/>
        </w:rPr>
        <w:t xml:space="preserve">,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txaus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nug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r w:rsidR="00B34065" w:rsidRPr="00E371D1">
        <w:rPr>
          <w:i/>
          <w:sz w:val="25"/>
          <w:szCs w:val="25"/>
        </w:rPr>
        <w:t xml:space="preserve">Tus </w:t>
      </w:r>
      <w:proofErr w:type="spellStart"/>
      <w:r w:rsidR="00B34065" w:rsidRPr="00E371D1">
        <w:rPr>
          <w:i/>
          <w:sz w:val="25"/>
          <w:szCs w:val="25"/>
        </w:rPr>
        <w:t>Kws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Pab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Cuam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hauv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>Wraparound thiab / los</w:t>
      </w:r>
      <w:r w:rsidR="00077CC1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 xml:space="preserve">sis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Pawg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Txhim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Kho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Kom</w:t>
      </w:r>
      <w:proofErr w:type="spellEnd"/>
      <w:r w:rsidRPr="00E371D1">
        <w:rPr>
          <w:i/>
          <w:sz w:val="25"/>
          <w:szCs w:val="25"/>
        </w:rPr>
        <w:t xml:space="preserve"> Zoo </w:t>
      </w:r>
      <w:proofErr w:type="spellStart"/>
      <w:r w:rsidRPr="00E371D1">
        <w:rPr>
          <w:i/>
          <w:sz w:val="25"/>
          <w:szCs w:val="25"/>
        </w:rPr>
        <w:t>Dua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Qub</w:t>
      </w:r>
      <w:proofErr w:type="spellEnd"/>
      <w:r w:rsidR="00965F7D" w:rsidRPr="00E371D1">
        <w:rPr>
          <w:i/>
          <w:sz w:val="25"/>
          <w:szCs w:val="25"/>
        </w:rPr>
        <w:t>.</w:t>
      </w:r>
    </w:p>
    <w:p w14:paraId="0AF9A9BF" w14:textId="77777777" w:rsidR="003C706B" w:rsidRDefault="003C706B" w:rsidP="00965F7D">
      <w:pPr>
        <w:pStyle w:val="BodyText"/>
        <w:spacing w:before="4"/>
        <w:rPr>
          <w:i/>
          <w:sz w:val="24"/>
        </w:rPr>
      </w:pPr>
    </w:p>
    <w:p w14:paraId="164802A7" w14:textId="0FF0264A" w:rsidR="00965F7D" w:rsidRDefault="00965F7D" w:rsidP="00965F7D">
      <w:pPr>
        <w:pStyle w:val="BodyText"/>
        <w:spacing w:before="4"/>
        <w:rPr>
          <w:i/>
          <w:sz w:val="24"/>
        </w:rPr>
      </w:pPr>
      <w:r>
        <w:rPr>
          <w:noProof/>
          <w:lang w:bidi="th-TH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DB1D0A1" wp14:editId="5DD36F40">
                <wp:simplePos x="0" y="0"/>
                <wp:positionH relativeFrom="page">
                  <wp:posOffset>1297305</wp:posOffset>
                </wp:positionH>
                <wp:positionV relativeFrom="paragraph">
                  <wp:posOffset>213995</wp:posOffset>
                </wp:positionV>
                <wp:extent cx="3630295" cy="12065"/>
                <wp:effectExtent l="11430" t="6350" r="6350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0295" cy="12065"/>
                          <a:chOff x="2043" y="337"/>
                          <a:chExt cx="5717" cy="19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043" y="346"/>
                            <a:ext cx="1809" cy="0"/>
                          </a:xfrm>
                          <a:prstGeom prst="line">
                            <a:avLst/>
                          </a:prstGeom>
                          <a:noFill/>
                          <a:ln w="11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55" y="346"/>
                            <a:ext cx="3904" cy="0"/>
                          </a:xfrm>
                          <a:prstGeom prst="line">
                            <a:avLst/>
                          </a:prstGeom>
                          <a:noFill/>
                          <a:ln w="11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726A499" id="Group 3" o:spid="_x0000_s1026" style="position:absolute;margin-left:102.15pt;margin-top:16.85pt;width:285.85pt;height:.95pt;z-index:-251657216;mso-wrap-distance-left:0;mso-wrap-distance-right:0;mso-position-horizontal-relative:page" coordorigin="2043,337" coordsize="571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">
                <v:line id="Line 6" o:spid="_x0000_s1027" style="position:absolute;visibility:visible;mso-wrap-style:square" from="2043,346" to="3852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" strokeweight=".32164mm"/>
                <v:line id="Line 7" o:spid="_x0000_s1028" style="position:absolute;visibility:visible;mso-wrap-style:square" from="3855,346" to="7759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" strokeweight=".32164mm"/>
                <w10:wrap type="topAndBottom" anchorx="page"/>
              </v:group>
            </w:pict>
          </mc:Fallback>
        </mc:AlternateContent>
      </w:r>
      <w:r>
        <w:rPr>
          <w:noProof/>
          <w:lang w:bidi="th-TH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9D9078" wp14:editId="23EDED4E">
                <wp:simplePos x="0" y="0"/>
                <wp:positionH relativeFrom="page">
                  <wp:posOffset>5409565</wp:posOffset>
                </wp:positionH>
                <wp:positionV relativeFrom="paragraph">
                  <wp:posOffset>219710</wp:posOffset>
                </wp:positionV>
                <wp:extent cx="1064895" cy="1270"/>
                <wp:effectExtent l="8890" t="12065" r="1206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4895" cy="1270"/>
                        </a:xfrm>
                        <a:custGeom>
                          <a:avLst/>
                          <a:gdLst>
                            <a:gd name="T0" fmla="+- 0 8519 8519"/>
                            <a:gd name="T1" fmla="*/ T0 w 1677"/>
                            <a:gd name="T2" fmla="+- 0 10195 8519"/>
                            <a:gd name="T3" fmla="*/ T2 w 1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77">
                              <a:moveTo>
                                <a:pt x="0" y="0"/>
                              </a:moveTo>
                              <a:lnTo>
                                <a:pt x="1676" y="0"/>
                              </a:lnTo>
                            </a:path>
                          </a:pathLst>
                        </a:custGeom>
                        <a:noFill/>
                        <a:ln w="115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CD1079" id="Freeform: Shape 2" o:spid="_x0000_s1026" style="position:absolute;margin-left:425.95pt;margin-top:17.3pt;width:8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" path="m,l1676,e" filled="f" strokeweight=".32164mm">
                <v:path arrowok="t" o:connecttype="custom" o:connectlocs="0,0;1064260,0" o:connectangles="0,0"/>
                <w10:wrap type="topAndBottom" anchorx="page"/>
              </v:shape>
            </w:pict>
          </mc:Fallback>
        </mc:AlternateContent>
      </w:r>
    </w:p>
    <w:p w14:paraId="38B6D1FC" w14:textId="6A4E3A9C" w:rsidR="00965F7D" w:rsidRPr="000F11BB" w:rsidRDefault="0054377A" w:rsidP="00866D12">
      <w:pPr>
        <w:tabs>
          <w:tab w:val="left" w:pos="5924"/>
        </w:tabs>
        <w:spacing w:before="18"/>
        <w:jc w:val="center"/>
        <w:rPr>
          <w:sz w:val="21"/>
          <w:szCs w:val="21"/>
        </w:rPr>
      </w:pPr>
      <w:r w:rsidRPr="000F11BB">
        <w:rPr>
          <w:sz w:val="21"/>
          <w:szCs w:val="21"/>
        </w:rPr>
        <w:t xml:space="preserve">Kos </w:t>
      </w:r>
      <w:proofErr w:type="spellStart"/>
      <w:r w:rsidRPr="000F11BB">
        <w:rPr>
          <w:sz w:val="21"/>
          <w:szCs w:val="21"/>
        </w:rPr>
        <w:t>Npe</w:t>
      </w:r>
      <w:proofErr w:type="spellEnd"/>
      <w:r w:rsidRPr="000F11BB">
        <w:rPr>
          <w:sz w:val="21"/>
          <w:szCs w:val="21"/>
        </w:rPr>
        <w:t xml:space="preserve"> </w:t>
      </w:r>
      <w:ins w:id="75" w:author="TOUVA" w:date="2021-04-28T22:03:00Z">
        <w:r w:rsidR="00401898">
          <w:rPr>
            <w:sz w:val="21"/>
            <w:szCs w:val="21"/>
          </w:rPr>
          <w:t>Tub-</w:t>
        </w:r>
        <w:proofErr w:type="spellStart"/>
        <w:r w:rsidR="00401898">
          <w:rPr>
            <w:sz w:val="21"/>
            <w:szCs w:val="21"/>
          </w:rPr>
          <w:t>Ntxhai</w:t>
        </w:r>
      </w:ins>
      <w:proofErr w:type="spellEnd"/>
      <w:del w:id="76" w:author="TOUVA" w:date="2021-04-28T22:03:00Z">
        <w:r w:rsidRPr="000F11BB" w:rsidDel="00401898">
          <w:rPr>
            <w:sz w:val="21"/>
            <w:szCs w:val="21"/>
          </w:rPr>
          <w:delText>Cov</w:delText>
        </w:r>
      </w:del>
      <w:r w:rsidRPr="000F11BB">
        <w:rPr>
          <w:sz w:val="21"/>
          <w:szCs w:val="21"/>
        </w:rPr>
        <w:t xml:space="preserve"> </w:t>
      </w:r>
      <w:proofErr w:type="spellStart"/>
      <w:r w:rsidRPr="000F11BB">
        <w:rPr>
          <w:sz w:val="21"/>
          <w:szCs w:val="21"/>
        </w:rPr>
        <w:t>Hluas</w:t>
      </w:r>
      <w:proofErr w:type="spellEnd"/>
      <w:r w:rsidR="00965F7D" w:rsidRPr="000F11BB">
        <w:rPr>
          <w:sz w:val="21"/>
          <w:szCs w:val="21"/>
        </w:rPr>
        <w:tab/>
      </w:r>
      <w:proofErr w:type="spellStart"/>
      <w:r w:rsidR="00911DE5" w:rsidRPr="000F11BB">
        <w:rPr>
          <w:sz w:val="21"/>
          <w:szCs w:val="21"/>
        </w:rPr>
        <w:t>Hnub</w:t>
      </w:r>
      <w:proofErr w:type="spellEnd"/>
      <w:r w:rsidR="00911DE5" w:rsidRPr="000F11BB">
        <w:rPr>
          <w:sz w:val="21"/>
          <w:szCs w:val="21"/>
        </w:rPr>
        <w:t xml:space="preserve"> Tim</w:t>
      </w:r>
    </w:p>
    <w:p w14:paraId="35C62F9B" w14:textId="77777777" w:rsidR="00943E45" w:rsidRDefault="00943E45" w:rsidP="000F15A2">
      <w:pPr>
        <w:pStyle w:val="BodyText"/>
        <w:ind w:left="4"/>
        <w:jc w:val="center"/>
        <w:rPr>
          <w:sz w:val="26"/>
          <w:szCs w:val="26"/>
        </w:rPr>
      </w:pPr>
    </w:p>
    <w:p w14:paraId="40021ED8" w14:textId="148E6505" w:rsidR="00866D12" w:rsidRPr="000F11BB" w:rsidRDefault="00AD144C" w:rsidP="000F15A2">
      <w:pPr>
        <w:pStyle w:val="BodyText"/>
        <w:ind w:left="4"/>
        <w:jc w:val="center"/>
        <w:rPr>
          <w:sz w:val="25"/>
          <w:szCs w:val="25"/>
        </w:rPr>
      </w:pPr>
      <w:proofErr w:type="spellStart"/>
      <w:r w:rsidRPr="000F11BB">
        <w:rPr>
          <w:sz w:val="25"/>
          <w:szCs w:val="25"/>
        </w:rPr>
        <w:lastRenderedPageBreak/>
        <w:t>Ua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tsaug</w:t>
      </w:r>
      <w:proofErr w:type="spellEnd"/>
      <w:r w:rsidRPr="000F11BB">
        <w:rPr>
          <w:sz w:val="25"/>
          <w:szCs w:val="25"/>
        </w:rPr>
        <w:t xml:space="preserve"> rau </w:t>
      </w:r>
      <w:proofErr w:type="spellStart"/>
      <w:r w:rsidRPr="000F11BB">
        <w:rPr>
          <w:sz w:val="25"/>
          <w:szCs w:val="25"/>
        </w:rPr>
        <w:t>koj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txoj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kev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koom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tes</w:t>
      </w:r>
      <w:proofErr w:type="spellEnd"/>
      <w:r w:rsidRPr="000F11BB">
        <w:rPr>
          <w:sz w:val="25"/>
          <w:szCs w:val="25"/>
        </w:rPr>
        <w:t>!</w:t>
      </w:r>
    </w:p>
    <w:p w14:paraId="2A9BA25D" w14:textId="585C35A7" w:rsidR="007F1FAB" w:rsidRDefault="00A3370A" w:rsidP="000F11BB">
      <w:pPr>
        <w:pStyle w:val="ListParagraph"/>
        <w:numPr>
          <w:ilvl w:val="0"/>
          <w:numId w:val="2"/>
        </w:numPr>
        <w:tabs>
          <w:tab w:val="left" w:pos="2705"/>
        </w:tabs>
        <w:spacing w:before="186"/>
        <w:jc w:val="center"/>
      </w:pPr>
      <w:r w:rsidRPr="000F15A2">
        <w:t xml:space="preserve">Sacramento Cov </w:t>
      </w:r>
      <w:proofErr w:type="spellStart"/>
      <w:r w:rsidR="00F244B5" w:rsidRPr="000F15A2">
        <w:t>Txheej</w:t>
      </w:r>
      <w:proofErr w:type="spellEnd"/>
      <w:r w:rsidR="00F244B5" w:rsidRPr="000F15A2">
        <w:t xml:space="preserve"> </w:t>
      </w:r>
      <w:proofErr w:type="spellStart"/>
      <w:r w:rsidR="00F244B5" w:rsidRPr="000F15A2">
        <w:t>Txheem</w:t>
      </w:r>
      <w:proofErr w:type="spellEnd"/>
      <w:r w:rsidR="00F244B5" w:rsidRPr="000F15A2">
        <w:t xml:space="preserve"> </w:t>
      </w:r>
      <w:proofErr w:type="spellStart"/>
      <w:r w:rsidR="00F244B5" w:rsidRPr="000F15A2">
        <w:t>Kev</w:t>
      </w:r>
      <w:proofErr w:type="spellEnd"/>
      <w:r w:rsidR="00F244B5" w:rsidRPr="000F15A2">
        <w:t xml:space="preserve"> </w:t>
      </w:r>
      <w:proofErr w:type="spellStart"/>
      <w:r w:rsidR="00F244B5" w:rsidRPr="000F15A2">
        <w:t>Zov</w:t>
      </w:r>
      <w:proofErr w:type="spellEnd"/>
      <w:r w:rsidR="00F244B5" w:rsidRPr="000F15A2">
        <w:t xml:space="preserve"> </w:t>
      </w:r>
      <w:r w:rsidRPr="000F15A2">
        <w:t xml:space="preserve">Me Nyuam </w:t>
      </w:r>
      <w:proofErr w:type="spellStart"/>
      <w:r w:rsidRPr="000F15A2">
        <w:t>Hauv</w:t>
      </w:r>
      <w:proofErr w:type="spellEnd"/>
      <w:r w:rsidRPr="000F15A2">
        <w:t xml:space="preserve"> </w:t>
      </w:r>
      <w:proofErr w:type="spellStart"/>
      <w:r w:rsidRPr="000F15A2">
        <w:t>Tsev</w:t>
      </w:r>
      <w:proofErr w:type="spellEnd"/>
      <w:r w:rsidRPr="000F15A2">
        <w:t xml:space="preserve"> </w:t>
      </w:r>
      <w:ins w:id="77" w:author="TOUVA" w:date="2021-04-28T22:03:00Z">
        <w:r w:rsidR="00401898">
          <w:t xml:space="preserve">Kawm </w:t>
        </w:r>
      </w:ins>
      <w:bookmarkStart w:id="78" w:name="_GoBack"/>
      <w:bookmarkEnd w:id="78"/>
      <w:r w:rsidRPr="000F15A2">
        <w:t>Wraparound</w:t>
      </w:r>
    </w:p>
    <w:p w14:paraId="6B4E100B" w14:textId="1B807881" w:rsidR="00965F7D" w:rsidRPr="000F11BB" w:rsidRDefault="000A5AEC" w:rsidP="000F11BB">
      <w:pPr>
        <w:tabs>
          <w:tab w:val="left" w:pos="2705"/>
        </w:tabs>
        <w:spacing w:before="186"/>
        <w:jc w:val="center"/>
      </w:pPr>
      <w:r w:rsidRPr="000F11BB">
        <w:t>(Sacramento Children's Home Wraparound program)</w:t>
      </w:r>
    </w:p>
    <w:p w14:paraId="19E1EBF1" w14:textId="77777777" w:rsidR="00B2591B" w:rsidRDefault="00B2591B"/>
    <w:sectPr w:rsidR="00B2591B">
      <w:headerReference w:type="default" r:id="rId9"/>
      <w:footerReference w:type="default" r:id="rId10"/>
      <w:pgSz w:w="12240" w:h="15840"/>
      <w:pgMar w:top="2200" w:right="1260" w:bottom="1280" w:left="1260" w:header="839" w:footer="10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A616B" w14:textId="77777777" w:rsidR="005312B9" w:rsidRDefault="005312B9" w:rsidP="003A00C9">
      <w:r>
        <w:separator/>
      </w:r>
    </w:p>
  </w:endnote>
  <w:endnote w:type="continuationSeparator" w:id="0">
    <w:p w14:paraId="7F2CCBBA" w14:textId="77777777" w:rsidR="005312B9" w:rsidRDefault="005312B9" w:rsidP="003A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9F85C" w14:textId="217CD94D" w:rsidR="00E10EC3" w:rsidRDefault="002C0FD6">
    <w:pPr>
      <w:pStyle w:val="BodyText"/>
      <w:spacing w:line="14" w:lineRule="auto"/>
      <w:rPr>
        <w:sz w:val="20"/>
      </w:rPr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873B4F" wp14:editId="0A2D3750">
              <wp:simplePos x="0" y="0"/>
              <wp:positionH relativeFrom="page">
                <wp:posOffset>1574042</wp:posOffset>
              </wp:positionH>
              <wp:positionV relativeFrom="page">
                <wp:posOffset>9412406</wp:posOffset>
              </wp:positionV>
              <wp:extent cx="4649337" cy="141027"/>
              <wp:effectExtent l="0" t="0" r="18415" b="1143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9337" cy="1410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BDEA7" w14:textId="7FB50729" w:rsidR="00E10EC3" w:rsidRPr="003F2435" w:rsidRDefault="002F071B" w:rsidP="007E3738">
                          <w:pPr>
                            <w:spacing w:line="162" w:lineRule="exact"/>
                            <w:ind w:left="20"/>
                            <w:jc w:val="center"/>
                            <w:rPr>
                              <w:i/>
                              <w:sz w:val="9"/>
                              <w:szCs w:val="9"/>
                            </w:rPr>
                          </w:pPr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Sacramento Cov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Menyuam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Lub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Tsev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Kawm yog</w:t>
                          </w:r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tab tom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qhib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lub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qhov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rooj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mus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rau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yav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tom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ntej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los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ntawm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kev</w:t>
                          </w:r>
                          <w:proofErr w:type="spellEnd"/>
                          <w:proofErr w:type="gram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ua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kom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muaj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peev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xwm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ntawm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cov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menyuam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thiab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lawv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tsev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neeg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123.95pt;margin-top:741.15pt;width:366.1pt;height:1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nlrQIAAKs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" filled="f" stroked="f">
              <v:textbox inset="0,0,0,0">
                <w:txbxContent>
                  <w:p w14:paraId="23FBDEA7" w14:textId="7FB50729" w:rsidR="00E10EC3" w:rsidRPr="003F2435" w:rsidRDefault="002F071B" w:rsidP="007E3738">
                    <w:pPr>
                      <w:spacing w:line="162" w:lineRule="exact"/>
                      <w:ind w:left="20"/>
                      <w:jc w:val="center"/>
                      <w:rPr>
                        <w:i/>
                        <w:sz w:val="9"/>
                        <w:szCs w:val="9"/>
                      </w:rPr>
                    </w:pPr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Sacramento Cov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Menyuam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Lub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Tsev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Kawm yog</w:t>
                    </w:r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tab tom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qhib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lub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qhov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rooj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mus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rau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yav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tom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ntej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los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ntawm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proofErr w:type="gram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kev</w:t>
                    </w:r>
                    <w:proofErr w:type="spellEnd"/>
                    <w:proofErr w:type="gram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ua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kom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muaj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peev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xwm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ntawm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cov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menyuam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thiab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lawv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tsev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neeg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2E0C">
      <w:rPr>
        <w:noProof/>
        <w:lang w:bidi="th-T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A7214" wp14:editId="18A5C158">
              <wp:simplePos x="0" y="0"/>
              <wp:positionH relativeFrom="page">
                <wp:posOffset>2820537</wp:posOffset>
              </wp:positionH>
              <wp:positionV relativeFrom="page">
                <wp:posOffset>9225887</wp:posOffset>
              </wp:positionV>
              <wp:extent cx="2169852" cy="141026"/>
              <wp:effectExtent l="0" t="0" r="190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852" cy="141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A2A18" w14:textId="18497242" w:rsidR="00E10EC3" w:rsidRPr="003F2435" w:rsidRDefault="00C92E0C" w:rsidP="00C92E0C">
                          <w:pPr>
                            <w:spacing w:line="162" w:lineRule="exact"/>
                            <w:ind w:left="20"/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Pom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zoo los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ntawm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Pab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Pawg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Sab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Laj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Txog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Kev</w:t>
                          </w:r>
                          <w:proofErr w:type="spellEnd"/>
                          <w:proofErr w:type="gram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Txheeb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Xyuas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0" type="#_x0000_t202" style="position:absolute;margin-left:222.1pt;margin-top:726.45pt;width:170.85pt;height:1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Xw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" filled="f" stroked="f">
              <v:textbox inset="0,0,0,0">
                <w:txbxContent>
                  <w:p w14:paraId="1BDA2A18" w14:textId="18497242" w:rsidR="00E10EC3" w:rsidRPr="003F2435" w:rsidRDefault="00C92E0C" w:rsidP="00C92E0C">
                    <w:pPr>
                      <w:spacing w:line="162" w:lineRule="exact"/>
                      <w:ind w:left="20"/>
                      <w:jc w:val="center"/>
                      <w:rPr>
                        <w:sz w:val="11"/>
                        <w:szCs w:val="11"/>
                      </w:rPr>
                    </w:pP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Pom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zoo los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ntawm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Pab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Pawg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Sab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Laj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Txog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proofErr w:type="gram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Kev</w:t>
                    </w:r>
                    <w:proofErr w:type="spellEnd"/>
                    <w:proofErr w:type="gram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Txheeb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Xyuas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5D5E18">
      <w:rPr>
        <w:noProof/>
        <w:lang w:bidi="th-TH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D1D2797" wp14:editId="774D3C96">
              <wp:simplePos x="0" y="0"/>
              <wp:positionH relativeFrom="page">
                <wp:posOffset>4968949</wp:posOffset>
              </wp:positionH>
              <wp:positionV relativeFrom="page">
                <wp:posOffset>9611833</wp:posOffset>
              </wp:positionV>
              <wp:extent cx="1215478" cy="184297"/>
              <wp:effectExtent l="0" t="0" r="3810" b="635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5478" cy="184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A81F2" w14:textId="65351302" w:rsidR="00E10EC3" w:rsidRPr="003F2435" w:rsidRDefault="00E37767">
                          <w:pPr>
                            <w:spacing w:before="20"/>
                            <w:ind w:left="20"/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</w:pPr>
                          <w:proofErr w:type="spellStart"/>
                          <w:r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Np</w:t>
                          </w:r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loog</w:t>
                          </w:r>
                          <w:proofErr w:type="spellEnd"/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ntawv</w:t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</w: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401898">
                            <w:rPr>
                              <w:rFonts w:ascii="Garamond"/>
                              <w:b/>
                              <w:noProof/>
                              <w:sz w:val="15"/>
                              <w:szCs w:val="15"/>
                            </w:rPr>
                            <w:t>3</w: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ntawm</w:t>
                          </w:r>
                          <w:proofErr w:type="spellEnd"/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1" type="#_x0000_t202" style="position:absolute;margin-left:391.25pt;margin-top:756.85pt;width:95.7pt;height:1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qWsA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" filled="f" stroked="f">
              <v:textbox inset="0,0,0,0">
                <w:txbxContent>
                  <w:p w14:paraId="5CDA81F2" w14:textId="65351302" w:rsidR="00E10EC3" w:rsidRPr="003F2435" w:rsidRDefault="00E37767">
                    <w:pPr>
                      <w:spacing w:before="20"/>
                      <w:ind w:left="20"/>
                      <w:rPr>
                        <w:rFonts w:ascii="Garamond"/>
                        <w:b/>
                        <w:sz w:val="15"/>
                        <w:szCs w:val="15"/>
                      </w:rPr>
                    </w:pPr>
                    <w:proofErr w:type="spellStart"/>
                    <w:r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Np</w:t>
                    </w:r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loog</w:t>
                    </w:r>
                    <w:proofErr w:type="spellEnd"/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ntawv</w:t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</w: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begin"/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instrText xml:space="preserve"> PAGE </w:instrTex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separate"/>
                    </w:r>
                    <w:r w:rsidR="00401898">
                      <w:rPr>
                        <w:rFonts w:ascii="Garamond"/>
                        <w:b/>
                        <w:noProof/>
                        <w:sz w:val="15"/>
                        <w:szCs w:val="15"/>
                      </w:rPr>
                      <w:t>3</w: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end"/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ntawm</w:t>
                    </w:r>
                    <w:proofErr w:type="spellEnd"/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F7D">
      <w:rPr>
        <w:noProof/>
        <w:lang w:bidi="th-TH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7FB41ED" wp14:editId="1A1E158A">
              <wp:simplePos x="0" y="0"/>
              <wp:positionH relativeFrom="page">
                <wp:posOffset>901700</wp:posOffset>
              </wp:positionH>
              <wp:positionV relativeFrom="page">
                <wp:posOffset>9610090</wp:posOffset>
              </wp:positionV>
              <wp:extent cx="1456055" cy="154305"/>
              <wp:effectExtent l="0" t="0" r="444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0003" w14:textId="0105743B" w:rsidR="00E10EC3" w:rsidRPr="003F2435" w:rsidRDefault="00106030">
                          <w:pPr>
                            <w:spacing w:before="20"/>
                            <w:ind w:left="20"/>
                            <w:rPr>
                              <w:rFonts w:ascii="Garamond"/>
                              <w:sz w:val="15"/>
                              <w:szCs w:val="15"/>
                            </w:rPr>
                          </w:pPr>
                          <w:r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 xml:space="preserve">WFAS </w:t>
                          </w:r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 xml:space="preserve">Daim </w:t>
                          </w:r>
                          <w:proofErr w:type="spellStart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>Foos</w:t>
                          </w:r>
                          <w:proofErr w:type="spellEnd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 xml:space="preserve"> Lees </w:t>
                          </w:r>
                          <w:proofErr w:type="spellStart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>Paub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2" type="#_x0000_t202" style="position:absolute;margin-left:71pt;margin-top:756.7pt;width:114.65pt;height:1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" filled="f" stroked="f">
              <v:textbox inset="0,0,0,0">
                <w:txbxContent>
                  <w:p w14:paraId="69910003" w14:textId="0105743B" w:rsidR="00E10EC3" w:rsidRPr="003F2435" w:rsidRDefault="00106030">
                    <w:pPr>
                      <w:spacing w:before="20"/>
                      <w:ind w:left="20"/>
                      <w:rPr>
                        <w:rFonts w:ascii="Garamond"/>
                        <w:sz w:val="15"/>
                        <w:szCs w:val="15"/>
                      </w:rPr>
                    </w:pPr>
                    <w:r w:rsidRPr="003F2435">
                      <w:rPr>
                        <w:rFonts w:ascii="Garamond"/>
                        <w:sz w:val="15"/>
                        <w:szCs w:val="15"/>
                      </w:rPr>
                      <w:t xml:space="preserve">WFAS </w:t>
                    </w:r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 xml:space="preserve">Daim </w:t>
                    </w:r>
                    <w:proofErr w:type="spellStart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>Foos</w:t>
                    </w:r>
                    <w:proofErr w:type="spellEnd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 xml:space="preserve"> Lees </w:t>
                    </w:r>
                    <w:proofErr w:type="spellStart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>Paub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965F7D">
      <w:rPr>
        <w:noProof/>
        <w:lang w:bidi="th-TH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284CDDB" wp14:editId="5F57FC6A">
              <wp:simplePos x="0" y="0"/>
              <wp:positionH relativeFrom="page">
                <wp:posOffset>3732530</wp:posOffset>
              </wp:positionH>
              <wp:positionV relativeFrom="page">
                <wp:posOffset>9643110</wp:posOffset>
              </wp:positionV>
              <wp:extent cx="311150" cy="111125"/>
              <wp:effectExtent l="0" t="381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ED114" w14:textId="77777777" w:rsidR="00E10EC3" w:rsidRPr="003F2435" w:rsidRDefault="00106030">
                          <w:pPr>
                            <w:spacing w:before="20"/>
                            <w:ind w:left="20"/>
                            <w:rPr>
                              <w:rFonts w:ascii="Garamond"/>
                              <w:sz w:val="10"/>
                              <w:szCs w:val="10"/>
                            </w:rPr>
                          </w:pPr>
                          <w:r w:rsidRPr="003F2435">
                            <w:rPr>
                              <w:rFonts w:ascii="Garamond"/>
                              <w:sz w:val="10"/>
                              <w:szCs w:val="10"/>
                            </w:rPr>
                            <w:t>20210309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3" type="#_x0000_t202" style="position:absolute;margin-left:293.9pt;margin-top:759.3pt;width:24.5pt;height: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" filled="f" stroked="f">
              <v:textbox inset="0,0,0,0">
                <w:txbxContent>
                  <w:p w14:paraId="3DFED114" w14:textId="77777777" w:rsidR="00E10EC3" w:rsidRPr="003F2435" w:rsidRDefault="00106030">
                    <w:pPr>
                      <w:spacing w:before="20"/>
                      <w:ind w:left="20"/>
                      <w:rPr>
                        <w:rFonts w:ascii="Garamond"/>
                        <w:sz w:val="10"/>
                        <w:szCs w:val="10"/>
                      </w:rPr>
                    </w:pPr>
                    <w:r w:rsidRPr="003F2435">
                      <w:rPr>
                        <w:rFonts w:ascii="Garamond"/>
                        <w:sz w:val="10"/>
                        <w:szCs w:val="10"/>
                      </w:rPr>
                      <w:t>20210309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3926C7" w14:textId="77777777" w:rsidR="005312B9" w:rsidRDefault="005312B9" w:rsidP="003A00C9">
      <w:r>
        <w:separator/>
      </w:r>
    </w:p>
  </w:footnote>
  <w:footnote w:type="continuationSeparator" w:id="0">
    <w:p w14:paraId="3284DCC9" w14:textId="77777777" w:rsidR="005312B9" w:rsidRDefault="005312B9" w:rsidP="003A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3C759" w14:textId="77777777" w:rsidR="00E10EC3" w:rsidRDefault="00106030">
    <w:pPr>
      <w:pStyle w:val="BodyText"/>
      <w:spacing w:line="14" w:lineRule="auto"/>
      <w:rPr>
        <w:sz w:val="20"/>
      </w:rPr>
    </w:pPr>
    <w:r>
      <w:rPr>
        <w:noProof/>
        <w:lang w:bidi="th-TH"/>
      </w:rPr>
      <w:drawing>
        <wp:anchor distT="0" distB="0" distL="0" distR="0" simplePos="0" relativeHeight="251659264" behindDoc="1" locked="0" layoutInCell="1" allowOverlap="1" wp14:anchorId="39E52D6A" wp14:editId="280C0491">
          <wp:simplePos x="0" y="0"/>
          <wp:positionH relativeFrom="page">
            <wp:posOffset>2411902</wp:posOffset>
          </wp:positionH>
          <wp:positionV relativeFrom="page">
            <wp:posOffset>532455</wp:posOffset>
          </wp:positionV>
          <wp:extent cx="2694697" cy="875575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94697" cy="875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7222B"/>
    <w:multiLevelType w:val="hybridMultilevel"/>
    <w:tmpl w:val="1F2ADCAC"/>
    <w:lvl w:ilvl="0" w:tplc="6C4C20B2">
      <w:start w:val="1"/>
      <w:numFmt w:val="decimal"/>
      <w:lvlText w:val="%1."/>
      <w:lvlJc w:val="left"/>
      <w:pPr>
        <w:ind w:left="900" w:hanging="360"/>
        <w:jc w:val="left"/>
      </w:pPr>
      <w:rPr>
        <w:rFonts w:ascii="Calibri" w:eastAsia="Calibri" w:hAnsi="Calibri" w:cs="Calibri" w:hint="default"/>
        <w:i/>
        <w:spacing w:val="-1"/>
        <w:w w:val="100"/>
        <w:sz w:val="28"/>
        <w:szCs w:val="28"/>
        <w:lang w:val="en-US" w:eastAsia="en-US" w:bidi="en-US"/>
      </w:rPr>
    </w:lvl>
    <w:lvl w:ilvl="1" w:tplc="D8C6E60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en-US"/>
      </w:rPr>
    </w:lvl>
    <w:lvl w:ilvl="2" w:tplc="38AEB84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en-US"/>
      </w:rPr>
    </w:lvl>
    <w:lvl w:ilvl="3" w:tplc="01E4E39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4" w:tplc="65BC59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5" w:tplc="E25C641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3020B90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7" w:tplc="6EFE7FA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B7084C2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1">
    <w:nsid w:val="7E9E53A2"/>
    <w:multiLevelType w:val="hybridMultilevel"/>
    <w:tmpl w:val="9FCAAC4A"/>
    <w:lvl w:ilvl="0" w:tplc="310291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DD"/>
    <w:rsid w:val="00025592"/>
    <w:rsid w:val="0005706C"/>
    <w:rsid w:val="00077CC1"/>
    <w:rsid w:val="000827FA"/>
    <w:rsid w:val="00087A4E"/>
    <w:rsid w:val="000A5AEC"/>
    <w:rsid w:val="000D66C5"/>
    <w:rsid w:val="000E1B91"/>
    <w:rsid w:val="000E3C8E"/>
    <w:rsid w:val="000F11BB"/>
    <w:rsid w:val="000F15A2"/>
    <w:rsid w:val="00106030"/>
    <w:rsid w:val="001322B0"/>
    <w:rsid w:val="00146E24"/>
    <w:rsid w:val="00157EF7"/>
    <w:rsid w:val="00175608"/>
    <w:rsid w:val="001E3FB0"/>
    <w:rsid w:val="002430EC"/>
    <w:rsid w:val="002510E9"/>
    <w:rsid w:val="00252DDD"/>
    <w:rsid w:val="002C0FD6"/>
    <w:rsid w:val="002F071B"/>
    <w:rsid w:val="00337C2C"/>
    <w:rsid w:val="00353B2E"/>
    <w:rsid w:val="0035786B"/>
    <w:rsid w:val="003A00C9"/>
    <w:rsid w:val="003C706B"/>
    <w:rsid w:val="003D6B13"/>
    <w:rsid w:val="003F2435"/>
    <w:rsid w:val="00401898"/>
    <w:rsid w:val="004205B5"/>
    <w:rsid w:val="00425E90"/>
    <w:rsid w:val="0047515B"/>
    <w:rsid w:val="005312B9"/>
    <w:rsid w:val="00531C09"/>
    <w:rsid w:val="0054377A"/>
    <w:rsid w:val="00551501"/>
    <w:rsid w:val="005D4C31"/>
    <w:rsid w:val="005D5E18"/>
    <w:rsid w:val="00604808"/>
    <w:rsid w:val="00614974"/>
    <w:rsid w:val="006228FE"/>
    <w:rsid w:val="006234CF"/>
    <w:rsid w:val="006416CE"/>
    <w:rsid w:val="006B4A02"/>
    <w:rsid w:val="006D3C68"/>
    <w:rsid w:val="006D5E3B"/>
    <w:rsid w:val="006F556A"/>
    <w:rsid w:val="0071191B"/>
    <w:rsid w:val="00717897"/>
    <w:rsid w:val="007250D0"/>
    <w:rsid w:val="007413F2"/>
    <w:rsid w:val="0077096A"/>
    <w:rsid w:val="0077128C"/>
    <w:rsid w:val="0078316E"/>
    <w:rsid w:val="00793630"/>
    <w:rsid w:val="007A3B34"/>
    <w:rsid w:val="007E3738"/>
    <w:rsid w:val="007F1FAB"/>
    <w:rsid w:val="007F6E94"/>
    <w:rsid w:val="00801A25"/>
    <w:rsid w:val="00810398"/>
    <w:rsid w:val="0081773E"/>
    <w:rsid w:val="00866D12"/>
    <w:rsid w:val="00870EA2"/>
    <w:rsid w:val="0087453C"/>
    <w:rsid w:val="00887A66"/>
    <w:rsid w:val="008E5427"/>
    <w:rsid w:val="00911DE5"/>
    <w:rsid w:val="00943E45"/>
    <w:rsid w:val="00965F7D"/>
    <w:rsid w:val="00973772"/>
    <w:rsid w:val="009A4919"/>
    <w:rsid w:val="009A4A31"/>
    <w:rsid w:val="00A173E8"/>
    <w:rsid w:val="00A3370A"/>
    <w:rsid w:val="00A45B9F"/>
    <w:rsid w:val="00A7520F"/>
    <w:rsid w:val="00A77730"/>
    <w:rsid w:val="00AA25ED"/>
    <w:rsid w:val="00AC58FF"/>
    <w:rsid w:val="00AD144C"/>
    <w:rsid w:val="00B2252E"/>
    <w:rsid w:val="00B2591B"/>
    <w:rsid w:val="00B34065"/>
    <w:rsid w:val="00B54728"/>
    <w:rsid w:val="00B84A86"/>
    <w:rsid w:val="00BA7DBF"/>
    <w:rsid w:val="00BB0D33"/>
    <w:rsid w:val="00BC1F22"/>
    <w:rsid w:val="00BC6C61"/>
    <w:rsid w:val="00C0609C"/>
    <w:rsid w:val="00C10CC5"/>
    <w:rsid w:val="00C20ADE"/>
    <w:rsid w:val="00C65D43"/>
    <w:rsid w:val="00C92E0C"/>
    <w:rsid w:val="00C950A7"/>
    <w:rsid w:val="00CC0BDB"/>
    <w:rsid w:val="00CD0C3C"/>
    <w:rsid w:val="00CE4E87"/>
    <w:rsid w:val="00CE7F67"/>
    <w:rsid w:val="00CF49EC"/>
    <w:rsid w:val="00D00329"/>
    <w:rsid w:val="00D367CE"/>
    <w:rsid w:val="00D54052"/>
    <w:rsid w:val="00D87055"/>
    <w:rsid w:val="00D9233E"/>
    <w:rsid w:val="00DC0708"/>
    <w:rsid w:val="00E04EE3"/>
    <w:rsid w:val="00E11482"/>
    <w:rsid w:val="00E2173E"/>
    <w:rsid w:val="00E3600F"/>
    <w:rsid w:val="00E371D1"/>
    <w:rsid w:val="00E37767"/>
    <w:rsid w:val="00E42C09"/>
    <w:rsid w:val="00E56F08"/>
    <w:rsid w:val="00EB132B"/>
    <w:rsid w:val="00EF35C0"/>
    <w:rsid w:val="00F06F90"/>
    <w:rsid w:val="00F244B5"/>
    <w:rsid w:val="00F86363"/>
    <w:rsid w:val="00F872D0"/>
    <w:rsid w:val="00FD3C69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BD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5F7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65F7D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65F7D"/>
    <w:pPr>
      <w:ind w:left="900" w:right="260" w:hanging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0C9"/>
    <w:rPr>
      <w:rFonts w:ascii="Calibri" w:eastAsia="Calibri" w:hAnsi="Calibri" w:cs="Calibri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0C9"/>
    <w:rPr>
      <w:rFonts w:ascii="Calibri" w:eastAsia="Calibri" w:hAnsi="Calibri" w:cs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19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5F7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65F7D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65F7D"/>
    <w:pPr>
      <w:ind w:left="900" w:right="260" w:hanging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0C9"/>
    <w:rPr>
      <w:rFonts w:ascii="Calibri" w:eastAsia="Calibri" w:hAnsi="Calibri" w:cs="Calibri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0C9"/>
    <w:rPr>
      <w:rFonts w:ascii="Calibri" w:eastAsia="Calibri" w:hAnsi="Calibri" w:cs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19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TOUVA</cp:lastModifiedBy>
  <cp:revision>118</cp:revision>
  <dcterms:created xsi:type="dcterms:W3CDTF">2021-04-28T10:51:00Z</dcterms:created>
  <dcterms:modified xsi:type="dcterms:W3CDTF">2021-04-28T15:03:00Z</dcterms:modified>
</cp:coreProperties>
</file>