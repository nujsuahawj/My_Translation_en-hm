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115" w:type="dxa"/>
          <w:right w:w="115" w:type="dxa"/>
        </w:tblCellMar>
        <w:tblLook w:val="0000" w:firstRow="0" w:lastRow="0" w:firstColumn="0" w:lastColumn="0" w:noHBand="0" w:noVBand="0"/>
      </w:tblPr>
      <w:tblGrid>
        <w:gridCol w:w="9072"/>
      </w:tblGrid>
      <w:tr w:rsidR="00D929BB" w:rsidRPr="00D929BB" w14:paraId="7BD08445" w14:textId="77777777" w:rsidTr="008A5516">
        <w:trPr>
          <w:trHeight w:val="576"/>
          <w:jc w:val="center"/>
        </w:trPr>
        <w:tc>
          <w:tcPr>
            <w:tcW w:w="9072" w:type="dxa"/>
            <w:tcBorders>
              <w:top w:val="single" w:sz="12" w:space="0" w:color="auto"/>
              <w:left w:val="nil"/>
              <w:bottom w:val="double" w:sz="4" w:space="0" w:color="auto"/>
              <w:right w:val="nil"/>
            </w:tcBorders>
          </w:tcPr>
          <w:p w14:paraId="20EE94D5" w14:textId="3C12AC82" w:rsidR="00D929BB" w:rsidRPr="004241D8" w:rsidRDefault="00AF6769" w:rsidP="00D929BB">
            <w:pPr>
              <w:tabs>
                <w:tab w:val="left" w:pos="3912"/>
                <w:tab w:val="center" w:pos="4680"/>
              </w:tabs>
              <w:jc w:val="center"/>
              <w:rPr>
                <w:rFonts w:ascii="Century Gothic" w:hAnsi="Century Gothic" w:cs="Times New Roman"/>
                <w:b/>
                <w:sz w:val="28"/>
                <w:szCs w:val="28"/>
              </w:rPr>
            </w:pPr>
            <w:proofErr w:type="spellStart"/>
            <w:ins w:id="0" w:author="Fong RERHANG" w:date="2021-07-05T16:23:00Z">
              <w:r>
                <w:rPr>
                  <w:rFonts w:ascii="Century Gothic" w:hAnsi="Century Gothic" w:cs="Times New Roman"/>
                  <w:b/>
                  <w:sz w:val="28"/>
                  <w:szCs w:val="28"/>
                </w:rPr>
                <w:t>Cov</w:t>
              </w:r>
              <w:proofErr w:type="spellEnd"/>
              <w:r>
                <w:rPr>
                  <w:rFonts w:ascii="Century Gothic" w:hAnsi="Century Gothic" w:cs="Times New Roman"/>
                  <w:b/>
                  <w:sz w:val="28"/>
                  <w:szCs w:val="28"/>
                </w:rPr>
                <w:t xml:space="preserve"> </w:t>
              </w:r>
            </w:ins>
            <w:r w:rsidR="00D929BB" w:rsidRPr="004241D8">
              <w:rPr>
                <w:rFonts w:ascii="Century Gothic" w:hAnsi="Century Gothic" w:cs="Times New Roman"/>
                <w:b/>
                <w:sz w:val="28"/>
                <w:szCs w:val="28"/>
              </w:rPr>
              <w:t xml:space="preserve">Kev </w:t>
            </w:r>
            <w:proofErr w:type="spellStart"/>
            <w:ins w:id="1" w:author="Fong RERHANG" w:date="2021-07-05T16:23:00Z">
              <w:r>
                <w:rPr>
                  <w:rFonts w:ascii="Century Gothic" w:hAnsi="Century Gothic" w:cs="Times New Roman"/>
                  <w:b/>
                  <w:sz w:val="28"/>
                  <w:szCs w:val="28"/>
                </w:rPr>
                <w:t>Cuam</w:t>
              </w:r>
              <w:proofErr w:type="spellEnd"/>
              <w:r>
                <w:rPr>
                  <w:rFonts w:ascii="Century Gothic" w:hAnsi="Century Gothic" w:cs="Times New Roman"/>
                  <w:b/>
                  <w:sz w:val="28"/>
                  <w:szCs w:val="28"/>
                </w:rPr>
                <w:t xml:space="preserve"> </w:t>
              </w:r>
              <w:proofErr w:type="spellStart"/>
              <w:r>
                <w:rPr>
                  <w:rFonts w:ascii="Century Gothic" w:hAnsi="Century Gothic" w:cs="Times New Roman"/>
                  <w:b/>
                  <w:sz w:val="28"/>
                  <w:szCs w:val="28"/>
                </w:rPr>
                <w:t>Tshuam</w:t>
              </w:r>
              <w:proofErr w:type="spellEnd"/>
              <w:r>
                <w:rPr>
                  <w:rFonts w:ascii="Century Gothic" w:hAnsi="Century Gothic" w:cs="Times New Roman"/>
                  <w:b/>
                  <w:sz w:val="28"/>
                  <w:szCs w:val="28"/>
                </w:rPr>
                <w:t xml:space="preserve"> Kev </w:t>
              </w:r>
            </w:ins>
            <w:proofErr w:type="spellStart"/>
            <w:r w:rsidR="00D929BB" w:rsidRPr="004241D8">
              <w:rPr>
                <w:rFonts w:ascii="Century Gothic" w:hAnsi="Century Gothic" w:cs="Times New Roman"/>
                <w:b/>
                <w:sz w:val="28"/>
                <w:szCs w:val="28"/>
              </w:rPr>
              <w:t>Noj</w:t>
            </w:r>
            <w:proofErr w:type="spellEnd"/>
            <w:r w:rsidR="00D929BB" w:rsidRPr="004241D8">
              <w:rPr>
                <w:rFonts w:ascii="Century Gothic" w:hAnsi="Century Gothic" w:cs="Times New Roman"/>
                <w:b/>
                <w:sz w:val="28"/>
                <w:szCs w:val="28"/>
              </w:rPr>
              <w:t xml:space="preserve"> </w:t>
            </w:r>
            <w:proofErr w:type="spellStart"/>
            <w:r w:rsidR="00D929BB" w:rsidRPr="004241D8">
              <w:rPr>
                <w:rFonts w:ascii="Century Gothic" w:hAnsi="Century Gothic" w:cs="Times New Roman"/>
                <w:b/>
                <w:sz w:val="28"/>
                <w:szCs w:val="28"/>
              </w:rPr>
              <w:t>Qab</w:t>
            </w:r>
            <w:proofErr w:type="spellEnd"/>
            <w:r w:rsidR="00D929BB" w:rsidRPr="004241D8">
              <w:rPr>
                <w:rFonts w:ascii="Century Gothic" w:hAnsi="Century Gothic" w:cs="Times New Roman"/>
                <w:b/>
                <w:sz w:val="28"/>
                <w:szCs w:val="28"/>
              </w:rPr>
              <w:t xml:space="preserve"> Haus </w:t>
            </w:r>
            <w:proofErr w:type="spellStart"/>
            <w:r w:rsidR="00D929BB" w:rsidRPr="004241D8">
              <w:rPr>
                <w:rFonts w:ascii="Century Gothic" w:hAnsi="Century Gothic" w:cs="Times New Roman"/>
                <w:b/>
                <w:sz w:val="28"/>
                <w:szCs w:val="28"/>
              </w:rPr>
              <w:t>Huv</w:t>
            </w:r>
            <w:proofErr w:type="spellEnd"/>
            <w:r w:rsidR="00D929BB" w:rsidRPr="004241D8">
              <w:rPr>
                <w:rFonts w:ascii="Century Gothic" w:hAnsi="Century Gothic" w:cs="Times New Roman"/>
                <w:b/>
                <w:sz w:val="28"/>
                <w:szCs w:val="28"/>
              </w:rPr>
              <w:t xml:space="preserve"> Los </w:t>
            </w:r>
            <w:proofErr w:type="spellStart"/>
            <w:r w:rsidR="00D929BB" w:rsidRPr="004241D8">
              <w:rPr>
                <w:rFonts w:ascii="Century Gothic" w:hAnsi="Century Gothic" w:cs="Times New Roman"/>
                <w:b/>
                <w:sz w:val="28"/>
                <w:szCs w:val="28"/>
              </w:rPr>
              <w:t>Ntawm</w:t>
            </w:r>
            <w:proofErr w:type="spellEnd"/>
            <w:r w:rsidR="00D929BB" w:rsidRPr="004241D8">
              <w:rPr>
                <w:rFonts w:ascii="Century Gothic" w:hAnsi="Century Gothic" w:cs="Times New Roman"/>
                <w:b/>
                <w:sz w:val="28"/>
                <w:szCs w:val="28"/>
              </w:rPr>
              <w:t xml:space="preserve"> </w:t>
            </w:r>
            <w:proofErr w:type="spellStart"/>
            <w:r w:rsidR="00D929BB" w:rsidRPr="004241D8">
              <w:rPr>
                <w:rFonts w:ascii="Century Gothic" w:hAnsi="Century Gothic" w:cs="Times New Roman"/>
                <w:b/>
                <w:sz w:val="28"/>
                <w:szCs w:val="28"/>
              </w:rPr>
              <w:t>Tsev</w:t>
            </w:r>
            <w:proofErr w:type="spellEnd"/>
            <w:r w:rsidR="00D929BB" w:rsidRPr="004241D8">
              <w:rPr>
                <w:rFonts w:ascii="Century Gothic" w:hAnsi="Century Gothic" w:cs="Times New Roman"/>
                <w:b/>
                <w:sz w:val="28"/>
                <w:szCs w:val="28"/>
              </w:rPr>
              <w:t xml:space="preserve"> </w:t>
            </w:r>
            <w:proofErr w:type="spellStart"/>
            <w:r w:rsidR="00D929BB" w:rsidRPr="004241D8">
              <w:rPr>
                <w:rFonts w:ascii="Century Gothic" w:hAnsi="Century Gothic" w:cs="Times New Roman"/>
                <w:b/>
                <w:sz w:val="28"/>
                <w:szCs w:val="28"/>
              </w:rPr>
              <w:t>thiab</w:t>
            </w:r>
            <w:proofErr w:type="spellEnd"/>
            <w:r w:rsidR="004241D8" w:rsidRPr="004241D8">
              <w:rPr>
                <w:rFonts w:ascii="Century Gothic" w:hAnsi="Century Gothic" w:cs="Times New Roman"/>
                <w:b/>
                <w:sz w:val="28"/>
                <w:szCs w:val="28"/>
              </w:rPr>
              <w:t xml:space="preserve"> </w:t>
            </w:r>
            <w:del w:id="2" w:author="Fong RERHANG" w:date="2021-07-05T16:31:00Z">
              <w:r w:rsidR="004241D8" w:rsidRPr="004241D8" w:rsidDel="00281F4A">
                <w:rPr>
                  <w:rFonts w:ascii="Century Gothic" w:hAnsi="Century Gothic" w:cs="Times New Roman"/>
                  <w:b/>
                  <w:sz w:val="28"/>
                  <w:szCs w:val="28"/>
                </w:rPr>
                <w:delText>Lub</w:delText>
              </w:r>
              <w:r w:rsidR="00D929BB" w:rsidRPr="004241D8" w:rsidDel="00281F4A">
                <w:rPr>
                  <w:rFonts w:ascii="Century Gothic" w:hAnsi="Century Gothic" w:cs="Times New Roman"/>
                  <w:b/>
                  <w:sz w:val="28"/>
                  <w:szCs w:val="28"/>
                </w:rPr>
                <w:delText xml:space="preserve"> </w:delText>
              </w:r>
            </w:del>
            <w:proofErr w:type="spellStart"/>
            <w:ins w:id="3" w:author="Fong RERHANG" w:date="2021-07-05T16:31:00Z">
              <w:r w:rsidR="00281F4A">
                <w:rPr>
                  <w:rFonts w:ascii="Century Gothic" w:hAnsi="Century Gothic" w:cs="Times New Roman"/>
                  <w:b/>
                  <w:sz w:val="28"/>
                  <w:szCs w:val="28"/>
                </w:rPr>
                <w:t>Hmoov</w:t>
              </w:r>
              <w:proofErr w:type="spellEnd"/>
              <w:r w:rsidR="00281F4A">
                <w:rPr>
                  <w:rFonts w:ascii="Century Gothic" w:hAnsi="Century Gothic" w:cs="Times New Roman"/>
                  <w:b/>
                  <w:sz w:val="28"/>
                  <w:szCs w:val="28"/>
                </w:rPr>
                <w:t xml:space="preserve"> </w:t>
              </w:r>
            </w:ins>
            <w:proofErr w:type="spellStart"/>
            <w:ins w:id="4" w:author="Fong RERHANG" w:date="2021-07-05T16:27:00Z">
              <w:r w:rsidRPr="004241D8">
                <w:rPr>
                  <w:rFonts w:ascii="Century Gothic" w:hAnsi="Century Gothic" w:cs="Times New Roman"/>
                  <w:b/>
                  <w:sz w:val="28"/>
                  <w:szCs w:val="28"/>
                </w:rPr>
                <w:t>Tshauv</w:t>
              </w:r>
              <w:proofErr w:type="spellEnd"/>
              <w:r w:rsidRPr="004241D8">
                <w:rPr>
                  <w:rFonts w:ascii="Century Gothic" w:hAnsi="Century Gothic" w:cs="Times New Roman"/>
                  <w:b/>
                  <w:sz w:val="28"/>
                  <w:szCs w:val="28"/>
                </w:rPr>
                <w:t xml:space="preserve"> </w:t>
              </w:r>
            </w:ins>
            <w:proofErr w:type="spellStart"/>
            <w:r w:rsidR="00D929BB" w:rsidRPr="004241D8">
              <w:rPr>
                <w:rFonts w:ascii="Century Gothic" w:hAnsi="Century Gothic" w:cs="Times New Roman"/>
                <w:b/>
                <w:sz w:val="28"/>
                <w:szCs w:val="28"/>
              </w:rPr>
              <w:t>Tsev</w:t>
            </w:r>
            <w:proofErr w:type="spellEnd"/>
            <w:del w:id="5" w:author="Fong RERHANG" w:date="2021-07-05T17:20:00Z">
              <w:r w:rsidR="00D929BB" w:rsidRPr="004241D8" w:rsidDel="00C23A2B">
                <w:rPr>
                  <w:rFonts w:ascii="Century Gothic" w:hAnsi="Century Gothic" w:cs="Times New Roman"/>
                  <w:b/>
                  <w:sz w:val="28"/>
                  <w:szCs w:val="28"/>
                </w:rPr>
                <w:delText xml:space="preserve"> </w:delText>
              </w:r>
            </w:del>
            <w:del w:id="6" w:author="Fong RERHANG" w:date="2021-07-05T16:27:00Z">
              <w:r w:rsidR="00D929BB" w:rsidRPr="004241D8" w:rsidDel="00AF6769">
                <w:rPr>
                  <w:rFonts w:ascii="Century Gothic" w:hAnsi="Century Gothic" w:cs="Times New Roman"/>
                  <w:b/>
                  <w:sz w:val="28"/>
                  <w:szCs w:val="28"/>
                </w:rPr>
                <w:delText>Tshauv</w:delText>
              </w:r>
            </w:del>
          </w:p>
        </w:tc>
      </w:tr>
    </w:tbl>
    <w:p w14:paraId="096F438E" w14:textId="77777777" w:rsidR="00D929BB" w:rsidRPr="008A5516" w:rsidRDefault="00D929BB" w:rsidP="00D929BB">
      <w:pPr>
        <w:tabs>
          <w:tab w:val="left" w:pos="3912"/>
          <w:tab w:val="center" w:pos="4680"/>
        </w:tabs>
        <w:spacing w:after="0" w:line="240" w:lineRule="auto"/>
        <w:rPr>
          <w:rFonts w:ascii="Century Gothic" w:hAnsi="Century Gothic" w:cs="Times New Roman"/>
          <w:sz w:val="24"/>
          <w:szCs w:val="24"/>
        </w:rPr>
      </w:pPr>
    </w:p>
    <w:p w14:paraId="0C7F5510" w14:textId="2BB1FDB7" w:rsidR="000D02EF" w:rsidRPr="00AF6200" w:rsidRDefault="000D02EF" w:rsidP="008B510B">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sz w:val="21"/>
          <w:szCs w:val="21"/>
        </w:rPr>
        <w:t xml:space="preserve">Txhua tus neeg nkag rau cov qauv hlawv yuav tsum paub txog cov kev phom </w:t>
      </w:r>
      <w:proofErr w:type="spellStart"/>
      <w:r w:rsidRPr="00AF6200">
        <w:rPr>
          <w:rFonts w:ascii="Century Gothic" w:hAnsi="Century Gothic" w:cs="Times New Roman"/>
          <w:sz w:val="21"/>
          <w:szCs w:val="21"/>
        </w:rPr>
        <w:t>sij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 </w:t>
      </w:r>
      <w:proofErr w:type="spellStart"/>
      <w:r w:rsidRPr="00AF6200">
        <w:rPr>
          <w:rFonts w:ascii="Century Gothic" w:hAnsi="Century Gothic" w:cs="Times New Roman"/>
          <w:sz w:val="21"/>
          <w:szCs w:val="21"/>
        </w:rPr>
        <w:t>ntaw</w:t>
      </w:r>
      <w:r w:rsidR="007D286C" w:rsidRPr="00AF6200">
        <w:rPr>
          <w:rFonts w:ascii="Century Gothic" w:hAnsi="Century Gothic" w:cs="Times New Roman"/>
          <w:sz w:val="21"/>
          <w:szCs w:val="21"/>
        </w:rPr>
        <w:t>v</w:t>
      </w:r>
      <w:proofErr w:type="spellEnd"/>
      <w:r w:rsidRPr="00AF6200">
        <w:rPr>
          <w:rFonts w:ascii="Century Gothic" w:hAnsi="Century Gothic" w:cs="Times New Roman"/>
          <w:sz w:val="21"/>
          <w:szCs w:val="21"/>
        </w:rPr>
        <w:t xml:space="preserve">. Kev siv zog tu yuav ua rau koj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ins w:id="7" w:author="Fong RERHANG" w:date="2021-07-05T16:36:00Z">
        <w:r w:rsidR="00281F4A">
          <w:rPr>
            <w:rFonts w:ascii="Century Gothic" w:hAnsi="Century Gothic" w:cs="Times New Roman"/>
            <w:sz w:val="21"/>
            <w:szCs w:val="21"/>
          </w:rPr>
          <w:t>hmoov</w:t>
        </w:r>
        <w:proofErr w:type="spellEnd"/>
        <w:r w:rsidR="00281F4A">
          <w:rPr>
            <w:rFonts w:ascii="Century Gothic" w:hAnsi="Century Gothic" w:cs="Times New Roman"/>
            <w:sz w:val="21"/>
            <w:szCs w:val="21"/>
          </w:rPr>
          <w:t xml:space="preserve"> </w:t>
        </w:r>
        <w:proofErr w:type="spellStart"/>
        <w:r w:rsidR="00281F4A">
          <w:rPr>
            <w:rFonts w:ascii="Century Gothic" w:hAnsi="Century Gothic" w:cs="Times New Roman"/>
            <w:sz w:val="21"/>
            <w:szCs w:val="21"/>
          </w:rPr>
          <w:t>roj</w:t>
        </w:r>
        <w:proofErr w:type="spellEnd"/>
        <w:r w:rsidR="00281F4A">
          <w:rPr>
            <w:rFonts w:ascii="Century Gothic" w:hAnsi="Century Gothic" w:cs="Times New Roman"/>
            <w:sz w:val="21"/>
            <w:szCs w:val="21"/>
          </w:rPr>
          <w:t xml:space="preserve"> </w:t>
        </w:r>
      </w:ins>
      <w:del w:id="8" w:author="Fong RERHANG" w:date="2021-07-05T16:36:00Z">
        <w:r w:rsidRPr="00AF6200" w:rsidDel="00281F4A">
          <w:rPr>
            <w:rFonts w:ascii="Century Gothic" w:hAnsi="Century Gothic" w:cs="Times New Roman"/>
            <w:sz w:val="21"/>
            <w:szCs w:val="21"/>
          </w:rPr>
          <w:delText>thom</w:delText>
        </w:r>
      </w:del>
      <w:del w:id="9" w:author="Fong RERHANG" w:date="2021-07-05T16:37:00Z">
        <w:r w:rsidRPr="00AF6200" w:rsidDel="00281F4A">
          <w:rPr>
            <w:rFonts w:ascii="Century Gothic" w:hAnsi="Century Gothic" w:cs="Times New Roman"/>
            <w:sz w:val="21"/>
            <w:szCs w:val="21"/>
          </w:rPr>
          <w:delText xml:space="preserve"> nyhiab</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w:t>
      </w:r>
      <w:proofErr w:type="spellEnd"/>
      <w:r w:rsidRPr="00AF6200">
        <w:rPr>
          <w:rFonts w:ascii="Century Gothic" w:hAnsi="Century Gothic" w:cs="Times New Roman"/>
          <w:sz w:val="21"/>
          <w:szCs w:val="21"/>
        </w:rPr>
        <w:t xml:space="preserve"> hluav taws uas yuav ua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voos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yam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mob.</w:t>
      </w:r>
      <w:r w:rsidR="008B510B">
        <w:rPr>
          <w:rFonts w:ascii="Century Gothic" w:hAnsi="Century Gothic" w:cs="Times New Roman"/>
          <w:sz w:val="21"/>
          <w:szCs w:val="21"/>
        </w:rPr>
        <w:t xml:space="preserve">          </w:t>
      </w:r>
      <w:r w:rsidRPr="00AF6200">
        <w:rPr>
          <w:rFonts w:ascii="Century Gothic" w:hAnsi="Century Gothic" w:cs="Times New Roman"/>
          <w:sz w:val="21"/>
          <w:szCs w:val="21"/>
        </w:rPr>
        <w:t xml:space="preserve"> </w:t>
      </w:r>
      <w:r w:rsidR="007D286C" w:rsidRPr="00AF6200">
        <w:rPr>
          <w:rFonts w:ascii="Century Gothic" w:hAnsi="Century Gothic" w:cs="Times New Roman"/>
          <w:b/>
          <w:bCs/>
          <w:sz w:val="21"/>
          <w:szCs w:val="21"/>
          <w:u w:val="single"/>
        </w:rPr>
        <w:t xml:space="preserve">ZAM </w:t>
      </w:r>
      <w:proofErr w:type="spellStart"/>
      <w:r w:rsidRPr="00AF6200">
        <w:rPr>
          <w:rFonts w:ascii="Century Gothic" w:hAnsi="Century Gothic" w:cs="Times New Roman"/>
          <w:sz w:val="21"/>
          <w:szCs w:val="21"/>
        </w:rPr>
        <w:t>kev</w:t>
      </w:r>
      <w:proofErr w:type="spellEnd"/>
      <w:r w:rsidRPr="00AF6200">
        <w:rPr>
          <w:rFonts w:ascii="Century Gothic" w:hAnsi="Century Gothic" w:cs="Times New Roman"/>
          <w:sz w:val="21"/>
          <w:szCs w:val="21"/>
        </w:rPr>
        <w:t xml:space="preserve"> sib </w:t>
      </w:r>
      <w:ins w:id="10" w:author="Fong RERHANG" w:date="2021-07-05T16:51:00Z">
        <w:r w:rsidR="00D1241B">
          <w:rPr>
            <w:rFonts w:ascii="Century Gothic" w:hAnsi="Century Gothic" w:cs="Times New Roman"/>
            <w:sz w:val="21"/>
            <w:szCs w:val="21"/>
          </w:rPr>
          <w:t>pav</w:t>
        </w:r>
      </w:ins>
      <w:del w:id="11" w:author="Fong RERHANG" w:date="2021-07-05T16:50:00Z">
        <w:r w:rsidRPr="00AF6200" w:rsidDel="00D1241B">
          <w:rPr>
            <w:rFonts w:ascii="Century Gothic" w:hAnsi="Century Gothic" w:cs="Times New Roman"/>
            <w:sz w:val="21"/>
            <w:szCs w:val="21"/>
          </w:rPr>
          <w:delText>cuag</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nraim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nrog</w:t>
      </w:r>
      <w:proofErr w:type="spellEnd"/>
      <w:r w:rsidRPr="00AF6200">
        <w:rPr>
          <w:rFonts w:ascii="Century Gothic" w:hAnsi="Century Gothic" w:cs="Times New Roman"/>
          <w:sz w:val="21"/>
          <w:szCs w:val="21"/>
        </w:rPr>
        <w:t xml:space="preserve"> cov tshauv. Yog tias koj tau txais tshauv ntawm koj daim tawv </w:t>
      </w:r>
      <w:proofErr w:type="spellStart"/>
      <w:r w:rsidRPr="00AF6200">
        <w:rPr>
          <w:rFonts w:ascii="Century Gothic" w:hAnsi="Century Gothic" w:cs="Times New Roman"/>
          <w:sz w:val="21"/>
          <w:szCs w:val="21"/>
        </w:rPr>
        <w:t>nqaij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muag</w:t>
      </w:r>
      <w:proofErr w:type="spellEnd"/>
      <w:r w:rsidRPr="00AF6200">
        <w:rPr>
          <w:rFonts w:ascii="Century Gothic" w:hAnsi="Century Gothic" w:cs="Times New Roman"/>
          <w:sz w:val="21"/>
          <w:szCs w:val="21"/>
        </w:rPr>
        <w:t>, los</w:t>
      </w:r>
      <w:r w:rsidR="00DB65AE"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ncauj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nws kom sai li sai tau. Tshauv los ntawm cov qauv kub hnyiab feem ntau yog qhov ua kev puas tsuaj ntau </w:t>
      </w:r>
      <w:proofErr w:type="spellStart"/>
      <w:r w:rsidRPr="00AF6200">
        <w:rPr>
          <w:rFonts w:ascii="Century Gothic" w:hAnsi="Century Gothic" w:cs="Times New Roman"/>
          <w:sz w:val="21"/>
          <w:szCs w:val="21"/>
        </w:rPr>
        <w:t>dua</w:t>
      </w:r>
      <w:proofErr w:type="spellEnd"/>
      <w:r w:rsidRPr="00AF6200">
        <w:rPr>
          <w:rFonts w:ascii="Century Gothic" w:hAnsi="Century Gothic" w:cs="Times New Roman"/>
          <w:sz w:val="21"/>
          <w:szCs w:val="21"/>
        </w:rPr>
        <w:t xml:space="preserve"> li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del w:id="12" w:author="Fong RERHANG" w:date="2021-07-05T16:53:00Z">
        <w:r w:rsidRPr="00AF6200" w:rsidDel="00D1241B">
          <w:rPr>
            <w:rFonts w:ascii="Century Gothic" w:hAnsi="Century Gothic" w:cs="Times New Roman"/>
            <w:sz w:val="21"/>
            <w:szCs w:val="21"/>
          </w:rPr>
          <w:delText>ntoo</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ins w:id="13" w:author="Fong RERHANG" w:date="2021-07-05T16:53:00Z">
        <w:r w:rsidR="00D1241B">
          <w:rPr>
            <w:rFonts w:ascii="Century Gothic" w:hAnsi="Century Gothic" w:cs="Times New Roman"/>
            <w:sz w:val="21"/>
            <w:szCs w:val="21"/>
          </w:rPr>
          <w:t xml:space="preserve"> tom </w:t>
        </w:r>
        <w:proofErr w:type="spellStart"/>
        <w:r w:rsidR="00D1241B">
          <w:rPr>
            <w:rFonts w:ascii="Century Gothic" w:hAnsi="Century Gothic" w:cs="Times New Roman"/>
            <w:sz w:val="21"/>
            <w:szCs w:val="21"/>
          </w:rPr>
          <w:t>hav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zoov</w:t>
        </w:r>
      </w:ins>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del w:id="14" w:author="Fong RERHANG" w:date="2021-07-05T16:54:00Z">
        <w:r w:rsidRPr="00AF6200" w:rsidDel="00D1241B">
          <w:rPr>
            <w:rFonts w:ascii="Century Gothic" w:hAnsi="Century Gothic" w:cs="Times New Roman"/>
            <w:sz w:val="21"/>
            <w:szCs w:val="21"/>
          </w:rPr>
          <w:delText xml:space="preserve">ntoo </w:delText>
        </w:r>
      </w:del>
      <w:proofErr w:type="spellStart"/>
      <w:r w:rsidRPr="00AF6200">
        <w:rPr>
          <w:rFonts w:ascii="Century Gothic" w:hAnsi="Century Gothic" w:cs="Times New Roman"/>
          <w:sz w:val="21"/>
          <w:szCs w:val="21"/>
        </w:rPr>
        <w:t>tshauv</w:t>
      </w:r>
      <w:proofErr w:type="spellEnd"/>
      <w:ins w:id="15" w:author="Fong RERHANG" w:date="2021-07-05T16:54:00Z">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hl</w:t>
        </w:r>
      </w:ins>
      <w:ins w:id="16" w:author="Fong RERHANG" w:date="2021-07-05T16:55:00Z">
        <w:r w:rsidR="00D1241B">
          <w:rPr>
            <w:rFonts w:ascii="Century Gothic" w:hAnsi="Century Gothic" w:cs="Times New Roman"/>
            <w:sz w:val="21"/>
            <w:szCs w:val="21"/>
          </w:rPr>
          <w:t>uav</w:t>
        </w:r>
        <w:proofErr w:type="spellEnd"/>
        <w:r w:rsidR="00D1241B">
          <w:rPr>
            <w:rFonts w:ascii="Century Gothic" w:hAnsi="Century Gothic" w:cs="Times New Roman"/>
            <w:sz w:val="21"/>
            <w:szCs w:val="21"/>
          </w:rPr>
          <w:t xml:space="preserve"> taw</w:t>
        </w:r>
      </w:ins>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ins w:id="17" w:author="Fong RERHANG" w:date="2021-07-05T16:55:00Z">
        <w:r w:rsidR="00D1241B">
          <w:rPr>
            <w:rFonts w:ascii="Century Gothic" w:hAnsi="Century Gothic" w:cs="Times New Roman"/>
            <w:sz w:val="21"/>
            <w:szCs w:val="21"/>
          </w:rPr>
          <w:t>hmoov</w:t>
        </w:r>
      </w:ins>
      <w:proofErr w:type="spellEnd"/>
      <w:del w:id="18" w:author="Fong RERHANG" w:date="2021-07-05T16:55:00Z">
        <w:r w:rsidRPr="00AF6200" w:rsidDel="00D1241B">
          <w:rPr>
            <w:rFonts w:ascii="Century Gothic" w:hAnsi="Century Gothic" w:cs="Times New Roman"/>
            <w:sz w:val="21"/>
            <w:szCs w:val="21"/>
          </w:rPr>
          <w:delText>kab</w:delText>
        </w:r>
      </w:del>
      <w:r w:rsidRPr="00AF6200">
        <w:rPr>
          <w:rFonts w:ascii="Century Gothic" w:hAnsi="Century Gothic" w:cs="Times New Roman"/>
          <w:sz w:val="21"/>
          <w:szCs w:val="21"/>
        </w:rPr>
        <w:t xml:space="preserve"> me </w:t>
      </w:r>
      <w:proofErr w:type="spellStart"/>
      <w:r w:rsidRPr="00AF6200">
        <w:rPr>
          <w:rFonts w:ascii="Century Gothic" w:hAnsi="Century Gothic" w:cs="Times New Roman"/>
          <w:sz w:val="21"/>
          <w:szCs w:val="21"/>
        </w:rPr>
        <w:t>me</w:t>
      </w:r>
      <w:proofErr w:type="spellEnd"/>
      <w:r w:rsidRPr="00AF6200">
        <w:rPr>
          <w:rFonts w:ascii="Century Gothic" w:hAnsi="Century Gothic" w:cs="Times New Roman"/>
          <w:sz w:val="21"/>
          <w:szCs w:val="21"/>
        </w:rPr>
        <w:t xml:space="preserve"> (</w:t>
      </w:r>
      <w:proofErr w:type="spellStart"/>
      <w:ins w:id="19" w:author="Fong RERHANG" w:date="2021-07-05T16:56:00Z">
        <w:r w:rsidR="00D1241B">
          <w:rPr>
            <w:rFonts w:ascii="Century Gothic" w:hAnsi="Century Gothic" w:cs="Times New Roman"/>
            <w:sz w:val="21"/>
            <w:szCs w:val="21"/>
          </w:rPr>
          <w:t>hmoov</w:t>
        </w:r>
      </w:ins>
      <w:ins w:id="20" w:author="Fong RERHANG" w:date="2021-07-05T16:57:00Z">
        <w:r w:rsidR="00D1241B">
          <w:rPr>
            <w:rFonts w:ascii="Century Gothic" w:hAnsi="Century Gothic" w:cs="Times New Roman"/>
            <w:sz w:val="21"/>
            <w:szCs w:val="21"/>
          </w:rPr>
          <w:t>,</w:t>
        </w:r>
      </w:ins>
      <w:del w:id="21" w:author="Fong RERHANG" w:date="2021-07-05T16:56:00Z">
        <w:r w:rsidRPr="00AF6200" w:rsidDel="00D1241B">
          <w:rPr>
            <w:rFonts w:ascii="Century Gothic" w:hAnsi="Century Gothic" w:cs="Times New Roman"/>
            <w:sz w:val="21"/>
            <w:szCs w:val="21"/>
          </w:rPr>
          <w:delText xml:space="preserve">plua plav, </w:delText>
        </w:r>
      </w:del>
      <w:r w:rsidRPr="00AF6200">
        <w:rPr>
          <w:rFonts w:ascii="Century Gothic" w:hAnsi="Century Gothic" w:cs="Times New Roman"/>
          <w:sz w:val="21"/>
          <w:szCs w:val="21"/>
        </w:rPr>
        <w:t>av</w:t>
      </w:r>
      <w:proofErr w:type="spellEnd"/>
      <w:r w:rsidRPr="00AF6200">
        <w:rPr>
          <w:rFonts w:ascii="Century Gothic" w:hAnsi="Century Gothic" w:cs="Times New Roman"/>
          <w:sz w:val="21"/>
          <w:szCs w:val="21"/>
        </w:rPr>
        <w:t xml:space="preserve">, </w:t>
      </w:r>
      <w:proofErr w:type="spellStart"/>
      <w:ins w:id="22" w:author="Fong RERHANG" w:date="2021-07-05T16:57:00Z">
        <w:r w:rsidR="00D1241B">
          <w:rPr>
            <w:rFonts w:ascii="Century Gothic" w:hAnsi="Century Gothic" w:cs="Times New Roman"/>
            <w:sz w:val="21"/>
            <w:szCs w:val="21"/>
          </w:rPr>
          <w:t>hmoov</w:t>
        </w:r>
        <w:proofErr w:type="spellEnd"/>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roj</w:t>
        </w:r>
      </w:ins>
      <w:proofErr w:type="spellEnd"/>
      <w:del w:id="23" w:author="Fong RERHANG" w:date="2021-07-05T16:57:00Z">
        <w:r w:rsidRPr="00AF6200" w:rsidDel="00D1241B">
          <w:rPr>
            <w:rFonts w:ascii="Century Gothic" w:hAnsi="Century Gothic" w:cs="Times New Roman"/>
            <w:sz w:val="21"/>
            <w:szCs w:val="21"/>
          </w:rPr>
          <w:delText>soot</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ins w:id="24" w:author="Fong RERHANG" w:date="2021-07-05T16:58:00Z">
        <w:r w:rsidR="00D1241B">
          <w:rPr>
            <w:rFonts w:ascii="Century Gothic" w:hAnsi="Century Gothic" w:cs="Times New Roman"/>
            <w:sz w:val="21"/>
            <w:szCs w:val="21"/>
          </w:rPr>
          <w:t xml:space="preserve"> </w:t>
        </w:r>
        <w:proofErr w:type="spellStart"/>
        <w:r w:rsidR="00D1241B">
          <w:rPr>
            <w:rFonts w:ascii="Century Gothic" w:hAnsi="Century Gothic" w:cs="Times New Roman"/>
            <w:sz w:val="21"/>
            <w:szCs w:val="21"/>
          </w:rPr>
          <w:t>muaj</w:t>
        </w:r>
      </w:ins>
      <w:proofErr w:type="spellEnd"/>
      <w:del w:id="25" w:author="Fong RERHANG" w:date="2021-07-05T16:58:00Z">
        <w:r w:rsidRPr="00AF6200" w:rsidDel="00D1241B">
          <w:rPr>
            <w:rFonts w:ascii="Century Gothic" w:hAnsi="Century Gothic" w:cs="Times New Roman"/>
            <w:sz w:val="21"/>
            <w:szCs w:val="21"/>
          </w:rPr>
          <w:delText xml:space="preserve"> muab tso</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qhov</w:t>
      </w:r>
      <w:proofErr w:type="spellEnd"/>
      <w:r w:rsidRPr="00AF6200">
        <w:rPr>
          <w:rFonts w:ascii="Century Gothic" w:hAnsi="Century Gothic" w:cs="Times New Roman"/>
          <w:sz w:val="21"/>
          <w:szCs w:val="21"/>
        </w:rPr>
        <w:t xml:space="preserve"> chaw sab hauv thiab sab nraum zoov thiab tuaj yeem nqus tau </w:t>
      </w:r>
      <w:proofErr w:type="spellStart"/>
      <w:r w:rsidRPr="00AF6200">
        <w:rPr>
          <w:rFonts w:ascii="Century Gothic" w:hAnsi="Century Gothic" w:cs="Times New Roman"/>
          <w:sz w:val="21"/>
          <w:szCs w:val="21"/>
        </w:rPr>
        <w:t>yog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tias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del w:id="26" w:author="Fong RERHANG" w:date="2021-07-05T16:59:00Z">
        <w:r w:rsidRPr="00AF6200" w:rsidDel="00D1241B">
          <w:rPr>
            <w:rFonts w:ascii="Century Gothic" w:hAnsi="Century Gothic" w:cs="Times New Roman"/>
            <w:sz w:val="21"/>
            <w:szCs w:val="21"/>
          </w:rPr>
          <w:delText xml:space="preserve">ntoo </w:delText>
        </w:r>
      </w:del>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pa. Tshauv tuaj yeem muaj </w:t>
      </w:r>
      <w:proofErr w:type="spellStart"/>
      <w:ins w:id="27" w:author="Fong RERHANG" w:date="2021-07-05T17:05:00Z">
        <w:r w:rsidR="00652C41">
          <w:rPr>
            <w:rFonts w:ascii="Century Gothic" w:hAnsi="Century Gothic" w:cs="Times New Roman"/>
            <w:sz w:val="21"/>
            <w:szCs w:val="21"/>
          </w:rPr>
          <w:t>xa</w:t>
        </w:r>
      </w:ins>
      <w:ins w:id="28" w:author="Fong RERHANG" w:date="2021-07-05T17:06:00Z">
        <w:r w:rsidR="00652C41">
          <w:rPr>
            <w:rFonts w:ascii="Century Gothic" w:hAnsi="Century Gothic" w:cs="Times New Roman"/>
            <w:sz w:val="21"/>
            <w:szCs w:val="21"/>
          </w:rPr>
          <w:t>am</w:t>
        </w:r>
      </w:ins>
      <w:proofErr w:type="spellEnd"/>
      <w:del w:id="29" w:author="Fong RERHANG" w:date="2021-07-05T17:05:00Z">
        <w:r w:rsidRPr="00AF6200" w:rsidDel="00652C41">
          <w:rPr>
            <w:rFonts w:ascii="Century Gothic" w:hAnsi="Century Gothic" w:cs="Times New Roman"/>
            <w:sz w:val="21"/>
            <w:szCs w:val="21"/>
          </w:rPr>
          <w:delText>kab</w:delText>
        </w:r>
      </w:del>
      <w:r w:rsidRPr="00AF6200">
        <w:rPr>
          <w:rFonts w:ascii="Century Gothic" w:hAnsi="Century Gothic" w:cs="Times New Roman"/>
          <w:sz w:val="21"/>
          <w:szCs w:val="21"/>
        </w:rPr>
        <w:t xml:space="preserve"> tsis zoo ntawm cov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neeg</w:t>
      </w:r>
      <w:proofErr w:type="spellEnd"/>
      <w:del w:id="30" w:author="Fong RERHANG" w:date="2021-07-05T17:08:00Z">
        <w:r w:rsidRPr="00AF6200" w:rsidDel="00652C41">
          <w:rPr>
            <w:rFonts w:ascii="Century Gothic" w:hAnsi="Century Gothic" w:cs="Times New Roman"/>
            <w:sz w:val="21"/>
            <w:szCs w:val="21"/>
          </w:rPr>
          <w:delText xml:space="preserve"> xws li hla</w:delText>
        </w:r>
      </w:del>
      <w:del w:id="31" w:author="Fong RERHANG" w:date="2021-07-05T17:07:00Z">
        <w:r w:rsidRPr="00AF6200" w:rsidDel="00652C41">
          <w:rPr>
            <w:rFonts w:ascii="Century Gothic" w:hAnsi="Century Gothic" w:cs="Times New Roman"/>
            <w:sz w:val="21"/>
            <w:szCs w:val="21"/>
          </w:rPr>
          <w:delText>u xws li cov hlau lead</w:delText>
        </w:r>
      </w:del>
      <w:r w:rsidRPr="00AF6200">
        <w:rPr>
          <w:rFonts w:ascii="Century Gothic" w:hAnsi="Century Gothic" w:cs="Times New Roman"/>
          <w:sz w:val="21"/>
          <w:szCs w:val="21"/>
        </w:rPr>
        <w:t xml:space="preserve">, </w:t>
      </w:r>
      <w:proofErr w:type="spellStart"/>
      <w:ins w:id="32" w:author="Fong RERHANG" w:date="2021-07-05T17:10:00Z">
        <w:r w:rsidR="00652C41">
          <w:rPr>
            <w:rFonts w:ascii="Century Gothic" w:hAnsi="Century Gothic" w:cs="Times New Roman"/>
            <w:sz w:val="21"/>
            <w:szCs w:val="21"/>
          </w:rPr>
          <w:t>hmoov</w:t>
        </w:r>
      </w:ins>
      <w:proofErr w:type="spellEnd"/>
      <w:ins w:id="33" w:author="Fong RERHANG" w:date="2021-07-05T17:09:00Z">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txua</w:t>
        </w:r>
        <w:proofErr w:type="spellEnd"/>
        <w:r w:rsidR="00652C41">
          <w:rPr>
            <w:rFonts w:ascii="Century Gothic" w:hAnsi="Century Gothic" w:cs="Times New Roman"/>
            <w:sz w:val="21"/>
            <w:szCs w:val="21"/>
          </w:rPr>
          <w:t xml:space="preserve"> (</w:t>
        </w:r>
      </w:ins>
      <w:r w:rsidRPr="00AF6200">
        <w:rPr>
          <w:rFonts w:ascii="Century Gothic" w:hAnsi="Century Gothic" w:cs="Times New Roman"/>
          <w:sz w:val="21"/>
          <w:szCs w:val="21"/>
        </w:rPr>
        <w:t>cadmium</w:t>
      </w:r>
      <w:ins w:id="34" w:author="Fong RERHANG" w:date="2021-07-05T17:09:00Z">
        <w:r w:rsidR="00652C41">
          <w:rPr>
            <w:rFonts w:ascii="Century Gothic" w:hAnsi="Century Gothic" w:cs="Times New Roman"/>
            <w:sz w:val="21"/>
            <w:szCs w:val="21"/>
          </w:rPr>
          <w:t>)</w:t>
        </w:r>
      </w:ins>
      <w:r w:rsidRPr="00AF6200">
        <w:rPr>
          <w:rFonts w:ascii="Century Gothic" w:hAnsi="Century Gothic" w:cs="Times New Roman"/>
          <w:sz w:val="21"/>
          <w:szCs w:val="21"/>
        </w:rPr>
        <w:t xml:space="preserve">, </w:t>
      </w:r>
      <w:proofErr w:type="spellStart"/>
      <w:ins w:id="35" w:author="Fong RERHANG" w:date="2021-07-05T17:10:00Z">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ins>
      <w:proofErr w:type="spellStart"/>
      <w:ins w:id="36" w:author="Fong RERHANG" w:date="2021-07-05T17:11:00Z">
        <w:r w:rsidR="00652C41">
          <w:rPr>
            <w:rFonts w:ascii="Century Gothic" w:hAnsi="Century Gothic" w:cs="Times New Roman"/>
            <w:sz w:val="21"/>
            <w:szCs w:val="21"/>
          </w:rPr>
          <w:t>txua</w:t>
        </w:r>
        <w:proofErr w:type="spellEnd"/>
        <w:r w:rsidR="00652C41">
          <w:rPr>
            <w:rFonts w:ascii="Century Gothic" w:hAnsi="Century Gothic" w:cs="Times New Roman"/>
            <w:sz w:val="21"/>
            <w:szCs w:val="21"/>
          </w:rPr>
          <w:t xml:space="preserve"> (</w:t>
        </w:r>
      </w:ins>
      <w:r w:rsidRPr="00AF6200">
        <w:rPr>
          <w:rFonts w:ascii="Century Gothic" w:hAnsi="Century Gothic" w:cs="Times New Roman"/>
          <w:sz w:val="21"/>
          <w:szCs w:val="21"/>
        </w:rPr>
        <w:t>nickel</w:t>
      </w:r>
      <w:ins w:id="37" w:author="Fong RERHANG" w:date="2021-07-05T17:11:00Z">
        <w:r w:rsidR="00652C41">
          <w:rPr>
            <w:rFonts w:ascii="Century Gothic" w:hAnsi="Century Gothic" w:cs="Times New Roman"/>
            <w:sz w:val="21"/>
            <w:szCs w:val="21"/>
          </w:rPr>
          <w:t>)</w:t>
        </w:r>
      </w:ins>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ins w:id="38" w:author="Fong RERHANG" w:date="2021-07-05T17:12:00Z">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ins>
      <w:r w:rsidRPr="00AF6200">
        <w:rPr>
          <w:rFonts w:ascii="Century Gothic" w:hAnsi="Century Gothic" w:cs="Times New Roman"/>
          <w:sz w:val="21"/>
          <w:szCs w:val="21"/>
        </w:rPr>
        <w:t xml:space="preserve">arsenic; </w:t>
      </w:r>
      <w:proofErr w:type="spellStart"/>
      <w:ins w:id="39" w:author="Fong RERHANG" w:date="2021-07-05T17:12:00Z">
        <w:r w:rsidR="00652C41">
          <w:rPr>
            <w:rFonts w:ascii="Century Gothic" w:hAnsi="Century Gothic" w:cs="Times New Roman"/>
            <w:sz w:val="21"/>
            <w:szCs w:val="21"/>
          </w:rPr>
          <w:t>hmoov</w:t>
        </w:r>
        <w:proofErr w:type="spellEnd"/>
        <w:r w:rsidR="00652C41">
          <w:rPr>
            <w:rFonts w:ascii="Century Gothic" w:hAnsi="Century Gothic" w:cs="Times New Roman"/>
            <w:sz w:val="21"/>
            <w:szCs w:val="21"/>
          </w:rPr>
          <w:t xml:space="preserve"> </w:t>
        </w:r>
      </w:ins>
      <w:r w:rsidRPr="00AF6200">
        <w:rPr>
          <w:rFonts w:ascii="Century Gothic" w:hAnsi="Century Gothic" w:cs="Times New Roman"/>
          <w:sz w:val="21"/>
          <w:szCs w:val="21"/>
        </w:rPr>
        <w:t xml:space="preserve">asbestos 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qub</w:t>
      </w:r>
      <w:proofErr w:type="spellEnd"/>
      <w:r w:rsidRPr="00AF6200">
        <w:rPr>
          <w:rFonts w:ascii="Century Gothic" w:hAnsi="Century Gothic" w:cs="Times New Roman"/>
          <w:sz w:val="21"/>
          <w:szCs w:val="21"/>
        </w:rPr>
        <w:t xml:space="preserve"> los</w:t>
      </w:r>
      <w:ins w:id="40" w:author="Fong RERHANG" w:date="2021-07-05T17:12:00Z">
        <w:r w:rsidR="00652C41">
          <w:rPr>
            <w:rFonts w:ascii="Century Gothic" w:hAnsi="Century Gothic" w:cs="Times New Roman"/>
            <w:sz w:val="21"/>
            <w:szCs w:val="21"/>
          </w:rPr>
          <w:t xml:space="preserve"> </w:t>
        </w:r>
      </w:ins>
      <w:r w:rsidRPr="00AF6200">
        <w:rPr>
          <w:rFonts w:ascii="Century Gothic" w:hAnsi="Century Gothic" w:cs="Times New Roman"/>
          <w:sz w:val="21"/>
          <w:szCs w:val="21"/>
        </w:rPr>
        <w:t xml:space="preserve">sis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lub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tsev</w:t>
      </w:r>
      <w:proofErr w:type="spellEnd"/>
      <w:r w:rsidRPr="00AF6200">
        <w:rPr>
          <w:rFonts w:ascii="Century Gothic" w:hAnsi="Century Gothic" w:cs="Times New Roman"/>
          <w:sz w:val="21"/>
          <w:szCs w:val="21"/>
        </w:rPr>
        <w:t xml:space="preserve">; </w:t>
      </w:r>
      <w:proofErr w:type="spellStart"/>
      <w:ins w:id="41" w:author="Fong RERHANG" w:date="2021-07-05T17:14:00Z">
        <w:r w:rsidR="00652C41">
          <w:rPr>
            <w:rFonts w:ascii="Century Gothic" w:hAnsi="Century Gothic" w:cs="Times New Roman"/>
            <w:sz w:val="21"/>
            <w:szCs w:val="21"/>
          </w:rPr>
          <w:t>xaam</w:t>
        </w:r>
        <w:proofErr w:type="spellEnd"/>
        <w:r w:rsidR="00652C41">
          <w:rPr>
            <w:rFonts w:ascii="Century Gothic" w:hAnsi="Century Gothic" w:cs="Times New Roman"/>
            <w:sz w:val="21"/>
            <w:szCs w:val="21"/>
          </w:rPr>
          <w:t xml:space="preserve"> los </w:t>
        </w:r>
        <w:proofErr w:type="spellStart"/>
        <w:r w:rsidR="00652C41">
          <w:rPr>
            <w:rFonts w:ascii="Century Gothic" w:hAnsi="Century Gothic" w:cs="Times New Roman"/>
            <w:sz w:val="21"/>
            <w:szCs w:val="21"/>
          </w:rPr>
          <w:t>ntawm</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kev</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tsim</w:t>
        </w:r>
        <w:proofErr w:type="spellEnd"/>
        <w:r w:rsidR="00652C41">
          <w:rPr>
            <w:rFonts w:ascii="Century Gothic" w:hAnsi="Century Gothic" w:cs="Times New Roman"/>
            <w:sz w:val="21"/>
            <w:szCs w:val="21"/>
          </w:rPr>
          <w:t xml:space="preserve"> </w:t>
        </w:r>
        <w:proofErr w:type="spellStart"/>
        <w:r w:rsidR="00652C41">
          <w:rPr>
            <w:rFonts w:ascii="Century Gothic" w:hAnsi="Century Gothic" w:cs="Times New Roman"/>
            <w:sz w:val="21"/>
            <w:szCs w:val="21"/>
          </w:rPr>
          <w:t>khoom</w:t>
        </w:r>
        <w:proofErr w:type="spellEnd"/>
        <w:r w:rsidR="00C23A2B">
          <w:rPr>
            <w:rFonts w:ascii="Century Gothic" w:hAnsi="Century Gothic" w:cs="Times New Roman"/>
            <w:sz w:val="21"/>
            <w:szCs w:val="21"/>
          </w:rPr>
          <w:t xml:space="preserve"> (</w:t>
        </w:r>
      </w:ins>
      <w:r w:rsidRPr="00AF6200">
        <w:rPr>
          <w:rFonts w:ascii="Century Gothic" w:hAnsi="Century Gothic" w:cs="Times New Roman"/>
          <w:sz w:val="21"/>
          <w:szCs w:val="21"/>
        </w:rPr>
        <w:t>perfluorochemicals</w:t>
      </w:r>
      <w:ins w:id="42" w:author="Fong RERHANG" w:date="2021-07-05T17:14:00Z">
        <w:r w:rsidR="00C23A2B">
          <w:rPr>
            <w:rFonts w:ascii="Century Gothic" w:hAnsi="Century Gothic" w:cs="Times New Roman"/>
            <w:sz w:val="21"/>
            <w:szCs w:val="21"/>
          </w:rPr>
          <w:t>_</w:t>
        </w:r>
      </w:ins>
      <w:r w:rsidRPr="00AF6200">
        <w:rPr>
          <w:rFonts w:ascii="Century Gothic" w:hAnsi="Century Gothic" w:cs="Times New Roman"/>
          <w:sz w:val="21"/>
          <w:szCs w:val="21"/>
        </w:rPr>
        <w:t xml:space="preserve"> (</w:t>
      </w:r>
      <w:proofErr w:type="spellStart"/>
      <w:ins w:id="43" w:author="Fong RERHANG" w:date="2021-07-05T17:15:00Z">
        <w:r w:rsidR="00C23A2B">
          <w:rPr>
            <w:rFonts w:ascii="Century Gothic" w:hAnsi="Century Gothic" w:cs="Times New Roman"/>
            <w:sz w:val="21"/>
            <w:szCs w:val="21"/>
          </w:rPr>
          <w:t>piv</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txawv</w:t>
        </w:r>
        <w:proofErr w:type="spellEnd"/>
        <w:r w:rsidR="00C23A2B">
          <w:rPr>
            <w:rFonts w:ascii="Century Gothic" w:hAnsi="Century Gothic" w:cs="Times New Roman"/>
            <w:sz w:val="21"/>
            <w:szCs w:val="21"/>
          </w:rPr>
          <w:t xml:space="preserve"> li </w:t>
        </w:r>
      </w:ins>
      <w:r w:rsidRPr="00AF6200">
        <w:rPr>
          <w:rFonts w:ascii="Century Gothic" w:hAnsi="Century Gothic" w:cs="Times New Roman"/>
          <w:sz w:val="21"/>
          <w:szCs w:val="21"/>
        </w:rPr>
        <w:t xml:space="preserve">los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ins w:id="44" w:author="Fong RERHANG" w:date="2021-07-05T17:16:00Z">
        <w:r w:rsidR="00C23A2B">
          <w:rPr>
            <w:rFonts w:ascii="Century Gothic" w:hAnsi="Century Gothic" w:cs="Times New Roman"/>
            <w:sz w:val="21"/>
            <w:szCs w:val="21"/>
          </w:rPr>
          <w:t>cov</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q</w:t>
        </w:r>
      </w:ins>
      <w:ins w:id="45" w:author="Fong RERHANG" w:date="2021-07-05T17:17:00Z">
        <w:r w:rsidR="00C23A2B">
          <w:rPr>
            <w:rFonts w:ascii="Century Gothic" w:hAnsi="Century Gothic" w:cs="Times New Roman"/>
            <w:sz w:val="21"/>
            <w:szCs w:val="21"/>
          </w:rPr>
          <w:t>ab</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loj</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kawb</w:t>
        </w:r>
        <w:proofErr w:type="spellEnd"/>
        <w:r w:rsidR="00C23A2B">
          <w:rPr>
            <w:rFonts w:ascii="Century Gothic" w:hAnsi="Century Gothic" w:cs="Times New Roman"/>
            <w:sz w:val="21"/>
            <w:szCs w:val="21"/>
          </w:rPr>
          <w:t xml:space="preserve"> dub</w:t>
        </w:r>
      </w:ins>
      <w:del w:id="46" w:author="Fong RERHANG" w:date="2021-07-05T17:17:00Z">
        <w:r w:rsidRPr="00AF6200" w:rsidDel="00C23A2B">
          <w:rPr>
            <w:rFonts w:ascii="Century Gothic" w:hAnsi="Century Gothic" w:cs="Times New Roman"/>
            <w:sz w:val="21"/>
            <w:szCs w:val="21"/>
          </w:rPr>
          <w:delText>kev ua tsis zoo ntawm cov khoom noj tsis yog pas, piv txwv</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nplaim</w:t>
      </w:r>
      <w:proofErr w:type="spellEnd"/>
      <w:r w:rsidRPr="00AF6200">
        <w:rPr>
          <w:rFonts w:ascii="Century Gothic" w:hAnsi="Century Gothic" w:cs="Times New Roman"/>
          <w:sz w:val="21"/>
          <w:szCs w:val="21"/>
        </w:rPr>
        <w:t xml:space="preserve"> taws </w:t>
      </w:r>
      <w:proofErr w:type="spellStart"/>
      <w:r w:rsidRPr="00AF6200">
        <w:rPr>
          <w:rFonts w:ascii="Century Gothic" w:hAnsi="Century Gothic" w:cs="Times New Roman"/>
          <w:sz w:val="21"/>
          <w:szCs w:val="21"/>
        </w:rPr>
        <w:t>rov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r w:rsidRPr="00AF6200">
        <w:rPr>
          <w:rFonts w:ascii="Century Gothic" w:hAnsi="Century Gothic" w:cs="Times New Roman"/>
          <w:sz w:val="21"/>
          <w:szCs w:val="21"/>
        </w:rPr>
        <w:t xml:space="preserve"> </w:t>
      </w:r>
      <w:proofErr w:type="spellStart"/>
      <w:ins w:id="47" w:author="Fong RERHANG" w:date="2021-07-05T17:18:00Z">
        <w:r w:rsidR="00C23A2B">
          <w:rPr>
            <w:rFonts w:ascii="Century Gothic" w:hAnsi="Century Gothic" w:cs="Times New Roman"/>
            <w:sz w:val="21"/>
            <w:szCs w:val="21"/>
          </w:rPr>
          <w:t>npa</w:t>
        </w:r>
        <w:proofErr w:type="spellEnd"/>
        <w:r w:rsidR="00C23A2B">
          <w:rPr>
            <w:rFonts w:ascii="Century Gothic" w:hAnsi="Century Gothic" w:cs="Times New Roman"/>
            <w:sz w:val="21"/>
            <w:szCs w:val="21"/>
          </w:rPr>
          <w:t xml:space="preserve"> </w:t>
        </w:r>
        <w:proofErr w:type="spellStart"/>
        <w:r w:rsidR="00C23A2B">
          <w:rPr>
            <w:rFonts w:ascii="Century Gothic" w:hAnsi="Century Gothic" w:cs="Times New Roman"/>
            <w:sz w:val="21"/>
            <w:szCs w:val="21"/>
          </w:rPr>
          <w:t>hluav</w:t>
        </w:r>
        <w:proofErr w:type="spellEnd"/>
        <w:r w:rsidR="00C23A2B">
          <w:rPr>
            <w:rFonts w:ascii="Century Gothic" w:hAnsi="Century Gothic" w:cs="Times New Roman"/>
            <w:sz w:val="21"/>
            <w:szCs w:val="21"/>
          </w:rPr>
          <w:t xml:space="preserve"> taw </w:t>
        </w:r>
        <w:proofErr w:type="spellStart"/>
        <w:r w:rsidR="00C23A2B">
          <w:rPr>
            <w:rFonts w:ascii="Century Gothic" w:hAnsi="Century Gothic" w:cs="Times New Roman"/>
            <w:sz w:val="21"/>
            <w:szCs w:val="21"/>
          </w:rPr>
          <w:t>phem</w:t>
        </w:r>
        <w:proofErr w:type="spellEnd"/>
        <w:r w:rsidR="00C23A2B">
          <w:rPr>
            <w:rFonts w:ascii="Century Gothic" w:hAnsi="Century Gothic" w:cs="Times New Roman"/>
            <w:sz w:val="21"/>
            <w:szCs w:val="21"/>
          </w:rPr>
          <w:t xml:space="preserve"> (</w:t>
        </w:r>
      </w:ins>
      <w:r w:rsidRPr="00AF6200">
        <w:rPr>
          <w:rFonts w:ascii="Century Gothic" w:hAnsi="Century Gothic" w:cs="Times New Roman"/>
          <w:sz w:val="21"/>
          <w:szCs w:val="21"/>
        </w:rPr>
        <w:t>caustic</w:t>
      </w:r>
      <w:ins w:id="48" w:author="Fong RERHANG" w:date="2021-07-05T17:19:00Z">
        <w:r w:rsidR="00C23A2B">
          <w:rPr>
            <w:rFonts w:ascii="Century Gothic" w:hAnsi="Century Gothic" w:cs="Times New Roman"/>
            <w:sz w:val="21"/>
            <w:szCs w:val="21"/>
          </w:rPr>
          <w:t>)</w:t>
        </w:r>
      </w:ins>
      <w:r w:rsidRPr="00AF6200">
        <w:rPr>
          <w:rFonts w:ascii="Century Gothic" w:hAnsi="Century Gothic" w:cs="Times New Roman"/>
          <w:sz w:val="21"/>
          <w:szCs w:val="21"/>
        </w:rPr>
        <w:t xml:space="preserve"> </w:t>
      </w:r>
      <w:del w:id="49" w:author="Fong RERHANG" w:date="2021-07-05T17:19:00Z">
        <w:r w:rsidRPr="00AF6200" w:rsidDel="00C23A2B">
          <w:rPr>
            <w:rFonts w:ascii="Century Gothic" w:hAnsi="Century Gothic" w:cs="Times New Roman"/>
            <w:sz w:val="21"/>
            <w:szCs w:val="21"/>
          </w:rPr>
          <w:delText>cov ntaub ntawv</w:delText>
        </w:r>
      </w:del>
      <w:r w:rsidRPr="00AF6200">
        <w:rPr>
          <w:rFonts w:ascii="Century Gothic" w:hAnsi="Century Gothic" w:cs="Times New Roman"/>
          <w:sz w:val="21"/>
          <w:szCs w:val="21"/>
        </w:rPr>
        <w:t>. Vim li no,</w:t>
      </w:r>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Nws</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nqua</w:t>
      </w:r>
      <w:proofErr w:type="spellEnd"/>
      <w:ins w:id="50" w:author="Fong RERHANG" w:date="2021-07-05T17:19:00Z">
        <w:r w:rsidR="00C23A2B">
          <w:rPr>
            <w:rFonts w:ascii="Century Gothic" w:hAnsi="Century Gothic" w:cs="Times New Roman"/>
            <w:sz w:val="21"/>
            <w:szCs w:val="21"/>
          </w:rPr>
          <w:t xml:space="preserve"> </w:t>
        </w:r>
      </w:ins>
      <w:r w:rsidR="00DB65AE" w:rsidRPr="00AF6200">
        <w:rPr>
          <w:rFonts w:ascii="Century Gothic" w:hAnsi="Century Gothic" w:cs="Times New Roman"/>
          <w:sz w:val="21"/>
          <w:szCs w:val="21"/>
        </w:rPr>
        <w:t xml:space="preserve">hu </w:t>
      </w:r>
      <w:proofErr w:type="spellStart"/>
      <w:r w:rsidR="00DB65AE" w:rsidRPr="00AF6200">
        <w:rPr>
          <w:rFonts w:ascii="Century Gothic" w:hAnsi="Century Gothic" w:cs="Times New Roman"/>
          <w:sz w:val="21"/>
          <w:szCs w:val="21"/>
        </w:rPr>
        <w:t>kom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ceev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faj</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thiab</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zam</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kev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raug</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rau</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cov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hmoov</w:t>
      </w:r>
      <w:proofErr w:type="spellEnd"/>
      <w:r w:rsidR="00DB65AE" w:rsidRPr="00AF6200">
        <w:rPr>
          <w:rFonts w:ascii="Century Gothic" w:hAnsi="Century Gothic" w:cs="Times New Roman"/>
          <w:sz w:val="21"/>
          <w:szCs w:val="21"/>
        </w:rPr>
        <w:t xml:space="preserve"> </w:t>
      </w:r>
      <w:proofErr w:type="spellStart"/>
      <w:r w:rsidR="00DB65AE" w:rsidRPr="00AF6200">
        <w:rPr>
          <w:rFonts w:ascii="Century Gothic" w:hAnsi="Century Gothic" w:cs="Times New Roman"/>
          <w:sz w:val="21"/>
          <w:szCs w:val="21"/>
        </w:rPr>
        <w:t>tshauv</w:t>
      </w:r>
      <w:proofErr w:type="spellEnd"/>
    </w:p>
    <w:p w14:paraId="0BEEFC51" w14:textId="2D97C6CF" w:rsidR="00DF479D" w:rsidRPr="00AF6200" w:rsidRDefault="00DF479D"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 xml:space="preserve">Kev </w:t>
      </w:r>
      <w:proofErr w:type="spellStart"/>
      <w:ins w:id="51" w:author="Fong RERHANG" w:date="2021-07-05T17:21:00Z">
        <w:r w:rsidR="00C23A2B">
          <w:rPr>
            <w:rFonts w:ascii="Century Gothic" w:hAnsi="Century Gothic" w:cs="Times New Roman"/>
            <w:b/>
            <w:sz w:val="21"/>
            <w:szCs w:val="21"/>
            <w:u w:val="single"/>
          </w:rPr>
          <w:t>Cuam</w:t>
        </w:r>
        <w:proofErr w:type="spellEnd"/>
        <w:r w:rsidR="00C23A2B">
          <w:rPr>
            <w:rFonts w:ascii="Century Gothic" w:hAnsi="Century Gothic" w:cs="Times New Roman"/>
            <w:b/>
            <w:sz w:val="21"/>
            <w:szCs w:val="21"/>
            <w:u w:val="single"/>
          </w:rPr>
          <w:t xml:space="preserve"> </w:t>
        </w:r>
        <w:proofErr w:type="spellStart"/>
        <w:r w:rsidR="00C23A2B">
          <w:rPr>
            <w:rFonts w:ascii="Century Gothic" w:hAnsi="Century Gothic" w:cs="Times New Roman"/>
            <w:b/>
            <w:sz w:val="21"/>
            <w:szCs w:val="21"/>
            <w:u w:val="single"/>
          </w:rPr>
          <w:t>Tshuam</w:t>
        </w:r>
        <w:proofErr w:type="spellEnd"/>
        <w:r w:rsidR="00C23A2B">
          <w:rPr>
            <w:rFonts w:ascii="Century Gothic" w:hAnsi="Century Gothic" w:cs="Times New Roman"/>
            <w:b/>
            <w:sz w:val="21"/>
            <w:szCs w:val="21"/>
            <w:u w:val="single"/>
          </w:rPr>
          <w:t xml:space="preserve"> Lo </w:t>
        </w:r>
        <w:proofErr w:type="spellStart"/>
        <w:r w:rsidR="00C23A2B">
          <w:rPr>
            <w:rFonts w:ascii="Century Gothic" w:hAnsi="Century Gothic" w:cs="Times New Roman"/>
            <w:b/>
            <w:sz w:val="21"/>
            <w:szCs w:val="21"/>
            <w:u w:val="single"/>
          </w:rPr>
          <w:t>Ntawm</w:t>
        </w:r>
        <w:proofErr w:type="spellEnd"/>
        <w:r w:rsidR="00C23A2B">
          <w:rPr>
            <w:rFonts w:ascii="Century Gothic" w:hAnsi="Century Gothic" w:cs="Times New Roman"/>
            <w:b/>
            <w:sz w:val="21"/>
            <w:szCs w:val="21"/>
            <w:u w:val="single"/>
          </w:rPr>
          <w:t xml:space="preserve"> </w:t>
        </w:r>
      </w:ins>
      <w:proofErr w:type="spellStart"/>
      <w:r w:rsidRPr="00AF6200">
        <w:rPr>
          <w:rFonts w:ascii="Century Gothic" w:hAnsi="Century Gothic" w:cs="Times New Roman"/>
          <w:b/>
          <w:sz w:val="21"/>
          <w:szCs w:val="21"/>
          <w:u w:val="single"/>
        </w:rPr>
        <w:t>Noj</w:t>
      </w:r>
      <w:proofErr w:type="spellEnd"/>
      <w:r w:rsidRPr="00AF6200">
        <w:rPr>
          <w:rFonts w:ascii="Century Gothic" w:hAnsi="Century Gothic" w:cs="Times New Roman"/>
          <w:b/>
          <w:sz w:val="21"/>
          <w:szCs w:val="21"/>
          <w:u w:val="single"/>
        </w:rPr>
        <w:t xml:space="preserve"> </w:t>
      </w:r>
      <w:proofErr w:type="spellStart"/>
      <w:r w:rsidRPr="00AF6200">
        <w:rPr>
          <w:rFonts w:ascii="Century Gothic" w:hAnsi="Century Gothic" w:cs="Times New Roman"/>
          <w:b/>
          <w:sz w:val="21"/>
          <w:szCs w:val="21"/>
          <w:u w:val="single"/>
        </w:rPr>
        <w:t>Qab</w:t>
      </w:r>
      <w:proofErr w:type="spellEnd"/>
      <w:r w:rsidRPr="00AF6200">
        <w:rPr>
          <w:rFonts w:ascii="Century Gothic" w:hAnsi="Century Gothic" w:cs="Times New Roman"/>
          <w:b/>
          <w:sz w:val="21"/>
          <w:szCs w:val="21"/>
          <w:u w:val="single"/>
        </w:rPr>
        <w:t xml:space="preserve"> Haus </w:t>
      </w:r>
      <w:proofErr w:type="spellStart"/>
      <w:r w:rsidRPr="00AF6200">
        <w:rPr>
          <w:rFonts w:ascii="Century Gothic" w:hAnsi="Century Gothic" w:cs="Times New Roman"/>
          <w:b/>
          <w:sz w:val="21"/>
          <w:szCs w:val="21"/>
          <w:u w:val="single"/>
        </w:rPr>
        <w:t>Huv</w:t>
      </w:r>
      <w:proofErr w:type="spellEnd"/>
      <w:r w:rsidRPr="00AF6200">
        <w:rPr>
          <w:rFonts w:ascii="Century Gothic" w:hAnsi="Century Gothic" w:cs="Times New Roman"/>
          <w:b/>
          <w:sz w:val="21"/>
          <w:szCs w:val="21"/>
          <w:u w:val="single"/>
        </w:rPr>
        <w:t xml:space="preserve"> Los Ntawm Tshauv: </w:t>
      </w:r>
      <w:r w:rsidRPr="00AF6200">
        <w:rPr>
          <w:rFonts w:ascii="Century Gothic" w:hAnsi="Century Gothic" w:cs="Times New Roman"/>
          <w:sz w:val="21"/>
          <w:szCs w:val="21"/>
        </w:rPr>
        <w:t xml:space="preserve">Cov tshauv hluav taws kub yuav ua rau daim tawv nqaij, qhov ntswg, thiab caj pas, thiab yuav ua rau hnoos thiab / lossis los ntshav. Cov nplaim hluav taws tuaj yeem nqus tau mus rau hauv lub ntsws thiab ua rau hawb pob thiab ua rau nws ua pa nyuaj. Yog tias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hmoov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tshuaj</w:t>
      </w:r>
      <w:proofErr w:type="spellEnd"/>
      <w:r w:rsidRPr="00AF6200">
        <w:rPr>
          <w:rFonts w:ascii="Century Gothic" w:hAnsi="Century Gothic" w:cs="Times New Roman"/>
          <w:sz w:val="21"/>
          <w:szCs w:val="21"/>
        </w:rPr>
        <w:t xml:space="preserve"> </w:t>
      </w:r>
      <w:proofErr w:type="spellStart"/>
      <w:r w:rsidR="00BD20E7"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w:t>
      </w:r>
      <w:ins w:id="52" w:author="Fong RERHANG" w:date="2021-07-05T17:24:00Z">
        <w:r w:rsidR="00550E50">
          <w:rPr>
            <w:rFonts w:ascii="Century Gothic" w:hAnsi="Century Gothic" w:cs="Times New Roman"/>
            <w:sz w:val="21"/>
            <w:szCs w:val="21"/>
          </w:rPr>
          <w:t xml:space="preserve"> </w:t>
        </w:r>
        <w:proofErr w:type="spellStart"/>
        <w:r w:rsidR="00550E50">
          <w:rPr>
            <w:rFonts w:ascii="Century Gothic" w:hAnsi="Century Gothic" w:cs="Times New Roman"/>
            <w:sz w:val="21"/>
            <w:szCs w:val="21"/>
          </w:rPr>
          <w:t>hmoov</w:t>
        </w:r>
        <w:proofErr w:type="spellEnd"/>
        <w:r w:rsidR="00550E50">
          <w:rPr>
            <w:rFonts w:ascii="Century Gothic" w:hAnsi="Century Gothic" w:cs="Times New Roman"/>
            <w:sz w:val="21"/>
            <w:szCs w:val="21"/>
          </w:rPr>
          <w:t xml:space="preserve"> asbestos </w:t>
        </w:r>
        <w:r w:rsidR="00C23A2B">
          <w:rPr>
            <w:rFonts w:ascii="Century Gothic" w:hAnsi="Century Gothic" w:cs="Times New Roman"/>
            <w:sz w:val="24"/>
            <w:szCs w:val="24"/>
          </w:rPr>
          <w:t xml:space="preserve"> </w:t>
        </w:r>
      </w:ins>
      <w:del w:id="53" w:author="Fong RERHANG" w:date="2021-07-05T17:24:00Z">
        <w:r w:rsidRPr="00AF6200" w:rsidDel="00C23A2B">
          <w:rPr>
            <w:rFonts w:ascii="Century Gothic" w:hAnsi="Century Gothic" w:cs="Times New Roman"/>
            <w:sz w:val="21"/>
            <w:szCs w:val="21"/>
          </w:rPr>
          <w:delText xml:space="preserve"> </w:delText>
        </w:r>
        <w:r w:rsidR="00BD20E7" w:rsidRPr="00AF6200" w:rsidDel="00C23A2B">
          <w:rPr>
            <w:rFonts w:ascii="Century Gothic" w:hAnsi="Century Gothic" w:cs="Times New Roman"/>
            <w:sz w:val="21"/>
            <w:szCs w:val="21"/>
          </w:rPr>
          <w:delText>npib tsib xee, cuas</w:delText>
        </w:r>
      </w:del>
      <w:ins w:id="54" w:author="Fong RERHANG" w:date="2021-07-05T17:24:00Z">
        <w:r w:rsidR="00550E50">
          <w:rPr>
            <w:rFonts w:ascii="Century Gothic" w:hAnsi="Century Gothic" w:cs="Times New Roman"/>
            <w:sz w:val="21"/>
            <w:szCs w:val="21"/>
          </w:rPr>
          <w:t xml:space="preserve">, </w:t>
        </w:r>
      </w:ins>
      <w:proofErr w:type="spellStart"/>
      <w:ins w:id="55" w:author="Fong RERHANG" w:date="2021-07-05T17:25:00Z">
        <w:r w:rsidR="00550E50">
          <w:rPr>
            <w:rFonts w:ascii="Century Gothic" w:hAnsi="Century Gothic" w:cs="Times New Roman"/>
            <w:sz w:val="21"/>
            <w:szCs w:val="21"/>
          </w:rPr>
          <w:t>hmoov</w:t>
        </w:r>
        <w:proofErr w:type="spellEnd"/>
        <w:r w:rsidR="00550E50">
          <w:rPr>
            <w:rFonts w:ascii="Century Gothic" w:hAnsi="Century Gothic" w:cs="Times New Roman"/>
            <w:sz w:val="21"/>
            <w:szCs w:val="21"/>
          </w:rPr>
          <w:t xml:space="preserve"> </w:t>
        </w:r>
      </w:ins>
      <w:del w:id="56" w:author="Fong RERHANG" w:date="2021-07-05T17:24:00Z">
        <w:r w:rsidR="00BD20E7" w:rsidRPr="00AF6200" w:rsidDel="00C23A2B">
          <w:rPr>
            <w:rFonts w:ascii="Century Gothic" w:hAnsi="Century Gothic" w:cs="Times New Roman"/>
            <w:sz w:val="21"/>
            <w:szCs w:val="21"/>
          </w:rPr>
          <w:delText xml:space="preserve"> </w:delText>
        </w:r>
      </w:del>
      <w:r w:rsidR="00BD20E7" w:rsidRPr="00AF6200">
        <w:rPr>
          <w:rFonts w:ascii="Century Gothic" w:hAnsi="Century Gothic" w:cs="Times New Roman"/>
          <w:sz w:val="21"/>
          <w:szCs w:val="21"/>
        </w:rPr>
        <w:t>arsenic</w:t>
      </w:r>
      <w:r w:rsidRPr="00AF6200">
        <w:rPr>
          <w:rFonts w:ascii="Century Gothic" w:hAnsi="Century Gothic" w:cs="Times New Roman"/>
          <w:sz w:val="21"/>
          <w:szCs w:val="21"/>
        </w:rPr>
        <w:t>, los</w:t>
      </w:r>
      <w:r w:rsidR="00BD20E7"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w:t>
      </w:r>
      <w:proofErr w:type="spellStart"/>
      <w:r w:rsidR="00BD20E7" w:rsidRPr="00AF6200">
        <w:rPr>
          <w:rFonts w:ascii="Century Gothic" w:hAnsi="Century Gothic" w:cs="Times New Roman"/>
          <w:sz w:val="21"/>
          <w:szCs w:val="21"/>
        </w:rPr>
        <w:t>cov</w:t>
      </w:r>
      <w:proofErr w:type="spellEnd"/>
      <w:r w:rsidR="00BD20E7" w:rsidRPr="00AF6200">
        <w:rPr>
          <w:rFonts w:ascii="Century Gothic" w:hAnsi="Century Gothic" w:cs="Times New Roman"/>
          <w:sz w:val="21"/>
          <w:szCs w:val="21"/>
        </w:rPr>
        <w:t xml:space="preserve"> </w:t>
      </w:r>
      <w:proofErr w:type="spellStart"/>
      <w:ins w:id="57" w:author="Fong RERHANG" w:date="2021-07-05T17:25:00Z">
        <w:r w:rsidR="00550E50">
          <w:rPr>
            <w:rFonts w:ascii="Century Gothic" w:hAnsi="Century Gothic" w:cs="Times New Roman"/>
            <w:sz w:val="21"/>
            <w:szCs w:val="21"/>
          </w:rPr>
          <w:t>txua</w:t>
        </w:r>
        <w:proofErr w:type="spellEnd"/>
        <w:r w:rsidR="00550E50">
          <w:rPr>
            <w:rFonts w:ascii="Century Gothic" w:hAnsi="Century Gothic" w:cs="Times New Roman"/>
            <w:sz w:val="21"/>
            <w:szCs w:val="21"/>
          </w:rPr>
          <w:t xml:space="preserve"> </w:t>
        </w:r>
      </w:ins>
      <w:r w:rsidRPr="00AF6200">
        <w:rPr>
          <w:rFonts w:ascii="Century Gothic" w:hAnsi="Century Gothic" w:cs="Times New Roman"/>
          <w:sz w:val="21"/>
          <w:szCs w:val="21"/>
        </w:rPr>
        <w:t xml:space="preserve">cadmium, tom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ntawd</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kis</w:t>
      </w:r>
      <w:proofErr w:type="spellEnd"/>
      <w:r w:rsidRPr="00AF6200">
        <w:rPr>
          <w:rFonts w:ascii="Century Gothic" w:hAnsi="Century Gothic" w:cs="Times New Roman"/>
          <w:sz w:val="21"/>
          <w:szCs w:val="21"/>
        </w:rPr>
        <w:t xml:space="preserve"> tau </w:t>
      </w:r>
      <w:proofErr w:type="spellStart"/>
      <w:r w:rsidRPr="00AF6200">
        <w:rPr>
          <w:rFonts w:ascii="Century Gothic" w:hAnsi="Century Gothic" w:cs="Times New Roman"/>
          <w:sz w:val="21"/>
          <w:szCs w:val="21"/>
        </w:rPr>
        <w:t>kab</w:t>
      </w:r>
      <w:proofErr w:type="spellEnd"/>
      <w:r w:rsidRPr="00AF6200">
        <w:rPr>
          <w:rFonts w:ascii="Century Gothic" w:hAnsi="Century Gothic" w:cs="Times New Roman"/>
          <w:sz w:val="21"/>
          <w:szCs w:val="21"/>
        </w:rPr>
        <w:t xml:space="preserve"> mob tshwj xeeb vim tias cov tshuaj no tuaj yeem ua rau mob qog nqaij hlav. Vim tias cov tshuaj hauv cov hmoov av sib txawv, nws yog qhov zoo uas yuav tsum ceev faj.</w:t>
      </w:r>
    </w:p>
    <w:p w14:paraId="6A525710" w14:textId="35941FAF" w:rsidR="00DF479D" w:rsidRPr="00AF6200" w:rsidRDefault="00DF479D" w:rsidP="00B20916">
      <w:pPr>
        <w:tabs>
          <w:tab w:val="left" w:pos="3912"/>
          <w:tab w:val="center" w:pos="4680"/>
        </w:tabs>
        <w:spacing w:line="240" w:lineRule="auto"/>
        <w:jc w:val="both"/>
        <w:rPr>
          <w:rFonts w:ascii="Century Gothic" w:hAnsi="Century Gothic" w:cs="Times New Roman"/>
          <w:sz w:val="21"/>
          <w:szCs w:val="21"/>
        </w:rPr>
      </w:pPr>
      <w:del w:id="58" w:author="Fong RERHANG" w:date="2021-07-05T17:35:00Z">
        <w:r w:rsidRPr="00AF6200" w:rsidDel="00540A69">
          <w:rPr>
            <w:rFonts w:ascii="Century Gothic" w:hAnsi="Century Gothic" w:cs="Times New Roman"/>
            <w:b/>
            <w:sz w:val="21"/>
            <w:szCs w:val="21"/>
            <w:u w:val="single"/>
          </w:rPr>
          <w:delText>Rhiab n</w:delText>
        </w:r>
      </w:del>
      <w:proofErr w:type="spellStart"/>
      <w:ins w:id="59" w:author="Fong RERHANG" w:date="2021-07-05T17:35:00Z">
        <w:r w:rsidR="00540A69">
          <w:rPr>
            <w:rFonts w:ascii="Century Gothic" w:hAnsi="Century Gothic" w:cs="Times New Roman"/>
            <w:b/>
            <w:sz w:val="21"/>
            <w:szCs w:val="21"/>
            <w:u w:val="single"/>
          </w:rPr>
          <w:t>N</w:t>
        </w:r>
      </w:ins>
      <w:r w:rsidRPr="00AF6200">
        <w:rPr>
          <w:rFonts w:ascii="Century Gothic" w:hAnsi="Century Gothic" w:cs="Times New Roman"/>
          <w:b/>
          <w:sz w:val="21"/>
          <w:szCs w:val="21"/>
          <w:u w:val="single"/>
        </w:rPr>
        <w:t>eeg</w:t>
      </w:r>
      <w:proofErr w:type="spellEnd"/>
      <w:ins w:id="60" w:author="Fong RERHANG" w:date="2021-07-05T17:35:00Z">
        <w:r w:rsidR="00540A69">
          <w:rPr>
            <w:rFonts w:ascii="Century Gothic" w:hAnsi="Century Gothic" w:cs="Times New Roman"/>
            <w:b/>
            <w:sz w:val="21"/>
            <w:szCs w:val="21"/>
            <w:u w:val="single"/>
          </w:rPr>
          <w:t xml:space="preserve"> pom </w:t>
        </w:r>
        <w:proofErr w:type="spellStart"/>
        <w:r w:rsidR="00540A69">
          <w:rPr>
            <w:rFonts w:ascii="Century Gothic" w:hAnsi="Century Gothic" w:cs="Times New Roman"/>
            <w:b/>
            <w:sz w:val="21"/>
            <w:szCs w:val="21"/>
            <w:u w:val="single"/>
          </w:rPr>
          <w:t>sij</w:t>
        </w:r>
      </w:ins>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neeg</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hawb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pob</w:t>
      </w:r>
      <w:proofErr w:type="spellEnd"/>
      <w:r w:rsidRPr="00AF6200">
        <w:rPr>
          <w:rFonts w:ascii="Century Gothic" w:hAnsi="Century Gothic" w:cs="Times New Roman"/>
          <w:sz w:val="21"/>
          <w:szCs w:val="21"/>
        </w:rPr>
        <w:t xml:space="preserve"> los</w:t>
      </w:r>
      <w:r w:rsidR="00B20916" w:rsidRPr="00AF6200">
        <w:rPr>
          <w:rFonts w:ascii="Century Gothic" w:hAnsi="Century Gothic" w:cs="Times New Roman"/>
          <w:sz w:val="21"/>
          <w:szCs w:val="21"/>
        </w:rPr>
        <w:t xml:space="preserve"> </w:t>
      </w:r>
      <w:r w:rsidRPr="00AF6200">
        <w:rPr>
          <w:rFonts w:ascii="Century Gothic" w:hAnsi="Century Gothic" w:cs="Times New Roman"/>
          <w:sz w:val="21"/>
          <w:szCs w:val="21"/>
        </w:rPr>
        <w:t xml:space="preserve">sis mob </w:t>
      </w:r>
      <w:proofErr w:type="spellStart"/>
      <w:r w:rsidRPr="00AF6200">
        <w:rPr>
          <w:rFonts w:ascii="Century Gothic" w:hAnsi="Century Gothic" w:cs="Times New Roman"/>
          <w:sz w:val="21"/>
          <w:szCs w:val="21"/>
        </w:rPr>
        <w:t>ntsws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lwm</w:t>
      </w:r>
      <w:proofErr w:type="spellEnd"/>
      <w:r w:rsidRPr="00AF6200">
        <w:rPr>
          <w:rFonts w:ascii="Century Gothic" w:hAnsi="Century Gothic" w:cs="Times New Roman"/>
          <w:sz w:val="21"/>
          <w:szCs w:val="21"/>
        </w:rPr>
        <w:t xml:space="preserve"> yam, </w:t>
      </w:r>
      <w:proofErr w:type="spellStart"/>
      <w:r w:rsidRPr="00AF6200">
        <w:rPr>
          <w:rFonts w:ascii="Century Gothic" w:hAnsi="Century Gothic" w:cs="Times New Roman"/>
          <w:sz w:val="21"/>
          <w:szCs w:val="21"/>
        </w:rPr>
        <w:t>poj</w:t>
      </w:r>
      <w:proofErr w:type="spellEnd"/>
      <w:r w:rsidRPr="00AF6200">
        <w:rPr>
          <w:rFonts w:ascii="Century Gothic" w:hAnsi="Century Gothic" w:cs="Times New Roman"/>
          <w:sz w:val="21"/>
          <w:szCs w:val="21"/>
        </w:rPr>
        <w:t xml:space="preserve"> niam cev xeeb tub, thiab cov neeg laus yuav tsum tau siv kev ceeb toom tshwj xeeb vim tias lawv yuav muaj kev cuam tshuam rau kev noj qab haus huv ntau ntxiv los ntawm cov tshauv.</w:t>
      </w:r>
    </w:p>
    <w:p w14:paraId="73E2DE05" w14:textId="60C4D32A" w:rsidR="00D87D8F" w:rsidRPr="00AF6200" w:rsidRDefault="00D87D8F" w:rsidP="00B20916">
      <w:pPr>
        <w:tabs>
          <w:tab w:val="left" w:pos="3912"/>
          <w:tab w:val="center" w:pos="4680"/>
        </w:tabs>
        <w:spacing w:line="240" w:lineRule="auto"/>
        <w:jc w:val="both"/>
        <w:rPr>
          <w:rFonts w:ascii="Century Gothic" w:hAnsi="Century Gothic" w:cs="Times New Roman"/>
          <w:sz w:val="21"/>
          <w:szCs w:val="21"/>
        </w:rPr>
      </w:pPr>
      <w:r w:rsidRPr="00AF6200">
        <w:rPr>
          <w:rFonts w:ascii="Century Gothic" w:hAnsi="Century Gothic" w:cs="Times New Roman"/>
          <w:b/>
          <w:sz w:val="21"/>
          <w:szCs w:val="21"/>
          <w:u w:val="single"/>
        </w:rPr>
        <w:t>Me</w:t>
      </w:r>
      <w:r w:rsidR="00B20916" w:rsidRPr="00AF6200">
        <w:rPr>
          <w:rFonts w:ascii="Century Gothic" w:hAnsi="Century Gothic" w:cs="Times New Roman"/>
          <w:b/>
          <w:sz w:val="21"/>
          <w:szCs w:val="21"/>
          <w:u w:val="single"/>
        </w:rPr>
        <w:t xml:space="preserve"> </w:t>
      </w:r>
      <w:proofErr w:type="spellStart"/>
      <w:proofErr w:type="gramStart"/>
      <w:r w:rsidRPr="00AF6200">
        <w:rPr>
          <w:rFonts w:ascii="Century Gothic" w:hAnsi="Century Gothic" w:cs="Times New Roman"/>
          <w:b/>
          <w:sz w:val="21"/>
          <w:szCs w:val="21"/>
          <w:u w:val="single"/>
        </w:rPr>
        <w:t>nyuam:</w:t>
      </w:r>
      <w:r w:rsidRPr="00AF6200">
        <w:rPr>
          <w:rFonts w:ascii="Century Gothic" w:hAnsi="Century Gothic" w:cs="Times New Roman"/>
          <w:sz w:val="21"/>
          <w:szCs w:val="21"/>
        </w:rPr>
        <w:t>Tsis</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txhob</w:t>
      </w:r>
      <w:proofErr w:type="spellEnd"/>
      <w:r w:rsidRPr="00AF6200">
        <w:rPr>
          <w:rFonts w:ascii="Century Gothic" w:hAnsi="Century Gothic" w:cs="Times New Roman"/>
          <w:sz w:val="21"/>
          <w:szCs w:val="21"/>
        </w:rPr>
        <w:t xml:space="preserve"> pub me nyuam ua si hauv cov tshauv. Ntxuav thiab </w:t>
      </w:r>
      <w:proofErr w:type="spellStart"/>
      <w:r w:rsidRPr="00AF6200">
        <w:rPr>
          <w:rFonts w:ascii="Century Gothic" w:hAnsi="Century Gothic" w:cs="Times New Roman"/>
          <w:sz w:val="21"/>
          <w:szCs w:val="21"/>
        </w:rPr>
        <w:t>ntxuav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txhua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tus</w:t>
      </w:r>
      <w:proofErr w:type="spellEnd"/>
      <w:r w:rsidRPr="00AF6200">
        <w:rPr>
          <w:rFonts w:ascii="Century Gothic" w:hAnsi="Century Gothic" w:cs="Times New Roman"/>
          <w:sz w:val="21"/>
          <w:szCs w:val="21"/>
        </w:rPr>
        <w:t xml:space="preserve"> me</w:t>
      </w:r>
      <w:ins w:id="61" w:author="Fong RERHANG" w:date="2021-07-05T17:36:00Z">
        <w:r w:rsidR="00540A69">
          <w:rPr>
            <w:rFonts w:ascii="Century Gothic" w:hAnsi="Century Gothic" w:cs="Times New Roman"/>
            <w:sz w:val="21"/>
            <w:szCs w:val="21"/>
          </w:rPr>
          <w:t xml:space="preserve"> </w:t>
        </w:r>
      </w:ins>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khoom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si ua ntej siv.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me</w:t>
      </w:r>
      <w:ins w:id="62" w:author="Fong RERHANG" w:date="2021-07-05T17:36:00Z">
        <w:r w:rsidR="00540A69">
          <w:rPr>
            <w:rFonts w:ascii="Century Gothic" w:hAnsi="Century Gothic" w:cs="Times New Roman"/>
            <w:sz w:val="21"/>
            <w:szCs w:val="21"/>
          </w:rPr>
          <w:t xml:space="preserve"> </w:t>
        </w:r>
      </w:ins>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tsum</w:t>
      </w:r>
      <w:proofErr w:type="spellEnd"/>
      <w:r w:rsidRPr="00AF6200">
        <w:rPr>
          <w:rFonts w:ascii="Century Gothic" w:hAnsi="Century Gothic" w:cs="Times New Roman"/>
          <w:sz w:val="21"/>
          <w:szCs w:val="21"/>
        </w:rPr>
        <w:t xml:space="preserve"> tsis txhob nyob ze ib puag ncig thaum kev ua kom huv si. Txawm hais tias koj tau ceev faj, nws yog ib qho yooj yim los do cov hmoov tshauv uas </w:t>
      </w:r>
      <w:proofErr w:type="spellStart"/>
      <w:r w:rsidRPr="00AF6200">
        <w:rPr>
          <w:rFonts w:ascii="Century Gothic" w:hAnsi="Century Gothic" w:cs="Times New Roman"/>
          <w:sz w:val="21"/>
          <w:szCs w:val="21"/>
        </w:rPr>
        <w:t>yuav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muaj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w:t>
      </w:r>
      <w:proofErr w:type="spellStart"/>
      <w:ins w:id="63" w:author="Fong RERHANG" w:date="2021-07-05T17:37:00Z">
        <w:r w:rsidR="00540A69">
          <w:rPr>
            <w:rFonts w:ascii="Century Gothic" w:hAnsi="Century Gothic" w:cs="Times New Roman"/>
            <w:sz w:val="21"/>
            <w:szCs w:val="21"/>
          </w:rPr>
          <w:t>hmoov</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pheem</w:t>
        </w:r>
      </w:ins>
      <w:proofErr w:type="spellEnd"/>
      <w:del w:id="64" w:author="Fong RERHANG" w:date="2021-07-05T17:37:00Z">
        <w:r w:rsidRPr="00AF6200" w:rsidDel="00540A69">
          <w:rPr>
            <w:rFonts w:ascii="Century Gothic" w:hAnsi="Century Gothic" w:cs="Times New Roman"/>
            <w:sz w:val="21"/>
            <w:szCs w:val="21"/>
          </w:rPr>
          <w:delText>khoom</w:delText>
        </w:r>
      </w:del>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phom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sij</w:t>
      </w:r>
      <w:proofErr w:type="spellEnd"/>
      <w:r w:rsidRPr="00AF6200">
        <w:rPr>
          <w:rFonts w:ascii="Century Gothic" w:hAnsi="Century Gothic" w:cs="Times New Roman"/>
          <w:sz w:val="21"/>
          <w:szCs w:val="21"/>
        </w:rPr>
        <w:t xml:space="preserve">. Ib qho ntxiv, tus cwj pwm kev </w:t>
      </w:r>
      <w:proofErr w:type="spellStart"/>
      <w:r w:rsidRPr="00AF6200">
        <w:rPr>
          <w:rFonts w:ascii="Century Gothic" w:hAnsi="Century Gothic" w:cs="Times New Roman"/>
          <w:sz w:val="21"/>
          <w:szCs w:val="21"/>
        </w:rPr>
        <w:t>coj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me</w:t>
      </w:r>
      <w:ins w:id="65" w:author="Fong RERHANG" w:date="2021-07-05T17:38:00Z">
        <w:r w:rsidR="00540A69">
          <w:rPr>
            <w:rFonts w:ascii="Century Gothic" w:hAnsi="Century Gothic" w:cs="Times New Roman"/>
            <w:sz w:val="21"/>
            <w:szCs w:val="21"/>
          </w:rPr>
          <w:t xml:space="preserve"> </w:t>
        </w:r>
      </w:ins>
      <w:proofErr w:type="spellStart"/>
      <w:r w:rsidRPr="00AF6200">
        <w:rPr>
          <w:rFonts w:ascii="Century Gothic" w:hAnsi="Century Gothic" w:cs="Times New Roman"/>
          <w:sz w:val="21"/>
          <w:szCs w:val="21"/>
        </w:rPr>
        <w:t>nyuam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tuaj</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yeem</w:t>
      </w:r>
      <w:proofErr w:type="spellEnd"/>
      <w:r w:rsidRPr="00AF6200">
        <w:rPr>
          <w:rFonts w:ascii="Century Gothic" w:hAnsi="Century Gothic" w:cs="Times New Roman"/>
          <w:sz w:val="21"/>
          <w:szCs w:val="21"/>
        </w:rPr>
        <w:t xml:space="preserve"> ua rau ncaj qha los ntawm cov khoom tsis huv.</w:t>
      </w:r>
    </w:p>
    <w:p w14:paraId="561ED657" w14:textId="5472D08A" w:rsidR="00660993" w:rsidRPr="00AF6200" w:rsidRDefault="00D87D8F" w:rsidP="00AF6200">
      <w:pPr>
        <w:tabs>
          <w:tab w:val="left" w:pos="3912"/>
          <w:tab w:val="center" w:pos="4680"/>
        </w:tabs>
        <w:spacing w:line="240" w:lineRule="auto"/>
        <w:jc w:val="both"/>
        <w:rPr>
          <w:rFonts w:ascii="Century Gothic" w:hAnsi="Century Gothic" w:cs="Times New Roman"/>
          <w:b/>
          <w:sz w:val="21"/>
          <w:szCs w:val="21"/>
          <w:u w:val="single"/>
        </w:rPr>
      </w:pPr>
      <w:proofErr w:type="spellStart"/>
      <w:r w:rsidRPr="00AF6200">
        <w:rPr>
          <w:rFonts w:ascii="Century Gothic" w:hAnsi="Century Gothic" w:cs="Times New Roman"/>
          <w:b/>
          <w:sz w:val="21"/>
          <w:szCs w:val="21"/>
          <w:u w:val="single"/>
        </w:rPr>
        <w:t>Tsiaj</w:t>
      </w:r>
      <w:proofErr w:type="spellEnd"/>
      <w:r w:rsidR="005642B2" w:rsidRPr="00AF6200">
        <w:rPr>
          <w:rFonts w:ascii="Century Gothic" w:hAnsi="Century Gothic" w:cs="Times New Roman"/>
          <w:b/>
          <w:sz w:val="21"/>
          <w:szCs w:val="21"/>
          <w:u w:val="single"/>
        </w:rPr>
        <w:t xml:space="preserve"> </w:t>
      </w:r>
      <w:proofErr w:type="spellStart"/>
      <w:proofErr w:type="gramStart"/>
      <w:r w:rsidR="005642B2" w:rsidRPr="00AF6200">
        <w:rPr>
          <w:rFonts w:ascii="Century Gothic" w:hAnsi="Century Gothic" w:cs="Times New Roman"/>
          <w:b/>
          <w:sz w:val="21"/>
          <w:szCs w:val="21"/>
          <w:u w:val="single"/>
        </w:rPr>
        <w:t>Yug</w:t>
      </w:r>
      <w:r w:rsidRPr="00AF6200">
        <w:rPr>
          <w:rFonts w:ascii="Century Gothic" w:hAnsi="Century Gothic" w:cs="Times New Roman"/>
          <w:b/>
          <w:sz w:val="21"/>
          <w:szCs w:val="21"/>
          <w:u w:val="single"/>
        </w:rPr>
        <w:t>:</w:t>
      </w:r>
      <w:r w:rsidRPr="00AF6200">
        <w:rPr>
          <w:rFonts w:ascii="Century Gothic" w:hAnsi="Century Gothic" w:cs="Times New Roman"/>
          <w:sz w:val="21"/>
          <w:szCs w:val="21"/>
        </w:rPr>
        <w:t>Ntxuav</w:t>
      </w:r>
      <w:proofErr w:type="spellEnd"/>
      <w:proofErr w:type="gram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del w:id="66" w:author="Fong RERHANG" w:date="2021-07-05T17:39:00Z">
        <w:r w:rsidRPr="00AF6200" w:rsidDel="00540A69">
          <w:rPr>
            <w:rFonts w:ascii="Century Gothic" w:hAnsi="Century Gothic" w:cs="Times New Roman"/>
            <w:sz w:val="21"/>
            <w:szCs w:val="21"/>
          </w:rPr>
          <w:delText xml:space="preserve"> ntoo</w:delText>
        </w:r>
      </w:del>
      <w:ins w:id="67" w:author="Fong RERHANG" w:date="2021-07-05T17:39:00Z">
        <w:r w:rsidR="00540A69">
          <w:rPr>
            <w:rFonts w:ascii="Century Gothic" w:hAnsi="Century Gothic" w:cs="Times New Roman"/>
            <w:sz w:val="21"/>
            <w:szCs w:val="21"/>
          </w:rPr>
          <w:t>hmoov</w:t>
        </w:r>
      </w:ins>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tshauv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tsiaj hauv tsev thiab lwm cov tsiaj nyeg yog tias lawv tau </w:t>
      </w:r>
      <w:proofErr w:type="spellStart"/>
      <w:r w:rsidRPr="00AF6200">
        <w:rPr>
          <w:rFonts w:ascii="Century Gothic" w:hAnsi="Century Gothic" w:cs="Times New Roman"/>
          <w:sz w:val="21"/>
          <w:szCs w:val="21"/>
        </w:rPr>
        <w:t>ua</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rau</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thaj</w:t>
      </w:r>
      <w:proofErr w:type="spellEnd"/>
      <w:r w:rsidRPr="00AF6200">
        <w:rPr>
          <w:rFonts w:ascii="Century Gothic" w:hAnsi="Century Gothic" w:cs="Times New Roman"/>
          <w:sz w:val="21"/>
          <w:szCs w:val="21"/>
        </w:rPr>
        <w:t xml:space="preserve"> chaw</w:t>
      </w:r>
      <w:ins w:id="68" w:author="Fong RERHANG" w:date="2021-07-05T17:39:00Z">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ntawd</w:t>
        </w:r>
      </w:ins>
      <w:proofErr w:type="spellEnd"/>
      <w:del w:id="69" w:author="Fong RERHANG" w:date="2021-07-05T17:39:00Z">
        <w:r w:rsidRPr="00AF6200" w:rsidDel="00540A69">
          <w:rPr>
            <w:rFonts w:ascii="Century Gothic" w:hAnsi="Century Gothic" w:cs="Times New Roman"/>
            <w:sz w:val="21"/>
            <w:szCs w:val="21"/>
          </w:rPr>
          <w:delText xml:space="preserve"> muaj paug</w:delText>
        </w:r>
      </w:del>
      <w:r w:rsidRPr="00AF6200">
        <w:rPr>
          <w:rFonts w:ascii="Century Gothic" w:hAnsi="Century Gothic" w:cs="Times New Roman"/>
          <w:sz w:val="21"/>
          <w:szCs w:val="21"/>
        </w:rPr>
        <w:t xml:space="preserve">. Txawm li cas los xij, nws yog qhov </w:t>
      </w:r>
      <w:r w:rsidRPr="00AF6200">
        <w:rPr>
          <w:rFonts w:ascii="Century Gothic" w:hAnsi="Century Gothic" w:cs="Times New Roman"/>
          <w:sz w:val="21"/>
          <w:szCs w:val="21"/>
        </w:rPr>
        <w:lastRenderedPageBreak/>
        <w:t xml:space="preserve">zoo tshaj plaws tsis pub cov tsiaj hauv cov cheeb tsam no vim muaj kev pheej hmoo txaus ntshai rau lawv txoj kev noj </w:t>
      </w:r>
      <w:proofErr w:type="spellStart"/>
      <w:r w:rsidRPr="00AF6200">
        <w:rPr>
          <w:rFonts w:ascii="Century Gothic" w:hAnsi="Century Gothic" w:cs="Times New Roman"/>
          <w:sz w:val="21"/>
          <w:szCs w:val="21"/>
        </w:rPr>
        <w:t>qab</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haus</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huv</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thiab</w:t>
      </w:r>
      <w:proofErr w:type="spellEnd"/>
      <w:ins w:id="70" w:author="Fong RERHANG" w:date="2021-07-05T17:41:00Z">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cov</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npa</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ya</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mus</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tuaj</w:t>
        </w:r>
        <w:proofErr w:type="spellEnd"/>
        <w:r w:rsidR="00540A69">
          <w:rPr>
            <w:rFonts w:ascii="Century Gothic" w:hAnsi="Century Gothic" w:cs="Times New Roman"/>
            <w:sz w:val="21"/>
            <w:szCs w:val="21"/>
          </w:rPr>
          <w:t xml:space="preserve"> </w:t>
        </w:r>
        <w:proofErr w:type="spellStart"/>
        <w:r w:rsidR="00540A69">
          <w:rPr>
            <w:rFonts w:ascii="Century Gothic" w:hAnsi="Century Gothic" w:cs="Times New Roman"/>
            <w:sz w:val="21"/>
            <w:szCs w:val="21"/>
          </w:rPr>
          <w:t>yeem</w:t>
        </w:r>
      </w:ins>
      <w:del w:id="71" w:author="Fong RERHANG" w:date="2021-07-05T17:42:00Z">
        <w:r w:rsidRPr="00AF6200" w:rsidDel="00540A69">
          <w:rPr>
            <w:rFonts w:ascii="Century Gothic" w:hAnsi="Century Gothic" w:cs="Times New Roman"/>
            <w:sz w:val="21"/>
            <w:szCs w:val="21"/>
          </w:rPr>
          <w:delText xml:space="preserve"> lawv lub peev xwm kis tau</w:delText>
        </w:r>
      </w:del>
      <w:ins w:id="72" w:author="Fong RERHANG" w:date="2021-07-05T17:42:00Z">
        <w:r w:rsidR="00540A69">
          <w:rPr>
            <w:rFonts w:ascii="Century Gothic" w:hAnsi="Century Gothic" w:cs="Times New Roman"/>
            <w:sz w:val="21"/>
            <w:szCs w:val="21"/>
          </w:rPr>
          <w:t>rau</w:t>
        </w:r>
      </w:ins>
      <w:proofErr w:type="spellEnd"/>
      <w:r w:rsidRPr="00AF6200">
        <w:rPr>
          <w:rFonts w:ascii="Century Gothic" w:hAnsi="Century Gothic" w:cs="Times New Roman"/>
          <w:sz w:val="21"/>
          <w:szCs w:val="21"/>
        </w:rPr>
        <w:t xml:space="preserve"> sab </w:t>
      </w:r>
      <w:proofErr w:type="spellStart"/>
      <w:r w:rsidRPr="00AF6200">
        <w:rPr>
          <w:rFonts w:ascii="Century Gothic" w:hAnsi="Century Gothic" w:cs="Times New Roman"/>
          <w:sz w:val="21"/>
          <w:szCs w:val="21"/>
        </w:rPr>
        <w:t>nraud</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ntawm</w:t>
      </w:r>
      <w:proofErr w:type="spellEnd"/>
      <w:r w:rsidRPr="00AF6200">
        <w:rPr>
          <w:rFonts w:ascii="Century Gothic" w:hAnsi="Century Gothic" w:cs="Times New Roman"/>
          <w:sz w:val="21"/>
          <w:szCs w:val="21"/>
        </w:rPr>
        <w:t xml:space="preserve"> </w:t>
      </w:r>
      <w:proofErr w:type="spellStart"/>
      <w:r w:rsidRPr="00AF6200">
        <w:rPr>
          <w:rFonts w:ascii="Century Gothic" w:hAnsi="Century Gothic" w:cs="Times New Roman"/>
          <w:sz w:val="21"/>
          <w:szCs w:val="21"/>
        </w:rPr>
        <w:t>cov</w:t>
      </w:r>
      <w:proofErr w:type="spellEnd"/>
      <w:r w:rsidRPr="00AF6200">
        <w:rPr>
          <w:rFonts w:ascii="Century Gothic" w:hAnsi="Century Gothic" w:cs="Times New Roman"/>
          <w:sz w:val="21"/>
          <w:szCs w:val="21"/>
        </w:rPr>
        <w:t xml:space="preserve"> chaw</w:t>
      </w:r>
      <w:ins w:id="73" w:author="Fong RERHANG" w:date="2021-07-05T17:40:00Z">
        <w:r w:rsidR="00540A69">
          <w:rPr>
            <w:rFonts w:ascii="Century Gothic" w:hAnsi="Century Gothic" w:cs="Times New Roman"/>
            <w:sz w:val="21"/>
            <w:szCs w:val="21"/>
          </w:rPr>
          <w:t>.</w:t>
        </w:r>
      </w:ins>
      <w:del w:id="74" w:author="Fong RERHANG" w:date="2021-07-05T17:40:00Z">
        <w:r w:rsidRPr="00AF6200" w:rsidDel="00540A69">
          <w:rPr>
            <w:rFonts w:ascii="Century Gothic" w:hAnsi="Century Gothic" w:cs="Times New Roman"/>
            <w:sz w:val="21"/>
            <w:szCs w:val="21"/>
          </w:rPr>
          <w:delText xml:space="preserve"> muaj paug.</w:delText>
        </w:r>
      </w:del>
    </w:p>
    <w:p w14:paraId="316F3503" w14:textId="77777777" w:rsidR="00F66B4B" w:rsidRDefault="00F66B4B" w:rsidP="00704460">
      <w:pPr>
        <w:tabs>
          <w:tab w:val="left" w:pos="3912"/>
          <w:tab w:val="center" w:pos="4680"/>
        </w:tabs>
        <w:spacing w:line="240" w:lineRule="auto"/>
        <w:jc w:val="both"/>
        <w:rPr>
          <w:rFonts w:ascii="Century Gothic" w:hAnsi="Century Gothic" w:cs="Times New Roman"/>
          <w:b/>
          <w:sz w:val="21"/>
          <w:szCs w:val="21"/>
          <w:u w:val="single"/>
        </w:rPr>
      </w:pPr>
    </w:p>
    <w:p w14:paraId="16592227" w14:textId="3C75F84A" w:rsidR="00D87D8F" w:rsidRPr="00F66B4B" w:rsidRDefault="00D87D8F" w:rsidP="00704460">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Khaub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Ncaws</w:t>
      </w:r>
      <w:proofErr w:type="spellEnd"/>
      <w:r w:rsidRPr="00F66B4B">
        <w:rPr>
          <w:rFonts w:ascii="Century Gothic" w:hAnsi="Century Gothic" w:cs="Times New Roman"/>
          <w:b/>
          <w:sz w:val="21"/>
          <w:szCs w:val="21"/>
          <w:u w:val="single"/>
        </w:rPr>
        <w:t>:</w:t>
      </w:r>
      <w:r w:rsidR="00AF6200"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Hnav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tsho</w:t>
      </w:r>
      <w:proofErr w:type="spellEnd"/>
      <w:r w:rsidRPr="00F66B4B">
        <w:rPr>
          <w:rFonts w:ascii="Century Gothic" w:hAnsi="Century Gothic" w:cs="Times New Roman"/>
          <w:sz w:val="21"/>
          <w:szCs w:val="21"/>
        </w:rPr>
        <w:t xml:space="preserve"> ntev thiab ris ntev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ins w:id="75" w:author="Fong RERHANG" w:date="2021-07-05T17:43:00Z">
        <w:r w:rsidR="00540A69">
          <w:rPr>
            <w:rFonts w:ascii="Century Gothic" w:hAnsi="Century Gothic" w:cs="Times New Roman"/>
            <w:sz w:val="21"/>
            <w:szCs w:val="21"/>
          </w:rPr>
          <w:t>zias</w:t>
        </w:r>
      </w:ins>
      <w:proofErr w:type="spellEnd"/>
      <w:del w:id="76" w:author="Fong RERHANG" w:date="2021-07-05T17:43:00Z">
        <w:r w:rsidRPr="00F66B4B" w:rsidDel="00540A69">
          <w:rPr>
            <w:rFonts w:ascii="Century Gothic" w:hAnsi="Century Gothic" w:cs="Times New Roman"/>
            <w:sz w:val="21"/>
            <w:szCs w:val="21"/>
          </w:rPr>
          <w:delText>kov</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nqaij</w:t>
      </w:r>
      <w:proofErr w:type="spellEnd"/>
      <w:r w:rsidRPr="00F66B4B">
        <w:rPr>
          <w:rFonts w:ascii="Century Gothic" w:hAnsi="Century Gothic" w:cs="Times New Roman"/>
          <w:sz w:val="21"/>
          <w:szCs w:val="21"/>
        </w:rPr>
        <w:t xml:space="preserve">. </w:t>
      </w:r>
      <w:proofErr w:type="spellStart"/>
      <w:ins w:id="77" w:author="Fong RERHANG" w:date="2021-07-05T17:44:00Z">
        <w:r w:rsidR="002B1489">
          <w:rPr>
            <w:rFonts w:ascii="Century Gothic" w:hAnsi="Century Gothic" w:cs="Times New Roman"/>
            <w:sz w:val="21"/>
            <w:szCs w:val="21"/>
          </w:rPr>
          <w:t>Cov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iav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tsom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tiv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cua</w:t>
        </w:r>
      </w:ins>
      <w:proofErr w:type="spellEnd"/>
      <w:ins w:id="78" w:author="Fong RERHANG" w:date="2021-07-05T17:45:00Z">
        <w:r w:rsidR="002B1489">
          <w:rPr>
            <w:rFonts w:ascii="Century Gothic" w:hAnsi="Century Gothic" w:cs="Times New Roman"/>
            <w:sz w:val="21"/>
            <w:szCs w:val="21"/>
          </w:rPr>
          <w:t xml:space="preserve"> (</w:t>
        </w:r>
      </w:ins>
      <w:r w:rsidRPr="00F66B4B">
        <w:rPr>
          <w:rFonts w:ascii="Century Gothic" w:hAnsi="Century Gothic" w:cs="Times New Roman"/>
          <w:sz w:val="21"/>
          <w:szCs w:val="21"/>
        </w:rPr>
        <w:t>Goggles</w:t>
      </w:r>
      <w:ins w:id="79" w:author="Fong RERHANG" w:date="2021-07-05T17:45:00Z">
        <w:r w:rsidR="002B1489">
          <w:rPr>
            <w:rFonts w:ascii="Century Gothic" w:hAnsi="Century Gothic" w:cs="Times New Roman"/>
            <w:sz w:val="21"/>
            <w:szCs w:val="21"/>
          </w:rPr>
          <w:t>)</w:t>
        </w:r>
      </w:ins>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kuj</w:t>
      </w:r>
      <w:proofErr w:type="spellEnd"/>
      <w:r w:rsidRPr="00F66B4B">
        <w:rPr>
          <w:rFonts w:ascii="Century Gothic" w:hAnsi="Century Gothic" w:cs="Times New Roman"/>
          <w:sz w:val="21"/>
          <w:szCs w:val="21"/>
        </w:rPr>
        <w:t xml:space="preserve"> </w:t>
      </w:r>
      <w:proofErr w:type="spellStart"/>
      <w:ins w:id="80" w:author="Fong RERHANG" w:date="2021-07-05T17:45:00Z">
        <w:r w:rsidR="002B1489">
          <w:rPr>
            <w:rFonts w:ascii="Century Gothic" w:hAnsi="Century Gothic" w:cs="Times New Roman"/>
            <w:sz w:val="21"/>
            <w:szCs w:val="21"/>
          </w:rPr>
          <w:t>kuj</w:t>
        </w:r>
      </w:ins>
      <w:proofErr w:type="spellEnd"/>
      <w:del w:id="81" w:author="Fong RERHANG" w:date="2021-07-05T17:45:00Z">
        <w:r w:rsidRPr="00F66B4B" w:rsidDel="002B1489">
          <w:rPr>
            <w:rFonts w:ascii="Century Gothic" w:hAnsi="Century Gothic" w:cs="Times New Roman"/>
            <w:sz w:val="21"/>
            <w:szCs w:val="21"/>
          </w:rPr>
          <w:delText>tseem</w:delText>
        </w:r>
      </w:del>
      <w:r w:rsidRPr="00F66B4B">
        <w:rPr>
          <w:rFonts w:ascii="Century Gothic" w:hAnsi="Century Gothic" w:cs="Times New Roman"/>
          <w:sz w:val="21"/>
          <w:szCs w:val="21"/>
        </w:rPr>
        <w:t xml:space="preserve"> pom zoo</w:t>
      </w:r>
      <w:ins w:id="82" w:author="Fong RERHANG" w:date="2021-07-05T17:45:00Z">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kom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siv</w:t>
        </w:r>
      </w:ins>
      <w:proofErr w:type="spellEnd"/>
      <w:r w:rsidRPr="00F66B4B">
        <w:rPr>
          <w:rFonts w:ascii="Century Gothic" w:hAnsi="Century Gothic" w:cs="Times New Roman"/>
          <w:sz w:val="21"/>
          <w:szCs w:val="21"/>
        </w:rPr>
        <w:t xml:space="preserve">. Sib </w:t>
      </w:r>
      <w:ins w:id="83" w:author="Fong RERHANG" w:date="2021-07-05T17:46:00Z">
        <w:r w:rsidR="002B1489">
          <w:rPr>
            <w:rFonts w:ascii="Century Gothic" w:hAnsi="Century Gothic" w:cs="Times New Roman"/>
            <w:sz w:val="21"/>
            <w:szCs w:val="21"/>
          </w:rPr>
          <w:t>los</w:t>
        </w:r>
      </w:ins>
      <w:del w:id="84" w:author="Fong RERHANG" w:date="2021-07-05T17:46:00Z">
        <w:r w:rsidRPr="00F66B4B" w:rsidDel="002B1489">
          <w:rPr>
            <w:rFonts w:ascii="Century Gothic" w:hAnsi="Century Gothic" w:cs="Times New Roman"/>
            <w:sz w:val="21"/>
            <w:szCs w:val="21"/>
          </w:rPr>
          <w:delText>cuag</w:delText>
        </w:r>
      </w:del>
      <w:r w:rsidRPr="00F66B4B">
        <w:rPr>
          <w:rFonts w:ascii="Century Gothic" w:hAnsi="Century Gothic" w:cs="Times New Roman"/>
          <w:sz w:val="21"/>
          <w:szCs w:val="21"/>
        </w:rPr>
        <w:t xml:space="preserve"> nrog cov </w:t>
      </w:r>
      <w:del w:id="85" w:author="Fong RERHANG" w:date="2021-07-05T17:46:00Z">
        <w:r w:rsidRPr="00F66B4B" w:rsidDel="002B1489">
          <w:rPr>
            <w:rFonts w:ascii="Century Gothic" w:hAnsi="Century Gothic" w:cs="Times New Roman"/>
            <w:sz w:val="21"/>
            <w:szCs w:val="21"/>
          </w:rPr>
          <w:delText>ntoo</w:delText>
        </w:r>
      </w:del>
      <w:r w:rsidRPr="00F66B4B">
        <w:rPr>
          <w:rFonts w:ascii="Century Gothic" w:hAnsi="Century Gothic" w:cs="Times New Roman"/>
          <w:sz w:val="21"/>
          <w:szCs w:val="21"/>
        </w:rPr>
        <w:t xml:space="preserve"> tshauv ntub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ins w:id="86" w:author="Fong RERHANG" w:date="2021-07-05T17:47:00Z">
        <w:r w:rsidR="002B1489">
          <w:rPr>
            <w:rFonts w:ascii="Century Gothic" w:hAnsi="Century Gothic" w:cs="Times New Roman"/>
            <w:sz w:val="21"/>
            <w:szCs w:val="21"/>
          </w:rPr>
          <w:t>kev</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pheem</w:t>
        </w:r>
        <w:proofErr w:type="spellEnd"/>
        <w:r w:rsidR="002B1489">
          <w:rPr>
            <w:rFonts w:ascii="Century Gothic" w:hAnsi="Century Gothic" w:cs="Times New Roman"/>
            <w:sz w:val="21"/>
            <w:szCs w:val="21"/>
          </w:rPr>
          <w:t xml:space="preserve"> </w:t>
        </w:r>
      </w:ins>
      <w:del w:id="87" w:author="Fong RERHANG" w:date="2021-07-05T17:47:00Z">
        <w:r w:rsidRPr="00F66B4B" w:rsidDel="002B1489">
          <w:rPr>
            <w:rFonts w:ascii="Century Gothic" w:hAnsi="Century Gothic" w:cs="Times New Roman"/>
            <w:sz w:val="21"/>
            <w:szCs w:val="21"/>
          </w:rPr>
          <w:delText>tshuaj lom</w:delText>
        </w:r>
      </w:del>
      <w:r w:rsidRPr="00F66B4B">
        <w:rPr>
          <w:rFonts w:ascii="Century Gothic" w:hAnsi="Century Gothic" w:cs="Times New Roman"/>
          <w:sz w:val="21"/>
          <w:szCs w:val="21"/>
        </w:rPr>
        <w:t xml:space="preserve"> los</w:t>
      </w:r>
      <w:ins w:id="88" w:author="Fong RERHANG" w:date="2021-07-05T17:47:00Z">
        <w:r w:rsidR="002B1489">
          <w:rPr>
            <w:rFonts w:ascii="Century Gothic" w:hAnsi="Century Gothic" w:cs="Times New Roman"/>
            <w:sz w:val="21"/>
            <w:szCs w:val="21"/>
          </w:rPr>
          <w:t xml:space="preserve"> </w:t>
        </w:r>
      </w:ins>
      <w:r w:rsidRPr="00F66B4B">
        <w:rPr>
          <w:rFonts w:ascii="Century Gothic" w:hAnsi="Century Gothic" w:cs="Times New Roman"/>
          <w:sz w:val="21"/>
          <w:szCs w:val="21"/>
        </w:rPr>
        <w:t>sis</w:t>
      </w:r>
      <w:del w:id="89" w:author="Fong RERHANG" w:date="2021-07-05T17:48:00Z">
        <w:r w:rsidRPr="00F66B4B" w:rsidDel="002B1489">
          <w:rPr>
            <w:rFonts w:ascii="Century Gothic" w:hAnsi="Century Gothic" w:cs="Times New Roman"/>
            <w:sz w:val="21"/>
            <w:szCs w:val="21"/>
          </w:rPr>
          <w:delText xml:space="preserve"> hlawv ntawm daim</w:delText>
        </w:r>
      </w:del>
      <w:r w:rsidRPr="00F66B4B">
        <w:rPr>
          <w:rFonts w:ascii="Century Gothic" w:hAnsi="Century Gothic" w:cs="Times New Roman"/>
          <w:sz w:val="21"/>
          <w:szCs w:val="21"/>
        </w:rPr>
        <w:t xml:space="preserve"> </w:t>
      </w:r>
      <w:proofErr w:type="spellStart"/>
      <w:ins w:id="90" w:author="Fong RERHANG" w:date="2021-07-05T17:48:00Z">
        <w:r w:rsidR="002B1489">
          <w:rPr>
            <w:rFonts w:ascii="Century Gothic" w:hAnsi="Century Gothic" w:cs="Times New Roman"/>
            <w:sz w:val="21"/>
            <w:szCs w:val="21"/>
          </w:rPr>
          <w:t>ua</w:t>
        </w:r>
        <w:proofErr w:type="spellEnd"/>
        <w:r w:rsidR="002B1489">
          <w:rPr>
            <w:rFonts w:ascii="Century Gothic" w:hAnsi="Century Gothic" w:cs="Times New Roman"/>
            <w:sz w:val="21"/>
            <w:szCs w:val="21"/>
          </w:rPr>
          <w:t xml:space="preserve"> </w:t>
        </w:r>
      </w:ins>
      <w:proofErr w:type="spellStart"/>
      <w:ins w:id="91" w:author="Fong RERHANG" w:date="2021-07-05T17:49:00Z">
        <w:r w:rsidR="002B1489">
          <w:rPr>
            <w:rFonts w:ascii="Century Gothic" w:hAnsi="Century Gothic" w:cs="Times New Roman"/>
            <w:sz w:val="21"/>
            <w:szCs w:val="21"/>
          </w:rPr>
          <w:t>xua</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daim</w:t>
        </w:r>
        <w:proofErr w:type="spellEnd"/>
        <w:r w:rsidR="002B1489">
          <w:rPr>
            <w:rFonts w:ascii="Century Gothic" w:hAnsi="Century Gothic" w:cs="Times New Roman"/>
            <w:sz w:val="21"/>
            <w:szCs w:val="21"/>
          </w:rPr>
          <w:t xml:space="preserve"> </w:t>
        </w:r>
      </w:ins>
      <w:proofErr w:type="spellStart"/>
      <w:r w:rsidRPr="00F66B4B">
        <w:rPr>
          <w:rFonts w:ascii="Century Gothic" w:hAnsi="Century Gothic" w:cs="Times New Roman"/>
          <w:sz w:val="21"/>
          <w:szCs w:val="21"/>
        </w:rPr>
        <w:t>tawv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nqaij</w:t>
      </w:r>
      <w:proofErr w:type="spellEnd"/>
      <w:r w:rsidRPr="00F66B4B">
        <w:rPr>
          <w:rFonts w:ascii="Century Gothic" w:hAnsi="Century Gothic" w:cs="Times New Roman"/>
          <w:sz w:val="21"/>
          <w:szCs w:val="21"/>
        </w:rPr>
        <w:t xml:space="preserve">. Hloov koj cov khau thiab khaub ncaws ua ntej tawm ntawm qhov chaw kom tsis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del w:id="92" w:author="Fong RERHANG" w:date="2021-07-05T17:49:00Z">
        <w:r w:rsidRPr="00F66B4B" w:rsidDel="002B1489">
          <w:rPr>
            <w:rFonts w:ascii="Century Gothic" w:hAnsi="Century Gothic" w:cs="Times New Roman"/>
            <w:sz w:val="21"/>
            <w:szCs w:val="21"/>
          </w:rPr>
          <w:delText xml:space="preserve">taug </w:delText>
        </w:r>
      </w:del>
      <w:proofErr w:type="spellStart"/>
      <w:r w:rsidRPr="00F66B4B">
        <w:rPr>
          <w:rFonts w:ascii="Century Gothic" w:hAnsi="Century Gothic" w:cs="Times New Roman"/>
          <w:sz w:val="21"/>
          <w:szCs w:val="21"/>
        </w:rPr>
        <w:t>qab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ins w:id="93" w:author="Fong RERHANG" w:date="2021-07-05T17:50:00Z">
        <w:r w:rsidR="002B1489">
          <w:rPr>
            <w:rFonts w:ascii="Century Gothic" w:hAnsi="Century Gothic" w:cs="Times New Roman"/>
            <w:sz w:val="21"/>
            <w:szCs w:val="21"/>
          </w:rPr>
          <w:t>hmoov</w:t>
        </w:r>
      </w:ins>
      <w:proofErr w:type="spellEnd"/>
      <w:del w:id="94" w:author="Fong RERHANG" w:date="2021-07-05T17:50:00Z">
        <w:r w:rsidRPr="00F66B4B" w:rsidDel="002B1489">
          <w:rPr>
            <w:rFonts w:ascii="Century Gothic" w:hAnsi="Century Gothic" w:cs="Times New Roman"/>
            <w:sz w:val="21"/>
            <w:szCs w:val="21"/>
          </w:rPr>
          <w:delText>ntoo</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tsheb</w:t>
      </w:r>
      <w:proofErr w:type="spellEnd"/>
      <w:r w:rsidRPr="00F66B4B">
        <w:rPr>
          <w:rFonts w:ascii="Century Gothic" w:hAnsi="Century Gothic" w:cs="Times New Roman"/>
          <w:sz w:val="21"/>
          <w:szCs w:val="21"/>
        </w:rPr>
        <w:t>, los</w:t>
      </w:r>
      <w:r w:rsidR="00704460"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qhov</w:t>
      </w:r>
      <w:proofErr w:type="spellEnd"/>
      <w:r w:rsidRPr="00F66B4B">
        <w:rPr>
          <w:rFonts w:ascii="Century Gothic" w:hAnsi="Century Gothic" w:cs="Times New Roman"/>
          <w:sz w:val="21"/>
          <w:szCs w:val="21"/>
        </w:rPr>
        <w:t xml:space="preserve"> chaw.</w:t>
      </w:r>
    </w:p>
    <w:p w14:paraId="747FF1DB" w14:textId="25FF9420" w:rsidR="00D87D8F" w:rsidRPr="00F66B4B" w:rsidRDefault="00D87D8F" w:rsidP="00130697">
      <w:pPr>
        <w:tabs>
          <w:tab w:val="left" w:pos="3912"/>
          <w:tab w:val="center" w:pos="4680"/>
        </w:tabs>
        <w:spacing w:line="240" w:lineRule="auto"/>
        <w:jc w:val="both"/>
        <w:rPr>
          <w:rFonts w:ascii="Century Gothic" w:hAnsi="Century Gothic" w:cs="Times New Roman"/>
          <w:sz w:val="21"/>
          <w:szCs w:val="21"/>
        </w:rPr>
      </w:pPr>
      <w:del w:id="95" w:author="Fong RERHANG" w:date="2021-07-05T17:50:00Z">
        <w:r w:rsidRPr="00F66B4B" w:rsidDel="002B1489">
          <w:rPr>
            <w:rFonts w:ascii="Century Gothic" w:hAnsi="Century Gothic" w:cs="Times New Roman"/>
            <w:b/>
            <w:sz w:val="21"/>
            <w:szCs w:val="21"/>
            <w:u w:val="single"/>
          </w:rPr>
          <w:delText xml:space="preserve">Qhov </w:delText>
        </w:r>
        <w:r w:rsidR="005B71FC" w:rsidRPr="00F66B4B" w:rsidDel="002B1489">
          <w:rPr>
            <w:rFonts w:ascii="Century Gothic" w:hAnsi="Century Gothic" w:cs="Times New Roman"/>
            <w:b/>
            <w:sz w:val="21"/>
            <w:szCs w:val="21"/>
            <w:u w:val="single"/>
          </w:rPr>
          <w:delText>Blog</w:delText>
        </w:r>
      </w:del>
      <w:proofErr w:type="spellStart"/>
      <w:ins w:id="96" w:author="Fong RERHANG" w:date="2021-07-05T17:50:00Z">
        <w:r w:rsidR="002B1489">
          <w:rPr>
            <w:rFonts w:ascii="Century Gothic" w:hAnsi="Century Gothic" w:cs="Times New Roman"/>
            <w:b/>
            <w:sz w:val="21"/>
            <w:szCs w:val="21"/>
            <w:u w:val="single"/>
          </w:rPr>
          <w:t>Ntaub</w:t>
        </w:r>
        <w:proofErr w:type="spellEnd"/>
        <w:r w:rsidR="002B1489">
          <w:rPr>
            <w:rFonts w:ascii="Century Gothic" w:hAnsi="Century Gothic" w:cs="Times New Roman"/>
            <w:b/>
            <w:sz w:val="21"/>
            <w:szCs w:val="21"/>
            <w:u w:val="single"/>
          </w:rPr>
          <w:t xml:space="preserve"> </w:t>
        </w:r>
        <w:proofErr w:type="spellStart"/>
        <w:r w:rsidR="002B1489">
          <w:rPr>
            <w:rFonts w:ascii="Century Gothic" w:hAnsi="Century Gothic" w:cs="Times New Roman"/>
            <w:b/>
            <w:sz w:val="21"/>
            <w:szCs w:val="21"/>
            <w:u w:val="single"/>
          </w:rPr>
          <w:t>Np</w:t>
        </w:r>
      </w:ins>
      <w:ins w:id="97" w:author="Fong RERHANG" w:date="2021-07-05T17:51:00Z">
        <w:r w:rsidR="002B1489">
          <w:rPr>
            <w:rFonts w:ascii="Century Gothic" w:hAnsi="Century Gothic" w:cs="Times New Roman"/>
            <w:b/>
            <w:sz w:val="21"/>
            <w:szCs w:val="21"/>
            <w:u w:val="single"/>
          </w:rPr>
          <w:t>og</w:t>
        </w:r>
      </w:ins>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Tsej</w:t>
      </w:r>
      <w:proofErr w:type="spellEnd"/>
      <w:r w:rsidR="005B71FC" w:rsidRPr="00F66B4B">
        <w:rPr>
          <w:rFonts w:ascii="Century Gothic" w:hAnsi="Century Gothic" w:cs="Times New Roman"/>
          <w:b/>
          <w:sz w:val="21"/>
          <w:szCs w:val="21"/>
          <w:u w:val="single"/>
        </w:rPr>
        <w:t xml:space="preserve"> </w:t>
      </w:r>
      <w:proofErr w:type="spellStart"/>
      <w:r w:rsidR="005B71FC" w:rsidRPr="00F66B4B">
        <w:rPr>
          <w:rFonts w:ascii="Century Gothic" w:hAnsi="Century Gothic" w:cs="Times New Roman"/>
          <w:b/>
          <w:sz w:val="21"/>
          <w:szCs w:val="21"/>
          <w:u w:val="single"/>
        </w:rPr>
        <w:t>Muag</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Thaum</w:t>
      </w:r>
      <w:proofErr w:type="spellEnd"/>
      <w:ins w:id="98" w:author="Fong RERHANG" w:date="2021-07-05T17:52:00Z">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zam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tsis</w:t>
        </w:r>
        <w:proofErr w:type="spellEnd"/>
        <w:r w:rsidR="002B1489">
          <w:rPr>
            <w:rFonts w:ascii="Century Gothic" w:hAnsi="Century Gothic" w:cs="Times New Roman"/>
            <w:sz w:val="21"/>
            <w:szCs w:val="21"/>
          </w:rPr>
          <w:t xml:space="preserve"> tau</w:t>
        </w:r>
      </w:ins>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av </w:t>
      </w:r>
      <w:del w:id="99" w:author="Fong RERHANG" w:date="2021-07-05T17:53:00Z">
        <w:r w:rsidRPr="00F66B4B" w:rsidDel="002B1489">
          <w:rPr>
            <w:rFonts w:ascii="Century Gothic" w:hAnsi="Century Gothic" w:cs="Times New Roman"/>
            <w:sz w:val="21"/>
            <w:szCs w:val="21"/>
          </w:rPr>
          <w:delText xml:space="preserve">lossis hmoov av tsis tuaj yeem zam, </w:delText>
        </w:r>
      </w:del>
      <w:ins w:id="100" w:author="Fong RERHANG" w:date="2021-07-05T17:53:00Z">
        <w:r w:rsidR="002B1489">
          <w:rPr>
            <w:rFonts w:ascii="Century Gothic" w:hAnsi="Century Gothic" w:cs="Times New Roman"/>
            <w:sz w:val="21"/>
            <w:szCs w:val="21"/>
          </w:rPr>
          <w:t xml:space="preserve"> </w:t>
        </w:r>
      </w:ins>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ins w:id="101" w:author="Fong RERHANG" w:date="2021-07-05T17:54:00Z">
        <w:r w:rsidR="002B1489">
          <w:rPr>
            <w:rFonts w:ascii="Century Gothic" w:hAnsi="Century Gothic" w:cs="Times New Roman"/>
            <w:sz w:val="21"/>
            <w:szCs w:val="21"/>
          </w:rPr>
          <w:t>daim</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ntaub</w:t>
        </w:r>
        <w:proofErr w:type="spellEnd"/>
        <w:r w:rsidR="002B1489">
          <w:rPr>
            <w:rFonts w:ascii="Century Gothic" w:hAnsi="Century Gothic" w:cs="Times New Roman"/>
            <w:sz w:val="21"/>
            <w:szCs w:val="21"/>
          </w:rPr>
          <w:t xml:space="preserve"> </w:t>
        </w:r>
        <w:proofErr w:type="spellStart"/>
        <w:r w:rsidR="002B1489">
          <w:rPr>
            <w:rFonts w:ascii="Century Gothic" w:hAnsi="Century Gothic" w:cs="Times New Roman"/>
            <w:sz w:val="21"/>
            <w:szCs w:val="21"/>
          </w:rPr>
          <w:t>npog</w:t>
        </w:r>
        <w:proofErr w:type="spellEnd"/>
        <w:r w:rsidR="002B1489">
          <w:rPr>
            <w:rFonts w:ascii="Century Gothic" w:hAnsi="Century Gothic" w:cs="Times New Roman"/>
            <w:sz w:val="21"/>
            <w:szCs w:val="21"/>
          </w:rPr>
          <w:t xml:space="preserve"> </w:t>
        </w:r>
      </w:ins>
      <w:del w:id="102" w:author="Fong RERHANG" w:date="2021-07-05T17:54:00Z">
        <w:r w:rsidRPr="00F66B4B" w:rsidDel="002B1489">
          <w:rPr>
            <w:rFonts w:ascii="Century Gothic" w:hAnsi="Century Gothic" w:cs="Times New Roman"/>
            <w:sz w:val="21"/>
            <w:szCs w:val="21"/>
          </w:rPr>
          <w:delText xml:space="preserve">lub </w:delText>
        </w:r>
      </w:del>
      <w:proofErr w:type="spellStart"/>
      <w:r w:rsidRPr="00F66B4B">
        <w:rPr>
          <w:rFonts w:ascii="Century Gothic" w:hAnsi="Century Gothic" w:cs="Times New Roman"/>
          <w:sz w:val="21"/>
          <w:szCs w:val="21"/>
        </w:rPr>
        <w:t>ntsej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muag</w:t>
      </w:r>
      <w:proofErr w:type="spellEnd"/>
      <w:ins w:id="103" w:author="Fong RERHANG" w:date="2021-07-05T17:56:00Z">
        <w:r w:rsidR="0098125C" w:rsidRPr="0098125C">
          <w:rPr>
            <w:rFonts w:ascii="Century Gothic" w:hAnsi="Century Gothic" w:cs="Times New Roman"/>
            <w:sz w:val="24"/>
            <w:szCs w:val="24"/>
          </w:rPr>
          <w:t xml:space="preserve"> </w:t>
        </w:r>
        <w:r w:rsidR="0098125C">
          <w:rPr>
            <w:rFonts w:ascii="Century Gothic" w:hAnsi="Century Gothic" w:cs="Times New Roman"/>
            <w:sz w:val="24"/>
            <w:szCs w:val="24"/>
          </w:rPr>
          <w:t>NIOSH</w:t>
        </w:r>
      </w:ins>
      <w:del w:id="104" w:author="Fong RERHANG" w:date="2021-07-05T17:56:00Z">
        <w:r w:rsidRPr="00F66B4B" w:rsidDel="0098125C">
          <w:rPr>
            <w:rFonts w:ascii="Century Gothic" w:hAnsi="Century Gothic" w:cs="Times New Roman"/>
            <w:sz w:val="21"/>
            <w:szCs w:val="21"/>
          </w:rPr>
          <w:delText xml:space="preserve"> zoo</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cua</w:t>
      </w:r>
      <w:proofErr w:type="spellEnd"/>
      <w:r w:rsidRPr="00F66B4B">
        <w:rPr>
          <w:rFonts w:ascii="Century Gothic" w:hAnsi="Century Gothic" w:cs="Times New Roman"/>
          <w:sz w:val="21"/>
          <w:szCs w:val="21"/>
        </w:rPr>
        <w:t xml:space="preserve"> ua kom lub nqus ua pa. </w:t>
      </w:r>
      <w:proofErr w:type="spellStart"/>
      <w:ins w:id="105" w:author="Fong RERHANG" w:date="2021-07-05T17:54:00Z">
        <w:r w:rsidR="0098125C">
          <w:rPr>
            <w:rFonts w:ascii="Century Gothic" w:hAnsi="Century Gothic" w:cs="Times New Roman"/>
            <w:sz w:val="21"/>
            <w:szCs w:val="21"/>
          </w:rPr>
          <w:t>Daim</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ntauj</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npog</w:t>
        </w:r>
        <w:proofErr w:type="spellEnd"/>
        <w:r w:rsidR="0098125C">
          <w:rPr>
            <w:rFonts w:ascii="Century Gothic" w:hAnsi="Century Gothic" w:cs="Times New Roman"/>
            <w:sz w:val="21"/>
            <w:szCs w:val="21"/>
          </w:rPr>
          <w:t xml:space="preserve"> </w:t>
        </w:r>
      </w:ins>
      <w:del w:id="106" w:author="Fong RERHANG" w:date="2021-07-05T17:54:00Z">
        <w:r w:rsidRPr="00F66B4B" w:rsidDel="0098125C">
          <w:rPr>
            <w:rFonts w:ascii="Century Gothic" w:hAnsi="Century Gothic" w:cs="Times New Roman"/>
            <w:sz w:val="21"/>
            <w:szCs w:val="21"/>
          </w:rPr>
          <w:delText xml:space="preserve">Lub </w:delText>
        </w:r>
      </w:del>
      <w:proofErr w:type="spellStart"/>
      <w:r w:rsidRPr="00F66B4B">
        <w:rPr>
          <w:rFonts w:ascii="Century Gothic" w:hAnsi="Century Gothic" w:cs="Times New Roman"/>
          <w:sz w:val="21"/>
          <w:szCs w:val="21"/>
        </w:rPr>
        <w:t>ntsej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hom</w:t>
      </w:r>
      <w:proofErr w:type="spellEnd"/>
      <w:r w:rsidRPr="00F66B4B">
        <w:rPr>
          <w:rFonts w:ascii="Century Gothic" w:hAnsi="Century Gothic" w:cs="Times New Roman"/>
          <w:sz w:val="21"/>
          <w:szCs w:val="21"/>
        </w:rPr>
        <w:t xml:space="preserve"> no tuaj yeem muas tau los ntawm cov </w:t>
      </w:r>
      <w:proofErr w:type="spellStart"/>
      <w:r w:rsidRPr="00F66B4B">
        <w:rPr>
          <w:rFonts w:ascii="Century Gothic" w:hAnsi="Century Gothic" w:cs="Times New Roman"/>
          <w:sz w:val="21"/>
          <w:szCs w:val="21"/>
        </w:rPr>
        <w:t>khw</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khoom</w:t>
      </w:r>
      <w:proofErr w:type="spellEnd"/>
      <w:r w:rsidRPr="00F66B4B">
        <w:rPr>
          <w:rFonts w:ascii="Century Gothic" w:hAnsi="Century Gothic" w:cs="Times New Roman"/>
          <w:sz w:val="21"/>
          <w:szCs w:val="21"/>
        </w:rPr>
        <w:t xml:space="preserve"> </w:t>
      </w:r>
      <w:proofErr w:type="spellStart"/>
      <w:ins w:id="107" w:author="Fong RERHANG" w:date="2021-07-05T17:55:00Z">
        <w:r w:rsidR="0098125C">
          <w:rPr>
            <w:rFonts w:ascii="Century Gothic" w:hAnsi="Century Gothic" w:cs="Times New Roman"/>
            <w:sz w:val="21"/>
            <w:szCs w:val="21"/>
          </w:rPr>
          <w:t>siv</w:t>
        </w:r>
      </w:ins>
      <w:proofErr w:type="spellEnd"/>
      <w:del w:id="108" w:author="Fong RERHANG" w:date="2021-07-05T17:55:00Z">
        <w:r w:rsidRPr="00F66B4B" w:rsidDel="0098125C">
          <w:rPr>
            <w:rFonts w:ascii="Century Gothic" w:hAnsi="Century Gothic" w:cs="Times New Roman"/>
            <w:sz w:val="21"/>
            <w:szCs w:val="21"/>
          </w:rPr>
          <w:delText>feem ntau</w:delText>
        </w:r>
      </w:del>
      <w:r w:rsidRPr="00F66B4B">
        <w:rPr>
          <w:rFonts w:ascii="Century Gothic" w:hAnsi="Century Gothic" w:cs="Times New Roman"/>
          <w:sz w:val="21"/>
          <w:szCs w:val="21"/>
        </w:rPr>
        <w:t xml:space="preserve">. Daim npog ntsej muag P-100 yog qhov kev ua tau zoo dua li cov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av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dua</w:t>
      </w:r>
      <w:proofErr w:type="spellEnd"/>
      <w:r w:rsidRPr="00F66B4B">
        <w:rPr>
          <w:rFonts w:ascii="Century Gothic" w:hAnsi="Century Gothic" w:cs="Times New Roman"/>
          <w:sz w:val="21"/>
          <w:szCs w:val="21"/>
        </w:rPr>
        <w:t xml:space="preserve"> los</w:t>
      </w:r>
      <w:r w:rsidR="00130697"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daim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phais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qhov thaiv cov khoom ntawm cov tshauv. </w:t>
      </w:r>
      <w:proofErr w:type="spellStart"/>
      <w:r w:rsidRPr="00F66B4B">
        <w:rPr>
          <w:rFonts w:ascii="Century Gothic" w:hAnsi="Century Gothic" w:cs="Times New Roman"/>
          <w:sz w:val="21"/>
          <w:szCs w:val="21"/>
        </w:rPr>
        <w:t>Txawm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hais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tias</w:t>
      </w:r>
      <w:proofErr w:type="spellEnd"/>
      <w:r w:rsidRPr="00F66B4B">
        <w:rPr>
          <w:rFonts w:ascii="Century Gothic" w:hAnsi="Century Gothic" w:cs="Times New Roman"/>
          <w:sz w:val="21"/>
          <w:szCs w:val="21"/>
        </w:rPr>
        <w:t xml:space="preserve"> </w:t>
      </w:r>
      <w:proofErr w:type="spellStart"/>
      <w:ins w:id="109" w:author="Fong RERHANG" w:date="2021-07-05T17:57:00Z">
        <w:r w:rsidR="0098125C">
          <w:rPr>
            <w:rFonts w:ascii="Century Gothic" w:hAnsi="Century Gothic" w:cs="Times New Roman"/>
            <w:sz w:val="21"/>
            <w:szCs w:val="21"/>
          </w:rPr>
          <w:t>daim</w:t>
        </w:r>
        <w:proofErr w:type="spellEnd"/>
        <w:r w:rsidR="0098125C">
          <w:rPr>
            <w:rFonts w:ascii="Century Gothic" w:hAnsi="Century Gothic" w:cs="Times New Roman"/>
            <w:sz w:val="21"/>
            <w:szCs w:val="21"/>
          </w:rPr>
          <w:t xml:space="preserve"> </w:t>
        </w:r>
        <w:proofErr w:type="spellStart"/>
        <w:r w:rsidR="0098125C">
          <w:rPr>
            <w:rFonts w:ascii="Century Gothic" w:hAnsi="Century Gothic" w:cs="Times New Roman"/>
            <w:sz w:val="21"/>
            <w:szCs w:val="21"/>
          </w:rPr>
          <w:t>npog</w:t>
        </w:r>
      </w:ins>
      <w:proofErr w:type="spellEnd"/>
      <w:del w:id="110" w:author="Fong RERHANG" w:date="2021-07-05T17:57:00Z">
        <w:r w:rsidRPr="00F66B4B" w:rsidDel="0098125C">
          <w:rPr>
            <w:rFonts w:ascii="Century Gothic" w:hAnsi="Century Gothic" w:cs="Times New Roman"/>
            <w:sz w:val="21"/>
            <w:szCs w:val="21"/>
          </w:rPr>
          <w:delText>lub</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ntsej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muag</w:t>
      </w:r>
      <w:proofErr w:type="spellEnd"/>
      <w:r w:rsidRPr="00F66B4B">
        <w:rPr>
          <w:rFonts w:ascii="Century Gothic" w:hAnsi="Century Gothic" w:cs="Times New Roman"/>
          <w:sz w:val="21"/>
          <w:szCs w:val="21"/>
        </w:rPr>
        <w:t xml:space="preserve"> me me yuav ua kom </w:t>
      </w:r>
      <w:proofErr w:type="spellStart"/>
      <w:r w:rsidRPr="00F66B4B">
        <w:rPr>
          <w:rFonts w:ascii="Century Gothic" w:hAnsi="Century Gothic" w:cs="Times New Roman"/>
          <w:sz w:val="21"/>
          <w:szCs w:val="21"/>
        </w:rPr>
        <w:t>haum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tus</w:t>
      </w:r>
      <w:proofErr w:type="spellEnd"/>
      <w:r w:rsidRPr="00F66B4B">
        <w:rPr>
          <w:rFonts w:ascii="Century Gothic" w:hAnsi="Century Gothic" w:cs="Times New Roman"/>
          <w:sz w:val="21"/>
          <w:szCs w:val="21"/>
        </w:rPr>
        <w:t xml:space="preserve"> me</w:t>
      </w:r>
      <w:ins w:id="111" w:author="Fong RERHANG" w:date="2021-07-05T17:57:00Z">
        <w:r w:rsidR="0098125C">
          <w:rPr>
            <w:rFonts w:ascii="Century Gothic" w:hAnsi="Century Gothic" w:cs="Times New Roman"/>
            <w:sz w:val="21"/>
            <w:szCs w:val="21"/>
          </w:rPr>
          <w:t xml:space="preserve"> </w:t>
        </w:r>
      </w:ins>
      <w:proofErr w:type="spellStart"/>
      <w:r w:rsidRPr="00F66B4B">
        <w:rPr>
          <w:rFonts w:ascii="Century Gothic" w:hAnsi="Century Gothic" w:cs="Times New Roman"/>
          <w:sz w:val="21"/>
          <w:szCs w:val="21"/>
        </w:rPr>
        <w:t>nyuam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ntsej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muag</w:t>
      </w:r>
      <w:proofErr w:type="spellEnd"/>
      <w:r w:rsidRPr="00F66B4B">
        <w:rPr>
          <w:rFonts w:ascii="Century Gothic" w:hAnsi="Century Gothic" w:cs="Times New Roman"/>
          <w:sz w:val="21"/>
          <w:szCs w:val="21"/>
        </w:rPr>
        <w:t xml:space="preserve">, cov kws tsim khoom tsis pom zoo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me</w:t>
      </w:r>
      <w:ins w:id="112" w:author="Fong RERHANG" w:date="2021-07-05T17:58:00Z">
        <w:r w:rsidR="0098125C">
          <w:rPr>
            <w:rFonts w:ascii="Century Gothic" w:hAnsi="Century Gothic" w:cs="Times New Roman"/>
            <w:sz w:val="21"/>
            <w:szCs w:val="21"/>
          </w:rPr>
          <w:t xml:space="preserve"> </w:t>
        </w:r>
      </w:ins>
      <w:proofErr w:type="spellStart"/>
      <w:r w:rsidRPr="00F66B4B">
        <w:rPr>
          <w:rFonts w:ascii="Century Gothic" w:hAnsi="Century Gothic" w:cs="Times New Roman"/>
          <w:sz w:val="21"/>
          <w:szCs w:val="21"/>
        </w:rPr>
        <w:t>nyuam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yaus</w:t>
      </w:r>
      <w:proofErr w:type="spellEnd"/>
      <w:r w:rsidRPr="00F66B4B">
        <w:rPr>
          <w:rFonts w:ascii="Century Gothic" w:hAnsi="Century Gothic" w:cs="Times New Roman"/>
          <w:sz w:val="21"/>
          <w:szCs w:val="21"/>
        </w:rPr>
        <w:t xml:space="preserve">. Yog </w:t>
      </w:r>
      <w:proofErr w:type="spellStart"/>
      <w:r w:rsidRPr="00F66B4B">
        <w:rPr>
          <w:rFonts w:ascii="Century Gothic" w:hAnsi="Century Gothic" w:cs="Times New Roman"/>
          <w:sz w:val="21"/>
          <w:szCs w:val="21"/>
        </w:rPr>
        <w:t>tias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tus</w:t>
      </w:r>
      <w:proofErr w:type="spellEnd"/>
      <w:r w:rsidRPr="00F66B4B">
        <w:rPr>
          <w:rFonts w:ascii="Century Gothic" w:hAnsi="Century Gothic" w:cs="Times New Roman"/>
          <w:sz w:val="21"/>
          <w:szCs w:val="21"/>
        </w:rPr>
        <w:t xml:space="preserve"> me</w:t>
      </w:r>
      <w:ins w:id="113" w:author="Fong RERHANG" w:date="2021-07-05T17:58:00Z">
        <w:r w:rsidR="0098125C">
          <w:rPr>
            <w:rFonts w:ascii="Century Gothic" w:hAnsi="Century Gothic" w:cs="Times New Roman"/>
            <w:sz w:val="21"/>
            <w:szCs w:val="21"/>
          </w:rPr>
          <w:t xml:space="preserve"> </w:t>
        </w:r>
      </w:ins>
      <w:proofErr w:type="spellStart"/>
      <w:r w:rsidRPr="00F66B4B">
        <w:rPr>
          <w:rFonts w:ascii="Century Gothic" w:hAnsi="Century Gothic" w:cs="Times New Roman"/>
          <w:sz w:val="21"/>
          <w:szCs w:val="21"/>
        </w:rPr>
        <w:t>nyuam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nyob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thaj</w:t>
      </w:r>
      <w:proofErr w:type="spellEnd"/>
      <w:r w:rsidRPr="00F66B4B">
        <w:rPr>
          <w:rFonts w:ascii="Century Gothic" w:hAnsi="Century Gothic" w:cs="Times New Roman"/>
          <w:sz w:val="21"/>
          <w:szCs w:val="21"/>
        </w:rPr>
        <w:t xml:space="preserve"> chaw uas yuav tsum tau looj lub npog ntsej muag, koj yuav tsum muab tshem tawm ntawm thaj chaw ntawd mus rau qhov chaw muaj cua huv.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neeg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muaj</w:t>
      </w:r>
      <w:proofErr w:type="spellEnd"/>
      <w:r w:rsidRPr="00F66B4B">
        <w:rPr>
          <w:rFonts w:ascii="Century Gothic" w:hAnsi="Century Gothic" w:cs="Times New Roman"/>
          <w:sz w:val="21"/>
          <w:szCs w:val="21"/>
        </w:rPr>
        <w:t xml:space="preserve"> mob </w:t>
      </w:r>
      <w:proofErr w:type="spellStart"/>
      <w:r w:rsidRPr="00F66B4B">
        <w:rPr>
          <w:rFonts w:ascii="Century Gothic" w:hAnsi="Century Gothic" w:cs="Times New Roman"/>
          <w:sz w:val="21"/>
          <w:szCs w:val="21"/>
        </w:rPr>
        <w:t>plawv</w:t>
      </w:r>
      <w:proofErr w:type="spellEnd"/>
      <w:r w:rsidRPr="00F66B4B">
        <w:rPr>
          <w:rFonts w:ascii="Century Gothic" w:hAnsi="Century Gothic" w:cs="Times New Roman"/>
          <w:sz w:val="21"/>
          <w:szCs w:val="21"/>
        </w:rPr>
        <w:t xml:space="preserve"> los</w:t>
      </w:r>
      <w:r w:rsidR="00FB76A1"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mob </w:t>
      </w:r>
      <w:proofErr w:type="spellStart"/>
      <w:r w:rsidRPr="00F66B4B">
        <w:rPr>
          <w:rFonts w:ascii="Century Gothic" w:hAnsi="Century Gothic" w:cs="Times New Roman"/>
          <w:sz w:val="21"/>
          <w:szCs w:val="21"/>
        </w:rPr>
        <w:t>ntsws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tsum</w:t>
      </w:r>
      <w:proofErr w:type="spellEnd"/>
      <w:r w:rsidRPr="00F66B4B">
        <w:rPr>
          <w:rFonts w:ascii="Century Gothic" w:hAnsi="Century Gothic" w:cs="Times New Roman"/>
          <w:sz w:val="21"/>
          <w:szCs w:val="21"/>
        </w:rPr>
        <w:t xml:space="preserve"> sab laj nrog lawv tus kws kho mob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ins w:id="114" w:author="Fong RERHANG" w:date="2021-07-05T17:59:00Z">
        <w:r w:rsidR="0098125C">
          <w:rPr>
            <w:rFonts w:ascii="Century Gothic" w:hAnsi="Century Gothic" w:cs="Times New Roman"/>
            <w:sz w:val="21"/>
            <w:szCs w:val="21"/>
          </w:rPr>
          <w:t>daim</w:t>
        </w:r>
      </w:ins>
      <w:proofErr w:type="spellEnd"/>
      <w:del w:id="115" w:author="Fong RERHANG" w:date="2021-07-05T17:59:00Z">
        <w:r w:rsidRPr="00F66B4B" w:rsidDel="0098125C">
          <w:rPr>
            <w:rFonts w:ascii="Century Gothic" w:hAnsi="Century Gothic" w:cs="Times New Roman"/>
            <w:sz w:val="21"/>
            <w:szCs w:val="21"/>
          </w:rPr>
          <w:delText>lub</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ntsej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muag</w:t>
      </w:r>
      <w:proofErr w:type="spellEnd"/>
      <w:r w:rsidRPr="00F66B4B">
        <w:rPr>
          <w:rFonts w:ascii="Century Gothic" w:hAnsi="Century Gothic" w:cs="Times New Roman"/>
          <w:sz w:val="21"/>
          <w:szCs w:val="21"/>
        </w:rPr>
        <w:t xml:space="preserve"> thaum muaj kev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tawm</w:t>
      </w:r>
      <w:proofErr w:type="spellEnd"/>
      <w:r w:rsidRPr="00F66B4B">
        <w:rPr>
          <w:rFonts w:ascii="Century Gothic" w:hAnsi="Century Gothic" w:cs="Times New Roman"/>
          <w:sz w:val="21"/>
          <w:szCs w:val="21"/>
        </w:rPr>
        <w:t xml:space="preserve"> tom </w:t>
      </w:r>
      <w:proofErr w:type="spellStart"/>
      <w:r w:rsidRPr="00F66B4B">
        <w:rPr>
          <w:rFonts w:ascii="Century Gothic" w:hAnsi="Century Gothic" w:cs="Times New Roman"/>
          <w:sz w:val="21"/>
          <w:szCs w:val="21"/>
        </w:rPr>
        <w:t>qab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hluav</w:t>
      </w:r>
      <w:proofErr w:type="spellEnd"/>
      <w:r w:rsidRPr="00F66B4B">
        <w:rPr>
          <w:rFonts w:ascii="Century Gothic" w:hAnsi="Century Gothic" w:cs="Times New Roman"/>
          <w:sz w:val="21"/>
          <w:szCs w:val="21"/>
        </w:rPr>
        <w:t xml:space="preserve"> taws</w:t>
      </w:r>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kub</w:t>
      </w:r>
      <w:proofErr w:type="spellEnd"/>
      <w:r w:rsidR="00130697" w:rsidRPr="00F66B4B">
        <w:rPr>
          <w:rFonts w:ascii="Century Gothic" w:hAnsi="Century Gothic" w:cs="Times New Roman"/>
          <w:sz w:val="21"/>
          <w:szCs w:val="21"/>
        </w:rPr>
        <w:t xml:space="preserve"> </w:t>
      </w:r>
      <w:proofErr w:type="spellStart"/>
      <w:r w:rsidR="00130697" w:rsidRPr="00F66B4B">
        <w:rPr>
          <w:rFonts w:ascii="Century Gothic" w:hAnsi="Century Gothic" w:cs="Times New Roman"/>
          <w:sz w:val="21"/>
          <w:szCs w:val="21"/>
        </w:rPr>
        <w:t>dhaus</w:t>
      </w:r>
      <w:proofErr w:type="spellEnd"/>
      <w:r w:rsidRPr="00F66B4B">
        <w:rPr>
          <w:rFonts w:ascii="Century Gothic" w:hAnsi="Century Gothic" w:cs="Times New Roman"/>
          <w:sz w:val="21"/>
          <w:szCs w:val="21"/>
        </w:rPr>
        <w:t>.</w:t>
      </w:r>
    </w:p>
    <w:p w14:paraId="6B6E4788" w14:textId="3314C532" w:rsidR="00D87D8F" w:rsidRPr="00F66B4B" w:rsidRDefault="00D87D8F" w:rsidP="00867765">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Kev Tu:</w:t>
      </w:r>
      <w:r w:rsidR="002E4A2E"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puas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tsuaj</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txav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mus</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cov tshauv ntau li ntau tau. Tsis txhob </w:t>
      </w:r>
      <w:proofErr w:type="spellStart"/>
      <w:r w:rsidRPr="00F66B4B">
        <w:rPr>
          <w:rFonts w:ascii="Century Gothic" w:hAnsi="Century Gothic" w:cs="Times New Roman"/>
          <w:sz w:val="21"/>
          <w:szCs w:val="21"/>
        </w:rPr>
        <w:t>koom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nrog</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hauj</w:t>
      </w:r>
      <w:proofErr w:type="spellEnd"/>
      <w:ins w:id="116" w:author="Fong RERHANG" w:date="2021-07-05T18:52:00Z">
        <w:r w:rsidR="00AB4FC5">
          <w:rPr>
            <w:rFonts w:ascii="Century Gothic" w:hAnsi="Century Gothic" w:cs="Times New Roman"/>
            <w:sz w:val="21"/>
            <w:szCs w:val="21"/>
          </w:rPr>
          <w:t xml:space="preserve"> </w:t>
        </w:r>
      </w:ins>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ncaws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tshauv thiab cuam tshuam rau cov pa tshuaj. Maj mam cheb sab hauv tsev sab hauv thiab sab nraum zoov uas ntub dej noo. Daim </w:t>
      </w:r>
      <w:proofErr w:type="spellStart"/>
      <w:r w:rsidRPr="00F66B4B">
        <w:rPr>
          <w:rFonts w:ascii="Century Gothic" w:hAnsi="Century Gothic" w:cs="Times New Roman"/>
          <w:sz w:val="21"/>
          <w:szCs w:val="21"/>
        </w:rPr>
        <w:t>ntaub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los</w:t>
      </w:r>
      <w:ins w:id="117" w:author="Fong RERHANG" w:date="2021-07-05T18:54:00Z">
        <w:r w:rsidR="00AB4FC5">
          <w:rPr>
            <w:rFonts w:ascii="Century Gothic" w:hAnsi="Century Gothic" w:cs="Times New Roman"/>
            <w:sz w:val="21"/>
            <w:szCs w:val="21"/>
          </w:rPr>
          <w:t xml:space="preserve"> </w:t>
        </w:r>
      </w:ins>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ins w:id="118" w:author="Fong RERHANG" w:date="2021-07-05T18:55:00Z">
        <w:r w:rsidR="00AB4FC5">
          <w:rPr>
            <w:rFonts w:ascii="Century Gothic" w:hAnsi="Century Gothic" w:cs="Times New Roman"/>
            <w:sz w:val="21"/>
            <w:szCs w:val="21"/>
          </w:rPr>
          <w:t>khaub</w:t>
        </w:r>
        <w:proofErr w:type="spellEnd"/>
        <w:r w:rsidR="00AB4FC5">
          <w:rPr>
            <w:rFonts w:ascii="Century Gothic" w:hAnsi="Century Gothic" w:cs="Times New Roman"/>
            <w:sz w:val="21"/>
            <w:szCs w:val="21"/>
          </w:rPr>
          <w:t xml:space="preserve"> </w:t>
        </w:r>
        <w:proofErr w:type="spellStart"/>
        <w:r w:rsidR="00AB4FC5">
          <w:rPr>
            <w:rFonts w:ascii="Century Gothic" w:hAnsi="Century Gothic" w:cs="Times New Roman"/>
            <w:sz w:val="21"/>
            <w:szCs w:val="21"/>
          </w:rPr>
          <w:t>nrhuab</w:t>
        </w:r>
      </w:ins>
      <w:proofErr w:type="spellEnd"/>
      <w:del w:id="119" w:author="Fong RERHANG" w:date="2021-07-05T18:55:00Z">
        <w:r w:rsidRPr="00F66B4B" w:rsidDel="00AB4FC5">
          <w:rPr>
            <w:rFonts w:ascii="Century Gothic" w:hAnsi="Century Gothic" w:cs="Times New Roman"/>
            <w:sz w:val="21"/>
            <w:szCs w:val="21"/>
          </w:rPr>
          <w:delText>mop</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tuaj</w:t>
      </w:r>
      <w:proofErr w:type="spellEnd"/>
      <w:r w:rsidRPr="00F66B4B">
        <w:rPr>
          <w:rFonts w:ascii="Century Gothic" w:hAnsi="Century Gothic" w:cs="Times New Roman"/>
          <w:sz w:val="21"/>
          <w:szCs w:val="21"/>
        </w:rPr>
        <w:t xml:space="preserve"> yeem siv rau ntawm qhov chaw uas muaj plua plav. Thaum ntub dej saum cov hmoov tshauv, siv cov dej me me.</w:t>
      </w:r>
    </w:p>
    <w:p w14:paraId="00BB18AF" w14:textId="5E96649F" w:rsidR="005233CC" w:rsidRPr="00F66B4B" w:rsidRDefault="005233CC" w:rsidP="000D02EF">
      <w:pPr>
        <w:tabs>
          <w:tab w:val="left" w:pos="3912"/>
          <w:tab w:val="center" w:pos="4680"/>
        </w:tabs>
        <w:spacing w:line="240" w:lineRule="auto"/>
        <w:rPr>
          <w:rFonts w:ascii="Century Gothic" w:hAnsi="Century Gothic" w:cs="Times New Roman"/>
          <w:sz w:val="21"/>
          <w:szCs w:val="21"/>
        </w:rPr>
      </w:pPr>
      <w:proofErr w:type="spellStart"/>
      <w:r w:rsidRPr="00F66B4B">
        <w:rPr>
          <w:rFonts w:ascii="Century Gothic" w:hAnsi="Century Gothic" w:cs="Times New Roman"/>
          <w:b/>
          <w:sz w:val="21"/>
          <w:szCs w:val="21"/>
          <w:u w:val="single"/>
        </w:rPr>
        <w:t>Lub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tshuab</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nqus</w:t>
      </w:r>
      <w:proofErr w:type="spellEnd"/>
      <w:r w:rsidRPr="00F66B4B">
        <w:rPr>
          <w:rFonts w:ascii="Century Gothic" w:hAnsi="Century Gothic" w:cs="Times New Roman"/>
          <w:b/>
          <w:sz w:val="21"/>
          <w:szCs w:val="21"/>
          <w:u w:val="single"/>
        </w:rPr>
        <w:t xml:space="preserve"> </w:t>
      </w:r>
      <w:del w:id="120" w:author="Fong RERHANG" w:date="2021-07-05T18:56:00Z">
        <w:r w:rsidRPr="00F66B4B" w:rsidDel="00AB4FC5">
          <w:rPr>
            <w:rFonts w:ascii="Century Gothic" w:hAnsi="Century Gothic" w:cs="Times New Roman"/>
            <w:b/>
            <w:sz w:val="21"/>
            <w:szCs w:val="21"/>
            <w:u w:val="single"/>
          </w:rPr>
          <w:delText>tsev</w:delText>
        </w:r>
      </w:del>
      <w:r w:rsidRPr="00F66B4B">
        <w:rPr>
          <w:rFonts w:ascii="Century Gothic" w:hAnsi="Century Gothic" w:cs="Times New Roman"/>
          <w:b/>
          <w:sz w:val="21"/>
          <w:szCs w:val="21"/>
          <w:u w:val="single"/>
        </w:rPr>
        <w:t>:</w:t>
      </w:r>
      <w:r w:rsidR="00867765" w:rsidRPr="00F66B4B">
        <w:rPr>
          <w:rFonts w:ascii="Century Gothic" w:hAnsi="Century Gothic" w:cs="Times New Roman"/>
          <w:b/>
          <w:sz w:val="21"/>
          <w:szCs w:val="21"/>
          <w:u w:val="single"/>
        </w:rPr>
        <w:t xml:space="preserve"> </w:t>
      </w:r>
      <w:r w:rsidRPr="00F66B4B">
        <w:rPr>
          <w:rFonts w:ascii="Century Gothic" w:hAnsi="Century Gothic" w:cs="Times New Roman"/>
          <w:sz w:val="21"/>
          <w:szCs w:val="21"/>
        </w:rPr>
        <w:t xml:space="preserve">Siv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kom</w:t>
      </w:r>
      <w:proofErr w:type="spellEnd"/>
      <w:r w:rsidRPr="00F66B4B">
        <w:rPr>
          <w:rFonts w:ascii="Century Gothic" w:hAnsi="Century Gothic" w:cs="Times New Roman"/>
          <w:sz w:val="21"/>
          <w:szCs w:val="21"/>
        </w:rPr>
        <w:t xml:space="preserve"> muaj huab cua loj (HEPA) kom nqus cov khoom nqus tsev kom huv. Zam kev siv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nqus</w:t>
      </w:r>
      <w:proofErr w:type="spellEnd"/>
      <w:r w:rsidRPr="00F66B4B">
        <w:rPr>
          <w:rFonts w:ascii="Century Gothic" w:hAnsi="Century Gothic" w:cs="Times New Roman"/>
          <w:sz w:val="21"/>
          <w:szCs w:val="21"/>
        </w:rPr>
        <w:t xml:space="preserve"> </w:t>
      </w:r>
      <w:del w:id="121" w:author="Fong RERHANG" w:date="2021-07-05T18:58:00Z">
        <w:r w:rsidRPr="00F66B4B" w:rsidDel="001B54DD">
          <w:rPr>
            <w:rFonts w:ascii="Century Gothic" w:hAnsi="Century Gothic" w:cs="Times New Roman"/>
            <w:sz w:val="21"/>
            <w:szCs w:val="21"/>
          </w:rPr>
          <w:delText>tsev</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nyob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tsev</w:t>
      </w:r>
      <w:proofErr w:type="spellEnd"/>
      <w:r w:rsidRPr="00F66B4B">
        <w:rPr>
          <w:rFonts w:ascii="Century Gothic" w:hAnsi="Century Gothic" w:cs="Times New Roman"/>
          <w:sz w:val="21"/>
          <w:szCs w:val="21"/>
        </w:rPr>
        <w:t xml:space="preserve"> uas yuav rov muab ncua hmoov av rov rau saum huab cua. Khw cov chaw tso khoom thiab lwm cov tshuab nqus tsev tsis lim tawm cov khoom me me, tab sis theej tshuab cov pa ntawd tawm ntawm cov pa tso rau hauv cov pa uas lawv nqus tau. Tsis </w:t>
      </w:r>
      <w:proofErr w:type="spellStart"/>
      <w:r w:rsidRPr="00F66B4B">
        <w:rPr>
          <w:rFonts w:ascii="Century Gothic" w:hAnsi="Century Gothic" w:cs="Times New Roman"/>
          <w:sz w:val="21"/>
          <w:szCs w:val="21"/>
        </w:rPr>
        <w:t>txhob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nplooj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r w:rsidR="00867765"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yam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yuav ua rau kom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ins w:id="122" w:author="Fong RERHANG" w:date="2021-07-05T18:59:00Z">
        <w:r w:rsidR="001B54DD">
          <w:rPr>
            <w:rFonts w:ascii="Century Gothic" w:hAnsi="Century Gothic" w:cs="Times New Roman"/>
            <w:sz w:val="21"/>
            <w:szCs w:val="21"/>
          </w:rPr>
          <w:t>yas</w:t>
        </w:r>
      </w:ins>
      <w:proofErr w:type="spellEnd"/>
      <w:del w:id="123" w:author="Fong RERHANG" w:date="2021-07-05T18:59:00Z">
        <w:r w:rsidRPr="00F66B4B" w:rsidDel="001B54DD">
          <w:rPr>
            <w:rFonts w:ascii="Century Gothic" w:hAnsi="Century Gothic" w:cs="Times New Roman"/>
            <w:sz w:val="21"/>
            <w:szCs w:val="21"/>
          </w:rPr>
          <w:delText>tso rau</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saum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cua</w:t>
      </w:r>
      <w:proofErr w:type="spellEnd"/>
      <w:r w:rsidRPr="00F66B4B">
        <w:rPr>
          <w:rFonts w:ascii="Century Gothic" w:hAnsi="Century Gothic" w:cs="Times New Roman"/>
          <w:sz w:val="21"/>
          <w:szCs w:val="21"/>
        </w:rPr>
        <w:t>.</w:t>
      </w:r>
    </w:p>
    <w:p w14:paraId="24AE90D2" w14:textId="4A9F1096" w:rsidR="002B53DB" w:rsidRPr="00F66B4B" w:rsidRDefault="002B53DB" w:rsidP="00867765">
      <w:pPr>
        <w:tabs>
          <w:tab w:val="left" w:pos="3912"/>
          <w:tab w:val="center" w:pos="4680"/>
        </w:tabs>
        <w:spacing w:line="240" w:lineRule="auto"/>
        <w:jc w:val="both"/>
        <w:rPr>
          <w:rFonts w:ascii="Century Gothic" w:hAnsi="Century Gothic" w:cs="Times New Roman"/>
          <w:sz w:val="21"/>
          <w:szCs w:val="21"/>
        </w:rPr>
      </w:pPr>
      <w:proofErr w:type="spellStart"/>
      <w:r w:rsidRPr="00F66B4B">
        <w:rPr>
          <w:rFonts w:ascii="Century Gothic" w:hAnsi="Century Gothic" w:cs="Times New Roman"/>
          <w:b/>
          <w:sz w:val="21"/>
          <w:szCs w:val="21"/>
          <w:u w:val="single"/>
        </w:rPr>
        <w:t>Khoom</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Noj</w:t>
      </w:r>
      <w:proofErr w:type="spellEnd"/>
      <w:r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b/>
          <w:sz w:val="21"/>
          <w:szCs w:val="21"/>
          <w:u w:val="single"/>
        </w:rPr>
        <w:t>thiab</w:t>
      </w:r>
      <w:proofErr w:type="spellEnd"/>
      <w:r w:rsidRPr="00F66B4B">
        <w:rPr>
          <w:rFonts w:ascii="Century Gothic" w:hAnsi="Century Gothic" w:cs="Times New Roman"/>
          <w:b/>
          <w:sz w:val="21"/>
          <w:szCs w:val="21"/>
          <w:u w:val="single"/>
        </w:rPr>
        <w:t xml:space="preserve"> Dej:</w:t>
      </w:r>
      <w:r w:rsidR="00867765" w:rsidRPr="00F66B4B">
        <w:rPr>
          <w:rFonts w:ascii="Century Gothic" w:hAnsi="Century Gothic" w:cs="Times New Roman"/>
          <w:b/>
          <w:sz w:val="21"/>
          <w:szCs w:val="21"/>
          <w:u w:val="single"/>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txiv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 yog zaub nyob hauv tsev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ntoo</w:t>
      </w:r>
      <w:proofErr w:type="spellEnd"/>
      <w:r w:rsidRPr="00F66B4B">
        <w:rPr>
          <w:rFonts w:ascii="Century Gothic" w:hAnsi="Century Gothic" w:cs="Times New Roman"/>
          <w:sz w:val="21"/>
          <w:szCs w:val="21"/>
        </w:rPr>
        <w:t xml:space="preserve"> los</w:t>
      </w:r>
      <w:ins w:id="124" w:author="Fong RERHANG" w:date="2021-07-05T19:00:00Z">
        <w:r w:rsidR="001B54DD">
          <w:rPr>
            <w:rFonts w:ascii="Century Gothic" w:hAnsi="Century Gothic" w:cs="Times New Roman"/>
            <w:sz w:val="21"/>
            <w:szCs w:val="21"/>
          </w:rPr>
          <w:t xml:space="preserve"> </w:t>
        </w:r>
      </w:ins>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vaj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ntej</w:t>
      </w:r>
      <w:proofErr w:type="spellEnd"/>
      <w:r w:rsidRPr="00F66B4B">
        <w:rPr>
          <w:rFonts w:ascii="Century Gothic" w:hAnsi="Century Gothic" w:cs="Times New Roman"/>
          <w:sz w:val="21"/>
          <w:szCs w:val="21"/>
        </w:rPr>
        <w:t xml:space="preserve"> noj. Tsis txhob nqa lwm yam zaub mov xa tuaj rau ntawm qhov chaw, noj ntawm thaj chaw uas cuam tshuam, thiab khaws cov zaub mov hauv lub thawv ntim kom tsis txhob muaj paug. Nco ntsoov ntxuav koj txhais tes kom huv, ua ntej noj mov. Sab laj nrog koj tus kws kho dej haus kom </w:t>
      </w:r>
      <w:proofErr w:type="spellStart"/>
      <w:r w:rsidRPr="00F66B4B">
        <w:rPr>
          <w:rFonts w:ascii="Century Gothic" w:hAnsi="Century Gothic" w:cs="Times New Roman"/>
          <w:sz w:val="21"/>
          <w:szCs w:val="21"/>
        </w:rPr>
        <w:t>ntseeg</w:t>
      </w:r>
      <w:proofErr w:type="spellEnd"/>
      <w:r w:rsidRPr="00F66B4B">
        <w:rPr>
          <w:rFonts w:ascii="Century Gothic" w:hAnsi="Century Gothic" w:cs="Times New Roman"/>
          <w:sz w:val="21"/>
          <w:szCs w:val="21"/>
        </w:rPr>
        <w:t xml:space="preserve"> tau </w:t>
      </w:r>
      <w:proofErr w:type="spellStart"/>
      <w:r w:rsidRPr="00F66B4B">
        <w:rPr>
          <w:rFonts w:ascii="Century Gothic" w:hAnsi="Century Gothic" w:cs="Times New Roman"/>
          <w:sz w:val="21"/>
          <w:szCs w:val="21"/>
        </w:rPr>
        <w:t>tias</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dej</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huv</w:t>
      </w:r>
      <w:proofErr w:type="spellEnd"/>
      <w:r w:rsidRPr="00F66B4B">
        <w:rPr>
          <w:rFonts w:ascii="Century Gothic" w:hAnsi="Century Gothic" w:cs="Times New Roman"/>
          <w:sz w:val="21"/>
          <w:szCs w:val="21"/>
        </w:rPr>
        <w:t xml:space="preserve"> </w:t>
      </w:r>
      <w:proofErr w:type="spellStart"/>
      <w:r w:rsidR="00867765" w:rsidRPr="00F66B4B">
        <w:rPr>
          <w:rFonts w:ascii="Century Gothic" w:hAnsi="Century Gothic" w:cs="Times New Roman"/>
          <w:sz w:val="21"/>
          <w:szCs w:val="21"/>
        </w:rPr>
        <w:t>uas</w:t>
      </w:r>
      <w:proofErr w:type="spellEnd"/>
      <w:r w:rsidR="00867765" w:rsidRPr="00F66B4B">
        <w:rPr>
          <w:rFonts w:ascii="Century Gothic" w:hAnsi="Century Gothic" w:cs="Times New Roman"/>
          <w:sz w:val="21"/>
          <w:szCs w:val="21"/>
        </w:rPr>
        <w:t xml:space="preserve"> zoo </w:t>
      </w:r>
      <w:proofErr w:type="spellStart"/>
      <w:r w:rsidR="00867765" w:rsidRPr="00F66B4B">
        <w:rPr>
          <w:rFonts w:ascii="Century Gothic" w:hAnsi="Century Gothic" w:cs="Times New Roman"/>
          <w:sz w:val="21"/>
          <w:szCs w:val="21"/>
        </w:rPr>
        <w:t>haus</w:t>
      </w:r>
      <w:proofErr w:type="spellEnd"/>
      <w:r w:rsidRPr="00F66B4B">
        <w:rPr>
          <w:rFonts w:ascii="Century Gothic" w:hAnsi="Century Gothic" w:cs="Times New Roman"/>
          <w:sz w:val="21"/>
          <w:szCs w:val="21"/>
        </w:rPr>
        <w:t>.</w:t>
      </w:r>
    </w:p>
    <w:p w14:paraId="57F69850" w14:textId="5FF9F361" w:rsidR="002B53DB" w:rsidRPr="00F66B4B" w:rsidRDefault="00711502" w:rsidP="00F66B4B">
      <w:pPr>
        <w:tabs>
          <w:tab w:val="left" w:pos="3912"/>
          <w:tab w:val="center" w:pos="4680"/>
        </w:tabs>
        <w:spacing w:line="240" w:lineRule="auto"/>
        <w:jc w:val="both"/>
        <w:rPr>
          <w:rFonts w:ascii="Century Gothic" w:hAnsi="Century Gothic" w:cs="Times New Roman"/>
          <w:sz w:val="21"/>
          <w:szCs w:val="21"/>
        </w:rPr>
      </w:pPr>
      <w:r w:rsidRPr="00F66B4B">
        <w:rPr>
          <w:rFonts w:ascii="Century Gothic" w:hAnsi="Century Gothic" w:cs="Times New Roman"/>
          <w:b/>
          <w:sz w:val="21"/>
          <w:szCs w:val="21"/>
          <w:u w:val="single"/>
        </w:rPr>
        <w:t xml:space="preserve">Kev </w:t>
      </w:r>
      <w:proofErr w:type="spellStart"/>
      <w:r w:rsidR="00E47D1D" w:rsidRPr="00F66B4B">
        <w:rPr>
          <w:rFonts w:ascii="Century Gothic" w:hAnsi="Century Gothic" w:cs="Times New Roman"/>
          <w:b/>
          <w:sz w:val="21"/>
          <w:szCs w:val="21"/>
          <w:u w:val="single"/>
        </w:rPr>
        <w:t>Tshem</w:t>
      </w:r>
      <w:proofErr w:type="spellEnd"/>
      <w:r w:rsidR="00E47D1D" w:rsidRPr="00F66B4B">
        <w:rPr>
          <w:rFonts w:ascii="Century Gothic" w:hAnsi="Century Gothic" w:cs="Times New Roman"/>
          <w:b/>
          <w:sz w:val="21"/>
          <w:szCs w:val="21"/>
          <w:u w:val="single"/>
        </w:rPr>
        <w:t xml:space="preserve"> </w:t>
      </w:r>
      <w:proofErr w:type="spellStart"/>
      <w:proofErr w:type="gramStart"/>
      <w:r w:rsidR="00E47D1D" w:rsidRPr="00F66B4B">
        <w:rPr>
          <w:rFonts w:ascii="Century Gothic" w:hAnsi="Century Gothic" w:cs="Times New Roman"/>
          <w:b/>
          <w:sz w:val="21"/>
          <w:szCs w:val="21"/>
          <w:u w:val="single"/>
        </w:rPr>
        <w:t>Tawm</w:t>
      </w:r>
      <w:r w:rsidR="002B53DB" w:rsidRPr="00F66B4B">
        <w:rPr>
          <w:rFonts w:ascii="Century Gothic" w:hAnsi="Century Gothic" w:cs="Times New Roman"/>
          <w:b/>
          <w:sz w:val="21"/>
          <w:szCs w:val="21"/>
          <w:u w:val="single"/>
        </w:rPr>
        <w:t>:</w:t>
      </w:r>
      <w:r w:rsidR="002B53DB" w:rsidRPr="00F66B4B">
        <w:rPr>
          <w:rFonts w:ascii="Century Gothic" w:hAnsi="Century Gothic" w:cs="Times New Roman"/>
          <w:sz w:val="21"/>
          <w:szCs w:val="21"/>
        </w:rPr>
        <w:t>Tshauv</w:t>
      </w:r>
      <w:proofErr w:type="spellEnd"/>
      <w:proofErr w:type="gramEnd"/>
      <w:r w:rsidR="002B53DB" w:rsidRPr="00F66B4B">
        <w:rPr>
          <w:rFonts w:ascii="Century Gothic" w:hAnsi="Century Gothic" w:cs="Times New Roman"/>
          <w:sz w:val="21"/>
          <w:szCs w:val="21"/>
        </w:rPr>
        <w:t xml:space="preserve"> los </w:t>
      </w:r>
      <w:proofErr w:type="spellStart"/>
      <w:r w:rsidR="002B53DB" w:rsidRPr="00F66B4B">
        <w:rPr>
          <w:rFonts w:ascii="Century Gothic" w:hAnsi="Century Gothic" w:cs="Times New Roman"/>
          <w:sz w:val="21"/>
          <w:szCs w:val="21"/>
        </w:rPr>
        <w:t>ntawm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hnyiab</w:t>
      </w:r>
      <w:proofErr w:type="spellEnd"/>
      <w:r w:rsidR="002B53DB" w:rsidRPr="00F66B4B">
        <w:rPr>
          <w:rFonts w:ascii="Century Gothic" w:hAnsi="Century Gothic" w:cs="Times New Roman"/>
          <w:sz w:val="21"/>
          <w:szCs w:val="21"/>
        </w:rPr>
        <w:t xml:space="preserve"> tuaj yeem tsim kev puas tsuaj ntau dua li ntawm cov nroj tsuag hlawv, vim </w:t>
      </w:r>
      <w:proofErr w:type="spellStart"/>
      <w:r w:rsidR="002B53DB" w:rsidRPr="00F66B4B">
        <w:rPr>
          <w:rFonts w:ascii="Century Gothic" w:hAnsi="Century Gothic" w:cs="Times New Roman"/>
          <w:sz w:val="21"/>
          <w:szCs w:val="21"/>
        </w:rPr>
        <w:t>muaj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khoom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hluav</w:t>
      </w:r>
      <w:proofErr w:type="spellEnd"/>
      <w:ins w:id="125" w:author="Fong RERHANG" w:date="2021-07-05T19:02:00Z">
        <w:r w:rsidR="001B54DD">
          <w:rPr>
            <w:rFonts w:ascii="Century Gothic" w:hAnsi="Century Gothic" w:cs="Times New Roman"/>
            <w:sz w:val="21"/>
            <w:szCs w:val="21"/>
          </w:rPr>
          <w:t xml:space="preserve"> </w:t>
        </w:r>
      </w:ins>
      <w:r w:rsidR="002B53DB" w:rsidRPr="00F66B4B">
        <w:rPr>
          <w:rFonts w:ascii="Century Gothic" w:hAnsi="Century Gothic" w:cs="Times New Roman"/>
          <w:sz w:val="21"/>
          <w:szCs w:val="21"/>
        </w:rPr>
        <w:t>taws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tshuaj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lom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nyob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rau</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siv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hauv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tsev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qauv</w:t>
      </w:r>
      <w:proofErr w:type="spellEnd"/>
      <w:r w:rsidR="002B53DB" w:rsidRPr="00F66B4B">
        <w:rPr>
          <w:rFonts w:ascii="Century Gothic" w:hAnsi="Century Gothic" w:cs="Times New Roman"/>
          <w:sz w:val="21"/>
          <w:szCs w:val="21"/>
        </w:rPr>
        <w:t xml:space="preserve">. Cov tshuaj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xim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txhuas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thiab</w:t>
      </w:r>
      <w:proofErr w:type="spellEnd"/>
      <w:r w:rsidR="002B53DB" w:rsidRPr="00F66B4B">
        <w:rPr>
          <w:rFonts w:ascii="Century Gothic" w:hAnsi="Century Gothic" w:cs="Times New Roman"/>
          <w:sz w:val="21"/>
          <w:szCs w:val="21"/>
        </w:rPr>
        <w:t xml:space="preserve"> / los</w:t>
      </w:r>
      <w:r w:rsidR="00F66B4B" w:rsidRPr="00F66B4B">
        <w:rPr>
          <w:rFonts w:ascii="Century Gothic" w:hAnsi="Century Gothic" w:cs="Times New Roman"/>
          <w:sz w:val="21"/>
          <w:szCs w:val="21"/>
        </w:rPr>
        <w:t xml:space="preserve"> </w:t>
      </w:r>
      <w:r w:rsidR="002B53DB" w:rsidRPr="00F66B4B">
        <w:rPr>
          <w:rFonts w:ascii="Century Gothic" w:hAnsi="Century Gothic" w:cs="Times New Roman"/>
          <w:sz w:val="21"/>
          <w:szCs w:val="21"/>
        </w:rPr>
        <w:t xml:space="preserve">sis </w:t>
      </w:r>
      <w:proofErr w:type="spellStart"/>
      <w:r w:rsidR="002B53DB" w:rsidRPr="00F66B4B">
        <w:rPr>
          <w:rFonts w:ascii="Century Gothic" w:hAnsi="Century Gothic" w:cs="Times New Roman"/>
          <w:sz w:val="21"/>
          <w:szCs w:val="21"/>
        </w:rPr>
        <w:t>cov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hmoov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pob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zeb</w:t>
      </w:r>
      <w:proofErr w:type="spellEnd"/>
      <w:r w:rsidR="002B53DB" w:rsidRPr="00F66B4B">
        <w:rPr>
          <w:rFonts w:ascii="Century Gothic" w:hAnsi="Century Gothic" w:cs="Times New Roman"/>
          <w:sz w:val="21"/>
          <w:szCs w:val="21"/>
        </w:rPr>
        <w:t xml:space="preserve"> siv tau siv hauv kev </w:t>
      </w:r>
      <w:proofErr w:type="spellStart"/>
      <w:r w:rsidR="002B53DB" w:rsidRPr="00F66B4B">
        <w:rPr>
          <w:rFonts w:ascii="Century Gothic" w:hAnsi="Century Gothic" w:cs="Times New Roman"/>
          <w:sz w:val="21"/>
          <w:szCs w:val="21"/>
        </w:rPr>
        <w:t>ua</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vaj</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tsev</w:t>
      </w:r>
      <w:proofErr w:type="spellEnd"/>
      <w:r w:rsidR="002B53DB" w:rsidRPr="00F66B4B">
        <w:rPr>
          <w:rFonts w:ascii="Century Gothic" w:hAnsi="Century Gothic" w:cs="Times New Roman"/>
          <w:sz w:val="21"/>
          <w:szCs w:val="21"/>
        </w:rPr>
        <w:t xml:space="preserve"> </w:t>
      </w:r>
      <w:ins w:id="126" w:author="Fong RERHANG" w:date="2021-07-05T19:03:00Z">
        <w:r w:rsidR="001B54DD">
          <w:rPr>
            <w:rFonts w:ascii="Century Gothic" w:hAnsi="Century Gothic" w:cs="Times New Roman"/>
            <w:sz w:val="21"/>
            <w:szCs w:val="21"/>
          </w:rPr>
          <w:t xml:space="preserve">tau </w:t>
        </w:r>
      </w:ins>
      <w:proofErr w:type="spellStart"/>
      <w:r w:rsidR="002B53DB" w:rsidRPr="00F66B4B">
        <w:rPr>
          <w:rFonts w:ascii="Century Gothic" w:hAnsi="Century Gothic" w:cs="Times New Roman"/>
          <w:sz w:val="21"/>
          <w:szCs w:val="21"/>
        </w:rPr>
        <w:t>ntev</w:t>
      </w:r>
      <w:proofErr w:type="spellEnd"/>
      <w:ins w:id="127" w:author="Fong RERHANG" w:date="2021-07-05T19:03:00Z">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lawm</w:t>
        </w:r>
      </w:ins>
      <w:proofErr w:type="spellEnd"/>
      <w:del w:id="128" w:author="Fong RERHANG" w:date="2021-07-05T19:03:00Z">
        <w:r w:rsidR="002B53DB" w:rsidRPr="00F66B4B" w:rsidDel="001B54DD">
          <w:rPr>
            <w:rFonts w:ascii="Century Gothic" w:hAnsi="Century Gothic" w:cs="Times New Roman"/>
            <w:sz w:val="21"/>
            <w:szCs w:val="21"/>
          </w:rPr>
          <w:delText xml:space="preserve"> dua</w:delText>
        </w:r>
      </w:del>
      <w:r w:rsidR="002B53DB" w:rsidRPr="00F66B4B">
        <w:rPr>
          <w:rFonts w:ascii="Century Gothic" w:hAnsi="Century Gothic" w:cs="Times New Roman"/>
          <w:sz w:val="21"/>
          <w:szCs w:val="21"/>
        </w:rPr>
        <w:t xml:space="preserve">. Txhawm rau kom muaj kev nyab xeeb ntawm tib neeg thiab kev tiv thaiv ib puag ncig, kev saib xyuas yuav tsum tau siv los tswj cov hmoov av thiab kom muaj cov khib </w:t>
      </w:r>
      <w:proofErr w:type="spellStart"/>
      <w:r w:rsidR="002B53DB" w:rsidRPr="00F66B4B">
        <w:rPr>
          <w:rFonts w:ascii="Century Gothic" w:hAnsi="Century Gothic" w:cs="Times New Roman"/>
          <w:sz w:val="21"/>
          <w:szCs w:val="21"/>
        </w:rPr>
        <w:t>nyiab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thaum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lub</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sij</w:t>
      </w:r>
      <w:proofErr w:type="spellEnd"/>
      <w:ins w:id="129" w:author="Fong RERHANG" w:date="2021-07-05T19:05:00Z">
        <w:r w:rsidR="001B54DD">
          <w:rPr>
            <w:rFonts w:ascii="Century Gothic" w:hAnsi="Century Gothic" w:cs="Times New Roman"/>
            <w:sz w:val="21"/>
            <w:szCs w:val="21"/>
          </w:rPr>
          <w:t xml:space="preserve"> </w:t>
        </w:r>
      </w:ins>
      <w:proofErr w:type="spellStart"/>
      <w:r w:rsidR="002B53DB" w:rsidRPr="00F66B4B">
        <w:rPr>
          <w:rFonts w:ascii="Century Gothic" w:hAnsi="Century Gothic" w:cs="Times New Roman"/>
          <w:sz w:val="21"/>
          <w:szCs w:val="21"/>
        </w:rPr>
        <w:t>hawm</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ntxuav</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khaws</w:t>
      </w:r>
      <w:proofErr w:type="spellEnd"/>
      <w:r w:rsidR="002B53DB" w:rsidRPr="00F66B4B">
        <w:rPr>
          <w:rFonts w:ascii="Century Gothic" w:hAnsi="Century Gothic" w:cs="Times New Roman"/>
          <w:sz w:val="21"/>
          <w:szCs w:val="21"/>
        </w:rPr>
        <w:t xml:space="preserve"> </w:t>
      </w:r>
      <w:proofErr w:type="spellStart"/>
      <w:r w:rsidR="002B53DB" w:rsidRPr="00F66B4B">
        <w:rPr>
          <w:rFonts w:ascii="Century Gothic" w:hAnsi="Century Gothic" w:cs="Times New Roman"/>
          <w:sz w:val="21"/>
          <w:szCs w:val="21"/>
        </w:rPr>
        <w:t>cia</w:t>
      </w:r>
      <w:proofErr w:type="spellEnd"/>
      <w:r w:rsidR="002B53DB" w:rsidRPr="00F66B4B">
        <w:rPr>
          <w:rFonts w:ascii="Century Gothic" w:hAnsi="Century Gothic" w:cs="Times New Roman"/>
          <w:sz w:val="21"/>
          <w:szCs w:val="21"/>
        </w:rPr>
        <w:t xml:space="preserve"> thiab thauj mus rau qhov chaw pov tseg.</w:t>
      </w:r>
    </w:p>
    <w:p w14:paraId="2A3E1A1B" w14:textId="33A82A76" w:rsidR="00AB6900" w:rsidRPr="00F66B4B" w:rsidRDefault="002B53DB" w:rsidP="00F66B4B">
      <w:pPr>
        <w:tabs>
          <w:tab w:val="left" w:pos="3912"/>
          <w:tab w:val="center" w:pos="4680"/>
        </w:tabs>
        <w:spacing w:after="0" w:line="240" w:lineRule="auto"/>
        <w:jc w:val="both"/>
        <w:rPr>
          <w:rFonts w:ascii="Century Gothic" w:hAnsi="Century Gothic" w:cs="Times New Roman"/>
          <w:sz w:val="21"/>
          <w:szCs w:val="21"/>
        </w:rPr>
      </w:pPr>
      <w:proofErr w:type="spellStart"/>
      <w:r w:rsidRPr="00F66B4B">
        <w:rPr>
          <w:rFonts w:ascii="Century Gothic" w:hAnsi="Century Gothic" w:cs="Times New Roman"/>
          <w:sz w:val="21"/>
          <w:szCs w:val="21"/>
        </w:rPr>
        <w:lastRenderedPageBreak/>
        <w:t>Zam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r w:rsidRPr="00F66B4B">
        <w:rPr>
          <w:rFonts w:ascii="Century Gothic" w:hAnsi="Century Gothic" w:cs="Times New Roman"/>
          <w:sz w:val="21"/>
          <w:szCs w:val="21"/>
        </w:rPr>
        <w:t xml:space="preserve"> </w:t>
      </w:r>
      <w:proofErr w:type="spellStart"/>
      <w:r w:rsidR="00F66B4B" w:rsidRPr="00F66B4B">
        <w:rPr>
          <w:rFonts w:ascii="Century Gothic" w:hAnsi="Century Gothic" w:cs="Times New Roman"/>
          <w:sz w:val="21"/>
          <w:szCs w:val="21"/>
        </w:rPr>
        <w:t>rau</w:t>
      </w:r>
      <w:proofErr w:type="spellEnd"/>
      <w:r w:rsidR="00F66B4B"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ntxuav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cov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hauv cov qhov dej nag. Cov </w:t>
      </w:r>
      <w:proofErr w:type="spellStart"/>
      <w:r w:rsidRPr="00F66B4B">
        <w:rPr>
          <w:rFonts w:ascii="Century Gothic" w:hAnsi="Century Gothic" w:cs="Times New Roman"/>
          <w:sz w:val="21"/>
          <w:szCs w:val="21"/>
        </w:rPr>
        <w:t>hmoov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tshauv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yuav</w:t>
      </w:r>
      <w:proofErr w:type="spellEnd"/>
      <w:r w:rsidRPr="00F66B4B">
        <w:rPr>
          <w:rFonts w:ascii="Century Gothic" w:hAnsi="Century Gothic" w:cs="Times New Roman"/>
          <w:sz w:val="21"/>
          <w:szCs w:val="21"/>
        </w:rPr>
        <w:t xml:space="preserve"> </w:t>
      </w:r>
      <w:proofErr w:type="spellStart"/>
      <w:ins w:id="130" w:author="Fong RERHANG" w:date="2021-07-05T19:06:00Z">
        <w:r w:rsidR="001B54DD">
          <w:rPr>
            <w:rFonts w:ascii="Century Gothic" w:hAnsi="Century Gothic" w:cs="Times New Roman"/>
            <w:sz w:val="21"/>
            <w:szCs w:val="21"/>
          </w:rPr>
          <w:t>zias</w:t>
        </w:r>
      </w:ins>
      <w:proofErr w:type="spellEnd"/>
      <w:del w:id="131" w:author="Fong RERHANG" w:date="2021-07-05T19:06:00Z">
        <w:r w:rsidRPr="00F66B4B" w:rsidDel="001B54DD">
          <w:rPr>
            <w:rFonts w:ascii="Century Gothic" w:hAnsi="Century Gothic" w:cs="Times New Roman"/>
            <w:sz w:val="21"/>
            <w:szCs w:val="21"/>
          </w:rPr>
          <w:delText>muab khaws cia</w:delText>
        </w:r>
      </w:del>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rau</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hauv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hnab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yas</w:t>
      </w:r>
      <w:proofErr w:type="spellEnd"/>
      <w:r w:rsidRPr="00F66B4B">
        <w:rPr>
          <w:rFonts w:ascii="Century Gothic" w:hAnsi="Century Gothic" w:cs="Times New Roman"/>
          <w:sz w:val="21"/>
          <w:szCs w:val="21"/>
        </w:rPr>
        <w:t xml:space="preserve"> los</w:t>
      </w:r>
      <w:r w:rsidR="00F66B4B" w:rsidRPr="00F66B4B">
        <w:rPr>
          <w:rFonts w:ascii="Century Gothic" w:hAnsi="Century Gothic" w:cs="Times New Roman"/>
          <w:sz w:val="21"/>
          <w:szCs w:val="21"/>
        </w:rPr>
        <w:t xml:space="preserve"> </w:t>
      </w:r>
      <w:r w:rsidRPr="00F66B4B">
        <w:rPr>
          <w:rFonts w:ascii="Century Gothic" w:hAnsi="Century Gothic" w:cs="Times New Roman"/>
          <w:sz w:val="21"/>
          <w:szCs w:val="21"/>
        </w:rPr>
        <w:t xml:space="preserve">sis </w:t>
      </w:r>
      <w:proofErr w:type="spellStart"/>
      <w:r w:rsidRPr="00F66B4B">
        <w:rPr>
          <w:rFonts w:ascii="Century Gothic" w:hAnsi="Century Gothic" w:cs="Times New Roman"/>
          <w:sz w:val="21"/>
          <w:szCs w:val="21"/>
        </w:rPr>
        <w:t>lwm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lub</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thawv</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uas</w:t>
      </w:r>
      <w:proofErr w:type="spellEnd"/>
      <w:r w:rsidRPr="00F66B4B">
        <w:rPr>
          <w:rFonts w:ascii="Century Gothic" w:hAnsi="Century Gothic" w:cs="Times New Roman"/>
          <w:sz w:val="21"/>
          <w:szCs w:val="21"/>
        </w:rPr>
        <w:t xml:space="preserve"> tiv thaiv </w:t>
      </w:r>
      <w:proofErr w:type="spellStart"/>
      <w:r w:rsidRPr="00F66B4B">
        <w:rPr>
          <w:rFonts w:ascii="Century Gothic" w:hAnsi="Century Gothic" w:cs="Times New Roman"/>
          <w:sz w:val="21"/>
          <w:szCs w:val="21"/>
        </w:rPr>
        <w:t>nws</w:t>
      </w:r>
      <w:proofErr w:type="spellEnd"/>
      <w:r w:rsidRPr="00F66B4B">
        <w:rPr>
          <w:rFonts w:ascii="Century Gothic" w:hAnsi="Century Gothic" w:cs="Times New Roman"/>
          <w:sz w:val="21"/>
          <w:szCs w:val="21"/>
        </w:rPr>
        <w:t xml:space="preserve"> los </w:t>
      </w:r>
      <w:proofErr w:type="spellStart"/>
      <w:r w:rsidRPr="00F66B4B">
        <w:rPr>
          <w:rFonts w:ascii="Century Gothic" w:hAnsi="Century Gothic" w:cs="Times New Roman"/>
          <w:sz w:val="21"/>
          <w:szCs w:val="21"/>
        </w:rPr>
        <w:t>ntawm</w:t>
      </w:r>
      <w:proofErr w:type="spellEnd"/>
      <w:r w:rsidRPr="00F66B4B">
        <w:rPr>
          <w:rFonts w:ascii="Century Gothic" w:hAnsi="Century Gothic" w:cs="Times New Roman"/>
          <w:sz w:val="21"/>
          <w:szCs w:val="21"/>
        </w:rPr>
        <w:t xml:space="preserve"> </w:t>
      </w:r>
      <w:proofErr w:type="spellStart"/>
      <w:r w:rsidRPr="00F66B4B">
        <w:rPr>
          <w:rFonts w:ascii="Century Gothic" w:hAnsi="Century Gothic" w:cs="Times New Roman"/>
          <w:sz w:val="21"/>
          <w:szCs w:val="21"/>
        </w:rPr>
        <w:t>kev</w:t>
      </w:r>
      <w:proofErr w:type="spellEnd"/>
      <w:ins w:id="132" w:author="Fong RERHANG" w:date="2021-07-05T19:07:00Z">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tshem</w:t>
        </w:r>
        <w:proofErr w:type="spellEnd"/>
        <w:r w:rsidR="001B54DD">
          <w:rPr>
            <w:rFonts w:ascii="Century Gothic" w:hAnsi="Century Gothic" w:cs="Times New Roman"/>
            <w:sz w:val="21"/>
            <w:szCs w:val="21"/>
          </w:rPr>
          <w:t xml:space="preserve"> </w:t>
        </w:r>
        <w:proofErr w:type="spellStart"/>
        <w:r w:rsidR="001B54DD">
          <w:rPr>
            <w:rFonts w:ascii="Century Gothic" w:hAnsi="Century Gothic" w:cs="Times New Roman"/>
            <w:sz w:val="21"/>
            <w:szCs w:val="21"/>
          </w:rPr>
          <w:t>tawm</w:t>
        </w:r>
      </w:ins>
      <w:proofErr w:type="spellEnd"/>
      <w:del w:id="133" w:author="Fong RERHANG" w:date="2021-07-05T19:07:00Z">
        <w:r w:rsidRPr="00F66B4B" w:rsidDel="001B54DD">
          <w:rPr>
            <w:rFonts w:ascii="Century Gothic" w:hAnsi="Century Gothic" w:cs="Times New Roman"/>
            <w:sz w:val="21"/>
            <w:szCs w:val="21"/>
          </w:rPr>
          <w:delText xml:space="preserve"> ntxhov</w:delText>
        </w:r>
      </w:del>
      <w:r w:rsidRPr="00F66B4B">
        <w:rPr>
          <w:rFonts w:ascii="Century Gothic" w:hAnsi="Century Gothic" w:cs="Times New Roman"/>
          <w:sz w:val="21"/>
          <w:szCs w:val="21"/>
        </w:rPr>
        <w:t>. Yog tias koj xav tias muaj cov khib nyiab xws li cov pa roj av tshauv, hu rau Siskiyou Lub Chaw Saib Xyuas Kev Noj Qab Haus Huv Ib Cheeb Tsam ntawm 530-841-2100.</w:t>
      </w:r>
    </w:p>
    <w:p w14:paraId="590811D5" w14:textId="41FA5ABD" w:rsidR="002B53DB" w:rsidRPr="008A5516" w:rsidRDefault="002B53DB" w:rsidP="00660993">
      <w:pPr>
        <w:tabs>
          <w:tab w:val="left" w:pos="3912"/>
          <w:tab w:val="center" w:pos="4680"/>
        </w:tabs>
        <w:spacing w:line="240" w:lineRule="auto"/>
        <w:rPr>
          <w:rFonts w:ascii="Century Gothic" w:hAnsi="Century Gothic" w:cs="Times New Roman"/>
          <w:sz w:val="24"/>
          <w:szCs w:val="24"/>
        </w:rPr>
      </w:pPr>
    </w:p>
    <w:sectPr w:rsidR="002B53DB" w:rsidRPr="008A5516" w:rsidSect="008A5516">
      <w:headerReference w:type="first" r:id="rId7"/>
      <w:pgSz w:w="12240" w:h="15840"/>
      <w:pgMar w:top="1440" w:right="1440" w:bottom="136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664D9" w14:textId="77777777" w:rsidR="00415BE9" w:rsidRDefault="00415BE9" w:rsidP="00900305">
      <w:pPr>
        <w:spacing w:after="0" w:line="240" w:lineRule="auto"/>
      </w:pPr>
      <w:r>
        <w:separator/>
      </w:r>
    </w:p>
  </w:endnote>
  <w:endnote w:type="continuationSeparator" w:id="0">
    <w:p w14:paraId="57BF85B5" w14:textId="77777777" w:rsidR="00415BE9" w:rsidRDefault="00415BE9" w:rsidP="0090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170DD" w14:textId="77777777" w:rsidR="00415BE9" w:rsidRDefault="00415BE9" w:rsidP="00900305">
      <w:pPr>
        <w:spacing w:after="0" w:line="240" w:lineRule="auto"/>
      </w:pPr>
      <w:r>
        <w:separator/>
      </w:r>
    </w:p>
  </w:footnote>
  <w:footnote w:type="continuationSeparator" w:id="0">
    <w:p w14:paraId="2347E36F" w14:textId="77777777" w:rsidR="00415BE9" w:rsidRDefault="00415BE9" w:rsidP="0090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4"/>
      <w:gridCol w:w="4720"/>
      <w:gridCol w:w="2276"/>
    </w:tblGrid>
    <w:tr w:rsidR="00660993" w14:paraId="6C5775E9" w14:textId="77777777" w:rsidTr="002B4A03">
      <w:trPr>
        <w:trHeight w:val="1343"/>
      </w:trPr>
      <w:tc>
        <w:tcPr>
          <w:tcW w:w="2358" w:type="dxa"/>
          <w:shd w:val="clear" w:color="auto" w:fill="auto"/>
        </w:tcPr>
        <w:p w14:paraId="4A3BB92C" w14:textId="202A1F8C" w:rsidR="00D929BB" w:rsidRDefault="00660993" w:rsidP="00D929BB">
          <w:pPr>
            <w:pStyle w:val="Header"/>
          </w:pPr>
          <w:r>
            <w:rPr>
              <w:noProof/>
            </w:rPr>
            <w:drawing>
              <wp:inline distT="0" distB="0" distL="0" distR="0" wp14:anchorId="0B08FF6D" wp14:editId="0DC465DC">
                <wp:extent cx="1295400" cy="1266867"/>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0036" cy="1281180"/>
                        </a:xfrm>
                        <a:prstGeom prst="rect">
                          <a:avLst/>
                        </a:prstGeom>
                      </pic:spPr>
                    </pic:pic>
                  </a:graphicData>
                </a:graphic>
              </wp:inline>
            </w:drawing>
          </w:r>
        </w:p>
      </w:tc>
      <w:tc>
        <w:tcPr>
          <w:tcW w:w="4860" w:type="dxa"/>
        </w:tcPr>
        <w:p w14:paraId="3BCC3AB4" w14:textId="6506885C" w:rsidR="00D929BB" w:rsidRPr="00640D3B" w:rsidRDefault="00AF6769" w:rsidP="00BF2DD8">
          <w:pPr>
            <w:pStyle w:val="Header"/>
            <w:jc w:val="center"/>
            <w:rPr>
              <w:rFonts w:ascii="Century Gothic" w:hAnsi="Century Gothic" w:cs="FrankRuehl"/>
              <w:b/>
              <w:sz w:val="26"/>
              <w:szCs w:val="26"/>
            </w:rPr>
          </w:pPr>
          <w:ins w:id="134" w:author="Fong RERHANG" w:date="2021-07-05T16:20:00Z">
            <w:r>
              <w:rPr>
                <w:rFonts w:ascii="Century Gothic" w:hAnsi="Century Gothic" w:cs="FrankRuehl"/>
                <w:b/>
                <w:sz w:val="26"/>
                <w:szCs w:val="26"/>
              </w:rPr>
              <w:t xml:space="preserve">Chav </w:t>
            </w:r>
          </w:ins>
          <w:r w:rsidR="00660993" w:rsidRPr="00640D3B">
            <w:rPr>
              <w:rFonts w:ascii="Century Gothic" w:hAnsi="Century Gothic" w:cs="FrankRuehl"/>
              <w:b/>
              <w:sz w:val="26"/>
              <w:szCs w:val="26"/>
            </w:rPr>
            <w:t xml:space="preserve">Kev </w:t>
          </w:r>
          <w:proofErr w:type="spellStart"/>
          <w:r w:rsidR="00660993" w:rsidRPr="00640D3B">
            <w:rPr>
              <w:rFonts w:ascii="Century Gothic" w:hAnsi="Century Gothic" w:cs="FrankRuehl"/>
              <w:b/>
              <w:sz w:val="26"/>
              <w:szCs w:val="26"/>
            </w:rPr>
            <w:t>Noj</w:t>
          </w:r>
          <w:proofErr w:type="spellEnd"/>
          <w:r w:rsidR="00660993" w:rsidRPr="00640D3B">
            <w:rPr>
              <w:rFonts w:ascii="Century Gothic" w:hAnsi="Century Gothic" w:cs="FrankRuehl"/>
              <w:b/>
              <w:sz w:val="26"/>
              <w:szCs w:val="26"/>
            </w:rPr>
            <w:t xml:space="preserve"> </w:t>
          </w:r>
          <w:proofErr w:type="spellStart"/>
          <w:r w:rsidR="00660993" w:rsidRPr="00640D3B">
            <w:rPr>
              <w:rFonts w:ascii="Century Gothic" w:hAnsi="Century Gothic" w:cs="FrankRuehl"/>
              <w:b/>
              <w:sz w:val="26"/>
              <w:szCs w:val="26"/>
            </w:rPr>
            <w:t>Qab</w:t>
          </w:r>
          <w:proofErr w:type="spellEnd"/>
          <w:r w:rsidR="00660993" w:rsidRPr="00640D3B">
            <w:rPr>
              <w:rFonts w:ascii="Century Gothic" w:hAnsi="Century Gothic" w:cs="FrankRuehl"/>
              <w:b/>
              <w:sz w:val="26"/>
              <w:szCs w:val="26"/>
            </w:rPr>
            <w:t xml:space="preserve"> Haus </w:t>
          </w:r>
          <w:proofErr w:type="spellStart"/>
          <w:r w:rsidR="00660993" w:rsidRPr="00640D3B">
            <w:rPr>
              <w:rFonts w:ascii="Century Gothic" w:hAnsi="Century Gothic" w:cs="FrankRuehl"/>
              <w:b/>
              <w:sz w:val="26"/>
              <w:szCs w:val="26"/>
            </w:rPr>
            <w:t>Huv</w:t>
          </w:r>
          <w:proofErr w:type="spellEnd"/>
          <w:r w:rsidR="00660993" w:rsidRPr="00640D3B">
            <w:rPr>
              <w:rFonts w:ascii="Century Gothic" w:hAnsi="Century Gothic" w:cs="FrankRuehl"/>
              <w:b/>
              <w:sz w:val="26"/>
              <w:szCs w:val="26"/>
            </w:rPr>
            <w:t xml:space="preserve"> </w:t>
          </w:r>
          <w:proofErr w:type="spellStart"/>
          <w:r w:rsidR="00640D3B" w:rsidRPr="00640D3B">
            <w:rPr>
              <w:rFonts w:ascii="Century Gothic" w:hAnsi="Century Gothic" w:cs="FrankRuehl"/>
              <w:b/>
              <w:sz w:val="26"/>
              <w:szCs w:val="26"/>
            </w:rPr>
            <w:t>Hauv</w:t>
          </w:r>
          <w:proofErr w:type="spellEnd"/>
          <w:r w:rsidR="00640D3B" w:rsidRPr="00640D3B">
            <w:rPr>
              <w:rFonts w:ascii="Century Gothic" w:hAnsi="Century Gothic" w:cs="FrankRuehl"/>
              <w:b/>
              <w:sz w:val="26"/>
              <w:szCs w:val="26"/>
            </w:rPr>
            <w:t xml:space="preserve"> </w:t>
          </w:r>
          <w:proofErr w:type="spellStart"/>
          <w:r w:rsidR="00660993" w:rsidRPr="00640D3B">
            <w:rPr>
              <w:rFonts w:ascii="Century Gothic" w:hAnsi="Century Gothic" w:cs="FrankRuehl"/>
              <w:b/>
              <w:sz w:val="26"/>
              <w:szCs w:val="26"/>
            </w:rPr>
            <w:t>Ib</w:t>
          </w:r>
          <w:proofErr w:type="spellEnd"/>
          <w:r w:rsidR="00660993" w:rsidRPr="00640D3B">
            <w:rPr>
              <w:rFonts w:ascii="Century Gothic" w:hAnsi="Century Gothic" w:cs="FrankRuehl"/>
              <w:b/>
              <w:sz w:val="26"/>
              <w:szCs w:val="26"/>
            </w:rPr>
            <w:t xml:space="preserve"> </w:t>
          </w:r>
          <w:proofErr w:type="spellStart"/>
          <w:r w:rsidR="00660993" w:rsidRPr="00640D3B">
            <w:rPr>
              <w:rFonts w:ascii="Century Gothic" w:hAnsi="Century Gothic" w:cs="FrankRuehl"/>
              <w:b/>
              <w:sz w:val="26"/>
              <w:szCs w:val="26"/>
            </w:rPr>
            <w:t>Puag</w:t>
          </w:r>
          <w:proofErr w:type="spellEnd"/>
          <w:r w:rsidR="00660993" w:rsidRPr="00640D3B">
            <w:rPr>
              <w:rFonts w:ascii="Century Gothic" w:hAnsi="Century Gothic" w:cs="FrankRuehl"/>
              <w:b/>
              <w:sz w:val="26"/>
              <w:szCs w:val="26"/>
            </w:rPr>
            <w:t xml:space="preserve"> </w:t>
          </w:r>
          <w:proofErr w:type="spellStart"/>
          <w:r w:rsidR="00660993" w:rsidRPr="00640D3B">
            <w:rPr>
              <w:rFonts w:ascii="Century Gothic" w:hAnsi="Century Gothic" w:cs="FrankRuehl"/>
              <w:b/>
              <w:sz w:val="26"/>
              <w:szCs w:val="26"/>
            </w:rPr>
            <w:t>Ncig</w:t>
          </w:r>
          <w:proofErr w:type="spellEnd"/>
          <w:r w:rsidR="00BF2DD8" w:rsidRPr="00640D3B">
            <w:rPr>
              <w:rFonts w:ascii="Century Gothic" w:hAnsi="Century Gothic" w:cs="FrankRuehl"/>
              <w:b/>
              <w:sz w:val="26"/>
              <w:szCs w:val="26"/>
            </w:rPr>
            <w:t xml:space="preserve"> </w:t>
          </w:r>
          <w:proofErr w:type="spellStart"/>
          <w:r w:rsidR="00BF2DD8" w:rsidRPr="00640D3B">
            <w:rPr>
              <w:rFonts w:ascii="Century Gothic" w:hAnsi="Century Gothic" w:cs="FrankRuehl"/>
              <w:b/>
              <w:sz w:val="26"/>
              <w:szCs w:val="26"/>
            </w:rPr>
            <w:t>Ntawm</w:t>
          </w:r>
          <w:proofErr w:type="spellEnd"/>
          <w:r w:rsidR="00BF2DD8" w:rsidRPr="00640D3B">
            <w:rPr>
              <w:rFonts w:ascii="Century Gothic" w:hAnsi="Century Gothic" w:cs="FrankRuehl"/>
              <w:b/>
              <w:sz w:val="26"/>
              <w:szCs w:val="26"/>
            </w:rPr>
            <w:t xml:space="preserve"> </w:t>
          </w:r>
          <w:proofErr w:type="spellStart"/>
          <w:r w:rsidR="00BF2DD8" w:rsidRPr="00640D3B">
            <w:rPr>
              <w:rFonts w:ascii="Century Gothic" w:hAnsi="Century Gothic" w:cs="FrankRuehl"/>
              <w:b/>
              <w:sz w:val="26"/>
              <w:szCs w:val="26"/>
            </w:rPr>
            <w:t>Nroog</w:t>
          </w:r>
          <w:proofErr w:type="spellEnd"/>
          <w:r w:rsidR="00BF2DD8" w:rsidRPr="00640D3B">
            <w:rPr>
              <w:rFonts w:ascii="Century Gothic" w:hAnsi="Century Gothic" w:cs="FrankRuehl"/>
              <w:b/>
              <w:sz w:val="26"/>
              <w:szCs w:val="26"/>
            </w:rPr>
            <w:t xml:space="preserve"> Siskiyou</w:t>
          </w:r>
        </w:p>
        <w:p w14:paraId="24F4E4A2" w14:textId="3D895D50" w:rsidR="00D929BB" w:rsidRPr="00640D3B" w:rsidRDefault="00660993" w:rsidP="00660993">
          <w:pPr>
            <w:pStyle w:val="Header"/>
            <w:jc w:val="center"/>
            <w:rPr>
              <w:rFonts w:ascii="Century Gothic" w:hAnsi="Century Gothic" w:cs="FrankRuehl"/>
              <w:sz w:val="26"/>
              <w:szCs w:val="26"/>
            </w:rPr>
          </w:pPr>
          <w:r w:rsidRPr="00640D3B">
            <w:rPr>
              <w:rFonts w:ascii="Century Gothic" w:hAnsi="Century Gothic" w:cs="FrankRuehl"/>
              <w:sz w:val="26"/>
              <w:szCs w:val="26"/>
            </w:rPr>
            <w:t>806 S. Main St. Yreka, CA</w:t>
          </w:r>
        </w:p>
        <w:p w14:paraId="632AC812" w14:textId="07E7D67F" w:rsidR="00D929BB" w:rsidRPr="00660993" w:rsidRDefault="00660993" w:rsidP="00660993">
          <w:pPr>
            <w:pStyle w:val="Header"/>
            <w:jc w:val="center"/>
            <w:rPr>
              <w:rFonts w:ascii="Century Gothic" w:hAnsi="Century Gothic" w:cs="FrankRuehl"/>
              <w:sz w:val="28"/>
              <w:szCs w:val="28"/>
            </w:rPr>
          </w:pPr>
          <w:r w:rsidRPr="00640D3B">
            <w:rPr>
              <w:rFonts w:ascii="Century Gothic" w:hAnsi="Century Gothic" w:cs="FrankRuehl"/>
              <w:sz w:val="26"/>
              <w:szCs w:val="26"/>
            </w:rPr>
            <w:t>530-841-2100</w:t>
          </w:r>
        </w:p>
      </w:tc>
      <w:tc>
        <w:tcPr>
          <w:tcW w:w="2358" w:type="dxa"/>
          <w:shd w:val="clear" w:color="auto" w:fill="auto"/>
        </w:tcPr>
        <w:p w14:paraId="7B4A4C21" w14:textId="77777777" w:rsidR="00D929BB" w:rsidRDefault="00D929BB" w:rsidP="00D929BB">
          <w:pPr>
            <w:pStyle w:val="Header"/>
          </w:pPr>
        </w:p>
      </w:tc>
    </w:tr>
  </w:tbl>
  <w:p w14:paraId="72536972" w14:textId="77777777" w:rsidR="00D929BB" w:rsidRDefault="00D92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01B52"/>
    <w:multiLevelType w:val="hybridMultilevel"/>
    <w:tmpl w:val="9FB2F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g RERHANG">
    <w15:presenceInfo w15:providerId="None" w15:userId="Fong RER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05"/>
    <w:rsid w:val="000B2574"/>
    <w:rsid w:val="000D02EF"/>
    <w:rsid w:val="001219B9"/>
    <w:rsid w:val="00130697"/>
    <w:rsid w:val="00176B32"/>
    <w:rsid w:val="001A3E84"/>
    <w:rsid w:val="001B54DD"/>
    <w:rsid w:val="00281F4A"/>
    <w:rsid w:val="0028262E"/>
    <w:rsid w:val="002B1489"/>
    <w:rsid w:val="002B53DB"/>
    <w:rsid w:val="002E4A2E"/>
    <w:rsid w:val="003C5645"/>
    <w:rsid w:val="004141E3"/>
    <w:rsid w:val="00415BE9"/>
    <w:rsid w:val="004241D8"/>
    <w:rsid w:val="0044106A"/>
    <w:rsid w:val="00466A1C"/>
    <w:rsid w:val="005233CC"/>
    <w:rsid w:val="00540A69"/>
    <w:rsid w:val="00550E50"/>
    <w:rsid w:val="005642B2"/>
    <w:rsid w:val="00574ADF"/>
    <w:rsid w:val="005B71FC"/>
    <w:rsid w:val="006146B0"/>
    <w:rsid w:val="00640D3B"/>
    <w:rsid w:val="00652C41"/>
    <w:rsid w:val="00660993"/>
    <w:rsid w:val="00704460"/>
    <w:rsid w:val="00711502"/>
    <w:rsid w:val="007352EF"/>
    <w:rsid w:val="00735AED"/>
    <w:rsid w:val="0074503C"/>
    <w:rsid w:val="00786E54"/>
    <w:rsid w:val="007C6ABB"/>
    <w:rsid w:val="007D286C"/>
    <w:rsid w:val="007D5522"/>
    <w:rsid w:val="00867765"/>
    <w:rsid w:val="008A5516"/>
    <w:rsid w:val="008B510B"/>
    <w:rsid w:val="008C3890"/>
    <w:rsid w:val="00900305"/>
    <w:rsid w:val="00972DCC"/>
    <w:rsid w:val="0098125C"/>
    <w:rsid w:val="00A53E64"/>
    <w:rsid w:val="00AB4FC5"/>
    <w:rsid w:val="00AB6900"/>
    <w:rsid w:val="00AF6200"/>
    <w:rsid w:val="00AF6769"/>
    <w:rsid w:val="00B20916"/>
    <w:rsid w:val="00BD20E7"/>
    <w:rsid w:val="00BF2DD8"/>
    <w:rsid w:val="00C23A2B"/>
    <w:rsid w:val="00C51110"/>
    <w:rsid w:val="00D1241B"/>
    <w:rsid w:val="00D47AB0"/>
    <w:rsid w:val="00D87D8F"/>
    <w:rsid w:val="00D929BB"/>
    <w:rsid w:val="00DB65AE"/>
    <w:rsid w:val="00DF479D"/>
    <w:rsid w:val="00E47D1D"/>
    <w:rsid w:val="00E54246"/>
    <w:rsid w:val="00EC47ED"/>
    <w:rsid w:val="00F118EF"/>
    <w:rsid w:val="00F44D42"/>
    <w:rsid w:val="00F64EA0"/>
    <w:rsid w:val="00F66B4B"/>
    <w:rsid w:val="00FB76A1"/>
    <w:rsid w:val="00FD1E7C"/>
    <w:rsid w:val="00FD2E4B"/>
    <w:rsid w:val="00FF42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B7824"/>
  <w15:docId w15:val="{A8F7A05F-8BFA-4006-B2BB-40B9D3A3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05"/>
  </w:style>
  <w:style w:type="paragraph" w:styleId="Footer">
    <w:name w:val="footer"/>
    <w:basedOn w:val="Normal"/>
    <w:link w:val="FooterChar"/>
    <w:uiPriority w:val="99"/>
    <w:unhideWhenUsed/>
    <w:rsid w:val="0090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05"/>
  </w:style>
  <w:style w:type="table" w:styleId="TableGrid">
    <w:name w:val="Table Grid"/>
    <w:basedOn w:val="TableNormal"/>
    <w:uiPriority w:val="59"/>
    <w:rsid w:val="0090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9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Sandy</dc:creator>
  <cp:lastModifiedBy>Fong RERHANG</cp:lastModifiedBy>
  <cp:revision>3</cp:revision>
  <dcterms:created xsi:type="dcterms:W3CDTF">2021-07-05T09:20:00Z</dcterms:created>
  <dcterms:modified xsi:type="dcterms:W3CDTF">2021-07-05T12:08:00Z</dcterms:modified>
</cp:coreProperties>
</file>