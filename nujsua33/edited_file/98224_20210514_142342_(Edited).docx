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869EB" w14:textId="77777777" w:rsidR="0022048C" w:rsidRDefault="00B76711">
      <w:pPr>
        <w:ind w:left="0" w:hanging="2"/>
        <w:rPr>
          <w:color w:val="0000FF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231860DE" wp14:editId="7948F472">
            <wp:simplePos x="0" y="0"/>
            <wp:positionH relativeFrom="column">
              <wp:posOffset>-628645</wp:posOffset>
            </wp:positionH>
            <wp:positionV relativeFrom="paragraph">
              <wp:posOffset>0</wp:posOffset>
            </wp:positionV>
            <wp:extent cx="2220595" cy="1639570"/>
            <wp:effectExtent l="0" t="0" r="0" b="0"/>
            <wp:wrapNone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0595" cy="16395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434499F" w14:textId="77777777" w:rsidR="0022048C" w:rsidRDefault="00B76711">
      <w:pPr>
        <w:ind w:left="0" w:hanging="2"/>
      </w:pPr>
      <w:r>
        <w:rPr>
          <w:b/>
        </w:rPr>
        <w:t xml:space="preserve"> </w:t>
      </w:r>
      <w:r>
        <w:rPr>
          <w:b/>
        </w:rPr>
        <w:tab/>
        <w:t xml:space="preserve">            </w:t>
      </w:r>
    </w:p>
    <w:p w14:paraId="34F905CB" w14:textId="19F40559" w:rsidR="0022048C" w:rsidRPr="00212DF0" w:rsidRDefault="00B76711">
      <w:pPr>
        <w:ind w:left="0" w:hanging="2"/>
        <w:jc w:val="right"/>
        <w:rPr>
          <w:sz w:val="22"/>
          <w:szCs w:val="22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del w:id="0" w:author="Kaxiong" w:date="2021-05-15T20:15:00Z">
        <w:r w:rsidR="00212DF0" w:rsidRPr="00212DF0" w:rsidDel="006264B3">
          <w:rPr>
            <w:b/>
            <w:sz w:val="22"/>
            <w:szCs w:val="22"/>
          </w:rPr>
          <w:delText>QHIA TXOG</w:delText>
        </w:r>
      </w:del>
      <w:ins w:id="1" w:author="Kaxiong" w:date="2021-05-15T20:16:00Z">
        <w:r w:rsidR="006264B3">
          <w:rPr>
            <w:b/>
            <w:sz w:val="22"/>
            <w:szCs w:val="22"/>
          </w:rPr>
          <w:t>FEEM</w:t>
        </w:r>
      </w:ins>
      <w:r w:rsidR="00212DF0" w:rsidRPr="00212DF0">
        <w:rPr>
          <w:b/>
          <w:sz w:val="22"/>
          <w:szCs w:val="22"/>
        </w:rPr>
        <w:t xml:space="preserve"> KEV KAWM NTAWV TSHWJ XEEB</w:t>
      </w:r>
    </w:p>
    <w:p w14:paraId="50601CF4" w14:textId="132616A4" w:rsidR="0022048C" w:rsidRPr="00B76711" w:rsidRDefault="00B76711">
      <w:pPr>
        <w:ind w:left="0" w:hanging="2"/>
        <w:jc w:val="right"/>
        <w:rPr>
          <w:sz w:val="22"/>
          <w:szCs w:val="22"/>
        </w:rPr>
      </w:pPr>
      <w:r w:rsidRPr="00B76711">
        <w:rPr>
          <w:sz w:val="22"/>
          <w:szCs w:val="22"/>
        </w:rPr>
        <w:t xml:space="preserve">5735 </w:t>
      </w:r>
      <w:del w:id="2" w:author="Kaxiong" w:date="2021-05-15T21:12:00Z">
        <w:r w:rsidRPr="00B76711" w:rsidDel="00744FBF">
          <w:rPr>
            <w:sz w:val="22"/>
            <w:szCs w:val="22"/>
          </w:rPr>
          <w:delText>47th Avenue</w:delText>
        </w:r>
      </w:del>
      <w:proofErr w:type="spellStart"/>
      <w:ins w:id="3" w:author="Kaxiong" w:date="2021-05-15T21:12:00Z">
        <w:r w:rsidR="00657371">
          <w:rPr>
            <w:sz w:val="22"/>
            <w:szCs w:val="22"/>
          </w:rPr>
          <w:t>Txoj</w:t>
        </w:r>
        <w:proofErr w:type="spellEnd"/>
        <w:r w:rsidR="00657371">
          <w:rPr>
            <w:sz w:val="22"/>
            <w:szCs w:val="22"/>
          </w:rPr>
          <w:t xml:space="preserve"> Kev </w:t>
        </w:r>
        <w:proofErr w:type="spellStart"/>
        <w:r w:rsidR="00657371">
          <w:rPr>
            <w:sz w:val="22"/>
            <w:szCs w:val="22"/>
          </w:rPr>
          <w:t>Zeeg</w:t>
        </w:r>
        <w:proofErr w:type="spellEnd"/>
        <w:r w:rsidR="00657371">
          <w:rPr>
            <w:sz w:val="22"/>
            <w:szCs w:val="22"/>
          </w:rPr>
          <w:t xml:space="preserve"> 47</w:t>
        </w:r>
      </w:ins>
      <w:r w:rsidRPr="00B76711">
        <w:rPr>
          <w:sz w:val="22"/>
          <w:szCs w:val="22"/>
        </w:rPr>
        <w:t xml:space="preserve"> ● Sacramento, CA 95824</w:t>
      </w:r>
    </w:p>
    <w:p w14:paraId="12439F2D" w14:textId="77777777" w:rsidR="0022048C" w:rsidRPr="00B76711" w:rsidRDefault="00B76711">
      <w:pPr>
        <w:ind w:left="0" w:hanging="2"/>
        <w:jc w:val="right"/>
        <w:rPr>
          <w:sz w:val="22"/>
          <w:szCs w:val="22"/>
        </w:rPr>
      </w:pPr>
      <w:r w:rsidRPr="00B76711">
        <w:rPr>
          <w:sz w:val="22"/>
          <w:szCs w:val="22"/>
        </w:rPr>
        <w:t>(916) 643-9174 ● FAX (916) 399-2019</w:t>
      </w:r>
    </w:p>
    <w:p w14:paraId="473E2F5B" w14:textId="77777777" w:rsidR="0022048C" w:rsidRDefault="00B76711">
      <w:pPr>
        <w:ind w:left="0" w:hanging="2"/>
        <w:jc w:val="right"/>
        <w:rPr>
          <w:rFonts w:ascii="Arial" w:eastAsia="Arial" w:hAnsi="Arial" w:cs="Arial"/>
          <w:sz w:val="16"/>
          <w:szCs w:val="1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7ED6A468" wp14:editId="0B6E38AC">
                <wp:simplePos x="0" y="0"/>
                <wp:positionH relativeFrom="column">
                  <wp:posOffset>2209800</wp:posOffset>
                </wp:positionH>
                <wp:positionV relativeFrom="paragraph">
                  <wp:posOffset>0</wp:posOffset>
                </wp:positionV>
                <wp:extent cx="3724275" cy="50800"/>
                <wp:effectExtent l="0" t="0" r="0" b="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502913" y="3779683"/>
                          <a:ext cx="3686175" cy="63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sdtdh="http://schemas.microsoft.com/office/word/2020/wordml/sdtdatahash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2209800</wp:posOffset>
                </wp:positionH>
                <wp:positionV relativeFrom="paragraph">
                  <wp:posOffset>0</wp:posOffset>
                </wp:positionV>
                <wp:extent cx="3724275" cy="50800"/>
                <wp:effectExtent b="0" l="0" r="0" t="0"/>
                <wp:wrapNone/>
                <wp:docPr id="9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24275" cy="50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7AB7DC4" w14:textId="071DB553" w:rsidR="0022048C" w:rsidRPr="00B16916" w:rsidRDefault="00B76711">
      <w:pPr>
        <w:ind w:left="0" w:hanging="2"/>
        <w:jc w:val="right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i/>
          <w:sz w:val="16"/>
          <w:szCs w:val="16"/>
        </w:rPr>
        <w:t xml:space="preserve">       </w:t>
      </w:r>
      <w:r>
        <w:rPr>
          <w:rFonts w:ascii="Arial" w:eastAsia="Arial" w:hAnsi="Arial" w:cs="Arial"/>
          <w:i/>
          <w:sz w:val="16"/>
          <w:szCs w:val="16"/>
        </w:rPr>
        <w:tab/>
      </w:r>
      <w:r>
        <w:rPr>
          <w:rFonts w:ascii="Arial" w:eastAsia="Arial" w:hAnsi="Arial" w:cs="Arial"/>
          <w:i/>
          <w:sz w:val="16"/>
          <w:szCs w:val="16"/>
        </w:rPr>
        <w:tab/>
      </w:r>
      <w:r>
        <w:rPr>
          <w:rFonts w:ascii="Arial" w:eastAsia="Arial" w:hAnsi="Arial" w:cs="Arial"/>
          <w:i/>
          <w:sz w:val="16"/>
          <w:szCs w:val="16"/>
        </w:rPr>
        <w:tab/>
      </w:r>
      <w:r w:rsidRPr="00B16916">
        <w:rPr>
          <w:rFonts w:ascii="Arial" w:eastAsia="Arial" w:hAnsi="Arial" w:cs="Arial"/>
          <w:i/>
          <w:sz w:val="14"/>
          <w:szCs w:val="14"/>
        </w:rPr>
        <w:t>Jorge A. Aguilar</w:t>
      </w:r>
      <w:r w:rsidRPr="00B16916">
        <w:rPr>
          <w:rFonts w:ascii="Arial" w:eastAsia="Arial" w:hAnsi="Arial" w:cs="Arial"/>
          <w:sz w:val="14"/>
          <w:szCs w:val="14"/>
        </w:rPr>
        <w:t xml:space="preserve">, </w:t>
      </w:r>
      <w:r w:rsidR="002A4599" w:rsidRPr="00B16916">
        <w:rPr>
          <w:rFonts w:ascii="Arial" w:eastAsia="Arial" w:hAnsi="Arial" w:cs="Arial"/>
          <w:i/>
          <w:sz w:val="14"/>
          <w:szCs w:val="14"/>
        </w:rPr>
        <w:t xml:space="preserve">Tus </w:t>
      </w:r>
      <w:proofErr w:type="spellStart"/>
      <w:r w:rsidR="002A4599" w:rsidRPr="00B16916">
        <w:rPr>
          <w:rFonts w:ascii="Arial" w:eastAsia="Arial" w:hAnsi="Arial" w:cs="Arial"/>
          <w:i/>
          <w:sz w:val="14"/>
          <w:szCs w:val="14"/>
        </w:rPr>
        <w:t>Thawj</w:t>
      </w:r>
      <w:proofErr w:type="spellEnd"/>
      <w:r w:rsidR="002A4599" w:rsidRPr="00B16916">
        <w:rPr>
          <w:rFonts w:ascii="Arial" w:eastAsia="Arial" w:hAnsi="Arial" w:cs="Arial"/>
          <w:i/>
          <w:sz w:val="14"/>
          <w:szCs w:val="14"/>
        </w:rPr>
        <w:t xml:space="preserve"> </w:t>
      </w:r>
      <w:del w:id="4" w:author="Kaxiong" w:date="2021-05-15T21:09:00Z">
        <w:r w:rsidR="002A4599" w:rsidRPr="00B16916" w:rsidDel="00744FBF">
          <w:rPr>
            <w:rFonts w:ascii="Arial" w:eastAsia="Arial" w:hAnsi="Arial" w:cs="Arial"/>
            <w:i/>
            <w:sz w:val="14"/>
            <w:szCs w:val="14"/>
          </w:rPr>
          <w:delText>Saib Xyuas</w:delText>
        </w:r>
      </w:del>
      <w:proofErr w:type="spellStart"/>
      <w:ins w:id="5" w:author="Kaxiong" w:date="2021-05-15T21:09:00Z">
        <w:r w:rsidR="00744FBF">
          <w:rPr>
            <w:rFonts w:ascii="Arial" w:eastAsia="Arial" w:hAnsi="Arial" w:cs="Arial"/>
            <w:i/>
            <w:sz w:val="14"/>
            <w:szCs w:val="14"/>
          </w:rPr>
          <w:t>Tswj</w:t>
        </w:r>
        <w:proofErr w:type="spellEnd"/>
        <w:r w:rsidR="00744FBF">
          <w:rPr>
            <w:rFonts w:ascii="Arial" w:eastAsia="Arial" w:hAnsi="Arial" w:cs="Arial"/>
            <w:i/>
            <w:sz w:val="14"/>
            <w:szCs w:val="14"/>
          </w:rPr>
          <w:t xml:space="preserve"> </w:t>
        </w:r>
        <w:proofErr w:type="spellStart"/>
        <w:r w:rsidR="00744FBF">
          <w:rPr>
            <w:rFonts w:ascii="Arial" w:eastAsia="Arial" w:hAnsi="Arial" w:cs="Arial"/>
            <w:i/>
            <w:sz w:val="14"/>
            <w:szCs w:val="14"/>
          </w:rPr>
          <w:t>F</w:t>
        </w:r>
      </w:ins>
      <w:ins w:id="6" w:author="Kaxiong" w:date="2021-05-15T21:10:00Z">
        <w:r w:rsidR="00744FBF">
          <w:rPr>
            <w:rFonts w:ascii="Arial" w:eastAsia="Arial" w:hAnsi="Arial" w:cs="Arial"/>
            <w:i/>
            <w:sz w:val="14"/>
            <w:szCs w:val="14"/>
          </w:rPr>
          <w:t>wm</w:t>
        </w:r>
      </w:ins>
      <w:del w:id="7" w:author="Kaxiong" w:date="2021-05-15T21:09:00Z">
        <w:r w:rsidR="002A4599" w:rsidRPr="00B16916" w:rsidDel="00744FBF">
          <w:rPr>
            <w:rFonts w:ascii="Arial" w:eastAsia="Arial" w:hAnsi="Arial" w:cs="Arial"/>
            <w:i/>
            <w:sz w:val="14"/>
            <w:szCs w:val="14"/>
          </w:rPr>
          <w:delText xml:space="preserve"> </w:delText>
        </w:r>
      </w:del>
      <w:r w:rsidR="002A4599" w:rsidRPr="00B16916">
        <w:rPr>
          <w:rFonts w:ascii="Arial" w:eastAsia="Arial" w:hAnsi="Arial" w:cs="Arial"/>
          <w:i/>
          <w:sz w:val="14"/>
          <w:szCs w:val="14"/>
        </w:rPr>
        <w:t>Tsev</w:t>
      </w:r>
      <w:proofErr w:type="spellEnd"/>
      <w:r w:rsidR="002A4599" w:rsidRPr="00B16916">
        <w:rPr>
          <w:rFonts w:ascii="Arial" w:eastAsia="Arial" w:hAnsi="Arial" w:cs="Arial"/>
          <w:i/>
          <w:sz w:val="14"/>
          <w:szCs w:val="14"/>
        </w:rPr>
        <w:t xml:space="preserve"> </w:t>
      </w:r>
      <w:proofErr w:type="spellStart"/>
      <w:r w:rsidR="002A4599" w:rsidRPr="00B16916">
        <w:rPr>
          <w:rFonts w:ascii="Arial" w:eastAsia="Arial" w:hAnsi="Arial" w:cs="Arial"/>
          <w:i/>
          <w:sz w:val="14"/>
          <w:szCs w:val="14"/>
        </w:rPr>
        <w:t>Kawm</w:t>
      </w:r>
      <w:proofErr w:type="spellEnd"/>
      <w:r w:rsidR="002A4599" w:rsidRPr="00B16916">
        <w:rPr>
          <w:rFonts w:ascii="Arial" w:eastAsia="Arial" w:hAnsi="Arial" w:cs="Arial"/>
          <w:i/>
          <w:sz w:val="14"/>
          <w:szCs w:val="14"/>
        </w:rPr>
        <w:t xml:space="preserve"> </w:t>
      </w:r>
      <w:proofErr w:type="spellStart"/>
      <w:r w:rsidR="002A4599" w:rsidRPr="00B16916">
        <w:rPr>
          <w:rFonts w:ascii="Arial" w:eastAsia="Arial" w:hAnsi="Arial" w:cs="Arial"/>
          <w:i/>
          <w:sz w:val="14"/>
          <w:szCs w:val="14"/>
        </w:rPr>
        <w:t>Ntawv</w:t>
      </w:r>
      <w:proofErr w:type="spellEnd"/>
      <w:r w:rsidR="002A4599" w:rsidRPr="00B16916">
        <w:rPr>
          <w:rFonts w:ascii="Arial" w:eastAsia="Arial" w:hAnsi="Arial" w:cs="Arial"/>
          <w:i/>
          <w:sz w:val="14"/>
          <w:szCs w:val="14"/>
        </w:rPr>
        <w:t xml:space="preserve"> </w:t>
      </w:r>
      <w:r w:rsidRPr="00B16916">
        <w:rPr>
          <w:rFonts w:ascii="Arial" w:eastAsia="Arial" w:hAnsi="Arial" w:cs="Arial"/>
          <w:sz w:val="14"/>
          <w:szCs w:val="14"/>
        </w:rPr>
        <w:t xml:space="preserve">        </w:t>
      </w:r>
    </w:p>
    <w:p w14:paraId="49049B86" w14:textId="2728C523" w:rsidR="0022048C" w:rsidRPr="00B16916" w:rsidRDefault="00B76711">
      <w:pPr>
        <w:jc w:val="right"/>
        <w:rPr>
          <w:rFonts w:ascii="Arial" w:eastAsia="Arial" w:hAnsi="Arial" w:cs="Arial"/>
          <w:i/>
          <w:sz w:val="14"/>
          <w:szCs w:val="14"/>
        </w:rPr>
      </w:pPr>
      <w:r w:rsidRPr="00B16916">
        <w:rPr>
          <w:rFonts w:ascii="Arial" w:eastAsia="Arial" w:hAnsi="Arial" w:cs="Arial"/>
          <w:i/>
          <w:sz w:val="14"/>
          <w:szCs w:val="14"/>
        </w:rPr>
        <w:tab/>
      </w:r>
      <w:r w:rsidRPr="00B16916">
        <w:rPr>
          <w:rFonts w:ascii="Arial" w:eastAsia="Arial" w:hAnsi="Arial" w:cs="Arial"/>
          <w:i/>
          <w:sz w:val="14"/>
          <w:szCs w:val="14"/>
        </w:rPr>
        <w:tab/>
      </w:r>
      <w:r w:rsidRPr="00B16916">
        <w:rPr>
          <w:rFonts w:ascii="Arial" w:eastAsia="Arial" w:hAnsi="Arial" w:cs="Arial"/>
          <w:i/>
          <w:sz w:val="14"/>
          <w:szCs w:val="14"/>
        </w:rPr>
        <w:tab/>
      </w:r>
      <w:r w:rsidRPr="00B16916">
        <w:rPr>
          <w:rFonts w:ascii="Arial" w:eastAsia="Arial" w:hAnsi="Arial" w:cs="Arial"/>
          <w:sz w:val="14"/>
          <w:szCs w:val="14"/>
        </w:rPr>
        <w:t xml:space="preserve">           </w:t>
      </w:r>
      <w:r w:rsidRPr="00B16916">
        <w:rPr>
          <w:rFonts w:ascii="Arial" w:eastAsia="Arial" w:hAnsi="Arial" w:cs="Arial"/>
          <w:i/>
          <w:sz w:val="14"/>
          <w:szCs w:val="14"/>
        </w:rPr>
        <w:t xml:space="preserve">Christine </w:t>
      </w:r>
      <w:proofErr w:type="spellStart"/>
      <w:r w:rsidRPr="00B16916">
        <w:rPr>
          <w:rFonts w:ascii="Arial" w:eastAsia="Arial" w:hAnsi="Arial" w:cs="Arial"/>
          <w:i/>
          <w:sz w:val="14"/>
          <w:szCs w:val="14"/>
        </w:rPr>
        <w:t>Baeta</w:t>
      </w:r>
      <w:proofErr w:type="spellEnd"/>
      <w:r w:rsidRPr="00B16916">
        <w:rPr>
          <w:rFonts w:ascii="Arial" w:eastAsia="Arial" w:hAnsi="Arial" w:cs="Arial"/>
          <w:i/>
          <w:sz w:val="14"/>
          <w:szCs w:val="14"/>
        </w:rPr>
        <w:t>,</w:t>
      </w:r>
      <w:r w:rsidRPr="00B16916">
        <w:rPr>
          <w:rFonts w:ascii="Arial" w:eastAsia="Arial" w:hAnsi="Arial" w:cs="Arial"/>
          <w:sz w:val="14"/>
          <w:szCs w:val="14"/>
        </w:rPr>
        <w:t xml:space="preserve"> </w:t>
      </w:r>
      <w:r w:rsidR="002A4599" w:rsidRPr="00B16916">
        <w:rPr>
          <w:rFonts w:ascii="Arial" w:eastAsia="Arial" w:hAnsi="Arial" w:cs="Arial"/>
          <w:i/>
          <w:sz w:val="14"/>
          <w:szCs w:val="14"/>
        </w:rPr>
        <w:t xml:space="preserve">Tus </w:t>
      </w:r>
      <w:proofErr w:type="spellStart"/>
      <w:r w:rsidR="002A4599" w:rsidRPr="00B16916">
        <w:rPr>
          <w:rFonts w:ascii="Arial" w:eastAsia="Arial" w:hAnsi="Arial" w:cs="Arial"/>
          <w:i/>
          <w:sz w:val="14"/>
          <w:szCs w:val="14"/>
        </w:rPr>
        <w:t>Thawj</w:t>
      </w:r>
      <w:proofErr w:type="spellEnd"/>
      <w:r w:rsidR="002A4599" w:rsidRPr="00B16916">
        <w:rPr>
          <w:rFonts w:ascii="Arial" w:eastAsia="Arial" w:hAnsi="Arial" w:cs="Arial"/>
          <w:i/>
          <w:sz w:val="14"/>
          <w:szCs w:val="14"/>
        </w:rPr>
        <w:t xml:space="preserve"> </w:t>
      </w:r>
      <w:proofErr w:type="spellStart"/>
      <w:r w:rsidR="002A4599" w:rsidRPr="00B16916">
        <w:rPr>
          <w:rFonts w:ascii="Arial" w:eastAsia="Arial" w:hAnsi="Arial" w:cs="Arial"/>
          <w:i/>
          <w:sz w:val="14"/>
          <w:szCs w:val="14"/>
        </w:rPr>
        <w:t>Coj</w:t>
      </w:r>
      <w:proofErr w:type="spellEnd"/>
      <w:r w:rsidR="002A4599" w:rsidRPr="00B16916">
        <w:rPr>
          <w:rFonts w:ascii="Arial" w:eastAsia="Arial" w:hAnsi="Arial" w:cs="Arial"/>
          <w:i/>
          <w:sz w:val="14"/>
          <w:szCs w:val="14"/>
        </w:rPr>
        <w:t xml:space="preserve"> </w:t>
      </w:r>
      <w:proofErr w:type="spellStart"/>
      <w:r w:rsidR="002A4599" w:rsidRPr="00B16916">
        <w:rPr>
          <w:rFonts w:ascii="Arial" w:eastAsia="Arial" w:hAnsi="Arial" w:cs="Arial"/>
          <w:i/>
          <w:sz w:val="14"/>
          <w:szCs w:val="14"/>
        </w:rPr>
        <w:t>T</w:t>
      </w:r>
      <w:del w:id="8" w:author="Kaxiong" w:date="2021-05-15T20:20:00Z">
        <w:r w:rsidR="002A4599" w:rsidRPr="00B16916" w:rsidDel="006264B3">
          <w:rPr>
            <w:rFonts w:ascii="Arial" w:eastAsia="Arial" w:hAnsi="Arial" w:cs="Arial"/>
            <w:i/>
            <w:sz w:val="14"/>
            <w:szCs w:val="14"/>
          </w:rPr>
          <w:delText xml:space="preserve">ub Ceev Xwm </w:delText>
        </w:r>
      </w:del>
      <w:r w:rsidR="002A4599" w:rsidRPr="00B16916">
        <w:rPr>
          <w:rFonts w:ascii="Arial" w:eastAsia="Arial" w:hAnsi="Arial" w:cs="Arial"/>
          <w:i/>
          <w:sz w:val="14"/>
          <w:szCs w:val="14"/>
        </w:rPr>
        <w:t>Kev</w:t>
      </w:r>
      <w:proofErr w:type="spellEnd"/>
      <w:r w:rsidR="002A4599" w:rsidRPr="00B16916">
        <w:rPr>
          <w:rFonts w:ascii="Arial" w:eastAsia="Arial" w:hAnsi="Arial" w:cs="Arial"/>
          <w:i/>
          <w:sz w:val="14"/>
          <w:szCs w:val="14"/>
        </w:rPr>
        <w:t xml:space="preserve"> </w:t>
      </w:r>
      <w:proofErr w:type="spellStart"/>
      <w:r w:rsidR="002A4599" w:rsidRPr="00B16916">
        <w:rPr>
          <w:rFonts w:ascii="Arial" w:eastAsia="Arial" w:hAnsi="Arial" w:cs="Arial"/>
          <w:i/>
          <w:sz w:val="14"/>
          <w:szCs w:val="14"/>
        </w:rPr>
        <w:t>Kawm</w:t>
      </w:r>
      <w:proofErr w:type="spellEnd"/>
      <w:ins w:id="9" w:author="Kaxiong" w:date="2021-05-15T20:21:00Z">
        <w:r w:rsidR="006264B3">
          <w:rPr>
            <w:rFonts w:ascii="Arial" w:eastAsia="Arial" w:hAnsi="Arial" w:cs="Arial"/>
            <w:i/>
            <w:sz w:val="14"/>
            <w:szCs w:val="14"/>
          </w:rPr>
          <w:t xml:space="preserve"> </w:t>
        </w:r>
        <w:proofErr w:type="spellStart"/>
        <w:r w:rsidR="006264B3">
          <w:rPr>
            <w:rFonts w:ascii="Arial" w:eastAsia="Arial" w:hAnsi="Arial" w:cs="Arial"/>
            <w:i/>
            <w:sz w:val="14"/>
            <w:szCs w:val="14"/>
          </w:rPr>
          <w:t>Ntawv</w:t>
        </w:r>
      </w:ins>
      <w:proofErr w:type="spellEnd"/>
    </w:p>
    <w:p w14:paraId="50CF3CEB" w14:textId="77777777" w:rsidR="0022048C" w:rsidRDefault="0022048C" w:rsidP="002A4599">
      <w:pPr>
        <w:ind w:left="0" w:hanging="2"/>
        <w:jc w:val="center"/>
        <w:rPr>
          <w:rFonts w:ascii="Arial" w:eastAsia="Arial" w:hAnsi="Arial" w:cs="Arial"/>
          <w:i/>
          <w:sz w:val="16"/>
          <w:szCs w:val="16"/>
        </w:rPr>
      </w:pPr>
    </w:p>
    <w:p w14:paraId="3960EA06" w14:textId="77777777" w:rsidR="0022048C" w:rsidRDefault="00B76711">
      <w:pPr>
        <w:ind w:left="0" w:hanging="2"/>
        <w:jc w:val="right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i/>
          <w:sz w:val="16"/>
          <w:szCs w:val="16"/>
        </w:rPr>
        <w:t xml:space="preserve">          </w:t>
      </w:r>
    </w:p>
    <w:p w14:paraId="55FEBC2C" w14:textId="77777777" w:rsidR="0022048C" w:rsidRDefault="00B76711">
      <w:pPr>
        <w:ind w:left="0" w:hanging="2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i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ab/>
      </w:r>
      <w:r>
        <w:rPr>
          <w:rFonts w:ascii="Arial" w:eastAsia="Arial" w:hAnsi="Arial" w:cs="Arial"/>
          <w:i/>
          <w:sz w:val="16"/>
          <w:szCs w:val="16"/>
        </w:rPr>
        <w:tab/>
      </w:r>
      <w:r>
        <w:rPr>
          <w:rFonts w:ascii="Arial" w:eastAsia="Arial" w:hAnsi="Arial" w:cs="Arial"/>
          <w:i/>
          <w:sz w:val="16"/>
          <w:szCs w:val="16"/>
        </w:rPr>
        <w:tab/>
      </w:r>
      <w:r>
        <w:rPr>
          <w:rFonts w:ascii="Arial" w:eastAsia="Arial" w:hAnsi="Arial" w:cs="Arial"/>
          <w:i/>
          <w:sz w:val="16"/>
          <w:szCs w:val="16"/>
        </w:rPr>
        <w:tab/>
      </w:r>
      <w:r>
        <w:rPr>
          <w:rFonts w:ascii="Arial" w:eastAsia="Arial" w:hAnsi="Arial" w:cs="Arial"/>
          <w:i/>
          <w:sz w:val="16"/>
          <w:szCs w:val="16"/>
        </w:rPr>
        <w:tab/>
      </w:r>
      <w:r>
        <w:rPr>
          <w:rFonts w:ascii="Arial" w:eastAsia="Arial" w:hAnsi="Arial" w:cs="Arial"/>
          <w:i/>
          <w:sz w:val="16"/>
          <w:szCs w:val="16"/>
        </w:rPr>
        <w:tab/>
        <w:t xml:space="preserve">                                                                                                                                                       </w:t>
      </w:r>
    </w:p>
    <w:p w14:paraId="2885D594" w14:textId="77777777" w:rsidR="0022048C" w:rsidRDefault="00B76711">
      <w:pPr>
        <w:ind w:left="0" w:hanging="2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</w:p>
    <w:p w14:paraId="315F5054" w14:textId="78F56461" w:rsidR="0022048C" w:rsidRPr="00F56C17" w:rsidRDefault="00A22CEF">
      <w:pPr>
        <w:ind w:left="0" w:hanging="2"/>
        <w:jc w:val="both"/>
        <w:rPr>
          <w:sz w:val="22"/>
          <w:szCs w:val="22"/>
        </w:rPr>
      </w:pPr>
      <w:proofErr w:type="spellStart"/>
      <w:r w:rsidRPr="00F56C17">
        <w:rPr>
          <w:sz w:val="22"/>
          <w:szCs w:val="22"/>
        </w:rPr>
        <w:t>Hnub</w:t>
      </w:r>
      <w:proofErr w:type="spellEnd"/>
      <w:r w:rsidRPr="00F56C17">
        <w:rPr>
          <w:sz w:val="22"/>
          <w:szCs w:val="22"/>
        </w:rPr>
        <w:t xml:space="preserve"> Tim 14 </w:t>
      </w:r>
      <w:proofErr w:type="spellStart"/>
      <w:r w:rsidRPr="00F56C17">
        <w:rPr>
          <w:sz w:val="22"/>
          <w:szCs w:val="22"/>
        </w:rPr>
        <w:t>Tsib</w:t>
      </w:r>
      <w:proofErr w:type="spellEnd"/>
      <w:r w:rsidRPr="00F56C17">
        <w:rPr>
          <w:sz w:val="22"/>
          <w:szCs w:val="22"/>
        </w:rPr>
        <w:t xml:space="preserve"> </w:t>
      </w:r>
      <w:proofErr w:type="spellStart"/>
      <w:r w:rsidRPr="00F56C17">
        <w:rPr>
          <w:sz w:val="22"/>
          <w:szCs w:val="22"/>
        </w:rPr>
        <w:t>Hlis</w:t>
      </w:r>
      <w:proofErr w:type="spellEnd"/>
      <w:r w:rsidRPr="00F56C17">
        <w:rPr>
          <w:sz w:val="22"/>
          <w:szCs w:val="22"/>
        </w:rPr>
        <w:t xml:space="preserve">, </w:t>
      </w:r>
      <w:proofErr w:type="spellStart"/>
      <w:r w:rsidRPr="00F56C17">
        <w:rPr>
          <w:sz w:val="22"/>
          <w:szCs w:val="22"/>
        </w:rPr>
        <w:t>Xyoo</w:t>
      </w:r>
      <w:proofErr w:type="spellEnd"/>
      <w:r w:rsidRPr="00F56C17">
        <w:rPr>
          <w:sz w:val="22"/>
          <w:szCs w:val="22"/>
        </w:rPr>
        <w:t xml:space="preserve"> 2021</w:t>
      </w:r>
    </w:p>
    <w:p w14:paraId="0B7F1900" w14:textId="77777777" w:rsidR="0022048C" w:rsidRDefault="0022048C" w:rsidP="00E11054">
      <w:pPr>
        <w:ind w:leftChars="0" w:left="0" w:firstLineChars="0" w:firstLine="0"/>
        <w:jc w:val="both"/>
      </w:pPr>
    </w:p>
    <w:p w14:paraId="25EEDCEF" w14:textId="37429A50" w:rsidR="0022048C" w:rsidRDefault="00A40594">
      <w:pPr>
        <w:spacing w:line="276" w:lineRule="auto"/>
        <w:ind w:left="0" w:hanging="2"/>
        <w:jc w:val="both"/>
      </w:pPr>
      <w:proofErr w:type="spellStart"/>
      <w:r w:rsidRPr="00F56C17">
        <w:rPr>
          <w:sz w:val="22"/>
          <w:szCs w:val="22"/>
        </w:rPr>
        <w:t>Nyob</w:t>
      </w:r>
      <w:proofErr w:type="spellEnd"/>
      <w:r w:rsidRPr="00F56C17">
        <w:rPr>
          <w:sz w:val="22"/>
          <w:szCs w:val="22"/>
        </w:rPr>
        <w:t xml:space="preserve"> Zoo Rau </w:t>
      </w:r>
      <w:proofErr w:type="spellStart"/>
      <w:r w:rsidRPr="00F56C17">
        <w:rPr>
          <w:sz w:val="22"/>
          <w:szCs w:val="22"/>
        </w:rPr>
        <w:t>Tsev</w:t>
      </w:r>
      <w:proofErr w:type="spellEnd"/>
      <w:r w:rsidRPr="00F56C17">
        <w:rPr>
          <w:sz w:val="22"/>
          <w:szCs w:val="22"/>
        </w:rPr>
        <w:t xml:space="preserve"> </w:t>
      </w:r>
      <w:proofErr w:type="spellStart"/>
      <w:r w:rsidRPr="00F56C17">
        <w:rPr>
          <w:sz w:val="22"/>
          <w:szCs w:val="22"/>
        </w:rPr>
        <w:t>Neeg</w:t>
      </w:r>
      <w:proofErr w:type="spellEnd"/>
      <w:r w:rsidRPr="00F56C17">
        <w:rPr>
          <w:sz w:val="22"/>
          <w:szCs w:val="22"/>
        </w:rPr>
        <w:t xml:space="preserve"> </w:t>
      </w:r>
      <w:proofErr w:type="spellStart"/>
      <w:r w:rsidR="00954AE7" w:rsidRPr="00F56C17">
        <w:rPr>
          <w:sz w:val="22"/>
          <w:szCs w:val="22"/>
        </w:rPr>
        <w:t>Hauv</w:t>
      </w:r>
      <w:proofErr w:type="spellEnd"/>
      <w:r w:rsidR="00954AE7" w:rsidRPr="00F56C17">
        <w:rPr>
          <w:sz w:val="22"/>
          <w:szCs w:val="22"/>
        </w:rPr>
        <w:t xml:space="preserve"> </w:t>
      </w:r>
      <w:proofErr w:type="spellStart"/>
      <w:r w:rsidR="00954AE7" w:rsidRPr="00F56C17">
        <w:rPr>
          <w:sz w:val="22"/>
          <w:szCs w:val="22"/>
        </w:rPr>
        <w:t>Tsev</w:t>
      </w:r>
      <w:proofErr w:type="spellEnd"/>
      <w:r w:rsidR="00954AE7" w:rsidRPr="00F56C17">
        <w:rPr>
          <w:sz w:val="22"/>
          <w:szCs w:val="22"/>
        </w:rPr>
        <w:t xml:space="preserve"> </w:t>
      </w:r>
      <w:proofErr w:type="spellStart"/>
      <w:r w:rsidR="00954AE7" w:rsidRPr="00F56C17">
        <w:rPr>
          <w:sz w:val="22"/>
          <w:szCs w:val="22"/>
        </w:rPr>
        <w:t>Kawm</w:t>
      </w:r>
      <w:proofErr w:type="spellEnd"/>
      <w:r w:rsidR="00954AE7" w:rsidRPr="00F56C17">
        <w:rPr>
          <w:sz w:val="22"/>
          <w:szCs w:val="22"/>
        </w:rPr>
        <w:t xml:space="preserve"> </w:t>
      </w:r>
      <w:proofErr w:type="spellStart"/>
      <w:r w:rsidR="00954AE7" w:rsidRPr="00F56C17">
        <w:rPr>
          <w:sz w:val="22"/>
          <w:szCs w:val="22"/>
        </w:rPr>
        <w:t>Ntawv</w:t>
      </w:r>
      <w:proofErr w:type="spellEnd"/>
      <w:r w:rsidR="00954AE7" w:rsidRPr="00F56C17">
        <w:rPr>
          <w:sz w:val="22"/>
          <w:szCs w:val="22"/>
        </w:rPr>
        <w:t xml:space="preserve"> </w:t>
      </w:r>
      <w:proofErr w:type="spellStart"/>
      <w:r w:rsidR="00FE13F3" w:rsidRPr="00F56C17">
        <w:rPr>
          <w:sz w:val="22"/>
          <w:szCs w:val="22"/>
        </w:rPr>
        <w:t>Hauv</w:t>
      </w:r>
      <w:proofErr w:type="spellEnd"/>
      <w:r w:rsidR="00FE13F3" w:rsidRPr="00F56C17">
        <w:rPr>
          <w:sz w:val="22"/>
          <w:szCs w:val="22"/>
        </w:rPr>
        <w:t xml:space="preserve"> </w:t>
      </w:r>
      <w:proofErr w:type="spellStart"/>
      <w:r w:rsidR="00FE13F3" w:rsidRPr="00F56C17">
        <w:rPr>
          <w:sz w:val="22"/>
          <w:szCs w:val="22"/>
        </w:rPr>
        <w:t>Nroog</w:t>
      </w:r>
      <w:proofErr w:type="spellEnd"/>
      <w:r w:rsidR="00FE13F3" w:rsidRPr="00F56C17">
        <w:rPr>
          <w:sz w:val="22"/>
          <w:szCs w:val="22"/>
        </w:rPr>
        <w:t xml:space="preserve"> </w:t>
      </w:r>
      <w:r w:rsidR="00B76711" w:rsidRPr="00F56C17">
        <w:rPr>
          <w:sz w:val="22"/>
          <w:szCs w:val="22"/>
        </w:rPr>
        <w:t>Sacramento City</w:t>
      </w:r>
      <w:r w:rsidR="00B76711">
        <w:t>,</w:t>
      </w:r>
    </w:p>
    <w:p w14:paraId="579E7EAF" w14:textId="77777777" w:rsidR="0022048C" w:rsidRDefault="0022048C">
      <w:pPr>
        <w:spacing w:line="276" w:lineRule="auto"/>
        <w:ind w:left="0" w:hanging="2"/>
        <w:jc w:val="both"/>
      </w:pPr>
    </w:p>
    <w:p w14:paraId="766EF2D0" w14:textId="1D20D778" w:rsidR="0022048C" w:rsidRDefault="00553EBA">
      <w:pPr>
        <w:spacing w:line="276" w:lineRule="auto"/>
        <w:ind w:left="0" w:hanging="2"/>
        <w:jc w:val="both"/>
      </w:pPr>
      <w:proofErr w:type="spellStart"/>
      <w:r w:rsidRPr="002B61B0">
        <w:rPr>
          <w:sz w:val="22"/>
          <w:szCs w:val="22"/>
        </w:rPr>
        <w:t>Raws</w:t>
      </w:r>
      <w:proofErr w:type="spellEnd"/>
      <w:r w:rsidRPr="002B61B0">
        <w:rPr>
          <w:sz w:val="22"/>
          <w:szCs w:val="22"/>
        </w:rPr>
        <w:t xml:space="preserve"> li SCUSD cov </w:t>
      </w:r>
      <w:proofErr w:type="spellStart"/>
      <w:r w:rsidRPr="002B61B0">
        <w:rPr>
          <w:sz w:val="22"/>
          <w:szCs w:val="22"/>
        </w:rPr>
        <w:t>ntaub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ntawv</w:t>
      </w:r>
      <w:proofErr w:type="spellEnd"/>
      <w:ins w:id="10" w:author="Kaxiong" w:date="2021-05-15T20:23:00Z">
        <w:r w:rsidR="00060C6B">
          <w:rPr>
            <w:sz w:val="22"/>
            <w:szCs w:val="22"/>
          </w:rPr>
          <w:t xml:space="preserve"> </w:t>
        </w:r>
        <w:proofErr w:type="spellStart"/>
        <w:r w:rsidR="00060C6B">
          <w:rPr>
            <w:sz w:val="22"/>
            <w:szCs w:val="22"/>
          </w:rPr>
          <w:t>sau</w:t>
        </w:r>
        <w:proofErr w:type="spellEnd"/>
        <w:r w:rsidR="00060C6B">
          <w:rPr>
            <w:sz w:val="22"/>
            <w:szCs w:val="22"/>
          </w:rPr>
          <w:t xml:space="preserve"> </w:t>
        </w:r>
        <w:proofErr w:type="spellStart"/>
        <w:r w:rsidR="00060C6B">
          <w:rPr>
            <w:sz w:val="22"/>
            <w:szCs w:val="22"/>
          </w:rPr>
          <w:t>tse</w:t>
        </w:r>
      </w:ins>
      <w:ins w:id="11" w:author="Kaxiong" w:date="2021-05-15T20:24:00Z">
        <w:r w:rsidR="00060C6B">
          <w:rPr>
            <w:sz w:val="22"/>
            <w:szCs w:val="22"/>
          </w:rPr>
          <w:t>g</w:t>
        </w:r>
      </w:ins>
      <w:proofErr w:type="spellEnd"/>
      <w:r w:rsidRPr="002B61B0">
        <w:rPr>
          <w:sz w:val="22"/>
          <w:szCs w:val="22"/>
        </w:rPr>
        <w:t xml:space="preserve">, </w:t>
      </w:r>
      <w:proofErr w:type="spellStart"/>
      <w:r w:rsidRPr="002B61B0">
        <w:rPr>
          <w:sz w:val="22"/>
          <w:szCs w:val="22"/>
        </w:rPr>
        <w:t>koj</w:t>
      </w:r>
      <w:proofErr w:type="spellEnd"/>
      <w:r w:rsidRPr="002B61B0">
        <w:rPr>
          <w:sz w:val="22"/>
          <w:szCs w:val="22"/>
        </w:rPr>
        <w:t xml:space="preserve"> tau </w:t>
      </w:r>
      <w:proofErr w:type="spellStart"/>
      <w:r w:rsidRPr="002B61B0">
        <w:rPr>
          <w:sz w:val="22"/>
          <w:szCs w:val="22"/>
        </w:rPr>
        <w:t>tso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cai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rau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koj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tus</w:t>
      </w:r>
      <w:proofErr w:type="spellEnd"/>
      <w:r w:rsidRPr="002B61B0">
        <w:rPr>
          <w:sz w:val="22"/>
          <w:szCs w:val="22"/>
        </w:rPr>
        <w:t xml:space="preserve"> me</w:t>
      </w:r>
      <w:r w:rsidR="009B448F"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nyuam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koom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nrog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kev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tshuaj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xyuas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kev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kawm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tshwj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xeeb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thiab</w:t>
      </w:r>
      <w:proofErr w:type="spellEnd"/>
      <w:r w:rsidRPr="002B61B0">
        <w:rPr>
          <w:sz w:val="22"/>
          <w:szCs w:val="22"/>
        </w:rPr>
        <w:t xml:space="preserve"> </w:t>
      </w:r>
      <w:ins w:id="12" w:author="Kaxiong" w:date="2021-05-15T20:26:00Z">
        <w:r w:rsidR="00060C6B">
          <w:rPr>
            <w:sz w:val="22"/>
            <w:szCs w:val="22"/>
          </w:rPr>
          <w:t>(</w:t>
        </w:r>
      </w:ins>
      <w:r w:rsidRPr="002B61B0">
        <w:rPr>
          <w:sz w:val="22"/>
          <w:szCs w:val="22"/>
        </w:rPr>
        <w:t>cov</w:t>
      </w:r>
      <w:ins w:id="13" w:author="Kaxiong" w:date="2021-05-15T20:26:00Z">
        <w:r w:rsidR="00060C6B">
          <w:rPr>
            <w:sz w:val="22"/>
            <w:szCs w:val="22"/>
          </w:rPr>
          <w:t>)</w:t>
        </w:r>
      </w:ins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kev</w:t>
      </w:r>
      <w:proofErr w:type="spellEnd"/>
      <w:r w:rsidRPr="002B61B0">
        <w:rPr>
          <w:sz w:val="22"/>
          <w:szCs w:val="22"/>
        </w:rPr>
        <w:t xml:space="preserve"> </w:t>
      </w:r>
      <w:del w:id="14" w:author="Kaxiong" w:date="2021-05-15T20:25:00Z">
        <w:r w:rsidRPr="002B61B0" w:rsidDel="00060C6B">
          <w:rPr>
            <w:sz w:val="22"/>
            <w:szCs w:val="22"/>
          </w:rPr>
          <w:delText>ntsuas</w:delText>
        </w:r>
      </w:del>
      <w:proofErr w:type="spellStart"/>
      <w:ins w:id="15" w:author="Kaxiong" w:date="2021-05-15T21:16:00Z">
        <w:r w:rsidR="00657371">
          <w:rPr>
            <w:sz w:val="22"/>
            <w:szCs w:val="22"/>
          </w:rPr>
          <w:t>n</w:t>
        </w:r>
      </w:ins>
      <w:ins w:id="16" w:author="Kaxiong" w:date="2021-05-15T20:25:00Z">
        <w:r w:rsidR="00060C6B">
          <w:rPr>
            <w:sz w:val="22"/>
            <w:szCs w:val="22"/>
          </w:rPr>
          <w:t>tsua</w:t>
        </w:r>
      </w:ins>
      <w:ins w:id="17" w:author="Kaxiong" w:date="2021-05-15T21:13:00Z">
        <w:r w:rsidR="00657371">
          <w:rPr>
            <w:sz w:val="22"/>
            <w:szCs w:val="22"/>
          </w:rPr>
          <w:t>m</w:t>
        </w:r>
      </w:ins>
      <w:proofErr w:type="spellEnd"/>
      <w:ins w:id="18" w:author="Kaxiong" w:date="2021-05-15T20:25:00Z">
        <w:r w:rsidR="00060C6B">
          <w:rPr>
            <w:sz w:val="22"/>
            <w:szCs w:val="22"/>
          </w:rPr>
          <w:t xml:space="preserve"> </w:t>
        </w:r>
        <w:proofErr w:type="spellStart"/>
        <w:r w:rsidR="00060C6B">
          <w:rPr>
            <w:sz w:val="22"/>
            <w:szCs w:val="22"/>
          </w:rPr>
          <w:t>xyuas</w:t>
        </w:r>
      </w:ins>
      <w:proofErr w:type="spellEnd"/>
      <w:r w:rsidRPr="002B61B0">
        <w:rPr>
          <w:sz w:val="22"/>
          <w:szCs w:val="22"/>
        </w:rPr>
        <w:t xml:space="preserve"> </w:t>
      </w:r>
      <w:proofErr w:type="spellStart"/>
      <w:r w:rsidR="009B448F" w:rsidRPr="002B61B0">
        <w:rPr>
          <w:sz w:val="22"/>
          <w:szCs w:val="22"/>
        </w:rPr>
        <w:t>uas</w:t>
      </w:r>
      <w:proofErr w:type="spellEnd"/>
      <w:r w:rsidR="009B448F" w:rsidRPr="002B61B0">
        <w:rPr>
          <w:sz w:val="22"/>
          <w:szCs w:val="22"/>
        </w:rPr>
        <w:t xml:space="preserve"> </w:t>
      </w:r>
      <w:proofErr w:type="spellStart"/>
      <w:r w:rsidR="009B448F" w:rsidRPr="002B61B0">
        <w:rPr>
          <w:sz w:val="22"/>
          <w:szCs w:val="22"/>
        </w:rPr>
        <w:t>ua</w:t>
      </w:r>
      <w:proofErr w:type="spellEnd"/>
      <w:r w:rsidR="009B448F"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tsis</w:t>
      </w:r>
      <w:proofErr w:type="spellEnd"/>
      <w:r w:rsidR="009B448F" w:rsidRPr="002B61B0">
        <w:rPr>
          <w:sz w:val="22"/>
          <w:szCs w:val="22"/>
        </w:rPr>
        <w:t xml:space="preserve"> tau</w:t>
      </w:r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tiav</w:t>
      </w:r>
      <w:proofErr w:type="spellEnd"/>
      <w:r w:rsidRPr="002B61B0">
        <w:rPr>
          <w:sz w:val="22"/>
          <w:szCs w:val="22"/>
        </w:rPr>
        <w:t xml:space="preserve">. </w:t>
      </w:r>
      <w:proofErr w:type="spellStart"/>
      <w:r w:rsidRPr="002B61B0">
        <w:rPr>
          <w:sz w:val="22"/>
          <w:szCs w:val="22"/>
        </w:rPr>
        <w:t>Tsab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ntawv</w:t>
      </w:r>
      <w:proofErr w:type="spellEnd"/>
      <w:r w:rsidRPr="002B61B0">
        <w:rPr>
          <w:sz w:val="22"/>
          <w:szCs w:val="22"/>
        </w:rPr>
        <w:t xml:space="preserve"> no </w:t>
      </w:r>
      <w:proofErr w:type="spellStart"/>
      <w:ins w:id="19" w:author="Kaxiong" w:date="2021-05-15T20:27:00Z">
        <w:r w:rsidR="00060C6B">
          <w:rPr>
            <w:sz w:val="22"/>
            <w:szCs w:val="22"/>
          </w:rPr>
          <w:t>raug</w:t>
        </w:r>
        <w:proofErr w:type="spellEnd"/>
        <w:r w:rsidR="00060C6B">
          <w:rPr>
            <w:sz w:val="22"/>
            <w:szCs w:val="22"/>
          </w:rPr>
          <w:t xml:space="preserve"> </w:t>
        </w:r>
      </w:ins>
      <w:proofErr w:type="spellStart"/>
      <w:r w:rsidRPr="002B61B0">
        <w:rPr>
          <w:sz w:val="22"/>
          <w:szCs w:val="22"/>
        </w:rPr>
        <w:t>xa</w:t>
      </w:r>
      <w:proofErr w:type="spellEnd"/>
      <w:r w:rsidRPr="002B61B0">
        <w:rPr>
          <w:sz w:val="22"/>
          <w:szCs w:val="22"/>
        </w:rPr>
        <w:t xml:space="preserve"> </w:t>
      </w:r>
      <w:del w:id="20" w:author="Kaxiong" w:date="2021-05-15T20:27:00Z">
        <w:r w:rsidRPr="002B61B0" w:rsidDel="00060C6B">
          <w:rPr>
            <w:sz w:val="22"/>
            <w:szCs w:val="22"/>
          </w:rPr>
          <w:delText>rau</w:delText>
        </w:r>
      </w:del>
      <w:ins w:id="21" w:author="Kaxiong" w:date="2021-05-15T20:27:00Z">
        <w:r w:rsidR="00060C6B">
          <w:rPr>
            <w:sz w:val="22"/>
            <w:szCs w:val="22"/>
          </w:rPr>
          <w:t xml:space="preserve">los </w:t>
        </w:r>
        <w:proofErr w:type="spellStart"/>
        <w:r w:rsidR="00060C6B">
          <w:rPr>
            <w:sz w:val="22"/>
            <w:szCs w:val="22"/>
          </w:rPr>
          <w:t>ntawm</w:t>
        </w:r>
        <w:proofErr w:type="spellEnd"/>
        <w:r w:rsidR="00060C6B">
          <w:rPr>
            <w:sz w:val="22"/>
            <w:szCs w:val="22"/>
          </w:rPr>
          <w:t xml:space="preserve"> </w:t>
        </w:r>
        <w:proofErr w:type="spellStart"/>
        <w:r w:rsidR="00060C6B">
          <w:rPr>
            <w:sz w:val="22"/>
            <w:szCs w:val="22"/>
          </w:rPr>
          <w:t>tus</w:t>
        </w:r>
        <w:proofErr w:type="spellEnd"/>
        <w:r w:rsidR="00060C6B">
          <w:rPr>
            <w:sz w:val="22"/>
            <w:szCs w:val="22"/>
          </w:rPr>
          <w:t xml:space="preserve"> </w:t>
        </w:r>
        <w:proofErr w:type="spellStart"/>
        <w:r w:rsidR="00060C6B">
          <w:rPr>
            <w:sz w:val="22"/>
            <w:szCs w:val="22"/>
          </w:rPr>
          <w:t>sawv</w:t>
        </w:r>
        <w:proofErr w:type="spellEnd"/>
        <w:r w:rsidR="00060C6B">
          <w:rPr>
            <w:sz w:val="22"/>
            <w:szCs w:val="22"/>
          </w:rPr>
          <w:t xml:space="preserve"> </w:t>
        </w:r>
      </w:ins>
      <w:proofErr w:type="spellStart"/>
      <w:ins w:id="22" w:author="Kaxiong" w:date="2021-05-15T20:28:00Z">
        <w:r w:rsidR="00060C6B">
          <w:rPr>
            <w:sz w:val="22"/>
            <w:szCs w:val="22"/>
          </w:rPr>
          <w:t>cev</w:t>
        </w:r>
        <w:proofErr w:type="spellEnd"/>
        <w:r w:rsidR="00060C6B">
          <w:rPr>
            <w:sz w:val="22"/>
            <w:szCs w:val="22"/>
          </w:rPr>
          <w:t xml:space="preserve"> </w:t>
        </w:r>
        <w:proofErr w:type="spellStart"/>
        <w:r w:rsidR="00060C6B">
          <w:rPr>
            <w:sz w:val="22"/>
            <w:szCs w:val="22"/>
          </w:rPr>
          <w:t>hauv</w:t>
        </w:r>
      </w:ins>
      <w:proofErr w:type="spellEnd"/>
      <w:r w:rsidRPr="002B61B0">
        <w:rPr>
          <w:sz w:val="22"/>
          <w:szCs w:val="22"/>
        </w:rPr>
        <w:t xml:space="preserve"> </w:t>
      </w:r>
      <w:proofErr w:type="spellStart"/>
      <w:r w:rsidR="00266AFA" w:rsidRPr="002B61B0">
        <w:rPr>
          <w:sz w:val="22"/>
          <w:szCs w:val="22"/>
        </w:rPr>
        <w:t>Tsev</w:t>
      </w:r>
      <w:proofErr w:type="spellEnd"/>
      <w:r w:rsidR="00266AFA" w:rsidRPr="002B61B0">
        <w:rPr>
          <w:sz w:val="22"/>
          <w:szCs w:val="22"/>
        </w:rPr>
        <w:t xml:space="preserve"> </w:t>
      </w:r>
      <w:proofErr w:type="spellStart"/>
      <w:r w:rsidR="00266AFA" w:rsidRPr="002B61B0">
        <w:rPr>
          <w:sz w:val="22"/>
          <w:szCs w:val="22"/>
        </w:rPr>
        <w:t>kawm</w:t>
      </w:r>
      <w:proofErr w:type="spellEnd"/>
      <w:r w:rsidR="00266AFA" w:rsidRPr="002B61B0">
        <w:rPr>
          <w:sz w:val="22"/>
          <w:szCs w:val="22"/>
        </w:rPr>
        <w:t xml:space="preserve"> </w:t>
      </w:r>
      <w:proofErr w:type="spellStart"/>
      <w:r w:rsidR="00266AFA" w:rsidRPr="002B61B0">
        <w:rPr>
          <w:sz w:val="22"/>
          <w:szCs w:val="22"/>
        </w:rPr>
        <w:t>Ntawv</w:t>
      </w:r>
      <w:proofErr w:type="spellEnd"/>
      <w:r w:rsidR="00266AFA" w:rsidRPr="002B61B0">
        <w:rPr>
          <w:sz w:val="22"/>
          <w:szCs w:val="22"/>
        </w:rPr>
        <w:t xml:space="preserve"> </w:t>
      </w:r>
      <w:proofErr w:type="spellStart"/>
      <w:r w:rsidR="00266AFA" w:rsidRPr="002B61B0">
        <w:rPr>
          <w:sz w:val="22"/>
          <w:szCs w:val="22"/>
        </w:rPr>
        <w:t>Hauv</w:t>
      </w:r>
      <w:proofErr w:type="spellEnd"/>
      <w:r w:rsidR="00266AFA" w:rsidRPr="002B61B0">
        <w:rPr>
          <w:sz w:val="22"/>
          <w:szCs w:val="22"/>
        </w:rPr>
        <w:t xml:space="preserve"> </w:t>
      </w:r>
      <w:proofErr w:type="spellStart"/>
      <w:r w:rsidR="00266AFA" w:rsidRPr="002B61B0">
        <w:rPr>
          <w:sz w:val="22"/>
          <w:szCs w:val="22"/>
        </w:rPr>
        <w:t>Nroog</w:t>
      </w:r>
      <w:proofErr w:type="spellEnd"/>
      <w:r w:rsidRPr="002B61B0">
        <w:rPr>
          <w:sz w:val="22"/>
          <w:szCs w:val="22"/>
        </w:rPr>
        <w:t xml:space="preserve"> Sacramento City Unified (</w:t>
      </w:r>
      <w:r w:rsidR="00A05579" w:rsidRPr="002B61B0">
        <w:rPr>
          <w:sz w:val="22"/>
          <w:szCs w:val="22"/>
        </w:rPr>
        <w:t xml:space="preserve">Sacramento City Unified School District </w:t>
      </w:r>
      <w:ins w:id="23" w:author="Kaxiong" w:date="2021-05-15T20:28:00Z">
        <w:r w:rsidR="00060C6B">
          <w:rPr>
            <w:sz w:val="22"/>
            <w:szCs w:val="22"/>
          </w:rPr>
          <w:t>(</w:t>
        </w:r>
      </w:ins>
      <w:r w:rsidRPr="002B61B0">
        <w:rPr>
          <w:sz w:val="22"/>
          <w:szCs w:val="22"/>
        </w:rPr>
        <w:t>SCUSD</w:t>
      </w:r>
      <w:ins w:id="24" w:author="Kaxiong" w:date="2021-05-15T20:28:00Z">
        <w:r w:rsidR="00060C6B">
          <w:rPr>
            <w:sz w:val="22"/>
            <w:szCs w:val="22"/>
          </w:rPr>
          <w:t>)</w:t>
        </w:r>
      </w:ins>
      <w:r w:rsidRPr="002B61B0">
        <w:rPr>
          <w:sz w:val="22"/>
          <w:szCs w:val="22"/>
        </w:rPr>
        <w:t xml:space="preserve">) </w:t>
      </w:r>
      <w:proofErr w:type="spellStart"/>
      <w:r w:rsidRPr="002B61B0">
        <w:rPr>
          <w:sz w:val="22"/>
          <w:szCs w:val="22"/>
        </w:rPr>
        <w:t>hais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txog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="00A05579" w:rsidRPr="002B61B0">
        <w:rPr>
          <w:sz w:val="22"/>
          <w:szCs w:val="22"/>
        </w:rPr>
        <w:t>ntawm</w:t>
      </w:r>
      <w:proofErr w:type="spellEnd"/>
      <w:r w:rsidR="00A05579" w:rsidRPr="002B61B0">
        <w:rPr>
          <w:sz w:val="22"/>
          <w:szCs w:val="22"/>
        </w:rPr>
        <w:t xml:space="preserve"> </w:t>
      </w:r>
      <w:proofErr w:type="spellStart"/>
      <w:r w:rsidR="006A77EA" w:rsidRPr="002B61B0">
        <w:rPr>
          <w:sz w:val="22"/>
          <w:szCs w:val="22"/>
        </w:rPr>
        <w:t>Lub</w:t>
      </w:r>
      <w:proofErr w:type="spellEnd"/>
      <w:r w:rsidR="006A77EA" w:rsidRPr="002B61B0">
        <w:rPr>
          <w:sz w:val="22"/>
          <w:szCs w:val="22"/>
        </w:rPr>
        <w:t xml:space="preserve"> </w:t>
      </w:r>
      <w:proofErr w:type="spellStart"/>
      <w:r w:rsidR="006A77EA" w:rsidRPr="002B61B0">
        <w:rPr>
          <w:sz w:val="22"/>
          <w:szCs w:val="22"/>
        </w:rPr>
        <w:t>Nroog</w:t>
      </w:r>
      <w:proofErr w:type="spellEnd"/>
      <w:r w:rsidRPr="002B61B0">
        <w:rPr>
          <w:sz w:val="22"/>
          <w:szCs w:val="22"/>
        </w:rPr>
        <w:t xml:space="preserve"> </w:t>
      </w:r>
      <w:del w:id="25" w:author="Kaxiong" w:date="2021-05-15T20:29:00Z">
        <w:r w:rsidRPr="002B61B0" w:rsidDel="00060C6B">
          <w:rPr>
            <w:sz w:val="22"/>
            <w:szCs w:val="22"/>
          </w:rPr>
          <w:delText>txoj</w:delText>
        </w:r>
      </w:del>
      <w:ins w:id="26" w:author="Kaxiong" w:date="2021-05-15T20:29:00Z">
        <w:r w:rsidR="00060C6B">
          <w:rPr>
            <w:sz w:val="22"/>
            <w:szCs w:val="22"/>
          </w:rPr>
          <w:t>cov</w:t>
        </w:r>
      </w:ins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kev</w:t>
      </w:r>
      <w:proofErr w:type="spellEnd"/>
      <w:r w:rsidRPr="002B61B0">
        <w:rPr>
          <w:sz w:val="22"/>
          <w:szCs w:val="22"/>
        </w:rPr>
        <w:t xml:space="preserve"> </w:t>
      </w:r>
      <w:del w:id="27" w:author="Kaxiong" w:date="2021-05-15T20:54:00Z">
        <w:r w:rsidRPr="002B61B0" w:rsidDel="00185AED">
          <w:rPr>
            <w:sz w:val="22"/>
            <w:szCs w:val="22"/>
          </w:rPr>
          <w:delText>mob</w:delText>
        </w:r>
      </w:del>
      <w:proofErr w:type="spellStart"/>
      <w:ins w:id="28" w:author="Kaxiong" w:date="2021-05-15T20:54:00Z">
        <w:r w:rsidR="00185AED">
          <w:rPr>
            <w:sz w:val="22"/>
            <w:szCs w:val="22"/>
          </w:rPr>
          <w:t>rau</w:t>
        </w:r>
      </w:ins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siab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ins w:id="29" w:author="Kaxiong" w:date="2021-05-15T20:29:00Z">
        <w:r w:rsidR="00060C6B">
          <w:rPr>
            <w:sz w:val="22"/>
            <w:szCs w:val="22"/>
          </w:rPr>
          <w:t>uas</w:t>
        </w:r>
        <w:proofErr w:type="spellEnd"/>
        <w:r w:rsidR="00060C6B">
          <w:rPr>
            <w:sz w:val="22"/>
            <w:szCs w:val="22"/>
          </w:rPr>
          <w:t xml:space="preserve"> </w:t>
        </w:r>
        <w:proofErr w:type="spellStart"/>
        <w:r w:rsidR="00060C6B">
          <w:rPr>
            <w:sz w:val="22"/>
            <w:szCs w:val="22"/>
          </w:rPr>
          <w:t>txuas</w:t>
        </w:r>
        <w:proofErr w:type="spellEnd"/>
        <w:r w:rsidR="00060C6B">
          <w:rPr>
            <w:sz w:val="22"/>
            <w:szCs w:val="22"/>
          </w:rPr>
          <w:t xml:space="preserve"> </w:t>
        </w:r>
        <w:proofErr w:type="spellStart"/>
        <w:r w:rsidR="00060C6B">
          <w:rPr>
            <w:sz w:val="22"/>
            <w:szCs w:val="22"/>
          </w:rPr>
          <w:t>ntxiv</w:t>
        </w:r>
        <w:proofErr w:type="spellEnd"/>
        <w:r w:rsidR="00060C6B">
          <w:rPr>
            <w:sz w:val="22"/>
            <w:szCs w:val="22"/>
          </w:rPr>
          <w:t xml:space="preserve"> </w:t>
        </w:r>
      </w:ins>
      <w:del w:id="30" w:author="Kaxiong" w:date="2021-05-15T20:30:00Z">
        <w:r w:rsidRPr="002B61B0" w:rsidDel="00060C6B">
          <w:rPr>
            <w:sz w:val="22"/>
            <w:szCs w:val="22"/>
          </w:rPr>
          <w:delText>rau</w:delText>
        </w:r>
      </w:del>
      <w:proofErr w:type="spellStart"/>
      <w:ins w:id="31" w:author="Kaxiong" w:date="2021-05-15T20:30:00Z">
        <w:r w:rsidR="00060C6B">
          <w:rPr>
            <w:sz w:val="22"/>
            <w:szCs w:val="22"/>
          </w:rPr>
          <w:t>ntxhawm</w:t>
        </w:r>
        <w:proofErr w:type="spellEnd"/>
        <w:r w:rsidR="00060C6B">
          <w:rPr>
            <w:sz w:val="22"/>
            <w:szCs w:val="22"/>
          </w:rPr>
          <w:t xml:space="preserve"> </w:t>
        </w:r>
        <w:proofErr w:type="spellStart"/>
        <w:r w:rsidR="00060C6B">
          <w:rPr>
            <w:sz w:val="22"/>
            <w:szCs w:val="22"/>
          </w:rPr>
          <w:t>rau</w:t>
        </w:r>
        <w:proofErr w:type="spellEnd"/>
        <w:r w:rsidR="00060C6B">
          <w:rPr>
            <w:sz w:val="22"/>
            <w:szCs w:val="22"/>
          </w:rPr>
          <w:t xml:space="preserve"> </w:t>
        </w:r>
        <w:proofErr w:type="spellStart"/>
        <w:r w:rsidR="00060C6B">
          <w:rPr>
            <w:sz w:val="22"/>
            <w:szCs w:val="22"/>
          </w:rPr>
          <w:t>kev</w:t>
        </w:r>
        <w:proofErr w:type="spellEnd"/>
        <w:r w:rsidR="00060C6B">
          <w:rPr>
            <w:sz w:val="22"/>
            <w:szCs w:val="22"/>
          </w:rPr>
          <w:t xml:space="preserve"> </w:t>
        </w:r>
        <w:proofErr w:type="spellStart"/>
        <w:r w:rsidR="00060C6B">
          <w:rPr>
            <w:sz w:val="22"/>
            <w:szCs w:val="22"/>
          </w:rPr>
          <w:t>rov</w:t>
        </w:r>
        <w:proofErr w:type="spellEnd"/>
        <w:r w:rsidR="00060C6B">
          <w:rPr>
            <w:sz w:val="22"/>
            <w:szCs w:val="22"/>
          </w:rPr>
          <w:t xml:space="preserve"> </w:t>
        </w:r>
        <w:proofErr w:type="spellStart"/>
        <w:r w:rsidR="00060C6B">
          <w:rPr>
            <w:sz w:val="22"/>
            <w:szCs w:val="22"/>
          </w:rPr>
          <w:t>pib</w:t>
        </w:r>
      </w:ins>
      <w:proofErr w:type="spellEnd"/>
      <w:r w:rsidRPr="002B61B0">
        <w:rPr>
          <w:sz w:val="22"/>
          <w:szCs w:val="22"/>
        </w:rPr>
        <w:t xml:space="preserve"> </w:t>
      </w:r>
      <w:ins w:id="32" w:author="Kaxiong" w:date="2021-05-15T20:29:00Z">
        <w:r w:rsidR="00060C6B">
          <w:rPr>
            <w:sz w:val="22"/>
            <w:szCs w:val="22"/>
          </w:rPr>
          <w:t xml:space="preserve">cov </w:t>
        </w:r>
      </w:ins>
      <w:proofErr w:type="spellStart"/>
      <w:r w:rsidRPr="002B61B0">
        <w:rPr>
          <w:sz w:val="22"/>
          <w:szCs w:val="22"/>
        </w:rPr>
        <w:t>kev</w:t>
      </w:r>
      <w:proofErr w:type="spellEnd"/>
      <w:r w:rsidRPr="002B61B0">
        <w:rPr>
          <w:sz w:val="22"/>
          <w:szCs w:val="22"/>
        </w:rPr>
        <w:t xml:space="preserve"> </w:t>
      </w:r>
      <w:del w:id="33" w:author="Kaxiong" w:date="2021-05-15T20:30:00Z">
        <w:r w:rsidRPr="002B61B0" w:rsidDel="00060C6B">
          <w:rPr>
            <w:sz w:val="22"/>
            <w:szCs w:val="22"/>
          </w:rPr>
          <w:delText>soj ntsuam</w:delText>
        </w:r>
      </w:del>
      <w:proofErr w:type="spellStart"/>
      <w:ins w:id="34" w:author="Kaxiong" w:date="2021-05-15T21:16:00Z">
        <w:r w:rsidR="00657371">
          <w:rPr>
            <w:sz w:val="22"/>
            <w:szCs w:val="22"/>
          </w:rPr>
          <w:t>n</w:t>
        </w:r>
      </w:ins>
      <w:ins w:id="35" w:author="Kaxiong" w:date="2021-05-15T20:30:00Z">
        <w:r w:rsidR="00060C6B">
          <w:rPr>
            <w:sz w:val="22"/>
            <w:szCs w:val="22"/>
          </w:rPr>
          <w:t>tsua</w:t>
        </w:r>
      </w:ins>
      <w:ins w:id="36" w:author="Kaxiong" w:date="2021-05-15T21:14:00Z">
        <w:r w:rsidR="00657371">
          <w:rPr>
            <w:sz w:val="22"/>
            <w:szCs w:val="22"/>
          </w:rPr>
          <w:t>m</w:t>
        </w:r>
      </w:ins>
      <w:proofErr w:type="spellEnd"/>
      <w:ins w:id="37" w:author="Kaxiong" w:date="2021-05-15T20:30:00Z">
        <w:r w:rsidR="00060C6B">
          <w:rPr>
            <w:sz w:val="22"/>
            <w:szCs w:val="22"/>
          </w:rPr>
          <w:t xml:space="preserve"> </w:t>
        </w:r>
        <w:proofErr w:type="spellStart"/>
        <w:r w:rsidR="00060C6B">
          <w:rPr>
            <w:sz w:val="22"/>
            <w:szCs w:val="22"/>
          </w:rPr>
          <w:t>xyuas</w:t>
        </w:r>
      </w:ins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kev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kawm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ntawv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tshwj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xeeb</w:t>
      </w:r>
      <w:proofErr w:type="spellEnd"/>
      <w:r w:rsidR="00A05579" w:rsidRPr="002B61B0">
        <w:rPr>
          <w:sz w:val="22"/>
          <w:szCs w:val="22"/>
        </w:rPr>
        <w:t>.</w:t>
      </w:r>
      <w:r w:rsidRPr="002B61B0">
        <w:rPr>
          <w:sz w:val="22"/>
          <w:szCs w:val="22"/>
        </w:rPr>
        <w:t xml:space="preserve"> </w:t>
      </w:r>
      <w:proofErr w:type="spellStart"/>
      <w:r w:rsidR="00A05579" w:rsidRPr="002B61B0">
        <w:rPr>
          <w:sz w:val="22"/>
          <w:szCs w:val="22"/>
        </w:rPr>
        <w:t>Lub</w:t>
      </w:r>
      <w:proofErr w:type="spellEnd"/>
      <w:r w:rsidR="00A05579" w:rsidRPr="002B61B0">
        <w:rPr>
          <w:sz w:val="22"/>
          <w:szCs w:val="22"/>
        </w:rPr>
        <w:t xml:space="preserve"> </w:t>
      </w:r>
      <w:proofErr w:type="spellStart"/>
      <w:r w:rsidR="00A05579" w:rsidRPr="002B61B0">
        <w:rPr>
          <w:sz w:val="22"/>
          <w:szCs w:val="22"/>
        </w:rPr>
        <w:t>nroog</w:t>
      </w:r>
      <w:proofErr w:type="spellEnd"/>
      <w:r w:rsidR="00A05579" w:rsidRPr="002B61B0">
        <w:rPr>
          <w:sz w:val="22"/>
          <w:szCs w:val="22"/>
        </w:rPr>
        <w:t xml:space="preserve"> pom </w:t>
      </w:r>
      <w:r w:rsidRPr="002B61B0">
        <w:rPr>
          <w:sz w:val="22"/>
          <w:szCs w:val="22"/>
        </w:rPr>
        <w:t xml:space="preserve">zoo </w:t>
      </w:r>
      <w:del w:id="38" w:author="Kaxiong" w:date="2021-05-15T20:34:00Z">
        <w:r w:rsidR="00A05579" w:rsidRPr="002B61B0" w:rsidDel="000C655F">
          <w:rPr>
            <w:sz w:val="22"/>
            <w:szCs w:val="22"/>
          </w:rPr>
          <w:delText>rau</w:delText>
        </w:r>
        <w:r w:rsidRPr="002B61B0" w:rsidDel="000C655F">
          <w:rPr>
            <w:sz w:val="22"/>
            <w:szCs w:val="22"/>
          </w:rPr>
          <w:delText xml:space="preserve"> </w:delText>
        </w:r>
      </w:del>
      <w:proofErr w:type="spellStart"/>
      <w:r w:rsidRPr="002B61B0">
        <w:rPr>
          <w:sz w:val="22"/>
          <w:szCs w:val="22"/>
        </w:rPr>
        <w:t>qhia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tias</w:t>
      </w:r>
      <w:proofErr w:type="spellEnd"/>
      <w:r w:rsidR="00A05579" w:rsidRPr="002B61B0">
        <w:rPr>
          <w:sz w:val="22"/>
          <w:szCs w:val="22"/>
        </w:rPr>
        <w:t xml:space="preserve"> </w:t>
      </w:r>
      <w:proofErr w:type="spellStart"/>
      <w:r w:rsidR="00A05579" w:rsidRPr="002B61B0">
        <w:rPr>
          <w:sz w:val="22"/>
          <w:szCs w:val="22"/>
        </w:rPr>
        <w:t>Hnub</w:t>
      </w:r>
      <w:proofErr w:type="spellEnd"/>
      <w:r w:rsidR="00A05579" w:rsidRPr="002B61B0">
        <w:rPr>
          <w:sz w:val="22"/>
          <w:szCs w:val="22"/>
        </w:rPr>
        <w:t xml:space="preserve"> Tim 4</w:t>
      </w:r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Lub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Tsib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Hlis</w:t>
      </w:r>
      <w:proofErr w:type="spellEnd"/>
      <w:r w:rsidRPr="002B61B0">
        <w:rPr>
          <w:sz w:val="22"/>
          <w:szCs w:val="22"/>
        </w:rPr>
        <w:t xml:space="preserve">, </w:t>
      </w:r>
      <w:proofErr w:type="spellStart"/>
      <w:r w:rsidR="00A05579" w:rsidRPr="002B61B0">
        <w:rPr>
          <w:sz w:val="22"/>
          <w:szCs w:val="22"/>
        </w:rPr>
        <w:t>Xyoo</w:t>
      </w:r>
      <w:proofErr w:type="spellEnd"/>
      <w:r w:rsidR="00A05579" w:rsidRPr="002B61B0">
        <w:rPr>
          <w:sz w:val="22"/>
          <w:szCs w:val="22"/>
        </w:rPr>
        <w:t xml:space="preserve"> </w:t>
      </w:r>
      <w:r w:rsidRPr="002B61B0">
        <w:rPr>
          <w:sz w:val="22"/>
          <w:szCs w:val="22"/>
        </w:rPr>
        <w:t xml:space="preserve">2021, SCUSD </w:t>
      </w:r>
      <w:proofErr w:type="spellStart"/>
      <w:r w:rsidRPr="002B61B0">
        <w:rPr>
          <w:sz w:val="22"/>
          <w:szCs w:val="22"/>
        </w:rPr>
        <w:t>thiab</w:t>
      </w:r>
      <w:proofErr w:type="spellEnd"/>
      <w:r w:rsidRPr="002B61B0">
        <w:rPr>
          <w:sz w:val="22"/>
          <w:szCs w:val="22"/>
        </w:rPr>
        <w:t xml:space="preserve"> SCTA tau </w:t>
      </w:r>
      <w:proofErr w:type="spellStart"/>
      <w:ins w:id="39" w:author="Kaxiong" w:date="2021-05-15T20:35:00Z">
        <w:r w:rsidR="000C655F">
          <w:rPr>
            <w:sz w:val="22"/>
            <w:szCs w:val="22"/>
          </w:rPr>
          <w:t>ua</w:t>
        </w:r>
        <w:proofErr w:type="spellEnd"/>
        <w:r w:rsidR="000C655F">
          <w:rPr>
            <w:sz w:val="22"/>
            <w:szCs w:val="22"/>
          </w:rPr>
          <w:t xml:space="preserve"> </w:t>
        </w:r>
        <w:proofErr w:type="spellStart"/>
        <w:r w:rsidR="000C655F">
          <w:rPr>
            <w:sz w:val="22"/>
            <w:szCs w:val="22"/>
          </w:rPr>
          <w:t>tiav</w:t>
        </w:r>
        <w:proofErr w:type="spellEnd"/>
        <w:r w:rsidR="000C655F">
          <w:rPr>
            <w:sz w:val="22"/>
            <w:szCs w:val="22"/>
          </w:rPr>
          <w:t xml:space="preserve"> </w:t>
        </w:r>
        <w:proofErr w:type="spellStart"/>
        <w:r w:rsidR="000C655F">
          <w:rPr>
            <w:sz w:val="22"/>
            <w:szCs w:val="22"/>
          </w:rPr>
          <w:t>ib</w:t>
        </w:r>
        <w:proofErr w:type="spellEnd"/>
        <w:r w:rsidR="000C655F">
          <w:rPr>
            <w:sz w:val="22"/>
            <w:szCs w:val="22"/>
          </w:rPr>
          <w:t xml:space="preserve"> </w:t>
        </w:r>
        <w:proofErr w:type="spellStart"/>
        <w:r w:rsidR="000C655F">
          <w:rPr>
            <w:sz w:val="22"/>
            <w:szCs w:val="22"/>
          </w:rPr>
          <w:t>qho</w:t>
        </w:r>
        <w:proofErr w:type="spellEnd"/>
        <w:r w:rsidR="000C655F">
          <w:rPr>
            <w:sz w:val="22"/>
            <w:szCs w:val="22"/>
          </w:rPr>
          <w:t xml:space="preserve"> </w:t>
        </w:r>
        <w:proofErr w:type="spellStart"/>
        <w:r w:rsidR="000C655F">
          <w:rPr>
            <w:sz w:val="22"/>
            <w:szCs w:val="22"/>
          </w:rPr>
          <w:t>kev</w:t>
        </w:r>
        <w:proofErr w:type="spellEnd"/>
        <w:r w:rsidR="000C655F">
          <w:rPr>
            <w:sz w:val="22"/>
            <w:szCs w:val="22"/>
          </w:rPr>
          <w:t xml:space="preserve"> pom zoo </w:t>
        </w:r>
        <w:proofErr w:type="spellStart"/>
        <w:r w:rsidR="000C655F">
          <w:rPr>
            <w:sz w:val="22"/>
            <w:szCs w:val="22"/>
          </w:rPr>
          <w:t>txhawm</w:t>
        </w:r>
        <w:proofErr w:type="spellEnd"/>
        <w:r w:rsidR="000C655F">
          <w:rPr>
            <w:sz w:val="22"/>
            <w:szCs w:val="22"/>
          </w:rPr>
          <w:t xml:space="preserve"> </w:t>
        </w:r>
        <w:proofErr w:type="spellStart"/>
        <w:r w:rsidR="000C655F">
          <w:rPr>
            <w:sz w:val="22"/>
            <w:szCs w:val="22"/>
          </w:rPr>
          <w:t>rau</w:t>
        </w:r>
        <w:proofErr w:type="spellEnd"/>
        <w:r w:rsidR="000C655F">
          <w:rPr>
            <w:sz w:val="22"/>
            <w:szCs w:val="22"/>
          </w:rPr>
          <w:t xml:space="preserve"> </w:t>
        </w:r>
        <w:proofErr w:type="spellStart"/>
        <w:r w:rsidR="000C655F">
          <w:rPr>
            <w:sz w:val="22"/>
            <w:szCs w:val="22"/>
          </w:rPr>
          <w:t>pib</w:t>
        </w:r>
        <w:proofErr w:type="spellEnd"/>
        <w:r w:rsidR="000C655F">
          <w:rPr>
            <w:sz w:val="22"/>
            <w:szCs w:val="22"/>
          </w:rPr>
          <w:t xml:space="preserve"> </w:t>
        </w:r>
        <w:proofErr w:type="spellStart"/>
        <w:r w:rsidR="000C655F">
          <w:rPr>
            <w:sz w:val="22"/>
            <w:szCs w:val="22"/>
          </w:rPr>
          <w:t>kev</w:t>
        </w:r>
        <w:proofErr w:type="spellEnd"/>
        <w:r w:rsidR="000C655F">
          <w:rPr>
            <w:sz w:val="22"/>
            <w:szCs w:val="22"/>
          </w:rPr>
          <w:t xml:space="preserve"> </w:t>
        </w:r>
      </w:ins>
      <w:r w:rsidRPr="002B61B0">
        <w:rPr>
          <w:sz w:val="22"/>
          <w:szCs w:val="22"/>
        </w:rPr>
        <w:t xml:space="preserve">cog </w:t>
      </w:r>
      <w:proofErr w:type="spellStart"/>
      <w:r w:rsidRPr="002B61B0">
        <w:rPr>
          <w:sz w:val="22"/>
          <w:szCs w:val="22"/>
        </w:rPr>
        <w:t>lus</w:t>
      </w:r>
      <w:proofErr w:type="spellEnd"/>
      <w:r w:rsidRPr="002B61B0">
        <w:rPr>
          <w:sz w:val="22"/>
          <w:szCs w:val="22"/>
        </w:rPr>
        <w:t xml:space="preserve"> </w:t>
      </w:r>
      <w:del w:id="40" w:author="Kaxiong" w:date="2021-05-15T21:15:00Z">
        <w:r w:rsidRPr="002B61B0" w:rsidDel="00657371">
          <w:rPr>
            <w:sz w:val="22"/>
            <w:szCs w:val="22"/>
          </w:rPr>
          <w:delText xml:space="preserve">pom zoo </w:delText>
        </w:r>
      </w:del>
      <w:del w:id="41" w:author="Kaxiong" w:date="2021-05-15T20:36:00Z">
        <w:r w:rsidRPr="002B61B0" w:rsidDel="000C655F">
          <w:rPr>
            <w:sz w:val="22"/>
            <w:szCs w:val="22"/>
          </w:rPr>
          <w:delText xml:space="preserve">yuav pib sib cog lus </w:delText>
        </w:r>
      </w:del>
      <w:proofErr w:type="spellStart"/>
      <w:r w:rsidRPr="002B61B0">
        <w:rPr>
          <w:sz w:val="22"/>
          <w:szCs w:val="22"/>
        </w:rPr>
        <w:t>nrog</w:t>
      </w:r>
      <w:proofErr w:type="spellEnd"/>
      <w:r w:rsidRPr="002B61B0">
        <w:rPr>
          <w:sz w:val="22"/>
          <w:szCs w:val="22"/>
        </w:rPr>
        <w:t xml:space="preserve"> cov </w:t>
      </w:r>
      <w:proofErr w:type="spellStart"/>
      <w:r w:rsidRPr="002B61B0">
        <w:rPr>
          <w:sz w:val="22"/>
          <w:szCs w:val="22"/>
        </w:rPr>
        <w:t>neeg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ins w:id="42" w:author="Kaxiong" w:date="2021-05-15T21:15:00Z">
        <w:r w:rsidR="00657371">
          <w:rPr>
            <w:sz w:val="22"/>
            <w:szCs w:val="22"/>
          </w:rPr>
          <w:t>ntsuam</w:t>
        </w:r>
        <w:proofErr w:type="spellEnd"/>
        <w:r w:rsidR="00657371">
          <w:rPr>
            <w:sz w:val="22"/>
            <w:szCs w:val="22"/>
          </w:rPr>
          <w:t xml:space="preserve"> </w:t>
        </w:r>
        <w:proofErr w:type="spellStart"/>
        <w:r w:rsidR="00657371">
          <w:rPr>
            <w:sz w:val="22"/>
            <w:szCs w:val="22"/>
          </w:rPr>
          <w:t>xyu</w:t>
        </w:r>
      </w:ins>
      <w:ins w:id="43" w:author="Kaxiong" w:date="2021-05-15T21:16:00Z">
        <w:r w:rsidR="00657371">
          <w:rPr>
            <w:sz w:val="22"/>
            <w:szCs w:val="22"/>
          </w:rPr>
          <w:t>as</w:t>
        </w:r>
        <w:proofErr w:type="spellEnd"/>
        <w:r w:rsidR="00657371">
          <w:rPr>
            <w:sz w:val="22"/>
            <w:szCs w:val="22"/>
          </w:rPr>
          <w:t xml:space="preserve"> </w:t>
        </w:r>
      </w:ins>
      <w:r w:rsidRPr="002B61B0">
        <w:rPr>
          <w:sz w:val="22"/>
          <w:szCs w:val="22"/>
        </w:rPr>
        <w:t xml:space="preserve">sab </w:t>
      </w:r>
      <w:proofErr w:type="spellStart"/>
      <w:r w:rsidRPr="002B61B0">
        <w:rPr>
          <w:sz w:val="22"/>
          <w:szCs w:val="22"/>
        </w:rPr>
        <w:t>nrau</w:t>
      </w:r>
      <w:r w:rsidR="00492A0D" w:rsidRPr="002B61B0">
        <w:rPr>
          <w:sz w:val="22"/>
          <w:szCs w:val="22"/>
        </w:rPr>
        <w:t>v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ins w:id="44" w:author="Kaxiong" w:date="2021-05-15T20:37:00Z">
        <w:r w:rsidR="000C655F">
          <w:rPr>
            <w:sz w:val="22"/>
            <w:szCs w:val="22"/>
          </w:rPr>
          <w:t>txhawm</w:t>
        </w:r>
        <w:proofErr w:type="spellEnd"/>
        <w:r w:rsidR="000C655F">
          <w:rPr>
            <w:sz w:val="22"/>
            <w:szCs w:val="22"/>
          </w:rPr>
          <w:t xml:space="preserve"> </w:t>
        </w:r>
        <w:proofErr w:type="spellStart"/>
        <w:r w:rsidR="000C655F">
          <w:rPr>
            <w:sz w:val="22"/>
            <w:szCs w:val="22"/>
          </w:rPr>
          <w:t>rau</w:t>
        </w:r>
        <w:proofErr w:type="spellEnd"/>
        <w:r w:rsidR="000C655F">
          <w:rPr>
            <w:sz w:val="22"/>
            <w:szCs w:val="22"/>
          </w:rPr>
          <w:t xml:space="preserve"> </w:t>
        </w:r>
      </w:ins>
      <w:del w:id="45" w:author="Kaxiong" w:date="2021-05-15T20:37:00Z">
        <w:r w:rsidRPr="002B61B0" w:rsidDel="000C655F">
          <w:rPr>
            <w:sz w:val="22"/>
            <w:szCs w:val="22"/>
          </w:rPr>
          <w:delText xml:space="preserve">ua tus </w:delText>
        </w:r>
      </w:del>
      <w:ins w:id="46" w:author="Kaxiong" w:date="2021-05-15T20:37:00Z">
        <w:r w:rsidR="000C655F">
          <w:rPr>
            <w:sz w:val="22"/>
            <w:szCs w:val="22"/>
          </w:rPr>
          <w:t xml:space="preserve">cov </w:t>
        </w:r>
        <w:proofErr w:type="spellStart"/>
        <w:r w:rsidR="000C655F">
          <w:rPr>
            <w:sz w:val="22"/>
            <w:szCs w:val="22"/>
          </w:rPr>
          <w:t>kev</w:t>
        </w:r>
        <w:proofErr w:type="spellEnd"/>
        <w:r w:rsidR="000C655F">
          <w:rPr>
            <w:sz w:val="22"/>
            <w:szCs w:val="22"/>
          </w:rPr>
          <w:t xml:space="preserve"> </w:t>
        </w:r>
      </w:ins>
      <w:proofErr w:type="spellStart"/>
      <w:r w:rsidRPr="002B61B0">
        <w:rPr>
          <w:sz w:val="22"/>
          <w:szCs w:val="22"/>
        </w:rPr>
        <w:t>ntsua</w:t>
      </w:r>
      <w:r w:rsidR="00492A0D" w:rsidRPr="002B61B0">
        <w:rPr>
          <w:sz w:val="22"/>
          <w:szCs w:val="22"/>
        </w:rPr>
        <w:t>m</w:t>
      </w:r>
      <w:proofErr w:type="spellEnd"/>
      <w:r w:rsidR="00492A0D" w:rsidRPr="002B61B0">
        <w:rPr>
          <w:sz w:val="22"/>
          <w:szCs w:val="22"/>
        </w:rPr>
        <w:t xml:space="preserve"> </w:t>
      </w:r>
      <w:proofErr w:type="spellStart"/>
      <w:r w:rsidR="00492A0D" w:rsidRPr="002B61B0">
        <w:rPr>
          <w:sz w:val="22"/>
          <w:szCs w:val="22"/>
        </w:rPr>
        <w:t>xyuas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kev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kawm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="00492A0D" w:rsidRPr="002B61B0">
        <w:rPr>
          <w:sz w:val="22"/>
          <w:szCs w:val="22"/>
        </w:rPr>
        <w:t>ntawv</w:t>
      </w:r>
      <w:proofErr w:type="spellEnd"/>
      <w:r w:rsidR="00492A0D"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tshwj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xeeb</w:t>
      </w:r>
      <w:proofErr w:type="spellEnd"/>
      <w:r w:rsidRPr="002B61B0">
        <w:rPr>
          <w:sz w:val="22"/>
          <w:szCs w:val="22"/>
        </w:rPr>
        <w:t xml:space="preserve">. </w:t>
      </w:r>
      <w:proofErr w:type="spellStart"/>
      <w:r w:rsidRPr="002B61B0">
        <w:rPr>
          <w:sz w:val="22"/>
          <w:szCs w:val="22"/>
        </w:rPr>
        <w:t>Raws</w:t>
      </w:r>
      <w:proofErr w:type="spellEnd"/>
      <w:r w:rsidRPr="002B61B0">
        <w:rPr>
          <w:sz w:val="22"/>
          <w:szCs w:val="22"/>
        </w:rPr>
        <w:t xml:space="preserve"> li </w:t>
      </w:r>
      <w:del w:id="47" w:author="Kaxiong" w:date="2021-05-15T20:38:00Z">
        <w:r w:rsidRPr="002B61B0" w:rsidDel="000C655F">
          <w:rPr>
            <w:sz w:val="22"/>
            <w:szCs w:val="22"/>
          </w:rPr>
          <w:delText>tsab ntawv</w:delText>
        </w:r>
      </w:del>
      <w:proofErr w:type="spellStart"/>
      <w:ins w:id="48" w:author="Kaxiong" w:date="2021-05-15T20:38:00Z">
        <w:r w:rsidR="000C655F">
          <w:rPr>
            <w:sz w:val="22"/>
            <w:szCs w:val="22"/>
          </w:rPr>
          <w:t>qhov</w:t>
        </w:r>
        <w:proofErr w:type="spellEnd"/>
        <w:r w:rsidR="000C655F">
          <w:rPr>
            <w:sz w:val="22"/>
            <w:szCs w:val="22"/>
          </w:rPr>
          <w:t xml:space="preserve"> </w:t>
        </w:r>
        <w:proofErr w:type="spellStart"/>
        <w:r w:rsidR="000C655F">
          <w:rPr>
            <w:sz w:val="22"/>
            <w:szCs w:val="22"/>
          </w:rPr>
          <w:t>txiaj</w:t>
        </w:r>
        <w:proofErr w:type="spellEnd"/>
        <w:r w:rsidR="000C655F">
          <w:rPr>
            <w:sz w:val="22"/>
            <w:szCs w:val="22"/>
          </w:rPr>
          <w:t xml:space="preserve"> </w:t>
        </w:r>
        <w:proofErr w:type="spellStart"/>
        <w:r w:rsidR="000C655F">
          <w:rPr>
            <w:sz w:val="22"/>
            <w:szCs w:val="22"/>
          </w:rPr>
          <w:t>ntsig</w:t>
        </w:r>
        <w:proofErr w:type="spellEnd"/>
        <w:r w:rsidR="000C655F">
          <w:rPr>
            <w:sz w:val="22"/>
            <w:szCs w:val="22"/>
          </w:rPr>
          <w:t xml:space="preserve"> </w:t>
        </w:r>
      </w:ins>
      <w:proofErr w:type="spellStart"/>
      <w:ins w:id="49" w:author="Kaxiong" w:date="2021-05-15T20:39:00Z">
        <w:r w:rsidR="000C655F">
          <w:rPr>
            <w:sz w:val="22"/>
            <w:szCs w:val="22"/>
          </w:rPr>
          <w:t>ntawm</w:t>
        </w:r>
        <w:proofErr w:type="spellEnd"/>
        <w:r w:rsidR="000C655F">
          <w:rPr>
            <w:sz w:val="22"/>
            <w:szCs w:val="22"/>
          </w:rPr>
          <w:t xml:space="preserve"> </w:t>
        </w:r>
        <w:proofErr w:type="spellStart"/>
        <w:r w:rsidR="000C655F">
          <w:rPr>
            <w:sz w:val="22"/>
            <w:szCs w:val="22"/>
          </w:rPr>
          <w:t>kev</w:t>
        </w:r>
      </w:ins>
      <w:proofErr w:type="spellEnd"/>
      <w:r w:rsidRPr="002B61B0">
        <w:rPr>
          <w:sz w:val="22"/>
          <w:szCs w:val="22"/>
        </w:rPr>
        <w:t xml:space="preserve"> cog </w:t>
      </w:r>
      <w:proofErr w:type="spellStart"/>
      <w:r w:rsidRPr="002B61B0">
        <w:rPr>
          <w:sz w:val="22"/>
          <w:szCs w:val="22"/>
        </w:rPr>
        <w:t>lus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tshiab</w:t>
      </w:r>
      <w:proofErr w:type="spellEnd"/>
      <w:r w:rsidRPr="002B61B0">
        <w:rPr>
          <w:sz w:val="22"/>
          <w:szCs w:val="22"/>
        </w:rPr>
        <w:t xml:space="preserve"> no, </w:t>
      </w:r>
      <w:proofErr w:type="spellStart"/>
      <w:r w:rsidR="00B85F1D" w:rsidRPr="002B61B0">
        <w:rPr>
          <w:sz w:val="22"/>
          <w:szCs w:val="22"/>
        </w:rPr>
        <w:t>Lub</w:t>
      </w:r>
      <w:proofErr w:type="spellEnd"/>
      <w:r w:rsidR="00B85F1D" w:rsidRPr="002B61B0">
        <w:rPr>
          <w:sz w:val="22"/>
          <w:szCs w:val="22"/>
        </w:rPr>
        <w:t xml:space="preserve"> </w:t>
      </w:r>
      <w:proofErr w:type="spellStart"/>
      <w:r w:rsidR="00B85F1D" w:rsidRPr="002B61B0">
        <w:rPr>
          <w:sz w:val="22"/>
          <w:szCs w:val="22"/>
        </w:rPr>
        <w:t>nroog</w:t>
      </w:r>
      <w:proofErr w:type="spellEnd"/>
      <w:r w:rsidRPr="002B61B0">
        <w:rPr>
          <w:sz w:val="22"/>
          <w:szCs w:val="22"/>
        </w:rPr>
        <w:t xml:space="preserve"> tau </w:t>
      </w:r>
      <w:proofErr w:type="spellStart"/>
      <w:r w:rsidRPr="002B61B0">
        <w:rPr>
          <w:sz w:val="22"/>
          <w:szCs w:val="22"/>
        </w:rPr>
        <w:t>nthuav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dav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tus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="00950FB0" w:rsidRPr="002B61B0">
        <w:rPr>
          <w:sz w:val="22"/>
          <w:szCs w:val="22"/>
        </w:rPr>
        <w:t>zauv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ntawm</w:t>
      </w:r>
      <w:proofErr w:type="spellEnd"/>
      <w:r w:rsidRPr="002B61B0">
        <w:rPr>
          <w:sz w:val="22"/>
          <w:szCs w:val="22"/>
        </w:rPr>
        <w:t xml:space="preserve"> cov tib </w:t>
      </w:r>
      <w:proofErr w:type="spellStart"/>
      <w:r w:rsidRPr="002B61B0">
        <w:rPr>
          <w:sz w:val="22"/>
          <w:szCs w:val="22"/>
        </w:rPr>
        <w:t>neeg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uas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yuav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ua</w:t>
      </w:r>
      <w:proofErr w:type="spellEnd"/>
      <w:r w:rsidRPr="002B61B0">
        <w:rPr>
          <w:sz w:val="22"/>
          <w:szCs w:val="22"/>
        </w:rPr>
        <w:t xml:space="preserve"> cov </w:t>
      </w:r>
      <w:proofErr w:type="spellStart"/>
      <w:r w:rsidRPr="002B61B0">
        <w:rPr>
          <w:sz w:val="22"/>
          <w:szCs w:val="22"/>
        </w:rPr>
        <w:t>kev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ntsua</w:t>
      </w:r>
      <w:r w:rsidR="00950FB0" w:rsidRPr="002B61B0">
        <w:rPr>
          <w:sz w:val="22"/>
          <w:szCs w:val="22"/>
        </w:rPr>
        <w:t>m</w:t>
      </w:r>
      <w:proofErr w:type="spellEnd"/>
      <w:r w:rsidR="00950FB0" w:rsidRPr="002B61B0">
        <w:rPr>
          <w:sz w:val="22"/>
          <w:szCs w:val="22"/>
        </w:rPr>
        <w:t xml:space="preserve"> </w:t>
      </w:r>
      <w:proofErr w:type="spellStart"/>
      <w:r w:rsidR="00950FB0" w:rsidRPr="002B61B0">
        <w:rPr>
          <w:sz w:val="22"/>
          <w:szCs w:val="22"/>
        </w:rPr>
        <w:t>xyuas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kev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kawm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tshwj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xeeb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txij</w:t>
      </w:r>
      <w:proofErr w:type="spellEnd"/>
      <w:r w:rsidRPr="002B61B0">
        <w:rPr>
          <w:sz w:val="22"/>
          <w:szCs w:val="22"/>
        </w:rPr>
        <w:t xml:space="preserve"> tam sim no </w:t>
      </w:r>
      <w:proofErr w:type="spellStart"/>
      <w:r w:rsidRPr="002B61B0">
        <w:rPr>
          <w:sz w:val="22"/>
          <w:szCs w:val="22"/>
        </w:rPr>
        <w:t>txog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="00950FB0" w:rsidRPr="002B61B0">
        <w:rPr>
          <w:sz w:val="22"/>
          <w:szCs w:val="22"/>
        </w:rPr>
        <w:t>Hnub</w:t>
      </w:r>
      <w:proofErr w:type="spellEnd"/>
      <w:r w:rsidR="00950FB0" w:rsidRPr="002B61B0">
        <w:rPr>
          <w:sz w:val="22"/>
          <w:szCs w:val="22"/>
        </w:rPr>
        <w:t xml:space="preserve"> Tim 31 </w:t>
      </w:r>
      <w:proofErr w:type="spellStart"/>
      <w:r w:rsidRPr="002B61B0">
        <w:rPr>
          <w:sz w:val="22"/>
          <w:szCs w:val="22"/>
        </w:rPr>
        <w:t>Lub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Yim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Hli</w:t>
      </w:r>
      <w:proofErr w:type="spellEnd"/>
      <w:r w:rsidRPr="002B61B0">
        <w:rPr>
          <w:sz w:val="22"/>
          <w:szCs w:val="22"/>
        </w:rPr>
        <w:t xml:space="preserve">, </w:t>
      </w:r>
      <w:proofErr w:type="spellStart"/>
      <w:r w:rsidR="007A540D" w:rsidRPr="002B61B0">
        <w:rPr>
          <w:sz w:val="22"/>
          <w:szCs w:val="22"/>
        </w:rPr>
        <w:t>Xyoo</w:t>
      </w:r>
      <w:proofErr w:type="spellEnd"/>
      <w:r w:rsidR="007A540D" w:rsidRPr="002B61B0">
        <w:rPr>
          <w:sz w:val="22"/>
          <w:szCs w:val="22"/>
        </w:rPr>
        <w:t xml:space="preserve"> </w:t>
      </w:r>
      <w:r w:rsidRPr="002B61B0">
        <w:rPr>
          <w:sz w:val="22"/>
          <w:szCs w:val="22"/>
        </w:rPr>
        <w:t xml:space="preserve">2021 </w:t>
      </w:r>
      <w:proofErr w:type="spellStart"/>
      <w:r w:rsidRPr="002B61B0">
        <w:rPr>
          <w:sz w:val="22"/>
          <w:szCs w:val="22"/>
        </w:rPr>
        <w:t>nrog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lub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hom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phiaj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ntawm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="00A5739C" w:rsidRPr="002B61B0">
        <w:rPr>
          <w:sz w:val="22"/>
          <w:szCs w:val="22"/>
        </w:rPr>
        <w:t>qhov</w:t>
      </w:r>
      <w:proofErr w:type="spellEnd"/>
      <w:r w:rsidR="00A5739C"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ua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tiav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txhua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qhov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kev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ntsua</w:t>
      </w:r>
      <w:r w:rsidR="00A5739C" w:rsidRPr="002B61B0">
        <w:rPr>
          <w:sz w:val="22"/>
          <w:szCs w:val="22"/>
        </w:rPr>
        <w:t>m</w:t>
      </w:r>
      <w:proofErr w:type="spellEnd"/>
      <w:r w:rsidR="00A5739C" w:rsidRPr="002B61B0">
        <w:rPr>
          <w:sz w:val="22"/>
          <w:szCs w:val="22"/>
        </w:rPr>
        <w:t xml:space="preserve"> </w:t>
      </w:r>
      <w:proofErr w:type="spellStart"/>
      <w:r w:rsidR="00A5739C" w:rsidRPr="002B61B0">
        <w:rPr>
          <w:sz w:val="22"/>
          <w:szCs w:val="22"/>
        </w:rPr>
        <w:t>xyuas</w:t>
      </w:r>
      <w:proofErr w:type="spellEnd"/>
      <w:ins w:id="50" w:author="Kaxiong" w:date="2021-05-15T20:42:00Z">
        <w:r w:rsidR="000C655F">
          <w:rPr>
            <w:sz w:val="22"/>
            <w:szCs w:val="22"/>
          </w:rPr>
          <w:t xml:space="preserve"> </w:t>
        </w:r>
        <w:proofErr w:type="spellStart"/>
        <w:r w:rsidR="000C655F">
          <w:rPr>
            <w:sz w:val="22"/>
            <w:szCs w:val="22"/>
          </w:rPr>
          <w:t>uas</w:t>
        </w:r>
        <w:proofErr w:type="spellEnd"/>
        <w:r w:rsidR="000C655F">
          <w:rPr>
            <w:sz w:val="22"/>
            <w:szCs w:val="22"/>
          </w:rPr>
          <w:t xml:space="preserve"> </w:t>
        </w:r>
        <w:proofErr w:type="spellStart"/>
        <w:r w:rsidR="000C655F">
          <w:rPr>
            <w:sz w:val="22"/>
            <w:szCs w:val="22"/>
          </w:rPr>
          <w:t>tseem</w:t>
        </w:r>
        <w:proofErr w:type="spellEnd"/>
        <w:r w:rsidR="000C655F">
          <w:rPr>
            <w:sz w:val="22"/>
            <w:szCs w:val="22"/>
          </w:rPr>
          <w:t xml:space="preserve"> </w:t>
        </w:r>
        <w:proofErr w:type="spellStart"/>
        <w:r w:rsidR="000C655F">
          <w:rPr>
            <w:sz w:val="22"/>
            <w:szCs w:val="22"/>
          </w:rPr>
          <w:t>tshuav</w:t>
        </w:r>
      </w:ins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ua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ntej</w:t>
      </w:r>
      <w:proofErr w:type="spellEnd"/>
      <w:r w:rsidRPr="002B61B0">
        <w:rPr>
          <w:sz w:val="22"/>
          <w:szCs w:val="22"/>
        </w:rPr>
        <w:t xml:space="preserve"> </w:t>
      </w:r>
      <w:del w:id="51" w:author="Kaxiong" w:date="2021-05-15T20:42:00Z">
        <w:r w:rsidR="00A5739C" w:rsidRPr="002B61B0" w:rsidDel="00DA07DA">
          <w:rPr>
            <w:sz w:val="22"/>
            <w:szCs w:val="22"/>
          </w:rPr>
          <w:delText xml:space="preserve">kawm </w:delText>
        </w:r>
      </w:del>
      <w:proofErr w:type="spellStart"/>
      <w:r w:rsidRPr="002B61B0">
        <w:rPr>
          <w:sz w:val="22"/>
          <w:szCs w:val="22"/>
        </w:rPr>
        <w:t>xyoo</w:t>
      </w:r>
      <w:proofErr w:type="spellEnd"/>
      <w:ins w:id="52" w:author="Kaxiong" w:date="2021-05-15T20:42:00Z">
        <w:r w:rsidR="00DA07DA">
          <w:rPr>
            <w:sz w:val="22"/>
            <w:szCs w:val="22"/>
          </w:rPr>
          <w:t xml:space="preserve"> </w:t>
        </w:r>
      </w:ins>
      <w:proofErr w:type="spellStart"/>
      <w:ins w:id="53" w:author="Kaxiong" w:date="2021-05-15T20:43:00Z">
        <w:r w:rsidR="00DA07DA">
          <w:rPr>
            <w:sz w:val="22"/>
            <w:szCs w:val="22"/>
          </w:rPr>
          <w:t>kev</w:t>
        </w:r>
        <w:proofErr w:type="spellEnd"/>
        <w:r w:rsidR="00DA07DA">
          <w:rPr>
            <w:sz w:val="22"/>
            <w:szCs w:val="22"/>
          </w:rPr>
          <w:t xml:space="preserve"> </w:t>
        </w:r>
        <w:proofErr w:type="spellStart"/>
        <w:r w:rsidR="00DA07DA">
          <w:rPr>
            <w:sz w:val="22"/>
            <w:szCs w:val="22"/>
          </w:rPr>
          <w:t>kawm</w:t>
        </w:r>
        <w:proofErr w:type="spellEnd"/>
        <w:r w:rsidR="00DA07DA">
          <w:rPr>
            <w:sz w:val="22"/>
            <w:szCs w:val="22"/>
          </w:rPr>
          <w:t xml:space="preserve"> </w:t>
        </w:r>
        <w:proofErr w:type="spellStart"/>
        <w:r w:rsidR="00DA07DA">
          <w:rPr>
            <w:sz w:val="22"/>
            <w:szCs w:val="22"/>
          </w:rPr>
          <w:t>ntawv</w:t>
        </w:r>
      </w:ins>
      <w:proofErr w:type="spellEnd"/>
      <w:r w:rsidRPr="002B61B0">
        <w:rPr>
          <w:sz w:val="22"/>
          <w:szCs w:val="22"/>
        </w:rPr>
        <w:t xml:space="preserve"> 2021-22</w:t>
      </w:r>
      <w:r w:rsidR="00B76711">
        <w:t xml:space="preserve">.  </w:t>
      </w:r>
    </w:p>
    <w:p w14:paraId="1965FD57" w14:textId="77777777" w:rsidR="0022048C" w:rsidRDefault="0022048C">
      <w:pPr>
        <w:spacing w:line="276" w:lineRule="auto"/>
        <w:ind w:left="0" w:hanging="2"/>
        <w:jc w:val="both"/>
      </w:pPr>
    </w:p>
    <w:p w14:paraId="78B4BC1B" w14:textId="5756937A" w:rsidR="0022048C" w:rsidRDefault="00156C4A">
      <w:pPr>
        <w:spacing w:line="276" w:lineRule="auto"/>
        <w:ind w:left="0" w:hanging="2"/>
        <w:jc w:val="both"/>
      </w:pPr>
      <w:r w:rsidRPr="002B61B0">
        <w:rPr>
          <w:sz w:val="22"/>
          <w:szCs w:val="22"/>
        </w:rPr>
        <w:t xml:space="preserve">Cov tub </w:t>
      </w:r>
      <w:proofErr w:type="spellStart"/>
      <w:r w:rsidRPr="002B61B0">
        <w:rPr>
          <w:sz w:val="22"/>
          <w:szCs w:val="22"/>
        </w:rPr>
        <w:t>ntxhais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kawm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uas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tsev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neeg</w:t>
      </w:r>
      <w:proofErr w:type="spellEnd"/>
      <w:r w:rsidRPr="002B61B0">
        <w:rPr>
          <w:sz w:val="22"/>
          <w:szCs w:val="22"/>
        </w:rPr>
        <w:t xml:space="preserve"> tau pom zoo </w:t>
      </w:r>
      <w:proofErr w:type="spellStart"/>
      <w:r w:rsidRPr="002B61B0">
        <w:rPr>
          <w:sz w:val="22"/>
          <w:szCs w:val="22"/>
        </w:rPr>
        <w:t>rau</w:t>
      </w:r>
      <w:proofErr w:type="spellEnd"/>
      <w:r w:rsidRPr="002B61B0">
        <w:rPr>
          <w:sz w:val="22"/>
          <w:szCs w:val="22"/>
        </w:rPr>
        <w:t xml:space="preserve"> </w:t>
      </w:r>
      <w:ins w:id="54" w:author="Kaxiong" w:date="2021-05-15T20:43:00Z">
        <w:r w:rsidR="00DA07DA">
          <w:rPr>
            <w:sz w:val="22"/>
            <w:szCs w:val="22"/>
          </w:rPr>
          <w:t>(cov</w:t>
        </w:r>
      </w:ins>
      <w:ins w:id="55" w:author="Kaxiong" w:date="2021-05-15T20:44:00Z">
        <w:r w:rsidR="00DA07DA">
          <w:rPr>
            <w:sz w:val="22"/>
            <w:szCs w:val="22"/>
          </w:rPr>
          <w:t xml:space="preserve">) </w:t>
        </w:r>
      </w:ins>
      <w:proofErr w:type="spellStart"/>
      <w:r w:rsidRPr="002B61B0">
        <w:rPr>
          <w:sz w:val="22"/>
          <w:szCs w:val="22"/>
        </w:rPr>
        <w:t>kev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ntsuam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xyuas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kev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kawm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="00097A61" w:rsidRPr="002B61B0">
        <w:rPr>
          <w:sz w:val="22"/>
          <w:szCs w:val="22"/>
        </w:rPr>
        <w:t>ntawv</w:t>
      </w:r>
      <w:proofErr w:type="spellEnd"/>
      <w:r w:rsidR="00097A61"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tshwj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xeeb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thiab</w:t>
      </w:r>
      <w:proofErr w:type="spellEnd"/>
      <w:r w:rsidRPr="002B61B0">
        <w:rPr>
          <w:sz w:val="22"/>
          <w:szCs w:val="22"/>
        </w:rPr>
        <w:t xml:space="preserve"> tau </w:t>
      </w:r>
      <w:proofErr w:type="spellStart"/>
      <w:r w:rsidRPr="002B61B0">
        <w:rPr>
          <w:sz w:val="22"/>
          <w:szCs w:val="22"/>
        </w:rPr>
        <w:t>tos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ntev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tshaj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yuav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tsum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xub</w:t>
      </w:r>
      <w:proofErr w:type="spellEnd"/>
      <w:r w:rsidRPr="002B61B0">
        <w:rPr>
          <w:sz w:val="22"/>
          <w:szCs w:val="22"/>
        </w:rPr>
        <w:t xml:space="preserve"> xaiv. </w:t>
      </w:r>
      <w:ins w:id="56" w:author="Kaxiong" w:date="2021-05-15T20:44:00Z">
        <w:r w:rsidR="00DA07DA">
          <w:rPr>
            <w:sz w:val="22"/>
            <w:szCs w:val="22"/>
          </w:rPr>
          <w:t xml:space="preserve">Cov </w:t>
        </w:r>
      </w:ins>
      <w:del w:id="57" w:author="Kaxiong" w:date="2021-05-15T20:44:00Z">
        <w:r w:rsidRPr="002B61B0" w:rsidDel="00DA07DA">
          <w:rPr>
            <w:sz w:val="22"/>
            <w:szCs w:val="22"/>
          </w:rPr>
          <w:delText>K</w:delText>
        </w:r>
      </w:del>
      <w:proofErr w:type="spellStart"/>
      <w:ins w:id="58" w:author="Kaxiong" w:date="2021-05-15T20:44:00Z">
        <w:r w:rsidR="00DA07DA">
          <w:rPr>
            <w:sz w:val="22"/>
            <w:szCs w:val="22"/>
          </w:rPr>
          <w:t>k</w:t>
        </w:r>
      </w:ins>
      <w:r w:rsidRPr="002B61B0">
        <w:rPr>
          <w:sz w:val="22"/>
          <w:szCs w:val="22"/>
        </w:rPr>
        <w:t>ev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ntsua</w:t>
      </w:r>
      <w:r w:rsidR="00097A61" w:rsidRPr="002B61B0">
        <w:rPr>
          <w:sz w:val="22"/>
          <w:szCs w:val="22"/>
        </w:rPr>
        <w:t>m</w:t>
      </w:r>
      <w:proofErr w:type="spellEnd"/>
      <w:r w:rsidR="00097A61" w:rsidRPr="002B61B0">
        <w:rPr>
          <w:sz w:val="22"/>
          <w:szCs w:val="22"/>
        </w:rPr>
        <w:t xml:space="preserve"> </w:t>
      </w:r>
      <w:proofErr w:type="spellStart"/>
      <w:r w:rsidR="00097A61" w:rsidRPr="002B61B0">
        <w:rPr>
          <w:sz w:val="22"/>
          <w:szCs w:val="22"/>
        </w:rPr>
        <w:t>xyuas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tus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kheej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yuav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ua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rau</w:t>
      </w:r>
      <w:proofErr w:type="spellEnd"/>
      <w:r w:rsidRPr="002B61B0">
        <w:rPr>
          <w:sz w:val="22"/>
          <w:szCs w:val="22"/>
        </w:rPr>
        <w:t xml:space="preserve"> tib </w:t>
      </w:r>
      <w:proofErr w:type="spellStart"/>
      <w:r w:rsidRPr="002B61B0">
        <w:rPr>
          <w:sz w:val="22"/>
          <w:szCs w:val="22"/>
        </w:rPr>
        <w:t>neeg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hauv</w:t>
      </w:r>
      <w:proofErr w:type="spellEnd"/>
      <w:r w:rsidRPr="002B61B0">
        <w:rPr>
          <w:sz w:val="22"/>
          <w:szCs w:val="22"/>
        </w:rPr>
        <w:t xml:space="preserve"> cov </w:t>
      </w:r>
      <w:proofErr w:type="spellStart"/>
      <w:r w:rsidRPr="002B61B0">
        <w:rPr>
          <w:sz w:val="22"/>
          <w:szCs w:val="22"/>
        </w:rPr>
        <w:t>tsev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kawm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ntawv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thiab</w:t>
      </w:r>
      <w:proofErr w:type="spellEnd"/>
      <w:r w:rsidRPr="002B61B0">
        <w:rPr>
          <w:sz w:val="22"/>
          <w:szCs w:val="22"/>
        </w:rPr>
        <w:t xml:space="preserve"> / los</w:t>
      </w:r>
      <w:r w:rsidR="00097A61" w:rsidRPr="002B61B0">
        <w:rPr>
          <w:sz w:val="22"/>
          <w:szCs w:val="22"/>
        </w:rPr>
        <w:t xml:space="preserve"> </w:t>
      </w:r>
      <w:r w:rsidRPr="002B61B0">
        <w:rPr>
          <w:sz w:val="22"/>
          <w:szCs w:val="22"/>
        </w:rPr>
        <w:t xml:space="preserve">sis </w:t>
      </w:r>
      <w:del w:id="59" w:author="Kaxiong" w:date="2021-05-15T20:46:00Z">
        <w:r w:rsidRPr="002B61B0" w:rsidDel="00DA07DA">
          <w:rPr>
            <w:sz w:val="22"/>
            <w:szCs w:val="22"/>
          </w:rPr>
          <w:delText>zoo</w:delText>
        </w:r>
      </w:del>
      <w:proofErr w:type="spellStart"/>
      <w:ins w:id="60" w:author="Kaxiong" w:date="2021-05-15T20:47:00Z">
        <w:r w:rsidR="00DA07DA">
          <w:rPr>
            <w:sz w:val="22"/>
            <w:szCs w:val="22"/>
          </w:rPr>
          <w:t>raws</w:t>
        </w:r>
        <w:proofErr w:type="spellEnd"/>
        <w:r w:rsidR="00DA07DA">
          <w:rPr>
            <w:sz w:val="22"/>
            <w:szCs w:val="22"/>
          </w:rPr>
          <w:t xml:space="preserve"> li </w:t>
        </w:r>
        <w:proofErr w:type="spellStart"/>
        <w:r w:rsidR="00DA07DA">
          <w:rPr>
            <w:sz w:val="22"/>
            <w:szCs w:val="22"/>
          </w:rPr>
          <w:t>ua</w:t>
        </w:r>
        <w:proofErr w:type="spellEnd"/>
        <w:r w:rsidR="00DA07DA">
          <w:rPr>
            <w:sz w:val="22"/>
            <w:szCs w:val="22"/>
          </w:rPr>
          <w:t xml:space="preserve"> tau</w:t>
        </w:r>
      </w:ins>
      <w:r w:rsidRPr="002B61B0">
        <w:rPr>
          <w:sz w:val="22"/>
          <w:szCs w:val="22"/>
        </w:rPr>
        <w:t xml:space="preserve">, </w:t>
      </w:r>
      <w:proofErr w:type="spellStart"/>
      <w:r w:rsidRPr="002B61B0">
        <w:rPr>
          <w:sz w:val="22"/>
          <w:szCs w:val="22"/>
        </w:rPr>
        <w:t>raws</w:t>
      </w:r>
      <w:proofErr w:type="spellEnd"/>
      <w:r w:rsidRPr="002B61B0">
        <w:rPr>
          <w:sz w:val="22"/>
          <w:szCs w:val="22"/>
        </w:rPr>
        <w:t xml:space="preserve"> li </w:t>
      </w:r>
      <w:del w:id="61" w:author="Kaxiong" w:date="2021-05-15T20:49:00Z">
        <w:r w:rsidRPr="002B61B0" w:rsidDel="00DA07DA">
          <w:rPr>
            <w:sz w:val="22"/>
            <w:szCs w:val="22"/>
          </w:rPr>
          <w:delText>qhov</w:delText>
        </w:r>
      </w:del>
      <w:ins w:id="62" w:author="Kaxiong" w:date="2021-05-15T20:49:00Z">
        <w:r w:rsidR="00DA07DA">
          <w:rPr>
            <w:sz w:val="22"/>
            <w:szCs w:val="22"/>
          </w:rPr>
          <w:t xml:space="preserve">cov </w:t>
        </w:r>
        <w:proofErr w:type="spellStart"/>
        <w:r w:rsidR="00DA07DA">
          <w:rPr>
            <w:sz w:val="22"/>
            <w:szCs w:val="22"/>
          </w:rPr>
          <w:t>kev</w:t>
        </w:r>
      </w:ins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xav</w:t>
      </w:r>
      <w:proofErr w:type="spellEnd"/>
      <w:r w:rsidRPr="002B61B0">
        <w:rPr>
          <w:sz w:val="22"/>
          <w:szCs w:val="22"/>
        </w:rPr>
        <w:t xml:space="preserve"> tau </w:t>
      </w:r>
      <w:proofErr w:type="spellStart"/>
      <w:r w:rsidRPr="002B61B0">
        <w:rPr>
          <w:sz w:val="22"/>
          <w:szCs w:val="22"/>
        </w:rPr>
        <w:t>ntawm</w:t>
      </w:r>
      <w:proofErr w:type="spellEnd"/>
      <w:r w:rsidRPr="002B61B0">
        <w:rPr>
          <w:sz w:val="22"/>
          <w:szCs w:val="22"/>
        </w:rPr>
        <w:t xml:space="preserve"> cov tub </w:t>
      </w:r>
      <w:proofErr w:type="spellStart"/>
      <w:r w:rsidRPr="002B61B0">
        <w:rPr>
          <w:sz w:val="22"/>
          <w:szCs w:val="22"/>
        </w:rPr>
        <w:t>ntxhais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kawm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thiab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kev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txiav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txim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siab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ntawm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tus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neeg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ntsua</w:t>
      </w:r>
      <w:r w:rsidR="00097A61" w:rsidRPr="002B61B0">
        <w:rPr>
          <w:sz w:val="22"/>
          <w:szCs w:val="22"/>
        </w:rPr>
        <w:t>s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kev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kawm</w:t>
      </w:r>
      <w:proofErr w:type="spellEnd"/>
      <w:r w:rsidRPr="002B61B0">
        <w:rPr>
          <w:sz w:val="22"/>
          <w:szCs w:val="22"/>
        </w:rPr>
        <w:t xml:space="preserve">. </w:t>
      </w:r>
      <w:proofErr w:type="spellStart"/>
      <w:r w:rsidRPr="002B61B0">
        <w:rPr>
          <w:sz w:val="22"/>
          <w:szCs w:val="22"/>
        </w:rPr>
        <w:t>Thov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nco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ntsoov</w:t>
      </w:r>
      <w:proofErr w:type="spellEnd"/>
      <w:r w:rsidRPr="002B61B0">
        <w:rPr>
          <w:sz w:val="22"/>
          <w:szCs w:val="22"/>
        </w:rPr>
        <w:t xml:space="preserve">: SCUSD </w:t>
      </w:r>
      <w:proofErr w:type="spellStart"/>
      <w:r w:rsidR="00097A61" w:rsidRPr="002B61B0">
        <w:rPr>
          <w:sz w:val="22"/>
          <w:szCs w:val="22"/>
        </w:rPr>
        <w:t>ua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lub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luag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hauj</w:t>
      </w:r>
      <w:proofErr w:type="spellEnd"/>
      <w:r w:rsidR="00097A61"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lwm</w:t>
      </w:r>
      <w:proofErr w:type="spellEnd"/>
      <w:r w:rsidRPr="002B61B0">
        <w:rPr>
          <w:sz w:val="22"/>
          <w:szCs w:val="22"/>
        </w:rPr>
        <w:t xml:space="preserve"> los </w:t>
      </w:r>
      <w:proofErr w:type="spellStart"/>
      <w:r w:rsidRPr="002B61B0">
        <w:rPr>
          <w:sz w:val="22"/>
          <w:szCs w:val="22"/>
        </w:rPr>
        <w:t>muab</w:t>
      </w:r>
      <w:proofErr w:type="spellEnd"/>
      <w:r w:rsidRPr="002B61B0">
        <w:rPr>
          <w:sz w:val="22"/>
          <w:szCs w:val="22"/>
        </w:rPr>
        <w:t xml:space="preserve"> </w:t>
      </w:r>
      <w:ins w:id="63" w:author="Kaxiong" w:date="2021-05-15T20:51:00Z">
        <w:r w:rsidR="00DA07DA">
          <w:rPr>
            <w:sz w:val="22"/>
            <w:szCs w:val="22"/>
          </w:rPr>
          <w:t xml:space="preserve">cov </w:t>
        </w:r>
      </w:ins>
      <w:proofErr w:type="spellStart"/>
      <w:r w:rsidRPr="002B61B0">
        <w:rPr>
          <w:sz w:val="22"/>
          <w:szCs w:val="22"/>
        </w:rPr>
        <w:t>kev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="00097A61" w:rsidRPr="002B61B0">
        <w:rPr>
          <w:sz w:val="22"/>
          <w:szCs w:val="22"/>
        </w:rPr>
        <w:t>ntsuam</w:t>
      </w:r>
      <w:proofErr w:type="spellEnd"/>
      <w:r w:rsidR="00097A61"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xyuas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kev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kawm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="00097A61" w:rsidRPr="002B61B0">
        <w:rPr>
          <w:sz w:val="22"/>
          <w:szCs w:val="22"/>
        </w:rPr>
        <w:t>ntawv</w:t>
      </w:r>
      <w:proofErr w:type="spellEnd"/>
      <w:r w:rsidR="00097A61"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tshwj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xeeb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ins w:id="64" w:author="Kaxiong" w:date="2021-05-15T20:51:00Z">
        <w:r w:rsidR="00DA07DA">
          <w:rPr>
            <w:sz w:val="22"/>
            <w:szCs w:val="22"/>
          </w:rPr>
          <w:t>uas</w:t>
        </w:r>
        <w:proofErr w:type="spellEnd"/>
        <w:r w:rsidR="00DA07DA">
          <w:rPr>
            <w:sz w:val="22"/>
            <w:szCs w:val="22"/>
          </w:rPr>
          <w:t xml:space="preserve"> </w:t>
        </w:r>
        <w:proofErr w:type="spellStart"/>
        <w:r w:rsidR="00DA07DA">
          <w:rPr>
            <w:sz w:val="22"/>
            <w:szCs w:val="22"/>
          </w:rPr>
          <w:t>tiag</w:t>
        </w:r>
      </w:ins>
      <w:proofErr w:type="spellEnd"/>
      <w:ins w:id="65" w:author="Kaxiong" w:date="2021-05-15T20:52:00Z">
        <w:r w:rsidR="00DA07DA">
          <w:rPr>
            <w:sz w:val="22"/>
            <w:szCs w:val="22"/>
          </w:rPr>
          <w:t xml:space="preserve"> </w:t>
        </w:r>
        <w:proofErr w:type="spellStart"/>
        <w:r w:rsidR="00DA07DA">
          <w:rPr>
            <w:sz w:val="22"/>
            <w:szCs w:val="22"/>
          </w:rPr>
          <w:t>tiag</w:t>
        </w:r>
        <w:proofErr w:type="spellEnd"/>
        <w:r w:rsidR="00DA07DA">
          <w:rPr>
            <w:sz w:val="22"/>
            <w:szCs w:val="22"/>
          </w:rPr>
          <w:t xml:space="preserve"> li </w:t>
        </w:r>
      </w:ins>
      <w:proofErr w:type="spellStart"/>
      <w:r w:rsidRPr="002B61B0">
        <w:rPr>
          <w:sz w:val="22"/>
          <w:szCs w:val="22"/>
        </w:rPr>
        <w:t>thiab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yuav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ua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txhua</w:t>
      </w:r>
      <w:proofErr w:type="spellEnd"/>
      <w:r w:rsidRPr="002B61B0">
        <w:rPr>
          <w:sz w:val="22"/>
          <w:szCs w:val="22"/>
        </w:rPr>
        <w:t xml:space="preserve"> </w:t>
      </w:r>
      <w:del w:id="66" w:author="Kaxiong" w:date="2021-05-15T20:52:00Z">
        <w:r w:rsidRPr="002B61B0" w:rsidDel="00185AED">
          <w:rPr>
            <w:sz w:val="22"/>
            <w:szCs w:val="22"/>
          </w:rPr>
          <w:delText>yam</w:delText>
        </w:r>
      </w:del>
      <w:proofErr w:type="spellStart"/>
      <w:ins w:id="67" w:author="Kaxiong" w:date="2021-05-15T20:55:00Z">
        <w:r w:rsidR="00185AED">
          <w:rPr>
            <w:sz w:val="22"/>
            <w:szCs w:val="22"/>
          </w:rPr>
          <w:t>txoj</w:t>
        </w:r>
      </w:ins>
      <w:proofErr w:type="spellEnd"/>
      <w:ins w:id="68" w:author="Kaxiong" w:date="2021-05-15T20:52:00Z">
        <w:r w:rsidR="00185AED">
          <w:rPr>
            <w:sz w:val="22"/>
            <w:szCs w:val="22"/>
          </w:rPr>
          <w:t xml:space="preserve"> </w:t>
        </w:r>
        <w:proofErr w:type="spellStart"/>
        <w:r w:rsidR="00185AED">
          <w:rPr>
            <w:sz w:val="22"/>
            <w:szCs w:val="22"/>
          </w:rPr>
          <w:t>kev</w:t>
        </w:r>
        <w:proofErr w:type="spellEnd"/>
        <w:r w:rsidR="00185AED">
          <w:rPr>
            <w:sz w:val="22"/>
            <w:szCs w:val="22"/>
          </w:rPr>
          <w:t xml:space="preserve"> </w:t>
        </w:r>
        <w:proofErr w:type="spellStart"/>
        <w:r w:rsidR="00185AED">
          <w:rPr>
            <w:sz w:val="22"/>
            <w:szCs w:val="22"/>
          </w:rPr>
          <w:t>rau</w:t>
        </w:r>
        <w:proofErr w:type="spellEnd"/>
        <w:r w:rsidR="00185AED">
          <w:rPr>
            <w:sz w:val="22"/>
            <w:szCs w:val="22"/>
          </w:rPr>
          <w:t xml:space="preserve"> </w:t>
        </w:r>
        <w:proofErr w:type="spellStart"/>
        <w:r w:rsidR="00185AED">
          <w:rPr>
            <w:sz w:val="22"/>
            <w:szCs w:val="22"/>
          </w:rPr>
          <w:t>siab</w:t>
        </w:r>
      </w:ins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kom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tiav</w:t>
      </w:r>
      <w:proofErr w:type="spellEnd"/>
      <w:r w:rsidRPr="002B61B0">
        <w:rPr>
          <w:sz w:val="22"/>
          <w:szCs w:val="22"/>
        </w:rPr>
        <w:t xml:space="preserve"> </w:t>
      </w:r>
      <w:r w:rsidR="00097A61" w:rsidRPr="002B61B0">
        <w:rPr>
          <w:sz w:val="22"/>
          <w:szCs w:val="22"/>
        </w:rPr>
        <w:t xml:space="preserve">li </w:t>
      </w:r>
      <w:proofErr w:type="spellStart"/>
      <w:r w:rsidRPr="002B61B0">
        <w:rPr>
          <w:sz w:val="22"/>
          <w:szCs w:val="22"/>
        </w:rPr>
        <w:t>lawv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lub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hom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phiaj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ntawm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="00097A61" w:rsidRPr="002B61B0">
        <w:rPr>
          <w:sz w:val="22"/>
          <w:szCs w:val="22"/>
        </w:rPr>
        <w:t>kev</w:t>
      </w:r>
      <w:proofErr w:type="spellEnd"/>
      <w:r w:rsidR="00097A61"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ua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tiav</w:t>
      </w:r>
      <w:proofErr w:type="spellEnd"/>
      <w:r w:rsidRPr="002B61B0">
        <w:rPr>
          <w:sz w:val="22"/>
          <w:szCs w:val="22"/>
        </w:rPr>
        <w:t xml:space="preserve"> </w:t>
      </w:r>
      <w:del w:id="69" w:author="Kaxiong" w:date="2021-05-15T20:56:00Z">
        <w:r w:rsidRPr="002B61B0" w:rsidDel="00185AED">
          <w:rPr>
            <w:sz w:val="22"/>
            <w:szCs w:val="22"/>
          </w:rPr>
          <w:delText>txhua qhov</w:delText>
        </w:r>
      </w:del>
      <w:ins w:id="70" w:author="Kaxiong" w:date="2021-05-15T20:56:00Z">
        <w:r w:rsidR="00185AED">
          <w:rPr>
            <w:sz w:val="22"/>
            <w:szCs w:val="22"/>
          </w:rPr>
          <w:t xml:space="preserve">tag </w:t>
        </w:r>
        <w:proofErr w:type="spellStart"/>
        <w:r w:rsidR="00185AED">
          <w:rPr>
            <w:sz w:val="22"/>
            <w:szCs w:val="22"/>
          </w:rPr>
          <w:t>nrho</w:t>
        </w:r>
        <w:proofErr w:type="spellEnd"/>
        <w:r w:rsidR="00185AED">
          <w:rPr>
            <w:sz w:val="22"/>
            <w:szCs w:val="22"/>
          </w:rPr>
          <w:t xml:space="preserve"> cov</w:t>
        </w:r>
      </w:ins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kev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ntsua</w:t>
      </w:r>
      <w:r w:rsidR="00097A61" w:rsidRPr="002B61B0">
        <w:rPr>
          <w:sz w:val="22"/>
          <w:szCs w:val="22"/>
        </w:rPr>
        <w:t>m</w:t>
      </w:r>
      <w:proofErr w:type="spellEnd"/>
      <w:r w:rsidR="00097A61" w:rsidRPr="002B61B0">
        <w:rPr>
          <w:sz w:val="22"/>
          <w:szCs w:val="22"/>
        </w:rPr>
        <w:t xml:space="preserve"> </w:t>
      </w:r>
      <w:proofErr w:type="spellStart"/>
      <w:r w:rsidR="00097A61" w:rsidRPr="002B61B0">
        <w:rPr>
          <w:sz w:val="22"/>
          <w:szCs w:val="22"/>
        </w:rPr>
        <w:t>xyuas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ins w:id="71" w:author="Kaxiong" w:date="2021-05-15T20:56:00Z">
        <w:r w:rsidR="00185AED">
          <w:rPr>
            <w:sz w:val="22"/>
            <w:szCs w:val="22"/>
          </w:rPr>
          <w:t>uas</w:t>
        </w:r>
        <w:proofErr w:type="spellEnd"/>
        <w:r w:rsidR="00185AED">
          <w:rPr>
            <w:sz w:val="22"/>
            <w:szCs w:val="22"/>
          </w:rPr>
          <w:t xml:space="preserve"> </w:t>
        </w:r>
      </w:ins>
      <w:proofErr w:type="spellStart"/>
      <w:r w:rsidRPr="002B61B0">
        <w:rPr>
          <w:sz w:val="22"/>
          <w:szCs w:val="22"/>
        </w:rPr>
        <w:t>ua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ins w:id="72" w:author="Kaxiong" w:date="2021-05-15T20:57:00Z">
        <w:r w:rsidR="00185AED">
          <w:rPr>
            <w:sz w:val="22"/>
            <w:szCs w:val="22"/>
          </w:rPr>
          <w:t>tsis</w:t>
        </w:r>
        <w:proofErr w:type="spellEnd"/>
        <w:r w:rsidR="00185AED">
          <w:rPr>
            <w:sz w:val="22"/>
            <w:szCs w:val="22"/>
          </w:rPr>
          <w:t xml:space="preserve"> tau </w:t>
        </w:r>
      </w:ins>
      <w:proofErr w:type="spellStart"/>
      <w:r w:rsidRPr="002B61B0">
        <w:rPr>
          <w:sz w:val="22"/>
          <w:szCs w:val="22"/>
        </w:rPr>
        <w:t>tiav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ua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ntej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xyoo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ins w:id="73" w:author="Kaxiong" w:date="2021-05-15T20:57:00Z">
        <w:r w:rsidR="00185AED">
          <w:rPr>
            <w:sz w:val="22"/>
            <w:szCs w:val="22"/>
          </w:rPr>
          <w:t>kev</w:t>
        </w:r>
        <w:proofErr w:type="spellEnd"/>
        <w:r w:rsidR="00185AED">
          <w:rPr>
            <w:sz w:val="22"/>
            <w:szCs w:val="22"/>
          </w:rPr>
          <w:t xml:space="preserve"> </w:t>
        </w:r>
        <w:proofErr w:type="spellStart"/>
        <w:r w:rsidR="00185AED">
          <w:rPr>
            <w:sz w:val="22"/>
            <w:szCs w:val="22"/>
          </w:rPr>
          <w:t>kawm</w:t>
        </w:r>
        <w:proofErr w:type="spellEnd"/>
        <w:r w:rsidR="00185AED">
          <w:rPr>
            <w:sz w:val="22"/>
            <w:szCs w:val="22"/>
          </w:rPr>
          <w:t xml:space="preserve"> </w:t>
        </w:r>
        <w:proofErr w:type="spellStart"/>
        <w:r w:rsidR="00185AED">
          <w:rPr>
            <w:sz w:val="22"/>
            <w:szCs w:val="22"/>
          </w:rPr>
          <w:t>ntawv</w:t>
        </w:r>
        <w:proofErr w:type="spellEnd"/>
        <w:r w:rsidR="00185AED">
          <w:rPr>
            <w:sz w:val="22"/>
            <w:szCs w:val="22"/>
          </w:rPr>
          <w:t xml:space="preserve"> </w:t>
        </w:r>
      </w:ins>
      <w:r w:rsidRPr="002B61B0">
        <w:rPr>
          <w:sz w:val="22"/>
          <w:szCs w:val="22"/>
        </w:rPr>
        <w:t xml:space="preserve">2021-22. SCUSD </w:t>
      </w:r>
      <w:proofErr w:type="spellStart"/>
      <w:r w:rsidRPr="002B61B0">
        <w:rPr>
          <w:sz w:val="22"/>
          <w:szCs w:val="22"/>
        </w:rPr>
        <w:t>tseem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yuav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npaj</w:t>
      </w:r>
      <w:proofErr w:type="spellEnd"/>
      <w:r w:rsidRPr="002B61B0">
        <w:rPr>
          <w:sz w:val="22"/>
          <w:szCs w:val="22"/>
        </w:rPr>
        <w:t xml:space="preserve"> los </w:t>
      </w:r>
      <w:proofErr w:type="spellStart"/>
      <w:r w:rsidRPr="002B61B0">
        <w:rPr>
          <w:sz w:val="22"/>
          <w:szCs w:val="22"/>
        </w:rPr>
        <w:t>mus</w:t>
      </w:r>
      <w:proofErr w:type="spellEnd"/>
      <w:r w:rsidRPr="002B61B0">
        <w:rPr>
          <w:sz w:val="22"/>
          <w:szCs w:val="22"/>
        </w:rPr>
        <w:t xml:space="preserve"> sib </w:t>
      </w:r>
      <w:proofErr w:type="spellStart"/>
      <w:r w:rsidRPr="002B61B0">
        <w:rPr>
          <w:sz w:val="22"/>
          <w:szCs w:val="22"/>
        </w:rPr>
        <w:t>tham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txog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qhov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kev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kawm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ntawv</w:t>
      </w:r>
      <w:proofErr w:type="spellEnd"/>
      <w:r w:rsidRPr="002B61B0">
        <w:rPr>
          <w:sz w:val="22"/>
          <w:szCs w:val="22"/>
        </w:rPr>
        <w:t xml:space="preserve"> </w:t>
      </w:r>
      <w:del w:id="74" w:author="Kaxiong" w:date="2021-05-15T20:59:00Z">
        <w:r w:rsidR="00097A61" w:rsidRPr="002B61B0" w:rsidDel="00185AED">
          <w:rPr>
            <w:sz w:val="22"/>
            <w:szCs w:val="22"/>
          </w:rPr>
          <w:delText xml:space="preserve">rov qab </w:delText>
        </w:r>
        <w:r w:rsidRPr="002B61B0" w:rsidDel="00185AED">
          <w:rPr>
            <w:sz w:val="22"/>
            <w:szCs w:val="22"/>
          </w:rPr>
          <w:delText>them nyiaj</w:delText>
        </w:r>
      </w:del>
      <w:proofErr w:type="spellStart"/>
      <w:ins w:id="75" w:author="Kaxiong" w:date="2021-05-15T20:59:00Z">
        <w:r w:rsidR="00185AED">
          <w:rPr>
            <w:sz w:val="22"/>
            <w:szCs w:val="22"/>
          </w:rPr>
          <w:t>ua</w:t>
        </w:r>
        <w:proofErr w:type="spellEnd"/>
        <w:r w:rsidR="00185AED">
          <w:rPr>
            <w:sz w:val="22"/>
            <w:szCs w:val="22"/>
          </w:rPr>
          <w:t xml:space="preserve"> </w:t>
        </w:r>
        <w:proofErr w:type="spellStart"/>
        <w:r w:rsidR="00185AED">
          <w:rPr>
            <w:sz w:val="22"/>
            <w:szCs w:val="22"/>
          </w:rPr>
          <w:t>hloov</w:t>
        </w:r>
        <w:proofErr w:type="spellEnd"/>
        <w:r w:rsidR="00185AED">
          <w:rPr>
            <w:sz w:val="22"/>
            <w:szCs w:val="22"/>
          </w:rPr>
          <w:t xml:space="preserve"> </w:t>
        </w:r>
        <w:proofErr w:type="spellStart"/>
        <w:r w:rsidR="00185AED">
          <w:rPr>
            <w:sz w:val="22"/>
            <w:szCs w:val="22"/>
          </w:rPr>
          <w:t>pauv</w:t>
        </w:r>
        <w:proofErr w:type="spellEnd"/>
        <w:r w:rsidR="00185AED">
          <w:rPr>
            <w:sz w:val="22"/>
            <w:szCs w:val="22"/>
          </w:rPr>
          <w:t xml:space="preserve"> tau</w:t>
        </w:r>
      </w:ins>
      <w:r w:rsidRPr="002B61B0">
        <w:rPr>
          <w:sz w:val="22"/>
          <w:szCs w:val="22"/>
        </w:rPr>
        <w:t xml:space="preserve"> rau cov</w:t>
      </w:r>
      <w:r w:rsidR="00097A61" w:rsidRPr="002B61B0">
        <w:rPr>
          <w:sz w:val="22"/>
          <w:szCs w:val="22"/>
        </w:rPr>
        <w:t xml:space="preserve"> tub </w:t>
      </w:r>
      <w:proofErr w:type="spellStart"/>
      <w:r w:rsidR="00097A61" w:rsidRPr="002B61B0">
        <w:rPr>
          <w:sz w:val="22"/>
          <w:szCs w:val="22"/>
        </w:rPr>
        <w:t>ntxhais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kawm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ntawv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uas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tsim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nyog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nyob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rau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hauv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lub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rooj</w:t>
      </w:r>
      <w:proofErr w:type="spellEnd"/>
      <w:r w:rsidRPr="002B61B0">
        <w:rPr>
          <w:sz w:val="22"/>
          <w:szCs w:val="22"/>
        </w:rPr>
        <w:t xml:space="preserve"> sib </w:t>
      </w:r>
      <w:proofErr w:type="spellStart"/>
      <w:r w:rsidRPr="002B61B0">
        <w:rPr>
          <w:sz w:val="22"/>
          <w:szCs w:val="22"/>
        </w:rPr>
        <w:t>tham</w:t>
      </w:r>
      <w:proofErr w:type="spellEnd"/>
      <w:r w:rsidRPr="002B61B0">
        <w:rPr>
          <w:sz w:val="22"/>
          <w:szCs w:val="22"/>
        </w:rPr>
        <w:t xml:space="preserve"> </w:t>
      </w:r>
      <w:del w:id="76" w:author="Kaxiong" w:date="2021-05-15T21:00:00Z">
        <w:r w:rsidRPr="002B61B0" w:rsidDel="00185AED">
          <w:rPr>
            <w:sz w:val="22"/>
            <w:szCs w:val="22"/>
          </w:rPr>
          <w:delText xml:space="preserve">txog </w:delText>
        </w:r>
      </w:del>
      <w:r w:rsidR="00097A61" w:rsidRPr="002B61B0">
        <w:rPr>
          <w:sz w:val="22"/>
          <w:szCs w:val="22"/>
        </w:rPr>
        <w:t xml:space="preserve">IEP </w:t>
      </w:r>
      <w:del w:id="77" w:author="Kaxiong" w:date="2021-05-15T21:01:00Z">
        <w:r w:rsidRPr="002B61B0" w:rsidDel="00185AED">
          <w:rPr>
            <w:sz w:val="22"/>
            <w:szCs w:val="22"/>
          </w:rPr>
          <w:delText>qhov</w:delText>
        </w:r>
      </w:del>
      <w:proofErr w:type="spellStart"/>
      <w:ins w:id="78" w:author="Kaxiong" w:date="2021-05-15T21:01:00Z">
        <w:r w:rsidR="00185AED">
          <w:rPr>
            <w:sz w:val="22"/>
            <w:szCs w:val="22"/>
          </w:rPr>
          <w:t>uas</w:t>
        </w:r>
        <w:proofErr w:type="spellEnd"/>
        <w:r w:rsidR="00185AED">
          <w:rPr>
            <w:sz w:val="22"/>
            <w:szCs w:val="22"/>
          </w:rPr>
          <w:t xml:space="preserve"> </w:t>
        </w:r>
        <w:proofErr w:type="spellStart"/>
        <w:r w:rsidR="00185AED">
          <w:rPr>
            <w:sz w:val="22"/>
            <w:szCs w:val="22"/>
          </w:rPr>
          <w:t>hais</w:t>
        </w:r>
        <w:proofErr w:type="spellEnd"/>
        <w:r w:rsidR="00185AED">
          <w:rPr>
            <w:sz w:val="22"/>
            <w:szCs w:val="22"/>
          </w:rPr>
          <w:t xml:space="preserve"> </w:t>
        </w:r>
        <w:proofErr w:type="spellStart"/>
        <w:r w:rsidR="00185AED">
          <w:rPr>
            <w:sz w:val="22"/>
            <w:szCs w:val="22"/>
          </w:rPr>
          <w:t>txog</w:t>
        </w:r>
        <w:proofErr w:type="spellEnd"/>
        <w:r w:rsidR="00185AED">
          <w:rPr>
            <w:sz w:val="22"/>
            <w:szCs w:val="22"/>
          </w:rPr>
          <w:t xml:space="preserve"> cov </w:t>
        </w:r>
        <w:proofErr w:type="spellStart"/>
        <w:r w:rsidR="00185AED">
          <w:rPr>
            <w:sz w:val="22"/>
            <w:szCs w:val="22"/>
          </w:rPr>
          <w:t>txiaj</w:t>
        </w:r>
        <w:proofErr w:type="spellEnd"/>
        <w:r w:rsidR="00185AED">
          <w:rPr>
            <w:sz w:val="22"/>
            <w:szCs w:val="22"/>
          </w:rPr>
          <w:t xml:space="preserve"> </w:t>
        </w:r>
        <w:proofErr w:type="spellStart"/>
        <w:r w:rsidR="00185AED">
          <w:rPr>
            <w:sz w:val="22"/>
            <w:szCs w:val="22"/>
          </w:rPr>
          <w:t>ntsig</w:t>
        </w:r>
      </w:ins>
      <w:proofErr w:type="spellEnd"/>
      <w:r w:rsidRPr="002B61B0">
        <w:rPr>
          <w:sz w:val="22"/>
          <w:szCs w:val="22"/>
        </w:rPr>
        <w:t xml:space="preserve"> </w:t>
      </w:r>
      <w:proofErr w:type="spellStart"/>
      <w:r w:rsidR="00097A61" w:rsidRPr="002B61B0">
        <w:rPr>
          <w:sz w:val="22"/>
          <w:szCs w:val="22"/>
        </w:rPr>
        <w:t>kev</w:t>
      </w:r>
      <w:proofErr w:type="spellEnd"/>
      <w:r w:rsidR="00097A61"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ntsu</w:t>
      </w:r>
      <w:r w:rsidR="00097A61" w:rsidRPr="002B61B0">
        <w:rPr>
          <w:sz w:val="22"/>
          <w:szCs w:val="22"/>
        </w:rPr>
        <w:t>a</w:t>
      </w:r>
      <w:ins w:id="79" w:author="Kaxiong" w:date="2021-05-15T21:02:00Z">
        <w:r w:rsidR="00185AED">
          <w:rPr>
            <w:sz w:val="22"/>
            <w:szCs w:val="22"/>
          </w:rPr>
          <w:t>m</w:t>
        </w:r>
      </w:ins>
      <w:proofErr w:type="spellEnd"/>
      <w:del w:id="80" w:author="Kaxiong" w:date="2021-05-15T21:02:00Z">
        <w:r w:rsidR="00097A61" w:rsidRPr="002B61B0" w:rsidDel="00185AED">
          <w:rPr>
            <w:sz w:val="22"/>
            <w:szCs w:val="22"/>
          </w:rPr>
          <w:delText>s</w:delText>
        </w:r>
        <w:r w:rsidRPr="002B61B0" w:rsidDel="00185AED">
          <w:rPr>
            <w:sz w:val="22"/>
            <w:szCs w:val="22"/>
          </w:rPr>
          <w:delText xml:space="preserve"> </w:delText>
        </w:r>
      </w:del>
      <w:ins w:id="81" w:author="Kaxiong" w:date="2021-05-15T21:02:00Z">
        <w:r w:rsidR="00744FBF">
          <w:rPr>
            <w:sz w:val="22"/>
            <w:szCs w:val="22"/>
          </w:rPr>
          <w:t xml:space="preserve"> </w:t>
        </w:r>
        <w:proofErr w:type="spellStart"/>
        <w:r w:rsidR="00744FBF">
          <w:rPr>
            <w:sz w:val="22"/>
            <w:szCs w:val="22"/>
          </w:rPr>
          <w:t>xyuas</w:t>
        </w:r>
        <w:proofErr w:type="spellEnd"/>
        <w:r w:rsidR="00744FBF">
          <w:rPr>
            <w:sz w:val="22"/>
            <w:szCs w:val="22"/>
          </w:rPr>
          <w:t xml:space="preserve"> </w:t>
        </w:r>
        <w:proofErr w:type="spellStart"/>
        <w:r w:rsidR="00744FBF">
          <w:rPr>
            <w:sz w:val="22"/>
            <w:szCs w:val="22"/>
          </w:rPr>
          <w:t>ua</w:t>
        </w:r>
        <w:proofErr w:type="spellEnd"/>
        <w:r w:rsidR="00744FBF">
          <w:rPr>
            <w:sz w:val="22"/>
            <w:szCs w:val="22"/>
          </w:rPr>
          <w:t xml:space="preserve"> </w:t>
        </w:r>
        <w:proofErr w:type="spellStart"/>
        <w:r w:rsidR="00744FBF">
          <w:rPr>
            <w:sz w:val="22"/>
            <w:szCs w:val="22"/>
          </w:rPr>
          <w:t>rau</w:t>
        </w:r>
      </w:ins>
      <w:ins w:id="82" w:author="Kaxiong" w:date="2021-05-15T21:03:00Z">
        <w:r w:rsidR="00744FBF">
          <w:rPr>
            <w:sz w:val="22"/>
            <w:szCs w:val="22"/>
          </w:rPr>
          <w:t>g</w:t>
        </w:r>
        <w:proofErr w:type="spellEnd"/>
        <w:r w:rsidR="00744FBF">
          <w:rPr>
            <w:sz w:val="22"/>
            <w:szCs w:val="22"/>
          </w:rPr>
          <w:t xml:space="preserve"> </w:t>
        </w:r>
      </w:ins>
      <w:del w:id="83" w:author="Kaxiong" w:date="2021-05-15T21:03:00Z">
        <w:r w:rsidRPr="002B61B0" w:rsidDel="00744FBF">
          <w:rPr>
            <w:sz w:val="22"/>
            <w:szCs w:val="22"/>
          </w:rPr>
          <w:delText>tau</w:delText>
        </w:r>
      </w:del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tshua</w:t>
      </w:r>
      <w:ins w:id="84" w:author="Kaxiong" w:date="2021-05-15T21:03:00Z">
        <w:r w:rsidR="00744FBF">
          <w:rPr>
            <w:sz w:val="22"/>
            <w:szCs w:val="22"/>
          </w:rPr>
          <w:t>j</w:t>
        </w:r>
      </w:ins>
      <w:proofErr w:type="spellEnd"/>
      <w:del w:id="85" w:author="Kaxiong" w:date="2021-05-15T21:03:00Z">
        <w:r w:rsidR="00097A61" w:rsidRPr="002B61B0" w:rsidDel="00744FBF">
          <w:rPr>
            <w:sz w:val="22"/>
            <w:szCs w:val="22"/>
          </w:rPr>
          <w:delText>m</w:delText>
        </w:r>
      </w:del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xyuas</w:t>
      </w:r>
      <w:proofErr w:type="spellEnd"/>
      <w:r w:rsidR="00B76711">
        <w:t xml:space="preserve">.    </w:t>
      </w:r>
    </w:p>
    <w:p w14:paraId="48A15F47" w14:textId="77777777" w:rsidR="0022048C" w:rsidRDefault="0022048C">
      <w:pPr>
        <w:spacing w:line="276" w:lineRule="auto"/>
        <w:ind w:left="0" w:hanging="2"/>
        <w:jc w:val="both"/>
      </w:pPr>
    </w:p>
    <w:p w14:paraId="71D11037" w14:textId="64FE9B01" w:rsidR="0022048C" w:rsidRDefault="00FD5AFD">
      <w:pPr>
        <w:spacing w:line="276" w:lineRule="auto"/>
        <w:ind w:left="0" w:hanging="2"/>
        <w:jc w:val="both"/>
      </w:pPr>
      <w:proofErr w:type="spellStart"/>
      <w:r w:rsidRPr="00731972">
        <w:rPr>
          <w:sz w:val="22"/>
          <w:szCs w:val="22"/>
        </w:rPr>
        <w:t>Yog</w:t>
      </w:r>
      <w:proofErr w:type="spellEnd"/>
      <w:r w:rsidRPr="00731972">
        <w:rPr>
          <w:sz w:val="22"/>
          <w:szCs w:val="22"/>
        </w:rPr>
        <w:t xml:space="preserve"> </w:t>
      </w:r>
      <w:proofErr w:type="spellStart"/>
      <w:r w:rsidRPr="00731972">
        <w:rPr>
          <w:sz w:val="22"/>
          <w:szCs w:val="22"/>
        </w:rPr>
        <w:t>koj</w:t>
      </w:r>
      <w:proofErr w:type="spellEnd"/>
      <w:r w:rsidRPr="00731972">
        <w:rPr>
          <w:sz w:val="22"/>
          <w:szCs w:val="22"/>
        </w:rPr>
        <w:t xml:space="preserve"> </w:t>
      </w:r>
      <w:proofErr w:type="spellStart"/>
      <w:r w:rsidRPr="00731972">
        <w:rPr>
          <w:sz w:val="22"/>
          <w:szCs w:val="22"/>
        </w:rPr>
        <w:t>muaj</w:t>
      </w:r>
      <w:proofErr w:type="spellEnd"/>
      <w:ins w:id="86" w:author="Kaxiong" w:date="2021-05-15T21:03:00Z">
        <w:r w:rsidR="00744FBF">
          <w:rPr>
            <w:sz w:val="22"/>
            <w:szCs w:val="22"/>
          </w:rPr>
          <w:t xml:space="preserve"> cov</w:t>
        </w:r>
      </w:ins>
      <w:r w:rsidRPr="00731972">
        <w:rPr>
          <w:sz w:val="22"/>
          <w:szCs w:val="22"/>
        </w:rPr>
        <w:t xml:space="preserve"> lus </w:t>
      </w:r>
      <w:proofErr w:type="spellStart"/>
      <w:r w:rsidRPr="00731972">
        <w:rPr>
          <w:sz w:val="22"/>
          <w:szCs w:val="22"/>
        </w:rPr>
        <w:t>nug</w:t>
      </w:r>
      <w:proofErr w:type="spellEnd"/>
      <w:r w:rsidRPr="00731972">
        <w:rPr>
          <w:sz w:val="22"/>
          <w:szCs w:val="22"/>
        </w:rPr>
        <w:t xml:space="preserve"> los</w:t>
      </w:r>
      <w:r w:rsidR="000077F5" w:rsidRPr="00731972">
        <w:rPr>
          <w:sz w:val="22"/>
          <w:szCs w:val="22"/>
        </w:rPr>
        <w:t xml:space="preserve"> </w:t>
      </w:r>
      <w:r w:rsidRPr="00731972">
        <w:rPr>
          <w:sz w:val="22"/>
          <w:szCs w:val="22"/>
        </w:rPr>
        <w:t xml:space="preserve">sis </w:t>
      </w:r>
      <w:ins w:id="87" w:author="Kaxiong" w:date="2021-05-15T21:03:00Z">
        <w:r w:rsidR="00744FBF">
          <w:rPr>
            <w:sz w:val="22"/>
            <w:szCs w:val="22"/>
          </w:rPr>
          <w:t xml:space="preserve">cov </w:t>
        </w:r>
      </w:ins>
      <w:proofErr w:type="spellStart"/>
      <w:r w:rsidRPr="00731972">
        <w:rPr>
          <w:sz w:val="22"/>
          <w:szCs w:val="22"/>
        </w:rPr>
        <w:t>kev</w:t>
      </w:r>
      <w:proofErr w:type="spellEnd"/>
      <w:r w:rsidRPr="00731972">
        <w:rPr>
          <w:sz w:val="22"/>
          <w:szCs w:val="22"/>
        </w:rPr>
        <w:t xml:space="preserve"> </w:t>
      </w:r>
      <w:proofErr w:type="spellStart"/>
      <w:r w:rsidRPr="00731972">
        <w:rPr>
          <w:sz w:val="22"/>
          <w:szCs w:val="22"/>
        </w:rPr>
        <w:t>txhawj</w:t>
      </w:r>
      <w:proofErr w:type="spellEnd"/>
      <w:r w:rsidRPr="00731972">
        <w:rPr>
          <w:sz w:val="22"/>
          <w:szCs w:val="22"/>
        </w:rPr>
        <w:t xml:space="preserve"> </w:t>
      </w:r>
      <w:proofErr w:type="spellStart"/>
      <w:r w:rsidRPr="00731972">
        <w:rPr>
          <w:sz w:val="22"/>
          <w:szCs w:val="22"/>
        </w:rPr>
        <w:t>xeeb</w:t>
      </w:r>
      <w:proofErr w:type="spellEnd"/>
      <w:r w:rsidRPr="00731972">
        <w:rPr>
          <w:sz w:val="22"/>
          <w:szCs w:val="22"/>
        </w:rPr>
        <w:t xml:space="preserve"> </w:t>
      </w:r>
      <w:proofErr w:type="spellStart"/>
      <w:r w:rsidRPr="00731972">
        <w:rPr>
          <w:sz w:val="22"/>
          <w:szCs w:val="22"/>
        </w:rPr>
        <w:t>txog</w:t>
      </w:r>
      <w:proofErr w:type="spellEnd"/>
      <w:r w:rsidRPr="00731972">
        <w:rPr>
          <w:sz w:val="22"/>
          <w:szCs w:val="22"/>
        </w:rPr>
        <w:t xml:space="preserve"> </w:t>
      </w:r>
      <w:proofErr w:type="spellStart"/>
      <w:r w:rsidRPr="00731972">
        <w:rPr>
          <w:sz w:val="22"/>
          <w:szCs w:val="22"/>
        </w:rPr>
        <w:t>tus</w:t>
      </w:r>
      <w:proofErr w:type="spellEnd"/>
      <w:r w:rsidRPr="00731972">
        <w:rPr>
          <w:sz w:val="22"/>
          <w:szCs w:val="22"/>
        </w:rPr>
        <w:t xml:space="preserve"> </w:t>
      </w:r>
      <w:proofErr w:type="spellStart"/>
      <w:r w:rsidRPr="00731972">
        <w:rPr>
          <w:sz w:val="22"/>
          <w:szCs w:val="22"/>
        </w:rPr>
        <w:t>txheej</w:t>
      </w:r>
      <w:proofErr w:type="spellEnd"/>
      <w:r w:rsidRPr="00731972">
        <w:rPr>
          <w:sz w:val="22"/>
          <w:szCs w:val="22"/>
        </w:rPr>
        <w:t xml:space="preserve"> </w:t>
      </w:r>
      <w:proofErr w:type="spellStart"/>
      <w:r w:rsidRPr="00731972">
        <w:rPr>
          <w:sz w:val="22"/>
          <w:szCs w:val="22"/>
        </w:rPr>
        <w:t>txheem</w:t>
      </w:r>
      <w:proofErr w:type="spellEnd"/>
      <w:r w:rsidRPr="00731972">
        <w:rPr>
          <w:sz w:val="22"/>
          <w:szCs w:val="22"/>
        </w:rPr>
        <w:t xml:space="preserve">, </w:t>
      </w:r>
      <w:proofErr w:type="spellStart"/>
      <w:r w:rsidRPr="00731972">
        <w:rPr>
          <w:sz w:val="22"/>
          <w:szCs w:val="22"/>
        </w:rPr>
        <w:t>thov</w:t>
      </w:r>
      <w:proofErr w:type="spellEnd"/>
      <w:r w:rsidRPr="00731972">
        <w:rPr>
          <w:sz w:val="22"/>
          <w:szCs w:val="22"/>
        </w:rPr>
        <w:t xml:space="preserve"> hu </w:t>
      </w:r>
      <w:proofErr w:type="spellStart"/>
      <w:r w:rsidRPr="00731972">
        <w:rPr>
          <w:sz w:val="22"/>
          <w:szCs w:val="22"/>
        </w:rPr>
        <w:t>rau</w:t>
      </w:r>
      <w:proofErr w:type="spellEnd"/>
      <w:r w:rsidRPr="00731972">
        <w:rPr>
          <w:sz w:val="22"/>
          <w:szCs w:val="22"/>
        </w:rPr>
        <w:t xml:space="preserve"> </w:t>
      </w:r>
      <w:proofErr w:type="spellStart"/>
      <w:r w:rsidRPr="00731972">
        <w:rPr>
          <w:sz w:val="22"/>
          <w:szCs w:val="22"/>
        </w:rPr>
        <w:t>koj</w:t>
      </w:r>
      <w:proofErr w:type="spellEnd"/>
      <w:r w:rsidRPr="00731972">
        <w:rPr>
          <w:sz w:val="22"/>
          <w:szCs w:val="22"/>
        </w:rPr>
        <w:t xml:space="preserve"> </w:t>
      </w:r>
      <w:proofErr w:type="spellStart"/>
      <w:r w:rsidRPr="00731972">
        <w:rPr>
          <w:sz w:val="22"/>
          <w:szCs w:val="22"/>
        </w:rPr>
        <w:t>tus</w:t>
      </w:r>
      <w:proofErr w:type="spellEnd"/>
      <w:r w:rsidRPr="00731972">
        <w:rPr>
          <w:sz w:val="22"/>
          <w:szCs w:val="22"/>
        </w:rPr>
        <w:t xml:space="preserve"> me</w:t>
      </w:r>
      <w:r w:rsidR="000077F5" w:rsidRPr="00731972">
        <w:rPr>
          <w:sz w:val="22"/>
          <w:szCs w:val="22"/>
        </w:rPr>
        <w:t xml:space="preserve"> </w:t>
      </w:r>
      <w:proofErr w:type="spellStart"/>
      <w:r w:rsidRPr="00731972">
        <w:rPr>
          <w:sz w:val="22"/>
          <w:szCs w:val="22"/>
        </w:rPr>
        <w:t>nyuam</w:t>
      </w:r>
      <w:proofErr w:type="spellEnd"/>
      <w:r w:rsidR="000077F5" w:rsidRPr="00731972">
        <w:rPr>
          <w:sz w:val="22"/>
          <w:szCs w:val="22"/>
        </w:rPr>
        <w:t xml:space="preserve"> </w:t>
      </w:r>
      <w:del w:id="88" w:author="Kaxiong" w:date="2021-05-15T21:04:00Z">
        <w:r w:rsidR="000077F5" w:rsidRPr="00731972" w:rsidDel="00744FBF">
          <w:rPr>
            <w:sz w:val="22"/>
            <w:szCs w:val="22"/>
          </w:rPr>
          <w:delText>hauv</w:delText>
        </w:r>
        <w:r w:rsidRPr="00731972" w:rsidDel="00744FBF">
          <w:rPr>
            <w:sz w:val="22"/>
            <w:szCs w:val="22"/>
          </w:rPr>
          <w:delText xml:space="preserve"> </w:delText>
        </w:r>
        <w:r w:rsidR="000077F5" w:rsidRPr="00731972" w:rsidDel="00744FBF">
          <w:rPr>
            <w:sz w:val="22"/>
            <w:szCs w:val="22"/>
          </w:rPr>
          <w:delText xml:space="preserve">chav ua hauj lwm hauv </w:delText>
        </w:r>
      </w:del>
      <w:proofErr w:type="spellStart"/>
      <w:r w:rsidRPr="00731972">
        <w:rPr>
          <w:sz w:val="22"/>
          <w:szCs w:val="22"/>
        </w:rPr>
        <w:t>lub</w:t>
      </w:r>
      <w:proofErr w:type="spellEnd"/>
      <w:r w:rsidRPr="00731972">
        <w:rPr>
          <w:sz w:val="22"/>
          <w:szCs w:val="22"/>
        </w:rPr>
        <w:t xml:space="preserve"> </w:t>
      </w:r>
      <w:proofErr w:type="spellStart"/>
      <w:r w:rsidRPr="00731972">
        <w:rPr>
          <w:sz w:val="22"/>
          <w:szCs w:val="22"/>
        </w:rPr>
        <w:t>tsev</w:t>
      </w:r>
      <w:proofErr w:type="spellEnd"/>
      <w:r w:rsidRPr="00731972">
        <w:rPr>
          <w:sz w:val="22"/>
          <w:szCs w:val="22"/>
        </w:rPr>
        <w:t xml:space="preserve"> </w:t>
      </w:r>
      <w:proofErr w:type="spellStart"/>
      <w:r w:rsidRPr="00731972">
        <w:rPr>
          <w:sz w:val="22"/>
          <w:szCs w:val="22"/>
        </w:rPr>
        <w:t>kawm</w:t>
      </w:r>
      <w:proofErr w:type="spellEnd"/>
      <w:r w:rsidRPr="00731972">
        <w:rPr>
          <w:sz w:val="22"/>
          <w:szCs w:val="22"/>
        </w:rPr>
        <w:t xml:space="preserve"> </w:t>
      </w:r>
      <w:proofErr w:type="spellStart"/>
      <w:r w:rsidRPr="00731972">
        <w:rPr>
          <w:sz w:val="22"/>
          <w:szCs w:val="22"/>
        </w:rPr>
        <w:t>ntawv</w:t>
      </w:r>
      <w:proofErr w:type="spellEnd"/>
      <w:ins w:id="89" w:author="Kaxiong" w:date="2021-05-15T21:05:00Z">
        <w:r w:rsidR="00744FBF">
          <w:rPr>
            <w:sz w:val="22"/>
            <w:szCs w:val="22"/>
          </w:rPr>
          <w:t xml:space="preserve"> </w:t>
        </w:r>
        <w:proofErr w:type="spellStart"/>
        <w:r w:rsidR="00744FBF">
          <w:rPr>
            <w:sz w:val="22"/>
            <w:szCs w:val="22"/>
          </w:rPr>
          <w:t>lub</w:t>
        </w:r>
        <w:proofErr w:type="spellEnd"/>
        <w:r w:rsidR="00744FBF">
          <w:rPr>
            <w:sz w:val="22"/>
            <w:szCs w:val="22"/>
          </w:rPr>
          <w:t xml:space="preserve"> chaw </w:t>
        </w:r>
        <w:proofErr w:type="spellStart"/>
        <w:r w:rsidR="00744FBF">
          <w:rPr>
            <w:sz w:val="22"/>
            <w:szCs w:val="22"/>
          </w:rPr>
          <w:t>ua</w:t>
        </w:r>
        <w:proofErr w:type="spellEnd"/>
        <w:r w:rsidR="00744FBF">
          <w:rPr>
            <w:sz w:val="22"/>
            <w:szCs w:val="22"/>
          </w:rPr>
          <w:t xml:space="preserve"> </w:t>
        </w:r>
        <w:proofErr w:type="spellStart"/>
        <w:r w:rsidR="00744FBF">
          <w:rPr>
            <w:sz w:val="22"/>
            <w:szCs w:val="22"/>
          </w:rPr>
          <w:t>hauj</w:t>
        </w:r>
        <w:proofErr w:type="spellEnd"/>
        <w:r w:rsidR="00744FBF">
          <w:rPr>
            <w:sz w:val="22"/>
            <w:szCs w:val="22"/>
          </w:rPr>
          <w:t xml:space="preserve"> </w:t>
        </w:r>
        <w:proofErr w:type="spellStart"/>
        <w:r w:rsidR="00744FBF">
          <w:rPr>
            <w:sz w:val="22"/>
            <w:szCs w:val="22"/>
          </w:rPr>
          <w:t>lwm</w:t>
        </w:r>
      </w:ins>
      <w:proofErr w:type="spellEnd"/>
      <w:r w:rsidR="00B76711">
        <w:t xml:space="preserve">.  </w:t>
      </w:r>
    </w:p>
    <w:p w14:paraId="7C67FD9F" w14:textId="77777777" w:rsidR="0022048C" w:rsidRDefault="0022048C">
      <w:pPr>
        <w:spacing w:line="276" w:lineRule="auto"/>
        <w:ind w:left="0" w:hanging="2"/>
        <w:jc w:val="both"/>
      </w:pPr>
      <w:bookmarkStart w:id="90" w:name="_heading=h.gjdgxs" w:colFirst="0" w:colLast="0"/>
      <w:bookmarkEnd w:id="90"/>
    </w:p>
    <w:p w14:paraId="3C79AF7A" w14:textId="78E51D21" w:rsidR="0022048C" w:rsidRPr="00046595" w:rsidRDefault="003D3CF3">
      <w:pPr>
        <w:spacing w:line="276" w:lineRule="auto"/>
        <w:ind w:left="0" w:hanging="2"/>
        <w:jc w:val="both"/>
        <w:rPr>
          <w:sz w:val="22"/>
          <w:szCs w:val="22"/>
        </w:rPr>
      </w:pPr>
      <w:proofErr w:type="spellStart"/>
      <w:r w:rsidRPr="00046595">
        <w:rPr>
          <w:sz w:val="22"/>
          <w:szCs w:val="22"/>
        </w:rPr>
        <w:t>Hwm</w:t>
      </w:r>
      <w:proofErr w:type="spellEnd"/>
      <w:r w:rsidRPr="00046595">
        <w:rPr>
          <w:sz w:val="22"/>
          <w:szCs w:val="22"/>
        </w:rPr>
        <w:t xml:space="preserve"> </w:t>
      </w:r>
      <w:proofErr w:type="spellStart"/>
      <w:r w:rsidRPr="00046595">
        <w:rPr>
          <w:sz w:val="22"/>
          <w:szCs w:val="22"/>
        </w:rPr>
        <w:t>Txog</w:t>
      </w:r>
      <w:proofErr w:type="spellEnd"/>
      <w:r w:rsidR="00B76711" w:rsidRPr="00046595">
        <w:rPr>
          <w:sz w:val="22"/>
          <w:szCs w:val="22"/>
        </w:rPr>
        <w:t>,</w:t>
      </w:r>
    </w:p>
    <w:p w14:paraId="234DB8C2" w14:textId="77777777" w:rsidR="0022048C" w:rsidRPr="00046595" w:rsidRDefault="0022048C">
      <w:pPr>
        <w:ind w:left="0" w:hanging="2"/>
        <w:jc w:val="both"/>
        <w:rPr>
          <w:sz w:val="22"/>
          <w:szCs w:val="22"/>
        </w:rPr>
      </w:pPr>
    </w:p>
    <w:p w14:paraId="77B5B15B" w14:textId="77777777" w:rsidR="0022048C" w:rsidRPr="00046595" w:rsidRDefault="00B76711">
      <w:pPr>
        <w:ind w:left="0" w:hanging="2"/>
        <w:jc w:val="both"/>
        <w:rPr>
          <w:i/>
          <w:sz w:val="22"/>
          <w:szCs w:val="22"/>
        </w:rPr>
      </w:pPr>
      <w:r w:rsidRPr="00046595">
        <w:rPr>
          <w:i/>
          <w:sz w:val="22"/>
          <w:szCs w:val="22"/>
        </w:rPr>
        <w:t xml:space="preserve">Dr. Sadie </w:t>
      </w:r>
      <w:proofErr w:type="spellStart"/>
      <w:r w:rsidRPr="00046595">
        <w:rPr>
          <w:i/>
          <w:sz w:val="22"/>
          <w:szCs w:val="22"/>
        </w:rPr>
        <w:t>Hedegard</w:t>
      </w:r>
      <w:proofErr w:type="spellEnd"/>
    </w:p>
    <w:p w14:paraId="1061E9D2" w14:textId="77777777" w:rsidR="0022048C" w:rsidRPr="00046595" w:rsidRDefault="0022048C">
      <w:pPr>
        <w:ind w:left="0" w:hanging="2"/>
        <w:jc w:val="both"/>
        <w:rPr>
          <w:sz w:val="22"/>
          <w:szCs w:val="22"/>
        </w:rPr>
      </w:pPr>
    </w:p>
    <w:p w14:paraId="1753D736" w14:textId="77777777" w:rsidR="0022048C" w:rsidRPr="00046595" w:rsidRDefault="00B76711">
      <w:pPr>
        <w:ind w:left="0" w:hanging="2"/>
        <w:jc w:val="both"/>
        <w:rPr>
          <w:sz w:val="22"/>
          <w:szCs w:val="22"/>
        </w:rPr>
      </w:pPr>
      <w:r w:rsidRPr="00046595">
        <w:rPr>
          <w:sz w:val="22"/>
          <w:szCs w:val="22"/>
        </w:rPr>
        <w:t xml:space="preserve">Dr. Sadie </w:t>
      </w:r>
      <w:proofErr w:type="spellStart"/>
      <w:r w:rsidRPr="00046595">
        <w:rPr>
          <w:sz w:val="22"/>
          <w:szCs w:val="22"/>
        </w:rPr>
        <w:t>Hedegard</w:t>
      </w:r>
      <w:proofErr w:type="spellEnd"/>
    </w:p>
    <w:p w14:paraId="29A7BD5D" w14:textId="351ABECB" w:rsidR="0022048C" w:rsidRPr="00046595" w:rsidRDefault="009C3C08">
      <w:pPr>
        <w:ind w:left="0" w:hanging="2"/>
        <w:jc w:val="both"/>
        <w:rPr>
          <w:sz w:val="22"/>
          <w:szCs w:val="22"/>
        </w:rPr>
      </w:pPr>
      <w:r w:rsidRPr="00046595">
        <w:rPr>
          <w:sz w:val="22"/>
          <w:szCs w:val="22"/>
        </w:rPr>
        <w:t xml:space="preserve">Tus </w:t>
      </w:r>
      <w:proofErr w:type="spellStart"/>
      <w:r w:rsidR="00BD3A3F" w:rsidRPr="00046595">
        <w:rPr>
          <w:sz w:val="22"/>
          <w:szCs w:val="22"/>
        </w:rPr>
        <w:t>Pab</w:t>
      </w:r>
      <w:proofErr w:type="spellEnd"/>
      <w:r w:rsidR="00BD3A3F" w:rsidRPr="00046595">
        <w:rPr>
          <w:sz w:val="22"/>
          <w:szCs w:val="22"/>
        </w:rPr>
        <w:t xml:space="preserve"> </w:t>
      </w:r>
      <w:proofErr w:type="spellStart"/>
      <w:r w:rsidRPr="00046595">
        <w:rPr>
          <w:sz w:val="22"/>
          <w:szCs w:val="22"/>
        </w:rPr>
        <w:t>Thawj</w:t>
      </w:r>
      <w:proofErr w:type="spellEnd"/>
      <w:r w:rsidRPr="00046595">
        <w:rPr>
          <w:sz w:val="22"/>
          <w:szCs w:val="22"/>
        </w:rPr>
        <w:t xml:space="preserve"> </w:t>
      </w:r>
      <w:proofErr w:type="spellStart"/>
      <w:r w:rsidRPr="00046595">
        <w:rPr>
          <w:sz w:val="22"/>
          <w:szCs w:val="22"/>
        </w:rPr>
        <w:t>Tswj</w:t>
      </w:r>
      <w:proofErr w:type="spellEnd"/>
      <w:r w:rsidRPr="00046595">
        <w:rPr>
          <w:sz w:val="22"/>
          <w:szCs w:val="22"/>
        </w:rPr>
        <w:t xml:space="preserve"> </w:t>
      </w:r>
      <w:proofErr w:type="spellStart"/>
      <w:r w:rsidRPr="00046595">
        <w:rPr>
          <w:sz w:val="22"/>
          <w:szCs w:val="22"/>
        </w:rPr>
        <w:t>Fwm</w:t>
      </w:r>
      <w:proofErr w:type="spellEnd"/>
      <w:r w:rsidRPr="00046595">
        <w:rPr>
          <w:sz w:val="22"/>
          <w:szCs w:val="22"/>
        </w:rPr>
        <w:t xml:space="preserve"> </w:t>
      </w:r>
      <w:proofErr w:type="spellStart"/>
      <w:ins w:id="91" w:author="Kaxiong" w:date="2021-05-15T21:11:00Z">
        <w:r w:rsidR="00744FBF">
          <w:rPr>
            <w:sz w:val="22"/>
            <w:szCs w:val="22"/>
          </w:rPr>
          <w:t>Tsev</w:t>
        </w:r>
        <w:proofErr w:type="spellEnd"/>
        <w:r w:rsidR="00744FBF">
          <w:rPr>
            <w:sz w:val="22"/>
            <w:szCs w:val="22"/>
          </w:rPr>
          <w:t xml:space="preserve"> </w:t>
        </w:r>
        <w:proofErr w:type="spellStart"/>
        <w:r w:rsidR="00744FBF">
          <w:rPr>
            <w:sz w:val="22"/>
            <w:szCs w:val="22"/>
          </w:rPr>
          <w:t>Kawm</w:t>
        </w:r>
        <w:proofErr w:type="spellEnd"/>
        <w:r w:rsidR="00744FBF">
          <w:rPr>
            <w:sz w:val="22"/>
            <w:szCs w:val="22"/>
          </w:rPr>
          <w:t xml:space="preserve"> </w:t>
        </w:r>
      </w:ins>
      <w:proofErr w:type="spellStart"/>
      <w:r w:rsidRPr="00046595">
        <w:rPr>
          <w:sz w:val="22"/>
          <w:szCs w:val="22"/>
        </w:rPr>
        <w:t>ntawm</w:t>
      </w:r>
      <w:proofErr w:type="spellEnd"/>
      <w:r w:rsidRPr="00046595">
        <w:rPr>
          <w:sz w:val="22"/>
          <w:szCs w:val="22"/>
        </w:rPr>
        <w:t xml:space="preserve"> Kev </w:t>
      </w:r>
      <w:proofErr w:type="spellStart"/>
      <w:r w:rsidRPr="00046595">
        <w:rPr>
          <w:sz w:val="22"/>
          <w:szCs w:val="22"/>
        </w:rPr>
        <w:t>Kawm</w:t>
      </w:r>
      <w:proofErr w:type="spellEnd"/>
      <w:r w:rsidRPr="00046595">
        <w:rPr>
          <w:sz w:val="22"/>
          <w:szCs w:val="22"/>
        </w:rPr>
        <w:t xml:space="preserve"> </w:t>
      </w:r>
      <w:proofErr w:type="spellStart"/>
      <w:r w:rsidR="00BD3A3F" w:rsidRPr="00046595">
        <w:rPr>
          <w:sz w:val="22"/>
          <w:szCs w:val="22"/>
        </w:rPr>
        <w:t>Ntawv</w:t>
      </w:r>
      <w:proofErr w:type="spellEnd"/>
      <w:r w:rsidR="00BD3A3F" w:rsidRPr="00046595">
        <w:rPr>
          <w:sz w:val="22"/>
          <w:szCs w:val="22"/>
        </w:rPr>
        <w:t xml:space="preserve"> </w:t>
      </w:r>
      <w:proofErr w:type="spellStart"/>
      <w:r w:rsidRPr="00046595">
        <w:rPr>
          <w:sz w:val="22"/>
          <w:szCs w:val="22"/>
        </w:rPr>
        <w:t>Tshwj</w:t>
      </w:r>
      <w:proofErr w:type="spellEnd"/>
      <w:r w:rsidRPr="00046595">
        <w:rPr>
          <w:sz w:val="22"/>
          <w:szCs w:val="22"/>
        </w:rPr>
        <w:t xml:space="preserve"> </w:t>
      </w:r>
      <w:proofErr w:type="spellStart"/>
      <w:r w:rsidRPr="00046595">
        <w:rPr>
          <w:sz w:val="22"/>
          <w:szCs w:val="22"/>
        </w:rPr>
        <w:t>Xeeb</w:t>
      </w:r>
      <w:proofErr w:type="spellEnd"/>
      <w:r w:rsidRPr="00046595">
        <w:rPr>
          <w:sz w:val="22"/>
          <w:szCs w:val="22"/>
        </w:rPr>
        <w:t xml:space="preserve">, Kev </w:t>
      </w:r>
      <w:proofErr w:type="spellStart"/>
      <w:r w:rsidRPr="00046595">
        <w:rPr>
          <w:sz w:val="22"/>
          <w:szCs w:val="22"/>
        </w:rPr>
        <w:t>Tsim</w:t>
      </w:r>
      <w:proofErr w:type="spellEnd"/>
      <w:r w:rsidRPr="00046595">
        <w:rPr>
          <w:sz w:val="22"/>
          <w:szCs w:val="22"/>
        </w:rPr>
        <w:t xml:space="preserve"> Kho &amp; Kev </w:t>
      </w:r>
      <w:proofErr w:type="spellStart"/>
      <w:r w:rsidRPr="00046595">
        <w:rPr>
          <w:sz w:val="22"/>
          <w:szCs w:val="22"/>
        </w:rPr>
        <w:t>Kawm</w:t>
      </w:r>
      <w:proofErr w:type="spellEnd"/>
    </w:p>
    <w:sectPr w:rsidR="0022048C" w:rsidRPr="00046595">
      <w:pgSz w:w="12240" w:h="15840"/>
      <w:pgMar w:top="72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Kaxiong">
    <w15:presenceInfo w15:providerId="None" w15:userId="Kaxio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048C"/>
    <w:rsid w:val="000077F5"/>
    <w:rsid w:val="00035E3B"/>
    <w:rsid w:val="00046595"/>
    <w:rsid w:val="00060C6B"/>
    <w:rsid w:val="00097A61"/>
    <w:rsid w:val="000C655F"/>
    <w:rsid w:val="00156C4A"/>
    <w:rsid w:val="00185AED"/>
    <w:rsid w:val="00212DF0"/>
    <w:rsid w:val="0022048C"/>
    <w:rsid w:val="0023351A"/>
    <w:rsid w:val="00266AFA"/>
    <w:rsid w:val="002A39AE"/>
    <w:rsid w:val="002A4599"/>
    <w:rsid w:val="002B61B0"/>
    <w:rsid w:val="003861D0"/>
    <w:rsid w:val="003D3CF3"/>
    <w:rsid w:val="00492A0D"/>
    <w:rsid w:val="0050430A"/>
    <w:rsid w:val="00553EBA"/>
    <w:rsid w:val="006264B3"/>
    <w:rsid w:val="00657371"/>
    <w:rsid w:val="006A77EA"/>
    <w:rsid w:val="00706193"/>
    <w:rsid w:val="00731972"/>
    <w:rsid w:val="00744FBF"/>
    <w:rsid w:val="007A540D"/>
    <w:rsid w:val="00883119"/>
    <w:rsid w:val="00885586"/>
    <w:rsid w:val="00950FB0"/>
    <w:rsid w:val="00954AE7"/>
    <w:rsid w:val="009B448F"/>
    <w:rsid w:val="009C3C08"/>
    <w:rsid w:val="00A05579"/>
    <w:rsid w:val="00A22CEF"/>
    <w:rsid w:val="00A40594"/>
    <w:rsid w:val="00A5739C"/>
    <w:rsid w:val="00B16916"/>
    <w:rsid w:val="00B76711"/>
    <w:rsid w:val="00B85F1D"/>
    <w:rsid w:val="00BD3A3F"/>
    <w:rsid w:val="00D67F32"/>
    <w:rsid w:val="00DA07DA"/>
    <w:rsid w:val="00E11054"/>
    <w:rsid w:val="00E440CB"/>
    <w:rsid w:val="00E9072C"/>
    <w:rsid w:val="00F3239B"/>
    <w:rsid w:val="00F56C17"/>
    <w:rsid w:val="00FD5AFD"/>
    <w:rsid w:val="00FE1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2822C"/>
  <w15:docId w15:val="{327E7D27-203A-4FF5-B6AE-C6571EDD9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th-TH"/>
      </w:rPr>
    </w:rPrDefault>
    <w:pPrDefault>
      <w:pPr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</w:pPr>
    <w:rPr>
      <w:b/>
      <w:bCs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character" w:styleId="Hyperlink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2o99yU3YkJ5AE4RieeNUb674IA==">AMUW2mVXNRk+oIFnT866yQufbNcaldn8J6Jg9FT1PbFg1jZoIw3fTIlq20EPRYXaTt+5yJlRwZRDdbHaCjgN/LxWp6yMsbXQdWxYhZEybi+YLySowWrmQQpW2zs55UwkRo3kK6+3EctaV6h2J5cbHj0udMv9fStgoA+4fF7uii6+mDX37fq12d0U28dA5um9nGz34HxwNhjHatxGkm3zZPajHCHYby/kL3+6EzaefvLx9CfoavzpyNSxHBI+sRB3+vbKvXDPpuRpcHrW2bA3mIGxFxuKNNVZbifT8EthR6FQlRzZFbynuG/qdVnEX1aBq1YTkKmSQrlu84UEFPhm/WB2Lf9oSNXvfD1A3E2pnGR2B5iuFRPZ0FqiXJE07OI5l4ofK38QfJhZJNwhj6szgtrYSkD7Lps2YSrwFRdwlQYYDVp+2HvLWMxKCq7g8XSgMSPYRIccToU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SCUSD</dc:creator>
  <cp:lastModifiedBy>Kaxiong</cp:lastModifiedBy>
  <cp:revision>46</cp:revision>
  <dcterms:created xsi:type="dcterms:W3CDTF">2021-03-10T14:55:00Z</dcterms:created>
  <dcterms:modified xsi:type="dcterms:W3CDTF">2021-05-15T14:22:00Z</dcterms:modified>
</cp:coreProperties>
</file>