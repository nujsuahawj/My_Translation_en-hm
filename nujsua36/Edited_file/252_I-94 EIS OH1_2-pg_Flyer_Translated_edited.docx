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0F291" w14:textId="5079FC35" w:rsidR="0030137E" w:rsidRDefault="0058449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3419BB9" wp14:editId="7B56EAC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53820"/>
                <wp:effectExtent l="0" t="0" r="0" b="0"/>
                <wp:wrapNone/>
                <wp:docPr id="3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53820"/>
                          <a:chOff x="0" y="0"/>
                          <a:chExt cx="12240" cy="2132"/>
                        </a:xfrm>
                      </wpg:grpSpPr>
                      <wps:wsp>
                        <wps:cNvPr id="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016"/>
                          </a:xfrm>
                          <a:prstGeom prst="rect">
                            <a:avLst/>
                          </a:prstGeom>
                          <a:solidFill>
                            <a:srgbClr val="003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016"/>
                            <a:ext cx="12240" cy="116"/>
                          </a:xfrm>
                          <a:prstGeom prst="rect">
                            <a:avLst/>
                          </a:prstGeom>
                          <a:solidFill>
                            <a:srgbClr val="72B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E6677" w14:textId="716FC114" w:rsidR="0030137E" w:rsidRPr="00852029" w:rsidRDefault="00370BDE">
                              <w:pPr>
                                <w:spacing w:before="323" w:line="714" w:lineRule="exact"/>
                                <w:ind w:left="646" w:right="646"/>
                                <w:jc w:val="center"/>
                                <w:rPr>
                                  <w:rFonts w:ascii="Brandon Grotesque Bold" w:hAnsi="Brandon Grotesque Bold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>L</w:t>
                              </w:r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>os</w:t>
                              </w:r>
                              <w:ins w:id="0" w:author="Fong RERHANG" w:date="2021-05-25T21:16:00Z">
                                <w:r w:rsidR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t>Peb</w:t>
                                </w:r>
                              </w:ins>
                              <w:proofErr w:type="spellEnd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 xml:space="preserve"> Sib </w:t>
                              </w:r>
                              <w:proofErr w:type="spellStart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>Koom</w:t>
                              </w:r>
                              <w:proofErr w:type="spellEnd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>Tes</w:t>
                              </w:r>
                              <w:proofErr w:type="spellEnd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>Ua</w:t>
                              </w:r>
                              <w:proofErr w:type="spellEnd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>Txoj</w:t>
                              </w:r>
                              <w:proofErr w:type="spellEnd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 xml:space="preserve"> Kev </w:t>
                              </w:r>
                              <w:proofErr w:type="spellStart"/>
                              <w:ins w:id="1" w:author="Fong RERHANG" w:date="2021-05-25T21:14:00Z">
                                <w:r w:rsidR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t>Khiav</w:t>
                                </w:r>
                                <w:proofErr w:type="spellEnd"/>
                                <w:r w:rsidR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t>Ceev</w:t>
                                </w:r>
                              </w:ins>
                              <w:proofErr w:type="spellEnd"/>
                              <w:ins w:id="2" w:author="Fong RERHANG" w:date="2021-05-25T21:17:00Z">
                                <w:r w:rsidR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t xml:space="preserve"> 252/I-94</w:t>
                                </w:r>
                              </w:ins>
                              <w:del w:id="3" w:author="Fong RERHANG" w:date="2021-05-25T21:14:00Z">
                                <w:r w:rsidR="00852029" w:rsidRPr="00852029" w:rsidDel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delText>Loj</w:delText>
                                </w:r>
                              </w:del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>Kom</w:t>
                              </w:r>
                              <w:proofErr w:type="spellEnd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 xml:space="preserve"> Zoo</w:t>
                              </w:r>
                              <w:ins w:id="4" w:author="Fong RERHANG" w:date="2021-05-25T21:14:00Z">
                                <w:r w:rsidR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t>Dua</w:t>
                                </w:r>
                              </w:ins>
                              <w:proofErr w:type="spellEnd"/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del w:id="5" w:author="Fong RERHANG" w:date="2021-05-25T21:14:00Z">
                                <w:r w:rsidR="00852029" w:rsidRPr="00852029" w:rsidDel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delText>Tshaj</w:delText>
                                </w:r>
                              </w:del>
                              <w:del w:id="6" w:author="Fong RERHANG" w:date="2021-05-25T21:16:00Z">
                                <w:r w:rsidR="00852029" w:rsidRPr="00852029" w:rsidDel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delText xml:space="preserve"> </w:delText>
                                </w:r>
                              </w:del>
                              <w:r w:rsidR="00852029" w:rsidRPr="0085202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 xml:space="preserve">No </w:t>
                              </w:r>
                              <w:del w:id="7" w:author="Fong RERHANG" w:date="2021-05-25T21:17:00Z">
                                <w:r w:rsidRPr="00852029" w:rsidDel="00F36DDB">
                                  <w:rPr>
                                    <w:rFonts w:ascii="Brandon Grotesque Bold" w:hAnsi="Brandon Grotesque Bold"/>
                                    <w:b/>
                                    <w:color w:val="FFFFFF"/>
                                    <w:sz w:val="40"/>
                                    <w:szCs w:val="40"/>
                                  </w:rPr>
                                  <w:delText>252/I-94</w:delText>
                                </w:r>
                              </w:del>
                            </w:p>
                            <w:p w14:paraId="2C5DC77C" w14:textId="71150A93" w:rsidR="0030137E" w:rsidRDefault="00852029">
                              <w:pPr>
                                <w:spacing w:line="654" w:lineRule="exact"/>
                                <w:ind w:left="646" w:right="643"/>
                                <w:jc w:val="center"/>
                                <w:rPr>
                                  <w:rFonts w:ascii="Calibri"/>
                                  <w:i/>
                                  <w:sz w:val="56"/>
                                </w:rPr>
                              </w:pPr>
                              <w:proofErr w:type="spellStart"/>
                              <w:r w:rsidRPr="00852029">
                                <w:rPr>
                                  <w:rFonts w:ascii="Calibri"/>
                                  <w:i/>
                                  <w:color w:val="9BCF80"/>
                                  <w:sz w:val="40"/>
                                  <w:szCs w:val="40"/>
                                </w:rPr>
                                <w:t>Koom</w:t>
                              </w:r>
                              <w:proofErr w:type="spellEnd"/>
                              <w:r w:rsidRPr="00852029">
                                <w:rPr>
                                  <w:rFonts w:ascii="Calibri"/>
                                  <w:i/>
                                  <w:color w:val="9BCF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852029">
                                <w:rPr>
                                  <w:rFonts w:ascii="Calibri"/>
                                  <w:i/>
                                  <w:color w:val="9BCF80"/>
                                  <w:sz w:val="40"/>
                                  <w:szCs w:val="40"/>
                                </w:rPr>
                                <w:t>nrog</w:t>
                              </w:r>
                              <w:proofErr w:type="spellEnd"/>
                              <w:r w:rsidRPr="00852029">
                                <w:rPr>
                                  <w:rFonts w:ascii="Calibri"/>
                                  <w:i/>
                                  <w:color w:val="9BCF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852029">
                                <w:rPr>
                                  <w:rFonts w:ascii="Calibri"/>
                                  <w:i/>
                                  <w:color w:val="9BCF80"/>
                                  <w:sz w:val="40"/>
                                  <w:szCs w:val="40"/>
                                </w:rPr>
                                <w:t>kev</w:t>
                              </w:r>
                              <w:proofErr w:type="spellEnd"/>
                              <w:r w:rsidRPr="00852029">
                                <w:rPr>
                                  <w:rFonts w:ascii="Calibri"/>
                                  <w:i/>
                                  <w:color w:val="9BCF80"/>
                                  <w:sz w:val="40"/>
                                  <w:szCs w:val="40"/>
                                </w:rPr>
                                <w:t xml:space="preserve"> sib </w:t>
                              </w:r>
                              <w:proofErr w:type="spellStart"/>
                              <w:r w:rsidRPr="00852029">
                                <w:rPr>
                                  <w:rFonts w:ascii="Calibri"/>
                                  <w:i/>
                                  <w:color w:val="9BCF80"/>
                                  <w:sz w:val="40"/>
                                  <w:szCs w:val="40"/>
                                </w:rPr>
                                <w:t>tham</w:t>
                              </w:r>
                              <w:proofErr w:type="spellEnd"/>
                              <w:r w:rsidRPr="00852029">
                                <w:rPr>
                                  <w:rFonts w:ascii="Calibri"/>
                                  <w:i/>
                                  <w:color w:val="9BCF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852029">
                                <w:rPr>
                                  <w:rFonts w:ascii="Calibri"/>
                                  <w:i/>
                                  <w:color w:val="9BCF80"/>
                                  <w:sz w:val="40"/>
                                  <w:szCs w:val="40"/>
                                </w:rPr>
                                <w:t>hauv</w:t>
                              </w:r>
                              <w:proofErr w:type="spellEnd"/>
                              <w:r w:rsidRPr="00852029">
                                <w:rPr>
                                  <w:rFonts w:ascii="Calibri"/>
                                  <w:i/>
                                  <w:color w:val="9BCF80"/>
                                  <w:sz w:val="40"/>
                                  <w:szCs w:val="40"/>
                                </w:rPr>
                                <w:t xml:space="preserve"> online</w:t>
                              </w:r>
                              <w:r w:rsidR="00370BDE">
                                <w:rPr>
                                  <w:rFonts w:ascii="Calibri"/>
                                  <w:i/>
                                  <w:color w:val="9BCF80"/>
                                  <w:sz w:val="5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19BB9" id="Group 13" o:spid="_x0000_s1026" style="position:absolute;margin-left:0;margin-top:0;width:612pt;height:106.6pt;z-index:15729152;mso-position-horizontal-relative:page;mso-position-vertical-relative:page" coordsize="12240,2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">
                <v:rect id="Rectangle 16" o:spid="_x0000_s1027" style="position:absolute;width:12240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" fillcolor="#00355f" stroked="f"/>
                <v:rect id="Rectangle 15" o:spid="_x0000_s1028" style="position:absolute;top:2016;width:12240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" fillcolor="#72bf44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width:12240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E6E6677" w14:textId="716FC114" w:rsidR="0030137E" w:rsidRPr="00852029" w:rsidRDefault="00370BDE">
                        <w:pPr>
                          <w:spacing w:before="323" w:line="714" w:lineRule="exact"/>
                          <w:ind w:left="646" w:right="646"/>
                          <w:jc w:val="center"/>
                          <w:rPr>
                            <w:rFonts w:ascii="Brandon Grotesque Bold" w:hAnsi="Brandon Grotesque Bold"/>
                            <w:b/>
                            <w:sz w:val="40"/>
                            <w:szCs w:val="40"/>
                          </w:rPr>
                        </w:pPr>
                        <w:r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>L</w:t>
                        </w:r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>os</w:t>
                        </w:r>
                        <w:ins w:id="8" w:author="Fong RERHANG" w:date="2021-05-25T21:16:00Z">
                          <w:r w:rsidR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t>Peb</w:t>
                          </w:r>
                        </w:ins>
                        <w:proofErr w:type="spellEnd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 xml:space="preserve"> Sib </w:t>
                        </w:r>
                        <w:proofErr w:type="spellStart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>Koom</w:t>
                        </w:r>
                        <w:proofErr w:type="spellEnd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>Tes</w:t>
                        </w:r>
                        <w:proofErr w:type="spellEnd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>Ua</w:t>
                        </w:r>
                        <w:proofErr w:type="spellEnd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>Txoj</w:t>
                        </w:r>
                        <w:proofErr w:type="spellEnd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 xml:space="preserve"> Kev </w:t>
                        </w:r>
                        <w:proofErr w:type="spellStart"/>
                        <w:ins w:id="9" w:author="Fong RERHANG" w:date="2021-05-25T21:14:00Z">
                          <w:r w:rsidR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t>Khiav</w:t>
                          </w:r>
                          <w:proofErr w:type="spellEnd"/>
                          <w:r w:rsidR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t>Ceev</w:t>
                          </w:r>
                        </w:ins>
                        <w:proofErr w:type="spellEnd"/>
                        <w:ins w:id="10" w:author="Fong RERHANG" w:date="2021-05-25T21:17:00Z">
                          <w:r w:rsidR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t xml:space="preserve"> 252/I-94</w:t>
                          </w:r>
                        </w:ins>
                        <w:del w:id="11" w:author="Fong RERHANG" w:date="2021-05-25T21:14:00Z">
                          <w:r w:rsidR="00852029" w:rsidRPr="00852029" w:rsidDel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delText>Loj</w:delText>
                          </w:r>
                        </w:del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>Kom</w:t>
                        </w:r>
                        <w:proofErr w:type="spellEnd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 xml:space="preserve"> Zoo</w:t>
                        </w:r>
                        <w:ins w:id="12" w:author="Fong RERHANG" w:date="2021-05-25T21:14:00Z">
                          <w:r w:rsidR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t>Dua</w:t>
                          </w:r>
                        </w:ins>
                        <w:proofErr w:type="spellEnd"/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 xml:space="preserve"> </w:t>
                        </w:r>
                        <w:del w:id="13" w:author="Fong RERHANG" w:date="2021-05-25T21:14:00Z">
                          <w:r w:rsidR="00852029" w:rsidRPr="00852029" w:rsidDel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delText>Tshaj</w:delText>
                          </w:r>
                        </w:del>
                        <w:del w:id="14" w:author="Fong RERHANG" w:date="2021-05-25T21:16:00Z">
                          <w:r w:rsidR="00852029" w:rsidRPr="00852029" w:rsidDel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delText xml:space="preserve"> </w:delText>
                          </w:r>
                        </w:del>
                        <w:r w:rsidR="00852029" w:rsidRPr="00852029">
                          <w:rPr>
                            <w:rFonts w:ascii="Brandon Grotesque Bold" w:hAnsi="Brandon Grotesque Bold"/>
                            <w:b/>
                            <w:color w:val="FFFFFF"/>
                            <w:sz w:val="40"/>
                            <w:szCs w:val="40"/>
                          </w:rPr>
                          <w:t xml:space="preserve">No </w:t>
                        </w:r>
                        <w:del w:id="15" w:author="Fong RERHANG" w:date="2021-05-25T21:17:00Z">
                          <w:r w:rsidRPr="00852029" w:rsidDel="00F36DDB"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40"/>
                              <w:szCs w:val="40"/>
                            </w:rPr>
                            <w:delText>252/I-94</w:delText>
                          </w:r>
                        </w:del>
                      </w:p>
                      <w:p w14:paraId="2C5DC77C" w14:textId="71150A93" w:rsidR="0030137E" w:rsidRDefault="00852029">
                        <w:pPr>
                          <w:spacing w:line="654" w:lineRule="exact"/>
                          <w:ind w:left="646" w:right="643"/>
                          <w:jc w:val="center"/>
                          <w:rPr>
                            <w:rFonts w:ascii="Calibri"/>
                            <w:i/>
                            <w:sz w:val="56"/>
                          </w:rPr>
                        </w:pPr>
                        <w:proofErr w:type="spellStart"/>
                        <w:r w:rsidRPr="00852029">
                          <w:rPr>
                            <w:rFonts w:ascii="Calibri"/>
                            <w:i/>
                            <w:color w:val="9BCF80"/>
                            <w:sz w:val="40"/>
                            <w:szCs w:val="40"/>
                          </w:rPr>
                          <w:t>Koom</w:t>
                        </w:r>
                        <w:proofErr w:type="spellEnd"/>
                        <w:r w:rsidRPr="00852029">
                          <w:rPr>
                            <w:rFonts w:ascii="Calibri"/>
                            <w:i/>
                            <w:color w:val="9BCF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852029">
                          <w:rPr>
                            <w:rFonts w:ascii="Calibri"/>
                            <w:i/>
                            <w:color w:val="9BCF80"/>
                            <w:sz w:val="40"/>
                            <w:szCs w:val="40"/>
                          </w:rPr>
                          <w:t>nrog</w:t>
                        </w:r>
                        <w:proofErr w:type="spellEnd"/>
                        <w:r w:rsidRPr="00852029">
                          <w:rPr>
                            <w:rFonts w:ascii="Calibri"/>
                            <w:i/>
                            <w:color w:val="9BCF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852029">
                          <w:rPr>
                            <w:rFonts w:ascii="Calibri"/>
                            <w:i/>
                            <w:color w:val="9BCF80"/>
                            <w:sz w:val="40"/>
                            <w:szCs w:val="40"/>
                          </w:rPr>
                          <w:t>kev</w:t>
                        </w:r>
                        <w:proofErr w:type="spellEnd"/>
                        <w:r w:rsidRPr="00852029">
                          <w:rPr>
                            <w:rFonts w:ascii="Calibri"/>
                            <w:i/>
                            <w:color w:val="9BCF80"/>
                            <w:sz w:val="40"/>
                            <w:szCs w:val="40"/>
                          </w:rPr>
                          <w:t xml:space="preserve"> sib </w:t>
                        </w:r>
                        <w:proofErr w:type="spellStart"/>
                        <w:r w:rsidRPr="00852029">
                          <w:rPr>
                            <w:rFonts w:ascii="Calibri"/>
                            <w:i/>
                            <w:color w:val="9BCF80"/>
                            <w:sz w:val="40"/>
                            <w:szCs w:val="40"/>
                          </w:rPr>
                          <w:t>tham</w:t>
                        </w:r>
                        <w:proofErr w:type="spellEnd"/>
                        <w:r w:rsidRPr="00852029">
                          <w:rPr>
                            <w:rFonts w:ascii="Calibri"/>
                            <w:i/>
                            <w:color w:val="9BCF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852029">
                          <w:rPr>
                            <w:rFonts w:ascii="Calibri"/>
                            <w:i/>
                            <w:color w:val="9BCF80"/>
                            <w:sz w:val="40"/>
                            <w:szCs w:val="40"/>
                          </w:rPr>
                          <w:t>hauv</w:t>
                        </w:r>
                        <w:proofErr w:type="spellEnd"/>
                        <w:r w:rsidRPr="00852029">
                          <w:rPr>
                            <w:rFonts w:ascii="Calibri"/>
                            <w:i/>
                            <w:color w:val="9BCF80"/>
                            <w:sz w:val="40"/>
                            <w:szCs w:val="40"/>
                          </w:rPr>
                          <w:t xml:space="preserve"> online</w:t>
                        </w:r>
                        <w:r w:rsidR="00370BDE">
                          <w:rPr>
                            <w:rFonts w:ascii="Calibri"/>
                            <w:i/>
                            <w:color w:val="9BCF80"/>
                            <w:sz w:val="56"/>
                          </w:rPr>
                          <w:t>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B76A5DA" w14:textId="77777777" w:rsidR="0030137E" w:rsidRDefault="0030137E">
      <w:pPr>
        <w:pStyle w:val="BodyText"/>
        <w:rPr>
          <w:rFonts w:ascii="Times New Roman"/>
          <w:sz w:val="20"/>
        </w:rPr>
      </w:pPr>
    </w:p>
    <w:p w14:paraId="41C57BBB" w14:textId="77777777" w:rsidR="0030137E" w:rsidRDefault="0030137E">
      <w:pPr>
        <w:pStyle w:val="BodyText"/>
        <w:rPr>
          <w:rFonts w:ascii="Times New Roman"/>
          <w:sz w:val="20"/>
        </w:rPr>
      </w:pPr>
    </w:p>
    <w:p w14:paraId="50287F30" w14:textId="77777777" w:rsidR="0030137E" w:rsidRDefault="0030137E">
      <w:pPr>
        <w:pStyle w:val="BodyText"/>
        <w:rPr>
          <w:rFonts w:ascii="Times New Roman"/>
          <w:sz w:val="20"/>
        </w:rPr>
      </w:pPr>
    </w:p>
    <w:p w14:paraId="3CA42E80" w14:textId="77777777" w:rsidR="0030137E" w:rsidRDefault="0030137E">
      <w:pPr>
        <w:pStyle w:val="BodyText"/>
        <w:rPr>
          <w:rFonts w:ascii="Times New Roman"/>
          <w:sz w:val="20"/>
        </w:rPr>
      </w:pPr>
    </w:p>
    <w:p w14:paraId="0198CB15" w14:textId="77777777" w:rsidR="0030137E" w:rsidRDefault="0030137E">
      <w:pPr>
        <w:pStyle w:val="BodyText"/>
        <w:rPr>
          <w:rFonts w:ascii="Times New Roman"/>
          <w:sz w:val="20"/>
        </w:rPr>
      </w:pPr>
    </w:p>
    <w:p w14:paraId="5DB38B4A" w14:textId="77777777" w:rsidR="0030137E" w:rsidRDefault="0030137E">
      <w:pPr>
        <w:pStyle w:val="BodyText"/>
        <w:rPr>
          <w:rFonts w:ascii="Times New Roman"/>
          <w:sz w:val="20"/>
        </w:rPr>
      </w:pPr>
    </w:p>
    <w:p w14:paraId="4BF38B99" w14:textId="77777777" w:rsidR="0030137E" w:rsidRDefault="0030137E">
      <w:pPr>
        <w:pStyle w:val="BodyText"/>
        <w:rPr>
          <w:rFonts w:ascii="Times New Roman"/>
          <w:sz w:val="20"/>
        </w:rPr>
      </w:pPr>
    </w:p>
    <w:p w14:paraId="593F393C" w14:textId="77777777" w:rsidR="0030137E" w:rsidRDefault="0030137E">
      <w:pPr>
        <w:pStyle w:val="BodyText"/>
        <w:rPr>
          <w:rFonts w:ascii="Times New Roman"/>
          <w:sz w:val="20"/>
        </w:rPr>
      </w:pPr>
    </w:p>
    <w:p w14:paraId="698385AA" w14:textId="77777777" w:rsidR="0030137E" w:rsidRDefault="0030137E">
      <w:pPr>
        <w:pStyle w:val="BodyText"/>
        <w:rPr>
          <w:rFonts w:ascii="Times New Roman"/>
          <w:sz w:val="20"/>
        </w:rPr>
      </w:pPr>
    </w:p>
    <w:p w14:paraId="75ABC6E9" w14:textId="77777777" w:rsidR="0030137E" w:rsidRDefault="0030137E">
      <w:pPr>
        <w:pStyle w:val="BodyText"/>
        <w:rPr>
          <w:rFonts w:ascii="Times New Roman"/>
          <w:sz w:val="20"/>
        </w:rPr>
      </w:pPr>
    </w:p>
    <w:p w14:paraId="59FAD805" w14:textId="77777777" w:rsidR="0030137E" w:rsidRDefault="0030137E">
      <w:pPr>
        <w:pStyle w:val="BodyText"/>
        <w:spacing w:before="4" w:after="1"/>
        <w:rPr>
          <w:rFonts w:ascii="Times New Roman"/>
          <w:sz w:val="10"/>
        </w:rPr>
      </w:pPr>
    </w:p>
    <w:p w14:paraId="073E2FEE" w14:textId="330BA6E7" w:rsidR="0030137E" w:rsidRDefault="0058449C">
      <w:pPr>
        <w:tabs>
          <w:tab w:val="left" w:pos="5328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position w:val="5"/>
          <w:sz w:val="20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676A4A0F" wp14:editId="01E5D694">
                <wp:simplePos x="0" y="0"/>
                <wp:positionH relativeFrom="column">
                  <wp:posOffset>4008120</wp:posOffset>
                </wp:positionH>
                <wp:positionV relativeFrom="paragraph">
                  <wp:posOffset>6785610</wp:posOffset>
                </wp:positionV>
                <wp:extent cx="1528445" cy="457200"/>
                <wp:effectExtent l="0" t="0" r="14605" b="19050"/>
                <wp:wrapNone/>
                <wp:docPr id="3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DB2F77" w14:textId="4F9DCFC8" w:rsidR="00A415E7" w:rsidRPr="00A415E7" w:rsidRDefault="00A415E7" w:rsidP="00A415E7">
                            <w:pPr>
                              <w:pStyle w:val="Heading2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Txoj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kev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I-94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nrhuab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nrab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ntawm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txoj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kev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ins w:id="16" w:author="Fong RERHANG" w:date="2021-05-25T21:36:00Z">
                              <w:r w:rsidR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k</w:t>
                              </w:r>
                            </w:ins>
                            <w:ins w:id="17" w:author="Fong RERHANG" w:date="2021-05-25T21:37:00Z">
                              <w:r w:rsidR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hiav</w:t>
                              </w:r>
                              <w:proofErr w:type="spellEnd"/>
                              <w:r w:rsidR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ceev</w:t>
                              </w:r>
                            </w:ins>
                            <w:proofErr w:type="spellEnd"/>
                            <w:del w:id="18" w:author="Fong RERHANG" w:date="2021-05-25T21:36:00Z">
                              <w:r w:rsidRPr="00A415E7" w:rsidDel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delText>loj</w:delText>
                              </w:r>
                            </w:del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252 &amp; 4</w:t>
                            </w:r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  <w:vertAlign w:val="superscript"/>
                              </w:rPr>
                              <w:t>th</w:t>
                            </w:r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st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A4A0F" id="Text Box 45" o:spid="_x0000_s1030" type="#_x0000_t202" style="position:absolute;left:0;text-align:left;margin-left:315.6pt;margin-top:534.3pt;width:120.35pt;height:36pt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" fillcolor="white [3201]" strokecolor="#4f81bd [3204]" strokeweight="1pt">
                <v:stroke dashstyle="dash"/>
                <v:shadow color="#868686"/>
                <v:textbox>
                  <w:txbxContent>
                    <w:p w14:paraId="11DB2F77" w14:textId="4F9DCFC8" w:rsidR="00A415E7" w:rsidRPr="00A415E7" w:rsidRDefault="00A415E7" w:rsidP="00A415E7">
                      <w:pPr>
                        <w:pStyle w:val="Heading2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Txoj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kev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I-94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nrhuab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nrab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ntawm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txoj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kev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ins w:id="19" w:author="Fong RERHANG" w:date="2021-05-25T21:36:00Z">
                        <w:r w:rsidR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t>k</w:t>
                        </w:r>
                      </w:ins>
                      <w:ins w:id="20" w:author="Fong RERHANG" w:date="2021-05-25T21:37:00Z">
                        <w:r w:rsidR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t>hiav</w:t>
                        </w:r>
                        <w:proofErr w:type="spellEnd"/>
                        <w:r w:rsidR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t>ceev</w:t>
                        </w:r>
                      </w:ins>
                      <w:proofErr w:type="spellEnd"/>
                      <w:del w:id="21" w:author="Fong RERHANG" w:date="2021-05-25T21:36:00Z">
                        <w:r w:rsidRPr="00A415E7" w:rsidDel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delText>loj</w:delText>
                        </w:r>
                      </w:del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252 &amp; 4</w:t>
                      </w:r>
                      <w:r w:rsidRPr="00A415E7">
                        <w:rPr>
                          <w:color w:val="000000" w:themeColor="text1"/>
                          <w:sz w:val="14"/>
                          <w:szCs w:val="14"/>
                          <w:vertAlign w:val="superscript"/>
                        </w:rPr>
                        <w:t>th</w:t>
                      </w:r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st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position w:val="5"/>
          <w:sz w:val="20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5D139833" wp14:editId="563B0B0E">
                <wp:simplePos x="0" y="0"/>
                <wp:positionH relativeFrom="column">
                  <wp:posOffset>4013835</wp:posOffset>
                </wp:positionH>
                <wp:positionV relativeFrom="paragraph">
                  <wp:posOffset>6407150</wp:posOffset>
                </wp:positionV>
                <wp:extent cx="1521460" cy="377190"/>
                <wp:effectExtent l="0" t="0" r="0" b="0"/>
                <wp:wrapNone/>
                <wp:docPr id="3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3771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2B56B0" w14:textId="423240BD" w:rsidR="00A415E7" w:rsidRPr="00A415E7" w:rsidRDefault="00A415E7" w:rsidP="00A415E7">
                            <w:pPr>
                              <w:pStyle w:val="Heading2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Txoj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kev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ins w:id="22" w:author="Fong RERHANG" w:date="2021-05-25T21:36:00Z">
                              <w:r w:rsidR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khiav</w:t>
                              </w:r>
                              <w:proofErr w:type="spellEnd"/>
                              <w:r w:rsidR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ceev</w:t>
                              </w:r>
                            </w:ins>
                            <w:proofErr w:type="spellEnd"/>
                            <w:del w:id="23" w:author="Fong RERHANG" w:date="2021-05-25T21:36:00Z">
                              <w:r w:rsidRPr="00A415E7" w:rsidDel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delText>loj</w:delText>
                              </w:r>
                            </w:del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252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nrhuab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nrab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txoj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610 &amp; I-94/694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39833" id="Text Box 44" o:spid="_x0000_s1031" type="#_x0000_t202" style="position:absolute;left:0;text-align:left;margin-left:316.05pt;margin-top:504.5pt;width:119.8pt;height:29.7pt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" fillcolor="white [3201]" strokecolor="#4bacc6 [3208]" strokeweight="1pt">
                <v:stroke dashstyle="dash"/>
                <v:shadow color="#868686"/>
                <v:textbox>
                  <w:txbxContent>
                    <w:p w14:paraId="712B56B0" w14:textId="423240BD" w:rsidR="00A415E7" w:rsidRPr="00A415E7" w:rsidRDefault="00A415E7" w:rsidP="00A415E7">
                      <w:pPr>
                        <w:pStyle w:val="Heading2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Txoj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kev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ins w:id="24" w:author="Fong RERHANG" w:date="2021-05-25T21:36:00Z">
                        <w:r w:rsidR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t>khiav</w:t>
                        </w:r>
                        <w:proofErr w:type="spellEnd"/>
                        <w:r w:rsidR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t>ceev</w:t>
                        </w:r>
                      </w:ins>
                      <w:proofErr w:type="spellEnd"/>
                      <w:del w:id="25" w:author="Fong RERHANG" w:date="2021-05-25T21:36:00Z">
                        <w:r w:rsidRPr="00A415E7" w:rsidDel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delText>loj</w:delText>
                        </w:r>
                      </w:del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252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nrhuab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nrab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txoj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610 &amp; I-94/694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position w:val="5"/>
          <w:sz w:val="20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30562D68" wp14:editId="4D98177D">
                <wp:simplePos x="0" y="0"/>
                <wp:positionH relativeFrom="column">
                  <wp:posOffset>3580765</wp:posOffset>
                </wp:positionH>
                <wp:positionV relativeFrom="paragraph">
                  <wp:posOffset>6037580</wp:posOffset>
                </wp:positionV>
                <wp:extent cx="1954530" cy="383540"/>
                <wp:effectExtent l="0" t="0" r="0" b="0"/>
                <wp:wrapNone/>
                <wp:docPr id="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3835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AD6643" w14:textId="6ABD75E7" w:rsidR="00A415E7" w:rsidRPr="00A415E7" w:rsidRDefault="00F40A83" w:rsidP="00A415E7">
                            <w:pPr>
                              <w:pStyle w:val="Heading2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ins w:id="26" w:author="Fong RERHANG" w:date="2021-05-25T21:35:00Z"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Sai bib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pua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ncig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ins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Txoj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kev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ins w:id="27" w:author="Fong RERHANG" w:date="2021-05-25T21:35:00Z"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khiav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28" w:author="Fong RERHANG" w:date="2021-05-25T21:36:00Z"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ceev</w:t>
                              </w:r>
                            </w:ins>
                            <w:proofErr w:type="spellEnd"/>
                            <w:del w:id="29" w:author="Fong RERHANG" w:date="2021-05-25T21:35:00Z">
                              <w:r w:rsidR="00A415E7" w:rsidRPr="00A415E7" w:rsidDel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delText>loj</w:delText>
                              </w:r>
                            </w:del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252/I-94 </w:t>
                            </w:r>
                            <w:del w:id="30" w:author="Fong RERHANG" w:date="2021-05-25T21:36:00Z">
                              <w:r w:rsidR="00A415E7" w:rsidRPr="00A415E7" w:rsidDel="00F40A8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delText>saib xyuas ib puag ncig</w:delText>
                              </w:r>
                            </w:del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cov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phiaj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xwm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ntawm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cheeb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tsam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62D68" id="Text Box 43" o:spid="_x0000_s1032" type="#_x0000_t202" style="position:absolute;left:0;text-align:left;margin-left:281.95pt;margin-top:475.4pt;width:153.9pt;height:30.2pt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" fillcolor="white [3201]" strokecolor="#8064a2 [3207]" strokeweight="1pt">
                <v:stroke dashstyle="dash"/>
                <v:shadow color="#868686"/>
                <v:textbox>
                  <w:txbxContent>
                    <w:p w14:paraId="50AD6643" w14:textId="6ABD75E7" w:rsidR="00A415E7" w:rsidRPr="00A415E7" w:rsidRDefault="00F40A83" w:rsidP="00A415E7">
                      <w:pPr>
                        <w:pStyle w:val="Heading2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ins w:id="31" w:author="Fong RERHANG" w:date="2021-05-25T21:35:00Z"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Sai bib </w:t>
                        </w: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pua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ncig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 </w:t>
                        </w:r>
                      </w:ins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Txoj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kev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ins w:id="32" w:author="Fong RERHANG" w:date="2021-05-25T21:35:00Z"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khiav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 </w:t>
                        </w:r>
                      </w:ins>
                      <w:proofErr w:type="spellStart"/>
                      <w:ins w:id="33" w:author="Fong RERHANG" w:date="2021-05-25T21:36:00Z"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ceev</w:t>
                        </w:r>
                      </w:ins>
                      <w:proofErr w:type="spellEnd"/>
                      <w:del w:id="34" w:author="Fong RERHANG" w:date="2021-05-25T21:35:00Z">
                        <w:r w:rsidR="00A415E7" w:rsidRPr="00A415E7" w:rsidDel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delText>loj</w:delText>
                        </w:r>
                      </w:del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252/I-94 </w:t>
                      </w:r>
                      <w:del w:id="35" w:author="Fong RERHANG" w:date="2021-05-25T21:36:00Z">
                        <w:r w:rsidR="00A415E7" w:rsidRPr="00A415E7" w:rsidDel="00F40A83">
                          <w:rPr>
                            <w:color w:val="000000" w:themeColor="text1"/>
                            <w:sz w:val="14"/>
                            <w:szCs w:val="14"/>
                          </w:rPr>
                          <w:delText>saib xyuas ib puag ncig</w:delText>
                        </w:r>
                      </w:del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cov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phiaj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xwm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ntawm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cheeb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tsam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position w:val="5"/>
          <w:sz w:val="20"/>
        </w:rPr>
        <mc:AlternateContent>
          <mc:Choice Requires="wpg">
            <w:drawing>
              <wp:inline distT="0" distB="0" distL="0" distR="0" wp14:anchorId="601728F9" wp14:editId="09BA5769">
                <wp:extent cx="2767965" cy="7383145"/>
                <wp:effectExtent l="0" t="6350" r="3810" b="1905"/>
                <wp:docPr id="2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7965" cy="7383145"/>
                          <a:chOff x="0" y="0"/>
                          <a:chExt cx="4359" cy="11627"/>
                        </a:xfrm>
                      </wpg:grpSpPr>
                      <wps:wsp>
                        <wps:cNvPr id="29" name="Freeform 1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4339" cy="11607"/>
                          </a:xfrm>
                          <a:custGeom>
                            <a:avLst/>
                            <a:gdLst>
                              <a:gd name="T0" fmla="+- 0 250 10"/>
                              <a:gd name="T1" fmla="*/ T0 w 4339"/>
                              <a:gd name="T2" fmla="+- 0 10 10"/>
                              <a:gd name="T3" fmla="*/ 10 h 11607"/>
                              <a:gd name="T4" fmla="+- 0 174 10"/>
                              <a:gd name="T5" fmla="*/ T4 w 4339"/>
                              <a:gd name="T6" fmla="+- 0 22 10"/>
                              <a:gd name="T7" fmla="*/ 22 h 11607"/>
                              <a:gd name="T8" fmla="+- 0 108 10"/>
                              <a:gd name="T9" fmla="*/ T8 w 4339"/>
                              <a:gd name="T10" fmla="+- 0 56 10"/>
                              <a:gd name="T11" fmla="*/ 56 h 11607"/>
                              <a:gd name="T12" fmla="+- 0 56 10"/>
                              <a:gd name="T13" fmla="*/ T12 w 4339"/>
                              <a:gd name="T14" fmla="+- 0 108 10"/>
                              <a:gd name="T15" fmla="*/ 108 h 11607"/>
                              <a:gd name="T16" fmla="+- 0 22 10"/>
                              <a:gd name="T17" fmla="*/ T16 w 4339"/>
                              <a:gd name="T18" fmla="+- 0 174 10"/>
                              <a:gd name="T19" fmla="*/ 174 h 11607"/>
                              <a:gd name="T20" fmla="+- 0 10 10"/>
                              <a:gd name="T21" fmla="*/ T20 w 4339"/>
                              <a:gd name="T22" fmla="+- 0 250 10"/>
                              <a:gd name="T23" fmla="*/ 250 h 11607"/>
                              <a:gd name="T24" fmla="+- 0 10 10"/>
                              <a:gd name="T25" fmla="*/ T24 w 4339"/>
                              <a:gd name="T26" fmla="+- 0 11376 10"/>
                              <a:gd name="T27" fmla="*/ 11376 h 11607"/>
                              <a:gd name="T28" fmla="+- 0 22 10"/>
                              <a:gd name="T29" fmla="*/ T28 w 4339"/>
                              <a:gd name="T30" fmla="+- 0 11452 10"/>
                              <a:gd name="T31" fmla="*/ 11452 h 11607"/>
                              <a:gd name="T32" fmla="+- 0 56 10"/>
                              <a:gd name="T33" fmla="*/ T32 w 4339"/>
                              <a:gd name="T34" fmla="+- 0 11518 10"/>
                              <a:gd name="T35" fmla="*/ 11518 h 11607"/>
                              <a:gd name="T36" fmla="+- 0 108 10"/>
                              <a:gd name="T37" fmla="*/ T36 w 4339"/>
                              <a:gd name="T38" fmla="+- 0 11570 10"/>
                              <a:gd name="T39" fmla="*/ 11570 h 11607"/>
                              <a:gd name="T40" fmla="+- 0 174 10"/>
                              <a:gd name="T41" fmla="*/ T40 w 4339"/>
                              <a:gd name="T42" fmla="+- 0 11604 10"/>
                              <a:gd name="T43" fmla="*/ 11604 h 11607"/>
                              <a:gd name="T44" fmla="+- 0 250 10"/>
                              <a:gd name="T45" fmla="*/ T44 w 4339"/>
                              <a:gd name="T46" fmla="+- 0 11616 10"/>
                              <a:gd name="T47" fmla="*/ 11616 h 11607"/>
                              <a:gd name="T48" fmla="+- 0 4109 10"/>
                              <a:gd name="T49" fmla="*/ T48 w 4339"/>
                              <a:gd name="T50" fmla="+- 0 11616 10"/>
                              <a:gd name="T51" fmla="*/ 11616 h 11607"/>
                              <a:gd name="T52" fmla="+- 0 4185 10"/>
                              <a:gd name="T53" fmla="*/ T52 w 4339"/>
                              <a:gd name="T54" fmla="+- 0 11604 10"/>
                              <a:gd name="T55" fmla="*/ 11604 h 11607"/>
                              <a:gd name="T56" fmla="+- 0 4251 10"/>
                              <a:gd name="T57" fmla="*/ T56 w 4339"/>
                              <a:gd name="T58" fmla="+- 0 11570 10"/>
                              <a:gd name="T59" fmla="*/ 11570 h 11607"/>
                              <a:gd name="T60" fmla="+- 0 4302 10"/>
                              <a:gd name="T61" fmla="*/ T60 w 4339"/>
                              <a:gd name="T62" fmla="+- 0 11518 10"/>
                              <a:gd name="T63" fmla="*/ 11518 h 11607"/>
                              <a:gd name="T64" fmla="+- 0 4337 10"/>
                              <a:gd name="T65" fmla="*/ T64 w 4339"/>
                              <a:gd name="T66" fmla="+- 0 11452 10"/>
                              <a:gd name="T67" fmla="*/ 11452 h 11607"/>
                              <a:gd name="T68" fmla="+- 0 4349 10"/>
                              <a:gd name="T69" fmla="*/ T68 w 4339"/>
                              <a:gd name="T70" fmla="+- 0 11376 10"/>
                              <a:gd name="T71" fmla="*/ 11376 h 11607"/>
                              <a:gd name="T72" fmla="+- 0 4349 10"/>
                              <a:gd name="T73" fmla="*/ T72 w 4339"/>
                              <a:gd name="T74" fmla="+- 0 250 10"/>
                              <a:gd name="T75" fmla="*/ 250 h 11607"/>
                              <a:gd name="T76" fmla="+- 0 4337 10"/>
                              <a:gd name="T77" fmla="*/ T76 w 4339"/>
                              <a:gd name="T78" fmla="+- 0 174 10"/>
                              <a:gd name="T79" fmla="*/ 174 h 11607"/>
                              <a:gd name="T80" fmla="+- 0 4302 10"/>
                              <a:gd name="T81" fmla="*/ T80 w 4339"/>
                              <a:gd name="T82" fmla="+- 0 108 10"/>
                              <a:gd name="T83" fmla="*/ 108 h 11607"/>
                              <a:gd name="T84" fmla="+- 0 4251 10"/>
                              <a:gd name="T85" fmla="*/ T84 w 4339"/>
                              <a:gd name="T86" fmla="+- 0 56 10"/>
                              <a:gd name="T87" fmla="*/ 56 h 11607"/>
                              <a:gd name="T88" fmla="+- 0 4185 10"/>
                              <a:gd name="T89" fmla="*/ T88 w 4339"/>
                              <a:gd name="T90" fmla="+- 0 22 10"/>
                              <a:gd name="T91" fmla="*/ 22 h 11607"/>
                              <a:gd name="T92" fmla="+- 0 4109 10"/>
                              <a:gd name="T93" fmla="*/ T92 w 4339"/>
                              <a:gd name="T94" fmla="+- 0 10 10"/>
                              <a:gd name="T95" fmla="*/ 10 h 11607"/>
                              <a:gd name="T96" fmla="+- 0 250 10"/>
                              <a:gd name="T97" fmla="*/ T96 w 4339"/>
                              <a:gd name="T98" fmla="+- 0 10 10"/>
                              <a:gd name="T99" fmla="*/ 10 h 11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39" h="11607">
                                <a:moveTo>
                                  <a:pt x="240" y="0"/>
                                </a:move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4"/>
                                </a:lnTo>
                                <a:lnTo>
                                  <a:pt x="0" y="240"/>
                                </a:lnTo>
                                <a:lnTo>
                                  <a:pt x="0" y="11366"/>
                                </a:lnTo>
                                <a:lnTo>
                                  <a:pt x="12" y="11442"/>
                                </a:lnTo>
                                <a:lnTo>
                                  <a:pt x="46" y="11508"/>
                                </a:lnTo>
                                <a:lnTo>
                                  <a:pt x="98" y="11560"/>
                                </a:lnTo>
                                <a:lnTo>
                                  <a:pt x="164" y="11594"/>
                                </a:lnTo>
                                <a:lnTo>
                                  <a:pt x="240" y="11606"/>
                                </a:lnTo>
                                <a:lnTo>
                                  <a:pt x="4099" y="11606"/>
                                </a:lnTo>
                                <a:lnTo>
                                  <a:pt x="4175" y="11594"/>
                                </a:lnTo>
                                <a:lnTo>
                                  <a:pt x="4241" y="11560"/>
                                </a:lnTo>
                                <a:lnTo>
                                  <a:pt x="4292" y="11508"/>
                                </a:lnTo>
                                <a:lnTo>
                                  <a:pt x="4327" y="11442"/>
                                </a:lnTo>
                                <a:lnTo>
                                  <a:pt x="4339" y="11366"/>
                                </a:lnTo>
                                <a:lnTo>
                                  <a:pt x="4339" y="240"/>
                                </a:lnTo>
                                <a:lnTo>
                                  <a:pt x="4327" y="164"/>
                                </a:lnTo>
                                <a:lnTo>
                                  <a:pt x="4292" y="98"/>
                                </a:lnTo>
                                <a:lnTo>
                                  <a:pt x="4241" y="46"/>
                                </a:lnTo>
                                <a:lnTo>
                                  <a:pt x="4175" y="12"/>
                                </a:lnTo>
                                <a:lnTo>
                                  <a:pt x="4099" y="0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35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1"/>
                        <wps:cNvSpPr>
                          <a:spLocks/>
                        </wps:cNvSpPr>
                        <wps:spPr bwMode="auto">
                          <a:xfrm>
                            <a:off x="27" y="10507"/>
                            <a:ext cx="4061" cy="692"/>
                          </a:xfrm>
                          <a:custGeom>
                            <a:avLst/>
                            <a:gdLst>
                              <a:gd name="T0" fmla="+- 0 3718 28"/>
                              <a:gd name="T1" fmla="*/ T0 w 4061"/>
                              <a:gd name="T2" fmla="+- 0 10508 10508"/>
                              <a:gd name="T3" fmla="*/ 10508 h 692"/>
                              <a:gd name="T4" fmla="+- 0 28 28"/>
                              <a:gd name="T5" fmla="*/ T4 w 4061"/>
                              <a:gd name="T6" fmla="+- 0 10508 10508"/>
                              <a:gd name="T7" fmla="*/ 10508 h 692"/>
                              <a:gd name="T8" fmla="+- 0 28 28"/>
                              <a:gd name="T9" fmla="*/ T8 w 4061"/>
                              <a:gd name="T10" fmla="+- 0 11199 10508"/>
                              <a:gd name="T11" fmla="*/ 11199 h 692"/>
                              <a:gd name="T12" fmla="+- 0 4088 28"/>
                              <a:gd name="T13" fmla="*/ T12 w 4061"/>
                              <a:gd name="T14" fmla="+- 0 11199 10508"/>
                              <a:gd name="T15" fmla="*/ 11199 h 692"/>
                              <a:gd name="T16" fmla="+- 0 4088 28"/>
                              <a:gd name="T17" fmla="*/ T16 w 4061"/>
                              <a:gd name="T18" fmla="+- 0 10853 10508"/>
                              <a:gd name="T19" fmla="*/ 10853 h 692"/>
                              <a:gd name="T20" fmla="+- 0 4081 28"/>
                              <a:gd name="T21" fmla="*/ T20 w 4061"/>
                              <a:gd name="T22" fmla="+- 0 10784 10508"/>
                              <a:gd name="T23" fmla="*/ 10784 h 692"/>
                              <a:gd name="T24" fmla="+- 0 4059 28"/>
                              <a:gd name="T25" fmla="*/ T24 w 4061"/>
                              <a:gd name="T26" fmla="+- 0 10719 10508"/>
                              <a:gd name="T27" fmla="*/ 10719 h 692"/>
                              <a:gd name="T28" fmla="+- 0 4025 28"/>
                              <a:gd name="T29" fmla="*/ T28 w 4061"/>
                              <a:gd name="T30" fmla="+- 0 10660 10508"/>
                              <a:gd name="T31" fmla="*/ 10660 h 692"/>
                              <a:gd name="T32" fmla="+- 0 3980 28"/>
                              <a:gd name="T33" fmla="*/ T32 w 4061"/>
                              <a:gd name="T34" fmla="+- 0 10609 10508"/>
                              <a:gd name="T35" fmla="*/ 10609 h 692"/>
                              <a:gd name="T36" fmla="+- 0 3925 28"/>
                              <a:gd name="T37" fmla="*/ T36 w 4061"/>
                              <a:gd name="T38" fmla="+- 0 10567 10508"/>
                              <a:gd name="T39" fmla="*/ 10567 h 692"/>
                              <a:gd name="T40" fmla="+- 0 3862 28"/>
                              <a:gd name="T41" fmla="*/ T40 w 4061"/>
                              <a:gd name="T42" fmla="+- 0 10535 10508"/>
                              <a:gd name="T43" fmla="*/ 10535 h 692"/>
                              <a:gd name="T44" fmla="+- 0 3793 28"/>
                              <a:gd name="T45" fmla="*/ T44 w 4061"/>
                              <a:gd name="T46" fmla="+- 0 10515 10508"/>
                              <a:gd name="T47" fmla="*/ 10515 h 692"/>
                              <a:gd name="T48" fmla="+- 0 3718 28"/>
                              <a:gd name="T49" fmla="*/ T48 w 4061"/>
                              <a:gd name="T50" fmla="+- 0 10508 10508"/>
                              <a:gd name="T51" fmla="*/ 1050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61" h="692">
                                <a:moveTo>
                                  <a:pt x="3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"/>
                                </a:lnTo>
                                <a:lnTo>
                                  <a:pt x="4060" y="691"/>
                                </a:lnTo>
                                <a:lnTo>
                                  <a:pt x="4060" y="345"/>
                                </a:lnTo>
                                <a:lnTo>
                                  <a:pt x="4053" y="276"/>
                                </a:lnTo>
                                <a:lnTo>
                                  <a:pt x="4031" y="211"/>
                                </a:lnTo>
                                <a:lnTo>
                                  <a:pt x="3997" y="152"/>
                                </a:lnTo>
                                <a:lnTo>
                                  <a:pt x="3952" y="101"/>
                                </a:lnTo>
                                <a:lnTo>
                                  <a:pt x="3897" y="59"/>
                                </a:lnTo>
                                <a:lnTo>
                                  <a:pt x="3834" y="27"/>
                                </a:lnTo>
                                <a:lnTo>
                                  <a:pt x="3765" y="7"/>
                                </a:lnTo>
                                <a:lnTo>
                                  <a:pt x="3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" y="247"/>
                            <a:ext cx="992" cy="9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59" cy="1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DC8CF" w14:textId="77777777" w:rsidR="0030137E" w:rsidRDefault="0030137E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67FD8922" w14:textId="77777777" w:rsidR="0030137E" w:rsidRDefault="0030137E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0482D8B0" w14:textId="77777777" w:rsidR="0030137E" w:rsidRDefault="0030137E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2ABF8AAA" w14:textId="77777777" w:rsidR="0030137E" w:rsidRDefault="0030137E">
                              <w:pPr>
                                <w:rPr>
                                  <w:rFonts w:ascii="Times New Roman"/>
                                  <w:sz w:val="35"/>
                                </w:rPr>
                              </w:pPr>
                            </w:p>
                            <w:p w14:paraId="1137747A" w14:textId="40DD4503" w:rsidR="0030137E" w:rsidRPr="00E9158A" w:rsidRDefault="00201633">
                              <w:pPr>
                                <w:spacing w:line="213" w:lineRule="auto"/>
                                <w:ind w:left="283" w:right="311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Koom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ua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ib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lub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zog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nrog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sib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tham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zej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zog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zej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zog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txhim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kho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ins w:id="36" w:author="Fong RERHANG" w:date="2021-05-25T21:19:00Z">
                                <w:r w:rsidR="00F36DDB">
                                  <w:rPr>
                                    <w:rFonts w:ascii="Brandon Grotesque Bold"/>
                                    <w:b/>
                                    <w:color w:val="231F20"/>
                                    <w:w w:val="9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F36DDB">
                                  <w:rPr>
                                    <w:rFonts w:ascii="Brandon Grotesque Bold"/>
                                    <w:b/>
                                    <w:color w:val="231F20"/>
                                    <w:w w:val="90"/>
                                    <w:sz w:val="18"/>
                                    <w:szCs w:val="18"/>
                                  </w:rPr>
                                  <w:t>khiav</w:t>
                                </w:r>
                                <w:proofErr w:type="spellEnd"/>
                                <w:r w:rsidR="00F36DDB">
                                  <w:rPr>
                                    <w:rFonts w:ascii="Brandon Grotesque Bold"/>
                                    <w:b/>
                                    <w:color w:val="231F20"/>
                                    <w:w w:val="9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F36DDB">
                                  <w:rPr>
                                    <w:rFonts w:ascii="Brandon Grotesque Bold"/>
                                    <w:b/>
                                    <w:color w:val="231F20"/>
                                    <w:w w:val="90"/>
                                    <w:sz w:val="18"/>
                                    <w:szCs w:val="18"/>
                                  </w:rPr>
                                  <w:t>ceev</w:t>
                                </w:r>
                              </w:ins>
                              <w:proofErr w:type="spellEnd"/>
                              <w:del w:id="37" w:author="Fong RERHANG" w:date="2021-05-25T21:19:00Z">
                                <w:r w:rsidRPr="00E9158A" w:rsidDel="00F36DDB">
                                  <w:rPr>
                                    <w:rFonts w:ascii="Brandon Grotesque Bold"/>
                                    <w:b/>
                                    <w:color w:val="231F20"/>
                                    <w:w w:val="90"/>
                                    <w:sz w:val="18"/>
                                    <w:szCs w:val="18"/>
                                  </w:rPr>
                                  <w:delText xml:space="preserve"> </w:delText>
                                </w:r>
                                <w:r w:rsidR="00FF32A2" w:rsidDel="00F36DDB">
                                  <w:rPr>
                                    <w:rFonts w:ascii="Brandon Grotesque Bold"/>
                                    <w:b/>
                                    <w:color w:val="231F20"/>
                                    <w:w w:val="90"/>
                                    <w:sz w:val="18"/>
                                    <w:szCs w:val="18"/>
                                  </w:rPr>
                                  <w:delText>loj</w:delText>
                                </w:r>
                              </w:del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252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I-94</w:t>
                              </w:r>
                              <w:r w:rsidR="00370BDE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70BDE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spacing w:val="49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9158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sib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tham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no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koj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yuav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kawm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paub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ntau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ntxiv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peev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txheej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9158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dej</w:t>
                              </w:r>
                              <w:proofErr w:type="spellEnd"/>
                              <w:r w:rsidR="00E9158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num</w:t>
                              </w:r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qab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txiav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txim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siab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muab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koj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lus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qhia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ntxiv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lwm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ntsiab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lus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pawg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9158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dej</w:t>
                              </w:r>
                              <w:proofErr w:type="spellEnd"/>
                              <w:r w:rsidR="00E9158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num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yuav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tsum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xav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="00370BDE" w:rsidRPr="00E9158A">
                                <w:rPr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77C2232" w14:textId="6759EA2E" w:rsidR="0030137E" w:rsidRPr="008234F1" w:rsidRDefault="00D35889">
                              <w:pPr>
                                <w:spacing w:before="109" w:line="213" w:lineRule="auto"/>
                                <w:ind w:left="283" w:right="542"/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</w:pPr>
                              <w:del w:id="38" w:author="Fong RERHANG" w:date="2021-05-25T21:23:00Z">
                                <w:r w:rsidRPr="008234F1" w:rsidDel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delText>Hauv pl</w:delText>
                                </w:r>
                              </w:del>
                              <w:del w:id="39" w:author="Fong RERHANG" w:date="2021-05-25T21:22:00Z">
                                <w:r w:rsidRPr="008234F1" w:rsidDel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delText>awv Brooklyn t</w:delText>
                                </w:r>
                              </w:del>
                              <w:proofErr w:type="spellStart"/>
                              <w:ins w:id="40" w:author="Fong RERHANG" w:date="2021-05-25T21:23:00Z"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T</w:t>
                                </w:r>
                              </w:ins>
                              <w:r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xoj</w:t>
                              </w:r>
                              <w:proofErr w:type="spellEnd"/>
                              <w:r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ins w:id="41" w:author="Fong RERHANG" w:date="2021-05-25T21:23:00Z"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khiav</w:t>
                                </w:r>
                                <w:proofErr w:type="spellEnd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ceev</w:t>
                                </w:r>
                              </w:ins>
                              <w:proofErr w:type="spellEnd"/>
                              <w:del w:id="42" w:author="Fong RERHANG" w:date="2021-05-25T21:23:00Z">
                                <w:r w:rsidR="00FF32A2" w:rsidDel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delText>loj</w:delText>
                                </w:r>
                              </w:del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252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I-94, </w:t>
                              </w:r>
                              <w:proofErr w:type="spellStart"/>
                              <w:ins w:id="43" w:author="Fong RERHANG" w:date="2021-05-25T21:24:00Z"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hauv</w:t>
                                </w:r>
                                <w:proofErr w:type="spellEnd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Nrub</w:t>
                                </w:r>
                                <w:proofErr w:type="spellEnd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Nrab</w:t>
                                </w:r>
                              </w:ins>
                              <w:proofErr w:type="spellEnd"/>
                              <w:ins w:id="44" w:author="Fong RERHANG" w:date="2021-05-25T21:25:00Z"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Prookklyn</w:t>
                                </w:r>
                              </w:ins>
                              <w:proofErr w:type="spellEnd"/>
                              <w:ins w:id="45" w:author="Fong RERHANG" w:date="2021-05-25T21:26:00Z"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proofErr w:type="spellStart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cernter</w:t>
                                </w:r>
                                <w:proofErr w:type="spellEnd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)</w:t>
                                </w:r>
                              </w:ins>
                              <w:ins w:id="46" w:author="Fong RERHANG" w:date="2021-05-25T21:25:00Z"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proofErr w:type="spellStart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Vaj</w:t>
                                </w:r>
                                <w:proofErr w:type="spellEnd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Ua</w:t>
                                </w:r>
                                <w:proofErr w:type="spellEnd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>si</w:t>
                                </w:r>
                                <w:proofErr w:type="spellEnd"/>
                                <w:r w:rsidR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Brooklyn </w:t>
                              </w:r>
                              <w:del w:id="47" w:author="Fong RERHANG" w:date="2021-05-25T21:26:00Z">
                                <w:r w:rsidR="00DA0181" w:rsidRPr="008234F1" w:rsidDel="00D165F7">
                                  <w:rPr>
                                    <w:rFonts w:ascii="Brandon Grotesque Bold"/>
                                    <w:b/>
                                    <w:color w:val="231F20"/>
                                    <w:sz w:val="18"/>
                                    <w:szCs w:val="18"/>
                                  </w:rPr>
                                  <w:delText xml:space="preserve">Park </w:delText>
                                </w:r>
                              </w:del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sab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qaum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teb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Minneapolis tab tom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xav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tau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txhim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kho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kho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dua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tshiab</w:t>
                              </w:r>
                              <w:proofErr w:type="spellEnd"/>
                              <w:r w:rsidR="00370BDE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pacing w:val="-3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31F4112" w14:textId="34BDD297" w:rsidR="0030137E" w:rsidRDefault="008234F1">
                              <w:pPr>
                                <w:spacing w:line="216" w:lineRule="auto"/>
                                <w:ind w:left="283" w:right="343"/>
                              </w:pPr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Tam sim no,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ob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ins w:id="48" w:author="Fong RERHANG" w:date="2021-05-25T21:28:00Z">
                                <w:r w:rsidR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>khiav</w:t>
                                </w:r>
                                <w:proofErr w:type="spellEnd"/>
                                <w:r w:rsidR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>ceev</w:t>
                                </w:r>
                              </w:ins>
                              <w:proofErr w:type="spellEnd"/>
                              <w:del w:id="49" w:author="Fong RERHANG" w:date="2021-05-25T21:28:00Z">
                                <w:r w:rsidRPr="00B8032B" w:rsidDel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delText>loj</w:delText>
                                </w:r>
                              </w:del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tau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muaj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teeb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meem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qhov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sib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tsoo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tsheb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khiav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ntau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qhov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chaw,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teeb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meem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tseem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ceeb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neeg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taug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caij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tsheb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kauj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vab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thaj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chaw. Ob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kuj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del w:id="50" w:author="Fong RERHANG" w:date="2021-05-25T21:29:00Z">
                                <w:r w:rsidRPr="00B8032B" w:rsidDel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delText>tseem ua k</w:delText>
                                </w:r>
                              </w:del>
                              <w:del w:id="51" w:author="Fong RERHANG" w:date="2021-05-25T21:30:00Z">
                                <w:r w:rsidRPr="00B8032B" w:rsidDel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delText>om</w:delText>
                                </w:r>
                              </w:del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tsis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zoo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yuav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tsum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tau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kho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. MnDOT,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nrog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ib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cheeb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tsam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tsoom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fwv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sib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koom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tes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ua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hauj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lwm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, tam sim no tab tom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kawm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los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daws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teeb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meem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ins w:id="52" w:author="Fong RERHANG" w:date="2021-05-25T21:31:00Z">
                                <w:r w:rsidR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>khiav</w:t>
                                </w:r>
                                <w:proofErr w:type="spellEnd"/>
                                <w:r w:rsidR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>ceev</w:t>
                                </w:r>
                              </w:ins>
                              <w:proofErr w:type="spellEnd"/>
                              <w:del w:id="53" w:author="Fong RERHANG" w:date="2021-05-25T21:31:00Z">
                                <w:r w:rsidR="00FF32A2" w:rsidDel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delText>loj</w:delText>
                                </w:r>
                              </w:del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252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ins w:id="54" w:author="Fong RERHANG" w:date="2021-05-25T21:31:00Z">
                                <w:r w:rsidR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>Khiav</w:t>
                                </w:r>
                                <w:proofErr w:type="spellEnd"/>
                                <w:r w:rsidR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>ceev</w:t>
                                </w:r>
                              </w:ins>
                              <w:proofErr w:type="spellEnd"/>
                              <w:del w:id="55" w:author="Fong RERHANG" w:date="2021-05-25T21:31:00Z">
                                <w:r w:rsidRPr="00B8032B" w:rsidDel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delText>Hwy</w:delText>
                                </w:r>
                              </w:del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610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ins w:id="56" w:author="Fong RERHANG" w:date="2021-05-25T21:31:00Z">
                                <w:r w:rsidR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>Vaj</w:t>
                                </w:r>
                              </w:ins>
                              <w:del w:id="57" w:author="Fong RERHANG" w:date="2021-05-25T21:31:00Z">
                                <w:r w:rsidR="004D2C7B" w:rsidRPr="00B8032B" w:rsidDel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delText>C</w:delText>
                                </w:r>
                              </w:del>
                              <w:del w:id="58" w:author="Fong RERHANG" w:date="2021-05-25T21:32:00Z">
                                <w:r w:rsidR="004D2C7B" w:rsidRPr="00B8032B" w:rsidDel="00D165F7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delText>ha</w:delText>
                                </w:r>
                              </w:del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w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ua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si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Brooklyn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I-694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Plawv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Brooklyn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I-94 los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I-694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Plawv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Brooklyn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4th St. N.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Minneapolis</w:t>
                              </w:r>
                              <w:r w:rsidR="00370BDE">
                                <w:rPr>
                                  <w:color w:val="231F20"/>
                                  <w:w w:val="90"/>
                                </w:rPr>
                                <w:t>.</w:t>
                              </w:r>
                            </w:p>
                            <w:p w14:paraId="380F91F2" w14:textId="00CB67B2" w:rsidR="0030137E" w:rsidRPr="00EC5314" w:rsidRDefault="00C34910" w:rsidP="00EC5314">
                              <w:pPr>
                                <w:spacing w:before="63" w:line="303" w:lineRule="exact"/>
                                <w:ind w:left="283"/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Cheeb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tsam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tsom</w:t>
                              </w:r>
                              <w:proofErr w:type="spellEnd"/>
                              <w:ins w:id="59" w:author="Fong RERHANG" w:date="2021-05-25T21:33:00Z">
                                <w:r w:rsidR="00F40A83">
                                  <w:rPr>
                                    <w:color w:val="231F20"/>
                                    <w:w w:val="8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="00370BDE"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370BDE" w:rsidRPr="00EC5314">
                                <w:rPr>
                                  <w:color w:val="231F20"/>
                                  <w:spacing w:val="-39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Yav</w:t>
                              </w:r>
                              <w:proofErr w:type="spellEnd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Qaum</w:t>
                              </w:r>
                              <w:proofErr w:type="spellEnd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teb</w:t>
                              </w:r>
                              <w:proofErr w:type="spellEnd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="00370BDE"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Minneapolis:</w:t>
                              </w:r>
                              <w:r w:rsidR="00EC5314"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70BDE"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Tuesday</w:t>
                              </w:r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Tim 15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Lub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Rau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Hlis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thaum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5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7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p.m.</w:t>
                              </w:r>
                            </w:p>
                            <w:p w14:paraId="0B2665D3" w14:textId="1655C96B" w:rsidR="003E091A" w:rsidRPr="00EC5314" w:rsidRDefault="003E091A" w:rsidP="00825E74">
                              <w:pPr>
                                <w:spacing w:before="63" w:line="303" w:lineRule="exact"/>
                                <w:ind w:left="283"/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Cheeb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tsam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tsom</w:t>
                              </w:r>
                              <w:proofErr w:type="spellEnd"/>
                              <w:ins w:id="60" w:author="Fong RERHANG" w:date="2021-05-25T21:33:00Z">
                                <w:r w:rsidR="00F40A83">
                                  <w:rPr>
                                    <w:color w:val="231F20"/>
                                    <w:w w:val="8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EC5314">
                                <w:rPr>
                                  <w:color w:val="231F20"/>
                                  <w:spacing w:val="-39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Plawv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Brooklyn: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Thursday</w:t>
                              </w:r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Tim 1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Lub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Rau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Hlis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thaum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5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7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p.m.</w:t>
                              </w:r>
                            </w:p>
                            <w:p w14:paraId="18E0295F" w14:textId="2A210C92" w:rsidR="000D0228" w:rsidRPr="00EC5314" w:rsidRDefault="000D0228" w:rsidP="000D0228">
                              <w:pPr>
                                <w:spacing w:before="63" w:line="303" w:lineRule="exact"/>
                                <w:ind w:left="283"/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Cheeb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tsam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tsom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EC5314">
                                <w:rPr>
                                  <w:color w:val="231F20"/>
                                  <w:spacing w:val="-39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Chaw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ua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si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Brooklyn</w:t>
                              </w:r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Tuesday,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Tim 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22</w:t>
                              </w:r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Lub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Rau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Hlis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thaum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5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7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p.m.</w:t>
                              </w:r>
                            </w:p>
                            <w:p w14:paraId="3EC3ED74" w14:textId="7E34EE78" w:rsidR="0030137E" w:rsidRPr="00B460FA" w:rsidRDefault="00B460FA">
                              <w:pPr>
                                <w:spacing w:before="143" w:line="510" w:lineRule="exact"/>
                                <w:ind w:left="283"/>
                                <w:rPr>
                                  <w:rFonts w:ascii="Brandon Grotesque Bold"/>
                                  <w:b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>Yuav</w:t>
                              </w:r>
                              <w:proofErr w:type="spellEnd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>Koom</w:t>
                              </w:r>
                              <w:proofErr w:type="spellEnd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>Nrog</w:t>
                              </w:r>
                              <w:proofErr w:type="spellEnd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 xml:space="preserve"> Li Cas</w:t>
                              </w:r>
                            </w:p>
                            <w:p w14:paraId="7D7961DD" w14:textId="4A286B55" w:rsidR="0030137E" w:rsidRPr="00762D0D" w:rsidRDefault="00762D0D">
                              <w:pPr>
                                <w:spacing w:before="28" w:line="206" w:lineRule="auto"/>
                                <w:ind w:left="283" w:right="311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62D0D">
                                <w:rPr>
                                  <w:rFonts w:ascii="Brandon Grotesque Bold"/>
                                  <w:b/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Mus </w:t>
                              </w:r>
                              <w:proofErr w:type="spellStart"/>
                              <w:r w:rsidRPr="00762D0D">
                                <w:rPr>
                                  <w:rFonts w:ascii="Brandon Grotesque Bold"/>
                                  <w:b/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saib</w:t>
                              </w:r>
                              <w:proofErr w:type="spellEnd"/>
                              <w:r w:rsidR="00370BDE" w:rsidRPr="00762D0D">
                                <w:rPr>
                                  <w:rFonts w:ascii="Brandon Grotesque Bold"/>
                                  <w:b/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tiny.cc/252EIS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Txhawm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mus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saib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lub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tsev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qhib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zoo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lis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tiag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(virtual</w:t>
                              </w:r>
                              <w:ins w:id="61" w:author="Fong RERHANG" w:date="2021-05-25T21:34:00Z">
                                <w:r w:rsidR="00F40A83">
                                  <w:rPr>
                                    <w:color w:val="231F20"/>
                                    <w:w w:val="80"/>
                                    <w:sz w:val="18"/>
                                    <w:szCs w:val="18"/>
                                  </w:rPr>
                                  <w:t xml:space="preserve"> open house</w:t>
                                </w:r>
                              </w:ins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370BDE" w:rsidRPr="00762D0D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728F9" id="Group 8" o:spid="_x0000_s1033" style="width:217.95pt;height:581.35pt;mso-position-horizontal-relative:char;mso-position-vertical-relative:line" coordsize="4359,11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">
                <v:shape id="Freeform 12" o:spid="_x0000_s1034" style="position:absolute;left:10;top:10;width:4339;height:11607;visibility:visible;mso-wrap-style:square;v-text-anchor:top" coordsize="4339,1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" path="m240,l164,12,98,46,46,98,12,164,,240,,11366r12,76l46,11508r52,52l164,11594r76,12l4099,11606r76,-12l4241,11560r51,-52l4327,11442r12,-76l4339,240r-12,-76l4292,98,4241,46,4175,12,4099,,240,xe" filled="f" strokecolor="#00355f" strokeweight="1pt">
                  <v:path arrowok="t" o:connecttype="custom" o:connectlocs="240,10;164,22;98,56;46,108;12,174;0,250;0,11376;12,11452;46,11518;98,11570;164,11604;240,11616;4099,11616;4175,11604;4241,11570;4292,11518;4327,11452;4339,11376;4339,250;4327,174;4292,108;4241,56;4175,22;4099,10;240,10" o:connectangles="0,0,0,0,0,0,0,0,0,0,0,0,0,0,0,0,0,0,0,0,0,0,0,0,0"/>
                </v:shape>
                <v:shape id="Freeform 11" o:spid="_x0000_s1035" style="position:absolute;left:27;top:10507;width:4061;height:692;visibility:visible;mso-wrap-style:square;v-text-anchor:top" coordsize="4061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" path="m3690,l,,,691r4060,l4060,345r-7,-69l4031,211r-34,-59l3952,101,3897,59,3834,27,3765,7,3690,xe" fillcolor="#fff0c3" stroked="f">
                  <v:path arrowok="t" o:connecttype="custom" o:connectlocs="3690,10508;0,10508;0,11199;4060,11199;4060,10853;4053,10784;4031,10719;3997,10660;3952,10609;3897,10567;3834,10535;3765,10515;3690,10508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6" type="#_x0000_t75" style="position:absolute;left:1676;top:247;width:992;height: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">
                  <v:imagedata r:id="rId6" o:title=""/>
                </v:shape>
                <v:shape id="Text Box 9" o:spid="_x0000_s1037" type="#_x0000_t202" style="position:absolute;width:4359;height:1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AADC8CF" w14:textId="77777777" w:rsidR="0030137E" w:rsidRDefault="0030137E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67FD8922" w14:textId="77777777" w:rsidR="0030137E" w:rsidRDefault="0030137E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0482D8B0" w14:textId="77777777" w:rsidR="0030137E" w:rsidRDefault="0030137E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2ABF8AAA" w14:textId="77777777" w:rsidR="0030137E" w:rsidRDefault="0030137E">
                        <w:pPr>
                          <w:rPr>
                            <w:rFonts w:ascii="Times New Roman"/>
                            <w:sz w:val="35"/>
                          </w:rPr>
                        </w:pPr>
                      </w:p>
                      <w:p w14:paraId="1137747A" w14:textId="40DD4503" w:rsidR="0030137E" w:rsidRPr="00E9158A" w:rsidRDefault="00201633">
                        <w:pPr>
                          <w:spacing w:line="213" w:lineRule="auto"/>
                          <w:ind w:left="283" w:right="311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Koom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ua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ib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zog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nrog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sib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tham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zej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zog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zej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zog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txhim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kho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ins w:id="62" w:author="Fong RERHANG" w:date="2021-05-25T21:19:00Z">
                          <w:r w:rsidR="00F36DDB">
                            <w:rPr>
                              <w:rFonts w:ascii="Brandon Grotesque Bold"/>
                              <w:b/>
                              <w:color w:val="231F20"/>
                              <w:w w:val="9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F36DDB">
                            <w:rPr>
                              <w:rFonts w:ascii="Brandon Grotesque Bold"/>
                              <w:b/>
                              <w:color w:val="231F20"/>
                              <w:w w:val="90"/>
                              <w:sz w:val="18"/>
                              <w:szCs w:val="18"/>
                            </w:rPr>
                            <w:t>khiav</w:t>
                          </w:r>
                          <w:proofErr w:type="spellEnd"/>
                          <w:r w:rsidR="00F36DDB">
                            <w:rPr>
                              <w:rFonts w:ascii="Brandon Grotesque Bold"/>
                              <w:b/>
                              <w:color w:val="231F20"/>
                              <w:w w:val="9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F36DDB">
                            <w:rPr>
                              <w:rFonts w:ascii="Brandon Grotesque Bold"/>
                              <w:b/>
                              <w:color w:val="231F20"/>
                              <w:w w:val="90"/>
                              <w:sz w:val="18"/>
                              <w:szCs w:val="18"/>
                            </w:rPr>
                            <w:t>ceev</w:t>
                          </w:r>
                        </w:ins>
                        <w:proofErr w:type="spellEnd"/>
                        <w:del w:id="63" w:author="Fong RERHANG" w:date="2021-05-25T21:19:00Z">
                          <w:r w:rsidRPr="00E9158A" w:rsidDel="00F36DDB">
                            <w:rPr>
                              <w:rFonts w:ascii="Brandon Grotesque Bold"/>
                              <w:b/>
                              <w:color w:val="231F20"/>
                              <w:w w:val="90"/>
                              <w:sz w:val="18"/>
                              <w:szCs w:val="18"/>
                            </w:rPr>
                            <w:delText xml:space="preserve"> </w:delText>
                          </w:r>
                          <w:r w:rsidR="00FF32A2" w:rsidDel="00F36DDB">
                            <w:rPr>
                              <w:rFonts w:ascii="Brandon Grotesque Bold"/>
                              <w:b/>
                              <w:color w:val="231F20"/>
                              <w:w w:val="90"/>
                              <w:sz w:val="18"/>
                              <w:szCs w:val="18"/>
                            </w:rPr>
                            <w:delText>loj</w:delText>
                          </w:r>
                        </w:del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252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I-94</w:t>
                        </w:r>
                        <w:r w:rsidR="00370BDE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.</w:t>
                        </w:r>
                        <w:r w:rsidR="00370BDE" w:rsidRPr="00E9158A">
                          <w:rPr>
                            <w:rFonts w:ascii="Brandon Grotesque Bold"/>
                            <w:b/>
                            <w:color w:val="231F20"/>
                            <w:spacing w:val="49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E9158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sib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tham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no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koj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yuav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kawm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paub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ntau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ntxiv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peev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txheej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E9158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dej</w:t>
                        </w:r>
                        <w:proofErr w:type="spellEnd"/>
                        <w:r w:rsidR="00E9158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num</w:t>
                        </w:r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qab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txiav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txim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siab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muab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koj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lus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qhia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ntxiv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rau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lwm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ntsiab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lus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uas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pawg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E9158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dej</w:t>
                        </w:r>
                        <w:proofErr w:type="spellEnd"/>
                        <w:r w:rsidR="00E9158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num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yuav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tsum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xav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="00370BDE" w:rsidRPr="00E9158A">
                          <w:rPr>
                            <w:color w:val="231F20"/>
                            <w:w w:val="90"/>
                            <w:sz w:val="18"/>
                            <w:szCs w:val="18"/>
                          </w:rPr>
                          <w:t>.</w:t>
                        </w:r>
                      </w:p>
                      <w:p w14:paraId="177C2232" w14:textId="6759EA2E" w:rsidR="0030137E" w:rsidRPr="008234F1" w:rsidRDefault="00D35889">
                        <w:pPr>
                          <w:spacing w:before="109" w:line="213" w:lineRule="auto"/>
                          <w:ind w:left="283" w:right="542"/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</w:pPr>
                        <w:del w:id="64" w:author="Fong RERHANG" w:date="2021-05-25T21:23:00Z">
                          <w:r w:rsidRPr="008234F1" w:rsidDel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delText>Hauv pl</w:delText>
                          </w:r>
                        </w:del>
                        <w:del w:id="65" w:author="Fong RERHANG" w:date="2021-05-25T21:22:00Z">
                          <w:r w:rsidRPr="008234F1" w:rsidDel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delText>awv Brooklyn t</w:delText>
                          </w:r>
                        </w:del>
                        <w:proofErr w:type="spellStart"/>
                        <w:ins w:id="66" w:author="Fong RERHANG" w:date="2021-05-25T21:23:00Z"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T</w:t>
                          </w:r>
                        </w:ins>
                        <w:r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xoj</w:t>
                        </w:r>
                        <w:proofErr w:type="spellEnd"/>
                        <w:r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ins w:id="67" w:author="Fong RERHANG" w:date="2021-05-25T21:23:00Z"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khiav</w:t>
                          </w:r>
                          <w:proofErr w:type="spellEnd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ceev</w:t>
                          </w:r>
                        </w:ins>
                        <w:proofErr w:type="spellEnd"/>
                        <w:del w:id="68" w:author="Fong RERHANG" w:date="2021-05-25T21:23:00Z">
                          <w:r w:rsidR="00FF32A2" w:rsidDel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delText>loj</w:delText>
                          </w:r>
                        </w:del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252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I-94, </w:t>
                        </w:r>
                        <w:proofErr w:type="spellStart"/>
                        <w:ins w:id="69" w:author="Fong RERHANG" w:date="2021-05-25T21:24:00Z"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hauv</w:t>
                          </w:r>
                          <w:proofErr w:type="spellEnd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Nrub</w:t>
                          </w:r>
                          <w:proofErr w:type="spellEnd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Nrab</w:t>
                          </w:r>
                        </w:ins>
                        <w:proofErr w:type="spellEnd"/>
                        <w:ins w:id="70" w:author="Fong RERHANG" w:date="2021-05-25T21:25:00Z"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Prookklyn</w:t>
                          </w:r>
                        </w:ins>
                        <w:proofErr w:type="spellEnd"/>
                        <w:ins w:id="71" w:author="Fong RERHANG" w:date="2021-05-25T21:26:00Z"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 xml:space="preserve"> (</w:t>
                          </w:r>
                          <w:proofErr w:type="spellStart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cernter</w:t>
                          </w:r>
                          <w:proofErr w:type="spellEnd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)</w:t>
                          </w:r>
                        </w:ins>
                        <w:ins w:id="72" w:author="Fong RERHANG" w:date="2021-05-25T21:25:00Z"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Vaj</w:t>
                          </w:r>
                          <w:proofErr w:type="spellEnd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Ua</w:t>
                          </w:r>
                          <w:proofErr w:type="spellEnd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>si</w:t>
                          </w:r>
                          <w:proofErr w:type="spellEnd"/>
                          <w:r w:rsidR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Brooklyn </w:t>
                        </w:r>
                        <w:del w:id="73" w:author="Fong RERHANG" w:date="2021-05-25T21:26:00Z">
                          <w:r w:rsidR="00DA0181" w:rsidRPr="008234F1" w:rsidDel="00D165F7">
                            <w:rPr>
                              <w:rFonts w:ascii="Brandon Grotesque Bold"/>
                              <w:b/>
                              <w:color w:val="231F20"/>
                              <w:sz w:val="18"/>
                              <w:szCs w:val="18"/>
                            </w:rPr>
                            <w:delText xml:space="preserve">Park </w:delText>
                          </w:r>
                        </w:del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sab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qaum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teb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Minneapolis tab tom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xav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tau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txhim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kho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kho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dua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tshiab</w:t>
                        </w:r>
                        <w:proofErr w:type="spellEnd"/>
                        <w:r w:rsidR="00370BDE" w:rsidRPr="008234F1">
                          <w:rPr>
                            <w:rFonts w:ascii="Brandon Grotesque Bold"/>
                            <w:b/>
                            <w:color w:val="231F20"/>
                            <w:spacing w:val="-3"/>
                            <w:sz w:val="18"/>
                            <w:szCs w:val="18"/>
                          </w:rPr>
                          <w:t>.</w:t>
                        </w:r>
                      </w:p>
                      <w:p w14:paraId="731F4112" w14:textId="34BDD297" w:rsidR="0030137E" w:rsidRDefault="008234F1">
                        <w:pPr>
                          <w:spacing w:line="216" w:lineRule="auto"/>
                          <w:ind w:left="283" w:right="343"/>
                        </w:pPr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Tam sim no,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ob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ins w:id="74" w:author="Fong RERHANG" w:date="2021-05-25T21:28:00Z">
                          <w:r w:rsidR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>khiav</w:t>
                          </w:r>
                          <w:proofErr w:type="spellEnd"/>
                          <w:r w:rsidR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>ceev</w:t>
                          </w:r>
                        </w:ins>
                        <w:proofErr w:type="spellEnd"/>
                        <w:del w:id="75" w:author="Fong RERHANG" w:date="2021-05-25T21:28:00Z">
                          <w:r w:rsidRPr="00B8032B" w:rsidDel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delText>loj</w:delText>
                          </w:r>
                        </w:del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tau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muaj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teeb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meem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qhov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sib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tsoo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tsheb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khiav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ntau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qhov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chaw,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teeb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meem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tseem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ceeb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rau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neeg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taug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caij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tsheb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kauj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vab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thaj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chaw. Ob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kuj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del w:id="76" w:author="Fong RERHANG" w:date="2021-05-25T21:29:00Z">
                          <w:r w:rsidRPr="00B8032B" w:rsidDel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delText>tseem ua k</w:delText>
                          </w:r>
                        </w:del>
                        <w:del w:id="77" w:author="Fong RERHANG" w:date="2021-05-25T21:30:00Z">
                          <w:r w:rsidRPr="00B8032B" w:rsidDel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delText>om</w:delText>
                          </w:r>
                        </w:del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tsis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zoo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yuav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tsum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tau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kho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. MnDOT,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nrog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rau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ib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cheeb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tsam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tsoom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fwv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sib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koom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tes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ua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hauj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lwm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, tam sim no tab tom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kawm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los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daws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teeb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meem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ins w:id="78" w:author="Fong RERHANG" w:date="2021-05-25T21:31:00Z">
                          <w:r w:rsidR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>khiav</w:t>
                          </w:r>
                          <w:proofErr w:type="spellEnd"/>
                          <w:r w:rsidR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>ceev</w:t>
                          </w:r>
                        </w:ins>
                        <w:proofErr w:type="spellEnd"/>
                        <w:del w:id="79" w:author="Fong RERHANG" w:date="2021-05-25T21:31:00Z">
                          <w:r w:rsidR="00FF32A2" w:rsidDel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delText>loj</w:delText>
                          </w:r>
                        </w:del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252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ins w:id="80" w:author="Fong RERHANG" w:date="2021-05-25T21:31:00Z">
                          <w:r w:rsidR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>Khiav</w:t>
                          </w:r>
                          <w:proofErr w:type="spellEnd"/>
                          <w:r w:rsidR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>ceev</w:t>
                          </w:r>
                        </w:ins>
                        <w:proofErr w:type="spellEnd"/>
                        <w:del w:id="81" w:author="Fong RERHANG" w:date="2021-05-25T21:31:00Z">
                          <w:r w:rsidRPr="00B8032B" w:rsidDel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delText>Hwy</w:delText>
                          </w:r>
                        </w:del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610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ins w:id="82" w:author="Fong RERHANG" w:date="2021-05-25T21:31:00Z">
                          <w:r w:rsidR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>Vaj</w:t>
                          </w:r>
                        </w:ins>
                        <w:del w:id="83" w:author="Fong RERHANG" w:date="2021-05-25T21:31:00Z">
                          <w:r w:rsidR="004D2C7B" w:rsidRPr="00B8032B" w:rsidDel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delText>C</w:delText>
                          </w:r>
                        </w:del>
                        <w:del w:id="84" w:author="Fong RERHANG" w:date="2021-05-25T21:32:00Z">
                          <w:r w:rsidR="004D2C7B" w:rsidRPr="00B8032B" w:rsidDel="00D165F7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delText>ha</w:delText>
                          </w:r>
                        </w:del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w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ua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si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Brooklyn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I-694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Plawv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Brooklyn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I-94 los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I-694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Plawv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Brooklyn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rau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4th St. N.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Minneapolis</w:t>
                        </w:r>
                        <w:r w:rsidR="00370BDE">
                          <w:rPr>
                            <w:color w:val="231F20"/>
                            <w:w w:val="90"/>
                          </w:rPr>
                          <w:t>.</w:t>
                        </w:r>
                      </w:p>
                      <w:p w14:paraId="380F91F2" w14:textId="00CB67B2" w:rsidR="0030137E" w:rsidRPr="00EC5314" w:rsidRDefault="00C34910" w:rsidP="00EC5314">
                        <w:pPr>
                          <w:spacing w:before="63" w:line="303" w:lineRule="exact"/>
                          <w:ind w:left="283"/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Cheeb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tsam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uas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tsom</w:t>
                        </w:r>
                        <w:proofErr w:type="spellEnd"/>
                        <w:ins w:id="85" w:author="Fong RERHANG" w:date="2021-05-25T21:33:00Z">
                          <w:r w:rsidR="00F40A83">
                            <w:rPr>
                              <w:color w:val="231F20"/>
                              <w:w w:val="85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="00370BDE"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-</w:t>
                        </w:r>
                        <w:r w:rsidR="00370BDE" w:rsidRPr="00EC5314">
                          <w:rPr>
                            <w:color w:val="231F20"/>
                            <w:spacing w:val="-39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Yav</w:t>
                        </w:r>
                        <w:proofErr w:type="spellEnd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Qaum</w:t>
                        </w:r>
                        <w:proofErr w:type="spellEnd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teb</w:t>
                        </w:r>
                        <w:proofErr w:type="spellEnd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="00370BDE"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Minneapolis:</w:t>
                        </w:r>
                        <w:r w:rsidR="00EC5314"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r w:rsidR="00370BDE"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Tuesday</w:t>
                        </w:r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Tim 15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Rau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Hlis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thaum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5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7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p.m.</w:t>
                        </w:r>
                      </w:p>
                      <w:p w14:paraId="0B2665D3" w14:textId="1655C96B" w:rsidR="003E091A" w:rsidRPr="00EC5314" w:rsidRDefault="003E091A" w:rsidP="00825E74">
                        <w:pPr>
                          <w:spacing w:before="63" w:line="303" w:lineRule="exact"/>
                          <w:ind w:left="283"/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Cheeb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tsam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uas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tsom</w:t>
                        </w:r>
                        <w:proofErr w:type="spellEnd"/>
                        <w:ins w:id="86" w:author="Fong RERHANG" w:date="2021-05-25T21:33:00Z">
                          <w:r w:rsidR="00F40A83">
                            <w:rPr>
                              <w:color w:val="231F20"/>
                              <w:w w:val="85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-</w:t>
                        </w:r>
                        <w:r w:rsidRPr="00EC5314">
                          <w:rPr>
                            <w:color w:val="231F20"/>
                            <w:spacing w:val="-39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Plawv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Brooklyn: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Thursday</w:t>
                        </w:r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Tim 1</w:t>
                        </w:r>
                        <w:r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7</w:t>
                        </w:r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Rau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Hlis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thaum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5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7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p.m.</w:t>
                        </w:r>
                      </w:p>
                      <w:p w14:paraId="18E0295F" w14:textId="2A210C92" w:rsidR="000D0228" w:rsidRPr="00EC5314" w:rsidRDefault="000D0228" w:rsidP="000D0228">
                        <w:pPr>
                          <w:spacing w:before="63" w:line="303" w:lineRule="exact"/>
                          <w:ind w:left="283"/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Cheeb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tsam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uas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tsom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-</w:t>
                        </w:r>
                        <w:r w:rsidRPr="00EC5314">
                          <w:rPr>
                            <w:color w:val="231F20"/>
                            <w:spacing w:val="-39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Chaw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ua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si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Brooklyn</w:t>
                        </w:r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Tuesday,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Tim </w:t>
                        </w:r>
                        <w:r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22</w:t>
                        </w:r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Rau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Hlis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thaum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5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7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p.m.</w:t>
                        </w:r>
                      </w:p>
                      <w:p w14:paraId="3EC3ED74" w14:textId="7E34EE78" w:rsidR="0030137E" w:rsidRPr="00B460FA" w:rsidRDefault="00B460FA">
                        <w:pPr>
                          <w:spacing w:before="143" w:line="510" w:lineRule="exact"/>
                          <w:ind w:left="283"/>
                          <w:rPr>
                            <w:rFonts w:ascii="Brandon Grotesque Bold"/>
                            <w:b/>
                            <w:sz w:val="32"/>
                            <w:szCs w:val="32"/>
                          </w:rPr>
                        </w:pPr>
                        <w:proofErr w:type="spellStart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>Yuav</w:t>
                        </w:r>
                        <w:proofErr w:type="spellEnd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>Koom</w:t>
                        </w:r>
                        <w:proofErr w:type="spellEnd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>Nrog</w:t>
                        </w:r>
                        <w:proofErr w:type="spellEnd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 xml:space="preserve"> Li Cas</w:t>
                        </w:r>
                      </w:p>
                      <w:p w14:paraId="7D7961DD" w14:textId="4A286B55" w:rsidR="0030137E" w:rsidRPr="00762D0D" w:rsidRDefault="00762D0D">
                        <w:pPr>
                          <w:spacing w:before="28" w:line="206" w:lineRule="auto"/>
                          <w:ind w:left="283" w:right="311"/>
                          <w:rPr>
                            <w:sz w:val="18"/>
                            <w:szCs w:val="18"/>
                          </w:rPr>
                        </w:pPr>
                        <w:r w:rsidRPr="00762D0D">
                          <w:rPr>
                            <w:rFonts w:ascii="Brandon Grotesque Bold"/>
                            <w:b/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Mus </w:t>
                        </w:r>
                        <w:proofErr w:type="spellStart"/>
                        <w:r w:rsidRPr="00762D0D">
                          <w:rPr>
                            <w:rFonts w:ascii="Brandon Grotesque Bold"/>
                            <w:b/>
                            <w:color w:val="231F20"/>
                            <w:w w:val="80"/>
                            <w:sz w:val="18"/>
                            <w:szCs w:val="18"/>
                          </w:rPr>
                          <w:t>saib</w:t>
                        </w:r>
                        <w:proofErr w:type="spellEnd"/>
                        <w:r w:rsidR="00370BDE" w:rsidRPr="00762D0D">
                          <w:rPr>
                            <w:rFonts w:ascii="Brandon Grotesque Bold"/>
                            <w:b/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tiny.cc/252EIS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Txhawm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rau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mus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saib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tsev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uas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qhib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zoo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lis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tiag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(virtual</w:t>
                        </w:r>
                        <w:ins w:id="87" w:author="Fong RERHANG" w:date="2021-05-25T21:34:00Z">
                          <w:r w:rsidR="00F40A83">
                            <w:rPr>
                              <w:color w:val="231F20"/>
                              <w:w w:val="80"/>
                              <w:sz w:val="18"/>
                              <w:szCs w:val="18"/>
                            </w:rPr>
                            <w:t xml:space="preserve"> open house</w:t>
                          </w:r>
                        </w:ins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)</w:t>
                        </w:r>
                        <w:r w:rsidR="00370BDE" w:rsidRPr="00762D0D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70BDE">
        <w:rPr>
          <w:rFonts w:ascii="Times New Roman"/>
          <w:position w:val="5"/>
          <w:sz w:val="20"/>
        </w:rPr>
        <w:tab/>
      </w:r>
      <w:r w:rsidR="00370BDE">
        <w:rPr>
          <w:rFonts w:ascii="Times New Roman"/>
          <w:noProof/>
          <w:sz w:val="20"/>
        </w:rPr>
        <w:drawing>
          <wp:inline distT="0" distB="0" distL="0" distR="0" wp14:anchorId="738BB49E" wp14:editId="519CFB45">
            <wp:extent cx="3922840" cy="7412926"/>
            <wp:effectExtent l="0" t="0" r="0" b="0"/>
            <wp:docPr id="1" name="image2.jpeg" descr="Highway 252 I-94 environmental review potential project area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840" cy="7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7774" w14:textId="77777777" w:rsidR="0030137E" w:rsidRDefault="0030137E">
      <w:pPr>
        <w:rPr>
          <w:rFonts w:ascii="Times New Roman"/>
          <w:sz w:val="20"/>
        </w:rPr>
        <w:sectPr w:rsidR="0030137E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54108D9B" w14:textId="311BF6DC" w:rsidR="0030137E" w:rsidRDefault="0058449C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0E60793C" wp14:editId="4917CCE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494030"/>
                <wp:effectExtent l="0" t="0" r="0" b="0"/>
                <wp:wrapNone/>
                <wp:docPr id="2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94030"/>
                          <a:chOff x="0" y="0"/>
                          <a:chExt cx="12240" cy="778"/>
                        </a:xfrm>
                      </wpg:grpSpPr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663"/>
                          </a:xfrm>
                          <a:prstGeom prst="rect">
                            <a:avLst/>
                          </a:prstGeom>
                          <a:solidFill>
                            <a:srgbClr val="003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62"/>
                            <a:ext cx="12226" cy="116"/>
                          </a:xfrm>
                          <a:prstGeom prst="rect">
                            <a:avLst/>
                          </a:prstGeom>
                          <a:solidFill>
                            <a:srgbClr val="72B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865E5" id="Group 5" o:spid="_x0000_s1026" style="position:absolute;margin-left:0;margin-top:0;width:612pt;height:38.9pt;z-index:15733760;mso-position-horizontal-relative:page;mso-position-vertical-relative:page" coordsize="12240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">
                <v:rect id="Rectangle 7" o:spid="_x0000_s1027" style="position:absolute;width:12240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" fillcolor="#00355f" stroked="f"/>
                <v:rect id="Rectangle 6" o:spid="_x0000_s1028" style="position:absolute;top:662;width:12226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" fillcolor="#72bf44" stroked="f"/>
                <w10:wrap anchorx="page" anchory="page"/>
              </v:group>
            </w:pict>
          </mc:Fallback>
        </mc:AlternateContent>
      </w:r>
    </w:p>
    <w:p w14:paraId="1A1565E0" w14:textId="77777777" w:rsidR="0030137E" w:rsidRDefault="0030137E">
      <w:pPr>
        <w:pStyle w:val="BodyText"/>
        <w:rPr>
          <w:rFonts w:ascii="Times New Roman"/>
          <w:sz w:val="20"/>
        </w:rPr>
      </w:pPr>
    </w:p>
    <w:p w14:paraId="41F211CD" w14:textId="77777777" w:rsidR="0030137E" w:rsidRDefault="0030137E">
      <w:pPr>
        <w:pStyle w:val="BodyText"/>
        <w:rPr>
          <w:rFonts w:ascii="Times New Roman"/>
          <w:sz w:val="20"/>
        </w:rPr>
      </w:pPr>
    </w:p>
    <w:p w14:paraId="7EA1ADA0" w14:textId="77777777" w:rsidR="0030137E" w:rsidRDefault="0030137E">
      <w:pPr>
        <w:pStyle w:val="BodyText"/>
        <w:rPr>
          <w:rFonts w:ascii="Times New Roman"/>
          <w:sz w:val="20"/>
        </w:rPr>
      </w:pPr>
    </w:p>
    <w:p w14:paraId="1B8ED042" w14:textId="77777777" w:rsidR="0030137E" w:rsidRDefault="0030137E">
      <w:pPr>
        <w:pStyle w:val="BodyText"/>
        <w:spacing w:before="8"/>
        <w:rPr>
          <w:rFonts w:ascii="Times New Roman"/>
          <w:sz w:val="20"/>
        </w:rPr>
      </w:pPr>
    </w:p>
    <w:p w14:paraId="50D834A4" w14:textId="77E0F2A4" w:rsidR="0030137E" w:rsidRPr="00AA2426" w:rsidRDefault="00C405E8">
      <w:pPr>
        <w:pStyle w:val="Heading1"/>
        <w:spacing w:before="168" w:line="189" w:lineRule="auto"/>
        <w:ind w:right="1907"/>
        <w:rPr>
          <w:sz w:val="28"/>
          <w:szCs w:val="28"/>
        </w:rPr>
      </w:pPr>
      <w:proofErr w:type="spellStart"/>
      <w:r w:rsidRPr="00AA2426">
        <w:rPr>
          <w:color w:val="00355F"/>
          <w:sz w:val="28"/>
          <w:szCs w:val="28"/>
        </w:rPr>
        <w:t>Tsoom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fwv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qib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siab</w:t>
      </w:r>
      <w:proofErr w:type="spellEnd"/>
      <w:r w:rsidRPr="00AA2426">
        <w:rPr>
          <w:color w:val="00355F"/>
          <w:sz w:val="28"/>
          <w:szCs w:val="28"/>
        </w:rPr>
        <w:t xml:space="preserve">, </w:t>
      </w:r>
      <w:proofErr w:type="spellStart"/>
      <w:r w:rsidRPr="00AA2426">
        <w:rPr>
          <w:color w:val="00355F"/>
          <w:sz w:val="28"/>
          <w:szCs w:val="28"/>
        </w:rPr>
        <w:t>xeev</w:t>
      </w:r>
      <w:proofErr w:type="spellEnd"/>
      <w:r w:rsidRPr="00AA2426">
        <w:rPr>
          <w:color w:val="00355F"/>
          <w:sz w:val="28"/>
          <w:szCs w:val="28"/>
        </w:rPr>
        <w:t xml:space="preserve">, </w:t>
      </w:r>
      <w:proofErr w:type="spellStart"/>
      <w:r w:rsidRPr="00AA2426">
        <w:rPr>
          <w:color w:val="00355F"/>
          <w:sz w:val="28"/>
          <w:szCs w:val="28"/>
        </w:rPr>
        <w:t>thiab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cov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koom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tes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hauv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zej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zog</w:t>
      </w:r>
      <w:proofErr w:type="spellEnd"/>
      <w:r w:rsidRPr="00AA2426">
        <w:rPr>
          <w:color w:val="00355F"/>
          <w:sz w:val="28"/>
          <w:szCs w:val="28"/>
        </w:rPr>
        <w:t xml:space="preserve"> tab</w:t>
      </w:r>
      <w:r w:rsidR="00AA2426" w:rsidRPr="00AA2426">
        <w:rPr>
          <w:color w:val="00355F"/>
          <w:sz w:val="28"/>
          <w:szCs w:val="28"/>
        </w:rPr>
        <w:t xml:space="preserve"> </w:t>
      </w:r>
      <w:r w:rsidRPr="00AA2426">
        <w:rPr>
          <w:color w:val="00355F"/>
          <w:sz w:val="28"/>
          <w:szCs w:val="28"/>
        </w:rPr>
        <w:t xml:space="preserve">tom </w:t>
      </w:r>
      <w:proofErr w:type="spellStart"/>
      <w:r w:rsidRPr="00AA2426">
        <w:rPr>
          <w:color w:val="00355F"/>
          <w:sz w:val="28"/>
          <w:szCs w:val="28"/>
        </w:rPr>
        <w:t>kawm</w:t>
      </w:r>
      <w:proofErr w:type="spellEnd"/>
      <w:r w:rsidR="00AA2426" w:rsidRPr="00AA2426">
        <w:rPr>
          <w:color w:val="00355F"/>
          <w:sz w:val="28"/>
          <w:szCs w:val="28"/>
        </w:rPr>
        <w:t xml:space="preserve"> </w:t>
      </w:r>
      <w:proofErr w:type="spellStart"/>
      <w:r w:rsidR="00AA2426" w:rsidRPr="00AA2426">
        <w:rPr>
          <w:color w:val="00355F"/>
          <w:sz w:val="28"/>
          <w:szCs w:val="28"/>
        </w:rPr>
        <w:t>Txoj</w:t>
      </w:r>
      <w:proofErr w:type="spellEnd"/>
      <w:r w:rsidR="00AA2426" w:rsidRPr="00AA2426">
        <w:rPr>
          <w:color w:val="00355F"/>
          <w:sz w:val="28"/>
          <w:szCs w:val="28"/>
        </w:rPr>
        <w:t xml:space="preserve"> Kev </w:t>
      </w:r>
      <w:proofErr w:type="spellStart"/>
      <w:ins w:id="88" w:author="Fong RERHANG" w:date="2021-05-25T21:39:00Z">
        <w:r w:rsidR="00F40A83">
          <w:rPr>
            <w:color w:val="00355F"/>
            <w:sz w:val="28"/>
            <w:szCs w:val="28"/>
          </w:rPr>
          <w:t>khiav</w:t>
        </w:r>
        <w:proofErr w:type="spellEnd"/>
        <w:r w:rsidR="00F40A83">
          <w:rPr>
            <w:color w:val="00355F"/>
            <w:sz w:val="28"/>
            <w:szCs w:val="28"/>
          </w:rPr>
          <w:t xml:space="preserve"> </w:t>
        </w:r>
        <w:proofErr w:type="spellStart"/>
        <w:r w:rsidR="00F40A83">
          <w:rPr>
            <w:color w:val="00355F"/>
            <w:sz w:val="28"/>
            <w:szCs w:val="28"/>
          </w:rPr>
          <w:t>ceev</w:t>
        </w:r>
      </w:ins>
      <w:proofErr w:type="spellEnd"/>
      <w:del w:id="89" w:author="Fong RERHANG" w:date="2021-05-25T21:39:00Z">
        <w:r w:rsidR="00AA2426" w:rsidRPr="00AA2426" w:rsidDel="00F40A83">
          <w:rPr>
            <w:color w:val="00355F"/>
            <w:sz w:val="28"/>
            <w:szCs w:val="28"/>
          </w:rPr>
          <w:delText>loj</w:delText>
        </w:r>
      </w:del>
      <w:r w:rsidRPr="00AA2426">
        <w:rPr>
          <w:color w:val="00355F"/>
          <w:sz w:val="28"/>
          <w:szCs w:val="28"/>
        </w:rPr>
        <w:t xml:space="preserve"> 252 </w:t>
      </w:r>
      <w:proofErr w:type="spellStart"/>
      <w:r w:rsidRPr="00AA2426">
        <w:rPr>
          <w:color w:val="00355F"/>
          <w:sz w:val="28"/>
          <w:szCs w:val="28"/>
        </w:rPr>
        <w:t>thiab</w:t>
      </w:r>
      <w:proofErr w:type="spellEnd"/>
      <w:r w:rsidRPr="00AA2426">
        <w:rPr>
          <w:color w:val="00355F"/>
          <w:sz w:val="28"/>
          <w:szCs w:val="28"/>
        </w:rPr>
        <w:t xml:space="preserve"> I-94 </w:t>
      </w:r>
      <w:proofErr w:type="spellStart"/>
      <w:r w:rsidRPr="00AA2426">
        <w:rPr>
          <w:color w:val="00355F"/>
          <w:sz w:val="28"/>
          <w:szCs w:val="28"/>
        </w:rPr>
        <w:t>txog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kev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txhim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kho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uas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xav</w:t>
      </w:r>
      <w:proofErr w:type="spellEnd"/>
      <w:r w:rsidRPr="00AA2426">
        <w:rPr>
          <w:color w:val="00355F"/>
          <w:sz w:val="28"/>
          <w:szCs w:val="28"/>
        </w:rPr>
        <w:t xml:space="preserve"> tau</w:t>
      </w:r>
    </w:p>
    <w:p w14:paraId="1168480E" w14:textId="22372402" w:rsidR="0030137E" w:rsidRPr="00795385" w:rsidRDefault="00B30A35">
      <w:pPr>
        <w:pStyle w:val="BodyText"/>
        <w:spacing w:before="51" w:line="204" w:lineRule="auto"/>
        <w:ind w:left="709" w:right="768"/>
        <w:rPr>
          <w:sz w:val="18"/>
          <w:szCs w:val="18"/>
        </w:rPr>
      </w:pPr>
      <w:r w:rsidRPr="00795385">
        <w:rPr>
          <w:color w:val="231F20"/>
          <w:spacing w:val="-4"/>
          <w:w w:val="90"/>
          <w:sz w:val="18"/>
          <w:szCs w:val="18"/>
        </w:rPr>
        <w:t xml:space="preserve">Kev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Loj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252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I-94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Plawv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Brooklyn, </w:t>
      </w:r>
      <w:proofErr w:type="spellStart"/>
      <w:ins w:id="90" w:author="Fong RERHANG" w:date="2021-05-25T21:39:00Z">
        <w:r w:rsidR="00F40A83">
          <w:rPr>
            <w:color w:val="231F20"/>
            <w:spacing w:val="-4"/>
            <w:w w:val="90"/>
            <w:sz w:val="18"/>
            <w:szCs w:val="18"/>
          </w:rPr>
          <w:t>Vaj</w:t>
        </w:r>
      </w:ins>
      <w:proofErr w:type="spellEnd"/>
      <w:del w:id="91" w:author="Fong RERHANG" w:date="2021-05-25T21:39:00Z">
        <w:r w:rsidR="00F80EFF" w:rsidRPr="00795385" w:rsidDel="00F40A83">
          <w:rPr>
            <w:color w:val="231F20"/>
            <w:spacing w:val="-4"/>
            <w:w w:val="90"/>
            <w:sz w:val="18"/>
            <w:szCs w:val="18"/>
          </w:rPr>
          <w:delText>Chaw</w:delText>
        </w:r>
      </w:del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ua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si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Brooklyn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Yav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Quam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teb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ntawm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Minneapolis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xav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tau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txhim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dua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. MnDOT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="00F80EFF" w:rsidRPr="00795385">
        <w:rPr>
          <w:color w:val="231F20"/>
          <w:spacing w:val="-4"/>
          <w:w w:val="90"/>
          <w:sz w:val="18"/>
          <w:szCs w:val="18"/>
        </w:rPr>
        <w:t xml:space="preserve">sib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koom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tes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zej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zog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tsoom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fwv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tseem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tab tom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kawm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ins w:id="92" w:author="Fong RERHANG" w:date="2021-05-25T21:40:00Z">
        <w:r w:rsidR="00F40A83">
          <w:rPr>
            <w:color w:val="231F20"/>
            <w:spacing w:val="-4"/>
            <w:w w:val="90"/>
            <w:sz w:val="18"/>
            <w:szCs w:val="18"/>
          </w:rPr>
          <w:t>khiav</w:t>
        </w:r>
        <w:proofErr w:type="spellEnd"/>
        <w:r w:rsidR="00F40A83">
          <w:rPr>
            <w:color w:val="231F20"/>
            <w:spacing w:val="-4"/>
            <w:w w:val="90"/>
            <w:sz w:val="18"/>
            <w:szCs w:val="18"/>
          </w:rPr>
          <w:t xml:space="preserve"> </w:t>
        </w:r>
        <w:proofErr w:type="spellStart"/>
        <w:r w:rsidR="00F40A83">
          <w:rPr>
            <w:color w:val="231F20"/>
            <w:spacing w:val="-4"/>
            <w:w w:val="90"/>
            <w:sz w:val="18"/>
            <w:szCs w:val="18"/>
          </w:rPr>
          <w:t>ceev</w:t>
        </w:r>
      </w:ins>
      <w:proofErr w:type="spellEnd"/>
      <w:del w:id="93" w:author="Fong RERHANG" w:date="2021-05-25T21:40:00Z">
        <w:r w:rsidRPr="00795385" w:rsidDel="00F40A83">
          <w:rPr>
            <w:color w:val="231F20"/>
            <w:spacing w:val="-4"/>
            <w:w w:val="90"/>
            <w:sz w:val="18"/>
            <w:szCs w:val="18"/>
          </w:rPr>
          <w:delText>loj</w:delText>
        </w:r>
      </w:del>
      <w:r w:rsidRPr="00795385">
        <w:rPr>
          <w:color w:val="231F20"/>
          <w:spacing w:val="-4"/>
          <w:w w:val="90"/>
          <w:sz w:val="18"/>
          <w:szCs w:val="18"/>
        </w:rPr>
        <w:t xml:space="preserve"> 252 / I-94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nroog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no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kom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tsis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txhob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muaj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daig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txhim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nyab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xeeb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.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Raws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li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ib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feem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ntawm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qhov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sib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zog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no, MnDOT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yuav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npaj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nqe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lus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hais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tshuam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ib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puag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ncig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>, los</w:t>
      </w:r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sis EIS,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uas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nthuav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tawm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qhov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tshuam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phiaj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xwm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tsim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yuav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muaj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rau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ib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puag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ncig</w:t>
      </w:r>
      <w:proofErr w:type="spellEnd"/>
      <w:r w:rsidR="00370BDE" w:rsidRPr="00795385">
        <w:rPr>
          <w:color w:val="231F20"/>
          <w:w w:val="80"/>
          <w:sz w:val="18"/>
          <w:szCs w:val="18"/>
        </w:rPr>
        <w:t>.</w:t>
      </w:r>
    </w:p>
    <w:p w14:paraId="56AC75BF" w14:textId="77777777" w:rsidR="007510C3" w:rsidRPr="007510C3" w:rsidRDefault="002B1D1F">
      <w:pPr>
        <w:pStyle w:val="BodyText"/>
        <w:spacing w:before="31" w:line="204" w:lineRule="auto"/>
        <w:ind w:left="709" w:right="1143"/>
        <w:jc w:val="both"/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</w:pPr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MnDOT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thiab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nws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cov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kev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sib</w:t>
      </w:r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koom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tes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txuas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ntxiv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muab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cov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hauv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kev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rau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cov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pej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xeem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ntawm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kev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sib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koom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tes</w:t>
      </w:r>
      <w:proofErr w:type="spellEnd"/>
    </w:p>
    <w:p w14:paraId="024BC48F" w14:textId="414E96E6" w:rsidR="0030137E" w:rsidRPr="00F40A83" w:rsidRDefault="00D67E36">
      <w:pPr>
        <w:pStyle w:val="BodyText"/>
        <w:spacing w:before="31" w:line="204" w:lineRule="auto"/>
        <w:ind w:left="709" w:right="1143"/>
        <w:jc w:val="both"/>
        <w:rPr>
          <w:sz w:val="24"/>
          <w:szCs w:val="24"/>
          <w:rPrChange w:id="94" w:author="Fong RERHANG" w:date="2021-05-25T21:41:00Z">
            <w:rPr/>
          </w:rPrChange>
        </w:rPr>
      </w:pPr>
      <w:proofErr w:type="spellStart"/>
      <w:r w:rsidRPr="00F40A83">
        <w:rPr>
          <w:color w:val="231F20"/>
          <w:w w:val="75"/>
          <w:sz w:val="20"/>
          <w:szCs w:val="20"/>
          <w:rPrChange w:id="9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Pab</w:t>
      </w:r>
      <w:proofErr w:type="spellEnd"/>
      <w:r w:rsidRPr="00F40A83">
        <w:rPr>
          <w:color w:val="231F20"/>
          <w:w w:val="75"/>
          <w:sz w:val="20"/>
          <w:szCs w:val="20"/>
          <w:rPrChange w:id="9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9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pawg</w:t>
      </w:r>
      <w:proofErr w:type="spellEnd"/>
      <w:r w:rsidRPr="00F40A83">
        <w:rPr>
          <w:color w:val="231F20"/>
          <w:w w:val="75"/>
          <w:sz w:val="20"/>
          <w:szCs w:val="20"/>
          <w:rPrChange w:id="9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9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khoos</w:t>
      </w:r>
      <w:proofErr w:type="spellEnd"/>
      <w:r w:rsidRPr="00F40A83">
        <w:rPr>
          <w:color w:val="231F20"/>
          <w:w w:val="75"/>
          <w:sz w:val="20"/>
          <w:szCs w:val="20"/>
          <w:rPrChange w:id="10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0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khas</w:t>
      </w:r>
      <w:proofErr w:type="spellEnd"/>
      <w:r w:rsidRPr="00F40A83">
        <w:rPr>
          <w:color w:val="231F20"/>
          <w:w w:val="75"/>
          <w:sz w:val="20"/>
          <w:szCs w:val="20"/>
          <w:rPrChange w:id="10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0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ua</w:t>
      </w:r>
      <w:proofErr w:type="spellEnd"/>
      <w:r w:rsidRPr="00F40A83">
        <w:rPr>
          <w:color w:val="231F20"/>
          <w:w w:val="75"/>
          <w:sz w:val="20"/>
          <w:szCs w:val="20"/>
          <w:rPrChange w:id="10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0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tiav</w:t>
      </w:r>
      <w:proofErr w:type="spellEnd"/>
      <w:r w:rsidRPr="00F40A83">
        <w:rPr>
          <w:color w:val="231F20"/>
          <w:w w:val="75"/>
          <w:sz w:val="20"/>
          <w:szCs w:val="20"/>
          <w:rPrChange w:id="10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0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thawj</w:t>
      </w:r>
      <w:proofErr w:type="spellEnd"/>
      <w:r w:rsidRPr="00F40A83">
        <w:rPr>
          <w:color w:val="231F20"/>
          <w:w w:val="75"/>
          <w:sz w:val="20"/>
          <w:szCs w:val="20"/>
          <w:rPrChange w:id="10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0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yoj</w:t>
      </w:r>
      <w:proofErr w:type="spellEnd"/>
      <w:r w:rsidRPr="00F40A83">
        <w:rPr>
          <w:color w:val="231F20"/>
          <w:w w:val="75"/>
          <w:sz w:val="20"/>
          <w:szCs w:val="20"/>
          <w:rPrChange w:id="11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1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ntawm</w:t>
      </w:r>
      <w:proofErr w:type="spellEnd"/>
      <w:r w:rsidRPr="00F40A83">
        <w:rPr>
          <w:color w:val="231F20"/>
          <w:w w:val="75"/>
          <w:sz w:val="20"/>
          <w:szCs w:val="20"/>
          <w:rPrChange w:id="11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1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txoj</w:t>
      </w:r>
      <w:proofErr w:type="spellEnd"/>
      <w:r w:rsidRPr="00F40A83">
        <w:rPr>
          <w:color w:val="231F20"/>
          <w:w w:val="75"/>
          <w:sz w:val="20"/>
          <w:szCs w:val="20"/>
          <w:rPrChange w:id="11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1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kev</w:t>
      </w:r>
      <w:proofErr w:type="spellEnd"/>
      <w:r w:rsidRPr="00F40A83">
        <w:rPr>
          <w:color w:val="231F20"/>
          <w:w w:val="75"/>
          <w:sz w:val="20"/>
          <w:szCs w:val="20"/>
          <w:rPrChange w:id="11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1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koom</w:t>
      </w:r>
      <w:proofErr w:type="spellEnd"/>
      <w:r w:rsidRPr="00F40A83">
        <w:rPr>
          <w:color w:val="231F20"/>
          <w:w w:val="75"/>
          <w:sz w:val="20"/>
          <w:szCs w:val="20"/>
          <w:rPrChange w:id="11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1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tes</w:t>
      </w:r>
      <w:proofErr w:type="spellEnd"/>
      <w:r w:rsidRPr="00F40A83">
        <w:rPr>
          <w:color w:val="231F20"/>
          <w:w w:val="75"/>
          <w:sz w:val="20"/>
          <w:szCs w:val="20"/>
          <w:rPrChange w:id="12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2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rau</w:t>
      </w:r>
      <w:proofErr w:type="spellEnd"/>
      <w:r w:rsidRPr="00F40A83">
        <w:rPr>
          <w:color w:val="231F20"/>
          <w:w w:val="75"/>
          <w:sz w:val="20"/>
          <w:szCs w:val="20"/>
          <w:rPrChange w:id="12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2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pej</w:t>
      </w:r>
      <w:proofErr w:type="spellEnd"/>
      <w:r w:rsidRPr="00F40A83">
        <w:rPr>
          <w:color w:val="231F20"/>
          <w:w w:val="75"/>
          <w:sz w:val="20"/>
          <w:szCs w:val="20"/>
          <w:rPrChange w:id="12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2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xeem</w:t>
      </w:r>
      <w:proofErr w:type="spellEnd"/>
      <w:r w:rsidRPr="00F40A83">
        <w:rPr>
          <w:color w:val="231F20"/>
          <w:w w:val="75"/>
          <w:sz w:val="20"/>
          <w:szCs w:val="20"/>
          <w:rPrChange w:id="12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EIS. </w:t>
      </w:r>
      <w:proofErr w:type="spellStart"/>
      <w:r w:rsidRPr="00F40A83">
        <w:rPr>
          <w:color w:val="231F20"/>
          <w:w w:val="75"/>
          <w:sz w:val="20"/>
          <w:szCs w:val="20"/>
          <w:rPrChange w:id="12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Ua</w:t>
      </w:r>
      <w:proofErr w:type="spellEnd"/>
      <w:r w:rsidRPr="00F40A83">
        <w:rPr>
          <w:color w:val="231F20"/>
          <w:w w:val="75"/>
          <w:sz w:val="20"/>
          <w:szCs w:val="20"/>
          <w:rPrChange w:id="12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2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tsaug</w:t>
      </w:r>
      <w:proofErr w:type="spellEnd"/>
      <w:r w:rsidRPr="00F40A83">
        <w:rPr>
          <w:color w:val="231F20"/>
          <w:w w:val="75"/>
          <w:sz w:val="20"/>
          <w:szCs w:val="20"/>
          <w:rPrChange w:id="13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3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rau</w:t>
      </w:r>
      <w:proofErr w:type="spellEnd"/>
      <w:r w:rsidRPr="00F40A83">
        <w:rPr>
          <w:color w:val="231F20"/>
          <w:w w:val="75"/>
          <w:sz w:val="20"/>
          <w:szCs w:val="20"/>
          <w:rPrChange w:id="13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3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cov</w:t>
      </w:r>
      <w:proofErr w:type="spellEnd"/>
      <w:r w:rsidRPr="00F40A83">
        <w:rPr>
          <w:color w:val="231F20"/>
          <w:w w:val="75"/>
          <w:sz w:val="20"/>
          <w:szCs w:val="20"/>
          <w:rPrChange w:id="13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3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uas</w:t>
      </w:r>
      <w:proofErr w:type="spellEnd"/>
      <w:r w:rsidRPr="00F40A83">
        <w:rPr>
          <w:color w:val="231F20"/>
          <w:w w:val="75"/>
          <w:sz w:val="20"/>
          <w:szCs w:val="20"/>
          <w:rPrChange w:id="13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3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saib</w:t>
      </w:r>
      <w:proofErr w:type="spellEnd"/>
      <w:r w:rsidRPr="00F40A83">
        <w:rPr>
          <w:color w:val="231F20"/>
          <w:w w:val="75"/>
          <w:sz w:val="20"/>
          <w:szCs w:val="20"/>
          <w:rPrChange w:id="13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3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cov</w:t>
      </w:r>
      <w:proofErr w:type="spellEnd"/>
      <w:r w:rsidRPr="00F40A83">
        <w:rPr>
          <w:color w:val="231F20"/>
          <w:w w:val="75"/>
          <w:sz w:val="20"/>
          <w:szCs w:val="20"/>
          <w:rPrChange w:id="14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4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Ntawv</w:t>
      </w:r>
      <w:proofErr w:type="spellEnd"/>
      <w:r w:rsidRPr="00F40A83">
        <w:rPr>
          <w:color w:val="231F20"/>
          <w:w w:val="75"/>
          <w:sz w:val="20"/>
          <w:szCs w:val="20"/>
          <w:rPrChange w:id="14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4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Qhia</w:t>
      </w:r>
      <w:proofErr w:type="spellEnd"/>
      <w:r w:rsidRPr="00F40A83">
        <w:rPr>
          <w:color w:val="231F20"/>
          <w:w w:val="75"/>
          <w:sz w:val="20"/>
          <w:szCs w:val="20"/>
          <w:rPrChange w:id="14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4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Keeb</w:t>
      </w:r>
      <w:proofErr w:type="spellEnd"/>
      <w:r w:rsidRPr="00F40A83">
        <w:rPr>
          <w:color w:val="231F20"/>
          <w:w w:val="75"/>
          <w:sz w:val="20"/>
          <w:szCs w:val="20"/>
          <w:rPrChange w:id="14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4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Kwm</w:t>
      </w:r>
      <w:proofErr w:type="spellEnd"/>
      <w:r w:rsidRPr="00F40A83">
        <w:rPr>
          <w:color w:val="231F20"/>
          <w:w w:val="75"/>
          <w:sz w:val="20"/>
          <w:szCs w:val="20"/>
          <w:rPrChange w:id="14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4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thiab</w:t>
      </w:r>
      <w:proofErr w:type="spellEnd"/>
      <w:r w:rsidRPr="00F40A83">
        <w:rPr>
          <w:color w:val="231F20"/>
          <w:w w:val="75"/>
          <w:sz w:val="20"/>
          <w:szCs w:val="20"/>
          <w:rPrChange w:id="15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5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Lus</w:t>
      </w:r>
      <w:proofErr w:type="spellEnd"/>
      <w:r w:rsidRPr="00F40A83">
        <w:rPr>
          <w:color w:val="231F20"/>
          <w:w w:val="75"/>
          <w:sz w:val="20"/>
          <w:szCs w:val="20"/>
          <w:rPrChange w:id="15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5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Ceeb</w:t>
      </w:r>
      <w:proofErr w:type="spellEnd"/>
      <w:r w:rsidRPr="00F40A83">
        <w:rPr>
          <w:color w:val="231F20"/>
          <w:w w:val="75"/>
          <w:sz w:val="20"/>
          <w:szCs w:val="20"/>
          <w:rPrChange w:id="15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Toom </w:t>
      </w:r>
      <w:proofErr w:type="spellStart"/>
      <w:r w:rsidRPr="00F40A83">
        <w:rPr>
          <w:color w:val="231F20"/>
          <w:w w:val="75"/>
          <w:sz w:val="20"/>
          <w:szCs w:val="20"/>
          <w:rPrChange w:id="15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thiab</w:t>
      </w:r>
      <w:proofErr w:type="spellEnd"/>
      <w:r w:rsidRPr="00F40A83">
        <w:rPr>
          <w:color w:val="231F20"/>
          <w:w w:val="75"/>
          <w:sz w:val="20"/>
          <w:szCs w:val="20"/>
          <w:rPrChange w:id="15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5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Tshaj</w:t>
      </w:r>
      <w:proofErr w:type="spellEnd"/>
      <w:r w:rsidRPr="00F40A83">
        <w:rPr>
          <w:color w:val="231F20"/>
          <w:w w:val="75"/>
          <w:sz w:val="20"/>
          <w:szCs w:val="20"/>
          <w:rPrChange w:id="15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5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Tawm</w:t>
      </w:r>
      <w:proofErr w:type="spellEnd"/>
      <w:r w:rsidRPr="00F40A83">
        <w:rPr>
          <w:color w:val="231F20"/>
          <w:w w:val="75"/>
          <w:sz w:val="20"/>
          <w:szCs w:val="20"/>
          <w:rPrChange w:id="16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6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Cov</w:t>
      </w:r>
      <w:proofErr w:type="spellEnd"/>
      <w:r w:rsidRPr="00F40A83">
        <w:rPr>
          <w:color w:val="231F20"/>
          <w:w w:val="75"/>
          <w:sz w:val="20"/>
          <w:szCs w:val="20"/>
          <w:rPrChange w:id="16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6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Txheej</w:t>
      </w:r>
      <w:proofErr w:type="spellEnd"/>
      <w:r w:rsidRPr="00F40A83">
        <w:rPr>
          <w:color w:val="231F20"/>
          <w:w w:val="75"/>
          <w:sz w:val="20"/>
          <w:szCs w:val="20"/>
          <w:rPrChange w:id="16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6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Txheem</w:t>
      </w:r>
      <w:proofErr w:type="spellEnd"/>
      <w:r w:rsidRPr="00F40A83">
        <w:rPr>
          <w:color w:val="231F20"/>
          <w:w w:val="75"/>
          <w:sz w:val="20"/>
          <w:szCs w:val="20"/>
          <w:rPrChange w:id="16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Kev </w:t>
      </w:r>
      <w:proofErr w:type="spellStart"/>
      <w:r w:rsidRPr="00F40A83">
        <w:rPr>
          <w:color w:val="231F20"/>
          <w:w w:val="75"/>
          <w:sz w:val="20"/>
          <w:szCs w:val="20"/>
          <w:rPrChange w:id="16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Ua</w:t>
      </w:r>
      <w:proofErr w:type="spellEnd"/>
      <w:r w:rsidRPr="00F40A83">
        <w:rPr>
          <w:color w:val="231F20"/>
          <w:w w:val="75"/>
          <w:sz w:val="20"/>
          <w:szCs w:val="20"/>
          <w:rPrChange w:id="16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6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Phem</w:t>
      </w:r>
      <w:proofErr w:type="spellEnd"/>
      <w:r w:rsidRPr="00F40A83">
        <w:rPr>
          <w:color w:val="231F20"/>
          <w:w w:val="75"/>
          <w:sz w:val="20"/>
          <w:szCs w:val="20"/>
          <w:rPrChange w:id="17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7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thiab</w:t>
      </w:r>
      <w:proofErr w:type="spellEnd"/>
      <w:r w:rsidRPr="00F40A83">
        <w:rPr>
          <w:color w:val="231F20"/>
          <w:w w:val="75"/>
          <w:sz w:val="20"/>
          <w:szCs w:val="20"/>
          <w:rPrChange w:id="17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7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saib</w:t>
      </w:r>
      <w:proofErr w:type="spellEnd"/>
      <w:r w:rsidRPr="00F40A83">
        <w:rPr>
          <w:color w:val="231F20"/>
          <w:w w:val="75"/>
          <w:sz w:val="20"/>
          <w:szCs w:val="20"/>
          <w:rPrChange w:id="17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7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cov</w:t>
      </w:r>
      <w:proofErr w:type="spellEnd"/>
      <w:r w:rsidRPr="00F40A83">
        <w:rPr>
          <w:color w:val="231F20"/>
          <w:w w:val="75"/>
          <w:sz w:val="20"/>
          <w:szCs w:val="20"/>
          <w:rPrChange w:id="17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7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Yeeb</w:t>
      </w:r>
      <w:proofErr w:type="spellEnd"/>
      <w:r w:rsidRPr="00F40A83">
        <w:rPr>
          <w:color w:val="231F20"/>
          <w:w w:val="75"/>
          <w:sz w:val="20"/>
          <w:szCs w:val="20"/>
          <w:rPrChange w:id="17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7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Yab</w:t>
      </w:r>
      <w:proofErr w:type="spellEnd"/>
      <w:r w:rsidRPr="00F40A83">
        <w:rPr>
          <w:color w:val="231F20"/>
          <w:w w:val="75"/>
          <w:sz w:val="20"/>
          <w:szCs w:val="20"/>
          <w:rPrChange w:id="18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8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Kiab</w:t>
      </w:r>
      <w:proofErr w:type="spellEnd"/>
      <w:r w:rsidRPr="00F40A83">
        <w:rPr>
          <w:color w:val="231F20"/>
          <w:w w:val="75"/>
          <w:sz w:val="20"/>
          <w:szCs w:val="20"/>
          <w:rPrChange w:id="18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(Video) </w:t>
      </w:r>
      <w:proofErr w:type="spellStart"/>
      <w:r w:rsidRPr="00F40A83">
        <w:rPr>
          <w:color w:val="231F20"/>
          <w:w w:val="75"/>
          <w:sz w:val="20"/>
          <w:szCs w:val="20"/>
          <w:rPrChange w:id="18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Teev</w:t>
      </w:r>
      <w:proofErr w:type="spellEnd"/>
      <w:r w:rsidRPr="00F40A83">
        <w:rPr>
          <w:color w:val="231F20"/>
          <w:w w:val="75"/>
          <w:sz w:val="20"/>
          <w:szCs w:val="20"/>
          <w:rPrChange w:id="18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8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Mloog</w:t>
      </w:r>
      <w:proofErr w:type="spellEnd"/>
      <w:r w:rsidRPr="00F40A83">
        <w:rPr>
          <w:color w:val="231F20"/>
          <w:w w:val="75"/>
          <w:sz w:val="20"/>
          <w:szCs w:val="20"/>
          <w:rPrChange w:id="18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. </w:t>
      </w:r>
      <w:proofErr w:type="spellStart"/>
      <w:r w:rsidRPr="00F40A83">
        <w:rPr>
          <w:color w:val="231F20"/>
          <w:w w:val="75"/>
          <w:sz w:val="20"/>
          <w:szCs w:val="20"/>
          <w:rPrChange w:id="18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Peb</w:t>
      </w:r>
      <w:proofErr w:type="spellEnd"/>
      <w:r w:rsidRPr="00F40A83">
        <w:rPr>
          <w:color w:val="231F20"/>
          <w:w w:val="75"/>
          <w:sz w:val="20"/>
          <w:szCs w:val="20"/>
          <w:rPrChange w:id="18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8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yoj</w:t>
      </w:r>
      <w:proofErr w:type="spellEnd"/>
      <w:r w:rsidRPr="00F40A83">
        <w:rPr>
          <w:color w:val="231F20"/>
          <w:w w:val="75"/>
          <w:sz w:val="20"/>
          <w:szCs w:val="20"/>
          <w:rPrChange w:id="19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tom </w:t>
      </w:r>
      <w:proofErr w:type="spellStart"/>
      <w:r w:rsidRPr="00F40A83">
        <w:rPr>
          <w:color w:val="231F20"/>
          <w:w w:val="75"/>
          <w:sz w:val="20"/>
          <w:szCs w:val="20"/>
          <w:rPrChange w:id="19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ntej</w:t>
      </w:r>
      <w:proofErr w:type="spellEnd"/>
      <w:r w:rsidRPr="00F40A83">
        <w:rPr>
          <w:color w:val="231F20"/>
          <w:w w:val="75"/>
          <w:sz w:val="20"/>
          <w:szCs w:val="20"/>
          <w:rPrChange w:id="19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9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yog</w:t>
      </w:r>
      <w:proofErr w:type="spellEnd"/>
      <w:r w:rsidRPr="00F40A83">
        <w:rPr>
          <w:color w:val="231F20"/>
          <w:w w:val="75"/>
          <w:sz w:val="20"/>
          <w:szCs w:val="20"/>
          <w:rPrChange w:id="19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tab tom </w:t>
      </w:r>
      <w:proofErr w:type="spellStart"/>
      <w:r w:rsidRPr="00F40A83">
        <w:rPr>
          <w:color w:val="231F20"/>
          <w:w w:val="75"/>
          <w:sz w:val="20"/>
          <w:szCs w:val="20"/>
          <w:rPrChange w:id="19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pib</w:t>
      </w:r>
      <w:proofErr w:type="spellEnd"/>
      <w:r w:rsidRPr="00F40A83">
        <w:rPr>
          <w:color w:val="231F20"/>
          <w:w w:val="75"/>
          <w:sz w:val="20"/>
          <w:szCs w:val="20"/>
          <w:rPrChange w:id="19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. </w:t>
      </w:r>
      <w:proofErr w:type="spellStart"/>
      <w:r w:rsidRPr="00F40A83">
        <w:rPr>
          <w:color w:val="231F20"/>
          <w:w w:val="75"/>
          <w:sz w:val="20"/>
          <w:szCs w:val="20"/>
          <w:rPrChange w:id="19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Muaj</w:t>
      </w:r>
      <w:proofErr w:type="spellEnd"/>
      <w:r w:rsidRPr="00F40A83">
        <w:rPr>
          <w:color w:val="231F20"/>
          <w:w w:val="75"/>
          <w:sz w:val="20"/>
          <w:szCs w:val="20"/>
          <w:rPrChange w:id="19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19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cov</w:t>
      </w:r>
      <w:proofErr w:type="spellEnd"/>
      <w:r w:rsidRPr="00F40A83">
        <w:rPr>
          <w:color w:val="231F20"/>
          <w:w w:val="75"/>
          <w:sz w:val="20"/>
          <w:szCs w:val="20"/>
          <w:rPrChange w:id="20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20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lus</w:t>
      </w:r>
      <w:proofErr w:type="spellEnd"/>
      <w:r w:rsidRPr="00F40A83">
        <w:rPr>
          <w:color w:val="231F20"/>
          <w:w w:val="75"/>
          <w:sz w:val="20"/>
          <w:szCs w:val="20"/>
          <w:rPrChange w:id="20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20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qhia</w:t>
      </w:r>
      <w:proofErr w:type="spellEnd"/>
      <w:r w:rsidRPr="00F40A83">
        <w:rPr>
          <w:color w:val="231F20"/>
          <w:w w:val="75"/>
          <w:sz w:val="20"/>
          <w:szCs w:val="20"/>
          <w:rPrChange w:id="20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20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ntxiv</w:t>
      </w:r>
      <w:proofErr w:type="spellEnd"/>
      <w:r w:rsidRPr="00F40A83">
        <w:rPr>
          <w:color w:val="231F20"/>
          <w:w w:val="75"/>
          <w:sz w:val="20"/>
          <w:szCs w:val="20"/>
          <w:rPrChange w:id="20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20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hauv</w:t>
      </w:r>
      <w:proofErr w:type="spellEnd"/>
      <w:r w:rsidRPr="00F40A83">
        <w:rPr>
          <w:color w:val="231F20"/>
          <w:w w:val="75"/>
          <w:sz w:val="20"/>
          <w:szCs w:val="20"/>
          <w:rPrChange w:id="20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20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qab</w:t>
      </w:r>
      <w:proofErr w:type="spellEnd"/>
      <w:r w:rsidRPr="00F40A83">
        <w:rPr>
          <w:color w:val="231F20"/>
          <w:w w:val="75"/>
          <w:sz w:val="20"/>
          <w:szCs w:val="20"/>
          <w:rPrChange w:id="21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no </w:t>
      </w:r>
      <w:proofErr w:type="spellStart"/>
      <w:r w:rsidRPr="00F40A83">
        <w:rPr>
          <w:color w:val="231F20"/>
          <w:w w:val="75"/>
          <w:sz w:val="20"/>
          <w:szCs w:val="20"/>
          <w:rPrChange w:id="21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txog</w:t>
      </w:r>
      <w:proofErr w:type="spellEnd"/>
      <w:r w:rsidRPr="00F40A83">
        <w:rPr>
          <w:color w:val="231F20"/>
          <w:w w:val="75"/>
          <w:sz w:val="20"/>
          <w:szCs w:val="20"/>
          <w:rPrChange w:id="212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213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yuav</w:t>
      </w:r>
      <w:proofErr w:type="spellEnd"/>
      <w:r w:rsidRPr="00F40A83">
        <w:rPr>
          <w:color w:val="231F20"/>
          <w:w w:val="75"/>
          <w:sz w:val="20"/>
          <w:szCs w:val="20"/>
          <w:rPrChange w:id="214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215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ua</w:t>
      </w:r>
      <w:proofErr w:type="spellEnd"/>
      <w:r w:rsidRPr="00F40A83">
        <w:rPr>
          <w:color w:val="231F20"/>
          <w:w w:val="75"/>
          <w:sz w:val="20"/>
          <w:szCs w:val="20"/>
          <w:rPrChange w:id="216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li </w:t>
      </w:r>
      <w:proofErr w:type="spellStart"/>
      <w:r w:rsidRPr="00F40A83">
        <w:rPr>
          <w:color w:val="231F20"/>
          <w:w w:val="75"/>
          <w:sz w:val="20"/>
          <w:szCs w:val="20"/>
          <w:rPrChange w:id="217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cas</w:t>
      </w:r>
      <w:proofErr w:type="spellEnd"/>
      <w:r w:rsidRPr="00F40A83">
        <w:rPr>
          <w:color w:val="231F20"/>
          <w:w w:val="75"/>
          <w:sz w:val="20"/>
          <w:szCs w:val="20"/>
          <w:rPrChange w:id="218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219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koom</w:t>
      </w:r>
      <w:proofErr w:type="spellEnd"/>
      <w:r w:rsidRPr="00F40A83">
        <w:rPr>
          <w:color w:val="231F20"/>
          <w:w w:val="75"/>
          <w:sz w:val="20"/>
          <w:szCs w:val="20"/>
          <w:rPrChange w:id="220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w w:val="75"/>
          <w:sz w:val="20"/>
          <w:szCs w:val="20"/>
          <w:rPrChange w:id="221" w:author="Fong RERHANG" w:date="2021-05-25T21:41:00Z">
            <w:rPr>
              <w:color w:val="231F20"/>
              <w:w w:val="75"/>
              <w:sz w:val="18"/>
              <w:szCs w:val="18"/>
            </w:rPr>
          </w:rPrChange>
        </w:rPr>
        <w:t>nrog</w:t>
      </w:r>
      <w:proofErr w:type="spellEnd"/>
      <w:r w:rsidR="00370BDE" w:rsidRPr="00F40A83">
        <w:rPr>
          <w:color w:val="231F20"/>
          <w:w w:val="80"/>
          <w:sz w:val="24"/>
          <w:szCs w:val="24"/>
          <w:rPrChange w:id="222" w:author="Fong RERHANG" w:date="2021-05-25T21:41:00Z">
            <w:rPr>
              <w:color w:val="231F20"/>
              <w:w w:val="80"/>
            </w:rPr>
          </w:rPrChange>
        </w:rPr>
        <w:t>.</w:t>
      </w:r>
    </w:p>
    <w:p w14:paraId="2FC04158" w14:textId="292E12D5" w:rsidR="0030137E" w:rsidRPr="00161202" w:rsidRDefault="00161202">
      <w:pPr>
        <w:pStyle w:val="Heading1"/>
        <w:rPr>
          <w:sz w:val="28"/>
          <w:szCs w:val="28"/>
        </w:rPr>
      </w:pPr>
      <w:proofErr w:type="spellStart"/>
      <w:r w:rsidRPr="00161202">
        <w:rPr>
          <w:color w:val="00355F"/>
          <w:sz w:val="28"/>
          <w:szCs w:val="28"/>
        </w:rPr>
        <w:t>Cheeb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tsam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uas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tseem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nyob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rau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hauv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kev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kawm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muaj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lis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xws</w:t>
      </w:r>
      <w:proofErr w:type="spellEnd"/>
      <w:r w:rsidRPr="00161202">
        <w:rPr>
          <w:color w:val="00355F"/>
          <w:sz w:val="28"/>
          <w:szCs w:val="28"/>
        </w:rPr>
        <w:t xml:space="preserve"> li</w:t>
      </w:r>
      <w:r w:rsidR="00370BDE" w:rsidRPr="00161202">
        <w:rPr>
          <w:color w:val="00355F"/>
          <w:sz w:val="28"/>
          <w:szCs w:val="28"/>
        </w:rPr>
        <w:t>:</w:t>
      </w:r>
    </w:p>
    <w:p w14:paraId="7D97AAEE" w14:textId="2A03B2C3" w:rsidR="0030137E" w:rsidRPr="00F40A83" w:rsidRDefault="00CE59E1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line="305" w:lineRule="exact"/>
        <w:ind w:hanging="300"/>
        <w:rPr>
          <w:sz w:val="20"/>
          <w:szCs w:val="20"/>
          <w:rPrChange w:id="223" w:author="Fong RERHANG" w:date="2021-05-25T21:41:00Z">
            <w:rPr>
              <w:sz w:val="18"/>
              <w:szCs w:val="18"/>
            </w:rPr>
          </w:rPrChange>
        </w:rPr>
      </w:pP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ins w:id="224" w:author="Fong RERHANG" w:date="2021-05-25T21:42:00Z">
        <w:r w:rsidR="00A64D8F">
          <w:rPr>
            <w:color w:val="231F20"/>
            <w:spacing w:val="-4"/>
            <w:w w:val="90"/>
            <w:sz w:val="18"/>
            <w:szCs w:val="18"/>
          </w:rPr>
          <w:t>khiav</w:t>
        </w:r>
        <w:proofErr w:type="spellEnd"/>
        <w:r w:rsidR="00A64D8F">
          <w:rPr>
            <w:color w:val="231F20"/>
            <w:spacing w:val="-4"/>
            <w:w w:val="90"/>
            <w:sz w:val="18"/>
            <w:szCs w:val="18"/>
          </w:rPr>
          <w:t xml:space="preserve"> </w:t>
        </w:r>
        <w:proofErr w:type="spellStart"/>
        <w:r w:rsidR="00A64D8F">
          <w:rPr>
            <w:color w:val="231F20"/>
            <w:spacing w:val="-4"/>
            <w:w w:val="90"/>
            <w:sz w:val="18"/>
            <w:szCs w:val="18"/>
          </w:rPr>
          <w:t>ceev</w:t>
        </w:r>
      </w:ins>
      <w:proofErr w:type="spellEnd"/>
      <w:del w:id="225" w:author="Fong RERHANG" w:date="2021-05-25T21:42:00Z">
        <w:r w:rsidRPr="00F40A83" w:rsidDel="00A64D8F">
          <w:rPr>
            <w:color w:val="231F20"/>
            <w:spacing w:val="-4"/>
            <w:w w:val="90"/>
            <w:sz w:val="18"/>
            <w:szCs w:val="18"/>
          </w:rPr>
          <w:delText>loj</w:delText>
        </w:r>
      </w:del>
      <w:r w:rsidRPr="00F40A83">
        <w:rPr>
          <w:color w:val="231F20"/>
          <w:spacing w:val="-4"/>
          <w:w w:val="90"/>
          <w:sz w:val="18"/>
          <w:szCs w:val="18"/>
        </w:rPr>
        <w:t xml:space="preserve"> 252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ntawm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ins w:id="226" w:author="Fong RERHANG" w:date="2021-05-25T21:42:00Z">
        <w:r w:rsidR="00A64D8F">
          <w:rPr>
            <w:color w:val="231F20"/>
            <w:spacing w:val="-4"/>
            <w:w w:val="90"/>
            <w:sz w:val="18"/>
            <w:szCs w:val="18"/>
          </w:rPr>
          <w:t>khiav</w:t>
        </w:r>
        <w:proofErr w:type="spellEnd"/>
        <w:r w:rsidR="00A64D8F">
          <w:rPr>
            <w:color w:val="231F20"/>
            <w:spacing w:val="-4"/>
            <w:w w:val="90"/>
            <w:sz w:val="18"/>
            <w:szCs w:val="18"/>
          </w:rPr>
          <w:t xml:space="preserve"> </w:t>
        </w:r>
        <w:proofErr w:type="spellStart"/>
        <w:r w:rsidR="00A64D8F">
          <w:rPr>
            <w:color w:val="231F20"/>
            <w:spacing w:val="-4"/>
            <w:w w:val="90"/>
            <w:sz w:val="18"/>
            <w:szCs w:val="18"/>
          </w:rPr>
          <w:t>ceev</w:t>
        </w:r>
      </w:ins>
      <w:proofErr w:type="spellEnd"/>
      <w:del w:id="227" w:author="Fong RERHANG" w:date="2021-05-25T21:42:00Z">
        <w:r w:rsidRPr="00F40A83" w:rsidDel="00A64D8F">
          <w:rPr>
            <w:color w:val="231F20"/>
            <w:spacing w:val="-4"/>
            <w:w w:val="90"/>
            <w:sz w:val="18"/>
            <w:szCs w:val="18"/>
          </w:rPr>
          <w:delText>loj</w:delText>
        </w:r>
      </w:del>
      <w:r w:rsidRPr="00F40A83">
        <w:rPr>
          <w:color w:val="231F20"/>
          <w:spacing w:val="-4"/>
          <w:w w:val="90"/>
          <w:sz w:val="18"/>
          <w:szCs w:val="18"/>
        </w:rPr>
        <w:t xml:space="preserve"> 610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ins w:id="228" w:author="Fong RERHANG" w:date="2021-05-25T21:42:00Z">
        <w:r w:rsidR="00A64D8F">
          <w:rPr>
            <w:color w:val="231F20"/>
            <w:spacing w:val="-4"/>
            <w:w w:val="90"/>
            <w:sz w:val="18"/>
            <w:szCs w:val="18"/>
          </w:rPr>
          <w:t>Vaj</w:t>
        </w:r>
      </w:ins>
      <w:proofErr w:type="spellEnd"/>
      <w:del w:id="229" w:author="Fong RERHANG" w:date="2021-05-25T21:42:00Z">
        <w:r w:rsidRPr="00F40A83" w:rsidDel="00A64D8F">
          <w:rPr>
            <w:color w:val="231F20"/>
            <w:spacing w:val="-4"/>
            <w:w w:val="90"/>
            <w:sz w:val="18"/>
            <w:szCs w:val="18"/>
          </w:rPr>
          <w:delText>Chaw</w:delText>
        </w:r>
      </w:del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ua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si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Brooklyn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I-94 / I-694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Plawv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Brooklyn</w:t>
      </w:r>
    </w:p>
    <w:p w14:paraId="3E8554C3" w14:textId="27A44E10" w:rsidR="0030137E" w:rsidRPr="007866F8" w:rsidRDefault="00346888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before="80" w:line="204" w:lineRule="auto"/>
        <w:ind w:right="920"/>
        <w:rPr>
          <w:sz w:val="18"/>
          <w:szCs w:val="18"/>
        </w:rPr>
      </w:pPr>
      <w:r w:rsidRPr="00F40A83">
        <w:rPr>
          <w:color w:val="231F20"/>
          <w:spacing w:val="-7"/>
          <w:w w:val="66"/>
          <w:sz w:val="20"/>
          <w:szCs w:val="20"/>
          <w:rPrChange w:id="230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I-94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31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ntawm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32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33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nruab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34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35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nrab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36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37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ntawm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38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I-94 / I-694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39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nyob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40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41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hauv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42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43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Plawv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44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Brooklyn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45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thiab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46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47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Yav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48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49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Qaum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50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51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Teb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52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53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Txoj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54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Kev 4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55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thiab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56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57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Yav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58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59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Qaum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60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61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Teb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62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63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Txoj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64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Kev </w:t>
      </w:r>
      <w:proofErr w:type="spellStart"/>
      <w:ins w:id="265" w:author="Fong RERHANG" w:date="2021-05-25T21:43:00Z">
        <w:r w:rsidR="00A64D8F">
          <w:rPr>
            <w:color w:val="231F20"/>
            <w:spacing w:val="-7"/>
            <w:w w:val="66"/>
            <w:sz w:val="20"/>
            <w:szCs w:val="20"/>
          </w:rPr>
          <w:t>thib</w:t>
        </w:r>
        <w:proofErr w:type="spellEnd"/>
        <w:r w:rsidR="00A64D8F">
          <w:rPr>
            <w:color w:val="231F20"/>
            <w:spacing w:val="-7"/>
            <w:w w:val="66"/>
            <w:sz w:val="20"/>
            <w:szCs w:val="20"/>
          </w:rPr>
          <w:t xml:space="preserve"> </w:t>
        </w:r>
      </w:ins>
      <w:r w:rsidR="00A64D8F">
        <w:rPr>
          <w:color w:val="231F20"/>
          <w:spacing w:val="-7"/>
          <w:w w:val="66"/>
          <w:sz w:val="20"/>
          <w:szCs w:val="20"/>
        </w:rPr>
        <w:t>3</w:t>
      </w:r>
      <w:del w:id="266" w:author="Fong RERHANG" w:date="2021-05-25T21:44:00Z">
        <w:r w:rsidR="00A64D8F" w:rsidDel="00A64D8F">
          <w:rPr>
            <w:color w:val="231F20"/>
            <w:spacing w:val="-7"/>
            <w:w w:val="66"/>
            <w:sz w:val="20"/>
            <w:szCs w:val="20"/>
          </w:rPr>
          <w:delText>r</w:delText>
        </w:r>
        <w:r w:rsidRPr="00F40A83" w:rsidDel="00A64D8F">
          <w:rPr>
            <w:color w:val="231F20"/>
            <w:spacing w:val="-7"/>
            <w:w w:val="66"/>
            <w:sz w:val="20"/>
            <w:szCs w:val="20"/>
            <w:rPrChange w:id="267" w:author="Fong RERHANG" w:date="2021-05-25T21:41:00Z">
              <w:rPr>
                <w:color w:val="231F20"/>
                <w:spacing w:val="-7"/>
                <w:w w:val="66"/>
                <w:sz w:val="18"/>
                <w:szCs w:val="18"/>
              </w:rPr>
            </w:rPrChange>
          </w:rPr>
          <w:delText>d</w:delText>
        </w:r>
      </w:del>
      <w:r w:rsidRPr="00F40A83">
        <w:rPr>
          <w:color w:val="231F20"/>
          <w:spacing w:val="-7"/>
          <w:w w:val="66"/>
          <w:sz w:val="20"/>
          <w:szCs w:val="20"/>
          <w:rPrChange w:id="268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69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thiab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70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71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tawm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72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73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nkag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74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75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mus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76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77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thiab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78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los </w:t>
      </w:r>
      <w:proofErr w:type="spellStart"/>
      <w:r w:rsidRPr="00F40A83">
        <w:rPr>
          <w:color w:val="231F20"/>
          <w:spacing w:val="-7"/>
          <w:w w:val="66"/>
          <w:sz w:val="20"/>
          <w:szCs w:val="20"/>
          <w:rPrChange w:id="279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ntawm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80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="005B217D" w:rsidRPr="00F40A83">
        <w:rPr>
          <w:color w:val="231F20"/>
          <w:spacing w:val="-7"/>
          <w:w w:val="66"/>
          <w:sz w:val="20"/>
          <w:szCs w:val="20"/>
          <w:rPrChange w:id="281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hauv</w:t>
      </w:r>
      <w:proofErr w:type="spellEnd"/>
      <w:r w:rsidR="005B217D" w:rsidRPr="00F40A83">
        <w:rPr>
          <w:color w:val="231F20"/>
          <w:spacing w:val="-7"/>
          <w:w w:val="66"/>
          <w:sz w:val="20"/>
          <w:szCs w:val="20"/>
          <w:rPrChange w:id="282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="005B217D" w:rsidRPr="00F40A83">
        <w:rPr>
          <w:color w:val="231F20"/>
          <w:spacing w:val="-7"/>
          <w:w w:val="66"/>
          <w:sz w:val="20"/>
          <w:szCs w:val="20"/>
          <w:rPrChange w:id="283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plawv</w:t>
      </w:r>
      <w:proofErr w:type="spellEnd"/>
      <w:r w:rsidR="005B217D" w:rsidRPr="00F40A83">
        <w:rPr>
          <w:color w:val="231F20"/>
          <w:spacing w:val="-7"/>
          <w:w w:val="66"/>
          <w:sz w:val="20"/>
          <w:szCs w:val="20"/>
          <w:rPrChange w:id="284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</w:t>
      </w:r>
      <w:proofErr w:type="spellStart"/>
      <w:r w:rsidR="005B217D" w:rsidRPr="00F40A83">
        <w:rPr>
          <w:color w:val="231F20"/>
          <w:spacing w:val="-7"/>
          <w:w w:val="66"/>
          <w:sz w:val="20"/>
          <w:szCs w:val="20"/>
          <w:rPrChange w:id="285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>nroog</w:t>
      </w:r>
      <w:proofErr w:type="spellEnd"/>
      <w:r w:rsidRPr="00F40A83">
        <w:rPr>
          <w:color w:val="231F20"/>
          <w:spacing w:val="-7"/>
          <w:w w:val="66"/>
          <w:sz w:val="20"/>
          <w:szCs w:val="20"/>
          <w:rPrChange w:id="286" w:author="Fong RERHANG" w:date="2021-05-25T21:41:00Z">
            <w:rPr>
              <w:color w:val="231F20"/>
              <w:spacing w:val="-7"/>
              <w:w w:val="66"/>
              <w:sz w:val="18"/>
              <w:szCs w:val="18"/>
            </w:rPr>
          </w:rPrChange>
        </w:rPr>
        <w:t xml:space="preserve"> Minneapolis</w:t>
      </w:r>
      <w:r w:rsidR="00370BDE" w:rsidRPr="007866F8">
        <w:rPr>
          <w:color w:val="231F20"/>
          <w:w w:val="85"/>
          <w:sz w:val="18"/>
          <w:szCs w:val="18"/>
        </w:rPr>
        <w:t>.</w:t>
      </w:r>
    </w:p>
    <w:p w14:paraId="1C1190B0" w14:textId="3C896D62" w:rsidR="0030137E" w:rsidRDefault="00A161F6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158175A5" wp14:editId="007FA9C1">
                <wp:simplePos x="0" y="0"/>
                <wp:positionH relativeFrom="column">
                  <wp:posOffset>4565176</wp:posOffset>
                </wp:positionH>
                <wp:positionV relativeFrom="paragraph">
                  <wp:posOffset>2660014</wp:posOffset>
                </wp:positionV>
                <wp:extent cx="851535" cy="1317009"/>
                <wp:effectExtent l="0" t="0" r="24765" b="16510"/>
                <wp:wrapNone/>
                <wp:docPr id="2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1317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F6ADF" w14:textId="22BA645B" w:rsidR="00E301CF" w:rsidRPr="00A161F6" w:rsidRDefault="00E301CF" w:rsidP="00E301CF">
                            <w:pPr>
                              <w:pStyle w:val="Heading2"/>
                              <w:rPr>
                                <w:b/>
                                <w:bCs/>
                                <w:sz w:val="16"/>
                                <w:szCs w:val="16"/>
                                <w:rPrChange w:id="287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proofErr w:type="spellStart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288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Daim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289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290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Qauv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291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EIS &amp; </w:t>
                            </w:r>
                            <w:proofErr w:type="spellStart"/>
                            <w:ins w:id="292" w:author="Fong RERHANG" w:date="2021-05-25T22:00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293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L</w:t>
                              </w:r>
                            </w:ins>
                            <w:del w:id="294" w:author="Fong RERHANG" w:date="2021-05-25T22:00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295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l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296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ub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297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298" w:author="Fong RERHANG" w:date="2021-05-25T22:00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299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S</w:t>
                              </w:r>
                            </w:ins>
                            <w:del w:id="300" w:author="Fong RERHANG" w:date="2021-05-25T22:00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01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s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02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ijhawm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03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ins w:id="304" w:author="Fong RERHANG" w:date="2021-05-25T22:01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05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S</w:t>
                              </w:r>
                            </w:ins>
                            <w:del w:id="306" w:author="Fong RERHANG" w:date="2021-05-25T22:01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07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s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08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iv </w:t>
                            </w:r>
                            <w:ins w:id="309" w:author="Fong RERHANG" w:date="2021-05-25T22:01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10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R</w:t>
                              </w:r>
                            </w:ins>
                            <w:del w:id="311" w:author="Fong RERHANG" w:date="2021-05-25T22:01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12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r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13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au </w:t>
                            </w:r>
                            <w:proofErr w:type="spellStart"/>
                            <w:ins w:id="314" w:author="Fong RERHANG" w:date="2021-05-25T22:01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15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P</w:t>
                              </w:r>
                            </w:ins>
                            <w:del w:id="316" w:author="Fong RERHANG" w:date="2021-05-25T22:01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17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p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18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ej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19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320" w:author="Fong RERHANG" w:date="2021-05-25T22:01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21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X</w:t>
                              </w:r>
                            </w:ins>
                            <w:del w:id="322" w:author="Fong RERHANG" w:date="2021-05-25T22:01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23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x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24" w:author="Fong RERHANG" w:date="2021-05-25T22:0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eem</w:t>
                            </w:r>
                            <w:proofErr w:type="spellEnd"/>
                            <w:ins w:id="325" w:author="Fong RERHANG" w:date="2021-05-25T22:01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26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 xml:space="preserve"> </w:t>
                              </w:r>
                              <w:proofErr w:type="spellStart"/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27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Muaj</w:t>
                              </w:r>
                              <w:proofErr w:type="spellEnd"/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28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 xml:space="preserve"> </w:t>
                              </w:r>
                              <w:proofErr w:type="spellStart"/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29" w:author="Fong RERHANG" w:date="2021-05-25T22:0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Lus</w:t>
                              </w:r>
                            </w:ins>
                            <w:proofErr w:type="spellEnd"/>
                          </w:p>
                          <w:p w14:paraId="4693146C" w14:textId="2243BC10" w:rsidR="00E301CF" w:rsidRPr="00E301CF" w:rsidRDefault="00E301CF" w:rsidP="00E301CF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Kaum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Ib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Hlis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2020 -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Kaum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Ob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Hlis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175A5" id="Text Box 41" o:spid="_x0000_s1038" type="#_x0000_t202" style="position:absolute;margin-left:359.45pt;margin-top:209.45pt;width:67.05pt;height:103.7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">
                <v:textbox>
                  <w:txbxContent>
                    <w:p w14:paraId="1ACF6ADF" w14:textId="22BA645B" w:rsidR="00E301CF" w:rsidRPr="00A161F6" w:rsidRDefault="00E301CF" w:rsidP="00E301CF">
                      <w:pPr>
                        <w:pStyle w:val="Heading2"/>
                        <w:rPr>
                          <w:b/>
                          <w:bCs/>
                          <w:sz w:val="16"/>
                          <w:szCs w:val="16"/>
                          <w:rPrChange w:id="330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</w:pPr>
                      <w:proofErr w:type="spellStart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31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Daim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32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33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Qauv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34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EIS &amp; </w:t>
                      </w:r>
                      <w:proofErr w:type="spellStart"/>
                      <w:ins w:id="335" w:author="Fong RERHANG" w:date="2021-05-25T22:00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336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L</w:t>
                        </w:r>
                      </w:ins>
                      <w:del w:id="337" w:author="Fong RERHANG" w:date="2021-05-25T22:00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338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l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39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ub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40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341" w:author="Fong RERHANG" w:date="2021-05-25T22:00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342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S</w:t>
                        </w:r>
                      </w:ins>
                      <w:del w:id="343" w:author="Fong RERHANG" w:date="2021-05-25T22:00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344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s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45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ijhawm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46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ins w:id="347" w:author="Fong RERHANG" w:date="2021-05-25T22:01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348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S</w:t>
                        </w:r>
                      </w:ins>
                      <w:del w:id="349" w:author="Fong RERHANG" w:date="2021-05-25T22:01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350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s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51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iv </w:t>
                      </w:r>
                      <w:ins w:id="352" w:author="Fong RERHANG" w:date="2021-05-25T22:01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353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R</w:t>
                        </w:r>
                      </w:ins>
                      <w:del w:id="354" w:author="Fong RERHANG" w:date="2021-05-25T22:01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355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r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56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au </w:t>
                      </w:r>
                      <w:proofErr w:type="spellStart"/>
                      <w:ins w:id="357" w:author="Fong RERHANG" w:date="2021-05-25T22:01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358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P</w:t>
                        </w:r>
                      </w:ins>
                      <w:del w:id="359" w:author="Fong RERHANG" w:date="2021-05-25T22:01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360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p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61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ej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62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363" w:author="Fong RERHANG" w:date="2021-05-25T22:01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364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X</w:t>
                        </w:r>
                      </w:ins>
                      <w:del w:id="365" w:author="Fong RERHANG" w:date="2021-05-25T22:01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366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x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367" w:author="Fong RERHANG" w:date="2021-05-25T22:0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eem</w:t>
                      </w:r>
                      <w:proofErr w:type="spellEnd"/>
                      <w:ins w:id="368" w:author="Fong RERHANG" w:date="2021-05-25T22:01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369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 xml:space="preserve"> </w:t>
                        </w:r>
                        <w:proofErr w:type="spellStart"/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370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Muaj</w:t>
                        </w:r>
                        <w:proofErr w:type="spellEnd"/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371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 xml:space="preserve"> </w:t>
                        </w:r>
                        <w:proofErr w:type="spellStart"/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372" w:author="Fong RERHANG" w:date="2021-05-25T22:0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Lus</w:t>
                        </w:r>
                      </w:ins>
                      <w:proofErr w:type="spellEnd"/>
                    </w:p>
                    <w:p w14:paraId="4693146C" w14:textId="2243BC10" w:rsidR="00E301CF" w:rsidRPr="00E301CF" w:rsidRDefault="00E301CF" w:rsidP="00E301CF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Kaum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Ib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Hlis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2020 -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Kaum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Ob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Hlis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0A85EB07" wp14:editId="410ED88A">
                <wp:simplePos x="0" y="0"/>
                <wp:positionH relativeFrom="column">
                  <wp:posOffset>3473355</wp:posOffset>
                </wp:positionH>
                <wp:positionV relativeFrom="paragraph">
                  <wp:posOffset>2680487</wp:posOffset>
                </wp:positionV>
                <wp:extent cx="802640" cy="1433015"/>
                <wp:effectExtent l="0" t="0" r="16510" b="15240"/>
                <wp:wrapNone/>
                <wp:docPr id="2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143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E2F8" w14:textId="01DFDD4A" w:rsidR="00E301CF" w:rsidRPr="00E301CF" w:rsidRDefault="00E301CF" w:rsidP="00E301CF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del w:id="373" w:author="Fong RERHANG" w:date="2021-05-25T21:57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74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Scoping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75" w:author="Fong RERHANG" w:date="2021-05-25T22:0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376" w:author="Fong RERHANG" w:date="2021-05-25T21:57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77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N</w:t>
                              </w:r>
                            </w:ins>
                            <w:ins w:id="378" w:author="Fong RERHANG" w:date="2021-05-25T21:58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79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ins w:id="380" w:author="Fong RERHANG" w:date="2021-05-25T22:00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81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au</w:t>
                              </w:r>
                            </w:ins>
                            <w:ins w:id="382" w:author="Fong RERHANG" w:date="2021-05-25T21:58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83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b</w:t>
                              </w:r>
                              <w:proofErr w:type="spellEnd"/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84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 xml:space="preserve"> </w:t>
                              </w:r>
                              <w:proofErr w:type="spellStart"/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85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Ntawv</w:t>
                              </w:r>
                              <w:proofErr w:type="spellEnd"/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86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387" w:author="Fong RERHANG" w:date="2021-05-25T21:57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88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K</w:t>
                              </w:r>
                            </w:ins>
                            <w:del w:id="389" w:author="Fong RERHANG" w:date="2021-05-25T21:57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90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k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91" w:author="Fong RERHANG" w:date="2021-05-25T22:0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ev </w:t>
                            </w:r>
                            <w:proofErr w:type="spellStart"/>
                            <w:ins w:id="392" w:author="Fong RERHANG" w:date="2021-05-25T21:57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93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del w:id="394" w:author="Fong RERHANG" w:date="2021-05-25T21:57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95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96" w:author="Fong RERHANG" w:date="2021-05-25T22:0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xiav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397" w:author="Fong RERHANG" w:date="2021-05-25T22:0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398" w:author="Fong RERHANG" w:date="2021-05-25T21:57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399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del w:id="400" w:author="Fong RERHANG" w:date="2021-05-25T21:57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401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02" w:author="Fong RERHANG" w:date="2021-05-25T22:0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xim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03" w:author="Fong RERHANG" w:date="2021-05-25T22:0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404" w:author="Fong RERHANG" w:date="2021-05-25T21:58:00Z"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405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Ib</w:t>
                              </w:r>
                              <w:proofErr w:type="spellEnd"/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406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 xml:space="preserve"> </w:t>
                              </w:r>
                              <w:proofErr w:type="spellStart"/>
                              <w:r w:rsidR="00A161F6"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407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Ncig</w:t>
                              </w:r>
                            </w:ins>
                            <w:proofErr w:type="spellEnd"/>
                            <w:del w:id="408" w:author="Fong RERHANG" w:date="2021-05-25T21:59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409" w:author="Fong RERHANG" w:date="2021-05-25T22:0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siab</w:delText>
                              </w:r>
                              <w:r w:rsidRPr="00E301CF" w:rsidDel="00A161F6">
                                <w:rPr>
                                  <w:sz w:val="16"/>
                                  <w:szCs w:val="16"/>
                                </w:rPr>
                                <w:delText xml:space="preserve"> daim ntawv</w:delText>
                              </w:r>
                            </w:del>
                            <w:ins w:id="410" w:author="Fong RERHANG" w:date="2021-05-25T21:59:00Z">
                              <w:r w:rsidR="00A161F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A161F6">
                                <w:rPr>
                                  <w:sz w:val="16"/>
                                  <w:szCs w:val="16"/>
                                </w:rPr>
                                <w:t>Nplooj</w:t>
                              </w:r>
                              <w:proofErr w:type="spellEnd"/>
                              <w:r w:rsidR="00A161F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A161F6">
                                <w:rPr>
                                  <w:sz w:val="16"/>
                                  <w:szCs w:val="16"/>
                                </w:rPr>
                                <w:t>ntoo</w:t>
                              </w:r>
                            </w:ins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poob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xyoo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2020 -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Lub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Ib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Hlis</w:t>
                            </w:r>
                            <w:proofErr w:type="spellEnd"/>
                            <w:ins w:id="411" w:author="Fong RERHANG" w:date="2021-05-25T21:59:00Z">
                              <w:r w:rsidR="00A161F6">
                                <w:rPr>
                                  <w:sz w:val="16"/>
                                  <w:szCs w:val="16"/>
                                </w:rPr>
                                <w:t xml:space="preserve"> 2022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5EB07" id="Text Box 40" o:spid="_x0000_s1039" type="#_x0000_t202" style="position:absolute;margin-left:273.5pt;margin-top:211.05pt;width:63.2pt;height:112.8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">
                <v:textbox>
                  <w:txbxContent>
                    <w:p w14:paraId="6EEEE2F8" w14:textId="01DFDD4A" w:rsidR="00E301CF" w:rsidRPr="00E301CF" w:rsidRDefault="00E301CF" w:rsidP="00E301CF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del w:id="412" w:author="Fong RERHANG" w:date="2021-05-25T21:57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413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Scoping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14" w:author="Fong RERHANG" w:date="2021-05-25T22:0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415" w:author="Fong RERHANG" w:date="2021-05-25T21:57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16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N</w:t>
                        </w:r>
                      </w:ins>
                      <w:ins w:id="417" w:author="Fong RERHANG" w:date="2021-05-25T21:58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18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ins w:id="419" w:author="Fong RERHANG" w:date="2021-05-25T22:00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20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au</w:t>
                        </w:r>
                      </w:ins>
                      <w:ins w:id="421" w:author="Fong RERHANG" w:date="2021-05-25T21:58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22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b</w:t>
                        </w:r>
                        <w:proofErr w:type="spellEnd"/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23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 xml:space="preserve"> </w:t>
                        </w:r>
                        <w:proofErr w:type="spellStart"/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24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Ntawv</w:t>
                        </w:r>
                        <w:proofErr w:type="spellEnd"/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25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 xml:space="preserve"> </w:t>
                        </w:r>
                      </w:ins>
                      <w:ins w:id="426" w:author="Fong RERHANG" w:date="2021-05-25T21:57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27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K</w:t>
                        </w:r>
                      </w:ins>
                      <w:del w:id="428" w:author="Fong RERHANG" w:date="2021-05-25T21:57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429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k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30" w:author="Fong RERHANG" w:date="2021-05-25T22:0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ev </w:t>
                      </w:r>
                      <w:proofErr w:type="spellStart"/>
                      <w:ins w:id="431" w:author="Fong RERHANG" w:date="2021-05-25T21:57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32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del w:id="433" w:author="Fong RERHANG" w:date="2021-05-25T21:57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434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35" w:author="Fong RERHANG" w:date="2021-05-25T22:0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xiav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36" w:author="Fong RERHANG" w:date="2021-05-25T22:0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437" w:author="Fong RERHANG" w:date="2021-05-25T21:57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38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del w:id="439" w:author="Fong RERHANG" w:date="2021-05-25T21:57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440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41" w:author="Fong RERHANG" w:date="2021-05-25T22:0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xim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42" w:author="Fong RERHANG" w:date="2021-05-25T22:0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443" w:author="Fong RERHANG" w:date="2021-05-25T21:58:00Z"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44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Ib</w:t>
                        </w:r>
                        <w:proofErr w:type="spellEnd"/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45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 xml:space="preserve"> </w:t>
                        </w:r>
                        <w:proofErr w:type="spellStart"/>
                        <w:r w:rsidR="00A161F6" w:rsidRPr="00A161F6">
                          <w:rPr>
                            <w:b/>
                            <w:bCs/>
                            <w:sz w:val="16"/>
                            <w:szCs w:val="16"/>
                            <w:rPrChange w:id="446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Ncig</w:t>
                        </w:r>
                      </w:ins>
                      <w:proofErr w:type="spellEnd"/>
                      <w:del w:id="447" w:author="Fong RERHANG" w:date="2021-05-25T21:59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448" w:author="Fong RERHANG" w:date="2021-05-25T22:0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siab</w:delText>
                        </w:r>
                        <w:r w:rsidRPr="00E301CF" w:rsidDel="00A161F6">
                          <w:rPr>
                            <w:sz w:val="16"/>
                            <w:szCs w:val="16"/>
                          </w:rPr>
                          <w:delText xml:space="preserve"> daim ntawv</w:delText>
                        </w:r>
                      </w:del>
                      <w:ins w:id="449" w:author="Fong RERHANG" w:date="2021-05-25T21:59:00Z">
                        <w:r w:rsidR="00A161F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A161F6">
                          <w:rPr>
                            <w:sz w:val="16"/>
                            <w:szCs w:val="16"/>
                          </w:rPr>
                          <w:t>Nplooj</w:t>
                        </w:r>
                        <w:proofErr w:type="spellEnd"/>
                        <w:r w:rsidR="00A161F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A161F6">
                          <w:rPr>
                            <w:sz w:val="16"/>
                            <w:szCs w:val="16"/>
                          </w:rPr>
                          <w:t>ntoo</w:t>
                        </w:r>
                      </w:ins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poob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xyoo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2020 -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Lub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Ib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Hlis</w:t>
                      </w:r>
                      <w:proofErr w:type="spellEnd"/>
                      <w:ins w:id="450" w:author="Fong RERHANG" w:date="2021-05-25T21:59:00Z">
                        <w:r w:rsidR="00A161F6">
                          <w:rPr>
                            <w:sz w:val="16"/>
                            <w:szCs w:val="16"/>
                          </w:rPr>
                          <w:t xml:space="preserve"> 2022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30AE382B" wp14:editId="4B94BE09">
                <wp:simplePos x="0" y="0"/>
                <wp:positionH relativeFrom="column">
                  <wp:posOffset>4862830</wp:posOffset>
                </wp:positionH>
                <wp:positionV relativeFrom="paragraph">
                  <wp:posOffset>4058285</wp:posOffset>
                </wp:positionV>
                <wp:extent cx="2145665" cy="299720"/>
                <wp:effectExtent l="0" t="0" r="0" b="0"/>
                <wp:wrapNone/>
                <wp:docPr id="2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59E618" w14:textId="184D4C21" w:rsidR="0073027C" w:rsidRPr="00A161F6" w:rsidRDefault="0073027C" w:rsidP="0073027C">
                            <w:pPr>
                              <w:pStyle w:val="Heading2"/>
                              <w:rPr>
                                <w:b/>
                                <w:bCs/>
                                <w:sz w:val="16"/>
                                <w:szCs w:val="16"/>
                                <w:rPrChange w:id="451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52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Kev teem </w:t>
                            </w:r>
                            <w:proofErr w:type="spellStart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53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sij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54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55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hawm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56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57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yuav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58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59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muaj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60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61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kev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62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63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hloo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64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65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pauv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E382B" id="Text Box 47" o:spid="_x0000_s1040" type="#_x0000_t202" style="position:absolute;margin-left:382.9pt;margin-top:319.55pt;width:168.95pt;height:23.6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" fillcolor="white [3201]" strokecolor="#9bbb59 [3206]" strokeweight="1pt">
                <v:stroke dashstyle="dash"/>
                <v:shadow color="#868686"/>
                <v:textbox>
                  <w:txbxContent>
                    <w:p w14:paraId="6A59E618" w14:textId="184D4C21" w:rsidR="0073027C" w:rsidRPr="00A161F6" w:rsidRDefault="0073027C" w:rsidP="0073027C">
                      <w:pPr>
                        <w:pStyle w:val="Heading2"/>
                        <w:rPr>
                          <w:b/>
                          <w:bCs/>
                          <w:sz w:val="16"/>
                          <w:szCs w:val="16"/>
                          <w:rPrChange w:id="466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</w:pPr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67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Kev teem </w:t>
                      </w:r>
                      <w:proofErr w:type="spellStart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68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sij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69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70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hawm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71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72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yuav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73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74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muaj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75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76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kev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77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78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hloo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79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80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pauv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06D943F0" wp14:editId="2A2C6005">
                <wp:simplePos x="0" y="0"/>
                <wp:positionH relativeFrom="column">
                  <wp:posOffset>2846070</wp:posOffset>
                </wp:positionH>
                <wp:positionV relativeFrom="paragraph">
                  <wp:posOffset>4225290</wp:posOffset>
                </wp:positionV>
                <wp:extent cx="914400" cy="248920"/>
                <wp:effectExtent l="0" t="0" r="0" b="0"/>
                <wp:wrapNone/>
                <wp:docPr id="2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89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9DAB96" w14:textId="45B0D2C4" w:rsidR="0073027C" w:rsidRPr="00A161F6" w:rsidRDefault="0073027C" w:rsidP="0073027C">
                            <w:pPr>
                              <w:pStyle w:val="Heading2"/>
                              <w:rPr>
                                <w:b/>
                                <w:bCs/>
                                <w:sz w:val="14"/>
                                <w:szCs w:val="14"/>
                                <w:rPrChange w:id="481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A161F6">
                              <w:rPr>
                                <w:b/>
                                <w:bCs/>
                                <w:sz w:val="14"/>
                                <w:szCs w:val="14"/>
                                <w:rPrChange w:id="482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PEB NYOB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943F0" id="Text Box 46" o:spid="_x0000_s1041" type="#_x0000_t202" style="position:absolute;margin-left:224.1pt;margin-top:332.7pt;width:1in;height:19.6pt;z-index:4876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" fillcolor="white [3201]" strokecolor="#9bbb59 [3206]" strokeweight="1pt">
                <v:stroke dashstyle="dash"/>
                <v:shadow color="#868686"/>
                <v:textbox>
                  <w:txbxContent>
                    <w:p w14:paraId="7B9DAB96" w14:textId="45B0D2C4" w:rsidR="0073027C" w:rsidRPr="00A161F6" w:rsidRDefault="0073027C" w:rsidP="0073027C">
                      <w:pPr>
                        <w:pStyle w:val="Heading2"/>
                        <w:rPr>
                          <w:b/>
                          <w:bCs/>
                          <w:sz w:val="14"/>
                          <w:szCs w:val="14"/>
                          <w:rPrChange w:id="483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</w:pPr>
                      <w:r w:rsidRPr="00A161F6">
                        <w:rPr>
                          <w:b/>
                          <w:bCs/>
                          <w:sz w:val="14"/>
                          <w:szCs w:val="14"/>
                          <w:rPrChange w:id="484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PEB NYOB NO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5DE50FC8" wp14:editId="3BD1F30F">
                <wp:simplePos x="0" y="0"/>
                <wp:positionH relativeFrom="column">
                  <wp:posOffset>5695950</wp:posOffset>
                </wp:positionH>
                <wp:positionV relativeFrom="paragraph">
                  <wp:posOffset>2673350</wp:posOffset>
                </wp:positionV>
                <wp:extent cx="879475" cy="1116965"/>
                <wp:effectExtent l="0" t="0" r="0" b="0"/>
                <wp:wrapNone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B80A3" w14:textId="58759602" w:rsidR="00E301CF" w:rsidRPr="00A161F6" w:rsidRDefault="00E301CF" w:rsidP="00E301CF">
                            <w:pPr>
                              <w:pStyle w:val="Heading2"/>
                              <w:rPr>
                                <w:b/>
                                <w:bCs/>
                                <w:sz w:val="16"/>
                                <w:szCs w:val="16"/>
                                <w:rPrChange w:id="485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86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Kev Pom Zoo </w:t>
                            </w:r>
                            <w:proofErr w:type="spellStart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87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ntawm</w:t>
                            </w:r>
                            <w:proofErr w:type="spellEnd"/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88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FEIS</w:t>
                            </w:r>
                            <w:del w:id="489" w:author="Fong RERHANG" w:date="2021-05-25T22:01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490" w:author="Fong RERHANG" w:date="2021-05-25T22:02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 xml:space="preserve"> 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91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/</w:t>
                            </w:r>
                            <w:del w:id="492" w:author="Fong RERHANG" w:date="2021-05-25T22:02:00Z">
                              <w:r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493" w:author="Fong RERHANG" w:date="2021-05-25T22:02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 xml:space="preserve"> </w:delText>
                              </w:r>
                            </w:del>
                            <w:r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494" w:author="Fong RERHANG" w:date="2021-05-25T22:0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QWS</w:t>
                            </w:r>
                          </w:p>
                          <w:p w14:paraId="5C72378A" w14:textId="3482D8AA" w:rsidR="00E301CF" w:rsidRPr="00E301CF" w:rsidRDefault="00E301CF" w:rsidP="00E301CF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Lub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Caij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Ntuj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Sov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50FC8" id="Text Box 42" o:spid="_x0000_s1042" type="#_x0000_t202" style="position:absolute;margin-left:448.5pt;margin-top:210.5pt;width:69.25pt;height:87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">
                <v:textbox>
                  <w:txbxContent>
                    <w:p w14:paraId="7DFB80A3" w14:textId="58759602" w:rsidR="00E301CF" w:rsidRPr="00A161F6" w:rsidRDefault="00E301CF" w:rsidP="00E301CF">
                      <w:pPr>
                        <w:pStyle w:val="Heading2"/>
                        <w:rPr>
                          <w:b/>
                          <w:bCs/>
                          <w:sz w:val="16"/>
                          <w:szCs w:val="16"/>
                          <w:rPrChange w:id="495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</w:pPr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96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Kev Pom Zoo </w:t>
                      </w:r>
                      <w:proofErr w:type="spellStart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97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ntawm</w:t>
                      </w:r>
                      <w:proofErr w:type="spellEnd"/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498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FEIS</w:t>
                      </w:r>
                      <w:del w:id="499" w:author="Fong RERHANG" w:date="2021-05-25T22:01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500" w:author="Fong RERHANG" w:date="2021-05-25T22:02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 xml:space="preserve"> 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501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/</w:t>
                      </w:r>
                      <w:del w:id="502" w:author="Fong RERHANG" w:date="2021-05-25T22:02:00Z">
                        <w:r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503" w:author="Fong RERHANG" w:date="2021-05-25T22:02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 xml:space="preserve"> </w:delText>
                        </w:r>
                      </w:del>
                      <w:r w:rsidRPr="00A161F6">
                        <w:rPr>
                          <w:b/>
                          <w:bCs/>
                          <w:sz w:val="16"/>
                          <w:szCs w:val="16"/>
                          <w:rPrChange w:id="504" w:author="Fong RERHANG" w:date="2021-05-25T22:0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QWS</w:t>
                      </w:r>
                    </w:p>
                    <w:p w14:paraId="5C72378A" w14:textId="3482D8AA" w:rsidR="00E301CF" w:rsidRPr="00E301CF" w:rsidRDefault="00E301CF" w:rsidP="00E301CF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Lub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Caij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Ntuj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Sov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33E69B5C" wp14:editId="65D6E6EF">
                <wp:simplePos x="0" y="0"/>
                <wp:positionH relativeFrom="column">
                  <wp:posOffset>2303780</wp:posOffset>
                </wp:positionH>
                <wp:positionV relativeFrom="paragraph">
                  <wp:posOffset>2673350</wp:posOffset>
                </wp:positionV>
                <wp:extent cx="894080" cy="1235710"/>
                <wp:effectExtent l="0" t="0" r="0" b="0"/>
                <wp:wrapNone/>
                <wp:docPr id="1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E3907" w14:textId="7EBA75B7" w:rsidR="00E301CF" w:rsidRPr="00E301CF" w:rsidRDefault="00A161F6" w:rsidP="00E301CF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ins w:id="505" w:author="Fong RERHANG" w:date="2021-05-25T21:55:00Z">
                              <w:r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06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L</w:t>
                              </w:r>
                            </w:ins>
                            <w:del w:id="507" w:author="Fong RERHANG" w:date="2021-05-25T21:55:00Z">
                              <w:r w:rsidR="00E301CF"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08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l</w:delText>
                              </w:r>
                            </w:del>
                            <w:r w:rsidR="00E301CF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09" w:author="Fong RERHANG" w:date="2021-05-25T21:56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ub</w:t>
                            </w:r>
                            <w:proofErr w:type="spellEnd"/>
                            <w:r w:rsidR="00E301CF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10" w:author="Fong RERHANG" w:date="2021-05-25T21:56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511" w:author="Fong RERHANG" w:date="2021-05-25T21:55:00Z">
                              <w:r w:rsidR="00E301CF"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12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h</w:delText>
                              </w:r>
                            </w:del>
                            <w:proofErr w:type="spellStart"/>
                            <w:ins w:id="513" w:author="Fong RERHANG" w:date="2021-05-25T21:55:00Z">
                              <w:r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14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H</w:t>
                              </w:r>
                            </w:ins>
                            <w:r w:rsidR="00E301CF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15" w:author="Fong RERHANG" w:date="2021-05-25T21:56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om</w:t>
                            </w:r>
                            <w:proofErr w:type="spellEnd"/>
                            <w:r w:rsidR="00E301CF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16" w:author="Fong RERHANG" w:date="2021-05-25T21:56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517" w:author="Fong RERHANG" w:date="2021-05-25T21:55:00Z">
                              <w:r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18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P</w:t>
                              </w:r>
                            </w:ins>
                            <w:del w:id="519" w:author="Fong RERHANG" w:date="2021-05-25T21:55:00Z">
                              <w:r w:rsidR="00E301CF"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20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p</w:delText>
                              </w:r>
                            </w:del>
                            <w:r w:rsidR="00E301CF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21" w:author="Fong RERHANG" w:date="2021-05-25T21:56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hiaj</w:t>
                            </w:r>
                            <w:proofErr w:type="spellEnd"/>
                            <w:r w:rsidR="00E301CF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22" w:author="Fong RERHANG" w:date="2021-05-25T21:56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&amp;</w:t>
                            </w:r>
                            <w:ins w:id="523" w:author="Fong RERHANG" w:date="2021-05-25T21:56:00Z">
                              <w:r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24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 xml:space="preserve"> </w:t>
                              </w:r>
                              <w:proofErr w:type="spellStart"/>
                              <w:r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25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Qhov</w:t>
                              </w:r>
                            </w:ins>
                            <w:proofErr w:type="spellEnd"/>
                            <w:r w:rsidR="00E301CF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26" w:author="Fong RERHANG" w:date="2021-05-25T21:56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527" w:author="Fong RERHANG" w:date="2021-05-25T21:56:00Z">
                              <w:r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28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X</w:t>
                              </w:r>
                            </w:ins>
                            <w:del w:id="529" w:author="Fong RERHANG" w:date="2021-05-25T21:56:00Z">
                              <w:r w:rsidR="00E301CF"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30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x</w:delText>
                              </w:r>
                            </w:del>
                            <w:r w:rsidR="00E301CF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31" w:author="Fong RERHANG" w:date="2021-05-25T21:56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av</w:t>
                            </w:r>
                            <w:proofErr w:type="spellEnd"/>
                            <w:r w:rsidR="00E301CF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32" w:author="Fong RERHANG" w:date="2021-05-25T21:56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ins w:id="533" w:author="Fong RERHANG" w:date="2021-05-25T21:56:00Z">
                              <w:r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34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del w:id="535" w:author="Fong RERHANG" w:date="2021-05-25T21:56:00Z">
                              <w:r w:rsidR="00E301CF"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36" w:author="Fong RERHANG" w:date="2021-05-25T21:56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r w:rsidR="00E301CF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37" w:author="Fong RERHANG" w:date="2021-05-25T21:56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au</w:t>
                            </w:r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lub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caij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nplooj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zeeg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2020 -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caij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nplooj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ntoos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hlav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69B5C" id="Text Box 39" o:spid="_x0000_s1043" type="#_x0000_t202" style="position:absolute;margin-left:181.4pt;margin-top:210.5pt;width:70.4pt;height:97.3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">
                <v:textbox>
                  <w:txbxContent>
                    <w:p w14:paraId="0BCE3907" w14:textId="7EBA75B7" w:rsidR="00E301CF" w:rsidRPr="00E301CF" w:rsidRDefault="00A161F6" w:rsidP="00E301CF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proofErr w:type="spellStart"/>
                      <w:ins w:id="538" w:author="Fong RERHANG" w:date="2021-05-25T21:55:00Z">
                        <w:r w:rsidRPr="00A161F6">
                          <w:rPr>
                            <w:b/>
                            <w:bCs/>
                            <w:sz w:val="16"/>
                            <w:szCs w:val="16"/>
                            <w:rPrChange w:id="539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L</w:t>
                        </w:r>
                      </w:ins>
                      <w:del w:id="540" w:author="Fong RERHANG" w:date="2021-05-25T21:55:00Z">
                        <w:r w:rsidR="00E301CF"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541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l</w:delText>
                        </w:r>
                      </w:del>
                      <w:r w:rsidR="00E301CF" w:rsidRPr="00A161F6">
                        <w:rPr>
                          <w:b/>
                          <w:bCs/>
                          <w:sz w:val="16"/>
                          <w:szCs w:val="16"/>
                          <w:rPrChange w:id="542" w:author="Fong RERHANG" w:date="2021-05-25T21:56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ub</w:t>
                      </w:r>
                      <w:proofErr w:type="spellEnd"/>
                      <w:r w:rsidR="00E301CF" w:rsidRPr="00A161F6">
                        <w:rPr>
                          <w:b/>
                          <w:bCs/>
                          <w:sz w:val="16"/>
                          <w:szCs w:val="16"/>
                          <w:rPrChange w:id="543" w:author="Fong RERHANG" w:date="2021-05-25T21:56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544" w:author="Fong RERHANG" w:date="2021-05-25T21:55:00Z">
                        <w:r w:rsidR="00E301CF"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545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h</w:delText>
                        </w:r>
                      </w:del>
                      <w:proofErr w:type="spellStart"/>
                      <w:ins w:id="546" w:author="Fong RERHANG" w:date="2021-05-25T21:55:00Z">
                        <w:r w:rsidRPr="00A161F6">
                          <w:rPr>
                            <w:b/>
                            <w:bCs/>
                            <w:sz w:val="16"/>
                            <w:szCs w:val="16"/>
                            <w:rPrChange w:id="547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H</w:t>
                        </w:r>
                      </w:ins>
                      <w:r w:rsidR="00E301CF" w:rsidRPr="00A161F6">
                        <w:rPr>
                          <w:b/>
                          <w:bCs/>
                          <w:sz w:val="16"/>
                          <w:szCs w:val="16"/>
                          <w:rPrChange w:id="548" w:author="Fong RERHANG" w:date="2021-05-25T21:56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om</w:t>
                      </w:r>
                      <w:proofErr w:type="spellEnd"/>
                      <w:r w:rsidR="00E301CF" w:rsidRPr="00A161F6">
                        <w:rPr>
                          <w:b/>
                          <w:bCs/>
                          <w:sz w:val="16"/>
                          <w:szCs w:val="16"/>
                          <w:rPrChange w:id="549" w:author="Fong RERHANG" w:date="2021-05-25T21:56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550" w:author="Fong RERHANG" w:date="2021-05-25T21:55:00Z">
                        <w:r w:rsidRPr="00A161F6">
                          <w:rPr>
                            <w:b/>
                            <w:bCs/>
                            <w:sz w:val="16"/>
                            <w:szCs w:val="16"/>
                            <w:rPrChange w:id="551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P</w:t>
                        </w:r>
                      </w:ins>
                      <w:del w:id="552" w:author="Fong RERHANG" w:date="2021-05-25T21:55:00Z">
                        <w:r w:rsidR="00E301CF"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553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p</w:delText>
                        </w:r>
                      </w:del>
                      <w:r w:rsidR="00E301CF" w:rsidRPr="00A161F6">
                        <w:rPr>
                          <w:b/>
                          <w:bCs/>
                          <w:sz w:val="16"/>
                          <w:szCs w:val="16"/>
                          <w:rPrChange w:id="554" w:author="Fong RERHANG" w:date="2021-05-25T21:56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hiaj</w:t>
                      </w:r>
                      <w:proofErr w:type="spellEnd"/>
                      <w:r w:rsidR="00E301CF" w:rsidRPr="00A161F6">
                        <w:rPr>
                          <w:b/>
                          <w:bCs/>
                          <w:sz w:val="16"/>
                          <w:szCs w:val="16"/>
                          <w:rPrChange w:id="555" w:author="Fong RERHANG" w:date="2021-05-25T21:56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&amp;</w:t>
                      </w:r>
                      <w:ins w:id="556" w:author="Fong RERHANG" w:date="2021-05-25T21:56:00Z">
                        <w:r w:rsidRPr="00A161F6">
                          <w:rPr>
                            <w:b/>
                            <w:bCs/>
                            <w:sz w:val="16"/>
                            <w:szCs w:val="16"/>
                            <w:rPrChange w:id="557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 xml:space="preserve"> </w:t>
                        </w:r>
                        <w:proofErr w:type="spellStart"/>
                        <w:r w:rsidRPr="00A161F6">
                          <w:rPr>
                            <w:b/>
                            <w:bCs/>
                            <w:sz w:val="16"/>
                            <w:szCs w:val="16"/>
                            <w:rPrChange w:id="558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Qhov</w:t>
                        </w:r>
                      </w:ins>
                      <w:proofErr w:type="spellEnd"/>
                      <w:r w:rsidR="00E301CF" w:rsidRPr="00A161F6">
                        <w:rPr>
                          <w:b/>
                          <w:bCs/>
                          <w:sz w:val="16"/>
                          <w:szCs w:val="16"/>
                          <w:rPrChange w:id="559" w:author="Fong RERHANG" w:date="2021-05-25T21:56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560" w:author="Fong RERHANG" w:date="2021-05-25T21:56:00Z">
                        <w:r w:rsidRPr="00A161F6">
                          <w:rPr>
                            <w:b/>
                            <w:bCs/>
                            <w:sz w:val="16"/>
                            <w:szCs w:val="16"/>
                            <w:rPrChange w:id="561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X</w:t>
                        </w:r>
                      </w:ins>
                      <w:del w:id="562" w:author="Fong RERHANG" w:date="2021-05-25T21:56:00Z">
                        <w:r w:rsidR="00E301CF"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563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x</w:delText>
                        </w:r>
                      </w:del>
                      <w:r w:rsidR="00E301CF" w:rsidRPr="00A161F6">
                        <w:rPr>
                          <w:b/>
                          <w:bCs/>
                          <w:sz w:val="16"/>
                          <w:szCs w:val="16"/>
                          <w:rPrChange w:id="564" w:author="Fong RERHANG" w:date="2021-05-25T21:56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av</w:t>
                      </w:r>
                      <w:proofErr w:type="spellEnd"/>
                      <w:r w:rsidR="00E301CF" w:rsidRPr="00A161F6">
                        <w:rPr>
                          <w:b/>
                          <w:bCs/>
                          <w:sz w:val="16"/>
                          <w:szCs w:val="16"/>
                          <w:rPrChange w:id="565" w:author="Fong RERHANG" w:date="2021-05-25T21:56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ins w:id="566" w:author="Fong RERHANG" w:date="2021-05-25T21:56:00Z">
                        <w:r w:rsidRPr="00A161F6">
                          <w:rPr>
                            <w:b/>
                            <w:bCs/>
                            <w:sz w:val="16"/>
                            <w:szCs w:val="16"/>
                            <w:rPrChange w:id="567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del w:id="568" w:author="Fong RERHANG" w:date="2021-05-25T21:56:00Z">
                        <w:r w:rsidR="00E301CF"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569" w:author="Fong RERHANG" w:date="2021-05-25T21:56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r w:rsidR="00E301CF" w:rsidRPr="00A161F6">
                        <w:rPr>
                          <w:b/>
                          <w:bCs/>
                          <w:sz w:val="16"/>
                          <w:szCs w:val="16"/>
                          <w:rPrChange w:id="570" w:author="Fong RERHANG" w:date="2021-05-25T21:56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au</w:t>
                      </w:r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lub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caij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nplooj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zeeg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2020 -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caij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nplooj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ntoos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hlav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4723D9C" wp14:editId="51248905">
                <wp:simplePos x="0" y="0"/>
                <wp:positionH relativeFrom="column">
                  <wp:posOffset>2589530</wp:posOffset>
                </wp:positionH>
                <wp:positionV relativeFrom="paragraph">
                  <wp:posOffset>2282190</wp:posOffset>
                </wp:positionV>
                <wp:extent cx="3734435" cy="23749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44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CBBE" w14:textId="5FC5D98C" w:rsidR="00F05E4C" w:rsidRPr="00F05E4C" w:rsidRDefault="00F05E4C" w:rsidP="00F05E4C">
                            <w:pPr>
                              <w:pStyle w:val="Heading2"/>
                              <w:rPr>
                                <w:sz w:val="18"/>
                                <w:szCs w:val="18"/>
                              </w:rPr>
                            </w:pPr>
                            <w:r w:rsidRPr="00F05E4C">
                              <w:rPr>
                                <w:sz w:val="18"/>
                                <w:szCs w:val="18"/>
                              </w:rPr>
                              <w:t>COV LUS QHIA TXOG KEV CUAM TSHUAM TXOG IB PUAG NCIG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23D9C" id="Text Box 38" o:spid="_x0000_s1044" type="#_x0000_t202" style="position:absolute;margin-left:203.9pt;margin-top:179.7pt;width:294.05pt;height:18.7pt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">
                <v:textbox>
                  <w:txbxContent>
                    <w:p w14:paraId="1246CBBE" w14:textId="5FC5D98C" w:rsidR="00F05E4C" w:rsidRPr="00F05E4C" w:rsidRDefault="00F05E4C" w:rsidP="00F05E4C">
                      <w:pPr>
                        <w:pStyle w:val="Heading2"/>
                        <w:rPr>
                          <w:sz w:val="18"/>
                          <w:szCs w:val="18"/>
                        </w:rPr>
                      </w:pPr>
                      <w:r w:rsidRPr="00F05E4C">
                        <w:rPr>
                          <w:sz w:val="18"/>
                          <w:szCs w:val="18"/>
                        </w:rPr>
                        <w:t>COV LUS QHIA TXOG KEV CUAM TSHUAM TXOG IB PUAG NCIG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013D1FA4" wp14:editId="0D5E3AF3">
                <wp:simplePos x="0" y="0"/>
                <wp:positionH relativeFrom="column">
                  <wp:posOffset>6268085</wp:posOffset>
                </wp:positionH>
                <wp:positionV relativeFrom="paragraph">
                  <wp:posOffset>1026160</wp:posOffset>
                </wp:positionV>
                <wp:extent cx="921385" cy="914400"/>
                <wp:effectExtent l="0" t="0" r="0" b="0"/>
                <wp:wrapNone/>
                <wp:docPr id="1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69FD" w14:textId="147DCE27" w:rsidR="00C174E1" w:rsidRPr="00C174E1" w:rsidRDefault="00A161F6" w:rsidP="00C174E1">
                            <w:pPr>
                              <w:pStyle w:val="Heading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ins w:id="571" w:author="Fong RERHANG" w:date="2021-05-25T21:52:00Z">
                              <w:r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72" w:author="Fong RERHANG" w:date="2021-05-25T21:52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K</w:t>
                              </w:r>
                            </w:ins>
                            <w:del w:id="573" w:author="Fong RERHANG" w:date="2021-05-25T21:52:00Z">
                              <w:r w:rsidR="00C174E1"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74" w:author="Fong RERHANG" w:date="2021-05-25T21:52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k</w:delText>
                              </w:r>
                            </w:del>
                            <w:r w:rsidR="00C174E1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75" w:author="Fong RERHANG" w:date="2021-05-25T21:5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ev </w:t>
                            </w:r>
                            <w:proofErr w:type="spellStart"/>
                            <w:ins w:id="576" w:author="Fong RERHANG" w:date="2021-05-25T21:52:00Z">
                              <w:r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77" w:author="Fong RERHANG" w:date="2021-05-25T21:52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del w:id="578" w:author="Fong RERHANG" w:date="2021-05-25T21:52:00Z">
                              <w:r w:rsidR="00C174E1"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79" w:author="Fong RERHANG" w:date="2021-05-25T21:52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r w:rsidR="00C174E1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80" w:author="Fong RERHANG" w:date="2021-05-25T21:5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sim</w:t>
                            </w:r>
                            <w:proofErr w:type="spellEnd"/>
                            <w:r w:rsidR="00C174E1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81" w:author="Fong RERHANG" w:date="2021-05-25T21:5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ins w:id="582" w:author="Fong RERHANG" w:date="2021-05-25T21:52:00Z">
                              <w:r w:rsidRPr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83" w:author="Fong RERHANG" w:date="2021-05-25T21:52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K</w:t>
                              </w:r>
                            </w:ins>
                            <w:del w:id="584" w:author="Fong RERHANG" w:date="2021-05-25T21:52:00Z">
                              <w:r w:rsidR="00C174E1" w:rsidRPr="00A161F6" w:rsidDel="00A161F6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585" w:author="Fong RERHANG" w:date="2021-05-25T21:52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k</w:delText>
                              </w:r>
                            </w:del>
                            <w:r w:rsidR="00C174E1" w:rsidRPr="00A161F6">
                              <w:rPr>
                                <w:b/>
                                <w:bCs/>
                                <w:sz w:val="16"/>
                                <w:szCs w:val="16"/>
                                <w:rPrChange w:id="586" w:author="Fong RERHANG" w:date="2021-05-25T21:52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ho 2026</w:t>
                            </w:r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kev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kwv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yees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D1FA4" id="Text Box 37" o:spid="_x0000_s1045" type="#_x0000_t202" style="position:absolute;margin-left:493.55pt;margin-top:80.8pt;width:72.55pt;height:1in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">
                <v:textbox>
                  <w:txbxContent>
                    <w:p w14:paraId="377A69FD" w14:textId="147DCE27" w:rsidR="00C174E1" w:rsidRPr="00C174E1" w:rsidRDefault="00A161F6" w:rsidP="00C174E1">
                      <w:pPr>
                        <w:pStyle w:val="Heading2"/>
                        <w:jc w:val="center"/>
                        <w:rPr>
                          <w:sz w:val="16"/>
                          <w:szCs w:val="16"/>
                        </w:rPr>
                      </w:pPr>
                      <w:ins w:id="587" w:author="Fong RERHANG" w:date="2021-05-25T21:52:00Z">
                        <w:r w:rsidRPr="00A161F6">
                          <w:rPr>
                            <w:b/>
                            <w:bCs/>
                            <w:sz w:val="16"/>
                            <w:szCs w:val="16"/>
                            <w:rPrChange w:id="588" w:author="Fong RERHANG" w:date="2021-05-25T21:52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K</w:t>
                        </w:r>
                      </w:ins>
                      <w:del w:id="589" w:author="Fong RERHANG" w:date="2021-05-25T21:52:00Z">
                        <w:r w:rsidR="00C174E1"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590" w:author="Fong RERHANG" w:date="2021-05-25T21:52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k</w:delText>
                        </w:r>
                      </w:del>
                      <w:r w:rsidR="00C174E1" w:rsidRPr="00A161F6">
                        <w:rPr>
                          <w:b/>
                          <w:bCs/>
                          <w:sz w:val="16"/>
                          <w:szCs w:val="16"/>
                          <w:rPrChange w:id="591" w:author="Fong RERHANG" w:date="2021-05-25T21:5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ev </w:t>
                      </w:r>
                      <w:proofErr w:type="spellStart"/>
                      <w:ins w:id="592" w:author="Fong RERHANG" w:date="2021-05-25T21:52:00Z">
                        <w:r w:rsidRPr="00A161F6">
                          <w:rPr>
                            <w:b/>
                            <w:bCs/>
                            <w:sz w:val="16"/>
                            <w:szCs w:val="16"/>
                            <w:rPrChange w:id="593" w:author="Fong RERHANG" w:date="2021-05-25T21:52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del w:id="594" w:author="Fong RERHANG" w:date="2021-05-25T21:52:00Z">
                        <w:r w:rsidR="00C174E1"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595" w:author="Fong RERHANG" w:date="2021-05-25T21:52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r w:rsidR="00C174E1" w:rsidRPr="00A161F6">
                        <w:rPr>
                          <w:b/>
                          <w:bCs/>
                          <w:sz w:val="16"/>
                          <w:szCs w:val="16"/>
                          <w:rPrChange w:id="596" w:author="Fong RERHANG" w:date="2021-05-25T21:5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sim</w:t>
                      </w:r>
                      <w:proofErr w:type="spellEnd"/>
                      <w:r w:rsidR="00C174E1" w:rsidRPr="00A161F6">
                        <w:rPr>
                          <w:b/>
                          <w:bCs/>
                          <w:sz w:val="16"/>
                          <w:szCs w:val="16"/>
                          <w:rPrChange w:id="597" w:author="Fong RERHANG" w:date="2021-05-25T21:5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ins w:id="598" w:author="Fong RERHANG" w:date="2021-05-25T21:52:00Z">
                        <w:r w:rsidRPr="00A161F6">
                          <w:rPr>
                            <w:b/>
                            <w:bCs/>
                            <w:sz w:val="16"/>
                            <w:szCs w:val="16"/>
                            <w:rPrChange w:id="599" w:author="Fong RERHANG" w:date="2021-05-25T21:52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K</w:t>
                        </w:r>
                      </w:ins>
                      <w:del w:id="600" w:author="Fong RERHANG" w:date="2021-05-25T21:52:00Z">
                        <w:r w:rsidR="00C174E1" w:rsidRPr="00A161F6" w:rsidDel="00A161F6">
                          <w:rPr>
                            <w:b/>
                            <w:bCs/>
                            <w:sz w:val="16"/>
                            <w:szCs w:val="16"/>
                            <w:rPrChange w:id="601" w:author="Fong RERHANG" w:date="2021-05-25T21:52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k</w:delText>
                        </w:r>
                      </w:del>
                      <w:r w:rsidR="00C174E1" w:rsidRPr="00A161F6">
                        <w:rPr>
                          <w:b/>
                          <w:bCs/>
                          <w:sz w:val="16"/>
                          <w:szCs w:val="16"/>
                          <w:rPrChange w:id="602" w:author="Fong RERHANG" w:date="2021-05-25T21:52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ho 2026</w:t>
                      </w:r>
                      <w:r w:rsidR="00C174E1" w:rsidRPr="00C174E1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kev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kwv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yees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72D5F8D2" wp14:editId="428615AD">
                <wp:simplePos x="0" y="0"/>
                <wp:positionH relativeFrom="column">
                  <wp:posOffset>5088255</wp:posOffset>
                </wp:positionH>
                <wp:positionV relativeFrom="paragraph">
                  <wp:posOffset>1033145</wp:posOffset>
                </wp:positionV>
                <wp:extent cx="977265" cy="914400"/>
                <wp:effectExtent l="0" t="0" r="0" b="0"/>
                <wp:wrapNone/>
                <wp:docPr id="1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0025B" w14:textId="5104FD3B" w:rsidR="00C174E1" w:rsidRPr="00C174E1" w:rsidRDefault="00A64D8F" w:rsidP="00C174E1">
                            <w:pPr>
                              <w:pStyle w:val="Heading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ins w:id="603" w:author="Fong RERHANG" w:date="2021-05-25T21:51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04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del w:id="605" w:author="Fong RERHANG" w:date="2021-05-25T21:51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06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07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sim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08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609" w:author="Fong RERHANG" w:date="2021-05-25T21:51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10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del w:id="611" w:author="Fong RERHANG" w:date="2021-05-25T21:51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12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13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xoj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14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ins w:id="615" w:author="Fong RERHANG" w:date="2021-05-25T21:51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16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K</w:t>
                              </w:r>
                            </w:ins>
                            <w:del w:id="617" w:author="Fong RERHANG" w:date="2021-05-25T21:51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18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k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19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ev </w:t>
                            </w:r>
                            <w:del w:id="620" w:author="Fong RERHANG" w:date="2021-05-25T21:51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21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proofErr w:type="spellStart"/>
                            <w:ins w:id="622" w:author="Fong RERHANG" w:date="2021-05-25T21:51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23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24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sim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25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626" w:author="Fong RERHANG" w:date="2021-05-25T21:51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27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u</w:delText>
                              </w:r>
                            </w:del>
                            <w:proofErr w:type="spellStart"/>
                            <w:ins w:id="628" w:author="Fong RERHANG" w:date="2021-05-25T21:51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29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U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30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a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31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632" w:author="Fong RERHANG" w:date="2021-05-25T21:51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33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proofErr w:type="spellStart"/>
                            <w:ins w:id="634" w:author="Fong RERHANG" w:date="2021-05-25T21:51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35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36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iav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37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638" w:author="Fong RERHANG" w:date="2021-05-25T21:51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39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z</w:delText>
                              </w:r>
                            </w:del>
                            <w:proofErr w:type="spellStart"/>
                            <w:ins w:id="640" w:author="Fong RERHANG" w:date="2021-05-25T21:51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41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Z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42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aum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43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644" w:author="Fong RERHANG" w:date="2021-05-25T21:51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45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k</w:delText>
                              </w:r>
                            </w:del>
                            <w:proofErr w:type="spellStart"/>
                            <w:ins w:id="646" w:author="Fong RERHANG" w:date="2021-05-25T21:51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647" w:author="Fong RERHANG" w:date="2021-05-25T21:51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K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648" w:author="Fong RERHANG" w:date="2021-05-25T21:51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awg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2026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5F8D2" id="Text Box 36" o:spid="_x0000_s1046" type="#_x0000_t202" style="position:absolute;margin-left:400.65pt;margin-top:81.35pt;width:76.95pt;height:1in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">
                <v:textbox>
                  <w:txbxContent>
                    <w:p w14:paraId="3B80025B" w14:textId="5104FD3B" w:rsidR="00C174E1" w:rsidRPr="00C174E1" w:rsidRDefault="00A64D8F" w:rsidP="00C174E1">
                      <w:pPr>
                        <w:pStyle w:val="Heading2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ins w:id="649" w:author="Fong RERHANG" w:date="2021-05-25T21:51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650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del w:id="651" w:author="Fong RERHANG" w:date="2021-05-25T21:51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652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53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sim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54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655" w:author="Fong RERHANG" w:date="2021-05-25T21:51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656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del w:id="657" w:author="Fong RERHANG" w:date="2021-05-25T21:51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658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59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xoj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60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ins w:id="661" w:author="Fong RERHANG" w:date="2021-05-25T21:51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662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K</w:t>
                        </w:r>
                      </w:ins>
                      <w:del w:id="663" w:author="Fong RERHANG" w:date="2021-05-25T21:51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664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k</w:delText>
                        </w:r>
                      </w:del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65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ev </w:t>
                      </w:r>
                      <w:del w:id="666" w:author="Fong RERHANG" w:date="2021-05-25T21:51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667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proofErr w:type="spellStart"/>
                      <w:ins w:id="668" w:author="Fong RERHANG" w:date="2021-05-25T21:51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669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70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sim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71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672" w:author="Fong RERHANG" w:date="2021-05-25T21:51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673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u</w:delText>
                        </w:r>
                      </w:del>
                      <w:proofErr w:type="spellStart"/>
                      <w:ins w:id="674" w:author="Fong RERHANG" w:date="2021-05-25T21:51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675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U</w:t>
                        </w:r>
                      </w:ins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76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a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77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678" w:author="Fong RERHANG" w:date="2021-05-25T21:51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679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proofErr w:type="spellStart"/>
                      <w:ins w:id="680" w:author="Fong RERHANG" w:date="2021-05-25T21:51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681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82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iav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83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684" w:author="Fong RERHANG" w:date="2021-05-25T21:51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685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z</w:delText>
                        </w:r>
                      </w:del>
                      <w:proofErr w:type="spellStart"/>
                      <w:ins w:id="686" w:author="Fong RERHANG" w:date="2021-05-25T21:51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687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Z</w:t>
                        </w:r>
                      </w:ins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88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aum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89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690" w:author="Fong RERHANG" w:date="2021-05-25T21:51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691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k</w:delText>
                        </w:r>
                      </w:del>
                      <w:proofErr w:type="spellStart"/>
                      <w:ins w:id="692" w:author="Fong RERHANG" w:date="2021-05-25T21:51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693" w:author="Fong RERHANG" w:date="2021-05-25T21:51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K</w:t>
                        </w:r>
                      </w:ins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694" w:author="Fong RERHANG" w:date="2021-05-25T21:51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awg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2026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36D65C09" wp14:editId="062EB305">
                <wp:simplePos x="0" y="0"/>
                <wp:positionH relativeFrom="column">
                  <wp:posOffset>3978275</wp:posOffset>
                </wp:positionH>
                <wp:positionV relativeFrom="paragraph">
                  <wp:posOffset>1040130</wp:posOffset>
                </wp:positionV>
                <wp:extent cx="942340" cy="914400"/>
                <wp:effectExtent l="0" t="0" r="10160" b="19050"/>
                <wp:wrapNone/>
                <wp:docPr id="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EB312" w14:textId="65833406" w:rsidR="00C174E1" w:rsidRPr="00A64D8F" w:rsidRDefault="00A64D8F" w:rsidP="00C174E1">
                            <w:pPr>
                              <w:pStyle w:val="Heading2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rPrChange w:id="695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proofErr w:type="spellStart"/>
                            <w:ins w:id="696" w:author="Fong RERHANG" w:date="2021-05-25T21:48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697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C</w:t>
                              </w:r>
                            </w:ins>
                            <w:del w:id="698" w:author="Fong RERHANG" w:date="2021-05-25T21:48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699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c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00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ov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01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702" w:author="Fong RERHANG" w:date="2021-05-25T21:48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03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L</w:t>
                              </w:r>
                            </w:ins>
                            <w:del w:id="704" w:author="Fong RERHANG" w:date="2021-05-25T21:48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05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l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06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us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07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708" w:author="Fong RERHANG" w:date="2021-05-25T21:48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09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Q</w:t>
                              </w:r>
                            </w:ins>
                            <w:del w:id="710" w:author="Fong RERHANG" w:date="2021-05-25T21:48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11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q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12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hia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13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714" w:author="Fong RERHANG" w:date="2021-05-25T21:48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15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proofErr w:type="spellStart"/>
                            <w:ins w:id="716" w:author="Fong RERHANG" w:date="2021-05-25T21:48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17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18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xog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19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720" w:author="Fong RERHANG" w:date="2021-05-25T21:48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21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k</w:delText>
                              </w:r>
                            </w:del>
                            <w:ins w:id="722" w:author="Fong RERHANG" w:date="2021-05-25T21:48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23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K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24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ev </w:t>
                            </w:r>
                            <w:del w:id="725" w:author="Fong RERHANG" w:date="2021-05-25T21:49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26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c</w:delText>
                              </w:r>
                            </w:del>
                            <w:proofErr w:type="spellStart"/>
                            <w:ins w:id="727" w:author="Fong RERHANG" w:date="2021-05-25T21:49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28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C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29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uam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30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731" w:author="Fong RERHANG" w:date="2021-05-25T21:49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32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proofErr w:type="spellStart"/>
                            <w:ins w:id="733" w:author="Fong RERHANG" w:date="2021-05-25T21:49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34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35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shuam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36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737" w:author="Fong RERHANG" w:date="2021-05-25T21:49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38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proofErr w:type="spellStart"/>
                            <w:ins w:id="739" w:author="Fong RERHANG" w:date="2021-05-25T21:49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40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41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xog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42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743" w:author="Fong RERHANG" w:date="2021-05-25T21:49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44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I</w:t>
                              </w:r>
                            </w:ins>
                            <w:del w:id="745" w:author="Fong RERHANG" w:date="2021-05-25T21:49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46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i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47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b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48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749" w:author="Fong RERHANG" w:date="2021-05-25T21:49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50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p</w:delText>
                              </w:r>
                            </w:del>
                            <w:proofErr w:type="spellStart"/>
                            <w:ins w:id="751" w:author="Fong RERHANG" w:date="2021-05-25T21:49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52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P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53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uag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54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755" w:author="Fong RERHANG" w:date="2021-05-25T21:49:00Z">
                              <w:r w:rsidR="00C174E1" w:rsidRPr="00A64D8F" w:rsidDel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56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n</w:delText>
                              </w:r>
                            </w:del>
                            <w:proofErr w:type="spellStart"/>
                            <w:ins w:id="757" w:author="Fong RERHANG" w:date="2021-05-25T21:49:00Z">
                              <w:r w:rsidRPr="00A64D8F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PrChange w:id="758" w:author="Fong RERHANG" w:date="2021-05-25T21:50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N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PrChange w:id="759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cig</w:t>
                            </w:r>
                            <w:proofErr w:type="spellEnd"/>
                            <w:r w:rsidR="00C174E1" w:rsidRPr="00A64D8F">
                              <w:rPr>
                                <w:color w:val="FFFFFF" w:themeColor="background1"/>
                                <w:sz w:val="16"/>
                                <w:szCs w:val="16"/>
                                <w:rPrChange w:id="760" w:author="Fong RERHANG" w:date="2021-05-25T21:50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2020-2024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65C09" id="Text Box 35" o:spid="_x0000_s1047" type="#_x0000_t202" style="position:absolute;margin-left:313.25pt;margin-top:81.9pt;width:74.2pt;height:1in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" fillcolor="#243f60 [1604]" strokecolor="#243f60 [1604]">
                <v:textbox>
                  <w:txbxContent>
                    <w:p w14:paraId="7B2EB312" w14:textId="65833406" w:rsidR="00C174E1" w:rsidRPr="00A64D8F" w:rsidRDefault="00A64D8F" w:rsidP="00C174E1">
                      <w:pPr>
                        <w:pStyle w:val="Heading2"/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rPrChange w:id="761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</w:pPr>
                      <w:proofErr w:type="spellStart"/>
                      <w:ins w:id="762" w:author="Fong RERHANG" w:date="2021-05-25T21:48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63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C</w:t>
                        </w:r>
                      </w:ins>
                      <w:del w:id="764" w:author="Fong RERHANG" w:date="2021-05-25T21:48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65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c</w:delText>
                        </w:r>
                      </w:del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66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ov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67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768" w:author="Fong RERHANG" w:date="2021-05-25T21:48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69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L</w:t>
                        </w:r>
                      </w:ins>
                      <w:del w:id="770" w:author="Fong RERHANG" w:date="2021-05-25T21:48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71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l</w:delText>
                        </w:r>
                      </w:del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72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us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73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774" w:author="Fong RERHANG" w:date="2021-05-25T21:48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75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Q</w:t>
                        </w:r>
                      </w:ins>
                      <w:del w:id="776" w:author="Fong RERHANG" w:date="2021-05-25T21:48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77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q</w:delText>
                        </w:r>
                      </w:del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78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hia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79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780" w:author="Fong RERHANG" w:date="2021-05-25T21:48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81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proofErr w:type="spellStart"/>
                      <w:ins w:id="782" w:author="Fong RERHANG" w:date="2021-05-25T21:48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83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84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xog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85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786" w:author="Fong RERHANG" w:date="2021-05-25T21:48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87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k</w:delText>
                        </w:r>
                      </w:del>
                      <w:ins w:id="788" w:author="Fong RERHANG" w:date="2021-05-25T21:48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89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K</w:t>
                        </w:r>
                      </w:ins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90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ev </w:t>
                      </w:r>
                      <w:del w:id="791" w:author="Fong RERHANG" w:date="2021-05-25T21:49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92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c</w:delText>
                        </w:r>
                      </w:del>
                      <w:proofErr w:type="spellStart"/>
                      <w:ins w:id="793" w:author="Fong RERHANG" w:date="2021-05-25T21:49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94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C</w:t>
                        </w:r>
                      </w:ins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95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uam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796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797" w:author="Fong RERHANG" w:date="2021-05-25T21:49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798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proofErr w:type="spellStart"/>
                      <w:ins w:id="799" w:author="Fong RERHANG" w:date="2021-05-25T21:49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800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801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shuam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802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803" w:author="Fong RERHANG" w:date="2021-05-25T21:49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804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proofErr w:type="spellStart"/>
                      <w:ins w:id="805" w:author="Fong RERHANG" w:date="2021-05-25T21:49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806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807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xog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808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809" w:author="Fong RERHANG" w:date="2021-05-25T21:49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810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I</w:t>
                        </w:r>
                      </w:ins>
                      <w:del w:id="811" w:author="Fong RERHANG" w:date="2021-05-25T21:49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812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i</w:delText>
                        </w:r>
                      </w:del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813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b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814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815" w:author="Fong RERHANG" w:date="2021-05-25T21:49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816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p</w:delText>
                        </w:r>
                      </w:del>
                      <w:proofErr w:type="spellStart"/>
                      <w:ins w:id="817" w:author="Fong RERHANG" w:date="2021-05-25T21:49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818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P</w:t>
                        </w:r>
                      </w:ins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819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uag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820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821" w:author="Fong RERHANG" w:date="2021-05-25T21:49:00Z">
                        <w:r w:rsidR="00C174E1" w:rsidRPr="00A64D8F" w:rsidDel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822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n</w:delText>
                        </w:r>
                      </w:del>
                      <w:proofErr w:type="spellStart"/>
                      <w:ins w:id="823" w:author="Fong RERHANG" w:date="2021-05-25T21:49:00Z">
                        <w:r w:rsidRPr="00A64D8F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PrChange w:id="824" w:author="Fong RERHANG" w:date="2021-05-25T21:50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N</w:t>
                        </w:r>
                      </w:ins>
                      <w:r w:rsidR="00C174E1" w:rsidRPr="00A64D8F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rPrChange w:id="825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cig</w:t>
                      </w:r>
                      <w:proofErr w:type="spellEnd"/>
                      <w:r w:rsidR="00C174E1" w:rsidRPr="00A64D8F">
                        <w:rPr>
                          <w:color w:val="FFFFFF" w:themeColor="background1"/>
                          <w:sz w:val="16"/>
                          <w:szCs w:val="16"/>
                          <w:rPrChange w:id="826" w:author="Fong RERHANG" w:date="2021-05-25T21:50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2020-2024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6D5128D6" wp14:editId="0CD462F0">
                <wp:simplePos x="0" y="0"/>
                <wp:positionH relativeFrom="column">
                  <wp:posOffset>2882900</wp:posOffset>
                </wp:positionH>
                <wp:positionV relativeFrom="paragraph">
                  <wp:posOffset>1040130</wp:posOffset>
                </wp:positionV>
                <wp:extent cx="914400" cy="914400"/>
                <wp:effectExtent l="0" t="0" r="0" b="0"/>
                <wp:wrapNone/>
                <wp:docPr id="1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98A75" w14:textId="00D0427C" w:rsidR="00C174E1" w:rsidRPr="00C174E1" w:rsidRDefault="00A64D8F" w:rsidP="00C174E1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ins w:id="827" w:author="Fong RERHANG" w:date="2021-05-25T21:47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28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K</w:t>
                              </w:r>
                            </w:ins>
                            <w:del w:id="829" w:author="Fong RERHANG" w:date="2021-05-25T21:47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30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k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31" w:author="Fong RERHANG" w:date="2021-05-25T21:48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ev </w:t>
                            </w:r>
                            <w:proofErr w:type="spellStart"/>
                            <w:ins w:id="832" w:author="Fong RERHANG" w:date="2021-05-25T21:47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33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del w:id="834" w:author="Fong RERHANG" w:date="2021-05-25T21:47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35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36" w:author="Fong RERHANG" w:date="2021-05-25T21:48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xheeb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37" w:author="Fong RERHANG" w:date="2021-05-25T21:48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838" w:author="Fong RERHANG" w:date="2021-05-25T21:48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39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X</w:t>
                              </w:r>
                            </w:ins>
                            <w:del w:id="840" w:author="Fong RERHANG" w:date="2021-05-25T21:48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41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x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42" w:author="Fong RERHANG" w:date="2021-05-25T21:48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yuas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43" w:author="Fong RERHANG" w:date="2021-05-25T21:48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844" w:author="Fong RERHANG" w:date="2021-05-25T21:48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45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i</w:delText>
                              </w:r>
                            </w:del>
                            <w:proofErr w:type="spellStart"/>
                            <w:ins w:id="846" w:author="Fong RERHANG" w:date="2021-05-25T21:48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47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I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48" w:author="Fong RERHANG" w:date="2021-05-25T21:48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b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49" w:author="Fong RERHANG" w:date="2021-05-25T21:48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850" w:author="Fong RERHANG" w:date="2021-05-25T21:48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51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P</w:t>
                              </w:r>
                            </w:ins>
                            <w:del w:id="852" w:author="Fong RERHANG" w:date="2021-05-25T21:48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53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p</w:delText>
                              </w:r>
                            </w:del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54" w:author="Fong RERHANG" w:date="2021-05-25T21:48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uag</w:t>
                            </w:r>
                            <w:proofErr w:type="spellEnd"/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55" w:author="Fong RERHANG" w:date="2021-05-25T21:48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856" w:author="Fong RERHANG" w:date="2021-05-25T21:48:00Z">
                              <w:r w:rsidR="00C174E1"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57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n</w:delText>
                              </w:r>
                            </w:del>
                            <w:proofErr w:type="spellStart"/>
                            <w:ins w:id="858" w:author="Fong RERHANG" w:date="2021-05-25T21:48:00Z">
                              <w:r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59" w:author="Fong RERHANG" w:date="2021-05-25T21:48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N</w:t>
                              </w:r>
                            </w:ins>
                            <w:r w:rsidR="00C174E1"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60" w:author="Fong RERHANG" w:date="2021-05-25T21:48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cig</w:t>
                            </w:r>
                            <w:proofErr w:type="spellEnd"/>
                            <w:r w:rsidR="00C174E1">
                              <w:rPr>
                                <w:sz w:val="16"/>
                                <w:szCs w:val="16"/>
                              </w:rPr>
                              <w:t xml:space="preserve"> 2018-2020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128D6" id="Text Box 34" o:spid="_x0000_s1048" type="#_x0000_t202" style="position:absolute;margin-left:227pt;margin-top:81.9pt;width:1in;height:1in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">
                <v:textbox>
                  <w:txbxContent>
                    <w:p w14:paraId="42598A75" w14:textId="00D0427C" w:rsidR="00C174E1" w:rsidRPr="00C174E1" w:rsidRDefault="00A64D8F" w:rsidP="00C174E1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ins w:id="861" w:author="Fong RERHANG" w:date="2021-05-25T21:47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862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K</w:t>
                        </w:r>
                      </w:ins>
                      <w:del w:id="863" w:author="Fong RERHANG" w:date="2021-05-25T21:47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864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k</w:delText>
                        </w:r>
                      </w:del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865" w:author="Fong RERHANG" w:date="2021-05-25T21:48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ev </w:t>
                      </w:r>
                      <w:proofErr w:type="spellStart"/>
                      <w:ins w:id="866" w:author="Fong RERHANG" w:date="2021-05-25T21:47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867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del w:id="868" w:author="Fong RERHANG" w:date="2021-05-25T21:47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869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870" w:author="Fong RERHANG" w:date="2021-05-25T21:48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xheeb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871" w:author="Fong RERHANG" w:date="2021-05-25T21:48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872" w:author="Fong RERHANG" w:date="2021-05-25T21:48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873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X</w:t>
                        </w:r>
                      </w:ins>
                      <w:del w:id="874" w:author="Fong RERHANG" w:date="2021-05-25T21:48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875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x</w:delText>
                        </w:r>
                      </w:del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876" w:author="Fong RERHANG" w:date="2021-05-25T21:48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yuas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877" w:author="Fong RERHANG" w:date="2021-05-25T21:48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878" w:author="Fong RERHANG" w:date="2021-05-25T21:48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879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i</w:delText>
                        </w:r>
                      </w:del>
                      <w:proofErr w:type="spellStart"/>
                      <w:ins w:id="880" w:author="Fong RERHANG" w:date="2021-05-25T21:48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881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I</w:t>
                        </w:r>
                      </w:ins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882" w:author="Fong RERHANG" w:date="2021-05-25T21:48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b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883" w:author="Fong RERHANG" w:date="2021-05-25T21:48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884" w:author="Fong RERHANG" w:date="2021-05-25T21:48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885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P</w:t>
                        </w:r>
                      </w:ins>
                      <w:del w:id="886" w:author="Fong RERHANG" w:date="2021-05-25T21:48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887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p</w:delText>
                        </w:r>
                      </w:del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888" w:author="Fong RERHANG" w:date="2021-05-25T21:48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uag</w:t>
                      </w:r>
                      <w:proofErr w:type="spellEnd"/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889" w:author="Fong RERHANG" w:date="2021-05-25T21:48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890" w:author="Fong RERHANG" w:date="2021-05-25T21:48:00Z">
                        <w:r w:rsidR="00C174E1"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891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n</w:delText>
                        </w:r>
                      </w:del>
                      <w:proofErr w:type="spellStart"/>
                      <w:ins w:id="892" w:author="Fong RERHANG" w:date="2021-05-25T21:48:00Z">
                        <w:r w:rsidRPr="00A64D8F">
                          <w:rPr>
                            <w:b/>
                            <w:bCs/>
                            <w:sz w:val="16"/>
                            <w:szCs w:val="16"/>
                            <w:rPrChange w:id="893" w:author="Fong RERHANG" w:date="2021-05-25T21:48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N</w:t>
                        </w:r>
                      </w:ins>
                      <w:r w:rsidR="00C174E1" w:rsidRPr="00A64D8F">
                        <w:rPr>
                          <w:b/>
                          <w:bCs/>
                          <w:sz w:val="16"/>
                          <w:szCs w:val="16"/>
                          <w:rPrChange w:id="894" w:author="Fong RERHANG" w:date="2021-05-25T21:48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cig</w:t>
                      </w:r>
                      <w:proofErr w:type="spellEnd"/>
                      <w:r w:rsidR="00C174E1">
                        <w:rPr>
                          <w:sz w:val="16"/>
                          <w:szCs w:val="16"/>
                        </w:rPr>
                        <w:t xml:space="preserve"> 2018-2020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E779091" wp14:editId="1D29AECC">
                <wp:simplePos x="0" y="0"/>
                <wp:positionH relativeFrom="column">
                  <wp:posOffset>1731010</wp:posOffset>
                </wp:positionH>
                <wp:positionV relativeFrom="paragraph">
                  <wp:posOffset>1040130</wp:posOffset>
                </wp:positionV>
                <wp:extent cx="963295" cy="900430"/>
                <wp:effectExtent l="0" t="0" r="0" b="0"/>
                <wp:wrapNone/>
                <wp:docPr id="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07C0E" w14:textId="4A9B5888" w:rsidR="00C174E1" w:rsidRPr="00C174E1" w:rsidRDefault="00C174E1" w:rsidP="00C174E1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del w:id="895" w:author="Fong RERHANG" w:date="2021-05-25T21:45:00Z">
                              <w:r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96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k</w:delText>
                              </w:r>
                            </w:del>
                            <w:ins w:id="897" w:author="Fong RERHANG" w:date="2021-05-25T21:45:00Z">
                              <w:r w:rsidR="00A64D8F"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898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K</w:t>
                              </w:r>
                            </w:ins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899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ev </w:t>
                            </w:r>
                            <w:del w:id="900" w:author="Fong RERHANG" w:date="2021-05-25T21:45:00Z">
                              <w:r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01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n</w:delText>
                              </w:r>
                            </w:del>
                            <w:proofErr w:type="spellStart"/>
                            <w:ins w:id="902" w:author="Fong RERHANG" w:date="2021-05-25T21:45:00Z">
                              <w:r w:rsidR="00A64D8F"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03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N</w:t>
                              </w:r>
                            </w:ins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04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paj</w:t>
                            </w:r>
                            <w:proofErr w:type="spellEnd"/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05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906" w:author="Fong RERHANG" w:date="2021-05-25T21:45:00Z">
                              <w:r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07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t</w:delText>
                              </w:r>
                            </w:del>
                            <w:proofErr w:type="spellStart"/>
                            <w:ins w:id="908" w:author="Fong RERHANG" w:date="2021-05-25T21:45:00Z">
                              <w:r w:rsidR="00A64D8F"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09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T</w:t>
                              </w:r>
                            </w:ins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10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sim</w:t>
                            </w:r>
                            <w:proofErr w:type="spellEnd"/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11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del w:id="912" w:author="Fong RERHANG" w:date="2021-05-25T21:45:00Z">
                              <w:r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13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q</w:delText>
                              </w:r>
                            </w:del>
                            <w:proofErr w:type="spellStart"/>
                            <w:ins w:id="914" w:author="Fong RERHANG" w:date="2021-05-25T21:45:00Z">
                              <w:r w:rsidR="00A64D8F"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15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Q</w:t>
                              </w:r>
                            </w:ins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16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auv</w:t>
                            </w:r>
                            <w:proofErr w:type="spellEnd"/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17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&amp; </w:t>
                            </w:r>
                            <w:del w:id="918" w:author="Fong RERHANG" w:date="2021-05-25T21:46:00Z">
                              <w:r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19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c</w:delText>
                              </w:r>
                            </w:del>
                            <w:proofErr w:type="spellStart"/>
                            <w:ins w:id="920" w:author="Fong RERHANG" w:date="2021-05-25T21:46:00Z">
                              <w:r w:rsidR="00A64D8F"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21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C</w:t>
                              </w:r>
                            </w:ins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22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ov</w:t>
                            </w:r>
                            <w:proofErr w:type="spellEnd"/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23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924" w:author="Fong RERHANG" w:date="2021-05-25T21:46:00Z">
                              <w:r w:rsidR="00A64D8F"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25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N</w:t>
                              </w:r>
                            </w:ins>
                            <w:del w:id="926" w:author="Fong RERHANG" w:date="2021-05-25T21:46:00Z">
                              <w:r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27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n</w:delText>
                              </w:r>
                            </w:del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28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tsiab</w:t>
                            </w:r>
                            <w:proofErr w:type="spellEnd"/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29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ins w:id="930" w:author="Fong RERHANG" w:date="2021-05-25T21:46:00Z">
                              <w:r w:rsidR="00A64D8F"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31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L</w:t>
                              </w:r>
                            </w:ins>
                            <w:del w:id="932" w:author="Fong RERHANG" w:date="2021-05-25T21:46:00Z">
                              <w:r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33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l</w:delText>
                              </w:r>
                            </w:del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34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us</w:t>
                            </w:r>
                            <w:proofErr w:type="spellEnd"/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35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 </w:t>
                            </w:r>
                            <w:ins w:id="936" w:author="Fong RERHANG" w:date="2021-05-25T21:46:00Z">
                              <w:r w:rsidR="00A64D8F"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37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L</w:t>
                              </w:r>
                            </w:ins>
                            <w:del w:id="938" w:author="Fong RERHANG" w:date="2021-05-25T21:46:00Z">
                              <w:r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39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k</w:delText>
                              </w:r>
                            </w:del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40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ev </w:t>
                            </w:r>
                            <w:proofErr w:type="spellStart"/>
                            <w:ins w:id="941" w:author="Fong RERHANG" w:date="2021-05-25T21:46:00Z">
                              <w:r w:rsidR="00A64D8F" w:rsidRPr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42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K</w:t>
                              </w:r>
                            </w:ins>
                            <w:del w:id="943" w:author="Fong RERHANG" w:date="2021-05-25T21:46:00Z">
                              <w:r w:rsidRPr="00A64D8F" w:rsidDel="00A64D8F">
                                <w:rPr>
                                  <w:b/>
                                  <w:bCs/>
                                  <w:sz w:val="16"/>
                                  <w:szCs w:val="16"/>
                                  <w:rPrChange w:id="944" w:author="Fong RERHANG" w:date="2021-05-25T21:47:00Z">
                                    <w:rPr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delText>k</w:delText>
                              </w:r>
                            </w:del>
                            <w:r w:rsidRPr="00A64D8F">
                              <w:rPr>
                                <w:b/>
                                <w:bCs/>
                                <w:sz w:val="16"/>
                                <w:szCs w:val="16"/>
                                <w:rPrChange w:id="945" w:author="Fong RERHANG" w:date="2021-05-25T21:47:00Z">
                                  <w:rPr>
                                    <w:sz w:val="16"/>
                                    <w:szCs w:val="16"/>
                                  </w:rPr>
                                </w:rPrChange>
                              </w:rPr>
                              <w:t>awm</w:t>
                            </w:r>
                            <w:proofErr w:type="spellEnd"/>
                            <w:r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174E1">
                              <w:rPr>
                                <w:sz w:val="16"/>
                                <w:szCs w:val="16"/>
                              </w:rPr>
                              <w:t>lub</w:t>
                            </w:r>
                            <w:proofErr w:type="spellEnd"/>
                            <w:r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174E1">
                              <w:rPr>
                                <w:sz w:val="16"/>
                                <w:szCs w:val="16"/>
                              </w:rPr>
                              <w:t>caij</w:t>
                            </w:r>
                            <w:proofErr w:type="spellEnd"/>
                            <w:r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174E1">
                              <w:rPr>
                                <w:sz w:val="16"/>
                                <w:szCs w:val="16"/>
                              </w:rPr>
                              <w:t>ntuj</w:t>
                            </w:r>
                            <w:proofErr w:type="spellEnd"/>
                            <w:r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174E1">
                              <w:rPr>
                                <w:sz w:val="16"/>
                                <w:szCs w:val="16"/>
                              </w:rPr>
                              <w:t>sov</w:t>
                            </w:r>
                            <w:proofErr w:type="spellEnd"/>
                            <w:r w:rsidRPr="00C174E1">
                              <w:rPr>
                                <w:sz w:val="16"/>
                                <w:szCs w:val="16"/>
                              </w:rPr>
                              <w:t xml:space="preserve"> 2017-caij </w:t>
                            </w:r>
                            <w:proofErr w:type="spellStart"/>
                            <w:r w:rsidRPr="00C174E1">
                              <w:rPr>
                                <w:sz w:val="16"/>
                                <w:szCs w:val="16"/>
                              </w:rPr>
                              <w:t>nplooj</w:t>
                            </w:r>
                            <w:proofErr w:type="spellEnd"/>
                            <w:r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174E1">
                              <w:rPr>
                                <w:sz w:val="16"/>
                                <w:szCs w:val="16"/>
                              </w:rPr>
                              <w:t>ntoos</w:t>
                            </w:r>
                            <w:proofErr w:type="spellEnd"/>
                            <w:r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174E1">
                              <w:rPr>
                                <w:sz w:val="16"/>
                                <w:szCs w:val="16"/>
                              </w:rPr>
                              <w:t>hlav</w:t>
                            </w:r>
                            <w:proofErr w:type="spellEnd"/>
                            <w:r w:rsidRPr="00C174E1">
                              <w:rPr>
                                <w:sz w:val="16"/>
                                <w:szCs w:val="16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9091" id="Text Box 33" o:spid="_x0000_s1049" type="#_x0000_t202" style="position:absolute;margin-left:136.3pt;margin-top:81.9pt;width:75.85pt;height:70.9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">
                <v:textbox>
                  <w:txbxContent>
                    <w:p w14:paraId="25D07C0E" w14:textId="4A9B5888" w:rsidR="00C174E1" w:rsidRPr="00C174E1" w:rsidRDefault="00C174E1" w:rsidP="00C174E1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del w:id="946" w:author="Fong RERHANG" w:date="2021-05-25T21:45:00Z">
                        <w:r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947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k</w:delText>
                        </w:r>
                      </w:del>
                      <w:ins w:id="948" w:author="Fong RERHANG" w:date="2021-05-25T21:45:00Z">
                        <w:r w:rsidR="00A64D8F" w:rsidRPr="00A64D8F">
                          <w:rPr>
                            <w:b/>
                            <w:bCs/>
                            <w:sz w:val="16"/>
                            <w:szCs w:val="16"/>
                            <w:rPrChange w:id="949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K</w:t>
                        </w:r>
                      </w:ins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50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ev </w:t>
                      </w:r>
                      <w:del w:id="951" w:author="Fong RERHANG" w:date="2021-05-25T21:45:00Z">
                        <w:r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952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n</w:delText>
                        </w:r>
                      </w:del>
                      <w:proofErr w:type="spellStart"/>
                      <w:ins w:id="953" w:author="Fong RERHANG" w:date="2021-05-25T21:45:00Z">
                        <w:r w:rsidR="00A64D8F" w:rsidRPr="00A64D8F">
                          <w:rPr>
                            <w:b/>
                            <w:bCs/>
                            <w:sz w:val="16"/>
                            <w:szCs w:val="16"/>
                            <w:rPrChange w:id="954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N</w:t>
                        </w:r>
                      </w:ins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55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paj</w:t>
                      </w:r>
                      <w:proofErr w:type="spellEnd"/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56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957" w:author="Fong RERHANG" w:date="2021-05-25T21:45:00Z">
                        <w:r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958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t</w:delText>
                        </w:r>
                      </w:del>
                      <w:proofErr w:type="spellStart"/>
                      <w:ins w:id="959" w:author="Fong RERHANG" w:date="2021-05-25T21:45:00Z">
                        <w:r w:rsidR="00A64D8F" w:rsidRPr="00A64D8F">
                          <w:rPr>
                            <w:b/>
                            <w:bCs/>
                            <w:sz w:val="16"/>
                            <w:szCs w:val="16"/>
                            <w:rPrChange w:id="960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T</w:t>
                        </w:r>
                      </w:ins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61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sim</w:t>
                      </w:r>
                      <w:proofErr w:type="spellEnd"/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62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del w:id="963" w:author="Fong RERHANG" w:date="2021-05-25T21:45:00Z">
                        <w:r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964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q</w:delText>
                        </w:r>
                      </w:del>
                      <w:proofErr w:type="spellStart"/>
                      <w:ins w:id="965" w:author="Fong RERHANG" w:date="2021-05-25T21:45:00Z">
                        <w:r w:rsidR="00A64D8F" w:rsidRPr="00A64D8F">
                          <w:rPr>
                            <w:b/>
                            <w:bCs/>
                            <w:sz w:val="16"/>
                            <w:szCs w:val="16"/>
                            <w:rPrChange w:id="966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Q</w:t>
                        </w:r>
                      </w:ins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67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auv</w:t>
                      </w:r>
                      <w:proofErr w:type="spellEnd"/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68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&amp; </w:t>
                      </w:r>
                      <w:del w:id="969" w:author="Fong RERHANG" w:date="2021-05-25T21:46:00Z">
                        <w:r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970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c</w:delText>
                        </w:r>
                      </w:del>
                      <w:proofErr w:type="spellStart"/>
                      <w:ins w:id="971" w:author="Fong RERHANG" w:date="2021-05-25T21:46:00Z">
                        <w:r w:rsidR="00A64D8F" w:rsidRPr="00A64D8F">
                          <w:rPr>
                            <w:b/>
                            <w:bCs/>
                            <w:sz w:val="16"/>
                            <w:szCs w:val="16"/>
                            <w:rPrChange w:id="972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C</w:t>
                        </w:r>
                      </w:ins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73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ov</w:t>
                      </w:r>
                      <w:proofErr w:type="spellEnd"/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74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975" w:author="Fong RERHANG" w:date="2021-05-25T21:46:00Z">
                        <w:r w:rsidR="00A64D8F" w:rsidRPr="00A64D8F">
                          <w:rPr>
                            <w:b/>
                            <w:bCs/>
                            <w:sz w:val="16"/>
                            <w:szCs w:val="16"/>
                            <w:rPrChange w:id="976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N</w:t>
                        </w:r>
                      </w:ins>
                      <w:del w:id="977" w:author="Fong RERHANG" w:date="2021-05-25T21:46:00Z">
                        <w:r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978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n</w:delText>
                        </w:r>
                      </w:del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79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tsiab</w:t>
                      </w:r>
                      <w:proofErr w:type="spellEnd"/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80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ins w:id="981" w:author="Fong RERHANG" w:date="2021-05-25T21:46:00Z">
                        <w:r w:rsidR="00A64D8F" w:rsidRPr="00A64D8F">
                          <w:rPr>
                            <w:b/>
                            <w:bCs/>
                            <w:sz w:val="16"/>
                            <w:szCs w:val="16"/>
                            <w:rPrChange w:id="982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L</w:t>
                        </w:r>
                      </w:ins>
                      <w:del w:id="983" w:author="Fong RERHANG" w:date="2021-05-25T21:46:00Z">
                        <w:r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984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l</w:delText>
                        </w:r>
                      </w:del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85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us</w:t>
                      </w:r>
                      <w:proofErr w:type="spellEnd"/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86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 </w:t>
                      </w:r>
                      <w:ins w:id="987" w:author="Fong RERHANG" w:date="2021-05-25T21:46:00Z">
                        <w:r w:rsidR="00A64D8F" w:rsidRPr="00A64D8F">
                          <w:rPr>
                            <w:b/>
                            <w:bCs/>
                            <w:sz w:val="16"/>
                            <w:szCs w:val="16"/>
                            <w:rPrChange w:id="988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L</w:t>
                        </w:r>
                      </w:ins>
                      <w:del w:id="989" w:author="Fong RERHANG" w:date="2021-05-25T21:46:00Z">
                        <w:r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990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k</w:delText>
                        </w:r>
                      </w:del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91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 xml:space="preserve">ev </w:t>
                      </w:r>
                      <w:proofErr w:type="spellStart"/>
                      <w:ins w:id="992" w:author="Fong RERHANG" w:date="2021-05-25T21:46:00Z">
                        <w:r w:rsidR="00A64D8F" w:rsidRPr="00A64D8F">
                          <w:rPr>
                            <w:b/>
                            <w:bCs/>
                            <w:sz w:val="16"/>
                            <w:szCs w:val="16"/>
                            <w:rPrChange w:id="993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t>K</w:t>
                        </w:r>
                      </w:ins>
                      <w:del w:id="994" w:author="Fong RERHANG" w:date="2021-05-25T21:46:00Z">
                        <w:r w:rsidRPr="00A64D8F" w:rsidDel="00A64D8F">
                          <w:rPr>
                            <w:b/>
                            <w:bCs/>
                            <w:sz w:val="16"/>
                            <w:szCs w:val="16"/>
                            <w:rPrChange w:id="995" w:author="Fong RERHANG" w:date="2021-05-25T21:47:00Z">
                              <w:rPr>
                                <w:sz w:val="16"/>
                                <w:szCs w:val="16"/>
                              </w:rPr>
                            </w:rPrChange>
                          </w:rPr>
                          <w:delText>k</w:delText>
                        </w:r>
                      </w:del>
                      <w:r w:rsidRPr="00A64D8F">
                        <w:rPr>
                          <w:b/>
                          <w:bCs/>
                          <w:sz w:val="16"/>
                          <w:szCs w:val="16"/>
                          <w:rPrChange w:id="996" w:author="Fong RERHANG" w:date="2021-05-25T21:47:00Z">
                            <w:rPr>
                              <w:sz w:val="16"/>
                              <w:szCs w:val="16"/>
                            </w:rPr>
                          </w:rPrChange>
                        </w:rPr>
                        <w:t>awm</w:t>
                      </w:r>
                      <w:proofErr w:type="spellEnd"/>
                      <w:r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174E1">
                        <w:rPr>
                          <w:sz w:val="16"/>
                          <w:szCs w:val="16"/>
                        </w:rPr>
                        <w:t>lub</w:t>
                      </w:r>
                      <w:proofErr w:type="spellEnd"/>
                      <w:r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174E1">
                        <w:rPr>
                          <w:sz w:val="16"/>
                          <w:szCs w:val="16"/>
                        </w:rPr>
                        <w:t>caij</w:t>
                      </w:r>
                      <w:proofErr w:type="spellEnd"/>
                      <w:r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174E1">
                        <w:rPr>
                          <w:sz w:val="16"/>
                          <w:szCs w:val="16"/>
                        </w:rPr>
                        <w:t>ntuj</w:t>
                      </w:r>
                      <w:proofErr w:type="spellEnd"/>
                      <w:r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174E1">
                        <w:rPr>
                          <w:sz w:val="16"/>
                          <w:szCs w:val="16"/>
                        </w:rPr>
                        <w:t>sov</w:t>
                      </w:r>
                      <w:proofErr w:type="spellEnd"/>
                      <w:r w:rsidRPr="00C174E1">
                        <w:rPr>
                          <w:sz w:val="16"/>
                          <w:szCs w:val="16"/>
                        </w:rPr>
                        <w:t xml:space="preserve"> 2017-caij </w:t>
                      </w:r>
                      <w:proofErr w:type="spellStart"/>
                      <w:r w:rsidRPr="00C174E1">
                        <w:rPr>
                          <w:sz w:val="16"/>
                          <w:szCs w:val="16"/>
                        </w:rPr>
                        <w:t>nplooj</w:t>
                      </w:r>
                      <w:proofErr w:type="spellEnd"/>
                      <w:r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174E1">
                        <w:rPr>
                          <w:sz w:val="16"/>
                          <w:szCs w:val="16"/>
                        </w:rPr>
                        <w:t>ntoos</w:t>
                      </w:r>
                      <w:proofErr w:type="spellEnd"/>
                      <w:r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174E1">
                        <w:rPr>
                          <w:sz w:val="16"/>
                          <w:szCs w:val="16"/>
                        </w:rPr>
                        <w:t>hlav</w:t>
                      </w:r>
                      <w:proofErr w:type="spellEnd"/>
                      <w:r w:rsidRPr="00C174E1">
                        <w:rPr>
                          <w:sz w:val="16"/>
                          <w:szCs w:val="16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346EFA7C" wp14:editId="446CC30B">
                <wp:simplePos x="0" y="0"/>
                <wp:positionH relativeFrom="column">
                  <wp:posOffset>558165</wp:posOffset>
                </wp:positionH>
                <wp:positionV relativeFrom="paragraph">
                  <wp:posOffset>1089025</wp:posOffset>
                </wp:positionV>
                <wp:extent cx="949960" cy="746760"/>
                <wp:effectExtent l="0" t="0" r="0" b="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9F2E7" w14:textId="1C26F3B0" w:rsidR="00CE5C9F" w:rsidRPr="00CE5C9F" w:rsidRDefault="00CE5C9F" w:rsidP="00B501CA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CE5C9F">
                              <w:rPr>
                                <w:sz w:val="16"/>
                                <w:szCs w:val="16"/>
                              </w:rPr>
                              <w:t xml:space="preserve">Kev </w:t>
                            </w:r>
                            <w:proofErr w:type="spellStart"/>
                            <w:r w:rsidRPr="00CE5C9F">
                              <w:rPr>
                                <w:sz w:val="16"/>
                                <w:szCs w:val="16"/>
                              </w:rPr>
                              <w:t>Tshawb</w:t>
                            </w:r>
                            <w:proofErr w:type="spellEnd"/>
                            <w:r w:rsidRPr="00CE5C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5C9F">
                              <w:rPr>
                                <w:sz w:val="16"/>
                                <w:szCs w:val="16"/>
                              </w:rPr>
                              <w:t>fawb</w:t>
                            </w:r>
                            <w:proofErr w:type="spellEnd"/>
                            <w:r w:rsidRPr="00CE5C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5C9F">
                              <w:rPr>
                                <w:sz w:val="16"/>
                                <w:szCs w:val="16"/>
                              </w:rPr>
                              <w:t>yav</w:t>
                            </w:r>
                            <w:proofErr w:type="spellEnd"/>
                            <w:r w:rsidRPr="00CE5C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5C9F">
                              <w:rPr>
                                <w:sz w:val="16"/>
                                <w:szCs w:val="16"/>
                              </w:rPr>
                              <w:t>dhau</w:t>
                            </w:r>
                            <w:proofErr w:type="spellEnd"/>
                            <w:r w:rsidRPr="00CE5C9F">
                              <w:rPr>
                                <w:sz w:val="16"/>
                                <w:szCs w:val="16"/>
                              </w:rPr>
                              <w:t xml:space="preserve"> 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EFA7C" id="Text Box 32" o:spid="_x0000_s1050" type="#_x0000_t202" style="position:absolute;margin-left:43.95pt;margin-top:85.75pt;width:74.8pt;height:58.8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">
                <v:textbox>
                  <w:txbxContent>
                    <w:p w14:paraId="3FE9F2E7" w14:textId="1C26F3B0" w:rsidR="00CE5C9F" w:rsidRPr="00CE5C9F" w:rsidRDefault="00CE5C9F" w:rsidP="00B501CA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CE5C9F">
                        <w:rPr>
                          <w:sz w:val="16"/>
                          <w:szCs w:val="16"/>
                        </w:rPr>
                        <w:t xml:space="preserve">Kev </w:t>
                      </w:r>
                      <w:proofErr w:type="spellStart"/>
                      <w:r w:rsidRPr="00CE5C9F">
                        <w:rPr>
                          <w:sz w:val="16"/>
                          <w:szCs w:val="16"/>
                        </w:rPr>
                        <w:t>Tshawb</w:t>
                      </w:r>
                      <w:proofErr w:type="spellEnd"/>
                      <w:r w:rsidRPr="00CE5C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5C9F">
                        <w:rPr>
                          <w:sz w:val="16"/>
                          <w:szCs w:val="16"/>
                        </w:rPr>
                        <w:t>fawb</w:t>
                      </w:r>
                      <w:proofErr w:type="spellEnd"/>
                      <w:r w:rsidRPr="00CE5C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5C9F">
                        <w:rPr>
                          <w:sz w:val="16"/>
                          <w:szCs w:val="16"/>
                        </w:rPr>
                        <w:t>yav</w:t>
                      </w:r>
                      <w:proofErr w:type="spellEnd"/>
                      <w:r w:rsidRPr="00CE5C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5C9F">
                        <w:rPr>
                          <w:sz w:val="16"/>
                          <w:szCs w:val="16"/>
                        </w:rPr>
                        <w:t>dhau</w:t>
                      </w:r>
                      <w:proofErr w:type="spellEnd"/>
                      <w:r w:rsidRPr="00CE5C9F">
                        <w:rPr>
                          <w:sz w:val="16"/>
                          <w:szCs w:val="16"/>
                        </w:rPr>
                        <w:t xml:space="preserve"> los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40626448" wp14:editId="7058DF0C">
                <wp:simplePos x="0" y="0"/>
                <wp:positionH relativeFrom="column">
                  <wp:posOffset>1940560</wp:posOffset>
                </wp:positionH>
                <wp:positionV relativeFrom="paragraph">
                  <wp:posOffset>83820</wp:posOffset>
                </wp:positionV>
                <wp:extent cx="4166870" cy="362585"/>
                <wp:effectExtent l="0" t="0" r="0" b="0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87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7388" w14:textId="77777777" w:rsidR="00CE5C9F" w:rsidRPr="00B915E4" w:rsidRDefault="00CE5C9F" w:rsidP="00CE5C9F">
                            <w:pPr>
                              <w:pStyle w:val="ListParagraph"/>
                              <w:tabs>
                                <w:tab w:val="left" w:pos="1008"/>
                                <w:tab w:val="left" w:pos="1009"/>
                              </w:tabs>
                              <w:spacing w:before="80" w:line="204" w:lineRule="auto"/>
                              <w:ind w:right="920" w:firstLine="0"/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</w:pPr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 xml:space="preserve">Kev Teem </w:t>
                            </w:r>
                            <w:proofErr w:type="spellStart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>sij</w:t>
                            </w:r>
                            <w:proofErr w:type="spellEnd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>hawm</w:t>
                            </w:r>
                            <w:proofErr w:type="spellEnd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>tej</w:t>
                            </w:r>
                            <w:proofErr w:type="spellEnd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>dej</w:t>
                            </w:r>
                            <w:proofErr w:type="spellEnd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 xml:space="preserve"> num tag </w:t>
                            </w:r>
                            <w:proofErr w:type="spellStart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>nrho</w:t>
                            </w:r>
                            <w:proofErr w:type="spellEnd"/>
                          </w:p>
                          <w:p w14:paraId="19AE0124" w14:textId="77777777" w:rsidR="00CE5C9F" w:rsidRDefault="00CE5C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26448" id="Text Box 31" o:spid="_x0000_s1051" type="#_x0000_t202" style="position:absolute;margin-left:152.8pt;margin-top:6.6pt;width:328.1pt;height:28.5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">
                <v:textbox>
                  <w:txbxContent>
                    <w:p w14:paraId="436E7388" w14:textId="77777777" w:rsidR="00CE5C9F" w:rsidRPr="00B915E4" w:rsidRDefault="00CE5C9F" w:rsidP="00CE5C9F">
                      <w:pPr>
                        <w:pStyle w:val="ListParagraph"/>
                        <w:tabs>
                          <w:tab w:val="left" w:pos="1008"/>
                          <w:tab w:val="left" w:pos="1009"/>
                        </w:tabs>
                        <w:spacing w:before="80" w:line="204" w:lineRule="auto"/>
                        <w:ind w:right="920" w:firstLine="0"/>
                        <w:rPr>
                          <w:color w:val="95B3D7" w:themeColor="accent1" w:themeTint="99"/>
                          <w:sz w:val="18"/>
                          <w:szCs w:val="18"/>
                        </w:rPr>
                      </w:pPr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 xml:space="preserve">Kev Teem </w:t>
                      </w:r>
                      <w:proofErr w:type="spellStart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>sij</w:t>
                      </w:r>
                      <w:proofErr w:type="spellEnd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>hawm</w:t>
                      </w:r>
                      <w:proofErr w:type="spellEnd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>tej</w:t>
                      </w:r>
                      <w:proofErr w:type="spellEnd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>dej</w:t>
                      </w:r>
                      <w:proofErr w:type="spellEnd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 xml:space="preserve"> num tag </w:t>
                      </w:r>
                      <w:proofErr w:type="spellStart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>nrho</w:t>
                      </w:r>
                      <w:proofErr w:type="spellEnd"/>
                    </w:p>
                    <w:p w14:paraId="19AE0124" w14:textId="77777777" w:rsidR="00CE5C9F" w:rsidRDefault="00CE5C9F"/>
                  </w:txbxContent>
                </v:textbox>
              </v:shape>
            </w:pict>
          </mc:Fallback>
        </mc:AlternateContent>
      </w:r>
      <w:r w:rsidR="00370BDE">
        <w:rPr>
          <w:noProof/>
        </w:rPr>
        <w:drawing>
          <wp:anchor distT="0" distB="0" distL="0" distR="0" simplePos="0" relativeHeight="2" behindDoc="0" locked="0" layoutInCell="1" allowOverlap="1" wp14:anchorId="2617AD3E" wp14:editId="6B46FBC3">
            <wp:simplePos x="0" y="0"/>
            <wp:positionH relativeFrom="page">
              <wp:posOffset>549012</wp:posOffset>
            </wp:positionH>
            <wp:positionV relativeFrom="paragraph">
              <wp:posOffset>186011</wp:posOffset>
            </wp:positionV>
            <wp:extent cx="6662075" cy="4125182"/>
            <wp:effectExtent l="0" t="0" r="0" b="0"/>
            <wp:wrapTopAndBottom/>
            <wp:docPr id="3" name="image3.png" descr="Overall project schedule and EIS Phases. We are currently in the Environmental Impact Statement Purpose and Need phase. Schedule is subject to ch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075" cy="412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86D3A" w14:textId="77777777" w:rsidR="0030137E" w:rsidRDefault="0030137E">
      <w:pPr>
        <w:pStyle w:val="BodyText"/>
        <w:rPr>
          <w:sz w:val="20"/>
        </w:rPr>
      </w:pPr>
    </w:p>
    <w:p w14:paraId="37B33A3D" w14:textId="77777777" w:rsidR="0030137E" w:rsidRDefault="0030137E">
      <w:pPr>
        <w:pStyle w:val="BodyText"/>
        <w:rPr>
          <w:sz w:val="20"/>
        </w:rPr>
      </w:pPr>
    </w:p>
    <w:p w14:paraId="71CE0CC6" w14:textId="4CB16785" w:rsidR="0030137E" w:rsidRDefault="0058449C">
      <w:pPr>
        <w:pStyle w:val="BodyText"/>
        <w:spacing w:before="1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F63FAB" wp14:editId="4C78ADD3">
                <wp:simplePos x="0" y="0"/>
                <wp:positionH relativeFrom="page">
                  <wp:posOffset>507365</wp:posOffset>
                </wp:positionH>
                <wp:positionV relativeFrom="paragraph">
                  <wp:posOffset>133350</wp:posOffset>
                </wp:positionV>
                <wp:extent cx="6753225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3225" cy="1270"/>
                        </a:xfrm>
                        <a:custGeom>
                          <a:avLst/>
                          <a:gdLst>
                            <a:gd name="T0" fmla="+- 0 799 799"/>
                            <a:gd name="T1" fmla="*/ T0 w 10635"/>
                            <a:gd name="T2" fmla="+- 0 11434 799"/>
                            <a:gd name="T3" fmla="*/ T2 w 106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35">
                              <a:moveTo>
                                <a:pt x="0" y="0"/>
                              </a:moveTo>
                              <a:lnTo>
                                <a:pt x="10635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BC6B4" id="Freeform 4" o:spid="_x0000_s1026" style="position:absolute;margin-left:39.95pt;margin-top:10.5pt;width:531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" path="m,l10635,e" filled="f" strokecolor="#231f20" strokeweight=".25pt">
                <v:path arrowok="t" o:connecttype="custom" o:connectlocs="0,0;6753225,0" o:connectangles="0,0"/>
                <w10:wrap type="topAndBottom" anchorx="page"/>
              </v:shape>
            </w:pict>
          </mc:Fallback>
        </mc:AlternateContent>
      </w:r>
    </w:p>
    <w:p w14:paraId="08CD073D" w14:textId="0E890927" w:rsidR="0030137E" w:rsidRPr="007226A7" w:rsidRDefault="007226A7">
      <w:pPr>
        <w:spacing w:before="88" w:after="96"/>
        <w:ind w:left="646" w:right="606"/>
        <w:jc w:val="center"/>
        <w:rPr>
          <w:sz w:val="18"/>
          <w:szCs w:val="18"/>
        </w:rPr>
      </w:pP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Yog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xav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paub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ntxiv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r w:rsidRPr="007226A7">
        <w:rPr>
          <w:color w:val="231F20"/>
          <w:w w:val="85"/>
          <w:sz w:val="18"/>
          <w:szCs w:val="18"/>
        </w:rPr>
        <w:t xml:space="preserve">Mus </w:t>
      </w:r>
      <w:proofErr w:type="spellStart"/>
      <w:r w:rsidRPr="007226A7">
        <w:rPr>
          <w:color w:val="231F20"/>
          <w:w w:val="85"/>
          <w:sz w:val="18"/>
          <w:szCs w:val="18"/>
        </w:rPr>
        <w:t>saib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peb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tej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dej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num tau </w:t>
      </w:r>
      <w:proofErr w:type="spellStart"/>
      <w:r w:rsidRPr="007226A7">
        <w:rPr>
          <w:color w:val="231F20"/>
          <w:w w:val="85"/>
          <w:sz w:val="18"/>
          <w:szCs w:val="18"/>
        </w:rPr>
        <w:t>ntawm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tus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vev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xaib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ntawm</w:t>
      </w:r>
      <w:proofErr w:type="spellEnd"/>
      <w:r w:rsidR="00370BDE" w:rsidRPr="007226A7">
        <w:rPr>
          <w:color w:val="231F20"/>
          <w:w w:val="85"/>
          <w:sz w:val="18"/>
          <w:szCs w:val="18"/>
        </w:rPr>
        <w:t xml:space="preserve"> </w:t>
      </w:r>
      <w:r w:rsidR="00370BDE" w:rsidRPr="007226A7">
        <w:rPr>
          <w:color w:val="205E9E"/>
          <w:w w:val="85"/>
          <w:sz w:val="18"/>
          <w:szCs w:val="18"/>
          <w:u w:val="single" w:color="205E9E"/>
        </w:rPr>
        <w:t>dot.state.mn.us/metro/projects/hwy252study/index.html</w:t>
      </w:r>
      <w:r w:rsidR="00370BDE" w:rsidRPr="007226A7">
        <w:rPr>
          <w:color w:val="205E9E"/>
          <w:sz w:val="18"/>
          <w:szCs w:val="18"/>
          <w:u w:val="single" w:color="205E9E"/>
        </w:rPr>
        <w:t xml:space="preserve"> </w:t>
      </w:r>
    </w:p>
    <w:p w14:paraId="3C9B53A7" w14:textId="13370015" w:rsidR="0030137E" w:rsidRDefault="0058449C">
      <w:pPr>
        <w:pStyle w:val="BodyText"/>
        <w:spacing w:line="20" w:lineRule="exact"/>
        <w:ind w:left="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BD34E8" wp14:editId="1E754078">
                <wp:extent cx="6753225" cy="3175"/>
                <wp:effectExtent l="10160" t="6985" r="889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3175"/>
                          <a:chOff x="0" y="0"/>
                          <a:chExt cx="10635" cy="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1063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39275" id="Group 2" o:spid="_x0000_s1026" style="width:531.75pt;height:.25pt;mso-position-horizontal-relative:char;mso-position-vertical-relative:line" coordsize="1063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">
                <v:line id="Line 3" o:spid="_x0000_s1027" style="position:absolute;visibility:visible;mso-wrap-style:square" from="0,2" to="1063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" strokecolor="#414042" strokeweight=".25pt"/>
                <w10:anchorlock/>
              </v:group>
            </w:pict>
          </mc:Fallback>
        </mc:AlternateContent>
      </w:r>
    </w:p>
    <w:p w14:paraId="2DE4F2C1" w14:textId="77777777" w:rsidR="0030137E" w:rsidRDefault="00370BDE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2A36DE3" wp14:editId="02BB93DB">
            <wp:simplePos x="0" y="0"/>
            <wp:positionH relativeFrom="page">
              <wp:posOffset>1591246</wp:posOffset>
            </wp:positionH>
            <wp:positionV relativeFrom="paragraph">
              <wp:posOffset>333457</wp:posOffset>
            </wp:positionV>
            <wp:extent cx="624308" cy="2667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0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123EBBB" wp14:editId="0A176777">
            <wp:simplePos x="0" y="0"/>
            <wp:positionH relativeFrom="page">
              <wp:posOffset>2638044</wp:posOffset>
            </wp:positionH>
            <wp:positionV relativeFrom="paragraph">
              <wp:posOffset>339943</wp:posOffset>
            </wp:positionV>
            <wp:extent cx="275447" cy="301752"/>
            <wp:effectExtent l="0" t="0" r="0" b="0"/>
            <wp:wrapTopAndBottom/>
            <wp:docPr id="7" name="image5.jpeg" descr="Hennepin Coun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47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EE8F475" wp14:editId="09F6F723">
            <wp:simplePos x="0" y="0"/>
            <wp:positionH relativeFrom="page">
              <wp:posOffset>3366163</wp:posOffset>
            </wp:positionH>
            <wp:positionV relativeFrom="paragraph">
              <wp:posOffset>276240</wp:posOffset>
            </wp:positionV>
            <wp:extent cx="585628" cy="413384"/>
            <wp:effectExtent l="0" t="0" r="0" b="0"/>
            <wp:wrapTopAndBottom/>
            <wp:docPr id="9" name="image6.png" descr="City of Brooklyn Ce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28" cy="41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273A9E4" wp14:editId="0A49882B">
            <wp:simplePos x="0" y="0"/>
            <wp:positionH relativeFrom="page">
              <wp:posOffset>4409914</wp:posOffset>
            </wp:positionH>
            <wp:positionV relativeFrom="paragraph">
              <wp:posOffset>342610</wp:posOffset>
            </wp:positionV>
            <wp:extent cx="725536" cy="295656"/>
            <wp:effectExtent l="0" t="0" r="0" b="0"/>
            <wp:wrapTopAndBottom/>
            <wp:docPr id="11" name="image7.jpeg" descr="City of Brooklyn Pa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536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41F98228" wp14:editId="1C031CA3">
            <wp:simplePos x="0" y="0"/>
            <wp:positionH relativeFrom="page">
              <wp:posOffset>5555965</wp:posOffset>
            </wp:positionH>
            <wp:positionV relativeFrom="paragraph">
              <wp:posOffset>311063</wp:posOffset>
            </wp:positionV>
            <wp:extent cx="629325" cy="313944"/>
            <wp:effectExtent l="0" t="0" r="0" b="0"/>
            <wp:wrapTopAndBottom/>
            <wp:docPr id="13" name="image8.jpeg" descr="City of Minneapol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25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137E"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22E43"/>
    <w:multiLevelType w:val="hybridMultilevel"/>
    <w:tmpl w:val="00A4D462"/>
    <w:lvl w:ilvl="0" w:tplc="3B327320">
      <w:numFmt w:val="bullet"/>
      <w:lvlText w:val="•"/>
      <w:lvlJc w:val="left"/>
      <w:pPr>
        <w:ind w:left="1008" w:hanging="299"/>
      </w:pPr>
      <w:rPr>
        <w:rFonts w:ascii="Arial Black" w:eastAsia="Arial Black" w:hAnsi="Arial Black" w:cs="Arial Black" w:hint="default"/>
        <w:color w:val="231F20"/>
        <w:w w:val="70"/>
        <w:sz w:val="22"/>
        <w:szCs w:val="22"/>
        <w:lang w:val="en-US" w:eastAsia="en-US" w:bidi="ar-SA"/>
      </w:rPr>
    </w:lvl>
    <w:lvl w:ilvl="1" w:tplc="16A049F2">
      <w:numFmt w:val="bullet"/>
      <w:lvlText w:val="•"/>
      <w:lvlJc w:val="left"/>
      <w:pPr>
        <w:ind w:left="2124" w:hanging="299"/>
      </w:pPr>
      <w:rPr>
        <w:rFonts w:hint="default"/>
        <w:lang w:val="en-US" w:eastAsia="en-US" w:bidi="ar-SA"/>
      </w:rPr>
    </w:lvl>
    <w:lvl w:ilvl="2" w:tplc="3F74B178">
      <w:numFmt w:val="bullet"/>
      <w:lvlText w:val="•"/>
      <w:lvlJc w:val="left"/>
      <w:pPr>
        <w:ind w:left="3248" w:hanging="299"/>
      </w:pPr>
      <w:rPr>
        <w:rFonts w:hint="default"/>
        <w:lang w:val="en-US" w:eastAsia="en-US" w:bidi="ar-SA"/>
      </w:rPr>
    </w:lvl>
    <w:lvl w:ilvl="3" w:tplc="C27A4B3C">
      <w:numFmt w:val="bullet"/>
      <w:lvlText w:val="•"/>
      <w:lvlJc w:val="left"/>
      <w:pPr>
        <w:ind w:left="4372" w:hanging="299"/>
      </w:pPr>
      <w:rPr>
        <w:rFonts w:hint="default"/>
        <w:lang w:val="en-US" w:eastAsia="en-US" w:bidi="ar-SA"/>
      </w:rPr>
    </w:lvl>
    <w:lvl w:ilvl="4" w:tplc="D3E6DB50">
      <w:numFmt w:val="bullet"/>
      <w:lvlText w:val="•"/>
      <w:lvlJc w:val="left"/>
      <w:pPr>
        <w:ind w:left="5496" w:hanging="299"/>
      </w:pPr>
      <w:rPr>
        <w:rFonts w:hint="default"/>
        <w:lang w:val="en-US" w:eastAsia="en-US" w:bidi="ar-SA"/>
      </w:rPr>
    </w:lvl>
    <w:lvl w:ilvl="5" w:tplc="3EE2F47C">
      <w:numFmt w:val="bullet"/>
      <w:lvlText w:val="•"/>
      <w:lvlJc w:val="left"/>
      <w:pPr>
        <w:ind w:left="6620" w:hanging="299"/>
      </w:pPr>
      <w:rPr>
        <w:rFonts w:hint="default"/>
        <w:lang w:val="en-US" w:eastAsia="en-US" w:bidi="ar-SA"/>
      </w:rPr>
    </w:lvl>
    <w:lvl w:ilvl="6" w:tplc="E5825CF2">
      <w:numFmt w:val="bullet"/>
      <w:lvlText w:val="•"/>
      <w:lvlJc w:val="left"/>
      <w:pPr>
        <w:ind w:left="7744" w:hanging="299"/>
      </w:pPr>
      <w:rPr>
        <w:rFonts w:hint="default"/>
        <w:lang w:val="en-US" w:eastAsia="en-US" w:bidi="ar-SA"/>
      </w:rPr>
    </w:lvl>
    <w:lvl w:ilvl="7" w:tplc="2B1898FC">
      <w:numFmt w:val="bullet"/>
      <w:lvlText w:val="•"/>
      <w:lvlJc w:val="left"/>
      <w:pPr>
        <w:ind w:left="8868" w:hanging="299"/>
      </w:pPr>
      <w:rPr>
        <w:rFonts w:hint="default"/>
        <w:lang w:val="en-US" w:eastAsia="en-US" w:bidi="ar-SA"/>
      </w:rPr>
    </w:lvl>
    <w:lvl w:ilvl="8" w:tplc="76040014">
      <w:numFmt w:val="bullet"/>
      <w:lvlText w:val="•"/>
      <w:lvlJc w:val="left"/>
      <w:pPr>
        <w:ind w:left="9992" w:hanging="2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ong RERHANG">
    <w15:presenceInfo w15:providerId="None" w15:userId="Fong RER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7E"/>
    <w:rsid w:val="000D0228"/>
    <w:rsid w:val="000D46E5"/>
    <w:rsid w:val="001355A6"/>
    <w:rsid w:val="00161202"/>
    <w:rsid w:val="00190ADC"/>
    <w:rsid w:val="00201633"/>
    <w:rsid w:val="002B1D1F"/>
    <w:rsid w:val="002E04E6"/>
    <w:rsid w:val="0030137E"/>
    <w:rsid w:val="00346888"/>
    <w:rsid w:val="00370BDE"/>
    <w:rsid w:val="003A74EE"/>
    <w:rsid w:val="003C6904"/>
    <w:rsid w:val="003D3FA8"/>
    <w:rsid w:val="003E091A"/>
    <w:rsid w:val="0049524D"/>
    <w:rsid w:val="004D2C7B"/>
    <w:rsid w:val="005339FC"/>
    <w:rsid w:val="0058449C"/>
    <w:rsid w:val="005B217D"/>
    <w:rsid w:val="00714617"/>
    <w:rsid w:val="007226A7"/>
    <w:rsid w:val="0073027C"/>
    <w:rsid w:val="007510C3"/>
    <w:rsid w:val="00762D0D"/>
    <w:rsid w:val="007866F8"/>
    <w:rsid w:val="00795385"/>
    <w:rsid w:val="007E1CE0"/>
    <w:rsid w:val="008234F1"/>
    <w:rsid w:val="00825E74"/>
    <w:rsid w:val="00852029"/>
    <w:rsid w:val="008C491E"/>
    <w:rsid w:val="009E402A"/>
    <w:rsid w:val="00A161F6"/>
    <w:rsid w:val="00A415E7"/>
    <w:rsid w:val="00A64D8F"/>
    <w:rsid w:val="00A82D93"/>
    <w:rsid w:val="00AA2426"/>
    <w:rsid w:val="00B30A35"/>
    <w:rsid w:val="00B460FA"/>
    <w:rsid w:val="00B501CA"/>
    <w:rsid w:val="00B8032B"/>
    <w:rsid w:val="00B915E4"/>
    <w:rsid w:val="00BA66AD"/>
    <w:rsid w:val="00C174E1"/>
    <w:rsid w:val="00C260DE"/>
    <w:rsid w:val="00C34910"/>
    <w:rsid w:val="00C405E8"/>
    <w:rsid w:val="00C500B5"/>
    <w:rsid w:val="00C96FF4"/>
    <w:rsid w:val="00CE59E1"/>
    <w:rsid w:val="00CE5C9F"/>
    <w:rsid w:val="00D165F7"/>
    <w:rsid w:val="00D35889"/>
    <w:rsid w:val="00D67E36"/>
    <w:rsid w:val="00DA0181"/>
    <w:rsid w:val="00DC1F03"/>
    <w:rsid w:val="00E301CF"/>
    <w:rsid w:val="00E9158A"/>
    <w:rsid w:val="00EC5314"/>
    <w:rsid w:val="00F05E4C"/>
    <w:rsid w:val="00F36DDB"/>
    <w:rsid w:val="00F40A83"/>
    <w:rsid w:val="00F80EFF"/>
    <w:rsid w:val="00FA442C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33DD"/>
  <w15:docId w15:val="{EAED6424-AE07-47D7-BA88-521973DA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47" w:line="453" w:lineRule="exact"/>
      <w:ind w:left="709"/>
      <w:outlineLvl w:val="0"/>
    </w:pPr>
    <w:rPr>
      <w:rFonts w:ascii="Brandon Grotesque Bold" w:eastAsia="Brandon Grotesque Bold" w:hAnsi="Brandon Grotesque Bold" w:cs="Brandon Grotesque Bold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8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E5C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C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A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83"/>
    <w:rPr>
      <w:rFonts w:ascii="Segoe UI" w:eastAsia="Arial Blac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Let's work together for a better highway 252/I-94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work together for a better highway 252/I-94</dc:title>
  <dc:subject>EIS 101 Educational video library and listening sessions</dc:subject>
  <dc:creator>SRF Consulting Group</dc:creator>
  <cp:lastModifiedBy>Fong RERHANG</cp:lastModifiedBy>
  <cp:revision>3</cp:revision>
  <dcterms:created xsi:type="dcterms:W3CDTF">2021-05-25T14:12:00Z</dcterms:created>
  <dcterms:modified xsi:type="dcterms:W3CDTF">2021-05-25T15:03:00Z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