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8AD7" w14:textId="762A68C7" w:rsidR="00E55566" w:rsidRDefault="003F517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31C4DE0B" wp14:editId="0D7FAD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17495"/>
                <wp:effectExtent l="0" t="0" r="0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17495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C6455" id="Rectangle 9" o:spid="_x0000_s1026" style="position:absolute;margin-left:0;margin-top:0;width:612pt;height:221.8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" fillcolor="#00355f" stroked="f">
                <w10:wrap anchorx="page" anchory="page"/>
              </v:rect>
            </w:pict>
          </mc:Fallback>
        </mc:AlternateContent>
      </w:r>
    </w:p>
    <w:p w14:paraId="511D4002" w14:textId="77777777" w:rsidR="00E55566" w:rsidRDefault="00E55566">
      <w:pPr>
        <w:pStyle w:val="BodyText"/>
        <w:spacing w:before="10"/>
        <w:rPr>
          <w:rFonts w:ascii="Times New Roman"/>
          <w:sz w:val="10"/>
        </w:rPr>
      </w:pPr>
    </w:p>
    <w:p w14:paraId="6A2D67C3" w14:textId="77777777" w:rsidR="00E55566" w:rsidRDefault="009C497D">
      <w:pPr>
        <w:pStyle w:val="BodyText"/>
        <w:ind w:left="46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8725FC" wp14:editId="23C91428">
            <wp:extent cx="1181862" cy="11860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847" w14:textId="647D3415" w:rsidR="00E55566" w:rsidRPr="00EA6FF0" w:rsidRDefault="003E7C3A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="00320562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del w:id="0" w:author="Fong RERHANG" w:date="2021-05-25T20:34:00Z">
        <w:r w:rsidR="00320562" w:rsidRPr="00EA6FF0" w:rsidDel="00582C02">
          <w:rPr>
            <w:rFonts w:cs="DokChampa"/>
            <w:color w:val="00355F"/>
            <w:spacing w:val="-3"/>
            <w:w w:val="95"/>
            <w:sz w:val="60"/>
            <w:szCs w:val="60"/>
            <w:lang w:bidi="lo-LA"/>
          </w:rPr>
          <w:delText>ua</w:delText>
        </w:r>
      </w:del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del w:id="1" w:author="Fong RERHANG" w:date="2021-05-25T20:33:00Z">
        <w:r w:rsidRPr="00EA6FF0" w:rsidDel="00582C02">
          <w:rPr>
            <w:color w:val="00355F"/>
            <w:spacing w:val="-3"/>
            <w:w w:val="95"/>
            <w:sz w:val="60"/>
            <w:szCs w:val="60"/>
          </w:rPr>
          <w:delText>nrog</w:delText>
        </w:r>
      </w:del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77C8BFF8" w14:textId="0131DE3B" w:rsidR="00E55566" w:rsidRPr="00A4308D" w:rsidRDefault="003F517E" w:rsidP="008752CB">
      <w:pPr>
        <w:spacing w:before="73" w:line="266" w:lineRule="auto"/>
        <w:ind w:left="545" w:right="390" w:hanging="149"/>
        <w:jc w:val="center"/>
        <w:rPr>
          <w:color w:val="231F20"/>
          <w:w w:val="80"/>
          <w:sz w:val="30"/>
          <w:szCs w:val="30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 wp14:anchorId="741713AD" wp14:editId="056B2BC0">
                <wp:simplePos x="0" y="0"/>
                <wp:positionH relativeFrom="page">
                  <wp:posOffset>2526030</wp:posOffset>
                </wp:positionH>
                <wp:positionV relativeFrom="paragraph">
                  <wp:posOffset>1925955</wp:posOffset>
                </wp:positionV>
                <wp:extent cx="2609850" cy="46482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1AB29" w14:textId="77777777" w:rsidR="00E55566" w:rsidRDefault="009C497D">
                            <w:pPr>
                              <w:spacing w:line="731" w:lineRule="exact"/>
                              <w:rPr>
                                <w:rFonts w:ascii="Brandon Grotesque Regular"/>
                                <w:sz w:val="52"/>
                              </w:rPr>
                            </w:pPr>
                            <w:r>
                              <w:rPr>
                                <w:rFonts w:ascii="Brandon Grotesque Regular"/>
                                <w:color w:val="231F20"/>
                                <w:sz w:val="52"/>
                              </w:rPr>
                              <w:t xml:space="preserve">Visit </w:t>
                            </w:r>
                            <w:r>
                              <w:rPr>
                                <w:rFonts w:ascii="Brandon Grotesque Regular"/>
                                <w:color w:val="231F20"/>
                                <w:spacing w:val="-3"/>
                                <w:sz w:val="52"/>
                              </w:rPr>
                              <w:t>tiny.cc/252EIS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713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8.9pt;margin-top:151.65pt;width:205.5pt;height:36.6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" filled="f" stroked="f">
                <v:textbox inset="0,0,0,0">
                  <w:txbxContent>
                    <w:p w14:paraId="64C1AB29" w14:textId="77777777" w:rsidR="00E55566" w:rsidRDefault="009C497D">
                      <w:pPr>
                        <w:spacing w:line="731" w:lineRule="exact"/>
                        <w:rPr>
                          <w:rFonts w:ascii="Brandon Grotesque Regular"/>
                          <w:sz w:val="52"/>
                        </w:rPr>
                      </w:pPr>
                      <w:r>
                        <w:rPr>
                          <w:rFonts w:ascii="Brandon Grotesque Regular"/>
                          <w:color w:val="231F20"/>
                          <w:sz w:val="52"/>
                        </w:rPr>
                        <w:t xml:space="preserve">Visit </w:t>
                      </w:r>
                      <w:r>
                        <w:rPr>
                          <w:rFonts w:ascii="Brandon Grotesque Regular"/>
                          <w:color w:val="231F20"/>
                          <w:spacing w:val="-3"/>
                          <w:sz w:val="52"/>
                        </w:rPr>
                        <w:t>tiny.cc/252EIS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345AC930" wp14:editId="78A50C17">
                <wp:simplePos x="0" y="0"/>
                <wp:positionH relativeFrom="page">
                  <wp:posOffset>2404745</wp:posOffset>
                </wp:positionH>
                <wp:positionV relativeFrom="paragraph">
                  <wp:posOffset>1928495</wp:posOffset>
                </wp:positionV>
                <wp:extent cx="2871470" cy="447675"/>
                <wp:effectExtent l="0" t="0" r="0" b="0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1470" cy="447675"/>
                        </a:xfrm>
                        <a:prstGeom prst="rect">
                          <a:avLst/>
                        </a:prstGeom>
                        <a:solidFill>
                          <a:srgbClr val="FFF0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97E" id="Rectangle 7" o:spid="_x0000_s1026" style="position:absolute;margin-left:189.35pt;margin-top:151.85pt;width:226.1pt;height:35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" fillcolor="#fff0c3" stroked="f">
                <w10:wrap anchorx="page"/>
              </v:rect>
            </w:pict>
          </mc:Fallback>
        </mc:AlternateConten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BC17E8" w:rsidRPr="00EA6FF0">
        <w:rPr>
          <w:color w:val="231F20"/>
          <w:w w:val="80"/>
          <w:sz w:val="26"/>
          <w:szCs w:val="26"/>
        </w:rPr>
        <w:t>–</w:t>
      </w:r>
      <w:r w:rsidR="009C497D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</w:t>
      </w:r>
      <w:proofErr w:type="spellStart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Minneapolis</w:t>
      </w:r>
      <w:r w:rsidR="009C497D" w:rsidRPr="00EA6FF0">
        <w:rPr>
          <w:rFonts w:ascii="Brandon Grotesque Bold"/>
          <w:b/>
          <w:color w:val="231F20"/>
          <w:w w:val="80"/>
          <w:sz w:val="26"/>
          <w:szCs w:val="26"/>
        </w:rPr>
        <w:t>:</w:t>
      </w:r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del w:id="2" w:author="Fong RERHANG" w:date="2021-05-25T20:35:00Z">
        <w:r w:rsidR="00EA6FF0" w:rsidRPr="00EA6FF0" w:rsidDel="00582C02">
          <w:rPr>
            <w:rFonts w:ascii="Brandon Grotesque Bold"/>
            <w:b/>
            <w:color w:val="231F20"/>
            <w:w w:val="80"/>
            <w:sz w:val="26"/>
            <w:szCs w:val="26"/>
          </w:rPr>
          <w:delText>h</w:delText>
        </w:r>
      </w:del>
      <w:proofErr w:type="spellStart"/>
      <w:ins w:id="3" w:author="Fong RERHANG" w:date="2021-05-25T20:35:00Z">
        <w:r w:rsidR="00582C02">
          <w:rPr>
            <w:rFonts w:ascii="Brandon Grotesque Bold"/>
            <w:b/>
            <w:color w:val="231F20"/>
            <w:w w:val="80"/>
            <w:sz w:val="26"/>
            <w:szCs w:val="26"/>
          </w:rPr>
          <w:t>H</w:t>
        </w:r>
      </w:ins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>nub</w:t>
      </w:r>
      <w:proofErr w:type="spellEnd"/>
      <w:r w:rsidR="009C497D" w:rsidRPr="00EA6FF0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9C497D" w:rsidRPr="00EA6FF0">
        <w:rPr>
          <w:color w:val="231F20"/>
          <w:spacing w:val="-5"/>
          <w:w w:val="80"/>
          <w:sz w:val="26"/>
          <w:szCs w:val="26"/>
        </w:rPr>
        <w:t>Tuesday,</w:t>
      </w:r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del w:id="4" w:author="Fong RERHANG" w:date="2021-05-25T20:40:00Z">
        <w:r w:rsidR="00EA6FF0" w:rsidRPr="00EA6FF0" w:rsidDel="00DE2B98">
          <w:rPr>
            <w:color w:val="231F20"/>
            <w:spacing w:val="-47"/>
            <w:w w:val="80"/>
            <w:sz w:val="26"/>
            <w:szCs w:val="26"/>
          </w:rPr>
          <w:delText>Hnub Tim</w:delText>
        </w:r>
      </w:del>
      <w:r w:rsidR="00EA6FF0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ins w:id="5" w:author="Fong RERHANG" w:date="2021-05-25T20:40:00Z">
        <w:r w:rsidR="00DE2B98" w:rsidRPr="00A4308D">
          <w:rPr>
            <w:color w:val="231F20"/>
            <w:w w:val="80"/>
            <w:sz w:val="26"/>
            <w:szCs w:val="26"/>
          </w:rPr>
          <w:t>Hnub</w:t>
        </w:r>
        <w:proofErr w:type="spellEnd"/>
        <w:r w:rsidR="00DE2B98" w:rsidRPr="00A4308D">
          <w:rPr>
            <w:color w:val="231F20"/>
            <w:w w:val="80"/>
            <w:sz w:val="26"/>
            <w:szCs w:val="26"/>
          </w:rPr>
          <w:t xml:space="preserve"> Tim </w:t>
        </w:r>
      </w:ins>
      <w:r w:rsidR="009C497D" w:rsidRPr="00EA6FF0">
        <w:rPr>
          <w:color w:val="231F20"/>
          <w:w w:val="80"/>
          <w:sz w:val="26"/>
          <w:szCs w:val="26"/>
        </w:rPr>
        <w:t>15</w:t>
      </w:r>
      <w:r w:rsidR="00EA6FF0" w:rsidRPr="00EA6FF0">
        <w:rPr>
          <w:color w:val="231F20"/>
          <w:w w:val="80"/>
          <w:sz w:val="26"/>
          <w:szCs w:val="26"/>
        </w:rPr>
        <w:t xml:space="preserve"> </w:t>
      </w:r>
      <w:proofErr w:type="spellStart"/>
      <w:r w:rsidR="00EA6FF0" w:rsidRPr="00EA6FF0">
        <w:rPr>
          <w:color w:val="231F20"/>
          <w:w w:val="80"/>
          <w:sz w:val="26"/>
          <w:szCs w:val="26"/>
        </w:rPr>
        <w:t>Lub</w:t>
      </w:r>
      <w:proofErr w:type="spellEnd"/>
      <w:r w:rsidR="00EA6FF0" w:rsidRPr="00EA6FF0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EA6FF0" w:rsidRPr="00EA6FF0">
        <w:rPr>
          <w:color w:val="231F20"/>
          <w:w w:val="80"/>
          <w:sz w:val="26"/>
          <w:szCs w:val="26"/>
        </w:rPr>
        <w:t>Hlis</w:t>
      </w:r>
      <w:proofErr w:type="spellEnd"/>
      <w:r w:rsidR="009C497D" w:rsidRPr="00EA6FF0">
        <w:rPr>
          <w:color w:val="231F20"/>
          <w:spacing w:val="-4"/>
          <w:w w:val="80"/>
          <w:sz w:val="52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A4308D" w:rsidRPr="00A4308D">
        <w:rPr>
          <w:color w:val="231F20"/>
          <w:w w:val="80"/>
          <w:sz w:val="26"/>
          <w:szCs w:val="26"/>
        </w:rPr>
        <w:t>–</w:t>
      </w:r>
      <w:r w:rsidR="009C497D" w:rsidRPr="00A4308D">
        <w:rPr>
          <w:color w:val="231F20"/>
          <w:spacing w:val="-60"/>
          <w:w w:val="80"/>
          <w:sz w:val="26"/>
          <w:szCs w:val="26"/>
        </w:rPr>
        <w:t xml:space="preserve"> </w:t>
      </w:r>
      <w:proofErr w:type="spellStart"/>
      <w:r w:rsidR="00013BD0">
        <w:rPr>
          <w:rFonts w:ascii="Brandon Grotesque Bold"/>
          <w:b/>
          <w:color w:val="231F20"/>
          <w:w w:val="80"/>
          <w:sz w:val="26"/>
          <w:szCs w:val="26"/>
        </w:rPr>
        <w:t>Hauv</w:t>
      </w:r>
      <w:proofErr w:type="spellEnd"/>
      <w:r w:rsidR="00013BD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proofErr w:type="spellStart"/>
      <w:r w:rsidR="00013BD0">
        <w:rPr>
          <w:rFonts w:ascii="Brandon Grotesque Bold"/>
          <w:b/>
          <w:color w:val="231F20"/>
          <w:w w:val="80"/>
          <w:sz w:val="26"/>
          <w:szCs w:val="26"/>
        </w:rPr>
        <w:t>Plawv</w:t>
      </w:r>
      <w:proofErr w:type="spellEnd"/>
      <w:r w:rsidR="00013BD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r w:rsidR="00A4308D" w:rsidRPr="00A4308D">
        <w:rPr>
          <w:rFonts w:ascii="Brandon Grotesque Bold"/>
          <w:b/>
          <w:color w:val="231F20"/>
          <w:w w:val="80"/>
          <w:sz w:val="26"/>
          <w:szCs w:val="26"/>
        </w:rPr>
        <w:t>B</w:t>
      </w:r>
      <w:r w:rsidR="009C497D" w:rsidRPr="00A4308D">
        <w:rPr>
          <w:rFonts w:ascii="Brandon Grotesque Bold"/>
          <w:b/>
          <w:color w:val="231F20"/>
          <w:w w:val="80"/>
          <w:sz w:val="26"/>
          <w:szCs w:val="26"/>
        </w:rPr>
        <w:t>rooklyn:</w:t>
      </w:r>
      <w:r w:rsidR="009C497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del w:id="6" w:author="Fong RERHANG" w:date="2021-05-25T20:42:00Z">
        <w:r w:rsidR="00A4308D" w:rsidRPr="00A4308D" w:rsidDel="00DE2B98">
          <w:rPr>
            <w:rFonts w:ascii="Brandon Grotesque Bold"/>
            <w:b/>
            <w:color w:val="231F20"/>
            <w:spacing w:val="-25"/>
            <w:w w:val="80"/>
            <w:sz w:val="26"/>
            <w:szCs w:val="26"/>
          </w:rPr>
          <w:delText>h</w:delText>
        </w:r>
      </w:del>
      <w:proofErr w:type="spellStart"/>
      <w:ins w:id="7" w:author="Fong RERHANG" w:date="2021-05-25T20:42:00Z">
        <w:r w:rsidR="00DE2B98">
          <w:rPr>
            <w:rFonts w:ascii="Brandon Grotesque Bold"/>
            <w:b/>
            <w:color w:val="231F20"/>
            <w:spacing w:val="-25"/>
            <w:w w:val="80"/>
            <w:sz w:val="26"/>
            <w:szCs w:val="26"/>
          </w:rPr>
          <w:t>H</w:t>
        </w:r>
      </w:ins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nub</w:t>
      </w:r>
      <w:proofErr w:type="spellEnd"/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9C497D" w:rsidRPr="00A4308D">
        <w:rPr>
          <w:color w:val="231F20"/>
          <w:w w:val="80"/>
          <w:sz w:val="26"/>
          <w:szCs w:val="26"/>
        </w:rPr>
        <w:t>Thursday</w:t>
      </w:r>
      <w:r w:rsidR="00A4308D" w:rsidRPr="00A4308D">
        <w:rPr>
          <w:color w:val="231F20"/>
          <w:w w:val="80"/>
          <w:sz w:val="26"/>
          <w:szCs w:val="26"/>
        </w:rPr>
        <w:t xml:space="preserve">,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Hnub</w:t>
      </w:r>
      <w:proofErr w:type="spellEnd"/>
      <w:r w:rsidR="00A4308D" w:rsidRPr="00A4308D">
        <w:rPr>
          <w:color w:val="231F20"/>
          <w:w w:val="80"/>
          <w:sz w:val="26"/>
          <w:szCs w:val="26"/>
        </w:rPr>
        <w:t xml:space="preserve"> Tim 17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Lub</w:t>
      </w:r>
      <w:proofErr w:type="spellEnd"/>
      <w:r w:rsidR="00A4308D" w:rsidRPr="00A4308D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HLis</w:t>
      </w:r>
      <w:proofErr w:type="spellEnd"/>
      <w:r w:rsidR="00A4308D">
        <w:rPr>
          <w:color w:val="231F20"/>
          <w:w w:val="80"/>
          <w:sz w:val="30"/>
          <w:szCs w:val="30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Cheeb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bookmarkStart w:id="8" w:name="_Hlk72849078"/>
      <w:proofErr w:type="spellStart"/>
      <w:r w:rsidR="00BA6CF3">
        <w:rPr>
          <w:color w:val="231F20"/>
          <w:spacing w:val="-4"/>
          <w:w w:val="85"/>
          <w:sz w:val="26"/>
          <w:szCs w:val="26"/>
        </w:rPr>
        <w:t>Tsam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uas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="009C497D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9C497D" w:rsidRPr="00BA6CF3">
        <w:rPr>
          <w:color w:val="231F20"/>
          <w:w w:val="85"/>
          <w:sz w:val="26"/>
          <w:szCs w:val="26"/>
        </w:rPr>
        <w:t>-</w:t>
      </w:r>
      <w:del w:id="9" w:author="Fong RERHANG" w:date="2021-05-25T20:43:00Z">
        <w:r w:rsidR="009C497D" w:rsidRPr="00BA6CF3" w:rsidDel="00DE2B98">
          <w:rPr>
            <w:color w:val="231F20"/>
            <w:spacing w:val="-90"/>
            <w:w w:val="85"/>
            <w:sz w:val="26"/>
            <w:szCs w:val="26"/>
          </w:rPr>
          <w:delText xml:space="preserve"> </w:delText>
        </w:r>
        <w:r w:rsidR="008E01E3" w:rsidDel="00DE2B98">
          <w:rPr>
            <w:color w:val="231F20"/>
            <w:spacing w:val="-90"/>
            <w:w w:val="85"/>
            <w:sz w:val="26"/>
            <w:szCs w:val="26"/>
          </w:rPr>
          <w:delText xml:space="preserve"> </w:delText>
        </w:r>
        <w:r w:rsidR="008E01E3" w:rsidDel="00DE2B98">
          <w:rPr>
            <w:rFonts w:ascii="Brandon Grotesque Bold"/>
            <w:b/>
            <w:color w:val="231F20"/>
            <w:w w:val="85"/>
            <w:sz w:val="26"/>
            <w:szCs w:val="26"/>
          </w:rPr>
          <w:delText>Chaw ua si</w:delText>
        </w:r>
      </w:del>
      <w:ins w:id="10" w:author="Fong RERHANG" w:date="2021-05-25T20:43:00Z">
        <w:r w:rsidR="00DE2B98">
          <w:rPr>
            <w:rFonts w:ascii="Brandon Grotesque Bold"/>
            <w:b/>
            <w:color w:val="231F20"/>
            <w:w w:val="85"/>
            <w:sz w:val="26"/>
            <w:szCs w:val="26"/>
          </w:rPr>
          <w:t xml:space="preserve"> </w:t>
        </w:r>
        <w:proofErr w:type="spellStart"/>
        <w:r w:rsidR="00DE2B98">
          <w:rPr>
            <w:rFonts w:ascii="Brandon Grotesque Bold"/>
            <w:b/>
            <w:color w:val="231F20"/>
            <w:w w:val="85"/>
            <w:sz w:val="26"/>
            <w:szCs w:val="26"/>
          </w:rPr>
          <w:t>Vaj</w:t>
        </w:r>
        <w:proofErr w:type="spellEnd"/>
        <w:r w:rsidR="00DE2B98">
          <w:rPr>
            <w:rFonts w:ascii="Brandon Grotesque Bold"/>
            <w:b/>
            <w:color w:val="231F20"/>
            <w:w w:val="85"/>
            <w:sz w:val="26"/>
            <w:szCs w:val="26"/>
          </w:rPr>
          <w:t xml:space="preserve"> </w:t>
        </w:r>
        <w:proofErr w:type="spellStart"/>
        <w:r w:rsidR="00DE2B98">
          <w:rPr>
            <w:rFonts w:ascii="Brandon Grotesque Bold"/>
            <w:b/>
            <w:color w:val="231F20"/>
            <w:w w:val="85"/>
            <w:sz w:val="26"/>
            <w:szCs w:val="26"/>
          </w:rPr>
          <w:t>Ua</w:t>
        </w:r>
        <w:proofErr w:type="spellEnd"/>
        <w:r w:rsidR="00DE2B98">
          <w:rPr>
            <w:rFonts w:ascii="Brandon Grotesque Bold"/>
            <w:b/>
            <w:color w:val="231F20"/>
            <w:w w:val="85"/>
            <w:sz w:val="26"/>
            <w:szCs w:val="26"/>
          </w:rPr>
          <w:t xml:space="preserve"> Si</w:t>
        </w:r>
      </w:ins>
      <w:r w:rsidR="008E01E3"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="009C497D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9C497D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1115C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del w:id="11" w:author="Fong RERHANG" w:date="2021-05-25T20:43:00Z">
        <w:r w:rsidR="00D1115C" w:rsidDel="00DE2B98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delText>h</w:delText>
        </w:r>
      </w:del>
      <w:proofErr w:type="spellStart"/>
      <w:ins w:id="12" w:author="Fong RERHANG" w:date="2021-05-25T20:43:00Z">
        <w:r w:rsidR="00DE2B98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t>H</w:t>
        </w:r>
      </w:ins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="009C497D" w:rsidRPr="00BA6CF3">
        <w:rPr>
          <w:color w:val="231F20"/>
          <w:spacing w:val="-5"/>
          <w:w w:val="85"/>
          <w:sz w:val="26"/>
          <w:szCs w:val="26"/>
        </w:rPr>
        <w:t>Tuesday,</w:t>
      </w:r>
      <w:r w:rsidR="00D1115C">
        <w:rPr>
          <w:color w:val="231F20"/>
          <w:spacing w:val="-5"/>
          <w:w w:val="85"/>
          <w:sz w:val="26"/>
          <w:szCs w:val="26"/>
        </w:rPr>
        <w:t>Hnub</w:t>
      </w:r>
      <w:proofErr w:type="spellEnd"/>
      <w:r w:rsidR="00D1115C"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 w:rsidR="00D1115C">
        <w:rPr>
          <w:color w:val="231F20"/>
          <w:spacing w:val="-5"/>
          <w:w w:val="85"/>
          <w:sz w:val="26"/>
          <w:szCs w:val="26"/>
        </w:rPr>
        <w:t>Lub</w:t>
      </w:r>
      <w:proofErr w:type="spellEnd"/>
      <w:r w:rsidR="00D1115C"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 w:rsidR="00D1115C">
        <w:rPr>
          <w:color w:val="231F20"/>
          <w:spacing w:val="-5"/>
          <w:w w:val="85"/>
          <w:sz w:val="26"/>
          <w:szCs w:val="26"/>
        </w:rPr>
        <w:t>Hlis</w:t>
      </w:r>
      <w:bookmarkEnd w:id="8"/>
      <w:proofErr w:type="spellEnd"/>
    </w:p>
    <w:p w14:paraId="6B7987C0" w14:textId="77777777" w:rsidR="00E55566" w:rsidRDefault="00E55566">
      <w:pPr>
        <w:pStyle w:val="BodyText"/>
        <w:spacing w:before="14"/>
        <w:rPr>
          <w:sz w:val="72"/>
        </w:rPr>
      </w:pPr>
    </w:p>
    <w:p w14:paraId="76DF1694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1FDA3431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5302D997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6D3E674D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3059B7ED" w14:textId="045D6D5D" w:rsidR="00E55566" w:rsidRPr="008E01E3" w:rsidRDefault="008E01E3">
      <w:pPr>
        <w:pStyle w:val="BodyText"/>
        <w:ind w:left="13" w:right="9"/>
        <w:jc w:val="center"/>
        <w:rPr>
          <w:sz w:val="26"/>
          <w:szCs w:val="26"/>
        </w:rPr>
      </w:pPr>
      <w:proofErr w:type="spellStart"/>
      <w:r w:rsidRPr="008E01E3">
        <w:rPr>
          <w:color w:val="231F20"/>
          <w:w w:val="70"/>
          <w:sz w:val="26"/>
          <w:szCs w:val="26"/>
        </w:rPr>
        <w:t>Txhawm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rau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mus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saib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lub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tsev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="00813585">
        <w:rPr>
          <w:color w:val="231F20"/>
          <w:w w:val="70"/>
          <w:sz w:val="26"/>
          <w:szCs w:val="26"/>
        </w:rPr>
        <w:t>uas</w:t>
      </w:r>
      <w:proofErr w:type="spellEnd"/>
      <w:r w:rsidR="00813585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qhib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zoo </w:t>
      </w:r>
      <w:proofErr w:type="spellStart"/>
      <w:r w:rsidRPr="008E01E3">
        <w:rPr>
          <w:color w:val="231F20"/>
          <w:w w:val="70"/>
          <w:sz w:val="26"/>
          <w:szCs w:val="26"/>
        </w:rPr>
        <w:t>lis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tiag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(virtual</w:t>
      </w:r>
      <w:ins w:id="13" w:author="Fong RERHANG" w:date="2021-05-25T21:03:00Z">
        <w:r w:rsidR="00912796">
          <w:rPr>
            <w:color w:val="231F20"/>
            <w:w w:val="70"/>
            <w:sz w:val="26"/>
            <w:szCs w:val="26"/>
          </w:rPr>
          <w:t xml:space="preserve"> open house</w:t>
        </w:r>
      </w:ins>
      <w:r w:rsidRPr="008E01E3">
        <w:rPr>
          <w:color w:val="231F20"/>
          <w:w w:val="70"/>
          <w:sz w:val="26"/>
          <w:szCs w:val="26"/>
        </w:rPr>
        <w:t>)</w:t>
      </w:r>
    </w:p>
    <w:p w14:paraId="7CF1DD94" w14:textId="77777777" w:rsidR="00E55566" w:rsidRDefault="00E55566">
      <w:pPr>
        <w:pStyle w:val="BodyText"/>
        <w:rPr>
          <w:sz w:val="20"/>
        </w:rPr>
      </w:pPr>
    </w:p>
    <w:p w14:paraId="65CE78D7" w14:textId="7DF82210" w:rsidR="00E55566" w:rsidRDefault="003F517E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E4FB4D" wp14:editId="237C98A1">
                <wp:simplePos x="0" y="0"/>
                <wp:positionH relativeFrom="page">
                  <wp:posOffset>454025</wp:posOffset>
                </wp:positionH>
                <wp:positionV relativeFrom="paragraph">
                  <wp:posOffset>158115</wp:posOffset>
                </wp:positionV>
                <wp:extent cx="6753225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715 715"/>
                            <a:gd name="T1" fmla="*/ T0 w 10635"/>
                            <a:gd name="T2" fmla="+- 0 11349 715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4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7E13" id="Freeform 6" o:spid="_x0000_s1026" style="position:absolute;margin-left:35.75pt;margin-top:12.45pt;width:531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" path="m,l10634,e" filled="f" strokecolor="#231f20" strokeweight=".25pt">
                <v:path arrowok="t" o:connecttype="custom" o:connectlocs="0,0;6752590,0" o:connectangles="0,0"/>
                <w10:wrap type="topAndBottom" anchorx="page"/>
              </v:shape>
            </w:pict>
          </mc:Fallback>
        </mc:AlternateContent>
      </w:r>
    </w:p>
    <w:p w14:paraId="3CFEB688" w14:textId="1C5E4A9E" w:rsidR="00E55566" w:rsidRPr="008E01E3" w:rsidRDefault="008E01E3" w:rsidP="008E01E3">
      <w:pPr>
        <w:spacing w:before="55" w:after="85"/>
        <w:ind w:left="304"/>
        <w:jc w:val="both"/>
        <w:rPr>
          <w:sz w:val="20"/>
          <w:szCs w:val="20"/>
        </w:rPr>
      </w:pP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Yog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xav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paub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ntxiv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r w:rsidRPr="008E01E3">
        <w:rPr>
          <w:color w:val="231F20"/>
          <w:w w:val="75"/>
          <w:sz w:val="20"/>
          <w:szCs w:val="20"/>
        </w:rPr>
        <w:t xml:space="preserve">Mus </w:t>
      </w:r>
      <w:proofErr w:type="spellStart"/>
      <w:r w:rsidRPr="008E01E3">
        <w:rPr>
          <w:color w:val="231F20"/>
          <w:w w:val="75"/>
          <w:sz w:val="20"/>
          <w:szCs w:val="20"/>
        </w:rPr>
        <w:t>saib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peb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tes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num tau </w:t>
      </w:r>
      <w:proofErr w:type="spellStart"/>
      <w:r w:rsidRPr="008E01E3">
        <w:rPr>
          <w:color w:val="231F20"/>
          <w:w w:val="75"/>
          <w:sz w:val="20"/>
          <w:szCs w:val="20"/>
        </w:rPr>
        <w:t>ntawm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tus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vev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xaib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ntawm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r w:rsidR="009C497D" w:rsidRPr="008E01E3">
        <w:rPr>
          <w:color w:val="205E9E"/>
          <w:w w:val="75"/>
          <w:sz w:val="20"/>
          <w:szCs w:val="20"/>
          <w:u w:val="single" w:color="205E9E"/>
        </w:rPr>
        <w:t>dot.state.mn.us/metro/projects/hwy252study/index.html</w:t>
      </w:r>
      <w:r w:rsidR="009C497D" w:rsidRPr="008E01E3">
        <w:rPr>
          <w:color w:val="205E9E"/>
          <w:sz w:val="20"/>
          <w:szCs w:val="20"/>
          <w:u w:val="single" w:color="205E9E"/>
        </w:rPr>
        <w:t xml:space="preserve"> </w:t>
      </w:r>
    </w:p>
    <w:p w14:paraId="12AD64DD" w14:textId="15D43F7B" w:rsidR="00E55566" w:rsidRDefault="003F517E">
      <w:pPr>
        <w:pStyle w:val="BodyText"/>
        <w:spacing w:line="20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A7EE3C" wp14:editId="3F78BC15">
                <wp:extent cx="6753225" cy="3175"/>
                <wp:effectExtent l="13970" t="7620" r="5080" b="8255"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3175"/>
                          <a:chOff x="0" y="0"/>
                          <a:chExt cx="10635" cy="5"/>
                        </a:xfrm>
                      </wpg:grpSpPr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063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D0914" id="Group 4" o:spid="_x0000_s1026" style="width:531.75pt;height:.25pt;mso-position-horizontal-relative:char;mso-position-vertical-relative:line" coordsize="106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">
                <v:line id="Line 5" o:spid="_x0000_s1027" style="position:absolute;visibility:visible;mso-wrap-style:square" from="0,2" to="106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" strokecolor="#414042" strokeweight=".25pt"/>
                <w10:anchorlock/>
              </v:group>
            </w:pict>
          </mc:Fallback>
        </mc:AlternateContent>
      </w:r>
    </w:p>
    <w:p w14:paraId="21032384" w14:textId="77777777" w:rsidR="00E55566" w:rsidRDefault="00E55566">
      <w:pPr>
        <w:spacing w:line="20" w:lineRule="exact"/>
        <w:rPr>
          <w:sz w:val="2"/>
        </w:rPr>
        <w:sectPr w:rsidR="00E55566">
          <w:headerReference w:type="default" r:id="rId7"/>
          <w:footerReference w:type="default" r:id="rId8"/>
          <w:type w:val="continuous"/>
          <w:pgSz w:w="12240" w:h="15840"/>
          <w:pgMar w:top="4560" w:right="740" w:bottom="1260" w:left="560" w:header="0" w:footer="1067" w:gutter="0"/>
          <w:cols w:space="720"/>
        </w:sectPr>
      </w:pPr>
    </w:p>
    <w:p w14:paraId="10763F65" w14:textId="3F479B39" w:rsidR="00E55566" w:rsidRDefault="003F517E">
      <w:pPr>
        <w:pStyle w:val="BodyText"/>
        <w:spacing w:before="2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6F6B4C36" wp14:editId="7121F8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17495"/>
                <wp:effectExtent l="0" t="0" r="0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17495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DBE48" id="Rectangle 3" o:spid="_x0000_s1026" style="position:absolute;margin-left:0;margin-top:0;width:612pt;height:221.8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" fillcolor="#00355f" stroked="f">
                <w10:wrap anchorx="page" anchory="page"/>
              </v:rect>
            </w:pict>
          </mc:Fallback>
        </mc:AlternateContent>
      </w:r>
    </w:p>
    <w:p w14:paraId="236AC143" w14:textId="77777777" w:rsidR="00E55566" w:rsidRDefault="009C497D">
      <w:pPr>
        <w:pStyle w:val="BodyText"/>
        <w:ind w:left="4613"/>
        <w:rPr>
          <w:sz w:val="20"/>
        </w:rPr>
      </w:pPr>
      <w:r>
        <w:rPr>
          <w:noProof/>
          <w:sz w:val="20"/>
        </w:rPr>
        <w:drawing>
          <wp:inline distT="0" distB="0" distL="0" distR="0" wp14:anchorId="0257A5D9" wp14:editId="77823931">
            <wp:extent cx="1181862" cy="1186052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D13" w14:textId="589107BC" w:rsidR="00D7434B" w:rsidRPr="00EA6FF0" w:rsidRDefault="00D7434B" w:rsidP="00D7434B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del w:id="14" w:author="Fong RERHANG" w:date="2021-05-25T21:05:00Z">
        <w:r w:rsidRPr="00EA6FF0" w:rsidDel="00912796">
          <w:rPr>
            <w:rFonts w:cs="DokChampa"/>
            <w:color w:val="00355F"/>
            <w:spacing w:val="-3"/>
            <w:w w:val="95"/>
            <w:sz w:val="60"/>
            <w:szCs w:val="60"/>
            <w:lang w:bidi="lo-LA"/>
          </w:rPr>
          <w:delText>ua</w:delText>
        </w:r>
      </w:del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del w:id="15" w:author="Fong RERHANG" w:date="2021-05-25T21:05:00Z">
        <w:r w:rsidRPr="00EA6FF0" w:rsidDel="00912796">
          <w:rPr>
            <w:color w:val="00355F"/>
            <w:spacing w:val="-3"/>
            <w:w w:val="95"/>
            <w:sz w:val="60"/>
            <w:szCs w:val="60"/>
          </w:rPr>
          <w:delText>nrog</w:delText>
        </w:r>
      </w:del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731E5AD3" w14:textId="63AA54A6" w:rsidR="00E55566" w:rsidRDefault="003F517E" w:rsidP="00D7434B">
      <w:pPr>
        <w:spacing w:before="73" w:line="266" w:lineRule="auto"/>
        <w:ind w:left="545" w:right="390" w:hanging="149"/>
        <w:jc w:val="both"/>
        <w:rPr>
          <w:sz w:val="5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92448" behindDoc="1" locked="0" layoutInCell="1" allowOverlap="1" wp14:anchorId="2CE1EF1F" wp14:editId="5F26A1CD">
                <wp:simplePos x="0" y="0"/>
                <wp:positionH relativeFrom="page">
                  <wp:posOffset>2526030</wp:posOffset>
                </wp:positionH>
                <wp:positionV relativeFrom="paragraph">
                  <wp:posOffset>1925955</wp:posOffset>
                </wp:positionV>
                <wp:extent cx="2609850" cy="46482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8A554" w14:textId="1E28B047" w:rsidR="00D7434B" w:rsidRDefault="00D7434B" w:rsidP="00D7434B">
                            <w:pPr>
                              <w:spacing w:line="731" w:lineRule="exact"/>
                              <w:rPr>
                                <w:rFonts w:ascii="Brandon Grotesque Regular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1EF1F" id="Text Box 11" o:spid="_x0000_s1027" type="#_x0000_t202" style="position:absolute;left:0;text-align:left;margin-left:198.9pt;margin-top:151.65pt;width:205.5pt;height:36.6pt;z-index:-157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" filled="f" stroked="f">
                <v:textbox inset="0,0,0,0">
                  <w:txbxContent>
                    <w:p w14:paraId="61F8A554" w14:textId="1E28B047" w:rsidR="00D7434B" w:rsidRDefault="00D7434B" w:rsidP="00D7434B">
                      <w:pPr>
                        <w:spacing w:line="731" w:lineRule="exact"/>
                        <w:rPr>
                          <w:rFonts w:ascii="Brandon Grotesque Regular"/>
                          <w:sz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w w:val="80"/>
          <w:sz w:val="26"/>
          <w:szCs w:val="26"/>
        </w:rPr>
        <w:t>–</w:t>
      </w:r>
      <w:r w:rsidR="00D7434B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</w:t>
      </w:r>
      <w:proofErr w:type="spellStart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Minneapolis</w:t>
      </w:r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: </w:t>
      </w:r>
      <w:del w:id="16" w:author="Fong RERHANG" w:date="2021-05-25T21:07:00Z">
        <w:r w:rsidR="00D7434B" w:rsidRPr="00EA6FF0" w:rsidDel="00912796">
          <w:rPr>
            <w:rFonts w:ascii="Brandon Grotesque Bold"/>
            <w:b/>
            <w:color w:val="231F20"/>
            <w:w w:val="80"/>
            <w:sz w:val="26"/>
            <w:szCs w:val="26"/>
          </w:rPr>
          <w:delText>h</w:delText>
        </w:r>
      </w:del>
      <w:proofErr w:type="spellStart"/>
      <w:ins w:id="17" w:author="Fong RERHANG" w:date="2021-05-25T21:07:00Z">
        <w:r w:rsidR="00912796">
          <w:rPr>
            <w:rFonts w:ascii="Brandon Grotesque Bold"/>
            <w:b/>
            <w:color w:val="231F20"/>
            <w:w w:val="80"/>
            <w:sz w:val="26"/>
            <w:szCs w:val="26"/>
          </w:rPr>
          <w:t>H</w:t>
        </w:r>
      </w:ins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>nub</w:t>
      </w:r>
      <w:proofErr w:type="spellEnd"/>
      <w:r w:rsidR="00D7434B" w:rsidRPr="00EA6FF0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spacing w:val="-5"/>
          <w:w w:val="80"/>
          <w:sz w:val="26"/>
          <w:szCs w:val="26"/>
        </w:rPr>
        <w:t>Tuesday,</w:t>
      </w:r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del w:id="18" w:author="Fong RERHANG" w:date="2021-05-25T21:08:00Z">
        <w:r w:rsidR="00D7434B" w:rsidRPr="00EA6FF0" w:rsidDel="00912796">
          <w:rPr>
            <w:color w:val="231F20"/>
            <w:spacing w:val="-47"/>
            <w:w w:val="80"/>
            <w:sz w:val="26"/>
            <w:szCs w:val="26"/>
          </w:rPr>
          <w:delText>Hnub</w:delText>
        </w:r>
      </w:del>
      <w:del w:id="19" w:author="Fong RERHANG" w:date="2021-05-25T21:07:00Z">
        <w:r w:rsidR="00D7434B" w:rsidRPr="00EA6FF0" w:rsidDel="00912796">
          <w:rPr>
            <w:color w:val="231F20"/>
            <w:spacing w:val="-47"/>
            <w:w w:val="80"/>
            <w:sz w:val="26"/>
            <w:szCs w:val="26"/>
          </w:rPr>
          <w:delText xml:space="preserve"> Tim</w:delText>
        </w:r>
      </w:del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ins w:id="20" w:author="Fong RERHANG" w:date="2021-05-25T21:07:00Z">
        <w:r w:rsidR="00912796" w:rsidRPr="00A4308D">
          <w:rPr>
            <w:color w:val="231F20"/>
            <w:w w:val="80"/>
            <w:sz w:val="26"/>
            <w:szCs w:val="26"/>
          </w:rPr>
          <w:t>Hnub</w:t>
        </w:r>
        <w:proofErr w:type="spellEnd"/>
        <w:r w:rsidR="00912796" w:rsidRPr="00A4308D">
          <w:rPr>
            <w:color w:val="231F20"/>
            <w:w w:val="80"/>
            <w:sz w:val="26"/>
            <w:szCs w:val="26"/>
          </w:rPr>
          <w:t xml:space="preserve"> Tim </w:t>
        </w:r>
      </w:ins>
      <w:r w:rsidR="00D7434B" w:rsidRPr="00EA6FF0">
        <w:rPr>
          <w:color w:val="231F20"/>
          <w:w w:val="80"/>
          <w:sz w:val="26"/>
          <w:szCs w:val="26"/>
        </w:rPr>
        <w:t xml:space="preserve">15 </w:t>
      </w:r>
      <w:proofErr w:type="spellStart"/>
      <w:r w:rsidR="00D7434B" w:rsidRPr="00EA6FF0">
        <w:rPr>
          <w:color w:val="231F20"/>
          <w:w w:val="80"/>
          <w:sz w:val="26"/>
          <w:szCs w:val="26"/>
        </w:rPr>
        <w:t>Lub</w:t>
      </w:r>
      <w:proofErr w:type="spellEnd"/>
      <w:r w:rsidR="00D7434B" w:rsidRPr="00EA6FF0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D7434B" w:rsidRPr="00EA6FF0">
        <w:rPr>
          <w:color w:val="231F20"/>
          <w:w w:val="80"/>
          <w:sz w:val="26"/>
          <w:szCs w:val="26"/>
        </w:rPr>
        <w:t>Hlis</w:t>
      </w:r>
      <w:proofErr w:type="spellEnd"/>
      <w:r w:rsidR="00D7434B" w:rsidRPr="00EA6FF0">
        <w:rPr>
          <w:color w:val="231F20"/>
          <w:spacing w:val="-4"/>
          <w:w w:val="80"/>
          <w:sz w:val="52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D7434B" w:rsidRPr="00A4308D">
        <w:rPr>
          <w:color w:val="231F20"/>
          <w:w w:val="80"/>
          <w:sz w:val="26"/>
          <w:szCs w:val="26"/>
        </w:rPr>
        <w:t>–</w:t>
      </w:r>
      <w:proofErr w:type="spellStart"/>
      <w:r w:rsidR="00013BD0" w:rsidRPr="00592618">
        <w:rPr>
          <w:color w:val="231F20"/>
          <w:w w:val="80"/>
        </w:rPr>
        <w:t>Hauv</w:t>
      </w:r>
      <w:proofErr w:type="spellEnd"/>
      <w:r w:rsidR="00013BD0" w:rsidRPr="00592618">
        <w:rPr>
          <w:color w:val="231F20"/>
          <w:w w:val="80"/>
        </w:rPr>
        <w:t xml:space="preserve"> </w:t>
      </w:r>
      <w:proofErr w:type="spellStart"/>
      <w:r w:rsidR="00013BD0" w:rsidRPr="00592618">
        <w:rPr>
          <w:color w:val="231F20"/>
          <w:w w:val="80"/>
        </w:rPr>
        <w:t>Plawv</w:t>
      </w:r>
      <w:proofErr w:type="spellEnd"/>
      <w:r w:rsidR="00D7434B" w:rsidRPr="00013BD0">
        <w:rPr>
          <w:rFonts w:ascii="Brandon Grotesque Bold"/>
          <w:b/>
          <w:color w:val="231F20"/>
          <w:w w:val="80"/>
        </w:rPr>
        <w:t xml:space="preserve"> </w:t>
      </w:r>
      <w:r w:rsidR="00D7434B" w:rsidRPr="00A4308D">
        <w:rPr>
          <w:rFonts w:ascii="Brandon Grotesque Bold"/>
          <w:b/>
          <w:color w:val="231F20"/>
          <w:w w:val="80"/>
          <w:sz w:val="26"/>
          <w:szCs w:val="26"/>
        </w:rPr>
        <w:t>Brooklyn:</w:t>
      </w:r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del w:id="21" w:author="Fong RERHANG" w:date="2021-05-25T21:07:00Z">
        <w:r w:rsidR="00D7434B" w:rsidRPr="00A4308D" w:rsidDel="00912796">
          <w:rPr>
            <w:rFonts w:ascii="Brandon Grotesque Bold"/>
            <w:b/>
            <w:color w:val="231F20"/>
            <w:spacing w:val="-25"/>
            <w:w w:val="80"/>
            <w:sz w:val="26"/>
            <w:szCs w:val="26"/>
          </w:rPr>
          <w:delText>h</w:delText>
        </w:r>
      </w:del>
      <w:proofErr w:type="spellStart"/>
      <w:ins w:id="22" w:author="Fong RERHANG" w:date="2021-05-25T21:07:00Z">
        <w:r w:rsidR="00912796">
          <w:rPr>
            <w:rFonts w:ascii="Brandon Grotesque Bold"/>
            <w:b/>
            <w:color w:val="231F20"/>
            <w:spacing w:val="-25"/>
            <w:w w:val="80"/>
            <w:sz w:val="26"/>
            <w:szCs w:val="26"/>
          </w:rPr>
          <w:t>H</w:t>
        </w:r>
      </w:ins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nub</w:t>
      </w:r>
      <w:proofErr w:type="spellEnd"/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D7434B" w:rsidRPr="00A4308D">
        <w:rPr>
          <w:color w:val="231F20"/>
          <w:w w:val="80"/>
          <w:sz w:val="26"/>
          <w:szCs w:val="26"/>
        </w:rPr>
        <w:t xml:space="preserve">Thursday,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Hnub</w:t>
      </w:r>
      <w:proofErr w:type="spellEnd"/>
      <w:r w:rsidR="00D7434B" w:rsidRPr="00A4308D">
        <w:rPr>
          <w:color w:val="231F20"/>
          <w:w w:val="80"/>
          <w:sz w:val="26"/>
          <w:szCs w:val="26"/>
        </w:rPr>
        <w:t xml:space="preserve"> Tim 17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Lub</w:t>
      </w:r>
      <w:proofErr w:type="spellEnd"/>
      <w:r w:rsidR="00D7434B" w:rsidRPr="00A4308D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HLis</w:t>
      </w:r>
      <w:proofErr w:type="spellEnd"/>
      <w:r w:rsidR="00D7434B">
        <w:rPr>
          <w:color w:val="231F20"/>
          <w:w w:val="80"/>
          <w:sz w:val="30"/>
          <w:szCs w:val="30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Cheeb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Tsam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uas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w w:val="85"/>
          <w:sz w:val="26"/>
          <w:szCs w:val="26"/>
        </w:rPr>
        <w:t>-</w:t>
      </w:r>
      <w:r w:rsidR="00761B0C">
        <w:rPr>
          <w:color w:val="231F2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>
        <w:rPr>
          <w:color w:val="231F20"/>
          <w:spacing w:val="-90"/>
          <w:w w:val="85"/>
          <w:sz w:val="26"/>
          <w:szCs w:val="26"/>
        </w:rPr>
        <w:t xml:space="preserve"> </w:t>
      </w:r>
      <w:del w:id="23" w:author="Fong RERHANG" w:date="2021-05-25T21:06:00Z">
        <w:r w:rsidR="00D7434B" w:rsidDel="00912796">
          <w:rPr>
            <w:rFonts w:ascii="Brandon Grotesque Bold"/>
            <w:b/>
            <w:color w:val="231F20"/>
            <w:w w:val="85"/>
            <w:sz w:val="26"/>
            <w:szCs w:val="26"/>
          </w:rPr>
          <w:delText>Chaw ua si</w:delText>
        </w:r>
      </w:del>
      <w:proofErr w:type="spellStart"/>
      <w:ins w:id="24" w:author="Fong RERHANG" w:date="2021-05-25T21:06:00Z">
        <w:r w:rsidR="00912796">
          <w:rPr>
            <w:rFonts w:ascii="Brandon Grotesque Bold"/>
            <w:b/>
            <w:color w:val="231F20"/>
            <w:w w:val="85"/>
            <w:sz w:val="26"/>
            <w:szCs w:val="26"/>
          </w:rPr>
          <w:t>Vaj</w:t>
        </w:r>
        <w:proofErr w:type="spellEnd"/>
        <w:r w:rsidR="00912796">
          <w:rPr>
            <w:rFonts w:ascii="Brandon Grotesque Bold"/>
            <w:b/>
            <w:color w:val="231F20"/>
            <w:w w:val="85"/>
            <w:sz w:val="26"/>
            <w:szCs w:val="26"/>
          </w:rPr>
          <w:t xml:space="preserve"> </w:t>
        </w:r>
        <w:proofErr w:type="spellStart"/>
        <w:r w:rsidR="00912796">
          <w:rPr>
            <w:rFonts w:ascii="Brandon Grotesque Bold"/>
            <w:b/>
            <w:color w:val="231F20"/>
            <w:w w:val="85"/>
            <w:sz w:val="26"/>
            <w:szCs w:val="26"/>
          </w:rPr>
          <w:t>Ua</w:t>
        </w:r>
        <w:proofErr w:type="spellEnd"/>
        <w:r w:rsidR="00912796">
          <w:rPr>
            <w:rFonts w:ascii="Brandon Grotesque Bold"/>
            <w:b/>
            <w:color w:val="231F20"/>
            <w:w w:val="85"/>
            <w:sz w:val="26"/>
            <w:szCs w:val="26"/>
          </w:rPr>
          <w:t xml:space="preserve"> Si</w:t>
        </w:r>
      </w:ins>
      <w:r w:rsidR="00D7434B"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="00D7434B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D7434B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del w:id="25" w:author="Fong RERHANG" w:date="2021-05-25T21:07:00Z">
        <w:r w:rsidR="00D7434B" w:rsidDel="00912796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delText>h</w:delText>
        </w:r>
      </w:del>
      <w:proofErr w:type="spellStart"/>
      <w:ins w:id="26" w:author="Fong RERHANG" w:date="2021-05-25T21:07:00Z">
        <w:r w:rsidR="00912796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t>H</w:t>
        </w:r>
      </w:ins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="00D7434B" w:rsidRPr="00BA6CF3">
        <w:rPr>
          <w:color w:val="231F20"/>
          <w:spacing w:val="-5"/>
          <w:w w:val="85"/>
          <w:sz w:val="26"/>
          <w:szCs w:val="26"/>
        </w:rPr>
        <w:t>Tuesday,</w:t>
      </w:r>
      <w:r w:rsidR="00D7434B">
        <w:rPr>
          <w:color w:val="231F20"/>
          <w:spacing w:val="-5"/>
          <w:w w:val="85"/>
          <w:sz w:val="26"/>
          <w:szCs w:val="26"/>
        </w:rPr>
        <w:t>Hnub</w:t>
      </w:r>
      <w:proofErr w:type="spellEnd"/>
      <w:r w:rsidR="00D7434B"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 w:rsidR="00D7434B">
        <w:rPr>
          <w:color w:val="231F20"/>
          <w:spacing w:val="-5"/>
          <w:w w:val="85"/>
          <w:sz w:val="26"/>
          <w:szCs w:val="26"/>
        </w:rPr>
        <w:t>Lub</w:t>
      </w:r>
      <w:proofErr w:type="spellEnd"/>
      <w:r w:rsidR="00D7434B"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 w:rsidR="00D7434B"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6E8F4756" w14:textId="77777777" w:rsidR="00E55566" w:rsidRDefault="00E55566">
      <w:pPr>
        <w:pStyle w:val="BodyText"/>
        <w:rPr>
          <w:sz w:val="20"/>
        </w:rPr>
      </w:pPr>
    </w:p>
    <w:p w14:paraId="09B0A3A9" w14:textId="77777777" w:rsidR="00E55566" w:rsidRDefault="00E55566">
      <w:pPr>
        <w:pStyle w:val="BodyText"/>
        <w:rPr>
          <w:sz w:val="20"/>
        </w:rPr>
      </w:pPr>
    </w:p>
    <w:p w14:paraId="58832FC8" w14:textId="77777777" w:rsidR="00E55566" w:rsidRDefault="00E55566">
      <w:pPr>
        <w:pStyle w:val="BodyText"/>
        <w:spacing w:before="13"/>
        <w:rPr>
          <w:sz w:val="14"/>
        </w:rPr>
      </w:pPr>
    </w:p>
    <w:p w14:paraId="3BCCFDFF" w14:textId="2779A120" w:rsidR="00E55566" w:rsidRDefault="009C497D">
      <w:pPr>
        <w:pStyle w:val="BodyText"/>
        <w:spacing w:before="118" w:line="218" w:lineRule="auto"/>
        <w:ind w:left="4196" w:right="123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9D8F1F4" wp14:editId="72C716CC">
            <wp:simplePos x="0" y="0"/>
            <wp:positionH relativeFrom="page">
              <wp:posOffset>1293378</wp:posOffset>
            </wp:positionH>
            <wp:positionV relativeFrom="paragraph">
              <wp:posOffset>-239258</wp:posOffset>
            </wp:positionV>
            <wp:extent cx="1357064" cy="135567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064" cy="135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2404">
        <w:rPr>
          <w:color w:val="231F20"/>
          <w:spacing w:val="-4"/>
          <w:w w:val="75"/>
        </w:rPr>
        <w:t>N</w:t>
      </w:r>
      <w:r w:rsidR="00787B6E">
        <w:rPr>
          <w:color w:val="231F20"/>
          <w:spacing w:val="-4"/>
          <w:w w:val="75"/>
        </w:rPr>
        <w:t>kag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proofErr w:type="spellStart"/>
      <w:r w:rsidR="00787B6E">
        <w:rPr>
          <w:color w:val="231F20"/>
          <w:spacing w:val="-4"/>
          <w:w w:val="75"/>
        </w:rPr>
        <w:t>mus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proofErr w:type="spellStart"/>
      <w:r w:rsidR="00787B6E">
        <w:rPr>
          <w:color w:val="231F20"/>
          <w:spacing w:val="-4"/>
          <w:w w:val="75"/>
        </w:rPr>
        <w:t>saib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proofErr w:type="spellStart"/>
      <w:r w:rsidR="00787B6E">
        <w:rPr>
          <w:color w:val="231F20"/>
          <w:spacing w:val="-4"/>
          <w:w w:val="75"/>
        </w:rPr>
        <w:t>lub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proofErr w:type="spellStart"/>
      <w:r w:rsidR="00787B6E">
        <w:rPr>
          <w:color w:val="231F20"/>
          <w:spacing w:val="-4"/>
          <w:w w:val="75"/>
        </w:rPr>
        <w:t>tsev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proofErr w:type="spellStart"/>
      <w:r w:rsidR="00E52404">
        <w:rPr>
          <w:color w:val="231F20"/>
          <w:spacing w:val="-4"/>
          <w:w w:val="75"/>
        </w:rPr>
        <w:t>uas</w:t>
      </w:r>
      <w:proofErr w:type="spellEnd"/>
      <w:r w:rsidR="00E52404">
        <w:rPr>
          <w:color w:val="231F20"/>
          <w:spacing w:val="-4"/>
          <w:w w:val="75"/>
        </w:rPr>
        <w:t xml:space="preserve"> </w:t>
      </w:r>
      <w:proofErr w:type="spellStart"/>
      <w:r w:rsidR="00E52404">
        <w:rPr>
          <w:color w:val="231F20"/>
          <w:spacing w:val="-4"/>
          <w:w w:val="75"/>
        </w:rPr>
        <w:t>qhib</w:t>
      </w:r>
      <w:proofErr w:type="spellEnd"/>
      <w:r w:rsidR="00E52404">
        <w:rPr>
          <w:color w:val="231F20"/>
          <w:spacing w:val="-4"/>
          <w:w w:val="75"/>
        </w:rPr>
        <w:t xml:space="preserve"> </w:t>
      </w:r>
      <w:r w:rsidR="00787B6E">
        <w:rPr>
          <w:color w:val="231F20"/>
          <w:spacing w:val="-4"/>
          <w:w w:val="75"/>
        </w:rPr>
        <w:t xml:space="preserve">zoo </w:t>
      </w:r>
      <w:proofErr w:type="spellStart"/>
      <w:r w:rsidR="00787B6E">
        <w:rPr>
          <w:color w:val="231F20"/>
          <w:spacing w:val="-4"/>
          <w:w w:val="75"/>
        </w:rPr>
        <w:t>lis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proofErr w:type="spellStart"/>
      <w:r w:rsidR="00787B6E">
        <w:rPr>
          <w:color w:val="231F20"/>
          <w:spacing w:val="-4"/>
          <w:w w:val="75"/>
        </w:rPr>
        <w:t>tiag</w:t>
      </w:r>
      <w:proofErr w:type="spellEnd"/>
      <w:r w:rsidR="00787B6E">
        <w:rPr>
          <w:color w:val="231F20"/>
          <w:spacing w:val="-4"/>
          <w:w w:val="75"/>
        </w:rPr>
        <w:t xml:space="preserve"> </w:t>
      </w:r>
      <w:r w:rsidR="00E52404">
        <w:rPr>
          <w:color w:val="231F20"/>
          <w:spacing w:val="-4"/>
          <w:w w:val="75"/>
        </w:rPr>
        <w:t>(</w:t>
      </w:r>
      <w:proofErr w:type="spellStart"/>
      <w:r w:rsidR="00787B6E">
        <w:rPr>
          <w:color w:val="231F20"/>
          <w:spacing w:val="-4"/>
          <w:w w:val="75"/>
        </w:rPr>
        <w:t>virtaul</w:t>
      </w:r>
      <w:proofErr w:type="spellEnd"/>
      <w:ins w:id="27" w:author="Fong RERHANG" w:date="2021-05-25T21:09:00Z">
        <w:r w:rsidR="00912796">
          <w:rPr>
            <w:color w:val="231F20"/>
            <w:spacing w:val="-4"/>
            <w:w w:val="75"/>
          </w:rPr>
          <w:t xml:space="preserve"> open house</w:t>
        </w:r>
      </w:ins>
      <w:del w:id="28" w:author="Fong RERHANG" w:date="2021-05-25T21:09:00Z">
        <w:r w:rsidDel="00912796">
          <w:rPr>
            <w:color w:val="231F20"/>
            <w:spacing w:val="-4"/>
            <w:w w:val="75"/>
          </w:rPr>
          <w:delText xml:space="preserve"> </w:delText>
        </w:r>
      </w:del>
      <w:r w:rsidR="00E52404">
        <w:rPr>
          <w:color w:val="231F20"/>
          <w:spacing w:val="-4"/>
          <w:w w:val="75"/>
        </w:rPr>
        <w:t>)</w:t>
      </w:r>
    </w:p>
    <w:p w14:paraId="42390085" w14:textId="77777777" w:rsidR="00E55566" w:rsidRDefault="00E55566">
      <w:pPr>
        <w:pStyle w:val="BodyText"/>
        <w:rPr>
          <w:sz w:val="20"/>
        </w:rPr>
      </w:pPr>
    </w:p>
    <w:p w14:paraId="1FD5C2D6" w14:textId="77777777" w:rsidR="00E55566" w:rsidRDefault="00E55566">
      <w:pPr>
        <w:pStyle w:val="BodyText"/>
        <w:rPr>
          <w:sz w:val="20"/>
        </w:rPr>
      </w:pPr>
    </w:p>
    <w:p w14:paraId="66A06162" w14:textId="217E8F38" w:rsidR="00E55566" w:rsidRDefault="003F517E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AC2854C" wp14:editId="5ACA6481">
                <wp:simplePos x="0" y="0"/>
                <wp:positionH relativeFrom="page">
                  <wp:posOffset>655320</wp:posOffset>
                </wp:positionH>
                <wp:positionV relativeFrom="paragraph">
                  <wp:posOffset>222885</wp:posOffset>
                </wp:positionV>
                <wp:extent cx="6461760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1032 1032"/>
                            <a:gd name="T1" fmla="*/ T0 w 10176"/>
                            <a:gd name="T2" fmla="+- 0 11208 1032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D5B8" id="Freeform 2" o:spid="_x0000_s1026" style="position:absolute;margin-left:51.6pt;margin-top:17.5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" path="m,l10176,e" filled="f" strokecolor="#231f20" strokeweight=".5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</w:p>
    <w:sectPr w:rsidR="00E55566">
      <w:pgSz w:w="12240" w:h="15840"/>
      <w:pgMar w:top="4560" w:right="740" w:bottom="1260" w:left="56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EDFA" w14:textId="77777777" w:rsidR="00A02A24" w:rsidRDefault="00A02A24">
      <w:r>
        <w:separator/>
      </w:r>
    </w:p>
  </w:endnote>
  <w:endnote w:type="continuationSeparator" w:id="0">
    <w:p w14:paraId="4CAF3D8A" w14:textId="77777777" w:rsidR="00A02A24" w:rsidRDefault="00A0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randon Grotesque Regular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9F8DE" w14:textId="77777777" w:rsidR="00E55566" w:rsidRDefault="009C49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3296" behindDoc="1" locked="0" layoutInCell="1" allowOverlap="1" wp14:anchorId="3B7335D7" wp14:editId="4DE54322">
          <wp:simplePos x="0" y="0"/>
          <wp:positionH relativeFrom="page">
            <wp:posOffset>3193511</wp:posOffset>
          </wp:positionH>
          <wp:positionV relativeFrom="page">
            <wp:posOffset>9198445</wp:posOffset>
          </wp:positionV>
          <wp:extent cx="804460" cy="567854"/>
          <wp:effectExtent l="0" t="0" r="0" b="0"/>
          <wp:wrapNone/>
          <wp:docPr id="1" name="image1.png" descr="City of Brooklyn Cent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460" cy="567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6F4D5ADF" wp14:editId="05A40FF5">
          <wp:simplePos x="0" y="0"/>
          <wp:positionH relativeFrom="page">
            <wp:posOffset>2223656</wp:posOffset>
          </wp:positionH>
          <wp:positionV relativeFrom="page">
            <wp:posOffset>9283293</wp:posOffset>
          </wp:positionV>
          <wp:extent cx="363447" cy="398157"/>
          <wp:effectExtent l="0" t="0" r="0" b="0"/>
          <wp:wrapNone/>
          <wp:docPr id="3" name="image2.jpeg" descr="Hennepin Coun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3447" cy="398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0204CFB2" wp14:editId="0DA0A128">
          <wp:simplePos x="0" y="0"/>
          <wp:positionH relativeFrom="page">
            <wp:posOffset>4583788</wp:posOffset>
          </wp:positionH>
          <wp:positionV relativeFrom="page">
            <wp:posOffset>9286850</wp:posOffset>
          </wp:positionV>
          <wp:extent cx="959620" cy="391045"/>
          <wp:effectExtent l="0" t="0" r="0" b="0"/>
          <wp:wrapNone/>
          <wp:docPr id="5" name="image3.jpeg" descr="City of Brooklyn Park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59620" cy="3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832" behindDoc="1" locked="0" layoutInCell="1" allowOverlap="1" wp14:anchorId="66532591" wp14:editId="1ED518B3">
          <wp:simplePos x="0" y="0"/>
          <wp:positionH relativeFrom="page">
            <wp:posOffset>6110326</wp:posOffset>
          </wp:positionH>
          <wp:positionV relativeFrom="page">
            <wp:posOffset>9244825</wp:posOffset>
          </wp:positionV>
          <wp:extent cx="832737" cy="415429"/>
          <wp:effectExtent l="0" t="0" r="0" b="0"/>
          <wp:wrapNone/>
          <wp:docPr id="7" name="image4.jpeg" descr="City of Minneapoli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32737" cy="415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5344" behindDoc="1" locked="0" layoutInCell="1" allowOverlap="1" wp14:anchorId="70214984" wp14:editId="480E3986">
          <wp:simplePos x="0" y="0"/>
          <wp:positionH relativeFrom="page">
            <wp:posOffset>829322</wp:posOffset>
          </wp:positionH>
          <wp:positionV relativeFrom="page">
            <wp:posOffset>9274658</wp:posOffset>
          </wp:positionV>
          <wp:extent cx="832750" cy="35574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32750" cy="3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0F763" w14:textId="77777777" w:rsidR="00A02A24" w:rsidRDefault="00A02A24">
      <w:r>
        <w:separator/>
      </w:r>
    </w:p>
  </w:footnote>
  <w:footnote w:type="continuationSeparator" w:id="0">
    <w:p w14:paraId="5D19960E" w14:textId="77777777" w:rsidR="00A02A24" w:rsidRDefault="00A02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1622A" w14:textId="51C0607A" w:rsidR="00E55566" w:rsidRDefault="003F51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42272" behindDoc="1" locked="0" layoutInCell="1" allowOverlap="1" wp14:anchorId="7CE6ADF2" wp14:editId="5FAED8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89814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898140"/>
                        <a:chOff x="0" y="0"/>
                        <a:chExt cx="12240" cy="4564"/>
                      </a:xfrm>
                    </wpg:grpSpPr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4437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0" y="4436"/>
                          <a:ext cx="12240" cy="127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8158CB" id="Group 2" o:spid="_x0000_s1026" style="position:absolute;margin-left:0;margin-top:0;width:612pt;height:228.2pt;z-index:-15774208;mso-position-horizontal-relative:page;mso-position-vertical-relative:page" coordsize="12240,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">
              <v:rect id="Rectangle 4" o:spid="_x0000_s1027" style="position:absolute;width:12240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" fillcolor="#00355f" stroked="f"/>
              <v:rect id="Rectangle 3" o:spid="_x0000_s1028" style="position:absolute;top:4436;width:12240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" fillcolor="#72bf4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38AC0CC8" wp14:editId="60D1175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390005" cy="24606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0005" cy="246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C49F4" w14:textId="77777777" w:rsidR="00E55566" w:rsidRDefault="009C497D">
                          <w:pPr>
                            <w:spacing w:before="94" w:line="220" w:lineRule="auto"/>
                            <w:ind w:left="20" w:right="18" w:firstLine="160"/>
                            <w:jc w:val="both"/>
                            <w:rPr>
                              <w:rFonts w:ascii="Calibri" w:hAnsi="Calibri"/>
                              <w:i/>
                              <w:sz w:val="94"/>
                            </w:rPr>
                          </w:pP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>Let’s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6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"/>
                              <w:sz w:val="98"/>
                            </w:rPr>
                            <w:t>Work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0"/>
                              <w:sz w:val="98"/>
                            </w:rPr>
                            <w:t>Together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>for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 xml:space="preserve">a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w w:val="95"/>
                              <w:sz w:val="98"/>
                            </w:rPr>
                            <w:t xml:space="preserve">Better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3"/>
                              <w:w w:val="95"/>
                              <w:sz w:val="98"/>
                            </w:rPr>
                            <w:t>Highway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81"/>
                              <w:w w:val="9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4"/>
                              <w:w w:val="95"/>
                              <w:sz w:val="98"/>
                            </w:rPr>
                            <w:t xml:space="preserve">252/I-94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2"/>
                              <w:w w:val="95"/>
                              <w:sz w:val="94"/>
                            </w:rPr>
                            <w:t>Join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w w:val="95"/>
                              <w:sz w:val="94"/>
                            </w:rPr>
                            <w:t>the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w w:val="95"/>
                              <w:sz w:val="94"/>
                            </w:rPr>
                            <w:t>online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3"/>
                              <w:w w:val="95"/>
                              <w:sz w:val="94"/>
                            </w:rPr>
                            <w:t>conversation!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C0C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4.6pt;margin-top:15.4pt;width:503.15pt;height:193.7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" filled="f" stroked="f">
              <v:textbox inset="0,0,0,0">
                <w:txbxContent>
                  <w:p w14:paraId="68BC49F4" w14:textId="77777777" w:rsidR="00E55566" w:rsidRDefault="009C497D">
                    <w:pPr>
                      <w:spacing w:before="94" w:line="220" w:lineRule="auto"/>
                      <w:ind w:left="20" w:right="18" w:firstLine="160"/>
                      <w:jc w:val="both"/>
                      <w:rPr>
                        <w:rFonts w:ascii="Calibri" w:hAnsi="Calibri"/>
                        <w:i/>
                        <w:sz w:val="94"/>
                      </w:rPr>
                    </w:pP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>Let’s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6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"/>
                        <w:sz w:val="98"/>
                      </w:rPr>
                      <w:t>Work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0"/>
                        <w:sz w:val="98"/>
                      </w:rPr>
                      <w:t>Together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>for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 xml:space="preserve">a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w w:val="95"/>
                        <w:sz w:val="98"/>
                      </w:rPr>
                      <w:t xml:space="preserve">Better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3"/>
                        <w:w w:val="95"/>
                        <w:sz w:val="98"/>
                      </w:rPr>
                      <w:t>Highway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81"/>
                        <w:w w:val="9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4"/>
                        <w:w w:val="95"/>
                        <w:sz w:val="98"/>
                      </w:rPr>
                      <w:t xml:space="preserve">252/I-94 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2"/>
                        <w:w w:val="95"/>
                        <w:sz w:val="94"/>
                      </w:rPr>
                      <w:t>Join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w w:val="95"/>
                        <w:sz w:val="94"/>
                      </w:rPr>
                      <w:t>the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w w:val="95"/>
                        <w:sz w:val="94"/>
                      </w:rPr>
                      <w:t>online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3"/>
                        <w:w w:val="95"/>
                        <w:sz w:val="94"/>
                      </w:rPr>
                      <w:t>conversation!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g RERHANG">
    <w15:presenceInfo w15:providerId="None" w15:userId="Fong RER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66"/>
    <w:rsid w:val="00013BD0"/>
    <w:rsid w:val="001F18A8"/>
    <w:rsid w:val="002F388D"/>
    <w:rsid w:val="00320562"/>
    <w:rsid w:val="003E7C3A"/>
    <w:rsid w:val="003F517E"/>
    <w:rsid w:val="00582C02"/>
    <w:rsid w:val="00592618"/>
    <w:rsid w:val="006F1716"/>
    <w:rsid w:val="00761B0C"/>
    <w:rsid w:val="00787B6E"/>
    <w:rsid w:val="00813585"/>
    <w:rsid w:val="008752CB"/>
    <w:rsid w:val="008E01E3"/>
    <w:rsid w:val="00912796"/>
    <w:rsid w:val="009C497D"/>
    <w:rsid w:val="00A02A24"/>
    <w:rsid w:val="00A4308D"/>
    <w:rsid w:val="00B7508E"/>
    <w:rsid w:val="00BA6CF3"/>
    <w:rsid w:val="00BC17E8"/>
    <w:rsid w:val="00C212BB"/>
    <w:rsid w:val="00C56A8F"/>
    <w:rsid w:val="00D1115C"/>
    <w:rsid w:val="00D7434B"/>
    <w:rsid w:val="00D86363"/>
    <w:rsid w:val="00DE2B98"/>
    <w:rsid w:val="00E52404"/>
    <w:rsid w:val="00E55566"/>
    <w:rsid w:val="00EA6FF0"/>
    <w:rsid w:val="00EC6933"/>
    <w:rsid w:val="00F04AC9"/>
    <w:rsid w:val="00F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4B00B"/>
  <w15:docId w15:val="{26487604-E895-4C73-9596-FDA592F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354"/>
      <w:ind w:left="13" w:right="7" w:hanging="273"/>
      <w:outlineLvl w:val="0"/>
    </w:pPr>
    <w:rPr>
      <w:rFonts w:ascii="Brandon Grotesque Bold" w:eastAsia="Brandon Grotesque Bold" w:hAnsi="Brandon Grotesque Bold" w:cs="Brandon Grotesque Bold"/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2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98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work together for a better highway 252/I-94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Fong RERHANG</cp:lastModifiedBy>
  <cp:revision>6</cp:revision>
  <cp:lastPrinted>2021-05-25T15:14:00Z</cp:lastPrinted>
  <dcterms:created xsi:type="dcterms:W3CDTF">2021-05-25T13:31:00Z</dcterms:created>
  <dcterms:modified xsi:type="dcterms:W3CDTF">2021-05-25T15:15:00Z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