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31B9" w14:textId="62B3CCBD" w:rsidR="00022E63" w:rsidRPr="00187D48" w:rsidRDefault="001553AB" w:rsidP="00187D48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2"/>
          <w:w w:val="95"/>
          <w:sz w:val="70"/>
          <w:szCs w:val="70"/>
        </w:rPr>
      </w:pP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487557632" behindDoc="1" locked="0" layoutInCell="1" allowOverlap="1" wp14:anchorId="35E74DBF" wp14:editId="7DF52B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2336800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2336800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65D6" id="Rectangle 5" o:spid="_x0000_s1026" style="position:absolute;margin-left:0;margin-top:0;width:600pt;height:184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" fillcolor="#00355f" stroked="f">
                <w10:wrap anchorx="page" anchory="page"/>
              </v:rect>
            </w:pict>
          </mc:Fallback>
        </mc:AlternateContent>
      </w: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487558144" behindDoc="1" locked="0" layoutInCell="1" allowOverlap="1" wp14:anchorId="059E67D1" wp14:editId="49A5168C">
                <wp:simplePos x="0" y="0"/>
                <wp:positionH relativeFrom="page">
                  <wp:posOffset>0</wp:posOffset>
                </wp:positionH>
                <wp:positionV relativeFrom="page">
                  <wp:posOffset>2336800</wp:posOffset>
                </wp:positionV>
                <wp:extent cx="7620000" cy="7874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7874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CE086" id="Rectangle 4" o:spid="_x0000_s1026" style="position:absolute;margin-left:0;margin-top:184pt;width:600pt;height:6.2pt;z-index:-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" fillcolor="#72bf44" stroked="f">
                <w10:wrap anchorx="page" anchory="page"/>
              </v:rect>
            </w:pict>
          </mc:Fallback>
        </mc:AlternateContent>
      </w:r>
      <w:r w:rsidR="0086354C" w:rsidRPr="00187D48">
        <w:rPr>
          <w:b/>
          <w:color w:val="FFFFFF"/>
          <w:sz w:val="70"/>
          <w:szCs w:val="70"/>
        </w:rPr>
        <w:t>L</w:t>
      </w:r>
      <w:r w:rsidR="006B50D8" w:rsidRPr="00187D48">
        <w:rPr>
          <w:b/>
          <w:color w:val="FFFFFF"/>
          <w:sz w:val="70"/>
          <w:szCs w:val="70"/>
        </w:rPr>
        <w:t xml:space="preserve">os </w:t>
      </w:r>
      <w:proofErr w:type="spellStart"/>
      <w:ins w:id="0" w:author="Fong RERHANG" w:date="2021-05-25T22:05:00Z">
        <w:r w:rsidR="00B375BF">
          <w:rPr>
            <w:b/>
            <w:color w:val="FFFFFF"/>
            <w:sz w:val="70"/>
            <w:szCs w:val="70"/>
          </w:rPr>
          <w:t>Peb</w:t>
        </w:r>
        <w:proofErr w:type="spellEnd"/>
        <w:r w:rsidR="00B375BF">
          <w:rPr>
            <w:b/>
            <w:color w:val="FFFFFF"/>
            <w:sz w:val="70"/>
            <w:szCs w:val="70"/>
          </w:rPr>
          <w:t xml:space="preserve"> </w:t>
        </w:r>
      </w:ins>
      <w:r w:rsidR="006B50D8" w:rsidRPr="00187D48">
        <w:rPr>
          <w:b/>
          <w:color w:val="FFFFFF"/>
          <w:sz w:val="70"/>
          <w:szCs w:val="70"/>
        </w:rPr>
        <w:t>Sib K</w:t>
      </w:r>
      <w:proofErr w:type="spellStart"/>
      <w:r w:rsidR="006B50D8" w:rsidRPr="00187D48">
        <w:rPr>
          <w:b/>
          <w:color w:val="FFFFFF"/>
          <w:sz w:val="70"/>
          <w:szCs w:val="70"/>
        </w:rPr>
        <w:t>oom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Tes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Ua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Txoj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Kev </w:t>
      </w:r>
      <w:proofErr w:type="spellStart"/>
      <w:ins w:id="1" w:author="Fong RERHANG" w:date="2021-05-25T22:06:00Z">
        <w:r w:rsidR="00B375BF">
          <w:rPr>
            <w:b/>
            <w:color w:val="FFFFFF"/>
            <w:sz w:val="70"/>
            <w:szCs w:val="70"/>
          </w:rPr>
          <w:t>Khiav</w:t>
        </w:r>
        <w:proofErr w:type="spellEnd"/>
        <w:r w:rsidR="00B375BF">
          <w:rPr>
            <w:b/>
            <w:color w:val="FFFFFF"/>
            <w:sz w:val="70"/>
            <w:szCs w:val="70"/>
          </w:rPr>
          <w:t xml:space="preserve"> </w:t>
        </w:r>
        <w:proofErr w:type="spellStart"/>
        <w:r w:rsidR="00B375BF">
          <w:rPr>
            <w:b/>
            <w:color w:val="FFFFFF"/>
            <w:sz w:val="70"/>
            <w:szCs w:val="70"/>
          </w:rPr>
          <w:t>Ceev</w:t>
        </w:r>
        <w:proofErr w:type="spellEnd"/>
        <w:r w:rsidR="00B375BF">
          <w:rPr>
            <w:b/>
            <w:color w:val="FFFFFF"/>
            <w:sz w:val="70"/>
            <w:szCs w:val="70"/>
          </w:rPr>
          <w:t xml:space="preserve"> 252/I-94</w:t>
        </w:r>
      </w:ins>
      <w:del w:id="2" w:author="Fong RERHANG" w:date="2021-05-25T22:06:00Z">
        <w:r w:rsidR="006B50D8" w:rsidRPr="00187D48" w:rsidDel="00B375BF">
          <w:rPr>
            <w:b/>
            <w:color w:val="FFFFFF"/>
            <w:sz w:val="70"/>
            <w:szCs w:val="70"/>
          </w:rPr>
          <w:delText>Loj</w:delText>
        </w:r>
      </w:del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Kom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Zoo </w:t>
      </w:r>
      <w:proofErr w:type="spellStart"/>
      <w:ins w:id="3" w:author="Fong RERHANG" w:date="2021-05-25T22:06:00Z">
        <w:r w:rsidR="00B375BF">
          <w:rPr>
            <w:b/>
            <w:color w:val="FFFFFF"/>
            <w:sz w:val="70"/>
            <w:szCs w:val="70"/>
          </w:rPr>
          <w:t>Dua</w:t>
        </w:r>
      </w:ins>
      <w:proofErr w:type="spellEnd"/>
      <w:del w:id="4" w:author="Fong RERHANG" w:date="2021-05-25T22:06:00Z">
        <w:r w:rsidR="006B50D8" w:rsidRPr="00187D48" w:rsidDel="00B375BF">
          <w:rPr>
            <w:b/>
            <w:color w:val="FFFFFF"/>
            <w:sz w:val="70"/>
            <w:szCs w:val="70"/>
          </w:rPr>
          <w:delText>Tshaj</w:delText>
        </w:r>
      </w:del>
      <w:r w:rsidR="006B50D8" w:rsidRPr="00187D48">
        <w:rPr>
          <w:b/>
          <w:color w:val="FFFFFF"/>
          <w:sz w:val="70"/>
          <w:szCs w:val="70"/>
        </w:rPr>
        <w:t xml:space="preserve"> No</w:t>
      </w:r>
      <w:del w:id="5" w:author="Fong RERHANG" w:date="2021-05-25T22:09:00Z">
        <w:r w:rsidR="0086354C" w:rsidRPr="00187D48" w:rsidDel="00B375BF">
          <w:rPr>
            <w:b/>
            <w:color w:val="FFFFFF"/>
            <w:spacing w:val="-4"/>
            <w:w w:val="95"/>
            <w:sz w:val="70"/>
            <w:szCs w:val="70"/>
          </w:rPr>
          <w:delText>252/I-94</w:delText>
        </w:r>
      </w:del>
      <w:r w:rsidR="0035129D" w:rsidRPr="00187D48">
        <w:rPr>
          <w:b/>
          <w:color w:val="FFFFFF"/>
          <w:spacing w:val="-4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Koom</w:t>
      </w:r>
      <w:proofErr w:type="spellEnd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nrog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kev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sib</w:t>
      </w:r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tham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hauv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online!</w:t>
      </w:r>
    </w:p>
    <w:p w14:paraId="44BF50BC" w14:textId="77777777" w:rsidR="0035129D" w:rsidRPr="0035129D" w:rsidRDefault="0035129D" w:rsidP="0035129D">
      <w:pPr>
        <w:spacing w:before="293" w:line="196" w:lineRule="auto"/>
        <w:ind w:left="650" w:right="641" w:firstLine="157"/>
        <w:jc w:val="both"/>
        <w:rPr>
          <w:rFonts w:ascii="Calibri" w:hAnsi="Calibri"/>
          <w:i/>
          <w:sz w:val="68"/>
          <w:szCs w:val="68"/>
        </w:rPr>
      </w:pPr>
    </w:p>
    <w:p w14:paraId="3A3C2826" w14:textId="32947A6B" w:rsidR="00022E63" w:rsidRDefault="0086354C" w:rsidP="00E822FB">
      <w:pPr>
        <w:pStyle w:val="Heading1"/>
        <w:spacing w:before="805" w:line="168" w:lineRule="auto"/>
        <w:ind w:left="2214" w:firstLine="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9015EB8" wp14:editId="349B8F9D">
            <wp:simplePos x="0" y="0"/>
            <wp:positionH relativeFrom="page">
              <wp:posOffset>351503</wp:posOffset>
            </wp:positionH>
            <wp:positionV relativeFrom="paragraph">
              <wp:posOffset>428039</wp:posOffset>
            </wp:positionV>
            <wp:extent cx="1015279" cy="1018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279" cy="101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="00990129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del w:id="6" w:author="Fong RERHANG" w:date="2021-05-25T22:07:00Z">
        <w:r w:rsidR="00990129" w:rsidRPr="00EA6FF0" w:rsidDel="00B375BF">
          <w:rPr>
            <w:rFonts w:cs="DokChampa"/>
            <w:color w:val="00355F"/>
            <w:spacing w:val="-3"/>
            <w:w w:val="95"/>
            <w:sz w:val="60"/>
            <w:szCs w:val="60"/>
            <w:lang w:bidi="lo-LA"/>
          </w:rPr>
          <w:delText>ua</w:delText>
        </w:r>
      </w:del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del w:id="7" w:author="Fong RERHANG" w:date="2021-05-25T22:07:00Z">
        <w:r w:rsidR="00990129" w:rsidRPr="00EA6FF0" w:rsidDel="00B375BF">
          <w:rPr>
            <w:color w:val="00355F"/>
            <w:spacing w:val="-3"/>
            <w:w w:val="95"/>
            <w:sz w:val="60"/>
            <w:szCs w:val="60"/>
          </w:rPr>
          <w:delText>nrog</w:delText>
        </w:r>
      </w:del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0AFCA706" w14:textId="175F6CBC" w:rsidR="00E67E99" w:rsidRDefault="008D6818" w:rsidP="0008579F">
      <w:pPr>
        <w:spacing w:before="299" w:line="206" w:lineRule="auto"/>
        <w:ind w:left="806" w:right="308" w:hanging="149"/>
        <w:jc w:val="center"/>
        <w:rPr>
          <w:rFonts w:ascii="Arial Black"/>
          <w:color w:val="231F20"/>
          <w:spacing w:val="-60"/>
          <w:w w:val="80"/>
          <w:sz w:val="26"/>
          <w:szCs w:val="26"/>
        </w:rPr>
      </w:pP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Cheeb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tsam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uas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tsom</w:t>
      </w:r>
      <w:proofErr w:type="spellEnd"/>
      <w:r w:rsidR="0086354C"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26"/>
          <w:szCs w:val="26"/>
        </w:rPr>
        <w:t>–</w:t>
      </w:r>
      <w:r w:rsidR="0086354C" w:rsidRPr="008D6818">
        <w:rPr>
          <w:rFonts w:ascii="Arial Black"/>
          <w:color w:val="231F20"/>
          <w:spacing w:val="-46"/>
          <w:w w:val="80"/>
          <w:sz w:val="26"/>
          <w:szCs w:val="26"/>
        </w:rPr>
        <w:t xml:space="preserve"> </w:t>
      </w:r>
      <w:r>
        <w:rPr>
          <w:b/>
          <w:color w:val="231F20"/>
          <w:spacing w:val="-3"/>
          <w:w w:val="80"/>
          <w:sz w:val="26"/>
          <w:szCs w:val="26"/>
        </w:rPr>
        <w:t xml:space="preserve">Yam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Qaum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Teb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86354C" w:rsidRPr="008D6818">
        <w:rPr>
          <w:b/>
          <w:color w:val="231F20"/>
          <w:spacing w:val="-10"/>
          <w:w w:val="80"/>
          <w:sz w:val="26"/>
          <w:szCs w:val="26"/>
        </w:rPr>
        <w:t xml:space="preserve"> </w:t>
      </w:r>
      <w:r w:rsidR="0086354C" w:rsidRPr="008D6818">
        <w:rPr>
          <w:b/>
          <w:color w:val="231F20"/>
          <w:w w:val="80"/>
          <w:sz w:val="26"/>
          <w:szCs w:val="26"/>
        </w:rPr>
        <w:t>Minneapolis:</w:t>
      </w:r>
      <w:r w:rsidR="00DC3FC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DC3FC9">
        <w:rPr>
          <w:b/>
          <w:color w:val="231F20"/>
          <w:w w:val="80"/>
          <w:sz w:val="26"/>
          <w:szCs w:val="26"/>
        </w:rPr>
        <w:t>Hnub</w:t>
      </w:r>
      <w:r w:rsidR="0086354C" w:rsidRPr="008D6818">
        <w:rPr>
          <w:rFonts w:ascii="Arial Black"/>
          <w:color w:val="231F20"/>
          <w:spacing w:val="-5"/>
          <w:w w:val="80"/>
          <w:sz w:val="26"/>
          <w:szCs w:val="26"/>
        </w:rPr>
        <w:t>Tuesday</w:t>
      </w:r>
      <w:proofErr w:type="spellEnd"/>
      <w:r w:rsidR="0086354C" w:rsidRPr="008D6818">
        <w:rPr>
          <w:rFonts w:ascii="Arial Black"/>
          <w:color w:val="231F20"/>
          <w:spacing w:val="-5"/>
          <w:w w:val="80"/>
          <w:sz w:val="26"/>
          <w:szCs w:val="26"/>
        </w:rPr>
        <w:t>,</w:t>
      </w:r>
      <w:r w:rsidR="0086354C" w:rsidRPr="008D6818">
        <w:rPr>
          <w:rFonts w:ascii="Arial Black"/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 w:rsidR="00DC3FC9">
        <w:rPr>
          <w:rFonts w:ascii="Arial Black"/>
          <w:color w:val="231F20"/>
          <w:w w:val="80"/>
          <w:sz w:val="26"/>
          <w:szCs w:val="26"/>
        </w:rPr>
        <w:t xml:space="preserve"> Tim 15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 w:rsidR="00DC3FC9"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  <w:r w:rsidR="0086354C">
        <w:rPr>
          <w:rFonts w:ascii="Arial Black"/>
          <w:color w:val="231F20"/>
          <w:w w:val="80"/>
          <w:sz w:val="52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Cheeb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tsam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uas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tsom</w:t>
      </w:r>
      <w:proofErr w:type="spellEnd"/>
      <w:r w:rsidR="0086354C" w:rsidRPr="00E67E99">
        <w:rPr>
          <w:rFonts w:ascii="Arial Black"/>
          <w:color w:val="231F20"/>
          <w:spacing w:val="-60"/>
          <w:w w:val="80"/>
          <w:sz w:val="26"/>
          <w:szCs w:val="26"/>
        </w:rPr>
        <w:t xml:space="preserve"> </w:t>
      </w:r>
      <w:r w:rsidR="0086354C" w:rsidRPr="00E67E99">
        <w:rPr>
          <w:rFonts w:ascii="Arial Black"/>
          <w:color w:val="231F20"/>
          <w:w w:val="80"/>
          <w:sz w:val="26"/>
          <w:szCs w:val="26"/>
        </w:rPr>
        <w:t>-</w:t>
      </w:r>
      <w:proofErr w:type="spellStart"/>
      <w:ins w:id="8" w:author="Fong RERHANG" w:date="2021-05-25T22:07:00Z">
        <w:r w:rsidR="00B375BF">
          <w:rPr>
            <w:b/>
            <w:color w:val="231F20"/>
            <w:w w:val="80"/>
            <w:sz w:val="26"/>
            <w:szCs w:val="26"/>
          </w:rPr>
          <w:t>H</w:t>
        </w:r>
      </w:ins>
      <w:del w:id="9" w:author="Fong RERHANG" w:date="2021-05-25T22:07:00Z">
        <w:r w:rsidR="00E67E99" w:rsidDel="00B375BF">
          <w:rPr>
            <w:b/>
            <w:color w:val="231F20"/>
            <w:w w:val="80"/>
            <w:sz w:val="26"/>
            <w:szCs w:val="26"/>
          </w:rPr>
          <w:delText>h</w:delText>
        </w:r>
      </w:del>
      <w:r w:rsidR="00E67E99">
        <w:rPr>
          <w:b/>
          <w:color w:val="231F20"/>
          <w:w w:val="80"/>
          <w:sz w:val="26"/>
          <w:szCs w:val="26"/>
        </w:rPr>
        <w:t>auv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plawv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B</w:t>
      </w:r>
      <w:r w:rsidR="0086354C" w:rsidRPr="00E67E99">
        <w:rPr>
          <w:b/>
          <w:color w:val="231F20"/>
          <w:w w:val="80"/>
          <w:sz w:val="26"/>
          <w:szCs w:val="26"/>
        </w:rPr>
        <w:t>rookly</w:t>
      </w:r>
      <w:proofErr w:type="spellEnd"/>
      <w:r w:rsidR="0086354C" w:rsidRPr="00E67E99">
        <w:rPr>
          <w:b/>
          <w:color w:val="231F20"/>
          <w:w w:val="80"/>
          <w:sz w:val="26"/>
          <w:szCs w:val="26"/>
        </w:rPr>
        <w:t>:</w:t>
      </w:r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Hnub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r w:rsidR="0086354C" w:rsidRPr="00E67E99">
        <w:rPr>
          <w:rFonts w:ascii="Arial Black"/>
          <w:color w:val="231F20"/>
          <w:w w:val="80"/>
          <w:sz w:val="26"/>
          <w:szCs w:val="26"/>
        </w:rPr>
        <w:t>Thursday</w:t>
      </w:r>
      <w:r w:rsidR="00E67E99">
        <w:rPr>
          <w:rFonts w:ascii="Arial Black"/>
          <w:color w:val="231F20"/>
          <w:w w:val="80"/>
          <w:sz w:val="26"/>
          <w:szCs w:val="26"/>
        </w:rPr>
        <w:t xml:space="preserve">,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Tim 17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</w:p>
    <w:p w14:paraId="2DE856DE" w14:textId="089F5BF3" w:rsidR="00022E63" w:rsidRDefault="00DB751A" w:rsidP="0008579F">
      <w:pPr>
        <w:pStyle w:val="BodyText"/>
        <w:jc w:val="center"/>
        <w:rPr>
          <w:sz w:val="20"/>
        </w:rPr>
      </w:pPr>
      <w:proofErr w:type="spellStart"/>
      <w:r>
        <w:rPr>
          <w:color w:val="231F20"/>
          <w:spacing w:val="-4"/>
          <w:w w:val="85"/>
          <w:sz w:val="26"/>
          <w:szCs w:val="26"/>
        </w:rPr>
        <w:t>Tsam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uas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proofErr w:type="gramStart"/>
      <w:r w:rsidRPr="00BA6CF3">
        <w:rPr>
          <w:color w:val="231F20"/>
          <w:w w:val="85"/>
          <w:sz w:val="26"/>
          <w:szCs w:val="26"/>
        </w:rPr>
        <w:t>-</w:t>
      </w:r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color w:val="231F20"/>
          <w:spacing w:val="-90"/>
          <w:w w:val="85"/>
          <w:sz w:val="26"/>
          <w:szCs w:val="26"/>
        </w:rPr>
        <w:t xml:space="preserve"> </w:t>
      </w:r>
      <w:proofErr w:type="spellStart"/>
      <w:ins w:id="10" w:author="Fong RERHANG" w:date="2021-05-25T22:07:00Z">
        <w:r w:rsidR="00B375BF">
          <w:rPr>
            <w:rFonts w:ascii="Brandon Grotesque Bold"/>
            <w:b/>
            <w:color w:val="231F20"/>
            <w:w w:val="85"/>
            <w:sz w:val="26"/>
            <w:szCs w:val="26"/>
          </w:rPr>
          <w:t>Vaj</w:t>
        </w:r>
      </w:ins>
      <w:proofErr w:type="spellEnd"/>
      <w:proofErr w:type="gramEnd"/>
      <w:del w:id="11" w:author="Fong RERHANG" w:date="2021-05-25T22:07:00Z">
        <w:r w:rsidDel="00B375BF">
          <w:rPr>
            <w:rFonts w:ascii="Brandon Grotesque Bold"/>
            <w:b/>
            <w:color w:val="231F20"/>
            <w:w w:val="85"/>
            <w:sz w:val="26"/>
            <w:szCs w:val="26"/>
          </w:rPr>
          <w:delText>Chaw</w:delText>
        </w:r>
      </w:del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si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del w:id="12" w:author="Fong RERHANG" w:date="2021-05-25T22:07:00Z">
        <w:r w:rsidDel="00B375BF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delText>h</w:delText>
        </w:r>
      </w:del>
      <w:proofErr w:type="spellStart"/>
      <w:ins w:id="13" w:author="Fong RERHANG" w:date="2021-05-25T22:07:00Z">
        <w:r w:rsidR="00B375BF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t>H</w:t>
        </w:r>
      </w:ins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Pr="00BA6CF3">
        <w:rPr>
          <w:color w:val="231F20"/>
          <w:spacing w:val="-5"/>
          <w:w w:val="85"/>
          <w:sz w:val="26"/>
          <w:szCs w:val="26"/>
        </w:rPr>
        <w:t>Tuesday,</w:t>
      </w:r>
      <w:r>
        <w:rPr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>
        <w:rPr>
          <w:color w:val="231F20"/>
          <w:spacing w:val="-5"/>
          <w:w w:val="85"/>
          <w:sz w:val="26"/>
          <w:szCs w:val="26"/>
        </w:rPr>
        <w:t>Lub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45593CDE" w14:textId="77777777" w:rsidR="00022E63" w:rsidRDefault="00022E63">
      <w:pPr>
        <w:pStyle w:val="BodyText"/>
        <w:rPr>
          <w:sz w:val="20"/>
        </w:rPr>
      </w:pPr>
    </w:p>
    <w:p w14:paraId="0B80EFA9" w14:textId="77777777" w:rsidR="00022E63" w:rsidRDefault="00022E63">
      <w:pPr>
        <w:pStyle w:val="BodyText"/>
        <w:spacing w:before="9"/>
        <w:rPr>
          <w:sz w:val="13"/>
        </w:rPr>
      </w:pPr>
    </w:p>
    <w:p w14:paraId="6C76E628" w14:textId="6C25DAAE" w:rsidR="00022E63" w:rsidRDefault="0086354C">
      <w:pPr>
        <w:pStyle w:val="BodyText"/>
        <w:spacing w:before="118" w:line="218" w:lineRule="auto"/>
        <w:ind w:left="4057" w:right="155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EE13A8C" wp14:editId="318FF5C3">
            <wp:simplePos x="0" y="0"/>
            <wp:positionH relativeFrom="page">
              <wp:posOffset>1270072</wp:posOffset>
            </wp:positionH>
            <wp:positionV relativeFrom="paragraph">
              <wp:posOffset>-177666</wp:posOffset>
            </wp:positionV>
            <wp:extent cx="1224751" cy="122350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751" cy="122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3FA1">
        <w:rPr>
          <w:color w:val="231F20"/>
          <w:w w:val="75"/>
        </w:rPr>
        <w:t>Nkag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mus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saib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lub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tsev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uas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proofErr w:type="gramStart"/>
      <w:r w:rsidR="00F63FA1">
        <w:rPr>
          <w:color w:val="231F20"/>
          <w:w w:val="75"/>
        </w:rPr>
        <w:t>qhib</w:t>
      </w:r>
      <w:proofErr w:type="spellEnd"/>
      <w:r w:rsidR="00F63FA1">
        <w:rPr>
          <w:color w:val="231F20"/>
          <w:w w:val="75"/>
        </w:rPr>
        <w:t xml:space="preserve">  zoo</w:t>
      </w:r>
      <w:proofErr w:type="gram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lis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tiag</w:t>
      </w:r>
      <w:proofErr w:type="spellEnd"/>
      <w:r w:rsidR="00F63FA1">
        <w:rPr>
          <w:color w:val="231F20"/>
          <w:w w:val="75"/>
        </w:rPr>
        <w:t xml:space="preserve"> (virtual</w:t>
      </w:r>
      <w:ins w:id="14" w:author="Fong RERHANG" w:date="2021-05-25T22:08:00Z">
        <w:r w:rsidR="00B375BF">
          <w:rPr>
            <w:color w:val="231F20"/>
            <w:w w:val="75"/>
          </w:rPr>
          <w:t xml:space="preserve"> open house</w:t>
        </w:r>
      </w:ins>
      <w:r w:rsidR="00F63FA1">
        <w:rPr>
          <w:color w:val="231F20"/>
          <w:w w:val="75"/>
        </w:rPr>
        <w:t>)</w:t>
      </w:r>
    </w:p>
    <w:p w14:paraId="28687C7A" w14:textId="77777777" w:rsidR="00022E63" w:rsidRDefault="00022E63">
      <w:pPr>
        <w:spacing w:line="218" w:lineRule="auto"/>
        <w:sectPr w:rsidR="00022E63">
          <w:footerReference w:type="default" r:id="rId8"/>
          <w:type w:val="continuous"/>
          <w:pgSz w:w="12000" w:h="12000"/>
          <w:pgMar w:top="0" w:right="440" w:bottom="880" w:left="440" w:header="720" w:footer="690" w:gutter="0"/>
          <w:cols w:space="720"/>
        </w:sectPr>
      </w:pPr>
    </w:p>
    <w:p w14:paraId="2C62AD4D" w14:textId="7CE253F6" w:rsidR="00AA4486" w:rsidRDefault="001553AB" w:rsidP="00997126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-3"/>
          <w:w w:val="95"/>
          <w:sz w:val="70"/>
          <w:szCs w:val="7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60192" behindDoc="1" locked="0" layoutInCell="1" allowOverlap="1" wp14:anchorId="7AD3F8B4" wp14:editId="44A1B8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2336800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2336800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217A9" id="Rectangle 3" o:spid="_x0000_s1026" style="position:absolute;margin-left:0;margin-top:0;width:600pt;height:184pt;z-index:-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" fillcolor="#00355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0704" behindDoc="1" locked="0" layoutInCell="1" allowOverlap="1" wp14:anchorId="30F8FA71" wp14:editId="23C7A0AE">
                <wp:simplePos x="0" y="0"/>
                <wp:positionH relativeFrom="page">
                  <wp:posOffset>0</wp:posOffset>
                </wp:positionH>
                <wp:positionV relativeFrom="page">
                  <wp:posOffset>2336800</wp:posOffset>
                </wp:positionV>
                <wp:extent cx="7620000" cy="7874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7874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E59B1" id="Rectangle 2" o:spid="_x0000_s1026" style="position:absolute;margin-left:0;margin-top:184pt;width:600pt;height:6.2pt;z-index:-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" fillcolor="#72bf44" stroked="f">
                <w10:wrap anchorx="page" anchory="page"/>
              </v:rect>
            </w:pict>
          </mc:Fallback>
        </mc:AlternateContent>
      </w:r>
      <w:r w:rsidR="00257811" w:rsidRPr="00AA4486">
        <w:rPr>
          <w:b/>
          <w:color w:val="FFFFFF"/>
          <w:sz w:val="70"/>
          <w:szCs w:val="70"/>
        </w:rPr>
        <w:t>Los</w:t>
      </w:r>
      <w:ins w:id="15" w:author="Fong RERHANG" w:date="2021-05-25T22:08:00Z">
        <w:r w:rsidR="00B375BF">
          <w:rPr>
            <w:b/>
            <w:color w:val="FFFFFF"/>
            <w:sz w:val="70"/>
            <w:szCs w:val="70"/>
          </w:rPr>
          <w:t xml:space="preserve"> </w:t>
        </w:r>
        <w:proofErr w:type="spellStart"/>
        <w:r w:rsidR="00B375BF">
          <w:rPr>
            <w:b/>
            <w:color w:val="FFFFFF"/>
            <w:sz w:val="70"/>
            <w:szCs w:val="70"/>
          </w:rPr>
          <w:t>Peb</w:t>
        </w:r>
      </w:ins>
      <w:proofErr w:type="spellEnd"/>
      <w:r w:rsidR="00257811" w:rsidRPr="00AA4486">
        <w:rPr>
          <w:b/>
          <w:color w:val="FFFFFF"/>
          <w:sz w:val="70"/>
          <w:szCs w:val="70"/>
        </w:rPr>
        <w:t xml:space="preserve"> Sib </w:t>
      </w:r>
      <w:proofErr w:type="spellStart"/>
      <w:r w:rsidR="00257811" w:rsidRPr="00AA4486">
        <w:rPr>
          <w:b/>
          <w:color w:val="FFFFFF"/>
          <w:sz w:val="70"/>
          <w:szCs w:val="70"/>
        </w:rPr>
        <w:t>Koom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Tes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Ua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Txoj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Kev </w:t>
      </w:r>
      <w:del w:id="16" w:author="Fong RERHANG" w:date="2021-05-25T22:08:00Z">
        <w:r w:rsidR="00257811" w:rsidRPr="00AA4486" w:rsidDel="00B375BF">
          <w:rPr>
            <w:b/>
            <w:color w:val="FFFFFF"/>
            <w:sz w:val="70"/>
            <w:szCs w:val="70"/>
          </w:rPr>
          <w:delText>Loj</w:delText>
        </w:r>
      </w:del>
      <w:proofErr w:type="spellStart"/>
      <w:ins w:id="17" w:author="Fong RERHANG" w:date="2021-05-25T22:08:00Z">
        <w:r w:rsidR="00B375BF">
          <w:rPr>
            <w:b/>
            <w:color w:val="FFFFFF"/>
            <w:sz w:val="70"/>
            <w:szCs w:val="70"/>
          </w:rPr>
          <w:t>Khiav</w:t>
        </w:r>
        <w:proofErr w:type="spellEnd"/>
        <w:r w:rsidR="00B375BF">
          <w:rPr>
            <w:b/>
            <w:color w:val="FFFFFF"/>
            <w:sz w:val="70"/>
            <w:szCs w:val="70"/>
          </w:rPr>
          <w:t xml:space="preserve"> </w:t>
        </w:r>
      </w:ins>
      <w:proofErr w:type="spellStart"/>
      <w:ins w:id="18" w:author="Fong RERHANG" w:date="2021-05-25T22:09:00Z">
        <w:r w:rsidR="00B375BF">
          <w:rPr>
            <w:b/>
            <w:color w:val="FFFFFF"/>
            <w:sz w:val="70"/>
            <w:szCs w:val="70"/>
          </w:rPr>
          <w:t>Ceev</w:t>
        </w:r>
        <w:proofErr w:type="spellEnd"/>
        <w:r w:rsidR="00B375BF">
          <w:rPr>
            <w:b/>
            <w:color w:val="FFFFFF"/>
            <w:sz w:val="70"/>
            <w:szCs w:val="70"/>
          </w:rPr>
          <w:t xml:space="preserve"> 252/I-94</w:t>
        </w:r>
      </w:ins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Kom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Zoo </w:t>
      </w:r>
      <w:del w:id="19" w:author="Fong RERHANG" w:date="2021-05-25T22:09:00Z">
        <w:r w:rsidR="00257811" w:rsidRPr="00AA4486" w:rsidDel="00B375BF">
          <w:rPr>
            <w:b/>
            <w:color w:val="FFFFFF"/>
            <w:sz w:val="70"/>
            <w:szCs w:val="70"/>
          </w:rPr>
          <w:delText>Tshaj</w:delText>
        </w:r>
      </w:del>
      <w:proofErr w:type="spellStart"/>
      <w:ins w:id="20" w:author="Fong RERHANG" w:date="2021-05-25T22:09:00Z">
        <w:r w:rsidR="00B375BF">
          <w:rPr>
            <w:b/>
            <w:color w:val="FFFFFF"/>
            <w:sz w:val="70"/>
            <w:szCs w:val="70"/>
          </w:rPr>
          <w:t>Dua</w:t>
        </w:r>
      </w:ins>
      <w:proofErr w:type="spellEnd"/>
      <w:r w:rsidR="00257811" w:rsidRPr="00AA4486">
        <w:rPr>
          <w:b/>
          <w:color w:val="FFFFFF"/>
          <w:sz w:val="70"/>
          <w:szCs w:val="70"/>
        </w:rPr>
        <w:t xml:space="preserve"> No</w:t>
      </w:r>
      <w:del w:id="21" w:author="Fong RERHANG" w:date="2021-05-25T22:09:00Z">
        <w:r w:rsidR="00257811" w:rsidRPr="00AA4486" w:rsidDel="00B375BF">
          <w:rPr>
            <w:b/>
            <w:color w:val="FFFFFF"/>
            <w:spacing w:val="-4"/>
            <w:w w:val="95"/>
            <w:sz w:val="70"/>
            <w:szCs w:val="70"/>
          </w:rPr>
          <w:delText>252/I-94</w:delText>
        </w:r>
      </w:del>
      <w:r w:rsidR="00257811" w:rsidRPr="00AA4486">
        <w:rPr>
          <w:b/>
          <w:color w:val="FFFFFF"/>
          <w:spacing w:val="-4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Koom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nrog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kev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sib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tham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hauv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online</w:t>
      </w:r>
      <w:r w:rsidR="0086354C" w:rsidRPr="00AA4486">
        <w:rPr>
          <w:rFonts w:ascii="Calibri" w:hAnsi="Calibri"/>
          <w:i/>
          <w:color w:val="9BCF80"/>
          <w:spacing w:val="-3"/>
          <w:w w:val="95"/>
          <w:sz w:val="70"/>
          <w:szCs w:val="70"/>
        </w:rPr>
        <w:t>!</w:t>
      </w:r>
    </w:p>
    <w:p w14:paraId="7632B57F" w14:textId="77777777" w:rsidR="00997126" w:rsidRPr="00AA4486" w:rsidRDefault="00997126" w:rsidP="00997126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-3"/>
          <w:w w:val="95"/>
          <w:sz w:val="70"/>
          <w:szCs w:val="70"/>
        </w:rPr>
      </w:pPr>
    </w:p>
    <w:p w14:paraId="726BD5F3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DFBB30E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C10E998" w14:textId="77777777" w:rsidR="00022E63" w:rsidRDefault="0086354C">
      <w:pPr>
        <w:pStyle w:val="BodyText"/>
        <w:spacing w:before="6"/>
        <w:rPr>
          <w:rFonts w:ascii="Calibri"/>
          <w:i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AC8E00" wp14:editId="28D084BF">
            <wp:simplePos x="0" y="0"/>
            <wp:positionH relativeFrom="page">
              <wp:posOffset>3395265</wp:posOffset>
            </wp:positionH>
            <wp:positionV relativeFrom="paragraph">
              <wp:posOffset>137605</wp:posOffset>
            </wp:positionV>
            <wp:extent cx="805814" cy="808672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4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26F7" w14:textId="742AF3D0" w:rsidR="00022E63" w:rsidRPr="004968DA" w:rsidRDefault="004968DA" w:rsidP="004968DA">
      <w:pPr>
        <w:pStyle w:val="Heading1"/>
        <w:spacing w:line="189" w:lineRule="auto"/>
        <w:ind w:right="986"/>
        <w:jc w:val="both"/>
        <w:rPr>
          <w:sz w:val="56"/>
          <w:szCs w:val="56"/>
        </w:rPr>
      </w:pP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Koom</w:t>
      </w:r>
      <w:proofErr w:type="spellEnd"/>
      <w:r w:rsidRPr="004968DA">
        <w:rPr>
          <w:rFonts w:cstheme="minorBidi" w:hint="cs"/>
          <w:color w:val="00355F"/>
          <w:spacing w:val="-3"/>
          <w:w w:val="95"/>
          <w:sz w:val="56"/>
          <w:szCs w:val="56"/>
          <w:cs/>
          <w:lang w:bidi="th-TH"/>
        </w:rPr>
        <w:t xml:space="preserve"> </w:t>
      </w:r>
      <w:del w:id="22" w:author="Fong RERHANG" w:date="2021-05-25T22:09:00Z">
        <w:r w:rsidRPr="004968DA" w:rsidDel="00B375BF">
          <w:rPr>
            <w:rFonts w:cs="DokChampa"/>
            <w:color w:val="00355F"/>
            <w:spacing w:val="-3"/>
            <w:w w:val="95"/>
            <w:sz w:val="56"/>
            <w:szCs w:val="56"/>
            <w:lang w:bidi="lo-LA"/>
          </w:rPr>
          <w:delText>ua</w:delText>
        </w:r>
      </w:del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ib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lub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zog</w:t>
      </w:r>
      <w:proofErr w:type="spellEnd"/>
      <w:del w:id="23" w:author="Fong RERHANG" w:date="2021-05-25T22:09:00Z">
        <w:r w:rsidRPr="004968DA" w:rsidDel="00B375BF">
          <w:rPr>
            <w:rFonts w:cs="DokChampa"/>
            <w:color w:val="00355F"/>
            <w:spacing w:val="-3"/>
            <w:w w:val="95"/>
            <w:sz w:val="56"/>
            <w:szCs w:val="56"/>
            <w:lang w:bidi="lo-LA"/>
          </w:rPr>
          <w:delText xml:space="preserve"> </w:delText>
        </w:r>
        <w:r w:rsidRPr="004968DA" w:rsidDel="00B375BF">
          <w:rPr>
            <w:color w:val="00355F"/>
            <w:spacing w:val="-3"/>
            <w:w w:val="95"/>
            <w:sz w:val="56"/>
            <w:szCs w:val="56"/>
          </w:rPr>
          <w:delText>nrog</w:delText>
        </w:r>
      </w:del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ntawm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Cov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Kev Sib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Tham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Hauv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Zej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Zog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Hauv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Nroog</w:t>
      </w:r>
      <w:proofErr w:type="spellEnd"/>
    </w:p>
    <w:p w14:paraId="54FFC240" w14:textId="0866B107" w:rsidR="0082005E" w:rsidRDefault="0082005E" w:rsidP="0082005E">
      <w:pPr>
        <w:spacing w:before="299" w:line="206" w:lineRule="auto"/>
        <w:ind w:left="806" w:right="308" w:hanging="149"/>
        <w:jc w:val="center"/>
        <w:rPr>
          <w:rFonts w:ascii="Arial Black"/>
          <w:color w:val="231F20"/>
          <w:spacing w:val="-60"/>
          <w:w w:val="80"/>
          <w:sz w:val="26"/>
          <w:szCs w:val="26"/>
        </w:rPr>
      </w:pP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Cheeb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tsam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uas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tsom</w:t>
      </w:r>
      <w:proofErr w:type="spellEnd"/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26"/>
          <w:szCs w:val="26"/>
        </w:rPr>
        <w:t>–</w:t>
      </w:r>
      <w:r w:rsidRPr="008D6818">
        <w:rPr>
          <w:rFonts w:ascii="Arial Black"/>
          <w:color w:val="231F20"/>
          <w:spacing w:val="-46"/>
          <w:w w:val="80"/>
          <w:sz w:val="26"/>
          <w:szCs w:val="26"/>
        </w:rPr>
        <w:t xml:space="preserve"> </w:t>
      </w:r>
      <w:r>
        <w:rPr>
          <w:b/>
          <w:color w:val="231F20"/>
          <w:spacing w:val="-3"/>
          <w:w w:val="80"/>
          <w:sz w:val="26"/>
          <w:szCs w:val="26"/>
        </w:rPr>
        <w:t xml:space="preserve">Yam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Qaum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Teb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Pr="008D6818">
        <w:rPr>
          <w:b/>
          <w:color w:val="231F20"/>
          <w:spacing w:val="-10"/>
          <w:w w:val="80"/>
          <w:sz w:val="26"/>
          <w:szCs w:val="26"/>
        </w:rPr>
        <w:t xml:space="preserve"> </w:t>
      </w:r>
      <w:r w:rsidRPr="008D6818">
        <w:rPr>
          <w:b/>
          <w:color w:val="231F20"/>
          <w:w w:val="80"/>
          <w:sz w:val="26"/>
          <w:szCs w:val="26"/>
        </w:rPr>
        <w:t>Minneapolis:</w:t>
      </w:r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Hnub</w:t>
      </w:r>
      <w:r w:rsidRPr="008D6818">
        <w:rPr>
          <w:rFonts w:ascii="Arial Black"/>
          <w:color w:val="231F20"/>
          <w:spacing w:val="-5"/>
          <w:w w:val="80"/>
          <w:sz w:val="26"/>
          <w:szCs w:val="26"/>
        </w:rPr>
        <w:t>Tuesday</w:t>
      </w:r>
      <w:proofErr w:type="spellEnd"/>
      <w:r w:rsidRPr="008D6818">
        <w:rPr>
          <w:rFonts w:ascii="Arial Black"/>
          <w:color w:val="231F20"/>
          <w:spacing w:val="-5"/>
          <w:w w:val="80"/>
          <w:sz w:val="26"/>
          <w:szCs w:val="26"/>
        </w:rPr>
        <w:t>,</w:t>
      </w:r>
      <w:r w:rsidRPr="008D6818">
        <w:rPr>
          <w:rFonts w:ascii="Arial Black"/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Tim 15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  <w:r>
        <w:rPr>
          <w:rFonts w:ascii="Arial Black"/>
          <w:color w:val="231F20"/>
          <w:w w:val="80"/>
          <w:sz w:val="52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Cheeb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tsam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uas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tsom</w:t>
      </w:r>
      <w:proofErr w:type="spellEnd"/>
      <w:r w:rsidRPr="00E67E99">
        <w:rPr>
          <w:rFonts w:ascii="Arial Black"/>
          <w:color w:val="231F20"/>
          <w:spacing w:val="-60"/>
          <w:w w:val="80"/>
          <w:sz w:val="26"/>
          <w:szCs w:val="26"/>
        </w:rPr>
        <w:t xml:space="preserve"> </w:t>
      </w:r>
      <w:r w:rsidRPr="00E67E99">
        <w:rPr>
          <w:rFonts w:ascii="Arial Black"/>
          <w:color w:val="231F20"/>
          <w:w w:val="80"/>
          <w:sz w:val="26"/>
          <w:szCs w:val="26"/>
        </w:rPr>
        <w:t>-</w:t>
      </w:r>
      <w:proofErr w:type="spellStart"/>
      <w:ins w:id="24" w:author="Fong RERHANG" w:date="2021-05-25T22:10:00Z">
        <w:r w:rsidR="00B375BF">
          <w:rPr>
            <w:b/>
            <w:color w:val="231F20"/>
            <w:w w:val="80"/>
            <w:sz w:val="26"/>
            <w:szCs w:val="26"/>
          </w:rPr>
          <w:t>H</w:t>
        </w:r>
      </w:ins>
      <w:del w:id="25" w:author="Fong RERHANG" w:date="2021-05-25T22:10:00Z">
        <w:r w:rsidDel="00B375BF">
          <w:rPr>
            <w:b/>
            <w:color w:val="231F20"/>
            <w:w w:val="80"/>
            <w:sz w:val="26"/>
            <w:szCs w:val="26"/>
          </w:rPr>
          <w:delText>h</w:delText>
        </w:r>
      </w:del>
      <w:r>
        <w:rPr>
          <w:b/>
          <w:color w:val="231F20"/>
          <w:w w:val="80"/>
          <w:sz w:val="26"/>
          <w:szCs w:val="26"/>
        </w:rPr>
        <w:t>auv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ins w:id="26" w:author="Fong RERHANG" w:date="2021-05-25T22:10:00Z">
        <w:r w:rsidR="00B375BF">
          <w:rPr>
            <w:b/>
            <w:color w:val="231F20"/>
            <w:w w:val="80"/>
            <w:sz w:val="26"/>
            <w:szCs w:val="26"/>
          </w:rPr>
          <w:t>P</w:t>
        </w:r>
      </w:ins>
      <w:del w:id="27" w:author="Fong RERHANG" w:date="2021-05-25T22:10:00Z">
        <w:r w:rsidDel="00B375BF">
          <w:rPr>
            <w:b/>
            <w:color w:val="231F20"/>
            <w:w w:val="80"/>
            <w:sz w:val="26"/>
            <w:szCs w:val="26"/>
          </w:rPr>
          <w:delText>p</w:delText>
        </w:r>
      </w:del>
      <w:r>
        <w:rPr>
          <w:b/>
          <w:color w:val="231F20"/>
          <w:w w:val="80"/>
          <w:sz w:val="26"/>
          <w:szCs w:val="26"/>
        </w:rPr>
        <w:t>lawv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B</w:t>
      </w:r>
      <w:r w:rsidRPr="00E67E99">
        <w:rPr>
          <w:b/>
          <w:color w:val="231F20"/>
          <w:w w:val="80"/>
          <w:sz w:val="26"/>
          <w:szCs w:val="26"/>
        </w:rPr>
        <w:t>rookly</w:t>
      </w:r>
      <w:proofErr w:type="spellEnd"/>
      <w:r w:rsidRPr="00E67E99">
        <w:rPr>
          <w:b/>
          <w:color w:val="231F20"/>
          <w:w w:val="80"/>
          <w:sz w:val="26"/>
          <w:szCs w:val="26"/>
        </w:rPr>
        <w:t>:</w:t>
      </w:r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Hnub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r w:rsidRPr="00E67E99">
        <w:rPr>
          <w:rFonts w:ascii="Arial Black"/>
          <w:color w:val="231F20"/>
          <w:w w:val="80"/>
          <w:sz w:val="26"/>
          <w:szCs w:val="26"/>
        </w:rPr>
        <w:t>Thursday</w:t>
      </w:r>
      <w:r>
        <w:rPr>
          <w:rFonts w:ascii="Arial Black"/>
          <w:color w:val="231F20"/>
          <w:w w:val="80"/>
          <w:sz w:val="26"/>
          <w:szCs w:val="26"/>
        </w:rPr>
        <w:t xml:space="preserve">,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Tim 17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</w:p>
    <w:p w14:paraId="72CC0097" w14:textId="09BC3823" w:rsidR="0082005E" w:rsidRDefault="0082005E" w:rsidP="0082005E">
      <w:pPr>
        <w:pStyle w:val="BodyText"/>
        <w:jc w:val="center"/>
        <w:rPr>
          <w:sz w:val="20"/>
        </w:rPr>
      </w:pPr>
      <w:proofErr w:type="spellStart"/>
      <w:r>
        <w:rPr>
          <w:color w:val="231F20"/>
          <w:spacing w:val="-4"/>
          <w:w w:val="85"/>
          <w:sz w:val="26"/>
          <w:szCs w:val="26"/>
        </w:rPr>
        <w:t>Tsam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uas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proofErr w:type="gramStart"/>
      <w:r w:rsidRPr="00BA6CF3">
        <w:rPr>
          <w:color w:val="231F20"/>
          <w:w w:val="85"/>
          <w:sz w:val="26"/>
          <w:szCs w:val="26"/>
        </w:rPr>
        <w:t>-</w:t>
      </w:r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color w:val="231F20"/>
          <w:spacing w:val="-90"/>
          <w:w w:val="85"/>
          <w:sz w:val="26"/>
          <w:szCs w:val="26"/>
        </w:rPr>
        <w:t xml:space="preserve"> </w:t>
      </w:r>
      <w:proofErr w:type="spellStart"/>
      <w:ins w:id="28" w:author="Fong RERHANG" w:date="2021-05-25T22:10:00Z">
        <w:r w:rsidR="00B375BF">
          <w:rPr>
            <w:rFonts w:ascii="Brandon Grotesque Bold"/>
            <w:b/>
            <w:color w:val="231F20"/>
            <w:w w:val="85"/>
            <w:sz w:val="26"/>
            <w:szCs w:val="26"/>
          </w:rPr>
          <w:t>Vaj</w:t>
        </w:r>
      </w:ins>
      <w:proofErr w:type="spellEnd"/>
      <w:proofErr w:type="gramEnd"/>
      <w:del w:id="29" w:author="Fong RERHANG" w:date="2021-05-25T22:10:00Z">
        <w:r w:rsidDel="00B375BF">
          <w:rPr>
            <w:rFonts w:ascii="Brandon Grotesque Bold"/>
            <w:b/>
            <w:color w:val="231F20"/>
            <w:w w:val="85"/>
            <w:sz w:val="26"/>
            <w:szCs w:val="26"/>
          </w:rPr>
          <w:delText>Chaw</w:delText>
        </w:r>
      </w:del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si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del w:id="30" w:author="Fong RERHANG" w:date="2021-05-25T22:10:00Z">
        <w:r w:rsidDel="00B375BF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delText>h</w:delText>
        </w:r>
      </w:del>
      <w:proofErr w:type="spellStart"/>
      <w:ins w:id="31" w:author="Fong RERHANG" w:date="2021-05-25T22:10:00Z">
        <w:r w:rsidR="00B375BF">
          <w:rPr>
            <w:rFonts w:ascii="Brandon Grotesque Bold"/>
            <w:b/>
            <w:color w:val="231F20"/>
            <w:spacing w:val="-5"/>
            <w:w w:val="85"/>
            <w:sz w:val="26"/>
            <w:szCs w:val="26"/>
          </w:rPr>
          <w:t>H</w:t>
        </w:r>
      </w:ins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Pr="00BA6CF3">
        <w:rPr>
          <w:color w:val="231F20"/>
          <w:spacing w:val="-5"/>
          <w:w w:val="85"/>
          <w:sz w:val="26"/>
          <w:szCs w:val="26"/>
        </w:rPr>
        <w:t>Tuesday,</w:t>
      </w:r>
      <w:r>
        <w:rPr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>
        <w:rPr>
          <w:color w:val="231F20"/>
          <w:spacing w:val="-5"/>
          <w:w w:val="85"/>
          <w:sz w:val="26"/>
          <w:szCs w:val="26"/>
        </w:rPr>
        <w:t>Lub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6E58951D" w14:textId="740CD464" w:rsidR="0082005E" w:rsidRDefault="0082005E" w:rsidP="0082005E">
      <w:pPr>
        <w:pStyle w:val="BodyText"/>
        <w:spacing w:before="118" w:line="218" w:lineRule="auto"/>
        <w:ind w:left="4057" w:right="1550"/>
      </w:pPr>
      <w:proofErr w:type="spellStart"/>
      <w:r>
        <w:rPr>
          <w:color w:val="231F20"/>
          <w:w w:val="75"/>
        </w:rPr>
        <w:t>Nkag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mus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saib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lub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tsev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uas</w:t>
      </w:r>
      <w:proofErr w:type="spellEnd"/>
      <w:r>
        <w:rPr>
          <w:color w:val="231F20"/>
          <w:w w:val="75"/>
        </w:rPr>
        <w:t xml:space="preserve"> </w:t>
      </w:r>
      <w:proofErr w:type="spellStart"/>
      <w:proofErr w:type="gramStart"/>
      <w:r>
        <w:rPr>
          <w:color w:val="231F20"/>
          <w:w w:val="75"/>
        </w:rPr>
        <w:t>qhib</w:t>
      </w:r>
      <w:proofErr w:type="spellEnd"/>
      <w:r>
        <w:rPr>
          <w:color w:val="231F20"/>
          <w:w w:val="75"/>
        </w:rPr>
        <w:t xml:space="preserve">  zoo</w:t>
      </w:r>
      <w:proofErr w:type="gram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lis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tiag</w:t>
      </w:r>
      <w:proofErr w:type="spellEnd"/>
      <w:r>
        <w:rPr>
          <w:color w:val="231F20"/>
          <w:w w:val="75"/>
        </w:rPr>
        <w:t xml:space="preserve"> (virtual</w:t>
      </w:r>
      <w:ins w:id="32" w:author="Fong RERHANG" w:date="2021-05-25T22:10:00Z">
        <w:r w:rsidR="00B375BF">
          <w:rPr>
            <w:color w:val="231F20"/>
            <w:w w:val="75"/>
          </w:rPr>
          <w:t xml:space="preserve"> open house</w:t>
        </w:r>
      </w:ins>
      <w:r>
        <w:rPr>
          <w:color w:val="231F20"/>
          <w:w w:val="75"/>
        </w:rPr>
        <w:t>)</w:t>
      </w:r>
    </w:p>
    <w:p w14:paraId="411DF907" w14:textId="7E99D3A0" w:rsidR="00022E63" w:rsidRDefault="00022E63" w:rsidP="0082005E">
      <w:pPr>
        <w:pStyle w:val="BodyText"/>
        <w:spacing w:before="147"/>
        <w:ind w:left="421"/>
        <w:jc w:val="center"/>
      </w:pPr>
    </w:p>
    <w:sectPr w:rsidR="00022E63">
      <w:pgSz w:w="12000" w:h="12000"/>
      <w:pgMar w:top="0" w:right="440" w:bottom="880" w:left="44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42F46" w14:textId="77777777" w:rsidR="000539C9" w:rsidRDefault="000539C9">
      <w:r>
        <w:separator/>
      </w:r>
    </w:p>
  </w:endnote>
  <w:endnote w:type="continuationSeparator" w:id="0">
    <w:p w14:paraId="7C9A2308" w14:textId="77777777" w:rsidR="000539C9" w:rsidRDefault="0005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5714D" w14:textId="6354338D" w:rsidR="00022E63" w:rsidRDefault="008635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7632" behindDoc="1" locked="0" layoutInCell="1" allowOverlap="1" wp14:anchorId="57EC3728" wp14:editId="1C0CD745">
          <wp:simplePos x="0" y="0"/>
          <wp:positionH relativeFrom="page">
            <wp:posOffset>3379972</wp:posOffset>
          </wp:positionH>
          <wp:positionV relativeFrom="page">
            <wp:posOffset>7054684</wp:posOffset>
          </wp:positionV>
          <wp:extent cx="1592475" cy="2719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475" cy="271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53AB">
      <w:rPr>
        <w:noProof/>
      </w:rPr>
      <mc:AlternateContent>
        <mc:Choice Requires="wpg">
          <w:drawing>
            <wp:anchor distT="0" distB="0" distL="114300" distR="114300" simplePos="0" relativeHeight="487558656" behindDoc="1" locked="0" layoutInCell="1" allowOverlap="1" wp14:anchorId="33AB2E76" wp14:editId="3A2CCA28">
              <wp:simplePos x="0" y="0"/>
              <wp:positionH relativeFrom="page">
                <wp:posOffset>2647315</wp:posOffset>
              </wp:positionH>
              <wp:positionV relativeFrom="page">
                <wp:posOffset>7055485</wp:posOffset>
              </wp:positionV>
              <wp:extent cx="635000" cy="26987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5000" cy="269875"/>
                        <a:chOff x="4169" y="11111"/>
                        <a:chExt cx="1000" cy="425"/>
                      </a:xfrm>
                    </wpg:grpSpPr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4859" y="11111"/>
                          <a:ext cx="310" cy="424"/>
                        </a:xfrm>
                        <a:custGeom>
                          <a:avLst/>
                          <a:gdLst>
                            <a:gd name="T0" fmla="+- 0 4978 4859"/>
                            <a:gd name="T1" fmla="*/ T0 w 310"/>
                            <a:gd name="T2" fmla="+- 0 11111 11111"/>
                            <a:gd name="T3" fmla="*/ 11111 h 424"/>
                            <a:gd name="T4" fmla="+- 0 4941 4859"/>
                            <a:gd name="T5" fmla="*/ T4 w 310"/>
                            <a:gd name="T6" fmla="+- 0 11115 11111"/>
                            <a:gd name="T7" fmla="*/ 11115 h 424"/>
                            <a:gd name="T8" fmla="+- 0 4909 4859"/>
                            <a:gd name="T9" fmla="*/ T8 w 310"/>
                            <a:gd name="T10" fmla="+- 0 11125 11111"/>
                            <a:gd name="T11" fmla="*/ 11125 h 424"/>
                            <a:gd name="T12" fmla="+- 0 4882 4859"/>
                            <a:gd name="T13" fmla="*/ T12 w 310"/>
                            <a:gd name="T14" fmla="+- 0 11138 11111"/>
                            <a:gd name="T15" fmla="*/ 11138 h 424"/>
                            <a:gd name="T16" fmla="+- 0 4859 4859"/>
                            <a:gd name="T17" fmla="*/ T16 w 310"/>
                            <a:gd name="T18" fmla="+- 0 11153 11111"/>
                            <a:gd name="T19" fmla="*/ 11153 h 424"/>
                            <a:gd name="T20" fmla="+- 0 4876 4859"/>
                            <a:gd name="T21" fmla="*/ T20 w 310"/>
                            <a:gd name="T22" fmla="+- 0 11176 11111"/>
                            <a:gd name="T23" fmla="*/ 11176 h 424"/>
                            <a:gd name="T24" fmla="+- 0 4889 4859"/>
                            <a:gd name="T25" fmla="*/ T24 w 310"/>
                            <a:gd name="T26" fmla="+- 0 11202 11111"/>
                            <a:gd name="T27" fmla="*/ 11202 h 424"/>
                            <a:gd name="T28" fmla="+- 0 4900 4859"/>
                            <a:gd name="T29" fmla="*/ T28 w 310"/>
                            <a:gd name="T30" fmla="+- 0 11230 11111"/>
                            <a:gd name="T31" fmla="*/ 11230 h 424"/>
                            <a:gd name="T32" fmla="+- 0 4909 4859"/>
                            <a:gd name="T33" fmla="*/ T32 w 310"/>
                            <a:gd name="T34" fmla="+- 0 11260 11111"/>
                            <a:gd name="T35" fmla="*/ 11260 h 424"/>
                            <a:gd name="T36" fmla="+- 0 4918 4859"/>
                            <a:gd name="T37" fmla="*/ T36 w 310"/>
                            <a:gd name="T38" fmla="+- 0 11254 11111"/>
                            <a:gd name="T39" fmla="*/ 11254 h 424"/>
                            <a:gd name="T40" fmla="+- 0 4928 4859"/>
                            <a:gd name="T41" fmla="*/ T40 w 310"/>
                            <a:gd name="T42" fmla="+- 0 11249 11111"/>
                            <a:gd name="T43" fmla="*/ 11249 h 424"/>
                            <a:gd name="T44" fmla="+- 0 4939 4859"/>
                            <a:gd name="T45" fmla="*/ T44 w 310"/>
                            <a:gd name="T46" fmla="+- 0 11246 11111"/>
                            <a:gd name="T47" fmla="*/ 11246 h 424"/>
                            <a:gd name="T48" fmla="+- 0 4951 4859"/>
                            <a:gd name="T49" fmla="*/ T48 w 310"/>
                            <a:gd name="T50" fmla="+- 0 11245 11111"/>
                            <a:gd name="T51" fmla="*/ 11245 h 424"/>
                            <a:gd name="T52" fmla="+- 0 4982 4859"/>
                            <a:gd name="T53" fmla="*/ T52 w 310"/>
                            <a:gd name="T54" fmla="+- 0 11251 11111"/>
                            <a:gd name="T55" fmla="*/ 11251 h 424"/>
                            <a:gd name="T56" fmla="+- 0 5003 4859"/>
                            <a:gd name="T57" fmla="*/ T56 w 310"/>
                            <a:gd name="T58" fmla="+- 0 11268 11111"/>
                            <a:gd name="T59" fmla="*/ 11268 h 424"/>
                            <a:gd name="T60" fmla="+- 0 5016 4859"/>
                            <a:gd name="T61" fmla="*/ T60 w 310"/>
                            <a:gd name="T62" fmla="+- 0 11293 11111"/>
                            <a:gd name="T63" fmla="*/ 11293 h 424"/>
                            <a:gd name="T64" fmla="+- 0 5020 4859"/>
                            <a:gd name="T65" fmla="*/ T64 w 310"/>
                            <a:gd name="T66" fmla="+- 0 11322 11111"/>
                            <a:gd name="T67" fmla="*/ 11322 h 424"/>
                            <a:gd name="T68" fmla="+- 0 5020 4859"/>
                            <a:gd name="T69" fmla="*/ T68 w 310"/>
                            <a:gd name="T70" fmla="+- 0 11526 11111"/>
                            <a:gd name="T71" fmla="*/ 11526 h 424"/>
                            <a:gd name="T72" fmla="+- 0 5028 4859"/>
                            <a:gd name="T73" fmla="*/ T72 w 310"/>
                            <a:gd name="T74" fmla="+- 0 11535 11111"/>
                            <a:gd name="T75" fmla="*/ 11535 h 424"/>
                            <a:gd name="T76" fmla="+- 0 5161 4859"/>
                            <a:gd name="T77" fmla="*/ T76 w 310"/>
                            <a:gd name="T78" fmla="+- 0 11535 11111"/>
                            <a:gd name="T79" fmla="*/ 11535 h 424"/>
                            <a:gd name="T80" fmla="+- 0 5169 4859"/>
                            <a:gd name="T81" fmla="*/ T80 w 310"/>
                            <a:gd name="T82" fmla="+- 0 11526 11111"/>
                            <a:gd name="T83" fmla="*/ 11526 h 424"/>
                            <a:gd name="T84" fmla="+- 0 5169 4859"/>
                            <a:gd name="T85" fmla="*/ T84 w 310"/>
                            <a:gd name="T86" fmla="+- 0 11329 11111"/>
                            <a:gd name="T87" fmla="*/ 11329 h 424"/>
                            <a:gd name="T88" fmla="+- 0 5161 4859"/>
                            <a:gd name="T89" fmla="*/ T88 w 310"/>
                            <a:gd name="T90" fmla="+- 0 11261 11111"/>
                            <a:gd name="T91" fmla="*/ 11261 h 424"/>
                            <a:gd name="T92" fmla="+- 0 5139 4859"/>
                            <a:gd name="T93" fmla="*/ T92 w 310"/>
                            <a:gd name="T94" fmla="+- 0 11201 11111"/>
                            <a:gd name="T95" fmla="*/ 11201 h 424"/>
                            <a:gd name="T96" fmla="+- 0 5100 4859"/>
                            <a:gd name="T97" fmla="*/ T96 w 310"/>
                            <a:gd name="T98" fmla="+- 0 11154 11111"/>
                            <a:gd name="T99" fmla="*/ 11154 h 424"/>
                            <a:gd name="T100" fmla="+- 0 5047 4859"/>
                            <a:gd name="T101" fmla="*/ T100 w 310"/>
                            <a:gd name="T102" fmla="+- 0 11123 11111"/>
                            <a:gd name="T103" fmla="*/ 11123 h 424"/>
                            <a:gd name="T104" fmla="+- 0 4978 4859"/>
                            <a:gd name="T105" fmla="*/ T104 w 310"/>
                            <a:gd name="T106" fmla="+- 0 11111 11111"/>
                            <a:gd name="T107" fmla="*/ 11111 h 4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310" h="424">
                              <a:moveTo>
                                <a:pt x="119" y="0"/>
                              </a:moveTo>
                              <a:lnTo>
                                <a:pt x="82" y="4"/>
                              </a:lnTo>
                              <a:lnTo>
                                <a:pt x="50" y="14"/>
                              </a:lnTo>
                              <a:lnTo>
                                <a:pt x="23" y="27"/>
                              </a:lnTo>
                              <a:lnTo>
                                <a:pt x="0" y="42"/>
                              </a:lnTo>
                              <a:lnTo>
                                <a:pt x="17" y="65"/>
                              </a:lnTo>
                              <a:lnTo>
                                <a:pt x="30" y="91"/>
                              </a:lnTo>
                              <a:lnTo>
                                <a:pt x="41" y="119"/>
                              </a:lnTo>
                              <a:lnTo>
                                <a:pt x="50" y="149"/>
                              </a:lnTo>
                              <a:lnTo>
                                <a:pt x="59" y="143"/>
                              </a:lnTo>
                              <a:lnTo>
                                <a:pt x="69" y="138"/>
                              </a:lnTo>
                              <a:lnTo>
                                <a:pt x="80" y="135"/>
                              </a:lnTo>
                              <a:lnTo>
                                <a:pt x="92" y="134"/>
                              </a:lnTo>
                              <a:lnTo>
                                <a:pt x="123" y="140"/>
                              </a:lnTo>
                              <a:lnTo>
                                <a:pt x="144" y="157"/>
                              </a:lnTo>
                              <a:lnTo>
                                <a:pt x="157" y="182"/>
                              </a:lnTo>
                              <a:lnTo>
                                <a:pt x="161" y="211"/>
                              </a:lnTo>
                              <a:lnTo>
                                <a:pt x="161" y="415"/>
                              </a:lnTo>
                              <a:lnTo>
                                <a:pt x="169" y="424"/>
                              </a:lnTo>
                              <a:lnTo>
                                <a:pt x="302" y="424"/>
                              </a:lnTo>
                              <a:lnTo>
                                <a:pt x="310" y="415"/>
                              </a:lnTo>
                              <a:lnTo>
                                <a:pt x="310" y="218"/>
                              </a:lnTo>
                              <a:lnTo>
                                <a:pt x="302" y="150"/>
                              </a:lnTo>
                              <a:lnTo>
                                <a:pt x="280" y="90"/>
                              </a:lnTo>
                              <a:lnTo>
                                <a:pt x="241" y="43"/>
                              </a:lnTo>
                              <a:lnTo>
                                <a:pt x="188" y="12"/>
                              </a:lnTo>
                              <a:lnTo>
                                <a:pt x="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BB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"/>
                      <wps:cNvSpPr>
                        <a:spLocks/>
                      </wps:cNvSpPr>
                      <wps:spPr bwMode="auto">
                        <a:xfrm>
                          <a:off x="4169" y="11110"/>
                          <a:ext cx="712" cy="425"/>
                        </a:xfrm>
                        <a:custGeom>
                          <a:avLst/>
                          <a:gdLst>
                            <a:gd name="T0" fmla="+- 0 4690 4169"/>
                            <a:gd name="T1" fmla="*/ T0 w 712"/>
                            <a:gd name="T2" fmla="+- 0 11111 11111"/>
                            <a:gd name="T3" fmla="*/ 11111 h 425"/>
                            <a:gd name="T4" fmla="+- 0 4641 4169"/>
                            <a:gd name="T5" fmla="*/ T4 w 712"/>
                            <a:gd name="T6" fmla="+- 0 11117 11111"/>
                            <a:gd name="T7" fmla="*/ 11117 h 425"/>
                            <a:gd name="T8" fmla="+- 0 4601 4169"/>
                            <a:gd name="T9" fmla="*/ T8 w 712"/>
                            <a:gd name="T10" fmla="+- 0 11133 11111"/>
                            <a:gd name="T11" fmla="*/ 11133 h 425"/>
                            <a:gd name="T12" fmla="+- 0 4570 4169"/>
                            <a:gd name="T13" fmla="*/ T12 w 712"/>
                            <a:gd name="T14" fmla="+- 0 11154 11111"/>
                            <a:gd name="T15" fmla="*/ 11154 h 425"/>
                            <a:gd name="T16" fmla="+- 0 4547 4169"/>
                            <a:gd name="T17" fmla="*/ T16 w 712"/>
                            <a:gd name="T18" fmla="+- 0 11174 11111"/>
                            <a:gd name="T19" fmla="*/ 11174 h 425"/>
                            <a:gd name="T20" fmla="+- 0 4518 4169"/>
                            <a:gd name="T21" fmla="*/ T20 w 712"/>
                            <a:gd name="T22" fmla="+- 0 11147 11111"/>
                            <a:gd name="T23" fmla="*/ 11147 h 425"/>
                            <a:gd name="T24" fmla="+- 0 4487 4169"/>
                            <a:gd name="T25" fmla="*/ T24 w 712"/>
                            <a:gd name="T26" fmla="+- 0 11127 11111"/>
                            <a:gd name="T27" fmla="*/ 11127 h 425"/>
                            <a:gd name="T28" fmla="+- 0 4452 4169"/>
                            <a:gd name="T29" fmla="*/ T28 w 712"/>
                            <a:gd name="T30" fmla="+- 0 11115 11111"/>
                            <a:gd name="T31" fmla="*/ 11115 h 425"/>
                            <a:gd name="T32" fmla="+- 0 4412 4169"/>
                            <a:gd name="T33" fmla="*/ T32 w 712"/>
                            <a:gd name="T34" fmla="+- 0 11111 11111"/>
                            <a:gd name="T35" fmla="*/ 11111 h 425"/>
                            <a:gd name="T36" fmla="+- 0 4365 4169"/>
                            <a:gd name="T37" fmla="*/ T36 w 712"/>
                            <a:gd name="T38" fmla="+- 0 11117 11111"/>
                            <a:gd name="T39" fmla="*/ 11117 h 425"/>
                            <a:gd name="T40" fmla="+- 0 4327 4169"/>
                            <a:gd name="T41" fmla="*/ T40 w 712"/>
                            <a:gd name="T42" fmla="+- 0 11133 11111"/>
                            <a:gd name="T43" fmla="*/ 11133 h 425"/>
                            <a:gd name="T44" fmla="+- 0 4295 4169"/>
                            <a:gd name="T45" fmla="*/ T44 w 712"/>
                            <a:gd name="T46" fmla="+- 0 11154 11111"/>
                            <a:gd name="T47" fmla="*/ 11154 h 425"/>
                            <a:gd name="T48" fmla="+- 0 4272 4169"/>
                            <a:gd name="T49" fmla="*/ T48 w 712"/>
                            <a:gd name="T50" fmla="+- 0 11175 11111"/>
                            <a:gd name="T51" fmla="*/ 11175 h 425"/>
                            <a:gd name="T52" fmla="+- 0 4254 4169"/>
                            <a:gd name="T53" fmla="*/ T52 w 712"/>
                            <a:gd name="T54" fmla="+- 0 11133 11111"/>
                            <a:gd name="T55" fmla="*/ 11133 h 425"/>
                            <a:gd name="T56" fmla="+- 0 4251 4169"/>
                            <a:gd name="T57" fmla="*/ T56 w 712"/>
                            <a:gd name="T58" fmla="+- 0 11126 11111"/>
                            <a:gd name="T59" fmla="*/ 11126 h 425"/>
                            <a:gd name="T60" fmla="+- 0 4244 4169"/>
                            <a:gd name="T61" fmla="*/ T60 w 712"/>
                            <a:gd name="T62" fmla="+- 0 11121 11111"/>
                            <a:gd name="T63" fmla="*/ 11121 h 425"/>
                            <a:gd name="T64" fmla="+- 0 4178 4169"/>
                            <a:gd name="T65" fmla="*/ T64 w 712"/>
                            <a:gd name="T66" fmla="+- 0 11121 11111"/>
                            <a:gd name="T67" fmla="*/ 11121 h 425"/>
                            <a:gd name="T68" fmla="+- 0 4169 4169"/>
                            <a:gd name="T69" fmla="*/ T68 w 712"/>
                            <a:gd name="T70" fmla="+- 0 11130 11111"/>
                            <a:gd name="T71" fmla="*/ 11130 h 425"/>
                            <a:gd name="T72" fmla="+- 0 4169 4169"/>
                            <a:gd name="T73" fmla="*/ T72 w 712"/>
                            <a:gd name="T74" fmla="+- 0 11141 11111"/>
                            <a:gd name="T75" fmla="*/ 11141 h 425"/>
                            <a:gd name="T76" fmla="+- 0 4169 4169"/>
                            <a:gd name="T77" fmla="*/ T76 w 712"/>
                            <a:gd name="T78" fmla="+- 0 11526 11111"/>
                            <a:gd name="T79" fmla="*/ 11526 h 425"/>
                            <a:gd name="T80" fmla="+- 0 4178 4169"/>
                            <a:gd name="T81" fmla="*/ T80 w 712"/>
                            <a:gd name="T82" fmla="+- 0 11535 11111"/>
                            <a:gd name="T83" fmla="*/ 11535 h 425"/>
                            <a:gd name="T84" fmla="+- 0 4308 4169"/>
                            <a:gd name="T85" fmla="*/ T84 w 712"/>
                            <a:gd name="T86" fmla="+- 0 11535 11111"/>
                            <a:gd name="T87" fmla="*/ 11535 h 425"/>
                            <a:gd name="T88" fmla="+- 0 4317 4169"/>
                            <a:gd name="T89" fmla="*/ T88 w 712"/>
                            <a:gd name="T90" fmla="+- 0 11526 11111"/>
                            <a:gd name="T91" fmla="*/ 11526 h 425"/>
                            <a:gd name="T92" fmla="+- 0 4317 4169"/>
                            <a:gd name="T93" fmla="*/ T92 w 712"/>
                            <a:gd name="T94" fmla="+- 0 11317 11111"/>
                            <a:gd name="T95" fmla="*/ 11317 h 425"/>
                            <a:gd name="T96" fmla="+- 0 4323 4169"/>
                            <a:gd name="T97" fmla="*/ T96 w 712"/>
                            <a:gd name="T98" fmla="+- 0 11288 11111"/>
                            <a:gd name="T99" fmla="*/ 11288 h 425"/>
                            <a:gd name="T100" fmla="+- 0 4338 4169"/>
                            <a:gd name="T101" fmla="*/ T100 w 712"/>
                            <a:gd name="T102" fmla="+- 0 11265 11111"/>
                            <a:gd name="T103" fmla="*/ 11265 h 425"/>
                            <a:gd name="T104" fmla="+- 0 4361 4169"/>
                            <a:gd name="T105" fmla="*/ T104 w 712"/>
                            <a:gd name="T106" fmla="+- 0 11250 11111"/>
                            <a:gd name="T107" fmla="*/ 11250 h 425"/>
                            <a:gd name="T108" fmla="+- 0 4390 4169"/>
                            <a:gd name="T109" fmla="*/ T108 w 712"/>
                            <a:gd name="T110" fmla="+- 0 11244 11111"/>
                            <a:gd name="T111" fmla="*/ 11244 h 425"/>
                            <a:gd name="T112" fmla="+- 0 4420 4169"/>
                            <a:gd name="T113" fmla="*/ T112 w 712"/>
                            <a:gd name="T114" fmla="+- 0 11251 11111"/>
                            <a:gd name="T115" fmla="*/ 11251 h 425"/>
                            <a:gd name="T116" fmla="+- 0 4440 4169"/>
                            <a:gd name="T117" fmla="*/ T116 w 712"/>
                            <a:gd name="T118" fmla="+- 0 11268 11111"/>
                            <a:gd name="T119" fmla="*/ 11268 h 425"/>
                            <a:gd name="T120" fmla="+- 0 4451 4169"/>
                            <a:gd name="T121" fmla="*/ T120 w 712"/>
                            <a:gd name="T122" fmla="+- 0 11292 11111"/>
                            <a:gd name="T123" fmla="*/ 11292 h 425"/>
                            <a:gd name="T124" fmla="+- 0 4455 4169"/>
                            <a:gd name="T125" fmla="*/ T124 w 712"/>
                            <a:gd name="T126" fmla="+- 0 11322 11111"/>
                            <a:gd name="T127" fmla="*/ 11322 h 425"/>
                            <a:gd name="T128" fmla="+- 0 4455 4169"/>
                            <a:gd name="T129" fmla="*/ T128 w 712"/>
                            <a:gd name="T130" fmla="+- 0 11526 11111"/>
                            <a:gd name="T131" fmla="*/ 11526 h 425"/>
                            <a:gd name="T132" fmla="+- 0 4463 4169"/>
                            <a:gd name="T133" fmla="*/ T132 w 712"/>
                            <a:gd name="T134" fmla="+- 0 11535 11111"/>
                            <a:gd name="T135" fmla="*/ 11535 h 425"/>
                            <a:gd name="T136" fmla="+- 0 4585 4169"/>
                            <a:gd name="T137" fmla="*/ T136 w 712"/>
                            <a:gd name="T138" fmla="+- 0 11535 11111"/>
                            <a:gd name="T139" fmla="*/ 11535 h 425"/>
                            <a:gd name="T140" fmla="+- 0 4594 4169"/>
                            <a:gd name="T141" fmla="*/ T140 w 712"/>
                            <a:gd name="T142" fmla="+- 0 11526 11111"/>
                            <a:gd name="T143" fmla="*/ 11526 h 425"/>
                            <a:gd name="T144" fmla="+- 0 4594 4169"/>
                            <a:gd name="T145" fmla="*/ T144 w 712"/>
                            <a:gd name="T146" fmla="+- 0 11315 11111"/>
                            <a:gd name="T147" fmla="*/ 11315 h 425"/>
                            <a:gd name="T148" fmla="+- 0 4599 4169"/>
                            <a:gd name="T149" fmla="*/ T148 w 712"/>
                            <a:gd name="T150" fmla="+- 0 11287 11111"/>
                            <a:gd name="T151" fmla="*/ 11287 h 425"/>
                            <a:gd name="T152" fmla="+- 0 4615 4169"/>
                            <a:gd name="T153" fmla="*/ T152 w 712"/>
                            <a:gd name="T154" fmla="+- 0 11264 11111"/>
                            <a:gd name="T155" fmla="*/ 11264 h 425"/>
                            <a:gd name="T156" fmla="+- 0 4637 4169"/>
                            <a:gd name="T157" fmla="*/ T156 w 712"/>
                            <a:gd name="T158" fmla="+- 0 11250 11111"/>
                            <a:gd name="T159" fmla="*/ 11250 h 425"/>
                            <a:gd name="T160" fmla="+- 0 4663 4169"/>
                            <a:gd name="T161" fmla="*/ T160 w 712"/>
                            <a:gd name="T162" fmla="+- 0 11244 11111"/>
                            <a:gd name="T163" fmla="*/ 11244 h 425"/>
                            <a:gd name="T164" fmla="+- 0 4694 4169"/>
                            <a:gd name="T165" fmla="*/ T164 w 712"/>
                            <a:gd name="T166" fmla="+- 0 11251 11111"/>
                            <a:gd name="T167" fmla="*/ 11251 h 425"/>
                            <a:gd name="T168" fmla="+- 0 4716 4169"/>
                            <a:gd name="T169" fmla="*/ T168 w 712"/>
                            <a:gd name="T170" fmla="+- 0 11268 11111"/>
                            <a:gd name="T171" fmla="*/ 11268 h 425"/>
                            <a:gd name="T172" fmla="+- 0 4728 4169"/>
                            <a:gd name="T173" fmla="*/ T172 w 712"/>
                            <a:gd name="T174" fmla="+- 0 11292 11111"/>
                            <a:gd name="T175" fmla="*/ 11292 h 425"/>
                            <a:gd name="T176" fmla="+- 0 4732 4169"/>
                            <a:gd name="T177" fmla="*/ T176 w 712"/>
                            <a:gd name="T178" fmla="+- 0 11322 11111"/>
                            <a:gd name="T179" fmla="*/ 11322 h 425"/>
                            <a:gd name="T180" fmla="+- 0 4732 4169"/>
                            <a:gd name="T181" fmla="*/ T180 w 712"/>
                            <a:gd name="T182" fmla="+- 0 11526 11111"/>
                            <a:gd name="T183" fmla="*/ 11526 h 425"/>
                            <a:gd name="T184" fmla="+- 0 4741 4169"/>
                            <a:gd name="T185" fmla="*/ T184 w 712"/>
                            <a:gd name="T186" fmla="+- 0 11535 11111"/>
                            <a:gd name="T187" fmla="*/ 11535 h 425"/>
                            <a:gd name="T188" fmla="+- 0 4873 4169"/>
                            <a:gd name="T189" fmla="*/ T188 w 712"/>
                            <a:gd name="T190" fmla="+- 0 11535 11111"/>
                            <a:gd name="T191" fmla="*/ 11535 h 425"/>
                            <a:gd name="T192" fmla="+- 0 4881 4169"/>
                            <a:gd name="T193" fmla="*/ T192 w 712"/>
                            <a:gd name="T194" fmla="+- 0 11526 11111"/>
                            <a:gd name="T195" fmla="*/ 11526 h 425"/>
                            <a:gd name="T196" fmla="+- 0 4881 4169"/>
                            <a:gd name="T197" fmla="*/ T196 w 712"/>
                            <a:gd name="T198" fmla="+- 0 11328 11111"/>
                            <a:gd name="T199" fmla="*/ 11328 h 425"/>
                            <a:gd name="T200" fmla="+- 0 4874 4169"/>
                            <a:gd name="T201" fmla="*/ T200 w 712"/>
                            <a:gd name="T202" fmla="+- 0 11260 11111"/>
                            <a:gd name="T203" fmla="*/ 11260 h 425"/>
                            <a:gd name="T204" fmla="+- 0 4851 4169"/>
                            <a:gd name="T205" fmla="*/ T204 w 712"/>
                            <a:gd name="T206" fmla="+- 0 11201 11111"/>
                            <a:gd name="T207" fmla="*/ 11201 h 425"/>
                            <a:gd name="T208" fmla="+- 0 4813 4169"/>
                            <a:gd name="T209" fmla="*/ T208 w 712"/>
                            <a:gd name="T210" fmla="+- 0 11153 11111"/>
                            <a:gd name="T211" fmla="*/ 11153 h 425"/>
                            <a:gd name="T212" fmla="+- 0 4759 4169"/>
                            <a:gd name="T213" fmla="*/ T212 w 712"/>
                            <a:gd name="T214" fmla="+- 0 11122 11111"/>
                            <a:gd name="T215" fmla="*/ 11122 h 425"/>
                            <a:gd name="T216" fmla="+- 0 4690 4169"/>
                            <a:gd name="T217" fmla="*/ T216 w 712"/>
                            <a:gd name="T218" fmla="+- 0 11111 11111"/>
                            <a:gd name="T219" fmla="*/ 11111 h 4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712" h="425">
                              <a:moveTo>
                                <a:pt x="521" y="0"/>
                              </a:moveTo>
                              <a:lnTo>
                                <a:pt x="472" y="6"/>
                              </a:lnTo>
                              <a:lnTo>
                                <a:pt x="432" y="22"/>
                              </a:lnTo>
                              <a:lnTo>
                                <a:pt x="401" y="43"/>
                              </a:lnTo>
                              <a:lnTo>
                                <a:pt x="378" y="63"/>
                              </a:lnTo>
                              <a:lnTo>
                                <a:pt x="349" y="36"/>
                              </a:lnTo>
                              <a:lnTo>
                                <a:pt x="318" y="16"/>
                              </a:lnTo>
                              <a:lnTo>
                                <a:pt x="283" y="4"/>
                              </a:lnTo>
                              <a:lnTo>
                                <a:pt x="243" y="0"/>
                              </a:lnTo>
                              <a:lnTo>
                                <a:pt x="196" y="6"/>
                              </a:lnTo>
                              <a:lnTo>
                                <a:pt x="158" y="22"/>
                              </a:lnTo>
                              <a:lnTo>
                                <a:pt x="126" y="43"/>
                              </a:lnTo>
                              <a:lnTo>
                                <a:pt x="103" y="64"/>
                              </a:lnTo>
                              <a:lnTo>
                                <a:pt x="85" y="22"/>
                              </a:lnTo>
                              <a:lnTo>
                                <a:pt x="82" y="15"/>
                              </a:lnTo>
                              <a:lnTo>
                                <a:pt x="75" y="10"/>
                              </a:lnTo>
                              <a:lnTo>
                                <a:pt x="9" y="10"/>
                              </a:lnTo>
                              <a:lnTo>
                                <a:pt x="0" y="19"/>
                              </a:lnTo>
                              <a:lnTo>
                                <a:pt x="0" y="30"/>
                              </a:lnTo>
                              <a:lnTo>
                                <a:pt x="0" y="415"/>
                              </a:lnTo>
                              <a:lnTo>
                                <a:pt x="9" y="424"/>
                              </a:lnTo>
                              <a:lnTo>
                                <a:pt x="139" y="424"/>
                              </a:lnTo>
                              <a:lnTo>
                                <a:pt x="148" y="415"/>
                              </a:lnTo>
                              <a:lnTo>
                                <a:pt x="148" y="206"/>
                              </a:lnTo>
                              <a:lnTo>
                                <a:pt x="154" y="177"/>
                              </a:lnTo>
                              <a:lnTo>
                                <a:pt x="169" y="154"/>
                              </a:lnTo>
                              <a:lnTo>
                                <a:pt x="192" y="139"/>
                              </a:lnTo>
                              <a:lnTo>
                                <a:pt x="221" y="133"/>
                              </a:lnTo>
                              <a:lnTo>
                                <a:pt x="251" y="140"/>
                              </a:lnTo>
                              <a:lnTo>
                                <a:pt x="271" y="157"/>
                              </a:lnTo>
                              <a:lnTo>
                                <a:pt x="282" y="181"/>
                              </a:lnTo>
                              <a:lnTo>
                                <a:pt x="286" y="211"/>
                              </a:lnTo>
                              <a:lnTo>
                                <a:pt x="286" y="415"/>
                              </a:lnTo>
                              <a:lnTo>
                                <a:pt x="294" y="424"/>
                              </a:lnTo>
                              <a:lnTo>
                                <a:pt x="416" y="424"/>
                              </a:lnTo>
                              <a:lnTo>
                                <a:pt x="425" y="415"/>
                              </a:lnTo>
                              <a:lnTo>
                                <a:pt x="425" y="204"/>
                              </a:lnTo>
                              <a:lnTo>
                                <a:pt x="430" y="176"/>
                              </a:lnTo>
                              <a:lnTo>
                                <a:pt x="446" y="153"/>
                              </a:lnTo>
                              <a:lnTo>
                                <a:pt x="468" y="139"/>
                              </a:lnTo>
                              <a:lnTo>
                                <a:pt x="494" y="133"/>
                              </a:lnTo>
                              <a:lnTo>
                                <a:pt x="525" y="140"/>
                              </a:lnTo>
                              <a:lnTo>
                                <a:pt x="547" y="157"/>
                              </a:lnTo>
                              <a:lnTo>
                                <a:pt x="559" y="181"/>
                              </a:lnTo>
                              <a:lnTo>
                                <a:pt x="563" y="211"/>
                              </a:lnTo>
                              <a:lnTo>
                                <a:pt x="563" y="415"/>
                              </a:lnTo>
                              <a:lnTo>
                                <a:pt x="572" y="424"/>
                              </a:lnTo>
                              <a:lnTo>
                                <a:pt x="704" y="424"/>
                              </a:lnTo>
                              <a:lnTo>
                                <a:pt x="712" y="415"/>
                              </a:lnTo>
                              <a:lnTo>
                                <a:pt x="712" y="217"/>
                              </a:lnTo>
                              <a:lnTo>
                                <a:pt x="705" y="149"/>
                              </a:lnTo>
                              <a:lnTo>
                                <a:pt x="682" y="90"/>
                              </a:lnTo>
                              <a:lnTo>
                                <a:pt x="644" y="42"/>
                              </a:lnTo>
                              <a:lnTo>
                                <a:pt x="590" y="11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21F63A" id="Group 1" o:spid="_x0000_s1026" style="position:absolute;margin-left:208.45pt;margin-top:555.55pt;width:50pt;height:21.25pt;z-index:-15757824;mso-position-horizontal-relative:page;mso-position-vertical-relative:page" coordorigin="4169,11111" coordsize="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">
              <v:shape id="Freeform 3" o:spid="_x0000_s1027" style="position:absolute;left:4859;top:11111;width:310;height:424;visibility:visible;mso-wrap-style:square;v-text-anchor:top" coordsize="310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" path="m119,l82,4,50,14,23,27,,42,17,65,30,91r11,28l50,149r9,-6l69,138r11,-3l92,134r31,6l144,157r13,25l161,211r,204l169,424r133,l310,415r,-197l302,150,280,90,241,43,188,12,119,xe" fillcolor="#62bb46" stroked="f">
                <v:path arrowok="t" o:connecttype="custom" o:connectlocs="119,11111;82,11115;50,11125;23,11138;0,11153;17,11176;30,11202;41,11230;50,11260;59,11254;69,11249;80,11246;92,11245;123,11251;144,11268;157,11293;161,11322;161,11526;169,11535;302,11535;310,11526;310,11329;302,11261;280,11201;241,11154;188,11123;119,11111" o:connectangles="0,0,0,0,0,0,0,0,0,0,0,0,0,0,0,0,0,0,0,0,0,0,0,0,0,0,0"/>
              </v:shape>
              <v:shape id="Freeform 2" o:spid="_x0000_s1028" style="position:absolute;left:4169;top:11110;width:712;height:425;visibility:visible;mso-wrap-style:square;v-text-anchor:top" coordsize="712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" path="m521,l472,6,432,22,401,43,378,63,349,36,318,16,283,4,243,,196,6,158,22,126,43,103,64,85,22,82,15,75,10,9,10,,19,,30,,415r9,9l139,424r9,-9l148,206r6,-29l169,154r23,-15l221,133r30,7l271,157r11,24l286,211r,204l294,424r122,l425,415r,-211l430,176r16,-23l468,139r26,-6l525,140r22,17l559,181r4,30l563,415r9,9l704,424r8,-9l712,217r-7,-68l682,90,644,42,590,11,521,xe" fillcolor="#00355f" stroked="f">
                <v:path arrowok="t" o:connecttype="custom" o:connectlocs="521,11111;472,11117;432,11133;401,11154;378,11174;349,11147;318,11127;283,11115;243,11111;196,11117;158,11133;126,11154;103,11175;85,11133;82,11126;75,11121;9,11121;0,11130;0,11141;0,11526;9,11535;139,11535;148,11526;148,11317;154,11288;169,11265;192,11250;221,11244;251,11251;271,11268;282,11292;286,11322;286,11526;294,11535;416,11535;425,11526;425,11315;430,11287;446,11264;468,11250;494,11244;525,11251;547,11268;559,11292;563,11322;563,11526;572,11535;704,11535;712,11526;712,11328;705,11260;682,11201;644,11153;590,11122;521,11111" o:connectangles="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C8E46" w14:textId="77777777" w:rsidR="000539C9" w:rsidRDefault="000539C9">
      <w:r>
        <w:separator/>
      </w:r>
    </w:p>
  </w:footnote>
  <w:footnote w:type="continuationSeparator" w:id="0">
    <w:p w14:paraId="78C524A7" w14:textId="77777777" w:rsidR="000539C9" w:rsidRDefault="000539C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g RERHANG">
    <w15:presenceInfo w15:providerId="None" w15:userId="Fong RER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63"/>
    <w:rsid w:val="00022E63"/>
    <w:rsid w:val="000539C9"/>
    <w:rsid w:val="0008579F"/>
    <w:rsid w:val="001553AB"/>
    <w:rsid w:val="00187D48"/>
    <w:rsid w:val="00257811"/>
    <w:rsid w:val="0035129D"/>
    <w:rsid w:val="004968DA"/>
    <w:rsid w:val="006B50D8"/>
    <w:rsid w:val="006C6140"/>
    <w:rsid w:val="0082005E"/>
    <w:rsid w:val="0086354C"/>
    <w:rsid w:val="008D6818"/>
    <w:rsid w:val="0093702E"/>
    <w:rsid w:val="00990129"/>
    <w:rsid w:val="00997126"/>
    <w:rsid w:val="009C5C68"/>
    <w:rsid w:val="00AA4486"/>
    <w:rsid w:val="00B375BF"/>
    <w:rsid w:val="00DB751A"/>
    <w:rsid w:val="00DC3FC9"/>
    <w:rsid w:val="00E67E99"/>
    <w:rsid w:val="00E822FB"/>
    <w:rsid w:val="00F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DF00"/>
  <w15:docId w15:val="{702DE66B-0D7E-448F-AA45-51C5FE2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randon Grotesque Bold" w:eastAsia="Brandon Grotesque Bold" w:hAnsi="Brandon Grotesque Bold" w:cs="Brandon Grotesque Bold"/>
    </w:rPr>
  </w:style>
  <w:style w:type="paragraph" w:styleId="Heading1">
    <w:name w:val="heading 1"/>
    <w:basedOn w:val="Normal"/>
    <w:uiPriority w:val="9"/>
    <w:qFormat/>
    <w:pPr>
      <w:spacing w:before="251"/>
      <w:ind w:left="1611" w:right="111" w:hanging="273"/>
      <w:outlineLvl w:val="0"/>
    </w:pPr>
    <w:rPr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75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BF"/>
    <w:rPr>
      <w:rFonts w:ascii="Segoe UI" w:eastAsia="Brandon Grotesque Bold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RERHANG</dc:creator>
  <cp:lastModifiedBy>Fong RERHANG</cp:lastModifiedBy>
  <cp:revision>3</cp:revision>
  <dcterms:created xsi:type="dcterms:W3CDTF">2021-05-25T15:05:00Z</dcterms:created>
  <dcterms:modified xsi:type="dcterms:W3CDTF">2021-05-25T15:11:00Z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