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BB3B97" w14:textId="77777777" w:rsidR="00656768" w:rsidRDefault="00656768" w:rsidP="00656768">
      <w:pPr>
        <w:pStyle w:val="BodyText"/>
        <w:rPr>
          <w:rFonts w:ascii="Times New Roman"/>
        </w:rPr>
      </w:pPr>
      <w:bookmarkStart w:id="0" w:name="_GoBack"/>
      <w:bookmarkEnd w:id="0"/>
    </w:p>
    <w:p w14:paraId="2CE9EF3E" w14:textId="77777777" w:rsidR="00656768" w:rsidRDefault="00656768" w:rsidP="00656768">
      <w:pPr>
        <w:pStyle w:val="BodyText"/>
        <w:rPr>
          <w:rFonts w:ascii="Times New Roman"/>
        </w:rPr>
      </w:pPr>
    </w:p>
    <w:p w14:paraId="258BD9C5" w14:textId="77777777" w:rsidR="00656768" w:rsidRDefault="00656768" w:rsidP="00656768">
      <w:pPr>
        <w:pStyle w:val="BodyText"/>
        <w:rPr>
          <w:rFonts w:ascii="Times New Roman"/>
        </w:rPr>
      </w:pPr>
    </w:p>
    <w:p w14:paraId="012E0F8B" w14:textId="77777777" w:rsidR="00656768" w:rsidRDefault="00656768" w:rsidP="00656768">
      <w:pPr>
        <w:rPr>
          <w:rFonts w:ascii="Times New Roman"/>
        </w:rPr>
        <w:sectPr w:rsidR="00656768" w:rsidSect="00656768">
          <w:pgSz w:w="12240" w:h="15840"/>
          <w:pgMar w:top="280" w:right="620" w:bottom="280" w:left="620" w:header="720" w:footer="720" w:gutter="0"/>
          <w:cols w:space="720"/>
        </w:sectPr>
      </w:pPr>
    </w:p>
    <w:p w14:paraId="5F170B14" w14:textId="77777777" w:rsidR="00656768" w:rsidRDefault="00656768" w:rsidP="00656768">
      <w:pPr>
        <w:pStyle w:val="BodyText"/>
        <w:spacing w:before="4"/>
        <w:rPr>
          <w:rFonts w:ascii="Times New Roman"/>
        </w:rPr>
      </w:pPr>
    </w:p>
    <w:p w14:paraId="1210F854" w14:textId="7DB596D0" w:rsidR="00656768" w:rsidRPr="007F5DA0" w:rsidRDefault="00386EC6" w:rsidP="00656768">
      <w:pPr>
        <w:pStyle w:val="BodyText"/>
        <w:tabs>
          <w:tab w:val="left" w:pos="1257"/>
          <w:tab w:val="left" w:pos="3031"/>
        </w:tabs>
        <w:spacing w:before="1" w:line="475" w:lineRule="auto"/>
        <w:ind w:left="100" w:right="38"/>
        <w:rPr>
          <w:sz w:val="19"/>
          <w:szCs w:val="19"/>
        </w:rPr>
      </w:pPr>
      <w:r w:rsidRPr="007F5DA0">
        <w:rPr>
          <w:sz w:val="19"/>
          <w:szCs w:val="19"/>
        </w:rPr>
        <w:t xml:space="preserve">Tus </w:t>
      </w:r>
      <w:proofErr w:type="spellStart"/>
      <w:r w:rsidRPr="007F5DA0">
        <w:rPr>
          <w:sz w:val="19"/>
          <w:szCs w:val="19"/>
        </w:rPr>
        <w:t>Qhua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Lub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Npe</w:t>
      </w:r>
      <w:proofErr w:type="spellEnd"/>
      <w:r w:rsidR="00656768" w:rsidRPr="007F5DA0">
        <w:rPr>
          <w:sz w:val="19"/>
          <w:szCs w:val="19"/>
        </w:rPr>
        <w:t>:</w:t>
      </w:r>
      <w:r w:rsidR="00656768" w:rsidRPr="007F5DA0">
        <w:rPr>
          <w:sz w:val="19"/>
          <w:szCs w:val="19"/>
          <w:u w:val="single"/>
        </w:rPr>
        <w:t xml:space="preserve"> </w:t>
      </w:r>
      <w:r w:rsidR="00656768" w:rsidRPr="007F5DA0">
        <w:rPr>
          <w:sz w:val="19"/>
          <w:szCs w:val="19"/>
          <w:u w:val="single"/>
        </w:rPr>
        <w:tab/>
      </w:r>
      <w:r w:rsidR="00656768" w:rsidRPr="007F5DA0">
        <w:rPr>
          <w:sz w:val="19"/>
          <w:szCs w:val="19"/>
        </w:rPr>
        <w:t xml:space="preserve">                         </w:t>
      </w:r>
      <w:r w:rsidR="00DF3FC4" w:rsidRPr="007F5DA0">
        <w:rPr>
          <w:sz w:val="19"/>
          <w:szCs w:val="19"/>
        </w:rPr>
        <w:t xml:space="preserve">Tus </w:t>
      </w:r>
      <w:proofErr w:type="spellStart"/>
      <w:r w:rsidR="00DF3FC4" w:rsidRPr="007F5DA0">
        <w:rPr>
          <w:sz w:val="19"/>
          <w:szCs w:val="19"/>
        </w:rPr>
        <w:t>Qhua</w:t>
      </w:r>
      <w:proofErr w:type="spellEnd"/>
      <w:r w:rsidR="00DF3FC4" w:rsidRPr="007F5DA0">
        <w:rPr>
          <w:sz w:val="19"/>
          <w:szCs w:val="19"/>
        </w:rPr>
        <w:t xml:space="preserve"> Tus </w:t>
      </w:r>
      <w:r w:rsidR="00656768" w:rsidRPr="007F5DA0">
        <w:rPr>
          <w:sz w:val="19"/>
          <w:szCs w:val="19"/>
        </w:rPr>
        <w:t>ID:</w:t>
      </w:r>
      <w:r w:rsidR="00656768" w:rsidRPr="007F5DA0">
        <w:rPr>
          <w:sz w:val="19"/>
          <w:szCs w:val="19"/>
          <w:u w:val="single"/>
        </w:rPr>
        <w:t xml:space="preserve"> </w:t>
      </w:r>
      <w:r w:rsidR="00656768" w:rsidRPr="007F5DA0">
        <w:rPr>
          <w:sz w:val="19"/>
          <w:szCs w:val="19"/>
          <w:u w:val="single"/>
        </w:rPr>
        <w:tab/>
      </w:r>
    </w:p>
    <w:p w14:paraId="30136956" w14:textId="77777777" w:rsidR="00656768" w:rsidRDefault="00656768" w:rsidP="00656768">
      <w:pPr>
        <w:pStyle w:val="BodyText"/>
        <w:rPr>
          <w:sz w:val="26"/>
        </w:rPr>
      </w:pPr>
      <w:r>
        <w:br w:type="column"/>
      </w:r>
    </w:p>
    <w:p w14:paraId="73BCD245" w14:textId="77777777" w:rsidR="00656768" w:rsidRDefault="00656768" w:rsidP="00656768">
      <w:pPr>
        <w:pStyle w:val="BodyText"/>
        <w:rPr>
          <w:sz w:val="26"/>
        </w:rPr>
      </w:pPr>
    </w:p>
    <w:p w14:paraId="2DDB8C97" w14:textId="77777777" w:rsidR="00656768" w:rsidRDefault="00656768" w:rsidP="00656768">
      <w:pPr>
        <w:pStyle w:val="BodyText"/>
        <w:rPr>
          <w:sz w:val="26"/>
        </w:rPr>
      </w:pPr>
    </w:p>
    <w:p w14:paraId="5AAD4981" w14:textId="77777777" w:rsidR="00656768" w:rsidRDefault="00656768" w:rsidP="00656768">
      <w:pPr>
        <w:pStyle w:val="BodyText"/>
        <w:spacing w:before="2"/>
        <w:rPr>
          <w:sz w:val="22"/>
        </w:rPr>
      </w:pPr>
    </w:p>
    <w:p w14:paraId="77F74239" w14:textId="77777777" w:rsidR="00AB3E77" w:rsidRPr="00C4471D" w:rsidRDefault="00656768" w:rsidP="00AB3E77">
      <w:pPr>
        <w:jc w:val="both"/>
        <w:rPr>
          <w:sz w:val="23"/>
          <w:szCs w:val="23"/>
          <w:u w:val="single"/>
        </w:rPr>
      </w:pPr>
      <w:r w:rsidRPr="00C4471D">
        <w:rPr>
          <w:noProof/>
          <w:sz w:val="23"/>
          <w:szCs w:val="23"/>
          <w:lang w:bidi="th-TH"/>
        </w:rPr>
        <w:drawing>
          <wp:anchor distT="0" distB="0" distL="0" distR="0" simplePos="0" relativeHeight="251665408" behindDoc="0" locked="0" layoutInCell="1" allowOverlap="1" wp14:anchorId="04A2CE08" wp14:editId="74C6BFE7">
            <wp:simplePos x="0" y="0"/>
            <wp:positionH relativeFrom="page">
              <wp:posOffset>2877311</wp:posOffset>
            </wp:positionH>
            <wp:positionV relativeFrom="paragraph">
              <wp:posOffset>-1167944</wp:posOffset>
            </wp:positionV>
            <wp:extent cx="1989854" cy="1030224"/>
            <wp:effectExtent l="0" t="0" r="0" b="0"/>
            <wp:wrapNone/>
            <wp:docPr id="1" name="image1.jpeg" descr="C:\Users\Christin.Pannell\Desktop\SCH_logo_TagGiv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89854" cy="1030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4471D">
        <w:rPr>
          <w:sz w:val="23"/>
          <w:szCs w:val="23"/>
          <w:u w:val="single"/>
        </w:rPr>
        <w:t>Wraparound</w:t>
      </w:r>
      <w:r w:rsidR="005F22B0" w:rsidRPr="00C4471D">
        <w:rPr>
          <w:sz w:val="23"/>
          <w:szCs w:val="23"/>
          <w:u w:val="single"/>
        </w:rPr>
        <w:t xml:space="preserve"> </w:t>
      </w:r>
      <w:proofErr w:type="spellStart"/>
      <w:proofErr w:type="gramStart"/>
      <w:r w:rsidR="005F22B0" w:rsidRPr="00C4471D">
        <w:rPr>
          <w:sz w:val="23"/>
          <w:szCs w:val="23"/>
          <w:u w:val="single"/>
        </w:rPr>
        <w:t>Kev</w:t>
      </w:r>
      <w:proofErr w:type="spellEnd"/>
      <w:proofErr w:type="gramEnd"/>
      <w:r w:rsidR="005F22B0" w:rsidRPr="00C4471D">
        <w:rPr>
          <w:sz w:val="23"/>
          <w:szCs w:val="23"/>
          <w:u w:val="single"/>
        </w:rPr>
        <w:t xml:space="preserve"> </w:t>
      </w:r>
      <w:proofErr w:type="spellStart"/>
      <w:r w:rsidR="005F22B0" w:rsidRPr="00C4471D">
        <w:rPr>
          <w:sz w:val="23"/>
          <w:szCs w:val="23"/>
          <w:u w:val="single"/>
        </w:rPr>
        <w:t>Txaus</w:t>
      </w:r>
      <w:proofErr w:type="spellEnd"/>
      <w:r w:rsidR="005F22B0" w:rsidRPr="00C4471D">
        <w:rPr>
          <w:sz w:val="23"/>
          <w:szCs w:val="23"/>
          <w:u w:val="single"/>
        </w:rPr>
        <w:t xml:space="preserve"> </w:t>
      </w:r>
      <w:proofErr w:type="spellStart"/>
      <w:r w:rsidR="005F22B0" w:rsidRPr="00C4471D">
        <w:rPr>
          <w:sz w:val="23"/>
          <w:szCs w:val="23"/>
          <w:u w:val="single"/>
        </w:rPr>
        <w:t>Siab</w:t>
      </w:r>
      <w:proofErr w:type="spellEnd"/>
      <w:r w:rsidR="005F22B0" w:rsidRPr="00C4471D">
        <w:rPr>
          <w:sz w:val="23"/>
          <w:szCs w:val="23"/>
          <w:u w:val="single"/>
        </w:rPr>
        <w:t xml:space="preserve"> </w:t>
      </w:r>
    </w:p>
    <w:p w14:paraId="59543BE0" w14:textId="769B109F" w:rsidR="00AB3E77" w:rsidRPr="00C4471D" w:rsidRDefault="005F22B0" w:rsidP="00AB3E77">
      <w:pPr>
        <w:jc w:val="both"/>
        <w:rPr>
          <w:sz w:val="23"/>
          <w:szCs w:val="23"/>
        </w:rPr>
        <w:sectPr w:rsidR="00AB3E77" w:rsidRPr="00C4471D">
          <w:type w:val="continuous"/>
          <w:pgSz w:w="12240" w:h="15840"/>
          <w:pgMar w:top="280" w:right="620" w:bottom="280" w:left="620" w:header="720" w:footer="720" w:gutter="0"/>
          <w:cols w:num="2" w:space="720" w:equalWidth="0">
            <w:col w:w="3072" w:space="683"/>
            <w:col w:w="7245"/>
          </w:cols>
        </w:sectPr>
      </w:pPr>
      <w:r>
        <w:rPr>
          <w:sz w:val="24"/>
          <w:u w:val="single"/>
        </w:rPr>
        <w:t>(</w:t>
      </w:r>
      <w:proofErr w:type="gramStart"/>
      <w:r w:rsidR="00C4471D">
        <w:rPr>
          <w:sz w:val="23"/>
          <w:szCs w:val="23"/>
          <w:u w:val="single"/>
        </w:rPr>
        <w:t>w</w:t>
      </w:r>
      <w:r w:rsidRPr="00C4471D">
        <w:rPr>
          <w:sz w:val="23"/>
          <w:szCs w:val="23"/>
          <w:u w:val="single"/>
        </w:rPr>
        <w:t>raparound</w:t>
      </w:r>
      <w:proofErr w:type="gramEnd"/>
      <w:r w:rsidR="00656768" w:rsidRPr="00C4471D">
        <w:rPr>
          <w:sz w:val="23"/>
          <w:szCs w:val="23"/>
          <w:u w:val="single"/>
        </w:rPr>
        <w:t xml:space="preserve"> Informed Consent</w:t>
      </w:r>
      <w:r w:rsidRPr="00C4471D">
        <w:rPr>
          <w:sz w:val="23"/>
          <w:szCs w:val="23"/>
          <w:u w:val="single"/>
        </w:rPr>
        <w:t>)</w:t>
      </w:r>
    </w:p>
    <w:p w14:paraId="0F89D965" w14:textId="77777777" w:rsidR="00656768" w:rsidRDefault="00656768" w:rsidP="00656768">
      <w:pPr>
        <w:pStyle w:val="BodyText"/>
        <w:spacing w:before="6"/>
        <w:rPr>
          <w:sz w:val="11"/>
        </w:rPr>
      </w:pPr>
    </w:p>
    <w:p w14:paraId="3665A313" w14:textId="4BDF615C" w:rsidR="00656768" w:rsidRPr="007F5DA0" w:rsidRDefault="00527A2F" w:rsidP="00656768">
      <w:pPr>
        <w:spacing w:before="96"/>
        <w:ind w:left="100"/>
        <w:rPr>
          <w:i/>
          <w:sz w:val="19"/>
          <w:szCs w:val="19"/>
        </w:rPr>
      </w:pPr>
      <w:r w:rsidRPr="007F5DA0">
        <w:rPr>
          <w:i/>
          <w:sz w:val="19"/>
          <w:szCs w:val="19"/>
        </w:rPr>
        <w:t>KEV TSO</w:t>
      </w:r>
      <w:del w:id="1" w:author="TOUVA" w:date="2021-04-29T10:52:00Z">
        <w:r w:rsidRPr="007F5DA0" w:rsidDel="00780BAE">
          <w:rPr>
            <w:i/>
            <w:sz w:val="19"/>
            <w:szCs w:val="19"/>
          </w:rPr>
          <w:delText>S</w:delText>
        </w:r>
      </w:del>
      <w:r w:rsidRPr="007F5DA0">
        <w:rPr>
          <w:i/>
          <w:sz w:val="19"/>
          <w:szCs w:val="19"/>
        </w:rPr>
        <w:t xml:space="preserve"> CAI </w:t>
      </w:r>
      <w:r w:rsidR="00E714D8" w:rsidRPr="007F5DA0">
        <w:rPr>
          <w:i/>
          <w:sz w:val="19"/>
          <w:szCs w:val="19"/>
        </w:rPr>
        <w:t>TXHAWM RAU KHO</w:t>
      </w:r>
      <w:ins w:id="2" w:author="TOUVA" w:date="2021-04-29T10:53:00Z">
        <w:r w:rsidR="00780BAE">
          <w:rPr>
            <w:i/>
            <w:sz w:val="19"/>
            <w:szCs w:val="19"/>
          </w:rPr>
          <w:t xml:space="preserve"> MOB</w:t>
        </w:r>
      </w:ins>
    </w:p>
    <w:p w14:paraId="742DF042" w14:textId="0B17DCC9" w:rsidR="00656768" w:rsidRPr="007F5DA0" w:rsidRDefault="00F478D0" w:rsidP="00F142DB">
      <w:pPr>
        <w:pStyle w:val="BodyText"/>
        <w:spacing w:before="7" w:line="237" w:lineRule="auto"/>
        <w:ind w:left="100" w:right="385"/>
        <w:jc w:val="both"/>
        <w:rPr>
          <w:sz w:val="19"/>
          <w:szCs w:val="19"/>
        </w:rPr>
      </w:pPr>
      <w:proofErr w:type="spellStart"/>
      <w:r w:rsidRPr="007F5DA0">
        <w:rPr>
          <w:sz w:val="19"/>
          <w:szCs w:val="19"/>
        </w:rPr>
        <w:t>Kuv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tuaj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yeem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pab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dawb</w:t>
      </w:r>
      <w:proofErr w:type="spellEnd"/>
      <w:r w:rsidRPr="007F5DA0">
        <w:rPr>
          <w:sz w:val="19"/>
          <w:szCs w:val="19"/>
        </w:rPr>
        <w:t xml:space="preserve"> rau </w:t>
      </w:r>
      <w:proofErr w:type="spellStart"/>
      <w:proofErr w:type="gramStart"/>
      <w:r w:rsidRPr="007F5DA0">
        <w:rPr>
          <w:sz w:val="19"/>
          <w:szCs w:val="19"/>
        </w:rPr>
        <w:t>kev</w:t>
      </w:r>
      <w:proofErr w:type="spellEnd"/>
      <w:proofErr w:type="gram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nkag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mus</w:t>
      </w:r>
      <w:proofErr w:type="spellEnd"/>
      <w:r w:rsidRPr="007F5DA0">
        <w:rPr>
          <w:sz w:val="19"/>
          <w:szCs w:val="19"/>
        </w:rPr>
        <w:t xml:space="preserve"> rau cov </w:t>
      </w:r>
      <w:proofErr w:type="spellStart"/>
      <w:r w:rsidRPr="007F5DA0">
        <w:rPr>
          <w:sz w:val="19"/>
          <w:szCs w:val="19"/>
        </w:rPr>
        <w:t>kev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pab</w:t>
      </w:r>
      <w:proofErr w:type="spellEnd"/>
      <w:r w:rsidR="00C02EF0"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cuam</w:t>
      </w:r>
      <w:proofErr w:type="spellEnd"/>
      <w:r w:rsidRPr="007F5DA0">
        <w:rPr>
          <w:sz w:val="19"/>
          <w:szCs w:val="19"/>
        </w:rPr>
        <w:t xml:space="preserve"> sab </w:t>
      </w:r>
      <w:proofErr w:type="spellStart"/>
      <w:r w:rsidRPr="007F5DA0">
        <w:rPr>
          <w:sz w:val="19"/>
          <w:szCs w:val="19"/>
        </w:rPr>
        <w:t>nrauv</w:t>
      </w:r>
      <w:proofErr w:type="spellEnd"/>
      <w:r w:rsidRPr="007F5DA0">
        <w:rPr>
          <w:sz w:val="19"/>
          <w:szCs w:val="19"/>
        </w:rPr>
        <w:t xml:space="preserve">, thiab </w:t>
      </w:r>
      <w:proofErr w:type="spellStart"/>
      <w:r w:rsidRPr="007F5DA0">
        <w:rPr>
          <w:sz w:val="19"/>
          <w:szCs w:val="19"/>
        </w:rPr>
        <w:t>pom</w:t>
      </w:r>
      <w:proofErr w:type="spellEnd"/>
      <w:r w:rsidRPr="007F5DA0">
        <w:rPr>
          <w:sz w:val="19"/>
          <w:szCs w:val="19"/>
        </w:rPr>
        <w:t xml:space="preserve"> zoo rau </w:t>
      </w:r>
      <w:proofErr w:type="spellStart"/>
      <w:r w:rsidRPr="007F5DA0">
        <w:rPr>
          <w:sz w:val="19"/>
          <w:szCs w:val="19"/>
        </w:rPr>
        <w:t>kev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saib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xyuas</w:t>
      </w:r>
      <w:proofErr w:type="spellEnd"/>
      <w:r w:rsidRPr="007F5DA0">
        <w:rPr>
          <w:sz w:val="19"/>
          <w:szCs w:val="19"/>
        </w:rPr>
        <w:t xml:space="preserve"> thiab </w:t>
      </w:r>
      <w:proofErr w:type="spellStart"/>
      <w:r w:rsidRPr="007F5DA0">
        <w:rPr>
          <w:sz w:val="19"/>
          <w:szCs w:val="19"/>
        </w:rPr>
        <w:t>kev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kho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ntawm</w:t>
      </w:r>
      <w:proofErr w:type="spellEnd"/>
      <w:r w:rsidRPr="007F5DA0">
        <w:rPr>
          <w:sz w:val="19"/>
          <w:szCs w:val="19"/>
        </w:rPr>
        <w:t xml:space="preserve"> Wraparound Program</w:t>
      </w:r>
      <w:r w:rsidR="00656768" w:rsidRPr="007F5DA0">
        <w:rPr>
          <w:sz w:val="19"/>
          <w:szCs w:val="19"/>
        </w:rPr>
        <w:t xml:space="preserve">. </w:t>
      </w:r>
      <w:r w:rsidR="00933E20" w:rsidRPr="007F5DA0">
        <w:rPr>
          <w:sz w:val="19"/>
          <w:szCs w:val="19"/>
        </w:rPr>
        <w:t xml:space="preserve">Yog </w:t>
      </w:r>
      <w:proofErr w:type="gramStart"/>
      <w:r w:rsidR="00933E20" w:rsidRPr="007F5DA0">
        <w:rPr>
          <w:sz w:val="19"/>
          <w:szCs w:val="19"/>
        </w:rPr>
        <w:t>tias</w:t>
      </w:r>
      <w:proofErr w:type="gramEnd"/>
      <w:r w:rsidR="00933E20" w:rsidRPr="007F5DA0">
        <w:rPr>
          <w:sz w:val="19"/>
          <w:szCs w:val="19"/>
        </w:rPr>
        <w:t xml:space="preserve"> </w:t>
      </w:r>
      <w:proofErr w:type="spellStart"/>
      <w:r w:rsidR="00933E20" w:rsidRPr="007F5DA0">
        <w:rPr>
          <w:sz w:val="19"/>
          <w:szCs w:val="19"/>
        </w:rPr>
        <w:t>kuv</w:t>
      </w:r>
      <w:proofErr w:type="spellEnd"/>
      <w:r w:rsidR="00933E20" w:rsidRPr="007F5DA0">
        <w:rPr>
          <w:sz w:val="19"/>
          <w:szCs w:val="19"/>
        </w:rPr>
        <w:t xml:space="preserve"> yog tus </w:t>
      </w:r>
      <w:proofErr w:type="spellStart"/>
      <w:r w:rsidR="00933E20" w:rsidRPr="007F5DA0">
        <w:rPr>
          <w:sz w:val="19"/>
          <w:szCs w:val="19"/>
        </w:rPr>
        <w:t>saib</w:t>
      </w:r>
      <w:proofErr w:type="spellEnd"/>
      <w:r w:rsidR="00933E20" w:rsidRPr="007F5DA0">
        <w:rPr>
          <w:sz w:val="19"/>
          <w:szCs w:val="19"/>
        </w:rPr>
        <w:t xml:space="preserve"> </w:t>
      </w:r>
      <w:proofErr w:type="spellStart"/>
      <w:r w:rsidR="00933E20" w:rsidRPr="007F5DA0">
        <w:rPr>
          <w:sz w:val="19"/>
          <w:szCs w:val="19"/>
        </w:rPr>
        <w:t>xyuas</w:t>
      </w:r>
      <w:proofErr w:type="spellEnd"/>
      <w:r w:rsidR="00933E20" w:rsidRPr="007F5DA0">
        <w:rPr>
          <w:sz w:val="19"/>
          <w:szCs w:val="19"/>
        </w:rPr>
        <w:t xml:space="preserve"> los</w:t>
      </w:r>
      <w:r w:rsidR="002924BE" w:rsidRPr="007F5DA0">
        <w:rPr>
          <w:sz w:val="19"/>
          <w:szCs w:val="19"/>
        </w:rPr>
        <w:t xml:space="preserve"> </w:t>
      </w:r>
      <w:r w:rsidR="00933E20" w:rsidRPr="007F5DA0">
        <w:rPr>
          <w:sz w:val="19"/>
          <w:szCs w:val="19"/>
        </w:rPr>
        <w:t xml:space="preserve">sis tus </w:t>
      </w:r>
      <w:proofErr w:type="spellStart"/>
      <w:r w:rsidR="00933E20" w:rsidRPr="007F5DA0">
        <w:rPr>
          <w:sz w:val="19"/>
          <w:szCs w:val="19"/>
        </w:rPr>
        <w:t>neeg</w:t>
      </w:r>
      <w:proofErr w:type="spellEnd"/>
      <w:r w:rsidR="00933E20" w:rsidRPr="007F5DA0">
        <w:rPr>
          <w:sz w:val="19"/>
          <w:szCs w:val="19"/>
        </w:rPr>
        <w:t xml:space="preserve"> </w:t>
      </w:r>
      <w:proofErr w:type="spellStart"/>
      <w:r w:rsidR="00933E20" w:rsidRPr="007F5DA0">
        <w:rPr>
          <w:sz w:val="19"/>
          <w:szCs w:val="19"/>
        </w:rPr>
        <w:t>saib</w:t>
      </w:r>
      <w:proofErr w:type="spellEnd"/>
      <w:r w:rsidR="00933E20" w:rsidRPr="007F5DA0">
        <w:rPr>
          <w:sz w:val="19"/>
          <w:szCs w:val="19"/>
        </w:rPr>
        <w:t xml:space="preserve"> </w:t>
      </w:r>
      <w:proofErr w:type="spellStart"/>
      <w:r w:rsidR="00933E20" w:rsidRPr="007F5DA0">
        <w:rPr>
          <w:sz w:val="19"/>
          <w:szCs w:val="19"/>
        </w:rPr>
        <w:t>xyuas</w:t>
      </w:r>
      <w:proofErr w:type="spellEnd"/>
      <w:r w:rsidR="00933E20" w:rsidRPr="007F5DA0">
        <w:rPr>
          <w:sz w:val="19"/>
          <w:szCs w:val="19"/>
        </w:rPr>
        <w:t xml:space="preserve"> </w:t>
      </w:r>
      <w:proofErr w:type="spellStart"/>
      <w:r w:rsidR="00933E20" w:rsidRPr="007F5DA0">
        <w:rPr>
          <w:sz w:val="19"/>
          <w:szCs w:val="19"/>
        </w:rPr>
        <w:t>ntawm</w:t>
      </w:r>
      <w:proofErr w:type="spellEnd"/>
      <w:r w:rsidR="00933E20" w:rsidRPr="007F5DA0">
        <w:rPr>
          <w:sz w:val="19"/>
          <w:szCs w:val="19"/>
        </w:rPr>
        <w:t xml:space="preserve"> tus me</w:t>
      </w:r>
      <w:r w:rsidR="002924BE" w:rsidRPr="007F5DA0">
        <w:rPr>
          <w:sz w:val="19"/>
          <w:szCs w:val="19"/>
        </w:rPr>
        <w:t xml:space="preserve"> </w:t>
      </w:r>
      <w:r w:rsidR="00933E20" w:rsidRPr="007F5DA0">
        <w:rPr>
          <w:sz w:val="19"/>
          <w:szCs w:val="19"/>
        </w:rPr>
        <w:t xml:space="preserve">nyuam </w:t>
      </w:r>
      <w:proofErr w:type="spellStart"/>
      <w:r w:rsidR="00933E20" w:rsidRPr="007F5DA0">
        <w:rPr>
          <w:sz w:val="19"/>
          <w:szCs w:val="19"/>
        </w:rPr>
        <w:t>yaus</w:t>
      </w:r>
      <w:proofErr w:type="spellEnd"/>
      <w:r w:rsidR="00933E20" w:rsidRPr="007F5DA0">
        <w:rPr>
          <w:sz w:val="19"/>
          <w:szCs w:val="19"/>
        </w:rPr>
        <w:t xml:space="preserve"> </w:t>
      </w:r>
      <w:proofErr w:type="spellStart"/>
      <w:r w:rsidR="00933E20" w:rsidRPr="007F5DA0">
        <w:rPr>
          <w:sz w:val="19"/>
          <w:szCs w:val="19"/>
        </w:rPr>
        <w:t>hauv</w:t>
      </w:r>
      <w:proofErr w:type="spellEnd"/>
      <w:r w:rsidR="00933E20" w:rsidRPr="007F5DA0">
        <w:rPr>
          <w:sz w:val="19"/>
          <w:szCs w:val="19"/>
        </w:rPr>
        <w:t xml:space="preserve"> </w:t>
      </w:r>
      <w:proofErr w:type="spellStart"/>
      <w:r w:rsidR="00933E20" w:rsidRPr="007F5DA0">
        <w:rPr>
          <w:sz w:val="19"/>
          <w:szCs w:val="19"/>
        </w:rPr>
        <w:t>kev</w:t>
      </w:r>
      <w:proofErr w:type="spellEnd"/>
      <w:r w:rsidR="00933E20" w:rsidRPr="007F5DA0">
        <w:rPr>
          <w:sz w:val="19"/>
          <w:szCs w:val="19"/>
        </w:rPr>
        <w:t xml:space="preserve"> </w:t>
      </w:r>
      <w:proofErr w:type="spellStart"/>
      <w:r w:rsidR="00933E20" w:rsidRPr="007F5DA0">
        <w:rPr>
          <w:sz w:val="19"/>
          <w:szCs w:val="19"/>
        </w:rPr>
        <w:t>kho</w:t>
      </w:r>
      <w:proofErr w:type="spellEnd"/>
      <w:ins w:id="3" w:author="TOUVA" w:date="2021-04-29T10:53:00Z">
        <w:r w:rsidR="00780BAE">
          <w:rPr>
            <w:sz w:val="19"/>
            <w:szCs w:val="19"/>
          </w:rPr>
          <w:t xml:space="preserve"> mob</w:t>
        </w:r>
      </w:ins>
      <w:r w:rsidR="00933E20" w:rsidRPr="007F5DA0">
        <w:rPr>
          <w:sz w:val="19"/>
          <w:szCs w:val="19"/>
        </w:rPr>
        <w:t xml:space="preserve">, </w:t>
      </w:r>
      <w:proofErr w:type="spellStart"/>
      <w:r w:rsidR="00933E20" w:rsidRPr="007F5DA0">
        <w:rPr>
          <w:sz w:val="19"/>
          <w:szCs w:val="19"/>
        </w:rPr>
        <w:t>Kuv</w:t>
      </w:r>
      <w:proofErr w:type="spellEnd"/>
      <w:r w:rsidR="00933E20" w:rsidRPr="007F5DA0">
        <w:rPr>
          <w:sz w:val="19"/>
          <w:szCs w:val="19"/>
        </w:rPr>
        <w:t xml:space="preserve"> </w:t>
      </w:r>
      <w:proofErr w:type="spellStart"/>
      <w:r w:rsidR="00933E20" w:rsidRPr="007F5DA0">
        <w:rPr>
          <w:sz w:val="19"/>
          <w:szCs w:val="19"/>
        </w:rPr>
        <w:t>pom</w:t>
      </w:r>
      <w:proofErr w:type="spellEnd"/>
      <w:r w:rsidR="00933E20" w:rsidRPr="007F5DA0">
        <w:rPr>
          <w:sz w:val="19"/>
          <w:szCs w:val="19"/>
        </w:rPr>
        <w:t xml:space="preserve"> zoo rau </w:t>
      </w:r>
      <w:proofErr w:type="spellStart"/>
      <w:r w:rsidR="00933E20" w:rsidRPr="007F5DA0">
        <w:rPr>
          <w:sz w:val="19"/>
          <w:szCs w:val="19"/>
        </w:rPr>
        <w:t>lawv</w:t>
      </w:r>
      <w:proofErr w:type="spellEnd"/>
      <w:r w:rsidR="00933E20" w:rsidRPr="007F5DA0">
        <w:rPr>
          <w:sz w:val="19"/>
          <w:szCs w:val="19"/>
        </w:rPr>
        <w:t xml:space="preserve"> cov </w:t>
      </w:r>
      <w:proofErr w:type="spellStart"/>
      <w:r w:rsidR="00933E20" w:rsidRPr="007F5DA0">
        <w:rPr>
          <w:sz w:val="19"/>
          <w:szCs w:val="19"/>
        </w:rPr>
        <w:t>kev</w:t>
      </w:r>
      <w:proofErr w:type="spellEnd"/>
      <w:r w:rsidR="00933E20" w:rsidRPr="007F5DA0">
        <w:rPr>
          <w:sz w:val="19"/>
          <w:szCs w:val="19"/>
        </w:rPr>
        <w:t xml:space="preserve"> </w:t>
      </w:r>
      <w:proofErr w:type="spellStart"/>
      <w:r w:rsidR="00933E20" w:rsidRPr="007F5DA0">
        <w:rPr>
          <w:sz w:val="19"/>
          <w:szCs w:val="19"/>
        </w:rPr>
        <w:t>saib</w:t>
      </w:r>
      <w:proofErr w:type="spellEnd"/>
      <w:r w:rsidR="00933E20" w:rsidRPr="007F5DA0">
        <w:rPr>
          <w:sz w:val="19"/>
          <w:szCs w:val="19"/>
        </w:rPr>
        <w:t xml:space="preserve"> </w:t>
      </w:r>
      <w:proofErr w:type="spellStart"/>
      <w:r w:rsidR="00933E20" w:rsidRPr="007F5DA0">
        <w:rPr>
          <w:sz w:val="19"/>
          <w:szCs w:val="19"/>
        </w:rPr>
        <w:t>xyuas</w:t>
      </w:r>
      <w:proofErr w:type="spellEnd"/>
      <w:r w:rsidR="00933E20" w:rsidRPr="007F5DA0">
        <w:rPr>
          <w:sz w:val="19"/>
          <w:szCs w:val="19"/>
        </w:rPr>
        <w:t xml:space="preserve"> thiab </w:t>
      </w:r>
      <w:proofErr w:type="spellStart"/>
      <w:r w:rsidR="00933E20" w:rsidRPr="007F5DA0">
        <w:rPr>
          <w:sz w:val="19"/>
          <w:szCs w:val="19"/>
        </w:rPr>
        <w:t>kev</w:t>
      </w:r>
      <w:proofErr w:type="spellEnd"/>
      <w:r w:rsidR="00933E20" w:rsidRPr="007F5DA0">
        <w:rPr>
          <w:sz w:val="19"/>
          <w:szCs w:val="19"/>
        </w:rPr>
        <w:t xml:space="preserve"> </w:t>
      </w:r>
      <w:proofErr w:type="spellStart"/>
      <w:r w:rsidR="00933E20" w:rsidRPr="007F5DA0">
        <w:rPr>
          <w:sz w:val="19"/>
          <w:szCs w:val="19"/>
        </w:rPr>
        <w:t>kho</w:t>
      </w:r>
      <w:proofErr w:type="spellEnd"/>
      <w:r w:rsidR="00933E20" w:rsidRPr="007F5DA0">
        <w:rPr>
          <w:sz w:val="19"/>
          <w:szCs w:val="19"/>
        </w:rPr>
        <w:t xml:space="preserve"> mob </w:t>
      </w:r>
      <w:proofErr w:type="spellStart"/>
      <w:r w:rsidR="00933E20" w:rsidRPr="007F5DA0">
        <w:rPr>
          <w:sz w:val="19"/>
          <w:szCs w:val="19"/>
        </w:rPr>
        <w:t>ntawm</w:t>
      </w:r>
      <w:proofErr w:type="spellEnd"/>
      <w:r w:rsidR="00933E20" w:rsidRPr="007F5DA0">
        <w:rPr>
          <w:sz w:val="19"/>
          <w:szCs w:val="19"/>
        </w:rPr>
        <w:t xml:space="preserve"> Wraparound</w:t>
      </w:r>
      <w:r w:rsidR="00CE675C" w:rsidRPr="007F5DA0">
        <w:rPr>
          <w:sz w:val="19"/>
          <w:szCs w:val="19"/>
        </w:rPr>
        <w:t xml:space="preserve"> Program</w:t>
      </w:r>
      <w:r w:rsidR="00933E20" w:rsidRPr="007F5DA0">
        <w:rPr>
          <w:sz w:val="19"/>
          <w:szCs w:val="19"/>
        </w:rPr>
        <w:t>.</w:t>
      </w:r>
    </w:p>
    <w:p w14:paraId="21670472" w14:textId="77777777" w:rsidR="00656768" w:rsidRPr="007F5DA0" w:rsidRDefault="00656768" w:rsidP="00656768">
      <w:pPr>
        <w:pStyle w:val="BodyText"/>
        <w:spacing w:before="8"/>
        <w:rPr>
          <w:sz w:val="19"/>
          <w:szCs w:val="19"/>
        </w:rPr>
      </w:pPr>
    </w:p>
    <w:p w14:paraId="0822559F" w14:textId="1E3CD21E" w:rsidR="00656768" w:rsidRPr="007F5DA0" w:rsidRDefault="00951BFF" w:rsidP="00656768">
      <w:pPr>
        <w:ind w:left="100"/>
        <w:rPr>
          <w:i/>
          <w:sz w:val="19"/>
          <w:szCs w:val="19"/>
        </w:rPr>
      </w:pPr>
      <w:r w:rsidRPr="007F5DA0">
        <w:rPr>
          <w:i/>
          <w:sz w:val="19"/>
          <w:szCs w:val="19"/>
        </w:rPr>
        <w:t>TSIS PUB LWM TUS PAUB</w:t>
      </w:r>
    </w:p>
    <w:p w14:paraId="283B5DD3" w14:textId="6A2CFECA" w:rsidR="00656768" w:rsidRPr="007F5DA0" w:rsidRDefault="00FB78A1" w:rsidP="00741B69">
      <w:pPr>
        <w:pStyle w:val="BodyText"/>
        <w:spacing w:before="6"/>
        <w:ind w:left="100" w:right="385"/>
        <w:jc w:val="both"/>
        <w:rPr>
          <w:sz w:val="19"/>
          <w:szCs w:val="19"/>
        </w:rPr>
      </w:pPr>
      <w:proofErr w:type="spellStart"/>
      <w:r w:rsidRPr="007F5DA0">
        <w:rPr>
          <w:sz w:val="19"/>
          <w:szCs w:val="19"/>
        </w:rPr>
        <w:t>Kuv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nkag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siab</w:t>
      </w:r>
      <w:proofErr w:type="spellEnd"/>
      <w:r w:rsidRPr="007F5DA0">
        <w:rPr>
          <w:sz w:val="19"/>
          <w:szCs w:val="19"/>
        </w:rPr>
        <w:t xml:space="preserve"> </w:t>
      </w:r>
      <w:proofErr w:type="gramStart"/>
      <w:r w:rsidRPr="007F5DA0">
        <w:rPr>
          <w:sz w:val="19"/>
          <w:szCs w:val="19"/>
        </w:rPr>
        <w:t>tias</w:t>
      </w:r>
      <w:proofErr w:type="gram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feem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ntau</w:t>
      </w:r>
      <w:proofErr w:type="spellEnd"/>
      <w:r w:rsidRPr="007F5DA0">
        <w:rPr>
          <w:sz w:val="19"/>
          <w:szCs w:val="19"/>
        </w:rPr>
        <w:t xml:space="preserve">, </w:t>
      </w:r>
      <w:proofErr w:type="spellStart"/>
      <w:r w:rsidRPr="007F5DA0">
        <w:rPr>
          <w:sz w:val="19"/>
          <w:szCs w:val="19"/>
        </w:rPr>
        <w:t>tsis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muaj</w:t>
      </w:r>
      <w:proofErr w:type="spellEnd"/>
      <w:r w:rsidR="006A4A85" w:rsidRPr="007F5DA0">
        <w:rPr>
          <w:sz w:val="19"/>
          <w:szCs w:val="19"/>
        </w:rPr>
        <w:t xml:space="preserve"> cov </w:t>
      </w:r>
      <w:proofErr w:type="spellStart"/>
      <w:r w:rsidRPr="007F5DA0">
        <w:rPr>
          <w:sz w:val="19"/>
          <w:szCs w:val="19"/>
        </w:rPr>
        <w:t>ntaub</w:t>
      </w:r>
      <w:proofErr w:type="spellEnd"/>
      <w:r w:rsidRPr="007F5DA0">
        <w:rPr>
          <w:sz w:val="19"/>
          <w:szCs w:val="19"/>
        </w:rPr>
        <w:t xml:space="preserve"> ntawv </w:t>
      </w:r>
      <w:r w:rsidR="006A4A85" w:rsidRPr="007F5DA0">
        <w:rPr>
          <w:sz w:val="19"/>
          <w:szCs w:val="19"/>
        </w:rPr>
        <w:t xml:space="preserve">uas </w:t>
      </w:r>
      <w:proofErr w:type="spellStart"/>
      <w:r w:rsidRPr="007F5DA0">
        <w:rPr>
          <w:sz w:val="19"/>
          <w:szCs w:val="19"/>
        </w:rPr>
        <w:t>tuaj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yeem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tso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tawm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txog</w:t>
      </w:r>
      <w:proofErr w:type="spellEnd"/>
      <w:r w:rsidRPr="007F5DA0">
        <w:rPr>
          <w:sz w:val="19"/>
          <w:szCs w:val="19"/>
        </w:rPr>
        <w:t xml:space="preserve"> tus </w:t>
      </w:r>
      <w:proofErr w:type="spellStart"/>
      <w:r w:rsidR="006A4A85" w:rsidRPr="007F5DA0">
        <w:rPr>
          <w:sz w:val="19"/>
          <w:szCs w:val="19"/>
        </w:rPr>
        <w:t>qhua</w:t>
      </w:r>
      <w:proofErr w:type="spellEnd"/>
      <w:r w:rsidR="006A4A85" w:rsidRPr="007F5DA0">
        <w:rPr>
          <w:sz w:val="19"/>
          <w:szCs w:val="19"/>
        </w:rPr>
        <w:t xml:space="preserve"> </w:t>
      </w:r>
      <w:r w:rsidRPr="007F5DA0">
        <w:rPr>
          <w:sz w:val="19"/>
          <w:szCs w:val="19"/>
        </w:rPr>
        <w:t xml:space="preserve">yam </w:t>
      </w:r>
      <w:proofErr w:type="spellStart"/>
      <w:r w:rsidRPr="007F5DA0">
        <w:rPr>
          <w:sz w:val="19"/>
          <w:szCs w:val="19"/>
        </w:rPr>
        <w:t>tsis</w:t>
      </w:r>
      <w:proofErr w:type="spellEnd"/>
      <w:r w:rsidRPr="007F5DA0">
        <w:rPr>
          <w:sz w:val="19"/>
          <w:szCs w:val="19"/>
        </w:rPr>
        <w:t xml:space="preserve"> tau </w:t>
      </w:r>
      <w:proofErr w:type="spellStart"/>
      <w:r w:rsidRPr="007F5DA0">
        <w:rPr>
          <w:sz w:val="19"/>
          <w:szCs w:val="19"/>
        </w:rPr>
        <w:t>txais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kev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pom</w:t>
      </w:r>
      <w:proofErr w:type="spellEnd"/>
      <w:r w:rsidRPr="007F5DA0">
        <w:rPr>
          <w:sz w:val="19"/>
          <w:szCs w:val="19"/>
        </w:rPr>
        <w:t xml:space="preserve"> zoo </w:t>
      </w:r>
      <w:proofErr w:type="spellStart"/>
      <w:r w:rsidRPr="007F5DA0">
        <w:rPr>
          <w:sz w:val="19"/>
          <w:szCs w:val="19"/>
        </w:rPr>
        <w:t>ua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ntej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="006A4A85" w:rsidRPr="007F5DA0">
        <w:rPr>
          <w:sz w:val="19"/>
          <w:szCs w:val="19"/>
        </w:rPr>
        <w:t>ntawm</w:t>
      </w:r>
      <w:proofErr w:type="spellEnd"/>
      <w:r w:rsidR="006A4A85"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kuv</w:t>
      </w:r>
      <w:proofErr w:type="spellEnd"/>
      <w:r w:rsidR="00656768" w:rsidRPr="007F5DA0">
        <w:rPr>
          <w:sz w:val="19"/>
          <w:szCs w:val="19"/>
        </w:rPr>
        <w:t>.</w:t>
      </w:r>
      <w:r w:rsidR="000910C7" w:rsidRPr="007F5DA0">
        <w:rPr>
          <w:sz w:val="19"/>
          <w:szCs w:val="19"/>
        </w:rPr>
        <w:t xml:space="preserve"> </w:t>
      </w:r>
      <w:proofErr w:type="gramStart"/>
      <w:r w:rsidR="000910C7" w:rsidRPr="007F5DA0">
        <w:rPr>
          <w:sz w:val="19"/>
          <w:szCs w:val="19"/>
        </w:rPr>
        <w:t xml:space="preserve">Cov </w:t>
      </w:r>
      <w:proofErr w:type="spellStart"/>
      <w:r w:rsidR="000910C7" w:rsidRPr="007F5DA0">
        <w:rPr>
          <w:sz w:val="19"/>
          <w:szCs w:val="19"/>
        </w:rPr>
        <w:t>kev</w:t>
      </w:r>
      <w:proofErr w:type="spellEnd"/>
      <w:r w:rsidR="000910C7" w:rsidRPr="007F5DA0">
        <w:rPr>
          <w:sz w:val="19"/>
          <w:szCs w:val="19"/>
        </w:rPr>
        <w:t xml:space="preserve"> </w:t>
      </w:r>
      <w:proofErr w:type="spellStart"/>
      <w:ins w:id="4" w:author="TOUVA" w:date="2021-04-29T10:55:00Z">
        <w:r w:rsidR="00780BAE">
          <w:rPr>
            <w:sz w:val="19"/>
            <w:szCs w:val="19"/>
          </w:rPr>
          <w:t>cai</w:t>
        </w:r>
        <w:proofErr w:type="spellEnd"/>
        <w:r w:rsidR="00780BAE">
          <w:rPr>
            <w:sz w:val="19"/>
            <w:szCs w:val="19"/>
          </w:rPr>
          <w:t xml:space="preserve"> </w:t>
        </w:r>
      </w:ins>
      <w:proofErr w:type="spellStart"/>
      <w:r w:rsidR="000910C7" w:rsidRPr="007F5DA0">
        <w:rPr>
          <w:sz w:val="19"/>
          <w:szCs w:val="19"/>
        </w:rPr>
        <w:t>tsis</w:t>
      </w:r>
      <w:proofErr w:type="spellEnd"/>
      <w:r w:rsidR="000910C7" w:rsidRPr="007F5DA0">
        <w:rPr>
          <w:sz w:val="19"/>
          <w:szCs w:val="19"/>
        </w:rPr>
        <w:t xml:space="preserve"> </w:t>
      </w:r>
      <w:proofErr w:type="spellStart"/>
      <w:r w:rsidR="000910C7" w:rsidRPr="007F5DA0">
        <w:rPr>
          <w:sz w:val="19"/>
          <w:szCs w:val="19"/>
        </w:rPr>
        <w:t>suav</w:t>
      </w:r>
      <w:proofErr w:type="spellEnd"/>
      <w:r w:rsidR="000910C7" w:rsidRPr="007F5DA0">
        <w:rPr>
          <w:sz w:val="19"/>
          <w:szCs w:val="19"/>
        </w:rPr>
        <w:t xml:space="preserve"> </w:t>
      </w:r>
      <w:proofErr w:type="spellStart"/>
      <w:r w:rsidR="000910C7" w:rsidRPr="007F5DA0">
        <w:rPr>
          <w:sz w:val="19"/>
          <w:szCs w:val="19"/>
        </w:rPr>
        <w:t>nrog</w:t>
      </w:r>
      <w:proofErr w:type="spellEnd"/>
      <w:r w:rsidR="000910C7" w:rsidRPr="007F5DA0">
        <w:rPr>
          <w:sz w:val="19"/>
          <w:szCs w:val="19"/>
        </w:rPr>
        <w:t xml:space="preserve"> </w:t>
      </w:r>
      <w:proofErr w:type="spellStart"/>
      <w:r w:rsidR="000910C7" w:rsidRPr="007F5DA0">
        <w:rPr>
          <w:sz w:val="19"/>
          <w:szCs w:val="19"/>
        </w:rPr>
        <w:t>txoj</w:t>
      </w:r>
      <w:proofErr w:type="spellEnd"/>
      <w:r w:rsidR="000910C7" w:rsidRPr="007F5DA0">
        <w:rPr>
          <w:sz w:val="19"/>
          <w:szCs w:val="19"/>
        </w:rPr>
        <w:t xml:space="preserve"> </w:t>
      </w:r>
      <w:proofErr w:type="spellStart"/>
      <w:r w:rsidR="00A86570" w:rsidRPr="007F5DA0">
        <w:rPr>
          <w:sz w:val="19"/>
          <w:szCs w:val="19"/>
        </w:rPr>
        <w:t>kev</w:t>
      </w:r>
      <w:proofErr w:type="spellEnd"/>
      <w:r w:rsidR="00A86570" w:rsidRPr="007F5DA0">
        <w:rPr>
          <w:sz w:val="19"/>
          <w:szCs w:val="19"/>
        </w:rPr>
        <w:t xml:space="preserve"> </w:t>
      </w:r>
      <w:proofErr w:type="spellStart"/>
      <w:r w:rsidR="000910C7" w:rsidRPr="007F5DA0">
        <w:rPr>
          <w:sz w:val="19"/>
          <w:szCs w:val="19"/>
        </w:rPr>
        <w:t>cai</w:t>
      </w:r>
      <w:proofErr w:type="spellEnd"/>
      <w:r w:rsidR="000910C7" w:rsidRPr="007F5DA0">
        <w:rPr>
          <w:sz w:val="19"/>
          <w:szCs w:val="19"/>
        </w:rPr>
        <w:t xml:space="preserve"> </w:t>
      </w:r>
      <w:proofErr w:type="spellStart"/>
      <w:r w:rsidR="000910C7" w:rsidRPr="007F5DA0">
        <w:rPr>
          <w:sz w:val="19"/>
          <w:szCs w:val="19"/>
        </w:rPr>
        <w:t>lij</w:t>
      </w:r>
      <w:proofErr w:type="spellEnd"/>
      <w:r w:rsidR="000910C7" w:rsidRPr="007F5DA0">
        <w:rPr>
          <w:sz w:val="19"/>
          <w:szCs w:val="19"/>
        </w:rPr>
        <w:t xml:space="preserve"> </w:t>
      </w:r>
      <w:proofErr w:type="spellStart"/>
      <w:r w:rsidR="000910C7" w:rsidRPr="007F5DA0">
        <w:rPr>
          <w:sz w:val="19"/>
          <w:szCs w:val="19"/>
        </w:rPr>
        <w:t>choj</w:t>
      </w:r>
      <w:proofErr w:type="spellEnd"/>
      <w:r w:rsidR="000910C7" w:rsidRPr="007F5DA0">
        <w:rPr>
          <w:sz w:val="19"/>
          <w:szCs w:val="19"/>
        </w:rPr>
        <w:t xml:space="preserve"> </w:t>
      </w:r>
      <w:proofErr w:type="spellStart"/>
      <w:r w:rsidR="000910C7" w:rsidRPr="007F5DA0">
        <w:rPr>
          <w:sz w:val="19"/>
          <w:szCs w:val="19"/>
        </w:rPr>
        <w:t>ntawm</w:t>
      </w:r>
      <w:proofErr w:type="spellEnd"/>
      <w:r w:rsidR="000910C7" w:rsidRPr="007F5DA0">
        <w:rPr>
          <w:sz w:val="19"/>
          <w:szCs w:val="19"/>
        </w:rPr>
        <w:t xml:space="preserve"> </w:t>
      </w:r>
      <w:proofErr w:type="spellStart"/>
      <w:r w:rsidR="000910C7" w:rsidRPr="007F5DA0">
        <w:rPr>
          <w:sz w:val="19"/>
          <w:szCs w:val="19"/>
        </w:rPr>
        <w:t>lub</w:t>
      </w:r>
      <w:proofErr w:type="spellEnd"/>
      <w:r w:rsidR="000910C7" w:rsidRPr="007F5DA0">
        <w:rPr>
          <w:sz w:val="19"/>
          <w:szCs w:val="19"/>
        </w:rPr>
        <w:t xml:space="preserve"> </w:t>
      </w:r>
      <w:proofErr w:type="spellStart"/>
      <w:r w:rsidR="000910C7" w:rsidRPr="007F5DA0">
        <w:rPr>
          <w:sz w:val="19"/>
          <w:szCs w:val="19"/>
        </w:rPr>
        <w:t>xeev</w:t>
      </w:r>
      <w:proofErr w:type="spellEnd"/>
      <w:r w:rsidR="000910C7" w:rsidRPr="007F5DA0">
        <w:rPr>
          <w:sz w:val="19"/>
          <w:szCs w:val="19"/>
        </w:rPr>
        <w:t xml:space="preserve"> </w:t>
      </w:r>
      <w:proofErr w:type="spellStart"/>
      <w:r w:rsidR="00A86570" w:rsidRPr="007F5DA0">
        <w:rPr>
          <w:sz w:val="19"/>
          <w:szCs w:val="19"/>
        </w:rPr>
        <w:t>txhawm</w:t>
      </w:r>
      <w:proofErr w:type="spellEnd"/>
      <w:r w:rsidR="00A86570" w:rsidRPr="007F5DA0">
        <w:rPr>
          <w:sz w:val="19"/>
          <w:szCs w:val="19"/>
        </w:rPr>
        <w:t xml:space="preserve"> rau</w:t>
      </w:r>
      <w:r w:rsidR="000910C7" w:rsidRPr="007F5DA0">
        <w:rPr>
          <w:sz w:val="19"/>
          <w:szCs w:val="19"/>
        </w:rPr>
        <w:t xml:space="preserve"> </w:t>
      </w:r>
      <w:proofErr w:type="spellStart"/>
      <w:r w:rsidR="000910C7" w:rsidRPr="007F5DA0">
        <w:rPr>
          <w:sz w:val="19"/>
          <w:szCs w:val="19"/>
        </w:rPr>
        <w:t>txoj</w:t>
      </w:r>
      <w:proofErr w:type="spellEnd"/>
      <w:r w:rsidR="000910C7" w:rsidRPr="007F5DA0">
        <w:rPr>
          <w:sz w:val="19"/>
          <w:szCs w:val="19"/>
        </w:rPr>
        <w:t xml:space="preserve"> </w:t>
      </w:r>
      <w:proofErr w:type="spellStart"/>
      <w:r w:rsidR="000910C7" w:rsidRPr="007F5DA0">
        <w:rPr>
          <w:sz w:val="19"/>
          <w:szCs w:val="19"/>
        </w:rPr>
        <w:t>kev</w:t>
      </w:r>
      <w:proofErr w:type="spellEnd"/>
      <w:r w:rsidR="000910C7" w:rsidRPr="007F5DA0">
        <w:rPr>
          <w:sz w:val="19"/>
          <w:szCs w:val="19"/>
        </w:rPr>
        <w:t xml:space="preserve"> </w:t>
      </w:r>
      <w:proofErr w:type="spellStart"/>
      <w:ins w:id="5" w:author="TOUVA" w:date="2021-04-29T10:55:00Z">
        <w:r w:rsidR="00780BAE">
          <w:rPr>
            <w:sz w:val="19"/>
            <w:szCs w:val="19"/>
          </w:rPr>
          <w:t>nyob</w:t>
        </w:r>
        <w:proofErr w:type="spellEnd"/>
        <w:r w:rsidR="00780BAE">
          <w:rPr>
            <w:sz w:val="19"/>
            <w:szCs w:val="19"/>
          </w:rPr>
          <w:t xml:space="preserve"> </w:t>
        </w:r>
      </w:ins>
      <w:proofErr w:type="spellStart"/>
      <w:r w:rsidR="000910C7" w:rsidRPr="007F5DA0">
        <w:rPr>
          <w:sz w:val="19"/>
          <w:szCs w:val="19"/>
        </w:rPr>
        <w:t>nyab</w:t>
      </w:r>
      <w:proofErr w:type="spellEnd"/>
      <w:r w:rsidR="000910C7" w:rsidRPr="007F5DA0">
        <w:rPr>
          <w:sz w:val="19"/>
          <w:szCs w:val="19"/>
        </w:rPr>
        <w:t xml:space="preserve"> </w:t>
      </w:r>
      <w:proofErr w:type="spellStart"/>
      <w:r w:rsidR="000910C7" w:rsidRPr="007F5DA0">
        <w:rPr>
          <w:sz w:val="19"/>
          <w:szCs w:val="19"/>
        </w:rPr>
        <w:t>xeeb</w:t>
      </w:r>
      <w:proofErr w:type="spellEnd"/>
      <w:r w:rsidR="000910C7" w:rsidRPr="007F5DA0">
        <w:rPr>
          <w:sz w:val="19"/>
          <w:szCs w:val="19"/>
        </w:rPr>
        <w:t xml:space="preserve"> </w:t>
      </w:r>
      <w:proofErr w:type="spellStart"/>
      <w:r w:rsidR="000910C7" w:rsidRPr="007F5DA0">
        <w:rPr>
          <w:sz w:val="19"/>
          <w:szCs w:val="19"/>
        </w:rPr>
        <w:t>ntawm</w:t>
      </w:r>
      <w:proofErr w:type="spellEnd"/>
      <w:r w:rsidR="000910C7" w:rsidRPr="007F5DA0">
        <w:rPr>
          <w:sz w:val="19"/>
          <w:szCs w:val="19"/>
        </w:rPr>
        <w:t xml:space="preserve"> </w:t>
      </w:r>
      <w:proofErr w:type="spellStart"/>
      <w:r w:rsidR="000910C7" w:rsidRPr="007F5DA0">
        <w:rPr>
          <w:sz w:val="19"/>
          <w:szCs w:val="19"/>
        </w:rPr>
        <w:t>kuv</w:t>
      </w:r>
      <w:proofErr w:type="spellEnd"/>
      <w:r w:rsidR="000910C7" w:rsidRPr="007F5DA0">
        <w:rPr>
          <w:sz w:val="19"/>
          <w:szCs w:val="19"/>
        </w:rPr>
        <w:t xml:space="preserve"> tus me</w:t>
      </w:r>
      <w:r w:rsidR="00A86570" w:rsidRPr="007F5DA0">
        <w:rPr>
          <w:sz w:val="19"/>
          <w:szCs w:val="19"/>
        </w:rPr>
        <w:t xml:space="preserve"> </w:t>
      </w:r>
      <w:r w:rsidR="000910C7" w:rsidRPr="007F5DA0">
        <w:rPr>
          <w:sz w:val="19"/>
          <w:szCs w:val="19"/>
        </w:rPr>
        <w:t>nyuam los</w:t>
      </w:r>
      <w:r w:rsidR="00A86570" w:rsidRPr="007F5DA0">
        <w:rPr>
          <w:sz w:val="19"/>
          <w:szCs w:val="19"/>
        </w:rPr>
        <w:t xml:space="preserve"> </w:t>
      </w:r>
      <w:r w:rsidR="000910C7" w:rsidRPr="007F5DA0">
        <w:rPr>
          <w:sz w:val="19"/>
          <w:szCs w:val="19"/>
        </w:rPr>
        <w:t xml:space="preserve">sis </w:t>
      </w:r>
      <w:proofErr w:type="spellStart"/>
      <w:r w:rsidR="000910C7" w:rsidRPr="007F5DA0">
        <w:rPr>
          <w:sz w:val="19"/>
          <w:szCs w:val="19"/>
        </w:rPr>
        <w:t>lwm</w:t>
      </w:r>
      <w:proofErr w:type="spellEnd"/>
      <w:r w:rsidR="000910C7" w:rsidRPr="007F5DA0">
        <w:rPr>
          <w:sz w:val="19"/>
          <w:szCs w:val="19"/>
        </w:rPr>
        <w:t xml:space="preserve"> tus </w:t>
      </w:r>
      <w:proofErr w:type="spellStart"/>
      <w:r w:rsidR="000910C7" w:rsidRPr="007F5DA0">
        <w:rPr>
          <w:sz w:val="19"/>
          <w:szCs w:val="19"/>
        </w:rPr>
        <w:t>neeg</w:t>
      </w:r>
      <w:proofErr w:type="spellEnd"/>
      <w:r w:rsidR="000910C7" w:rsidRPr="007F5DA0">
        <w:rPr>
          <w:sz w:val="19"/>
          <w:szCs w:val="19"/>
        </w:rPr>
        <w:t xml:space="preserve"> </w:t>
      </w:r>
      <w:proofErr w:type="spellStart"/>
      <w:r w:rsidR="000910C7" w:rsidRPr="007F5DA0">
        <w:rPr>
          <w:sz w:val="19"/>
          <w:szCs w:val="19"/>
        </w:rPr>
        <w:t>muaj</w:t>
      </w:r>
      <w:proofErr w:type="spellEnd"/>
      <w:r w:rsidR="000910C7" w:rsidRPr="007F5DA0">
        <w:rPr>
          <w:sz w:val="19"/>
          <w:szCs w:val="19"/>
        </w:rPr>
        <w:t xml:space="preserve"> </w:t>
      </w:r>
      <w:proofErr w:type="spellStart"/>
      <w:r w:rsidR="000910C7" w:rsidRPr="007F5DA0">
        <w:rPr>
          <w:sz w:val="19"/>
          <w:szCs w:val="19"/>
        </w:rPr>
        <w:t>kev</w:t>
      </w:r>
      <w:proofErr w:type="spellEnd"/>
      <w:r w:rsidR="000910C7" w:rsidRPr="007F5DA0">
        <w:rPr>
          <w:sz w:val="19"/>
          <w:szCs w:val="19"/>
        </w:rPr>
        <w:t xml:space="preserve"> </w:t>
      </w:r>
      <w:proofErr w:type="spellStart"/>
      <w:r w:rsidR="00A86570" w:rsidRPr="007F5DA0">
        <w:rPr>
          <w:sz w:val="19"/>
          <w:szCs w:val="19"/>
        </w:rPr>
        <w:t>phom</w:t>
      </w:r>
      <w:proofErr w:type="spellEnd"/>
      <w:r w:rsidR="00A86570" w:rsidRPr="007F5DA0">
        <w:rPr>
          <w:sz w:val="19"/>
          <w:szCs w:val="19"/>
        </w:rPr>
        <w:t xml:space="preserve"> </w:t>
      </w:r>
      <w:proofErr w:type="spellStart"/>
      <w:r w:rsidR="00A86570" w:rsidRPr="007F5DA0">
        <w:rPr>
          <w:sz w:val="19"/>
          <w:szCs w:val="19"/>
        </w:rPr>
        <w:t>sij</w:t>
      </w:r>
      <w:proofErr w:type="spellEnd"/>
      <w:r w:rsidR="000910C7" w:rsidRPr="007F5DA0">
        <w:rPr>
          <w:sz w:val="19"/>
          <w:szCs w:val="19"/>
        </w:rPr>
        <w:t xml:space="preserve"> (</w:t>
      </w:r>
      <w:proofErr w:type="spellStart"/>
      <w:r w:rsidR="000910C7" w:rsidRPr="007F5DA0">
        <w:rPr>
          <w:sz w:val="19"/>
          <w:szCs w:val="19"/>
        </w:rPr>
        <w:t>xws</w:t>
      </w:r>
      <w:proofErr w:type="spellEnd"/>
      <w:r w:rsidR="000910C7" w:rsidRPr="007F5DA0">
        <w:rPr>
          <w:sz w:val="19"/>
          <w:szCs w:val="19"/>
        </w:rPr>
        <w:t xml:space="preserve"> li </w:t>
      </w:r>
      <w:proofErr w:type="spellStart"/>
      <w:r w:rsidR="000910C7" w:rsidRPr="007F5DA0">
        <w:rPr>
          <w:sz w:val="19"/>
          <w:szCs w:val="19"/>
        </w:rPr>
        <w:t>kev</w:t>
      </w:r>
      <w:proofErr w:type="spellEnd"/>
      <w:r w:rsidR="000910C7" w:rsidRPr="007F5DA0">
        <w:rPr>
          <w:sz w:val="19"/>
          <w:szCs w:val="19"/>
        </w:rPr>
        <w:t xml:space="preserve"> </w:t>
      </w:r>
      <w:proofErr w:type="spellStart"/>
      <w:r w:rsidR="000910C7" w:rsidRPr="007F5DA0">
        <w:rPr>
          <w:sz w:val="19"/>
          <w:szCs w:val="19"/>
        </w:rPr>
        <w:t>tiv</w:t>
      </w:r>
      <w:proofErr w:type="spellEnd"/>
      <w:r w:rsidR="000910C7" w:rsidRPr="007F5DA0">
        <w:rPr>
          <w:sz w:val="19"/>
          <w:szCs w:val="19"/>
        </w:rPr>
        <w:t xml:space="preserve"> </w:t>
      </w:r>
      <w:proofErr w:type="spellStart"/>
      <w:r w:rsidR="000910C7" w:rsidRPr="007F5DA0">
        <w:rPr>
          <w:sz w:val="19"/>
          <w:szCs w:val="19"/>
        </w:rPr>
        <w:t>thaiv</w:t>
      </w:r>
      <w:proofErr w:type="spellEnd"/>
      <w:r w:rsidR="000910C7" w:rsidRPr="007F5DA0">
        <w:rPr>
          <w:sz w:val="19"/>
          <w:szCs w:val="19"/>
        </w:rPr>
        <w:t xml:space="preserve"> </w:t>
      </w:r>
      <w:proofErr w:type="spellStart"/>
      <w:r w:rsidR="000910C7" w:rsidRPr="007F5DA0">
        <w:rPr>
          <w:sz w:val="19"/>
          <w:szCs w:val="19"/>
        </w:rPr>
        <w:t>thaum</w:t>
      </w:r>
      <w:proofErr w:type="spellEnd"/>
      <w:r w:rsidR="000910C7" w:rsidRPr="007F5DA0">
        <w:rPr>
          <w:sz w:val="19"/>
          <w:szCs w:val="19"/>
        </w:rPr>
        <w:t xml:space="preserve"> </w:t>
      </w:r>
      <w:proofErr w:type="spellStart"/>
      <w:r w:rsidR="000910C7" w:rsidRPr="007F5DA0">
        <w:rPr>
          <w:sz w:val="19"/>
          <w:szCs w:val="19"/>
        </w:rPr>
        <w:t>muaj</w:t>
      </w:r>
      <w:proofErr w:type="spellEnd"/>
      <w:r w:rsidR="000910C7" w:rsidRPr="007F5DA0">
        <w:rPr>
          <w:sz w:val="19"/>
          <w:szCs w:val="19"/>
        </w:rPr>
        <w:t xml:space="preserve"> </w:t>
      </w:r>
      <w:proofErr w:type="spellStart"/>
      <w:r w:rsidR="000910C7" w:rsidRPr="007F5DA0">
        <w:rPr>
          <w:sz w:val="19"/>
          <w:szCs w:val="19"/>
        </w:rPr>
        <w:t>xwm</w:t>
      </w:r>
      <w:proofErr w:type="spellEnd"/>
      <w:r w:rsidR="000910C7" w:rsidRPr="007F5DA0">
        <w:rPr>
          <w:sz w:val="19"/>
          <w:szCs w:val="19"/>
        </w:rPr>
        <w:t xml:space="preserve"> </w:t>
      </w:r>
      <w:proofErr w:type="spellStart"/>
      <w:r w:rsidR="000910C7" w:rsidRPr="007F5DA0">
        <w:rPr>
          <w:sz w:val="19"/>
          <w:szCs w:val="19"/>
        </w:rPr>
        <w:t>ceev</w:t>
      </w:r>
      <w:proofErr w:type="spellEnd"/>
      <w:r w:rsidR="00656768" w:rsidRPr="007F5DA0">
        <w:rPr>
          <w:sz w:val="19"/>
          <w:szCs w:val="19"/>
        </w:rPr>
        <w:t xml:space="preserve">; </w:t>
      </w:r>
      <w:proofErr w:type="spellStart"/>
      <w:r w:rsidR="004924CD" w:rsidRPr="007F5DA0">
        <w:rPr>
          <w:sz w:val="19"/>
          <w:szCs w:val="19"/>
        </w:rPr>
        <w:t>xav</w:t>
      </w:r>
      <w:proofErr w:type="spellEnd"/>
      <w:r w:rsidR="004924CD" w:rsidRPr="007F5DA0">
        <w:rPr>
          <w:sz w:val="19"/>
          <w:szCs w:val="19"/>
        </w:rPr>
        <w:t xml:space="preserve"> tias </w:t>
      </w:r>
      <w:proofErr w:type="spellStart"/>
      <w:r w:rsidR="004924CD" w:rsidRPr="007F5DA0">
        <w:rPr>
          <w:sz w:val="19"/>
          <w:szCs w:val="19"/>
        </w:rPr>
        <w:t>tsam</w:t>
      </w:r>
      <w:proofErr w:type="spellEnd"/>
      <w:r w:rsidR="004924CD" w:rsidRPr="007F5DA0">
        <w:rPr>
          <w:sz w:val="19"/>
          <w:szCs w:val="19"/>
        </w:rPr>
        <w:t xml:space="preserve"> </w:t>
      </w:r>
      <w:r w:rsidR="00633EAB" w:rsidRPr="007F5DA0">
        <w:rPr>
          <w:sz w:val="19"/>
          <w:szCs w:val="19"/>
        </w:rPr>
        <w:t xml:space="preserve">cov </w:t>
      </w:r>
      <w:r w:rsidR="004924CD" w:rsidRPr="007F5DA0">
        <w:rPr>
          <w:sz w:val="19"/>
          <w:szCs w:val="19"/>
        </w:rPr>
        <w:t>me</w:t>
      </w:r>
      <w:r w:rsidR="00633EAB" w:rsidRPr="007F5DA0">
        <w:rPr>
          <w:sz w:val="19"/>
          <w:szCs w:val="19"/>
        </w:rPr>
        <w:t xml:space="preserve"> </w:t>
      </w:r>
      <w:r w:rsidR="004924CD" w:rsidRPr="007F5DA0">
        <w:rPr>
          <w:sz w:val="19"/>
          <w:szCs w:val="19"/>
        </w:rPr>
        <w:t xml:space="preserve">nyuam </w:t>
      </w:r>
      <w:proofErr w:type="spellStart"/>
      <w:r w:rsidR="004924CD" w:rsidRPr="007F5DA0">
        <w:rPr>
          <w:sz w:val="19"/>
          <w:szCs w:val="19"/>
        </w:rPr>
        <w:t>yaus</w:t>
      </w:r>
      <w:proofErr w:type="spellEnd"/>
      <w:r w:rsidR="004924CD" w:rsidRPr="007F5DA0">
        <w:rPr>
          <w:sz w:val="19"/>
          <w:szCs w:val="19"/>
        </w:rPr>
        <w:t xml:space="preserve"> / </w:t>
      </w:r>
      <w:proofErr w:type="spellStart"/>
      <w:r w:rsidR="004924CD" w:rsidRPr="007F5DA0">
        <w:rPr>
          <w:sz w:val="19"/>
          <w:szCs w:val="19"/>
        </w:rPr>
        <w:t>neeg</w:t>
      </w:r>
      <w:proofErr w:type="spellEnd"/>
      <w:r w:rsidR="004924CD" w:rsidRPr="007F5DA0">
        <w:rPr>
          <w:sz w:val="19"/>
          <w:szCs w:val="19"/>
        </w:rPr>
        <w:t xml:space="preserve"> </w:t>
      </w:r>
      <w:proofErr w:type="spellStart"/>
      <w:r w:rsidR="004924CD" w:rsidRPr="007F5DA0">
        <w:rPr>
          <w:sz w:val="19"/>
          <w:szCs w:val="19"/>
        </w:rPr>
        <w:t>laus</w:t>
      </w:r>
      <w:proofErr w:type="spellEnd"/>
      <w:r w:rsidR="00633EAB" w:rsidRPr="007F5DA0">
        <w:rPr>
          <w:sz w:val="19"/>
          <w:szCs w:val="19"/>
        </w:rPr>
        <w:t xml:space="preserve"> </w:t>
      </w:r>
      <w:proofErr w:type="spellStart"/>
      <w:r w:rsidR="00633EAB" w:rsidRPr="007F5DA0">
        <w:rPr>
          <w:sz w:val="19"/>
          <w:szCs w:val="19"/>
        </w:rPr>
        <w:t>rau</w:t>
      </w:r>
      <w:ins w:id="6" w:author="TOUVA" w:date="2021-04-29T10:56:00Z">
        <w:r w:rsidR="00780BAE">
          <w:rPr>
            <w:sz w:val="19"/>
            <w:szCs w:val="19"/>
          </w:rPr>
          <w:t>g</w:t>
        </w:r>
      </w:ins>
      <w:proofErr w:type="spellEnd"/>
      <w:r w:rsidR="004924CD" w:rsidRPr="007F5DA0">
        <w:rPr>
          <w:sz w:val="19"/>
          <w:szCs w:val="19"/>
        </w:rPr>
        <w:t xml:space="preserve"> </w:t>
      </w:r>
      <w:proofErr w:type="spellStart"/>
      <w:r w:rsidR="004924CD" w:rsidRPr="007F5DA0">
        <w:rPr>
          <w:sz w:val="19"/>
          <w:szCs w:val="19"/>
        </w:rPr>
        <w:t>tsim</w:t>
      </w:r>
      <w:proofErr w:type="spellEnd"/>
      <w:r w:rsidR="004924CD" w:rsidRPr="007F5DA0">
        <w:rPr>
          <w:sz w:val="19"/>
          <w:szCs w:val="19"/>
        </w:rPr>
        <w:t xml:space="preserve"> </w:t>
      </w:r>
      <w:proofErr w:type="spellStart"/>
      <w:r w:rsidR="004924CD" w:rsidRPr="007F5DA0">
        <w:rPr>
          <w:sz w:val="19"/>
          <w:szCs w:val="19"/>
        </w:rPr>
        <w:t>txom</w:t>
      </w:r>
      <w:proofErr w:type="spellEnd"/>
      <w:r w:rsidR="004924CD" w:rsidRPr="007F5DA0">
        <w:rPr>
          <w:sz w:val="19"/>
          <w:szCs w:val="19"/>
        </w:rPr>
        <w:t xml:space="preserve"> los</w:t>
      </w:r>
      <w:r w:rsidR="00633EAB" w:rsidRPr="007F5DA0">
        <w:rPr>
          <w:sz w:val="19"/>
          <w:szCs w:val="19"/>
        </w:rPr>
        <w:t xml:space="preserve"> </w:t>
      </w:r>
      <w:r w:rsidR="004924CD" w:rsidRPr="007F5DA0">
        <w:rPr>
          <w:sz w:val="19"/>
          <w:szCs w:val="19"/>
        </w:rPr>
        <w:t>sis</w:t>
      </w:r>
      <w:del w:id="7" w:author="TOUVA" w:date="2021-04-29T10:56:00Z">
        <w:r w:rsidR="004924CD" w:rsidRPr="007F5DA0" w:rsidDel="00780BAE">
          <w:rPr>
            <w:sz w:val="19"/>
            <w:szCs w:val="19"/>
          </w:rPr>
          <w:delText xml:space="preserve"> tsis</w:delText>
        </w:r>
      </w:del>
      <w:r w:rsidR="004924CD" w:rsidRPr="007F5DA0">
        <w:rPr>
          <w:sz w:val="19"/>
          <w:szCs w:val="19"/>
        </w:rPr>
        <w:t xml:space="preserve"> </w:t>
      </w:r>
      <w:r w:rsidR="00633EAB" w:rsidRPr="007F5DA0">
        <w:rPr>
          <w:sz w:val="19"/>
          <w:szCs w:val="19"/>
        </w:rPr>
        <w:t>tu</w:t>
      </w:r>
      <w:r w:rsidR="00961053" w:rsidRPr="007F5DA0">
        <w:rPr>
          <w:sz w:val="19"/>
          <w:szCs w:val="19"/>
        </w:rPr>
        <w:t>b</w:t>
      </w:r>
      <w:r w:rsidR="00633EAB" w:rsidRPr="007F5DA0">
        <w:rPr>
          <w:sz w:val="19"/>
          <w:szCs w:val="19"/>
        </w:rPr>
        <w:t xml:space="preserve"> </w:t>
      </w:r>
      <w:proofErr w:type="spellStart"/>
      <w:r w:rsidR="00961053" w:rsidRPr="007F5DA0">
        <w:rPr>
          <w:sz w:val="19"/>
          <w:szCs w:val="19"/>
        </w:rPr>
        <w:t>mab</w:t>
      </w:r>
      <w:proofErr w:type="spellEnd"/>
      <w:r w:rsidR="00961053" w:rsidRPr="007F5DA0">
        <w:rPr>
          <w:sz w:val="19"/>
          <w:szCs w:val="19"/>
        </w:rPr>
        <w:t xml:space="preserve"> tub </w:t>
      </w:r>
      <w:proofErr w:type="spellStart"/>
      <w:r w:rsidR="00633EAB" w:rsidRPr="007F5DA0">
        <w:rPr>
          <w:sz w:val="19"/>
          <w:szCs w:val="19"/>
        </w:rPr>
        <w:t>qhe</w:t>
      </w:r>
      <w:proofErr w:type="spellEnd"/>
      <w:r w:rsidR="004924CD" w:rsidRPr="007F5DA0">
        <w:rPr>
          <w:sz w:val="19"/>
          <w:szCs w:val="19"/>
        </w:rPr>
        <w:t>; los</w:t>
      </w:r>
      <w:r w:rsidR="00961053" w:rsidRPr="007F5DA0">
        <w:rPr>
          <w:sz w:val="19"/>
          <w:szCs w:val="19"/>
        </w:rPr>
        <w:t xml:space="preserve"> </w:t>
      </w:r>
      <w:r w:rsidR="004924CD" w:rsidRPr="007F5DA0">
        <w:rPr>
          <w:sz w:val="19"/>
          <w:szCs w:val="19"/>
        </w:rPr>
        <w:t>sis</w:t>
      </w:r>
      <w:r w:rsidR="00961053" w:rsidRPr="007F5DA0">
        <w:rPr>
          <w:sz w:val="19"/>
          <w:szCs w:val="19"/>
        </w:rPr>
        <w:t xml:space="preserve"> </w:t>
      </w:r>
      <w:proofErr w:type="spellStart"/>
      <w:r w:rsidR="00961053" w:rsidRPr="007F5DA0">
        <w:rPr>
          <w:sz w:val="19"/>
          <w:szCs w:val="19"/>
        </w:rPr>
        <w:t>muaj</w:t>
      </w:r>
      <w:proofErr w:type="spellEnd"/>
      <w:r w:rsidR="00961053" w:rsidRPr="007F5DA0">
        <w:rPr>
          <w:sz w:val="19"/>
          <w:szCs w:val="19"/>
        </w:rPr>
        <w:t xml:space="preserve"> </w:t>
      </w:r>
      <w:proofErr w:type="spellStart"/>
      <w:r w:rsidR="00961053" w:rsidRPr="007F5DA0">
        <w:rPr>
          <w:sz w:val="19"/>
          <w:szCs w:val="19"/>
        </w:rPr>
        <w:t>kev</w:t>
      </w:r>
      <w:proofErr w:type="spellEnd"/>
      <w:r w:rsidR="004924CD" w:rsidRPr="007F5DA0">
        <w:rPr>
          <w:sz w:val="19"/>
          <w:szCs w:val="19"/>
        </w:rPr>
        <w:t xml:space="preserve"> </w:t>
      </w:r>
      <w:proofErr w:type="spellStart"/>
      <w:r w:rsidR="004924CD" w:rsidRPr="007F5DA0">
        <w:rPr>
          <w:sz w:val="19"/>
          <w:szCs w:val="19"/>
        </w:rPr>
        <w:t>txaus</w:t>
      </w:r>
      <w:proofErr w:type="spellEnd"/>
      <w:r w:rsidR="004924CD" w:rsidRPr="007F5DA0">
        <w:rPr>
          <w:sz w:val="19"/>
          <w:szCs w:val="19"/>
        </w:rPr>
        <w:t xml:space="preserve"> </w:t>
      </w:r>
      <w:proofErr w:type="spellStart"/>
      <w:r w:rsidR="004924CD" w:rsidRPr="007F5DA0">
        <w:rPr>
          <w:sz w:val="19"/>
          <w:szCs w:val="19"/>
        </w:rPr>
        <w:t>ntshai</w:t>
      </w:r>
      <w:proofErr w:type="spellEnd"/>
      <w:r w:rsidR="004924CD" w:rsidRPr="007F5DA0">
        <w:rPr>
          <w:sz w:val="19"/>
          <w:szCs w:val="19"/>
        </w:rPr>
        <w:t xml:space="preserve"> rau </w:t>
      </w:r>
      <w:proofErr w:type="spellStart"/>
      <w:r w:rsidR="00961053" w:rsidRPr="007F5DA0">
        <w:rPr>
          <w:sz w:val="19"/>
          <w:szCs w:val="19"/>
        </w:rPr>
        <w:t>yus</w:t>
      </w:r>
      <w:proofErr w:type="spellEnd"/>
      <w:r w:rsidR="004924CD" w:rsidRPr="007F5DA0">
        <w:rPr>
          <w:sz w:val="19"/>
          <w:szCs w:val="19"/>
        </w:rPr>
        <w:t xml:space="preserve"> tus </w:t>
      </w:r>
      <w:proofErr w:type="spellStart"/>
      <w:r w:rsidR="004924CD" w:rsidRPr="007F5DA0">
        <w:rPr>
          <w:sz w:val="19"/>
          <w:szCs w:val="19"/>
        </w:rPr>
        <w:t>kheej</w:t>
      </w:r>
      <w:proofErr w:type="spellEnd"/>
      <w:r w:rsidR="004924CD" w:rsidRPr="007F5DA0">
        <w:rPr>
          <w:sz w:val="19"/>
          <w:szCs w:val="19"/>
        </w:rPr>
        <w:t xml:space="preserve"> / </w:t>
      </w:r>
      <w:proofErr w:type="spellStart"/>
      <w:r w:rsidR="004924CD" w:rsidRPr="007F5DA0">
        <w:rPr>
          <w:sz w:val="19"/>
          <w:szCs w:val="19"/>
        </w:rPr>
        <w:t>lwm</w:t>
      </w:r>
      <w:proofErr w:type="spellEnd"/>
      <w:r w:rsidR="004924CD" w:rsidRPr="007F5DA0">
        <w:rPr>
          <w:sz w:val="19"/>
          <w:szCs w:val="19"/>
        </w:rPr>
        <w:t xml:space="preserve"> tus), thiab </w:t>
      </w:r>
      <w:proofErr w:type="spellStart"/>
      <w:r w:rsidR="004924CD" w:rsidRPr="007F5DA0">
        <w:rPr>
          <w:sz w:val="19"/>
          <w:szCs w:val="19"/>
        </w:rPr>
        <w:t>raws</w:t>
      </w:r>
      <w:proofErr w:type="spellEnd"/>
      <w:r w:rsidR="004924CD" w:rsidRPr="007F5DA0">
        <w:rPr>
          <w:sz w:val="19"/>
          <w:szCs w:val="19"/>
        </w:rPr>
        <w:t xml:space="preserve"> li qhov </w:t>
      </w:r>
      <w:proofErr w:type="spellStart"/>
      <w:ins w:id="8" w:author="TOUVA" w:date="2021-04-29T10:57:00Z">
        <w:r w:rsidR="00780BAE">
          <w:rPr>
            <w:sz w:val="19"/>
            <w:szCs w:val="19"/>
          </w:rPr>
          <w:t>kev</w:t>
        </w:r>
        <w:proofErr w:type="spellEnd"/>
        <w:r w:rsidR="00780BAE">
          <w:rPr>
            <w:sz w:val="19"/>
            <w:szCs w:val="19"/>
          </w:rPr>
          <w:t xml:space="preserve"> </w:t>
        </w:r>
      </w:ins>
      <w:proofErr w:type="spellStart"/>
      <w:r w:rsidR="004924CD" w:rsidRPr="007F5DA0">
        <w:rPr>
          <w:sz w:val="19"/>
          <w:szCs w:val="19"/>
        </w:rPr>
        <w:t>xav</w:t>
      </w:r>
      <w:proofErr w:type="spellEnd"/>
      <w:r w:rsidR="004924CD" w:rsidRPr="007F5DA0">
        <w:rPr>
          <w:sz w:val="19"/>
          <w:szCs w:val="19"/>
        </w:rPr>
        <w:t xml:space="preserve"> tau rau </w:t>
      </w:r>
      <w:proofErr w:type="spellStart"/>
      <w:r w:rsidR="004924CD" w:rsidRPr="007F5DA0">
        <w:rPr>
          <w:sz w:val="19"/>
          <w:szCs w:val="19"/>
        </w:rPr>
        <w:t>kev</w:t>
      </w:r>
      <w:proofErr w:type="spellEnd"/>
      <w:r w:rsidR="004924CD" w:rsidRPr="007F5DA0">
        <w:rPr>
          <w:sz w:val="19"/>
          <w:szCs w:val="19"/>
        </w:rPr>
        <w:t xml:space="preserve"> </w:t>
      </w:r>
      <w:proofErr w:type="spellStart"/>
      <w:r w:rsidR="004924CD" w:rsidRPr="007F5DA0">
        <w:rPr>
          <w:sz w:val="19"/>
          <w:szCs w:val="19"/>
        </w:rPr>
        <w:t>kuaj</w:t>
      </w:r>
      <w:proofErr w:type="spellEnd"/>
      <w:r w:rsidR="004924CD" w:rsidRPr="007F5DA0">
        <w:rPr>
          <w:sz w:val="19"/>
          <w:szCs w:val="19"/>
        </w:rPr>
        <w:t xml:space="preserve"> </w:t>
      </w:r>
      <w:proofErr w:type="spellStart"/>
      <w:r w:rsidR="004924CD" w:rsidRPr="007F5DA0">
        <w:rPr>
          <w:sz w:val="19"/>
          <w:szCs w:val="19"/>
        </w:rPr>
        <w:t>nyiaj</w:t>
      </w:r>
      <w:proofErr w:type="spellEnd"/>
      <w:r w:rsidR="004924CD" w:rsidRPr="007F5DA0">
        <w:rPr>
          <w:sz w:val="19"/>
          <w:szCs w:val="19"/>
        </w:rPr>
        <w:t xml:space="preserve">, </w:t>
      </w:r>
      <w:proofErr w:type="spellStart"/>
      <w:r w:rsidR="004924CD" w:rsidRPr="007F5DA0">
        <w:rPr>
          <w:sz w:val="19"/>
          <w:szCs w:val="19"/>
        </w:rPr>
        <w:t>kev</w:t>
      </w:r>
      <w:proofErr w:type="spellEnd"/>
      <w:r w:rsidR="004924CD" w:rsidRPr="007F5DA0">
        <w:rPr>
          <w:sz w:val="19"/>
          <w:szCs w:val="19"/>
        </w:rPr>
        <w:t xml:space="preserve"> </w:t>
      </w:r>
      <w:proofErr w:type="spellStart"/>
      <w:r w:rsidR="004924CD" w:rsidRPr="007F5DA0">
        <w:rPr>
          <w:sz w:val="19"/>
          <w:szCs w:val="19"/>
        </w:rPr>
        <w:t>cai</w:t>
      </w:r>
      <w:proofErr w:type="spellEnd"/>
      <w:r w:rsidR="004924CD" w:rsidRPr="007F5DA0">
        <w:rPr>
          <w:sz w:val="19"/>
          <w:szCs w:val="19"/>
        </w:rPr>
        <w:t xml:space="preserve"> </w:t>
      </w:r>
      <w:proofErr w:type="spellStart"/>
      <w:r w:rsidR="004924CD" w:rsidRPr="007F5DA0">
        <w:rPr>
          <w:sz w:val="19"/>
          <w:szCs w:val="19"/>
        </w:rPr>
        <w:t>lij</w:t>
      </w:r>
      <w:proofErr w:type="spellEnd"/>
      <w:r w:rsidR="004924CD" w:rsidRPr="007F5DA0">
        <w:rPr>
          <w:sz w:val="19"/>
          <w:szCs w:val="19"/>
        </w:rPr>
        <w:t xml:space="preserve"> </w:t>
      </w:r>
      <w:proofErr w:type="spellStart"/>
      <w:r w:rsidR="004924CD" w:rsidRPr="007F5DA0">
        <w:rPr>
          <w:sz w:val="19"/>
          <w:szCs w:val="19"/>
        </w:rPr>
        <w:t>choj</w:t>
      </w:r>
      <w:proofErr w:type="spellEnd"/>
      <w:r w:rsidR="004924CD" w:rsidRPr="007F5DA0">
        <w:rPr>
          <w:sz w:val="19"/>
          <w:szCs w:val="19"/>
        </w:rPr>
        <w:t xml:space="preserve">, </w:t>
      </w:r>
      <w:proofErr w:type="spellStart"/>
      <w:r w:rsidR="004924CD" w:rsidRPr="007F5DA0">
        <w:rPr>
          <w:sz w:val="19"/>
          <w:szCs w:val="19"/>
        </w:rPr>
        <w:t>kev</w:t>
      </w:r>
      <w:proofErr w:type="spellEnd"/>
      <w:r w:rsidR="004924CD" w:rsidRPr="007F5DA0">
        <w:rPr>
          <w:sz w:val="19"/>
          <w:szCs w:val="19"/>
        </w:rPr>
        <w:t xml:space="preserve"> </w:t>
      </w:r>
      <w:del w:id="9" w:author="TOUVA" w:date="2021-04-29T10:57:00Z">
        <w:r w:rsidR="004924CD" w:rsidRPr="007F5DA0" w:rsidDel="00780BAE">
          <w:rPr>
            <w:sz w:val="19"/>
            <w:szCs w:val="19"/>
          </w:rPr>
          <w:delText>tshua</w:delText>
        </w:r>
        <w:r w:rsidR="00961053" w:rsidRPr="007F5DA0" w:rsidDel="00780BAE">
          <w:rPr>
            <w:sz w:val="19"/>
            <w:szCs w:val="19"/>
          </w:rPr>
          <w:delText>m</w:delText>
        </w:r>
        <w:r w:rsidR="004924CD" w:rsidRPr="007F5DA0" w:rsidDel="00780BAE">
          <w:rPr>
            <w:sz w:val="19"/>
            <w:szCs w:val="19"/>
          </w:rPr>
          <w:delText xml:space="preserve"> </w:delText>
        </w:r>
      </w:del>
      <w:proofErr w:type="spellStart"/>
      <w:ins w:id="10" w:author="TOUVA" w:date="2021-04-29T10:57:00Z">
        <w:r w:rsidR="00780BAE">
          <w:rPr>
            <w:sz w:val="19"/>
            <w:szCs w:val="19"/>
          </w:rPr>
          <w:t>nts</w:t>
        </w:r>
        <w:r w:rsidR="00780BAE" w:rsidRPr="007F5DA0">
          <w:rPr>
            <w:sz w:val="19"/>
            <w:szCs w:val="19"/>
          </w:rPr>
          <w:t>uam</w:t>
        </w:r>
        <w:proofErr w:type="spellEnd"/>
        <w:r w:rsidR="00780BAE" w:rsidRPr="007F5DA0">
          <w:rPr>
            <w:sz w:val="19"/>
            <w:szCs w:val="19"/>
          </w:rPr>
          <w:t xml:space="preserve"> </w:t>
        </w:r>
      </w:ins>
      <w:proofErr w:type="spellStart"/>
      <w:r w:rsidR="004924CD" w:rsidRPr="007F5DA0">
        <w:rPr>
          <w:sz w:val="19"/>
          <w:szCs w:val="19"/>
        </w:rPr>
        <w:t>xyuas</w:t>
      </w:r>
      <w:proofErr w:type="spellEnd"/>
      <w:r w:rsidR="004924CD" w:rsidRPr="007F5DA0">
        <w:rPr>
          <w:sz w:val="19"/>
          <w:szCs w:val="19"/>
        </w:rPr>
        <w:t xml:space="preserve"> </w:t>
      </w:r>
      <w:r w:rsidR="00961053" w:rsidRPr="007F5DA0">
        <w:rPr>
          <w:sz w:val="19"/>
          <w:szCs w:val="19"/>
        </w:rPr>
        <w:t xml:space="preserve">cov </w:t>
      </w:r>
      <w:proofErr w:type="spellStart"/>
      <w:r w:rsidR="00961053" w:rsidRPr="007F5DA0">
        <w:rPr>
          <w:sz w:val="19"/>
          <w:szCs w:val="19"/>
        </w:rPr>
        <w:t>txheej</w:t>
      </w:r>
      <w:proofErr w:type="spellEnd"/>
      <w:r w:rsidR="00961053" w:rsidRPr="007F5DA0">
        <w:rPr>
          <w:sz w:val="19"/>
          <w:szCs w:val="19"/>
        </w:rPr>
        <w:t xml:space="preserve"> </w:t>
      </w:r>
      <w:proofErr w:type="spellStart"/>
      <w:r w:rsidR="00961053" w:rsidRPr="007F5DA0">
        <w:rPr>
          <w:sz w:val="19"/>
          <w:szCs w:val="19"/>
        </w:rPr>
        <w:t>txheem</w:t>
      </w:r>
      <w:proofErr w:type="spellEnd"/>
      <w:r w:rsidR="004924CD" w:rsidRPr="007F5DA0">
        <w:rPr>
          <w:sz w:val="19"/>
          <w:szCs w:val="19"/>
        </w:rPr>
        <w:t xml:space="preserve">, </w:t>
      </w:r>
      <w:proofErr w:type="spellStart"/>
      <w:r w:rsidR="00961053" w:rsidRPr="007F5DA0">
        <w:rPr>
          <w:sz w:val="19"/>
          <w:szCs w:val="19"/>
        </w:rPr>
        <w:t>kev</w:t>
      </w:r>
      <w:proofErr w:type="spellEnd"/>
      <w:r w:rsidR="00961053" w:rsidRPr="007F5DA0">
        <w:rPr>
          <w:sz w:val="19"/>
          <w:szCs w:val="19"/>
        </w:rPr>
        <w:t xml:space="preserve"> </w:t>
      </w:r>
      <w:proofErr w:type="spellStart"/>
      <w:r w:rsidR="004924CD" w:rsidRPr="007F5DA0">
        <w:rPr>
          <w:sz w:val="19"/>
          <w:szCs w:val="19"/>
        </w:rPr>
        <w:t>koom</w:t>
      </w:r>
      <w:proofErr w:type="spellEnd"/>
      <w:r w:rsidR="004924CD" w:rsidRPr="007F5DA0">
        <w:rPr>
          <w:sz w:val="19"/>
          <w:szCs w:val="19"/>
        </w:rPr>
        <w:t xml:space="preserve"> </w:t>
      </w:r>
      <w:proofErr w:type="spellStart"/>
      <w:r w:rsidR="004924CD" w:rsidRPr="007F5DA0">
        <w:rPr>
          <w:sz w:val="19"/>
          <w:szCs w:val="19"/>
        </w:rPr>
        <w:t>tes</w:t>
      </w:r>
      <w:proofErr w:type="spellEnd"/>
      <w:r w:rsidR="004924CD" w:rsidRPr="007F5DA0">
        <w:rPr>
          <w:sz w:val="19"/>
          <w:szCs w:val="19"/>
        </w:rPr>
        <w:t xml:space="preserve"> / sab </w:t>
      </w:r>
      <w:proofErr w:type="spellStart"/>
      <w:r w:rsidR="004924CD" w:rsidRPr="007F5DA0">
        <w:rPr>
          <w:sz w:val="19"/>
          <w:szCs w:val="19"/>
        </w:rPr>
        <w:t>laj</w:t>
      </w:r>
      <w:proofErr w:type="spellEnd"/>
      <w:r w:rsidR="004924CD" w:rsidRPr="007F5DA0">
        <w:rPr>
          <w:sz w:val="19"/>
          <w:szCs w:val="19"/>
        </w:rPr>
        <w:t xml:space="preserve"> / </w:t>
      </w:r>
      <w:proofErr w:type="spellStart"/>
      <w:r w:rsidR="004924CD" w:rsidRPr="007F5DA0">
        <w:rPr>
          <w:sz w:val="19"/>
          <w:szCs w:val="19"/>
        </w:rPr>
        <w:t>saib</w:t>
      </w:r>
      <w:proofErr w:type="spellEnd"/>
      <w:r w:rsidR="004924CD" w:rsidRPr="007F5DA0">
        <w:rPr>
          <w:sz w:val="19"/>
          <w:szCs w:val="19"/>
        </w:rPr>
        <w:t xml:space="preserve"> </w:t>
      </w:r>
      <w:proofErr w:type="spellStart"/>
      <w:r w:rsidR="004924CD" w:rsidRPr="007F5DA0">
        <w:rPr>
          <w:sz w:val="19"/>
          <w:szCs w:val="19"/>
        </w:rPr>
        <w:t>xyuas</w:t>
      </w:r>
      <w:proofErr w:type="spellEnd"/>
      <w:r w:rsidR="004924CD" w:rsidRPr="007F5DA0">
        <w:rPr>
          <w:sz w:val="19"/>
          <w:szCs w:val="19"/>
        </w:rPr>
        <w:t>, thiab / los</w:t>
      </w:r>
      <w:r w:rsidR="00961053" w:rsidRPr="007F5DA0">
        <w:rPr>
          <w:sz w:val="19"/>
          <w:szCs w:val="19"/>
        </w:rPr>
        <w:t xml:space="preserve"> </w:t>
      </w:r>
      <w:r w:rsidR="004924CD" w:rsidRPr="007F5DA0">
        <w:rPr>
          <w:sz w:val="19"/>
          <w:szCs w:val="19"/>
        </w:rPr>
        <w:t xml:space="preserve">sis </w:t>
      </w:r>
      <w:proofErr w:type="spellStart"/>
      <w:r w:rsidR="004924CD" w:rsidRPr="007F5DA0">
        <w:rPr>
          <w:sz w:val="19"/>
          <w:szCs w:val="19"/>
        </w:rPr>
        <w:t>kev</w:t>
      </w:r>
      <w:proofErr w:type="spellEnd"/>
      <w:r w:rsidR="004924CD" w:rsidRPr="007F5DA0">
        <w:rPr>
          <w:sz w:val="19"/>
          <w:szCs w:val="19"/>
        </w:rPr>
        <w:t xml:space="preserve"> </w:t>
      </w:r>
      <w:proofErr w:type="spellStart"/>
      <w:r w:rsidR="00961053" w:rsidRPr="007F5DA0">
        <w:rPr>
          <w:sz w:val="19"/>
          <w:szCs w:val="19"/>
        </w:rPr>
        <w:t>ntsuam</w:t>
      </w:r>
      <w:proofErr w:type="spellEnd"/>
      <w:r w:rsidR="00961053" w:rsidRPr="007F5DA0">
        <w:rPr>
          <w:sz w:val="19"/>
          <w:szCs w:val="19"/>
        </w:rPr>
        <w:t xml:space="preserve"> </w:t>
      </w:r>
      <w:proofErr w:type="spellStart"/>
      <w:r w:rsidR="00961053" w:rsidRPr="007F5DA0">
        <w:rPr>
          <w:sz w:val="19"/>
          <w:szCs w:val="19"/>
        </w:rPr>
        <w:t>xyuas</w:t>
      </w:r>
      <w:proofErr w:type="spellEnd"/>
      <w:r w:rsidR="004924CD" w:rsidRPr="007F5DA0">
        <w:rPr>
          <w:sz w:val="19"/>
          <w:szCs w:val="19"/>
        </w:rPr>
        <w:t xml:space="preserve"> sab </w:t>
      </w:r>
      <w:proofErr w:type="spellStart"/>
      <w:r w:rsidR="004924CD" w:rsidRPr="007F5DA0">
        <w:rPr>
          <w:sz w:val="19"/>
          <w:szCs w:val="19"/>
        </w:rPr>
        <w:t>hauv</w:t>
      </w:r>
      <w:proofErr w:type="spellEnd"/>
      <w:r w:rsidR="004924CD" w:rsidRPr="007F5DA0">
        <w:rPr>
          <w:sz w:val="19"/>
          <w:szCs w:val="19"/>
        </w:rPr>
        <w:t xml:space="preserve"> thiab sab </w:t>
      </w:r>
      <w:proofErr w:type="spellStart"/>
      <w:r w:rsidR="004924CD" w:rsidRPr="007F5DA0">
        <w:rPr>
          <w:sz w:val="19"/>
          <w:szCs w:val="19"/>
        </w:rPr>
        <w:t>nrau</w:t>
      </w:r>
      <w:r w:rsidR="00961053" w:rsidRPr="007F5DA0">
        <w:rPr>
          <w:sz w:val="19"/>
          <w:szCs w:val="19"/>
        </w:rPr>
        <w:t>v</w:t>
      </w:r>
      <w:proofErr w:type="spellEnd"/>
      <w:r w:rsidR="004924CD" w:rsidRPr="007F5DA0">
        <w:rPr>
          <w:sz w:val="19"/>
          <w:szCs w:val="19"/>
        </w:rPr>
        <w:t>.</w:t>
      </w:r>
      <w:proofErr w:type="gramEnd"/>
    </w:p>
    <w:p w14:paraId="088B2FD0" w14:textId="77777777" w:rsidR="00656768" w:rsidRPr="007F5DA0" w:rsidRDefault="00656768" w:rsidP="00656768">
      <w:pPr>
        <w:pStyle w:val="BodyText"/>
        <w:spacing w:before="9"/>
        <w:rPr>
          <w:sz w:val="19"/>
          <w:szCs w:val="19"/>
        </w:rPr>
      </w:pPr>
    </w:p>
    <w:p w14:paraId="5EB5EEF7" w14:textId="303F97A1" w:rsidR="00656768" w:rsidRPr="007F5DA0" w:rsidRDefault="001E3122" w:rsidP="00656768">
      <w:pPr>
        <w:ind w:left="100"/>
        <w:rPr>
          <w:i/>
          <w:sz w:val="19"/>
          <w:szCs w:val="19"/>
        </w:rPr>
      </w:pPr>
      <w:r w:rsidRPr="007F5DA0">
        <w:rPr>
          <w:i/>
          <w:sz w:val="19"/>
          <w:szCs w:val="19"/>
        </w:rPr>
        <w:t>KEV TSHEM TAWM LOS SIS TSIS MUAJ TXOJ CIA POM</w:t>
      </w:r>
    </w:p>
    <w:p w14:paraId="049D609C" w14:textId="0AEC1D76" w:rsidR="00656768" w:rsidRPr="007F5DA0" w:rsidRDefault="0063701C" w:rsidP="00975DC2">
      <w:pPr>
        <w:pStyle w:val="BodyText"/>
        <w:spacing w:before="5"/>
        <w:ind w:left="100" w:right="141"/>
        <w:jc w:val="both"/>
        <w:rPr>
          <w:sz w:val="19"/>
          <w:szCs w:val="19"/>
        </w:rPr>
      </w:pPr>
      <w:proofErr w:type="spellStart"/>
      <w:r w:rsidRPr="007F5DA0">
        <w:rPr>
          <w:sz w:val="19"/>
          <w:szCs w:val="19"/>
        </w:rPr>
        <w:t>Kev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tuaj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koom</w:t>
      </w:r>
      <w:proofErr w:type="spellEnd"/>
      <w:r w:rsidRPr="007F5DA0">
        <w:rPr>
          <w:sz w:val="19"/>
          <w:szCs w:val="19"/>
        </w:rPr>
        <w:t xml:space="preserve"> </w:t>
      </w:r>
      <w:r w:rsidR="006C4260" w:rsidRPr="007F5DA0">
        <w:rPr>
          <w:sz w:val="19"/>
          <w:szCs w:val="19"/>
        </w:rPr>
        <w:t xml:space="preserve">yam </w:t>
      </w:r>
      <w:proofErr w:type="spellStart"/>
      <w:r w:rsidRPr="007F5DA0">
        <w:rPr>
          <w:sz w:val="19"/>
          <w:szCs w:val="19"/>
        </w:rPr>
        <w:t>tsis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tu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ncua</w:t>
      </w:r>
      <w:proofErr w:type="spellEnd"/>
      <w:r w:rsidRPr="007F5DA0">
        <w:rPr>
          <w:sz w:val="19"/>
          <w:szCs w:val="19"/>
        </w:rPr>
        <w:t xml:space="preserve"> thiab </w:t>
      </w:r>
      <w:proofErr w:type="spellStart"/>
      <w:r w:rsidRPr="007F5DA0">
        <w:rPr>
          <w:sz w:val="19"/>
          <w:szCs w:val="19"/>
        </w:rPr>
        <w:t>koom</w:t>
      </w:r>
      <w:proofErr w:type="spellEnd"/>
      <w:r w:rsidR="006C4260" w:rsidRPr="007F5DA0">
        <w:rPr>
          <w:sz w:val="19"/>
          <w:szCs w:val="19"/>
        </w:rPr>
        <w:t xml:space="preserve"> </w:t>
      </w:r>
      <w:proofErr w:type="spellStart"/>
      <w:r w:rsidR="006C4260" w:rsidRPr="007F5DA0">
        <w:rPr>
          <w:sz w:val="19"/>
          <w:szCs w:val="19"/>
        </w:rPr>
        <w:t>tes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nrog</w:t>
      </w:r>
      <w:proofErr w:type="spellEnd"/>
      <w:r w:rsidRPr="007F5DA0">
        <w:rPr>
          <w:sz w:val="19"/>
          <w:szCs w:val="19"/>
        </w:rPr>
        <w:t xml:space="preserve"> yog tus </w:t>
      </w:r>
      <w:proofErr w:type="spellStart"/>
      <w:r w:rsidRPr="007F5DA0">
        <w:rPr>
          <w:sz w:val="19"/>
          <w:szCs w:val="19"/>
        </w:rPr>
        <w:t>y</w:t>
      </w:r>
      <w:r w:rsidR="006C4260" w:rsidRPr="007F5DA0">
        <w:rPr>
          <w:sz w:val="19"/>
          <w:szCs w:val="19"/>
        </w:rPr>
        <w:t>awm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sij</w:t>
      </w:r>
      <w:proofErr w:type="spellEnd"/>
      <w:r w:rsidRPr="007F5DA0">
        <w:rPr>
          <w:sz w:val="19"/>
          <w:szCs w:val="19"/>
        </w:rPr>
        <w:t xml:space="preserve"> rau </w:t>
      </w:r>
      <w:proofErr w:type="spellStart"/>
      <w:proofErr w:type="gramStart"/>
      <w:r w:rsidRPr="007F5DA0">
        <w:rPr>
          <w:sz w:val="19"/>
          <w:szCs w:val="19"/>
        </w:rPr>
        <w:t>kev</w:t>
      </w:r>
      <w:proofErr w:type="spellEnd"/>
      <w:proofErr w:type="gram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nce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qib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hauv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kev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kho</w:t>
      </w:r>
      <w:proofErr w:type="spellEnd"/>
      <w:ins w:id="11" w:author="TOUVA" w:date="2021-04-29T10:58:00Z">
        <w:r w:rsidR="00780BAE">
          <w:rPr>
            <w:sz w:val="19"/>
            <w:szCs w:val="19"/>
          </w:rPr>
          <w:t xml:space="preserve"> mob</w:t>
        </w:r>
      </w:ins>
      <w:r w:rsidRPr="007F5DA0">
        <w:rPr>
          <w:sz w:val="19"/>
          <w:szCs w:val="19"/>
        </w:rPr>
        <w:t xml:space="preserve">. Cov </w:t>
      </w:r>
      <w:proofErr w:type="spellStart"/>
      <w:proofErr w:type="gramStart"/>
      <w:r w:rsidRPr="007F5DA0">
        <w:rPr>
          <w:sz w:val="19"/>
          <w:szCs w:val="19"/>
        </w:rPr>
        <w:t>kev</w:t>
      </w:r>
      <w:proofErr w:type="spellEnd"/>
      <w:proofErr w:type="gram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tshem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tawm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yuav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tsum</w:t>
      </w:r>
      <w:proofErr w:type="spellEnd"/>
      <w:r w:rsidRPr="007F5DA0">
        <w:rPr>
          <w:sz w:val="19"/>
          <w:szCs w:val="19"/>
        </w:rPr>
        <w:t xml:space="preserve"> tau </w:t>
      </w:r>
      <w:proofErr w:type="spellStart"/>
      <w:r w:rsidRPr="007F5DA0">
        <w:rPr>
          <w:sz w:val="19"/>
          <w:szCs w:val="19"/>
        </w:rPr>
        <w:t>ua</w:t>
      </w:r>
      <w:proofErr w:type="spellEnd"/>
      <w:r w:rsidR="009772F4" w:rsidRPr="007F5DA0">
        <w:rPr>
          <w:sz w:val="19"/>
          <w:szCs w:val="19"/>
        </w:rPr>
        <w:t xml:space="preserve"> </w:t>
      </w:r>
      <w:proofErr w:type="spellStart"/>
      <w:r w:rsidR="009772F4" w:rsidRPr="007F5DA0">
        <w:rPr>
          <w:sz w:val="19"/>
          <w:szCs w:val="19"/>
        </w:rPr>
        <w:t>ntej</w:t>
      </w:r>
      <w:proofErr w:type="spellEnd"/>
      <w:r w:rsidRPr="007F5DA0">
        <w:rPr>
          <w:sz w:val="19"/>
          <w:szCs w:val="19"/>
        </w:rPr>
        <w:t xml:space="preserve"> 24 </w:t>
      </w:r>
      <w:proofErr w:type="spellStart"/>
      <w:r w:rsidRPr="007F5DA0">
        <w:rPr>
          <w:sz w:val="19"/>
          <w:szCs w:val="19"/>
        </w:rPr>
        <w:t>teev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ua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ntej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lub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sij</w:t>
      </w:r>
      <w:proofErr w:type="spellEnd"/>
      <w:r w:rsidR="009772F4"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hawm</w:t>
      </w:r>
      <w:proofErr w:type="spellEnd"/>
      <w:r w:rsidRPr="007F5DA0">
        <w:rPr>
          <w:sz w:val="19"/>
          <w:szCs w:val="19"/>
        </w:rPr>
        <w:t xml:space="preserve"> teem </w:t>
      </w:r>
      <w:proofErr w:type="spellStart"/>
      <w:ins w:id="12" w:author="TOUVA" w:date="2021-04-29T10:59:00Z">
        <w:r w:rsidR="00780BAE">
          <w:rPr>
            <w:sz w:val="19"/>
            <w:szCs w:val="19"/>
          </w:rPr>
          <w:t>tseg</w:t>
        </w:r>
        <w:proofErr w:type="spellEnd"/>
        <w:r w:rsidR="00780BAE">
          <w:rPr>
            <w:sz w:val="19"/>
            <w:szCs w:val="19"/>
          </w:rPr>
          <w:t xml:space="preserve"> </w:t>
        </w:r>
      </w:ins>
      <w:r w:rsidRPr="007F5DA0">
        <w:rPr>
          <w:sz w:val="19"/>
          <w:szCs w:val="19"/>
        </w:rPr>
        <w:t xml:space="preserve">thiab </w:t>
      </w:r>
      <w:proofErr w:type="spellStart"/>
      <w:r w:rsidRPr="007F5DA0">
        <w:rPr>
          <w:sz w:val="19"/>
          <w:szCs w:val="19"/>
        </w:rPr>
        <w:t>kuv</w:t>
      </w:r>
      <w:proofErr w:type="spellEnd"/>
      <w:r w:rsidRPr="007F5DA0">
        <w:rPr>
          <w:sz w:val="19"/>
          <w:szCs w:val="19"/>
        </w:rPr>
        <w:t xml:space="preserve"> los</w:t>
      </w:r>
      <w:r w:rsidR="00133609" w:rsidRPr="007F5DA0">
        <w:rPr>
          <w:sz w:val="19"/>
          <w:szCs w:val="19"/>
        </w:rPr>
        <w:t xml:space="preserve"> </w:t>
      </w:r>
      <w:r w:rsidRPr="007F5DA0">
        <w:rPr>
          <w:sz w:val="19"/>
          <w:szCs w:val="19"/>
        </w:rPr>
        <w:t xml:space="preserve">sis </w:t>
      </w:r>
      <w:proofErr w:type="spellStart"/>
      <w:r w:rsidRPr="007F5DA0">
        <w:rPr>
          <w:sz w:val="19"/>
          <w:szCs w:val="19"/>
        </w:rPr>
        <w:t>kuv</w:t>
      </w:r>
      <w:proofErr w:type="spellEnd"/>
      <w:r w:rsidRPr="007F5DA0">
        <w:rPr>
          <w:sz w:val="19"/>
          <w:szCs w:val="19"/>
        </w:rPr>
        <w:t xml:space="preserve"> tus me</w:t>
      </w:r>
      <w:r w:rsidR="00133609" w:rsidRPr="007F5DA0">
        <w:rPr>
          <w:sz w:val="19"/>
          <w:szCs w:val="19"/>
        </w:rPr>
        <w:t xml:space="preserve"> </w:t>
      </w:r>
      <w:r w:rsidRPr="007F5DA0">
        <w:rPr>
          <w:sz w:val="19"/>
          <w:szCs w:val="19"/>
        </w:rPr>
        <w:t xml:space="preserve">nyuam </w:t>
      </w:r>
      <w:proofErr w:type="spellStart"/>
      <w:r w:rsidRPr="007F5DA0">
        <w:rPr>
          <w:sz w:val="19"/>
          <w:szCs w:val="19"/>
        </w:rPr>
        <w:t>yuav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tsis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tuaj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yeem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pom</w:t>
      </w:r>
      <w:proofErr w:type="spellEnd"/>
      <w:r w:rsidRPr="007F5DA0">
        <w:rPr>
          <w:sz w:val="19"/>
          <w:szCs w:val="19"/>
        </w:rPr>
        <w:t xml:space="preserve"> yog tias </w:t>
      </w:r>
      <w:proofErr w:type="spellStart"/>
      <w:r w:rsidRPr="007F5DA0">
        <w:rPr>
          <w:sz w:val="19"/>
          <w:szCs w:val="19"/>
        </w:rPr>
        <w:t>kuv</w:t>
      </w:r>
      <w:proofErr w:type="spellEnd"/>
      <w:r w:rsidRPr="007F5DA0">
        <w:rPr>
          <w:sz w:val="19"/>
          <w:szCs w:val="19"/>
        </w:rPr>
        <w:t xml:space="preserve"> / </w:t>
      </w:r>
      <w:proofErr w:type="spellStart"/>
      <w:r w:rsidRPr="007F5DA0">
        <w:rPr>
          <w:sz w:val="19"/>
          <w:szCs w:val="19"/>
        </w:rPr>
        <w:t>peb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tsis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muaj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sij</w:t>
      </w:r>
      <w:proofErr w:type="spellEnd"/>
      <w:r w:rsidR="003646E5"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hawm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ntau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dua</w:t>
      </w:r>
      <w:proofErr w:type="spellEnd"/>
      <w:r w:rsidRPr="007F5DA0">
        <w:rPr>
          <w:sz w:val="19"/>
          <w:szCs w:val="19"/>
        </w:rPr>
        <w:t xml:space="preserve"> 15 </w:t>
      </w:r>
      <w:proofErr w:type="spellStart"/>
      <w:r w:rsidRPr="007F5DA0">
        <w:rPr>
          <w:sz w:val="19"/>
          <w:szCs w:val="19"/>
        </w:rPr>
        <w:t>feeb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ua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ntej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ins w:id="13" w:author="TOUVA" w:date="2021-04-29T10:59:00Z">
        <w:r w:rsidR="00780BAE">
          <w:rPr>
            <w:sz w:val="19"/>
            <w:szCs w:val="19"/>
          </w:rPr>
          <w:t>lub</w:t>
        </w:r>
        <w:proofErr w:type="spellEnd"/>
        <w:r w:rsidR="00780BAE">
          <w:rPr>
            <w:sz w:val="19"/>
            <w:szCs w:val="19"/>
          </w:rPr>
          <w:t xml:space="preserve"> </w:t>
        </w:r>
      </w:ins>
      <w:proofErr w:type="spellStart"/>
      <w:r w:rsidRPr="007F5DA0">
        <w:rPr>
          <w:sz w:val="19"/>
          <w:szCs w:val="19"/>
        </w:rPr>
        <w:t>sij</w:t>
      </w:r>
      <w:proofErr w:type="spellEnd"/>
      <w:r w:rsidR="003646E5"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hawm</w:t>
      </w:r>
      <w:proofErr w:type="spellEnd"/>
      <w:r w:rsidR="003646E5" w:rsidRPr="007F5DA0">
        <w:rPr>
          <w:sz w:val="19"/>
          <w:szCs w:val="19"/>
        </w:rPr>
        <w:t xml:space="preserve"> uas </w:t>
      </w:r>
      <w:proofErr w:type="spellStart"/>
      <w:r w:rsidR="003646E5" w:rsidRPr="007F5DA0">
        <w:rPr>
          <w:sz w:val="19"/>
          <w:szCs w:val="19"/>
        </w:rPr>
        <w:t>teev</w:t>
      </w:r>
      <w:proofErr w:type="spellEnd"/>
      <w:ins w:id="14" w:author="TOUVA" w:date="2021-04-29T10:59:00Z">
        <w:r w:rsidR="00780BAE">
          <w:rPr>
            <w:sz w:val="19"/>
            <w:szCs w:val="19"/>
          </w:rPr>
          <w:t xml:space="preserve"> </w:t>
        </w:r>
        <w:proofErr w:type="spellStart"/>
        <w:r w:rsidR="00780BAE">
          <w:rPr>
            <w:sz w:val="19"/>
            <w:szCs w:val="19"/>
          </w:rPr>
          <w:t>tseg</w:t>
        </w:r>
      </w:ins>
      <w:proofErr w:type="spellEnd"/>
      <w:r w:rsidR="00656768" w:rsidRPr="007F5DA0">
        <w:rPr>
          <w:sz w:val="19"/>
          <w:szCs w:val="19"/>
        </w:rPr>
        <w:t>.</w:t>
      </w:r>
      <w:r w:rsidR="00D11C59" w:rsidRPr="007F5DA0">
        <w:rPr>
          <w:sz w:val="19"/>
          <w:szCs w:val="19"/>
        </w:rPr>
        <w:t xml:space="preserve"> Yog </w:t>
      </w:r>
      <w:proofErr w:type="gramStart"/>
      <w:r w:rsidR="00D11C59" w:rsidRPr="007F5DA0">
        <w:rPr>
          <w:sz w:val="19"/>
          <w:szCs w:val="19"/>
        </w:rPr>
        <w:t>tias</w:t>
      </w:r>
      <w:proofErr w:type="gramEnd"/>
      <w:r w:rsidR="00D11C59" w:rsidRPr="007F5DA0">
        <w:rPr>
          <w:sz w:val="19"/>
          <w:szCs w:val="19"/>
        </w:rPr>
        <w:t xml:space="preserve"> tus </w:t>
      </w:r>
      <w:proofErr w:type="spellStart"/>
      <w:r w:rsidR="00D11C59" w:rsidRPr="007F5DA0">
        <w:rPr>
          <w:sz w:val="19"/>
          <w:szCs w:val="19"/>
        </w:rPr>
        <w:t>qauv</w:t>
      </w:r>
      <w:proofErr w:type="spellEnd"/>
      <w:r w:rsidR="00D11C59" w:rsidRPr="007F5DA0">
        <w:rPr>
          <w:sz w:val="19"/>
          <w:szCs w:val="19"/>
        </w:rPr>
        <w:t xml:space="preserve"> </w:t>
      </w:r>
      <w:proofErr w:type="spellStart"/>
      <w:r w:rsidR="00D11C59" w:rsidRPr="007F5DA0">
        <w:rPr>
          <w:sz w:val="19"/>
          <w:szCs w:val="19"/>
        </w:rPr>
        <w:t>tsis</w:t>
      </w:r>
      <w:proofErr w:type="spellEnd"/>
      <w:r w:rsidR="00D11C59" w:rsidRPr="007F5DA0">
        <w:rPr>
          <w:sz w:val="19"/>
          <w:szCs w:val="19"/>
        </w:rPr>
        <w:t xml:space="preserve"> </w:t>
      </w:r>
      <w:proofErr w:type="spellStart"/>
      <w:r w:rsidR="00D11C59" w:rsidRPr="007F5DA0">
        <w:rPr>
          <w:sz w:val="19"/>
          <w:szCs w:val="19"/>
        </w:rPr>
        <w:t>cuam</w:t>
      </w:r>
      <w:proofErr w:type="spellEnd"/>
      <w:r w:rsidR="00D11C59" w:rsidRPr="007F5DA0">
        <w:rPr>
          <w:sz w:val="19"/>
          <w:szCs w:val="19"/>
        </w:rPr>
        <w:t xml:space="preserve"> </w:t>
      </w:r>
      <w:proofErr w:type="spellStart"/>
      <w:r w:rsidR="00D11C59" w:rsidRPr="007F5DA0">
        <w:rPr>
          <w:sz w:val="19"/>
          <w:szCs w:val="19"/>
        </w:rPr>
        <w:t>tshuam</w:t>
      </w:r>
      <w:proofErr w:type="spellEnd"/>
      <w:r w:rsidR="00D11C59" w:rsidRPr="007F5DA0">
        <w:rPr>
          <w:sz w:val="19"/>
          <w:szCs w:val="19"/>
        </w:rPr>
        <w:t xml:space="preserve"> </w:t>
      </w:r>
      <w:proofErr w:type="spellStart"/>
      <w:r w:rsidR="00D11C59" w:rsidRPr="007F5DA0">
        <w:rPr>
          <w:sz w:val="19"/>
          <w:szCs w:val="19"/>
        </w:rPr>
        <w:t>txog</w:t>
      </w:r>
      <w:proofErr w:type="spellEnd"/>
      <w:r w:rsidR="00D11C59" w:rsidRPr="007F5DA0">
        <w:rPr>
          <w:sz w:val="19"/>
          <w:szCs w:val="19"/>
        </w:rPr>
        <w:t xml:space="preserve"> </w:t>
      </w:r>
      <w:proofErr w:type="spellStart"/>
      <w:r w:rsidR="00D11C59" w:rsidRPr="007F5DA0">
        <w:rPr>
          <w:sz w:val="19"/>
          <w:szCs w:val="19"/>
        </w:rPr>
        <w:t>kev</w:t>
      </w:r>
      <w:proofErr w:type="spellEnd"/>
      <w:r w:rsidR="00D11C59" w:rsidRPr="007F5DA0">
        <w:rPr>
          <w:sz w:val="19"/>
          <w:szCs w:val="19"/>
        </w:rPr>
        <w:t xml:space="preserve"> </w:t>
      </w:r>
      <w:proofErr w:type="spellStart"/>
      <w:r w:rsidR="00D11C59" w:rsidRPr="007F5DA0">
        <w:rPr>
          <w:sz w:val="19"/>
          <w:szCs w:val="19"/>
        </w:rPr>
        <w:t>koom</w:t>
      </w:r>
      <w:proofErr w:type="spellEnd"/>
      <w:r w:rsidR="00D11C59" w:rsidRPr="007F5DA0">
        <w:rPr>
          <w:sz w:val="19"/>
          <w:szCs w:val="19"/>
        </w:rPr>
        <w:t xml:space="preserve"> </w:t>
      </w:r>
      <w:proofErr w:type="spellStart"/>
      <w:r w:rsidR="00D11C59" w:rsidRPr="007F5DA0">
        <w:rPr>
          <w:sz w:val="19"/>
          <w:szCs w:val="19"/>
        </w:rPr>
        <w:t>tes</w:t>
      </w:r>
      <w:proofErr w:type="spellEnd"/>
      <w:r w:rsidR="00D11C59" w:rsidRPr="007F5DA0">
        <w:rPr>
          <w:sz w:val="19"/>
          <w:szCs w:val="19"/>
        </w:rPr>
        <w:t xml:space="preserve">, </w:t>
      </w:r>
      <w:proofErr w:type="spellStart"/>
      <w:r w:rsidR="00D11C59" w:rsidRPr="007F5DA0">
        <w:rPr>
          <w:sz w:val="19"/>
          <w:szCs w:val="19"/>
        </w:rPr>
        <w:t>daim</w:t>
      </w:r>
      <w:proofErr w:type="spellEnd"/>
      <w:r w:rsidR="00D11C59" w:rsidRPr="007F5DA0">
        <w:rPr>
          <w:sz w:val="19"/>
          <w:szCs w:val="19"/>
        </w:rPr>
        <w:t xml:space="preserve"> ntawv cog </w:t>
      </w:r>
      <w:proofErr w:type="spellStart"/>
      <w:r w:rsidR="00D11C59" w:rsidRPr="007F5DA0">
        <w:rPr>
          <w:sz w:val="19"/>
          <w:szCs w:val="19"/>
        </w:rPr>
        <w:t>lus</w:t>
      </w:r>
      <w:proofErr w:type="spellEnd"/>
      <w:r w:rsidR="00D11C59" w:rsidRPr="007F5DA0">
        <w:rPr>
          <w:sz w:val="19"/>
          <w:szCs w:val="19"/>
        </w:rPr>
        <w:t xml:space="preserve"> </w:t>
      </w:r>
      <w:proofErr w:type="spellStart"/>
      <w:r w:rsidR="00D11C59" w:rsidRPr="007F5DA0">
        <w:rPr>
          <w:sz w:val="19"/>
          <w:szCs w:val="19"/>
        </w:rPr>
        <w:t>koo</w:t>
      </w:r>
      <w:r w:rsidR="00993BD7" w:rsidRPr="007F5DA0">
        <w:rPr>
          <w:sz w:val="19"/>
          <w:szCs w:val="19"/>
        </w:rPr>
        <w:t>m</w:t>
      </w:r>
      <w:proofErr w:type="spellEnd"/>
      <w:r w:rsidR="00D11C59" w:rsidRPr="007F5DA0">
        <w:rPr>
          <w:sz w:val="19"/>
          <w:szCs w:val="19"/>
        </w:rPr>
        <w:t xml:space="preserve"> </w:t>
      </w:r>
      <w:proofErr w:type="spellStart"/>
      <w:r w:rsidR="00D11C59" w:rsidRPr="007F5DA0">
        <w:rPr>
          <w:sz w:val="19"/>
          <w:szCs w:val="19"/>
        </w:rPr>
        <w:t>nrog</w:t>
      </w:r>
      <w:proofErr w:type="spellEnd"/>
      <w:r w:rsidR="00D11C59" w:rsidRPr="007F5DA0">
        <w:rPr>
          <w:sz w:val="19"/>
          <w:szCs w:val="19"/>
        </w:rPr>
        <w:t xml:space="preserve"> </w:t>
      </w:r>
      <w:proofErr w:type="spellStart"/>
      <w:r w:rsidR="00D11C59" w:rsidRPr="007F5DA0">
        <w:rPr>
          <w:sz w:val="19"/>
          <w:szCs w:val="19"/>
        </w:rPr>
        <w:t>yuav</w:t>
      </w:r>
      <w:proofErr w:type="spellEnd"/>
      <w:r w:rsidR="00993BD7" w:rsidRPr="007F5DA0">
        <w:rPr>
          <w:sz w:val="19"/>
          <w:szCs w:val="19"/>
        </w:rPr>
        <w:t xml:space="preserve"> </w:t>
      </w:r>
      <w:proofErr w:type="spellStart"/>
      <w:r w:rsidR="00993BD7" w:rsidRPr="007F5DA0">
        <w:rPr>
          <w:sz w:val="19"/>
          <w:szCs w:val="19"/>
        </w:rPr>
        <w:t>raug</w:t>
      </w:r>
      <w:proofErr w:type="spellEnd"/>
      <w:r w:rsidR="00D11C59" w:rsidRPr="007F5DA0">
        <w:rPr>
          <w:sz w:val="19"/>
          <w:szCs w:val="19"/>
        </w:rPr>
        <w:t xml:space="preserve"> </w:t>
      </w:r>
      <w:proofErr w:type="spellStart"/>
      <w:r w:rsidR="00D11C59" w:rsidRPr="007F5DA0">
        <w:rPr>
          <w:sz w:val="19"/>
          <w:szCs w:val="19"/>
        </w:rPr>
        <w:t>tsim</w:t>
      </w:r>
      <w:proofErr w:type="spellEnd"/>
      <w:r w:rsidR="00D11C59" w:rsidRPr="007F5DA0">
        <w:rPr>
          <w:sz w:val="19"/>
          <w:szCs w:val="19"/>
        </w:rPr>
        <w:t xml:space="preserve"> </w:t>
      </w:r>
      <w:proofErr w:type="spellStart"/>
      <w:r w:rsidR="00D11C59" w:rsidRPr="007F5DA0">
        <w:rPr>
          <w:sz w:val="19"/>
          <w:szCs w:val="19"/>
        </w:rPr>
        <w:t>raws</w:t>
      </w:r>
      <w:proofErr w:type="spellEnd"/>
      <w:r w:rsidR="00D11C59" w:rsidRPr="007F5DA0">
        <w:rPr>
          <w:sz w:val="19"/>
          <w:szCs w:val="19"/>
        </w:rPr>
        <w:t xml:space="preserve"> li </w:t>
      </w:r>
      <w:proofErr w:type="spellStart"/>
      <w:r w:rsidR="00D11C59" w:rsidRPr="007F5DA0">
        <w:rPr>
          <w:sz w:val="19"/>
          <w:szCs w:val="19"/>
        </w:rPr>
        <w:t>kev</w:t>
      </w:r>
      <w:proofErr w:type="spellEnd"/>
      <w:r w:rsidR="00D11C59" w:rsidRPr="007F5DA0">
        <w:rPr>
          <w:sz w:val="19"/>
          <w:szCs w:val="19"/>
        </w:rPr>
        <w:t xml:space="preserve"> </w:t>
      </w:r>
      <w:proofErr w:type="spellStart"/>
      <w:r w:rsidR="00D11C59" w:rsidRPr="007F5DA0">
        <w:rPr>
          <w:sz w:val="19"/>
          <w:szCs w:val="19"/>
        </w:rPr>
        <w:t>pom</w:t>
      </w:r>
      <w:proofErr w:type="spellEnd"/>
      <w:r w:rsidR="00D11C59" w:rsidRPr="007F5DA0">
        <w:rPr>
          <w:sz w:val="19"/>
          <w:szCs w:val="19"/>
        </w:rPr>
        <w:t xml:space="preserve"> zoo </w:t>
      </w:r>
      <w:proofErr w:type="spellStart"/>
      <w:r w:rsidR="00D11C59" w:rsidRPr="007F5DA0">
        <w:rPr>
          <w:sz w:val="19"/>
          <w:szCs w:val="19"/>
        </w:rPr>
        <w:t>nrog</w:t>
      </w:r>
      <w:proofErr w:type="spellEnd"/>
      <w:r w:rsidR="00D11C59" w:rsidRPr="007F5DA0">
        <w:rPr>
          <w:sz w:val="19"/>
          <w:szCs w:val="19"/>
        </w:rPr>
        <w:t xml:space="preserve"> </w:t>
      </w:r>
      <w:proofErr w:type="spellStart"/>
      <w:r w:rsidR="00D11C59" w:rsidRPr="007F5DA0">
        <w:rPr>
          <w:sz w:val="19"/>
          <w:szCs w:val="19"/>
        </w:rPr>
        <w:t>kuv</w:t>
      </w:r>
      <w:proofErr w:type="spellEnd"/>
      <w:r w:rsidR="00D11C59" w:rsidRPr="007F5DA0">
        <w:rPr>
          <w:sz w:val="19"/>
          <w:szCs w:val="19"/>
        </w:rPr>
        <w:t xml:space="preserve"> tus </w:t>
      </w:r>
      <w:proofErr w:type="spellStart"/>
      <w:r w:rsidR="00D11C59" w:rsidRPr="007F5DA0">
        <w:rPr>
          <w:sz w:val="19"/>
          <w:szCs w:val="19"/>
        </w:rPr>
        <w:t>kws</w:t>
      </w:r>
      <w:proofErr w:type="spellEnd"/>
      <w:r w:rsidR="00D11C59" w:rsidRPr="007F5DA0">
        <w:rPr>
          <w:sz w:val="19"/>
          <w:szCs w:val="19"/>
        </w:rPr>
        <w:t xml:space="preserve"> </w:t>
      </w:r>
      <w:proofErr w:type="spellStart"/>
      <w:r w:rsidR="00D11C59" w:rsidRPr="007F5DA0">
        <w:rPr>
          <w:sz w:val="19"/>
          <w:szCs w:val="19"/>
        </w:rPr>
        <w:t>kho</w:t>
      </w:r>
      <w:proofErr w:type="spellEnd"/>
      <w:r w:rsidR="00656768" w:rsidRPr="007F5DA0">
        <w:rPr>
          <w:sz w:val="19"/>
          <w:szCs w:val="19"/>
        </w:rPr>
        <w:t xml:space="preserve">. </w:t>
      </w:r>
      <w:proofErr w:type="spellStart"/>
      <w:r w:rsidR="00113B33" w:rsidRPr="007F5DA0">
        <w:rPr>
          <w:sz w:val="19"/>
          <w:szCs w:val="19"/>
        </w:rPr>
        <w:t>Kuv</w:t>
      </w:r>
      <w:proofErr w:type="spellEnd"/>
      <w:r w:rsidR="00113B33" w:rsidRPr="007F5DA0">
        <w:rPr>
          <w:sz w:val="19"/>
          <w:szCs w:val="19"/>
        </w:rPr>
        <w:t xml:space="preserve"> los</w:t>
      </w:r>
      <w:r w:rsidR="001B5105" w:rsidRPr="007F5DA0">
        <w:rPr>
          <w:sz w:val="19"/>
          <w:szCs w:val="19"/>
        </w:rPr>
        <w:t xml:space="preserve"> </w:t>
      </w:r>
      <w:r w:rsidR="00113B33" w:rsidRPr="007F5DA0">
        <w:rPr>
          <w:sz w:val="19"/>
          <w:szCs w:val="19"/>
        </w:rPr>
        <w:t xml:space="preserve">sis </w:t>
      </w:r>
      <w:proofErr w:type="spellStart"/>
      <w:r w:rsidR="00113B33" w:rsidRPr="007F5DA0">
        <w:rPr>
          <w:sz w:val="19"/>
          <w:szCs w:val="19"/>
        </w:rPr>
        <w:t>kuv</w:t>
      </w:r>
      <w:proofErr w:type="spellEnd"/>
      <w:r w:rsidR="00113B33" w:rsidRPr="007F5DA0">
        <w:rPr>
          <w:sz w:val="19"/>
          <w:szCs w:val="19"/>
        </w:rPr>
        <w:t xml:space="preserve"> tus me</w:t>
      </w:r>
      <w:r w:rsidR="001B5105" w:rsidRPr="007F5DA0">
        <w:rPr>
          <w:sz w:val="19"/>
          <w:szCs w:val="19"/>
        </w:rPr>
        <w:t xml:space="preserve"> </w:t>
      </w:r>
      <w:r w:rsidR="00113B33" w:rsidRPr="007F5DA0">
        <w:rPr>
          <w:sz w:val="19"/>
          <w:szCs w:val="19"/>
        </w:rPr>
        <w:t xml:space="preserve">nyuam </w:t>
      </w:r>
      <w:proofErr w:type="spellStart"/>
      <w:r w:rsidR="00113B33" w:rsidRPr="007F5DA0">
        <w:rPr>
          <w:sz w:val="19"/>
          <w:szCs w:val="19"/>
        </w:rPr>
        <w:t>yuav</w:t>
      </w:r>
      <w:proofErr w:type="spellEnd"/>
      <w:r w:rsidR="00113B33" w:rsidRPr="007F5DA0">
        <w:rPr>
          <w:sz w:val="19"/>
          <w:szCs w:val="19"/>
        </w:rPr>
        <w:t xml:space="preserve"> </w:t>
      </w:r>
      <w:proofErr w:type="spellStart"/>
      <w:r w:rsidR="00113B33" w:rsidRPr="007F5DA0">
        <w:rPr>
          <w:sz w:val="19"/>
          <w:szCs w:val="19"/>
        </w:rPr>
        <w:t>raug</w:t>
      </w:r>
      <w:proofErr w:type="spellEnd"/>
      <w:r w:rsidR="00113B33" w:rsidRPr="007F5DA0">
        <w:rPr>
          <w:sz w:val="19"/>
          <w:szCs w:val="19"/>
        </w:rPr>
        <w:t xml:space="preserve"> rho </w:t>
      </w:r>
      <w:proofErr w:type="spellStart"/>
      <w:r w:rsidR="00113B33" w:rsidRPr="007F5DA0">
        <w:rPr>
          <w:sz w:val="19"/>
          <w:szCs w:val="19"/>
        </w:rPr>
        <w:t>tawm</w:t>
      </w:r>
      <w:proofErr w:type="spellEnd"/>
      <w:r w:rsidR="00113B33" w:rsidRPr="007F5DA0">
        <w:rPr>
          <w:sz w:val="19"/>
          <w:szCs w:val="19"/>
        </w:rPr>
        <w:t xml:space="preserve"> </w:t>
      </w:r>
      <w:proofErr w:type="spellStart"/>
      <w:r w:rsidR="00113B33" w:rsidRPr="007F5DA0">
        <w:rPr>
          <w:sz w:val="19"/>
          <w:szCs w:val="19"/>
        </w:rPr>
        <w:t>ntawm</w:t>
      </w:r>
      <w:proofErr w:type="spellEnd"/>
      <w:r w:rsidR="00113B33" w:rsidRPr="007F5DA0">
        <w:rPr>
          <w:sz w:val="19"/>
          <w:szCs w:val="19"/>
        </w:rPr>
        <w:t xml:space="preserve"> </w:t>
      </w:r>
      <w:proofErr w:type="spellStart"/>
      <w:r w:rsidR="00113B33" w:rsidRPr="007F5DA0">
        <w:rPr>
          <w:sz w:val="19"/>
          <w:szCs w:val="19"/>
        </w:rPr>
        <w:t>txoj</w:t>
      </w:r>
      <w:proofErr w:type="spellEnd"/>
      <w:r w:rsidR="00113B33" w:rsidRPr="007F5DA0">
        <w:rPr>
          <w:sz w:val="19"/>
          <w:szCs w:val="19"/>
        </w:rPr>
        <w:t xml:space="preserve"> </w:t>
      </w:r>
      <w:proofErr w:type="spellStart"/>
      <w:r w:rsidR="00113B33" w:rsidRPr="007F5DA0">
        <w:rPr>
          <w:sz w:val="19"/>
          <w:szCs w:val="19"/>
        </w:rPr>
        <w:t>hauj</w:t>
      </w:r>
      <w:proofErr w:type="spellEnd"/>
      <w:r w:rsidR="001B5105" w:rsidRPr="007F5DA0">
        <w:rPr>
          <w:sz w:val="19"/>
          <w:szCs w:val="19"/>
        </w:rPr>
        <w:t xml:space="preserve"> </w:t>
      </w:r>
      <w:proofErr w:type="spellStart"/>
      <w:proofErr w:type="gramStart"/>
      <w:r w:rsidR="00113B33" w:rsidRPr="007F5DA0">
        <w:rPr>
          <w:sz w:val="19"/>
          <w:szCs w:val="19"/>
        </w:rPr>
        <w:t>lwm</w:t>
      </w:r>
      <w:proofErr w:type="spellEnd"/>
      <w:proofErr w:type="gramEnd"/>
      <w:r w:rsidR="00113B33" w:rsidRPr="007F5DA0">
        <w:rPr>
          <w:sz w:val="19"/>
          <w:szCs w:val="19"/>
        </w:rPr>
        <w:t xml:space="preserve"> yog tias </w:t>
      </w:r>
      <w:proofErr w:type="spellStart"/>
      <w:r w:rsidR="00113B33" w:rsidRPr="007F5DA0">
        <w:rPr>
          <w:sz w:val="19"/>
          <w:szCs w:val="19"/>
        </w:rPr>
        <w:t>mus</w:t>
      </w:r>
      <w:proofErr w:type="spellEnd"/>
      <w:r w:rsidR="00113B33" w:rsidRPr="007F5DA0">
        <w:rPr>
          <w:sz w:val="19"/>
          <w:szCs w:val="19"/>
        </w:rPr>
        <w:t xml:space="preserve"> </w:t>
      </w:r>
      <w:proofErr w:type="spellStart"/>
      <w:r w:rsidR="00113B33" w:rsidRPr="007F5DA0">
        <w:rPr>
          <w:sz w:val="19"/>
          <w:szCs w:val="19"/>
        </w:rPr>
        <w:t>ntsib</w:t>
      </w:r>
      <w:proofErr w:type="spellEnd"/>
      <w:r w:rsidR="00113B33" w:rsidRPr="007F5DA0">
        <w:rPr>
          <w:sz w:val="19"/>
          <w:szCs w:val="19"/>
        </w:rPr>
        <w:t xml:space="preserve"> </w:t>
      </w:r>
      <w:proofErr w:type="spellStart"/>
      <w:r w:rsidR="00113B33" w:rsidRPr="007F5DA0">
        <w:rPr>
          <w:sz w:val="19"/>
          <w:szCs w:val="19"/>
        </w:rPr>
        <w:t>ntau</w:t>
      </w:r>
      <w:proofErr w:type="spellEnd"/>
      <w:r w:rsidR="00113B33" w:rsidRPr="007F5DA0">
        <w:rPr>
          <w:sz w:val="19"/>
          <w:szCs w:val="19"/>
        </w:rPr>
        <w:t xml:space="preserve"> </w:t>
      </w:r>
      <w:proofErr w:type="spellStart"/>
      <w:r w:rsidR="00113B33" w:rsidRPr="007F5DA0">
        <w:rPr>
          <w:sz w:val="19"/>
          <w:szCs w:val="19"/>
        </w:rPr>
        <w:t>tshaj</w:t>
      </w:r>
      <w:proofErr w:type="spellEnd"/>
      <w:r w:rsidR="00113B33" w:rsidRPr="007F5DA0">
        <w:rPr>
          <w:sz w:val="19"/>
          <w:szCs w:val="19"/>
        </w:rPr>
        <w:t xml:space="preserve"> 3 </w:t>
      </w:r>
      <w:proofErr w:type="spellStart"/>
      <w:r w:rsidR="00113B33" w:rsidRPr="007F5DA0">
        <w:rPr>
          <w:sz w:val="19"/>
          <w:szCs w:val="19"/>
        </w:rPr>
        <w:t>zaug</w:t>
      </w:r>
      <w:proofErr w:type="spellEnd"/>
      <w:r w:rsidR="00113B33" w:rsidRPr="007F5DA0">
        <w:rPr>
          <w:sz w:val="19"/>
          <w:szCs w:val="19"/>
        </w:rPr>
        <w:t xml:space="preserve"> yam </w:t>
      </w:r>
      <w:proofErr w:type="spellStart"/>
      <w:r w:rsidR="00113B33" w:rsidRPr="007F5DA0">
        <w:rPr>
          <w:sz w:val="19"/>
          <w:szCs w:val="19"/>
        </w:rPr>
        <w:t>tsis</w:t>
      </w:r>
      <w:proofErr w:type="spellEnd"/>
      <w:r w:rsidR="00113B33" w:rsidRPr="007F5DA0">
        <w:rPr>
          <w:sz w:val="19"/>
          <w:szCs w:val="19"/>
        </w:rPr>
        <w:t xml:space="preserve"> tau </w:t>
      </w:r>
      <w:proofErr w:type="spellStart"/>
      <w:r w:rsidR="001B5105" w:rsidRPr="007F5DA0">
        <w:rPr>
          <w:sz w:val="19"/>
          <w:szCs w:val="19"/>
        </w:rPr>
        <w:t>kev</w:t>
      </w:r>
      <w:proofErr w:type="spellEnd"/>
      <w:r w:rsidR="001B5105" w:rsidRPr="007F5DA0">
        <w:rPr>
          <w:sz w:val="19"/>
          <w:szCs w:val="19"/>
        </w:rPr>
        <w:t xml:space="preserve"> </w:t>
      </w:r>
      <w:proofErr w:type="spellStart"/>
      <w:r w:rsidR="00113B33" w:rsidRPr="007F5DA0">
        <w:rPr>
          <w:sz w:val="19"/>
          <w:szCs w:val="19"/>
        </w:rPr>
        <w:t>ceeb</w:t>
      </w:r>
      <w:proofErr w:type="spellEnd"/>
      <w:r w:rsidR="001B5105" w:rsidRPr="007F5DA0">
        <w:rPr>
          <w:sz w:val="19"/>
          <w:szCs w:val="19"/>
        </w:rPr>
        <w:t xml:space="preserve"> </w:t>
      </w:r>
      <w:proofErr w:type="spellStart"/>
      <w:r w:rsidR="00113B33" w:rsidRPr="007F5DA0">
        <w:rPr>
          <w:sz w:val="19"/>
          <w:szCs w:val="19"/>
        </w:rPr>
        <w:t>toom</w:t>
      </w:r>
      <w:proofErr w:type="spellEnd"/>
      <w:r w:rsidR="00113B33" w:rsidRPr="007F5DA0">
        <w:rPr>
          <w:sz w:val="19"/>
          <w:szCs w:val="19"/>
        </w:rPr>
        <w:t xml:space="preserve"> los</w:t>
      </w:r>
      <w:r w:rsidR="001B5105" w:rsidRPr="007F5DA0">
        <w:rPr>
          <w:sz w:val="19"/>
          <w:szCs w:val="19"/>
        </w:rPr>
        <w:t xml:space="preserve"> </w:t>
      </w:r>
      <w:r w:rsidR="00113B33" w:rsidRPr="007F5DA0">
        <w:rPr>
          <w:sz w:val="19"/>
          <w:szCs w:val="19"/>
        </w:rPr>
        <w:t xml:space="preserve">sis yog tias </w:t>
      </w:r>
      <w:proofErr w:type="spellStart"/>
      <w:r w:rsidR="00113B33" w:rsidRPr="007F5DA0">
        <w:rPr>
          <w:sz w:val="19"/>
          <w:szCs w:val="19"/>
        </w:rPr>
        <w:t>tsis</w:t>
      </w:r>
      <w:proofErr w:type="spellEnd"/>
      <w:r w:rsidR="00113B33" w:rsidRPr="007F5DA0">
        <w:rPr>
          <w:sz w:val="19"/>
          <w:szCs w:val="19"/>
        </w:rPr>
        <w:t xml:space="preserve"> </w:t>
      </w:r>
      <w:proofErr w:type="spellStart"/>
      <w:r w:rsidR="00113B33" w:rsidRPr="007F5DA0">
        <w:rPr>
          <w:sz w:val="19"/>
          <w:szCs w:val="19"/>
        </w:rPr>
        <w:t>muaj</w:t>
      </w:r>
      <w:proofErr w:type="spellEnd"/>
      <w:r w:rsidR="00113B33" w:rsidRPr="007F5DA0">
        <w:rPr>
          <w:sz w:val="19"/>
          <w:szCs w:val="19"/>
        </w:rPr>
        <w:t xml:space="preserve"> </w:t>
      </w:r>
      <w:proofErr w:type="spellStart"/>
      <w:r w:rsidR="00113B33" w:rsidRPr="007F5DA0">
        <w:rPr>
          <w:sz w:val="19"/>
          <w:szCs w:val="19"/>
        </w:rPr>
        <w:t>lub</w:t>
      </w:r>
      <w:proofErr w:type="spellEnd"/>
      <w:r w:rsidR="00113B33" w:rsidRPr="007F5DA0">
        <w:rPr>
          <w:sz w:val="19"/>
          <w:szCs w:val="19"/>
        </w:rPr>
        <w:t xml:space="preserve"> </w:t>
      </w:r>
      <w:proofErr w:type="spellStart"/>
      <w:r w:rsidR="00113B33" w:rsidRPr="007F5DA0">
        <w:rPr>
          <w:sz w:val="19"/>
          <w:szCs w:val="19"/>
        </w:rPr>
        <w:t>ntsej</w:t>
      </w:r>
      <w:proofErr w:type="spellEnd"/>
      <w:r w:rsidR="00113B33" w:rsidRPr="007F5DA0">
        <w:rPr>
          <w:sz w:val="19"/>
          <w:szCs w:val="19"/>
        </w:rPr>
        <w:t xml:space="preserve"> </w:t>
      </w:r>
      <w:proofErr w:type="spellStart"/>
      <w:r w:rsidR="00113B33" w:rsidRPr="007F5DA0">
        <w:rPr>
          <w:sz w:val="19"/>
          <w:szCs w:val="19"/>
        </w:rPr>
        <w:t>muag</w:t>
      </w:r>
      <w:proofErr w:type="spellEnd"/>
      <w:r w:rsidR="00113B33" w:rsidRPr="007F5DA0">
        <w:rPr>
          <w:sz w:val="19"/>
          <w:szCs w:val="19"/>
        </w:rPr>
        <w:t xml:space="preserve"> sib </w:t>
      </w:r>
      <w:proofErr w:type="spellStart"/>
      <w:r w:rsidR="00113B33" w:rsidRPr="007F5DA0">
        <w:rPr>
          <w:sz w:val="19"/>
          <w:szCs w:val="19"/>
        </w:rPr>
        <w:t>ntsib</w:t>
      </w:r>
      <w:proofErr w:type="spellEnd"/>
      <w:r w:rsidR="00113B33" w:rsidRPr="007F5DA0">
        <w:rPr>
          <w:sz w:val="19"/>
          <w:szCs w:val="19"/>
        </w:rPr>
        <w:t xml:space="preserve"> </w:t>
      </w:r>
      <w:proofErr w:type="spellStart"/>
      <w:r w:rsidR="00113B33" w:rsidRPr="007F5DA0">
        <w:rPr>
          <w:sz w:val="19"/>
          <w:szCs w:val="19"/>
        </w:rPr>
        <w:t>ntev</w:t>
      </w:r>
      <w:proofErr w:type="spellEnd"/>
      <w:r w:rsidR="00113B33" w:rsidRPr="007F5DA0">
        <w:rPr>
          <w:sz w:val="19"/>
          <w:szCs w:val="19"/>
        </w:rPr>
        <w:t xml:space="preserve"> </w:t>
      </w:r>
      <w:proofErr w:type="spellStart"/>
      <w:r w:rsidR="00113B33" w:rsidRPr="007F5DA0">
        <w:rPr>
          <w:sz w:val="19"/>
          <w:szCs w:val="19"/>
        </w:rPr>
        <w:t>dua</w:t>
      </w:r>
      <w:proofErr w:type="spellEnd"/>
      <w:r w:rsidR="00113B33" w:rsidRPr="007F5DA0">
        <w:rPr>
          <w:sz w:val="19"/>
          <w:szCs w:val="19"/>
        </w:rPr>
        <w:t xml:space="preserve"> 30 </w:t>
      </w:r>
      <w:proofErr w:type="spellStart"/>
      <w:r w:rsidR="00113B33" w:rsidRPr="007F5DA0">
        <w:rPr>
          <w:sz w:val="19"/>
          <w:szCs w:val="19"/>
        </w:rPr>
        <w:t>hnub</w:t>
      </w:r>
      <w:proofErr w:type="spellEnd"/>
      <w:r w:rsidR="00113B33" w:rsidRPr="007F5DA0">
        <w:rPr>
          <w:sz w:val="19"/>
          <w:szCs w:val="19"/>
        </w:rPr>
        <w:t>.</w:t>
      </w:r>
    </w:p>
    <w:p w14:paraId="24900336" w14:textId="77777777" w:rsidR="00656768" w:rsidRPr="007F5DA0" w:rsidRDefault="00656768" w:rsidP="00656768">
      <w:pPr>
        <w:pStyle w:val="BodyText"/>
        <w:spacing w:before="5"/>
        <w:rPr>
          <w:sz w:val="19"/>
          <w:szCs w:val="19"/>
        </w:rPr>
      </w:pPr>
    </w:p>
    <w:p w14:paraId="43D7ED7B" w14:textId="5A994C26" w:rsidR="00656768" w:rsidRPr="007F5DA0" w:rsidRDefault="008B22B1" w:rsidP="00656768">
      <w:pPr>
        <w:ind w:left="100"/>
        <w:rPr>
          <w:i/>
          <w:sz w:val="19"/>
          <w:szCs w:val="19"/>
        </w:rPr>
      </w:pPr>
      <w:r w:rsidRPr="007F5DA0">
        <w:rPr>
          <w:i/>
          <w:sz w:val="19"/>
          <w:szCs w:val="19"/>
        </w:rPr>
        <w:t>COV KEV PAB CUAM/SIJ HAWM KEV PAB CUAM</w:t>
      </w:r>
    </w:p>
    <w:p w14:paraId="4DBE70BC" w14:textId="479C1FBB" w:rsidR="00656768" w:rsidRPr="007F5DA0" w:rsidRDefault="006D6D27" w:rsidP="007F5DA0">
      <w:pPr>
        <w:pStyle w:val="BodyText"/>
        <w:spacing w:before="5"/>
        <w:ind w:left="100" w:right="218"/>
        <w:jc w:val="both"/>
        <w:rPr>
          <w:sz w:val="19"/>
          <w:szCs w:val="19"/>
        </w:rPr>
      </w:pPr>
      <w:r w:rsidRPr="007F5DA0">
        <w:rPr>
          <w:sz w:val="19"/>
          <w:szCs w:val="19"/>
        </w:rPr>
        <w:t xml:space="preserve">Wraparound Program </w:t>
      </w:r>
      <w:proofErr w:type="spellStart"/>
      <w:r w:rsidRPr="007F5DA0">
        <w:rPr>
          <w:sz w:val="19"/>
          <w:szCs w:val="19"/>
        </w:rPr>
        <w:t>muaj</w:t>
      </w:r>
      <w:proofErr w:type="spellEnd"/>
      <w:r w:rsidRPr="007F5DA0">
        <w:rPr>
          <w:sz w:val="19"/>
          <w:szCs w:val="19"/>
        </w:rPr>
        <w:t xml:space="preserve"> </w:t>
      </w:r>
      <w:r w:rsidR="00CD1EFA" w:rsidRPr="007F5DA0">
        <w:rPr>
          <w:sz w:val="19"/>
          <w:szCs w:val="19"/>
        </w:rPr>
        <w:t>cov</w:t>
      </w:r>
      <w:r w:rsidRPr="007F5DA0">
        <w:rPr>
          <w:sz w:val="19"/>
          <w:szCs w:val="19"/>
        </w:rPr>
        <w:t xml:space="preserve"> </w:t>
      </w:r>
      <w:proofErr w:type="spellStart"/>
      <w:proofErr w:type="gramStart"/>
      <w:r w:rsidRPr="007F5DA0">
        <w:rPr>
          <w:sz w:val="19"/>
          <w:szCs w:val="19"/>
        </w:rPr>
        <w:t>kev</w:t>
      </w:r>
      <w:proofErr w:type="spellEnd"/>
      <w:proofErr w:type="gram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kho</w:t>
      </w:r>
      <w:proofErr w:type="spellEnd"/>
      <w:ins w:id="15" w:author="TOUVA" w:date="2021-04-29T11:00:00Z">
        <w:r w:rsidR="00780BAE">
          <w:rPr>
            <w:sz w:val="19"/>
            <w:szCs w:val="19"/>
          </w:rPr>
          <w:t xml:space="preserve"> mob</w:t>
        </w:r>
      </w:ins>
      <w:r w:rsidRPr="007F5DA0">
        <w:rPr>
          <w:sz w:val="19"/>
          <w:szCs w:val="19"/>
        </w:rPr>
        <w:t xml:space="preserve">; cov </w:t>
      </w:r>
      <w:proofErr w:type="spellStart"/>
      <w:r w:rsidRPr="007F5DA0">
        <w:rPr>
          <w:sz w:val="19"/>
          <w:szCs w:val="19"/>
        </w:rPr>
        <w:t>ntaub</w:t>
      </w:r>
      <w:proofErr w:type="spellEnd"/>
      <w:r w:rsidRPr="007F5DA0">
        <w:rPr>
          <w:sz w:val="19"/>
          <w:szCs w:val="19"/>
        </w:rPr>
        <w:t xml:space="preserve"> ntawv tswj </w:t>
      </w:r>
      <w:proofErr w:type="spellStart"/>
      <w:r w:rsidRPr="007F5DA0">
        <w:rPr>
          <w:sz w:val="19"/>
          <w:szCs w:val="19"/>
        </w:rPr>
        <w:t>hwm</w:t>
      </w:r>
      <w:proofErr w:type="spellEnd"/>
      <w:r w:rsidRPr="007F5DA0">
        <w:rPr>
          <w:sz w:val="19"/>
          <w:szCs w:val="19"/>
        </w:rPr>
        <w:t xml:space="preserve">; </w:t>
      </w:r>
      <w:proofErr w:type="spellStart"/>
      <w:r w:rsidRPr="007F5DA0">
        <w:rPr>
          <w:sz w:val="19"/>
          <w:szCs w:val="19"/>
        </w:rPr>
        <w:t>kev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txawj</w:t>
      </w:r>
      <w:proofErr w:type="spellEnd"/>
      <w:r w:rsidRPr="007F5DA0">
        <w:rPr>
          <w:sz w:val="19"/>
          <w:szCs w:val="19"/>
        </w:rPr>
        <w:t xml:space="preserve">; </w:t>
      </w:r>
      <w:proofErr w:type="spellStart"/>
      <w:r w:rsidRPr="007F5DA0">
        <w:rPr>
          <w:sz w:val="19"/>
          <w:szCs w:val="19"/>
        </w:rPr>
        <w:t>kev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cuam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tshuam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txog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kev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kub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ntxhov</w:t>
      </w:r>
      <w:proofErr w:type="spellEnd"/>
      <w:r w:rsidRPr="007F5DA0">
        <w:rPr>
          <w:sz w:val="19"/>
          <w:szCs w:val="19"/>
        </w:rPr>
        <w:t xml:space="preserve">; </w:t>
      </w:r>
      <w:proofErr w:type="spellStart"/>
      <w:r w:rsidR="006B4D89" w:rsidRPr="007F5DA0">
        <w:rPr>
          <w:sz w:val="19"/>
          <w:szCs w:val="19"/>
        </w:rPr>
        <w:t>kev</w:t>
      </w:r>
      <w:proofErr w:type="spellEnd"/>
      <w:r w:rsidR="006B4D89" w:rsidRPr="007F5DA0">
        <w:rPr>
          <w:sz w:val="19"/>
          <w:szCs w:val="19"/>
        </w:rPr>
        <w:t xml:space="preserve"> </w:t>
      </w:r>
      <w:proofErr w:type="spellStart"/>
      <w:r w:rsidR="006B4D89" w:rsidRPr="007F5DA0">
        <w:rPr>
          <w:sz w:val="19"/>
          <w:szCs w:val="19"/>
        </w:rPr>
        <w:t>pab</w:t>
      </w:r>
      <w:proofErr w:type="spellEnd"/>
      <w:r w:rsidR="006B4D89" w:rsidRPr="007F5DA0">
        <w:rPr>
          <w:sz w:val="19"/>
          <w:szCs w:val="19"/>
        </w:rPr>
        <w:t xml:space="preserve"> </w:t>
      </w:r>
      <w:proofErr w:type="spellStart"/>
      <w:r w:rsidR="006B4D89" w:rsidRPr="007F5DA0">
        <w:rPr>
          <w:sz w:val="19"/>
          <w:szCs w:val="19"/>
        </w:rPr>
        <w:t>cuam</w:t>
      </w:r>
      <w:proofErr w:type="spellEnd"/>
      <w:r w:rsidR="006B4D89" w:rsidRPr="007F5DA0">
        <w:rPr>
          <w:sz w:val="19"/>
          <w:szCs w:val="19"/>
        </w:rPr>
        <w:t xml:space="preserve"> tus </w:t>
      </w:r>
      <w:proofErr w:type="spellStart"/>
      <w:r w:rsidR="006B4D89" w:rsidRPr="007F5DA0">
        <w:rPr>
          <w:sz w:val="19"/>
          <w:szCs w:val="19"/>
        </w:rPr>
        <w:t>qhua</w:t>
      </w:r>
      <w:proofErr w:type="spellEnd"/>
      <w:r w:rsidR="006B4D89" w:rsidRPr="007F5DA0">
        <w:rPr>
          <w:sz w:val="19"/>
          <w:szCs w:val="19"/>
        </w:rPr>
        <w:t xml:space="preserve"> </w:t>
      </w:r>
      <w:r w:rsidRPr="007F5DA0">
        <w:rPr>
          <w:sz w:val="19"/>
          <w:szCs w:val="19"/>
        </w:rPr>
        <w:t xml:space="preserve">/ </w:t>
      </w:r>
      <w:r w:rsidR="006B4D89" w:rsidRPr="007F5DA0">
        <w:rPr>
          <w:sz w:val="19"/>
          <w:szCs w:val="19"/>
        </w:rPr>
        <w:t>tus</w:t>
      </w:r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saib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xyuas</w:t>
      </w:r>
      <w:proofErr w:type="spellEnd"/>
      <w:r w:rsidRPr="007F5DA0">
        <w:rPr>
          <w:sz w:val="19"/>
          <w:szCs w:val="19"/>
        </w:rPr>
        <w:t xml:space="preserve">; </w:t>
      </w:r>
      <w:proofErr w:type="spellStart"/>
      <w:r w:rsidRPr="007F5DA0">
        <w:rPr>
          <w:sz w:val="19"/>
          <w:szCs w:val="19"/>
        </w:rPr>
        <w:t>telehealth</w:t>
      </w:r>
      <w:proofErr w:type="spellEnd"/>
      <w:r w:rsidRPr="007F5DA0">
        <w:rPr>
          <w:sz w:val="19"/>
          <w:szCs w:val="19"/>
        </w:rPr>
        <w:t xml:space="preserve"> (</w:t>
      </w:r>
      <w:proofErr w:type="spellStart"/>
      <w:r w:rsidRPr="007F5DA0">
        <w:rPr>
          <w:sz w:val="19"/>
          <w:szCs w:val="19"/>
        </w:rPr>
        <w:t>tso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duab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yeeb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yaj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ins w:id="16" w:author="TOUVA" w:date="2021-04-29T11:17:00Z">
        <w:r w:rsidR="006A2934">
          <w:rPr>
            <w:sz w:val="19"/>
            <w:szCs w:val="19"/>
          </w:rPr>
          <w:t>c</w:t>
        </w:r>
      </w:ins>
      <w:del w:id="17" w:author="TOUVA" w:date="2021-04-29T11:17:00Z">
        <w:r w:rsidRPr="007F5DA0" w:rsidDel="006A2934">
          <w:rPr>
            <w:sz w:val="19"/>
            <w:szCs w:val="19"/>
          </w:rPr>
          <w:delText>k</w:delText>
        </w:r>
      </w:del>
      <w:r w:rsidRPr="007F5DA0">
        <w:rPr>
          <w:sz w:val="19"/>
          <w:szCs w:val="19"/>
        </w:rPr>
        <w:t>iab</w:t>
      </w:r>
      <w:proofErr w:type="spellEnd"/>
      <w:r w:rsidRPr="007F5DA0">
        <w:rPr>
          <w:sz w:val="19"/>
          <w:szCs w:val="19"/>
        </w:rPr>
        <w:t xml:space="preserve">) thiab </w:t>
      </w:r>
      <w:proofErr w:type="spellStart"/>
      <w:r w:rsidRPr="007F5DA0">
        <w:rPr>
          <w:sz w:val="19"/>
          <w:szCs w:val="19"/>
        </w:rPr>
        <w:t>kev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pab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muab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tshuaj</w:t>
      </w:r>
      <w:proofErr w:type="spellEnd"/>
      <w:r w:rsidRPr="007F5DA0">
        <w:rPr>
          <w:sz w:val="19"/>
          <w:szCs w:val="19"/>
        </w:rPr>
        <w:t xml:space="preserve"> rau cov uas </w:t>
      </w:r>
      <w:proofErr w:type="spellStart"/>
      <w:r w:rsidRPr="007F5DA0">
        <w:rPr>
          <w:sz w:val="19"/>
          <w:szCs w:val="19"/>
        </w:rPr>
        <w:t>xav</w:t>
      </w:r>
      <w:proofErr w:type="spellEnd"/>
      <w:r w:rsidRPr="007F5DA0">
        <w:rPr>
          <w:sz w:val="19"/>
          <w:szCs w:val="19"/>
        </w:rPr>
        <w:t xml:space="preserve"> tau </w:t>
      </w:r>
      <w:proofErr w:type="spellStart"/>
      <w:r w:rsidRPr="007F5DA0">
        <w:rPr>
          <w:sz w:val="19"/>
          <w:szCs w:val="19"/>
        </w:rPr>
        <w:t>kev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kho</w:t>
      </w:r>
      <w:proofErr w:type="spellEnd"/>
      <w:ins w:id="18" w:author="TOUVA" w:date="2021-04-29T11:04:00Z">
        <w:r w:rsidR="00124B72">
          <w:rPr>
            <w:sz w:val="19"/>
            <w:szCs w:val="19"/>
          </w:rPr>
          <w:t xml:space="preserve"> mob</w:t>
        </w:r>
      </w:ins>
      <w:r w:rsidRPr="007F5DA0">
        <w:rPr>
          <w:sz w:val="19"/>
          <w:szCs w:val="19"/>
        </w:rPr>
        <w:t xml:space="preserve">, </w:t>
      </w:r>
      <w:proofErr w:type="spellStart"/>
      <w:r w:rsidRPr="007F5DA0">
        <w:rPr>
          <w:sz w:val="19"/>
          <w:szCs w:val="19"/>
        </w:rPr>
        <w:t>raws</w:t>
      </w:r>
      <w:proofErr w:type="spellEnd"/>
      <w:r w:rsidRPr="007F5DA0">
        <w:rPr>
          <w:sz w:val="19"/>
          <w:szCs w:val="19"/>
        </w:rPr>
        <w:t xml:space="preserve"> li </w:t>
      </w:r>
      <w:proofErr w:type="spellStart"/>
      <w:r w:rsidRPr="007F5DA0">
        <w:rPr>
          <w:sz w:val="19"/>
          <w:szCs w:val="19"/>
        </w:rPr>
        <w:t>txhais</w:t>
      </w:r>
      <w:proofErr w:type="spellEnd"/>
      <w:r w:rsidRPr="007F5DA0">
        <w:rPr>
          <w:sz w:val="19"/>
          <w:szCs w:val="19"/>
        </w:rPr>
        <w:t xml:space="preserve"> los </w:t>
      </w:r>
      <w:proofErr w:type="spellStart"/>
      <w:r w:rsidRPr="007F5DA0">
        <w:rPr>
          <w:sz w:val="19"/>
          <w:szCs w:val="19"/>
        </w:rPr>
        <w:t>ntawm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Che</w:t>
      </w:r>
      <w:r w:rsidR="004D0AFA" w:rsidRPr="007F5DA0">
        <w:rPr>
          <w:sz w:val="19"/>
          <w:szCs w:val="19"/>
        </w:rPr>
        <w:t>eb</w:t>
      </w:r>
      <w:proofErr w:type="spellEnd"/>
      <w:r w:rsidR="004D0AFA" w:rsidRPr="007F5DA0">
        <w:rPr>
          <w:sz w:val="19"/>
          <w:szCs w:val="19"/>
        </w:rPr>
        <w:t xml:space="preserve"> </w:t>
      </w:r>
      <w:proofErr w:type="spellStart"/>
      <w:r w:rsidR="004D0AFA" w:rsidRPr="007F5DA0">
        <w:rPr>
          <w:sz w:val="19"/>
          <w:szCs w:val="19"/>
        </w:rPr>
        <w:t>Tsam</w:t>
      </w:r>
      <w:proofErr w:type="spellEnd"/>
      <w:r w:rsidRPr="007F5DA0">
        <w:rPr>
          <w:sz w:val="19"/>
          <w:szCs w:val="19"/>
        </w:rPr>
        <w:t xml:space="preserve"> Sacramento</w:t>
      </w:r>
      <w:r w:rsidR="00656768" w:rsidRPr="007F5DA0">
        <w:rPr>
          <w:sz w:val="19"/>
          <w:szCs w:val="19"/>
        </w:rPr>
        <w:t>.</w:t>
      </w:r>
      <w:r w:rsidR="00E95A81" w:rsidRPr="007F5DA0">
        <w:rPr>
          <w:sz w:val="19"/>
          <w:szCs w:val="19"/>
        </w:rPr>
        <w:t xml:space="preserve"> Cov </w:t>
      </w:r>
      <w:proofErr w:type="spellStart"/>
      <w:proofErr w:type="gramStart"/>
      <w:r w:rsidR="00E95A81" w:rsidRPr="007F5DA0">
        <w:rPr>
          <w:sz w:val="19"/>
          <w:szCs w:val="19"/>
        </w:rPr>
        <w:t>kev</w:t>
      </w:r>
      <w:proofErr w:type="spellEnd"/>
      <w:proofErr w:type="gramEnd"/>
      <w:r w:rsidR="00E95A81" w:rsidRPr="007F5DA0">
        <w:rPr>
          <w:sz w:val="19"/>
          <w:szCs w:val="19"/>
        </w:rPr>
        <w:t xml:space="preserve"> </w:t>
      </w:r>
      <w:proofErr w:type="spellStart"/>
      <w:r w:rsidR="00E95A81" w:rsidRPr="007F5DA0">
        <w:rPr>
          <w:sz w:val="19"/>
          <w:szCs w:val="19"/>
        </w:rPr>
        <w:t>pab</w:t>
      </w:r>
      <w:proofErr w:type="spellEnd"/>
      <w:r w:rsidR="002238B7" w:rsidRPr="007F5DA0">
        <w:rPr>
          <w:sz w:val="19"/>
          <w:szCs w:val="19"/>
        </w:rPr>
        <w:t xml:space="preserve"> </w:t>
      </w:r>
      <w:proofErr w:type="spellStart"/>
      <w:r w:rsidR="00E95A81" w:rsidRPr="007F5DA0">
        <w:rPr>
          <w:sz w:val="19"/>
          <w:szCs w:val="19"/>
        </w:rPr>
        <w:t>cuam</w:t>
      </w:r>
      <w:proofErr w:type="spellEnd"/>
      <w:r w:rsidR="00E95A81" w:rsidRPr="007F5DA0">
        <w:rPr>
          <w:sz w:val="19"/>
          <w:szCs w:val="19"/>
        </w:rPr>
        <w:t xml:space="preserve"> yog </w:t>
      </w:r>
      <w:proofErr w:type="spellStart"/>
      <w:r w:rsidR="00E95A81" w:rsidRPr="007F5DA0">
        <w:rPr>
          <w:sz w:val="19"/>
          <w:szCs w:val="19"/>
        </w:rPr>
        <w:t>nyob</w:t>
      </w:r>
      <w:proofErr w:type="spellEnd"/>
      <w:r w:rsidR="00E95A81" w:rsidRPr="007F5DA0">
        <w:rPr>
          <w:sz w:val="19"/>
          <w:szCs w:val="19"/>
        </w:rPr>
        <w:t xml:space="preserve"> </w:t>
      </w:r>
      <w:proofErr w:type="spellStart"/>
      <w:r w:rsidR="00E95A81" w:rsidRPr="007F5DA0">
        <w:rPr>
          <w:sz w:val="19"/>
          <w:szCs w:val="19"/>
        </w:rPr>
        <w:t>ntawm</w:t>
      </w:r>
      <w:proofErr w:type="spellEnd"/>
      <w:r w:rsidR="00E95A81" w:rsidRPr="007F5DA0">
        <w:rPr>
          <w:sz w:val="19"/>
          <w:szCs w:val="19"/>
        </w:rPr>
        <w:t xml:space="preserve"> </w:t>
      </w:r>
      <w:proofErr w:type="spellStart"/>
      <w:r w:rsidR="00E95A81" w:rsidRPr="007F5DA0">
        <w:rPr>
          <w:sz w:val="19"/>
          <w:szCs w:val="19"/>
        </w:rPr>
        <w:t>kev</w:t>
      </w:r>
      <w:proofErr w:type="spellEnd"/>
      <w:r w:rsidR="00E95A81" w:rsidRPr="007F5DA0">
        <w:rPr>
          <w:sz w:val="19"/>
          <w:szCs w:val="19"/>
        </w:rPr>
        <w:t xml:space="preserve"> </w:t>
      </w:r>
      <w:proofErr w:type="spellStart"/>
      <w:r w:rsidR="002238B7" w:rsidRPr="007F5DA0">
        <w:rPr>
          <w:sz w:val="19"/>
          <w:szCs w:val="19"/>
        </w:rPr>
        <w:t>txau</w:t>
      </w:r>
      <w:proofErr w:type="spellEnd"/>
      <w:r w:rsidR="002238B7" w:rsidRPr="007F5DA0">
        <w:rPr>
          <w:sz w:val="19"/>
          <w:szCs w:val="19"/>
        </w:rPr>
        <w:t xml:space="preserve"> </w:t>
      </w:r>
      <w:proofErr w:type="spellStart"/>
      <w:r w:rsidR="002238B7" w:rsidRPr="007F5DA0">
        <w:rPr>
          <w:sz w:val="19"/>
          <w:szCs w:val="19"/>
        </w:rPr>
        <w:t>siab</w:t>
      </w:r>
      <w:proofErr w:type="spellEnd"/>
      <w:r w:rsidR="00E95A81" w:rsidRPr="007F5DA0">
        <w:rPr>
          <w:sz w:val="19"/>
          <w:szCs w:val="19"/>
        </w:rPr>
        <w:t xml:space="preserve">, </w:t>
      </w:r>
      <w:proofErr w:type="spellStart"/>
      <w:r w:rsidR="00147492" w:rsidRPr="007F5DA0">
        <w:rPr>
          <w:sz w:val="19"/>
          <w:szCs w:val="19"/>
        </w:rPr>
        <w:t>ua</w:t>
      </w:r>
      <w:proofErr w:type="spellEnd"/>
      <w:r w:rsidR="00147492" w:rsidRPr="007F5DA0">
        <w:rPr>
          <w:sz w:val="19"/>
          <w:szCs w:val="19"/>
        </w:rPr>
        <w:t xml:space="preserve"> raw </w:t>
      </w:r>
      <w:proofErr w:type="spellStart"/>
      <w:r w:rsidR="00147492" w:rsidRPr="007F5DA0">
        <w:rPr>
          <w:sz w:val="19"/>
          <w:szCs w:val="19"/>
        </w:rPr>
        <w:t>lub</w:t>
      </w:r>
      <w:proofErr w:type="spellEnd"/>
      <w:r w:rsidR="00147492" w:rsidRPr="007F5DA0">
        <w:rPr>
          <w:sz w:val="19"/>
          <w:szCs w:val="19"/>
        </w:rPr>
        <w:t xml:space="preserve"> </w:t>
      </w:r>
      <w:proofErr w:type="spellStart"/>
      <w:r w:rsidR="00E95A81" w:rsidRPr="007F5DA0">
        <w:rPr>
          <w:sz w:val="19"/>
          <w:szCs w:val="19"/>
        </w:rPr>
        <w:t>hom</w:t>
      </w:r>
      <w:r w:rsidR="00147492" w:rsidRPr="007F5DA0">
        <w:rPr>
          <w:sz w:val="19"/>
          <w:szCs w:val="19"/>
        </w:rPr>
        <w:t>-</w:t>
      </w:r>
      <w:r w:rsidR="00E95A81" w:rsidRPr="007F5DA0">
        <w:rPr>
          <w:sz w:val="19"/>
          <w:szCs w:val="19"/>
        </w:rPr>
        <w:t>phia</w:t>
      </w:r>
      <w:r w:rsidR="00147492" w:rsidRPr="007F5DA0">
        <w:rPr>
          <w:sz w:val="19"/>
          <w:szCs w:val="19"/>
        </w:rPr>
        <w:t>j</w:t>
      </w:r>
      <w:proofErr w:type="spellEnd"/>
      <w:r w:rsidR="00E95A81" w:rsidRPr="007F5DA0">
        <w:rPr>
          <w:sz w:val="19"/>
          <w:szCs w:val="19"/>
        </w:rPr>
        <w:t xml:space="preserve"> thiab </w:t>
      </w:r>
      <w:proofErr w:type="spellStart"/>
      <w:r w:rsidR="00E95A81" w:rsidRPr="007F5DA0">
        <w:rPr>
          <w:sz w:val="19"/>
          <w:szCs w:val="19"/>
        </w:rPr>
        <w:t>lub</w:t>
      </w:r>
      <w:proofErr w:type="spellEnd"/>
      <w:r w:rsidR="00E95A81" w:rsidRPr="007F5DA0">
        <w:rPr>
          <w:sz w:val="19"/>
          <w:szCs w:val="19"/>
        </w:rPr>
        <w:t xml:space="preserve"> </w:t>
      </w:r>
      <w:proofErr w:type="spellStart"/>
      <w:r w:rsidR="00E95A81" w:rsidRPr="007F5DA0">
        <w:rPr>
          <w:sz w:val="19"/>
          <w:szCs w:val="19"/>
        </w:rPr>
        <w:t>sij</w:t>
      </w:r>
      <w:proofErr w:type="spellEnd"/>
      <w:r w:rsidR="00147492" w:rsidRPr="007F5DA0">
        <w:rPr>
          <w:sz w:val="19"/>
          <w:szCs w:val="19"/>
        </w:rPr>
        <w:t xml:space="preserve"> </w:t>
      </w:r>
      <w:proofErr w:type="spellStart"/>
      <w:r w:rsidR="00E95A81" w:rsidRPr="007F5DA0">
        <w:rPr>
          <w:sz w:val="19"/>
          <w:szCs w:val="19"/>
        </w:rPr>
        <w:t>hawm</w:t>
      </w:r>
      <w:proofErr w:type="spellEnd"/>
      <w:r w:rsidR="00E95A81" w:rsidRPr="007F5DA0">
        <w:rPr>
          <w:sz w:val="19"/>
          <w:szCs w:val="19"/>
        </w:rPr>
        <w:t xml:space="preserve"> </w:t>
      </w:r>
      <w:proofErr w:type="spellStart"/>
      <w:r w:rsidR="00E95A81" w:rsidRPr="007F5DA0">
        <w:rPr>
          <w:sz w:val="19"/>
          <w:szCs w:val="19"/>
        </w:rPr>
        <w:t>txwv</w:t>
      </w:r>
      <w:proofErr w:type="spellEnd"/>
      <w:r w:rsidR="00E95A81" w:rsidRPr="007F5DA0">
        <w:rPr>
          <w:sz w:val="19"/>
          <w:szCs w:val="19"/>
        </w:rPr>
        <w:t xml:space="preserve">, </w:t>
      </w:r>
      <w:proofErr w:type="spellStart"/>
      <w:r w:rsidR="00E95A81" w:rsidRPr="007F5DA0">
        <w:rPr>
          <w:sz w:val="19"/>
          <w:szCs w:val="19"/>
        </w:rPr>
        <w:t>raws</w:t>
      </w:r>
      <w:proofErr w:type="spellEnd"/>
      <w:r w:rsidR="00147492" w:rsidRPr="007F5DA0">
        <w:rPr>
          <w:sz w:val="19"/>
          <w:szCs w:val="19"/>
        </w:rPr>
        <w:t xml:space="preserve"> li </w:t>
      </w:r>
      <w:proofErr w:type="spellStart"/>
      <w:r w:rsidR="00147492" w:rsidRPr="007F5DA0">
        <w:rPr>
          <w:sz w:val="19"/>
          <w:szCs w:val="19"/>
        </w:rPr>
        <w:t>hom</w:t>
      </w:r>
      <w:proofErr w:type="spellEnd"/>
      <w:r w:rsidR="00147492" w:rsidRPr="007F5DA0">
        <w:rPr>
          <w:sz w:val="19"/>
          <w:szCs w:val="19"/>
        </w:rPr>
        <w:t xml:space="preserve"> </w:t>
      </w:r>
      <w:proofErr w:type="spellStart"/>
      <w:r w:rsidR="00147492" w:rsidRPr="007F5DA0">
        <w:rPr>
          <w:sz w:val="19"/>
          <w:szCs w:val="19"/>
        </w:rPr>
        <w:t>phiaj</w:t>
      </w:r>
      <w:proofErr w:type="spellEnd"/>
      <w:r w:rsidR="00147492" w:rsidRPr="007F5DA0">
        <w:rPr>
          <w:sz w:val="19"/>
          <w:szCs w:val="19"/>
        </w:rPr>
        <w:t xml:space="preserve"> </w:t>
      </w:r>
      <w:proofErr w:type="spellStart"/>
      <w:r w:rsidR="00147492" w:rsidRPr="007F5DA0">
        <w:rPr>
          <w:sz w:val="19"/>
          <w:szCs w:val="19"/>
        </w:rPr>
        <w:t>kev</w:t>
      </w:r>
      <w:proofErr w:type="spellEnd"/>
      <w:r w:rsidR="00147492" w:rsidRPr="007F5DA0">
        <w:rPr>
          <w:sz w:val="19"/>
          <w:szCs w:val="19"/>
        </w:rPr>
        <w:t xml:space="preserve"> </w:t>
      </w:r>
      <w:proofErr w:type="spellStart"/>
      <w:r w:rsidR="00147492" w:rsidRPr="007F5DA0">
        <w:rPr>
          <w:sz w:val="19"/>
          <w:szCs w:val="19"/>
        </w:rPr>
        <w:t>kho</w:t>
      </w:r>
      <w:proofErr w:type="spellEnd"/>
      <w:ins w:id="19" w:author="TOUVA" w:date="2021-04-29T11:17:00Z">
        <w:r w:rsidR="006A2934">
          <w:rPr>
            <w:sz w:val="19"/>
            <w:szCs w:val="19"/>
          </w:rPr>
          <w:t xml:space="preserve"> mob</w:t>
        </w:r>
      </w:ins>
      <w:r w:rsidR="00E95A81" w:rsidRPr="007F5DA0">
        <w:rPr>
          <w:sz w:val="19"/>
          <w:szCs w:val="19"/>
        </w:rPr>
        <w:t xml:space="preserve"> los</w:t>
      </w:r>
      <w:r w:rsidR="00147492" w:rsidRPr="007F5DA0">
        <w:rPr>
          <w:sz w:val="19"/>
          <w:szCs w:val="19"/>
        </w:rPr>
        <w:t xml:space="preserve"> </w:t>
      </w:r>
      <w:r w:rsidR="00E95A81" w:rsidRPr="007F5DA0">
        <w:rPr>
          <w:sz w:val="19"/>
          <w:szCs w:val="19"/>
        </w:rPr>
        <w:t xml:space="preserve">sis </w:t>
      </w:r>
      <w:proofErr w:type="spellStart"/>
      <w:r w:rsidR="00E95A81" w:rsidRPr="007F5DA0">
        <w:rPr>
          <w:sz w:val="19"/>
          <w:szCs w:val="19"/>
        </w:rPr>
        <w:t>kuv</w:t>
      </w:r>
      <w:proofErr w:type="spellEnd"/>
      <w:r w:rsidR="00E95A81" w:rsidRPr="007F5DA0">
        <w:rPr>
          <w:sz w:val="19"/>
          <w:szCs w:val="19"/>
        </w:rPr>
        <w:t xml:space="preserve"> tus me</w:t>
      </w:r>
      <w:r w:rsidR="00147492" w:rsidRPr="007F5DA0">
        <w:rPr>
          <w:sz w:val="19"/>
          <w:szCs w:val="19"/>
        </w:rPr>
        <w:t xml:space="preserve"> </w:t>
      </w:r>
      <w:r w:rsidR="00E95A81" w:rsidRPr="007F5DA0">
        <w:rPr>
          <w:sz w:val="19"/>
          <w:szCs w:val="19"/>
        </w:rPr>
        <w:t>nyua</w:t>
      </w:r>
      <w:r w:rsidR="00147492" w:rsidRPr="007F5DA0">
        <w:rPr>
          <w:sz w:val="19"/>
          <w:szCs w:val="19"/>
        </w:rPr>
        <w:t>m</w:t>
      </w:r>
      <w:r w:rsidR="00E95A81" w:rsidRPr="007F5DA0">
        <w:rPr>
          <w:sz w:val="19"/>
          <w:szCs w:val="19"/>
        </w:rPr>
        <w:t xml:space="preserve"> (</w:t>
      </w:r>
      <w:proofErr w:type="spellStart"/>
      <w:ins w:id="20" w:author="TOUVA" w:date="2021-04-29T11:18:00Z">
        <w:r w:rsidR="006A2934">
          <w:rPr>
            <w:sz w:val="19"/>
            <w:szCs w:val="19"/>
          </w:rPr>
          <w:t>lub</w:t>
        </w:r>
        <w:proofErr w:type="spellEnd"/>
        <w:r w:rsidR="006A2934">
          <w:rPr>
            <w:sz w:val="19"/>
            <w:szCs w:val="19"/>
          </w:rPr>
          <w:t xml:space="preserve"> </w:t>
        </w:r>
      </w:ins>
      <w:proofErr w:type="spellStart"/>
      <w:r w:rsidR="00E95A81" w:rsidRPr="007F5DA0">
        <w:rPr>
          <w:sz w:val="19"/>
          <w:szCs w:val="19"/>
        </w:rPr>
        <w:t>hom</w:t>
      </w:r>
      <w:proofErr w:type="spellEnd"/>
      <w:r w:rsidR="00E95A81" w:rsidRPr="007F5DA0">
        <w:rPr>
          <w:sz w:val="19"/>
          <w:szCs w:val="19"/>
        </w:rPr>
        <w:t xml:space="preserve"> </w:t>
      </w:r>
      <w:proofErr w:type="spellStart"/>
      <w:r w:rsidR="00E95A81" w:rsidRPr="007F5DA0">
        <w:rPr>
          <w:sz w:val="19"/>
          <w:szCs w:val="19"/>
        </w:rPr>
        <w:t>phiaj</w:t>
      </w:r>
      <w:proofErr w:type="spellEnd"/>
      <w:r w:rsidR="00E95A81" w:rsidRPr="007F5DA0">
        <w:rPr>
          <w:sz w:val="19"/>
          <w:szCs w:val="19"/>
        </w:rPr>
        <w:t xml:space="preserve">) thiab </w:t>
      </w:r>
      <w:proofErr w:type="spellStart"/>
      <w:r w:rsidR="00E95A81" w:rsidRPr="007F5DA0">
        <w:rPr>
          <w:sz w:val="19"/>
          <w:szCs w:val="19"/>
        </w:rPr>
        <w:t>kev</w:t>
      </w:r>
      <w:proofErr w:type="spellEnd"/>
      <w:r w:rsidR="00E95A81" w:rsidRPr="007F5DA0">
        <w:rPr>
          <w:sz w:val="19"/>
          <w:szCs w:val="19"/>
        </w:rPr>
        <w:t xml:space="preserve"> kawm. </w:t>
      </w:r>
      <w:proofErr w:type="gramStart"/>
      <w:r w:rsidR="00E95A81" w:rsidRPr="007F5DA0">
        <w:rPr>
          <w:sz w:val="19"/>
          <w:szCs w:val="19"/>
        </w:rPr>
        <w:t xml:space="preserve">Cov </w:t>
      </w:r>
      <w:proofErr w:type="spellStart"/>
      <w:r w:rsidR="00E95A81" w:rsidRPr="007F5DA0">
        <w:rPr>
          <w:sz w:val="19"/>
          <w:szCs w:val="19"/>
        </w:rPr>
        <w:t>kev</w:t>
      </w:r>
      <w:proofErr w:type="spellEnd"/>
      <w:r w:rsidR="00E95A81" w:rsidRPr="007F5DA0">
        <w:rPr>
          <w:sz w:val="19"/>
          <w:szCs w:val="19"/>
        </w:rPr>
        <w:t xml:space="preserve"> </w:t>
      </w:r>
      <w:proofErr w:type="spellStart"/>
      <w:r w:rsidR="00E95A81" w:rsidRPr="007F5DA0">
        <w:rPr>
          <w:sz w:val="19"/>
          <w:szCs w:val="19"/>
        </w:rPr>
        <w:t>pab</w:t>
      </w:r>
      <w:proofErr w:type="spellEnd"/>
      <w:r w:rsidR="00627545" w:rsidRPr="007F5DA0">
        <w:rPr>
          <w:sz w:val="19"/>
          <w:szCs w:val="19"/>
        </w:rPr>
        <w:t xml:space="preserve"> </w:t>
      </w:r>
      <w:proofErr w:type="spellStart"/>
      <w:r w:rsidR="00E95A81" w:rsidRPr="007F5DA0">
        <w:rPr>
          <w:sz w:val="19"/>
          <w:szCs w:val="19"/>
        </w:rPr>
        <w:t>cuam</w:t>
      </w:r>
      <w:proofErr w:type="spellEnd"/>
      <w:r w:rsidR="00E95A81" w:rsidRPr="007F5DA0">
        <w:rPr>
          <w:sz w:val="19"/>
          <w:szCs w:val="19"/>
        </w:rPr>
        <w:t xml:space="preserve"> yog </w:t>
      </w:r>
      <w:proofErr w:type="spellStart"/>
      <w:r w:rsidR="00E95A81" w:rsidRPr="007F5DA0">
        <w:rPr>
          <w:sz w:val="19"/>
          <w:szCs w:val="19"/>
        </w:rPr>
        <w:t>muab</w:t>
      </w:r>
      <w:proofErr w:type="spellEnd"/>
      <w:r w:rsidR="00E95A81" w:rsidRPr="007F5DA0">
        <w:rPr>
          <w:sz w:val="19"/>
          <w:szCs w:val="19"/>
        </w:rPr>
        <w:t xml:space="preserve"> los </w:t>
      </w:r>
      <w:proofErr w:type="spellStart"/>
      <w:r w:rsidR="00E95A81" w:rsidRPr="007F5DA0">
        <w:rPr>
          <w:sz w:val="19"/>
          <w:szCs w:val="19"/>
        </w:rPr>
        <w:t>ntawm</w:t>
      </w:r>
      <w:proofErr w:type="spellEnd"/>
      <w:r w:rsidR="00E95A81" w:rsidRPr="007F5DA0">
        <w:rPr>
          <w:sz w:val="19"/>
          <w:szCs w:val="19"/>
        </w:rPr>
        <w:t xml:space="preserve"> cov </w:t>
      </w:r>
      <w:proofErr w:type="spellStart"/>
      <w:r w:rsidR="00E95A81" w:rsidRPr="007F5DA0">
        <w:rPr>
          <w:sz w:val="19"/>
          <w:szCs w:val="19"/>
        </w:rPr>
        <w:t>tswv</w:t>
      </w:r>
      <w:proofErr w:type="spellEnd"/>
      <w:r w:rsidR="00627545" w:rsidRPr="007F5DA0">
        <w:rPr>
          <w:sz w:val="19"/>
          <w:szCs w:val="19"/>
        </w:rPr>
        <w:t xml:space="preserve"> </w:t>
      </w:r>
      <w:proofErr w:type="spellStart"/>
      <w:r w:rsidR="00E95A81" w:rsidRPr="007F5DA0">
        <w:rPr>
          <w:sz w:val="19"/>
          <w:szCs w:val="19"/>
        </w:rPr>
        <w:t>cuab</w:t>
      </w:r>
      <w:proofErr w:type="spellEnd"/>
      <w:r w:rsidR="00E95A81" w:rsidRPr="007F5DA0">
        <w:rPr>
          <w:sz w:val="19"/>
          <w:szCs w:val="19"/>
        </w:rPr>
        <w:t xml:space="preserve"> </w:t>
      </w:r>
      <w:proofErr w:type="spellStart"/>
      <w:r w:rsidR="00E95A81" w:rsidRPr="007F5DA0">
        <w:rPr>
          <w:sz w:val="19"/>
          <w:szCs w:val="19"/>
        </w:rPr>
        <w:t>ua</w:t>
      </w:r>
      <w:proofErr w:type="spellEnd"/>
      <w:r w:rsidR="00E95A81" w:rsidRPr="007F5DA0">
        <w:rPr>
          <w:sz w:val="19"/>
          <w:szCs w:val="19"/>
        </w:rPr>
        <w:t xml:space="preserve"> </w:t>
      </w:r>
      <w:proofErr w:type="spellStart"/>
      <w:r w:rsidR="00E95A81" w:rsidRPr="007F5DA0">
        <w:rPr>
          <w:sz w:val="19"/>
          <w:szCs w:val="19"/>
        </w:rPr>
        <w:t>hauj</w:t>
      </w:r>
      <w:proofErr w:type="spellEnd"/>
      <w:r w:rsidR="00627545" w:rsidRPr="007F5DA0">
        <w:rPr>
          <w:sz w:val="19"/>
          <w:szCs w:val="19"/>
        </w:rPr>
        <w:t xml:space="preserve"> </w:t>
      </w:r>
      <w:proofErr w:type="spellStart"/>
      <w:r w:rsidR="00E95A81" w:rsidRPr="007F5DA0">
        <w:rPr>
          <w:sz w:val="19"/>
          <w:szCs w:val="19"/>
        </w:rPr>
        <w:t>lwm</w:t>
      </w:r>
      <w:proofErr w:type="spellEnd"/>
      <w:r w:rsidR="00E95A81" w:rsidRPr="007F5DA0">
        <w:rPr>
          <w:sz w:val="19"/>
          <w:szCs w:val="19"/>
        </w:rPr>
        <w:t xml:space="preserve"> </w:t>
      </w:r>
      <w:proofErr w:type="spellStart"/>
      <w:r w:rsidR="00E95A81" w:rsidRPr="007F5DA0">
        <w:rPr>
          <w:sz w:val="19"/>
          <w:szCs w:val="19"/>
        </w:rPr>
        <w:t>hauv</w:t>
      </w:r>
      <w:proofErr w:type="spellEnd"/>
      <w:r w:rsidR="00E95A81" w:rsidRPr="007F5DA0">
        <w:rPr>
          <w:sz w:val="19"/>
          <w:szCs w:val="19"/>
        </w:rPr>
        <w:t xml:space="preserve"> SCH </w:t>
      </w:r>
      <w:proofErr w:type="spellStart"/>
      <w:r w:rsidR="00E95A81" w:rsidRPr="007F5DA0">
        <w:rPr>
          <w:sz w:val="19"/>
          <w:szCs w:val="19"/>
        </w:rPr>
        <w:t>suav</w:t>
      </w:r>
      <w:proofErr w:type="spellEnd"/>
      <w:r w:rsidR="00E95A81" w:rsidRPr="007F5DA0">
        <w:rPr>
          <w:sz w:val="19"/>
          <w:szCs w:val="19"/>
        </w:rPr>
        <w:t xml:space="preserve"> </w:t>
      </w:r>
      <w:proofErr w:type="spellStart"/>
      <w:r w:rsidR="00E95A81" w:rsidRPr="007F5DA0">
        <w:rPr>
          <w:sz w:val="19"/>
          <w:szCs w:val="19"/>
        </w:rPr>
        <w:t>nrog</w:t>
      </w:r>
      <w:proofErr w:type="spellEnd"/>
      <w:r w:rsidR="00E95A81" w:rsidRPr="007F5DA0">
        <w:rPr>
          <w:sz w:val="19"/>
          <w:szCs w:val="19"/>
        </w:rPr>
        <w:t xml:space="preserve">, tab sis </w:t>
      </w:r>
      <w:proofErr w:type="spellStart"/>
      <w:r w:rsidR="00E95A81" w:rsidRPr="007F5DA0">
        <w:rPr>
          <w:sz w:val="19"/>
          <w:szCs w:val="19"/>
        </w:rPr>
        <w:t>tsis</w:t>
      </w:r>
      <w:proofErr w:type="spellEnd"/>
      <w:r w:rsidR="00E95A81" w:rsidRPr="007F5DA0">
        <w:rPr>
          <w:sz w:val="19"/>
          <w:szCs w:val="19"/>
        </w:rPr>
        <w:t xml:space="preserve"> </w:t>
      </w:r>
      <w:proofErr w:type="spellStart"/>
      <w:r w:rsidR="00E95A81" w:rsidRPr="007F5DA0">
        <w:rPr>
          <w:sz w:val="19"/>
          <w:szCs w:val="19"/>
        </w:rPr>
        <w:t>txwv</w:t>
      </w:r>
      <w:proofErr w:type="spellEnd"/>
      <w:r w:rsidR="00E95A81" w:rsidRPr="007F5DA0">
        <w:rPr>
          <w:sz w:val="19"/>
          <w:szCs w:val="19"/>
        </w:rPr>
        <w:t xml:space="preserve"> rau, cov </w:t>
      </w:r>
      <w:proofErr w:type="spellStart"/>
      <w:r w:rsidR="00E95A81" w:rsidRPr="007F5DA0">
        <w:rPr>
          <w:sz w:val="19"/>
          <w:szCs w:val="19"/>
        </w:rPr>
        <w:t>kws</w:t>
      </w:r>
      <w:proofErr w:type="spellEnd"/>
      <w:r w:rsidR="00E95A81" w:rsidRPr="007F5DA0">
        <w:rPr>
          <w:sz w:val="19"/>
          <w:szCs w:val="19"/>
        </w:rPr>
        <w:t xml:space="preserve"> </w:t>
      </w:r>
      <w:proofErr w:type="spellStart"/>
      <w:r w:rsidR="00E95A81" w:rsidRPr="007F5DA0">
        <w:rPr>
          <w:sz w:val="19"/>
          <w:szCs w:val="19"/>
        </w:rPr>
        <w:t>kho</w:t>
      </w:r>
      <w:proofErr w:type="spellEnd"/>
      <w:r w:rsidR="00E95A81" w:rsidRPr="007F5DA0">
        <w:rPr>
          <w:sz w:val="19"/>
          <w:szCs w:val="19"/>
        </w:rPr>
        <w:t xml:space="preserve"> mob </w:t>
      </w:r>
      <w:r w:rsidR="00627545" w:rsidRPr="007F5DA0">
        <w:rPr>
          <w:sz w:val="19"/>
          <w:szCs w:val="19"/>
        </w:rPr>
        <w:t xml:space="preserve">uas </w:t>
      </w:r>
      <w:proofErr w:type="spellStart"/>
      <w:r w:rsidR="00E95A81" w:rsidRPr="007F5DA0">
        <w:rPr>
          <w:sz w:val="19"/>
          <w:szCs w:val="19"/>
        </w:rPr>
        <w:t>muaj</w:t>
      </w:r>
      <w:proofErr w:type="spellEnd"/>
      <w:r w:rsidR="00E95A81" w:rsidRPr="007F5DA0">
        <w:rPr>
          <w:sz w:val="19"/>
          <w:szCs w:val="19"/>
        </w:rPr>
        <w:t xml:space="preserve"> </w:t>
      </w:r>
      <w:proofErr w:type="spellStart"/>
      <w:r w:rsidR="00E95A81" w:rsidRPr="007F5DA0">
        <w:rPr>
          <w:sz w:val="19"/>
          <w:szCs w:val="19"/>
        </w:rPr>
        <w:t>npe</w:t>
      </w:r>
      <w:proofErr w:type="spellEnd"/>
      <w:r w:rsidR="00E95A81" w:rsidRPr="007F5DA0">
        <w:rPr>
          <w:sz w:val="19"/>
          <w:szCs w:val="19"/>
        </w:rPr>
        <w:t xml:space="preserve"> tau </w:t>
      </w:r>
      <w:proofErr w:type="spellStart"/>
      <w:r w:rsidR="00E95A81" w:rsidRPr="007F5DA0">
        <w:rPr>
          <w:sz w:val="19"/>
          <w:szCs w:val="19"/>
        </w:rPr>
        <w:t>txais</w:t>
      </w:r>
      <w:proofErr w:type="spellEnd"/>
      <w:r w:rsidR="00E95A81" w:rsidRPr="007F5DA0">
        <w:rPr>
          <w:sz w:val="19"/>
          <w:szCs w:val="19"/>
        </w:rPr>
        <w:t xml:space="preserve"> </w:t>
      </w:r>
      <w:proofErr w:type="spellStart"/>
      <w:r w:rsidR="00E95A81" w:rsidRPr="007F5DA0">
        <w:rPr>
          <w:sz w:val="19"/>
          <w:szCs w:val="19"/>
        </w:rPr>
        <w:t>kev</w:t>
      </w:r>
      <w:proofErr w:type="spellEnd"/>
      <w:r w:rsidR="00E95A81" w:rsidRPr="007F5DA0">
        <w:rPr>
          <w:sz w:val="19"/>
          <w:szCs w:val="19"/>
        </w:rPr>
        <w:t xml:space="preserve"> </w:t>
      </w:r>
      <w:proofErr w:type="spellStart"/>
      <w:r w:rsidR="00E95A81" w:rsidRPr="007F5DA0">
        <w:rPr>
          <w:sz w:val="19"/>
          <w:szCs w:val="19"/>
        </w:rPr>
        <w:t>tso</w:t>
      </w:r>
      <w:proofErr w:type="spellEnd"/>
      <w:r w:rsidR="00E95A81" w:rsidRPr="007F5DA0">
        <w:rPr>
          <w:sz w:val="19"/>
          <w:szCs w:val="19"/>
        </w:rPr>
        <w:t xml:space="preserve"> </w:t>
      </w:r>
      <w:proofErr w:type="spellStart"/>
      <w:r w:rsidR="00E95A81" w:rsidRPr="007F5DA0">
        <w:rPr>
          <w:sz w:val="19"/>
          <w:szCs w:val="19"/>
        </w:rPr>
        <w:t>cai</w:t>
      </w:r>
      <w:proofErr w:type="spellEnd"/>
      <w:r w:rsidR="00E95A81" w:rsidRPr="007F5DA0">
        <w:rPr>
          <w:sz w:val="19"/>
          <w:szCs w:val="19"/>
        </w:rPr>
        <w:t xml:space="preserve"> thiab tus </w:t>
      </w:r>
      <w:proofErr w:type="spellStart"/>
      <w:r w:rsidR="00E95A81" w:rsidRPr="007F5DA0">
        <w:rPr>
          <w:sz w:val="19"/>
          <w:szCs w:val="19"/>
        </w:rPr>
        <w:t>kws</w:t>
      </w:r>
      <w:proofErr w:type="spellEnd"/>
      <w:r w:rsidR="00E95A81" w:rsidRPr="007F5DA0">
        <w:rPr>
          <w:sz w:val="19"/>
          <w:szCs w:val="19"/>
        </w:rPr>
        <w:t xml:space="preserve"> </w:t>
      </w:r>
      <w:proofErr w:type="spellStart"/>
      <w:r w:rsidR="00E95A81" w:rsidRPr="007F5DA0">
        <w:rPr>
          <w:sz w:val="19"/>
          <w:szCs w:val="19"/>
        </w:rPr>
        <w:t>kho</w:t>
      </w:r>
      <w:proofErr w:type="spellEnd"/>
      <w:r w:rsidR="00E95A81" w:rsidRPr="007F5DA0">
        <w:rPr>
          <w:sz w:val="19"/>
          <w:szCs w:val="19"/>
        </w:rPr>
        <w:t xml:space="preserve"> mob </w:t>
      </w:r>
      <w:proofErr w:type="spellStart"/>
      <w:r w:rsidR="00E95A81" w:rsidRPr="007F5DA0">
        <w:rPr>
          <w:sz w:val="19"/>
          <w:szCs w:val="19"/>
        </w:rPr>
        <w:t>ua</w:t>
      </w:r>
      <w:proofErr w:type="spellEnd"/>
      <w:r w:rsidR="00E95A81" w:rsidRPr="007F5DA0">
        <w:rPr>
          <w:sz w:val="19"/>
          <w:szCs w:val="19"/>
        </w:rPr>
        <w:t xml:space="preserve"> </w:t>
      </w:r>
      <w:proofErr w:type="spellStart"/>
      <w:r w:rsidR="00E95A81" w:rsidRPr="007F5DA0">
        <w:rPr>
          <w:sz w:val="19"/>
          <w:szCs w:val="19"/>
        </w:rPr>
        <w:t>hauj</w:t>
      </w:r>
      <w:proofErr w:type="spellEnd"/>
      <w:r w:rsidR="00627545" w:rsidRPr="007F5DA0">
        <w:rPr>
          <w:sz w:val="19"/>
          <w:szCs w:val="19"/>
        </w:rPr>
        <w:t xml:space="preserve"> </w:t>
      </w:r>
      <w:proofErr w:type="spellStart"/>
      <w:r w:rsidR="00E95A81" w:rsidRPr="007F5DA0">
        <w:rPr>
          <w:sz w:val="19"/>
          <w:szCs w:val="19"/>
        </w:rPr>
        <w:t>lwm</w:t>
      </w:r>
      <w:proofErr w:type="spellEnd"/>
      <w:r w:rsidR="00E95A81" w:rsidRPr="007F5DA0">
        <w:rPr>
          <w:sz w:val="19"/>
          <w:szCs w:val="19"/>
        </w:rPr>
        <w:t xml:space="preserve"> tau </w:t>
      </w:r>
      <w:proofErr w:type="spellStart"/>
      <w:r w:rsidR="00E95A81" w:rsidRPr="007F5DA0">
        <w:rPr>
          <w:sz w:val="19"/>
          <w:szCs w:val="19"/>
        </w:rPr>
        <w:t>txais</w:t>
      </w:r>
      <w:proofErr w:type="spellEnd"/>
      <w:r w:rsidR="00E95A81" w:rsidRPr="007F5DA0">
        <w:rPr>
          <w:sz w:val="19"/>
          <w:szCs w:val="19"/>
        </w:rPr>
        <w:t xml:space="preserve"> </w:t>
      </w:r>
      <w:proofErr w:type="spellStart"/>
      <w:r w:rsidR="00E95A81" w:rsidRPr="007F5DA0">
        <w:rPr>
          <w:sz w:val="19"/>
          <w:szCs w:val="19"/>
        </w:rPr>
        <w:t>kev</w:t>
      </w:r>
      <w:proofErr w:type="spellEnd"/>
      <w:r w:rsidR="00E95A81" w:rsidRPr="007F5DA0">
        <w:rPr>
          <w:sz w:val="19"/>
          <w:szCs w:val="19"/>
        </w:rPr>
        <w:t xml:space="preserve"> </w:t>
      </w:r>
      <w:proofErr w:type="spellStart"/>
      <w:r w:rsidR="00E95A81" w:rsidRPr="007F5DA0">
        <w:rPr>
          <w:sz w:val="19"/>
          <w:szCs w:val="19"/>
        </w:rPr>
        <w:t>saib</w:t>
      </w:r>
      <w:proofErr w:type="spellEnd"/>
      <w:r w:rsidR="00E95A81" w:rsidRPr="007F5DA0">
        <w:rPr>
          <w:sz w:val="19"/>
          <w:szCs w:val="19"/>
        </w:rPr>
        <w:t xml:space="preserve"> </w:t>
      </w:r>
      <w:proofErr w:type="spellStart"/>
      <w:r w:rsidR="00E95A81" w:rsidRPr="007F5DA0">
        <w:rPr>
          <w:sz w:val="19"/>
          <w:szCs w:val="19"/>
        </w:rPr>
        <w:t>xyuas</w:t>
      </w:r>
      <w:proofErr w:type="spellEnd"/>
      <w:r w:rsidR="00E95A81" w:rsidRPr="007F5DA0">
        <w:rPr>
          <w:sz w:val="19"/>
          <w:szCs w:val="19"/>
        </w:rPr>
        <w:t xml:space="preserve"> </w:t>
      </w:r>
      <w:proofErr w:type="spellStart"/>
      <w:r w:rsidR="00E95A81" w:rsidRPr="007F5DA0">
        <w:rPr>
          <w:sz w:val="19"/>
          <w:szCs w:val="19"/>
        </w:rPr>
        <w:t>nyob</w:t>
      </w:r>
      <w:proofErr w:type="spellEnd"/>
      <w:r w:rsidR="00E95A81" w:rsidRPr="007F5DA0">
        <w:rPr>
          <w:sz w:val="19"/>
          <w:szCs w:val="19"/>
        </w:rPr>
        <w:t xml:space="preserve"> </w:t>
      </w:r>
      <w:proofErr w:type="spellStart"/>
      <w:r w:rsidR="00E95A81" w:rsidRPr="007F5DA0">
        <w:rPr>
          <w:sz w:val="19"/>
          <w:szCs w:val="19"/>
        </w:rPr>
        <w:t>hauv</w:t>
      </w:r>
      <w:proofErr w:type="spellEnd"/>
      <w:r w:rsidR="00E95A81" w:rsidRPr="007F5DA0">
        <w:rPr>
          <w:sz w:val="19"/>
          <w:szCs w:val="19"/>
        </w:rPr>
        <w:t xml:space="preserve"> </w:t>
      </w:r>
      <w:proofErr w:type="spellStart"/>
      <w:r w:rsidR="00E95A81" w:rsidRPr="007F5DA0">
        <w:rPr>
          <w:sz w:val="19"/>
          <w:szCs w:val="19"/>
        </w:rPr>
        <w:t>tsev</w:t>
      </w:r>
      <w:proofErr w:type="spellEnd"/>
      <w:r w:rsidR="00E95A81" w:rsidRPr="007F5DA0">
        <w:rPr>
          <w:sz w:val="19"/>
          <w:szCs w:val="19"/>
        </w:rPr>
        <w:t xml:space="preserve"> kawm ntawv los </w:t>
      </w:r>
      <w:proofErr w:type="spellStart"/>
      <w:r w:rsidR="00E95A81" w:rsidRPr="007F5DA0">
        <w:rPr>
          <w:sz w:val="19"/>
          <w:szCs w:val="19"/>
        </w:rPr>
        <w:t>ntawm</w:t>
      </w:r>
      <w:proofErr w:type="spellEnd"/>
      <w:r w:rsidR="00E95A81" w:rsidRPr="007F5DA0">
        <w:rPr>
          <w:sz w:val="19"/>
          <w:szCs w:val="19"/>
        </w:rPr>
        <w:t xml:space="preserve"> cov </w:t>
      </w:r>
      <w:proofErr w:type="spellStart"/>
      <w:r w:rsidR="00E95A81" w:rsidRPr="007F5DA0">
        <w:rPr>
          <w:sz w:val="19"/>
          <w:szCs w:val="19"/>
        </w:rPr>
        <w:t>neeg</w:t>
      </w:r>
      <w:proofErr w:type="spellEnd"/>
      <w:r w:rsidR="00E95A81" w:rsidRPr="007F5DA0">
        <w:rPr>
          <w:sz w:val="19"/>
          <w:szCs w:val="19"/>
        </w:rPr>
        <w:t xml:space="preserve"> </w:t>
      </w:r>
      <w:proofErr w:type="spellStart"/>
      <w:r w:rsidR="00E95A81" w:rsidRPr="007F5DA0">
        <w:rPr>
          <w:sz w:val="19"/>
          <w:szCs w:val="19"/>
        </w:rPr>
        <w:t>ua</w:t>
      </w:r>
      <w:proofErr w:type="spellEnd"/>
      <w:r w:rsidR="00E95A81" w:rsidRPr="007F5DA0">
        <w:rPr>
          <w:sz w:val="19"/>
          <w:szCs w:val="19"/>
        </w:rPr>
        <w:t xml:space="preserve"> </w:t>
      </w:r>
      <w:proofErr w:type="spellStart"/>
      <w:r w:rsidR="00E95A81" w:rsidRPr="007F5DA0">
        <w:rPr>
          <w:sz w:val="19"/>
          <w:szCs w:val="19"/>
        </w:rPr>
        <w:t>hauj</w:t>
      </w:r>
      <w:proofErr w:type="spellEnd"/>
      <w:r w:rsidR="00627545" w:rsidRPr="007F5DA0">
        <w:rPr>
          <w:sz w:val="19"/>
          <w:szCs w:val="19"/>
        </w:rPr>
        <w:t xml:space="preserve"> </w:t>
      </w:r>
      <w:proofErr w:type="spellStart"/>
      <w:r w:rsidR="00E95A81" w:rsidRPr="007F5DA0">
        <w:rPr>
          <w:sz w:val="19"/>
          <w:szCs w:val="19"/>
        </w:rPr>
        <w:t>lwm</w:t>
      </w:r>
      <w:proofErr w:type="spellEnd"/>
      <w:r w:rsidR="00E95A81" w:rsidRPr="007F5DA0">
        <w:rPr>
          <w:sz w:val="19"/>
          <w:szCs w:val="19"/>
        </w:rPr>
        <w:t xml:space="preserve"> </w:t>
      </w:r>
      <w:proofErr w:type="spellStart"/>
      <w:r w:rsidR="00E95A81" w:rsidRPr="007F5DA0">
        <w:rPr>
          <w:sz w:val="19"/>
          <w:szCs w:val="19"/>
        </w:rPr>
        <w:t>muaj</w:t>
      </w:r>
      <w:proofErr w:type="spellEnd"/>
      <w:r w:rsidR="00E95A81" w:rsidRPr="007F5DA0">
        <w:rPr>
          <w:sz w:val="19"/>
          <w:szCs w:val="19"/>
        </w:rPr>
        <w:t xml:space="preserve"> ntawv </w:t>
      </w:r>
      <w:proofErr w:type="spellStart"/>
      <w:r w:rsidR="00E95A81" w:rsidRPr="007F5DA0">
        <w:rPr>
          <w:sz w:val="19"/>
          <w:szCs w:val="19"/>
        </w:rPr>
        <w:t>tso</w:t>
      </w:r>
      <w:proofErr w:type="spellEnd"/>
      <w:r w:rsidR="00E95A81" w:rsidRPr="007F5DA0">
        <w:rPr>
          <w:sz w:val="19"/>
          <w:szCs w:val="19"/>
        </w:rPr>
        <w:t xml:space="preserve"> </w:t>
      </w:r>
      <w:proofErr w:type="spellStart"/>
      <w:r w:rsidR="00E95A81" w:rsidRPr="007F5DA0">
        <w:rPr>
          <w:sz w:val="19"/>
          <w:szCs w:val="19"/>
        </w:rPr>
        <w:t>cai</w:t>
      </w:r>
      <w:proofErr w:type="spellEnd"/>
      <w:r w:rsidR="00E95A81" w:rsidRPr="007F5DA0">
        <w:rPr>
          <w:sz w:val="19"/>
          <w:szCs w:val="19"/>
        </w:rPr>
        <w:t>.</w:t>
      </w:r>
      <w:proofErr w:type="gramEnd"/>
      <w:r w:rsidR="005F1079" w:rsidRPr="007F5DA0">
        <w:rPr>
          <w:sz w:val="19"/>
          <w:szCs w:val="19"/>
        </w:rPr>
        <w:t xml:space="preserve"> </w:t>
      </w:r>
      <w:proofErr w:type="spellStart"/>
      <w:r w:rsidR="005F1079" w:rsidRPr="007F5DA0">
        <w:rPr>
          <w:sz w:val="19"/>
          <w:szCs w:val="19"/>
        </w:rPr>
        <w:t>Kuv</w:t>
      </w:r>
      <w:proofErr w:type="spellEnd"/>
      <w:r w:rsidR="005F1079" w:rsidRPr="007F5DA0">
        <w:rPr>
          <w:sz w:val="19"/>
          <w:szCs w:val="19"/>
        </w:rPr>
        <w:t xml:space="preserve"> los</w:t>
      </w:r>
      <w:r w:rsidR="001826C7" w:rsidRPr="007F5DA0">
        <w:rPr>
          <w:sz w:val="19"/>
          <w:szCs w:val="19"/>
        </w:rPr>
        <w:t xml:space="preserve"> </w:t>
      </w:r>
      <w:r w:rsidR="005F1079" w:rsidRPr="007F5DA0">
        <w:rPr>
          <w:sz w:val="19"/>
          <w:szCs w:val="19"/>
        </w:rPr>
        <w:t xml:space="preserve">sis </w:t>
      </w:r>
      <w:proofErr w:type="spellStart"/>
      <w:r w:rsidR="005F1079" w:rsidRPr="007F5DA0">
        <w:rPr>
          <w:sz w:val="19"/>
          <w:szCs w:val="19"/>
        </w:rPr>
        <w:t>kuv</w:t>
      </w:r>
      <w:proofErr w:type="spellEnd"/>
      <w:r w:rsidR="005F1079" w:rsidRPr="007F5DA0">
        <w:rPr>
          <w:sz w:val="19"/>
          <w:szCs w:val="19"/>
        </w:rPr>
        <w:t xml:space="preserve"> tus me</w:t>
      </w:r>
      <w:r w:rsidR="001826C7" w:rsidRPr="007F5DA0">
        <w:rPr>
          <w:sz w:val="19"/>
          <w:szCs w:val="19"/>
        </w:rPr>
        <w:t xml:space="preserve"> </w:t>
      </w:r>
      <w:r w:rsidR="005F1079" w:rsidRPr="007F5DA0">
        <w:rPr>
          <w:sz w:val="19"/>
          <w:szCs w:val="19"/>
        </w:rPr>
        <w:t xml:space="preserve">nyuam </w:t>
      </w:r>
      <w:proofErr w:type="spellStart"/>
      <w:r w:rsidR="005F1079" w:rsidRPr="007F5DA0">
        <w:rPr>
          <w:sz w:val="19"/>
          <w:szCs w:val="19"/>
        </w:rPr>
        <w:t>yuav</w:t>
      </w:r>
      <w:proofErr w:type="spellEnd"/>
      <w:r w:rsidR="005F1079" w:rsidRPr="007F5DA0">
        <w:rPr>
          <w:sz w:val="19"/>
          <w:szCs w:val="19"/>
        </w:rPr>
        <w:t xml:space="preserve"> </w:t>
      </w:r>
      <w:proofErr w:type="spellStart"/>
      <w:r w:rsidR="005F1079" w:rsidRPr="007F5DA0">
        <w:rPr>
          <w:sz w:val="19"/>
          <w:szCs w:val="19"/>
        </w:rPr>
        <w:t>pib</w:t>
      </w:r>
      <w:proofErr w:type="spellEnd"/>
      <w:r w:rsidR="005F1079" w:rsidRPr="007F5DA0">
        <w:rPr>
          <w:sz w:val="19"/>
          <w:szCs w:val="19"/>
        </w:rPr>
        <w:t xml:space="preserve"> </w:t>
      </w:r>
      <w:proofErr w:type="spellStart"/>
      <w:r w:rsidR="005F1079" w:rsidRPr="007F5DA0">
        <w:rPr>
          <w:sz w:val="19"/>
          <w:szCs w:val="19"/>
        </w:rPr>
        <w:t>hloov</w:t>
      </w:r>
      <w:proofErr w:type="spellEnd"/>
      <w:r w:rsidR="005F1079" w:rsidRPr="007F5DA0">
        <w:rPr>
          <w:sz w:val="19"/>
          <w:szCs w:val="19"/>
        </w:rPr>
        <w:t xml:space="preserve"> </w:t>
      </w:r>
      <w:proofErr w:type="spellStart"/>
      <w:r w:rsidR="005F1079" w:rsidRPr="007F5DA0">
        <w:rPr>
          <w:sz w:val="19"/>
          <w:szCs w:val="19"/>
        </w:rPr>
        <w:t>mus</w:t>
      </w:r>
      <w:proofErr w:type="spellEnd"/>
      <w:r w:rsidR="005F1079" w:rsidRPr="007F5DA0">
        <w:rPr>
          <w:sz w:val="19"/>
          <w:szCs w:val="19"/>
        </w:rPr>
        <w:t xml:space="preserve"> kaw</w:t>
      </w:r>
      <w:ins w:id="21" w:author="TOUVA" w:date="2021-04-29T11:20:00Z">
        <w:r w:rsidR="006A2934">
          <w:rPr>
            <w:sz w:val="19"/>
            <w:szCs w:val="19"/>
          </w:rPr>
          <w:t>m rau</w:t>
        </w:r>
      </w:ins>
      <w:r w:rsidR="005F1079" w:rsidRPr="007F5DA0">
        <w:rPr>
          <w:sz w:val="19"/>
          <w:szCs w:val="19"/>
        </w:rPr>
        <w:t xml:space="preserve"> cov </w:t>
      </w:r>
      <w:proofErr w:type="spellStart"/>
      <w:r w:rsidR="005F1079" w:rsidRPr="007F5DA0">
        <w:rPr>
          <w:sz w:val="19"/>
          <w:szCs w:val="19"/>
        </w:rPr>
        <w:t>kev</w:t>
      </w:r>
      <w:proofErr w:type="spellEnd"/>
      <w:r w:rsidR="005F1079" w:rsidRPr="007F5DA0">
        <w:rPr>
          <w:sz w:val="19"/>
          <w:szCs w:val="19"/>
        </w:rPr>
        <w:t xml:space="preserve"> </w:t>
      </w:r>
      <w:proofErr w:type="spellStart"/>
      <w:r w:rsidR="005F1079" w:rsidRPr="007F5DA0">
        <w:rPr>
          <w:sz w:val="19"/>
          <w:szCs w:val="19"/>
        </w:rPr>
        <w:t>pab</w:t>
      </w:r>
      <w:proofErr w:type="spellEnd"/>
      <w:r w:rsidR="001826C7" w:rsidRPr="007F5DA0">
        <w:rPr>
          <w:sz w:val="19"/>
          <w:szCs w:val="19"/>
        </w:rPr>
        <w:t xml:space="preserve"> </w:t>
      </w:r>
      <w:proofErr w:type="spellStart"/>
      <w:r w:rsidR="005F1079" w:rsidRPr="007F5DA0">
        <w:rPr>
          <w:sz w:val="19"/>
          <w:szCs w:val="19"/>
        </w:rPr>
        <w:t>cuam</w:t>
      </w:r>
      <w:proofErr w:type="spellEnd"/>
      <w:r w:rsidR="005F1079" w:rsidRPr="007F5DA0">
        <w:rPr>
          <w:sz w:val="19"/>
          <w:szCs w:val="19"/>
        </w:rPr>
        <w:t xml:space="preserve"> </w:t>
      </w:r>
      <w:proofErr w:type="spellStart"/>
      <w:r w:rsidR="005F1079" w:rsidRPr="007F5DA0">
        <w:rPr>
          <w:sz w:val="19"/>
          <w:szCs w:val="19"/>
        </w:rPr>
        <w:t>thaum</w:t>
      </w:r>
      <w:proofErr w:type="spellEnd"/>
      <w:r w:rsidR="005F1079" w:rsidRPr="007F5DA0">
        <w:rPr>
          <w:sz w:val="19"/>
          <w:szCs w:val="19"/>
        </w:rPr>
        <w:t xml:space="preserve"> </w:t>
      </w:r>
      <w:proofErr w:type="spellStart"/>
      <w:r w:rsidR="005F1079" w:rsidRPr="007F5DA0">
        <w:rPr>
          <w:sz w:val="19"/>
          <w:szCs w:val="19"/>
        </w:rPr>
        <w:t>muaj</w:t>
      </w:r>
      <w:proofErr w:type="spellEnd"/>
      <w:r w:rsidR="005F1079" w:rsidRPr="007F5DA0">
        <w:rPr>
          <w:sz w:val="19"/>
          <w:szCs w:val="19"/>
        </w:rPr>
        <w:t xml:space="preserve"> </w:t>
      </w:r>
      <w:proofErr w:type="spellStart"/>
      <w:r w:rsidR="005F1079" w:rsidRPr="007F5DA0">
        <w:rPr>
          <w:sz w:val="19"/>
          <w:szCs w:val="19"/>
        </w:rPr>
        <w:t>kev</w:t>
      </w:r>
      <w:proofErr w:type="spellEnd"/>
      <w:r w:rsidR="005F1079" w:rsidRPr="007F5DA0">
        <w:rPr>
          <w:sz w:val="19"/>
          <w:szCs w:val="19"/>
        </w:rPr>
        <w:t xml:space="preserve"> kawm tau zoo los</w:t>
      </w:r>
      <w:r w:rsidR="001826C7" w:rsidRPr="007F5DA0">
        <w:rPr>
          <w:sz w:val="19"/>
          <w:szCs w:val="19"/>
        </w:rPr>
        <w:t xml:space="preserve"> </w:t>
      </w:r>
      <w:r w:rsidR="005F1079" w:rsidRPr="007F5DA0">
        <w:rPr>
          <w:sz w:val="19"/>
          <w:szCs w:val="19"/>
        </w:rPr>
        <w:t xml:space="preserve">sis </w:t>
      </w:r>
      <w:proofErr w:type="spellStart"/>
      <w:r w:rsidR="005F1079" w:rsidRPr="007F5DA0">
        <w:rPr>
          <w:sz w:val="19"/>
          <w:szCs w:val="19"/>
        </w:rPr>
        <w:t>ua</w:t>
      </w:r>
      <w:proofErr w:type="spellEnd"/>
      <w:ins w:id="22" w:author="TOUVA" w:date="2021-04-29T11:20:00Z">
        <w:r w:rsidR="006A2934">
          <w:rPr>
            <w:sz w:val="19"/>
            <w:szCs w:val="19"/>
          </w:rPr>
          <w:t xml:space="preserve"> </w:t>
        </w:r>
      </w:ins>
      <w:proofErr w:type="spellStart"/>
      <w:r w:rsidR="005F1079" w:rsidRPr="007F5DA0">
        <w:rPr>
          <w:sz w:val="19"/>
          <w:szCs w:val="19"/>
        </w:rPr>
        <w:t>n</w:t>
      </w:r>
      <w:del w:id="23" w:author="TOUVA" w:date="2021-04-29T11:20:00Z">
        <w:r w:rsidR="001826C7" w:rsidRPr="007F5DA0" w:rsidDel="006A2934">
          <w:rPr>
            <w:sz w:val="19"/>
            <w:szCs w:val="19"/>
          </w:rPr>
          <w:delText xml:space="preserve"> </w:delText>
        </w:r>
      </w:del>
      <w:r w:rsidR="005F1079" w:rsidRPr="007F5DA0">
        <w:rPr>
          <w:sz w:val="19"/>
          <w:szCs w:val="19"/>
        </w:rPr>
        <w:t>tej</w:t>
      </w:r>
      <w:proofErr w:type="spellEnd"/>
      <w:r w:rsidR="005F1079" w:rsidRPr="007F5DA0">
        <w:rPr>
          <w:sz w:val="19"/>
          <w:szCs w:val="19"/>
        </w:rPr>
        <w:t xml:space="preserve"> </w:t>
      </w:r>
      <w:proofErr w:type="spellStart"/>
      <w:r w:rsidR="005F1079" w:rsidRPr="007F5DA0">
        <w:rPr>
          <w:sz w:val="19"/>
          <w:szCs w:val="19"/>
        </w:rPr>
        <w:t>muaj</w:t>
      </w:r>
      <w:proofErr w:type="spellEnd"/>
      <w:r w:rsidR="005F1079" w:rsidRPr="007F5DA0">
        <w:rPr>
          <w:sz w:val="19"/>
          <w:szCs w:val="19"/>
        </w:rPr>
        <w:t xml:space="preserve"> </w:t>
      </w:r>
      <w:proofErr w:type="spellStart"/>
      <w:r w:rsidR="005F1079" w:rsidRPr="007F5DA0">
        <w:rPr>
          <w:sz w:val="19"/>
          <w:szCs w:val="19"/>
        </w:rPr>
        <w:t>hnub</w:t>
      </w:r>
      <w:proofErr w:type="spellEnd"/>
      <w:r w:rsidR="005F1079" w:rsidRPr="007F5DA0">
        <w:rPr>
          <w:sz w:val="19"/>
          <w:szCs w:val="19"/>
        </w:rPr>
        <w:t xml:space="preserve"> </w:t>
      </w:r>
      <w:proofErr w:type="spellStart"/>
      <w:r w:rsidR="005F1079" w:rsidRPr="007F5DA0">
        <w:rPr>
          <w:sz w:val="19"/>
          <w:szCs w:val="19"/>
        </w:rPr>
        <w:t>nyoog</w:t>
      </w:r>
      <w:proofErr w:type="spellEnd"/>
      <w:r w:rsidR="005F1079" w:rsidRPr="007F5DA0">
        <w:rPr>
          <w:sz w:val="19"/>
          <w:szCs w:val="19"/>
        </w:rPr>
        <w:t xml:space="preserve"> </w:t>
      </w:r>
      <w:proofErr w:type="spellStart"/>
      <w:r w:rsidR="005F1079" w:rsidRPr="007F5DA0">
        <w:rPr>
          <w:sz w:val="19"/>
          <w:szCs w:val="19"/>
        </w:rPr>
        <w:t>puv</w:t>
      </w:r>
      <w:proofErr w:type="spellEnd"/>
      <w:r w:rsidR="005F1079" w:rsidRPr="007F5DA0">
        <w:rPr>
          <w:sz w:val="19"/>
          <w:szCs w:val="19"/>
        </w:rPr>
        <w:t xml:space="preserve"> 21 xyoo, uas </w:t>
      </w:r>
      <w:proofErr w:type="spellStart"/>
      <w:r w:rsidR="005F1079" w:rsidRPr="007F5DA0">
        <w:rPr>
          <w:sz w:val="19"/>
          <w:szCs w:val="19"/>
        </w:rPr>
        <w:t>yuav</w:t>
      </w:r>
      <w:proofErr w:type="spellEnd"/>
      <w:r w:rsidR="005F1079" w:rsidRPr="007F5DA0">
        <w:rPr>
          <w:sz w:val="19"/>
          <w:szCs w:val="19"/>
        </w:rPr>
        <w:t xml:space="preserve"> </w:t>
      </w:r>
      <w:proofErr w:type="spellStart"/>
      <w:r w:rsidR="005F1079" w:rsidRPr="007F5DA0">
        <w:rPr>
          <w:sz w:val="19"/>
          <w:szCs w:val="19"/>
        </w:rPr>
        <w:t>suav</w:t>
      </w:r>
      <w:proofErr w:type="spellEnd"/>
      <w:r w:rsidR="005F1079" w:rsidRPr="007F5DA0">
        <w:rPr>
          <w:sz w:val="19"/>
          <w:szCs w:val="19"/>
        </w:rPr>
        <w:t xml:space="preserve"> </w:t>
      </w:r>
      <w:proofErr w:type="spellStart"/>
      <w:r w:rsidR="005F1079" w:rsidRPr="007F5DA0">
        <w:rPr>
          <w:sz w:val="19"/>
          <w:szCs w:val="19"/>
        </w:rPr>
        <w:t>nrog</w:t>
      </w:r>
      <w:proofErr w:type="spellEnd"/>
      <w:r w:rsidR="005F1079" w:rsidRPr="007F5DA0">
        <w:rPr>
          <w:sz w:val="19"/>
          <w:szCs w:val="19"/>
        </w:rPr>
        <w:t xml:space="preserve"> </w:t>
      </w:r>
      <w:proofErr w:type="spellStart"/>
      <w:r w:rsidR="005F1079" w:rsidRPr="007F5DA0">
        <w:rPr>
          <w:sz w:val="19"/>
          <w:szCs w:val="19"/>
        </w:rPr>
        <w:t>kev</w:t>
      </w:r>
      <w:proofErr w:type="spellEnd"/>
      <w:r w:rsidR="005F1079" w:rsidRPr="007F5DA0">
        <w:rPr>
          <w:sz w:val="19"/>
          <w:szCs w:val="19"/>
        </w:rPr>
        <w:t xml:space="preserve"> </w:t>
      </w:r>
      <w:proofErr w:type="spellStart"/>
      <w:r w:rsidR="005F1079" w:rsidRPr="007F5DA0">
        <w:rPr>
          <w:sz w:val="19"/>
          <w:szCs w:val="19"/>
        </w:rPr>
        <w:t>pab</w:t>
      </w:r>
      <w:proofErr w:type="spellEnd"/>
      <w:r w:rsidR="001826C7" w:rsidRPr="007F5DA0">
        <w:rPr>
          <w:sz w:val="19"/>
          <w:szCs w:val="19"/>
        </w:rPr>
        <w:t xml:space="preserve"> </w:t>
      </w:r>
      <w:proofErr w:type="spellStart"/>
      <w:r w:rsidR="005F1079" w:rsidRPr="007F5DA0">
        <w:rPr>
          <w:sz w:val="19"/>
          <w:szCs w:val="19"/>
        </w:rPr>
        <w:t>cuam</w:t>
      </w:r>
      <w:proofErr w:type="spellEnd"/>
      <w:r w:rsidR="005F1079" w:rsidRPr="007F5DA0">
        <w:rPr>
          <w:sz w:val="19"/>
          <w:szCs w:val="19"/>
        </w:rPr>
        <w:t xml:space="preserve"> </w:t>
      </w:r>
      <w:del w:id="24" w:author="TOUVA" w:date="2021-04-29T11:21:00Z">
        <w:r w:rsidR="005F1079" w:rsidRPr="007F5DA0" w:rsidDel="006A2934">
          <w:rPr>
            <w:sz w:val="19"/>
            <w:szCs w:val="19"/>
          </w:rPr>
          <w:delText xml:space="preserve">tu </w:delText>
        </w:r>
      </w:del>
      <w:proofErr w:type="spellStart"/>
      <w:r w:rsidR="005F1079" w:rsidRPr="007F5DA0">
        <w:rPr>
          <w:sz w:val="19"/>
          <w:szCs w:val="19"/>
        </w:rPr>
        <w:t>kom</w:t>
      </w:r>
      <w:proofErr w:type="spellEnd"/>
      <w:r w:rsidR="005F1079" w:rsidRPr="007F5DA0">
        <w:rPr>
          <w:sz w:val="19"/>
          <w:szCs w:val="19"/>
        </w:rPr>
        <w:t xml:space="preserve"> </w:t>
      </w:r>
      <w:ins w:id="25" w:author="TOUVA" w:date="2021-04-29T11:21:00Z">
        <w:r w:rsidR="006A2934">
          <w:rPr>
            <w:sz w:val="19"/>
            <w:szCs w:val="19"/>
          </w:rPr>
          <w:t xml:space="preserve">kawm </w:t>
        </w:r>
      </w:ins>
      <w:r w:rsidR="005F1079" w:rsidRPr="007F5DA0">
        <w:rPr>
          <w:sz w:val="19"/>
          <w:szCs w:val="19"/>
        </w:rPr>
        <w:t>tiav los</w:t>
      </w:r>
      <w:r w:rsidR="001826C7" w:rsidRPr="007F5DA0">
        <w:rPr>
          <w:sz w:val="19"/>
          <w:szCs w:val="19"/>
        </w:rPr>
        <w:t xml:space="preserve"> </w:t>
      </w:r>
      <w:r w:rsidR="005F1079" w:rsidRPr="007F5DA0">
        <w:rPr>
          <w:sz w:val="19"/>
          <w:szCs w:val="19"/>
        </w:rPr>
        <w:t xml:space="preserve">sis </w:t>
      </w:r>
      <w:proofErr w:type="spellStart"/>
      <w:r w:rsidR="001826C7" w:rsidRPr="007F5DA0">
        <w:rPr>
          <w:sz w:val="19"/>
          <w:szCs w:val="19"/>
        </w:rPr>
        <w:t>yuav</w:t>
      </w:r>
      <w:proofErr w:type="spellEnd"/>
      <w:r w:rsidR="001826C7" w:rsidRPr="007F5DA0">
        <w:rPr>
          <w:sz w:val="19"/>
          <w:szCs w:val="19"/>
        </w:rPr>
        <w:t xml:space="preserve"> </w:t>
      </w:r>
      <w:proofErr w:type="spellStart"/>
      <w:r w:rsidR="005F1079" w:rsidRPr="007F5DA0">
        <w:rPr>
          <w:sz w:val="19"/>
          <w:szCs w:val="19"/>
        </w:rPr>
        <w:t>raug</w:t>
      </w:r>
      <w:proofErr w:type="spellEnd"/>
      <w:r w:rsidR="005F1079" w:rsidRPr="007F5DA0">
        <w:rPr>
          <w:sz w:val="19"/>
          <w:szCs w:val="19"/>
        </w:rPr>
        <w:t xml:space="preserve"> </w:t>
      </w:r>
      <w:proofErr w:type="spellStart"/>
      <w:r w:rsidR="005F1079" w:rsidRPr="007F5DA0">
        <w:rPr>
          <w:sz w:val="19"/>
          <w:szCs w:val="19"/>
        </w:rPr>
        <w:t>xa</w:t>
      </w:r>
      <w:proofErr w:type="spellEnd"/>
      <w:r w:rsidR="005F1079" w:rsidRPr="007F5DA0">
        <w:rPr>
          <w:sz w:val="19"/>
          <w:szCs w:val="19"/>
        </w:rPr>
        <w:t xml:space="preserve"> </w:t>
      </w:r>
      <w:proofErr w:type="spellStart"/>
      <w:r w:rsidR="005F1079" w:rsidRPr="007F5DA0">
        <w:rPr>
          <w:sz w:val="19"/>
          <w:szCs w:val="19"/>
        </w:rPr>
        <w:t>mus</w:t>
      </w:r>
      <w:proofErr w:type="spellEnd"/>
      <w:r w:rsidR="005F1079" w:rsidRPr="007F5DA0">
        <w:rPr>
          <w:sz w:val="19"/>
          <w:szCs w:val="19"/>
        </w:rPr>
        <w:t xml:space="preserve"> rau </w:t>
      </w:r>
      <w:proofErr w:type="spellStart"/>
      <w:r w:rsidR="005F1079" w:rsidRPr="007F5DA0">
        <w:rPr>
          <w:sz w:val="19"/>
          <w:szCs w:val="19"/>
        </w:rPr>
        <w:t>lwm</w:t>
      </w:r>
      <w:proofErr w:type="spellEnd"/>
      <w:r w:rsidR="005F1079" w:rsidRPr="007F5DA0">
        <w:rPr>
          <w:sz w:val="19"/>
          <w:szCs w:val="19"/>
        </w:rPr>
        <w:t xml:space="preserve"> tus </w:t>
      </w:r>
      <w:proofErr w:type="spellStart"/>
      <w:r w:rsidR="005F1079" w:rsidRPr="007F5DA0">
        <w:rPr>
          <w:sz w:val="19"/>
          <w:szCs w:val="19"/>
        </w:rPr>
        <w:t>kws</w:t>
      </w:r>
      <w:proofErr w:type="spellEnd"/>
      <w:r w:rsidR="005F1079" w:rsidRPr="007F5DA0">
        <w:rPr>
          <w:sz w:val="19"/>
          <w:szCs w:val="19"/>
        </w:rPr>
        <w:t xml:space="preserve"> </w:t>
      </w:r>
      <w:proofErr w:type="spellStart"/>
      <w:r w:rsidR="005F1079" w:rsidRPr="007F5DA0">
        <w:rPr>
          <w:sz w:val="19"/>
          <w:szCs w:val="19"/>
        </w:rPr>
        <w:t>muab</w:t>
      </w:r>
      <w:proofErr w:type="spellEnd"/>
      <w:r w:rsidR="005F1079" w:rsidRPr="007F5DA0">
        <w:rPr>
          <w:sz w:val="19"/>
          <w:szCs w:val="19"/>
        </w:rPr>
        <w:t xml:space="preserve"> </w:t>
      </w:r>
      <w:proofErr w:type="spellStart"/>
      <w:r w:rsidR="005F1079" w:rsidRPr="007F5DA0">
        <w:rPr>
          <w:sz w:val="19"/>
          <w:szCs w:val="19"/>
        </w:rPr>
        <w:t>kev</w:t>
      </w:r>
      <w:proofErr w:type="spellEnd"/>
      <w:r w:rsidR="005F1079" w:rsidRPr="007F5DA0">
        <w:rPr>
          <w:sz w:val="19"/>
          <w:szCs w:val="19"/>
        </w:rPr>
        <w:t xml:space="preserve"> </w:t>
      </w:r>
      <w:proofErr w:type="spellStart"/>
      <w:r w:rsidR="005F1079" w:rsidRPr="007F5DA0">
        <w:rPr>
          <w:sz w:val="19"/>
          <w:szCs w:val="19"/>
        </w:rPr>
        <w:t>pab</w:t>
      </w:r>
      <w:proofErr w:type="spellEnd"/>
      <w:r w:rsidR="001826C7" w:rsidRPr="007F5DA0">
        <w:rPr>
          <w:sz w:val="19"/>
          <w:szCs w:val="19"/>
        </w:rPr>
        <w:t xml:space="preserve"> </w:t>
      </w:r>
      <w:proofErr w:type="spellStart"/>
      <w:r w:rsidR="005F1079" w:rsidRPr="007F5DA0">
        <w:rPr>
          <w:sz w:val="19"/>
          <w:szCs w:val="19"/>
        </w:rPr>
        <w:t>cuam</w:t>
      </w:r>
      <w:proofErr w:type="spellEnd"/>
      <w:r w:rsidR="005F1079" w:rsidRPr="007F5DA0">
        <w:rPr>
          <w:sz w:val="19"/>
          <w:szCs w:val="19"/>
        </w:rPr>
        <w:t xml:space="preserve"> </w:t>
      </w:r>
      <w:proofErr w:type="spellStart"/>
      <w:r w:rsidR="005F1079" w:rsidRPr="007F5DA0">
        <w:rPr>
          <w:sz w:val="19"/>
          <w:szCs w:val="19"/>
        </w:rPr>
        <w:t>ntxiv</w:t>
      </w:r>
      <w:proofErr w:type="spellEnd"/>
      <w:r w:rsidR="00656768" w:rsidRPr="007F5DA0">
        <w:rPr>
          <w:sz w:val="19"/>
          <w:szCs w:val="19"/>
        </w:rPr>
        <w:t>.</w:t>
      </w:r>
      <w:r w:rsidR="004D211E" w:rsidRPr="007F5DA0">
        <w:rPr>
          <w:sz w:val="19"/>
          <w:szCs w:val="19"/>
        </w:rPr>
        <w:t xml:space="preserve"> </w:t>
      </w:r>
      <w:proofErr w:type="spellStart"/>
      <w:r w:rsidR="004D211E" w:rsidRPr="007F5DA0">
        <w:rPr>
          <w:sz w:val="19"/>
          <w:szCs w:val="19"/>
        </w:rPr>
        <w:t>Kuv</w:t>
      </w:r>
      <w:proofErr w:type="spellEnd"/>
      <w:r w:rsidR="004D211E" w:rsidRPr="007F5DA0">
        <w:rPr>
          <w:sz w:val="19"/>
          <w:szCs w:val="19"/>
        </w:rPr>
        <w:t xml:space="preserve"> thiab / los</w:t>
      </w:r>
      <w:r w:rsidR="00F61ABC" w:rsidRPr="007F5DA0">
        <w:rPr>
          <w:sz w:val="19"/>
          <w:szCs w:val="19"/>
        </w:rPr>
        <w:t xml:space="preserve"> </w:t>
      </w:r>
      <w:r w:rsidR="004D211E" w:rsidRPr="007F5DA0">
        <w:rPr>
          <w:sz w:val="19"/>
          <w:szCs w:val="19"/>
        </w:rPr>
        <w:t xml:space="preserve">sis </w:t>
      </w:r>
      <w:proofErr w:type="spellStart"/>
      <w:r w:rsidR="004D211E" w:rsidRPr="007F5DA0">
        <w:rPr>
          <w:sz w:val="19"/>
          <w:szCs w:val="19"/>
        </w:rPr>
        <w:t>kuv</w:t>
      </w:r>
      <w:proofErr w:type="spellEnd"/>
      <w:r w:rsidR="004D211E" w:rsidRPr="007F5DA0">
        <w:rPr>
          <w:sz w:val="19"/>
          <w:szCs w:val="19"/>
        </w:rPr>
        <w:t xml:space="preserve"> tus me</w:t>
      </w:r>
      <w:r w:rsidR="00F61ABC" w:rsidRPr="007F5DA0">
        <w:rPr>
          <w:sz w:val="19"/>
          <w:szCs w:val="19"/>
        </w:rPr>
        <w:t xml:space="preserve"> </w:t>
      </w:r>
      <w:r w:rsidR="004D211E" w:rsidRPr="007F5DA0">
        <w:rPr>
          <w:sz w:val="19"/>
          <w:szCs w:val="19"/>
        </w:rPr>
        <w:t xml:space="preserve">nyuam </w:t>
      </w:r>
      <w:proofErr w:type="spellStart"/>
      <w:r w:rsidR="004D211E" w:rsidRPr="007F5DA0">
        <w:rPr>
          <w:sz w:val="19"/>
          <w:szCs w:val="19"/>
        </w:rPr>
        <w:t>yuav</w:t>
      </w:r>
      <w:proofErr w:type="spellEnd"/>
      <w:r w:rsidR="004D211E" w:rsidRPr="007F5DA0">
        <w:rPr>
          <w:sz w:val="19"/>
          <w:szCs w:val="19"/>
        </w:rPr>
        <w:t xml:space="preserve"> </w:t>
      </w:r>
      <w:proofErr w:type="spellStart"/>
      <w:r w:rsidR="004D211E" w:rsidRPr="007F5DA0">
        <w:rPr>
          <w:sz w:val="19"/>
          <w:szCs w:val="19"/>
        </w:rPr>
        <w:t>koom</w:t>
      </w:r>
      <w:proofErr w:type="spellEnd"/>
      <w:r w:rsidR="004D211E" w:rsidRPr="007F5DA0">
        <w:rPr>
          <w:sz w:val="19"/>
          <w:szCs w:val="19"/>
        </w:rPr>
        <w:t xml:space="preserve"> </w:t>
      </w:r>
      <w:proofErr w:type="spellStart"/>
      <w:r w:rsidR="004D211E" w:rsidRPr="007F5DA0">
        <w:rPr>
          <w:sz w:val="19"/>
          <w:szCs w:val="19"/>
        </w:rPr>
        <w:t>tes</w:t>
      </w:r>
      <w:proofErr w:type="spellEnd"/>
      <w:r w:rsidR="004D211E" w:rsidRPr="007F5DA0">
        <w:rPr>
          <w:sz w:val="19"/>
          <w:szCs w:val="19"/>
        </w:rPr>
        <w:t xml:space="preserve"> </w:t>
      </w:r>
      <w:proofErr w:type="spellStart"/>
      <w:r w:rsidR="004D211E" w:rsidRPr="007F5DA0">
        <w:rPr>
          <w:sz w:val="19"/>
          <w:szCs w:val="19"/>
        </w:rPr>
        <w:t>nrog</w:t>
      </w:r>
      <w:proofErr w:type="spellEnd"/>
      <w:r w:rsidR="004D211E" w:rsidRPr="007F5DA0">
        <w:rPr>
          <w:sz w:val="19"/>
          <w:szCs w:val="19"/>
        </w:rPr>
        <w:t xml:space="preserve"> </w:t>
      </w:r>
      <w:proofErr w:type="spellStart"/>
      <w:r w:rsidR="004D211E" w:rsidRPr="007F5DA0">
        <w:rPr>
          <w:sz w:val="19"/>
          <w:szCs w:val="19"/>
        </w:rPr>
        <w:t>kuv</w:t>
      </w:r>
      <w:proofErr w:type="spellEnd"/>
      <w:r w:rsidR="004D211E" w:rsidRPr="007F5DA0">
        <w:rPr>
          <w:sz w:val="19"/>
          <w:szCs w:val="19"/>
        </w:rPr>
        <w:t xml:space="preserve"> tus </w:t>
      </w:r>
      <w:proofErr w:type="spellStart"/>
      <w:r w:rsidR="004D211E" w:rsidRPr="007F5DA0">
        <w:rPr>
          <w:sz w:val="19"/>
          <w:szCs w:val="19"/>
        </w:rPr>
        <w:t>kws</w:t>
      </w:r>
      <w:proofErr w:type="spellEnd"/>
      <w:r w:rsidR="004D211E" w:rsidRPr="007F5DA0">
        <w:rPr>
          <w:sz w:val="19"/>
          <w:szCs w:val="19"/>
        </w:rPr>
        <w:t xml:space="preserve"> </w:t>
      </w:r>
      <w:proofErr w:type="spellStart"/>
      <w:r w:rsidR="004D211E" w:rsidRPr="007F5DA0">
        <w:rPr>
          <w:sz w:val="19"/>
          <w:szCs w:val="19"/>
        </w:rPr>
        <w:t>kho</w:t>
      </w:r>
      <w:proofErr w:type="spellEnd"/>
      <w:r w:rsidR="004D211E" w:rsidRPr="007F5DA0">
        <w:rPr>
          <w:sz w:val="19"/>
          <w:szCs w:val="19"/>
        </w:rPr>
        <w:t xml:space="preserve"> mob </w:t>
      </w:r>
      <w:proofErr w:type="spellStart"/>
      <w:r w:rsidR="004D211E" w:rsidRPr="007F5DA0">
        <w:rPr>
          <w:sz w:val="19"/>
          <w:szCs w:val="19"/>
        </w:rPr>
        <w:t>hais</w:t>
      </w:r>
      <w:proofErr w:type="spellEnd"/>
      <w:r w:rsidR="004D211E" w:rsidRPr="007F5DA0">
        <w:rPr>
          <w:sz w:val="19"/>
          <w:szCs w:val="19"/>
        </w:rPr>
        <w:t xml:space="preserve"> </w:t>
      </w:r>
      <w:proofErr w:type="spellStart"/>
      <w:r w:rsidR="004D211E" w:rsidRPr="007F5DA0">
        <w:rPr>
          <w:sz w:val="19"/>
          <w:szCs w:val="19"/>
        </w:rPr>
        <w:t>txog</w:t>
      </w:r>
      <w:proofErr w:type="spellEnd"/>
      <w:r w:rsidR="004D211E" w:rsidRPr="007F5DA0">
        <w:rPr>
          <w:sz w:val="19"/>
          <w:szCs w:val="19"/>
        </w:rPr>
        <w:t xml:space="preserve"> </w:t>
      </w:r>
      <w:proofErr w:type="spellStart"/>
      <w:r w:rsidR="004D211E" w:rsidRPr="007F5DA0">
        <w:rPr>
          <w:sz w:val="19"/>
          <w:szCs w:val="19"/>
        </w:rPr>
        <w:t>kev</w:t>
      </w:r>
      <w:proofErr w:type="spellEnd"/>
      <w:r w:rsidR="004D211E" w:rsidRPr="007F5DA0">
        <w:rPr>
          <w:sz w:val="19"/>
          <w:szCs w:val="19"/>
        </w:rPr>
        <w:t xml:space="preserve"> </w:t>
      </w:r>
      <w:proofErr w:type="spellStart"/>
      <w:r w:rsidR="004D211E" w:rsidRPr="007F5DA0">
        <w:rPr>
          <w:sz w:val="19"/>
          <w:szCs w:val="19"/>
        </w:rPr>
        <w:t>txhim</w:t>
      </w:r>
      <w:proofErr w:type="spellEnd"/>
      <w:r w:rsidR="004D211E" w:rsidRPr="007F5DA0">
        <w:rPr>
          <w:sz w:val="19"/>
          <w:szCs w:val="19"/>
        </w:rPr>
        <w:t xml:space="preserve"> </w:t>
      </w:r>
      <w:proofErr w:type="spellStart"/>
      <w:r w:rsidR="004D211E" w:rsidRPr="007F5DA0">
        <w:rPr>
          <w:sz w:val="19"/>
          <w:szCs w:val="19"/>
        </w:rPr>
        <w:t>kho</w:t>
      </w:r>
      <w:proofErr w:type="spellEnd"/>
      <w:r w:rsidR="004D211E" w:rsidRPr="007F5DA0">
        <w:rPr>
          <w:sz w:val="19"/>
          <w:szCs w:val="19"/>
        </w:rPr>
        <w:t xml:space="preserve"> </w:t>
      </w:r>
      <w:proofErr w:type="spellStart"/>
      <w:r w:rsidR="004D211E" w:rsidRPr="007F5DA0">
        <w:rPr>
          <w:sz w:val="19"/>
          <w:szCs w:val="19"/>
        </w:rPr>
        <w:t>hauv</w:t>
      </w:r>
      <w:proofErr w:type="spellEnd"/>
      <w:r w:rsidR="004D211E" w:rsidRPr="007F5DA0">
        <w:rPr>
          <w:sz w:val="19"/>
          <w:szCs w:val="19"/>
        </w:rPr>
        <w:t xml:space="preserve"> </w:t>
      </w:r>
      <w:proofErr w:type="spellStart"/>
      <w:r w:rsidR="004D211E" w:rsidRPr="007F5DA0">
        <w:rPr>
          <w:sz w:val="19"/>
          <w:szCs w:val="19"/>
        </w:rPr>
        <w:t>kev</w:t>
      </w:r>
      <w:proofErr w:type="spellEnd"/>
      <w:r w:rsidR="004D211E" w:rsidRPr="007F5DA0">
        <w:rPr>
          <w:sz w:val="19"/>
          <w:szCs w:val="19"/>
        </w:rPr>
        <w:t xml:space="preserve"> </w:t>
      </w:r>
      <w:proofErr w:type="spellStart"/>
      <w:r w:rsidR="004D211E" w:rsidRPr="007F5DA0">
        <w:rPr>
          <w:sz w:val="19"/>
          <w:szCs w:val="19"/>
        </w:rPr>
        <w:t>kho</w:t>
      </w:r>
      <w:proofErr w:type="spellEnd"/>
      <w:r w:rsidR="00F61ABC" w:rsidRPr="007F5DA0">
        <w:rPr>
          <w:sz w:val="19"/>
          <w:szCs w:val="19"/>
        </w:rPr>
        <w:t xml:space="preserve"> mob</w:t>
      </w:r>
      <w:r w:rsidR="004D211E" w:rsidRPr="007F5DA0">
        <w:rPr>
          <w:sz w:val="19"/>
          <w:szCs w:val="19"/>
        </w:rPr>
        <w:t xml:space="preserve"> thiab </w:t>
      </w:r>
      <w:proofErr w:type="spellStart"/>
      <w:r w:rsidR="004D211E" w:rsidRPr="007F5DA0">
        <w:rPr>
          <w:sz w:val="19"/>
          <w:szCs w:val="19"/>
        </w:rPr>
        <w:t>kuv</w:t>
      </w:r>
      <w:proofErr w:type="spellEnd"/>
      <w:r w:rsidR="004D211E" w:rsidRPr="007F5DA0">
        <w:rPr>
          <w:sz w:val="19"/>
          <w:szCs w:val="19"/>
        </w:rPr>
        <w:t xml:space="preserve"> tus </w:t>
      </w:r>
      <w:proofErr w:type="spellStart"/>
      <w:r w:rsidR="004D211E" w:rsidRPr="007F5DA0">
        <w:rPr>
          <w:sz w:val="19"/>
          <w:szCs w:val="19"/>
        </w:rPr>
        <w:t>kws</w:t>
      </w:r>
      <w:proofErr w:type="spellEnd"/>
      <w:r w:rsidR="004D211E" w:rsidRPr="007F5DA0">
        <w:rPr>
          <w:sz w:val="19"/>
          <w:szCs w:val="19"/>
        </w:rPr>
        <w:t xml:space="preserve"> </w:t>
      </w:r>
      <w:proofErr w:type="spellStart"/>
      <w:r w:rsidR="004D211E" w:rsidRPr="007F5DA0">
        <w:rPr>
          <w:sz w:val="19"/>
          <w:szCs w:val="19"/>
        </w:rPr>
        <w:t>kho</w:t>
      </w:r>
      <w:proofErr w:type="spellEnd"/>
      <w:r w:rsidR="004D211E" w:rsidRPr="007F5DA0">
        <w:rPr>
          <w:sz w:val="19"/>
          <w:szCs w:val="19"/>
        </w:rPr>
        <w:t xml:space="preserve"> mob </w:t>
      </w:r>
      <w:proofErr w:type="spellStart"/>
      <w:r w:rsidR="004D211E" w:rsidRPr="007F5DA0">
        <w:rPr>
          <w:sz w:val="19"/>
          <w:szCs w:val="19"/>
        </w:rPr>
        <w:t>tuaj</w:t>
      </w:r>
      <w:proofErr w:type="spellEnd"/>
      <w:r w:rsidR="004D211E" w:rsidRPr="007F5DA0">
        <w:rPr>
          <w:sz w:val="19"/>
          <w:szCs w:val="19"/>
        </w:rPr>
        <w:t xml:space="preserve"> </w:t>
      </w:r>
      <w:proofErr w:type="spellStart"/>
      <w:r w:rsidR="004D211E" w:rsidRPr="007F5DA0">
        <w:rPr>
          <w:sz w:val="19"/>
          <w:szCs w:val="19"/>
        </w:rPr>
        <w:t>yeem</w:t>
      </w:r>
      <w:proofErr w:type="spellEnd"/>
      <w:r w:rsidR="004D211E" w:rsidRPr="007F5DA0">
        <w:rPr>
          <w:sz w:val="19"/>
          <w:szCs w:val="19"/>
        </w:rPr>
        <w:t xml:space="preserve"> </w:t>
      </w:r>
      <w:proofErr w:type="spellStart"/>
      <w:r w:rsidR="004D211E" w:rsidRPr="007F5DA0">
        <w:rPr>
          <w:sz w:val="19"/>
          <w:szCs w:val="19"/>
        </w:rPr>
        <w:t>qhia</w:t>
      </w:r>
      <w:proofErr w:type="spellEnd"/>
      <w:r w:rsidR="004D211E" w:rsidRPr="007F5DA0">
        <w:rPr>
          <w:sz w:val="19"/>
          <w:szCs w:val="19"/>
        </w:rPr>
        <w:t xml:space="preserve"> cov </w:t>
      </w:r>
      <w:proofErr w:type="spellStart"/>
      <w:r w:rsidR="004D211E" w:rsidRPr="007F5DA0">
        <w:rPr>
          <w:sz w:val="19"/>
          <w:szCs w:val="19"/>
        </w:rPr>
        <w:t>ncauj</w:t>
      </w:r>
      <w:proofErr w:type="spellEnd"/>
      <w:r w:rsidR="004D211E" w:rsidRPr="007F5DA0">
        <w:rPr>
          <w:sz w:val="19"/>
          <w:szCs w:val="19"/>
        </w:rPr>
        <w:t xml:space="preserve"> </w:t>
      </w:r>
      <w:proofErr w:type="spellStart"/>
      <w:r w:rsidR="004D211E" w:rsidRPr="007F5DA0">
        <w:rPr>
          <w:sz w:val="19"/>
          <w:szCs w:val="19"/>
        </w:rPr>
        <w:t>lus</w:t>
      </w:r>
      <w:proofErr w:type="spellEnd"/>
      <w:r w:rsidR="004D211E" w:rsidRPr="007F5DA0">
        <w:rPr>
          <w:sz w:val="19"/>
          <w:szCs w:val="19"/>
        </w:rPr>
        <w:t xml:space="preserve"> </w:t>
      </w:r>
      <w:proofErr w:type="spellStart"/>
      <w:r w:rsidR="004D211E" w:rsidRPr="007F5DA0">
        <w:rPr>
          <w:sz w:val="19"/>
          <w:szCs w:val="19"/>
        </w:rPr>
        <w:t>ntxaws</w:t>
      </w:r>
      <w:proofErr w:type="spellEnd"/>
      <w:r w:rsidR="004D211E" w:rsidRPr="007F5DA0">
        <w:rPr>
          <w:sz w:val="19"/>
          <w:szCs w:val="19"/>
        </w:rPr>
        <w:t xml:space="preserve"> </w:t>
      </w:r>
      <w:proofErr w:type="spellStart"/>
      <w:r w:rsidR="004D211E" w:rsidRPr="007F5DA0">
        <w:rPr>
          <w:sz w:val="19"/>
          <w:szCs w:val="19"/>
        </w:rPr>
        <w:t>ntsig</w:t>
      </w:r>
      <w:proofErr w:type="spellEnd"/>
      <w:r w:rsidR="004D211E" w:rsidRPr="007F5DA0">
        <w:rPr>
          <w:sz w:val="19"/>
          <w:szCs w:val="19"/>
        </w:rPr>
        <w:t xml:space="preserve"> </w:t>
      </w:r>
      <w:proofErr w:type="spellStart"/>
      <w:r w:rsidR="004D211E" w:rsidRPr="007F5DA0">
        <w:rPr>
          <w:sz w:val="19"/>
          <w:szCs w:val="19"/>
        </w:rPr>
        <w:t>txog</w:t>
      </w:r>
      <w:proofErr w:type="spellEnd"/>
      <w:r w:rsidR="004D211E" w:rsidRPr="007F5DA0">
        <w:rPr>
          <w:sz w:val="19"/>
          <w:szCs w:val="19"/>
        </w:rPr>
        <w:t xml:space="preserve"> cov </w:t>
      </w:r>
      <w:proofErr w:type="spellStart"/>
      <w:r w:rsidR="004D211E" w:rsidRPr="007F5DA0">
        <w:rPr>
          <w:sz w:val="19"/>
          <w:szCs w:val="19"/>
        </w:rPr>
        <w:t>kev</w:t>
      </w:r>
      <w:proofErr w:type="spellEnd"/>
      <w:r w:rsidR="004D211E" w:rsidRPr="007F5DA0">
        <w:rPr>
          <w:sz w:val="19"/>
          <w:szCs w:val="19"/>
        </w:rPr>
        <w:t xml:space="preserve"> </w:t>
      </w:r>
      <w:proofErr w:type="spellStart"/>
      <w:r w:rsidR="004D211E" w:rsidRPr="007F5DA0">
        <w:rPr>
          <w:sz w:val="19"/>
          <w:szCs w:val="19"/>
        </w:rPr>
        <w:t>pab</w:t>
      </w:r>
      <w:proofErr w:type="spellEnd"/>
      <w:r w:rsidR="004D211E" w:rsidRPr="007F5DA0">
        <w:rPr>
          <w:sz w:val="19"/>
          <w:szCs w:val="19"/>
        </w:rPr>
        <w:t xml:space="preserve">. </w:t>
      </w:r>
      <w:proofErr w:type="spellStart"/>
      <w:r w:rsidR="004D211E" w:rsidRPr="007F5DA0">
        <w:rPr>
          <w:sz w:val="19"/>
          <w:szCs w:val="19"/>
        </w:rPr>
        <w:t>Kuv</w:t>
      </w:r>
      <w:proofErr w:type="spellEnd"/>
      <w:r w:rsidR="004D211E" w:rsidRPr="007F5DA0">
        <w:rPr>
          <w:sz w:val="19"/>
          <w:szCs w:val="19"/>
        </w:rPr>
        <w:t xml:space="preserve"> </w:t>
      </w:r>
      <w:proofErr w:type="spellStart"/>
      <w:r w:rsidR="004D211E" w:rsidRPr="007F5DA0">
        <w:rPr>
          <w:sz w:val="19"/>
          <w:szCs w:val="19"/>
        </w:rPr>
        <w:t>tuaj</w:t>
      </w:r>
      <w:proofErr w:type="spellEnd"/>
      <w:r w:rsidR="004D211E" w:rsidRPr="007F5DA0">
        <w:rPr>
          <w:sz w:val="19"/>
          <w:szCs w:val="19"/>
        </w:rPr>
        <w:t xml:space="preserve"> </w:t>
      </w:r>
      <w:proofErr w:type="spellStart"/>
      <w:r w:rsidR="004D211E" w:rsidRPr="007F5DA0">
        <w:rPr>
          <w:sz w:val="19"/>
          <w:szCs w:val="19"/>
        </w:rPr>
        <w:t>yeem</w:t>
      </w:r>
      <w:proofErr w:type="spellEnd"/>
      <w:r w:rsidR="004D211E" w:rsidRPr="007F5DA0">
        <w:rPr>
          <w:sz w:val="19"/>
          <w:szCs w:val="19"/>
        </w:rPr>
        <w:t xml:space="preserve"> </w:t>
      </w:r>
      <w:proofErr w:type="spellStart"/>
      <w:r w:rsidR="004D211E" w:rsidRPr="007F5DA0">
        <w:rPr>
          <w:sz w:val="19"/>
          <w:szCs w:val="19"/>
        </w:rPr>
        <w:t>thov</w:t>
      </w:r>
      <w:proofErr w:type="spellEnd"/>
      <w:r w:rsidR="004D211E" w:rsidRPr="007F5DA0">
        <w:rPr>
          <w:sz w:val="19"/>
          <w:szCs w:val="19"/>
        </w:rPr>
        <w:t xml:space="preserve"> </w:t>
      </w:r>
      <w:proofErr w:type="gramStart"/>
      <w:r w:rsidR="004D211E" w:rsidRPr="007F5DA0">
        <w:rPr>
          <w:sz w:val="19"/>
          <w:szCs w:val="19"/>
        </w:rPr>
        <w:t>ib</w:t>
      </w:r>
      <w:proofErr w:type="gramEnd"/>
      <w:r w:rsidR="004D211E" w:rsidRPr="007F5DA0">
        <w:rPr>
          <w:sz w:val="19"/>
          <w:szCs w:val="19"/>
        </w:rPr>
        <w:t xml:space="preserve"> </w:t>
      </w:r>
      <w:proofErr w:type="spellStart"/>
      <w:r w:rsidR="004D211E" w:rsidRPr="007F5DA0">
        <w:rPr>
          <w:sz w:val="19"/>
          <w:szCs w:val="19"/>
        </w:rPr>
        <w:t>daim</w:t>
      </w:r>
      <w:proofErr w:type="spellEnd"/>
      <w:r w:rsidR="004D211E" w:rsidRPr="007F5DA0">
        <w:rPr>
          <w:sz w:val="19"/>
          <w:szCs w:val="19"/>
        </w:rPr>
        <w:t xml:space="preserve"> ntawv </w:t>
      </w:r>
      <w:proofErr w:type="spellStart"/>
      <w:r w:rsidR="004D211E" w:rsidRPr="007F5DA0">
        <w:rPr>
          <w:sz w:val="19"/>
          <w:szCs w:val="19"/>
        </w:rPr>
        <w:t>theej</w:t>
      </w:r>
      <w:proofErr w:type="spellEnd"/>
      <w:r w:rsidR="004D211E" w:rsidRPr="007F5DA0">
        <w:rPr>
          <w:sz w:val="19"/>
          <w:szCs w:val="19"/>
        </w:rPr>
        <w:t xml:space="preserve"> </w:t>
      </w:r>
      <w:proofErr w:type="spellStart"/>
      <w:r w:rsidR="004D211E" w:rsidRPr="007F5DA0">
        <w:rPr>
          <w:sz w:val="19"/>
          <w:szCs w:val="19"/>
        </w:rPr>
        <w:t>ntawm</w:t>
      </w:r>
      <w:proofErr w:type="spellEnd"/>
      <w:r w:rsidR="004D211E" w:rsidRPr="007F5DA0">
        <w:rPr>
          <w:sz w:val="19"/>
          <w:szCs w:val="19"/>
        </w:rPr>
        <w:t xml:space="preserve"> </w:t>
      </w:r>
      <w:proofErr w:type="spellStart"/>
      <w:r w:rsidR="004D211E" w:rsidRPr="007F5DA0">
        <w:rPr>
          <w:sz w:val="19"/>
          <w:szCs w:val="19"/>
        </w:rPr>
        <w:t>lub</w:t>
      </w:r>
      <w:proofErr w:type="spellEnd"/>
      <w:r w:rsidR="004D211E" w:rsidRPr="007F5DA0">
        <w:rPr>
          <w:sz w:val="19"/>
          <w:szCs w:val="19"/>
        </w:rPr>
        <w:t xml:space="preserve"> </w:t>
      </w:r>
      <w:proofErr w:type="spellStart"/>
      <w:r w:rsidR="004D211E" w:rsidRPr="007F5DA0">
        <w:rPr>
          <w:sz w:val="19"/>
          <w:szCs w:val="19"/>
        </w:rPr>
        <w:t>hom</w:t>
      </w:r>
      <w:proofErr w:type="spellEnd"/>
      <w:r w:rsidR="004D211E" w:rsidRPr="007F5DA0">
        <w:rPr>
          <w:sz w:val="19"/>
          <w:szCs w:val="19"/>
        </w:rPr>
        <w:t xml:space="preserve"> </w:t>
      </w:r>
      <w:proofErr w:type="spellStart"/>
      <w:r w:rsidR="004D211E" w:rsidRPr="007F5DA0">
        <w:rPr>
          <w:sz w:val="19"/>
          <w:szCs w:val="19"/>
        </w:rPr>
        <w:t>phiaj</w:t>
      </w:r>
      <w:proofErr w:type="spellEnd"/>
      <w:r w:rsidR="004D211E" w:rsidRPr="007F5DA0">
        <w:rPr>
          <w:sz w:val="19"/>
          <w:szCs w:val="19"/>
        </w:rPr>
        <w:t xml:space="preserve"> </w:t>
      </w:r>
      <w:proofErr w:type="spellStart"/>
      <w:r w:rsidR="004D211E" w:rsidRPr="007F5DA0">
        <w:rPr>
          <w:sz w:val="19"/>
          <w:szCs w:val="19"/>
        </w:rPr>
        <w:t>kho</w:t>
      </w:r>
      <w:proofErr w:type="spellEnd"/>
      <w:ins w:id="26" w:author="TOUVA" w:date="2021-04-29T11:22:00Z">
        <w:r w:rsidR="000241A3">
          <w:rPr>
            <w:sz w:val="19"/>
            <w:szCs w:val="19"/>
          </w:rPr>
          <w:t xml:space="preserve"> mob</w:t>
        </w:r>
      </w:ins>
      <w:r w:rsidR="004D211E" w:rsidRPr="007F5DA0">
        <w:rPr>
          <w:sz w:val="19"/>
          <w:szCs w:val="19"/>
        </w:rPr>
        <w:t xml:space="preserve"> (</w:t>
      </w:r>
      <w:proofErr w:type="spellStart"/>
      <w:r w:rsidR="004D211E" w:rsidRPr="007F5DA0">
        <w:rPr>
          <w:sz w:val="19"/>
          <w:szCs w:val="19"/>
        </w:rPr>
        <w:t>hom</w:t>
      </w:r>
      <w:proofErr w:type="spellEnd"/>
      <w:r w:rsidR="004D211E" w:rsidRPr="007F5DA0">
        <w:rPr>
          <w:sz w:val="19"/>
          <w:szCs w:val="19"/>
        </w:rPr>
        <w:t xml:space="preserve"> </w:t>
      </w:r>
      <w:proofErr w:type="spellStart"/>
      <w:r w:rsidR="004D211E" w:rsidRPr="007F5DA0">
        <w:rPr>
          <w:sz w:val="19"/>
          <w:szCs w:val="19"/>
        </w:rPr>
        <w:t>phiaj</w:t>
      </w:r>
      <w:proofErr w:type="spellEnd"/>
      <w:r w:rsidR="004D211E" w:rsidRPr="007F5DA0">
        <w:rPr>
          <w:sz w:val="19"/>
          <w:szCs w:val="19"/>
        </w:rPr>
        <w:t xml:space="preserve">) los </w:t>
      </w:r>
      <w:proofErr w:type="spellStart"/>
      <w:r w:rsidR="004D211E" w:rsidRPr="007F5DA0">
        <w:rPr>
          <w:sz w:val="19"/>
          <w:szCs w:val="19"/>
        </w:rPr>
        <w:t>ntawm</w:t>
      </w:r>
      <w:proofErr w:type="spellEnd"/>
      <w:r w:rsidR="004D211E" w:rsidRPr="007F5DA0">
        <w:rPr>
          <w:sz w:val="19"/>
          <w:szCs w:val="19"/>
        </w:rPr>
        <w:t xml:space="preserve"> tus </w:t>
      </w:r>
      <w:proofErr w:type="spellStart"/>
      <w:r w:rsidR="004D211E" w:rsidRPr="007F5DA0">
        <w:rPr>
          <w:sz w:val="19"/>
          <w:szCs w:val="19"/>
        </w:rPr>
        <w:t>kws</w:t>
      </w:r>
      <w:proofErr w:type="spellEnd"/>
      <w:r w:rsidR="004D211E" w:rsidRPr="007F5DA0">
        <w:rPr>
          <w:sz w:val="19"/>
          <w:szCs w:val="19"/>
        </w:rPr>
        <w:t xml:space="preserve"> </w:t>
      </w:r>
      <w:proofErr w:type="spellStart"/>
      <w:r w:rsidR="004D211E" w:rsidRPr="007F5DA0">
        <w:rPr>
          <w:sz w:val="19"/>
          <w:szCs w:val="19"/>
        </w:rPr>
        <w:t>kho</w:t>
      </w:r>
      <w:proofErr w:type="spellEnd"/>
      <w:r w:rsidR="004D211E" w:rsidRPr="007F5DA0">
        <w:rPr>
          <w:sz w:val="19"/>
          <w:szCs w:val="19"/>
        </w:rPr>
        <w:t xml:space="preserve"> mob </w:t>
      </w:r>
      <w:r w:rsidR="00F61ABC" w:rsidRPr="007F5DA0">
        <w:rPr>
          <w:sz w:val="19"/>
          <w:szCs w:val="19"/>
        </w:rPr>
        <w:t xml:space="preserve">uas </w:t>
      </w:r>
      <w:proofErr w:type="spellStart"/>
      <w:r w:rsidR="00F61ABC" w:rsidRPr="007F5DA0">
        <w:rPr>
          <w:sz w:val="19"/>
          <w:szCs w:val="19"/>
        </w:rPr>
        <w:t>cuam</w:t>
      </w:r>
      <w:proofErr w:type="spellEnd"/>
      <w:r w:rsidR="00F61ABC" w:rsidRPr="007F5DA0">
        <w:rPr>
          <w:sz w:val="19"/>
          <w:szCs w:val="19"/>
        </w:rPr>
        <w:t xml:space="preserve"> </w:t>
      </w:r>
      <w:proofErr w:type="spellStart"/>
      <w:r w:rsidR="00F61ABC" w:rsidRPr="007F5DA0">
        <w:rPr>
          <w:sz w:val="19"/>
          <w:szCs w:val="19"/>
        </w:rPr>
        <w:t>tshuam</w:t>
      </w:r>
      <w:proofErr w:type="spellEnd"/>
      <w:r w:rsidR="00656768" w:rsidRPr="007F5DA0">
        <w:rPr>
          <w:sz w:val="19"/>
          <w:szCs w:val="19"/>
        </w:rPr>
        <w:t>.</w:t>
      </w:r>
    </w:p>
    <w:p w14:paraId="1DF7A91A" w14:textId="77777777" w:rsidR="00656768" w:rsidRPr="007F5DA0" w:rsidRDefault="00656768" w:rsidP="00656768">
      <w:pPr>
        <w:pStyle w:val="BodyText"/>
        <w:spacing w:before="7"/>
        <w:rPr>
          <w:sz w:val="19"/>
          <w:szCs w:val="19"/>
        </w:rPr>
      </w:pPr>
    </w:p>
    <w:p w14:paraId="411F04E4" w14:textId="69168127" w:rsidR="00656768" w:rsidRPr="007F5DA0" w:rsidRDefault="008A1388" w:rsidP="00656768">
      <w:pPr>
        <w:ind w:left="100"/>
        <w:rPr>
          <w:i/>
          <w:sz w:val="19"/>
          <w:szCs w:val="19"/>
        </w:rPr>
      </w:pPr>
      <w:r w:rsidRPr="007F5DA0">
        <w:rPr>
          <w:i/>
          <w:sz w:val="19"/>
          <w:szCs w:val="19"/>
        </w:rPr>
        <w:t>KEV SIAB XYUAS ME NYUAM</w:t>
      </w:r>
    </w:p>
    <w:p w14:paraId="5E0B6C61" w14:textId="3CABF19E" w:rsidR="00656768" w:rsidRPr="007F5DA0" w:rsidRDefault="004B593E" w:rsidP="00656768">
      <w:pPr>
        <w:pStyle w:val="BodyText"/>
        <w:spacing w:before="5"/>
        <w:ind w:left="100" w:right="463"/>
        <w:rPr>
          <w:sz w:val="19"/>
          <w:szCs w:val="19"/>
        </w:rPr>
      </w:pPr>
      <w:r w:rsidRPr="007F5DA0">
        <w:rPr>
          <w:sz w:val="19"/>
          <w:szCs w:val="19"/>
        </w:rPr>
        <w:t xml:space="preserve">Yog tias </w:t>
      </w:r>
      <w:proofErr w:type="spellStart"/>
      <w:r w:rsidRPr="007F5DA0">
        <w:rPr>
          <w:sz w:val="19"/>
          <w:szCs w:val="19"/>
        </w:rPr>
        <w:t>tsis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muaj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kev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pom</w:t>
      </w:r>
      <w:proofErr w:type="spellEnd"/>
      <w:r w:rsidRPr="007F5DA0">
        <w:rPr>
          <w:sz w:val="19"/>
          <w:szCs w:val="19"/>
        </w:rPr>
        <w:t xml:space="preserve"> zoo </w:t>
      </w:r>
      <w:proofErr w:type="spellStart"/>
      <w:r w:rsidRPr="007F5DA0">
        <w:rPr>
          <w:sz w:val="19"/>
          <w:szCs w:val="19"/>
        </w:rPr>
        <w:t>lwm</w:t>
      </w:r>
      <w:proofErr w:type="spellEnd"/>
      <w:r w:rsidRPr="007F5DA0">
        <w:rPr>
          <w:sz w:val="19"/>
          <w:szCs w:val="19"/>
        </w:rPr>
        <w:t xml:space="preserve"> yam, </w:t>
      </w:r>
      <w:proofErr w:type="spellStart"/>
      <w:r w:rsidRPr="007F5DA0">
        <w:rPr>
          <w:sz w:val="19"/>
          <w:szCs w:val="19"/>
        </w:rPr>
        <w:t>Kuv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nkag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siab</w:t>
      </w:r>
      <w:proofErr w:type="spellEnd"/>
      <w:r w:rsidRPr="007F5DA0">
        <w:rPr>
          <w:sz w:val="19"/>
          <w:szCs w:val="19"/>
        </w:rPr>
        <w:t xml:space="preserve"> tias </w:t>
      </w:r>
      <w:proofErr w:type="spellStart"/>
      <w:r w:rsidRPr="007F5DA0">
        <w:rPr>
          <w:sz w:val="19"/>
          <w:szCs w:val="19"/>
        </w:rPr>
        <w:t>kuv</w:t>
      </w:r>
      <w:proofErr w:type="spellEnd"/>
      <w:r w:rsidRPr="007F5DA0">
        <w:rPr>
          <w:sz w:val="19"/>
          <w:szCs w:val="19"/>
        </w:rPr>
        <w:t xml:space="preserve"> tus me</w:t>
      </w:r>
      <w:r w:rsidR="007A7EFC" w:rsidRPr="007F5DA0">
        <w:rPr>
          <w:sz w:val="19"/>
          <w:szCs w:val="19"/>
        </w:rPr>
        <w:t xml:space="preserve"> </w:t>
      </w:r>
      <w:r w:rsidRPr="007F5DA0">
        <w:rPr>
          <w:sz w:val="19"/>
          <w:szCs w:val="19"/>
        </w:rPr>
        <w:t xml:space="preserve">nyuam </w:t>
      </w:r>
      <w:proofErr w:type="spellStart"/>
      <w:r w:rsidRPr="007F5DA0">
        <w:rPr>
          <w:sz w:val="19"/>
          <w:szCs w:val="19"/>
        </w:rPr>
        <w:t>yuav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tsum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nrog</w:t>
      </w:r>
      <w:proofErr w:type="spellEnd"/>
      <w:r w:rsidRPr="007F5DA0">
        <w:rPr>
          <w:sz w:val="19"/>
          <w:szCs w:val="19"/>
        </w:rPr>
        <w:t xml:space="preserve"> ib tus </w:t>
      </w:r>
      <w:proofErr w:type="spellStart"/>
      <w:r w:rsidRPr="007F5DA0">
        <w:rPr>
          <w:sz w:val="19"/>
          <w:szCs w:val="19"/>
        </w:rPr>
        <w:t>neeg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laus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nyob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="007A7EFC" w:rsidRPr="007F5DA0">
        <w:rPr>
          <w:sz w:val="19"/>
          <w:szCs w:val="19"/>
        </w:rPr>
        <w:t>hauv</w:t>
      </w:r>
      <w:proofErr w:type="spellEnd"/>
      <w:r w:rsidRPr="007F5DA0">
        <w:rPr>
          <w:sz w:val="19"/>
          <w:szCs w:val="19"/>
        </w:rPr>
        <w:t xml:space="preserve"> Sacramento Cov Me</w:t>
      </w:r>
      <w:r w:rsidR="007A7EFC" w:rsidRPr="007F5DA0">
        <w:rPr>
          <w:sz w:val="19"/>
          <w:szCs w:val="19"/>
        </w:rPr>
        <w:t xml:space="preserve"> </w:t>
      </w:r>
      <w:ins w:id="27" w:author="TOUVA" w:date="2021-04-29T11:22:00Z">
        <w:r w:rsidR="000241A3">
          <w:rPr>
            <w:sz w:val="19"/>
            <w:szCs w:val="19"/>
          </w:rPr>
          <w:t>N</w:t>
        </w:r>
      </w:ins>
      <w:del w:id="28" w:author="TOUVA" w:date="2021-04-29T11:22:00Z">
        <w:r w:rsidRPr="007F5DA0" w:rsidDel="000241A3">
          <w:rPr>
            <w:sz w:val="19"/>
            <w:szCs w:val="19"/>
          </w:rPr>
          <w:delText>n</w:delText>
        </w:r>
      </w:del>
      <w:r w:rsidRPr="007F5DA0">
        <w:rPr>
          <w:sz w:val="19"/>
          <w:szCs w:val="19"/>
        </w:rPr>
        <w:t xml:space="preserve">yuam </w:t>
      </w:r>
      <w:proofErr w:type="spellStart"/>
      <w:r w:rsidR="007A7EFC" w:rsidRPr="007F5DA0">
        <w:rPr>
          <w:sz w:val="19"/>
          <w:szCs w:val="19"/>
        </w:rPr>
        <w:t>Hauv</w:t>
      </w:r>
      <w:proofErr w:type="spellEnd"/>
      <w:r w:rsidR="007A7EFC" w:rsidRPr="007F5DA0">
        <w:rPr>
          <w:sz w:val="19"/>
          <w:szCs w:val="19"/>
        </w:rPr>
        <w:t xml:space="preserve"> </w:t>
      </w:r>
      <w:proofErr w:type="spellStart"/>
      <w:r w:rsidR="007A7EFC" w:rsidRPr="007F5DA0">
        <w:rPr>
          <w:sz w:val="19"/>
          <w:szCs w:val="19"/>
        </w:rPr>
        <w:t>T</w:t>
      </w:r>
      <w:r w:rsidRPr="007F5DA0">
        <w:rPr>
          <w:sz w:val="19"/>
          <w:szCs w:val="19"/>
        </w:rPr>
        <w:t>sev</w:t>
      </w:r>
      <w:proofErr w:type="spellEnd"/>
      <w:r w:rsidRPr="007F5DA0">
        <w:rPr>
          <w:sz w:val="19"/>
          <w:szCs w:val="19"/>
        </w:rPr>
        <w:t xml:space="preserve"> thiab </w:t>
      </w:r>
      <w:proofErr w:type="spellStart"/>
      <w:r w:rsidRPr="007F5DA0">
        <w:rPr>
          <w:sz w:val="19"/>
          <w:szCs w:val="19"/>
        </w:rPr>
        <w:t>hauv</w:t>
      </w:r>
      <w:proofErr w:type="spellEnd"/>
      <w:r w:rsidRPr="007F5DA0">
        <w:rPr>
          <w:sz w:val="19"/>
          <w:szCs w:val="19"/>
        </w:rPr>
        <w:t xml:space="preserve"> Wraparound chaw </w:t>
      </w:r>
      <w:proofErr w:type="spellStart"/>
      <w:r w:rsidRPr="007F5DA0">
        <w:rPr>
          <w:sz w:val="19"/>
          <w:szCs w:val="19"/>
        </w:rPr>
        <w:t>txais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tos</w:t>
      </w:r>
      <w:proofErr w:type="spellEnd"/>
      <w:r w:rsidRPr="007F5DA0">
        <w:rPr>
          <w:sz w:val="19"/>
          <w:szCs w:val="19"/>
        </w:rPr>
        <w:t xml:space="preserve"> thiab </w:t>
      </w:r>
      <w:proofErr w:type="spellStart"/>
      <w:r w:rsidRPr="007F5DA0">
        <w:rPr>
          <w:sz w:val="19"/>
          <w:szCs w:val="19"/>
        </w:rPr>
        <w:t>yuav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tsis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tso</w:t>
      </w:r>
      <w:proofErr w:type="spellEnd"/>
      <w:r w:rsidRPr="007F5DA0">
        <w:rPr>
          <w:sz w:val="19"/>
          <w:szCs w:val="19"/>
        </w:rPr>
        <w:t xml:space="preserve"> yog </w:t>
      </w:r>
      <w:proofErr w:type="spellStart"/>
      <w:r w:rsidRPr="007F5DA0">
        <w:rPr>
          <w:sz w:val="19"/>
          <w:szCs w:val="19"/>
        </w:rPr>
        <w:t>tsis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muaj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k</w:t>
      </w:r>
      <w:ins w:id="29" w:author="TOUVA" w:date="2021-04-29T11:23:00Z">
        <w:r w:rsidR="000241A3">
          <w:rPr>
            <w:sz w:val="19"/>
            <w:szCs w:val="19"/>
          </w:rPr>
          <w:t>e</w:t>
        </w:r>
      </w:ins>
      <w:del w:id="30" w:author="TOUVA" w:date="2021-04-29T11:23:00Z">
        <w:r w:rsidRPr="007F5DA0" w:rsidDel="000241A3">
          <w:rPr>
            <w:sz w:val="19"/>
            <w:szCs w:val="19"/>
          </w:rPr>
          <w:delText>u</w:delText>
        </w:r>
      </w:del>
      <w:r w:rsidRPr="007F5DA0">
        <w:rPr>
          <w:sz w:val="19"/>
          <w:szCs w:val="19"/>
        </w:rPr>
        <w:t>v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saib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xyuas</w:t>
      </w:r>
      <w:proofErr w:type="spellEnd"/>
      <w:r w:rsidR="00656768" w:rsidRPr="007F5DA0">
        <w:rPr>
          <w:sz w:val="19"/>
          <w:szCs w:val="19"/>
        </w:rPr>
        <w:t xml:space="preserve">. </w:t>
      </w:r>
      <w:proofErr w:type="spellStart"/>
      <w:r w:rsidR="008E6D73" w:rsidRPr="007F5DA0">
        <w:rPr>
          <w:sz w:val="19"/>
          <w:szCs w:val="19"/>
        </w:rPr>
        <w:t>Kuv</w:t>
      </w:r>
      <w:proofErr w:type="spellEnd"/>
      <w:r w:rsidR="008E6D73" w:rsidRPr="007F5DA0">
        <w:rPr>
          <w:sz w:val="19"/>
          <w:szCs w:val="19"/>
        </w:rPr>
        <w:t xml:space="preserve"> </w:t>
      </w:r>
      <w:proofErr w:type="spellStart"/>
      <w:r w:rsidR="008E6D73" w:rsidRPr="007F5DA0">
        <w:rPr>
          <w:sz w:val="19"/>
          <w:szCs w:val="19"/>
        </w:rPr>
        <w:t>tseem</w:t>
      </w:r>
      <w:proofErr w:type="spellEnd"/>
      <w:r w:rsidR="008E6D73" w:rsidRPr="007F5DA0">
        <w:rPr>
          <w:sz w:val="19"/>
          <w:szCs w:val="19"/>
        </w:rPr>
        <w:t xml:space="preserve"> </w:t>
      </w:r>
      <w:proofErr w:type="spellStart"/>
      <w:r w:rsidR="008E6D73" w:rsidRPr="007F5DA0">
        <w:rPr>
          <w:sz w:val="19"/>
          <w:szCs w:val="19"/>
        </w:rPr>
        <w:t>yuav</w:t>
      </w:r>
      <w:proofErr w:type="spellEnd"/>
      <w:r w:rsidR="008E6D73" w:rsidRPr="007F5DA0">
        <w:rPr>
          <w:sz w:val="19"/>
          <w:szCs w:val="19"/>
        </w:rPr>
        <w:t xml:space="preserve"> </w:t>
      </w:r>
      <w:proofErr w:type="spellStart"/>
      <w:proofErr w:type="gramStart"/>
      <w:r w:rsidR="008E6D73" w:rsidRPr="007F5DA0">
        <w:rPr>
          <w:sz w:val="19"/>
          <w:szCs w:val="19"/>
        </w:rPr>
        <w:t>kos</w:t>
      </w:r>
      <w:proofErr w:type="spellEnd"/>
      <w:proofErr w:type="gramEnd"/>
      <w:r w:rsidR="008E6D73" w:rsidRPr="007F5DA0">
        <w:rPr>
          <w:sz w:val="19"/>
          <w:szCs w:val="19"/>
        </w:rPr>
        <w:t xml:space="preserve"> </w:t>
      </w:r>
      <w:proofErr w:type="spellStart"/>
      <w:r w:rsidR="008E6D73" w:rsidRPr="007F5DA0">
        <w:rPr>
          <w:sz w:val="19"/>
          <w:szCs w:val="19"/>
        </w:rPr>
        <w:t>npe</w:t>
      </w:r>
      <w:proofErr w:type="spellEnd"/>
      <w:r w:rsidR="008E6D73" w:rsidRPr="007F5DA0">
        <w:rPr>
          <w:sz w:val="19"/>
          <w:szCs w:val="19"/>
        </w:rPr>
        <w:t xml:space="preserve"> rau </w:t>
      </w:r>
      <w:proofErr w:type="spellStart"/>
      <w:r w:rsidR="008E6D73" w:rsidRPr="007F5DA0">
        <w:rPr>
          <w:sz w:val="19"/>
          <w:szCs w:val="19"/>
        </w:rPr>
        <w:t>hauv</w:t>
      </w:r>
      <w:proofErr w:type="spellEnd"/>
      <w:r w:rsidR="008E6D73" w:rsidRPr="007F5DA0">
        <w:rPr>
          <w:sz w:val="19"/>
          <w:szCs w:val="19"/>
        </w:rPr>
        <w:t xml:space="preserve">, </w:t>
      </w:r>
      <w:proofErr w:type="spellStart"/>
      <w:ins w:id="31" w:author="TOUVA" w:date="2021-04-29T11:23:00Z">
        <w:r w:rsidR="000241A3">
          <w:rPr>
            <w:sz w:val="19"/>
            <w:szCs w:val="19"/>
          </w:rPr>
          <w:t>kev</w:t>
        </w:r>
        <w:proofErr w:type="spellEnd"/>
        <w:r w:rsidR="000241A3">
          <w:rPr>
            <w:sz w:val="19"/>
            <w:szCs w:val="19"/>
          </w:rPr>
          <w:t xml:space="preserve"> </w:t>
        </w:r>
      </w:ins>
      <w:proofErr w:type="spellStart"/>
      <w:r w:rsidR="008E6D73" w:rsidRPr="007F5DA0">
        <w:rPr>
          <w:sz w:val="19"/>
          <w:szCs w:val="19"/>
        </w:rPr>
        <w:t>saib</w:t>
      </w:r>
      <w:proofErr w:type="spellEnd"/>
      <w:r w:rsidR="008E6D73" w:rsidRPr="007F5DA0">
        <w:rPr>
          <w:sz w:val="19"/>
          <w:szCs w:val="19"/>
        </w:rPr>
        <w:t xml:space="preserve"> </w:t>
      </w:r>
      <w:proofErr w:type="spellStart"/>
      <w:r w:rsidR="008E6D73" w:rsidRPr="007F5DA0">
        <w:rPr>
          <w:sz w:val="19"/>
          <w:szCs w:val="19"/>
        </w:rPr>
        <w:t>xyuas</w:t>
      </w:r>
      <w:proofErr w:type="spellEnd"/>
      <w:r w:rsidR="008E6D73" w:rsidRPr="007F5DA0">
        <w:rPr>
          <w:sz w:val="19"/>
          <w:szCs w:val="19"/>
        </w:rPr>
        <w:t xml:space="preserve"> </w:t>
      </w:r>
      <w:proofErr w:type="spellStart"/>
      <w:r w:rsidR="008E6D73" w:rsidRPr="007F5DA0">
        <w:rPr>
          <w:sz w:val="19"/>
          <w:szCs w:val="19"/>
        </w:rPr>
        <w:t>lawv</w:t>
      </w:r>
      <w:proofErr w:type="spellEnd"/>
      <w:r w:rsidR="008E6D73" w:rsidRPr="007F5DA0">
        <w:rPr>
          <w:sz w:val="19"/>
          <w:szCs w:val="19"/>
        </w:rPr>
        <w:t xml:space="preserve"> thiab </w:t>
      </w:r>
      <w:proofErr w:type="spellStart"/>
      <w:r w:rsidR="00C57553" w:rsidRPr="007F5DA0">
        <w:rPr>
          <w:sz w:val="19"/>
          <w:szCs w:val="19"/>
        </w:rPr>
        <w:t>ntsuam</w:t>
      </w:r>
      <w:proofErr w:type="spellEnd"/>
      <w:r w:rsidR="00C57553" w:rsidRPr="007F5DA0">
        <w:rPr>
          <w:sz w:val="19"/>
          <w:szCs w:val="19"/>
        </w:rPr>
        <w:t xml:space="preserve"> </w:t>
      </w:r>
      <w:proofErr w:type="spellStart"/>
      <w:r w:rsidR="008E6D73" w:rsidRPr="007F5DA0">
        <w:rPr>
          <w:sz w:val="19"/>
          <w:szCs w:val="19"/>
        </w:rPr>
        <w:t>xyuas</w:t>
      </w:r>
      <w:proofErr w:type="spellEnd"/>
      <w:r w:rsidR="008E6D73" w:rsidRPr="007F5DA0">
        <w:rPr>
          <w:sz w:val="19"/>
          <w:szCs w:val="19"/>
        </w:rPr>
        <w:t xml:space="preserve"> </w:t>
      </w:r>
      <w:proofErr w:type="spellStart"/>
      <w:r w:rsidR="008E6D73" w:rsidRPr="007F5DA0">
        <w:rPr>
          <w:sz w:val="19"/>
          <w:szCs w:val="19"/>
        </w:rPr>
        <w:t>kom</w:t>
      </w:r>
      <w:proofErr w:type="spellEnd"/>
      <w:r w:rsidR="008E6D73" w:rsidRPr="007F5DA0">
        <w:rPr>
          <w:sz w:val="19"/>
          <w:szCs w:val="19"/>
        </w:rPr>
        <w:t xml:space="preserve"> </w:t>
      </w:r>
      <w:proofErr w:type="spellStart"/>
      <w:r w:rsidR="008E6D73" w:rsidRPr="007F5DA0">
        <w:rPr>
          <w:sz w:val="19"/>
          <w:szCs w:val="19"/>
        </w:rPr>
        <w:t>meej</w:t>
      </w:r>
      <w:proofErr w:type="spellEnd"/>
      <w:r w:rsidR="008E6D73" w:rsidRPr="007F5DA0">
        <w:rPr>
          <w:sz w:val="19"/>
          <w:szCs w:val="19"/>
        </w:rPr>
        <w:t xml:space="preserve"> </w:t>
      </w:r>
      <w:proofErr w:type="spellStart"/>
      <w:ins w:id="32" w:author="TOUVA" w:date="2021-04-29T11:23:00Z">
        <w:r w:rsidR="000241A3">
          <w:rPr>
            <w:sz w:val="19"/>
            <w:szCs w:val="19"/>
          </w:rPr>
          <w:t>tseeb</w:t>
        </w:r>
        <w:proofErr w:type="spellEnd"/>
        <w:r w:rsidR="000241A3">
          <w:rPr>
            <w:sz w:val="19"/>
            <w:szCs w:val="19"/>
          </w:rPr>
          <w:t xml:space="preserve"> </w:t>
        </w:r>
      </w:ins>
      <w:r w:rsidR="008E6D73" w:rsidRPr="007F5DA0">
        <w:rPr>
          <w:sz w:val="19"/>
          <w:szCs w:val="19"/>
        </w:rPr>
        <w:t xml:space="preserve">tias </w:t>
      </w:r>
      <w:proofErr w:type="spellStart"/>
      <w:r w:rsidR="008E6D73" w:rsidRPr="007F5DA0">
        <w:rPr>
          <w:sz w:val="19"/>
          <w:szCs w:val="19"/>
        </w:rPr>
        <w:t>lawv</w:t>
      </w:r>
      <w:proofErr w:type="spellEnd"/>
      <w:r w:rsidR="008E6D73" w:rsidRPr="007F5DA0">
        <w:rPr>
          <w:sz w:val="19"/>
          <w:szCs w:val="19"/>
        </w:rPr>
        <w:t xml:space="preserve"> tau </w:t>
      </w:r>
      <w:proofErr w:type="spellStart"/>
      <w:r w:rsidR="008E6D73" w:rsidRPr="007F5DA0">
        <w:rPr>
          <w:sz w:val="19"/>
          <w:szCs w:val="19"/>
        </w:rPr>
        <w:t>raug</w:t>
      </w:r>
      <w:proofErr w:type="spellEnd"/>
      <w:r w:rsidR="008E6D73" w:rsidRPr="007F5DA0">
        <w:rPr>
          <w:sz w:val="19"/>
          <w:szCs w:val="19"/>
        </w:rPr>
        <w:t xml:space="preserve"> rho </w:t>
      </w:r>
      <w:proofErr w:type="spellStart"/>
      <w:r w:rsidR="008E6D73" w:rsidRPr="007F5DA0">
        <w:rPr>
          <w:sz w:val="19"/>
          <w:szCs w:val="19"/>
        </w:rPr>
        <w:t>npe</w:t>
      </w:r>
      <w:proofErr w:type="spellEnd"/>
      <w:r w:rsidR="008E6D73" w:rsidRPr="007F5DA0">
        <w:rPr>
          <w:sz w:val="19"/>
          <w:szCs w:val="19"/>
        </w:rPr>
        <w:t xml:space="preserve"> </w:t>
      </w:r>
      <w:proofErr w:type="spellStart"/>
      <w:r w:rsidR="008E6D73" w:rsidRPr="007F5DA0">
        <w:rPr>
          <w:sz w:val="19"/>
          <w:szCs w:val="19"/>
        </w:rPr>
        <w:t>tawm</w:t>
      </w:r>
      <w:proofErr w:type="spellEnd"/>
      <w:r w:rsidR="008E6D73" w:rsidRPr="007F5DA0">
        <w:rPr>
          <w:sz w:val="19"/>
          <w:szCs w:val="19"/>
        </w:rPr>
        <w:t xml:space="preserve"> thiab </w:t>
      </w:r>
      <w:proofErr w:type="spellStart"/>
      <w:r w:rsidR="00C57553" w:rsidRPr="007F5DA0">
        <w:rPr>
          <w:sz w:val="19"/>
          <w:szCs w:val="19"/>
        </w:rPr>
        <w:t>mus</w:t>
      </w:r>
      <w:proofErr w:type="spellEnd"/>
      <w:r w:rsidR="00C57553" w:rsidRPr="007F5DA0">
        <w:rPr>
          <w:sz w:val="19"/>
          <w:szCs w:val="19"/>
        </w:rPr>
        <w:t xml:space="preserve"> </w:t>
      </w:r>
      <w:proofErr w:type="spellStart"/>
      <w:r w:rsidR="008E6D73" w:rsidRPr="007F5DA0">
        <w:rPr>
          <w:sz w:val="19"/>
          <w:szCs w:val="19"/>
        </w:rPr>
        <w:t>nqa</w:t>
      </w:r>
      <w:proofErr w:type="spellEnd"/>
      <w:r w:rsidR="008E6D73" w:rsidRPr="007F5DA0">
        <w:rPr>
          <w:sz w:val="19"/>
          <w:szCs w:val="19"/>
        </w:rPr>
        <w:t xml:space="preserve"> </w:t>
      </w:r>
      <w:proofErr w:type="spellStart"/>
      <w:r w:rsidR="008E6D73" w:rsidRPr="007F5DA0">
        <w:rPr>
          <w:sz w:val="19"/>
          <w:szCs w:val="19"/>
        </w:rPr>
        <w:t>thaum</w:t>
      </w:r>
      <w:proofErr w:type="spellEnd"/>
      <w:r w:rsidR="008E6D73" w:rsidRPr="007F5DA0">
        <w:rPr>
          <w:sz w:val="19"/>
          <w:szCs w:val="19"/>
        </w:rPr>
        <w:t xml:space="preserve"> </w:t>
      </w:r>
      <w:proofErr w:type="spellStart"/>
      <w:r w:rsidR="00C57553" w:rsidRPr="007F5DA0">
        <w:rPr>
          <w:sz w:val="19"/>
          <w:szCs w:val="19"/>
        </w:rPr>
        <w:t>ze</w:t>
      </w:r>
      <w:proofErr w:type="spellEnd"/>
      <w:r w:rsidR="00C57553" w:rsidRPr="007F5DA0">
        <w:rPr>
          <w:sz w:val="19"/>
          <w:szCs w:val="19"/>
        </w:rPr>
        <w:t xml:space="preserve"> </w:t>
      </w:r>
      <w:proofErr w:type="spellStart"/>
      <w:ins w:id="33" w:author="TOUVA" w:date="2021-04-29T11:23:00Z">
        <w:r w:rsidR="000241A3">
          <w:rPr>
            <w:sz w:val="19"/>
            <w:szCs w:val="19"/>
          </w:rPr>
          <w:t>yuav</w:t>
        </w:r>
        <w:proofErr w:type="spellEnd"/>
        <w:r w:rsidR="000241A3">
          <w:rPr>
            <w:sz w:val="19"/>
            <w:szCs w:val="19"/>
          </w:rPr>
          <w:t xml:space="preserve"> </w:t>
        </w:r>
        <w:proofErr w:type="spellStart"/>
        <w:r w:rsidR="000241A3">
          <w:rPr>
            <w:sz w:val="19"/>
            <w:szCs w:val="19"/>
          </w:rPr>
          <w:t>txog</w:t>
        </w:r>
        <w:proofErr w:type="spellEnd"/>
        <w:r w:rsidR="000241A3">
          <w:rPr>
            <w:sz w:val="19"/>
            <w:szCs w:val="19"/>
          </w:rPr>
          <w:t xml:space="preserve"> </w:t>
        </w:r>
      </w:ins>
      <w:del w:id="34" w:author="TOUVA" w:date="2021-04-29T11:23:00Z">
        <w:r w:rsidR="00C57553" w:rsidRPr="007F5DA0" w:rsidDel="000241A3">
          <w:rPr>
            <w:sz w:val="19"/>
            <w:szCs w:val="19"/>
          </w:rPr>
          <w:delText xml:space="preserve">txog </w:delText>
        </w:r>
        <w:r w:rsidR="008E6D73" w:rsidRPr="007F5DA0" w:rsidDel="000241A3">
          <w:rPr>
            <w:sz w:val="19"/>
            <w:szCs w:val="19"/>
          </w:rPr>
          <w:delText>lub sij</w:delText>
        </w:r>
        <w:r w:rsidR="00C57553" w:rsidRPr="007F5DA0" w:rsidDel="000241A3">
          <w:rPr>
            <w:sz w:val="19"/>
            <w:szCs w:val="19"/>
          </w:rPr>
          <w:delText xml:space="preserve"> </w:delText>
        </w:r>
        <w:r w:rsidR="008E6D73" w:rsidRPr="007F5DA0" w:rsidDel="000241A3">
          <w:rPr>
            <w:sz w:val="19"/>
            <w:szCs w:val="19"/>
          </w:rPr>
          <w:delText xml:space="preserve">hawm ntawm </w:delText>
        </w:r>
      </w:del>
      <w:proofErr w:type="spellStart"/>
      <w:r w:rsidR="008E6D73" w:rsidRPr="007F5DA0">
        <w:rPr>
          <w:sz w:val="19"/>
          <w:szCs w:val="19"/>
        </w:rPr>
        <w:t>lub</w:t>
      </w:r>
      <w:proofErr w:type="spellEnd"/>
      <w:r w:rsidR="008E6D73" w:rsidRPr="007F5DA0">
        <w:rPr>
          <w:sz w:val="19"/>
          <w:szCs w:val="19"/>
        </w:rPr>
        <w:t xml:space="preserve"> </w:t>
      </w:r>
      <w:proofErr w:type="spellStart"/>
      <w:r w:rsidR="008E6D73" w:rsidRPr="007F5DA0">
        <w:rPr>
          <w:sz w:val="19"/>
          <w:szCs w:val="19"/>
        </w:rPr>
        <w:t>sij</w:t>
      </w:r>
      <w:proofErr w:type="spellEnd"/>
      <w:r w:rsidR="00C57553" w:rsidRPr="007F5DA0">
        <w:rPr>
          <w:sz w:val="19"/>
          <w:szCs w:val="19"/>
        </w:rPr>
        <w:t xml:space="preserve"> </w:t>
      </w:r>
      <w:proofErr w:type="spellStart"/>
      <w:r w:rsidR="008E6D73" w:rsidRPr="007F5DA0">
        <w:rPr>
          <w:sz w:val="19"/>
          <w:szCs w:val="19"/>
        </w:rPr>
        <w:t>hawm</w:t>
      </w:r>
      <w:proofErr w:type="spellEnd"/>
      <w:r w:rsidR="00C57553" w:rsidRPr="007F5DA0">
        <w:rPr>
          <w:sz w:val="19"/>
          <w:szCs w:val="19"/>
        </w:rPr>
        <w:t xml:space="preserve"> </w:t>
      </w:r>
      <w:r w:rsidR="008E6D73" w:rsidRPr="007F5DA0">
        <w:rPr>
          <w:sz w:val="19"/>
          <w:szCs w:val="19"/>
        </w:rPr>
        <w:t>teem</w:t>
      </w:r>
      <w:ins w:id="35" w:author="TOUVA" w:date="2021-04-29T11:24:00Z">
        <w:r w:rsidR="000241A3">
          <w:rPr>
            <w:sz w:val="19"/>
            <w:szCs w:val="19"/>
          </w:rPr>
          <w:t xml:space="preserve"> </w:t>
        </w:r>
        <w:proofErr w:type="spellStart"/>
        <w:r w:rsidR="000241A3">
          <w:rPr>
            <w:sz w:val="19"/>
            <w:szCs w:val="19"/>
          </w:rPr>
          <w:t>tseg</w:t>
        </w:r>
      </w:ins>
      <w:proofErr w:type="spellEnd"/>
      <w:r w:rsidR="00C57553" w:rsidRPr="007F5DA0">
        <w:rPr>
          <w:sz w:val="19"/>
          <w:szCs w:val="19"/>
        </w:rPr>
        <w:t>.</w:t>
      </w:r>
    </w:p>
    <w:p w14:paraId="77499F00" w14:textId="77777777" w:rsidR="00656768" w:rsidRPr="007F5DA0" w:rsidRDefault="00656768" w:rsidP="00656768">
      <w:pPr>
        <w:pStyle w:val="BodyText"/>
        <w:spacing w:before="8"/>
        <w:rPr>
          <w:sz w:val="19"/>
          <w:szCs w:val="19"/>
        </w:rPr>
      </w:pPr>
    </w:p>
    <w:p w14:paraId="5E65B411" w14:textId="7B99FE9D" w:rsidR="00656768" w:rsidRPr="007F5DA0" w:rsidRDefault="00454519" w:rsidP="00656768">
      <w:pPr>
        <w:spacing w:before="1"/>
        <w:ind w:left="100"/>
        <w:rPr>
          <w:i/>
          <w:sz w:val="19"/>
          <w:szCs w:val="19"/>
        </w:rPr>
      </w:pPr>
      <w:r w:rsidRPr="007F5DA0">
        <w:rPr>
          <w:i/>
          <w:sz w:val="19"/>
          <w:szCs w:val="19"/>
        </w:rPr>
        <w:t>KEV THAUJ MUS LOS</w:t>
      </w:r>
    </w:p>
    <w:p w14:paraId="7EB9CDC2" w14:textId="2B6118BC" w:rsidR="00656768" w:rsidRPr="007F5DA0" w:rsidRDefault="006C5820" w:rsidP="00656768">
      <w:pPr>
        <w:pStyle w:val="BodyText"/>
        <w:tabs>
          <w:tab w:val="left" w:pos="9912"/>
        </w:tabs>
        <w:spacing w:before="7" w:line="237" w:lineRule="auto"/>
        <w:ind w:left="100" w:right="244"/>
        <w:jc w:val="both"/>
        <w:rPr>
          <w:sz w:val="19"/>
          <w:szCs w:val="19"/>
        </w:rPr>
      </w:pPr>
      <w:proofErr w:type="spellStart"/>
      <w:r w:rsidRPr="007F5DA0">
        <w:rPr>
          <w:sz w:val="19"/>
          <w:szCs w:val="19"/>
        </w:rPr>
        <w:t>Muaj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qee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="0049138D" w:rsidRPr="007F5DA0">
        <w:rPr>
          <w:sz w:val="19"/>
          <w:szCs w:val="19"/>
        </w:rPr>
        <w:t>qh</w:t>
      </w:r>
      <w:r w:rsidR="00C81F75" w:rsidRPr="007F5DA0">
        <w:rPr>
          <w:sz w:val="19"/>
          <w:szCs w:val="19"/>
        </w:rPr>
        <w:t>e</w:t>
      </w:r>
      <w:proofErr w:type="spellEnd"/>
      <w:r w:rsidRPr="007F5DA0">
        <w:rPr>
          <w:sz w:val="19"/>
          <w:szCs w:val="19"/>
        </w:rPr>
        <w:t xml:space="preserve">, cov </w:t>
      </w:r>
      <w:proofErr w:type="spellStart"/>
      <w:r w:rsidRPr="007F5DA0">
        <w:rPr>
          <w:sz w:val="19"/>
          <w:szCs w:val="19"/>
        </w:rPr>
        <w:t>neeg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ua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hauj</w:t>
      </w:r>
      <w:proofErr w:type="spellEnd"/>
      <w:r w:rsidR="002C3358" w:rsidRPr="007F5DA0">
        <w:rPr>
          <w:sz w:val="19"/>
          <w:szCs w:val="19"/>
        </w:rPr>
        <w:t xml:space="preserve"> </w:t>
      </w:r>
      <w:proofErr w:type="spellStart"/>
      <w:proofErr w:type="gramStart"/>
      <w:r w:rsidRPr="007F5DA0">
        <w:rPr>
          <w:sz w:val="19"/>
          <w:szCs w:val="19"/>
        </w:rPr>
        <w:t>lwm</w:t>
      </w:r>
      <w:proofErr w:type="spellEnd"/>
      <w:proofErr w:type="gram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yuav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thauj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kuv</w:t>
      </w:r>
      <w:proofErr w:type="spellEnd"/>
      <w:r w:rsidRPr="007F5DA0">
        <w:rPr>
          <w:sz w:val="19"/>
          <w:szCs w:val="19"/>
        </w:rPr>
        <w:t xml:space="preserve"> los</w:t>
      </w:r>
      <w:r w:rsidR="002C3358" w:rsidRPr="007F5DA0">
        <w:rPr>
          <w:sz w:val="19"/>
          <w:szCs w:val="19"/>
        </w:rPr>
        <w:t xml:space="preserve"> </w:t>
      </w:r>
      <w:r w:rsidRPr="007F5DA0">
        <w:rPr>
          <w:sz w:val="19"/>
          <w:szCs w:val="19"/>
        </w:rPr>
        <w:t xml:space="preserve">sis </w:t>
      </w:r>
      <w:proofErr w:type="spellStart"/>
      <w:r w:rsidRPr="007F5DA0">
        <w:rPr>
          <w:sz w:val="19"/>
          <w:szCs w:val="19"/>
        </w:rPr>
        <w:t>kuv</w:t>
      </w:r>
      <w:proofErr w:type="spellEnd"/>
      <w:r w:rsidRPr="007F5DA0">
        <w:rPr>
          <w:sz w:val="19"/>
          <w:szCs w:val="19"/>
        </w:rPr>
        <w:t xml:space="preserve"> tus me</w:t>
      </w:r>
      <w:r w:rsidR="002C3358" w:rsidRPr="007F5DA0">
        <w:rPr>
          <w:sz w:val="19"/>
          <w:szCs w:val="19"/>
        </w:rPr>
        <w:t xml:space="preserve"> </w:t>
      </w:r>
      <w:r w:rsidRPr="007F5DA0">
        <w:rPr>
          <w:sz w:val="19"/>
          <w:szCs w:val="19"/>
        </w:rPr>
        <w:t xml:space="preserve">nyuam. </w:t>
      </w:r>
      <w:proofErr w:type="spellStart"/>
      <w:r w:rsidRPr="007F5DA0">
        <w:rPr>
          <w:sz w:val="19"/>
          <w:szCs w:val="19"/>
        </w:rPr>
        <w:t>Kuv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tso</w:t>
      </w:r>
      <w:proofErr w:type="spellEnd"/>
      <w:r w:rsidR="002C3358" w:rsidRPr="007F5DA0">
        <w:rPr>
          <w:sz w:val="19"/>
          <w:szCs w:val="19"/>
        </w:rPr>
        <w:t xml:space="preserve"> </w:t>
      </w:r>
      <w:proofErr w:type="spellStart"/>
      <w:proofErr w:type="gramStart"/>
      <w:r w:rsidRPr="007F5DA0">
        <w:rPr>
          <w:sz w:val="19"/>
          <w:szCs w:val="19"/>
        </w:rPr>
        <w:t>cai</w:t>
      </w:r>
      <w:proofErr w:type="spellEnd"/>
      <w:proofErr w:type="gramEnd"/>
      <w:r w:rsidRPr="007F5DA0">
        <w:rPr>
          <w:sz w:val="19"/>
          <w:szCs w:val="19"/>
        </w:rPr>
        <w:t xml:space="preserve"> rau </w:t>
      </w:r>
      <w:proofErr w:type="spellStart"/>
      <w:r w:rsidRPr="007F5DA0">
        <w:rPr>
          <w:sz w:val="19"/>
          <w:szCs w:val="19"/>
        </w:rPr>
        <w:t>kev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thauj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mus</w:t>
      </w:r>
      <w:proofErr w:type="spellEnd"/>
      <w:r w:rsidRPr="007F5DA0">
        <w:rPr>
          <w:sz w:val="19"/>
          <w:szCs w:val="19"/>
        </w:rPr>
        <w:t xml:space="preserve"> los thiab </w:t>
      </w:r>
      <w:proofErr w:type="spellStart"/>
      <w:r w:rsidRPr="007F5DA0">
        <w:rPr>
          <w:sz w:val="19"/>
          <w:szCs w:val="19"/>
        </w:rPr>
        <w:t>nkag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siab</w:t>
      </w:r>
      <w:proofErr w:type="spellEnd"/>
      <w:r w:rsidRPr="007F5DA0">
        <w:rPr>
          <w:sz w:val="19"/>
          <w:szCs w:val="19"/>
        </w:rPr>
        <w:t xml:space="preserve"> tias </w:t>
      </w:r>
      <w:proofErr w:type="spellStart"/>
      <w:r w:rsidRPr="007F5DA0">
        <w:rPr>
          <w:sz w:val="19"/>
          <w:szCs w:val="19"/>
        </w:rPr>
        <w:t>qee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="002C3358" w:rsidRPr="007F5DA0">
        <w:rPr>
          <w:sz w:val="19"/>
          <w:szCs w:val="19"/>
        </w:rPr>
        <w:t>qhe</w:t>
      </w:r>
      <w:proofErr w:type="spellEnd"/>
      <w:r w:rsidR="002C3358" w:rsidRPr="007F5DA0">
        <w:rPr>
          <w:sz w:val="19"/>
          <w:szCs w:val="19"/>
        </w:rPr>
        <w:t xml:space="preserve"> </w:t>
      </w:r>
      <w:proofErr w:type="spellStart"/>
      <w:r w:rsidR="002C3358" w:rsidRPr="007F5DA0">
        <w:rPr>
          <w:sz w:val="19"/>
          <w:szCs w:val="19"/>
        </w:rPr>
        <w:t>ntawm</w:t>
      </w:r>
      <w:proofErr w:type="spellEnd"/>
      <w:r w:rsidR="002C3358"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kuv</w:t>
      </w:r>
      <w:proofErr w:type="spellEnd"/>
      <w:r w:rsidRPr="007F5DA0">
        <w:rPr>
          <w:sz w:val="19"/>
          <w:szCs w:val="19"/>
        </w:rPr>
        <w:t xml:space="preserve"> tus me</w:t>
      </w:r>
      <w:r w:rsidR="002C3358" w:rsidRPr="007F5DA0">
        <w:rPr>
          <w:sz w:val="19"/>
          <w:szCs w:val="19"/>
        </w:rPr>
        <w:t xml:space="preserve"> </w:t>
      </w:r>
      <w:r w:rsidRPr="007F5DA0">
        <w:rPr>
          <w:sz w:val="19"/>
          <w:szCs w:val="19"/>
        </w:rPr>
        <w:t xml:space="preserve">nyuam </w:t>
      </w:r>
      <w:proofErr w:type="spellStart"/>
      <w:r w:rsidRPr="007F5DA0">
        <w:rPr>
          <w:sz w:val="19"/>
          <w:szCs w:val="19"/>
        </w:rPr>
        <w:t>yuav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raug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tos</w:t>
      </w:r>
      <w:proofErr w:type="spellEnd"/>
      <w:r w:rsidRPr="007F5DA0">
        <w:rPr>
          <w:sz w:val="19"/>
          <w:szCs w:val="19"/>
        </w:rPr>
        <w:t xml:space="preserve"> los</w:t>
      </w:r>
      <w:r w:rsidR="002C3358" w:rsidRPr="007F5DA0">
        <w:rPr>
          <w:sz w:val="19"/>
          <w:szCs w:val="19"/>
        </w:rPr>
        <w:t xml:space="preserve"> </w:t>
      </w:r>
      <w:r w:rsidRPr="007F5DA0">
        <w:rPr>
          <w:sz w:val="19"/>
          <w:szCs w:val="19"/>
        </w:rPr>
        <w:t xml:space="preserve">sis </w:t>
      </w:r>
      <w:proofErr w:type="spellStart"/>
      <w:r w:rsidRPr="007F5DA0">
        <w:rPr>
          <w:sz w:val="19"/>
          <w:szCs w:val="19"/>
        </w:rPr>
        <w:t>tshem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tawm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ntawm</w:t>
      </w:r>
      <w:proofErr w:type="spellEnd"/>
      <w:r w:rsidRPr="007F5DA0">
        <w:rPr>
          <w:sz w:val="19"/>
          <w:szCs w:val="19"/>
        </w:rPr>
        <w:t xml:space="preserve"> qhov chaw tau </w:t>
      </w:r>
      <w:proofErr w:type="spellStart"/>
      <w:r w:rsidRPr="007F5DA0">
        <w:rPr>
          <w:sz w:val="19"/>
          <w:szCs w:val="19"/>
        </w:rPr>
        <w:t>pom</w:t>
      </w:r>
      <w:proofErr w:type="spellEnd"/>
      <w:r w:rsidRPr="007F5DA0">
        <w:rPr>
          <w:sz w:val="19"/>
          <w:szCs w:val="19"/>
        </w:rPr>
        <w:t xml:space="preserve"> zoo thiab </w:t>
      </w:r>
      <w:proofErr w:type="spellStart"/>
      <w:r w:rsidRPr="007F5DA0">
        <w:rPr>
          <w:sz w:val="19"/>
          <w:szCs w:val="19"/>
        </w:rPr>
        <w:t>saib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xyuas</w:t>
      </w:r>
      <w:proofErr w:type="spellEnd"/>
      <w:r w:rsidRPr="007F5DA0">
        <w:rPr>
          <w:sz w:val="19"/>
          <w:szCs w:val="19"/>
        </w:rPr>
        <w:t xml:space="preserve"> cov </w:t>
      </w:r>
      <w:proofErr w:type="spellStart"/>
      <w:r w:rsidRPr="007F5DA0">
        <w:rPr>
          <w:sz w:val="19"/>
          <w:szCs w:val="19"/>
        </w:rPr>
        <w:t>neeg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laus</w:t>
      </w:r>
      <w:proofErr w:type="spellEnd"/>
      <w:r w:rsidRPr="007F5DA0">
        <w:rPr>
          <w:sz w:val="19"/>
          <w:szCs w:val="19"/>
        </w:rPr>
        <w:t xml:space="preserve"> uas tau </w:t>
      </w:r>
      <w:proofErr w:type="spellStart"/>
      <w:r w:rsidR="002C3358" w:rsidRPr="007F5DA0">
        <w:rPr>
          <w:sz w:val="19"/>
          <w:szCs w:val="19"/>
        </w:rPr>
        <w:t>kev</w:t>
      </w:r>
      <w:proofErr w:type="spellEnd"/>
      <w:r w:rsidR="002C3358"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pom</w:t>
      </w:r>
      <w:proofErr w:type="spellEnd"/>
      <w:r w:rsidRPr="007F5DA0">
        <w:rPr>
          <w:sz w:val="19"/>
          <w:szCs w:val="19"/>
        </w:rPr>
        <w:t xml:space="preserve"> zoo</w:t>
      </w:r>
      <w:r w:rsidR="00656768" w:rsidRPr="007F5DA0">
        <w:rPr>
          <w:sz w:val="19"/>
          <w:szCs w:val="19"/>
        </w:rPr>
        <w:t xml:space="preserve">. </w:t>
      </w:r>
      <w:proofErr w:type="spellStart"/>
      <w:r w:rsidR="005C2D55" w:rsidRPr="007F5DA0">
        <w:rPr>
          <w:sz w:val="19"/>
          <w:szCs w:val="19"/>
        </w:rPr>
        <w:t>Kev</w:t>
      </w:r>
      <w:proofErr w:type="spellEnd"/>
      <w:r w:rsidR="005C2D55" w:rsidRPr="007F5DA0">
        <w:rPr>
          <w:sz w:val="19"/>
          <w:szCs w:val="19"/>
        </w:rPr>
        <w:t xml:space="preserve"> </w:t>
      </w:r>
      <w:proofErr w:type="spellStart"/>
      <w:r w:rsidR="00E64F14" w:rsidRPr="007F5DA0">
        <w:rPr>
          <w:sz w:val="19"/>
          <w:szCs w:val="19"/>
        </w:rPr>
        <w:t>txhawb</w:t>
      </w:r>
      <w:proofErr w:type="spellEnd"/>
      <w:r w:rsidR="00E64F14" w:rsidRPr="007F5DA0">
        <w:rPr>
          <w:sz w:val="19"/>
          <w:szCs w:val="19"/>
        </w:rPr>
        <w:t xml:space="preserve"> </w:t>
      </w:r>
      <w:proofErr w:type="spellStart"/>
      <w:ins w:id="36" w:author="TOUVA" w:date="2021-04-29T11:24:00Z">
        <w:r w:rsidR="000241A3">
          <w:rPr>
            <w:sz w:val="19"/>
            <w:szCs w:val="19"/>
          </w:rPr>
          <w:t>n</w:t>
        </w:r>
      </w:ins>
      <w:del w:id="37" w:author="TOUVA" w:date="2021-04-29T11:24:00Z">
        <w:r w:rsidR="00E64F14" w:rsidRPr="007F5DA0" w:rsidDel="000241A3">
          <w:rPr>
            <w:sz w:val="19"/>
            <w:szCs w:val="19"/>
          </w:rPr>
          <w:delText>q</w:delText>
        </w:r>
      </w:del>
      <w:r w:rsidR="00E64F14" w:rsidRPr="007F5DA0">
        <w:rPr>
          <w:sz w:val="19"/>
          <w:szCs w:val="19"/>
        </w:rPr>
        <w:t>ha</w:t>
      </w:r>
      <w:proofErr w:type="spellEnd"/>
      <w:r w:rsidR="00E64F14" w:rsidRPr="007F5DA0">
        <w:rPr>
          <w:sz w:val="19"/>
          <w:szCs w:val="19"/>
        </w:rPr>
        <w:t xml:space="preserve"> </w:t>
      </w:r>
      <w:proofErr w:type="spellStart"/>
      <w:proofErr w:type="gramStart"/>
      <w:r w:rsidR="00E64F14" w:rsidRPr="007F5DA0">
        <w:rPr>
          <w:sz w:val="19"/>
          <w:szCs w:val="19"/>
        </w:rPr>
        <w:t>kev</w:t>
      </w:r>
      <w:proofErr w:type="spellEnd"/>
      <w:proofErr w:type="gramEnd"/>
      <w:r w:rsidR="005C2D55" w:rsidRPr="007F5DA0">
        <w:rPr>
          <w:sz w:val="19"/>
          <w:szCs w:val="19"/>
        </w:rPr>
        <w:t xml:space="preserve"> </w:t>
      </w:r>
      <w:proofErr w:type="spellStart"/>
      <w:r w:rsidR="005C2D55" w:rsidRPr="007F5DA0">
        <w:rPr>
          <w:sz w:val="19"/>
          <w:szCs w:val="19"/>
        </w:rPr>
        <w:t>thauj</w:t>
      </w:r>
      <w:proofErr w:type="spellEnd"/>
      <w:r w:rsidR="005C2D55" w:rsidRPr="007F5DA0">
        <w:rPr>
          <w:sz w:val="19"/>
          <w:szCs w:val="19"/>
        </w:rPr>
        <w:t xml:space="preserve"> </w:t>
      </w:r>
      <w:proofErr w:type="spellStart"/>
      <w:r w:rsidR="005C2D55" w:rsidRPr="007F5DA0">
        <w:rPr>
          <w:sz w:val="19"/>
          <w:szCs w:val="19"/>
        </w:rPr>
        <w:t>mus</w:t>
      </w:r>
      <w:proofErr w:type="spellEnd"/>
      <w:r w:rsidR="005C2D55" w:rsidRPr="007F5DA0">
        <w:rPr>
          <w:sz w:val="19"/>
          <w:szCs w:val="19"/>
        </w:rPr>
        <w:t xml:space="preserve"> los yog </w:t>
      </w:r>
      <w:proofErr w:type="spellStart"/>
      <w:r w:rsidR="005C2D55" w:rsidRPr="007F5DA0">
        <w:rPr>
          <w:sz w:val="19"/>
          <w:szCs w:val="19"/>
        </w:rPr>
        <w:t>nyob</w:t>
      </w:r>
      <w:proofErr w:type="spellEnd"/>
      <w:r w:rsidR="005C2D55" w:rsidRPr="007F5DA0">
        <w:rPr>
          <w:sz w:val="19"/>
          <w:szCs w:val="19"/>
        </w:rPr>
        <w:t xml:space="preserve"> </w:t>
      </w:r>
      <w:proofErr w:type="spellStart"/>
      <w:r w:rsidR="005C2D55" w:rsidRPr="007F5DA0">
        <w:rPr>
          <w:sz w:val="19"/>
          <w:szCs w:val="19"/>
        </w:rPr>
        <w:t>ntawm</w:t>
      </w:r>
      <w:proofErr w:type="spellEnd"/>
      <w:r w:rsidR="005C2D55" w:rsidRPr="007F5DA0">
        <w:rPr>
          <w:sz w:val="19"/>
          <w:szCs w:val="19"/>
        </w:rPr>
        <w:t xml:space="preserve"> </w:t>
      </w:r>
      <w:proofErr w:type="spellStart"/>
      <w:r w:rsidR="005C2D55" w:rsidRPr="007F5DA0">
        <w:rPr>
          <w:sz w:val="19"/>
          <w:szCs w:val="19"/>
        </w:rPr>
        <w:t>kuv</w:t>
      </w:r>
      <w:proofErr w:type="spellEnd"/>
      <w:r w:rsidR="005C2D55" w:rsidRPr="007F5DA0">
        <w:rPr>
          <w:sz w:val="19"/>
          <w:szCs w:val="19"/>
        </w:rPr>
        <w:t xml:space="preserve"> </w:t>
      </w:r>
      <w:proofErr w:type="spellStart"/>
      <w:r w:rsidR="005C2D55" w:rsidRPr="007F5DA0">
        <w:rPr>
          <w:sz w:val="19"/>
          <w:szCs w:val="19"/>
        </w:rPr>
        <w:t>kev</w:t>
      </w:r>
      <w:proofErr w:type="spellEnd"/>
      <w:r w:rsidR="005C2D55" w:rsidRPr="007F5DA0">
        <w:rPr>
          <w:sz w:val="19"/>
          <w:szCs w:val="19"/>
        </w:rPr>
        <w:t xml:space="preserve"> </w:t>
      </w:r>
      <w:proofErr w:type="spellStart"/>
      <w:r w:rsidR="005C2D55" w:rsidRPr="007F5DA0">
        <w:rPr>
          <w:sz w:val="19"/>
          <w:szCs w:val="19"/>
        </w:rPr>
        <w:t>koom</w:t>
      </w:r>
      <w:proofErr w:type="spellEnd"/>
      <w:r w:rsidR="005C2D55" w:rsidRPr="007F5DA0">
        <w:rPr>
          <w:sz w:val="19"/>
          <w:szCs w:val="19"/>
        </w:rPr>
        <w:t xml:space="preserve"> </w:t>
      </w:r>
      <w:proofErr w:type="spellStart"/>
      <w:r w:rsidR="005C2D55" w:rsidRPr="007F5DA0">
        <w:rPr>
          <w:sz w:val="19"/>
          <w:szCs w:val="19"/>
        </w:rPr>
        <w:t>tes</w:t>
      </w:r>
      <w:proofErr w:type="spellEnd"/>
      <w:r w:rsidR="005C2D55" w:rsidRPr="007F5DA0">
        <w:rPr>
          <w:sz w:val="19"/>
          <w:szCs w:val="19"/>
        </w:rPr>
        <w:t xml:space="preserve"> </w:t>
      </w:r>
      <w:proofErr w:type="spellStart"/>
      <w:r w:rsidR="005C2D55" w:rsidRPr="007F5DA0">
        <w:rPr>
          <w:sz w:val="19"/>
          <w:szCs w:val="19"/>
        </w:rPr>
        <w:t>hauv</w:t>
      </w:r>
      <w:proofErr w:type="spellEnd"/>
      <w:r w:rsidR="005C2D55" w:rsidRPr="007F5DA0">
        <w:rPr>
          <w:sz w:val="19"/>
          <w:szCs w:val="19"/>
        </w:rPr>
        <w:t xml:space="preserve"> cov </w:t>
      </w:r>
      <w:proofErr w:type="spellStart"/>
      <w:r w:rsidR="005C2D55" w:rsidRPr="007F5DA0">
        <w:rPr>
          <w:sz w:val="19"/>
          <w:szCs w:val="19"/>
        </w:rPr>
        <w:t>kev</w:t>
      </w:r>
      <w:proofErr w:type="spellEnd"/>
      <w:r w:rsidR="005C2D55" w:rsidRPr="007F5DA0">
        <w:rPr>
          <w:sz w:val="19"/>
          <w:szCs w:val="19"/>
        </w:rPr>
        <w:t xml:space="preserve"> </w:t>
      </w:r>
      <w:proofErr w:type="spellStart"/>
      <w:r w:rsidR="005C2D55" w:rsidRPr="007F5DA0">
        <w:rPr>
          <w:sz w:val="19"/>
          <w:szCs w:val="19"/>
        </w:rPr>
        <w:t>pab</w:t>
      </w:r>
      <w:proofErr w:type="spellEnd"/>
      <w:r w:rsidR="00E64F14" w:rsidRPr="007F5DA0">
        <w:rPr>
          <w:sz w:val="19"/>
          <w:szCs w:val="19"/>
        </w:rPr>
        <w:t xml:space="preserve"> </w:t>
      </w:r>
      <w:proofErr w:type="spellStart"/>
      <w:r w:rsidR="005C2D55" w:rsidRPr="007F5DA0">
        <w:rPr>
          <w:sz w:val="19"/>
          <w:szCs w:val="19"/>
        </w:rPr>
        <w:t>cuam</w:t>
      </w:r>
      <w:proofErr w:type="spellEnd"/>
      <w:r w:rsidR="005C2D55" w:rsidRPr="007F5DA0">
        <w:rPr>
          <w:sz w:val="19"/>
          <w:szCs w:val="19"/>
        </w:rPr>
        <w:t xml:space="preserve"> thiab </w:t>
      </w:r>
      <w:proofErr w:type="spellStart"/>
      <w:r w:rsidR="005C2D55" w:rsidRPr="007F5DA0">
        <w:rPr>
          <w:sz w:val="19"/>
          <w:szCs w:val="19"/>
        </w:rPr>
        <w:t>tuaj</w:t>
      </w:r>
      <w:proofErr w:type="spellEnd"/>
      <w:r w:rsidR="005C2D55" w:rsidRPr="007F5DA0">
        <w:rPr>
          <w:sz w:val="19"/>
          <w:szCs w:val="19"/>
        </w:rPr>
        <w:t xml:space="preserve"> </w:t>
      </w:r>
      <w:proofErr w:type="spellStart"/>
      <w:r w:rsidR="005C2D55" w:rsidRPr="007F5DA0">
        <w:rPr>
          <w:sz w:val="19"/>
          <w:szCs w:val="19"/>
        </w:rPr>
        <w:t>yeem</w:t>
      </w:r>
      <w:proofErr w:type="spellEnd"/>
      <w:r w:rsidR="005C2D55" w:rsidRPr="007F5DA0">
        <w:rPr>
          <w:sz w:val="19"/>
          <w:szCs w:val="19"/>
        </w:rPr>
        <w:t xml:space="preserve"> </w:t>
      </w:r>
      <w:proofErr w:type="spellStart"/>
      <w:r w:rsidR="005C2D55" w:rsidRPr="007F5DA0">
        <w:rPr>
          <w:sz w:val="19"/>
          <w:szCs w:val="19"/>
        </w:rPr>
        <w:t>tham</w:t>
      </w:r>
      <w:proofErr w:type="spellEnd"/>
      <w:r w:rsidR="005C2D55" w:rsidRPr="007F5DA0">
        <w:rPr>
          <w:sz w:val="19"/>
          <w:szCs w:val="19"/>
        </w:rPr>
        <w:t xml:space="preserve"> </w:t>
      </w:r>
      <w:proofErr w:type="spellStart"/>
      <w:r w:rsidR="005C2D55" w:rsidRPr="007F5DA0">
        <w:rPr>
          <w:sz w:val="19"/>
          <w:szCs w:val="19"/>
        </w:rPr>
        <w:t>nrog</w:t>
      </w:r>
      <w:proofErr w:type="spellEnd"/>
      <w:r w:rsidR="005C2D55" w:rsidRPr="007F5DA0">
        <w:rPr>
          <w:sz w:val="19"/>
          <w:szCs w:val="19"/>
        </w:rPr>
        <w:t xml:space="preserve"> </w:t>
      </w:r>
      <w:proofErr w:type="spellStart"/>
      <w:r w:rsidR="005C2D55" w:rsidRPr="007F5DA0">
        <w:rPr>
          <w:sz w:val="19"/>
          <w:szCs w:val="19"/>
        </w:rPr>
        <w:t>kuv</w:t>
      </w:r>
      <w:proofErr w:type="spellEnd"/>
      <w:r w:rsidR="005C2D55" w:rsidRPr="007F5DA0">
        <w:rPr>
          <w:sz w:val="19"/>
          <w:szCs w:val="19"/>
        </w:rPr>
        <w:t xml:space="preserve"> </w:t>
      </w:r>
      <w:proofErr w:type="spellStart"/>
      <w:r w:rsidR="005C2D55" w:rsidRPr="007F5DA0">
        <w:rPr>
          <w:sz w:val="19"/>
          <w:szCs w:val="19"/>
        </w:rPr>
        <w:t>pab</w:t>
      </w:r>
      <w:proofErr w:type="spellEnd"/>
      <w:r w:rsidR="005C2D55" w:rsidRPr="007F5DA0">
        <w:rPr>
          <w:sz w:val="19"/>
          <w:szCs w:val="19"/>
        </w:rPr>
        <w:t xml:space="preserve"> </w:t>
      </w:r>
      <w:proofErr w:type="spellStart"/>
      <w:r w:rsidR="005C2D55" w:rsidRPr="007F5DA0">
        <w:rPr>
          <w:sz w:val="19"/>
          <w:szCs w:val="19"/>
        </w:rPr>
        <w:t>neeg</w:t>
      </w:r>
      <w:proofErr w:type="spellEnd"/>
      <w:r w:rsidR="005C2D55" w:rsidRPr="007F5DA0">
        <w:rPr>
          <w:sz w:val="19"/>
          <w:szCs w:val="19"/>
        </w:rPr>
        <w:t xml:space="preserve"> </w:t>
      </w:r>
      <w:proofErr w:type="spellStart"/>
      <w:r w:rsidR="005C2D55" w:rsidRPr="007F5DA0">
        <w:rPr>
          <w:sz w:val="19"/>
          <w:szCs w:val="19"/>
        </w:rPr>
        <w:t>kho</w:t>
      </w:r>
      <w:proofErr w:type="spellEnd"/>
      <w:r w:rsidR="00E64F14" w:rsidRPr="007F5DA0">
        <w:rPr>
          <w:sz w:val="19"/>
          <w:szCs w:val="19"/>
        </w:rPr>
        <w:t xml:space="preserve"> </w:t>
      </w:r>
      <w:r w:rsidR="005C2D55" w:rsidRPr="007F5DA0">
        <w:rPr>
          <w:sz w:val="19"/>
          <w:szCs w:val="19"/>
        </w:rPr>
        <w:t>mob</w:t>
      </w:r>
      <w:r w:rsidR="002F5906" w:rsidRPr="007F5DA0">
        <w:rPr>
          <w:sz w:val="19"/>
          <w:szCs w:val="19"/>
        </w:rPr>
        <w:t>__________</w:t>
      </w:r>
      <w:r w:rsidR="004D2822" w:rsidRPr="007F5DA0">
        <w:rPr>
          <w:sz w:val="19"/>
          <w:szCs w:val="19"/>
        </w:rPr>
        <w:t xml:space="preserve"> </w:t>
      </w:r>
      <w:r w:rsidR="00656768" w:rsidRPr="007F5DA0">
        <w:rPr>
          <w:sz w:val="19"/>
          <w:szCs w:val="19"/>
        </w:rPr>
        <w:t>(</w:t>
      </w:r>
      <w:proofErr w:type="spellStart"/>
      <w:r w:rsidR="002F5906" w:rsidRPr="007F5DA0">
        <w:rPr>
          <w:sz w:val="19"/>
          <w:szCs w:val="19"/>
        </w:rPr>
        <w:t>thawj</w:t>
      </w:r>
      <w:proofErr w:type="spellEnd"/>
      <w:r w:rsidR="002F5906" w:rsidRPr="007F5DA0">
        <w:rPr>
          <w:sz w:val="19"/>
          <w:szCs w:val="19"/>
        </w:rPr>
        <w:t xml:space="preserve"> </w:t>
      </w:r>
      <w:proofErr w:type="spellStart"/>
      <w:r w:rsidR="002F5906" w:rsidRPr="007F5DA0">
        <w:rPr>
          <w:sz w:val="19"/>
          <w:szCs w:val="19"/>
        </w:rPr>
        <w:t>zaug</w:t>
      </w:r>
      <w:proofErr w:type="spellEnd"/>
      <w:r w:rsidR="00656768" w:rsidRPr="007F5DA0">
        <w:rPr>
          <w:sz w:val="19"/>
          <w:szCs w:val="19"/>
        </w:rPr>
        <w:t>).</w:t>
      </w:r>
    </w:p>
    <w:p w14:paraId="391786A9" w14:textId="77777777" w:rsidR="00656768" w:rsidRDefault="00656768" w:rsidP="00656768">
      <w:pPr>
        <w:pStyle w:val="BodyText"/>
        <w:spacing w:before="9"/>
        <w:rPr>
          <w:sz w:val="19"/>
        </w:rPr>
      </w:pPr>
    </w:p>
    <w:p w14:paraId="5695CC8C" w14:textId="19CABB1F" w:rsidR="00656768" w:rsidRDefault="00ED5002" w:rsidP="00656768">
      <w:pPr>
        <w:tabs>
          <w:tab w:val="left" w:pos="6285"/>
          <w:tab w:val="left" w:pos="9330"/>
        </w:tabs>
        <w:ind w:left="100"/>
        <w:rPr>
          <w:b/>
          <w:sz w:val="20"/>
        </w:rPr>
      </w:pPr>
      <w:proofErr w:type="spellStart"/>
      <w:r w:rsidRPr="007F5DA0">
        <w:rPr>
          <w:b/>
          <w:sz w:val="19"/>
          <w:szCs w:val="19"/>
        </w:rPr>
        <w:t>Kuv</w:t>
      </w:r>
      <w:proofErr w:type="spellEnd"/>
      <w:r w:rsidRPr="007F5DA0">
        <w:rPr>
          <w:b/>
          <w:sz w:val="19"/>
          <w:szCs w:val="19"/>
        </w:rPr>
        <w:t xml:space="preserve"> tau </w:t>
      </w:r>
      <w:proofErr w:type="spellStart"/>
      <w:r w:rsidRPr="007F5DA0">
        <w:rPr>
          <w:b/>
          <w:sz w:val="19"/>
          <w:szCs w:val="19"/>
        </w:rPr>
        <w:t>nyeem</w:t>
      </w:r>
      <w:proofErr w:type="spellEnd"/>
      <w:r w:rsidRPr="007F5DA0">
        <w:rPr>
          <w:b/>
          <w:sz w:val="19"/>
          <w:szCs w:val="19"/>
        </w:rPr>
        <w:t xml:space="preserve"> thiab / los</w:t>
      </w:r>
      <w:r w:rsidR="00B97601" w:rsidRPr="007F5DA0">
        <w:rPr>
          <w:b/>
          <w:sz w:val="19"/>
          <w:szCs w:val="19"/>
        </w:rPr>
        <w:t xml:space="preserve"> </w:t>
      </w:r>
      <w:r w:rsidRPr="007F5DA0">
        <w:rPr>
          <w:b/>
          <w:sz w:val="19"/>
          <w:szCs w:val="19"/>
        </w:rPr>
        <w:t xml:space="preserve">sis tau </w:t>
      </w:r>
      <w:proofErr w:type="spellStart"/>
      <w:r w:rsidRPr="007F5DA0">
        <w:rPr>
          <w:b/>
          <w:sz w:val="19"/>
          <w:szCs w:val="19"/>
        </w:rPr>
        <w:t>piav</w:t>
      </w:r>
      <w:proofErr w:type="spellEnd"/>
      <w:r w:rsidRPr="007F5DA0">
        <w:rPr>
          <w:b/>
          <w:sz w:val="19"/>
          <w:szCs w:val="19"/>
        </w:rPr>
        <w:t xml:space="preserve"> cov </w:t>
      </w:r>
      <w:proofErr w:type="spellStart"/>
      <w:r w:rsidRPr="007F5DA0">
        <w:rPr>
          <w:b/>
          <w:sz w:val="19"/>
          <w:szCs w:val="19"/>
        </w:rPr>
        <w:t>ntaub</w:t>
      </w:r>
      <w:proofErr w:type="spellEnd"/>
      <w:r w:rsidRPr="007F5DA0">
        <w:rPr>
          <w:b/>
          <w:sz w:val="19"/>
          <w:szCs w:val="19"/>
        </w:rPr>
        <w:t xml:space="preserve"> ntawv </w:t>
      </w:r>
      <w:proofErr w:type="spellStart"/>
      <w:r w:rsidRPr="007F5DA0">
        <w:rPr>
          <w:b/>
          <w:sz w:val="19"/>
          <w:szCs w:val="19"/>
        </w:rPr>
        <w:t>saum</w:t>
      </w:r>
      <w:proofErr w:type="spellEnd"/>
      <w:r w:rsidRPr="007F5DA0">
        <w:rPr>
          <w:b/>
          <w:sz w:val="19"/>
          <w:szCs w:val="19"/>
        </w:rPr>
        <w:t xml:space="preserve"> </w:t>
      </w:r>
      <w:proofErr w:type="spellStart"/>
      <w:r w:rsidRPr="007F5DA0">
        <w:rPr>
          <w:b/>
          <w:sz w:val="19"/>
          <w:szCs w:val="19"/>
        </w:rPr>
        <w:t>toj</w:t>
      </w:r>
      <w:proofErr w:type="spellEnd"/>
      <w:r w:rsidRPr="007F5DA0">
        <w:rPr>
          <w:b/>
          <w:sz w:val="19"/>
          <w:szCs w:val="19"/>
        </w:rPr>
        <w:t xml:space="preserve"> rau </w:t>
      </w:r>
      <w:proofErr w:type="spellStart"/>
      <w:r w:rsidRPr="007F5DA0">
        <w:rPr>
          <w:b/>
          <w:sz w:val="19"/>
          <w:szCs w:val="19"/>
        </w:rPr>
        <w:t>kuv</w:t>
      </w:r>
      <w:proofErr w:type="spellEnd"/>
      <w:r w:rsidR="00E4269A">
        <w:rPr>
          <w:b/>
          <w:sz w:val="19"/>
          <w:szCs w:val="19"/>
        </w:rPr>
        <w:t xml:space="preserve">: </w:t>
      </w:r>
      <w:r w:rsidR="00B63E44">
        <w:rPr>
          <w:b/>
          <w:sz w:val="19"/>
          <w:szCs w:val="19"/>
        </w:rPr>
        <w:t>_________________</w:t>
      </w:r>
      <w:r w:rsidR="00644EDD">
        <w:rPr>
          <w:b/>
          <w:sz w:val="20"/>
        </w:rPr>
        <w:t>______________________</w:t>
      </w:r>
    </w:p>
    <w:p w14:paraId="1667FC08" w14:textId="767415A1" w:rsidR="00656768" w:rsidRPr="00E63FC7" w:rsidRDefault="00B63E44" w:rsidP="00E63FC7">
      <w:pPr>
        <w:pStyle w:val="BodyText"/>
        <w:spacing w:before="5"/>
        <w:rPr>
          <w:sz w:val="19"/>
          <w:szCs w:val="19"/>
        </w:rPr>
      </w:pPr>
      <w:r>
        <w:rPr>
          <w:sz w:val="19"/>
          <w:szCs w:val="19"/>
        </w:rPr>
        <w:t xml:space="preserve">                                                                                                                                </w:t>
      </w:r>
      <w:r w:rsidR="00235F5D" w:rsidRPr="00B63E44">
        <w:rPr>
          <w:sz w:val="19"/>
          <w:szCs w:val="19"/>
        </w:rPr>
        <w:t xml:space="preserve">Kos </w:t>
      </w:r>
      <w:proofErr w:type="spellStart"/>
      <w:r w:rsidR="00235F5D" w:rsidRPr="00B63E44">
        <w:rPr>
          <w:sz w:val="19"/>
          <w:szCs w:val="19"/>
        </w:rPr>
        <w:t>Npe</w:t>
      </w:r>
      <w:proofErr w:type="spellEnd"/>
      <w:r w:rsidR="00235F5D" w:rsidRPr="00B63E44">
        <w:rPr>
          <w:sz w:val="19"/>
          <w:szCs w:val="19"/>
        </w:rPr>
        <w:t xml:space="preserve"> Tus </w:t>
      </w:r>
      <w:proofErr w:type="spellStart"/>
      <w:r w:rsidR="00235F5D" w:rsidRPr="00B63E44">
        <w:rPr>
          <w:sz w:val="19"/>
          <w:szCs w:val="19"/>
        </w:rPr>
        <w:t>Qhua</w:t>
      </w:r>
      <w:proofErr w:type="spellEnd"/>
    </w:p>
    <w:p w14:paraId="2E3C8A5C" w14:textId="6778ADE9" w:rsidR="00656768" w:rsidRDefault="00656768" w:rsidP="00656768">
      <w:pPr>
        <w:pStyle w:val="BodyText"/>
        <w:spacing w:before="6"/>
        <w:rPr>
          <w:sz w:val="14"/>
        </w:rPr>
      </w:pPr>
      <w:r>
        <w:rPr>
          <w:noProof/>
          <w:lang w:bidi="th-TH"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7A726DCF" wp14:editId="1D086E35">
                <wp:simplePos x="0" y="0"/>
                <wp:positionH relativeFrom="page">
                  <wp:posOffset>457200</wp:posOffset>
                </wp:positionH>
                <wp:positionV relativeFrom="paragraph">
                  <wp:posOffset>131445</wp:posOffset>
                </wp:positionV>
                <wp:extent cx="2964180" cy="11430"/>
                <wp:effectExtent l="9525" t="1905" r="7620" b="5715"/>
                <wp:wrapTopAndBottom/>
                <wp:docPr id="25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64180" cy="11430"/>
                          <a:chOff x="720" y="207"/>
                          <a:chExt cx="4668" cy="18"/>
                        </a:xfrm>
                      </wpg:grpSpPr>
                      <wps:wsp>
                        <wps:cNvPr id="26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720" y="216"/>
                            <a:ext cx="884" cy="0"/>
                          </a:xfrm>
                          <a:prstGeom prst="line">
                            <a:avLst/>
                          </a:prstGeom>
                          <a:noFill/>
                          <a:ln w="1139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1608" y="216"/>
                            <a:ext cx="663" cy="0"/>
                          </a:xfrm>
                          <a:prstGeom prst="line">
                            <a:avLst/>
                          </a:prstGeom>
                          <a:noFill/>
                          <a:ln w="1139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2275" y="216"/>
                            <a:ext cx="663" cy="0"/>
                          </a:xfrm>
                          <a:prstGeom prst="line">
                            <a:avLst/>
                          </a:prstGeom>
                          <a:noFill/>
                          <a:ln w="1139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2942" y="216"/>
                            <a:ext cx="663" cy="0"/>
                          </a:xfrm>
                          <a:prstGeom prst="line">
                            <a:avLst/>
                          </a:prstGeom>
                          <a:noFill/>
                          <a:ln w="1139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3609" y="216"/>
                            <a:ext cx="663" cy="0"/>
                          </a:xfrm>
                          <a:prstGeom prst="line">
                            <a:avLst/>
                          </a:prstGeom>
                          <a:noFill/>
                          <a:ln w="1139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4276" y="216"/>
                            <a:ext cx="663" cy="0"/>
                          </a:xfrm>
                          <a:prstGeom prst="line">
                            <a:avLst/>
                          </a:prstGeom>
                          <a:noFill/>
                          <a:ln w="1139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4943" y="216"/>
                            <a:ext cx="221" cy="0"/>
                          </a:xfrm>
                          <a:prstGeom prst="line">
                            <a:avLst/>
                          </a:prstGeom>
                          <a:noFill/>
                          <a:ln w="1139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5167" y="216"/>
                            <a:ext cx="221" cy="0"/>
                          </a:xfrm>
                          <a:prstGeom prst="line">
                            <a:avLst/>
                          </a:prstGeom>
                          <a:noFill/>
                          <a:ln w="1139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group w14:anchorId="19EB6DD0" id="Group 25" o:spid="_x0000_s1026" style="position:absolute;margin-left:36pt;margin-top:10.35pt;width:233.4pt;height:.9pt;z-index:-251657216;mso-wrap-distance-left:0;mso-wrap-distance-right:0;mso-position-horizontal-relative:page" coordorigin="720,207" coordsize="4668,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">
                <v:line id="Line 3" o:spid="_x0000_s1027" style="position:absolute;visibility:visible;mso-wrap-style:square" from="720,216" to="1604,2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" strokeweight=".31647mm"/>
                <v:line id="Line 4" o:spid="_x0000_s1028" style="position:absolute;visibility:visible;mso-wrap-style:square" from="1608,216" to="2271,2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" strokeweight=".31647mm"/>
                <v:line id="Line 5" o:spid="_x0000_s1029" style="position:absolute;visibility:visible;mso-wrap-style:square" from="2275,216" to="2938,2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" strokeweight=".31647mm"/>
                <v:line id="Line 6" o:spid="_x0000_s1030" style="position:absolute;visibility:visible;mso-wrap-style:square" from="2942,216" to="3605,2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" strokeweight=".31647mm"/>
                <v:line id="Line 7" o:spid="_x0000_s1031" style="position:absolute;visibility:visible;mso-wrap-style:square" from="3609,216" to="4272,2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" strokeweight=".31647mm"/>
                <v:line id="Line 8" o:spid="_x0000_s1032" style="position:absolute;visibility:visible;mso-wrap-style:square" from="4276,216" to="4939,2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" strokeweight=".31647mm"/>
                <v:line id="Line 9" o:spid="_x0000_s1033" style="position:absolute;visibility:visible;mso-wrap-style:square" from="4943,216" to="5164,2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" strokeweight=".31647mm"/>
                <v:line id="Line 10" o:spid="_x0000_s1034" style="position:absolute;visibility:visible;mso-wrap-style:square" from="5167,216" to="5388,2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" strokeweight=".31647mm"/>
                <w10:wrap type="topAndBottom" anchorx="page"/>
              </v:group>
            </w:pict>
          </mc:Fallback>
        </mc:AlternateContent>
      </w:r>
      <w:r>
        <w:rPr>
          <w:noProof/>
          <w:lang w:bidi="th-TH"/>
        </w:rPr>
        <mc:AlternateContent>
          <mc:Choice Requires="wpg">
            <w:drawing>
              <wp:anchor distT="0" distB="0" distL="0" distR="0" simplePos="0" relativeHeight="251660288" behindDoc="1" locked="0" layoutInCell="1" allowOverlap="1" wp14:anchorId="12EB8CB9" wp14:editId="70526E09">
                <wp:simplePos x="0" y="0"/>
                <wp:positionH relativeFrom="page">
                  <wp:posOffset>3601085</wp:posOffset>
                </wp:positionH>
                <wp:positionV relativeFrom="paragraph">
                  <wp:posOffset>131445</wp:posOffset>
                </wp:positionV>
                <wp:extent cx="2255520" cy="11430"/>
                <wp:effectExtent l="10160" t="1905" r="10795" b="5715"/>
                <wp:wrapTopAndBottom/>
                <wp:docPr id="19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55520" cy="11430"/>
                          <a:chOff x="5671" y="207"/>
                          <a:chExt cx="3552" cy="18"/>
                        </a:xfrm>
                      </wpg:grpSpPr>
                      <wps:wsp>
                        <wps:cNvPr id="20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5671" y="216"/>
                            <a:ext cx="1215" cy="0"/>
                          </a:xfrm>
                          <a:prstGeom prst="line">
                            <a:avLst/>
                          </a:prstGeom>
                          <a:noFill/>
                          <a:ln w="1139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6890" y="216"/>
                            <a:ext cx="663" cy="0"/>
                          </a:xfrm>
                          <a:prstGeom prst="line">
                            <a:avLst/>
                          </a:prstGeom>
                          <a:noFill/>
                          <a:ln w="1139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7557" y="216"/>
                            <a:ext cx="663" cy="0"/>
                          </a:xfrm>
                          <a:prstGeom prst="line">
                            <a:avLst/>
                          </a:prstGeom>
                          <a:noFill/>
                          <a:ln w="1139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8224" y="216"/>
                            <a:ext cx="663" cy="0"/>
                          </a:xfrm>
                          <a:prstGeom prst="line">
                            <a:avLst/>
                          </a:prstGeom>
                          <a:noFill/>
                          <a:ln w="1139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8891" y="216"/>
                            <a:ext cx="332" cy="0"/>
                          </a:xfrm>
                          <a:prstGeom prst="line">
                            <a:avLst/>
                          </a:prstGeom>
                          <a:noFill/>
                          <a:ln w="1139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group w14:anchorId="43B4A604" id="Group 19" o:spid="_x0000_s1026" style="position:absolute;margin-left:283.55pt;margin-top:10.35pt;width:177.6pt;height:.9pt;z-index:-251656192;mso-wrap-distance-left:0;mso-wrap-distance-right:0;mso-position-horizontal-relative:page" coordorigin="5671,207" coordsize="3552,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">
                <v:line id="Line 12" o:spid="_x0000_s1027" style="position:absolute;visibility:visible;mso-wrap-style:square" from="5671,216" to="6886,2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" strokeweight=".31647mm"/>
                <v:line id="Line 13" o:spid="_x0000_s1028" style="position:absolute;visibility:visible;mso-wrap-style:square" from="6890,216" to="7553,2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" strokeweight=".31647mm"/>
                <v:line id="Line 14" o:spid="_x0000_s1029" style="position:absolute;visibility:visible;mso-wrap-style:square" from="7557,216" to="8220,2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" strokeweight=".31647mm"/>
                <v:line id="Line 15" o:spid="_x0000_s1030" style="position:absolute;visibility:visible;mso-wrap-style:square" from="8224,216" to="8887,2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" strokeweight=".31647mm"/>
                <v:line id="Line 16" o:spid="_x0000_s1031" style="position:absolute;visibility:visible;mso-wrap-style:square" from="8891,216" to="9223,2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" strokeweight=".31647mm"/>
                <w10:wrap type="topAndBottom" anchorx="page"/>
              </v:group>
            </w:pict>
          </mc:Fallback>
        </mc:AlternateContent>
      </w:r>
      <w:r>
        <w:rPr>
          <w:noProof/>
          <w:lang w:bidi="th-TH"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718245AF" wp14:editId="42598349">
                <wp:simplePos x="0" y="0"/>
                <wp:positionH relativeFrom="page">
                  <wp:posOffset>6040755</wp:posOffset>
                </wp:positionH>
                <wp:positionV relativeFrom="paragraph">
                  <wp:posOffset>137160</wp:posOffset>
                </wp:positionV>
                <wp:extent cx="1123315" cy="1270"/>
                <wp:effectExtent l="11430" t="7620" r="8255" b="10160"/>
                <wp:wrapTopAndBottom/>
                <wp:docPr id="18" name="Freeform: 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23315" cy="1270"/>
                        </a:xfrm>
                        <a:custGeom>
                          <a:avLst/>
                          <a:gdLst>
                            <a:gd name="T0" fmla="+- 0 9513 9513"/>
                            <a:gd name="T1" fmla="*/ T0 w 1769"/>
                            <a:gd name="T2" fmla="+- 0 11281 9513"/>
                            <a:gd name="T3" fmla="*/ T2 w 176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769">
                              <a:moveTo>
                                <a:pt x="0" y="0"/>
                              </a:moveTo>
                              <a:lnTo>
                                <a:pt x="1768" y="0"/>
                              </a:lnTo>
                            </a:path>
                          </a:pathLst>
                        </a:custGeom>
                        <a:noFill/>
                        <a:ln w="1139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7C858FD4" id="Freeform: Shape 18" o:spid="_x0000_s1026" style="position:absolute;margin-left:475.65pt;margin-top:10.8pt;width:88.45pt;height:.1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76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" path="m,l1768,e" filled="f" strokeweight=".31647mm">
                <v:path arrowok="t" o:connecttype="custom" o:connectlocs="0,0;1122680,0" o:connectangles="0,0"/>
                <w10:wrap type="topAndBottom" anchorx="page"/>
              </v:shape>
            </w:pict>
          </mc:Fallback>
        </mc:AlternateContent>
      </w:r>
    </w:p>
    <w:p w14:paraId="6394C1E3" w14:textId="10D0A41E" w:rsidR="00656768" w:rsidRDefault="00916A48" w:rsidP="00656768">
      <w:pPr>
        <w:pStyle w:val="BodyText"/>
        <w:tabs>
          <w:tab w:val="left" w:pos="5809"/>
          <w:tab w:val="left" w:pos="9618"/>
        </w:tabs>
        <w:spacing w:line="209" w:lineRule="exact"/>
        <w:ind w:left="882"/>
      </w:pPr>
      <w:r w:rsidRPr="00B63E44">
        <w:rPr>
          <w:sz w:val="19"/>
          <w:szCs w:val="19"/>
        </w:rPr>
        <w:t xml:space="preserve">Tus </w:t>
      </w:r>
      <w:proofErr w:type="spellStart"/>
      <w:r w:rsidRPr="00B63E44">
        <w:rPr>
          <w:sz w:val="19"/>
          <w:szCs w:val="19"/>
        </w:rPr>
        <w:t>Sawv</w:t>
      </w:r>
      <w:proofErr w:type="spellEnd"/>
      <w:r w:rsidRPr="00B63E44">
        <w:rPr>
          <w:sz w:val="19"/>
          <w:szCs w:val="19"/>
        </w:rPr>
        <w:t xml:space="preserve"> </w:t>
      </w:r>
      <w:proofErr w:type="spellStart"/>
      <w:r w:rsidRPr="00B63E44">
        <w:rPr>
          <w:sz w:val="19"/>
          <w:szCs w:val="19"/>
        </w:rPr>
        <w:t>Cev</w:t>
      </w:r>
      <w:proofErr w:type="spellEnd"/>
      <w:r w:rsidRPr="00B63E44">
        <w:rPr>
          <w:sz w:val="19"/>
          <w:szCs w:val="19"/>
        </w:rPr>
        <w:t xml:space="preserve"> </w:t>
      </w:r>
      <w:proofErr w:type="spellStart"/>
      <w:r w:rsidRPr="00B63E44">
        <w:rPr>
          <w:sz w:val="19"/>
          <w:szCs w:val="19"/>
        </w:rPr>
        <w:t>Lub</w:t>
      </w:r>
      <w:proofErr w:type="spellEnd"/>
      <w:r w:rsidRPr="00B63E44">
        <w:rPr>
          <w:sz w:val="19"/>
          <w:szCs w:val="19"/>
        </w:rPr>
        <w:t xml:space="preserve"> </w:t>
      </w:r>
      <w:proofErr w:type="spellStart"/>
      <w:r w:rsidRPr="00B63E44">
        <w:rPr>
          <w:sz w:val="19"/>
          <w:szCs w:val="19"/>
        </w:rPr>
        <w:t>Npe</w:t>
      </w:r>
      <w:proofErr w:type="spellEnd"/>
      <w:r w:rsidR="00656768" w:rsidRPr="00B63E44">
        <w:rPr>
          <w:sz w:val="19"/>
          <w:szCs w:val="19"/>
        </w:rPr>
        <w:t>/</w:t>
      </w:r>
      <w:proofErr w:type="spellStart"/>
      <w:proofErr w:type="gramStart"/>
      <w:r w:rsidR="0061453E" w:rsidRPr="00B63E44">
        <w:rPr>
          <w:sz w:val="19"/>
          <w:szCs w:val="19"/>
        </w:rPr>
        <w:t>Kev</w:t>
      </w:r>
      <w:proofErr w:type="spellEnd"/>
      <w:proofErr w:type="gramEnd"/>
      <w:r w:rsidR="0061453E" w:rsidRPr="00B63E44">
        <w:rPr>
          <w:sz w:val="19"/>
          <w:szCs w:val="19"/>
        </w:rPr>
        <w:t xml:space="preserve"> Sib </w:t>
      </w:r>
      <w:proofErr w:type="spellStart"/>
      <w:r w:rsidR="00CA2E3B" w:rsidRPr="00B63E44">
        <w:rPr>
          <w:sz w:val="19"/>
          <w:szCs w:val="19"/>
        </w:rPr>
        <w:t>R</w:t>
      </w:r>
      <w:r w:rsidR="0061453E" w:rsidRPr="00B63E44">
        <w:rPr>
          <w:sz w:val="19"/>
          <w:szCs w:val="19"/>
        </w:rPr>
        <w:t>aug</w:t>
      </w:r>
      <w:proofErr w:type="spellEnd"/>
      <w:r w:rsidR="0061453E" w:rsidRPr="00B63E44">
        <w:rPr>
          <w:sz w:val="19"/>
          <w:szCs w:val="19"/>
        </w:rPr>
        <w:t xml:space="preserve"> Zoo</w:t>
      </w:r>
      <w:r w:rsidR="00656768">
        <w:t>:</w:t>
      </w:r>
      <w:r w:rsidR="00656768">
        <w:tab/>
      </w:r>
      <w:r w:rsidR="00632BC7" w:rsidRPr="00B63E44">
        <w:rPr>
          <w:sz w:val="19"/>
          <w:szCs w:val="19"/>
        </w:rPr>
        <w:t xml:space="preserve">Kos </w:t>
      </w:r>
      <w:proofErr w:type="spellStart"/>
      <w:r w:rsidR="00632BC7" w:rsidRPr="00B63E44">
        <w:rPr>
          <w:sz w:val="19"/>
          <w:szCs w:val="19"/>
        </w:rPr>
        <w:t>Npe</w:t>
      </w:r>
      <w:proofErr w:type="spellEnd"/>
      <w:r w:rsidR="00632BC7" w:rsidRPr="00B63E44">
        <w:rPr>
          <w:sz w:val="19"/>
          <w:szCs w:val="19"/>
        </w:rPr>
        <w:t xml:space="preserve"> Tus </w:t>
      </w:r>
      <w:proofErr w:type="spellStart"/>
      <w:r w:rsidR="00632BC7" w:rsidRPr="00B63E44">
        <w:rPr>
          <w:sz w:val="19"/>
          <w:szCs w:val="19"/>
        </w:rPr>
        <w:t>Sawv</w:t>
      </w:r>
      <w:proofErr w:type="spellEnd"/>
      <w:r w:rsidR="00632BC7" w:rsidRPr="00B63E44">
        <w:rPr>
          <w:sz w:val="19"/>
          <w:szCs w:val="19"/>
        </w:rPr>
        <w:t xml:space="preserve"> </w:t>
      </w:r>
      <w:proofErr w:type="spellStart"/>
      <w:r w:rsidR="00632BC7" w:rsidRPr="00B63E44">
        <w:rPr>
          <w:sz w:val="19"/>
          <w:szCs w:val="19"/>
        </w:rPr>
        <w:t>Cev</w:t>
      </w:r>
      <w:proofErr w:type="spellEnd"/>
      <w:r w:rsidR="00656768" w:rsidRPr="00B63E44">
        <w:rPr>
          <w:sz w:val="19"/>
          <w:szCs w:val="19"/>
        </w:rPr>
        <w:t>:</w:t>
      </w:r>
      <w:r w:rsidR="00656768" w:rsidRPr="00B63E44">
        <w:rPr>
          <w:sz w:val="19"/>
          <w:szCs w:val="19"/>
        </w:rPr>
        <w:tab/>
      </w:r>
      <w:proofErr w:type="spellStart"/>
      <w:r w:rsidR="00632BC7" w:rsidRPr="00B63E44">
        <w:rPr>
          <w:sz w:val="19"/>
          <w:szCs w:val="19"/>
        </w:rPr>
        <w:t>Hnub</w:t>
      </w:r>
      <w:proofErr w:type="spellEnd"/>
      <w:r w:rsidR="00632BC7" w:rsidRPr="00B63E44">
        <w:rPr>
          <w:sz w:val="19"/>
          <w:szCs w:val="19"/>
        </w:rPr>
        <w:t xml:space="preserve"> Tim</w:t>
      </w:r>
      <w:r w:rsidR="00656768" w:rsidRPr="00B63E44">
        <w:rPr>
          <w:sz w:val="19"/>
          <w:szCs w:val="19"/>
        </w:rPr>
        <w:t>:</w:t>
      </w:r>
    </w:p>
    <w:p w14:paraId="280054C9" w14:textId="4B0492D2" w:rsidR="00656768" w:rsidRDefault="00656768" w:rsidP="00656768">
      <w:pPr>
        <w:pStyle w:val="BodyText"/>
        <w:spacing w:before="6"/>
        <w:rPr>
          <w:sz w:val="14"/>
        </w:rPr>
      </w:pPr>
      <w:r>
        <w:rPr>
          <w:noProof/>
          <w:lang w:bidi="th-TH"/>
        </w:rPr>
        <mc:AlternateContent>
          <mc:Choice Requires="wpg">
            <w:drawing>
              <wp:anchor distT="0" distB="0" distL="0" distR="0" simplePos="0" relativeHeight="251662336" behindDoc="1" locked="0" layoutInCell="1" allowOverlap="1" wp14:anchorId="2DB8386C" wp14:editId="40B06AF8">
                <wp:simplePos x="0" y="0"/>
                <wp:positionH relativeFrom="page">
                  <wp:posOffset>457200</wp:posOffset>
                </wp:positionH>
                <wp:positionV relativeFrom="paragraph">
                  <wp:posOffset>130810</wp:posOffset>
                </wp:positionV>
                <wp:extent cx="2964815" cy="11430"/>
                <wp:effectExtent l="9525" t="6985" r="6985" b="635"/>
                <wp:wrapTopAndBottom/>
                <wp:docPr id="9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64815" cy="11430"/>
                          <a:chOff x="720" y="206"/>
                          <a:chExt cx="4669" cy="18"/>
                        </a:xfrm>
                      </wpg:grpSpPr>
                      <wps:wsp>
                        <wps:cNvPr id="10" name="Line 19"/>
                        <wps:cNvCnPr>
                          <a:cxnSpLocks noChangeShapeType="1"/>
                        </wps:cNvCnPr>
                        <wps:spPr bwMode="auto">
                          <a:xfrm>
                            <a:off x="720" y="215"/>
                            <a:ext cx="884" cy="0"/>
                          </a:xfrm>
                          <a:prstGeom prst="line">
                            <a:avLst/>
                          </a:prstGeom>
                          <a:noFill/>
                          <a:ln w="1139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1608" y="215"/>
                            <a:ext cx="663" cy="0"/>
                          </a:xfrm>
                          <a:prstGeom prst="line">
                            <a:avLst/>
                          </a:prstGeom>
                          <a:noFill/>
                          <a:ln w="1139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2275" y="215"/>
                            <a:ext cx="663" cy="0"/>
                          </a:xfrm>
                          <a:prstGeom prst="line">
                            <a:avLst/>
                          </a:prstGeom>
                          <a:noFill/>
                          <a:ln w="1139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Line 22"/>
                        <wps:cNvCnPr>
                          <a:cxnSpLocks noChangeShapeType="1"/>
                        </wps:cNvCnPr>
                        <wps:spPr bwMode="auto">
                          <a:xfrm>
                            <a:off x="2942" y="215"/>
                            <a:ext cx="663" cy="0"/>
                          </a:xfrm>
                          <a:prstGeom prst="line">
                            <a:avLst/>
                          </a:prstGeom>
                          <a:noFill/>
                          <a:ln w="1139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23"/>
                        <wps:cNvCnPr>
                          <a:cxnSpLocks noChangeShapeType="1"/>
                        </wps:cNvCnPr>
                        <wps:spPr bwMode="auto">
                          <a:xfrm>
                            <a:off x="3609" y="215"/>
                            <a:ext cx="663" cy="0"/>
                          </a:xfrm>
                          <a:prstGeom prst="line">
                            <a:avLst/>
                          </a:prstGeom>
                          <a:noFill/>
                          <a:ln w="1139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Line 24"/>
                        <wps:cNvCnPr>
                          <a:cxnSpLocks noChangeShapeType="1"/>
                        </wps:cNvCnPr>
                        <wps:spPr bwMode="auto">
                          <a:xfrm>
                            <a:off x="4276" y="215"/>
                            <a:ext cx="332" cy="0"/>
                          </a:xfrm>
                          <a:prstGeom prst="line">
                            <a:avLst/>
                          </a:prstGeom>
                          <a:noFill/>
                          <a:ln w="1139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Line 25"/>
                        <wps:cNvCnPr>
                          <a:cxnSpLocks noChangeShapeType="1"/>
                        </wps:cNvCnPr>
                        <wps:spPr bwMode="auto">
                          <a:xfrm>
                            <a:off x="4610" y="215"/>
                            <a:ext cx="333" cy="0"/>
                          </a:xfrm>
                          <a:prstGeom prst="line">
                            <a:avLst/>
                          </a:prstGeom>
                          <a:noFill/>
                          <a:ln w="1139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4946" y="215"/>
                            <a:ext cx="443" cy="0"/>
                          </a:xfrm>
                          <a:prstGeom prst="line">
                            <a:avLst/>
                          </a:prstGeom>
                          <a:noFill/>
                          <a:ln w="1139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group w14:anchorId="0C1EC122" id="Group 9" o:spid="_x0000_s1026" style="position:absolute;margin-left:36pt;margin-top:10.3pt;width:233.45pt;height:.9pt;z-index:-251654144;mso-wrap-distance-left:0;mso-wrap-distance-right:0;mso-position-horizontal-relative:page" coordorigin="720,206" coordsize="4669,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">
                <v:line id="Line 19" o:spid="_x0000_s1027" style="position:absolute;visibility:visible;mso-wrap-style:square" from="720,215" to="1604,2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" strokeweight=".31647mm"/>
                <v:line id="Line 20" o:spid="_x0000_s1028" style="position:absolute;visibility:visible;mso-wrap-style:square" from="1608,215" to="2271,2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" strokeweight=".31647mm"/>
                <v:line id="Line 21" o:spid="_x0000_s1029" style="position:absolute;visibility:visible;mso-wrap-style:square" from="2275,215" to="2938,2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" strokeweight=".31647mm"/>
                <v:line id="Line 22" o:spid="_x0000_s1030" style="position:absolute;visibility:visible;mso-wrap-style:square" from="2942,215" to="3605,2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" strokeweight=".31647mm"/>
                <v:line id="Line 23" o:spid="_x0000_s1031" style="position:absolute;visibility:visible;mso-wrap-style:square" from="3609,215" to="4272,2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" strokeweight=".31647mm"/>
                <v:line id="Line 24" o:spid="_x0000_s1032" style="position:absolute;visibility:visible;mso-wrap-style:square" from="4276,215" to="4608,2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" strokeweight=".31647mm"/>
                <v:line id="Line 25" o:spid="_x0000_s1033" style="position:absolute;visibility:visible;mso-wrap-style:square" from="4610,215" to="4943,2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" strokeweight=".31647mm"/>
                <v:line id="Line 26" o:spid="_x0000_s1034" style="position:absolute;visibility:visible;mso-wrap-style:square" from="4946,215" to="5389,2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" strokeweight=".31647mm"/>
                <w10:wrap type="topAndBottom" anchorx="page"/>
              </v:group>
            </w:pict>
          </mc:Fallback>
        </mc:AlternateContent>
      </w:r>
      <w:r>
        <w:rPr>
          <w:noProof/>
          <w:lang w:bidi="th-TH"/>
        </w:rPr>
        <mc:AlternateContent>
          <mc:Choice Requires="wpg">
            <w:drawing>
              <wp:anchor distT="0" distB="0" distL="0" distR="0" simplePos="0" relativeHeight="251663360" behindDoc="1" locked="0" layoutInCell="1" allowOverlap="1" wp14:anchorId="0F5945CE" wp14:editId="4DBB5833">
                <wp:simplePos x="0" y="0"/>
                <wp:positionH relativeFrom="page">
                  <wp:posOffset>3601085</wp:posOffset>
                </wp:positionH>
                <wp:positionV relativeFrom="paragraph">
                  <wp:posOffset>130810</wp:posOffset>
                </wp:positionV>
                <wp:extent cx="2255520" cy="11430"/>
                <wp:effectExtent l="10160" t="6985" r="10795" b="635"/>
                <wp:wrapTopAndBottom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55520" cy="11430"/>
                          <a:chOff x="5671" y="206"/>
                          <a:chExt cx="3552" cy="18"/>
                        </a:xfrm>
                      </wpg:grpSpPr>
                      <wps:wsp>
                        <wps:cNvPr id="4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5671" y="215"/>
                            <a:ext cx="1215" cy="0"/>
                          </a:xfrm>
                          <a:prstGeom prst="line">
                            <a:avLst/>
                          </a:prstGeom>
                          <a:noFill/>
                          <a:ln w="1139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6890" y="215"/>
                            <a:ext cx="663" cy="0"/>
                          </a:xfrm>
                          <a:prstGeom prst="line">
                            <a:avLst/>
                          </a:prstGeom>
                          <a:noFill/>
                          <a:ln w="1139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7557" y="215"/>
                            <a:ext cx="663" cy="0"/>
                          </a:xfrm>
                          <a:prstGeom prst="line">
                            <a:avLst/>
                          </a:prstGeom>
                          <a:noFill/>
                          <a:ln w="1139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8224" y="215"/>
                            <a:ext cx="663" cy="0"/>
                          </a:xfrm>
                          <a:prstGeom prst="line">
                            <a:avLst/>
                          </a:prstGeom>
                          <a:noFill/>
                          <a:ln w="1139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8891" y="215"/>
                            <a:ext cx="332" cy="0"/>
                          </a:xfrm>
                          <a:prstGeom prst="line">
                            <a:avLst/>
                          </a:prstGeom>
                          <a:noFill/>
                          <a:ln w="1139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group w14:anchorId="44ED7549" id="Group 3" o:spid="_x0000_s1026" style="position:absolute;margin-left:283.55pt;margin-top:10.3pt;width:177.6pt;height:.9pt;z-index:-251653120;mso-wrap-distance-left:0;mso-wrap-distance-right:0;mso-position-horizontal-relative:page" coordorigin="5671,206" coordsize="3552,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">
                <v:line id="Line 28" o:spid="_x0000_s1027" style="position:absolute;visibility:visible;mso-wrap-style:square" from="5671,215" to="6886,2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" strokeweight=".31647mm"/>
                <v:line id="Line 29" o:spid="_x0000_s1028" style="position:absolute;visibility:visible;mso-wrap-style:square" from="6890,215" to="7553,2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" strokeweight=".31647mm"/>
                <v:line id="Line 30" o:spid="_x0000_s1029" style="position:absolute;visibility:visible;mso-wrap-style:square" from="7557,215" to="8220,2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" strokeweight=".31647mm"/>
                <v:line id="Line 31" o:spid="_x0000_s1030" style="position:absolute;visibility:visible;mso-wrap-style:square" from="8224,215" to="8887,2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" strokeweight=".31647mm"/>
                <v:line id="Line 32" o:spid="_x0000_s1031" style="position:absolute;visibility:visible;mso-wrap-style:square" from="8891,215" to="9223,2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" strokeweight=".31647mm"/>
                <w10:wrap type="topAndBottom" anchorx="page"/>
              </v:group>
            </w:pict>
          </mc:Fallback>
        </mc:AlternateContent>
      </w:r>
      <w:r>
        <w:rPr>
          <w:noProof/>
          <w:lang w:bidi="th-TH"/>
        </w:rPr>
        <mc:AlternateContent>
          <mc:Choice Requires="wps">
            <w:drawing>
              <wp:anchor distT="0" distB="0" distL="0" distR="0" simplePos="0" relativeHeight="251664384" behindDoc="1" locked="0" layoutInCell="1" allowOverlap="1" wp14:anchorId="6ED796A5" wp14:editId="7F6D7CEF">
                <wp:simplePos x="0" y="0"/>
                <wp:positionH relativeFrom="page">
                  <wp:posOffset>6040755</wp:posOffset>
                </wp:positionH>
                <wp:positionV relativeFrom="paragraph">
                  <wp:posOffset>136525</wp:posOffset>
                </wp:positionV>
                <wp:extent cx="1122045" cy="1270"/>
                <wp:effectExtent l="11430" t="12700" r="9525" b="5080"/>
                <wp:wrapTopAndBottom/>
                <wp:docPr id="2" name="Freeform: 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22045" cy="1270"/>
                        </a:xfrm>
                        <a:custGeom>
                          <a:avLst/>
                          <a:gdLst>
                            <a:gd name="T0" fmla="+- 0 9513 9513"/>
                            <a:gd name="T1" fmla="*/ T0 w 1767"/>
                            <a:gd name="T2" fmla="+- 0 11279 9513"/>
                            <a:gd name="T3" fmla="*/ T2 w 1767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767">
                              <a:moveTo>
                                <a:pt x="0" y="0"/>
                              </a:moveTo>
                              <a:lnTo>
                                <a:pt x="1766" y="0"/>
                              </a:lnTo>
                            </a:path>
                          </a:pathLst>
                        </a:custGeom>
                        <a:noFill/>
                        <a:ln w="1139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3E0650E7" id="Freeform: Shape 2" o:spid="_x0000_s1026" style="position:absolute;margin-left:475.65pt;margin-top:10.75pt;width:88.35pt;height:.1pt;z-index:-2516520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767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" path="m,l1766,e" filled="f" strokeweight=".31647mm">
                <v:path arrowok="t" o:connecttype="custom" o:connectlocs="0,0;1121410,0" o:connectangles="0,0"/>
                <w10:wrap type="topAndBottom" anchorx="page"/>
              </v:shape>
            </w:pict>
          </mc:Fallback>
        </mc:AlternateContent>
      </w:r>
    </w:p>
    <w:p w14:paraId="2B86E51D" w14:textId="7B22E33E" w:rsidR="00656768" w:rsidRPr="00E63FC7" w:rsidRDefault="006C3057" w:rsidP="006C3057">
      <w:pPr>
        <w:pStyle w:val="BodyText"/>
        <w:tabs>
          <w:tab w:val="left" w:pos="6030"/>
          <w:tab w:val="left" w:pos="9603"/>
        </w:tabs>
        <w:spacing w:line="209" w:lineRule="exact"/>
      </w:pPr>
      <w:r>
        <w:rPr>
          <w:sz w:val="19"/>
          <w:szCs w:val="19"/>
        </w:rPr>
        <w:t xml:space="preserve">                 </w:t>
      </w:r>
      <w:r w:rsidR="00656768" w:rsidRPr="00B63E44">
        <w:rPr>
          <w:sz w:val="19"/>
          <w:szCs w:val="19"/>
        </w:rPr>
        <w:t>SCH</w:t>
      </w:r>
      <w:r w:rsidR="00656768" w:rsidRPr="00B63E44">
        <w:rPr>
          <w:spacing w:val="1"/>
          <w:sz w:val="19"/>
          <w:szCs w:val="19"/>
        </w:rPr>
        <w:t xml:space="preserve"> </w:t>
      </w:r>
      <w:r w:rsidR="00AE59DC" w:rsidRPr="00B63E44">
        <w:rPr>
          <w:sz w:val="19"/>
          <w:szCs w:val="19"/>
        </w:rPr>
        <w:t xml:space="preserve">Cov </w:t>
      </w:r>
      <w:proofErr w:type="spellStart"/>
      <w:r w:rsidR="00AE59DC" w:rsidRPr="00B63E44">
        <w:rPr>
          <w:sz w:val="19"/>
          <w:szCs w:val="19"/>
        </w:rPr>
        <w:t>Neeg</w:t>
      </w:r>
      <w:proofErr w:type="spellEnd"/>
      <w:r w:rsidR="00AE59DC" w:rsidRPr="00B63E44">
        <w:rPr>
          <w:sz w:val="19"/>
          <w:szCs w:val="19"/>
        </w:rPr>
        <w:t xml:space="preserve"> </w:t>
      </w:r>
      <w:proofErr w:type="spellStart"/>
      <w:r w:rsidR="00AE59DC" w:rsidRPr="00B63E44">
        <w:rPr>
          <w:sz w:val="19"/>
          <w:szCs w:val="19"/>
        </w:rPr>
        <w:t>Ua</w:t>
      </w:r>
      <w:proofErr w:type="spellEnd"/>
      <w:r w:rsidR="00AE59DC" w:rsidRPr="00B63E44">
        <w:rPr>
          <w:sz w:val="19"/>
          <w:szCs w:val="19"/>
        </w:rPr>
        <w:t xml:space="preserve"> </w:t>
      </w:r>
      <w:proofErr w:type="spellStart"/>
      <w:r w:rsidR="00AE59DC" w:rsidRPr="00B63E44">
        <w:rPr>
          <w:sz w:val="19"/>
          <w:szCs w:val="19"/>
        </w:rPr>
        <w:t>Hauj</w:t>
      </w:r>
      <w:proofErr w:type="spellEnd"/>
      <w:r w:rsidR="00AE59DC" w:rsidRPr="00B63E44">
        <w:rPr>
          <w:sz w:val="19"/>
          <w:szCs w:val="19"/>
        </w:rPr>
        <w:t xml:space="preserve"> </w:t>
      </w:r>
      <w:proofErr w:type="spellStart"/>
      <w:proofErr w:type="gramStart"/>
      <w:r w:rsidR="00AE59DC" w:rsidRPr="00B63E44">
        <w:rPr>
          <w:sz w:val="19"/>
          <w:szCs w:val="19"/>
        </w:rPr>
        <w:t>Lwm</w:t>
      </w:r>
      <w:proofErr w:type="spellEnd"/>
      <w:proofErr w:type="gramEnd"/>
      <w:r w:rsidR="00AE59DC" w:rsidRPr="00B63E44">
        <w:rPr>
          <w:sz w:val="19"/>
          <w:szCs w:val="19"/>
        </w:rPr>
        <w:t xml:space="preserve"> </w:t>
      </w:r>
      <w:proofErr w:type="spellStart"/>
      <w:r w:rsidR="00AE59DC" w:rsidRPr="00B63E44">
        <w:rPr>
          <w:sz w:val="19"/>
          <w:szCs w:val="19"/>
        </w:rPr>
        <w:t>Lub</w:t>
      </w:r>
      <w:proofErr w:type="spellEnd"/>
      <w:r w:rsidR="00AE59DC" w:rsidRPr="00B63E44">
        <w:rPr>
          <w:sz w:val="19"/>
          <w:szCs w:val="19"/>
        </w:rPr>
        <w:t xml:space="preserve"> </w:t>
      </w:r>
      <w:proofErr w:type="spellStart"/>
      <w:r w:rsidR="00AE59DC" w:rsidRPr="00B63E44">
        <w:rPr>
          <w:sz w:val="19"/>
          <w:szCs w:val="19"/>
        </w:rPr>
        <w:t>Npe</w:t>
      </w:r>
      <w:proofErr w:type="spellEnd"/>
      <w:r w:rsidR="00656768" w:rsidRPr="00B63E44">
        <w:rPr>
          <w:spacing w:val="-3"/>
          <w:sz w:val="19"/>
          <w:szCs w:val="19"/>
        </w:rPr>
        <w:t>:</w:t>
      </w:r>
      <w:r>
        <w:rPr>
          <w:spacing w:val="-3"/>
          <w:sz w:val="19"/>
          <w:szCs w:val="19"/>
        </w:rPr>
        <w:t xml:space="preserve">                            </w:t>
      </w:r>
      <w:r w:rsidR="00072982" w:rsidRPr="00B63E44">
        <w:rPr>
          <w:spacing w:val="-3"/>
          <w:sz w:val="19"/>
          <w:szCs w:val="19"/>
        </w:rPr>
        <w:t xml:space="preserve">Kos </w:t>
      </w:r>
      <w:proofErr w:type="spellStart"/>
      <w:r w:rsidR="00072982" w:rsidRPr="00B63E44">
        <w:rPr>
          <w:spacing w:val="-3"/>
          <w:sz w:val="19"/>
          <w:szCs w:val="19"/>
        </w:rPr>
        <w:t>Npe</w:t>
      </w:r>
      <w:proofErr w:type="spellEnd"/>
      <w:r w:rsidR="00072982" w:rsidRPr="00B63E44">
        <w:rPr>
          <w:spacing w:val="-3"/>
          <w:sz w:val="19"/>
          <w:szCs w:val="19"/>
        </w:rPr>
        <w:t xml:space="preserve"> SCH Cov </w:t>
      </w:r>
      <w:proofErr w:type="spellStart"/>
      <w:r w:rsidR="00072982" w:rsidRPr="00B63E44">
        <w:rPr>
          <w:spacing w:val="-3"/>
          <w:sz w:val="19"/>
          <w:szCs w:val="19"/>
        </w:rPr>
        <w:t>Neeg</w:t>
      </w:r>
      <w:proofErr w:type="spellEnd"/>
      <w:r w:rsidR="00072982" w:rsidRPr="00B63E44">
        <w:rPr>
          <w:spacing w:val="-3"/>
          <w:sz w:val="19"/>
          <w:szCs w:val="19"/>
        </w:rPr>
        <w:t xml:space="preserve"> </w:t>
      </w:r>
      <w:proofErr w:type="spellStart"/>
      <w:r w:rsidR="00072982" w:rsidRPr="00B63E44">
        <w:rPr>
          <w:spacing w:val="-3"/>
          <w:sz w:val="19"/>
          <w:szCs w:val="19"/>
        </w:rPr>
        <w:t>Ua</w:t>
      </w:r>
      <w:proofErr w:type="spellEnd"/>
      <w:r w:rsidR="00072982" w:rsidRPr="00B63E44">
        <w:rPr>
          <w:spacing w:val="-3"/>
          <w:sz w:val="19"/>
          <w:szCs w:val="19"/>
        </w:rPr>
        <w:t xml:space="preserve"> </w:t>
      </w:r>
      <w:proofErr w:type="spellStart"/>
      <w:r w:rsidR="00072982" w:rsidRPr="00B63E44">
        <w:rPr>
          <w:spacing w:val="-3"/>
          <w:sz w:val="19"/>
          <w:szCs w:val="19"/>
        </w:rPr>
        <w:t>Hauj</w:t>
      </w:r>
      <w:proofErr w:type="spellEnd"/>
      <w:r w:rsidR="00656768" w:rsidRPr="00B63E44">
        <w:rPr>
          <w:sz w:val="19"/>
          <w:szCs w:val="19"/>
        </w:rPr>
        <w:t>:</w:t>
      </w:r>
      <w:r w:rsidR="00656768" w:rsidRPr="00B63E44">
        <w:rPr>
          <w:sz w:val="19"/>
          <w:szCs w:val="19"/>
        </w:rPr>
        <w:tab/>
      </w:r>
      <w:proofErr w:type="spellStart"/>
      <w:r w:rsidR="007005BA" w:rsidRPr="00B63E44">
        <w:rPr>
          <w:sz w:val="19"/>
          <w:szCs w:val="19"/>
        </w:rPr>
        <w:t>Hnub</w:t>
      </w:r>
      <w:proofErr w:type="spellEnd"/>
      <w:r w:rsidR="007005BA" w:rsidRPr="00B63E44">
        <w:rPr>
          <w:sz w:val="19"/>
          <w:szCs w:val="19"/>
        </w:rPr>
        <w:t xml:space="preserve"> Tim</w:t>
      </w:r>
      <w:r w:rsidR="00656768">
        <w:t>:</w:t>
      </w:r>
    </w:p>
    <w:p w14:paraId="71105EBA" w14:textId="4F656005" w:rsidR="00656768" w:rsidRPr="007F5DA0" w:rsidRDefault="00233E9C" w:rsidP="00656768">
      <w:pPr>
        <w:ind w:left="292" w:right="283" w:hanging="4"/>
        <w:jc w:val="center"/>
        <w:rPr>
          <w:rFonts w:ascii="Calibri"/>
          <w:i/>
          <w:sz w:val="19"/>
          <w:szCs w:val="19"/>
        </w:rPr>
      </w:pPr>
      <w:proofErr w:type="spellStart"/>
      <w:proofErr w:type="gramStart"/>
      <w:r w:rsidRPr="007F5DA0">
        <w:rPr>
          <w:rFonts w:ascii="Calibri"/>
          <w:i/>
          <w:sz w:val="19"/>
          <w:szCs w:val="19"/>
        </w:rPr>
        <w:t>Koj</w:t>
      </w:r>
      <w:proofErr w:type="spellEnd"/>
      <w:r w:rsidRPr="007F5DA0">
        <w:rPr>
          <w:rFonts w:ascii="Calibri"/>
          <w:i/>
          <w:sz w:val="19"/>
          <w:szCs w:val="19"/>
        </w:rPr>
        <w:t xml:space="preserve"> Tus </w:t>
      </w:r>
      <w:proofErr w:type="spellStart"/>
      <w:r w:rsidRPr="007F5DA0">
        <w:rPr>
          <w:rFonts w:ascii="Calibri"/>
          <w:i/>
          <w:sz w:val="19"/>
          <w:szCs w:val="19"/>
        </w:rPr>
        <w:t>Kws</w:t>
      </w:r>
      <w:proofErr w:type="spellEnd"/>
      <w:r w:rsidRPr="007F5DA0">
        <w:rPr>
          <w:rFonts w:ascii="Calibri"/>
          <w:i/>
          <w:sz w:val="19"/>
          <w:szCs w:val="19"/>
        </w:rPr>
        <w:t xml:space="preserve"> </w:t>
      </w:r>
      <w:proofErr w:type="spellStart"/>
      <w:r w:rsidRPr="007F5DA0">
        <w:rPr>
          <w:rFonts w:ascii="Calibri"/>
          <w:i/>
          <w:sz w:val="19"/>
          <w:szCs w:val="19"/>
        </w:rPr>
        <w:t>Kho</w:t>
      </w:r>
      <w:proofErr w:type="spellEnd"/>
      <w:r w:rsidRPr="007F5DA0">
        <w:rPr>
          <w:rFonts w:ascii="Calibri"/>
          <w:i/>
          <w:sz w:val="19"/>
          <w:szCs w:val="19"/>
        </w:rPr>
        <w:t xml:space="preserve"> Mob tau </w:t>
      </w:r>
      <w:proofErr w:type="spellStart"/>
      <w:r w:rsidRPr="007F5DA0">
        <w:rPr>
          <w:rFonts w:ascii="Calibri"/>
          <w:i/>
          <w:sz w:val="19"/>
          <w:szCs w:val="19"/>
        </w:rPr>
        <w:t>sau</w:t>
      </w:r>
      <w:proofErr w:type="spellEnd"/>
      <w:r w:rsidRPr="007F5DA0">
        <w:rPr>
          <w:rFonts w:ascii="Calibri"/>
          <w:i/>
          <w:sz w:val="19"/>
          <w:szCs w:val="19"/>
        </w:rPr>
        <w:t xml:space="preserve"> </w:t>
      </w:r>
      <w:proofErr w:type="spellStart"/>
      <w:r w:rsidRPr="007F5DA0">
        <w:rPr>
          <w:rFonts w:ascii="Calibri"/>
          <w:i/>
          <w:sz w:val="19"/>
          <w:szCs w:val="19"/>
        </w:rPr>
        <w:t>npe</w:t>
      </w:r>
      <w:proofErr w:type="spellEnd"/>
      <w:r w:rsidRPr="007F5DA0">
        <w:rPr>
          <w:rFonts w:ascii="Calibri"/>
          <w:i/>
          <w:sz w:val="19"/>
          <w:szCs w:val="19"/>
        </w:rPr>
        <w:t xml:space="preserve"> </w:t>
      </w:r>
      <w:proofErr w:type="spellStart"/>
      <w:r w:rsidRPr="007F5DA0">
        <w:rPr>
          <w:rFonts w:ascii="Calibri"/>
          <w:i/>
          <w:sz w:val="19"/>
          <w:szCs w:val="19"/>
        </w:rPr>
        <w:t>nrog</w:t>
      </w:r>
      <w:proofErr w:type="spellEnd"/>
      <w:r w:rsidRPr="007F5DA0">
        <w:rPr>
          <w:rFonts w:ascii="Calibri"/>
          <w:i/>
          <w:sz w:val="19"/>
          <w:szCs w:val="19"/>
        </w:rPr>
        <w:t xml:space="preserve"> </w:t>
      </w:r>
      <w:proofErr w:type="spellStart"/>
      <w:r w:rsidRPr="007F5DA0">
        <w:rPr>
          <w:rFonts w:ascii="Calibri"/>
          <w:i/>
          <w:sz w:val="19"/>
          <w:szCs w:val="19"/>
        </w:rPr>
        <w:t>Pawg</w:t>
      </w:r>
      <w:proofErr w:type="spellEnd"/>
      <w:r w:rsidRPr="007F5DA0">
        <w:rPr>
          <w:rFonts w:ascii="Calibri"/>
          <w:i/>
          <w:sz w:val="19"/>
          <w:szCs w:val="19"/>
        </w:rPr>
        <w:t xml:space="preserve"> </w:t>
      </w:r>
      <w:proofErr w:type="spellStart"/>
      <w:r w:rsidRPr="007F5DA0">
        <w:rPr>
          <w:rFonts w:ascii="Calibri"/>
          <w:i/>
          <w:sz w:val="19"/>
          <w:szCs w:val="19"/>
        </w:rPr>
        <w:t>Thawj</w:t>
      </w:r>
      <w:proofErr w:type="spellEnd"/>
      <w:r w:rsidRPr="007F5DA0">
        <w:rPr>
          <w:rFonts w:ascii="Calibri"/>
          <w:i/>
          <w:sz w:val="19"/>
          <w:szCs w:val="19"/>
        </w:rPr>
        <w:t xml:space="preserve"> </w:t>
      </w:r>
      <w:proofErr w:type="spellStart"/>
      <w:r w:rsidRPr="007F5DA0">
        <w:rPr>
          <w:rFonts w:ascii="Calibri"/>
          <w:i/>
          <w:sz w:val="19"/>
          <w:szCs w:val="19"/>
        </w:rPr>
        <w:t>Coj</w:t>
      </w:r>
      <w:proofErr w:type="spellEnd"/>
      <w:r w:rsidRPr="007F5DA0">
        <w:rPr>
          <w:rFonts w:ascii="Calibri"/>
          <w:i/>
          <w:sz w:val="19"/>
          <w:szCs w:val="19"/>
        </w:rPr>
        <w:t xml:space="preserve"> </w:t>
      </w:r>
      <w:proofErr w:type="spellStart"/>
      <w:r w:rsidRPr="007F5DA0">
        <w:rPr>
          <w:rFonts w:ascii="Calibri"/>
          <w:i/>
          <w:sz w:val="19"/>
          <w:szCs w:val="19"/>
        </w:rPr>
        <w:t>ntawm</w:t>
      </w:r>
      <w:proofErr w:type="spellEnd"/>
      <w:r w:rsidRPr="007F5DA0">
        <w:rPr>
          <w:rFonts w:ascii="Calibri"/>
          <w:i/>
          <w:sz w:val="19"/>
          <w:szCs w:val="19"/>
        </w:rPr>
        <w:t xml:space="preserve"> </w:t>
      </w:r>
      <w:proofErr w:type="spellStart"/>
      <w:r w:rsidRPr="007F5DA0">
        <w:rPr>
          <w:rFonts w:ascii="Calibri"/>
          <w:i/>
          <w:sz w:val="19"/>
          <w:szCs w:val="19"/>
        </w:rPr>
        <w:t>Kev</w:t>
      </w:r>
      <w:proofErr w:type="spellEnd"/>
      <w:r w:rsidRPr="007F5DA0">
        <w:rPr>
          <w:rFonts w:ascii="Calibri"/>
          <w:i/>
          <w:sz w:val="19"/>
          <w:szCs w:val="19"/>
        </w:rPr>
        <w:t xml:space="preserve"> </w:t>
      </w:r>
      <w:proofErr w:type="spellStart"/>
      <w:r w:rsidRPr="007F5DA0">
        <w:rPr>
          <w:rFonts w:ascii="Calibri"/>
          <w:i/>
          <w:sz w:val="19"/>
          <w:szCs w:val="19"/>
        </w:rPr>
        <w:t>Coj</w:t>
      </w:r>
      <w:proofErr w:type="spellEnd"/>
      <w:r w:rsidRPr="007F5DA0">
        <w:rPr>
          <w:rFonts w:ascii="Calibri"/>
          <w:i/>
          <w:sz w:val="19"/>
          <w:szCs w:val="19"/>
        </w:rPr>
        <w:t xml:space="preserve"> Tus </w:t>
      </w:r>
      <w:proofErr w:type="spellStart"/>
      <w:r w:rsidRPr="007F5DA0">
        <w:rPr>
          <w:rFonts w:ascii="Calibri"/>
          <w:i/>
          <w:sz w:val="19"/>
          <w:szCs w:val="19"/>
        </w:rPr>
        <w:t>Cwj</w:t>
      </w:r>
      <w:proofErr w:type="spellEnd"/>
      <w:r w:rsidRPr="007F5DA0">
        <w:rPr>
          <w:rFonts w:ascii="Calibri"/>
          <w:i/>
          <w:sz w:val="19"/>
          <w:szCs w:val="19"/>
        </w:rPr>
        <w:t xml:space="preserve"> </w:t>
      </w:r>
      <w:proofErr w:type="spellStart"/>
      <w:r w:rsidRPr="007F5DA0">
        <w:rPr>
          <w:rFonts w:ascii="Calibri"/>
          <w:i/>
          <w:sz w:val="19"/>
          <w:szCs w:val="19"/>
        </w:rPr>
        <w:t>Pwm</w:t>
      </w:r>
      <w:proofErr w:type="spellEnd"/>
      <w:r w:rsidRPr="007F5DA0">
        <w:rPr>
          <w:rFonts w:ascii="Calibri"/>
          <w:i/>
          <w:sz w:val="19"/>
          <w:szCs w:val="19"/>
        </w:rPr>
        <w:t xml:space="preserve"> (</w:t>
      </w:r>
      <w:r w:rsidR="00701BBB" w:rsidRPr="007F5DA0">
        <w:rPr>
          <w:rFonts w:ascii="Calibri"/>
          <w:i/>
          <w:sz w:val="19"/>
          <w:szCs w:val="19"/>
        </w:rPr>
        <w:t xml:space="preserve">Board of Behavioral Sciences </w:t>
      </w:r>
      <w:r w:rsidRPr="007F5DA0">
        <w:rPr>
          <w:rFonts w:ascii="Calibri"/>
          <w:i/>
          <w:sz w:val="19"/>
          <w:szCs w:val="19"/>
        </w:rPr>
        <w:t>BBS).</w:t>
      </w:r>
      <w:proofErr w:type="gramEnd"/>
      <w:r w:rsidRPr="007F5DA0">
        <w:rPr>
          <w:rFonts w:ascii="Calibri"/>
          <w:i/>
          <w:sz w:val="19"/>
          <w:szCs w:val="19"/>
        </w:rPr>
        <w:t xml:space="preserve"> BBS tau </w:t>
      </w:r>
      <w:proofErr w:type="spellStart"/>
      <w:r w:rsidRPr="007F5DA0">
        <w:rPr>
          <w:rFonts w:ascii="Calibri"/>
          <w:i/>
          <w:sz w:val="19"/>
          <w:szCs w:val="19"/>
        </w:rPr>
        <w:t>txais</w:t>
      </w:r>
      <w:proofErr w:type="spellEnd"/>
      <w:r w:rsidRPr="007F5DA0">
        <w:rPr>
          <w:rFonts w:ascii="Calibri"/>
          <w:i/>
          <w:sz w:val="19"/>
          <w:szCs w:val="19"/>
        </w:rPr>
        <w:t xml:space="preserve"> thiab </w:t>
      </w:r>
      <w:proofErr w:type="spellStart"/>
      <w:r w:rsidRPr="007F5DA0">
        <w:rPr>
          <w:rFonts w:ascii="Calibri"/>
          <w:i/>
          <w:sz w:val="19"/>
          <w:szCs w:val="19"/>
        </w:rPr>
        <w:t>teb</w:t>
      </w:r>
      <w:proofErr w:type="spellEnd"/>
      <w:r w:rsidRPr="007F5DA0">
        <w:rPr>
          <w:rFonts w:ascii="Calibri"/>
          <w:i/>
          <w:sz w:val="19"/>
          <w:szCs w:val="19"/>
        </w:rPr>
        <w:t xml:space="preserve"> rau cov </w:t>
      </w:r>
      <w:proofErr w:type="spellStart"/>
      <w:r w:rsidRPr="007F5DA0">
        <w:rPr>
          <w:rFonts w:ascii="Calibri"/>
          <w:i/>
          <w:sz w:val="19"/>
          <w:szCs w:val="19"/>
        </w:rPr>
        <w:t>lus</w:t>
      </w:r>
      <w:proofErr w:type="spellEnd"/>
      <w:r w:rsidRPr="007F5DA0">
        <w:rPr>
          <w:rFonts w:ascii="Calibri"/>
          <w:i/>
          <w:sz w:val="19"/>
          <w:szCs w:val="19"/>
        </w:rPr>
        <w:t xml:space="preserve"> </w:t>
      </w:r>
      <w:proofErr w:type="spellStart"/>
      <w:r w:rsidRPr="007F5DA0">
        <w:rPr>
          <w:rFonts w:ascii="Calibri"/>
          <w:i/>
          <w:sz w:val="19"/>
          <w:szCs w:val="19"/>
        </w:rPr>
        <w:t>tsis</w:t>
      </w:r>
      <w:proofErr w:type="spellEnd"/>
      <w:r w:rsidRPr="007F5DA0">
        <w:rPr>
          <w:rFonts w:ascii="Calibri"/>
          <w:i/>
          <w:sz w:val="19"/>
          <w:szCs w:val="19"/>
        </w:rPr>
        <w:t xml:space="preserve"> </w:t>
      </w:r>
      <w:proofErr w:type="spellStart"/>
      <w:r w:rsidRPr="007F5DA0">
        <w:rPr>
          <w:rFonts w:ascii="Calibri"/>
          <w:i/>
          <w:sz w:val="19"/>
          <w:szCs w:val="19"/>
        </w:rPr>
        <w:t>txaus</w:t>
      </w:r>
      <w:proofErr w:type="spellEnd"/>
      <w:r w:rsidRPr="007F5DA0">
        <w:rPr>
          <w:rFonts w:ascii="Calibri"/>
          <w:i/>
          <w:sz w:val="19"/>
          <w:szCs w:val="19"/>
        </w:rPr>
        <w:t xml:space="preserve"> </w:t>
      </w:r>
      <w:proofErr w:type="spellStart"/>
      <w:r w:rsidRPr="007F5DA0">
        <w:rPr>
          <w:rFonts w:ascii="Calibri"/>
          <w:i/>
          <w:sz w:val="19"/>
          <w:szCs w:val="19"/>
        </w:rPr>
        <w:t>siab</w:t>
      </w:r>
      <w:proofErr w:type="spellEnd"/>
      <w:r w:rsidRPr="007F5DA0">
        <w:rPr>
          <w:rFonts w:ascii="Calibri"/>
          <w:i/>
          <w:sz w:val="19"/>
          <w:szCs w:val="19"/>
        </w:rPr>
        <w:t xml:space="preserve"> </w:t>
      </w:r>
      <w:proofErr w:type="spellStart"/>
      <w:r w:rsidRPr="007F5DA0">
        <w:rPr>
          <w:rFonts w:ascii="Calibri"/>
          <w:i/>
          <w:sz w:val="19"/>
          <w:szCs w:val="19"/>
        </w:rPr>
        <w:t>hais</w:t>
      </w:r>
      <w:proofErr w:type="spellEnd"/>
      <w:r w:rsidRPr="007F5DA0">
        <w:rPr>
          <w:rFonts w:ascii="Calibri"/>
          <w:i/>
          <w:sz w:val="19"/>
          <w:szCs w:val="19"/>
        </w:rPr>
        <w:t xml:space="preserve"> </w:t>
      </w:r>
      <w:proofErr w:type="spellStart"/>
      <w:r w:rsidRPr="007F5DA0">
        <w:rPr>
          <w:rFonts w:ascii="Calibri"/>
          <w:i/>
          <w:sz w:val="19"/>
          <w:szCs w:val="19"/>
        </w:rPr>
        <w:t>txog</w:t>
      </w:r>
      <w:proofErr w:type="spellEnd"/>
      <w:r w:rsidRPr="007F5DA0">
        <w:rPr>
          <w:rFonts w:ascii="Calibri"/>
          <w:i/>
          <w:sz w:val="19"/>
          <w:szCs w:val="19"/>
        </w:rPr>
        <w:t xml:space="preserve"> cov </w:t>
      </w:r>
      <w:proofErr w:type="spellStart"/>
      <w:r w:rsidRPr="007F5DA0">
        <w:rPr>
          <w:rFonts w:ascii="Calibri"/>
          <w:i/>
          <w:sz w:val="19"/>
          <w:szCs w:val="19"/>
        </w:rPr>
        <w:t>kev</w:t>
      </w:r>
      <w:proofErr w:type="spellEnd"/>
      <w:r w:rsidRPr="007F5DA0">
        <w:rPr>
          <w:rFonts w:ascii="Calibri"/>
          <w:i/>
          <w:sz w:val="19"/>
          <w:szCs w:val="19"/>
        </w:rPr>
        <w:t xml:space="preserve"> </w:t>
      </w:r>
      <w:proofErr w:type="spellStart"/>
      <w:r w:rsidRPr="007F5DA0">
        <w:rPr>
          <w:rFonts w:ascii="Calibri"/>
          <w:i/>
          <w:sz w:val="19"/>
          <w:szCs w:val="19"/>
        </w:rPr>
        <w:t>pab</w:t>
      </w:r>
      <w:proofErr w:type="spellEnd"/>
      <w:r w:rsidR="00515D4E" w:rsidRPr="007F5DA0">
        <w:rPr>
          <w:rFonts w:ascii="Calibri"/>
          <w:i/>
          <w:sz w:val="19"/>
          <w:szCs w:val="19"/>
        </w:rPr>
        <w:t xml:space="preserve"> </w:t>
      </w:r>
      <w:proofErr w:type="spellStart"/>
      <w:r w:rsidRPr="007F5DA0">
        <w:rPr>
          <w:rFonts w:ascii="Calibri"/>
          <w:i/>
          <w:sz w:val="19"/>
          <w:szCs w:val="19"/>
        </w:rPr>
        <w:t>cuam</w:t>
      </w:r>
      <w:proofErr w:type="spellEnd"/>
      <w:r w:rsidRPr="007F5DA0">
        <w:rPr>
          <w:rFonts w:ascii="Calibri"/>
          <w:i/>
          <w:sz w:val="19"/>
          <w:szCs w:val="19"/>
        </w:rPr>
        <w:t xml:space="preserve"> </w:t>
      </w:r>
      <w:proofErr w:type="spellStart"/>
      <w:r w:rsidRPr="007F5DA0">
        <w:rPr>
          <w:rFonts w:ascii="Calibri"/>
          <w:i/>
          <w:sz w:val="19"/>
          <w:szCs w:val="19"/>
        </w:rPr>
        <w:t>nyob</w:t>
      </w:r>
      <w:proofErr w:type="spellEnd"/>
      <w:r w:rsidRPr="007F5DA0">
        <w:rPr>
          <w:rFonts w:ascii="Calibri"/>
          <w:i/>
          <w:sz w:val="19"/>
          <w:szCs w:val="19"/>
        </w:rPr>
        <w:t xml:space="preserve"> rau </w:t>
      </w:r>
      <w:proofErr w:type="spellStart"/>
      <w:r w:rsidRPr="007F5DA0">
        <w:rPr>
          <w:rFonts w:ascii="Calibri"/>
          <w:i/>
          <w:sz w:val="19"/>
          <w:szCs w:val="19"/>
        </w:rPr>
        <w:t>hauv</w:t>
      </w:r>
      <w:proofErr w:type="spellEnd"/>
      <w:r w:rsidRPr="007F5DA0">
        <w:rPr>
          <w:rFonts w:ascii="Calibri"/>
          <w:i/>
          <w:sz w:val="19"/>
          <w:szCs w:val="19"/>
        </w:rPr>
        <w:t xml:space="preserve"> qhov </w:t>
      </w:r>
      <w:proofErr w:type="spellStart"/>
      <w:r w:rsidRPr="007F5DA0">
        <w:rPr>
          <w:rFonts w:ascii="Calibri"/>
          <w:i/>
          <w:sz w:val="19"/>
          <w:szCs w:val="19"/>
        </w:rPr>
        <w:t>kev</w:t>
      </w:r>
      <w:proofErr w:type="spellEnd"/>
      <w:r w:rsidRPr="007F5DA0">
        <w:rPr>
          <w:rFonts w:ascii="Calibri"/>
          <w:i/>
          <w:sz w:val="19"/>
          <w:szCs w:val="19"/>
        </w:rPr>
        <w:t xml:space="preserve"> </w:t>
      </w:r>
      <w:proofErr w:type="spellStart"/>
      <w:r w:rsidRPr="007F5DA0">
        <w:rPr>
          <w:rFonts w:ascii="Calibri"/>
          <w:i/>
          <w:sz w:val="19"/>
          <w:szCs w:val="19"/>
        </w:rPr>
        <w:t>coj</w:t>
      </w:r>
      <w:proofErr w:type="spellEnd"/>
      <w:r w:rsidRPr="007F5DA0">
        <w:rPr>
          <w:rFonts w:ascii="Calibri"/>
          <w:i/>
          <w:sz w:val="19"/>
          <w:szCs w:val="19"/>
        </w:rPr>
        <w:t xml:space="preserve"> </w:t>
      </w:r>
      <w:proofErr w:type="spellStart"/>
      <w:r w:rsidRPr="007F5DA0">
        <w:rPr>
          <w:rFonts w:ascii="Calibri"/>
          <w:i/>
          <w:sz w:val="19"/>
          <w:szCs w:val="19"/>
        </w:rPr>
        <w:t>ua</w:t>
      </w:r>
      <w:proofErr w:type="spellEnd"/>
      <w:r w:rsidRPr="007F5DA0">
        <w:rPr>
          <w:rFonts w:ascii="Calibri"/>
          <w:i/>
          <w:sz w:val="19"/>
          <w:szCs w:val="19"/>
        </w:rPr>
        <w:t xml:space="preserve"> </w:t>
      </w:r>
      <w:proofErr w:type="spellStart"/>
      <w:r w:rsidRPr="007F5DA0">
        <w:rPr>
          <w:rFonts w:ascii="Calibri"/>
          <w:i/>
          <w:sz w:val="19"/>
          <w:szCs w:val="19"/>
        </w:rPr>
        <w:t>ntawm</w:t>
      </w:r>
      <w:proofErr w:type="spellEnd"/>
      <w:r w:rsidRPr="007F5DA0">
        <w:rPr>
          <w:rFonts w:ascii="Calibri"/>
          <w:i/>
          <w:sz w:val="19"/>
          <w:szCs w:val="19"/>
        </w:rPr>
        <w:t xml:space="preserve"> </w:t>
      </w:r>
      <w:proofErr w:type="spellStart"/>
      <w:r w:rsidRPr="007F5DA0">
        <w:rPr>
          <w:rFonts w:ascii="Calibri"/>
          <w:i/>
          <w:sz w:val="19"/>
          <w:szCs w:val="19"/>
        </w:rPr>
        <w:t>kev</w:t>
      </w:r>
      <w:proofErr w:type="spellEnd"/>
      <w:r w:rsidRPr="007F5DA0">
        <w:rPr>
          <w:rFonts w:ascii="Calibri"/>
          <w:i/>
          <w:sz w:val="19"/>
          <w:szCs w:val="19"/>
        </w:rPr>
        <w:t xml:space="preserve"> sib </w:t>
      </w:r>
      <w:proofErr w:type="spellStart"/>
      <w:r w:rsidRPr="007F5DA0">
        <w:rPr>
          <w:rFonts w:ascii="Calibri"/>
          <w:i/>
          <w:sz w:val="19"/>
          <w:szCs w:val="19"/>
        </w:rPr>
        <w:t>yuav</w:t>
      </w:r>
      <w:proofErr w:type="spellEnd"/>
      <w:r w:rsidRPr="007F5DA0">
        <w:rPr>
          <w:rFonts w:ascii="Calibri"/>
          <w:i/>
          <w:sz w:val="19"/>
          <w:szCs w:val="19"/>
        </w:rPr>
        <w:t xml:space="preserve"> </w:t>
      </w:r>
      <w:proofErr w:type="spellStart"/>
      <w:r w:rsidRPr="007F5DA0">
        <w:rPr>
          <w:rFonts w:ascii="Calibri"/>
          <w:i/>
          <w:sz w:val="19"/>
          <w:szCs w:val="19"/>
        </w:rPr>
        <w:t>ntawm</w:t>
      </w:r>
      <w:proofErr w:type="spellEnd"/>
      <w:r w:rsidRPr="007F5DA0">
        <w:rPr>
          <w:rFonts w:ascii="Calibri"/>
          <w:i/>
          <w:sz w:val="19"/>
          <w:szCs w:val="19"/>
        </w:rPr>
        <w:t xml:space="preserve"> </w:t>
      </w:r>
      <w:proofErr w:type="spellStart"/>
      <w:r w:rsidRPr="007F5DA0">
        <w:rPr>
          <w:rFonts w:ascii="Calibri"/>
          <w:i/>
          <w:sz w:val="19"/>
          <w:szCs w:val="19"/>
        </w:rPr>
        <w:t>Kev</w:t>
      </w:r>
      <w:proofErr w:type="spellEnd"/>
      <w:r w:rsidRPr="007F5DA0">
        <w:rPr>
          <w:rFonts w:ascii="Calibri"/>
          <w:i/>
          <w:sz w:val="19"/>
          <w:szCs w:val="19"/>
        </w:rPr>
        <w:t xml:space="preserve"> </w:t>
      </w:r>
      <w:proofErr w:type="spellStart"/>
      <w:r w:rsidRPr="007F5DA0">
        <w:rPr>
          <w:rFonts w:ascii="Calibri"/>
          <w:i/>
          <w:sz w:val="19"/>
          <w:szCs w:val="19"/>
        </w:rPr>
        <w:t>Ua</w:t>
      </w:r>
      <w:proofErr w:type="spellEnd"/>
      <w:r w:rsidRPr="007F5DA0">
        <w:rPr>
          <w:rFonts w:ascii="Calibri"/>
          <w:i/>
          <w:sz w:val="19"/>
          <w:szCs w:val="19"/>
        </w:rPr>
        <w:t xml:space="preserve"> </w:t>
      </w:r>
      <w:proofErr w:type="spellStart"/>
      <w:r w:rsidRPr="007F5DA0">
        <w:rPr>
          <w:rFonts w:ascii="Calibri"/>
          <w:i/>
          <w:sz w:val="19"/>
          <w:szCs w:val="19"/>
        </w:rPr>
        <w:t>Txij</w:t>
      </w:r>
      <w:proofErr w:type="spellEnd"/>
      <w:r w:rsidRPr="007F5DA0">
        <w:rPr>
          <w:rFonts w:ascii="Calibri"/>
          <w:i/>
          <w:sz w:val="19"/>
          <w:szCs w:val="19"/>
        </w:rPr>
        <w:t xml:space="preserve"> </w:t>
      </w:r>
      <w:proofErr w:type="spellStart"/>
      <w:r w:rsidRPr="007F5DA0">
        <w:rPr>
          <w:rFonts w:ascii="Calibri"/>
          <w:i/>
          <w:sz w:val="19"/>
          <w:szCs w:val="19"/>
        </w:rPr>
        <w:t>Ua</w:t>
      </w:r>
      <w:proofErr w:type="spellEnd"/>
      <w:r w:rsidRPr="007F5DA0">
        <w:rPr>
          <w:rFonts w:ascii="Calibri"/>
          <w:i/>
          <w:sz w:val="19"/>
          <w:szCs w:val="19"/>
        </w:rPr>
        <w:t xml:space="preserve"> </w:t>
      </w:r>
      <w:proofErr w:type="spellStart"/>
      <w:r w:rsidRPr="007F5DA0">
        <w:rPr>
          <w:rFonts w:ascii="Calibri"/>
          <w:i/>
          <w:sz w:val="19"/>
          <w:szCs w:val="19"/>
        </w:rPr>
        <w:t>Nkawm</w:t>
      </w:r>
      <w:proofErr w:type="spellEnd"/>
      <w:r w:rsidRPr="007F5DA0">
        <w:rPr>
          <w:rFonts w:ascii="Calibri"/>
          <w:i/>
          <w:sz w:val="19"/>
          <w:szCs w:val="19"/>
        </w:rPr>
        <w:t xml:space="preserve"> thiab </w:t>
      </w:r>
      <w:proofErr w:type="spellStart"/>
      <w:r w:rsidRPr="007F5DA0">
        <w:rPr>
          <w:rFonts w:ascii="Calibri"/>
          <w:i/>
          <w:sz w:val="19"/>
          <w:szCs w:val="19"/>
        </w:rPr>
        <w:t>Tsev</w:t>
      </w:r>
      <w:proofErr w:type="spellEnd"/>
      <w:r w:rsidRPr="007F5DA0">
        <w:rPr>
          <w:rFonts w:ascii="Calibri"/>
          <w:i/>
          <w:sz w:val="19"/>
          <w:szCs w:val="19"/>
        </w:rPr>
        <w:t xml:space="preserve"> </w:t>
      </w:r>
      <w:proofErr w:type="spellStart"/>
      <w:r w:rsidRPr="007F5DA0">
        <w:rPr>
          <w:rFonts w:ascii="Calibri"/>
          <w:i/>
          <w:sz w:val="19"/>
          <w:szCs w:val="19"/>
        </w:rPr>
        <w:t>Neeg</w:t>
      </w:r>
      <w:proofErr w:type="spellEnd"/>
      <w:r w:rsidRPr="007F5DA0">
        <w:rPr>
          <w:rFonts w:ascii="Calibri"/>
          <w:i/>
          <w:sz w:val="19"/>
          <w:szCs w:val="19"/>
        </w:rPr>
        <w:t xml:space="preserve"> </w:t>
      </w:r>
      <w:proofErr w:type="spellStart"/>
      <w:r w:rsidRPr="007F5DA0">
        <w:rPr>
          <w:rFonts w:ascii="Calibri"/>
          <w:i/>
          <w:sz w:val="19"/>
          <w:szCs w:val="19"/>
        </w:rPr>
        <w:t>Kws</w:t>
      </w:r>
      <w:proofErr w:type="spellEnd"/>
      <w:r w:rsidRPr="007F5DA0">
        <w:rPr>
          <w:rFonts w:ascii="Calibri"/>
          <w:i/>
          <w:sz w:val="19"/>
          <w:szCs w:val="19"/>
        </w:rPr>
        <w:t xml:space="preserve"> </w:t>
      </w:r>
      <w:proofErr w:type="spellStart"/>
      <w:r w:rsidRPr="007F5DA0">
        <w:rPr>
          <w:rFonts w:ascii="Calibri"/>
          <w:i/>
          <w:sz w:val="19"/>
          <w:szCs w:val="19"/>
        </w:rPr>
        <w:t>Kho</w:t>
      </w:r>
      <w:proofErr w:type="spellEnd"/>
      <w:r w:rsidRPr="007F5DA0">
        <w:rPr>
          <w:rFonts w:ascii="Calibri"/>
          <w:i/>
          <w:sz w:val="19"/>
          <w:szCs w:val="19"/>
        </w:rPr>
        <w:t xml:space="preserve"> Mob, Cov </w:t>
      </w:r>
      <w:proofErr w:type="spellStart"/>
      <w:r w:rsidRPr="007F5DA0">
        <w:rPr>
          <w:rFonts w:ascii="Calibri"/>
          <w:i/>
          <w:sz w:val="19"/>
          <w:szCs w:val="19"/>
        </w:rPr>
        <w:t>Neeg</w:t>
      </w:r>
      <w:proofErr w:type="spellEnd"/>
      <w:r w:rsidRPr="007F5DA0">
        <w:rPr>
          <w:rFonts w:ascii="Calibri"/>
          <w:i/>
          <w:sz w:val="19"/>
          <w:szCs w:val="19"/>
        </w:rPr>
        <w:t xml:space="preserve"> </w:t>
      </w:r>
      <w:proofErr w:type="spellStart"/>
      <w:r w:rsidRPr="007F5DA0">
        <w:rPr>
          <w:rFonts w:ascii="Calibri"/>
          <w:i/>
          <w:sz w:val="19"/>
          <w:szCs w:val="19"/>
        </w:rPr>
        <w:t>Ua</w:t>
      </w:r>
      <w:proofErr w:type="spellEnd"/>
      <w:r w:rsidRPr="007F5DA0">
        <w:rPr>
          <w:rFonts w:ascii="Calibri"/>
          <w:i/>
          <w:sz w:val="19"/>
          <w:szCs w:val="19"/>
        </w:rPr>
        <w:t xml:space="preserve"> </w:t>
      </w:r>
      <w:proofErr w:type="spellStart"/>
      <w:r w:rsidRPr="007F5DA0">
        <w:rPr>
          <w:rFonts w:ascii="Calibri"/>
          <w:i/>
          <w:sz w:val="19"/>
          <w:szCs w:val="19"/>
        </w:rPr>
        <w:t>Haujlwm</w:t>
      </w:r>
      <w:proofErr w:type="spellEnd"/>
      <w:r w:rsidRPr="007F5DA0">
        <w:rPr>
          <w:rFonts w:ascii="Calibri"/>
          <w:i/>
          <w:sz w:val="19"/>
          <w:szCs w:val="19"/>
        </w:rPr>
        <w:t xml:space="preserve"> </w:t>
      </w:r>
      <w:proofErr w:type="spellStart"/>
      <w:r w:rsidRPr="007F5DA0">
        <w:rPr>
          <w:rFonts w:ascii="Calibri"/>
          <w:i/>
          <w:sz w:val="19"/>
          <w:szCs w:val="19"/>
        </w:rPr>
        <w:t>Pab</w:t>
      </w:r>
      <w:proofErr w:type="spellEnd"/>
      <w:r w:rsidRPr="007F5DA0">
        <w:rPr>
          <w:rFonts w:ascii="Calibri"/>
          <w:i/>
          <w:sz w:val="19"/>
          <w:szCs w:val="19"/>
        </w:rPr>
        <w:t xml:space="preserve"> </w:t>
      </w:r>
      <w:proofErr w:type="spellStart"/>
      <w:r w:rsidRPr="007F5DA0">
        <w:rPr>
          <w:rFonts w:ascii="Calibri"/>
          <w:i/>
          <w:sz w:val="19"/>
          <w:szCs w:val="19"/>
        </w:rPr>
        <w:t>Tib</w:t>
      </w:r>
      <w:proofErr w:type="spellEnd"/>
      <w:r w:rsidRPr="007F5DA0">
        <w:rPr>
          <w:rFonts w:ascii="Calibri"/>
          <w:i/>
          <w:sz w:val="19"/>
          <w:szCs w:val="19"/>
        </w:rPr>
        <w:t xml:space="preserve"> </w:t>
      </w:r>
      <w:proofErr w:type="spellStart"/>
      <w:r w:rsidRPr="007F5DA0">
        <w:rPr>
          <w:rFonts w:ascii="Calibri"/>
          <w:i/>
          <w:sz w:val="19"/>
          <w:szCs w:val="19"/>
        </w:rPr>
        <w:t>Neeg</w:t>
      </w:r>
      <w:proofErr w:type="spellEnd"/>
      <w:r w:rsidRPr="007F5DA0">
        <w:rPr>
          <w:rFonts w:ascii="Calibri"/>
          <w:i/>
          <w:sz w:val="19"/>
          <w:szCs w:val="19"/>
        </w:rPr>
        <w:t xml:space="preserve"> thiab Cov </w:t>
      </w:r>
      <w:proofErr w:type="spellStart"/>
      <w:r w:rsidRPr="007F5DA0">
        <w:rPr>
          <w:rFonts w:ascii="Calibri"/>
          <w:i/>
          <w:sz w:val="19"/>
          <w:szCs w:val="19"/>
        </w:rPr>
        <w:t>Kws</w:t>
      </w:r>
      <w:proofErr w:type="spellEnd"/>
      <w:r w:rsidRPr="007F5DA0">
        <w:rPr>
          <w:rFonts w:ascii="Calibri"/>
          <w:i/>
          <w:sz w:val="19"/>
          <w:szCs w:val="19"/>
        </w:rPr>
        <w:t xml:space="preserve"> </w:t>
      </w:r>
      <w:proofErr w:type="spellStart"/>
      <w:r w:rsidRPr="007F5DA0">
        <w:rPr>
          <w:rFonts w:ascii="Calibri"/>
          <w:i/>
          <w:sz w:val="19"/>
          <w:szCs w:val="19"/>
        </w:rPr>
        <w:t>Tshaj</w:t>
      </w:r>
      <w:proofErr w:type="spellEnd"/>
      <w:r w:rsidRPr="007F5DA0">
        <w:rPr>
          <w:rFonts w:ascii="Calibri"/>
          <w:i/>
          <w:sz w:val="19"/>
          <w:szCs w:val="19"/>
        </w:rPr>
        <w:t xml:space="preserve"> </w:t>
      </w:r>
      <w:proofErr w:type="spellStart"/>
      <w:r w:rsidRPr="007F5DA0">
        <w:rPr>
          <w:rFonts w:ascii="Calibri"/>
          <w:i/>
          <w:sz w:val="19"/>
          <w:szCs w:val="19"/>
        </w:rPr>
        <w:t>Lij</w:t>
      </w:r>
      <w:proofErr w:type="spellEnd"/>
      <w:r w:rsidRPr="007F5DA0">
        <w:rPr>
          <w:rFonts w:ascii="Calibri"/>
          <w:i/>
          <w:sz w:val="19"/>
          <w:szCs w:val="19"/>
        </w:rPr>
        <w:t xml:space="preserve"> </w:t>
      </w:r>
      <w:proofErr w:type="spellStart"/>
      <w:r w:rsidRPr="007F5DA0">
        <w:rPr>
          <w:rFonts w:ascii="Calibri"/>
          <w:i/>
          <w:sz w:val="19"/>
          <w:szCs w:val="19"/>
        </w:rPr>
        <w:t>Pab</w:t>
      </w:r>
      <w:proofErr w:type="spellEnd"/>
      <w:r w:rsidRPr="007F5DA0">
        <w:rPr>
          <w:rFonts w:ascii="Calibri"/>
          <w:i/>
          <w:sz w:val="19"/>
          <w:szCs w:val="19"/>
        </w:rPr>
        <w:t xml:space="preserve"> </w:t>
      </w:r>
      <w:proofErr w:type="spellStart"/>
      <w:r w:rsidRPr="007F5DA0">
        <w:rPr>
          <w:rFonts w:ascii="Calibri"/>
          <w:i/>
          <w:sz w:val="19"/>
          <w:szCs w:val="19"/>
        </w:rPr>
        <w:t>Tswv</w:t>
      </w:r>
      <w:proofErr w:type="spellEnd"/>
      <w:r w:rsidRPr="007F5DA0">
        <w:rPr>
          <w:rFonts w:ascii="Calibri"/>
          <w:i/>
          <w:sz w:val="19"/>
          <w:szCs w:val="19"/>
        </w:rPr>
        <w:t xml:space="preserve"> </w:t>
      </w:r>
      <w:proofErr w:type="spellStart"/>
      <w:r w:rsidRPr="007F5DA0">
        <w:rPr>
          <w:rFonts w:ascii="Calibri"/>
          <w:i/>
          <w:sz w:val="19"/>
          <w:szCs w:val="19"/>
        </w:rPr>
        <w:t>Yim</w:t>
      </w:r>
      <w:proofErr w:type="spellEnd"/>
      <w:r w:rsidR="00656768" w:rsidRPr="007F5DA0">
        <w:rPr>
          <w:rFonts w:ascii="Calibri"/>
          <w:i/>
          <w:sz w:val="19"/>
          <w:szCs w:val="19"/>
        </w:rPr>
        <w:t xml:space="preserve">. </w:t>
      </w:r>
      <w:proofErr w:type="spellStart"/>
      <w:r w:rsidR="00312655" w:rsidRPr="007F5DA0">
        <w:rPr>
          <w:rFonts w:ascii="Calibri"/>
          <w:i/>
          <w:sz w:val="19"/>
          <w:szCs w:val="19"/>
        </w:rPr>
        <w:t>Koj</w:t>
      </w:r>
      <w:proofErr w:type="spellEnd"/>
      <w:r w:rsidR="00312655" w:rsidRPr="007F5DA0">
        <w:rPr>
          <w:rFonts w:ascii="Calibri"/>
          <w:i/>
          <w:sz w:val="19"/>
          <w:szCs w:val="19"/>
        </w:rPr>
        <w:t xml:space="preserve"> </w:t>
      </w:r>
      <w:proofErr w:type="spellStart"/>
      <w:r w:rsidR="00312655" w:rsidRPr="007F5DA0">
        <w:rPr>
          <w:rFonts w:ascii="Calibri"/>
          <w:i/>
          <w:sz w:val="19"/>
          <w:szCs w:val="19"/>
        </w:rPr>
        <w:t>tuaj</w:t>
      </w:r>
      <w:proofErr w:type="spellEnd"/>
      <w:r w:rsidR="00312655" w:rsidRPr="007F5DA0">
        <w:rPr>
          <w:rFonts w:ascii="Calibri"/>
          <w:i/>
          <w:sz w:val="19"/>
          <w:szCs w:val="19"/>
        </w:rPr>
        <w:t xml:space="preserve"> </w:t>
      </w:r>
      <w:proofErr w:type="spellStart"/>
      <w:r w:rsidR="00312655" w:rsidRPr="007F5DA0">
        <w:rPr>
          <w:rFonts w:ascii="Calibri"/>
          <w:i/>
          <w:sz w:val="19"/>
          <w:szCs w:val="19"/>
        </w:rPr>
        <w:t>yeem</w:t>
      </w:r>
      <w:proofErr w:type="spellEnd"/>
      <w:r w:rsidR="00312655" w:rsidRPr="007F5DA0">
        <w:rPr>
          <w:rFonts w:ascii="Calibri"/>
          <w:i/>
          <w:sz w:val="19"/>
          <w:szCs w:val="19"/>
        </w:rPr>
        <w:t xml:space="preserve"> </w:t>
      </w:r>
      <w:proofErr w:type="spellStart"/>
      <w:r w:rsidR="00312655" w:rsidRPr="007F5DA0">
        <w:rPr>
          <w:rFonts w:ascii="Calibri"/>
          <w:i/>
          <w:sz w:val="19"/>
          <w:szCs w:val="19"/>
        </w:rPr>
        <w:t>txuas</w:t>
      </w:r>
      <w:proofErr w:type="spellEnd"/>
      <w:r w:rsidR="00312655" w:rsidRPr="007F5DA0">
        <w:rPr>
          <w:rFonts w:ascii="Calibri"/>
          <w:i/>
          <w:sz w:val="19"/>
          <w:szCs w:val="19"/>
        </w:rPr>
        <w:t xml:space="preserve"> rau </w:t>
      </w:r>
      <w:proofErr w:type="spellStart"/>
      <w:r w:rsidR="00312655" w:rsidRPr="007F5DA0">
        <w:rPr>
          <w:rFonts w:ascii="Calibri"/>
          <w:i/>
          <w:sz w:val="19"/>
          <w:szCs w:val="19"/>
        </w:rPr>
        <w:t>pab</w:t>
      </w:r>
      <w:proofErr w:type="spellEnd"/>
      <w:r w:rsidR="00312655" w:rsidRPr="007F5DA0">
        <w:rPr>
          <w:rFonts w:ascii="Calibri"/>
          <w:i/>
          <w:sz w:val="19"/>
          <w:szCs w:val="19"/>
        </w:rPr>
        <w:t xml:space="preserve"> </w:t>
      </w:r>
      <w:proofErr w:type="spellStart"/>
      <w:r w:rsidR="00312655" w:rsidRPr="007F5DA0">
        <w:rPr>
          <w:rFonts w:ascii="Calibri"/>
          <w:i/>
          <w:sz w:val="19"/>
          <w:szCs w:val="19"/>
        </w:rPr>
        <w:t>pawg</w:t>
      </w:r>
      <w:proofErr w:type="spellEnd"/>
      <w:r w:rsidR="00312655" w:rsidRPr="007F5DA0">
        <w:rPr>
          <w:rFonts w:ascii="Calibri"/>
          <w:i/>
          <w:sz w:val="19"/>
          <w:szCs w:val="19"/>
        </w:rPr>
        <w:t xml:space="preserve"> </w:t>
      </w:r>
      <w:proofErr w:type="spellStart"/>
      <w:r w:rsidR="00312655" w:rsidRPr="007F5DA0">
        <w:rPr>
          <w:rFonts w:ascii="Calibri"/>
          <w:i/>
          <w:sz w:val="19"/>
          <w:szCs w:val="19"/>
        </w:rPr>
        <w:t>thawj</w:t>
      </w:r>
      <w:proofErr w:type="spellEnd"/>
      <w:r w:rsidR="00312655" w:rsidRPr="007F5DA0">
        <w:rPr>
          <w:rFonts w:ascii="Calibri"/>
          <w:i/>
          <w:sz w:val="19"/>
          <w:szCs w:val="19"/>
        </w:rPr>
        <w:t xml:space="preserve"> </w:t>
      </w:r>
      <w:proofErr w:type="spellStart"/>
      <w:r w:rsidR="00312655" w:rsidRPr="007F5DA0">
        <w:rPr>
          <w:rFonts w:ascii="Calibri"/>
          <w:i/>
          <w:sz w:val="19"/>
          <w:szCs w:val="19"/>
        </w:rPr>
        <w:t>coj</w:t>
      </w:r>
      <w:proofErr w:type="spellEnd"/>
      <w:r w:rsidR="00312655" w:rsidRPr="007F5DA0">
        <w:rPr>
          <w:rFonts w:ascii="Calibri"/>
          <w:i/>
          <w:sz w:val="19"/>
          <w:szCs w:val="19"/>
        </w:rPr>
        <w:t xml:space="preserve"> </w:t>
      </w:r>
      <w:proofErr w:type="spellStart"/>
      <w:r w:rsidR="00312655" w:rsidRPr="007F5DA0">
        <w:rPr>
          <w:rFonts w:ascii="Calibri"/>
          <w:i/>
          <w:sz w:val="19"/>
          <w:szCs w:val="19"/>
        </w:rPr>
        <w:t>hauv</w:t>
      </w:r>
      <w:proofErr w:type="spellEnd"/>
      <w:r w:rsidR="00312655" w:rsidRPr="007F5DA0">
        <w:rPr>
          <w:rFonts w:ascii="Calibri"/>
          <w:i/>
          <w:sz w:val="19"/>
          <w:szCs w:val="19"/>
        </w:rPr>
        <w:t xml:space="preserve"> online </w:t>
      </w:r>
      <w:proofErr w:type="spellStart"/>
      <w:proofErr w:type="gramStart"/>
      <w:r w:rsidR="00312655" w:rsidRPr="007F5DA0">
        <w:rPr>
          <w:rFonts w:ascii="Calibri"/>
          <w:i/>
          <w:sz w:val="19"/>
          <w:szCs w:val="19"/>
        </w:rPr>
        <w:t>ntawm</w:t>
      </w:r>
      <w:proofErr w:type="spellEnd"/>
      <w:r w:rsidR="00312655" w:rsidRPr="007F5DA0">
        <w:rPr>
          <w:rFonts w:ascii="Calibri"/>
          <w:i/>
          <w:sz w:val="19"/>
          <w:szCs w:val="19"/>
        </w:rPr>
        <w:t xml:space="preserve"> </w:t>
      </w:r>
      <w:r w:rsidR="00656768" w:rsidRPr="007F5DA0">
        <w:rPr>
          <w:rFonts w:ascii="Calibri"/>
          <w:i/>
          <w:sz w:val="19"/>
          <w:szCs w:val="19"/>
        </w:rPr>
        <w:t xml:space="preserve"> </w:t>
      </w:r>
      <w:proofErr w:type="gramEnd"/>
      <w:hyperlink r:id="rId6">
        <w:r w:rsidR="00656768" w:rsidRPr="007F5DA0">
          <w:rPr>
            <w:rFonts w:ascii="Calibri"/>
            <w:i/>
            <w:color w:val="0462C1"/>
            <w:sz w:val="19"/>
            <w:szCs w:val="19"/>
            <w:u w:val="single" w:color="0462C1"/>
          </w:rPr>
          <w:t>www.bbs.ca.gov</w:t>
        </w:r>
        <w:r w:rsidR="00656768" w:rsidRPr="007F5DA0">
          <w:rPr>
            <w:rFonts w:ascii="Calibri"/>
            <w:i/>
            <w:sz w:val="19"/>
            <w:szCs w:val="19"/>
          </w:rPr>
          <w:t xml:space="preserve">, </w:t>
        </w:r>
      </w:hyperlink>
      <w:r w:rsidR="00C963BC" w:rsidRPr="007F5DA0">
        <w:rPr>
          <w:rFonts w:ascii="Calibri"/>
          <w:i/>
          <w:sz w:val="19"/>
          <w:szCs w:val="19"/>
        </w:rPr>
        <w:t>los sis hu</w:t>
      </w:r>
      <w:r w:rsidR="00656768" w:rsidRPr="007F5DA0">
        <w:rPr>
          <w:rFonts w:ascii="Calibri"/>
          <w:i/>
          <w:sz w:val="19"/>
          <w:szCs w:val="19"/>
        </w:rPr>
        <w:t xml:space="preserve"> (916) 574-7830.</w:t>
      </w:r>
    </w:p>
    <w:p w14:paraId="7AE62410" w14:textId="7CB0FCB4" w:rsidR="00B2591B" w:rsidRPr="007F5DA0" w:rsidRDefault="00656768" w:rsidP="00656768">
      <w:pPr>
        <w:spacing w:before="18"/>
        <w:ind w:left="100"/>
        <w:rPr>
          <w:sz w:val="15"/>
          <w:szCs w:val="15"/>
        </w:rPr>
      </w:pPr>
      <w:r w:rsidRPr="007F5DA0">
        <w:rPr>
          <w:sz w:val="15"/>
          <w:szCs w:val="15"/>
        </w:rPr>
        <w:lastRenderedPageBreak/>
        <w:t>2020/06/12</w:t>
      </w:r>
    </w:p>
    <w:sectPr w:rsidR="00B2591B" w:rsidRPr="007F5DA0">
      <w:type w:val="continuous"/>
      <w:pgSz w:w="12240" w:h="15840"/>
      <w:pgMar w:top="280" w:right="62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Phetsarath OT">
    <w:panose1 w:val="02000500000000000000"/>
    <w:charset w:val="00"/>
    <w:family w:val="auto"/>
    <w:pitch w:val="variable"/>
    <w:sig w:usb0="A30000A7" w:usb1="5000004A" w:usb2="00000000" w:usb3="00000000" w:csb0="0000011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  <w:font w:name="Cordia New">
    <w:panose1 w:val="020B0304020202020204"/>
    <w:charset w:val="DE"/>
    <w:family w:val="roman"/>
    <w:notTrueType/>
    <w:pitch w:val="variable"/>
    <w:sig w:usb0="01000001" w:usb1="00000000" w:usb2="00000000" w:usb3="00000000" w:csb0="0001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 w:grammar="clean"/>
  <w:trackRevisions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7DC0"/>
    <w:rsid w:val="00017DC0"/>
    <w:rsid w:val="000241A3"/>
    <w:rsid w:val="00072982"/>
    <w:rsid w:val="000910C7"/>
    <w:rsid w:val="00113B33"/>
    <w:rsid w:val="00124B72"/>
    <w:rsid w:val="00133609"/>
    <w:rsid w:val="00147492"/>
    <w:rsid w:val="001826C7"/>
    <w:rsid w:val="001B5105"/>
    <w:rsid w:val="001E3122"/>
    <w:rsid w:val="002238B7"/>
    <w:rsid w:val="00233E9C"/>
    <w:rsid w:val="00235F5D"/>
    <w:rsid w:val="002924BE"/>
    <w:rsid w:val="002C3358"/>
    <w:rsid w:val="002F5906"/>
    <w:rsid w:val="00312655"/>
    <w:rsid w:val="003646E5"/>
    <w:rsid w:val="00386EC6"/>
    <w:rsid w:val="00454519"/>
    <w:rsid w:val="0049138D"/>
    <w:rsid w:val="004924CD"/>
    <w:rsid w:val="004A74B5"/>
    <w:rsid w:val="004B593E"/>
    <w:rsid w:val="004D0AFA"/>
    <w:rsid w:val="004D211E"/>
    <w:rsid w:val="004D2822"/>
    <w:rsid w:val="004F45D7"/>
    <w:rsid w:val="00515D4E"/>
    <w:rsid w:val="00527A2F"/>
    <w:rsid w:val="005C2D55"/>
    <w:rsid w:val="005F1079"/>
    <w:rsid w:val="005F22B0"/>
    <w:rsid w:val="0061453E"/>
    <w:rsid w:val="00627545"/>
    <w:rsid w:val="00632BC7"/>
    <w:rsid w:val="00633EAB"/>
    <w:rsid w:val="0063701C"/>
    <w:rsid w:val="00644EDD"/>
    <w:rsid w:val="00656768"/>
    <w:rsid w:val="006A2934"/>
    <w:rsid w:val="006A4A85"/>
    <w:rsid w:val="006B4D89"/>
    <w:rsid w:val="006C3057"/>
    <w:rsid w:val="006C4260"/>
    <w:rsid w:val="006C5820"/>
    <w:rsid w:val="006D6D27"/>
    <w:rsid w:val="007005BA"/>
    <w:rsid w:val="00701BBB"/>
    <w:rsid w:val="00741B69"/>
    <w:rsid w:val="00752CA2"/>
    <w:rsid w:val="00780BAE"/>
    <w:rsid w:val="007A7EFC"/>
    <w:rsid w:val="007F5DA0"/>
    <w:rsid w:val="00801A0B"/>
    <w:rsid w:val="008A1388"/>
    <w:rsid w:val="008B22B1"/>
    <w:rsid w:val="008E6D73"/>
    <w:rsid w:val="00916A48"/>
    <w:rsid w:val="00933E20"/>
    <w:rsid w:val="00951BFF"/>
    <w:rsid w:val="00961053"/>
    <w:rsid w:val="00975DC2"/>
    <w:rsid w:val="009772F4"/>
    <w:rsid w:val="00993BD7"/>
    <w:rsid w:val="009D78AE"/>
    <w:rsid w:val="00A86570"/>
    <w:rsid w:val="00AB3E77"/>
    <w:rsid w:val="00AC682C"/>
    <w:rsid w:val="00AE59DC"/>
    <w:rsid w:val="00B2591B"/>
    <w:rsid w:val="00B63E44"/>
    <w:rsid w:val="00B97601"/>
    <w:rsid w:val="00C02EF0"/>
    <w:rsid w:val="00C4471D"/>
    <w:rsid w:val="00C57553"/>
    <w:rsid w:val="00C81F75"/>
    <w:rsid w:val="00C963BC"/>
    <w:rsid w:val="00CA2E3B"/>
    <w:rsid w:val="00CD1EFA"/>
    <w:rsid w:val="00CE675C"/>
    <w:rsid w:val="00D11C59"/>
    <w:rsid w:val="00DF3FC4"/>
    <w:rsid w:val="00E4269A"/>
    <w:rsid w:val="00E63FC7"/>
    <w:rsid w:val="00E64F14"/>
    <w:rsid w:val="00E714D8"/>
    <w:rsid w:val="00E95A81"/>
    <w:rsid w:val="00EC18D7"/>
    <w:rsid w:val="00ED5002"/>
    <w:rsid w:val="00F142DB"/>
    <w:rsid w:val="00F16BAF"/>
    <w:rsid w:val="00F2481F"/>
    <w:rsid w:val="00F478D0"/>
    <w:rsid w:val="00F61ABC"/>
    <w:rsid w:val="00FB7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4A88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Phetsarath OT" w:eastAsiaTheme="minorHAnsi" w:hAnsi="Phetsarath OT" w:cs="Phetsarath OT"/>
        <w:sz w:val="24"/>
        <w:szCs w:val="24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6768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2"/>
      <w:szCs w:val="22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656768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656768"/>
    <w:rPr>
      <w:rFonts w:ascii="Arial" w:eastAsia="Arial" w:hAnsi="Arial" w:cs="Arial"/>
      <w:sz w:val="20"/>
      <w:szCs w:val="20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78A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78AE"/>
    <w:rPr>
      <w:rFonts w:ascii="Tahoma" w:eastAsia="Arial" w:hAnsi="Tahoma" w:cs="Tahoma"/>
      <w:sz w:val="16"/>
      <w:szCs w:val="16"/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Phetsarath OT" w:eastAsiaTheme="minorHAnsi" w:hAnsi="Phetsarath OT" w:cs="Phetsarath OT"/>
        <w:sz w:val="24"/>
        <w:szCs w:val="24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6768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2"/>
      <w:szCs w:val="22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656768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656768"/>
    <w:rPr>
      <w:rFonts w:ascii="Arial" w:eastAsia="Arial" w:hAnsi="Arial" w:cs="Arial"/>
      <w:sz w:val="20"/>
      <w:szCs w:val="20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78A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78AE"/>
    <w:rPr>
      <w:rFonts w:ascii="Tahoma" w:eastAsia="Arial" w:hAnsi="Tahoma" w:cs="Tahoma"/>
      <w:sz w:val="16"/>
      <w:szCs w:val="16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bbs.ca.gov/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782</Words>
  <Characters>4462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TOUVA</cp:lastModifiedBy>
  <cp:revision>96</cp:revision>
  <cp:lastPrinted>2021-04-29T04:27:00Z</cp:lastPrinted>
  <dcterms:created xsi:type="dcterms:W3CDTF">2021-04-28T13:58:00Z</dcterms:created>
  <dcterms:modified xsi:type="dcterms:W3CDTF">2021-04-29T04:27:00Z</dcterms:modified>
</cp:coreProperties>
</file>