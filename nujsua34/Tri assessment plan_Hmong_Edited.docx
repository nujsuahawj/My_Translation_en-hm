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DA9E3" w14:textId="77777777" w:rsidR="00924D83" w:rsidRPr="00EB334B" w:rsidRDefault="00924D83" w:rsidP="00924D8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B334B">
        <w:rPr>
          <w:rFonts w:ascii="Arial" w:hAnsi="Arial" w:cs="Arial"/>
          <w:b/>
          <w:bCs/>
          <w:sz w:val="20"/>
          <w:szCs w:val="20"/>
        </w:rPr>
        <w:t>SACRAMENTO CITY UNIFIED</w:t>
      </w:r>
    </w:p>
    <w:p w14:paraId="499B30B9" w14:textId="4B9B6D8E" w:rsidR="00924D83" w:rsidRPr="00EB334B" w:rsidRDefault="00924D83" w:rsidP="00924D8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B334B">
        <w:rPr>
          <w:rFonts w:ascii="Arial" w:hAnsi="Arial" w:cs="Arial"/>
          <w:b/>
          <w:bCs/>
          <w:sz w:val="20"/>
          <w:szCs w:val="20"/>
        </w:rPr>
        <w:t xml:space="preserve"> </w:t>
      </w:r>
      <w:r w:rsidR="00CA5B94">
        <w:rPr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r w:rsidRPr="00EB334B">
        <w:rPr>
          <w:rFonts w:ascii="Arial" w:hAnsi="Arial" w:cs="Arial"/>
          <w:b/>
          <w:bCs/>
          <w:sz w:val="20"/>
          <w:szCs w:val="20"/>
        </w:rPr>
        <w:t>Npaj</w:t>
      </w:r>
      <w:proofErr w:type="spellEnd"/>
      <w:r w:rsidRPr="00EB334B">
        <w:rPr>
          <w:rFonts w:ascii="Arial" w:hAnsi="Arial" w:cs="Arial"/>
          <w:b/>
          <w:bCs/>
          <w:sz w:val="20"/>
          <w:szCs w:val="20"/>
        </w:rPr>
        <w:t xml:space="preserve"> Kev </w:t>
      </w:r>
      <w:del w:id="0" w:author="Kaxiong" w:date="2021-03-11T13:01:00Z">
        <w:r w:rsidRPr="00EB334B" w:rsidDel="00A86B12">
          <w:rPr>
            <w:rFonts w:ascii="Arial" w:hAnsi="Arial" w:cs="Arial"/>
            <w:b/>
            <w:bCs/>
            <w:sz w:val="20"/>
            <w:szCs w:val="20"/>
          </w:rPr>
          <w:delText xml:space="preserve">Soj </w:delText>
        </w:r>
      </w:del>
      <w:proofErr w:type="spellStart"/>
      <w:r w:rsidRPr="00EB334B">
        <w:rPr>
          <w:rFonts w:ascii="Arial" w:hAnsi="Arial" w:cs="Arial"/>
          <w:b/>
          <w:bCs/>
          <w:sz w:val="20"/>
          <w:szCs w:val="20"/>
        </w:rPr>
        <w:t>Ntsua</w:t>
      </w:r>
      <w:ins w:id="1" w:author="Kaxiong" w:date="2021-03-11T13:01:00Z">
        <w:r w:rsidR="00A86B12">
          <w:rPr>
            <w:rFonts w:ascii="Arial" w:hAnsi="Arial" w:cs="Arial"/>
            <w:b/>
            <w:bCs/>
            <w:sz w:val="20"/>
            <w:szCs w:val="20"/>
          </w:rPr>
          <w:t>s</w:t>
        </w:r>
      </w:ins>
      <w:proofErr w:type="spellEnd"/>
      <w:del w:id="2" w:author="Kaxiong" w:date="2021-03-11T13:01:00Z">
        <w:r w:rsidRPr="00EB334B" w:rsidDel="00A86B12">
          <w:rPr>
            <w:rFonts w:ascii="Arial" w:hAnsi="Arial" w:cs="Arial"/>
            <w:b/>
            <w:bCs/>
            <w:sz w:val="20"/>
            <w:szCs w:val="20"/>
          </w:rPr>
          <w:delText>m</w:delText>
        </w:r>
      </w:del>
      <w:ins w:id="3" w:author="Kaxiong" w:date="2021-03-11T13:01:00Z">
        <w:r w:rsidR="00A86B12">
          <w:rPr>
            <w:rFonts w:ascii="Arial" w:hAnsi="Arial" w:cs="Arial"/>
            <w:b/>
            <w:bCs/>
            <w:sz w:val="20"/>
            <w:szCs w:val="20"/>
          </w:rPr>
          <w:t xml:space="preserve"> </w:t>
        </w:r>
      </w:ins>
      <w:proofErr w:type="spellStart"/>
      <w:ins w:id="4" w:author="Kaxiong" w:date="2021-03-11T13:02:00Z">
        <w:r w:rsidR="00A86B12">
          <w:rPr>
            <w:rFonts w:ascii="Arial" w:hAnsi="Arial" w:cs="Arial"/>
            <w:b/>
            <w:bCs/>
            <w:sz w:val="20"/>
            <w:szCs w:val="20"/>
          </w:rPr>
          <w:t>Xyuas</w:t>
        </w:r>
      </w:ins>
      <w:proofErr w:type="spellEnd"/>
    </w:p>
    <w:p w14:paraId="61A8F914" w14:textId="77777777" w:rsidR="00924D83" w:rsidRPr="00EB334B" w:rsidRDefault="00924D83" w:rsidP="00924D83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A68663C" w14:textId="16B26EED" w:rsidR="00924D83" w:rsidRPr="00EB334B" w:rsidRDefault="00924D83" w:rsidP="00924D83">
      <w:pPr>
        <w:rPr>
          <w:rFonts w:ascii="Arial" w:hAnsi="Arial"/>
          <w:i/>
          <w:iCs/>
          <w:sz w:val="20"/>
          <w:szCs w:val="20"/>
          <w:u w:val="single"/>
        </w:rPr>
      </w:pPr>
      <w:r w:rsidRPr="00EB334B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EB334B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EB334B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EB334B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EB334B">
        <w:rPr>
          <w:rFonts w:ascii="Arial" w:hAnsi="Arial"/>
          <w:b/>
          <w:bCs/>
          <w:sz w:val="20"/>
          <w:szCs w:val="20"/>
        </w:rPr>
        <w:t>:</w:t>
      </w:r>
      <w:r w:rsidRPr="00EB334B">
        <w:rPr>
          <w:rFonts w:ascii="Arial" w:hAnsi="Arial"/>
          <w:sz w:val="20"/>
          <w:szCs w:val="20"/>
        </w:rPr>
        <w:t xml:space="preserve"> </w:t>
      </w:r>
      <w:r w:rsidR="00DB6972">
        <w:rPr>
          <w:rFonts w:ascii="Arial" w:hAnsi="Arial"/>
          <w:i/>
          <w:iCs/>
          <w:sz w:val="20"/>
          <w:szCs w:val="20"/>
          <w:u w:val="single"/>
        </w:rPr>
        <w:t>Thao, Richard</w:t>
      </w:r>
      <w:r w:rsidRPr="00EB334B">
        <w:rPr>
          <w:rFonts w:ascii="Arial" w:hAnsi="Arial"/>
          <w:sz w:val="20"/>
          <w:szCs w:val="20"/>
        </w:rPr>
        <w:t xml:space="preserve">                    </w:t>
      </w:r>
      <w:r w:rsidR="002C06AA">
        <w:rPr>
          <w:rFonts w:ascii="Arial" w:hAnsi="Arial"/>
          <w:sz w:val="20"/>
          <w:szCs w:val="20"/>
        </w:rPr>
        <w:t xml:space="preserve">         </w:t>
      </w:r>
      <w:r w:rsidRPr="00EB334B">
        <w:rPr>
          <w:rFonts w:ascii="Arial" w:hAnsi="Arial"/>
          <w:sz w:val="20"/>
          <w:szCs w:val="20"/>
        </w:rPr>
        <w:t xml:space="preserve">      </w:t>
      </w:r>
      <w:proofErr w:type="spellStart"/>
      <w:r w:rsidRPr="00EB334B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EB334B">
        <w:rPr>
          <w:rFonts w:ascii="Arial" w:hAnsi="Arial"/>
          <w:b/>
          <w:bCs/>
          <w:sz w:val="20"/>
          <w:szCs w:val="20"/>
        </w:rPr>
        <w:t xml:space="preserve"> Yug: </w:t>
      </w:r>
      <w:r w:rsidRPr="00EB334B">
        <w:rPr>
          <w:rFonts w:ascii="Arial" w:hAnsi="Arial"/>
          <w:i/>
          <w:iCs/>
          <w:sz w:val="20"/>
          <w:szCs w:val="20"/>
          <w:u w:val="single"/>
        </w:rPr>
        <w:t>1/</w:t>
      </w:r>
      <w:r w:rsidR="003566BE">
        <w:rPr>
          <w:rFonts w:ascii="Arial" w:hAnsi="Arial"/>
          <w:i/>
          <w:iCs/>
          <w:sz w:val="20"/>
          <w:szCs w:val="20"/>
          <w:u w:val="single"/>
        </w:rPr>
        <w:t>18</w:t>
      </w:r>
      <w:r w:rsidRPr="00EB334B">
        <w:rPr>
          <w:rFonts w:ascii="Arial" w:hAnsi="Arial"/>
          <w:i/>
          <w:iCs/>
          <w:sz w:val="20"/>
          <w:szCs w:val="20"/>
          <w:u w:val="single"/>
        </w:rPr>
        <w:t>/2</w:t>
      </w:r>
      <w:r w:rsidR="003566BE">
        <w:rPr>
          <w:rFonts w:ascii="Arial" w:hAnsi="Arial"/>
          <w:i/>
          <w:iCs/>
          <w:sz w:val="20"/>
          <w:szCs w:val="20"/>
          <w:u w:val="single"/>
        </w:rPr>
        <w:t>009</w:t>
      </w:r>
      <w:r w:rsidRPr="00EB334B">
        <w:rPr>
          <w:rFonts w:ascii="Arial" w:hAnsi="Arial"/>
          <w:sz w:val="20"/>
          <w:szCs w:val="20"/>
        </w:rPr>
        <w:t xml:space="preserve">                                            </w:t>
      </w:r>
      <w:proofErr w:type="spellStart"/>
      <w:r w:rsidRPr="00EB334B">
        <w:rPr>
          <w:rFonts w:ascii="Arial" w:hAnsi="Arial"/>
          <w:sz w:val="20"/>
          <w:szCs w:val="20"/>
        </w:rPr>
        <w:t>Hnub</w:t>
      </w:r>
      <w:proofErr w:type="spellEnd"/>
      <w:r w:rsidRPr="00EB334B">
        <w:rPr>
          <w:rFonts w:ascii="Arial" w:hAnsi="Arial"/>
          <w:sz w:val="20"/>
          <w:szCs w:val="20"/>
        </w:rPr>
        <w:t xml:space="preserve"> Tim: </w:t>
      </w:r>
      <w:r w:rsidR="003566BE">
        <w:rPr>
          <w:rFonts w:ascii="Arial" w:hAnsi="Arial"/>
          <w:i/>
          <w:iCs/>
          <w:sz w:val="20"/>
          <w:szCs w:val="20"/>
          <w:u w:val="single"/>
        </w:rPr>
        <w:t>3</w:t>
      </w:r>
      <w:r w:rsidRPr="00EB334B">
        <w:rPr>
          <w:rFonts w:ascii="Arial" w:hAnsi="Arial"/>
          <w:i/>
          <w:iCs/>
          <w:sz w:val="20"/>
          <w:szCs w:val="20"/>
          <w:u w:val="single"/>
        </w:rPr>
        <w:t>/</w:t>
      </w:r>
      <w:r w:rsidR="003566BE">
        <w:rPr>
          <w:rFonts w:ascii="Arial" w:hAnsi="Arial"/>
          <w:i/>
          <w:iCs/>
          <w:sz w:val="20"/>
          <w:szCs w:val="20"/>
          <w:u w:val="single"/>
        </w:rPr>
        <w:t>8</w:t>
      </w:r>
      <w:r w:rsidRPr="00EB334B">
        <w:rPr>
          <w:rFonts w:ascii="Arial" w:hAnsi="Arial"/>
          <w:i/>
          <w:iCs/>
          <w:sz w:val="20"/>
          <w:szCs w:val="20"/>
          <w:u w:val="single"/>
        </w:rPr>
        <w:t>/2021</w:t>
      </w:r>
    </w:p>
    <w:p w14:paraId="0226C9D7" w14:textId="77777777" w:rsidR="00924D83" w:rsidRPr="00EB334B" w:rsidRDefault="00924D83" w:rsidP="00924D83">
      <w:pPr>
        <w:rPr>
          <w:rFonts w:ascii="Arial" w:hAnsi="Arial" w:cs="Arial"/>
          <w:b/>
          <w:bCs/>
          <w:sz w:val="20"/>
          <w:szCs w:val="20"/>
        </w:rPr>
      </w:pPr>
    </w:p>
    <w:p w14:paraId="2519FFDE" w14:textId="112D0994" w:rsidR="00924D83" w:rsidRDefault="00BE2FD2" w:rsidP="00924D83">
      <w:pPr>
        <w:rPr>
          <w:rFonts w:ascii="Arial" w:hAnsi="Arial" w:cs="Arial"/>
          <w:sz w:val="20"/>
          <w:szCs w:val="20"/>
        </w:rPr>
      </w:pPr>
      <w:r>
        <w:pict w14:anchorId="35C2D03C">
          <v:shape id="pic" o:spid="_x0000_i1027" type="#_x0000_t75" style="width:9.15pt;height:9.15pt;visibility:visible;mso-wrap-style:square">
            <v:imagedata r:id="rId7" o:title=""/>
          </v:shape>
        </w:pict>
      </w:r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Thawj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zaug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 </w:t>
      </w:r>
      <w:r w:rsidR="00924D83">
        <w:rPr>
          <w:noProof/>
        </w:rPr>
        <w:drawing>
          <wp:inline distT="0" distB="0" distL="0" distR="0" wp14:anchorId="27B3A8FC" wp14:editId="32669BCC">
            <wp:extent cx="115570" cy="115570"/>
            <wp:effectExtent l="0" t="0" r="0" b="0"/>
            <wp:docPr id="3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Txhua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xyoo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</w:t>
      </w:r>
      <w:r w:rsidR="00DB5735">
        <w:rPr>
          <w:noProof/>
        </w:rPr>
        <w:drawing>
          <wp:inline distT="0" distB="0" distL="0" distR="0" wp14:anchorId="1497F09C" wp14:editId="23F657EE">
            <wp:extent cx="119380" cy="1193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C97BB4">
        <w:rPr>
          <w:rFonts w:ascii="Arial" w:hAnsi="Arial" w:cs="Arial"/>
          <w:sz w:val="20"/>
          <w:szCs w:val="20"/>
        </w:rPr>
        <w:t xml:space="preserve"> </w:t>
      </w:r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Peb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xyoo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 </w:t>
      </w:r>
      <w:r w:rsidR="00924D83">
        <w:rPr>
          <w:noProof/>
        </w:rPr>
        <w:drawing>
          <wp:inline distT="0" distB="0" distL="0" distR="0" wp14:anchorId="51D4B494" wp14:editId="68207A4A">
            <wp:extent cx="115570" cy="115570"/>
            <wp:effectExtent l="0" t="0" r="0" b="0"/>
            <wp:docPr id="2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C97BB4">
        <w:rPr>
          <w:rFonts w:ascii="Arial" w:hAnsi="Arial" w:cs="Arial"/>
          <w:sz w:val="20"/>
          <w:szCs w:val="20"/>
        </w:rPr>
        <w:t xml:space="preserve"> </w:t>
      </w:r>
      <w:r w:rsidR="00924D83">
        <w:rPr>
          <w:rFonts w:ascii="Arial" w:hAnsi="Arial" w:cs="Arial"/>
          <w:sz w:val="20"/>
          <w:szCs w:val="20"/>
        </w:rPr>
        <w:t xml:space="preserve"> </w:t>
      </w:r>
      <w:r w:rsidR="00924D83" w:rsidRPr="00C97BB4">
        <w:rPr>
          <w:rFonts w:ascii="Arial" w:hAnsi="Arial" w:cs="Arial"/>
          <w:sz w:val="20"/>
          <w:szCs w:val="20"/>
        </w:rPr>
        <w:t xml:space="preserve">Kev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Hloov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Pauv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</w:t>
      </w:r>
      <w:r w:rsidR="00924D83">
        <w:rPr>
          <w:noProof/>
        </w:rPr>
        <w:drawing>
          <wp:inline distT="0" distB="0" distL="0" distR="0" wp14:anchorId="410051A2" wp14:editId="44488B25">
            <wp:extent cx="115570" cy="115570"/>
            <wp:effectExtent l="0" t="0" r="0" b="0"/>
            <wp:docPr id="4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C97BB4">
        <w:rPr>
          <w:rFonts w:ascii="Arial" w:hAnsi="Arial" w:cs="Arial"/>
          <w:sz w:val="20"/>
          <w:szCs w:val="20"/>
        </w:rPr>
        <w:t xml:space="preserve"> </w:t>
      </w:r>
      <w:r w:rsidR="00924D83">
        <w:rPr>
          <w:rFonts w:ascii="Arial" w:hAnsi="Arial" w:cs="Arial"/>
          <w:sz w:val="20"/>
          <w:szCs w:val="20"/>
        </w:rPr>
        <w:t xml:space="preserve"> </w:t>
      </w:r>
      <w:del w:id="5" w:author="Kaxiong" w:date="2021-03-11T13:03:00Z">
        <w:r w:rsidR="00924D83" w:rsidRPr="00C97BB4" w:rsidDel="00A86B12">
          <w:rPr>
            <w:rFonts w:ascii="Arial" w:hAnsi="Arial" w:cs="Arial"/>
            <w:sz w:val="20"/>
            <w:szCs w:val="20"/>
          </w:rPr>
          <w:delText>Tus nyob</w:delText>
        </w:r>
      </w:del>
      <w:proofErr w:type="spellStart"/>
      <w:ins w:id="6" w:author="Kaxiong" w:date="2021-03-11T13:03:00Z">
        <w:r w:rsidR="00A86B12">
          <w:rPr>
            <w:rFonts w:ascii="Arial" w:hAnsi="Arial" w:cs="Arial"/>
            <w:sz w:val="20"/>
            <w:szCs w:val="20"/>
          </w:rPr>
          <w:t>Ntu</w:t>
        </w:r>
      </w:ins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nruab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nrab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 </w:t>
      </w:r>
      <w:r w:rsidR="00924D83">
        <w:rPr>
          <w:noProof/>
        </w:rPr>
        <w:drawing>
          <wp:inline distT="0" distB="0" distL="0" distR="0" wp14:anchorId="2E0ED55F" wp14:editId="0A1C6991">
            <wp:extent cx="115570" cy="115570"/>
            <wp:effectExtent l="0" t="0" r="0" b="0"/>
            <wp:docPr id="5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C97BB4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924D83" w:rsidRPr="00C97BB4">
        <w:rPr>
          <w:rFonts w:ascii="Arial" w:hAnsi="Arial" w:cs="Arial"/>
          <w:sz w:val="20"/>
          <w:szCs w:val="20"/>
        </w:rPr>
        <w:t>Lwm</w:t>
      </w:r>
      <w:proofErr w:type="spellEnd"/>
      <w:r w:rsidR="00924D83" w:rsidRPr="00C97BB4">
        <w:rPr>
          <w:rFonts w:ascii="Arial" w:hAnsi="Arial" w:cs="Arial"/>
          <w:sz w:val="20"/>
          <w:szCs w:val="20"/>
        </w:rPr>
        <w:t xml:space="preserve"> yam</w:t>
      </w:r>
    </w:p>
    <w:p w14:paraId="7179BB6B" w14:textId="57E935F3" w:rsidR="00924D83" w:rsidRDefault="00924D83" w:rsidP="00924D83">
      <w:pPr>
        <w:rPr>
          <w:rFonts w:ascii="Arial" w:hAnsi="Arial" w:cs="Arial"/>
          <w:i/>
          <w:iCs/>
          <w:sz w:val="20"/>
          <w:szCs w:val="20"/>
          <w:u w:val="single"/>
        </w:rPr>
      </w:pPr>
      <w:r w:rsidRPr="00A21899">
        <w:rPr>
          <w:rFonts w:ascii="Arial" w:hAnsi="Arial" w:cs="Arial"/>
          <w:b/>
          <w:bCs/>
          <w:sz w:val="20"/>
          <w:szCs w:val="20"/>
        </w:rPr>
        <w:t xml:space="preserve">Rau </w:t>
      </w:r>
      <w:proofErr w:type="spellStart"/>
      <w:r w:rsidRPr="00A21899">
        <w:rPr>
          <w:rFonts w:ascii="Arial" w:hAnsi="Arial" w:cs="Arial"/>
          <w:b/>
          <w:bCs/>
          <w:sz w:val="20"/>
          <w:szCs w:val="20"/>
        </w:rPr>
        <w:t>niam</w:t>
      </w:r>
      <w:proofErr w:type="spellEnd"/>
      <w:r w:rsidRPr="00A2189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1899">
        <w:rPr>
          <w:rFonts w:ascii="Arial" w:hAnsi="Arial" w:cs="Arial"/>
          <w:b/>
          <w:bCs/>
          <w:sz w:val="20"/>
          <w:szCs w:val="20"/>
        </w:rPr>
        <w:t>txiv</w:t>
      </w:r>
      <w:proofErr w:type="spellEnd"/>
      <w:r w:rsidRPr="00A21899">
        <w:rPr>
          <w:rFonts w:ascii="Arial" w:hAnsi="Arial" w:cs="Arial"/>
          <w:b/>
          <w:bCs/>
          <w:sz w:val="20"/>
          <w:szCs w:val="20"/>
        </w:rPr>
        <w:t xml:space="preserve"> / </w:t>
      </w:r>
      <w:proofErr w:type="spellStart"/>
      <w:r w:rsidRPr="00A21899">
        <w:rPr>
          <w:rFonts w:ascii="Arial" w:hAnsi="Arial" w:cs="Arial"/>
          <w:b/>
          <w:bCs/>
          <w:sz w:val="20"/>
          <w:szCs w:val="20"/>
        </w:rPr>
        <w:t>tus</w:t>
      </w:r>
      <w:proofErr w:type="spellEnd"/>
      <w:r w:rsidRPr="00A2189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1899">
        <w:rPr>
          <w:rFonts w:ascii="Arial" w:hAnsi="Arial" w:cs="Arial"/>
          <w:b/>
          <w:bCs/>
          <w:sz w:val="20"/>
          <w:szCs w:val="20"/>
        </w:rPr>
        <w:t>saib</w:t>
      </w:r>
      <w:proofErr w:type="spellEnd"/>
      <w:r w:rsidRPr="00A2189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1899">
        <w:rPr>
          <w:rFonts w:ascii="Arial" w:hAnsi="Arial" w:cs="Arial"/>
          <w:b/>
          <w:bCs/>
          <w:sz w:val="20"/>
          <w:szCs w:val="20"/>
        </w:rPr>
        <w:t>xyuas</w:t>
      </w:r>
      <w:proofErr w:type="spellEnd"/>
      <w:r w:rsidRPr="00A2189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1899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Pr="00A21899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44661E">
        <w:rPr>
          <w:rFonts w:ascii="Arial" w:hAnsi="Arial"/>
          <w:i/>
          <w:iCs/>
          <w:sz w:val="20"/>
          <w:szCs w:val="20"/>
          <w:u w:val="single"/>
        </w:rPr>
        <w:t>Thao, Richard</w:t>
      </w:r>
      <w:r>
        <w:rPr>
          <w:rFonts w:ascii="Arial" w:hAnsi="Arial"/>
          <w:sz w:val="20"/>
          <w:szCs w:val="20"/>
        </w:rPr>
        <w:t xml:space="preserve">       </w:t>
      </w:r>
      <w:r w:rsidR="00F45C4E">
        <w:rPr>
          <w:rFonts w:ascii="Arial" w:hAnsi="Arial"/>
          <w:sz w:val="20"/>
          <w:szCs w:val="20"/>
        </w:rPr>
        <w:t xml:space="preserve">Kev </w:t>
      </w:r>
      <w:proofErr w:type="spellStart"/>
      <w:r w:rsidRPr="00EB334B">
        <w:rPr>
          <w:rFonts w:ascii="Arial" w:hAnsi="Arial" w:cs="Arial"/>
          <w:b/>
          <w:bCs/>
          <w:sz w:val="20"/>
          <w:szCs w:val="20"/>
        </w:rPr>
        <w:t>Npaj</w:t>
      </w:r>
      <w:proofErr w:type="spellEnd"/>
      <w:r w:rsidRPr="00EB334B">
        <w:rPr>
          <w:rFonts w:ascii="Arial" w:hAnsi="Arial" w:cs="Arial"/>
          <w:b/>
          <w:bCs/>
          <w:sz w:val="20"/>
          <w:szCs w:val="20"/>
        </w:rPr>
        <w:t xml:space="preserve"> Kev </w:t>
      </w:r>
      <w:proofErr w:type="spellStart"/>
      <w:r w:rsidRPr="00EB334B">
        <w:rPr>
          <w:rFonts w:ascii="Arial" w:hAnsi="Arial" w:cs="Arial"/>
          <w:b/>
          <w:bCs/>
          <w:sz w:val="20"/>
          <w:szCs w:val="20"/>
        </w:rPr>
        <w:t>Soj</w:t>
      </w:r>
      <w:proofErr w:type="spellEnd"/>
      <w:r w:rsidRPr="00EB334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B334B">
        <w:rPr>
          <w:rFonts w:ascii="Arial" w:hAnsi="Arial" w:cs="Arial"/>
          <w:b/>
          <w:bCs/>
          <w:sz w:val="20"/>
          <w:szCs w:val="20"/>
        </w:rPr>
        <w:t>Ntsuam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Hnut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Tim: </w:t>
      </w:r>
      <w:r w:rsidR="00B173FD">
        <w:rPr>
          <w:rFonts w:ascii="Arial" w:hAnsi="Arial" w:cs="Arial"/>
          <w:i/>
          <w:iCs/>
          <w:sz w:val="20"/>
          <w:szCs w:val="20"/>
          <w:u w:val="single"/>
        </w:rPr>
        <w:t>3</w:t>
      </w:r>
      <w:r w:rsidRPr="00A21899">
        <w:rPr>
          <w:rFonts w:ascii="Arial" w:hAnsi="Arial" w:cs="Arial"/>
          <w:i/>
          <w:iCs/>
          <w:sz w:val="20"/>
          <w:szCs w:val="20"/>
          <w:u w:val="single"/>
        </w:rPr>
        <w:t>/</w:t>
      </w:r>
      <w:r w:rsidR="00B173FD">
        <w:rPr>
          <w:rFonts w:ascii="Arial" w:hAnsi="Arial" w:cs="Arial"/>
          <w:i/>
          <w:iCs/>
          <w:sz w:val="20"/>
          <w:szCs w:val="20"/>
          <w:u w:val="single"/>
        </w:rPr>
        <w:t>8</w:t>
      </w:r>
      <w:r w:rsidRPr="00A21899">
        <w:rPr>
          <w:rFonts w:ascii="Arial" w:hAnsi="Arial" w:cs="Arial"/>
          <w:i/>
          <w:iCs/>
          <w:sz w:val="20"/>
          <w:szCs w:val="20"/>
          <w:u w:val="single"/>
        </w:rPr>
        <w:t>/2021</w:t>
      </w:r>
    </w:p>
    <w:p w14:paraId="6617EB8F" w14:textId="7406C934" w:rsidR="00924D83" w:rsidRDefault="00924D83" w:rsidP="00924D83">
      <w:pPr>
        <w:rPr>
          <w:rFonts w:ascii="Arial" w:hAnsi="Arial" w:cs="Arial"/>
          <w:sz w:val="20"/>
          <w:szCs w:val="20"/>
        </w:rPr>
      </w:pPr>
      <w:proofErr w:type="spellStart"/>
      <w:r w:rsidRPr="0052260E">
        <w:rPr>
          <w:rFonts w:ascii="Arial" w:hAnsi="Arial" w:cs="Arial"/>
          <w:b/>
          <w:bCs/>
          <w:sz w:val="20"/>
          <w:szCs w:val="20"/>
        </w:rPr>
        <w:t>Nroog</w:t>
      </w:r>
      <w:proofErr w:type="spellEnd"/>
      <w:r w:rsidRPr="0052260E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01BAB">
        <w:rPr>
          <w:rFonts w:ascii="Arial" w:hAnsi="Arial" w:cs="Arial"/>
          <w:i/>
          <w:iCs/>
          <w:sz w:val="20"/>
          <w:szCs w:val="20"/>
          <w:u w:val="single"/>
        </w:rPr>
        <w:t>Yav</w:t>
      </w:r>
      <w:proofErr w:type="spellEnd"/>
      <w:r w:rsidR="00901BAB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901BAB">
        <w:rPr>
          <w:rFonts w:ascii="Arial" w:hAnsi="Arial" w:cs="Arial"/>
          <w:i/>
          <w:iCs/>
          <w:sz w:val="20"/>
          <w:szCs w:val="20"/>
          <w:u w:val="single"/>
        </w:rPr>
        <w:t>Pem</w:t>
      </w:r>
      <w:proofErr w:type="spellEnd"/>
      <w:r w:rsidR="00901BAB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901BAB">
        <w:rPr>
          <w:rFonts w:ascii="Arial" w:hAnsi="Arial" w:cs="Arial"/>
          <w:i/>
          <w:iCs/>
          <w:sz w:val="20"/>
          <w:szCs w:val="20"/>
          <w:u w:val="single"/>
        </w:rPr>
        <w:t>Suab</w:t>
      </w:r>
      <w:proofErr w:type="spellEnd"/>
      <w:r w:rsidR="00901BAB">
        <w:rPr>
          <w:rFonts w:ascii="Arial" w:hAnsi="Arial" w:cs="Arial"/>
          <w:i/>
          <w:iCs/>
          <w:sz w:val="20"/>
          <w:szCs w:val="20"/>
          <w:u w:val="single"/>
        </w:rPr>
        <w:t xml:space="preserve"> Academy</w:t>
      </w:r>
      <w:r w:rsidR="00CB2FF0">
        <w:rPr>
          <w:rFonts w:ascii="Arial" w:hAnsi="Arial" w:cs="Arial"/>
          <w:i/>
          <w:iCs/>
          <w:sz w:val="20"/>
          <w:szCs w:val="20"/>
          <w:u w:val="single"/>
        </w:rPr>
        <w:t xml:space="preserve">  </w:t>
      </w:r>
      <w:r w:rsidR="00CB2FF0" w:rsidRPr="00CB2FF0">
        <w:rPr>
          <w:rFonts w:ascii="Arial" w:hAnsi="Arial" w:cs="Arial"/>
          <w:i/>
          <w:iCs/>
          <w:sz w:val="20"/>
          <w:szCs w:val="20"/>
        </w:rPr>
        <w:t xml:space="preserve">                                     </w:t>
      </w:r>
      <w:r w:rsidRPr="00CB2FF0">
        <w:rPr>
          <w:rFonts w:ascii="Arial" w:hAnsi="Arial" w:cs="Arial"/>
          <w:i/>
          <w:iCs/>
          <w:sz w:val="20"/>
          <w:szCs w:val="20"/>
        </w:rPr>
        <w:t xml:space="preserve"> </w:t>
      </w:r>
      <w:r w:rsidRPr="00CB2FF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7805DA">
        <w:rPr>
          <w:rFonts w:ascii="Arial" w:hAnsi="Arial" w:cs="Arial"/>
          <w:b/>
          <w:bCs/>
          <w:sz w:val="20"/>
          <w:szCs w:val="20"/>
        </w:rPr>
        <w:t>Tsev</w:t>
      </w:r>
      <w:proofErr w:type="spellEnd"/>
      <w:r w:rsidRPr="007805D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805DA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7805DA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="00647465">
        <w:rPr>
          <w:rFonts w:ascii="Arial" w:hAnsi="Arial" w:cs="Arial"/>
          <w:i/>
          <w:iCs/>
          <w:sz w:val="20"/>
          <w:szCs w:val="20"/>
          <w:u w:val="single"/>
        </w:rPr>
        <w:t>Yav</w:t>
      </w:r>
      <w:proofErr w:type="spellEnd"/>
      <w:r w:rsidR="00647465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647465">
        <w:rPr>
          <w:rFonts w:ascii="Arial" w:hAnsi="Arial" w:cs="Arial"/>
          <w:i/>
          <w:iCs/>
          <w:sz w:val="20"/>
          <w:szCs w:val="20"/>
          <w:u w:val="single"/>
        </w:rPr>
        <w:t>Pem</w:t>
      </w:r>
      <w:proofErr w:type="spellEnd"/>
      <w:r w:rsidR="00647465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647465">
        <w:rPr>
          <w:rFonts w:ascii="Arial" w:hAnsi="Arial" w:cs="Arial"/>
          <w:i/>
          <w:iCs/>
          <w:sz w:val="20"/>
          <w:szCs w:val="20"/>
          <w:u w:val="single"/>
        </w:rPr>
        <w:t>Suab</w:t>
      </w:r>
      <w:proofErr w:type="spellEnd"/>
      <w:r w:rsidR="00647465">
        <w:rPr>
          <w:rFonts w:ascii="Arial" w:hAnsi="Arial" w:cs="Arial"/>
          <w:i/>
          <w:iCs/>
          <w:sz w:val="20"/>
          <w:szCs w:val="20"/>
          <w:u w:val="single"/>
        </w:rPr>
        <w:t xml:space="preserve"> Academy</w:t>
      </w:r>
    </w:p>
    <w:p w14:paraId="3EB4B82C" w14:textId="04EA2739" w:rsidR="00924D83" w:rsidRDefault="00924D83" w:rsidP="00924D83">
      <w:pPr>
        <w:rPr>
          <w:rFonts w:ascii="Arial" w:hAnsi="Arial" w:cs="Arial"/>
          <w:i/>
          <w:iCs/>
          <w:sz w:val="20"/>
          <w:szCs w:val="20"/>
          <w:u w:val="single"/>
        </w:rPr>
      </w:pPr>
      <w:proofErr w:type="spellStart"/>
      <w:r w:rsidRPr="00883078">
        <w:rPr>
          <w:rFonts w:ascii="Arial" w:hAnsi="Arial" w:cs="Arial"/>
          <w:b/>
          <w:bCs/>
          <w:sz w:val="20"/>
          <w:szCs w:val="20"/>
        </w:rPr>
        <w:t>Qib</w:t>
      </w:r>
      <w:proofErr w:type="spellEnd"/>
      <w:r w:rsidRPr="00883078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="00EC654E">
        <w:rPr>
          <w:rFonts w:ascii="Arial" w:hAnsi="Arial" w:cs="Arial"/>
          <w:i/>
          <w:iCs/>
          <w:sz w:val="20"/>
          <w:szCs w:val="20"/>
          <w:u w:val="single"/>
        </w:rPr>
        <w:t>Tsib</w:t>
      </w:r>
      <w:proofErr w:type="spellEnd"/>
      <w:r w:rsidR="00EC654E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r>
        <w:rPr>
          <w:rFonts w:ascii="Arial" w:hAnsi="Arial" w:cs="Arial"/>
          <w:i/>
          <w:iCs/>
          <w:sz w:val="20"/>
          <w:szCs w:val="20"/>
          <w:u w:val="single"/>
        </w:rPr>
        <w:t>(</w:t>
      </w:r>
      <w:r w:rsidR="00EC654E">
        <w:rPr>
          <w:rFonts w:ascii="Arial" w:hAnsi="Arial" w:cs="Arial"/>
          <w:i/>
          <w:iCs/>
          <w:sz w:val="20"/>
          <w:szCs w:val="20"/>
          <w:u w:val="single"/>
        </w:rPr>
        <w:t>Fifth grade</w:t>
      </w:r>
      <w:r>
        <w:rPr>
          <w:rFonts w:ascii="Arial" w:hAnsi="Arial" w:cs="Arial"/>
          <w:i/>
          <w:iCs/>
          <w:sz w:val="20"/>
          <w:szCs w:val="20"/>
          <w:u w:val="single"/>
        </w:rPr>
        <w:t>)</w:t>
      </w:r>
    </w:p>
    <w:p w14:paraId="43549A1C" w14:textId="0FCB6E35" w:rsidR="00924D83" w:rsidRDefault="00924D83" w:rsidP="00D60D83">
      <w:pPr>
        <w:rPr>
          <w:rFonts w:ascii="Arial" w:hAnsi="Arial" w:cs="Arial"/>
          <w:i/>
          <w:iCs/>
          <w:sz w:val="20"/>
          <w:szCs w:val="20"/>
          <w:u w:val="single"/>
        </w:rPr>
      </w:pPr>
      <w:proofErr w:type="spellStart"/>
      <w:r w:rsidRPr="000E7526">
        <w:rPr>
          <w:rFonts w:ascii="Arial" w:hAnsi="Arial" w:cs="Arial"/>
          <w:b/>
          <w:bCs/>
          <w:sz w:val="20"/>
          <w:szCs w:val="20"/>
        </w:rPr>
        <w:t>Haiv</w:t>
      </w:r>
      <w:proofErr w:type="spellEnd"/>
      <w:r w:rsidRPr="000E752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E7526">
        <w:rPr>
          <w:rFonts w:ascii="Arial" w:hAnsi="Arial" w:cs="Arial"/>
          <w:b/>
          <w:bCs/>
          <w:sz w:val="20"/>
          <w:szCs w:val="20"/>
        </w:rPr>
        <w:t>neeg</w:t>
      </w:r>
      <w:proofErr w:type="spellEnd"/>
      <w:ins w:id="7" w:author="Kaxiong" w:date="2021-03-11T13:03:00Z">
        <w:r w:rsidR="00A86B12">
          <w:rPr>
            <w:rFonts w:ascii="Arial" w:hAnsi="Arial" w:cs="Arial"/>
            <w:b/>
            <w:bCs/>
            <w:sz w:val="20"/>
            <w:szCs w:val="20"/>
          </w:rPr>
          <w:t xml:space="preserve"> </w:t>
        </w:r>
        <w:proofErr w:type="spellStart"/>
        <w:r w:rsidR="00A86B12">
          <w:rPr>
            <w:rFonts w:ascii="Arial" w:hAnsi="Arial" w:cs="Arial"/>
            <w:b/>
            <w:bCs/>
            <w:sz w:val="20"/>
            <w:szCs w:val="20"/>
          </w:rPr>
          <w:t>lis</w:t>
        </w:r>
      </w:ins>
      <w:proofErr w:type="spellEnd"/>
      <w:r w:rsidRPr="000E752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E7526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Pr="000E7526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0E7526">
        <w:rPr>
          <w:rFonts w:ascii="Arial" w:hAnsi="Arial" w:cs="Arial"/>
          <w:i/>
          <w:iCs/>
          <w:sz w:val="20"/>
          <w:szCs w:val="20"/>
          <w:u w:val="single"/>
        </w:rPr>
        <w:t xml:space="preserve">23 </w:t>
      </w:r>
      <w:proofErr w:type="spellStart"/>
      <w:r w:rsidRPr="000E7526">
        <w:rPr>
          <w:rFonts w:ascii="Arial" w:hAnsi="Arial" w:cs="Arial"/>
          <w:i/>
          <w:iCs/>
          <w:sz w:val="20"/>
          <w:szCs w:val="20"/>
          <w:u w:val="single"/>
        </w:rPr>
        <w:t>Hmoob</w:t>
      </w:r>
      <w:proofErr w:type="spellEnd"/>
      <w:r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r w:rsidRPr="00CC1CB4">
        <w:rPr>
          <w:rFonts w:ascii="Arial" w:hAnsi="Arial" w:cs="Arial"/>
          <w:b/>
          <w:bCs/>
          <w:sz w:val="20"/>
          <w:szCs w:val="20"/>
        </w:rPr>
        <w:t xml:space="preserve">    </w:t>
      </w:r>
      <w:r w:rsidR="00D60D83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</w:t>
      </w:r>
      <w:del w:id="8" w:author="Kaxiong" w:date="2021-03-11T13:05:00Z">
        <w:r w:rsidRPr="00CC1CB4" w:rsidDel="00A86B12">
          <w:rPr>
            <w:rFonts w:ascii="Arial" w:hAnsi="Arial" w:cs="Arial"/>
            <w:b/>
            <w:bCs/>
            <w:sz w:val="20"/>
            <w:szCs w:val="20"/>
          </w:rPr>
          <w:delText>Theem</w:delText>
        </w:r>
      </w:del>
      <w:proofErr w:type="spellStart"/>
      <w:ins w:id="9" w:author="Kaxiong" w:date="2021-03-11T13:05:00Z">
        <w:r w:rsidR="00A86B12">
          <w:rPr>
            <w:rFonts w:ascii="Arial" w:hAnsi="Arial" w:cs="Arial"/>
            <w:b/>
            <w:bCs/>
            <w:sz w:val="20"/>
            <w:szCs w:val="20"/>
          </w:rPr>
          <w:t>Qib</w:t>
        </w:r>
      </w:ins>
      <w:proofErr w:type="spellEnd"/>
      <w:r w:rsidRPr="00CC1CB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1CB4">
        <w:rPr>
          <w:rFonts w:ascii="Arial" w:hAnsi="Arial" w:cs="Arial"/>
          <w:b/>
          <w:bCs/>
          <w:sz w:val="20"/>
          <w:szCs w:val="20"/>
        </w:rPr>
        <w:t>Paub</w:t>
      </w:r>
      <w:proofErr w:type="spellEnd"/>
      <w:r w:rsidRPr="00CC1CB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1CB4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Pr="00CC1CB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1CB4">
        <w:rPr>
          <w:rFonts w:ascii="Arial" w:hAnsi="Arial" w:cs="Arial"/>
          <w:b/>
          <w:bCs/>
          <w:sz w:val="20"/>
          <w:szCs w:val="20"/>
        </w:rPr>
        <w:t>Askiv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1FA8FC97" w14:textId="2D820BFE" w:rsidR="00924D83" w:rsidRDefault="00924D83" w:rsidP="00924D83">
      <w:pPr>
        <w:rPr>
          <w:rFonts w:ascii="Arial" w:hAnsi="Arial" w:cs="Arial"/>
          <w:sz w:val="19"/>
          <w:szCs w:val="19"/>
        </w:rPr>
      </w:pPr>
      <w:r w:rsidRPr="006561E2">
        <w:rPr>
          <w:rFonts w:ascii="Arial" w:hAnsi="Arial" w:cs="Arial"/>
          <w:sz w:val="19"/>
          <w:szCs w:val="19"/>
        </w:rPr>
        <w:t>Tus</w:t>
      </w:r>
      <w:r w:rsidR="008536B7">
        <w:rPr>
          <w:rFonts w:ascii="Arial" w:hAnsi="Arial" w:cs="Arial"/>
          <w:sz w:val="19"/>
          <w:szCs w:val="19"/>
        </w:rPr>
        <w:t xml:space="preserve"> </w:t>
      </w:r>
      <w:r w:rsidRPr="006561E2">
        <w:rPr>
          <w:rFonts w:ascii="Arial" w:hAnsi="Arial" w:cs="Arial"/>
          <w:sz w:val="19"/>
          <w:szCs w:val="19"/>
        </w:rPr>
        <w:t xml:space="preserve">tub </w:t>
      </w:r>
      <w:proofErr w:type="spellStart"/>
      <w:r w:rsidRPr="006561E2">
        <w:rPr>
          <w:rFonts w:ascii="Arial" w:hAnsi="Arial" w:cs="Arial"/>
          <w:sz w:val="19"/>
          <w:szCs w:val="19"/>
        </w:rPr>
        <w:t>ntxhais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kawm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raug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xa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mus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thiab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/ los</w:t>
      </w:r>
      <w:ins w:id="10" w:author="Kaxiong" w:date="2021-03-11T13:03:00Z">
        <w:r w:rsidR="00A86B12">
          <w:rPr>
            <w:rFonts w:ascii="Arial" w:hAnsi="Arial" w:cs="Arial"/>
            <w:sz w:val="19"/>
            <w:szCs w:val="19"/>
          </w:rPr>
          <w:t xml:space="preserve"> </w:t>
        </w:r>
      </w:ins>
      <w:r w:rsidRPr="006561E2">
        <w:rPr>
          <w:rFonts w:ascii="Arial" w:hAnsi="Arial" w:cs="Arial"/>
          <w:sz w:val="19"/>
          <w:szCs w:val="19"/>
        </w:rPr>
        <w:t xml:space="preserve">sis </w:t>
      </w:r>
      <w:proofErr w:type="spellStart"/>
      <w:r w:rsidRPr="006561E2">
        <w:rPr>
          <w:rFonts w:ascii="Arial" w:hAnsi="Arial" w:cs="Arial"/>
          <w:sz w:val="19"/>
          <w:szCs w:val="19"/>
        </w:rPr>
        <w:t>raug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del w:id="11" w:author="Kaxiong" w:date="2021-03-11T13:04:00Z">
        <w:r w:rsidRPr="006561E2" w:rsidDel="00A86B12">
          <w:rPr>
            <w:rFonts w:ascii="Arial" w:hAnsi="Arial" w:cs="Arial"/>
            <w:sz w:val="19"/>
            <w:szCs w:val="19"/>
          </w:rPr>
          <w:delText>pom zoo</w:delText>
        </w:r>
      </w:del>
      <w:proofErr w:type="spellStart"/>
      <w:ins w:id="12" w:author="Kaxiong" w:date="2021-03-11T13:04:00Z">
        <w:r w:rsidR="00A86B12">
          <w:rPr>
            <w:rFonts w:ascii="Arial" w:hAnsi="Arial" w:cs="Arial"/>
            <w:sz w:val="19"/>
            <w:szCs w:val="19"/>
          </w:rPr>
          <w:t>qhia</w:t>
        </w:r>
      </w:ins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rau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kev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ntsuam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xyuas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los </w:t>
      </w:r>
      <w:proofErr w:type="spellStart"/>
      <w:r w:rsidRPr="006561E2">
        <w:rPr>
          <w:rFonts w:ascii="Arial" w:hAnsi="Arial" w:cs="Arial"/>
          <w:sz w:val="19"/>
          <w:szCs w:val="19"/>
        </w:rPr>
        <w:t>ntawm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ins w:id="13" w:author="Kaxiong" w:date="2021-03-11T13:05:00Z">
        <w:r w:rsidR="00A86B12">
          <w:rPr>
            <w:rFonts w:ascii="Arial" w:hAnsi="Arial" w:cs="Arial"/>
            <w:sz w:val="19"/>
            <w:szCs w:val="19"/>
          </w:rPr>
          <w:t>(</w:t>
        </w:r>
      </w:ins>
      <w:r w:rsidRPr="006561E2">
        <w:rPr>
          <w:rFonts w:ascii="Arial" w:hAnsi="Arial" w:cs="Arial"/>
          <w:sz w:val="19"/>
          <w:szCs w:val="19"/>
        </w:rPr>
        <w:t>cov</w:t>
      </w:r>
      <w:ins w:id="14" w:author="Kaxiong" w:date="2021-03-11T13:05:00Z">
        <w:r w:rsidR="00A86B12">
          <w:rPr>
            <w:rFonts w:ascii="Arial" w:hAnsi="Arial" w:cs="Arial"/>
            <w:sz w:val="19"/>
            <w:szCs w:val="19"/>
          </w:rPr>
          <w:t>)</w:t>
        </w:r>
      </w:ins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neeg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hauv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qab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no:</w:t>
      </w:r>
    </w:p>
    <w:p w14:paraId="590F584E" w14:textId="6B9950EA" w:rsidR="00924D83" w:rsidRPr="003879A5" w:rsidRDefault="00CA45D9" w:rsidP="00DA716A">
      <w:pPr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i/>
          <w:iC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201BD" wp14:editId="44C23B33">
                <wp:simplePos x="0" y="0"/>
                <wp:positionH relativeFrom="column">
                  <wp:posOffset>3935288</wp:posOffset>
                </wp:positionH>
                <wp:positionV relativeFrom="paragraph">
                  <wp:posOffset>117834</wp:posOffset>
                </wp:positionV>
                <wp:extent cx="1172818" cy="327798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18" cy="327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9CD07C4" w14:textId="42487691" w:rsidR="00CA45D9" w:rsidRPr="00CA45D9" w:rsidRDefault="00CA45D9" w:rsidP="00CA45D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A45D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Lily </w:t>
                            </w:r>
                            <w:proofErr w:type="spellStart"/>
                            <w:r w:rsidRPr="00CA45D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Huyng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201BD" id="Rectangle 43" o:spid="_x0000_s1026" style="position:absolute;margin-left:309.85pt;margin-top:9.3pt;width:92.35pt;height: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" filled="f" stroked="f">
                <v:textbox>
                  <w:txbxContent>
                    <w:p w14:paraId="29CD07C4" w14:textId="42487691" w:rsidR="00CA45D9" w:rsidRPr="00CA45D9" w:rsidRDefault="00CA45D9" w:rsidP="00CA45D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CA45D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Lily </w:t>
                      </w:r>
                      <w:proofErr w:type="spellStart"/>
                      <w:r w:rsidRPr="00CA45D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Huyng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7791D">
        <w:rPr>
          <w:rFonts w:ascii="Arial" w:hAnsi="Arial" w:cs="Arial"/>
          <w:i/>
          <w:iCs/>
          <w:sz w:val="19"/>
          <w:szCs w:val="19"/>
        </w:rPr>
        <w:t xml:space="preserve">                                                                                                    </w:t>
      </w:r>
    </w:p>
    <w:p w14:paraId="3CBB95CF" w14:textId="77777777" w:rsidR="00924D83" w:rsidRDefault="00924D83" w:rsidP="00924D83">
      <w:pPr>
        <w:spacing w:before="240"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______________         ______________         ________________      ________________        ____________</w:t>
      </w:r>
    </w:p>
    <w:p w14:paraId="036EE824" w14:textId="603A9F47" w:rsidR="00924D83" w:rsidRDefault="00BE2FD2" w:rsidP="00924D83">
      <w:pPr>
        <w:rPr>
          <w:rFonts w:ascii="Arial" w:hAnsi="Arial" w:cs="Arial"/>
          <w:sz w:val="20"/>
          <w:szCs w:val="20"/>
        </w:rPr>
      </w:pPr>
      <w:r>
        <w:pict w14:anchorId="449BE6CB">
          <v:shape id="_x0000_i1028" type="#_x0000_t75" style="width:9.15pt;height:9.15pt;visibility:visible;mso-wrap-style:square">
            <v:imagedata r:id="rId7" o:title=""/>
          </v:shape>
        </w:pict>
      </w:r>
      <w:r w:rsidR="00924D83"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Niam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txi</w:t>
      </w:r>
      <w:ins w:id="15" w:author="Kaxiong" w:date="2021-03-11T13:05:00Z">
        <w:r w:rsidR="00A86B12">
          <w:rPr>
            <w:rFonts w:ascii="Arial" w:hAnsi="Arial" w:cs="Arial"/>
            <w:sz w:val="20"/>
            <w:szCs w:val="20"/>
          </w:rPr>
          <w:t>v</w:t>
        </w:r>
      </w:ins>
      <w:proofErr w:type="spellEnd"/>
      <w:del w:id="16" w:author="Kaxiong" w:date="2021-03-11T13:05:00Z">
        <w:r w:rsidR="00924D83" w:rsidDel="00A86B12">
          <w:rPr>
            <w:rFonts w:ascii="Arial" w:hAnsi="Arial" w:cs="Arial"/>
            <w:sz w:val="20"/>
            <w:szCs w:val="20"/>
          </w:rPr>
          <w:delText>am</w:delText>
        </w:r>
      </w:del>
      <w:r w:rsidR="00924D83">
        <w:rPr>
          <w:rFonts w:ascii="Arial" w:hAnsi="Arial" w:cs="Arial"/>
          <w:sz w:val="20"/>
          <w:szCs w:val="20"/>
        </w:rPr>
        <w:t xml:space="preserve">             </w:t>
      </w:r>
      <w:r w:rsidR="00924D83">
        <w:rPr>
          <w:noProof/>
        </w:rPr>
        <w:drawing>
          <wp:inline distT="0" distB="0" distL="0" distR="0" wp14:anchorId="7F0AA129" wp14:editId="55D598A8">
            <wp:extent cx="115570" cy="115570"/>
            <wp:effectExtent l="0" t="0" r="0" b="0"/>
            <wp:docPr id="6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924D83" w:rsidRPr="008135D0">
        <w:rPr>
          <w:rFonts w:ascii="Arial" w:hAnsi="Arial" w:cs="Arial"/>
          <w:sz w:val="20"/>
          <w:szCs w:val="20"/>
        </w:rPr>
        <w:t>tus</w:t>
      </w:r>
      <w:proofErr w:type="spellEnd"/>
      <w:r w:rsidR="00924D83" w:rsidRP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8135D0">
        <w:rPr>
          <w:rFonts w:ascii="Arial" w:hAnsi="Arial" w:cs="Arial"/>
          <w:sz w:val="20"/>
          <w:szCs w:val="20"/>
        </w:rPr>
        <w:t>nais</w:t>
      </w:r>
      <w:proofErr w:type="spellEnd"/>
      <w:r w:rsidR="00924D83" w:rsidRP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8135D0">
        <w:rPr>
          <w:rFonts w:ascii="Arial" w:hAnsi="Arial" w:cs="Arial"/>
          <w:sz w:val="20"/>
          <w:szCs w:val="20"/>
        </w:rPr>
        <w:t>maum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         </w:t>
      </w:r>
      <w:r w:rsidR="00C7791D">
        <w:rPr>
          <w:noProof/>
        </w:rPr>
        <w:drawing>
          <wp:inline distT="0" distB="0" distL="0" distR="0" wp14:anchorId="16B9F9CB" wp14:editId="77B09B43">
            <wp:extent cx="115570" cy="115570"/>
            <wp:effectExtent l="0" t="0" r="0" b="0"/>
            <wp:docPr id="4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xib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fwb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            </w:t>
      </w:r>
      <w:r w:rsidR="00924D83">
        <w:rPr>
          <w:noProof/>
        </w:rPr>
        <w:t xml:space="preserve"> </w:t>
      </w:r>
      <w:r w:rsidR="00C7791D" w:rsidRPr="00877C51">
        <w:rPr>
          <w:noProof/>
        </w:rPr>
        <w:drawing>
          <wp:inline distT="0" distB="0" distL="0" distR="0" wp14:anchorId="286E38F7" wp14:editId="278C1BF2">
            <wp:extent cx="119380" cy="1193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>
        <w:rPr>
          <w:rFonts w:ascii="Arial" w:hAnsi="Arial" w:cs="Arial"/>
          <w:sz w:val="20"/>
          <w:szCs w:val="20"/>
        </w:rPr>
        <w:t xml:space="preserve"> </w:t>
      </w:r>
      <w:r w:rsidR="00924D83" w:rsidRPr="008135D0">
        <w:rPr>
          <w:rFonts w:ascii="Arial" w:hAnsi="Arial" w:cs="Arial"/>
          <w:sz w:val="20"/>
          <w:szCs w:val="20"/>
        </w:rPr>
        <w:t xml:space="preserve">Cov </w:t>
      </w:r>
      <w:proofErr w:type="spellStart"/>
      <w:r w:rsidR="00924D83" w:rsidRPr="008135D0">
        <w:rPr>
          <w:rFonts w:ascii="Arial" w:hAnsi="Arial" w:cs="Arial"/>
          <w:sz w:val="20"/>
          <w:szCs w:val="20"/>
        </w:rPr>
        <w:t>Xib</w:t>
      </w:r>
      <w:proofErr w:type="spellEnd"/>
      <w:r w:rsidR="00924D83" w:rsidRP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8135D0">
        <w:rPr>
          <w:rFonts w:ascii="Arial" w:hAnsi="Arial" w:cs="Arial"/>
          <w:sz w:val="20"/>
          <w:szCs w:val="20"/>
        </w:rPr>
        <w:t>Fwb</w:t>
      </w:r>
      <w:proofErr w:type="spellEnd"/>
      <w:r w:rsidR="00924D83" w:rsidRP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8135D0">
        <w:rPr>
          <w:rFonts w:ascii="Arial" w:hAnsi="Arial" w:cs="Arial"/>
          <w:sz w:val="20"/>
          <w:szCs w:val="20"/>
        </w:rPr>
        <w:t>Tshwj</w:t>
      </w:r>
      <w:proofErr w:type="spellEnd"/>
      <w:r w:rsidR="00924D83" w:rsidRP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8135D0">
        <w:rPr>
          <w:rFonts w:ascii="Arial" w:hAnsi="Arial" w:cs="Arial"/>
          <w:sz w:val="20"/>
          <w:szCs w:val="20"/>
        </w:rPr>
        <w:t>Xeeb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    </w:t>
      </w:r>
      <w:r w:rsidR="00924D83" w:rsidRPr="00877C51">
        <w:rPr>
          <w:noProof/>
        </w:rPr>
        <w:drawing>
          <wp:inline distT="0" distB="0" distL="0" distR="0" wp14:anchorId="21774B75" wp14:editId="78969BDF">
            <wp:extent cx="113030" cy="113030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Lwm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</w:t>
      </w:r>
      <w:del w:id="17" w:author="Kaxiong" w:date="2021-03-11T13:06:00Z">
        <w:r w:rsidR="00924D83" w:rsidDel="00A86B12">
          <w:rPr>
            <w:rFonts w:ascii="Arial" w:hAnsi="Arial" w:cs="Arial"/>
            <w:sz w:val="20"/>
            <w:szCs w:val="20"/>
          </w:rPr>
          <w:delText>yam</w:delText>
        </w:r>
      </w:del>
      <w:proofErr w:type="spellStart"/>
      <w:ins w:id="18" w:author="Kaxiong" w:date="2021-03-11T13:06:00Z">
        <w:r w:rsidR="00A86B12">
          <w:rPr>
            <w:rFonts w:ascii="Arial" w:hAnsi="Arial" w:cs="Arial"/>
            <w:sz w:val="20"/>
            <w:szCs w:val="20"/>
          </w:rPr>
          <w:t>tus</w:t>
        </w:r>
        <w:proofErr w:type="spellEnd"/>
        <w:r w:rsidR="00A86B12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86B12">
          <w:rPr>
            <w:rFonts w:ascii="Arial" w:hAnsi="Arial" w:cs="Arial"/>
            <w:sz w:val="20"/>
            <w:szCs w:val="20"/>
          </w:rPr>
          <w:t>neeg</w:t>
        </w:r>
      </w:ins>
      <w:proofErr w:type="spellEnd"/>
    </w:p>
    <w:p w14:paraId="50CC5A8F" w14:textId="72EF0128" w:rsidR="00924D83" w:rsidRDefault="00924D83" w:rsidP="00924D83">
      <w:pPr>
        <w:rPr>
          <w:rFonts w:ascii="Arial" w:hAnsi="Arial" w:cs="Arial"/>
          <w:b/>
          <w:bCs/>
          <w:sz w:val="20"/>
          <w:szCs w:val="20"/>
        </w:rPr>
      </w:pPr>
      <w:del w:id="19" w:author="Kaxiong" w:date="2021-03-11T13:05:00Z">
        <w:r w:rsidRPr="00423BE2" w:rsidDel="00A86B12">
          <w:rPr>
            <w:rFonts w:ascii="Arial" w:hAnsi="Arial" w:cs="Arial"/>
            <w:b/>
            <w:bCs/>
            <w:sz w:val="20"/>
            <w:szCs w:val="20"/>
          </w:rPr>
          <w:delText xml:space="preserve">Qhov </w:delText>
        </w:r>
      </w:del>
      <w:del w:id="20" w:author="Kaxiong" w:date="2021-03-11T13:06:00Z">
        <w:r w:rsidRPr="00423BE2" w:rsidDel="00A86B12">
          <w:rPr>
            <w:rFonts w:ascii="Arial" w:hAnsi="Arial" w:cs="Arial"/>
            <w:b/>
            <w:bCs/>
            <w:sz w:val="20"/>
            <w:szCs w:val="20"/>
          </w:rPr>
          <w:delText>lus</w:delText>
        </w:r>
      </w:del>
      <w:proofErr w:type="spellStart"/>
      <w:ins w:id="21" w:author="Kaxiong" w:date="2021-03-11T13:06:00Z">
        <w:r w:rsidR="00A86B12">
          <w:rPr>
            <w:rFonts w:ascii="Arial" w:hAnsi="Arial" w:cs="Arial"/>
            <w:b/>
            <w:bCs/>
            <w:sz w:val="20"/>
            <w:szCs w:val="20"/>
          </w:rPr>
          <w:t>Daim</w:t>
        </w:r>
        <w:proofErr w:type="spellEnd"/>
        <w:r w:rsidR="00A86B12">
          <w:rPr>
            <w:rFonts w:ascii="Arial" w:hAnsi="Arial" w:cs="Arial"/>
            <w:b/>
            <w:bCs/>
            <w:sz w:val="20"/>
            <w:szCs w:val="20"/>
          </w:rPr>
          <w:t xml:space="preserve"> </w:t>
        </w:r>
        <w:proofErr w:type="spellStart"/>
        <w:r w:rsidR="00A86B12">
          <w:rPr>
            <w:rFonts w:ascii="Arial" w:hAnsi="Arial" w:cs="Arial"/>
            <w:b/>
            <w:bCs/>
            <w:sz w:val="20"/>
            <w:szCs w:val="20"/>
          </w:rPr>
          <w:t>ntawv</w:t>
        </w:r>
      </w:ins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ceeb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toom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no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yog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qhia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ins w:id="22" w:author="Kaxiong" w:date="2021-03-11T13:07:00Z">
        <w:r w:rsidR="00A86B12">
          <w:rPr>
            <w:rFonts w:ascii="Arial" w:hAnsi="Arial" w:cs="Arial"/>
            <w:b/>
            <w:bCs/>
            <w:sz w:val="20"/>
            <w:szCs w:val="20"/>
          </w:rPr>
          <w:t xml:space="preserve">(cov) </w:t>
        </w:r>
      </w:ins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niam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txiv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del w:id="23" w:author="Kaxiong" w:date="2021-03-11T13:07:00Z">
        <w:r w:rsidRPr="00423BE2" w:rsidDel="00A86B12">
          <w:rPr>
            <w:rFonts w:ascii="Arial" w:hAnsi="Arial" w:cs="Arial"/>
            <w:b/>
            <w:bCs/>
            <w:sz w:val="20"/>
            <w:szCs w:val="20"/>
          </w:rPr>
          <w:delText>laj me</w:delText>
        </w:r>
      </w:del>
      <w:del w:id="24" w:author="Kaxiong" w:date="2021-03-11T13:08:00Z">
        <w:r w:rsidRPr="00423BE2" w:rsidDel="00A86B12">
          <w:rPr>
            <w:rFonts w:ascii="Arial" w:hAnsi="Arial" w:cs="Arial"/>
            <w:b/>
            <w:bCs/>
            <w:sz w:val="20"/>
            <w:szCs w:val="20"/>
          </w:rPr>
          <w:delText xml:space="preserve">j pej xeem(s) </w:delText>
        </w:r>
      </w:del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txog</w:t>
      </w:r>
      <w:proofErr w:type="spellEnd"/>
      <w:ins w:id="25" w:author="Kaxiong" w:date="2021-03-11T13:08:00Z">
        <w:r w:rsidR="00A86B12">
          <w:rPr>
            <w:rFonts w:ascii="Arial" w:hAnsi="Arial" w:cs="Arial"/>
            <w:b/>
            <w:bCs/>
            <w:sz w:val="20"/>
            <w:szCs w:val="20"/>
          </w:rPr>
          <w:t xml:space="preserve"> </w:t>
        </w:r>
        <w:proofErr w:type="spellStart"/>
        <w:r w:rsidR="00A86B12">
          <w:rPr>
            <w:rFonts w:ascii="Arial" w:hAnsi="Arial" w:cs="Arial"/>
            <w:b/>
            <w:bCs/>
            <w:sz w:val="20"/>
            <w:szCs w:val="20"/>
          </w:rPr>
          <w:t>cheeb</w:t>
        </w:r>
        <w:proofErr w:type="spellEnd"/>
        <w:r w:rsidR="00A86B12">
          <w:rPr>
            <w:rFonts w:ascii="Arial" w:hAnsi="Arial" w:cs="Arial"/>
            <w:b/>
            <w:bCs/>
            <w:sz w:val="20"/>
            <w:szCs w:val="20"/>
          </w:rPr>
          <w:t xml:space="preserve"> </w:t>
        </w:r>
        <w:proofErr w:type="spellStart"/>
        <w:r w:rsidR="00A86B12">
          <w:rPr>
            <w:rFonts w:ascii="Arial" w:hAnsi="Arial" w:cs="Arial"/>
            <w:b/>
            <w:bCs/>
            <w:sz w:val="20"/>
            <w:szCs w:val="20"/>
          </w:rPr>
          <w:t>tsam</w:t>
        </w:r>
      </w:ins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tsev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ntawv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li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del w:id="26" w:author="Kaxiong" w:date="2021-03-11T13:08:00Z">
        <w:r w:rsidRPr="00423BE2" w:rsidDel="00A86B12">
          <w:rPr>
            <w:rFonts w:ascii="Arial" w:hAnsi="Arial" w:cs="Arial"/>
            <w:b/>
            <w:bCs/>
            <w:sz w:val="20"/>
            <w:szCs w:val="20"/>
          </w:rPr>
          <w:delText xml:space="preserve">xav </w:delText>
        </w:r>
      </w:del>
      <w:proofErr w:type="spellStart"/>
      <w:ins w:id="27" w:author="Kaxiong" w:date="2021-03-11T13:08:00Z">
        <w:r w:rsidR="00A86B12">
          <w:rPr>
            <w:rFonts w:ascii="Arial" w:hAnsi="Arial" w:cs="Arial"/>
            <w:b/>
            <w:bCs/>
            <w:sz w:val="20"/>
            <w:szCs w:val="20"/>
          </w:rPr>
          <w:t>tho</w:t>
        </w:r>
      </w:ins>
      <w:ins w:id="28" w:author="Kaxiong" w:date="2021-03-11T13:09:00Z">
        <w:r w:rsidR="00A86B12">
          <w:rPr>
            <w:rFonts w:ascii="Arial" w:hAnsi="Arial" w:cs="Arial"/>
            <w:b/>
            <w:bCs/>
            <w:sz w:val="20"/>
            <w:szCs w:val="20"/>
          </w:rPr>
          <w:t>v</w:t>
        </w:r>
        <w:proofErr w:type="spellEnd"/>
        <w:r w:rsidR="00A86B12">
          <w:rPr>
            <w:rFonts w:ascii="Arial" w:hAnsi="Arial" w:cs="Arial"/>
            <w:b/>
            <w:bCs/>
            <w:sz w:val="20"/>
            <w:szCs w:val="20"/>
          </w:rPr>
          <w:t xml:space="preserve"> </w:t>
        </w:r>
      </w:ins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txhawm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pib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los sis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hloov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npauv</w:t>
      </w:r>
      <w:proofErr w:type="spellEnd"/>
    </w:p>
    <w:p w14:paraId="4ABB039B" w14:textId="51912F25" w:rsidR="00924D83" w:rsidRDefault="00924D83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FE3B887" wp14:editId="4E1779FD">
            <wp:extent cx="119380" cy="1193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C4D0E">
        <w:rPr>
          <w:rFonts w:ascii="Arial" w:hAnsi="Arial" w:cs="Arial"/>
          <w:sz w:val="20"/>
          <w:szCs w:val="20"/>
        </w:rPr>
        <w:t xml:space="preserve">Kev </w:t>
      </w:r>
      <w:proofErr w:type="spellStart"/>
      <w:r w:rsidRPr="009C4D0E">
        <w:rPr>
          <w:rFonts w:ascii="Arial" w:hAnsi="Arial" w:cs="Arial"/>
          <w:sz w:val="20"/>
          <w:szCs w:val="20"/>
        </w:rPr>
        <w:t>Qhia</w:t>
      </w:r>
      <w:proofErr w:type="spellEnd"/>
      <w:r w:rsidRPr="009C4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D0E">
        <w:rPr>
          <w:rFonts w:ascii="Arial" w:hAnsi="Arial" w:cs="Arial"/>
          <w:sz w:val="20"/>
          <w:szCs w:val="20"/>
        </w:rPr>
        <w:t>Txog</w:t>
      </w:r>
      <w:proofErr w:type="spellEnd"/>
      <w:r w:rsidRPr="009C4D0E">
        <w:rPr>
          <w:rFonts w:ascii="Arial" w:hAnsi="Arial" w:cs="Arial"/>
          <w:sz w:val="20"/>
          <w:szCs w:val="20"/>
        </w:rPr>
        <w:t xml:space="preserve"> Tus </w:t>
      </w:r>
      <w:proofErr w:type="spellStart"/>
      <w:r w:rsidRPr="009C4D0E">
        <w:rPr>
          <w:rFonts w:ascii="Arial" w:hAnsi="Arial" w:cs="Arial"/>
          <w:sz w:val="20"/>
          <w:szCs w:val="20"/>
        </w:rPr>
        <w:t>Kheej</w:t>
      </w:r>
      <w:proofErr w:type="spellEnd"/>
      <w:r>
        <w:rPr>
          <w:rFonts w:ascii="Arial" w:hAnsi="Arial" w:cs="Arial"/>
          <w:sz w:val="20"/>
          <w:szCs w:val="20"/>
        </w:rPr>
        <w:t xml:space="preserve">     </w:t>
      </w:r>
      <w:r w:rsidRPr="00877C51">
        <w:rPr>
          <w:noProof/>
        </w:rPr>
        <w:drawing>
          <wp:inline distT="0" distB="0" distL="0" distR="0" wp14:anchorId="44E6A815" wp14:editId="5FCB0106">
            <wp:extent cx="119380" cy="119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r w:rsidRPr="009C4D0E">
        <w:rPr>
          <w:rFonts w:ascii="Arial" w:hAnsi="Arial" w:cs="Arial"/>
          <w:sz w:val="20"/>
          <w:szCs w:val="20"/>
        </w:rPr>
        <w:t xml:space="preserve">Kev </w:t>
      </w:r>
      <w:proofErr w:type="spellStart"/>
      <w:r w:rsidRPr="009C4D0E">
        <w:rPr>
          <w:rFonts w:ascii="Arial" w:hAnsi="Arial" w:cs="Arial"/>
          <w:sz w:val="20"/>
          <w:szCs w:val="20"/>
        </w:rPr>
        <w:t>ntsuam</w:t>
      </w:r>
      <w:proofErr w:type="spellEnd"/>
      <w:r w:rsidRPr="009C4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D0E">
        <w:rPr>
          <w:rFonts w:ascii="Arial" w:hAnsi="Arial" w:cs="Arial"/>
          <w:sz w:val="20"/>
          <w:szCs w:val="20"/>
        </w:rPr>
        <w:t>xyuas</w:t>
      </w:r>
      <w:proofErr w:type="spellEnd"/>
      <w:r w:rsidRPr="009C4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D0E">
        <w:rPr>
          <w:rFonts w:ascii="Arial" w:hAnsi="Arial" w:cs="Arial"/>
          <w:sz w:val="20"/>
          <w:szCs w:val="20"/>
        </w:rPr>
        <w:t>ntawm</w:t>
      </w:r>
      <w:proofErr w:type="spellEnd"/>
      <w:r w:rsidRPr="009C4D0E">
        <w:rPr>
          <w:rFonts w:ascii="Arial" w:hAnsi="Arial" w:cs="Arial"/>
          <w:sz w:val="20"/>
          <w:szCs w:val="20"/>
        </w:rPr>
        <w:t xml:space="preserve"> </w:t>
      </w:r>
      <w:del w:id="29" w:author="Kaxiong" w:date="2021-03-11T13:09:00Z">
        <w:r w:rsidRPr="009C4D0E" w:rsidDel="00A86B12">
          <w:rPr>
            <w:rFonts w:ascii="Arial" w:hAnsi="Arial" w:cs="Arial"/>
            <w:sz w:val="20"/>
            <w:szCs w:val="20"/>
          </w:rPr>
          <w:delText>cov</w:delText>
        </w:r>
      </w:del>
      <w:proofErr w:type="spellStart"/>
      <w:ins w:id="30" w:author="Kaxiong" w:date="2021-03-11T13:09:00Z">
        <w:r w:rsidR="00A86B12">
          <w:rPr>
            <w:rFonts w:ascii="Arial" w:hAnsi="Arial" w:cs="Arial"/>
            <w:sz w:val="20"/>
            <w:szCs w:val="20"/>
          </w:rPr>
          <w:t>tus</w:t>
        </w:r>
      </w:ins>
      <w:proofErr w:type="spellEnd"/>
      <w:r w:rsidRPr="009C4D0E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Pr="009C4D0E">
        <w:rPr>
          <w:rFonts w:ascii="Arial" w:hAnsi="Arial" w:cs="Arial"/>
          <w:sz w:val="20"/>
          <w:szCs w:val="20"/>
        </w:rPr>
        <w:t>ntxhais</w:t>
      </w:r>
      <w:proofErr w:type="spellEnd"/>
      <w:r w:rsidRPr="009C4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D0E">
        <w:rPr>
          <w:rFonts w:ascii="Arial" w:hAnsi="Arial" w:cs="Arial"/>
          <w:sz w:val="20"/>
          <w:szCs w:val="20"/>
        </w:rPr>
        <w:t>kawm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npe</w:t>
      </w:r>
      <w:proofErr w:type="spellEnd"/>
      <w:r>
        <w:rPr>
          <w:rFonts w:ascii="Arial" w:hAnsi="Arial" w:cs="Arial"/>
          <w:sz w:val="20"/>
          <w:szCs w:val="20"/>
        </w:rPr>
        <w:t xml:space="preserve"> sab </w:t>
      </w:r>
      <w:proofErr w:type="spellStart"/>
      <w:r>
        <w:rPr>
          <w:rFonts w:ascii="Arial" w:hAnsi="Arial" w:cs="Arial"/>
          <w:sz w:val="20"/>
          <w:szCs w:val="20"/>
        </w:rPr>
        <w:t>sauv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03861B1E" w14:textId="3C726B7A" w:rsidR="00924D83" w:rsidRDefault="00924D83" w:rsidP="00924D83">
      <w:pPr>
        <w:rPr>
          <w:rFonts w:ascii="Arial" w:hAnsi="Arial" w:cs="Arial"/>
          <w:sz w:val="20"/>
          <w:szCs w:val="20"/>
        </w:rPr>
      </w:pPr>
      <w:proofErr w:type="spellStart"/>
      <w:r w:rsidRPr="00A65500">
        <w:rPr>
          <w:rFonts w:ascii="Arial" w:hAnsi="Arial" w:cs="Arial"/>
          <w:sz w:val="20"/>
          <w:szCs w:val="20"/>
        </w:rPr>
        <w:t>Tsab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ntawv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toom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ntej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A65500">
        <w:rPr>
          <w:rFonts w:ascii="Arial" w:hAnsi="Arial" w:cs="Arial"/>
          <w:sz w:val="20"/>
          <w:szCs w:val="20"/>
        </w:rPr>
        <w:t>suav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nrog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cov </w:t>
      </w:r>
      <w:proofErr w:type="spellStart"/>
      <w:r w:rsidRPr="00A65500">
        <w:rPr>
          <w:rFonts w:ascii="Arial" w:hAnsi="Arial" w:cs="Arial"/>
          <w:sz w:val="20"/>
          <w:szCs w:val="20"/>
        </w:rPr>
        <w:t>lus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piav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qhia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txog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ntawm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qhov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kev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del w:id="31" w:author="Kaxiong" w:date="2021-03-11T13:09:00Z">
        <w:r w:rsidRPr="00A65500" w:rsidDel="00A86B12">
          <w:rPr>
            <w:rFonts w:ascii="Arial" w:hAnsi="Arial" w:cs="Arial"/>
            <w:sz w:val="20"/>
            <w:szCs w:val="20"/>
          </w:rPr>
          <w:delText>tshuaj</w:delText>
        </w:r>
      </w:del>
      <w:proofErr w:type="spellStart"/>
      <w:ins w:id="32" w:author="Kaxiong" w:date="2021-03-11T13:09:00Z">
        <w:r w:rsidR="00A86B12">
          <w:rPr>
            <w:rFonts w:ascii="Arial" w:hAnsi="Arial" w:cs="Arial"/>
            <w:sz w:val="20"/>
            <w:szCs w:val="20"/>
          </w:rPr>
          <w:t>nt</w:t>
        </w:r>
      </w:ins>
      <w:ins w:id="33" w:author="Kaxiong" w:date="2021-03-11T13:10:00Z">
        <w:r w:rsidR="00A86B12">
          <w:rPr>
            <w:rFonts w:ascii="Arial" w:hAnsi="Arial" w:cs="Arial"/>
            <w:sz w:val="20"/>
            <w:szCs w:val="20"/>
          </w:rPr>
          <w:t>suam</w:t>
        </w:r>
      </w:ins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xyuas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uas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A65500">
        <w:rPr>
          <w:rFonts w:ascii="Arial" w:hAnsi="Arial" w:cs="Arial"/>
          <w:sz w:val="20"/>
          <w:szCs w:val="20"/>
        </w:rPr>
        <w:t>hais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tseg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65500">
        <w:rPr>
          <w:rFonts w:ascii="Arial" w:hAnsi="Arial" w:cs="Arial"/>
          <w:sz w:val="20"/>
          <w:szCs w:val="20"/>
        </w:rPr>
        <w:t>kev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piav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qhia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tias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A65500">
        <w:rPr>
          <w:rFonts w:ascii="Arial" w:hAnsi="Arial" w:cs="Arial"/>
          <w:sz w:val="20"/>
          <w:szCs w:val="20"/>
        </w:rPr>
        <w:t xml:space="preserve">vim li </w:t>
      </w:r>
      <w:proofErr w:type="spellStart"/>
      <w:r w:rsidRPr="00A65500">
        <w:rPr>
          <w:rFonts w:ascii="Arial" w:hAnsi="Arial" w:cs="Arial"/>
          <w:sz w:val="20"/>
          <w:szCs w:val="20"/>
        </w:rPr>
        <w:t>cas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cheeb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tsam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tsev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kawm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ntawv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thiaj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li </w:t>
      </w:r>
      <w:del w:id="34" w:author="Kaxiong" w:date="2021-03-11T13:11:00Z">
        <w:r w:rsidDel="005834D0">
          <w:rPr>
            <w:rFonts w:ascii="Arial" w:hAnsi="Arial" w:cs="Arial"/>
            <w:sz w:val="20"/>
            <w:szCs w:val="20"/>
          </w:rPr>
          <w:delText>npaj</w:delText>
        </w:r>
      </w:del>
      <w:ins w:id="35" w:author="Kaxiong" w:date="2021-03-11T13:11:00Z">
        <w:r w:rsidR="005834D0">
          <w:rPr>
            <w:rFonts w:ascii="Arial" w:hAnsi="Arial" w:cs="Arial"/>
            <w:sz w:val="20"/>
            <w:szCs w:val="20"/>
          </w:rPr>
          <w:t>tau</w:t>
        </w:r>
      </w:ins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thov</w:t>
      </w:r>
      <w:proofErr w:type="spellEnd"/>
      <w:ins w:id="36" w:author="Kaxiong" w:date="2021-03-11T13:11:00Z">
        <w:r w:rsidR="005834D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834D0">
          <w:rPr>
            <w:rFonts w:ascii="Arial" w:hAnsi="Arial" w:cs="Arial"/>
            <w:sz w:val="20"/>
            <w:szCs w:val="20"/>
          </w:rPr>
          <w:t>kom</w:t>
        </w:r>
        <w:proofErr w:type="spellEnd"/>
        <w:r w:rsidR="005834D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834D0">
          <w:rPr>
            <w:rFonts w:ascii="Arial" w:hAnsi="Arial" w:cs="Arial"/>
            <w:sz w:val="20"/>
            <w:szCs w:val="20"/>
          </w:rPr>
          <w:t>ua</w:t>
        </w:r>
        <w:proofErr w:type="spellEnd"/>
        <w:r w:rsidR="005834D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834D0">
          <w:rPr>
            <w:rFonts w:ascii="Arial" w:hAnsi="Arial" w:cs="Arial"/>
            <w:sz w:val="20"/>
            <w:szCs w:val="20"/>
          </w:rPr>
          <w:t>qhov</w:t>
        </w:r>
        <w:proofErr w:type="spellEnd"/>
        <w:r w:rsidR="005834D0">
          <w:rPr>
            <w:rFonts w:ascii="Arial" w:hAnsi="Arial" w:cs="Arial"/>
            <w:sz w:val="20"/>
            <w:szCs w:val="20"/>
          </w:rPr>
          <w:t xml:space="preserve"> no</w:t>
        </w:r>
      </w:ins>
      <w:r w:rsidRPr="00A65500">
        <w:rPr>
          <w:rFonts w:ascii="Arial" w:hAnsi="Arial" w:cs="Arial"/>
          <w:sz w:val="20"/>
          <w:szCs w:val="20"/>
        </w:rPr>
        <w:t>,</w:t>
      </w:r>
      <w:ins w:id="37" w:author="Kaxiong" w:date="2021-03-11T13:13:00Z">
        <w:r w:rsidR="005834D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834D0">
          <w:rPr>
            <w:rFonts w:ascii="Arial" w:hAnsi="Arial" w:cs="Arial"/>
            <w:sz w:val="20"/>
            <w:szCs w:val="20"/>
          </w:rPr>
          <w:t>kev</w:t>
        </w:r>
      </w:ins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qhia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txog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lwm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cov </w:t>
      </w:r>
      <w:proofErr w:type="spellStart"/>
      <w:r w:rsidRPr="00426777">
        <w:rPr>
          <w:rFonts w:ascii="Arial" w:hAnsi="Arial" w:cs="Arial"/>
          <w:sz w:val="20"/>
          <w:szCs w:val="20"/>
        </w:rPr>
        <w:t>kev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xaiv </w:t>
      </w:r>
      <w:proofErr w:type="spellStart"/>
      <w:r w:rsidRPr="00426777">
        <w:rPr>
          <w:rFonts w:ascii="Arial" w:hAnsi="Arial" w:cs="Arial"/>
          <w:sz w:val="20"/>
          <w:szCs w:val="20"/>
        </w:rPr>
        <w:t>uas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tau </w:t>
      </w:r>
      <w:del w:id="38" w:author="Kaxiong" w:date="2021-03-11T13:17:00Z">
        <w:r w:rsidRPr="00426777" w:rsidDel="005834D0">
          <w:rPr>
            <w:rFonts w:ascii="Arial" w:hAnsi="Arial" w:cs="Arial"/>
            <w:sz w:val="20"/>
            <w:szCs w:val="20"/>
          </w:rPr>
          <w:delText>txiav txim siab</w:delText>
        </w:r>
      </w:del>
      <w:proofErr w:type="spellStart"/>
      <w:ins w:id="39" w:author="Kaxiong" w:date="2021-03-11T13:28:00Z">
        <w:r w:rsidR="009936C5">
          <w:rPr>
            <w:rFonts w:ascii="Arial" w:hAnsi="Arial" w:cs="Arial"/>
            <w:sz w:val="20"/>
            <w:szCs w:val="20"/>
          </w:rPr>
          <w:t>xav</w:t>
        </w:r>
      </w:ins>
      <w:proofErr w:type="spellEnd"/>
      <w:ins w:id="40" w:author="Kaxiong" w:date="2021-03-11T13:17:00Z">
        <w:r w:rsidR="005834D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834D0">
          <w:rPr>
            <w:rFonts w:ascii="Arial" w:hAnsi="Arial" w:cs="Arial"/>
            <w:sz w:val="20"/>
            <w:szCs w:val="20"/>
          </w:rPr>
          <w:t>txog</w:t>
        </w:r>
      </w:ins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thiab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yog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vim li </w:t>
      </w:r>
      <w:proofErr w:type="spellStart"/>
      <w:r w:rsidRPr="00426777">
        <w:rPr>
          <w:rFonts w:ascii="Arial" w:hAnsi="Arial" w:cs="Arial"/>
          <w:sz w:val="20"/>
          <w:szCs w:val="20"/>
        </w:rPr>
        <w:t>cas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cov </w:t>
      </w:r>
      <w:proofErr w:type="spellStart"/>
      <w:r w:rsidRPr="00426777">
        <w:rPr>
          <w:rFonts w:ascii="Arial" w:hAnsi="Arial" w:cs="Arial"/>
          <w:sz w:val="20"/>
          <w:szCs w:val="20"/>
        </w:rPr>
        <w:t>kev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xaiv </w:t>
      </w:r>
      <w:proofErr w:type="spellStart"/>
      <w:r w:rsidRPr="00426777">
        <w:rPr>
          <w:rFonts w:ascii="Arial" w:hAnsi="Arial" w:cs="Arial"/>
          <w:sz w:val="20"/>
          <w:szCs w:val="20"/>
        </w:rPr>
        <w:t>ntaw</w:t>
      </w:r>
      <w:r>
        <w:rPr>
          <w:rFonts w:ascii="Arial" w:hAnsi="Arial" w:cs="Arial"/>
          <w:sz w:val="20"/>
          <w:szCs w:val="20"/>
        </w:rPr>
        <w:t>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thiaj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raug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tsis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77">
        <w:rPr>
          <w:rFonts w:ascii="Arial" w:hAnsi="Arial" w:cs="Arial"/>
          <w:sz w:val="20"/>
          <w:szCs w:val="20"/>
        </w:rPr>
        <w:t>kam</w:t>
      </w:r>
      <w:proofErr w:type="spellEnd"/>
      <w:r w:rsidRPr="00426777">
        <w:rPr>
          <w:rFonts w:ascii="Arial" w:hAnsi="Arial" w:cs="Arial"/>
          <w:sz w:val="20"/>
          <w:szCs w:val="20"/>
        </w:rPr>
        <w:t xml:space="preserve"> lees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C4122">
        <w:rPr>
          <w:rFonts w:ascii="Arial" w:hAnsi="Arial" w:cs="Arial"/>
          <w:sz w:val="20"/>
          <w:szCs w:val="20"/>
        </w:rPr>
        <w:t>thiab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122">
        <w:rPr>
          <w:rFonts w:ascii="Arial" w:hAnsi="Arial" w:cs="Arial"/>
          <w:sz w:val="20"/>
          <w:szCs w:val="20"/>
        </w:rPr>
        <w:t>lwm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Pr="009C4122">
        <w:rPr>
          <w:rFonts w:ascii="Arial" w:hAnsi="Arial" w:cs="Arial"/>
          <w:sz w:val="20"/>
          <w:szCs w:val="20"/>
        </w:rPr>
        <w:t>uas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122">
        <w:rPr>
          <w:rFonts w:ascii="Arial" w:hAnsi="Arial" w:cs="Arial"/>
          <w:sz w:val="20"/>
          <w:szCs w:val="20"/>
        </w:rPr>
        <w:t>cuam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122">
        <w:rPr>
          <w:rFonts w:ascii="Arial" w:hAnsi="Arial" w:cs="Arial"/>
          <w:sz w:val="20"/>
          <w:szCs w:val="20"/>
        </w:rPr>
        <w:t>tshuam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122">
        <w:rPr>
          <w:rFonts w:ascii="Arial" w:hAnsi="Arial" w:cs="Arial"/>
          <w:sz w:val="20"/>
          <w:szCs w:val="20"/>
        </w:rPr>
        <w:t>rau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122">
        <w:rPr>
          <w:rFonts w:ascii="Arial" w:hAnsi="Arial" w:cs="Arial"/>
          <w:sz w:val="20"/>
          <w:szCs w:val="20"/>
        </w:rPr>
        <w:t>hauv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122">
        <w:rPr>
          <w:rFonts w:ascii="Arial" w:hAnsi="Arial" w:cs="Arial"/>
          <w:sz w:val="20"/>
          <w:szCs w:val="20"/>
        </w:rPr>
        <w:t>qhov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122">
        <w:rPr>
          <w:rFonts w:ascii="Arial" w:hAnsi="Arial" w:cs="Arial"/>
          <w:sz w:val="20"/>
          <w:szCs w:val="20"/>
        </w:rPr>
        <w:t>kev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122">
        <w:rPr>
          <w:rFonts w:ascii="Arial" w:hAnsi="Arial" w:cs="Arial"/>
          <w:sz w:val="20"/>
          <w:szCs w:val="20"/>
        </w:rPr>
        <w:t>thov</w:t>
      </w:r>
      <w:proofErr w:type="spellEnd"/>
      <w:r w:rsidRPr="009C4122">
        <w:rPr>
          <w:rFonts w:ascii="Arial" w:hAnsi="Arial" w:cs="Arial"/>
          <w:sz w:val="20"/>
          <w:szCs w:val="20"/>
        </w:rPr>
        <w:t xml:space="preserve"> no</w:t>
      </w:r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51E97">
        <w:rPr>
          <w:rFonts w:ascii="Arial" w:hAnsi="Arial" w:cs="Arial"/>
          <w:sz w:val="20"/>
          <w:szCs w:val="20"/>
        </w:rPr>
        <w:t>Koj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del w:id="41" w:author="Kaxiong" w:date="2021-03-11T13:14:00Z">
        <w:r w:rsidRPr="00D51E97" w:rsidDel="005834D0">
          <w:rPr>
            <w:rFonts w:ascii="Arial" w:hAnsi="Arial" w:cs="Arial"/>
            <w:sz w:val="20"/>
            <w:szCs w:val="20"/>
          </w:rPr>
          <w:delText xml:space="preserve">yuav </w:delText>
        </w:r>
      </w:del>
      <w:del w:id="42" w:author="Kaxiong" w:date="2021-03-11T13:15:00Z">
        <w:r w:rsidRPr="00D51E97" w:rsidDel="005834D0">
          <w:rPr>
            <w:rFonts w:ascii="Arial" w:hAnsi="Arial" w:cs="Arial"/>
            <w:sz w:val="20"/>
            <w:szCs w:val="20"/>
          </w:rPr>
          <w:delText>tsum sau</w:delText>
        </w:r>
      </w:del>
      <w:ins w:id="43" w:author="Kaxiong" w:date="2021-03-11T13:15:00Z">
        <w:r w:rsidR="005834D0">
          <w:rPr>
            <w:rFonts w:ascii="Arial" w:hAnsi="Arial" w:cs="Arial"/>
            <w:sz w:val="20"/>
            <w:szCs w:val="20"/>
          </w:rPr>
          <w:t>li</w:t>
        </w:r>
      </w:ins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ntawv</w:t>
      </w:r>
      <w:proofErr w:type="spellEnd"/>
      <w:ins w:id="44" w:author="Kaxiong" w:date="2021-03-11T13:15:00Z">
        <w:r w:rsidR="005834D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834D0">
          <w:rPr>
            <w:rFonts w:ascii="Arial" w:hAnsi="Arial" w:cs="Arial"/>
            <w:sz w:val="20"/>
            <w:szCs w:val="20"/>
          </w:rPr>
          <w:t>sau</w:t>
        </w:r>
      </w:ins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tso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cai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ins w:id="45" w:author="Kaxiong" w:date="2021-03-11T13:15:00Z">
        <w:r w:rsidR="005834D0">
          <w:rPr>
            <w:rFonts w:ascii="Arial" w:hAnsi="Arial" w:cs="Arial"/>
            <w:sz w:val="20"/>
            <w:szCs w:val="20"/>
          </w:rPr>
          <w:t>yuav</w:t>
        </w:r>
        <w:proofErr w:type="spellEnd"/>
        <w:r w:rsidR="005834D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834D0">
          <w:rPr>
            <w:rFonts w:ascii="Arial" w:hAnsi="Arial" w:cs="Arial"/>
            <w:sz w:val="20"/>
            <w:szCs w:val="20"/>
          </w:rPr>
          <w:t>raug</w:t>
        </w:r>
        <w:proofErr w:type="spellEnd"/>
        <w:r w:rsidR="005834D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834D0">
          <w:rPr>
            <w:rFonts w:ascii="Arial" w:hAnsi="Arial" w:cs="Arial"/>
            <w:sz w:val="20"/>
            <w:szCs w:val="20"/>
          </w:rPr>
          <w:t>xa</w:t>
        </w:r>
        <w:proofErr w:type="spellEnd"/>
        <w:r w:rsidR="005834D0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D51E97">
        <w:rPr>
          <w:rFonts w:ascii="Arial" w:hAnsi="Arial" w:cs="Arial"/>
          <w:sz w:val="20"/>
          <w:szCs w:val="20"/>
        </w:rPr>
        <w:t>ua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ntej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peb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ntsuam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xyuas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koj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E97">
        <w:rPr>
          <w:rFonts w:ascii="Arial" w:hAnsi="Arial" w:cs="Arial"/>
          <w:sz w:val="20"/>
          <w:szCs w:val="20"/>
        </w:rPr>
        <w:t>tus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me</w:t>
      </w:r>
      <w:ins w:id="46" w:author="Kaxiong" w:date="2021-03-11T13:15:00Z">
        <w:r w:rsidR="005834D0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D51E97">
        <w:rPr>
          <w:rFonts w:ascii="Arial" w:hAnsi="Arial" w:cs="Arial"/>
          <w:sz w:val="20"/>
          <w:szCs w:val="20"/>
        </w:rPr>
        <w:t>nyuam</w:t>
      </w:r>
      <w:proofErr w:type="spellEnd"/>
      <w:r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txhawm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del w:id="47" w:author="Kaxiong" w:date="2021-03-11T13:16:00Z">
        <w:r w:rsidDel="005834D0">
          <w:rPr>
            <w:rFonts w:ascii="Arial" w:hAnsi="Arial" w:cs="Arial"/>
            <w:sz w:val="20"/>
            <w:szCs w:val="20"/>
          </w:rPr>
          <w:delText>tau</w:delText>
        </w:r>
      </w:del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txia</w:t>
      </w:r>
      <w:ins w:id="48" w:author="Kaxiong" w:date="2021-03-11T13:17:00Z">
        <w:r w:rsidR="005834D0">
          <w:rPr>
            <w:rFonts w:ascii="Arial" w:hAnsi="Arial" w:cs="Arial"/>
            <w:sz w:val="20"/>
            <w:szCs w:val="20"/>
          </w:rPr>
          <w:t>v</w:t>
        </w:r>
      </w:ins>
      <w:proofErr w:type="spellEnd"/>
      <w:del w:id="49" w:author="Kaxiong" w:date="2021-03-11T13:17:00Z">
        <w:r w:rsidDel="005834D0">
          <w:rPr>
            <w:rFonts w:ascii="Arial" w:hAnsi="Arial" w:cs="Arial"/>
            <w:sz w:val="20"/>
            <w:szCs w:val="20"/>
          </w:rPr>
          <w:delText>s</w:delText>
        </w:r>
      </w:del>
      <w:ins w:id="50" w:author="Kaxiong" w:date="2021-03-11T13:17:00Z">
        <w:r w:rsidR="005834D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834D0">
          <w:rPr>
            <w:rFonts w:ascii="Arial" w:hAnsi="Arial" w:cs="Arial"/>
            <w:sz w:val="20"/>
            <w:szCs w:val="20"/>
          </w:rPr>
          <w:t>txim</w:t>
        </w:r>
        <w:proofErr w:type="spellEnd"/>
        <w:r w:rsidR="005834D0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ins w:id="51" w:author="Kaxiong" w:date="2021-03-11T13:18:00Z">
        <w:r w:rsidR="005834D0">
          <w:rPr>
            <w:rFonts w:ascii="Arial" w:hAnsi="Arial" w:cs="Arial"/>
            <w:sz w:val="20"/>
            <w:szCs w:val="20"/>
          </w:rPr>
          <w:t>kev</w:t>
        </w:r>
        <w:proofErr w:type="spellEnd"/>
        <w:r w:rsidR="005834D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834D0">
          <w:rPr>
            <w:rFonts w:ascii="Arial" w:hAnsi="Arial" w:cs="Arial"/>
            <w:sz w:val="20"/>
            <w:szCs w:val="20"/>
          </w:rPr>
          <w:t>pib</w:t>
        </w:r>
        <w:proofErr w:type="spellEnd"/>
        <w:r w:rsidR="005834D0">
          <w:rPr>
            <w:rFonts w:ascii="Arial" w:hAnsi="Arial" w:cs="Arial"/>
            <w:sz w:val="20"/>
            <w:szCs w:val="20"/>
          </w:rPr>
          <w:t xml:space="preserve"> los sis </w:t>
        </w:r>
        <w:proofErr w:type="spellStart"/>
        <w:r w:rsidR="005834D0">
          <w:rPr>
            <w:rFonts w:ascii="Arial" w:hAnsi="Arial" w:cs="Arial"/>
            <w:sz w:val="20"/>
            <w:szCs w:val="20"/>
          </w:rPr>
          <w:t>kev</w:t>
        </w:r>
        <w:proofErr w:type="spellEnd"/>
        <w:r w:rsidR="005834D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834D0">
          <w:rPr>
            <w:rFonts w:ascii="Arial" w:hAnsi="Arial" w:cs="Arial"/>
            <w:sz w:val="20"/>
            <w:szCs w:val="20"/>
          </w:rPr>
          <w:t>muaj</w:t>
        </w:r>
        <w:proofErr w:type="spellEnd"/>
        <w:r w:rsidR="005834D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834D0">
          <w:rPr>
            <w:rFonts w:ascii="Arial" w:hAnsi="Arial" w:cs="Arial"/>
            <w:sz w:val="20"/>
            <w:szCs w:val="20"/>
          </w:rPr>
          <w:t>cai</w:t>
        </w:r>
      </w:ins>
      <w:proofErr w:type="spellEnd"/>
      <w:ins w:id="52" w:author="Kaxiong" w:date="2021-03-11T13:19:00Z">
        <w:r w:rsidR="005834D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834D0">
          <w:rPr>
            <w:rFonts w:ascii="Arial" w:hAnsi="Arial" w:cs="Arial"/>
            <w:sz w:val="20"/>
            <w:szCs w:val="20"/>
          </w:rPr>
          <w:t>rau</w:t>
        </w:r>
        <w:proofErr w:type="spellEnd"/>
        <w:r w:rsidR="005834D0">
          <w:rPr>
            <w:rFonts w:ascii="Arial" w:hAnsi="Arial" w:cs="Arial"/>
            <w:sz w:val="20"/>
            <w:szCs w:val="20"/>
          </w:rPr>
          <w:t xml:space="preserve"> cov</w:t>
        </w:r>
      </w:ins>
      <w:r>
        <w:rPr>
          <w:rFonts w:ascii="Arial" w:hAnsi="Arial" w:cs="Arial"/>
          <w:sz w:val="20"/>
          <w:szCs w:val="20"/>
        </w:rPr>
        <w:t xml:space="preserve"> </w:t>
      </w:r>
      <w:proofErr w:type="spellStart"/>
      <w:ins w:id="53" w:author="Kaxiong" w:date="2021-03-11T13:22:00Z">
        <w:r w:rsidR="009936C5">
          <w:rPr>
            <w:rFonts w:ascii="Arial" w:hAnsi="Arial" w:cs="Arial"/>
            <w:sz w:val="20"/>
            <w:szCs w:val="20"/>
          </w:rPr>
          <w:t>kev</w:t>
        </w:r>
        <w:proofErr w:type="spellEnd"/>
        <w:r w:rsidR="009936C5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936C5">
          <w:rPr>
            <w:rFonts w:ascii="Arial" w:hAnsi="Arial" w:cs="Arial"/>
            <w:sz w:val="20"/>
            <w:szCs w:val="20"/>
          </w:rPr>
          <w:t>pab</w:t>
        </w:r>
        <w:proofErr w:type="spellEnd"/>
        <w:r w:rsidR="009936C5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936C5">
          <w:rPr>
            <w:rFonts w:ascii="Arial" w:hAnsi="Arial" w:cs="Arial"/>
            <w:sz w:val="20"/>
            <w:szCs w:val="20"/>
          </w:rPr>
          <w:t>cuam</w:t>
        </w:r>
        <w:proofErr w:type="spellEnd"/>
        <w:r w:rsidR="009936C5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tshwj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thawj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zaug</w:t>
      </w:r>
      <w:proofErr w:type="spellEnd"/>
      <w:ins w:id="54" w:author="Kaxiong" w:date="2021-03-11T13:19:00Z">
        <w:r w:rsidR="005834D0">
          <w:rPr>
            <w:rFonts w:ascii="Arial" w:hAnsi="Arial" w:cs="Arial"/>
            <w:sz w:val="20"/>
            <w:szCs w:val="20"/>
          </w:rPr>
          <w:t>.</w:t>
        </w:r>
      </w:ins>
      <w:del w:id="55" w:author="Kaxiong" w:date="2021-03-11T13:19:00Z">
        <w:r w:rsidDel="005834D0">
          <w:rPr>
            <w:rFonts w:ascii="Arial" w:hAnsi="Arial" w:cs="Arial"/>
            <w:sz w:val="20"/>
            <w:szCs w:val="20"/>
          </w:rPr>
          <w:delText xml:space="preserve"> los sis txuas ntxiv.</w:delText>
        </w:r>
      </w:del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Koj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muaj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cai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paub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txog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cov </w:t>
      </w:r>
      <w:proofErr w:type="spellStart"/>
      <w:r w:rsidRPr="00A93B21">
        <w:rPr>
          <w:rFonts w:ascii="Arial" w:hAnsi="Arial" w:cs="Arial"/>
          <w:sz w:val="20"/>
          <w:szCs w:val="20"/>
        </w:rPr>
        <w:t>txheej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txheem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ntsuas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thiab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hom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kev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ntsuas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uas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yuav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muab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rau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koj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21">
        <w:rPr>
          <w:rFonts w:ascii="Arial" w:hAnsi="Arial" w:cs="Arial"/>
          <w:sz w:val="20"/>
          <w:szCs w:val="20"/>
        </w:rPr>
        <w:t>tus</w:t>
      </w:r>
      <w:proofErr w:type="spellEnd"/>
      <w:r w:rsidRPr="00A93B21">
        <w:rPr>
          <w:rFonts w:ascii="Arial" w:hAnsi="Arial" w:cs="Arial"/>
          <w:sz w:val="20"/>
          <w:szCs w:val="20"/>
        </w:rPr>
        <w:t xml:space="preserve"> me</w:t>
      </w:r>
      <w:ins w:id="56" w:author="Kaxiong" w:date="2021-03-11T13:20:00Z">
        <w:r w:rsidR="009936C5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A93B21">
        <w:rPr>
          <w:rFonts w:ascii="Arial" w:hAnsi="Arial" w:cs="Arial"/>
          <w:sz w:val="20"/>
          <w:szCs w:val="20"/>
        </w:rPr>
        <w:t>nyuam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Pr="00E76051">
        <w:rPr>
          <w:rFonts w:ascii="Arial" w:hAnsi="Arial" w:cs="Arial"/>
          <w:sz w:val="20"/>
          <w:szCs w:val="20"/>
        </w:rPr>
        <w:t xml:space="preserve">Tom </w:t>
      </w:r>
      <w:proofErr w:type="spellStart"/>
      <w:r w:rsidRPr="00E76051">
        <w:rPr>
          <w:rFonts w:ascii="Arial" w:hAnsi="Arial" w:cs="Arial"/>
          <w:sz w:val="20"/>
          <w:szCs w:val="20"/>
        </w:rPr>
        <w:t>qab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qhov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kev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ntsuam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xyuas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tiav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lawm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76051">
        <w:rPr>
          <w:rFonts w:ascii="Arial" w:hAnsi="Arial" w:cs="Arial"/>
          <w:sz w:val="20"/>
          <w:szCs w:val="20"/>
        </w:rPr>
        <w:t>koj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yuav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E76051">
        <w:rPr>
          <w:rFonts w:ascii="Arial" w:hAnsi="Arial" w:cs="Arial"/>
          <w:sz w:val="20"/>
          <w:szCs w:val="20"/>
        </w:rPr>
        <w:t>txais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ib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tsab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ntawv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qhia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lub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rooj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E76051">
        <w:rPr>
          <w:rFonts w:ascii="Arial" w:hAnsi="Arial" w:cs="Arial"/>
          <w:sz w:val="20"/>
          <w:szCs w:val="20"/>
        </w:rPr>
        <w:t>tham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los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txhawm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tham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txog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cov </w:t>
      </w:r>
      <w:proofErr w:type="spellStart"/>
      <w:r w:rsidRPr="00E76051">
        <w:rPr>
          <w:rFonts w:ascii="Arial" w:hAnsi="Arial" w:cs="Arial"/>
          <w:sz w:val="20"/>
          <w:szCs w:val="20"/>
        </w:rPr>
        <w:t>txiaj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ntsig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ntawm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kev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ntsuam</w:t>
      </w:r>
      <w:proofErr w:type="spellEnd"/>
      <w:r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76051">
        <w:rPr>
          <w:rFonts w:ascii="Arial" w:hAnsi="Arial" w:cs="Arial"/>
          <w:sz w:val="20"/>
          <w:szCs w:val="20"/>
        </w:rPr>
        <w:t>xyuas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24D9E">
        <w:rPr>
          <w:rFonts w:ascii="Arial" w:hAnsi="Arial" w:cs="Arial"/>
          <w:sz w:val="20"/>
          <w:szCs w:val="20"/>
        </w:rPr>
        <w:t>Yog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tias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koj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tus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me</w:t>
      </w:r>
      <w:ins w:id="57" w:author="Kaxiong" w:date="2021-03-11T13:21:00Z">
        <w:r w:rsidR="009936C5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224D9E">
        <w:rPr>
          <w:rFonts w:ascii="Arial" w:hAnsi="Arial" w:cs="Arial"/>
          <w:sz w:val="20"/>
          <w:szCs w:val="20"/>
        </w:rPr>
        <w:t>nyuam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raug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pom </w:t>
      </w:r>
      <w:proofErr w:type="spellStart"/>
      <w:r w:rsidRPr="00224D9E">
        <w:rPr>
          <w:rFonts w:ascii="Arial" w:hAnsi="Arial" w:cs="Arial"/>
          <w:sz w:val="20"/>
          <w:szCs w:val="20"/>
        </w:rPr>
        <w:t>tias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tsim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nyog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tau</w:t>
      </w:r>
      <w:r w:rsidRPr="00224D9E">
        <w:rPr>
          <w:rFonts w:ascii="Arial" w:hAnsi="Arial" w:cs="Arial"/>
          <w:sz w:val="20"/>
          <w:szCs w:val="20"/>
        </w:rPr>
        <w:t xml:space="preserve"> cov </w:t>
      </w:r>
      <w:proofErr w:type="spellStart"/>
      <w:r w:rsidRPr="00224D9E">
        <w:rPr>
          <w:rFonts w:ascii="Arial" w:hAnsi="Arial" w:cs="Arial"/>
          <w:sz w:val="20"/>
          <w:szCs w:val="20"/>
        </w:rPr>
        <w:t>kev</w:t>
      </w:r>
      <w:proofErr w:type="spellEnd"/>
      <w:ins w:id="58" w:author="Kaxiong" w:date="2021-03-11T13:21:00Z">
        <w:r w:rsidR="009936C5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936C5">
          <w:rPr>
            <w:rFonts w:ascii="Arial" w:hAnsi="Arial" w:cs="Arial"/>
            <w:sz w:val="20"/>
            <w:szCs w:val="20"/>
          </w:rPr>
          <w:t>pab</w:t>
        </w:r>
        <w:proofErr w:type="spellEnd"/>
        <w:r w:rsidR="009936C5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936C5">
          <w:rPr>
            <w:rFonts w:ascii="Arial" w:hAnsi="Arial" w:cs="Arial"/>
            <w:sz w:val="20"/>
            <w:szCs w:val="20"/>
          </w:rPr>
          <w:t>cuam</w:t>
        </w:r>
      </w:ins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kawm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tshwj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xeeb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, </w:t>
      </w:r>
      <w:del w:id="59" w:author="Kaxiong" w:date="2021-03-11T13:22:00Z">
        <w:r w:rsidDel="009936C5">
          <w:rPr>
            <w:rFonts w:ascii="Arial" w:hAnsi="Arial" w:cs="Arial"/>
            <w:sz w:val="20"/>
            <w:szCs w:val="20"/>
          </w:rPr>
          <w:delText>Qhov c</w:delText>
        </w:r>
      </w:del>
      <w:del w:id="60" w:author="Kaxiong" w:date="2021-03-11T13:23:00Z">
        <w:r w:rsidDel="009936C5">
          <w:rPr>
            <w:rFonts w:ascii="Arial" w:hAnsi="Arial" w:cs="Arial"/>
            <w:sz w:val="20"/>
            <w:szCs w:val="20"/>
          </w:rPr>
          <w:delText>hawm ua hauj lwm</w:delText>
        </w:r>
      </w:del>
      <w:proofErr w:type="spellStart"/>
      <w:ins w:id="61" w:author="Kaxiong" w:date="2021-03-11T13:23:00Z">
        <w:r w:rsidR="009936C5">
          <w:rPr>
            <w:rFonts w:ascii="Arial" w:hAnsi="Arial" w:cs="Arial"/>
            <w:sz w:val="20"/>
            <w:szCs w:val="20"/>
          </w:rPr>
          <w:t>tas</w:t>
        </w:r>
        <w:proofErr w:type="spellEnd"/>
        <w:r w:rsidR="009936C5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936C5">
          <w:rPr>
            <w:rFonts w:ascii="Arial" w:hAnsi="Arial" w:cs="Arial"/>
            <w:sz w:val="20"/>
            <w:szCs w:val="20"/>
          </w:rPr>
          <w:t>nrho</w:t>
        </w:r>
        <w:proofErr w:type="spellEnd"/>
        <w:r w:rsidR="009936C5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ins w:id="62" w:author="Kaxiong" w:date="2021-03-11T13:24:00Z">
        <w:r w:rsidR="009936C5">
          <w:rPr>
            <w:rFonts w:ascii="Arial" w:hAnsi="Arial" w:cs="Arial"/>
            <w:sz w:val="20"/>
            <w:szCs w:val="20"/>
          </w:rPr>
          <w:t>thaj</w:t>
        </w:r>
        <w:proofErr w:type="spellEnd"/>
        <w:r w:rsidR="009936C5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936C5">
          <w:rPr>
            <w:rFonts w:ascii="Arial" w:hAnsi="Arial" w:cs="Arial"/>
            <w:sz w:val="20"/>
            <w:szCs w:val="20"/>
          </w:rPr>
          <w:t>tsam</w:t>
        </w:r>
        <w:proofErr w:type="spellEnd"/>
        <w:r w:rsidR="009936C5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936C5">
          <w:rPr>
            <w:rFonts w:ascii="Arial" w:hAnsi="Arial" w:cs="Arial"/>
            <w:sz w:val="20"/>
            <w:szCs w:val="20"/>
          </w:rPr>
          <w:t>ntawm</w:t>
        </w:r>
      </w:ins>
      <w:proofErr w:type="spellEnd"/>
      <w:del w:id="63" w:author="Kaxiong" w:date="2021-03-11T13:24:00Z">
        <w:r w:rsidDel="009936C5">
          <w:rPr>
            <w:rFonts w:ascii="Arial" w:hAnsi="Arial" w:cs="Arial"/>
            <w:sz w:val="20"/>
            <w:szCs w:val="20"/>
          </w:rPr>
          <w:delText xml:space="preserve"> y</w:delText>
        </w:r>
        <w:r w:rsidRPr="00224D9E" w:rsidDel="009936C5">
          <w:rPr>
            <w:rFonts w:ascii="Arial" w:hAnsi="Arial" w:cs="Arial"/>
            <w:sz w:val="20"/>
            <w:szCs w:val="20"/>
          </w:rPr>
          <w:delText>uav tham txog</w:delText>
        </w:r>
      </w:del>
      <w:r w:rsidRPr="00224D9E">
        <w:rPr>
          <w:rFonts w:ascii="Arial" w:hAnsi="Arial" w:cs="Arial"/>
          <w:sz w:val="20"/>
          <w:szCs w:val="20"/>
        </w:rPr>
        <w:t xml:space="preserve"> cov </w:t>
      </w:r>
      <w:proofErr w:type="spellStart"/>
      <w:r w:rsidRPr="00224D9E">
        <w:rPr>
          <w:rFonts w:ascii="Arial" w:hAnsi="Arial" w:cs="Arial"/>
          <w:sz w:val="20"/>
          <w:szCs w:val="20"/>
        </w:rPr>
        <w:t>kev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pab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D9E">
        <w:rPr>
          <w:rFonts w:ascii="Arial" w:hAnsi="Arial" w:cs="Arial"/>
          <w:sz w:val="20"/>
          <w:szCs w:val="20"/>
        </w:rPr>
        <w:t>cuam</w:t>
      </w:r>
      <w:proofErr w:type="spellEnd"/>
      <w:r w:rsidRPr="00224D9E">
        <w:rPr>
          <w:rFonts w:ascii="Arial" w:hAnsi="Arial" w:cs="Arial"/>
          <w:sz w:val="20"/>
          <w:szCs w:val="20"/>
        </w:rPr>
        <w:t xml:space="preserve"> </w:t>
      </w:r>
      <w:del w:id="64" w:author="Kaxiong" w:date="2021-03-11T13:25:00Z">
        <w:r w:rsidRPr="00224D9E" w:rsidDel="009936C5">
          <w:rPr>
            <w:rFonts w:ascii="Arial" w:hAnsi="Arial" w:cs="Arial"/>
            <w:sz w:val="20"/>
            <w:szCs w:val="20"/>
          </w:rPr>
          <w:delText>tag nrho</w:delText>
        </w:r>
      </w:del>
      <w:proofErr w:type="spellStart"/>
      <w:ins w:id="65" w:author="Kaxiong" w:date="2021-03-11T13:25:00Z">
        <w:r w:rsidR="009936C5">
          <w:rPr>
            <w:rFonts w:ascii="Arial" w:hAnsi="Arial" w:cs="Arial"/>
            <w:sz w:val="20"/>
            <w:szCs w:val="20"/>
          </w:rPr>
          <w:t>yuav</w:t>
        </w:r>
        <w:proofErr w:type="spellEnd"/>
        <w:r w:rsidR="009936C5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936C5">
          <w:rPr>
            <w:rFonts w:ascii="Arial" w:hAnsi="Arial" w:cs="Arial"/>
            <w:sz w:val="20"/>
            <w:szCs w:val="20"/>
          </w:rPr>
          <w:t>raug</w:t>
        </w:r>
        <w:proofErr w:type="spellEnd"/>
        <w:r w:rsidR="009936C5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936C5">
          <w:rPr>
            <w:rFonts w:ascii="Arial" w:hAnsi="Arial" w:cs="Arial"/>
            <w:sz w:val="20"/>
            <w:szCs w:val="20"/>
          </w:rPr>
          <w:t>tham</w:t>
        </w:r>
        <w:proofErr w:type="spellEnd"/>
        <w:r w:rsidR="009936C5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936C5">
          <w:rPr>
            <w:rFonts w:ascii="Arial" w:hAnsi="Arial" w:cs="Arial"/>
            <w:sz w:val="20"/>
            <w:szCs w:val="20"/>
          </w:rPr>
          <w:t>txog</w:t>
        </w:r>
      </w:ins>
      <w:proofErr w:type="spellEnd"/>
      <w:r w:rsidRPr="00224D9E">
        <w:rPr>
          <w:rFonts w:ascii="Arial" w:hAnsi="Arial" w:cs="Arial"/>
          <w:sz w:val="20"/>
          <w:szCs w:val="20"/>
        </w:rPr>
        <w:t>.</w:t>
      </w:r>
    </w:p>
    <w:p w14:paraId="4ACAFE27" w14:textId="33E4E1B0" w:rsidR="00924D83" w:rsidRDefault="00924D83" w:rsidP="00924D8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Nqe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piav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qhov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ntsuam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xyuas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ins w:id="66" w:author="Kaxiong" w:date="2021-03-11T13:29:00Z">
        <w:r w:rsidR="009936C5">
          <w:rPr>
            <w:rFonts w:ascii="Arial" w:hAnsi="Arial" w:cs="Arial"/>
            <w:b/>
            <w:bCs/>
            <w:sz w:val="20"/>
            <w:szCs w:val="20"/>
          </w:rPr>
          <w:t>uas</w:t>
        </w:r>
        <w:proofErr w:type="spellEnd"/>
        <w:r w:rsidR="009936C5">
          <w:rPr>
            <w:rFonts w:ascii="Arial" w:hAnsi="Arial" w:cs="Arial"/>
            <w:b/>
            <w:bCs/>
            <w:sz w:val="20"/>
            <w:szCs w:val="20"/>
          </w:rPr>
          <w:t xml:space="preserve"> tau </w:t>
        </w:r>
      </w:ins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thov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>:</w:t>
      </w:r>
    </w:p>
    <w:p w14:paraId="6884F71B" w14:textId="20A3F9B7" w:rsidR="00924D83" w:rsidRDefault="00924D83" w:rsidP="00924D83">
      <w:pPr>
        <w:rPr>
          <w:rFonts w:ascii="Arial" w:hAnsi="Arial" w:cs="Arial"/>
          <w:sz w:val="20"/>
          <w:szCs w:val="20"/>
        </w:rPr>
      </w:pPr>
      <w:r w:rsidRPr="00A36D10">
        <w:rPr>
          <w:rFonts w:ascii="Arial" w:hAnsi="Arial" w:cs="Arial"/>
          <w:sz w:val="20"/>
          <w:szCs w:val="20"/>
        </w:rPr>
        <w:t xml:space="preserve">Kev </w:t>
      </w:r>
      <w:del w:id="67" w:author="Kaxiong" w:date="2021-03-11T13:29:00Z">
        <w:r w:rsidDel="009936C5">
          <w:rPr>
            <w:rFonts w:ascii="Arial" w:hAnsi="Arial" w:cs="Arial"/>
            <w:sz w:val="20"/>
            <w:szCs w:val="20"/>
          </w:rPr>
          <w:delText xml:space="preserve">soj </w:delText>
        </w:r>
      </w:del>
      <w:proofErr w:type="spellStart"/>
      <w:r>
        <w:rPr>
          <w:rFonts w:ascii="Arial" w:hAnsi="Arial" w:cs="Arial"/>
          <w:sz w:val="20"/>
          <w:szCs w:val="20"/>
        </w:rPr>
        <w:t>ntsuam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ins w:id="68" w:author="Kaxiong" w:date="2021-03-11T13:29:00Z">
        <w:r w:rsidR="009936C5">
          <w:rPr>
            <w:rFonts w:ascii="Arial" w:hAnsi="Arial" w:cs="Arial"/>
            <w:sz w:val="20"/>
            <w:szCs w:val="20"/>
          </w:rPr>
          <w:t>xyuas</w:t>
        </w:r>
        <w:proofErr w:type="spellEnd"/>
        <w:r w:rsidR="009936C5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A36D10">
        <w:rPr>
          <w:rFonts w:ascii="Arial" w:hAnsi="Arial" w:cs="Arial"/>
          <w:sz w:val="20"/>
          <w:szCs w:val="20"/>
        </w:rPr>
        <w:t>yuav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ins w:id="69" w:author="Kaxiong" w:date="2021-03-11T13:29:00Z">
        <w:r w:rsidR="009936C5">
          <w:rPr>
            <w:rFonts w:ascii="Arial" w:hAnsi="Arial" w:cs="Arial"/>
            <w:sz w:val="20"/>
            <w:szCs w:val="20"/>
          </w:rPr>
          <w:t>raug</w:t>
        </w:r>
        <w:proofErr w:type="spellEnd"/>
        <w:r w:rsidR="009936C5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A36D10">
        <w:rPr>
          <w:rFonts w:ascii="Arial" w:hAnsi="Arial" w:cs="Arial"/>
          <w:sz w:val="20"/>
          <w:szCs w:val="20"/>
        </w:rPr>
        <w:t>ua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A36D10">
        <w:rPr>
          <w:rFonts w:ascii="Arial" w:hAnsi="Arial" w:cs="Arial"/>
          <w:sz w:val="20"/>
          <w:szCs w:val="20"/>
        </w:rPr>
        <w:t>ntawm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cov </w:t>
      </w:r>
      <w:proofErr w:type="spellStart"/>
      <w:r w:rsidRPr="00A36D10">
        <w:rPr>
          <w:rFonts w:ascii="Arial" w:hAnsi="Arial" w:cs="Arial"/>
          <w:sz w:val="20"/>
          <w:szCs w:val="20"/>
        </w:rPr>
        <w:t>neeg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ua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hauj</w:t>
      </w:r>
      <w:proofErr w:type="spellEnd"/>
      <w:ins w:id="70" w:author="Kaxiong" w:date="2021-03-11T13:30:00Z">
        <w:r w:rsidR="009936C5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A36D10">
        <w:rPr>
          <w:rFonts w:ascii="Arial" w:hAnsi="Arial" w:cs="Arial"/>
          <w:sz w:val="20"/>
          <w:szCs w:val="20"/>
        </w:rPr>
        <w:t>lwm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tsim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nyog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6D10">
        <w:rPr>
          <w:rFonts w:ascii="Arial" w:hAnsi="Arial" w:cs="Arial"/>
          <w:sz w:val="20"/>
          <w:szCs w:val="20"/>
        </w:rPr>
        <w:t>thiab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thaum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tsim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nyog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, </w:t>
      </w:r>
      <w:del w:id="71" w:author="Kaxiong" w:date="2021-03-11T13:30:00Z">
        <w:r w:rsidRPr="00A36D10" w:rsidDel="009936C5">
          <w:rPr>
            <w:rFonts w:ascii="Arial" w:hAnsi="Arial" w:cs="Arial"/>
            <w:sz w:val="20"/>
            <w:szCs w:val="20"/>
          </w:rPr>
          <w:delText>tus</w:delText>
        </w:r>
      </w:del>
      <w:ins w:id="72" w:author="Kaxiong" w:date="2021-03-11T13:30:00Z">
        <w:r w:rsidR="009936C5">
          <w:rPr>
            <w:rFonts w:ascii="Arial" w:hAnsi="Arial" w:cs="Arial"/>
            <w:sz w:val="20"/>
            <w:szCs w:val="20"/>
          </w:rPr>
          <w:t>cov</w:t>
        </w:r>
      </w:ins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neeg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txhais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lus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ntawm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tus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neeg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Pr="00A36D10">
        <w:rPr>
          <w:rFonts w:ascii="Arial" w:hAnsi="Arial" w:cs="Arial"/>
          <w:sz w:val="20"/>
          <w:szCs w:val="20"/>
        </w:rPr>
        <w:t>lus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del w:id="73" w:author="Kaxiong" w:date="2021-03-11T13:31:00Z">
        <w:r w:rsidRPr="00A36D10" w:rsidDel="00F36E6E">
          <w:rPr>
            <w:rFonts w:ascii="Arial" w:hAnsi="Arial" w:cs="Arial"/>
            <w:sz w:val="20"/>
            <w:szCs w:val="20"/>
          </w:rPr>
          <w:delText>tshwj xeeb</w:delText>
        </w:r>
      </w:del>
      <w:proofErr w:type="spellStart"/>
      <w:ins w:id="74" w:author="Kaxiong" w:date="2021-03-11T13:31:00Z">
        <w:r w:rsidR="00F36E6E">
          <w:rPr>
            <w:rFonts w:ascii="Arial" w:hAnsi="Arial" w:cs="Arial"/>
            <w:sz w:val="20"/>
            <w:szCs w:val="20"/>
          </w:rPr>
          <w:t>ib</w:t>
        </w:r>
        <w:proofErr w:type="spellEnd"/>
        <w:r w:rsidR="00F36E6E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36E6E">
          <w:rPr>
            <w:rFonts w:ascii="Arial" w:hAnsi="Arial" w:cs="Arial"/>
            <w:sz w:val="20"/>
            <w:szCs w:val="20"/>
          </w:rPr>
          <w:t>txwm</w:t>
        </w:r>
      </w:ins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yuav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raug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siv</w:t>
      </w:r>
      <w:proofErr w:type="spellEnd"/>
      <w:r w:rsidRPr="00A36D1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ins w:id="75" w:author="Kaxiong" w:date="2021-03-11T13:33:00Z">
        <w:r w:rsidR="00F36E6E">
          <w:rPr>
            <w:rFonts w:ascii="Arial" w:hAnsi="Arial" w:cs="Arial"/>
            <w:sz w:val="20"/>
            <w:szCs w:val="20"/>
          </w:rPr>
          <w:t xml:space="preserve">Cov </w:t>
        </w:r>
      </w:ins>
      <w:del w:id="76" w:author="Kaxiong" w:date="2021-03-11T13:33:00Z">
        <w:r w:rsidRPr="00486460" w:rsidDel="00F36E6E">
          <w:rPr>
            <w:rFonts w:ascii="Arial" w:hAnsi="Arial" w:cs="Arial"/>
            <w:sz w:val="20"/>
            <w:szCs w:val="20"/>
          </w:rPr>
          <w:delText>K</w:delText>
        </w:r>
      </w:del>
      <w:proofErr w:type="spellStart"/>
      <w:ins w:id="77" w:author="Kaxiong" w:date="2021-03-11T13:33:00Z">
        <w:r w:rsidR="00F36E6E">
          <w:rPr>
            <w:rFonts w:ascii="Arial" w:hAnsi="Arial" w:cs="Arial"/>
            <w:sz w:val="20"/>
            <w:szCs w:val="20"/>
          </w:rPr>
          <w:t>k</w:t>
        </w:r>
      </w:ins>
      <w:r w:rsidRPr="00486460">
        <w:rPr>
          <w:rFonts w:ascii="Arial" w:hAnsi="Arial" w:cs="Arial"/>
          <w:sz w:val="20"/>
          <w:szCs w:val="20"/>
        </w:rPr>
        <w:t>ev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ntsuam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del w:id="78" w:author="Kaxiong" w:date="2021-03-11T13:33:00Z">
        <w:r w:rsidRPr="00486460" w:rsidDel="00F36E6E">
          <w:rPr>
            <w:rFonts w:ascii="Arial" w:hAnsi="Arial" w:cs="Arial"/>
            <w:sz w:val="20"/>
            <w:szCs w:val="20"/>
          </w:rPr>
          <w:delText xml:space="preserve">xyuas </w:delText>
        </w:r>
      </w:del>
      <w:proofErr w:type="spellStart"/>
      <w:r w:rsidRPr="00486460">
        <w:rPr>
          <w:rFonts w:ascii="Arial" w:hAnsi="Arial" w:cs="Arial"/>
          <w:sz w:val="20"/>
          <w:szCs w:val="20"/>
        </w:rPr>
        <w:t>uas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ua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raws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li cov </w:t>
      </w:r>
      <w:proofErr w:type="spellStart"/>
      <w:r w:rsidRPr="00486460">
        <w:rPr>
          <w:rFonts w:ascii="Arial" w:hAnsi="Arial" w:cs="Arial"/>
          <w:sz w:val="20"/>
          <w:szCs w:val="20"/>
        </w:rPr>
        <w:t>kev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ntsuas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ins w:id="79" w:author="Kaxiong" w:date="2021-03-11T13:33:00Z">
        <w:r w:rsidR="00F36E6E">
          <w:rPr>
            <w:rFonts w:ascii="Arial" w:hAnsi="Arial" w:cs="Arial"/>
            <w:sz w:val="20"/>
            <w:szCs w:val="20"/>
          </w:rPr>
          <w:t>xyuas</w:t>
        </w:r>
        <w:proofErr w:type="spellEnd"/>
        <w:r w:rsidR="00F36E6E">
          <w:rPr>
            <w:rFonts w:ascii="Arial" w:hAnsi="Arial" w:cs="Arial"/>
            <w:sz w:val="20"/>
            <w:szCs w:val="20"/>
          </w:rPr>
          <w:t xml:space="preserve"> </w:t>
        </w:r>
      </w:ins>
      <w:r w:rsidRPr="00486460">
        <w:rPr>
          <w:rFonts w:ascii="Arial" w:hAnsi="Arial" w:cs="Arial"/>
          <w:sz w:val="20"/>
          <w:szCs w:val="20"/>
        </w:rPr>
        <w:t xml:space="preserve">no </w:t>
      </w:r>
      <w:proofErr w:type="spellStart"/>
      <w:ins w:id="80" w:author="Kaxiong" w:date="2021-03-11T13:34:00Z">
        <w:r w:rsidR="00F36E6E">
          <w:rPr>
            <w:rFonts w:ascii="Arial" w:hAnsi="Arial" w:cs="Arial"/>
            <w:sz w:val="20"/>
            <w:szCs w:val="20"/>
          </w:rPr>
          <w:t>tej</w:t>
        </w:r>
        <w:proofErr w:type="spellEnd"/>
        <w:r w:rsidR="00F36E6E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36E6E">
          <w:rPr>
            <w:rFonts w:ascii="Arial" w:hAnsi="Arial" w:cs="Arial"/>
            <w:sz w:val="20"/>
            <w:szCs w:val="20"/>
          </w:rPr>
          <w:t>zaum</w:t>
        </w:r>
        <w:proofErr w:type="spellEnd"/>
        <w:r w:rsidR="00F36E6E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486460">
        <w:rPr>
          <w:rFonts w:ascii="Arial" w:hAnsi="Arial" w:cs="Arial"/>
          <w:sz w:val="20"/>
          <w:szCs w:val="20"/>
        </w:rPr>
        <w:t>suav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nrog</w:t>
      </w:r>
      <w:proofErr w:type="spellEnd"/>
      <w:ins w:id="81" w:author="Kaxiong" w:date="2021-03-11T13:34:00Z">
        <w:r w:rsidR="00F36E6E">
          <w:rPr>
            <w:rFonts w:ascii="Arial" w:hAnsi="Arial" w:cs="Arial"/>
            <w:sz w:val="20"/>
            <w:szCs w:val="20"/>
          </w:rPr>
          <w:t xml:space="preserve"> tib </w:t>
        </w:r>
        <w:proofErr w:type="spellStart"/>
        <w:r w:rsidR="00F36E6E">
          <w:rPr>
            <w:rFonts w:ascii="Arial" w:hAnsi="Arial" w:cs="Arial"/>
            <w:sz w:val="20"/>
            <w:szCs w:val="20"/>
          </w:rPr>
          <w:t>si</w:t>
        </w:r>
      </w:ins>
      <w:proofErr w:type="spellEnd"/>
      <w:r w:rsidRPr="00486460">
        <w:rPr>
          <w:rFonts w:ascii="Arial" w:hAnsi="Arial" w:cs="Arial"/>
          <w:sz w:val="20"/>
          <w:szCs w:val="20"/>
        </w:rPr>
        <w:t xml:space="preserve">, tab sis </w:t>
      </w:r>
      <w:proofErr w:type="spellStart"/>
      <w:r w:rsidRPr="00486460">
        <w:rPr>
          <w:rFonts w:ascii="Arial" w:hAnsi="Arial" w:cs="Arial"/>
          <w:sz w:val="20"/>
          <w:szCs w:val="20"/>
        </w:rPr>
        <w:t>tsis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txwv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rau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qhov</w:t>
      </w:r>
      <w:proofErr w:type="spellEnd"/>
      <w:ins w:id="82" w:author="Kaxiong" w:date="2021-03-11T13:36:00Z">
        <w:r w:rsidR="00F36E6E">
          <w:rPr>
            <w:rFonts w:ascii="Arial" w:hAnsi="Arial" w:cs="Arial"/>
            <w:sz w:val="20"/>
            <w:szCs w:val="20"/>
          </w:rPr>
          <w:t xml:space="preserve"> cov</w:t>
        </w:r>
      </w:ins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kev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del w:id="83" w:author="Kaxiong" w:date="2021-03-11T13:36:00Z">
        <w:r w:rsidRPr="00486460" w:rsidDel="00F36E6E">
          <w:rPr>
            <w:rFonts w:ascii="Arial" w:hAnsi="Arial" w:cs="Arial"/>
            <w:sz w:val="20"/>
            <w:szCs w:val="20"/>
          </w:rPr>
          <w:delText>soj ntsuam</w:delText>
        </w:r>
      </w:del>
      <w:proofErr w:type="spellStart"/>
      <w:ins w:id="84" w:author="Kaxiong" w:date="2021-03-11T13:37:00Z">
        <w:r w:rsidR="00F36E6E">
          <w:rPr>
            <w:rFonts w:ascii="Arial" w:hAnsi="Arial" w:cs="Arial"/>
            <w:sz w:val="20"/>
            <w:szCs w:val="20"/>
          </w:rPr>
          <w:t>saib</w:t>
        </w:r>
        <w:proofErr w:type="spellEnd"/>
        <w:r w:rsidR="00F36E6E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36E6E">
          <w:rPr>
            <w:rFonts w:ascii="Arial" w:hAnsi="Arial" w:cs="Arial"/>
            <w:sz w:val="20"/>
            <w:szCs w:val="20"/>
          </w:rPr>
          <w:t>xyuas</w:t>
        </w:r>
      </w:ins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hauv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chav </w:t>
      </w:r>
      <w:proofErr w:type="spellStart"/>
      <w:r w:rsidRPr="00486460">
        <w:rPr>
          <w:rFonts w:ascii="Arial" w:hAnsi="Arial" w:cs="Arial"/>
          <w:sz w:val="20"/>
          <w:szCs w:val="20"/>
        </w:rPr>
        <w:t>kawm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, Kev </w:t>
      </w:r>
      <w:del w:id="85" w:author="Kaxiong" w:date="2021-03-11T13:40:00Z">
        <w:r w:rsidRPr="00486460" w:rsidDel="00F36E6E">
          <w:rPr>
            <w:rFonts w:ascii="Arial" w:hAnsi="Arial" w:cs="Arial"/>
            <w:sz w:val="20"/>
            <w:szCs w:val="20"/>
          </w:rPr>
          <w:delText>ua tiav</w:delText>
        </w:r>
      </w:del>
      <w:proofErr w:type="spellStart"/>
      <w:ins w:id="86" w:author="Kaxiong" w:date="2021-03-11T13:40:00Z">
        <w:r w:rsidR="00F36E6E">
          <w:rPr>
            <w:rFonts w:ascii="Arial" w:hAnsi="Arial" w:cs="Arial"/>
            <w:sz w:val="20"/>
            <w:szCs w:val="20"/>
          </w:rPr>
          <w:t>ua</w:t>
        </w:r>
        <w:proofErr w:type="spellEnd"/>
        <w:r w:rsidR="009A44C1">
          <w:rPr>
            <w:rFonts w:ascii="Arial" w:hAnsi="Arial" w:cs="Arial"/>
            <w:sz w:val="20"/>
            <w:szCs w:val="20"/>
          </w:rPr>
          <w:t xml:space="preserve"> cov</w:t>
        </w:r>
        <w:r w:rsidR="00F36E6E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36E6E">
          <w:rPr>
            <w:rFonts w:ascii="Arial" w:hAnsi="Arial" w:cs="Arial"/>
            <w:sz w:val="20"/>
            <w:szCs w:val="20"/>
          </w:rPr>
          <w:t>qi</w:t>
        </w:r>
        <w:r w:rsidR="009A44C1">
          <w:rPr>
            <w:rFonts w:ascii="Arial" w:hAnsi="Arial" w:cs="Arial"/>
            <w:sz w:val="20"/>
            <w:szCs w:val="20"/>
          </w:rPr>
          <w:t>b</w:t>
        </w:r>
      </w:ins>
      <w:proofErr w:type="spellEnd"/>
      <w:del w:id="87" w:author="Kaxiong" w:date="2021-03-11T13:40:00Z">
        <w:r w:rsidRPr="00486460" w:rsidDel="009A44C1">
          <w:rPr>
            <w:rFonts w:ascii="Arial" w:hAnsi="Arial" w:cs="Arial"/>
            <w:sz w:val="20"/>
            <w:szCs w:val="20"/>
          </w:rPr>
          <w:delText xml:space="preserve"> cov qhab nia</w:delText>
        </w:r>
      </w:del>
      <w:r w:rsidRPr="0048646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86460">
        <w:rPr>
          <w:rFonts w:ascii="Arial" w:hAnsi="Arial" w:cs="Arial"/>
          <w:sz w:val="20"/>
          <w:szCs w:val="20"/>
        </w:rPr>
        <w:t>kev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ntsuas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ib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leeg</w:t>
      </w:r>
      <w:proofErr w:type="spellEnd"/>
      <w:r w:rsidRPr="00486460">
        <w:rPr>
          <w:rFonts w:ascii="Arial" w:hAnsi="Arial" w:cs="Arial"/>
          <w:sz w:val="20"/>
          <w:szCs w:val="20"/>
        </w:rPr>
        <w:t>, los</w:t>
      </w:r>
      <w:ins w:id="88" w:author="Kaxiong" w:date="2021-03-11T13:41:00Z">
        <w:r w:rsidR="009A44C1">
          <w:rPr>
            <w:rFonts w:ascii="Arial" w:hAnsi="Arial" w:cs="Arial"/>
            <w:sz w:val="20"/>
            <w:szCs w:val="20"/>
          </w:rPr>
          <w:t xml:space="preserve"> </w:t>
        </w:r>
      </w:ins>
      <w:r w:rsidRPr="00486460">
        <w:rPr>
          <w:rFonts w:ascii="Arial" w:hAnsi="Arial" w:cs="Arial"/>
          <w:sz w:val="20"/>
          <w:szCs w:val="20"/>
        </w:rPr>
        <w:t xml:space="preserve">sis </w:t>
      </w:r>
      <w:proofErr w:type="spellStart"/>
      <w:r w:rsidRPr="00486460">
        <w:rPr>
          <w:rFonts w:ascii="Arial" w:hAnsi="Arial" w:cs="Arial"/>
          <w:sz w:val="20"/>
          <w:szCs w:val="20"/>
        </w:rPr>
        <w:t>lwm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hom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kev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ntsuas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los</w:t>
      </w:r>
      <w:ins w:id="89" w:author="Kaxiong" w:date="2021-03-11T13:41:00Z">
        <w:r w:rsidR="009A44C1">
          <w:rPr>
            <w:rFonts w:ascii="Arial" w:hAnsi="Arial" w:cs="Arial"/>
            <w:sz w:val="20"/>
            <w:szCs w:val="20"/>
          </w:rPr>
          <w:t xml:space="preserve"> </w:t>
        </w:r>
      </w:ins>
      <w:r w:rsidRPr="00486460">
        <w:rPr>
          <w:rFonts w:ascii="Arial" w:hAnsi="Arial" w:cs="Arial"/>
          <w:sz w:val="20"/>
          <w:szCs w:val="20"/>
        </w:rPr>
        <w:t xml:space="preserve">sis </w:t>
      </w:r>
      <w:proofErr w:type="spellStart"/>
      <w:r w:rsidRPr="00486460">
        <w:rPr>
          <w:rFonts w:ascii="Arial" w:hAnsi="Arial" w:cs="Arial"/>
          <w:sz w:val="20"/>
          <w:szCs w:val="20"/>
        </w:rPr>
        <w:t>kev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486460">
        <w:rPr>
          <w:rFonts w:ascii="Arial" w:hAnsi="Arial" w:cs="Arial"/>
          <w:sz w:val="20"/>
          <w:szCs w:val="20"/>
        </w:rPr>
        <w:t>koom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ua</w:t>
      </w:r>
      <w:proofErr w:type="spellEnd"/>
      <w:r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6460"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06982">
        <w:rPr>
          <w:rFonts w:ascii="Arial" w:hAnsi="Arial" w:cs="Arial"/>
          <w:sz w:val="20"/>
          <w:szCs w:val="20"/>
        </w:rPr>
        <w:t>Tsis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pub </w:t>
      </w:r>
      <w:proofErr w:type="spellStart"/>
      <w:ins w:id="90" w:author="Kaxiong" w:date="2021-03-11T13:42:00Z">
        <w:r w:rsidR="009A44C1">
          <w:rPr>
            <w:rFonts w:ascii="Arial" w:hAnsi="Arial" w:cs="Arial"/>
            <w:sz w:val="20"/>
            <w:szCs w:val="20"/>
          </w:rPr>
          <w:t>muaj</w:t>
        </w:r>
        <w:proofErr w:type="spellEnd"/>
        <w:r w:rsidR="009A44C1">
          <w:rPr>
            <w:rFonts w:ascii="Arial" w:hAnsi="Arial" w:cs="Arial"/>
            <w:sz w:val="20"/>
            <w:szCs w:val="20"/>
          </w:rPr>
          <w:t xml:space="preserve"> </w:t>
        </w:r>
      </w:ins>
      <w:del w:id="91" w:author="Kaxiong" w:date="2021-03-11T13:42:00Z">
        <w:r w:rsidRPr="00C06982" w:rsidDel="009A44C1">
          <w:rPr>
            <w:rFonts w:ascii="Arial" w:hAnsi="Arial" w:cs="Arial"/>
            <w:sz w:val="20"/>
            <w:szCs w:val="20"/>
          </w:rPr>
          <w:delText xml:space="preserve">siv </w:delText>
        </w:r>
      </w:del>
      <w:proofErr w:type="spellStart"/>
      <w:r w:rsidRPr="00C06982">
        <w:rPr>
          <w:rFonts w:ascii="Arial" w:hAnsi="Arial" w:cs="Arial"/>
          <w:sz w:val="20"/>
          <w:szCs w:val="20"/>
        </w:rPr>
        <w:t>ib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ins w:id="92" w:author="Kaxiong" w:date="2021-03-11T13:43:00Z">
        <w:r w:rsidR="009A44C1">
          <w:rPr>
            <w:rFonts w:ascii="Arial" w:hAnsi="Arial" w:cs="Arial"/>
            <w:sz w:val="20"/>
            <w:szCs w:val="20"/>
          </w:rPr>
          <w:t>qhov</w:t>
        </w:r>
        <w:proofErr w:type="spellEnd"/>
        <w:r w:rsidR="009A44C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A44C1">
          <w:rPr>
            <w:rFonts w:ascii="Arial" w:hAnsi="Arial" w:cs="Arial"/>
            <w:sz w:val="20"/>
            <w:szCs w:val="20"/>
          </w:rPr>
          <w:t>txheej</w:t>
        </w:r>
        <w:proofErr w:type="spellEnd"/>
        <w:r w:rsidR="009A44C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A44C1">
          <w:rPr>
            <w:rFonts w:ascii="Arial" w:hAnsi="Arial" w:cs="Arial"/>
            <w:sz w:val="20"/>
            <w:szCs w:val="20"/>
          </w:rPr>
          <w:t>txheem</w:t>
        </w:r>
        <w:proofErr w:type="spellEnd"/>
        <w:r w:rsidR="009A44C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A44C1">
          <w:rPr>
            <w:rFonts w:ascii="Arial" w:hAnsi="Arial" w:cs="Arial"/>
            <w:sz w:val="20"/>
            <w:szCs w:val="20"/>
          </w:rPr>
          <w:t>uas</w:t>
        </w:r>
        <w:proofErr w:type="spellEnd"/>
        <w:r w:rsidR="009A44C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A44C1">
          <w:rPr>
            <w:rFonts w:ascii="Arial" w:hAnsi="Arial" w:cs="Arial"/>
            <w:sz w:val="20"/>
            <w:szCs w:val="20"/>
          </w:rPr>
          <w:t>tej</w:t>
        </w:r>
        <w:proofErr w:type="spellEnd"/>
        <w:r w:rsidR="009A44C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A44C1">
          <w:rPr>
            <w:rFonts w:ascii="Arial" w:hAnsi="Arial" w:cs="Arial"/>
            <w:sz w:val="20"/>
            <w:szCs w:val="20"/>
          </w:rPr>
          <w:t>zaum</w:t>
        </w:r>
        <w:proofErr w:type="spellEnd"/>
        <w:r w:rsidR="009A44C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A44C1">
          <w:rPr>
            <w:rFonts w:ascii="Arial" w:hAnsi="Arial" w:cs="Arial"/>
            <w:sz w:val="20"/>
            <w:szCs w:val="20"/>
          </w:rPr>
          <w:t>raug</w:t>
        </w:r>
        <w:proofErr w:type="spellEnd"/>
        <w:r w:rsidR="009A44C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A44C1">
          <w:rPr>
            <w:rFonts w:ascii="Arial" w:hAnsi="Arial" w:cs="Arial"/>
            <w:sz w:val="20"/>
            <w:szCs w:val="20"/>
          </w:rPr>
          <w:t>siv</w:t>
        </w:r>
      </w:ins>
      <w:proofErr w:type="spellEnd"/>
      <w:ins w:id="93" w:author="Kaxiong" w:date="2021-03-11T13:44:00Z">
        <w:r w:rsidR="009A44C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A44C1">
          <w:rPr>
            <w:rFonts w:ascii="Arial" w:hAnsi="Arial" w:cs="Arial"/>
            <w:sz w:val="20"/>
            <w:szCs w:val="20"/>
          </w:rPr>
          <w:t>raws</w:t>
        </w:r>
        <w:proofErr w:type="spellEnd"/>
        <w:r w:rsidR="009A44C1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ins w:id="94" w:author="Kaxiong" w:date="2021-03-11T13:45:00Z">
        <w:r w:rsidR="009A44C1">
          <w:rPr>
            <w:rFonts w:ascii="Arial" w:hAnsi="Arial" w:cs="Arial"/>
            <w:sz w:val="20"/>
            <w:szCs w:val="20"/>
          </w:rPr>
          <w:t>lis</w:t>
        </w:r>
        <w:proofErr w:type="spellEnd"/>
        <w:r w:rsidR="009A44C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A44C1">
          <w:rPr>
            <w:rFonts w:ascii="Arial" w:hAnsi="Arial" w:cs="Arial"/>
            <w:sz w:val="20"/>
            <w:szCs w:val="20"/>
          </w:rPr>
          <w:t>ib</w:t>
        </w:r>
        <w:proofErr w:type="spellEnd"/>
        <w:r w:rsidR="009A44C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A44C1">
          <w:rPr>
            <w:rFonts w:ascii="Arial" w:hAnsi="Arial" w:cs="Arial"/>
            <w:sz w:val="20"/>
            <w:szCs w:val="20"/>
          </w:rPr>
          <w:t>qho</w:t>
        </w:r>
        <w:proofErr w:type="spellEnd"/>
        <w:r w:rsidR="009A44C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A44C1">
          <w:rPr>
            <w:rFonts w:ascii="Arial" w:hAnsi="Arial" w:cs="Arial"/>
            <w:sz w:val="20"/>
            <w:szCs w:val="20"/>
          </w:rPr>
          <w:t>qaum</w:t>
        </w:r>
        <w:proofErr w:type="spellEnd"/>
        <w:r w:rsidR="009A44C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A44C1">
          <w:rPr>
            <w:rFonts w:ascii="Arial" w:hAnsi="Arial" w:cs="Arial"/>
            <w:sz w:val="20"/>
            <w:szCs w:val="20"/>
          </w:rPr>
          <w:t>xwb</w:t>
        </w:r>
      </w:ins>
      <w:proofErr w:type="spellEnd"/>
      <w:ins w:id="95" w:author="Kaxiong" w:date="2021-03-11T13:46:00Z">
        <w:r w:rsidR="009A44C1">
          <w:rPr>
            <w:rFonts w:ascii="Arial" w:hAnsi="Arial" w:cs="Arial"/>
            <w:sz w:val="20"/>
            <w:szCs w:val="20"/>
          </w:rPr>
          <w:t xml:space="preserve"> </w:t>
        </w:r>
      </w:ins>
      <w:del w:id="96" w:author="Kaxiong" w:date="2021-03-11T13:46:00Z">
        <w:r w:rsidRPr="00C06982" w:rsidDel="009A44C1">
          <w:rPr>
            <w:rFonts w:ascii="Arial" w:hAnsi="Arial" w:cs="Arial"/>
            <w:sz w:val="20"/>
            <w:szCs w:val="20"/>
          </w:rPr>
          <w:delText>txoj kev taug ua ib txog</w:delText>
        </w:r>
      </w:del>
      <w:proofErr w:type="spellStart"/>
      <w:ins w:id="97" w:author="Kaxiong" w:date="2021-03-11T13:46:00Z">
        <w:r w:rsidR="009A44C1">
          <w:rPr>
            <w:rFonts w:ascii="Arial" w:hAnsi="Arial" w:cs="Arial"/>
            <w:sz w:val="20"/>
            <w:szCs w:val="20"/>
          </w:rPr>
          <w:t>txhawm</w:t>
        </w:r>
        <w:proofErr w:type="spellEnd"/>
        <w:r w:rsidR="009A44C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A44C1">
          <w:rPr>
            <w:rFonts w:ascii="Arial" w:hAnsi="Arial" w:cs="Arial"/>
            <w:sz w:val="20"/>
            <w:szCs w:val="20"/>
          </w:rPr>
          <w:t>rau</w:t>
        </w:r>
      </w:ins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del w:id="98" w:author="Kaxiong" w:date="2021-03-11T13:46:00Z">
        <w:r w:rsidRPr="00C06982" w:rsidDel="009A44C1">
          <w:rPr>
            <w:rFonts w:ascii="Arial" w:hAnsi="Arial" w:cs="Arial"/>
            <w:sz w:val="20"/>
            <w:szCs w:val="20"/>
          </w:rPr>
          <w:delText xml:space="preserve">kev xaiv rau </w:delText>
        </w:r>
      </w:del>
      <w:proofErr w:type="spellStart"/>
      <w:r w:rsidRPr="00C06982">
        <w:rPr>
          <w:rFonts w:ascii="Arial" w:hAnsi="Arial" w:cs="Arial"/>
          <w:sz w:val="20"/>
          <w:szCs w:val="20"/>
        </w:rPr>
        <w:t>kev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txiav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txim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siab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ins w:id="99" w:author="Kaxiong" w:date="2021-03-11T13:47:00Z">
        <w:r w:rsidR="009A44C1">
          <w:rPr>
            <w:rFonts w:ascii="Arial" w:hAnsi="Arial" w:cs="Arial"/>
            <w:sz w:val="20"/>
            <w:szCs w:val="20"/>
          </w:rPr>
          <w:t>qhoos</w:t>
        </w:r>
        <w:proofErr w:type="spellEnd"/>
        <w:r w:rsidR="009A44C1">
          <w:rPr>
            <w:rFonts w:ascii="Arial" w:hAnsi="Arial" w:cs="Arial"/>
            <w:sz w:val="20"/>
            <w:szCs w:val="20"/>
          </w:rPr>
          <w:t xml:space="preserve"> kas </w:t>
        </w:r>
      </w:ins>
      <w:proofErr w:type="spellStart"/>
      <w:r w:rsidRPr="00C06982">
        <w:rPr>
          <w:rFonts w:ascii="Arial" w:hAnsi="Arial" w:cs="Arial"/>
          <w:sz w:val="20"/>
          <w:szCs w:val="20"/>
        </w:rPr>
        <w:t>kev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kawm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tsim</w:t>
      </w:r>
      <w:proofErr w:type="spellEnd"/>
      <w:r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982">
        <w:rPr>
          <w:rFonts w:ascii="Arial" w:hAnsi="Arial" w:cs="Arial"/>
          <w:sz w:val="20"/>
          <w:szCs w:val="20"/>
        </w:rPr>
        <w:t>nyo</w:t>
      </w:r>
      <w:r>
        <w:rPr>
          <w:rFonts w:ascii="Arial" w:hAnsi="Arial" w:cs="Arial"/>
          <w:sz w:val="20"/>
          <w:szCs w:val="20"/>
        </w:rPr>
        <w:t>g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del w:id="100" w:author="Kaxiong" w:date="2021-03-11T13:49:00Z">
        <w:r w:rsidRPr="00F13135" w:rsidDel="009A44C1">
          <w:rPr>
            <w:rFonts w:ascii="Arial" w:hAnsi="Arial" w:cs="Arial"/>
            <w:sz w:val="20"/>
            <w:szCs w:val="20"/>
          </w:rPr>
          <w:delText>Tom qab</w:delText>
        </w:r>
      </w:del>
      <w:proofErr w:type="spellStart"/>
      <w:ins w:id="101" w:author="Kaxiong" w:date="2021-03-11T13:49:00Z">
        <w:r w:rsidR="009A44C1">
          <w:rPr>
            <w:rFonts w:ascii="Arial" w:hAnsi="Arial" w:cs="Arial"/>
            <w:sz w:val="20"/>
            <w:szCs w:val="20"/>
          </w:rPr>
          <w:t>Raws</w:t>
        </w:r>
        <w:proofErr w:type="spellEnd"/>
        <w:r w:rsidR="009A44C1">
          <w:rPr>
            <w:rFonts w:ascii="Arial" w:hAnsi="Arial" w:cs="Arial"/>
            <w:sz w:val="20"/>
            <w:szCs w:val="20"/>
          </w:rPr>
          <w:t xml:space="preserve"> li </w:t>
        </w:r>
        <w:proofErr w:type="spellStart"/>
        <w:r w:rsidR="009A44C1">
          <w:rPr>
            <w:rFonts w:ascii="Arial" w:hAnsi="Arial" w:cs="Arial"/>
            <w:sz w:val="20"/>
            <w:szCs w:val="20"/>
          </w:rPr>
          <w:t>kev</w:t>
        </w:r>
      </w:ins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ua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tiav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kev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del w:id="102" w:author="Kaxiong" w:date="2021-03-11T13:49:00Z">
        <w:r w:rsidRPr="00F13135" w:rsidDel="009A44C1">
          <w:rPr>
            <w:rFonts w:ascii="Arial" w:hAnsi="Arial" w:cs="Arial"/>
            <w:sz w:val="20"/>
            <w:szCs w:val="20"/>
          </w:rPr>
          <w:delText>txheeb</w:delText>
        </w:r>
      </w:del>
      <w:proofErr w:type="spellStart"/>
      <w:ins w:id="103" w:author="Kaxiong" w:date="2021-03-11T13:49:00Z">
        <w:r w:rsidR="009A44C1">
          <w:rPr>
            <w:rFonts w:ascii="Arial" w:hAnsi="Arial" w:cs="Arial"/>
            <w:sz w:val="20"/>
            <w:szCs w:val="20"/>
          </w:rPr>
          <w:t>ntsuas</w:t>
        </w:r>
      </w:ins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xyuas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13135">
        <w:rPr>
          <w:rFonts w:ascii="Arial" w:hAnsi="Arial" w:cs="Arial"/>
          <w:sz w:val="20"/>
          <w:szCs w:val="20"/>
        </w:rPr>
        <w:t>ntawm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Pr="00F13135">
        <w:rPr>
          <w:rFonts w:ascii="Arial" w:hAnsi="Arial" w:cs="Arial"/>
          <w:sz w:val="20"/>
          <w:szCs w:val="20"/>
        </w:rPr>
        <w:t>lub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rooj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F13135">
        <w:rPr>
          <w:rFonts w:ascii="Arial" w:hAnsi="Arial" w:cs="Arial"/>
          <w:sz w:val="20"/>
          <w:szCs w:val="20"/>
        </w:rPr>
        <w:t>tham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F13135">
        <w:rPr>
          <w:rFonts w:ascii="Arial" w:hAnsi="Arial" w:cs="Arial"/>
          <w:sz w:val="20"/>
          <w:szCs w:val="20"/>
        </w:rPr>
        <w:t>koj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yuav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F13135">
        <w:rPr>
          <w:rFonts w:ascii="Arial" w:hAnsi="Arial" w:cs="Arial"/>
          <w:sz w:val="20"/>
          <w:szCs w:val="20"/>
        </w:rPr>
        <w:t>txais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ib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daim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del w:id="104" w:author="Kaxiong" w:date="2021-03-11T13:50:00Z">
        <w:r w:rsidRPr="00F13135" w:rsidDel="009A44C1">
          <w:rPr>
            <w:rFonts w:ascii="Arial" w:hAnsi="Arial" w:cs="Arial"/>
            <w:sz w:val="20"/>
            <w:szCs w:val="20"/>
          </w:rPr>
          <w:delText xml:space="preserve">qauv </w:delText>
        </w:r>
      </w:del>
      <w:proofErr w:type="spellStart"/>
      <w:r w:rsidRPr="00F13135">
        <w:rPr>
          <w:rFonts w:ascii="Arial" w:hAnsi="Arial" w:cs="Arial"/>
          <w:sz w:val="20"/>
          <w:szCs w:val="20"/>
        </w:rPr>
        <w:t>ntawm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ins w:id="105" w:author="Kaxiong" w:date="2021-03-11T13:50:00Z">
        <w:r w:rsidR="009A44C1">
          <w:rPr>
            <w:rFonts w:ascii="Arial" w:hAnsi="Arial" w:cs="Arial"/>
            <w:sz w:val="20"/>
            <w:szCs w:val="20"/>
          </w:rPr>
          <w:t>theej</w:t>
        </w:r>
        <w:proofErr w:type="spellEnd"/>
        <w:r w:rsidR="009A44C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A44C1">
          <w:rPr>
            <w:rFonts w:ascii="Arial" w:hAnsi="Arial" w:cs="Arial"/>
            <w:sz w:val="20"/>
            <w:szCs w:val="20"/>
          </w:rPr>
          <w:t>ntawm</w:t>
        </w:r>
      </w:ins>
      <w:proofErr w:type="spellEnd"/>
      <w:del w:id="106" w:author="Kaxiong" w:date="2021-03-11T13:50:00Z">
        <w:r w:rsidRPr="00F13135" w:rsidDel="00345D6A">
          <w:rPr>
            <w:rFonts w:ascii="Arial" w:hAnsi="Arial" w:cs="Arial"/>
            <w:sz w:val="20"/>
            <w:szCs w:val="20"/>
          </w:rPr>
          <w:delText xml:space="preserve">qhov </w:delText>
        </w:r>
      </w:del>
      <w:ins w:id="107" w:author="Kaxiong" w:date="2021-03-11T13:50:00Z">
        <w:r w:rsidR="00345D6A">
          <w:rPr>
            <w:rFonts w:ascii="Arial" w:hAnsi="Arial" w:cs="Arial"/>
            <w:sz w:val="20"/>
            <w:szCs w:val="20"/>
          </w:rPr>
          <w:t xml:space="preserve"> </w:t>
        </w:r>
      </w:ins>
      <w:ins w:id="108" w:author="Kaxiong" w:date="2021-03-11T13:51:00Z">
        <w:r w:rsidR="00345D6A">
          <w:rPr>
            <w:rFonts w:ascii="Arial" w:hAnsi="Arial" w:cs="Arial"/>
            <w:sz w:val="20"/>
            <w:szCs w:val="20"/>
          </w:rPr>
          <w:t xml:space="preserve">cov </w:t>
        </w:r>
        <w:proofErr w:type="spellStart"/>
        <w:r w:rsidR="00345D6A">
          <w:rPr>
            <w:rFonts w:ascii="Arial" w:hAnsi="Arial" w:cs="Arial"/>
            <w:sz w:val="20"/>
            <w:szCs w:val="20"/>
          </w:rPr>
          <w:t>txiaj</w:t>
        </w:r>
        <w:proofErr w:type="spellEnd"/>
        <w:r w:rsidR="00345D6A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345D6A">
          <w:rPr>
            <w:rFonts w:ascii="Arial" w:hAnsi="Arial" w:cs="Arial"/>
            <w:sz w:val="20"/>
            <w:szCs w:val="20"/>
          </w:rPr>
          <w:t>ntsim</w:t>
        </w:r>
        <w:proofErr w:type="spellEnd"/>
        <w:r w:rsidR="00345D6A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F13135">
        <w:rPr>
          <w:rFonts w:ascii="Arial" w:hAnsi="Arial" w:cs="Arial"/>
          <w:sz w:val="20"/>
          <w:szCs w:val="20"/>
        </w:rPr>
        <w:t>kev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del w:id="109" w:author="Kaxiong" w:date="2021-03-11T13:50:00Z">
        <w:r w:rsidRPr="00F13135" w:rsidDel="00345D6A">
          <w:rPr>
            <w:rFonts w:ascii="Arial" w:hAnsi="Arial" w:cs="Arial"/>
            <w:sz w:val="20"/>
            <w:szCs w:val="20"/>
          </w:rPr>
          <w:delText xml:space="preserve">tshuaj </w:delText>
        </w:r>
      </w:del>
      <w:proofErr w:type="spellStart"/>
      <w:r w:rsidRPr="00F13135">
        <w:rPr>
          <w:rFonts w:ascii="Arial" w:hAnsi="Arial" w:cs="Arial"/>
          <w:sz w:val="20"/>
          <w:szCs w:val="20"/>
        </w:rPr>
        <w:t>ntsuam</w:t>
      </w:r>
      <w:proofErr w:type="spellEnd"/>
      <w:r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135">
        <w:rPr>
          <w:rFonts w:ascii="Arial" w:hAnsi="Arial" w:cs="Arial"/>
          <w:sz w:val="20"/>
          <w:szCs w:val="20"/>
        </w:rPr>
        <w:t>xyuas</w:t>
      </w:r>
      <w:proofErr w:type="spellEnd"/>
      <w:del w:id="110" w:author="Kaxiong" w:date="2021-03-11T13:52:00Z">
        <w:r w:rsidRPr="00F13135" w:rsidDel="00345D6A">
          <w:rPr>
            <w:rFonts w:ascii="Arial" w:hAnsi="Arial" w:cs="Arial"/>
            <w:sz w:val="20"/>
            <w:szCs w:val="20"/>
          </w:rPr>
          <w:delText xml:space="preserve"> pom</w:delText>
        </w:r>
      </w:del>
      <w:r w:rsidRPr="00F1313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24031C">
        <w:rPr>
          <w:rFonts w:ascii="Arial" w:hAnsi="Arial" w:cs="Arial"/>
          <w:sz w:val="20"/>
          <w:szCs w:val="20"/>
        </w:rPr>
        <w:t xml:space="preserve">Cov </w:t>
      </w:r>
      <w:proofErr w:type="spellStart"/>
      <w:r w:rsidRPr="0024031C">
        <w:rPr>
          <w:rFonts w:ascii="Arial" w:hAnsi="Arial" w:cs="Arial"/>
          <w:sz w:val="20"/>
          <w:szCs w:val="20"/>
        </w:rPr>
        <w:t>txiaj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ntsig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ntawm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kev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tshuaj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xyuas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24031C">
        <w:rPr>
          <w:rFonts w:ascii="Arial" w:hAnsi="Arial" w:cs="Arial"/>
          <w:sz w:val="20"/>
          <w:szCs w:val="20"/>
        </w:rPr>
        <w:t>yuav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yog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kev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del w:id="111" w:author="Kaxiong" w:date="2021-03-11T13:52:00Z">
        <w:r w:rsidRPr="0024031C" w:rsidDel="00345D6A">
          <w:rPr>
            <w:rFonts w:ascii="Arial" w:hAnsi="Arial" w:cs="Arial"/>
            <w:sz w:val="20"/>
            <w:szCs w:val="20"/>
          </w:rPr>
          <w:delText>pom zoo</w:delText>
        </w:r>
      </w:del>
      <w:proofErr w:type="spellStart"/>
      <w:ins w:id="112" w:author="Kaxiong" w:date="2021-03-11T13:53:00Z">
        <w:r w:rsidR="00345D6A">
          <w:rPr>
            <w:rFonts w:ascii="Arial" w:hAnsi="Arial" w:cs="Arial"/>
            <w:sz w:val="20"/>
            <w:szCs w:val="20"/>
          </w:rPr>
          <w:t>qhia</w:t>
        </w:r>
      </w:ins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rau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cov </w:t>
      </w:r>
      <w:proofErr w:type="spellStart"/>
      <w:r w:rsidRPr="0024031C">
        <w:rPr>
          <w:rFonts w:ascii="Arial" w:hAnsi="Arial" w:cs="Arial"/>
          <w:sz w:val="20"/>
          <w:szCs w:val="20"/>
        </w:rPr>
        <w:t>kev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pab</w:t>
      </w:r>
      <w:proofErr w:type="spellEnd"/>
      <w:ins w:id="113" w:author="Kaxiong" w:date="2021-03-11T13:53:00Z">
        <w:r w:rsidR="00345D6A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24031C">
        <w:rPr>
          <w:rFonts w:ascii="Arial" w:hAnsi="Arial" w:cs="Arial"/>
          <w:sz w:val="20"/>
          <w:szCs w:val="20"/>
        </w:rPr>
        <w:t>cuam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kev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kawm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tshwj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xeeb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los</w:t>
      </w:r>
      <w:ins w:id="114" w:author="Kaxiong" w:date="2021-03-11T13:53:00Z">
        <w:r w:rsidR="00345D6A">
          <w:rPr>
            <w:rFonts w:ascii="Arial" w:hAnsi="Arial" w:cs="Arial"/>
            <w:sz w:val="20"/>
            <w:szCs w:val="20"/>
          </w:rPr>
          <w:t xml:space="preserve"> </w:t>
        </w:r>
      </w:ins>
      <w:r w:rsidRPr="0024031C">
        <w:rPr>
          <w:rFonts w:ascii="Arial" w:hAnsi="Arial" w:cs="Arial"/>
          <w:sz w:val="20"/>
          <w:szCs w:val="20"/>
        </w:rPr>
        <w:t xml:space="preserve">sis </w:t>
      </w:r>
      <w:proofErr w:type="spellStart"/>
      <w:r w:rsidRPr="0024031C">
        <w:rPr>
          <w:rFonts w:ascii="Arial" w:hAnsi="Arial" w:cs="Arial"/>
          <w:sz w:val="20"/>
          <w:szCs w:val="20"/>
        </w:rPr>
        <w:t>kev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saib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xyuas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los</w:t>
      </w:r>
      <w:ins w:id="115" w:author="Kaxiong" w:date="2021-03-11T13:53:00Z">
        <w:r w:rsidR="00345D6A">
          <w:rPr>
            <w:rFonts w:ascii="Arial" w:hAnsi="Arial" w:cs="Arial"/>
            <w:sz w:val="20"/>
            <w:szCs w:val="20"/>
          </w:rPr>
          <w:t xml:space="preserve"> </w:t>
        </w:r>
      </w:ins>
      <w:r w:rsidRPr="0024031C">
        <w:rPr>
          <w:rFonts w:ascii="Arial" w:hAnsi="Arial" w:cs="Arial"/>
          <w:sz w:val="20"/>
          <w:szCs w:val="20"/>
        </w:rPr>
        <w:t xml:space="preserve">sis </w:t>
      </w:r>
      <w:proofErr w:type="spellStart"/>
      <w:r w:rsidRPr="0024031C">
        <w:rPr>
          <w:rFonts w:ascii="Arial" w:hAnsi="Arial" w:cs="Arial"/>
          <w:sz w:val="20"/>
          <w:szCs w:val="20"/>
        </w:rPr>
        <w:t>hloov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ins w:id="116" w:author="Kaxiong" w:date="2021-03-11T13:53:00Z">
        <w:r w:rsidR="00345D6A">
          <w:rPr>
            <w:rFonts w:ascii="Arial" w:hAnsi="Arial" w:cs="Arial"/>
            <w:sz w:val="20"/>
            <w:szCs w:val="20"/>
          </w:rPr>
          <w:t>(</w:t>
        </w:r>
      </w:ins>
      <w:r w:rsidRPr="0024031C">
        <w:rPr>
          <w:rFonts w:ascii="Arial" w:hAnsi="Arial" w:cs="Arial"/>
          <w:sz w:val="20"/>
          <w:szCs w:val="20"/>
        </w:rPr>
        <w:t>cov</w:t>
      </w:r>
      <w:ins w:id="117" w:author="Kaxiong" w:date="2021-03-11T13:53:00Z">
        <w:r w:rsidR="00345D6A">
          <w:rPr>
            <w:rFonts w:ascii="Arial" w:hAnsi="Arial" w:cs="Arial"/>
            <w:sz w:val="20"/>
            <w:szCs w:val="20"/>
          </w:rPr>
          <w:t>)</w:t>
        </w:r>
      </w:ins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kev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pab</w:t>
      </w:r>
      <w:proofErr w:type="spellEnd"/>
      <w:ins w:id="118" w:author="Kaxiong" w:date="2021-03-11T13:53:00Z">
        <w:r w:rsidR="00345D6A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24031C">
        <w:rPr>
          <w:rFonts w:ascii="Arial" w:hAnsi="Arial" w:cs="Arial"/>
          <w:sz w:val="20"/>
          <w:szCs w:val="20"/>
        </w:rPr>
        <w:t>cuam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kev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kawm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tshwj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031C">
        <w:rPr>
          <w:rFonts w:ascii="Arial" w:hAnsi="Arial" w:cs="Arial"/>
          <w:sz w:val="20"/>
          <w:szCs w:val="20"/>
        </w:rPr>
        <w:t>xeeb</w:t>
      </w:r>
      <w:proofErr w:type="spellEnd"/>
      <w:r w:rsidRPr="0024031C">
        <w:rPr>
          <w:rFonts w:ascii="Arial" w:hAnsi="Arial" w:cs="Arial"/>
          <w:sz w:val="20"/>
          <w:szCs w:val="20"/>
        </w:rPr>
        <w:t xml:space="preserve"> tam sim no</w:t>
      </w:r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D7F72">
        <w:rPr>
          <w:rFonts w:ascii="Arial" w:hAnsi="Arial" w:cs="Arial"/>
          <w:sz w:val="20"/>
          <w:szCs w:val="20"/>
        </w:rPr>
        <w:t>Yuav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tsis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tso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tus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me</w:t>
      </w:r>
      <w:ins w:id="119" w:author="Kaxiong" w:date="2021-03-11T13:54:00Z">
        <w:r w:rsidR="00345D6A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0D7F72">
        <w:rPr>
          <w:rFonts w:ascii="Arial" w:hAnsi="Arial" w:cs="Arial"/>
          <w:sz w:val="20"/>
          <w:szCs w:val="20"/>
        </w:rPr>
        <w:t>nyuam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mus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kawm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ntawv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tshwj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xeeb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yog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tsis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0D7F72">
        <w:rPr>
          <w:rFonts w:ascii="Arial" w:hAnsi="Arial" w:cs="Arial"/>
          <w:sz w:val="20"/>
          <w:szCs w:val="20"/>
        </w:rPr>
        <w:t>lus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tso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cai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0D7F72">
        <w:rPr>
          <w:rFonts w:ascii="Arial" w:hAnsi="Arial" w:cs="Arial"/>
          <w:sz w:val="20"/>
          <w:szCs w:val="20"/>
        </w:rPr>
        <w:t>ntawm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niam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txiv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los</w:t>
      </w:r>
      <w:ins w:id="120" w:author="Kaxiong" w:date="2021-03-11T13:54:00Z">
        <w:r w:rsidR="00345D6A">
          <w:rPr>
            <w:rFonts w:ascii="Arial" w:hAnsi="Arial" w:cs="Arial"/>
            <w:sz w:val="20"/>
            <w:szCs w:val="20"/>
          </w:rPr>
          <w:t xml:space="preserve"> </w:t>
        </w:r>
      </w:ins>
      <w:r w:rsidRPr="000D7F72">
        <w:rPr>
          <w:rFonts w:ascii="Arial" w:hAnsi="Arial" w:cs="Arial"/>
          <w:sz w:val="20"/>
          <w:szCs w:val="20"/>
        </w:rPr>
        <w:t xml:space="preserve">sis </w:t>
      </w:r>
      <w:proofErr w:type="spellStart"/>
      <w:r w:rsidRPr="000D7F72">
        <w:rPr>
          <w:rFonts w:ascii="Arial" w:hAnsi="Arial" w:cs="Arial"/>
          <w:sz w:val="20"/>
          <w:szCs w:val="20"/>
        </w:rPr>
        <w:t>tus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saib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xyuas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D7F72">
        <w:rPr>
          <w:rFonts w:ascii="Arial" w:hAnsi="Arial" w:cs="Arial"/>
          <w:sz w:val="20"/>
          <w:szCs w:val="20"/>
        </w:rPr>
        <w:t>Txhua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Pr="000D7F72">
        <w:rPr>
          <w:rFonts w:ascii="Arial" w:hAnsi="Arial" w:cs="Arial"/>
          <w:sz w:val="20"/>
          <w:szCs w:val="20"/>
        </w:rPr>
        <w:t>ntaub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ntawv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thiab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ins w:id="121" w:author="Kaxiong" w:date="2021-03-11T13:54:00Z">
        <w:r w:rsidR="00345D6A">
          <w:rPr>
            <w:rFonts w:ascii="Arial" w:hAnsi="Arial" w:cs="Arial"/>
            <w:sz w:val="20"/>
            <w:szCs w:val="20"/>
          </w:rPr>
          <w:t xml:space="preserve">cov </w:t>
        </w:r>
        <w:proofErr w:type="spellStart"/>
        <w:r w:rsidR="00345D6A">
          <w:rPr>
            <w:rFonts w:ascii="Arial" w:hAnsi="Arial" w:cs="Arial"/>
            <w:sz w:val="20"/>
            <w:szCs w:val="20"/>
          </w:rPr>
          <w:t>t</w:t>
        </w:r>
      </w:ins>
      <w:ins w:id="122" w:author="Kaxiong" w:date="2021-03-11T13:55:00Z">
        <w:r w:rsidR="00345D6A">
          <w:rPr>
            <w:rFonts w:ascii="Arial" w:hAnsi="Arial" w:cs="Arial"/>
            <w:sz w:val="20"/>
            <w:szCs w:val="20"/>
          </w:rPr>
          <w:t>xiaj</w:t>
        </w:r>
        <w:proofErr w:type="spellEnd"/>
        <w:r w:rsidR="00345D6A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345D6A">
          <w:rPr>
            <w:rFonts w:ascii="Arial" w:hAnsi="Arial" w:cs="Arial"/>
            <w:sz w:val="20"/>
            <w:szCs w:val="20"/>
          </w:rPr>
          <w:t>ntsim</w:t>
        </w:r>
        <w:proofErr w:type="spellEnd"/>
        <w:r w:rsidR="00345D6A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0D7F72">
        <w:rPr>
          <w:rFonts w:ascii="Arial" w:hAnsi="Arial" w:cs="Arial"/>
          <w:sz w:val="20"/>
          <w:szCs w:val="20"/>
        </w:rPr>
        <w:t>kev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ntsuas</w:t>
      </w:r>
      <w:proofErr w:type="spellEnd"/>
      <w:del w:id="123" w:author="Kaxiong" w:date="2021-03-11T13:54:00Z">
        <w:r w:rsidRPr="000D7F72" w:rsidDel="00345D6A">
          <w:rPr>
            <w:rFonts w:ascii="Arial" w:hAnsi="Arial" w:cs="Arial"/>
            <w:sz w:val="20"/>
            <w:szCs w:val="20"/>
          </w:rPr>
          <w:delText xml:space="preserve"> ntsuas</w:delText>
        </w:r>
      </w:del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tsis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Pr="000D7F72">
        <w:rPr>
          <w:rFonts w:ascii="Arial" w:hAnsi="Arial" w:cs="Arial"/>
          <w:sz w:val="20"/>
          <w:szCs w:val="20"/>
        </w:rPr>
        <w:t>lwm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tus</w:t>
      </w:r>
      <w:proofErr w:type="spellEnd"/>
      <w:r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F72">
        <w:rPr>
          <w:rFonts w:ascii="Arial" w:hAnsi="Arial" w:cs="Arial"/>
          <w:sz w:val="20"/>
          <w:szCs w:val="20"/>
        </w:rPr>
        <w:t>paub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E529C12" w14:textId="16238AF0" w:rsidR="00B009C8" w:rsidRDefault="00345D6A" w:rsidP="00B009C8">
      <w:ins w:id="124" w:author="Kaxiong" w:date="2021-03-11T13:55:00Z">
        <w:r>
          <w:rPr>
            <w:rFonts w:ascii="Arial" w:hAnsi="Arial" w:cs="Arial"/>
            <w:b/>
            <w:bCs/>
            <w:sz w:val="20"/>
            <w:szCs w:val="20"/>
          </w:rPr>
          <w:t>(</w:t>
        </w:r>
      </w:ins>
      <w:r w:rsidR="00924D83" w:rsidRPr="00B009C8">
        <w:rPr>
          <w:rFonts w:ascii="Arial" w:hAnsi="Arial" w:cs="Arial"/>
          <w:b/>
          <w:bCs/>
          <w:sz w:val="20"/>
          <w:szCs w:val="20"/>
        </w:rPr>
        <w:t>Cov</w:t>
      </w:r>
      <w:ins w:id="125" w:author="Kaxiong" w:date="2021-03-11T13:55:00Z">
        <w:r>
          <w:rPr>
            <w:rFonts w:ascii="Arial" w:hAnsi="Arial" w:cs="Arial"/>
            <w:b/>
            <w:bCs/>
            <w:sz w:val="20"/>
            <w:szCs w:val="20"/>
          </w:rPr>
          <w:t>)</w:t>
        </w:r>
      </w:ins>
      <w:ins w:id="126" w:author="Kaxiong" w:date="2021-03-11T13:56:00Z">
        <w:r>
          <w:rPr>
            <w:rFonts w:ascii="Arial" w:hAnsi="Arial" w:cs="Arial"/>
            <w:b/>
            <w:bCs/>
            <w:sz w:val="20"/>
            <w:szCs w:val="20"/>
          </w:rPr>
          <w:t xml:space="preserve"> </w:t>
        </w:r>
        <w:proofErr w:type="spellStart"/>
        <w:r>
          <w:rPr>
            <w:rFonts w:ascii="Arial" w:hAnsi="Arial" w:cs="Arial"/>
            <w:b/>
            <w:bCs/>
            <w:sz w:val="20"/>
            <w:szCs w:val="20"/>
          </w:rPr>
          <w:t>kev</w:t>
        </w:r>
        <w:proofErr w:type="spellEnd"/>
        <w:r>
          <w:rPr>
            <w:rFonts w:ascii="Arial" w:hAnsi="Arial" w:cs="Arial"/>
            <w:b/>
            <w:bCs/>
            <w:sz w:val="20"/>
            <w:szCs w:val="20"/>
          </w:rPr>
          <w:t xml:space="preserve"> vim li </w:t>
        </w:r>
        <w:proofErr w:type="spellStart"/>
        <w:r>
          <w:rPr>
            <w:rFonts w:ascii="Arial" w:hAnsi="Arial" w:cs="Arial"/>
            <w:b/>
            <w:bCs/>
            <w:sz w:val="20"/>
            <w:szCs w:val="20"/>
          </w:rPr>
          <w:t>cas</w:t>
        </w:r>
      </w:ins>
      <w:del w:id="127" w:author="Kaxiong" w:date="2021-03-11T13:57:00Z">
        <w:r w:rsidR="00924D83" w:rsidRPr="00B009C8" w:rsidDel="00345D6A">
          <w:rPr>
            <w:rFonts w:ascii="Arial" w:hAnsi="Arial" w:cs="Arial"/>
            <w:b/>
            <w:bCs/>
            <w:sz w:val="20"/>
            <w:szCs w:val="20"/>
          </w:rPr>
          <w:delText xml:space="preserve"> pov thawj txhawm </w:delText>
        </w:r>
      </w:del>
      <w:r w:rsidR="00924D83" w:rsidRPr="00B009C8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="00924D83" w:rsidRPr="00B009C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B009C8">
        <w:rPr>
          <w:rFonts w:ascii="Arial" w:hAnsi="Arial" w:cs="Arial"/>
          <w:b/>
          <w:bCs/>
          <w:sz w:val="20"/>
          <w:szCs w:val="20"/>
        </w:rPr>
        <w:t>qhov</w:t>
      </w:r>
      <w:proofErr w:type="spellEnd"/>
      <w:r w:rsidR="00924D83" w:rsidRPr="00B009C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B009C8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="00924D83" w:rsidRPr="00B009C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B009C8">
        <w:rPr>
          <w:rFonts w:ascii="Arial" w:hAnsi="Arial" w:cs="Arial"/>
          <w:b/>
          <w:bCs/>
          <w:sz w:val="20"/>
          <w:szCs w:val="20"/>
        </w:rPr>
        <w:t>ntsuam</w:t>
      </w:r>
      <w:proofErr w:type="spellEnd"/>
      <w:r w:rsidR="00924D83" w:rsidRPr="00B009C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B009C8">
        <w:rPr>
          <w:rFonts w:ascii="Arial" w:hAnsi="Arial" w:cs="Arial"/>
          <w:b/>
          <w:bCs/>
          <w:sz w:val="20"/>
          <w:szCs w:val="20"/>
        </w:rPr>
        <w:t>xyuas</w:t>
      </w:r>
      <w:proofErr w:type="spellEnd"/>
      <w:ins w:id="128" w:author="Kaxiong" w:date="2021-03-11T13:57:00Z">
        <w:r>
          <w:rPr>
            <w:rFonts w:ascii="Arial" w:hAnsi="Arial" w:cs="Arial"/>
            <w:b/>
            <w:bCs/>
            <w:sz w:val="20"/>
            <w:szCs w:val="20"/>
          </w:rPr>
          <w:t xml:space="preserve"> </w:t>
        </w:r>
        <w:proofErr w:type="spellStart"/>
        <w:r>
          <w:rPr>
            <w:rFonts w:ascii="Arial" w:hAnsi="Arial" w:cs="Arial"/>
            <w:b/>
            <w:bCs/>
            <w:sz w:val="20"/>
            <w:szCs w:val="20"/>
          </w:rPr>
          <w:t>uas</w:t>
        </w:r>
        <w:proofErr w:type="spellEnd"/>
        <w:r>
          <w:rPr>
            <w:rFonts w:ascii="Arial" w:hAnsi="Arial" w:cs="Arial"/>
            <w:b/>
            <w:bCs/>
            <w:sz w:val="20"/>
            <w:szCs w:val="20"/>
          </w:rPr>
          <w:t xml:space="preserve"> tau </w:t>
        </w:r>
        <w:proofErr w:type="spellStart"/>
        <w:r>
          <w:rPr>
            <w:rFonts w:ascii="Arial" w:hAnsi="Arial" w:cs="Arial"/>
            <w:b/>
            <w:bCs/>
            <w:sz w:val="20"/>
            <w:szCs w:val="20"/>
          </w:rPr>
          <w:t>thov</w:t>
        </w:r>
      </w:ins>
      <w:proofErr w:type="spellEnd"/>
      <w:r w:rsidR="00924D83" w:rsidRPr="00B009C8">
        <w:rPr>
          <w:rFonts w:ascii="Arial" w:hAnsi="Arial" w:cs="Arial"/>
          <w:b/>
          <w:bCs/>
          <w:sz w:val="20"/>
          <w:szCs w:val="20"/>
        </w:rPr>
        <w:t xml:space="preserve">:  </w:t>
      </w:r>
      <w:r w:rsidR="00B009C8" w:rsidRPr="00260971">
        <w:rPr>
          <w:rFonts w:ascii="Arial" w:hAnsi="Arial" w:cs="Arial"/>
          <w:sz w:val="20"/>
        </w:rPr>
        <w:t xml:space="preserve">Cov Tib </w:t>
      </w:r>
      <w:proofErr w:type="spellStart"/>
      <w:r w:rsidR="00B009C8" w:rsidRPr="00260971">
        <w:rPr>
          <w:rFonts w:ascii="Arial" w:hAnsi="Arial" w:cs="Arial"/>
          <w:sz w:val="20"/>
        </w:rPr>
        <w:t>Neeg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Uas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Muaj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Lub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Cev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Tsis</w:t>
      </w:r>
      <w:proofErr w:type="spellEnd"/>
      <w:r w:rsidR="00B009C8" w:rsidRPr="00260971">
        <w:rPr>
          <w:rFonts w:ascii="Arial" w:hAnsi="Arial" w:cs="Arial"/>
          <w:sz w:val="20"/>
        </w:rPr>
        <w:t xml:space="preserve"> Zoo </w:t>
      </w:r>
      <w:proofErr w:type="spellStart"/>
      <w:r w:rsidR="00B009C8" w:rsidRPr="00260971">
        <w:rPr>
          <w:rFonts w:ascii="Arial" w:hAnsi="Arial" w:cs="Arial"/>
          <w:sz w:val="20"/>
        </w:rPr>
        <w:t>Raws</w:t>
      </w:r>
      <w:proofErr w:type="spellEnd"/>
      <w:r w:rsidR="00B009C8" w:rsidRPr="00260971">
        <w:rPr>
          <w:rFonts w:ascii="Arial" w:hAnsi="Arial" w:cs="Arial"/>
          <w:sz w:val="20"/>
        </w:rPr>
        <w:t xml:space="preserve"> Lis </w:t>
      </w:r>
      <w:proofErr w:type="spellStart"/>
      <w:r w:rsidR="00B009C8" w:rsidRPr="00260971">
        <w:rPr>
          <w:rFonts w:ascii="Arial" w:hAnsi="Arial" w:cs="Arial"/>
          <w:sz w:val="20"/>
        </w:rPr>
        <w:t>Txoj</w:t>
      </w:r>
      <w:proofErr w:type="spellEnd"/>
      <w:r w:rsidR="00B009C8" w:rsidRPr="00260971">
        <w:rPr>
          <w:rFonts w:ascii="Arial" w:hAnsi="Arial" w:cs="Arial"/>
          <w:sz w:val="20"/>
        </w:rPr>
        <w:t xml:space="preserve"> Cai (IDEA) </w:t>
      </w:r>
      <w:proofErr w:type="spellStart"/>
      <w:r w:rsidR="00B009C8" w:rsidRPr="00260971">
        <w:rPr>
          <w:rFonts w:ascii="Arial" w:hAnsi="Arial" w:cs="Arial"/>
          <w:sz w:val="20"/>
        </w:rPr>
        <w:t>thiab</w:t>
      </w:r>
      <w:proofErr w:type="spellEnd"/>
      <w:r w:rsidR="00B009C8" w:rsidRPr="00260971">
        <w:rPr>
          <w:rFonts w:ascii="Arial" w:hAnsi="Arial" w:cs="Arial"/>
          <w:sz w:val="20"/>
        </w:rPr>
        <w:t xml:space="preserve"> California </w:t>
      </w:r>
      <w:proofErr w:type="spellStart"/>
      <w:r w:rsidR="00B009C8" w:rsidRPr="00260971">
        <w:rPr>
          <w:rFonts w:ascii="Arial" w:hAnsi="Arial" w:cs="Arial"/>
          <w:sz w:val="20"/>
        </w:rPr>
        <w:t>Txoj</w:t>
      </w:r>
      <w:proofErr w:type="spellEnd"/>
      <w:r w:rsidR="00B009C8" w:rsidRPr="00260971">
        <w:rPr>
          <w:rFonts w:ascii="Arial" w:hAnsi="Arial" w:cs="Arial"/>
          <w:sz w:val="20"/>
        </w:rPr>
        <w:t xml:space="preserve"> Cai </w:t>
      </w:r>
      <w:proofErr w:type="spellStart"/>
      <w:r w:rsidR="00B009C8" w:rsidRPr="00260971">
        <w:rPr>
          <w:rFonts w:ascii="Arial" w:hAnsi="Arial" w:cs="Arial"/>
          <w:sz w:val="20"/>
        </w:rPr>
        <w:t>Kawm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ntawv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yuav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tsum</w:t>
      </w:r>
      <w:proofErr w:type="spellEnd"/>
      <w:r w:rsidR="00B009C8" w:rsidRPr="00260971">
        <w:rPr>
          <w:rFonts w:ascii="Arial" w:hAnsi="Arial" w:cs="Arial"/>
          <w:sz w:val="20"/>
        </w:rPr>
        <w:t xml:space="preserve"> tau </w:t>
      </w:r>
      <w:proofErr w:type="spellStart"/>
      <w:r w:rsidR="00B009C8" w:rsidRPr="00260971">
        <w:rPr>
          <w:rFonts w:ascii="Arial" w:hAnsi="Arial" w:cs="Arial"/>
          <w:sz w:val="20"/>
        </w:rPr>
        <w:t>ntsuam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xyuas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koj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tus</w:t>
      </w:r>
      <w:proofErr w:type="spellEnd"/>
      <w:r w:rsidR="00B009C8" w:rsidRPr="00260971">
        <w:rPr>
          <w:rFonts w:ascii="Arial" w:hAnsi="Arial" w:cs="Arial"/>
          <w:sz w:val="20"/>
        </w:rPr>
        <w:t xml:space="preserve"> me </w:t>
      </w:r>
      <w:proofErr w:type="spellStart"/>
      <w:r w:rsidR="00B009C8" w:rsidRPr="00260971">
        <w:rPr>
          <w:rFonts w:ascii="Arial" w:hAnsi="Arial" w:cs="Arial"/>
          <w:sz w:val="20"/>
        </w:rPr>
        <w:t>nyuam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ntxhawm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rau</w:t>
      </w:r>
      <w:proofErr w:type="spellEnd"/>
      <w:r w:rsidR="00B009C8" w:rsidRPr="00260971">
        <w:rPr>
          <w:rFonts w:ascii="Arial" w:hAnsi="Arial" w:cs="Arial"/>
          <w:sz w:val="20"/>
        </w:rPr>
        <w:t xml:space="preserve"> los </w:t>
      </w:r>
      <w:proofErr w:type="spellStart"/>
      <w:r w:rsidR="00B009C8" w:rsidRPr="00260971">
        <w:rPr>
          <w:rFonts w:ascii="Arial" w:hAnsi="Arial" w:cs="Arial"/>
          <w:sz w:val="20"/>
        </w:rPr>
        <w:t>txiav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txim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siab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nws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txoj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kev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tsim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nyog</w:t>
      </w:r>
      <w:proofErr w:type="spellEnd"/>
      <w:r w:rsidR="00B009C8" w:rsidRPr="00260971">
        <w:rPr>
          <w:rFonts w:ascii="Arial" w:hAnsi="Arial" w:cs="Arial"/>
          <w:sz w:val="20"/>
        </w:rPr>
        <w:t xml:space="preserve"> tau </w:t>
      </w:r>
      <w:proofErr w:type="spellStart"/>
      <w:r w:rsidR="00B009C8" w:rsidRPr="00260971">
        <w:rPr>
          <w:rFonts w:ascii="Arial" w:hAnsi="Arial" w:cs="Arial"/>
          <w:sz w:val="20"/>
        </w:rPr>
        <w:t>txais</w:t>
      </w:r>
      <w:proofErr w:type="spellEnd"/>
      <w:ins w:id="129" w:author="Kaxiong" w:date="2021-03-11T13:58:00Z">
        <w:r>
          <w:rPr>
            <w:rFonts w:ascii="Arial" w:hAnsi="Arial" w:cs="Arial"/>
            <w:sz w:val="20"/>
          </w:rPr>
          <w:t xml:space="preserve"> </w:t>
        </w:r>
      </w:ins>
      <w:ins w:id="130" w:author="Kaxiong" w:date="2021-03-11T13:59:00Z">
        <w:r>
          <w:rPr>
            <w:rFonts w:ascii="Arial" w:hAnsi="Arial" w:cs="Arial"/>
            <w:sz w:val="20"/>
          </w:rPr>
          <w:t>(</w:t>
        </w:r>
      </w:ins>
      <w:ins w:id="131" w:author="Kaxiong" w:date="2021-03-11T13:58:00Z">
        <w:r>
          <w:rPr>
            <w:rFonts w:ascii="Arial" w:hAnsi="Arial" w:cs="Arial"/>
            <w:sz w:val="20"/>
          </w:rPr>
          <w:t>cov</w:t>
        </w:r>
      </w:ins>
      <w:ins w:id="132" w:author="Kaxiong" w:date="2021-03-11T13:59:00Z">
        <w:r>
          <w:rPr>
            <w:rFonts w:ascii="Arial" w:hAnsi="Arial" w:cs="Arial"/>
            <w:sz w:val="20"/>
          </w:rPr>
          <w:t>)</w:t>
        </w:r>
      </w:ins>
      <w:ins w:id="133" w:author="Kaxiong" w:date="2021-03-11T13:58:00Z">
        <w:r>
          <w:rPr>
            <w:rFonts w:ascii="Arial" w:hAnsi="Arial" w:cs="Arial"/>
            <w:sz w:val="20"/>
          </w:rPr>
          <w:t xml:space="preserve"> </w:t>
        </w:r>
      </w:ins>
      <w:proofErr w:type="spellStart"/>
      <w:ins w:id="134" w:author="Kaxiong" w:date="2021-03-11T13:59:00Z">
        <w:r>
          <w:rPr>
            <w:rFonts w:ascii="Arial" w:hAnsi="Arial" w:cs="Arial"/>
            <w:sz w:val="20"/>
          </w:rPr>
          <w:t>kev</w:t>
        </w:r>
        <w:proofErr w:type="spellEnd"/>
        <w:r>
          <w:rPr>
            <w:rFonts w:ascii="Arial" w:hAnsi="Arial" w:cs="Arial"/>
            <w:sz w:val="20"/>
          </w:rPr>
          <w:t xml:space="preserve"> </w:t>
        </w:r>
        <w:proofErr w:type="spellStart"/>
        <w:r>
          <w:rPr>
            <w:rFonts w:ascii="Arial" w:hAnsi="Arial" w:cs="Arial"/>
            <w:sz w:val="20"/>
          </w:rPr>
          <w:t>pab</w:t>
        </w:r>
        <w:proofErr w:type="spellEnd"/>
        <w:r>
          <w:rPr>
            <w:rFonts w:ascii="Arial" w:hAnsi="Arial" w:cs="Arial"/>
            <w:sz w:val="20"/>
          </w:rPr>
          <w:t xml:space="preserve"> </w:t>
        </w:r>
        <w:proofErr w:type="spellStart"/>
        <w:r>
          <w:rPr>
            <w:rFonts w:ascii="Arial" w:hAnsi="Arial" w:cs="Arial"/>
            <w:sz w:val="20"/>
          </w:rPr>
          <w:t>cuam</w:t>
        </w:r>
      </w:ins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kev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kawm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tshwj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xeeb</w:t>
      </w:r>
      <w:proofErr w:type="spellEnd"/>
      <w:r w:rsidR="00B009C8" w:rsidRPr="00260971">
        <w:rPr>
          <w:rFonts w:ascii="Arial" w:hAnsi="Arial" w:cs="Arial"/>
          <w:sz w:val="20"/>
        </w:rPr>
        <w:t xml:space="preserve">. </w:t>
      </w:r>
      <w:proofErr w:type="spellStart"/>
      <w:r w:rsidR="00B009C8" w:rsidRPr="00260971">
        <w:rPr>
          <w:rFonts w:ascii="Arial" w:hAnsi="Arial" w:cs="Arial"/>
          <w:sz w:val="20"/>
        </w:rPr>
        <w:t>Cheeb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tsam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tsev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kawm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ntawv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del w:id="135" w:author="Kaxiong" w:date="2021-03-11T14:00:00Z">
        <w:r w:rsidR="00B009C8" w:rsidRPr="00260971" w:rsidDel="00345D6A">
          <w:rPr>
            <w:rFonts w:ascii="Arial" w:hAnsi="Arial" w:cs="Arial"/>
            <w:sz w:val="20"/>
          </w:rPr>
          <w:delText>yuav</w:delText>
        </w:r>
      </w:del>
      <w:proofErr w:type="spellStart"/>
      <w:ins w:id="136" w:author="Kaxiong" w:date="2021-03-11T14:00:00Z">
        <w:r>
          <w:rPr>
            <w:rFonts w:ascii="Arial" w:hAnsi="Arial" w:cs="Arial"/>
            <w:sz w:val="20"/>
          </w:rPr>
          <w:t>tej</w:t>
        </w:r>
        <w:proofErr w:type="spellEnd"/>
        <w:r>
          <w:rPr>
            <w:rFonts w:ascii="Arial" w:hAnsi="Arial" w:cs="Arial"/>
            <w:sz w:val="20"/>
          </w:rPr>
          <w:t xml:space="preserve"> </w:t>
        </w:r>
        <w:proofErr w:type="spellStart"/>
        <w:r>
          <w:rPr>
            <w:rFonts w:ascii="Arial" w:hAnsi="Arial" w:cs="Arial"/>
            <w:sz w:val="20"/>
          </w:rPr>
          <w:t>zaum</w:t>
        </w:r>
      </w:ins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tsis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ntsuam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xyuas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ntau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tshaj</w:t>
      </w:r>
      <w:proofErr w:type="spellEnd"/>
      <w:r w:rsidR="00B009C8" w:rsidRPr="00260971">
        <w:rPr>
          <w:rFonts w:ascii="Arial" w:hAnsi="Arial" w:cs="Arial"/>
          <w:sz w:val="20"/>
        </w:rPr>
        <w:t xml:space="preserve"> li </w:t>
      </w:r>
      <w:proofErr w:type="spellStart"/>
      <w:r w:rsidR="00B009C8" w:rsidRPr="00260971">
        <w:rPr>
          <w:rFonts w:ascii="Arial" w:hAnsi="Arial" w:cs="Arial"/>
          <w:sz w:val="20"/>
        </w:rPr>
        <w:t>ib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xyoos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thiab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yuav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tsum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muaj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kev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ntsuam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xyuas</w:t>
      </w:r>
      <w:proofErr w:type="spellEnd"/>
      <w:r w:rsidR="00B009C8" w:rsidRPr="00260971">
        <w:rPr>
          <w:rFonts w:ascii="Arial" w:hAnsi="Arial" w:cs="Arial"/>
          <w:sz w:val="20"/>
        </w:rPr>
        <w:t xml:space="preserve"> yam </w:t>
      </w:r>
      <w:proofErr w:type="spellStart"/>
      <w:r w:rsidR="00B009C8" w:rsidRPr="00260971">
        <w:rPr>
          <w:rFonts w:ascii="Arial" w:hAnsi="Arial" w:cs="Arial"/>
          <w:sz w:val="20"/>
        </w:rPr>
        <w:t>tsawg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ins w:id="137" w:author="Kaxiong" w:date="2021-03-11T14:00:00Z">
        <w:r w:rsidR="00135907">
          <w:rPr>
            <w:rFonts w:ascii="Arial" w:hAnsi="Arial" w:cs="Arial"/>
            <w:sz w:val="20"/>
          </w:rPr>
          <w:t>kawg</w:t>
        </w:r>
        <w:proofErr w:type="spellEnd"/>
        <w:r w:rsidR="00135907">
          <w:rPr>
            <w:rFonts w:ascii="Arial" w:hAnsi="Arial" w:cs="Arial"/>
            <w:sz w:val="20"/>
          </w:rPr>
          <w:t xml:space="preserve"> </w:t>
        </w:r>
      </w:ins>
      <w:ins w:id="138" w:author="Kaxiong" w:date="2021-03-11T14:01:00Z">
        <w:r w:rsidR="00135907">
          <w:rPr>
            <w:rFonts w:ascii="Arial" w:hAnsi="Arial" w:cs="Arial"/>
            <w:sz w:val="20"/>
          </w:rPr>
          <w:t xml:space="preserve">li </w:t>
        </w:r>
      </w:ins>
      <w:proofErr w:type="spellStart"/>
      <w:r w:rsidR="00B009C8" w:rsidRPr="00260971">
        <w:rPr>
          <w:rFonts w:ascii="Arial" w:hAnsi="Arial" w:cs="Arial"/>
          <w:sz w:val="20"/>
        </w:rPr>
        <w:t>txhua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peb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lub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xyoo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tshwj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tsis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yog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niam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txiv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thiab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cheeb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tsam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tsev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kawm</w:t>
      </w:r>
      <w:proofErr w:type="spellEnd"/>
      <w:r w:rsidR="00B009C8" w:rsidRPr="00260971">
        <w:rPr>
          <w:rFonts w:ascii="Arial" w:hAnsi="Arial" w:cs="Arial"/>
          <w:sz w:val="20"/>
        </w:rPr>
        <w:t xml:space="preserve"> pom zoo </w:t>
      </w:r>
      <w:proofErr w:type="spellStart"/>
      <w:r w:rsidR="00B009C8" w:rsidRPr="00260971">
        <w:rPr>
          <w:rFonts w:ascii="Arial" w:hAnsi="Arial" w:cs="Arial"/>
          <w:sz w:val="20"/>
        </w:rPr>
        <w:t>ua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lwm</w:t>
      </w:r>
      <w:proofErr w:type="spellEnd"/>
      <w:r w:rsidR="00B009C8" w:rsidRPr="00260971">
        <w:rPr>
          <w:rFonts w:ascii="Arial" w:hAnsi="Arial" w:cs="Arial"/>
          <w:sz w:val="20"/>
        </w:rPr>
        <w:t xml:space="preserve"> yam. Cov </w:t>
      </w:r>
      <w:proofErr w:type="spellStart"/>
      <w:r w:rsidR="00B009C8" w:rsidRPr="00260971">
        <w:rPr>
          <w:rFonts w:ascii="Arial" w:hAnsi="Arial" w:cs="Arial"/>
          <w:sz w:val="20"/>
        </w:rPr>
        <w:t>txiaj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ntsig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ntawm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ins w:id="139" w:author="Kaxiong" w:date="2021-03-11T14:02:00Z">
        <w:r w:rsidR="00135907">
          <w:rPr>
            <w:rFonts w:ascii="Arial" w:hAnsi="Arial" w:cs="Arial"/>
            <w:sz w:val="20"/>
          </w:rPr>
          <w:t>kev</w:t>
        </w:r>
        <w:proofErr w:type="spellEnd"/>
        <w:r w:rsidR="00135907">
          <w:rPr>
            <w:rFonts w:ascii="Arial" w:hAnsi="Arial" w:cs="Arial"/>
            <w:sz w:val="20"/>
          </w:rPr>
          <w:t xml:space="preserve"> </w:t>
        </w:r>
        <w:proofErr w:type="spellStart"/>
        <w:r w:rsidR="00135907">
          <w:rPr>
            <w:rFonts w:ascii="Arial" w:hAnsi="Arial" w:cs="Arial"/>
            <w:sz w:val="20"/>
          </w:rPr>
          <w:t>tshuaj</w:t>
        </w:r>
        <w:proofErr w:type="spellEnd"/>
        <w:r w:rsidR="00135907">
          <w:rPr>
            <w:rFonts w:ascii="Arial" w:hAnsi="Arial" w:cs="Arial"/>
            <w:sz w:val="20"/>
          </w:rPr>
          <w:t xml:space="preserve"> </w:t>
        </w:r>
        <w:proofErr w:type="spellStart"/>
        <w:r w:rsidR="00135907">
          <w:rPr>
            <w:rFonts w:ascii="Arial" w:hAnsi="Arial" w:cs="Arial"/>
            <w:sz w:val="20"/>
          </w:rPr>
          <w:t>xyuas</w:t>
        </w:r>
        <w:proofErr w:type="spellEnd"/>
        <w:r w:rsidR="00135907">
          <w:rPr>
            <w:rFonts w:ascii="Arial" w:hAnsi="Arial" w:cs="Arial"/>
            <w:sz w:val="20"/>
          </w:rPr>
          <w:t xml:space="preserve"> </w:t>
        </w:r>
        <w:proofErr w:type="spellStart"/>
        <w:r w:rsidR="00135907">
          <w:rPr>
            <w:rFonts w:ascii="Arial" w:hAnsi="Arial" w:cs="Arial"/>
            <w:sz w:val="20"/>
          </w:rPr>
          <w:t>txog</w:t>
        </w:r>
        <w:proofErr w:type="spellEnd"/>
        <w:r w:rsidR="00135907">
          <w:rPr>
            <w:rFonts w:ascii="Arial" w:hAnsi="Arial" w:cs="Arial"/>
            <w:sz w:val="20"/>
          </w:rPr>
          <w:t xml:space="preserve"> </w:t>
        </w:r>
      </w:ins>
      <w:proofErr w:type="spellStart"/>
      <w:r w:rsidR="00B009C8" w:rsidRPr="00260971">
        <w:rPr>
          <w:rFonts w:ascii="Arial" w:hAnsi="Arial" w:cs="Arial"/>
          <w:sz w:val="20"/>
        </w:rPr>
        <w:t>kev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ntsuam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xyuas</w:t>
      </w:r>
      <w:proofErr w:type="spellEnd"/>
      <w:r w:rsidR="00B009C8" w:rsidRPr="00260971">
        <w:rPr>
          <w:rFonts w:ascii="Arial" w:hAnsi="Arial" w:cs="Arial"/>
          <w:sz w:val="20"/>
        </w:rPr>
        <w:t xml:space="preserve"> no </w:t>
      </w:r>
      <w:proofErr w:type="spellStart"/>
      <w:r w:rsidR="00B009C8" w:rsidRPr="00260971">
        <w:rPr>
          <w:rFonts w:ascii="Arial" w:hAnsi="Arial" w:cs="Arial"/>
          <w:sz w:val="20"/>
        </w:rPr>
        <w:t>yuav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siv</w:t>
      </w:r>
      <w:proofErr w:type="spellEnd"/>
      <w:r w:rsidR="00B009C8" w:rsidRPr="00260971">
        <w:rPr>
          <w:rFonts w:ascii="Arial" w:hAnsi="Arial" w:cs="Arial"/>
          <w:sz w:val="20"/>
        </w:rPr>
        <w:t xml:space="preserve"> los </w:t>
      </w:r>
      <w:proofErr w:type="spellStart"/>
      <w:r w:rsidR="00B009C8" w:rsidRPr="00260971">
        <w:rPr>
          <w:rFonts w:ascii="Arial" w:hAnsi="Arial" w:cs="Arial"/>
          <w:sz w:val="20"/>
        </w:rPr>
        <w:t>pab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IEp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pab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pawg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txiav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txim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txog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kev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tsim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nyog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txuas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ntxiv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rau</w:t>
      </w:r>
      <w:proofErr w:type="spellEnd"/>
      <w:r w:rsidR="00B009C8" w:rsidRPr="00260971">
        <w:rPr>
          <w:rFonts w:ascii="Arial" w:hAnsi="Arial" w:cs="Arial"/>
          <w:sz w:val="20"/>
        </w:rPr>
        <w:t xml:space="preserve"> Richard </w:t>
      </w:r>
      <w:proofErr w:type="spellStart"/>
      <w:r w:rsidR="00B009C8" w:rsidRPr="00260971">
        <w:rPr>
          <w:rFonts w:ascii="Arial" w:hAnsi="Arial" w:cs="Arial"/>
          <w:sz w:val="20"/>
        </w:rPr>
        <w:t>thiab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ua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kev</w:t>
      </w:r>
      <w:proofErr w:type="spellEnd"/>
      <w:ins w:id="140" w:author="Kaxiong" w:date="2021-03-11T14:03:00Z">
        <w:r w:rsidR="00135907">
          <w:rPr>
            <w:rFonts w:ascii="Arial" w:hAnsi="Arial" w:cs="Arial"/>
            <w:sz w:val="20"/>
          </w:rPr>
          <w:t xml:space="preserve"> </w:t>
        </w:r>
        <w:proofErr w:type="spellStart"/>
        <w:r w:rsidR="00135907">
          <w:rPr>
            <w:rFonts w:ascii="Arial" w:hAnsi="Arial" w:cs="Arial"/>
            <w:sz w:val="20"/>
          </w:rPr>
          <w:t>muab</w:t>
        </w:r>
      </w:ins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del w:id="141" w:author="Kaxiong" w:date="2021-03-11T14:03:00Z">
        <w:r w:rsidR="00B009C8" w:rsidRPr="00260971" w:rsidDel="00135907">
          <w:rPr>
            <w:rFonts w:ascii="Arial" w:hAnsi="Arial" w:cs="Arial"/>
            <w:sz w:val="20"/>
          </w:rPr>
          <w:delText xml:space="preserve">rau </w:delText>
        </w:r>
      </w:del>
      <w:r w:rsidR="00B009C8" w:rsidRPr="00260971">
        <w:rPr>
          <w:rFonts w:ascii="Arial" w:hAnsi="Arial" w:cs="Arial"/>
          <w:sz w:val="20"/>
        </w:rPr>
        <w:t xml:space="preserve">Kev </w:t>
      </w:r>
      <w:proofErr w:type="spellStart"/>
      <w:r w:rsidR="00B009C8" w:rsidRPr="00260971">
        <w:rPr>
          <w:rFonts w:ascii="Arial" w:hAnsi="Arial" w:cs="Arial"/>
          <w:sz w:val="20"/>
        </w:rPr>
        <w:t>Kawm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Ntawv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Dawb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uas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Tsim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Nyog</w:t>
      </w:r>
      <w:proofErr w:type="spellEnd"/>
      <w:r w:rsidR="00B009C8" w:rsidRPr="00260971">
        <w:rPr>
          <w:rFonts w:ascii="Arial" w:hAnsi="Arial" w:cs="Arial"/>
          <w:sz w:val="20"/>
        </w:rPr>
        <w:t xml:space="preserve"> (FAPE) </w:t>
      </w:r>
      <w:proofErr w:type="spellStart"/>
      <w:r w:rsidR="00B009C8" w:rsidRPr="00260971">
        <w:rPr>
          <w:rFonts w:ascii="Arial" w:hAnsi="Arial" w:cs="Arial"/>
          <w:sz w:val="20"/>
        </w:rPr>
        <w:lastRenderedPageBreak/>
        <w:t>ntxhawm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rau</w:t>
      </w:r>
      <w:proofErr w:type="spellEnd"/>
      <w:r w:rsidR="00B009C8" w:rsidRPr="00260971">
        <w:rPr>
          <w:rFonts w:ascii="Arial" w:hAnsi="Arial" w:cs="Arial"/>
          <w:sz w:val="20"/>
        </w:rPr>
        <w:t xml:space="preserve"> cov tub </w:t>
      </w:r>
      <w:proofErr w:type="spellStart"/>
      <w:r w:rsidR="00B009C8" w:rsidRPr="00260971">
        <w:rPr>
          <w:rFonts w:ascii="Arial" w:hAnsi="Arial" w:cs="Arial"/>
          <w:sz w:val="20"/>
        </w:rPr>
        <w:t>ntxhais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kawm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uas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tsim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nyog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nyob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raws</w:t>
      </w:r>
      <w:proofErr w:type="spellEnd"/>
      <w:r w:rsidR="00B009C8" w:rsidRPr="00260971">
        <w:rPr>
          <w:rFonts w:ascii="Arial" w:hAnsi="Arial" w:cs="Arial"/>
          <w:sz w:val="20"/>
        </w:rPr>
        <w:t xml:space="preserve"> li cov </w:t>
      </w:r>
      <w:proofErr w:type="spellStart"/>
      <w:r w:rsidR="00B009C8" w:rsidRPr="00260971">
        <w:rPr>
          <w:rFonts w:ascii="Arial" w:hAnsi="Arial" w:cs="Arial"/>
          <w:sz w:val="20"/>
        </w:rPr>
        <w:t>luag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hauj</w:t>
      </w:r>
      <w:proofErr w:type="spellEnd"/>
      <w:ins w:id="142" w:author="Kaxiong" w:date="2021-03-11T14:04:00Z">
        <w:r w:rsidR="00135907">
          <w:rPr>
            <w:rFonts w:ascii="Arial" w:hAnsi="Arial" w:cs="Arial"/>
            <w:sz w:val="20"/>
          </w:rPr>
          <w:t xml:space="preserve"> </w:t>
        </w:r>
      </w:ins>
      <w:proofErr w:type="spellStart"/>
      <w:r w:rsidR="00B009C8" w:rsidRPr="00260971">
        <w:rPr>
          <w:rFonts w:ascii="Arial" w:hAnsi="Arial" w:cs="Arial"/>
          <w:sz w:val="20"/>
        </w:rPr>
        <w:t>lwm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hauv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qab</w:t>
      </w:r>
      <w:proofErr w:type="spellEnd"/>
      <w:r w:rsidR="00B009C8" w:rsidRPr="00260971">
        <w:rPr>
          <w:rFonts w:ascii="Arial" w:hAnsi="Arial" w:cs="Arial"/>
          <w:sz w:val="20"/>
        </w:rPr>
        <w:t xml:space="preserve"> Cov Tib </w:t>
      </w:r>
      <w:proofErr w:type="spellStart"/>
      <w:r w:rsidR="00B009C8" w:rsidRPr="00260971">
        <w:rPr>
          <w:rFonts w:ascii="Arial" w:hAnsi="Arial" w:cs="Arial"/>
          <w:sz w:val="20"/>
        </w:rPr>
        <w:t>Neeg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Uas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Muaj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Lub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Cev</w:t>
      </w:r>
      <w:proofErr w:type="spellEnd"/>
      <w:r w:rsidR="00B009C8" w:rsidRPr="00260971">
        <w:rPr>
          <w:rFonts w:ascii="Arial" w:hAnsi="Arial" w:cs="Arial"/>
          <w:sz w:val="20"/>
        </w:rPr>
        <w:t xml:space="preserve"> </w:t>
      </w:r>
      <w:proofErr w:type="spellStart"/>
      <w:r w:rsidR="00B009C8" w:rsidRPr="00260971">
        <w:rPr>
          <w:rFonts w:ascii="Arial" w:hAnsi="Arial" w:cs="Arial"/>
          <w:sz w:val="20"/>
        </w:rPr>
        <w:t>Tsis</w:t>
      </w:r>
      <w:proofErr w:type="spellEnd"/>
      <w:r w:rsidR="00B009C8" w:rsidRPr="00260971">
        <w:rPr>
          <w:rFonts w:ascii="Arial" w:hAnsi="Arial" w:cs="Arial"/>
          <w:sz w:val="20"/>
        </w:rPr>
        <w:t xml:space="preserve"> Zoo </w:t>
      </w:r>
      <w:proofErr w:type="spellStart"/>
      <w:r w:rsidR="00B009C8" w:rsidRPr="00260971">
        <w:rPr>
          <w:rFonts w:ascii="Arial" w:hAnsi="Arial" w:cs="Arial"/>
          <w:sz w:val="20"/>
        </w:rPr>
        <w:t>Raws</w:t>
      </w:r>
      <w:proofErr w:type="spellEnd"/>
      <w:r w:rsidR="00B009C8" w:rsidRPr="00260971">
        <w:rPr>
          <w:rFonts w:ascii="Arial" w:hAnsi="Arial" w:cs="Arial"/>
          <w:sz w:val="20"/>
        </w:rPr>
        <w:t xml:space="preserve"> Lis </w:t>
      </w:r>
      <w:proofErr w:type="spellStart"/>
      <w:r w:rsidR="00B009C8" w:rsidRPr="00260971">
        <w:rPr>
          <w:rFonts w:ascii="Arial" w:hAnsi="Arial" w:cs="Arial"/>
          <w:sz w:val="20"/>
        </w:rPr>
        <w:t>Txoj</w:t>
      </w:r>
      <w:proofErr w:type="spellEnd"/>
      <w:r w:rsidR="00B009C8" w:rsidRPr="00260971">
        <w:rPr>
          <w:rFonts w:ascii="Arial" w:hAnsi="Arial" w:cs="Arial"/>
          <w:sz w:val="20"/>
        </w:rPr>
        <w:t xml:space="preserve"> Cai (IDEA)</w:t>
      </w:r>
    </w:p>
    <w:p w14:paraId="0E9F68E8" w14:textId="389C6B13" w:rsidR="00A677D0" w:rsidRDefault="00924D83" w:rsidP="00A677D0"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Qhia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txog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lwm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cov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xaiv </w:t>
      </w:r>
      <w:proofErr w:type="spellStart"/>
      <w:ins w:id="143" w:author="Kaxiong" w:date="2021-03-11T14:05:00Z">
        <w:r w:rsidR="00135907">
          <w:rPr>
            <w:rFonts w:ascii="Arial" w:hAnsi="Arial" w:cs="Arial"/>
            <w:b/>
            <w:bCs/>
            <w:sz w:val="20"/>
            <w:szCs w:val="20"/>
          </w:rPr>
          <w:t>uas</w:t>
        </w:r>
        <w:proofErr w:type="spellEnd"/>
        <w:r w:rsidR="00135907">
          <w:rPr>
            <w:rFonts w:ascii="Arial" w:hAnsi="Arial" w:cs="Arial"/>
            <w:b/>
            <w:bCs/>
            <w:sz w:val="20"/>
            <w:szCs w:val="20"/>
          </w:rPr>
          <w:t xml:space="preserve"> </w:t>
        </w:r>
      </w:ins>
      <w:r w:rsidRPr="00A677D0">
        <w:rPr>
          <w:rFonts w:ascii="Arial" w:hAnsi="Arial" w:cs="Arial"/>
          <w:b/>
          <w:bCs/>
          <w:sz w:val="20"/>
          <w:szCs w:val="20"/>
        </w:rPr>
        <w:t xml:space="preserve">tau </w:t>
      </w:r>
      <w:del w:id="144" w:author="Kaxiong" w:date="2021-03-11T14:05:00Z">
        <w:r w:rsidRPr="00A677D0" w:rsidDel="00135907">
          <w:rPr>
            <w:rFonts w:ascii="Arial" w:hAnsi="Arial" w:cs="Arial"/>
            <w:b/>
            <w:bCs/>
            <w:sz w:val="20"/>
            <w:szCs w:val="20"/>
          </w:rPr>
          <w:delText>txiav txim siab</w:delText>
        </w:r>
      </w:del>
      <w:proofErr w:type="spellStart"/>
      <w:ins w:id="145" w:author="Kaxiong" w:date="2021-03-11T14:05:00Z">
        <w:r w:rsidR="00135907">
          <w:rPr>
            <w:rFonts w:ascii="Arial" w:hAnsi="Arial" w:cs="Arial"/>
            <w:b/>
            <w:bCs/>
            <w:sz w:val="20"/>
            <w:szCs w:val="20"/>
          </w:rPr>
          <w:t>xav</w:t>
        </w:r>
        <w:proofErr w:type="spellEnd"/>
        <w:r w:rsidR="00135907">
          <w:rPr>
            <w:rFonts w:ascii="Arial" w:hAnsi="Arial" w:cs="Arial"/>
            <w:b/>
            <w:bCs/>
            <w:sz w:val="20"/>
            <w:szCs w:val="20"/>
          </w:rPr>
          <w:t xml:space="preserve"> </w:t>
        </w:r>
        <w:proofErr w:type="spellStart"/>
        <w:r w:rsidR="00135907">
          <w:rPr>
            <w:rFonts w:ascii="Arial" w:hAnsi="Arial" w:cs="Arial"/>
            <w:b/>
            <w:bCs/>
            <w:sz w:val="20"/>
            <w:szCs w:val="20"/>
          </w:rPr>
          <w:t>txog</w:t>
        </w:r>
      </w:ins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thiab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cov </w:t>
      </w:r>
      <w:del w:id="146" w:author="Kaxiong" w:date="2021-03-11T14:06:00Z">
        <w:r w:rsidRPr="00A677D0" w:rsidDel="00135907">
          <w:rPr>
            <w:rFonts w:ascii="Arial" w:hAnsi="Arial" w:cs="Arial"/>
            <w:b/>
            <w:bCs/>
            <w:sz w:val="20"/>
            <w:szCs w:val="20"/>
          </w:rPr>
          <w:delText>pov thawj</w:delText>
        </w:r>
      </w:del>
      <w:proofErr w:type="spellStart"/>
      <w:ins w:id="147" w:author="Kaxiong" w:date="2021-03-11T14:06:00Z">
        <w:r w:rsidR="00135907">
          <w:rPr>
            <w:rFonts w:ascii="Arial" w:hAnsi="Arial" w:cs="Arial"/>
            <w:b/>
            <w:bCs/>
            <w:sz w:val="20"/>
            <w:szCs w:val="20"/>
          </w:rPr>
          <w:t>kev</w:t>
        </w:r>
        <w:proofErr w:type="spellEnd"/>
        <w:r w:rsidR="00135907">
          <w:rPr>
            <w:rFonts w:ascii="Arial" w:hAnsi="Arial" w:cs="Arial"/>
            <w:b/>
            <w:bCs/>
            <w:sz w:val="20"/>
            <w:szCs w:val="20"/>
          </w:rPr>
          <w:t xml:space="preserve"> vim li </w:t>
        </w:r>
        <w:proofErr w:type="spellStart"/>
        <w:r w:rsidR="00135907">
          <w:rPr>
            <w:rFonts w:ascii="Arial" w:hAnsi="Arial" w:cs="Arial"/>
            <w:b/>
            <w:bCs/>
            <w:sz w:val="20"/>
            <w:szCs w:val="20"/>
          </w:rPr>
          <w:t>cas</w:t>
        </w:r>
      </w:ins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uas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ua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lawv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tsis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77D0">
        <w:rPr>
          <w:rFonts w:ascii="Arial" w:hAnsi="Arial" w:cs="Arial"/>
          <w:b/>
          <w:bCs/>
          <w:sz w:val="20"/>
          <w:szCs w:val="20"/>
        </w:rPr>
        <w:t>kam</w:t>
      </w:r>
      <w:proofErr w:type="spellEnd"/>
      <w:r w:rsidRPr="00A677D0">
        <w:rPr>
          <w:rFonts w:ascii="Arial" w:hAnsi="Arial" w:cs="Arial"/>
          <w:b/>
          <w:bCs/>
          <w:sz w:val="20"/>
          <w:szCs w:val="20"/>
        </w:rPr>
        <w:t xml:space="preserve"> lees:  </w:t>
      </w:r>
      <w:proofErr w:type="spellStart"/>
      <w:r w:rsidR="00A677D0" w:rsidRPr="00260971">
        <w:rPr>
          <w:rFonts w:ascii="Arial" w:hAnsi="Arial" w:cs="Arial"/>
          <w:sz w:val="20"/>
        </w:rPr>
        <w:t>Lub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cheeb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tsam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tsev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kawm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ntawv</w:t>
      </w:r>
      <w:proofErr w:type="spellEnd"/>
      <w:r w:rsidR="00A677D0" w:rsidRPr="00260971">
        <w:rPr>
          <w:rFonts w:ascii="Arial" w:hAnsi="Arial" w:cs="Arial"/>
          <w:sz w:val="20"/>
        </w:rPr>
        <w:t xml:space="preserve"> tau </w:t>
      </w:r>
      <w:del w:id="148" w:author="Kaxiong" w:date="2021-03-11T14:07:00Z">
        <w:r w:rsidR="00A677D0" w:rsidRPr="00260971" w:rsidDel="00135907">
          <w:rPr>
            <w:rFonts w:ascii="Arial" w:hAnsi="Arial" w:cs="Arial"/>
            <w:sz w:val="20"/>
          </w:rPr>
          <w:delText>txiav txim siab</w:delText>
        </w:r>
      </w:del>
      <w:proofErr w:type="spellStart"/>
      <w:ins w:id="149" w:author="Kaxiong" w:date="2021-03-11T14:07:00Z">
        <w:r w:rsidR="00135907">
          <w:rPr>
            <w:rFonts w:ascii="Arial" w:hAnsi="Arial" w:cs="Arial"/>
            <w:sz w:val="20"/>
          </w:rPr>
          <w:t>xav</w:t>
        </w:r>
        <w:proofErr w:type="spellEnd"/>
        <w:r w:rsidR="00135907">
          <w:rPr>
            <w:rFonts w:ascii="Arial" w:hAnsi="Arial" w:cs="Arial"/>
            <w:sz w:val="20"/>
          </w:rPr>
          <w:t xml:space="preserve"> </w:t>
        </w:r>
        <w:proofErr w:type="spellStart"/>
        <w:r w:rsidR="00135907">
          <w:rPr>
            <w:rFonts w:ascii="Arial" w:hAnsi="Arial" w:cs="Arial"/>
            <w:sz w:val="20"/>
          </w:rPr>
          <w:t>txog</w:t>
        </w:r>
        <w:proofErr w:type="spellEnd"/>
        <w:r w:rsidR="00135907">
          <w:rPr>
            <w:rFonts w:ascii="Arial" w:hAnsi="Arial" w:cs="Arial"/>
            <w:sz w:val="20"/>
          </w:rPr>
          <w:t xml:space="preserve"> co</w:t>
        </w:r>
      </w:ins>
      <w:ins w:id="150" w:author="Kaxiong" w:date="2021-03-11T14:08:00Z">
        <w:r w:rsidR="00135907">
          <w:rPr>
            <w:rFonts w:ascii="Arial" w:hAnsi="Arial" w:cs="Arial"/>
            <w:sz w:val="20"/>
          </w:rPr>
          <w:t xml:space="preserve">v </w:t>
        </w:r>
        <w:proofErr w:type="spellStart"/>
        <w:r w:rsidR="00135907">
          <w:rPr>
            <w:rFonts w:ascii="Arial" w:hAnsi="Arial" w:cs="Arial"/>
            <w:sz w:val="20"/>
          </w:rPr>
          <w:t>kev</w:t>
        </w:r>
      </w:ins>
      <w:proofErr w:type="spellEnd"/>
      <w:r w:rsidR="00A677D0" w:rsidRPr="00260971">
        <w:rPr>
          <w:rFonts w:ascii="Arial" w:hAnsi="Arial" w:cs="Arial"/>
          <w:sz w:val="20"/>
        </w:rPr>
        <w:t xml:space="preserve"> xaiv </w:t>
      </w:r>
      <w:proofErr w:type="spellStart"/>
      <w:r w:rsidR="00A677D0" w:rsidRPr="00260971">
        <w:rPr>
          <w:rFonts w:ascii="Arial" w:hAnsi="Arial" w:cs="Arial"/>
          <w:sz w:val="20"/>
        </w:rPr>
        <w:t>xws</w:t>
      </w:r>
      <w:proofErr w:type="spellEnd"/>
      <w:r w:rsidR="00A677D0" w:rsidRPr="00260971">
        <w:rPr>
          <w:rFonts w:ascii="Arial" w:hAnsi="Arial" w:cs="Arial"/>
          <w:sz w:val="20"/>
        </w:rPr>
        <w:t xml:space="preserve"> li </w:t>
      </w:r>
      <w:proofErr w:type="spellStart"/>
      <w:ins w:id="151" w:author="Kaxiong" w:date="2021-03-11T14:12:00Z">
        <w:r w:rsidR="00AE77CA">
          <w:rPr>
            <w:rFonts w:ascii="Arial" w:hAnsi="Arial" w:cs="Arial"/>
            <w:sz w:val="20"/>
          </w:rPr>
          <w:t>tas</w:t>
        </w:r>
        <w:proofErr w:type="spellEnd"/>
        <w:r w:rsidR="00AE77CA">
          <w:rPr>
            <w:rFonts w:ascii="Arial" w:hAnsi="Arial" w:cs="Arial"/>
            <w:sz w:val="20"/>
          </w:rPr>
          <w:t xml:space="preserve"> </w:t>
        </w:r>
        <w:proofErr w:type="spellStart"/>
        <w:r w:rsidR="00AE77CA">
          <w:rPr>
            <w:rFonts w:ascii="Arial" w:hAnsi="Arial" w:cs="Arial"/>
            <w:sz w:val="20"/>
          </w:rPr>
          <w:t>nrho</w:t>
        </w:r>
        <w:proofErr w:type="spellEnd"/>
        <w:r w:rsidR="00AE77CA">
          <w:rPr>
            <w:rFonts w:ascii="Arial" w:hAnsi="Arial" w:cs="Arial"/>
            <w:sz w:val="20"/>
          </w:rPr>
          <w:t xml:space="preserve"> cov </w:t>
        </w:r>
      </w:ins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ntsuam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xyuas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ins w:id="152" w:author="Kaxiong" w:date="2021-03-11T14:12:00Z">
        <w:r w:rsidR="00AE77CA">
          <w:rPr>
            <w:rFonts w:ascii="Arial" w:hAnsi="Arial" w:cs="Arial"/>
            <w:sz w:val="20"/>
          </w:rPr>
          <w:t>uas</w:t>
        </w:r>
        <w:proofErr w:type="spellEnd"/>
        <w:r w:rsidR="00AE77CA">
          <w:rPr>
            <w:rFonts w:ascii="Arial" w:hAnsi="Arial" w:cs="Arial"/>
            <w:sz w:val="20"/>
          </w:rPr>
          <w:t xml:space="preserve"> </w:t>
        </w:r>
        <w:proofErr w:type="spellStart"/>
        <w:r w:rsidR="00AE77CA">
          <w:rPr>
            <w:rFonts w:ascii="Arial" w:hAnsi="Arial" w:cs="Arial"/>
            <w:sz w:val="20"/>
          </w:rPr>
          <w:t>ua</w:t>
        </w:r>
        <w:proofErr w:type="spellEnd"/>
        <w:r w:rsidR="00AE77CA">
          <w:rPr>
            <w:rFonts w:ascii="Arial" w:hAnsi="Arial" w:cs="Arial"/>
            <w:sz w:val="20"/>
          </w:rPr>
          <w:t xml:space="preserve"> tau li </w:t>
        </w:r>
        <w:proofErr w:type="spellStart"/>
        <w:r w:rsidR="00AE77CA">
          <w:rPr>
            <w:rFonts w:ascii="Arial" w:hAnsi="Arial" w:cs="Arial"/>
            <w:sz w:val="20"/>
          </w:rPr>
          <w:t>tus</w:t>
        </w:r>
        <w:proofErr w:type="spellEnd"/>
        <w:r w:rsidR="00AE77CA">
          <w:rPr>
            <w:rFonts w:ascii="Arial" w:hAnsi="Arial" w:cs="Arial"/>
            <w:sz w:val="20"/>
          </w:rPr>
          <w:t xml:space="preserve"> </w:t>
        </w:r>
        <w:proofErr w:type="spellStart"/>
        <w:r w:rsidR="00AE77CA">
          <w:rPr>
            <w:rFonts w:ascii="Arial" w:hAnsi="Arial" w:cs="Arial"/>
            <w:sz w:val="20"/>
          </w:rPr>
          <w:t>qa</w:t>
        </w:r>
      </w:ins>
      <w:ins w:id="153" w:author="Kaxiong" w:date="2021-03-11T14:13:00Z">
        <w:r w:rsidR="00AE77CA">
          <w:rPr>
            <w:rFonts w:ascii="Arial" w:hAnsi="Arial" w:cs="Arial"/>
            <w:sz w:val="20"/>
          </w:rPr>
          <w:t>uv</w:t>
        </w:r>
        <w:proofErr w:type="spellEnd"/>
        <w:r w:rsidR="00AE77CA">
          <w:rPr>
            <w:rFonts w:ascii="Arial" w:hAnsi="Arial" w:cs="Arial"/>
            <w:sz w:val="20"/>
          </w:rPr>
          <w:t xml:space="preserve"> </w:t>
        </w:r>
      </w:ins>
      <w:proofErr w:type="spellStart"/>
      <w:r w:rsidR="00A677D0" w:rsidRPr="00260971">
        <w:rPr>
          <w:rFonts w:ascii="Arial" w:hAnsi="Arial" w:cs="Arial"/>
          <w:sz w:val="20"/>
        </w:rPr>
        <w:t>ntawm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tus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kheej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del w:id="154" w:author="Kaxiong" w:date="2021-03-11T14:14:00Z">
        <w:r w:rsidR="00A677D0" w:rsidRPr="00260971" w:rsidDel="00AE77CA">
          <w:rPr>
            <w:rFonts w:ascii="Arial" w:hAnsi="Arial" w:cs="Arial"/>
            <w:sz w:val="20"/>
          </w:rPr>
          <w:delText xml:space="preserve">cov qauv </w:delText>
        </w:r>
      </w:del>
      <w:proofErr w:type="spellStart"/>
      <w:r w:rsidR="00A677D0" w:rsidRPr="00260971">
        <w:rPr>
          <w:rFonts w:ascii="Arial" w:hAnsi="Arial" w:cs="Arial"/>
          <w:sz w:val="20"/>
        </w:rPr>
        <w:t>rau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txhua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qhov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xav</w:t>
      </w:r>
      <w:proofErr w:type="spellEnd"/>
      <w:r w:rsidR="00A677D0" w:rsidRPr="00260971">
        <w:rPr>
          <w:rFonts w:ascii="Arial" w:hAnsi="Arial" w:cs="Arial"/>
          <w:sz w:val="20"/>
        </w:rPr>
        <w:t xml:space="preserve"> tau, </w:t>
      </w:r>
      <w:proofErr w:type="spellStart"/>
      <w:r w:rsidR="00A677D0" w:rsidRPr="00260971">
        <w:rPr>
          <w:rFonts w:ascii="Arial" w:hAnsi="Arial" w:cs="Arial"/>
          <w:sz w:val="20"/>
        </w:rPr>
        <w:t>txawm</w:t>
      </w:r>
      <w:proofErr w:type="spellEnd"/>
      <w:r w:rsidR="00A677D0" w:rsidRPr="00260971">
        <w:rPr>
          <w:rFonts w:ascii="Arial" w:hAnsi="Arial" w:cs="Arial"/>
          <w:sz w:val="20"/>
        </w:rPr>
        <w:t xml:space="preserve"> li </w:t>
      </w:r>
      <w:proofErr w:type="spellStart"/>
      <w:r w:rsidR="00A677D0" w:rsidRPr="00260971">
        <w:rPr>
          <w:rFonts w:ascii="Arial" w:hAnsi="Arial" w:cs="Arial"/>
          <w:sz w:val="20"/>
        </w:rPr>
        <w:t>cas</w:t>
      </w:r>
      <w:proofErr w:type="spellEnd"/>
      <w:r w:rsidR="00A677D0" w:rsidRPr="00260971">
        <w:rPr>
          <w:rFonts w:ascii="Arial" w:hAnsi="Arial" w:cs="Arial"/>
          <w:sz w:val="20"/>
        </w:rPr>
        <w:t xml:space="preserve"> los </w:t>
      </w:r>
      <w:proofErr w:type="spellStart"/>
      <w:r w:rsidR="00A677D0" w:rsidRPr="00260971">
        <w:rPr>
          <w:rFonts w:ascii="Arial" w:hAnsi="Arial" w:cs="Arial"/>
          <w:sz w:val="20"/>
        </w:rPr>
        <w:t>xij</w:t>
      </w:r>
      <w:proofErr w:type="spellEnd"/>
      <w:r w:rsidR="00A677D0" w:rsidRPr="00260971">
        <w:rPr>
          <w:rFonts w:ascii="Arial" w:hAnsi="Arial" w:cs="Arial"/>
          <w:sz w:val="20"/>
        </w:rPr>
        <w:t xml:space="preserve">, </w:t>
      </w:r>
      <w:proofErr w:type="spellStart"/>
      <w:r w:rsidR="00A677D0" w:rsidRPr="00260971">
        <w:rPr>
          <w:rFonts w:ascii="Arial" w:hAnsi="Arial" w:cs="Arial"/>
          <w:sz w:val="20"/>
        </w:rPr>
        <w:t>qhov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xaiv no tau </w:t>
      </w:r>
      <w:proofErr w:type="spellStart"/>
      <w:r w:rsidR="00A677D0" w:rsidRPr="00260971">
        <w:rPr>
          <w:rFonts w:ascii="Arial" w:hAnsi="Arial" w:cs="Arial"/>
          <w:sz w:val="20"/>
        </w:rPr>
        <w:t>raug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tsis</w:t>
      </w:r>
      <w:proofErr w:type="spellEnd"/>
      <w:r w:rsidR="00A677D0" w:rsidRPr="00260971">
        <w:rPr>
          <w:rFonts w:ascii="Arial" w:hAnsi="Arial" w:cs="Arial"/>
          <w:sz w:val="20"/>
        </w:rPr>
        <w:t xml:space="preserve"> lees </w:t>
      </w:r>
      <w:proofErr w:type="spellStart"/>
      <w:r w:rsidR="00A677D0" w:rsidRPr="00260971">
        <w:rPr>
          <w:rFonts w:ascii="Arial" w:hAnsi="Arial" w:cs="Arial"/>
          <w:sz w:val="20"/>
        </w:rPr>
        <w:t>paub</w:t>
      </w:r>
      <w:proofErr w:type="spellEnd"/>
      <w:r w:rsidR="00A677D0" w:rsidRPr="00260971">
        <w:rPr>
          <w:rFonts w:ascii="Arial" w:hAnsi="Arial" w:cs="Arial"/>
          <w:sz w:val="20"/>
        </w:rPr>
        <w:t xml:space="preserve"> vim </w:t>
      </w:r>
      <w:proofErr w:type="spellStart"/>
      <w:r w:rsidR="00A677D0" w:rsidRPr="00260971">
        <w:rPr>
          <w:rFonts w:ascii="Arial" w:hAnsi="Arial" w:cs="Arial"/>
          <w:sz w:val="20"/>
        </w:rPr>
        <w:t>yog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lub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xeev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thiab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lub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nroog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txoj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noj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qab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haus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huv</w:t>
      </w:r>
      <w:proofErr w:type="spellEnd"/>
      <w:r w:rsidR="00A677D0" w:rsidRPr="00260971">
        <w:rPr>
          <w:rFonts w:ascii="Arial" w:hAnsi="Arial" w:cs="Arial"/>
          <w:sz w:val="20"/>
        </w:rPr>
        <w:t xml:space="preserve"> cov </w:t>
      </w:r>
      <w:proofErr w:type="spellStart"/>
      <w:r w:rsidR="00A677D0" w:rsidRPr="00260971">
        <w:rPr>
          <w:rFonts w:ascii="Arial" w:hAnsi="Arial" w:cs="Arial"/>
          <w:sz w:val="20"/>
        </w:rPr>
        <w:t>lus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qhia</w:t>
      </w:r>
      <w:proofErr w:type="spellEnd"/>
      <w:r w:rsidR="00A677D0" w:rsidRPr="00260971">
        <w:rPr>
          <w:rFonts w:ascii="Arial" w:hAnsi="Arial" w:cs="Arial"/>
          <w:sz w:val="20"/>
        </w:rPr>
        <w:t xml:space="preserve"> tau </w:t>
      </w:r>
      <w:proofErr w:type="spellStart"/>
      <w:r w:rsidR="00A677D0" w:rsidRPr="00260971">
        <w:rPr>
          <w:rFonts w:ascii="Arial" w:hAnsi="Arial" w:cs="Arial"/>
          <w:sz w:val="20"/>
        </w:rPr>
        <w:t>tshem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tawm</w:t>
      </w:r>
      <w:proofErr w:type="spellEnd"/>
      <w:del w:id="155" w:author="Kaxiong" w:date="2021-03-11T14:16:00Z">
        <w:r w:rsidR="00A677D0" w:rsidRPr="00260971" w:rsidDel="00AE77CA">
          <w:rPr>
            <w:rFonts w:ascii="Arial" w:hAnsi="Arial" w:cs="Arial"/>
            <w:sz w:val="20"/>
          </w:rPr>
          <w:delText xml:space="preserve"> cov</w:delText>
        </w:r>
      </w:del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xaiv </w:t>
      </w:r>
      <w:proofErr w:type="spellStart"/>
      <w:r w:rsidR="00A677D0" w:rsidRPr="00260971">
        <w:rPr>
          <w:rFonts w:ascii="Arial" w:hAnsi="Arial" w:cs="Arial"/>
          <w:sz w:val="20"/>
        </w:rPr>
        <w:t>ntawm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ins w:id="156" w:author="Kaxiong" w:date="2021-03-11T14:16:00Z">
        <w:r w:rsidR="00AE77CA">
          <w:rPr>
            <w:rFonts w:ascii="Arial" w:hAnsi="Arial" w:cs="Arial"/>
            <w:sz w:val="20"/>
          </w:rPr>
          <w:t xml:space="preserve">cov </w:t>
        </w:r>
      </w:ins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ntsuam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xyuas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tus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kheej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nyob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rau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lub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sij</w:t>
      </w:r>
      <w:proofErr w:type="spellEnd"/>
      <w:ins w:id="157" w:author="Kaxiong" w:date="2021-03-11T14:16:00Z">
        <w:r w:rsidR="00AE77CA">
          <w:rPr>
            <w:rFonts w:ascii="Arial" w:hAnsi="Arial" w:cs="Arial"/>
            <w:sz w:val="20"/>
          </w:rPr>
          <w:t xml:space="preserve"> </w:t>
        </w:r>
      </w:ins>
      <w:proofErr w:type="spellStart"/>
      <w:r w:rsidR="00A677D0" w:rsidRPr="00260971">
        <w:rPr>
          <w:rFonts w:ascii="Arial" w:hAnsi="Arial" w:cs="Arial"/>
          <w:sz w:val="20"/>
        </w:rPr>
        <w:t>hawm</w:t>
      </w:r>
      <w:proofErr w:type="spellEnd"/>
      <w:r w:rsidR="00A677D0" w:rsidRPr="00260971">
        <w:rPr>
          <w:rFonts w:ascii="Arial" w:hAnsi="Arial" w:cs="Arial"/>
          <w:sz w:val="20"/>
        </w:rPr>
        <w:t xml:space="preserve"> no, </w:t>
      </w:r>
      <w:proofErr w:type="spellStart"/>
      <w:r w:rsidR="00A677D0" w:rsidRPr="00260971">
        <w:rPr>
          <w:rFonts w:ascii="Arial" w:hAnsi="Arial" w:cs="Arial"/>
          <w:sz w:val="20"/>
        </w:rPr>
        <w:t>Txhawm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rau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ua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qhov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ntsuam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xyuas</w:t>
      </w:r>
      <w:proofErr w:type="spellEnd"/>
      <w:r w:rsidR="00A677D0" w:rsidRPr="00260971">
        <w:rPr>
          <w:rFonts w:ascii="Arial" w:hAnsi="Arial" w:cs="Arial"/>
          <w:sz w:val="20"/>
        </w:rPr>
        <w:t xml:space="preserve"> no, </w:t>
      </w:r>
      <w:del w:id="158" w:author="Kaxiong" w:date="2021-03-11T14:17:00Z">
        <w:r w:rsidR="00A677D0" w:rsidRPr="00260971" w:rsidDel="00AE77CA">
          <w:rPr>
            <w:rFonts w:ascii="Arial" w:hAnsi="Arial" w:cs="Arial"/>
            <w:sz w:val="20"/>
          </w:rPr>
          <w:delText>muaj rau</w:delText>
        </w:r>
      </w:del>
      <w:ins w:id="159" w:author="Kaxiong" w:date="2021-03-11T14:17:00Z">
        <w:r w:rsidR="00AE77CA">
          <w:rPr>
            <w:rFonts w:ascii="Arial" w:hAnsi="Arial" w:cs="Arial"/>
            <w:sz w:val="20"/>
          </w:rPr>
          <w:t xml:space="preserve">vim li </w:t>
        </w:r>
        <w:proofErr w:type="spellStart"/>
        <w:r w:rsidR="00AE77CA">
          <w:rPr>
            <w:rFonts w:ascii="Arial" w:hAnsi="Arial" w:cs="Arial"/>
            <w:sz w:val="20"/>
          </w:rPr>
          <w:t>ntawv</w:t>
        </w:r>
      </w:ins>
      <w:proofErr w:type="spellEnd"/>
      <w:r w:rsidR="00A677D0" w:rsidRPr="00260971">
        <w:rPr>
          <w:rFonts w:ascii="Arial" w:hAnsi="Arial" w:cs="Arial"/>
          <w:sz w:val="20"/>
        </w:rPr>
        <w:t xml:space="preserve">, </w:t>
      </w:r>
      <w:proofErr w:type="spellStart"/>
      <w:r w:rsidR="00A677D0" w:rsidRPr="00260971">
        <w:rPr>
          <w:rFonts w:ascii="Arial" w:hAnsi="Arial" w:cs="Arial"/>
          <w:sz w:val="20"/>
        </w:rPr>
        <w:t>cheeb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tsam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yuav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del w:id="160" w:author="Kaxiong" w:date="2021-03-11T14:17:00Z">
        <w:r w:rsidR="00A677D0" w:rsidRPr="00260971" w:rsidDel="00AE77CA">
          <w:rPr>
            <w:rFonts w:ascii="Arial" w:hAnsi="Arial" w:cs="Arial"/>
            <w:sz w:val="20"/>
          </w:rPr>
          <w:delText>txiav txim</w:delText>
        </w:r>
      </w:del>
      <w:proofErr w:type="spellStart"/>
      <w:ins w:id="161" w:author="Kaxiong" w:date="2021-03-11T14:17:00Z">
        <w:r w:rsidR="00AE77CA">
          <w:rPr>
            <w:rFonts w:ascii="Arial" w:hAnsi="Arial" w:cs="Arial"/>
            <w:sz w:val="20"/>
          </w:rPr>
          <w:t>xav</w:t>
        </w:r>
        <w:proofErr w:type="spellEnd"/>
        <w:r w:rsidR="00AE77CA">
          <w:rPr>
            <w:rFonts w:ascii="Arial" w:hAnsi="Arial" w:cs="Arial"/>
            <w:sz w:val="20"/>
          </w:rPr>
          <w:t xml:space="preserve"> </w:t>
        </w:r>
        <w:proofErr w:type="spellStart"/>
        <w:r w:rsidR="00AE77CA">
          <w:rPr>
            <w:rFonts w:ascii="Arial" w:hAnsi="Arial" w:cs="Arial"/>
            <w:sz w:val="20"/>
          </w:rPr>
          <w:t>t</w:t>
        </w:r>
      </w:ins>
      <w:ins w:id="162" w:author="Kaxiong" w:date="2021-03-11T14:18:00Z">
        <w:r w:rsidR="00AE77CA">
          <w:rPr>
            <w:rFonts w:ascii="Arial" w:hAnsi="Arial" w:cs="Arial"/>
            <w:sz w:val="20"/>
          </w:rPr>
          <w:t>xog</w:t>
        </w:r>
      </w:ins>
      <w:proofErr w:type="spellEnd"/>
      <w:r w:rsidR="00A677D0" w:rsidRPr="00260971">
        <w:rPr>
          <w:rFonts w:ascii="Arial" w:hAnsi="Arial" w:cs="Arial"/>
          <w:sz w:val="20"/>
        </w:rPr>
        <w:t xml:space="preserve"> tag </w:t>
      </w:r>
      <w:proofErr w:type="spellStart"/>
      <w:r w:rsidR="00A677D0" w:rsidRPr="00260971">
        <w:rPr>
          <w:rFonts w:ascii="Arial" w:hAnsi="Arial" w:cs="Arial"/>
          <w:sz w:val="20"/>
        </w:rPr>
        <w:t>nrho</w:t>
      </w:r>
      <w:proofErr w:type="spellEnd"/>
      <w:r w:rsidR="00A677D0" w:rsidRPr="00260971">
        <w:rPr>
          <w:rFonts w:ascii="Arial" w:hAnsi="Arial" w:cs="Arial"/>
          <w:sz w:val="20"/>
        </w:rPr>
        <w:t xml:space="preserve"> raw </w:t>
      </w:r>
      <w:proofErr w:type="spellStart"/>
      <w:r w:rsidR="00A677D0" w:rsidRPr="00260971">
        <w:rPr>
          <w:rFonts w:ascii="Arial" w:hAnsi="Arial" w:cs="Arial"/>
          <w:sz w:val="20"/>
        </w:rPr>
        <w:t>lis</w:t>
      </w:r>
      <w:proofErr w:type="spellEnd"/>
      <w:r w:rsidR="00A677D0" w:rsidRPr="00260971">
        <w:rPr>
          <w:rFonts w:ascii="Arial" w:hAnsi="Arial" w:cs="Arial"/>
          <w:sz w:val="20"/>
        </w:rPr>
        <w:t xml:space="preserve"> cov </w:t>
      </w:r>
      <w:proofErr w:type="spellStart"/>
      <w:r w:rsidR="00A677D0" w:rsidRPr="00260971">
        <w:rPr>
          <w:rFonts w:ascii="Arial" w:hAnsi="Arial" w:cs="Arial"/>
          <w:sz w:val="20"/>
        </w:rPr>
        <w:t>ntaub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ntawv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uas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muaj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thiab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cuam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tshuam</w:t>
      </w:r>
      <w:proofErr w:type="spellEnd"/>
      <w:r w:rsidR="00A677D0" w:rsidRPr="00260971">
        <w:rPr>
          <w:rFonts w:ascii="Arial" w:hAnsi="Arial" w:cs="Arial"/>
          <w:sz w:val="20"/>
        </w:rPr>
        <w:t xml:space="preserve">, </w:t>
      </w:r>
      <w:proofErr w:type="spellStart"/>
      <w:r w:rsidR="00A677D0" w:rsidRPr="00260971">
        <w:rPr>
          <w:rFonts w:ascii="Arial" w:hAnsi="Arial" w:cs="Arial"/>
          <w:sz w:val="20"/>
        </w:rPr>
        <w:t>suav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nrog</w:t>
      </w:r>
      <w:proofErr w:type="spellEnd"/>
      <w:r w:rsidR="00A677D0" w:rsidRPr="00260971">
        <w:rPr>
          <w:rFonts w:ascii="Arial" w:hAnsi="Arial" w:cs="Arial"/>
          <w:sz w:val="20"/>
        </w:rPr>
        <w:t xml:space="preserve">, tab sis </w:t>
      </w:r>
      <w:proofErr w:type="spellStart"/>
      <w:r w:rsidR="00A677D0" w:rsidRPr="00260971">
        <w:rPr>
          <w:rFonts w:ascii="Arial" w:hAnsi="Arial" w:cs="Arial"/>
          <w:sz w:val="20"/>
        </w:rPr>
        <w:t>tsis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ins w:id="163" w:author="Kaxiong" w:date="2021-03-11T14:21:00Z">
        <w:r w:rsidR="00BF755B">
          <w:rPr>
            <w:rFonts w:ascii="Arial" w:hAnsi="Arial" w:cs="Arial"/>
            <w:sz w:val="20"/>
          </w:rPr>
          <w:t>txwv</w:t>
        </w:r>
        <w:proofErr w:type="spellEnd"/>
        <w:r w:rsidR="00BF755B">
          <w:rPr>
            <w:rFonts w:ascii="Arial" w:hAnsi="Arial" w:cs="Arial"/>
            <w:sz w:val="20"/>
          </w:rPr>
          <w:t xml:space="preserve"> </w:t>
        </w:r>
      </w:ins>
      <w:del w:id="164" w:author="Kaxiong" w:date="2021-03-11T14:21:00Z">
        <w:r w:rsidR="00A677D0" w:rsidRPr="00260971" w:rsidDel="00BF755B">
          <w:rPr>
            <w:rFonts w:ascii="Arial" w:hAnsi="Arial" w:cs="Arial"/>
            <w:sz w:val="20"/>
          </w:rPr>
          <w:delText xml:space="preserve">tas </w:delText>
        </w:r>
      </w:del>
      <w:proofErr w:type="spellStart"/>
      <w:r w:rsidR="00A677D0" w:rsidRPr="00260971">
        <w:rPr>
          <w:rFonts w:ascii="Arial" w:hAnsi="Arial" w:cs="Arial"/>
          <w:sz w:val="20"/>
        </w:rPr>
        <w:t>rau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del w:id="165" w:author="Kaxiong" w:date="2021-03-11T14:21:00Z">
        <w:r w:rsidR="00A677D0" w:rsidRPr="00260971" w:rsidDel="00BF755B">
          <w:rPr>
            <w:rFonts w:ascii="Arial" w:hAnsi="Arial" w:cs="Arial"/>
            <w:sz w:val="20"/>
          </w:rPr>
          <w:delText xml:space="preserve">saib </w:delText>
        </w:r>
      </w:del>
      <w:proofErr w:type="spellStart"/>
      <w:ins w:id="166" w:author="Kaxiong" w:date="2021-03-11T14:21:00Z">
        <w:r w:rsidR="00BF755B">
          <w:rPr>
            <w:rFonts w:ascii="Arial" w:hAnsi="Arial" w:cs="Arial"/>
            <w:sz w:val="20"/>
          </w:rPr>
          <w:t>tshuaj</w:t>
        </w:r>
        <w:proofErr w:type="spellEnd"/>
        <w:r w:rsidR="00BF755B">
          <w:rPr>
            <w:rFonts w:ascii="Arial" w:hAnsi="Arial" w:cs="Arial"/>
            <w:sz w:val="20"/>
          </w:rPr>
          <w:t xml:space="preserve"> </w:t>
        </w:r>
      </w:ins>
      <w:proofErr w:type="spellStart"/>
      <w:r w:rsidR="00A677D0" w:rsidRPr="00260971">
        <w:rPr>
          <w:rFonts w:ascii="Arial" w:hAnsi="Arial" w:cs="Arial"/>
          <w:sz w:val="20"/>
        </w:rPr>
        <w:t>xyuas</w:t>
      </w:r>
      <w:proofErr w:type="spellEnd"/>
      <w:ins w:id="167" w:author="Kaxiong" w:date="2021-03-11T14:21:00Z">
        <w:r w:rsidR="00BF755B">
          <w:rPr>
            <w:rFonts w:ascii="Arial" w:hAnsi="Arial" w:cs="Arial"/>
            <w:sz w:val="20"/>
          </w:rPr>
          <w:t xml:space="preserve"> </w:t>
        </w:r>
        <w:proofErr w:type="spellStart"/>
        <w:r w:rsidR="00BF755B">
          <w:rPr>
            <w:rFonts w:ascii="Arial" w:hAnsi="Arial" w:cs="Arial"/>
            <w:sz w:val="20"/>
          </w:rPr>
          <w:t>ntawm</w:t>
        </w:r>
      </w:ins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koj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tus</w:t>
      </w:r>
      <w:proofErr w:type="spellEnd"/>
      <w:r w:rsidR="00A677D0" w:rsidRPr="00260971">
        <w:rPr>
          <w:rFonts w:ascii="Arial" w:hAnsi="Arial" w:cs="Arial"/>
          <w:sz w:val="20"/>
        </w:rPr>
        <w:t xml:space="preserve"> me</w:t>
      </w:r>
      <w:ins w:id="168" w:author="Kaxiong" w:date="2021-03-11T14:21:00Z">
        <w:r w:rsidR="00BF755B">
          <w:rPr>
            <w:rFonts w:ascii="Arial" w:hAnsi="Arial" w:cs="Arial"/>
            <w:sz w:val="20"/>
          </w:rPr>
          <w:t xml:space="preserve"> </w:t>
        </w:r>
      </w:ins>
      <w:proofErr w:type="spellStart"/>
      <w:r w:rsidR="00A677D0" w:rsidRPr="00260971">
        <w:rPr>
          <w:rFonts w:ascii="Arial" w:hAnsi="Arial" w:cs="Arial"/>
          <w:sz w:val="20"/>
        </w:rPr>
        <w:t>nyuam</w:t>
      </w:r>
      <w:proofErr w:type="spellEnd"/>
      <w:r w:rsidR="00A677D0" w:rsidRPr="00260971">
        <w:rPr>
          <w:rFonts w:ascii="Arial" w:hAnsi="Arial" w:cs="Arial"/>
          <w:sz w:val="20"/>
        </w:rPr>
        <w:t xml:space="preserve"> cov </w:t>
      </w:r>
      <w:proofErr w:type="spellStart"/>
      <w:r w:rsidR="00A677D0" w:rsidRPr="00260971">
        <w:rPr>
          <w:rFonts w:ascii="Arial" w:hAnsi="Arial" w:cs="Arial"/>
          <w:sz w:val="20"/>
        </w:rPr>
        <w:t>ntaub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ntawv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khaws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tseg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txog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kawm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ntawv</w:t>
      </w:r>
      <w:proofErr w:type="spellEnd"/>
      <w:ins w:id="169" w:author="Kaxiong" w:date="2021-03-11T14:21:00Z">
        <w:r w:rsidR="00BF755B">
          <w:rPr>
            <w:rFonts w:ascii="Arial" w:hAnsi="Arial" w:cs="Arial"/>
            <w:sz w:val="20"/>
          </w:rPr>
          <w:t xml:space="preserve"> </w:t>
        </w:r>
        <w:proofErr w:type="spellStart"/>
        <w:r w:rsidR="00BF755B">
          <w:rPr>
            <w:rFonts w:ascii="Arial" w:hAnsi="Arial" w:cs="Arial"/>
            <w:sz w:val="20"/>
          </w:rPr>
          <w:t>uas</w:t>
        </w:r>
        <w:proofErr w:type="spellEnd"/>
        <w:r w:rsidR="00BF755B">
          <w:rPr>
            <w:rFonts w:ascii="Arial" w:hAnsi="Arial" w:cs="Arial"/>
            <w:sz w:val="20"/>
          </w:rPr>
          <w:t xml:space="preserve"> </w:t>
        </w:r>
      </w:ins>
      <w:proofErr w:type="spellStart"/>
      <w:ins w:id="170" w:author="Kaxiong" w:date="2021-03-11T14:22:00Z">
        <w:r w:rsidR="00BF755B">
          <w:rPr>
            <w:rFonts w:ascii="Arial" w:hAnsi="Arial" w:cs="Arial"/>
            <w:sz w:val="20"/>
          </w:rPr>
          <w:t>nce</w:t>
        </w:r>
        <w:proofErr w:type="spellEnd"/>
        <w:r w:rsidR="00BF755B">
          <w:rPr>
            <w:rFonts w:ascii="Arial" w:hAnsi="Arial" w:cs="Arial"/>
            <w:sz w:val="20"/>
          </w:rPr>
          <w:t xml:space="preserve"> </w:t>
        </w:r>
        <w:proofErr w:type="spellStart"/>
        <w:r w:rsidR="00BF755B">
          <w:rPr>
            <w:rFonts w:ascii="Arial" w:hAnsi="Arial" w:cs="Arial"/>
            <w:sz w:val="20"/>
          </w:rPr>
          <w:t>qib</w:t>
        </w:r>
      </w:ins>
      <w:proofErr w:type="spellEnd"/>
      <w:r w:rsidR="00A677D0" w:rsidRPr="00260971">
        <w:rPr>
          <w:rFonts w:ascii="Arial" w:hAnsi="Arial" w:cs="Arial"/>
          <w:sz w:val="20"/>
        </w:rPr>
        <w:t xml:space="preserve">, </w:t>
      </w:r>
      <w:del w:id="171" w:author="Kaxiong" w:date="2021-03-11T14:24:00Z">
        <w:r w:rsidR="00A677D0" w:rsidRPr="00260971" w:rsidDel="00BF755B">
          <w:rPr>
            <w:rFonts w:ascii="Arial" w:hAnsi="Arial" w:cs="Arial"/>
            <w:sz w:val="20"/>
          </w:rPr>
          <w:delText xml:space="preserve">cov </w:delText>
        </w:r>
      </w:del>
      <w:proofErr w:type="spellStart"/>
      <w:r w:rsidR="00A677D0" w:rsidRPr="00260971">
        <w:rPr>
          <w:rFonts w:ascii="Arial" w:hAnsi="Arial" w:cs="Arial"/>
          <w:sz w:val="20"/>
        </w:rPr>
        <w:t>ntaub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ntawv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ins w:id="172" w:author="Kaxiong" w:date="2021-03-11T14:25:00Z">
        <w:r w:rsidR="00BF755B">
          <w:rPr>
            <w:rFonts w:ascii="Arial" w:hAnsi="Arial" w:cs="Arial"/>
            <w:sz w:val="20"/>
          </w:rPr>
          <w:t xml:space="preserve">tau </w:t>
        </w:r>
        <w:proofErr w:type="spellStart"/>
        <w:r w:rsidR="00BF755B">
          <w:rPr>
            <w:rFonts w:ascii="Arial" w:hAnsi="Arial" w:cs="Arial"/>
            <w:sz w:val="20"/>
          </w:rPr>
          <w:t>raug</w:t>
        </w:r>
        <w:proofErr w:type="spellEnd"/>
        <w:r w:rsidR="00BF755B">
          <w:rPr>
            <w:rFonts w:ascii="Arial" w:hAnsi="Arial" w:cs="Arial"/>
            <w:sz w:val="20"/>
          </w:rPr>
          <w:t xml:space="preserve"> </w:t>
        </w:r>
      </w:ins>
      <w:proofErr w:type="spellStart"/>
      <w:r w:rsidR="00A677D0" w:rsidRPr="00260971">
        <w:rPr>
          <w:rFonts w:ascii="Arial" w:hAnsi="Arial" w:cs="Arial"/>
          <w:sz w:val="20"/>
        </w:rPr>
        <w:t>muab</w:t>
      </w:r>
      <w:proofErr w:type="spellEnd"/>
      <w:r w:rsidR="00A677D0" w:rsidRPr="00260971">
        <w:rPr>
          <w:rFonts w:ascii="Arial" w:hAnsi="Arial" w:cs="Arial"/>
          <w:sz w:val="20"/>
        </w:rPr>
        <w:t xml:space="preserve"> los </w:t>
      </w:r>
      <w:proofErr w:type="spellStart"/>
      <w:r w:rsidR="00A677D0" w:rsidRPr="00260971">
        <w:rPr>
          <w:rFonts w:ascii="Arial" w:hAnsi="Arial" w:cs="Arial"/>
          <w:sz w:val="20"/>
        </w:rPr>
        <w:t>ntawm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ins w:id="173" w:author="Kaxiong" w:date="2021-03-11T14:25:00Z">
        <w:r w:rsidR="00BF755B">
          <w:rPr>
            <w:rFonts w:ascii="Arial" w:hAnsi="Arial" w:cs="Arial"/>
            <w:sz w:val="20"/>
          </w:rPr>
          <w:t xml:space="preserve">(cov) </w:t>
        </w:r>
      </w:ins>
      <w:proofErr w:type="spellStart"/>
      <w:r w:rsidR="00A677D0" w:rsidRPr="00260971">
        <w:rPr>
          <w:rFonts w:ascii="Arial" w:hAnsi="Arial" w:cs="Arial"/>
          <w:sz w:val="20"/>
        </w:rPr>
        <w:t>niam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txiv</w:t>
      </w:r>
      <w:proofErr w:type="spellEnd"/>
      <w:r w:rsidR="00A677D0" w:rsidRPr="00260971">
        <w:rPr>
          <w:rFonts w:ascii="Arial" w:hAnsi="Arial" w:cs="Arial"/>
          <w:sz w:val="20"/>
        </w:rPr>
        <w:t xml:space="preserve">, </w:t>
      </w:r>
      <w:ins w:id="174" w:author="Kaxiong" w:date="2021-03-11T14:24:00Z">
        <w:r w:rsidR="00BF755B">
          <w:rPr>
            <w:rFonts w:ascii="Arial" w:hAnsi="Arial" w:cs="Arial"/>
            <w:sz w:val="20"/>
          </w:rPr>
          <w:t>(</w:t>
        </w:r>
      </w:ins>
      <w:r w:rsidR="00A677D0" w:rsidRPr="00260971">
        <w:rPr>
          <w:rFonts w:ascii="Arial" w:hAnsi="Arial" w:cs="Arial"/>
          <w:sz w:val="20"/>
        </w:rPr>
        <w:t>cov</w:t>
      </w:r>
      <w:ins w:id="175" w:author="Kaxiong" w:date="2021-03-11T14:24:00Z">
        <w:r w:rsidR="00BF755B">
          <w:rPr>
            <w:rFonts w:ascii="Arial" w:hAnsi="Arial" w:cs="Arial"/>
            <w:sz w:val="20"/>
          </w:rPr>
          <w:t>)</w:t>
        </w:r>
      </w:ins>
      <w:del w:id="176" w:author="Kaxiong" w:date="2021-03-11T14:24:00Z">
        <w:r w:rsidR="00A677D0" w:rsidRPr="00260971" w:rsidDel="00BF755B">
          <w:rPr>
            <w:rFonts w:ascii="Arial" w:hAnsi="Arial" w:cs="Arial"/>
            <w:sz w:val="20"/>
          </w:rPr>
          <w:delText xml:space="preserve"> (s)</w:delText>
        </w:r>
      </w:del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xib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fwb</w:t>
      </w:r>
      <w:proofErr w:type="spellEnd"/>
      <w:r w:rsidR="00A677D0" w:rsidRPr="00260971">
        <w:rPr>
          <w:rFonts w:ascii="Arial" w:hAnsi="Arial" w:cs="Arial"/>
          <w:sz w:val="20"/>
        </w:rPr>
        <w:t xml:space="preserve">, </w:t>
      </w:r>
      <w:ins w:id="177" w:author="Kaxiong" w:date="2021-03-11T14:25:00Z">
        <w:r w:rsidR="00BF755B">
          <w:rPr>
            <w:rFonts w:ascii="Arial" w:hAnsi="Arial" w:cs="Arial"/>
            <w:sz w:val="20"/>
          </w:rPr>
          <w:t>(</w:t>
        </w:r>
      </w:ins>
      <w:r w:rsidR="00A677D0" w:rsidRPr="00260971">
        <w:rPr>
          <w:rFonts w:ascii="Arial" w:hAnsi="Arial" w:cs="Arial"/>
          <w:sz w:val="20"/>
        </w:rPr>
        <w:t>cov</w:t>
      </w:r>
      <w:ins w:id="178" w:author="Kaxiong" w:date="2021-03-11T14:25:00Z">
        <w:r w:rsidR="00BF755B">
          <w:rPr>
            <w:rFonts w:ascii="Arial" w:hAnsi="Arial" w:cs="Arial"/>
            <w:sz w:val="20"/>
          </w:rPr>
          <w:t>)</w:t>
        </w:r>
      </w:ins>
      <w:del w:id="179" w:author="Kaxiong" w:date="2021-03-11T14:25:00Z">
        <w:r w:rsidR="00A677D0" w:rsidRPr="00260971" w:rsidDel="00BF755B">
          <w:rPr>
            <w:rFonts w:ascii="Arial" w:hAnsi="Arial" w:cs="Arial"/>
            <w:sz w:val="20"/>
          </w:rPr>
          <w:delText xml:space="preserve"> (s)</w:delText>
        </w:r>
      </w:del>
      <w:ins w:id="180" w:author="Kaxiong" w:date="2021-03-11T14:25:00Z">
        <w:r w:rsidR="00BF755B">
          <w:rPr>
            <w:rFonts w:ascii="Arial" w:hAnsi="Arial" w:cs="Arial"/>
            <w:sz w:val="20"/>
          </w:rPr>
          <w:t xml:space="preserve"> </w:t>
        </w:r>
        <w:proofErr w:type="spellStart"/>
        <w:r w:rsidR="00BF755B">
          <w:rPr>
            <w:rFonts w:ascii="Arial" w:hAnsi="Arial" w:cs="Arial"/>
            <w:sz w:val="20"/>
          </w:rPr>
          <w:t>neeg</w:t>
        </w:r>
        <w:proofErr w:type="spellEnd"/>
        <w:r w:rsidR="00BF755B">
          <w:rPr>
            <w:rFonts w:ascii="Arial" w:hAnsi="Arial" w:cs="Arial"/>
            <w:sz w:val="20"/>
          </w:rPr>
          <w:t xml:space="preserve"> </w:t>
        </w:r>
        <w:proofErr w:type="spellStart"/>
        <w:r w:rsidR="00BF755B">
          <w:rPr>
            <w:rFonts w:ascii="Arial" w:hAnsi="Arial" w:cs="Arial"/>
            <w:sz w:val="20"/>
          </w:rPr>
          <w:t>muab</w:t>
        </w:r>
        <w:proofErr w:type="spellEnd"/>
        <w:r w:rsidR="00BF755B">
          <w:rPr>
            <w:rFonts w:ascii="Arial" w:hAnsi="Arial" w:cs="Arial"/>
            <w:sz w:val="20"/>
          </w:rPr>
          <w:t xml:space="preserve"> cov</w:t>
        </w:r>
      </w:ins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kev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pab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cuam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uas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cuam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tshuam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thiab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lwm</w:t>
      </w:r>
      <w:proofErr w:type="spellEnd"/>
      <w:r w:rsidR="00A677D0" w:rsidRPr="00260971">
        <w:rPr>
          <w:rFonts w:ascii="Arial" w:hAnsi="Arial" w:cs="Arial"/>
          <w:sz w:val="20"/>
        </w:rPr>
        <w:t xml:space="preserve"> cov </w:t>
      </w:r>
      <w:del w:id="181" w:author="Kaxiong" w:date="2021-03-11T14:26:00Z">
        <w:r w:rsidR="00A677D0" w:rsidRPr="00260971" w:rsidDel="00BF755B">
          <w:rPr>
            <w:rFonts w:ascii="Arial" w:hAnsi="Arial" w:cs="Arial"/>
            <w:sz w:val="20"/>
          </w:rPr>
          <w:delText>neeg</w:delText>
        </w:r>
      </w:del>
      <w:proofErr w:type="spellStart"/>
      <w:ins w:id="182" w:author="Kaxiong" w:date="2021-03-11T14:26:00Z">
        <w:r w:rsidR="00BF755B">
          <w:rPr>
            <w:rFonts w:ascii="Arial" w:hAnsi="Arial" w:cs="Arial"/>
            <w:sz w:val="20"/>
          </w:rPr>
          <w:t>mej</w:t>
        </w:r>
        <w:proofErr w:type="spellEnd"/>
        <w:r w:rsidR="00BF755B">
          <w:rPr>
            <w:rFonts w:ascii="Arial" w:hAnsi="Arial" w:cs="Arial"/>
            <w:sz w:val="20"/>
          </w:rPr>
          <w:t xml:space="preserve"> </w:t>
        </w:r>
        <w:proofErr w:type="spellStart"/>
        <w:r w:rsidR="00BF755B">
          <w:rPr>
            <w:rFonts w:ascii="Arial" w:hAnsi="Arial" w:cs="Arial"/>
            <w:sz w:val="20"/>
          </w:rPr>
          <w:t>zeej</w:t>
        </w:r>
      </w:ins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hauv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pab</w:t>
      </w:r>
      <w:proofErr w:type="spellEnd"/>
      <w:r w:rsidR="00A677D0" w:rsidRPr="00260971">
        <w:rPr>
          <w:rFonts w:ascii="Arial" w:hAnsi="Arial" w:cs="Arial"/>
          <w:sz w:val="20"/>
        </w:rPr>
        <w:t xml:space="preserve"> </w:t>
      </w:r>
      <w:proofErr w:type="spellStart"/>
      <w:r w:rsidR="00A677D0" w:rsidRPr="00260971">
        <w:rPr>
          <w:rFonts w:ascii="Arial" w:hAnsi="Arial" w:cs="Arial"/>
          <w:sz w:val="20"/>
        </w:rPr>
        <w:t>pawg</w:t>
      </w:r>
      <w:proofErr w:type="spellEnd"/>
      <w:r w:rsidR="00A677D0" w:rsidRPr="00260971">
        <w:rPr>
          <w:rFonts w:ascii="Arial" w:hAnsi="Arial" w:cs="Arial"/>
          <w:sz w:val="20"/>
        </w:rPr>
        <w:t xml:space="preserve"> IEP</w:t>
      </w:r>
    </w:p>
    <w:p w14:paraId="1C99E135" w14:textId="7F6C647E" w:rsidR="00924D83" w:rsidRPr="002A0B14" w:rsidRDefault="00924D83" w:rsidP="002A0B14">
      <w:pPr>
        <w:rPr>
          <w:rFonts w:cs="Angsana New"/>
          <w:szCs w:val="30"/>
        </w:rPr>
      </w:pPr>
      <w:proofErr w:type="spellStart"/>
      <w:r w:rsidRPr="002A0B14">
        <w:rPr>
          <w:rFonts w:ascii="Arial" w:hAnsi="Arial" w:cs="Arial"/>
          <w:b/>
          <w:bCs/>
          <w:sz w:val="20"/>
          <w:szCs w:val="20"/>
        </w:rPr>
        <w:t>Lwm</w:t>
      </w:r>
      <w:proofErr w:type="spellEnd"/>
      <w:r w:rsidRPr="002A0B14">
        <w:rPr>
          <w:rFonts w:ascii="Arial" w:hAnsi="Arial" w:cs="Arial"/>
          <w:b/>
          <w:bCs/>
          <w:sz w:val="20"/>
          <w:szCs w:val="20"/>
        </w:rPr>
        <w:t xml:space="preserve"> yam </w:t>
      </w:r>
      <w:proofErr w:type="spellStart"/>
      <w:r w:rsidRPr="002A0B14">
        <w:rPr>
          <w:rFonts w:ascii="Arial" w:hAnsi="Arial" w:cs="Arial"/>
          <w:b/>
          <w:bCs/>
          <w:sz w:val="20"/>
          <w:szCs w:val="20"/>
        </w:rPr>
        <w:t>uas</w:t>
      </w:r>
      <w:proofErr w:type="spellEnd"/>
      <w:r w:rsidRPr="002A0B1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A0B14">
        <w:rPr>
          <w:rFonts w:ascii="Arial" w:hAnsi="Arial" w:cs="Arial"/>
          <w:b/>
          <w:bCs/>
          <w:sz w:val="20"/>
          <w:szCs w:val="20"/>
        </w:rPr>
        <w:t>cuam</w:t>
      </w:r>
      <w:proofErr w:type="spellEnd"/>
      <w:r w:rsidRPr="002A0B1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A0B14">
        <w:rPr>
          <w:rFonts w:ascii="Arial" w:hAnsi="Arial" w:cs="Arial"/>
          <w:b/>
          <w:bCs/>
          <w:sz w:val="20"/>
          <w:szCs w:val="20"/>
        </w:rPr>
        <w:t>tshuam</w:t>
      </w:r>
      <w:proofErr w:type="spellEnd"/>
      <w:r w:rsidRPr="002A0B1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A0B14">
        <w:rPr>
          <w:rFonts w:ascii="Arial" w:hAnsi="Arial" w:cs="Arial"/>
          <w:b/>
          <w:bCs/>
          <w:sz w:val="20"/>
          <w:szCs w:val="20"/>
        </w:rPr>
        <w:t>nrog</w:t>
      </w:r>
      <w:proofErr w:type="spellEnd"/>
      <w:r w:rsidRPr="002A0B1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A0B14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2A0B14">
        <w:rPr>
          <w:rFonts w:ascii="Arial" w:hAnsi="Arial" w:cs="Arial"/>
          <w:b/>
          <w:bCs/>
          <w:sz w:val="20"/>
          <w:szCs w:val="20"/>
        </w:rPr>
        <w:t xml:space="preserve"> </w:t>
      </w:r>
      <w:del w:id="183" w:author="Kaxiong" w:date="2021-03-11T14:26:00Z">
        <w:r w:rsidRPr="002A0B14" w:rsidDel="00BF755B">
          <w:rPr>
            <w:rFonts w:ascii="Arial" w:hAnsi="Arial" w:cs="Arial"/>
            <w:b/>
            <w:bCs/>
            <w:sz w:val="20"/>
            <w:szCs w:val="20"/>
          </w:rPr>
          <w:delText>lub tswv yim</w:delText>
        </w:r>
      </w:del>
      <w:proofErr w:type="spellStart"/>
      <w:ins w:id="184" w:author="Kaxiong" w:date="2021-03-11T14:27:00Z">
        <w:r w:rsidR="00BF755B">
          <w:rPr>
            <w:rFonts w:ascii="Arial" w:hAnsi="Arial" w:cs="Arial"/>
            <w:b/>
            <w:bCs/>
            <w:sz w:val="20"/>
            <w:szCs w:val="20"/>
          </w:rPr>
          <w:t>kev</w:t>
        </w:r>
        <w:proofErr w:type="spellEnd"/>
        <w:r w:rsidR="00BF755B">
          <w:rPr>
            <w:rFonts w:ascii="Arial" w:hAnsi="Arial" w:cs="Arial"/>
            <w:b/>
            <w:bCs/>
            <w:sz w:val="20"/>
            <w:szCs w:val="20"/>
          </w:rPr>
          <w:t xml:space="preserve"> </w:t>
        </w:r>
        <w:proofErr w:type="spellStart"/>
        <w:r w:rsidR="00BF755B">
          <w:rPr>
            <w:rFonts w:ascii="Arial" w:hAnsi="Arial" w:cs="Arial"/>
            <w:b/>
            <w:bCs/>
            <w:sz w:val="20"/>
            <w:szCs w:val="20"/>
          </w:rPr>
          <w:t>thov</w:t>
        </w:r>
      </w:ins>
      <w:proofErr w:type="spellEnd"/>
      <w:r w:rsidRPr="002A0B14">
        <w:rPr>
          <w:rFonts w:ascii="Arial" w:hAnsi="Arial" w:cs="Arial"/>
          <w:b/>
          <w:bCs/>
          <w:sz w:val="20"/>
          <w:szCs w:val="20"/>
        </w:rPr>
        <w:t xml:space="preserve">:  </w:t>
      </w:r>
      <w:proofErr w:type="spellStart"/>
      <w:r w:rsidR="002A0B14" w:rsidRPr="002A0B14">
        <w:rPr>
          <w:rFonts w:ascii="Arial" w:hAnsi="Arial" w:cs="Arial"/>
          <w:sz w:val="20"/>
        </w:rPr>
        <w:t>Pab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pawg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del w:id="185" w:author="Kaxiong" w:date="2021-03-11T14:27:00Z">
        <w:r w:rsidR="002A0B14" w:rsidRPr="002A0B14" w:rsidDel="00BF755B">
          <w:rPr>
            <w:rFonts w:ascii="Arial" w:hAnsi="Arial" w:cs="Arial"/>
            <w:sz w:val="20"/>
          </w:rPr>
          <w:delText xml:space="preserve">no </w:delText>
        </w:r>
      </w:del>
      <w:proofErr w:type="spellStart"/>
      <w:r w:rsidR="002A0B14" w:rsidRPr="002A0B14">
        <w:rPr>
          <w:rFonts w:ascii="Arial" w:hAnsi="Arial" w:cs="Arial"/>
          <w:sz w:val="20"/>
        </w:rPr>
        <w:t>yuav</w:t>
      </w:r>
      <w:proofErr w:type="spellEnd"/>
      <w:r w:rsidR="002A0B14" w:rsidRPr="002A0B14">
        <w:rPr>
          <w:rFonts w:ascii="Arial" w:hAnsi="Arial" w:cs="Arial"/>
          <w:sz w:val="20"/>
        </w:rPr>
        <w:t xml:space="preserve"> sib </w:t>
      </w:r>
      <w:proofErr w:type="spellStart"/>
      <w:r w:rsidR="002A0B14" w:rsidRPr="002A0B14">
        <w:rPr>
          <w:rFonts w:ascii="Arial" w:hAnsi="Arial" w:cs="Arial"/>
          <w:sz w:val="20"/>
        </w:rPr>
        <w:t>tham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txog</w:t>
      </w:r>
      <w:proofErr w:type="spellEnd"/>
      <w:r w:rsidR="002A0B14" w:rsidRPr="002A0B14">
        <w:rPr>
          <w:rFonts w:ascii="Arial" w:hAnsi="Arial" w:cs="Arial"/>
          <w:sz w:val="20"/>
        </w:rPr>
        <w:t xml:space="preserve"> cov </w:t>
      </w:r>
      <w:proofErr w:type="spellStart"/>
      <w:r w:rsidR="002A0B14" w:rsidRPr="002A0B14">
        <w:rPr>
          <w:rFonts w:ascii="Arial" w:hAnsi="Arial" w:cs="Arial"/>
          <w:sz w:val="20"/>
        </w:rPr>
        <w:t>kev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hloov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kho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ins w:id="186" w:author="Kaxiong" w:date="2021-03-11T14:27:00Z">
        <w:r w:rsidR="00BF755B">
          <w:rPr>
            <w:rFonts w:ascii="Arial" w:hAnsi="Arial" w:cs="Arial"/>
            <w:sz w:val="20"/>
          </w:rPr>
          <w:t>rau</w:t>
        </w:r>
        <w:proofErr w:type="spellEnd"/>
        <w:r w:rsidR="00BF755B">
          <w:rPr>
            <w:rFonts w:ascii="Arial" w:hAnsi="Arial" w:cs="Arial"/>
            <w:sz w:val="20"/>
          </w:rPr>
          <w:t xml:space="preserve"> </w:t>
        </w:r>
      </w:ins>
      <w:del w:id="187" w:author="Kaxiong" w:date="2021-03-11T14:27:00Z">
        <w:r w:rsidR="002A0B14" w:rsidRPr="002A0B14" w:rsidDel="00BF755B">
          <w:rPr>
            <w:rFonts w:ascii="Arial" w:hAnsi="Arial" w:cs="Arial"/>
            <w:sz w:val="20"/>
          </w:rPr>
          <w:delText xml:space="preserve">uas tsab </w:delText>
        </w:r>
      </w:del>
      <w:r w:rsidR="002A0B14" w:rsidRPr="002A0B14">
        <w:rPr>
          <w:rFonts w:ascii="Arial" w:hAnsi="Arial" w:cs="Arial"/>
          <w:sz w:val="20"/>
        </w:rPr>
        <w:t>IEP</w:t>
      </w:r>
      <w:ins w:id="188" w:author="Kaxiong" w:date="2021-03-11T14:28:00Z">
        <w:r w:rsidR="00BF755B">
          <w:rPr>
            <w:rFonts w:ascii="Arial" w:hAnsi="Arial" w:cs="Arial"/>
            <w:sz w:val="20"/>
          </w:rPr>
          <w:t xml:space="preserve"> </w:t>
        </w:r>
        <w:proofErr w:type="spellStart"/>
        <w:r w:rsidR="00BF755B">
          <w:rPr>
            <w:rFonts w:ascii="Arial" w:hAnsi="Arial" w:cs="Arial"/>
            <w:sz w:val="20"/>
          </w:rPr>
          <w:t>tias</w:t>
        </w:r>
        <w:proofErr w:type="spellEnd"/>
        <w:r w:rsidR="00BF755B">
          <w:rPr>
            <w:rFonts w:ascii="Arial" w:hAnsi="Arial" w:cs="Arial"/>
            <w:sz w:val="20"/>
          </w:rPr>
          <w:t xml:space="preserve"> </w:t>
        </w:r>
        <w:proofErr w:type="spellStart"/>
        <w:r w:rsidR="00BF755B">
          <w:rPr>
            <w:rFonts w:ascii="Arial" w:hAnsi="Arial" w:cs="Arial"/>
            <w:sz w:val="20"/>
          </w:rPr>
          <w:t>yog</w:t>
        </w:r>
      </w:ins>
      <w:proofErr w:type="spellEnd"/>
      <w:r w:rsidR="002A0B14" w:rsidRPr="002A0B14">
        <w:rPr>
          <w:rFonts w:ascii="Arial" w:hAnsi="Arial" w:cs="Arial"/>
          <w:sz w:val="20"/>
        </w:rPr>
        <w:t xml:space="preserve"> / </w:t>
      </w:r>
      <w:proofErr w:type="spellStart"/>
      <w:ins w:id="189" w:author="Kaxiong" w:date="2021-03-11T14:28:00Z">
        <w:r w:rsidR="00BF755B">
          <w:rPr>
            <w:rFonts w:ascii="Arial" w:hAnsi="Arial" w:cs="Arial"/>
            <w:sz w:val="20"/>
          </w:rPr>
          <w:t>yuav</w:t>
        </w:r>
        <w:proofErr w:type="spellEnd"/>
        <w:r w:rsidR="00BF755B">
          <w:rPr>
            <w:rFonts w:ascii="Arial" w:hAnsi="Arial" w:cs="Arial"/>
            <w:sz w:val="20"/>
          </w:rPr>
          <w:t xml:space="preserve"> </w:t>
        </w:r>
      </w:ins>
      <w:proofErr w:type="spellStart"/>
      <w:ins w:id="190" w:author="Kaxiong" w:date="2021-03-11T14:29:00Z">
        <w:r w:rsidR="00BF755B">
          <w:rPr>
            <w:rFonts w:ascii="Arial" w:hAnsi="Arial" w:cs="Arial"/>
            <w:sz w:val="20"/>
          </w:rPr>
          <w:t>muaj</w:t>
        </w:r>
        <w:proofErr w:type="spellEnd"/>
        <w:r w:rsidR="00BF755B">
          <w:rPr>
            <w:rFonts w:ascii="Arial" w:hAnsi="Arial" w:cs="Arial"/>
            <w:sz w:val="20"/>
          </w:rPr>
          <w:t xml:space="preserve"> </w:t>
        </w:r>
        <w:proofErr w:type="spellStart"/>
        <w:r w:rsidR="00BF755B">
          <w:rPr>
            <w:rFonts w:ascii="Arial" w:hAnsi="Arial" w:cs="Arial"/>
            <w:sz w:val="20"/>
          </w:rPr>
          <w:t>kev</w:t>
        </w:r>
        <w:proofErr w:type="spellEnd"/>
        <w:r w:rsidR="00BF755B">
          <w:rPr>
            <w:rFonts w:ascii="Arial" w:hAnsi="Arial" w:cs="Arial"/>
            <w:sz w:val="20"/>
          </w:rPr>
          <w:t xml:space="preserve"> </w:t>
        </w:r>
        <w:proofErr w:type="spellStart"/>
        <w:r w:rsidR="00BF755B">
          <w:rPr>
            <w:rFonts w:ascii="Arial" w:hAnsi="Arial" w:cs="Arial"/>
            <w:sz w:val="20"/>
          </w:rPr>
          <w:t>cuam</w:t>
        </w:r>
        <w:proofErr w:type="spellEnd"/>
        <w:r w:rsidR="00BF755B">
          <w:rPr>
            <w:rFonts w:ascii="Arial" w:hAnsi="Arial" w:cs="Arial"/>
            <w:sz w:val="20"/>
          </w:rPr>
          <w:t xml:space="preserve"> </w:t>
        </w:r>
        <w:proofErr w:type="spellStart"/>
        <w:r w:rsidR="00BF755B">
          <w:rPr>
            <w:rFonts w:ascii="Arial" w:hAnsi="Arial" w:cs="Arial"/>
            <w:sz w:val="20"/>
          </w:rPr>
          <w:t>tshuam</w:t>
        </w:r>
        <w:proofErr w:type="spellEnd"/>
        <w:r w:rsidR="00BF755B">
          <w:rPr>
            <w:rFonts w:ascii="Arial" w:hAnsi="Arial" w:cs="Arial"/>
            <w:sz w:val="20"/>
          </w:rPr>
          <w:t xml:space="preserve"> </w:t>
        </w:r>
      </w:ins>
      <w:r w:rsidR="002A0B14" w:rsidRPr="002A0B14">
        <w:rPr>
          <w:rFonts w:ascii="Arial" w:hAnsi="Arial" w:cs="Arial"/>
          <w:sz w:val="20"/>
        </w:rPr>
        <w:t xml:space="preserve">vim </w:t>
      </w:r>
      <w:proofErr w:type="spellStart"/>
      <w:ins w:id="191" w:author="Kaxiong" w:date="2021-03-11T14:30:00Z">
        <w:r w:rsidR="00BF755B">
          <w:rPr>
            <w:rFonts w:ascii="Arial" w:hAnsi="Arial" w:cs="Arial"/>
            <w:sz w:val="20"/>
          </w:rPr>
          <w:t>yog</w:t>
        </w:r>
        <w:proofErr w:type="spellEnd"/>
        <w:r w:rsidR="00BF755B">
          <w:rPr>
            <w:rFonts w:ascii="Arial" w:hAnsi="Arial" w:cs="Arial"/>
            <w:sz w:val="20"/>
          </w:rPr>
          <w:t xml:space="preserve"> </w:t>
        </w:r>
        <w:proofErr w:type="spellStart"/>
        <w:r w:rsidR="00BF755B">
          <w:rPr>
            <w:rFonts w:ascii="Arial" w:hAnsi="Arial" w:cs="Arial"/>
            <w:sz w:val="20"/>
          </w:rPr>
          <w:t>kev</w:t>
        </w:r>
        <w:proofErr w:type="spellEnd"/>
        <w:r w:rsidR="00BF755B">
          <w:rPr>
            <w:rFonts w:ascii="Arial" w:hAnsi="Arial" w:cs="Arial"/>
            <w:sz w:val="20"/>
          </w:rPr>
          <w:t xml:space="preserve"> </w:t>
        </w:r>
        <w:proofErr w:type="spellStart"/>
        <w:r w:rsidR="00BF755B">
          <w:rPr>
            <w:rFonts w:ascii="Arial" w:hAnsi="Arial" w:cs="Arial"/>
            <w:sz w:val="20"/>
          </w:rPr>
          <w:t>kaw</w:t>
        </w:r>
        <w:proofErr w:type="spellEnd"/>
        <w:r w:rsidR="00BF755B">
          <w:rPr>
            <w:rFonts w:ascii="Arial" w:hAnsi="Arial" w:cs="Arial"/>
            <w:sz w:val="20"/>
          </w:rPr>
          <w:t xml:space="preserve"> </w:t>
        </w:r>
      </w:ins>
      <w:proofErr w:type="spellStart"/>
      <w:r w:rsidR="002A0B14" w:rsidRPr="002A0B14">
        <w:rPr>
          <w:rFonts w:ascii="Arial" w:hAnsi="Arial" w:cs="Arial"/>
          <w:sz w:val="20"/>
        </w:rPr>
        <w:t>lub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tsev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kawm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ntawv</w:t>
      </w:r>
      <w:proofErr w:type="spellEnd"/>
      <w:del w:id="192" w:author="Kaxiong" w:date="2021-03-11T14:30:00Z">
        <w:r w:rsidR="002A0B14" w:rsidRPr="002A0B14" w:rsidDel="00BF755B">
          <w:rPr>
            <w:rFonts w:ascii="Arial" w:hAnsi="Arial" w:cs="Arial"/>
            <w:sz w:val="20"/>
          </w:rPr>
          <w:delText xml:space="preserve"> daws teeb meem</w:delText>
        </w:r>
      </w:del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thiab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kev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ins w:id="193" w:author="Kaxiong" w:date="2021-03-11T14:30:00Z">
        <w:r w:rsidR="00510196">
          <w:rPr>
            <w:rFonts w:ascii="Arial" w:hAnsi="Arial" w:cs="Arial"/>
            <w:sz w:val="20"/>
          </w:rPr>
          <w:t>kev</w:t>
        </w:r>
        <w:proofErr w:type="spellEnd"/>
        <w:r w:rsidR="00510196">
          <w:rPr>
            <w:rFonts w:ascii="Arial" w:hAnsi="Arial" w:cs="Arial"/>
            <w:sz w:val="20"/>
          </w:rPr>
          <w:t xml:space="preserve"> lees </w:t>
        </w:r>
        <w:proofErr w:type="spellStart"/>
        <w:r w:rsidR="00510196">
          <w:rPr>
            <w:rFonts w:ascii="Arial" w:hAnsi="Arial" w:cs="Arial"/>
            <w:sz w:val="20"/>
          </w:rPr>
          <w:t>txa</w:t>
        </w:r>
      </w:ins>
      <w:ins w:id="194" w:author="Kaxiong" w:date="2021-03-11T14:31:00Z">
        <w:r w:rsidR="00510196">
          <w:rPr>
            <w:rFonts w:ascii="Arial" w:hAnsi="Arial" w:cs="Arial"/>
            <w:sz w:val="20"/>
          </w:rPr>
          <w:t>is</w:t>
        </w:r>
        <w:proofErr w:type="spellEnd"/>
        <w:r w:rsidR="00510196">
          <w:rPr>
            <w:rFonts w:ascii="Arial" w:hAnsi="Arial" w:cs="Arial"/>
            <w:sz w:val="20"/>
          </w:rPr>
          <w:t xml:space="preserve"> </w:t>
        </w:r>
      </w:ins>
      <w:del w:id="195" w:author="Kaxiong" w:date="2021-03-11T14:31:00Z">
        <w:r w:rsidR="002A0B14" w:rsidRPr="002A0B14" w:rsidDel="00510196">
          <w:rPr>
            <w:rFonts w:ascii="Arial" w:hAnsi="Arial" w:cs="Arial"/>
            <w:sz w:val="20"/>
          </w:rPr>
          <w:delText>mus</w:delText>
        </w:r>
      </w:del>
      <w:proofErr w:type="spellStart"/>
      <w:ins w:id="196" w:author="Kaxiong" w:date="2021-03-11T14:31:00Z">
        <w:r w:rsidR="00510196">
          <w:rPr>
            <w:rFonts w:ascii="Arial" w:hAnsi="Arial" w:cs="Arial"/>
            <w:sz w:val="20"/>
          </w:rPr>
          <w:t>kev</w:t>
        </w:r>
      </w:ins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kawm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ntawv</w:t>
      </w:r>
      <w:proofErr w:type="spellEnd"/>
      <w:r w:rsidR="002A0B14" w:rsidRPr="002A0B14">
        <w:rPr>
          <w:rFonts w:ascii="Arial" w:hAnsi="Arial" w:cs="Arial"/>
          <w:sz w:val="20"/>
        </w:rPr>
        <w:t xml:space="preserve"> deb, vim </w:t>
      </w:r>
      <w:proofErr w:type="spellStart"/>
      <w:r w:rsidR="002A0B14" w:rsidRPr="002A0B14">
        <w:rPr>
          <w:rFonts w:ascii="Arial" w:hAnsi="Arial" w:cs="Arial"/>
          <w:sz w:val="20"/>
        </w:rPr>
        <w:t>hais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tias</w:t>
      </w:r>
      <w:proofErr w:type="spellEnd"/>
      <w:r w:rsidR="002A0B14" w:rsidRPr="002A0B14">
        <w:rPr>
          <w:rFonts w:ascii="Arial" w:hAnsi="Arial" w:cs="Arial"/>
          <w:sz w:val="20"/>
        </w:rPr>
        <w:t xml:space="preserve"> COVID 10 </w:t>
      </w:r>
      <w:proofErr w:type="spellStart"/>
      <w:r w:rsidR="002A0B14" w:rsidRPr="002A0B14">
        <w:rPr>
          <w:rFonts w:ascii="Arial" w:hAnsi="Arial" w:cs="Arial"/>
          <w:sz w:val="20"/>
        </w:rPr>
        <w:t>kis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thoob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txuas</w:t>
      </w:r>
      <w:proofErr w:type="spellEnd"/>
      <w:r w:rsidR="002A0B14" w:rsidRPr="002A0B14">
        <w:rPr>
          <w:rFonts w:ascii="Arial" w:hAnsi="Arial" w:cs="Arial"/>
          <w:sz w:val="20"/>
        </w:rPr>
        <w:t xml:space="preserve"> </w:t>
      </w:r>
      <w:proofErr w:type="spellStart"/>
      <w:r w:rsidR="002A0B14" w:rsidRPr="002A0B14">
        <w:rPr>
          <w:rFonts w:ascii="Arial" w:hAnsi="Arial" w:cs="Arial"/>
          <w:sz w:val="20"/>
        </w:rPr>
        <w:t>qhov</w:t>
      </w:r>
      <w:proofErr w:type="spellEnd"/>
      <w:r w:rsidR="002A0B14" w:rsidRPr="002A0B14">
        <w:rPr>
          <w:rFonts w:ascii="Arial" w:hAnsi="Arial" w:cs="Arial"/>
          <w:sz w:val="20"/>
        </w:rPr>
        <w:t>.</w:t>
      </w:r>
    </w:p>
    <w:p w14:paraId="56617DE7" w14:textId="1048DB32" w:rsidR="00924D83" w:rsidRPr="005C1741" w:rsidRDefault="00924D83" w:rsidP="005C1741">
      <w:pPr>
        <w:rPr>
          <w:rFonts w:cs="Angsana New"/>
          <w:szCs w:val="30"/>
        </w:rPr>
      </w:pP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Piav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qhia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txog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cov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txheej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txheem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ntsuas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xyuas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, </w:t>
      </w:r>
      <w:del w:id="197" w:author="Kaxiong" w:date="2021-03-11T14:33:00Z">
        <w:r w:rsidRPr="005C1741" w:rsidDel="00510196">
          <w:rPr>
            <w:rFonts w:ascii="Arial" w:hAnsi="Arial" w:cs="Arial"/>
            <w:b/>
            <w:bCs/>
            <w:sz w:val="20"/>
            <w:szCs w:val="20"/>
          </w:rPr>
          <w:delText>sim</w:delText>
        </w:r>
      </w:del>
      <w:ins w:id="198" w:author="Kaxiong" w:date="2021-03-11T14:33:00Z">
        <w:r w:rsidR="00510196">
          <w:rPr>
            <w:rFonts w:ascii="Arial" w:hAnsi="Arial" w:cs="Arial"/>
            <w:b/>
            <w:bCs/>
            <w:sz w:val="20"/>
            <w:szCs w:val="20"/>
          </w:rPr>
          <w:t xml:space="preserve">cov </w:t>
        </w:r>
        <w:proofErr w:type="spellStart"/>
        <w:r w:rsidR="00510196">
          <w:rPr>
            <w:rFonts w:ascii="Arial" w:hAnsi="Arial" w:cs="Arial"/>
            <w:b/>
            <w:bCs/>
            <w:sz w:val="20"/>
            <w:szCs w:val="20"/>
          </w:rPr>
          <w:t>kev</w:t>
        </w:r>
        <w:proofErr w:type="spellEnd"/>
        <w:r w:rsidR="00510196">
          <w:rPr>
            <w:rFonts w:ascii="Arial" w:hAnsi="Arial" w:cs="Arial"/>
            <w:b/>
            <w:bCs/>
            <w:sz w:val="20"/>
            <w:szCs w:val="20"/>
          </w:rPr>
          <w:t xml:space="preserve"> </w:t>
        </w:r>
        <w:proofErr w:type="spellStart"/>
        <w:r w:rsidR="00510196">
          <w:rPr>
            <w:rFonts w:ascii="Arial" w:hAnsi="Arial" w:cs="Arial"/>
            <w:b/>
            <w:bCs/>
            <w:sz w:val="20"/>
            <w:szCs w:val="20"/>
          </w:rPr>
          <w:t>ntsuas</w:t>
        </w:r>
      </w:ins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, </w:t>
      </w:r>
      <w:ins w:id="199" w:author="Kaxiong" w:date="2021-03-11T14:33:00Z">
        <w:r w:rsidR="00510196">
          <w:rPr>
            <w:rFonts w:ascii="Arial" w:hAnsi="Arial" w:cs="Arial"/>
            <w:b/>
            <w:bCs/>
            <w:sz w:val="20"/>
            <w:szCs w:val="20"/>
          </w:rPr>
          <w:t xml:space="preserve">cov </w:t>
        </w:r>
        <w:proofErr w:type="spellStart"/>
        <w:r w:rsidR="00510196">
          <w:rPr>
            <w:rFonts w:ascii="Arial" w:hAnsi="Arial" w:cs="Arial"/>
            <w:b/>
            <w:bCs/>
            <w:sz w:val="20"/>
            <w:szCs w:val="20"/>
          </w:rPr>
          <w:t>kev</w:t>
        </w:r>
        <w:proofErr w:type="spellEnd"/>
        <w:r w:rsidR="00510196">
          <w:rPr>
            <w:rFonts w:ascii="Arial" w:hAnsi="Arial" w:cs="Arial"/>
            <w:b/>
            <w:bCs/>
            <w:sz w:val="20"/>
            <w:szCs w:val="20"/>
          </w:rPr>
          <w:t xml:space="preserve"> </w:t>
        </w:r>
      </w:ins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khaws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cias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>, los</w:t>
      </w:r>
      <w:ins w:id="200" w:author="Kaxiong" w:date="2021-03-11T14:33:00Z">
        <w:r w:rsidR="00510196">
          <w:rPr>
            <w:rFonts w:ascii="Arial" w:hAnsi="Arial" w:cs="Arial"/>
            <w:b/>
            <w:bCs/>
            <w:sz w:val="20"/>
            <w:szCs w:val="20"/>
          </w:rPr>
          <w:t xml:space="preserve"> </w:t>
        </w:r>
      </w:ins>
      <w:r w:rsidRPr="005C1741">
        <w:rPr>
          <w:rFonts w:ascii="Arial" w:hAnsi="Arial" w:cs="Arial"/>
          <w:b/>
          <w:bCs/>
          <w:sz w:val="20"/>
          <w:szCs w:val="20"/>
        </w:rPr>
        <w:t xml:space="preserve">sis cov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ntawv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ceeb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toom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ins w:id="201" w:author="Kaxiong" w:date="2021-03-11T14:34:00Z">
        <w:r w:rsidR="00510196">
          <w:rPr>
            <w:rFonts w:ascii="Arial" w:hAnsi="Arial" w:cs="Arial"/>
            <w:b/>
            <w:bCs/>
            <w:sz w:val="20"/>
            <w:szCs w:val="20"/>
          </w:rPr>
          <w:t>uas</w:t>
        </w:r>
        <w:proofErr w:type="spellEnd"/>
        <w:r w:rsidR="00510196">
          <w:rPr>
            <w:rFonts w:ascii="Arial" w:hAnsi="Arial" w:cs="Arial"/>
            <w:b/>
            <w:bCs/>
            <w:sz w:val="20"/>
            <w:szCs w:val="20"/>
          </w:rPr>
          <w:t xml:space="preserve"> </w:t>
        </w:r>
        <w:proofErr w:type="spellStart"/>
        <w:r w:rsidR="00510196">
          <w:rPr>
            <w:rFonts w:ascii="Arial" w:hAnsi="Arial" w:cs="Arial"/>
            <w:b/>
            <w:bCs/>
            <w:sz w:val="20"/>
            <w:szCs w:val="20"/>
          </w:rPr>
          <w:t>raug</w:t>
        </w:r>
        <w:proofErr w:type="spellEnd"/>
        <w:r w:rsidR="00510196">
          <w:rPr>
            <w:rFonts w:ascii="Arial" w:hAnsi="Arial" w:cs="Arial"/>
            <w:b/>
            <w:bCs/>
            <w:sz w:val="20"/>
            <w:szCs w:val="20"/>
          </w:rPr>
          <w:t xml:space="preserve"> </w:t>
        </w:r>
      </w:ins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siv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nyob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hauv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txiav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txim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siab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del w:id="202" w:author="Kaxiong" w:date="2021-03-11T14:34:00Z">
        <w:r w:rsidRPr="005C1741" w:rsidDel="00510196">
          <w:rPr>
            <w:rFonts w:ascii="Arial" w:hAnsi="Arial" w:cs="Arial"/>
            <w:b/>
            <w:bCs/>
            <w:sz w:val="20"/>
            <w:szCs w:val="20"/>
          </w:rPr>
          <w:delText xml:space="preserve">los </w:delText>
        </w:r>
      </w:del>
      <w:proofErr w:type="spellStart"/>
      <w:ins w:id="203" w:author="Kaxiong" w:date="2021-03-11T14:34:00Z">
        <w:r w:rsidR="00510196">
          <w:rPr>
            <w:rFonts w:ascii="Arial" w:hAnsi="Arial" w:cs="Arial"/>
            <w:b/>
            <w:bCs/>
            <w:sz w:val="20"/>
            <w:szCs w:val="20"/>
          </w:rPr>
          <w:t>txhawm</w:t>
        </w:r>
        <w:proofErr w:type="spellEnd"/>
        <w:r w:rsidR="00510196">
          <w:rPr>
            <w:rFonts w:ascii="Arial" w:hAnsi="Arial" w:cs="Arial"/>
            <w:b/>
            <w:bCs/>
            <w:sz w:val="20"/>
            <w:szCs w:val="20"/>
          </w:rPr>
          <w:t xml:space="preserve"> </w:t>
        </w:r>
        <w:proofErr w:type="spellStart"/>
        <w:r w:rsidR="00510196">
          <w:rPr>
            <w:rFonts w:ascii="Arial" w:hAnsi="Arial" w:cs="Arial"/>
            <w:b/>
            <w:bCs/>
            <w:sz w:val="20"/>
            <w:szCs w:val="20"/>
          </w:rPr>
          <w:t>rau</w:t>
        </w:r>
        <w:proofErr w:type="spellEnd"/>
        <w:r w:rsidR="00510196">
          <w:rPr>
            <w:rFonts w:ascii="Arial" w:hAnsi="Arial" w:cs="Arial"/>
            <w:b/>
            <w:bCs/>
            <w:sz w:val="20"/>
            <w:szCs w:val="20"/>
          </w:rPr>
          <w:t xml:space="preserve"> </w:t>
        </w:r>
      </w:ins>
      <w:del w:id="204" w:author="Kaxiong" w:date="2021-03-11T14:34:00Z">
        <w:r w:rsidRPr="005C1741" w:rsidDel="00510196">
          <w:rPr>
            <w:rFonts w:ascii="Arial" w:hAnsi="Arial" w:cs="Arial"/>
            <w:b/>
            <w:bCs/>
            <w:sz w:val="20"/>
            <w:szCs w:val="20"/>
          </w:rPr>
          <w:delText>qhi</w:delText>
        </w:r>
      </w:del>
      <w:del w:id="205" w:author="Kaxiong" w:date="2021-03-11T14:35:00Z">
        <w:r w:rsidRPr="005C1741" w:rsidDel="00510196">
          <w:rPr>
            <w:rFonts w:ascii="Arial" w:hAnsi="Arial" w:cs="Arial"/>
            <w:b/>
            <w:bCs/>
            <w:sz w:val="20"/>
            <w:szCs w:val="20"/>
          </w:rPr>
          <w:delText>a</w:delText>
        </w:r>
      </w:del>
      <w:proofErr w:type="spellStart"/>
      <w:ins w:id="206" w:author="Kaxiong" w:date="2021-03-11T14:35:00Z">
        <w:r w:rsidR="00510196">
          <w:rPr>
            <w:rFonts w:ascii="Arial" w:hAnsi="Arial" w:cs="Arial"/>
            <w:b/>
            <w:bCs/>
            <w:sz w:val="20"/>
            <w:szCs w:val="20"/>
          </w:rPr>
          <w:t>thov</w:t>
        </w:r>
        <w:proofErr w:type="spellEnd"/>
        <w:r w:rsidR="00510196">
          <w:rPr>
            <w:rFonts w:ascii="Arial" w:hAnsi="Arial" w:cs="Arial"/>
            <w:b/>
            <w:bCs/>
            <w:sz w:val="20"/>
            <w:szCs w:val="20"/>
          </w:rPr>
          <w:t xml:space="preserve"> </w:t>
        </w:r>
        <w:proofErr w:type="spellStart"/>
        <w:r w:rsidR="00510196">
          <w:rPr>
            <w:rFonts w:ascii="Arial" w:hAnsi="Arial" w:cs="Arial"/>
            <w:b/>
            <w:bCs/>
            <w:sz w:val="20"/>
            <w:szCs w:val="20"/>
          </w:rPr>
          <w:t>qhov</w:t>
        </w:r>
      </w:ins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C1741">
        <w:rPr>
          <w:rFonts w:ascii="Arial" w:hAnsi="Arial" w:cs="Arial"/>
          <w:b/>
          <w:bCs/>
          <w:sz w:val="20"/>
          <w:szCs w:val="20"/>
        </w:rPr>
        <w:t>ntsuas</w:t>
      </w:r>
      <w:proofErr w:type="spellEnd"/>
      <w:r w:rsidRPr="005C1741">
        <w:rPr>
          <w:rFonts w:ascii="Arial" w:hAnsi="Arial" w:cs="Arial"/>
          <w:b/>
          <w:bCs/>
          <w:sz w:val="20"/>
          <w:szCs w:val="20"/>
        </w:rPr>
        <w:t xml:space="preserve"> no: </w:t>
      </w:r>
      <w:r w:rsidR="005C1741" w:rsidRPr="005C1741">
        <w:rPr>
          <w:rFonts w:ascii="Arial" w:hAnsi="Arial" w:cs="Arial"/>
          <w:sz w:val="20"/>
        </w:rPr>
        <w:t xml:space="preserve">Kev </w:t>
      </w:r>
      <w:proofErr w:type="spellStart"/>
      <w:r w:rsidR="005C1741" w:rsidRPr="005C1741">
        <w:rPr>
          <w:rFonts w:ascii="Arial" w:hAnsi="Arial" w:cs="Arial"/>
          <w:sz w:val="20"/>
        </w:rPr>
        <w:t>ntsuam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xyuas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txog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kev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del w:id="207" w:author="Kaxiong" w:date="2021-03-11T14:35:00Z">
        <w:r w:rsidR="005C1741" w:rsidRPr="005C1741" w:rsidDel="00510196">
          <w:rPr>
            <w:rFonts w:ascii="Arial" w:hAnsi="Arial" w:cs="Arial"/>
            <w:sz w:val="20"/>
          </w:rPr>
          <w:delText>mob hlwb</w:delText>
        </w:r>
      </w:del>
      <w:proofErr w:type="spellStart"/>
      <w:ins w:id="208" w:author="Kaxiong" w:date="2021-03-11T14:35:00Z">
        <w:r w:rsidR="00510196">
          <w:rPr>
            <w:rFonts w:ascii="Arial" w:hAnsi="Arial" w:cs="Arial"/>
            <w:sz w:val="20"/>
          </w:rPr>
          <w:t>paub</w:t>
        </w:r>
        <w:proofErr w:type="spellEnd"/>
        <w:r w:rsidR="00510196">
          <w:rPr>
            <w:rFonts w:ascii="Arial" w:hAnsi="Arial" w:cs="Arial"/>
            <w:sz w:val="20"/>
          </w:rPr>
          <w:t xml:space="preserve"> </w:t>
        </w:r>
        <w:proofErr w:type="spellStart"/>
        <w:r w:rsidR="00510196">
          <w:rPr>
            <w:rFonts w:ascii="Arial" w:hAnsi="Arial" w:cs="Arial"/>
            <w:sz w:val="20"/>
          </w:rPr>
          <w:t>hnov</w:t>
        </w:r>
      </w:ins>
      <w:proofErr w:type="spellEnd"/>
      <w:r w:rsidR="005C1741" w:rsidRPr="005C1741">
        <w:rPr>
          <w:rFonts w:ascii="Arial" w:hAnsi="Arial" w:cs="Arial"/>
          <w:sz w:val="20"/>
        </w:rPr>
        <w:t>,</w:t>
      </w:r>
      <w:ins w:id="209" w:author="Kaxiong" w:date="2021-03-11T14:38:00Z">
        <w:r w:rsidR="00510196" w:rsidRPr="00510196">
          <w:rPr>
            <w:rFonts w:ascii="Arial" w:hAnsi="Arial" w:cs="Arial"/>
            <w:sz w:val="20"/>
          </w:rPr>
          <w:t xml:space="preserve"> </w:t>
        </w:r>
        <w:r w:rsidR="00510196">
          <w:rPr>
            <w:rFonts w:ascii="Arial" w:hAnsi="Arial" w:cs="Arial"/>
            <w:sz w:val="20"/>
          </w:rPr>
          <w:t xml:space="preserve">cov </w:t>
        </w:r>
        <w:proofErr w:type="spellStart"/>
        <w:r w:rsidR="00510196" w:rsidRPr="005C1741">
          <w:rPr>
            <w:rFonts w:ascii="Arial" w:hAnsi="Arial" w:cs="Arial"/>
            <w:sz w:val="20"/>
          </w:rPr>
          <w:t>kev</w:t>
        </w:r>
        <w:proofErr w:type="spellEnd"/>
        <w:r w:rsidR="00510196" w:rsidRPr="005C1741">
          <w:rPr>
            <w:rFonts w:ascii="Arial" w:hAnsi="Arial" w:cs="Arial"/>
            <w:sz w:val="20"/>
          </w:rPr>
          <w:t xml:space="preserve"> </w:t>
        </w:r>
        <w:proofErr w:type="spellStart"/>
        <w:r w:rsidR="00510196" w:rsidRPr="005C1741">
          <w:rPr>
            <w:rFonts w:ascii="Arial" w:hAnsi="Arial" w:cs="Arial"/>
            <w:sz w:val="20"/>
          </w:rPr>
          <w:t>ntsuam</w:t>
        </w:r>
        <w:proofErr w:type="spellEnd"/>
        <w:r w:rsidR="00510196" w:rsidRPr="005C1741">
          <w:rPr>
            <w:rFonts w:ascii="Arial" w:hAnsi="Arial" w:cs="Arial"/>
            <w:sz w:val="20"/>
          </w:rPr>
          <w:t xml:space="preserve"> </w:t>
        </w:r>
        <w:proofErr w:type="spellStart"/>
        <w:r w:rsidR="00510196" w:rsidRPr="005C1741">
          <w:rPr>
            <w:rFonts w:ascii="Arial" w:hAnsi="Arial" w:cs="Arial"/>
            <w:sz w:val="20"/>
          </w:rPr>
          <w:t>xyuas</w:t>
        </w:r>
        <w:proofErr w:type="spellEnd"/>
        <w:r w:rsidR="00510196" w:rsidRPr="005C1741">
          <w:rPr>
            <w:rFonts w:ascii="Arial" w:hAnsi="Arial" w:cs="Arial"/>
            <w:sz w:val="20"/>
          </w:rPr>
          <w:t xml:space="preserve"> </w:t>
        </w:r>
        <w:proofErr w:type="spellStart"/>
        <w:r w:rsidR="00510196" w:rsidRPr="005C1741">
          <w:rPr>
            <w:rFonts w:ascii="Arial" w:hAnsi="Arial" w:cs="Arial"/>
            <w:sz w:val="20"/>
          </w:rPr>
          <w:t>kev</w:t>
        </w:r>
        <w:proofErr w:type="spellEnd"/>
        <w:r w:rsidR="00510196" w:rsidRPr="005C1741">
          <w:rPr>
            <w:rFonts w:ascii="Arial" w:hAnsi="Arial" w:cs="Arial"/>
            <w:sz w:val="20"/>
          </w:rPr>
          <w:t xml:space="preserve"> </w:t>
        </w:r>
        <w:proofErr w:type="spellStart"/>
        <w:r w:rsidR="00510196" w:rsidRPr="005C1741">
          <w:rPr>
            <w:rFonts w:ascii="Arial" w:hAnsi="Arial" w:cs="Arial"/>
            <w:sz w:val="20"/>
          </w:rPr>
          <w:t>kawm</w:t>
        </w:r>
        <w:proofErr w:type="spellEnd"/>
        <w:r w:rsidR="00510196">
          <w:rPr>
            <w:rFonts w:ascii="Arial" w:hAnsi="Arial" w:cs="Arial"/>
            <w:sz w:val="20"/>
          </w:rPr>
          <w:t xml:space="preserve"> </w:t>
        </w:r>
        <w:proofErr w:type="spellStart"/>
        <w:r w:rsidR="00510196">
          <w:rPr>
            <w:rFonts w:ascii="Arial" w:hAnsi="Arial" w:cs="Arial"/>
            <w:sz w:val="20"/>
          </w:rPr>
          <w:t>uas</w:t>
        </w:r>
      </w:ins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tsis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raws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txoj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cai</w:t>
      </w:r>
      <w:proofErr w:type="spellEnd"/>
      <w:r w:rsidR="005C1741" w:rsidRPr="005C1741">
        <w:rPr>
          <w:rFonts w:ascii="Arial" w:hAnsi="Arial" w:cs="Arial"/>
          <w:sz w:val="20"/>
        </w:rPr>
        <w:t xml:space="preserve"> / </w:t>
      </w:r>
      <w:proofErr w:type="spellStart"/>
      <w:ins w:id="210" w:author="Kaxiong" w:date="2021-03-11T14:36:00Z">
        <w:r w:rsidR="00510196">
          <w:rPr>
            <w:rFonts w:ascii="Arial" w:hAnsi="Arial" w:cs="Arial"/>
            <w:sz w:val="20"/>
          </w:rPr>
          <w:t>raws</w:t>
        </w:r>
        <w:proofErr w:type="spellEnd"/>
        <w:r w:rsidR="00510196">
          <w:rPr>
            <w:rFonts w:ascii="Arial" w:hAnsi="Arial" w:cs="Arial"/>
            <w:sz w:val="20"/>
          </w:rPr>
          <w:t xml:space="preserve"> </w:t>
        </w:r>
        <w:proofErr w:type="spellStart"/>
        <w:r w:rsidR="00510196">
          <w:rPr>
            <w:rFonts w:ascii="Arial" w:hAnsi="Arial" w:cs="Arial"/>
            <w:sz w:val="20"/>
          </w:rPr>
          <w:t>txoj</w:t>
        </w:r>
        <w:proofErr w:type="spellEnd"/>
        <w:r w:rsidR="00510196">
          <w:rPr>
            <w:rFonts w:ascii="Arial" w:hAnsi="Arial" w:cs="Arial"/>
            <w:sz w:val="20"/>
          </w:rPr>
          <w:t xml:space="preserve"> </w:t>
        </w:r>
        <w:proofErr w:type="spellStart"/>
        <w:r w:rsidR="00510196">
          <w:rPr>
            <w:rFonts w:ascii="Arial" w:hAnsi="Arial" w:cs="Arial"/>
            <w:sz w:val="20"/>
          </w:rPr>
          <w:t>cai</w:t>
        </w:r>
      </w:ins>
      <w:proofErr w:type="spellEnd"/>
      <w:del w:id="211" w:author="Kaxiong" w:date="2021-03-11T14:39:00Z">
        <w:r w:rsidR="005C1741" w:rsidRPr="005C1741" w:rsidDel="00510196">
          <w:rPr>
            <w:rFonts w:ascii="Arial" w:hAnsi="Arial" w:cs="Arial"/>
            <w:sz w:val="20"/>
          </w:rPr>
          <w:delText>kev ntsuam xyuas kev kawm</w:delText>
        </w:r>
      </w:del>
      <w:r w:rsidR="005C1741" w:rsidRPr="005C1741">
        <w:rPr>
          <w:rFonts w:ascii="Arial" w:hAnsi="Arial" w:cs="Arial"/>
          <w:sz w:val="20"/>
        </w:rPr>
        <w:t xml:space="preserve">, </w:t>
      </w:r>
      <w:proofErr w:type="spellStart"/>
      <w:ins w:id="212" w:author="Kaxiong" w:date="2021-03-11T14:37:00Z">
        <w:r w:rsidR="00510196">
          <w:rPr>
            <w:rFonts w:ascii="Arial" w:hAnsi="Arial" w:cs="Arial"/>
            <w:sz w:val="20"/>
          </w:rPr>
          <w:t>kev</w:t>
        </w:r>
        <w:proofErr w:type="spellEnd"/>
        <w:r w:rsidR="00510196">
          <w:rPr>
            <w:rFonts w:ascii="Arial" w:hAnsi="Arial" w:cs="Arial"/>
            <w:sz w:val="20"/>
          </w:rPr>
          <w:t xml:space="preserve"> </w:t>
        </w:r>
      </w:ins>
      <w:proofErr w:type="spellStart"/>
      <w:r w:rsidR="005C1741" w:rsidRPr="005C1741">
        <w:rPr>
          <w:rFonts w:ascii="Arial" w:hAnsi="Arial" w:cs="Arial"/>
          <w:sz w:val="20"/>
        </w:rPr>
        <w:t>ntsuas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ins w:id="213" w:author="Kaxiong" w:date="2021-03-11T14:37:00Z">
        <w:r w:rsidR="00510196">
          <w:rPr>
            <w:rFonts w:ascii="Arial" w:hAnsi="Arial" w:cs="Arial"/>
            <w:sz w:val="20"/>
          </w:rPr>
          <w:t>xyuas</w:t>
        </w:r>
        <w:proofErr w:type="spellEnd"/>
        <w:r w:rsidR="00510196">
          <w:rPr>
            <w:rFonts w:ascii="Arial" w:hAnsi="Arial" w:cs="Arial"/>
            <w:sz w:val="20"/>
          </w:rPr>
          <w:t xml:space="preserve"> </w:t>
        </w:r>
      </w:ins>
      <w:proofErr w:type="spellStart"/>
      <w:r w:rsidR="005C1741" w:rsidRPr="005C1741">
        <w:rPr>
          <w:rFonts w:ascii="Arial" w:hAnsi="Arial" w:cs="Arial"/>
          <w:sz w:val="20"/>
        </w:rPr>
        <w:t>kev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noj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qab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haus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huv</w:t>
      </w:r>
      <w:proofErr w:type="spellEnd"/>
      <w:r w:rsidR="005C1741" w:rsidRPr="005C1741">
        <w:rPr>
          <w:rFonts w:ascii="Arial" w:hAnsi="Arial" w:cs="Arial"/>
          <w:sz w:val="20"/>
        </w:rPr>
        <w:t xml:space="preserve">, cov </w:t>
      </w:r>
      <w:proofErr w:type="spellStart"/>
      <w:r w:rsidR="005C1741" w:rsidRPr="005C1741">
        <w:rPr>
          <w:rFonts w:ascii="Arial" w:hAnsi="Arial" w:cs="Arial"/>
          <w:sz w:val="20"/>
        </w:rPr>
        <w:t>qauv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ins w:id="214" w:author="Kaxiong" w:date="2021-03-11T14:37:00Z">
        <w:r w:rsidR="00510196">
          <w:rPr>
            <w:rFonts w:ascii="Arial" w:hAnsi="Arial" w:cs="Arial"/>
            <w:sz w:val="20"/>
          </w:rPr>
          <w:t>siv</w:t>
        </w:r>
        <w:proofErr w:type="spellEnd"/>
        <w:r w:rsidR="00510196">
          <w:rPr>
            <w:rFonts w:ascii="Arial" w:hAnsi="Arial" w:cs="Arial"/>
            <w:sz w:val="20"/>
          </w:rPr>
          <w:t xml:space="preserve"> </w:t>
        </w:r>
      </w:ins>
      <w:proofErr w:type="spellStart"/>
      <w:r w:rsidR="005C1741" w:rsidRPr="005C1741">
        <w:rPr>
          <w:rFonts w:ascii="Arial" w:hAnsi="Arial" w:cs="Arial"/>
          <w:sz w:val="20"/>
        </w:rPr>
        <w:t>hauv</w:t>
      </w:r>
      <w:proofErr w:type="spellEnd"/>
      <w:r w:rsidR="005C1741" w:rsidRPr="005C1741">
        <w:rPr>
          <w:rFonts w:ascii="Arial" w:hAnsi="Arial" w:cs="Arial"/>
          <w:sz w:val="20"/>
        </w:rPr>
        <w:t xml:space="preserve"> chav </w:t>
      </w:r>
      <w:proofErr w:type="spellStart"/>
      <w:r w:rsidR="005C1741" w:rsidRPr="005C1741">
        <w:rPr>
          <w:rFonts w:ascii="Arial" w:hAnsi="Arial" w:cs="Arial"/>
          <w:sz w:val="20"/>
        </w:rPr>
        <w:t>kawm</w:t>
      </w:r>
      <w:proofErr w:type="spellEnd"/>
      <w:r w:rsidR="005C1741" w:rsidRPr="005C1741">
        <w:rPr>
          <w:rFonts w:ascii="Arial" w:hAnsi="Arial" w:cs="Arial"/>
          <w:sz w:val="20"/>
        </w:rPr>
        <w:t xml:space="preserve">, </w:t>
      </w:r>
      <w:proofErr w:type="spellStart"/>
      <w:r w:rsidR="005C1741" w:rsidRPr="005C1741">
        <w:rPr>
          <w:rFonts w:ascii="Arial" w:hAnsi="Arial" w:cs="Arial"/>
          <w:sz w:val="20"/>
        </w:rPr>
        <w:t>kev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del w:id="215" w:author="Kaxiong" w:date="2021-03-11T14:37:00Z">
        <w:r w:rsidR="005C1741" w:rsidRPr="005C1741" w:rsidDel="00510196">
          <w:rPr>
            <w:rFonts w:ascii="Arial" w:hAnsi="Arial" w:cs="Arial"/>
            <w:sz w:val="20"/>
          </w:rPr>
          <w:delText>soj ntsuam</w:delText>
        </w:r>
      </w:del>
      <w:proofErr w:type="spellStart"/>
      <w:ins w:id="216" w:author="Kaxiong" w:date="2021-03-11T14:38:00Z">
        <w:r w:rsidR="00510196">
          <w:rPr>
            <w:rFonts w:ascii="Arial" w:hAnsi="Arial" w:cs="Arial"/>
            <w:sz w:val="20"/>
          </w:rPr>
          <w:t>saib</w:t>
        </w:r>
        <w:proofErr w:type="spellEnd"/>
        <w:r w:rsidR="00510196">
          <w:rPr>
            <w:rFonts w:ascii="Arial" w:hAnsi="Arial" w:cs="Arial"/>
            <w:sz w:val="20"/>
          </w:rPr>
          <w:t xml:space="preserve"> </w:t>
        </w:r>
        <w:proofErr w:type="spellStart"/>
        <w:r w:rsidR="00510196">
          <w:rPr>
            <w:rFonts w:ascii="Arial" w:hAnsi="Arial" w:cs="Arial"/>
            <w:sz w:val="20"/>
          </w:rPr>
          <w:t>xyuas</w:t>
        </w:r>
      </w:ins>
      <w:proofErr w:type="spellEnd"/>
      <w:r w:rsidR="005C1741" w:rsidRPr="005C1741">
        <w:rPr>
          <w:rFonts w:ascii="Arial" w:hAnsi="Arial" w:cs="Arial"/>
          <w:sz w:val="20"/>
        </w:rPr>
        <w:t xml:space="preserve">, </w:t>
      </w:r>
      <w:ins w:id="217" w:author="Kaxiong" w:date="2021-03-11T14:39:00Z">
        <w:r w:rsidR="00510196">
          <w:rPr>
            <w:rFonts w:ascii="Arial" w:hAnsi="Arial" w:cs="Arial"/>
            <w:sz w:val="20"/>
          </w:rPr>
          <w:t xml:space="preserve">cov </w:t>
        </w:r>
      </w:ins>
      <w:proofErr w:type="spellStart"/>
      <w:r w:rsidR="005C1741" w:rsidRPr="005C1741">
        <w:rPr>
          <w:rFonts w:ascii="Arial" w:hAnsi="Arial" w:cs="Arial"/>
          <w:sz w:val="20"/>
        </w:rPr>
        <w:t>kev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ntsuam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r w:rsidR="005C1741" w:rsidRPr="005C1741">
        <w:rPr>
          <w:rFonts w:ascii="Arial" w:hAnsi="Arial" w:cs="Arial"/>
          <w:sz w:val="20"/>
        </w:rPr>
        <w:t>xyuas</w:t>
      </w:r>
      <w:proofErr w:type="spellEnd"/>
      <w:r w:rsidR="005C1741" w:rsidRPr="005C1741">
        <w:rPr>
          <w:rFonts w:ascii="Arial" w:hAnsi="Arial" w:cs="Arial"/>
          <w:sz w:val="20"/>
        </w:rPr>
        <w:t xml:space="preserve"> </w:t>
      </w:r>
      <w:proofErr w:type="spellStart"/>
      <w:ins w:id="218" w:author="Kaxiong" w:date="2021-03-11T14:39:00Z">
        <w:r w:rsidR="00510196">
          <w:rPr>
            <w:rFonts w:ascii="Arial" w:hAnsi="Arial" w:cs="Arial"/>
            <w:sz w:val="20"/>
          </w:rPr>
          <w:t>uas</w:t>
        </w:r>
        <w:proofErr w:type="spellEnd"/>
        <w:r w:rsidR="00510196">
          <w:rPr>
            <w:rFonts w:ascii="Arial" w:hAnsi="Arial" w:cs="Arial"/>
            <w:sz w:val="20"/>
          </w:rPr>
          <w:t xml:space="preserve"> </w:t>
        </w:r>
      </w:ins>
      <w:ins w:id="219" w:author="Kaxiong" w:date="2021-03-11T14:40:00Z">
        <w:r w:rsidR="00510196">
          <w:rPr>
            <w:rFonts w:ascii="Arial" w:hAnsi="Arial" w:cs="Arial"/>
            <w:sz w:val="20"/>
          </w:rPr>
          <w:t xml:space="preserve">tau </w:t>
        </w:r>
        <w:proofErr w:type="spellStart"/>
        <w:r w:rsidR="00510196">
          <w:rPr>
            <w:rFonts w:ascii="Arial" w:hAnsi="Arial" w:cs="Arial"/>
            <w:sz w:val="20"/>
          </w:rPr>
          <w:t>ntaub</w:t>
        </w:r>
        <w:proofErr w:type="spellEnd"/>
        <w:r w:rsidR="00510196">
          <w:rPr>
            <w:rFonts w:ascii="Arial" w:hAnsi="Arial" w:cs="Arial"/>
            <w:sz w:val="20"/>
          </w:rPr>
          <w:t xml:space="preserve"> </w:t>
        </w:r>
        <w:proofErr w:type="spellStart"/>
        <w:r w:rsidR="00510196">
          <w:rPr>
            <w:rFonts w:ascii="Arial" w:hAnsi="Arial" w:cs="Arial"/>
            <w:sz w:val="20"/>
          </w:rPr>
          <w:t>ntawm</w:t>
        </w:r>
        <w:proofErr w:type="spellEnd"/>
        <w:r w:rsidR="00510196">
          <w:rPr>
            <w:rFonts w:ascii="Arial" w:hAnsi="Arial" w:cs="Arial"/>
            <w:sz w:val="20"/>
          </w:rPr>
          <w:t>/</w:t>
        </w:r>
        <w:proofErr w:type="spellStart"/>
        <w:r w:rsidR="00F01E5F">
          <w:rPr>
            <w:rFonts w:ascii="Arial" w:hAnsi="Arial" w:cs="Arial"/>
            <w:sz w:val="20"/>
          </w:rPr>
          <w:t>muaj</w:t>
        </w:r>
        <w:proofErr w:type="spellEnd"/>
        <w:r w:rsidR="00F01E5F">
          <w:rPr>
            <w:rFonts w:ascii="Arial" w:hAnsi="Arial" w:cs="Arial"/>
            <w:sz w:val="20"/>
          </w:rPr>
          <w:t xml:space="preserve"> </w:t>
        </w:r>
      </w:ins>
      <w:proofErr w:type="spellStart"/>
      <w:ins w:id="220" w:author="Kaxiong" w:date="2021-03-11T14:41:00Z">
        <w:r w:rsidR="00F01E5F">
          <w:rPr>
            <w:rFonts w:ascii="Arial" w:hAnsi="Arial" w:cs="Arial"/>
            <w:sz w:val="20"/>
          </w:rPr>
          <w:t>ntsib</w:t>
        </w:r>
        <w:proofErr w:type="spellEnd"/>
        <w:r w:rsidR="00F01E5F">
          <w:rPr>
            <w:rFonts w:ascii="Arial" w:hAnsi="Arial" w:cs="Arial"/>
            <w:sz w:val="20"/>
          </w:rPr>
          <w:t xml:space="preserve"> </w:t>
        </w:r>
      </w:ins>
      <w:del w:id="221" w:author="Kaxiong" w:date="2021-03-11T14:41:00Z">
        <w:r w:rsidR="005C1741" w:rsidRPr="005C1741" w:rsidDel="00F01E5F">
          <w:rPr>
            <w:rFonts w:ascii="Arial" w:hAnsi="Arial" w:cs="Arial"/>
            <w:sz w:val="20"/>
          </w:rPr>
          <w:delText xml:space="preserve">cov qauv </w:delText>
        </w:r>
      </w:del>
      <w:proofErr w:type="spellStart"/>
      <w:r w:rsidR="005C1741" w:rsidRPr="005C1741">
        <w:rPr>
          <w:rFonts w:ascii="Arial" w:hAnsi="Arial" w:cs="Arial"/>
          <w:sz w:val="20"/>
        </w:rPr>
        <w:t>hauv</w:t>
      </w:r>
      <w:proofErr w:type="spellEnd"/>
      <w:r w:rsidR="005C1741" w:rsidRPr="005C1741">
        <w:rPr>
          <w:rFonts w:ascii="Arial" w:hAnsi="Arial" w:cs="Arial"/>
          <w:sz w:val="20"/>
        </w:rPr>
        <w:t xml:space="preserve"> chav </w:t>
      </w:r>
      <w:proofErr w:type="spellStart"/>
      <w:r w:rsidR="005C1741" w:rsidRPr="005C1741">
        <w:rPr>
          <w:rFonts w:ascii="Arial" w:hAnsi="Arial" w:cs="Arial"/>
          <w:sz w:val="20"/>
        </w:rPr>
        <w:t>kawm</w:t>
      </w:r>
      <w:ins w:id="222" w:author="Kaxiong" w:date="2021-03-11T14:41:00Z">
        <w:r w:rsidR="00F01E5F">
          <w:rPr>
            <w:rFonts w:ascii="Arial" w:hAnsi="Arial" w:cs="Arial"/>
            <w:sz w:val="20"/>
          </w:rPr>
          <w:t>,kev</w:t>
        </w:r>
        <w:proofErr w:type="spellEnd"/>
        <w:r w:rsidR="00F01E5F">
          <w:rPr>
            <w:rFonts w:ascii="Arial" w:hAnsi="Arial" w:cs="Arial"/>
            <w:sz w:val="20"/>
          </w:rPr>
          <w:t xml:space="preserve"> </w:t>
        </w:r>
        <w:proofErr w:type="spellStart"/>
        <w:r w:rsidR="00F01E5F">
          <w:rPr>
            <w:rFonts w:ascii="Arial" w:hAnsi="Arial" w:cs="Arial"/>
            <w:sz w:val="20"/>
          </w:rPr>
          <w:t>tshuaj</w:t>
        </w:r>
        <w:proofErr w:type="spellEnd"/>
        <w:r w:rsidR="00F01E5F">
          <w:rPr>
            <w:rFonts w:ascii="Arial" w:hAnsi="Arial" w:cs="Arial"/>
            <w:sz w:val="20"/>
          </w:rPr>
          <w:t xml:space="preserve"> </w:t>
        </w:r>
        <w:proofErr w:type="spellStart"/>
        <w:r w:rsidR="00F01E5F">
          <w:rPr>
            <w:rFonts w:ascii="Arial" w:hAnsi="Arial" w:cs="Arial"/>
            <w:sz w:val="20"/>
          </w:rPr>
          <w:t>xyuas</w:t>
        </w:r>
        <w:proofErr w:type="spellEnd"/>
        <w:r w:rsidR="00F01E5F">
          <w:rPr>
            <w:rFonts w:ascii="Arial" w:hAnsi="Arial" w:cs="Arial"/>
            <w:sz w:val="20"/>
          </w:rPr>
          <w:t xml:space="preserve"> </w:t>
        </w:r>
        <w:proofErr w:type="spellStart"/>
        <w:r w:rsidR="00F01E5F">
          <w:rPr>
            <w:rFonts w:ascii="Arial" w:hAnsi="Arial" w:cs="Arial"/>
            <w:sz w:val="20"/>
          </w:rPr>
          <w:t>ntawm</w:t>
        </w:r>
        <w:proofErr w:type="spellEnd"/>
        <w:r w:rsidR="00F01E5F">
          <w:rPr>
            <w:rFonts w:ascii="Arial" w:hAnsi="Arial" w:cs="Arial"/>
            <w:sz w:val="20"/>
          </w:rPr>
          <w:t xml:space="preserve"> </w:t>
        </w:r>
        <w:proofErr w:type="spellStart"/>
        <w:r w:rsidR="00F01E5F">
          <w:rPr>
            <w:rFonts w:ascii="Arial" w:hAnsi="Arial" w:cs="Arial"/>
            <w:sz w:val="20"/>
          </w:rPr>
          <w:t>kev</w:t>
        </w:r>
        <w:proofErr w:type="spellEnd"/>
        <w:r w:rsidR="00F01E5F">
          <w:rPr>
            <w:rFonts w:ascii="Arial" w:hAnsi="Arial" w:cs="Arial"/>
            <w:sz w:val="20"/>
          </w:rPr>
          <w:t xml:space="preserve"> </w:t>
        </w:r>
        <w:proofErr w:type="spellStart"/>
        <w:r w:rsidR="00F01E5F">
          <w:rPr>
            <w:rFonts w:ascii="Arial" w:hAnsi="Arial" w:cs="Arial"/>
            <w:sz w:val="20"/>
          </w:rPr>
          <w:t>khaws</w:t>
        </w:r>
      </w:ins>
      <w:proofErr w:type="spellEnd"/>
      <w:r w:rsidR="005C1741" w:rsidRPr="005C1741">
        <w:rPr>
          <w:rFonts w:ascii="Arial" w:hAnsi="Arial" w:cs="Arial"/>
          <w:sz w:val="20"/>
        </w:rPr>
        <w:t>.</w:t>
      </w:r>
    </w:p>
    <w:p w14:paraId="7527E3FA" w14:textId="26763F42" w:rsidR="00924D83" w:rsidRDefault="00924D83" w:rsidP="00924D83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Hauv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tsam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tsev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kawm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ntawv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thov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soj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ntsuam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koj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tus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me</w:t>
      </w:r>
      <w:ins w:id="223" w:author="Kaxiong" w:date="2021-03-11T14:42:00Z">
        <w:r w:rsidR="00F01E5F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0C16D9">
        <w:rPr>
          <w:rFonts w:ascii="Arial" w:hAnsi="Arial" w:cs="Arial"/>
          <w:sz w:val="20"/>
          <w:szCs w:val="20"/>
        </w:rPr>
        <w:t>nyuam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txhawm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0C16D9">
        <w:rPr>
          <w:rFonts w:ascii="Arial" w:hAnsi="Arial" w:cs="Arial"/>
          <w:sz w:val="20"/>
          <w:szCs w:val="20"/>
        </w:rPr>
        <w:t xml:space="preserve">los </w:t>
      </w:r>
      <w:proofErr w:type="spellStart"/>
      <w:r w:rsidRPr="000C16D9">
        <w:rPr>
          <w:rFonts w:ascii="Arial" w:hAnsi="Arial" w:cs="Arial"/>
          <w:sz w:val="20"/>
          <w:szCs w:val="20"/>
        </w:rPr>
        <w:t>txiav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txim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siab</w:t>
      </w:r>
      <w:proofErr w:type="spellEnd"/>
      <w:ins w:id="224" w:author="Kaxiong" w:date="2021-03-11T14:42:00Z">
        <w:r w:rsidR="00F01E5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1E5F">
          <w:rPr>
            <w:rFonts w:ascii="Arial" w:hAnsi="Arial" w:cs="Arial"/>
            <w:sz w:val="20"/>
            <w:szCs w:val="20"/>
          </w:rPr>
          <w:t>tias</w:t>
        </w:r>
      </w:ins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nws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qhov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kev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tsim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nyog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tau</w:t>
      </w:r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kev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kawm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tshwj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xeeb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los</w:t>
      </w:r>
      <w:r>
        <w:rPr>
          <w:rFonts w:ascii="Arial" w:hAnsi="Arial" w:cs="Arial"/>
          <w:sz w:val="20"/>
          <w:szCs w:val="20"/>
        </w:rPr>
        <w:t xml:space="preserve"> </w:t>
      </w:r>
      <w:r w:rsidRPr="000C16D9">
        <w:rPr>
          <w:rFonts w:ascii="Arial" w:hAnsi="Arial" w:cs="Arial"/>
          <w:sz w:val="20"/>
          <w:szCs w:val="20"/>
        </w:rPr>
        <w:t xml:space="preserve">sis </w:t>
      </w:r>
      <w:proofErr w:type="spellStart"/>
      <w:r w:rsidRPr="000C16D9">
        <w:rPr>
          <w:rFonts w:ascii="Arial" w:hAnsi="Arial" w:cs="Arial"/>
          <w:sz w:val="20"/>
          <w:szCs w:val="20"/>
        </w:rPr>
        <w:t>txuas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ntxiv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kev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tsim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nyog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thiab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del w:id="225" w:author="Kaxiong" w:date="2021-03-11T14:43:00Z">
        <w:r w:rsidRPr="000C16D9" w:rsidDel="00F01E5F">
          <w:rPr>
            <w:rFonts w:ascii="Arial" w:hAnsi="Arial" w:cs="Arial"/>
            <w:sz w:val="20"/>
            <w:szCs w:val="20"/>
          </w:rPr>
          <w:delText>theem</w:delText>
        </w:r>
      </w:del>
      <w:ins w:id="226" w:author="Kaxiong" w:date="2021-03-11T14:43:00Z">
        <w:r w:rsidR="00F01E5F">
          <w:rPr>
            <w:rFonts w:ascii="Arial" w:hAnsi="Arial" w:cs="Arial"/>
            <w:sz w:val="20"/>
            <w:szCs w:val="20"/>
          </w:rPr>
          <w:t xml:space="preserve">cov </w:t>
        </w:r>
        <w:proofErr w:type="spellStart"/>
        <w:r w:rsidR="00F01E5F">
          <w:rPr>
            <w:rFonts w:ascii="Arial" w:hAnsi="Arial" w:cs="Arial"/>
            <w:sz w:val="20"/>
            <w:szCs w:val="20"/>
          </w:rPr>
          <w:t>qib</w:t>
        </w:r>
      </w:ins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kev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kawm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tau tam sim no </w:t>
      </w:r>
      <w:proofErr w:type="spellStart"/>
      <w:r w:rsidRPr="000C16D9">
        <w:rPr>
          <w:rFonts w:ascii="Arial" w:hAnsi="Arial" w:cs="Arial"/>
          <w:sz w:val="20"/>
          <w:szCs w:val="20"/>
        </w:rPr>
        <w:t>thiab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del w:id="227" w:author="Kaxiong" w:date="2021-03-11T14:44:00Z">
        <w:r w:rsidDel="00F01E5F">
          <w:rPr>
            <w:rFonts w:ascii="Arial" w:hAnsi="Arial" w:cs="Arial"/>
            <w:sz w:val="20"/>
            <w:szCs w:val="20"/>
          </w:rPr>
          <w:delText xml:space="preserve">paj tsig ntawm </w:delText>
        </w:r>
      </w:del>
      <w:proofErr w:type="spellStart"/>
      <w:r w:rsidRPr="000C16D9">
        <w:rPr>
          <w:rFonts w:ascii="Arial" w:hAnsi="Arial" w:cs="Arial"/>
          <w:sz w:val="20"/>
          <w:szCs w:val="20"/>
        </w:rPr>
        <w:t>kev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ua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ins w:id="228" w:author="Kaxiong" w:date="2021-03-11T14:44:00Z">
        <w:r w:rsidR="00F01E5F">
          <w:rPr>
            <w:rFonts w:ascii="Arial" w:hAnsi="Arial" w:cs="Arial"/>
            <w:sz w:val="20"/>
            <w:szCs w:val="20"/>
          </w:rPr>
          <w:t>tiav</w:t>
        </w:r>
        <w:proofErr w:type="spellEnd"/>
        <w:r w:rsidR="00F01E5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1E5F">
          <w:rPr>
            <w:rFonts w:ascii="Arial" w:hAnsi="Arial" w:cs="Arial"/>
            <w:sz w:val="20"/>
            <w:szCs w:val="20"/>
          </w:rPr>
          <w:t>uas</w:t>
        </w:r>
        <w:proofErr w:type="spellEnd"/>
        <w:r w:rsidR="00F01E5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1E5F">
          <w:rPr>
            <w:rFonts w:ascii="Arial" w:hAnsi="Arial" w:cs="Arial"/>
            <w:sz w:val="20"/>
            <w:szCs w:val="20"/>
          </w:rPr>
          <w:t>ua</w:t>
        </w:r>
        <w:proofErr w:type="spellEnd"/>
        <w:r w:rsidR="00F01E5F">
          <w:rPr>
            <w:rFonts w:ascii="Arial" w:hAnsi="Arial" w:cs="Arial"/>
            <w:sz w:val="20"/>
            <w:szCs w:val="20"/>
          </w:rPr>
          <w:t xml:space="preserve"> tau zoo</w:t>
        </w:r>
      </w:ins>
      <w:del w:id="229" w:author="Kaxiong" w:date="2021-03-11T14:44:00Z">
        <w:r w:rsidRPr="000C16D9" w:rsidDel="00F01E5F">
          <w:rPr>
            <w:rFonts w:ascii="Arial" w:hAnsi="Arial" w:cs="Arial"/>
            <w:sz w:val="20"/>
            <w:szCs w:val="20"/>
          </w:rPr>
          <w:delText>haujlwm</w:delText>
        </w:r>
      </w:del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479B5">
        <w:rPr>
          <w:rFonts w:ascii="Arial" w:hAnsi="Arial" w:cs="Arial"/>
          <w:sz w:val="20"/>
          <w:szCs w:val="20"/>
        </w:rPr>
        <w:t>Koj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tus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me</w:t>
      </w:r>
      <w:ins w:id="230" w:author="Kaxiong" w:date="2021-03-11T14:45:00Z">
        <w:r w:rsidR="00F01E5F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2479B5">
        <w:rPr>
          <w:rFonts w:ascii="Arial" w:hAnsi="Arial" w:cs="Arial"/>
          <w:sz w:val="20"/>
          <w:szCs w:val="20"/>
        </w:rPr>
        <w:t>nyuam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yuav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raug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ntsuas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nyob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rau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txhua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qhov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uas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pom </w:t>
      </w:r>
      <w:r>
        <w:rPr>
          <w:rFonts w:ascii="Arial" w:hAnsi="Arial" w:cs="Arial"/>
          <w:sz w:val="20"/>
          <w:szCs w:val="20"/>
        </w:rPr>
        <w:t xml:space="preserve">tau </w:t>
      </w:r>
      <w:proofErr w:type="spellStart"/>
      <w:r w:rsidRPr="002479B5">
        <w:rPr>
          <w:rFonts w:ascii="Arial" w:hAnsi="Arial" w:cs="Arial"/>
          <w:sz w:val="20"/>
          <w:szCs w:val="20"/>
        </w:rPr>
        <w:t>tias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muaj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kev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tsis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taus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raws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2479B5">
        <w:rPr>
          <w:rFonts w:ascii="Arial" w:hAnsi="Arial" w:cs="Arial"/>
          <w:sz w:val="20"/>
          <w:szCs w:val="20"/>
        </w:rPr>
        <w:t>qhov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79B5">
        <w:rPr>
          <w:rFonts w:ascii="Arial" w:hAnsi="Arial" w:cs="Arial"/>
          <w:sz w:val="20"/>
          <w:szCs w:val="20"/>
        </w:rPr>
        <w:t>xav</w:t>
      </w:r>
      <w:proofErr w:type="spellEnd"/>
      <w:r w:rsidRPr="002479B5">
        <w:rPr>
          <w:rFonts w:ascii="Arial" w:hAnsi="Arial" w:cs="Arial"/>
          <w:sz w:val="20"/>
          <w:szCs w:val="20"/>
        </w:rPr>
        <w:t xml:space="preserve"> tau.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Txhawm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kom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ua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542D0D">
        <w:rPr>
          <w:rFonts w:ascii="Arial" w:hAnsi="Arial" w:cs="Arial"/>
          <w:sz w:val="20"/>
          <w:szCs w:val="20"/>
        </w:rPr>
        <w:t>raws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542D0D">
        <w:rPr>
          <w:rFonts w:ascii="Arial" w:hAnsi="Arial" w:cs="Arial"/>
          <w:sz w:val="20"/>
          <w:szCs w:val="20"/>
        </w:rPr>
        <w:t>koj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tus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me</w:t>
      </w:r>
      <w:ins w:id="231" w:author="Kaxiong" w:date="2021-03-11T14:45:00Z">
        <w:r w:rsidR="00F01E5F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542D0D">
        <w:rPr>
          <w:rFonts w:ascii="Arial" w:hAnsi="Arial" w:cs="Arial"/>
          <w:sz w:val="20"/>
          <w:szCs w:val="20"/>
        </w:rPr>
        <w:t>nyuam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qhov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ins w:id="232" w:author="Kaxiong" w:date="2021-03-11T14:45:00Z">
        <w:r w:rsidR="00F01E5F">
          <w:rPr>
            <w:rFonts w:ascii="Arial" w:hAnsi="Arial" w:cs="Arial"/>
            <w:sz w:val="20"/>
            <w:szCs w:val="20"/>
          </w:rPr>
          <w:t>kev</w:t>
        </w:r>
        <w:proofErr w:type="spellEnd"/>
        <w:r w:rsidR="00F01E5F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542D0D">
        <w:rPr>
          <w:rFonts w:ascii="Arial" w:hAnsi="Arial" w:cs="Arial"/>
          <w:sz w:val="20"/>
          <w:szCs w:val="20"/>
        </w:rPr>
        <w:t>xav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tau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kev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kawm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42D0D">
        <w:rPr>
          <w:rFonts w:ascii="Arial" w:hAnsi="Arial" w:cs="Arial"/>
          <w:sz w:val="20"/>
          <w:szCs w:val="20"/>
        </w:rPr>
        <w:t>qhov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kev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ntsuas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542D0D">
        <w:rPr>
          <w:rFonts w:ascii="Arial" w:hAnsi="Arial" w:cs="Arial"/>
          <w:sz w:val="20"/>
          <w:szCs w:val="20"/>
        </w:rPr>
        <w:t>yuav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muaj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ins w:id="233" w:author="Kaxiong" w:date="2021-03-11T14:47:00Z">
        <w:r w:rsidR="00F01E5F">
          <w:rPr>
            <w:rFonts w:ascii="Arial" w:hAnsi="Arial" w:cs="Arial"/>
            <w:sz w:val="20"/>
            <w:szCs w:val="20"/>
          </w:rPr>
          <w:t>ib</w:t>
        </w:r>
        <w:proofErr w:type="spellEnd"/>
        <w:r w:rsidR="00F01E5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1E5F">
          <w:rPr>
            <w:rFonts w:ascii="Arial" w:hAnsi="Arial" w:cs="Arial"/>
            <w:sz w:val="20"/>
            <w:szCs w:val="20"/>
          </w:rPr>
          <w:t>qho</w:t>
        </w:r>
        <w:proofErr w:type="spellEnd"/>
        <w:r w:rsidR="00F01E5F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542D0D">
        <w:rPr>
          <w:rFonts w:ascii="Arial" w:hAnsi="Arial" w:cs="Arial"/>
          <w:sz w:val="20"/>
          <w:szCs w:val="20"/>
        </w:rPr>
        <w:t>kev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ntsuas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ins w:id="234" w:author="Kaxiong" w:date="2021-03-11T14:47:00Z">
        <w:r w:rsidR="00F01E5F">
          <w:rPr>
            <w:rFonts w:ascii="Arial" w:hAnsi="Arial" w:cs="Arial"/>
            <w:sz w:val="20"/>
            <w:szCs w:val="20"/>
          </w:rPr>
          <w:t>nyob</w:t>
        </w:r>
        <w:proofErr w:type="spellEnd"/>
        <w:r w:rsidR="00F01E5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1E5F">
          <w:rPr>
            <w:rFonts w:ascii="Arial" w:hAnsi="Arial" w:cs="Arial"/>
            <w:sz w:val="20"/>
            <w:szCs w:val="20"/>
          </w:rPr>
          <w:t>rau</w:t>
        </w:r>
        <w:proofErr w:type="spellEnd"/>
        <w:r w:rsidR="00F01E5F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542D0D">
        <w:rPr>
          <w:rFonts w:ascii="Arial" w:hAnsi="Arial" w:cs="Arial"/>
          <w:sz w:val="20"/>
          <w:szCs w:val="20"/>
        </w:rPr>
        <w:t>hauv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ins w:id="235" w:author="Kaxiong" w:date="2021-03-11T14:48:00Z">
        <w:r w:rsidR="00F01E5F">
          <w:rPr>
            <w:rFonts w:ascii="Arial" w:hAnsi="Arial" w:cs="Arial"/>
            <w:sz w:val="20"/>
            <w:szCs w:val="20"/>
          </w:rPr>
          <w:t xml:space="preserve">cov </w:t>
        </w:r>
        <w:proofErr w:type="spellStart"/>
        <w:r w:rsidR="00F01E5F">
          <w:rPr>
            <w:rFonts w:ascii="Arial" w:hAnsi="Arial" w:cs="Arial"/>
            <w:sz w:val="20"/>
            <w:szCs w:val="20"/>
          </w:rPr>
          <w:t>thaj</w:t>
        </w:r>
        <w:proofErr w:type="spellEnd"/>
        <w:r w:rsidR="00F01E5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1E5F">
          <w:rPr>
            <w:rFonts w:ascii="Arial" w:hAnsi="Arial" w:cs="Arial"/>
            <w:sz w:val="20"/>
            <w:szCs w:val="20"/>
          </w:rPr>
          <w:t>tsam</w:t>
        </w:r>
        <w:proofErr w:type="spellEnd"/>
        <w:r w:rsidR="00F01E5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1E5F">
          <w:rPr>
            <w:rFonts w:ascii="Arial" w:hAnsi="Arial" w:cs="Arial"/>
            <w:sz w:val="20"/>
            <w:szCs w:val="20"/>
          </w:rPr>
          <w:t>uas</w:t>
        </w:r>
        <w:proofErr w:type="spellEnd"/>
        <w:r w:rsidR="00F01E5F">
          <w:rPr>
            <w:rFonts w:ascii="Arial" w:hAnsi="Arial" w:cs="Arial"/>
            <w:sz w:val="20"/>
            <w:szCs w:val="20"/>
          </w:rPr>
          <w:t xml:space="preserve"> </w:t>
        </w:r>
      </w:ins>
      <w:del w:id="236" w:author="Kaxiong" w:date="2021-03-11T14:48:00Z">
        <w:r w:rsidDel="00F01E5F">
          <w:rPr>
            <w:rFonts w:ascii="Arial" w:hAnsi="Arial" w:cs="Arial"/>
            <w:sz w:val="20"/>
            <w:szCs w:val="20"/>
          </w:rPr>
          <w:delText>kev</w:delText>
        </w:r>
        <w:r w:rsidRPr="00542D0D" w:rsidDel="00F01E5F">
          <w:rPr>
            <w:rFonts w:ascii="Arial" w:hAnsi="Arial" w:cs="Arial"/>
            <w:sz w:val="20"/>
            <w:szCs w:val="20"/>
          </w:rPr>
          <w:delText xml:space="preserve"> tsuas </w:delText>
        </w:r>
        <w:r w:rsidDel="00F01E5F">
          <w:rPr>
            <w:rFonts w:ascii="Arial" w:hAnsi="Arial" w:cs="Arial"/>
            <w:sz w:val="20"/>
            <w:szCs w:val="20"/>
          </w:rPr>
          <w:delText xml:space="preserve">uas </w:delText>
        </w:r>
        <w:r w:rsidRPr="00542D0D" w:rsidDel="00F01E5F">
          <w:rPr>
            <w:rFonts w:ascii="Arial" w:hAnsi="Arial" w:cs="Arial"/>
            <w:sz w:val="20"/>
            <w:szCs w:val="20"/>
          </w:rPr>
          <w:delText xml:space="preserve">yog </w:delText>
        </w:r>
      </w:del>
      <w:proofErr w:type="spellStart"/>
      <w:r w:rsidRPr="00542D0D">
        <w:rPr>
          <w:rFonts w:ascii="Arial" w:hAnsi="Arial" w:cs="Arial"/>
          <w:sz w:val="20"/>
          <w:szCs w:val="20"/>
        </w:rPr>
        <w:t>tshawb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xyuas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542D0D">
        <w:rPr>
          <w:rFonts w:ascii="Arial" w:hAnsi="Arial" w:cs="Arial"/>
          <w:sz w:val="20"/>
          <w:szCs w:val="20"/>
        </w:rPr>
        <w:t>ntawm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lub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chaw </w:t>
      </w:r>
      <w:del w:id="237" w:author="Kaxiong" w:date="2021-03-11T14:49:00Z">
        <w:r w:rsidRPr="00542D0D" w:rsidDel="00F01E5F">
          <w:rPr>
            <w:rFonts w:ascii="Arial" w:hAnsi="Arial" w:cs="Arial"/>
            <w:sz w:val="20"/>
            <w:szCs w:val="20"/>
          </w:rPr>
          <w:delText xml:space="preserve">saib xyuas </w:delText>
        </w:r>
      </w:del>
      <w:proofErr w:type="spellStart"/>
      <w:ins w:id="238" w:author="Kaxiong" w:date="2021-03-11T14:49:00Z">
        <w:r w:rsidR="00F01E5F">
          <w:rPr>
            <w:rFonts w:ascii="Arial" w:hAnsi="Arial" w:cs="Arial"/>
            <w:sz w:val="20"/>
            <w:szCs w:val="20"/>
          </w:rPr>
          <w:t>ua</w:t>
        </w:r>
        <w:proofErr w:type="spellEnd"/>
        <w:r w:rsidR="00F01E5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1E5F">
          <w:rPr>
            <w:rFonts w:ascii="Arial" w:hAnsi="Arial" w:cs="Arial"/>
            <w:sz w:val="20"/>
            <w:szCs w:val="20"/>
          </w:rPr>
          <w:t>hauj</w:t>
        </w:r>
        <w:proofErr w:type="spellEnd"/>
        <w:r w:rsidR="00F01E5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1E5F">
          <w:rPr>
            <w:rFonts w:ascii="Arial" w:hAnsi="Arial" w:cs="Arial"/>
            <w:sz w:val="20"/>
            <w:szCs w:val="20"/>
          </w:rPr>
          <w:t>lwm</w:t>
        </w:r>
        <w:proofErr w:type="spellEnd"/>
        <w:r w:rsidR="00F01E5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1E5F">
          <w:rPr>
            <w:rFonts w:ascii="Arial" w:hAnsi="Arial" w:cs="Arial"/>
            <w:sz w:val="20"/>
            <w:szCs w:val="20"/>
          </w:rPr>
          <w:t>txog</w:t>
        </w:r>
        <w:proofErr w:type="spellEnd"/>
        <w:r w:rsidR="00F01E5F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542D0D">
        <w:rPr>
          <w:rFonts w:ascii="Arial" w:hAnsi="Arial" w:cs="Arial"/>
          <w:sz w:val="20"/>
          <w:szCs w:val="20"/>
        </w:rPr>
        <w:t>kev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kawm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hauv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del w:id="239" w:author="Kaxiong" w:date="2021-03-11T14:49:00Z">
        <w:r w:rsidRPr="00542D0D" w:rsidDel="00F01E5F">
          <w:rPr>
            <w:rFonts w:ascii="Arial" w:hAnsi="Arial" w:cs="Arial"/>
            <w:sz w:val="20"/>
            <w:szCs w:val="20"/>
          </w:rPr>
          <w:delText>nroog</w:delText>
        </w:r>
      </w:del>
      <w:proofErr w:type="spellStart"/>
      <w:ins w:id="240" w:author="Kaxiong" w:date="2021-03-11T14:49:00Z">
        <w:r w:rsidR="00F01E5F">
          <w:rPr>
            <w:rFonts w:ascii="Arial" w:hAnsi="Arial" w:cs="Arial"/>
            <w:sz w:val="20"/>
            <w:szCs w:val="20"/>
          </w:rPr>
          <w:t>zej</w:t>
        </w:r>
        <w:proofErr w:type="spellEnd"/>
        <w:r w:rsidR="00F01E5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1E5F">
          <w:rPr>
            <w:rFonts w:ascii="Arial" w:hAnsi="Arial" w:cs="Arial"/>
            <w:sz w:val="20"/>
            <w:szCs w:val="20"/>
          </w:rPr>
          <w:t>zog</w:t>
        </w:r>
      </w:ins>
      <w:proofErr w:type="spellEnd"/>
      <w:r w:rsidRPr="00542D0D">
        <w:rPr>
          <w:rFonts w:ascii="Arial" w:hAnsi="Arial" w:cs="Arial"/>
          <w:sz w:val="20"/>
          <w:szCs w:val="20"/>
        </w:rPr>
        <w:t xml:space="preserve"> (LEA) / </w:t>
      </w:r>
      <w:proofErr w:type="spellStart"/>
      <w:r w:rsidRPr="00542D0D">
        <w:rPr>
          <w:rFonts w:ascii="Arial" w:hAnsi="Arial" w:cs="Arial"/>
          <w:sz w:val="20"/>
          <w:szCs w:val="20"/>
        </w:rPr>
        <w:t>cheeb</w:t>
      </w:r>
      <w:proofErr w:type="spellEnd"/>
      <w:r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D0D">
        <w:rPr>
          <w:rFonts w:ascii="Arial" w:hAnsi="Arial" w:cs="Arial"/>
          <w:sz w:val="20"/>
          <w:szCs w:val="20"/>
        </w:rPr>
        <w:t>tsam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Pr="00AA33D0">
        <w:rPr>
          <w:rFonts w:ascii="Arial" w:hAnsi="Arial" w:cs="Arial"/>
          <w:sz w:val="20"/>
          <w:szCs w:val="20"/>
        </w:rPr>
        <w:t xml:space="preserve">Cov </w:t>
      </w:r>
      <w:proofErr w:type="spellStart"/>
      <w:r w:rsidRPr="00AA33D0">
        <w:rPr>
          <w:rFonts w:ascii="Arial" w:hAnsi="Arial" w:cs="Arial"/>
          <w:sz w:val="20"/>
          <w:szCs w:val="20"/>
        </w:rPr>
        <w:t>kev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del w:id="241" w:author="Kaxiong" w:date="2021-03-11T14:50:00Z">
        <w:r w:rsidRPr="00AA33D0" w:rsidDel="00F01E5F">
          <w:rPr>
            <w:rFonts w:ascii="Arial" w:hAnsi="Arial" w:cs="Arial"/>
            <w:sz w:val="20"/>
            <w:szCs w:val="20"/>
          </w:rPr>
          <w:delText>sim</w:delText>
        </w:r>
      </w:del>
      <w:proofErr w:type="spellStart"/>
      <w:ins w:id="242" w:author="Kaxiong" w:date="2021-03-11T14:50:00Z">
        <w:r w:rsidR="00F01E5F">
          <w:rPr>
            <w:rFonts w:ascii="Arial" w:hAnsi="Arial" w:cs="Arial"/>
            <w:sz w:val="20"/>
            <w:szCs w:val="20"/>
          </w:rPr>
          <w:t>ntsuas</w:t>
        </w:r>
      </w:ins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thiab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cov </w:t>
      </w:r>
      <w:proofErr w:type="spellStart"/>
      <w:r w:rsidRPr="00AA33D0">
        <w:rPr>
          <w:rFonts w:ascii="Arial" w:hAnsi="Arial" w:cs="Arial"/>
          <w:sz w:val="20"/>
          <w:szCs w:val="20"/>
        </w:rPr>
        <w:t>txheej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txheem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ins w:id="243" w:author="Kaxiong" w:date="2021-03-11T14:51:00Z">
        <w:r w:rsidR="009C7E58">
          <w:rPr>
            <w:rFonts w:ascii="Arial" w:hAnsi="Arial" w:cs="Arial"/>
            <w:sz w:val="20"/>
            <w:szCs w:val="20"/>
          </w:rPr>
          <w:t xml:space="preserve">tau </w:t>
        </w:r>
      </w:ins>
      <w:proofErr w:type="spellStart"/>
      <w:r w:rsidRPr="00AA33D0">
        <w:rPr>
          <w:rFonts w:ascii="Arial" w:hAnsi="Arial" w:cs="Arial"/>
          <w:sz w:val="20"/>
          <w:szCs w:val="20"/>
        </w:rPr>
        <w:t>ua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raws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li cov </w:t>
      </w:r>
      <w:proofErr w:type="spellStart"/>
      <w:r w:rsidRPr="00AA33D0">
        <w:rPr>
          <w:rFonts w:ascii="Arial" w:hAnsi="Arial" w:cs="Arial"/>
          <w:sz w:val="20"/>
          <w:szCs w:val="20"/>
        </w:rPr>
        <w:t>kev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ntsuas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AA33D0">
        <w:rPr>
          <w:rFonts w:ascii="Arial" w:hAnsi="Arial" w:cs="Arial"/>
          <w:sz w:val="20"/>
          <w:szCs w:val="20"/>
        </w:rPr>
        <w:t>suav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nrog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, tab sis </w:t>
      </w:r>
      <w:proofErr w:type="spellStart"/>
      <w:r w:rsidRPr="00AA33D0">
        <w:rPr>
          <w:rFonts w:ascii="Arial" w:hAnsi="Arial" w:cs="Arial"/>
          <w:sz w:val="20"/>
          <w:szCs w:val="20"/>
        </w:rPr>
        <w:t>tsis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txwv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A33D0">
        <w:rPr>
          <w:rFonts w:ascii="Arial" w:hAnsi="Arial" w:cs="Arial"/>
          <w:sz w:val="20"/>
          <w:szCs w:val="20"/>
        </w:rPr>
        <w:t>kev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del w:id="244" w:author="Kaxiong" w:date="2021-03-11T14:51:00Z">
        <w:r w:rsidRPr="00AA33D0" w:rsidDel="009C7E58">
          <w:rPr>
            <w:rFonts w:ascii="Arial" w:hAnsi="Arial" w:cs="Arial"/>
            <w:sz w:val="20"/>
            <w:szCs w:val="20"/>
          </w:rPr>
          <w:delText xml:space="preserve">soj ntsuam </w:delText>
        </w:r>
      </w:del>
      <w:proofErr w:type="spellStart"/>
      <w:ins w:id="245" w:author="Kaxiong" w:date="2021-03-11T14:51:00Z">
        <w:r w:rsidR="009C7E58">
          <w:rPr>
            <w:rFonts w:ascii="Arial" w:hAnsi="Arial" w:cs="Arial"/>
            <w:sz w:val="20"/>
            <w:szCs w:val="20"/>
          </w:rPr>
          <w:t>saib</w:t>
        </w:r>
        <w:proofErr w:type="spellEnd"/>
        <w:r w:rsidR="009C7E58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C7E58">
          <w:rPr>
            <w:rFonts w:ascii="Arial" w:hAnsi="Arial" w:cs="Arial"/>
            <w:sz w:val="20"/>
            <w:szCs w:val="20"/>
          </w:rPr>
          <w:t>xyuas</w:t>
        </w:r>
        <w:proofErr w:type="spellEnd"/>
        <w:r w:rsidR="009C7E58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AA33D0">
        <w:rPr>
          <w:rFonts w:ascii="Arial" w:hAnsi="Arial" w:cs="Arial"/>
          <w:sz w:val="20"/>
          <w:szCs w:val="20"/>
        </w:rPr>
        <w:t>hauv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chav </w:t>
      </w:r>
      <w:proofErr w:type="spellStart"/>
      <w:r w:rsidRPr="00AA33D0">
        <w:rPr>
          <w:rFonts w:ascii="Arial" w:hAnsi="Arial" w:cs="Arial"/>
          <w:sz w:val="20"/>
          <w:szCs w:val="20"/>
        </w:rPr>
        <w:t>kawm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A33D0">
        <w:rPr>
          <w:rFonts w:ascii="Arial" w:hAnsi="Arial" w:cs="Arial"/>
          <w:sz w:val="20"/>
          <w:szCs w:val="20"/>
        </w:rPr>
        <w:t>kev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del w:id="246" w:author="Kaxiong" w:date="2021-03-11T14:52:00Z">
        <w:r w:rsidRPr="00AA33D0" w:rsidDel="009C7E58">
          <w:rPr>
            <w:rFonts w:ascii="Arial" w:hAnsi="Arial" w:cs="Arial"/>
            <w:sz w:val="20"/>
            <w:szCs w:val="20"/>
          </w:rPr>
          <w:delText>ntsuas</w:delText>
        </w:r>
      </w:del>
      <w:proofErr w:type="spellStart"/>
      <w:ins w:id="247" w:author="Kaxiong" w:date="2021-03-11T14:52:00Z">
        <w:r w:rsidR="009C7E58">
          <w:rPr>
            <w:rFonts w:ascii="Arial" w:hAnsi="Arial" w:cs="Arial"/>
            <w:sz w:val="20"/>
            <w:szCs w:val="20"/>
          </w:rPr>
          <w:t>ua</w:t>
        </w:r>
        <w:proofErr w:type="spellEnd"/>
        <w:r w:rsidR="009C7E58">
          <w:rPr>
            <w:rFonts w:ascii="Arial" w:hAnsi="Arial" w:cs="Arial"/>
            <w:sz w:val="20"/>
            <w:szCs w:val="20"/>
          </w:rPr>
          <w:t xml:space="preserve"> cov </w:t>
        </w:r>
        <w:proofErr w:type="spellStart"/>
        <w:r w:rsidR="009C7E58">
          <w:rPr>
            <w:rFonts w:ascii="Arial" w:hAnsi="Arial" w:cs="Arial"/>
            <w:sz w:val="20"/>
            <w:szCs w:val="20"/>
          </w:rPr>
          <w:t>qib</w:t>
        </w:r>
      </w:ins>
      <w:proofErr w:type="spellEnd"/>
      <w:r w:rsidRPr="00AA33D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A33D0">
        <w:rPr>
          <w:rFonts w:ascii="Arial" w:hAnsi="Arial" w:cs="Arial"/>
          <w:sz w:val="20"/>
          <w:szCs w:val="20"/>
        </w:rPr>
        <w:t>kev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xam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phaj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, </w:t>
      </w:r>
      <w:del w:id="248" w:author="Kaxiong" w:date="2021-03-11T14:54:00Z">
        <w:r w:rsidRPr="00AA33D0" w:rsidDel="009C7E58">
          <w:rPr>
            <w:rFonts w:ascii="Arial" w:hAnsi="Arial" w:cs="Arial"/>
            <w:sz w:val="20"/>
            <w:szCs w:val="20"/>
          </w:rPr>
          <w:delText>ntsuas</w:delText>
        </w:r>
      </w:del>
      <w:proofErr w:type="spellStart"/>
      <w:ins w:id="249" w:author="Kaxiong" w:date="2021-03-11T14:54:00Z">
        <w:r w:rsidR="009C7E58">
          <w:rPr>
            <w:rFonts w:ascii="Arial" w:hAnsi="Arial" w:cs="Arial"/>
            <w:sz w:val="20"/>
            <w:szCs w:val="20"/>
          </w:rPr>
          <w:t>ntshuaj</w:t>
        </w:r>
        <w:proofErr w:type="spellEnd"/>
        <w:r w:rsidR="009C7E58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C7E58">
          <w:rPr>
            <w:rFonts w:ascii="Arial" w:hAnsi="Arial" w:cs="Arial"/>
            <w:sz w:val="20"/>
            <w:szCs w:val="20"/>
          </w:rPr>
          <w:t>xyuas</w:t>
        </w:r>
      </w:ins>
      <w:proofErr w:type="spellEnd"/>
      <w:r w:rsidRPr="00AA33D0">
        <w:rPr>
          <w:rFonts w:ascii="Arial" w:hAnsi="Arial" w:cs="Arial"/>
          <w:sz w:val="20"/>
          <w:szCs w:val="20"/>
        </w:rPr>
        <w:t xml:space="preserve"> cov </w:t>
      </w:r>
      <w:proofErr w:type="spellStart"/>
      <w:r w:rsidRPr="00AA33D0">
        <w:rPr>
          <w:rFonts w:ascii="Arial" w:hAnsi="Arial" w:cs="Arial"/>
          <w:sz w:val="20"/>
          <w:szCs w:val="20"/>
        </w:rPr>
        <w:t>ntaub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ntawv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A33D0">
        <w:rPr>
          <w:rFonts w:ascii="Arial" w:hAnsi="Arial" w:cs="Arial"/>
          <w:sz w:val="20"/>
          <w:szCs w:val="20"/>
        </w:rPr>
        <w:t>ib-rau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AA33D0">
        <w:rPr>
          <w:rFonts w:ascii="Arial" w:hAnsi="Arial" w:cs="Arial"/>
          <w:sz w:val="20"/>
          <w:szCs w:val="20"/>
        </w:rPr>
        <w:t>ib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qho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kev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del w:id="250" w:author="Kaxiong" w:date="2021-03-11T14:55:00Z">
        <w:r w:rsidRPr="00AA33D0" w:rsidDel="009C7E58">
          <w:rPr>
            <w:rFonts w:ascii="Arial" w:hAnsi="Arial" w:cs="Arial"/>
            <w:sz w:val="20"/>
            <w:szCs w:val="20"/>
          </w:rPr>
          <w:delText>sim</w:delText>
        </w:r>
      </w:del>
      <w:proofErr w:type="spellStart"/>
      <w:ins w:id="251" w:author="Kaxiong" w:date="2021-03-11T14:55:00Z">
        <w:r w:rsidR="009C7E58">
          <w:rPr>
            <w:rFonts w:ascii="Arial" w:hAnsi="Arial" w:cs="Arial"/>
            <w:sz w:val="20"/>
            <w:szCs w:val="20"/>
          </w:rPr>
          <w:t>ntsuas</w:t>
        </w:r>
      </w:ins>
      <w:proofErr w:type="spellEnd"/>
      <w:r w:rsidRPr="00AA33D0">
        <w:rPr>
          <w:rFonts w:ascii="Arial" w:hAnsi="Arial" w:cs="Arial"/>
          <w:sz w:val="20"/>
          <w:szCs w:val="20"/>
        </w:rPr>
        <w:t>, los</w:t>
      </w:r>
      <w:ins w:id="252" w:author="Kaxiong" w:date="2021-03-11T14:55:00Z">
        <w:r w:rsidR="009C7E58">
          <w:rPr>
            <w:rFonts w:ascii="Arial" w:hAnsi="Arial" w:cs="Arial"/>
            <w:sz w:val="20"/>
            <w:szCs w:val="20"/>
          </w:rPr>
          <w:t xml:space="preserve"> </w:t>
        </w:r>
      </w:ins>
      <w:r w:rsidRPr="00AA33D0">
        <w:rPr>
          <w:rFonts w:ascii="Arial" w:hAnsi="Arial" w:cs="Arial"/>
          <w:sz w:val="20"/>
          <w:szCs w:val="20"/>
        </w:rPr>
        <w:t xml:space="preserve">sis </w:t>
      </w:r>
      <w:del w:id="253" w:author="Kaxiong" w:date="2021-03-11T14:55:00Z">
        <w:r w:rsidRPr="00AA33D0" w:rsidDel="009C7E58">
          <w:rPr>
            <w:rFonts w:ascii="Arial" w:hAnsi="Arial" w:cs="Arial"/>
            <w:sz w:val="20"/>
            <w:szCs w:val="20"/>
          </w:rPr>
          <w:delText xml:space="preserve">qee </w:delText>
        </w:r>
      </w:del>
      <w:proofErr w:type="spellStart"/>
      <w:r w:rsidRPr="00AA33D0">
        <w:rPr>
          <w:rFonts w:ascii="Arial" w:hAnsi="Arial" w:cs="Arial"/>
          <w:sz w:val="20"/>
          <w:szCs w:val="20"/>
        </w:rPr>
        <w:t>lwm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hom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los</w:t>
      </w:r>
      <w:ins w:id="254" w:author="Kaxiong" w:date="2021-03-11T14:55:00Z">
        <w:r w:rsidR="009C7E58">
          <w:rPr>
            <w:rFonts w:ascii="Arial" w:hAnsi="Arial" w:cs="Arial"/>
            <w:sz w:val="20"/>
            <w:szCs w:val="20"/>
          </w:rPr>
          <w:t xml:space="preserve"> </w:t>
        </w:r>
      </w:ins>
      <w:r w:rsidRPr="00AA33D0">
        <w:rPr>
          <w:rFonts w:ascii="Arial" w:hAnsi="Arial" w:cs="Arial"/>
          <w:sz w:val="20"/>
          <w:szCs w:val="20"/>
        </w:rPr>
        <w:t xml:space="preserve">sis </w:t>
      </w:r>
      <w:proofErr w:type="spellStart"/>
      <w:r w:rsidRPr="00AA33D0">
        <w:rPr>
          <w:rFonts w:ascii="Arial" w:hAnsi="Arial" w:cs="Arial"/>
          <w:sz w:val="20"/>
          <w:szCs w:val="20"/>
        </w:rPr>
        <w:t>kev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sib </w:t>
      </w:r>
      <w:del w:id="255" w:author="Kaxiong" w:date="2021-03-11T14:56:00Z">
        <w:r w:rsidRPr="00AA33D0" w:rsidDel="009C7E58">
          <w:rPr>
            <w:rFonts w:ascii="Arial" w:hAnsi="Arial" w:cs="Arial"/>
            <w:sz w:val="20"/>
            <w:szCs w:val="20"/>
          </w:rPr>
          <w:delText>xya</w:delText>
        </w:r>
        <w:r w:rsidDel="009C7E58">
          <w:rPr>
            <w:rFonts w:ascii="Arial" w:hAnsi="Arial" w:cs="Arial"/>
            <w:sz w:val="20"/>
            <w:szCs w:val="20"/>
          </w:rPr>
          <w:delText>um</w:delText>
        </w:r>
      </w:del>
      <w:proofErr w:type="spellStart"/>
      <w:ins w:id="256" w:author="Kaxiong" w:date="2021-03-11T14:56:00Z">
        <w:r w:rsidR="009C7E58">
          <w:rPr>
            <w:rFonts w:ascii="Arial" w:hAnsi="Arial" w:cs="Arial"/>
            <w:sz w:val="20"/>
            <w:szCs w:val="20"/>
          </w:rPr>
          <w:t>koom</w:t>
        </w:r>
      </w:ins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ua</w:t>
      </w:r>
      <w:proofErr w:type="spellEnd"/>
      <w:r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3D0">
        <w:rPr>
          <w:rFonts w:ascii="Arial" w:hAnsi="Arial" w:cs="Arial"/>
          <w:sz w:val="20"/>
          <w:szCs w:val="20"/>
        </w:rPr>
        <w:t>ke</w:t>
      </w:r>
      <w:proofErr w:type="spellEnd"/>
      <w:ins w:id="257" w:author="Kaxiong" w:date="2021-03-11T14:56:00Z">
        <w:r w:rsidR="009C7E58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C7E58">
          <w:rPr>
            <w:rFonts w:ascii="Arial" w:hAnsi="Arial" w:cs="Arial"/>
            <w:sz w:val="20"/>
            <w:szCs w:val="20"/>
          </w:rPr>
          <w:t>ntawm</w:t>
        </w:r>
        <w:proofErr w:type="spellEnd"/>
        <w:r w:rsidR="009C7E58">
          <w:rPr>
            <w:rFonts w:ascii="Arial" w:hAnsi="Arial" w:cs="Arial"/>
            <w:sz w:val="20"/>
            <w:szCs w:val="20"/>
          </w:rPr>
          <w:t xml:space="preserve"> cov </w:t>
        </w:r>
        <w:proofErr w:type="spellStart"/>
        <w:r w:rsidR="009C7E58">
          <w:rPr>
            <w:rFonts w:ascii="Arial" w:hAnsi="Arial" w:cs="Arial"/>
            <w:sz w:val="20"/>
            <w:szCs w:val="20"/>
          </w:rPr>
          <w:t>kev</w:t>
        </w:r>
        <w:proofErr w:type="spellEnd"/>
        <w:r w:rsidR="009C7E58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C7E58">
          <w:rPr>
            <w:rFonts w:ascii="Arial" w:hAnsi="Arial" w:cs="Arial"/>
            <w:sz w:val="20"/>
            <w:szCs w:val="20"/>
          </w:rPr>
          <w:t>ntsuas</w:t>
        </w:r>
      </w:ins>
      <w:proofErr w:type="spellEnd"/>
      <w:r w:rsidRPr="00AA33D0">
        <w:rPr>
          <w:rFonts w:ascii="Arial" w:hAnsi="Arial" w:cs="Arial"/>
          <w:sz w:val="20"/>
          <w:szCs w:val="20"/>
        </w:rPr>
        <w:t>.</w:t>
      </w:r>
    </w:p>
    <w:p w14:paraId="1661DE97" w14:textId="56A4F947" w:rsidR="00924D83" w:rsidRDefault="009C7E58" w:rsidP="00924D83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0B296" wp14:editId="1AEAF550">
                <wp:simplePos x="0" y="0"/>
                <wp:positionH relativeFrom="column">
                  <wp:posOffset>4155440</wp:posOffset>
                </wp:positionH>
                <wp:positionV relativeFrom="paragraph">
                  <wp:posOffset>177042</wp:posOffset>
                </wp:positionV>
                <wp:extent cx="1958009" cy="566382"/>
                <wp:effectExtent l="0" t="0" r="0" b="57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009" cy="566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3196873" w14:textId="056A3866" w:rsidR="00BF6543" w:rsidRDefault="00D70F96" w:rsidP="00BF6543">
                            <w:pPr>
                              <w:jc w:val="center"/>
                            </w:pPr>
                            <w:del w:id="258" w:author="Kaxiong" w:date="2021-03-11T14:58:00Z">
                              <w:r w:rsidRPr="00D70F96" w:rsidDel="009C7E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delText xml:space="preserve">Raug cob haujlwm </w:delText>
                              </w:r>
                            </w:del>
                            <w:ins w:id="259" w:author="Kaxiong" w:date="2021-03-11T14:58:00Z">
                              <w:r w:rsidR="009C7E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Tus </w:t>
                              </w:r>
                              <w:proofErr w:type="spellStart"/>
                              <w:r w:rsidR="009C7E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pau</w:t>
                              </w:r>
                            </w:ins>
                            <w:ins w:id="260" w:author="Kaxiong" w:date="2021-03-11T14:59:00Z">
                              <w:r w:rsidR="009C7E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b</w:t>
                              </w:r>
                              <w:proofErr w:type="spellEnd"/>
                              <w:r w:rsidR="009C7E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proofErr w:type="spellStart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tshwj</w:t>
                            </w:r>
                            <w:proofErr w:type="spellEnd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xeeb</w:t>
                            </w:r>
                            <w:proofErr w:type="spellEnd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hauv</w:t>
                            </w:r>
                            <w:proofErr w:type="spellEnd"/>
                            <w:r w:rsidRPr="00D70F9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del w:id="261" w:author="Kaxiong" w:date="2021-03-11T15:01:00Z">
                              <w:r w:rsidRPr="00D70F96" w:rsidDel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delText>nroog</w:delText>
                              </w:r>
                            </w:del>
                            <w:proofErr w:type="spellStart"/>
                            <w:ins w:id="262" w:author="Kaxiong" w:date="2021-03-11T15:01:00Z"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cheeb</w:t>
                              </w:r>
                              <w:proofErr w:type="spellEnd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tsam</w:t>
                              </w:r>
                            </w:ins>
                            <w:proofErr w:type="spellEnd"/>
                            <w:ins w:id="263" w:author="Kaxiong" w:date="2021-03-11T14:59:00Z">
                              <w:r w:rsidR="009C7E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9C7E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uas</w:t>
                              </w:r>
                              <w:proofErr w:type="spellEnd"/>
                              <w:r w:rsidR="009C7E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9C7E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raug</w:t>
                              </w:r>
                              <w:proofErr w:type="spellEnd"/>
                              <w:r w:rsidR="009C7E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9C7E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teeb</w:t>
                              </w:r>
                              <w:proofErr w:type="spellEnd"/>
                              <w:r w:rsidR="009C7E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9C7E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tseg</w:t>
                              </w:r>
                            </w:ins>
                            <w:proofErr w:type="spellEnd"/>
                            <w:ins w:id="264" w:author="Kaxiong" w:date="2021-03-11T15:46:00Z"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0B296" id="Rectangle 46" o:spid="_x0000_s1027" style="position:absolute;margin-left:327.2pt;margin-top:13.95pt;width:154.15pt;height:44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" filled="f" stroked="f">
                <v:textbox>
                  <w:txbxContent>
                    <w:p w14:paraId="23196873" w14:textId="056A3866" w:rsidR="00BF6543" w:rsidRDefault="00D70F96" w:rsidP="00BF6543">
                      <w:pPr>
                        <w:jc w:val="center"/>
                      </w:pPr>
                      <w:del w:id="265" w:author="Kaxiong" w:date="2021-03-11T14:58:00Z">
                        <w:r w:rsidRPr="00D70F96" w:rsidDel="009C7E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delText xml:space="preserve">Raug cob haujlwm </w:delText>
                        </w:r>
                      </w:del>
                      <w:ins w:id="266" w:author="Kaxiong" w:date="2021-03-11T14:58:00Z">
                        <w:r w:rsidR="009C7E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Tus </w:t>
                        </w:r>
                        <w:proofErr w:type="spellStart"/>
                        <w:r w:rsidR="009C7E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pau</w:t>
                        </w:r>
                      </w:ins>
                      <w:ins w:id="267" w:author="Kaxiong" w:date="2021-03-11T14:59:00Z">
                        <w:r w:rsidR="009C7E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b</w:t>
                        </w:r>
                        <w:proofErr w:type="spellEnd"/>
                        <w:r w:rsidR="009C7E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proofErr w:type="spellStart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tshwj</w:t>
                      </w:r>
                      <w:proofErr w:type="spellEnd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xeeb</w:t>
                      </w:r>
                      <w:proofErr w:type="spellEnd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hauv</w:t>
                      </w:r>
                      <w:proofErr w:type="spellEnd"/>
                      <w:r w:rsidRPr="00D70F9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del w:id="268" w:author="Kaxiong" w:date="2021-03-11T15:01:00Z">
                        <w:r w:rsidRPr="00D70F96" w:rsidDel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delText>nroog</w:delText>
                        </w:r>
                      </w:del>
                      <w:proofErr w:type="spellStart"/>
                      <w:ins w:id="269" w:author="Kaxiong" w:date="2021-03-11T15:01:00Z"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cheeb</w:t>
                        </w:r>
                        <w:proofErr w:type="spellEnd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tsam</w:t>
                        </w:r>
                      </w:ins>
                      <w:proofErr w:type="spellEnd"/>
                      <w:ins w:id="270" w:author="Kaxiong" w:date="2021-03-11T14:59:00Z">
                        <w:r w:rsidR="009C7E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9C7E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uas</w:t>
                        </w:r>
                        <w:proofErr w:type="spellEnd"/>
                        <w:r w:rsidR="009C7E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9C7E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raug</w:t>
                        </w:r>
                        <w:proofErr w:type="spellEnd"/>
                        <w:r w:rsidR="009C7E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9C7E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teeb</w:t>
                        </w:r>
                        <w:proofErr w:type="spellEnd"/>
                        <w:r w:rsidR="009C7E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9C7E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tseg</w:t>
                        </w:r>
                      </w:ins>
                      <w:proofErr w:type="spellEnd"/>
                      <w:ins w:id="271" w:author="Kaxiong" w:date="2021-03-11T15:46:00Z"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ins>
                    </w:p>
                  </w:txbxContent>
                </v:textbox>
              </v:rect>
            </w:pict>
          </mc:Fallback>
        </mc:AlternateContent>
      </w:r>
      <w:proofErr w:type="spellStart"/>
      <w:r w:rsidR="00924D83" w:rsidRPr="007C31E9">
        <w:rPr>
          <w:rFonts w:ascii="Arial" w:hAnsi="Arial" w:cs="Arial"/>
          <w:b/>
          <w:bCs/>
          <w:sz w:val="20"/>
          <w:szCs w:val="20"/>
        </w:rPr>
        <w:t>Cheeb</w:t>
      </w:r>
      <w:proofErr w:type="spellEnd"/>
      <w:r w:rsidR="00924D83" w:rsidRPr="007C31E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7C31E9">
        <w:rPr>
          <w:rFonts w:ascii="Arial" w:hAnsi="Arial" w:cs="Arial"/>
          <w:b/>
          <w:bCs/>
          <w:sz w:val="20"/>
          <w:szCs w:val="20"/>
        </w:rPr>
        <w:t>tsam</w:t>
      </w:r>
      <w:proofErr w:type="spellEnd"/>
      <w:r w:rsidR="00924D83" w:rsidRPr="007C31E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7C31E9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="00924D83" w:rsidRPr="007C31E9">
        <w:rPr>
          <w:rFonts w:ascii="Arial" w:hAnsi="Arial" w:cs="Arial"/>
          <w:b/>
          <w:bCs/>
          <w:sz w:val="20"/>
          <w:szCs w:val="20"/>
        </w:rPr>
        <w:t xml:space="preserve"> </w:t>
      </w:r>
      <w:del w:id="265" w:author="Kaxiong" w:date="2021-03-11T14:56:00Z">
        <w:r w:rsidR="00924D83" w:rsidRPr="007C31E9" w:rsidDel="009C7E58">
          <w:rPr>
            <w:rFonts w:ascii="Arial" w:hAnsi="Arial" w:cs="Arial"/>
            <w:b/>
            <w:bCs/>
            <w:sz w:val="20"/>
            <w:szCs w:val="20"/>
          </w:rPr>
          <w:delText xml:space="preserve">soj </w:delText>
        </w:r>
      </w:del>
      <w:proofErr w:type="spellStart"/>
      <w:r w:rsidR="00924D83" w:rsidRPr="007C31E9">
        <w:rPr>
          <w:rFonts w:ascii="Arial" w:hAnsi="Arial" w:cs="Arial"/>
          <w:b/>
          <w:bCs/>
          <w:sz w:val="20"/>
          <w:szCs w:val="20"/>
        </w:rPr>
        <w:t>Ntsuam</w:t>
      </w:r>
      <w:proofErr w:type="spellEnd"/>
      <w:ins w:id="266" w:author="Kaxiong" w:date="2021-03-11T14:56:00Z">
        <w:r>
          <w:rPr>
            <w:rFonts w:ascii="Arial" w:hAnsi="Arial" w:cs="Arial"/>
            <w:b/>
            <w:bCs/>
            <w:sz w:val="20"/>
            <w:szCs w:val="20"/>
          </w:rPr>
          <w:t xml:space="preserve"> </w:t>
        </w:r>
        <w:proofErr w:type="spellStart"/>
        <w:r>
          <w:rPr>
            <w:rFonts w:ascii="Arial" w:hAnsi="Arial" w:cs="Arial"/>
            <w:b/>
            <w:bCs/>
            <w:sz w:val="20"/>
            <w:szCs w:val="20"/>
          </w:rPr>
          <w:t>xyuas</w:t>
        </w:r>
      </w:ins>
      <w:proofErr w:type="spellEnd"/>
      <w:r w:rsidR="00924D83" w:rsidRPr="007C31E9">
        <w:rPr>
          <w:rFonts w:ascii="Arial" w:hAnsi="Arial" w:cs="Arial"/>
          <w:b/>
          <w:bCs/>
          <w:sz w:val="20"/>
          <w:szCs w:val="20"/>
        </w:rPr>
        <w:t xml:space="preserve">   </w:t>
      </w:r>
      <w:r w:rsidR="00924D83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</w:t>
      </w:r>
      <w:proofErr w:type="spellStart"/>
      <w:r w:rsidR="00924D83">
        <w:rPr>
          <w:rFonts w:ascii="Arial" w:hAnsi="Arial" w:cs="Arial"/>
          <w:b/>
          <w:bCs/>
          <w:sz w:val="20"/>
          <w:szCs w:val="20"/>
        </w:rPr>
        <w:t>Neeg</w:t>
      </w:r>
      <w:proofErr w:type="spellEnd"/>
      <w:r w:rsidR="00924D8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b/>
          <w:bCs/>
          <w:sz w:val="20"/>
          <w:szCs w:val="20"/>
        </w:rPr>
        <w:t>soj</w:t>
      </w:r>
      <w:proofErr w:type="spellEnd"/>
      <w:r w:rsidR="00924D8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b/>
          <w:bCs/>
          <w:sz w:val="20"/>
          <w:szCs w:val="20"/>
        </w:rPr>
        <w:t>ntsuam</w:t>
      </w:r>
      <w:proofErr w:type="spellEnd"/>
      <w:r w:rsidR="00924D8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="00924D8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b/>
          <w:bCs/>
          <w:sz w:val="20"/>
          <w:szCs w:val="20"/>
        </w:rPr>
        <w:t>npe</w:t>
      </w:r>
      <w:proofErr w:type="spellEnd"/>
    </w:p>
    <w:p w14:paraId="43A50891" w14:textId="161C4C3A" w:rsidR="00924D83" w:rsidRDefault="00367234" w:rsidP="00924D83">
      <w:pPr>
        <w:rPr>
          <w:rFonts w:ascii="Arial" w:hAnsi="Arial" w:cs="Arial"/>
          <w:sz w:val="20"/>
          <w:szCs w:val="20"/>
        </w:rPr>
      </w:pPr>
      <w:r>
        <w:rPr>
          <w:b/>
          <w:bCs/>
          <w:noProof/>
        </w:rPr>
        <w:drawing>
          <wp:inline distT="0" distB="0" distL="0" distR="0" wp14:anchorId="0C45ED51" wp14:editId="71ADEBC7">
            <wp:extent cx="119380" cy="11938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>
        <w:t xml:space="preserve"> </w:t>
      </w:r>
      <w:r w:rsidR="00924D83" w:rsidRPr="0077560A">
        <w:rPr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r w:rsidR="00924D83" w:rsidRPr="0077560A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="00924D83" w:rsidRPr="0077560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77560A">
        <w:rPr>
          <w:rFonts w:ascii="Arial" w:hAnsi="Arial" w:cs="Arial"/>
          <w:b/>
          <w:bCs/>
          <w:sz w:val="20"/>
          <w:szCs w:val="20"/>
        </w:rPr>
        <w:t>Txuj</w:t>
      </w:r>
      <w:proofErr w:type="spellEnd"/>
      <w:r w:rsidR="00924D83" w:rsidRPr="0077560A">
        <w:rPr>
          <w:rFonts w:ascii="Arial" w:hAnsi="Arial" w:cs="Arial"/>
          <w:b/>
          <w:bCs/>
          <w:sz w:val="20"/>
          <w:szCs w:val="20"/>
        </w:rPr>
        <w:t xml:space="preserve"> Ci</w:t>
      </w:r>
      <w:r w:rsidR="00924D83" w:rsidRPr="006B5823">
        <w:rPr>
          <w:rFonts w:ascii="Arial" w:hAnsi="Arial" w:cs="Arial"/>
          <w:sz w:val="20"/>
          <w:szCs w:val="20"/>
        </w:rPr>
        <w:t xml:space="preserve"> - Cov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kev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ntsuas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ntsuas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kev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nyeem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ntawv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>,</w:t>
      </w:r>
    </w:p>
    <w:p w14:paraId="2D4687FB" w14:textId="35F8DC82" w:rsidR="00924D83" w:rsidRPr="006B5823" w:rsidRDefault="00F058D1" w:rsidP="00924D83">
      <w:pPr>
        <w:rPr>
          <w:rFonts w:ascii="Arial" w:hAnsi="Arial" w:cs="Arial"/>
          <w:sz w:val="20"/>
          <w:szCs w:val="2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B1193" wp14:editId="0B9A4C6B">
                <wp:simplePos x="0" y="0"/>
                <wp:positionH relativeFrom="column">
                  <wp:posOffset>4462818</wp:posOffset>
                </wp:positionH>
                <wp:positionV relativeFrom="paragraph">
                  <wp:posOffset>233159</wp:posOffset>
                </wp:positionV>
                <wp:extent cx="1649895" cy="709683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95" cy="709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1C4642B" w14:textId="5C24A8BD" w:rsidR="00140060" w:rsidRPr="00E20169" w:rsidRDefault="00E92214" w:rsidP="0014006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del w:id="267" w:author="Kaxiong" w:date="2021-03-11T15:00:00Z">
                              <w:r w:rsidRPr="00D70F96" w:rsidDel="009C7E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delText>Raug cob haujlwm tshwj xeeb</w:delText>
                              </w:r>
                              <w:r w:rsidDel="009C7E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delText xml:space="preserve"> rau t</w:delText>
                              </w:r>
                            </w:del>
                            <w:ins w:id="268" w:author="Kaxiong" w:date="2021-03-11T15:00:00Z">
                              <w:r w:rsidR="009C7E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T</w:t>
                              </w:r>
                            </w:ins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maum</w:t>
                            </w:r>
                            <w:proofErr w:type="spellEnd"/>
                            <w:ins w:id="269" w:author="Kaxiong" w:date="2021-03-11T15:00:00Z"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h</w:t>
                              </w:r>
                            </w:ins>
                            <w:ins w:id="270" w:author="Kaxiong" w:date="2021-03-11T15:01:00Z"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auv</w:t>
                              </w:r>
                              <w:proofErr w:type="spellEnd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cheeb</w:t>
                              </w:r>
                              <w:proofErr w:type="spellEnd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tsam</w:t>
                              </w:r>
                              <w:proofErr w:type="spellEnd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uas</w:t>
                              </w:r>
                              <w:proofErr w:type="spellEnd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tau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teeb</w:t>
                              </w:r>
                              <w:proofErr w:type="spellEnd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tseg</w:t>
                              </w:r>
                            </w:ins>
                            <w:proofErr w:type="spellEnd"/>
                            <w:ins w:id="271" w:author="Kaxiong" w:date="2021-03-11T15:46:00Z"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B1193" id="Rectangle 44" o:spid="_x0000_s1028" style="position:absolute;margin-left:351.4pt;margin-top:18.35pt;width:129.9pt;height:55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" filled="f" stroked="f">
                <v:textbox>
                  <w:txbxContent>
                    <w:p w14:paraId="21C4642B" w14:textId="5C24A8BD" w:rsidR="00140060" w:rsidRPr="00E20169" w:rsidRDefault="00E92214" w:rsidP="00140060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del w:id="279" w:author="Kaxiong" w:date="2021-03-11T15:00:00Z">
                        <w:r w:rsidRPr="00D70F96" w:rsidDel="009C7E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delText>Raug cob haujlwm tshwj xeeb</w:delText>
                        </w:r>
                        <w:r w:rsidDel="009C7E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delText xml:space="preserve"> rau t</w:delText>
                        </w:r>
                      </w:del>
                      <w:ins w:id="280" w:author="Kaxiong" w:date="2021-03-11T15:00:00Z">
                        <w:r w:rsidR="009C7E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T</w:t>
                        </w:r>
                      </w:ins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us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nais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maum</w:t>
                      </w:r>
                      <w:proofErr w:type="spellEnd"/>
                      <w:ins w:id="281" w:author="Kaxiong" w:date="2021-03-11T15:00:00Z"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h</w:t>
                        </w:r>
                      </w:ins>
                      <w:ins w:id="282" w:author="Kaxiong" w:date="2021-03-11T15:01:00Z"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auv</w:t>
                        </w:r>
                        <w:proofErr w:type="spellEnd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cheeb</w:t>
                        </w:r>
                        <w:proofErr w:type="spellEnd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tsam</w:t>
                        </w:r>
                        <w:proofErr w:type="spellEnd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uas</w:t>
                        </w:r>
                        <w:proofErr w:type="spellEnd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tau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teeb</w:t>
                        </w:r>
                        <w:proofErr w:type="spellEnd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tseg</w:t>
                        </w:r>
                      </w:ins>
                      <w:proofErr w:type="spellEnd"/>
                      <w:ins w:id="283" w:author="Kaxiong" w:date="2021-03-11T15:46:00Z"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ins>
                    </w:p>
                  </w:txbxContent>
                </v:textbox>
              </v:rect>
            </w:pict>
          </mc:Fallback>
        </mc:AlternateContent>
      </w:r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lej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kev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paub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ntawv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thiab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sau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ntawv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thiab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/ los</w:t>
      </w:r>
      <w:ins w:id="272" w:author="Kaxiong" w:date="2021-03-11T14:57:00Z">
        <w:r w:rsidR="009C7E58">
          <w:rPr>
            <w:rFonts w:ascii="Arial" w:hAnsi="Arial" w:cs="Arial"/>
            <w:sz w:val="20"/>
            <w:szCs w:val="20"/>
          </w:rPr>
          <w:t xml:space="preserve"> </w:t>
        </w:r>
      </w:ins>
      <w:r w:rsidR="00924D83" w:rsidRPr="006B5823">
        <w:rPr>
          <w:rFonts w:ascii="Arial" w:hAnsi="Arial" w:cs="Arial"/>
          <w:sz w:val="20"/>
          <w:szCs w:val="20"/>
        </w:rPr>
        <w:t xml:space="preserve">sis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kev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B5823">
        <w:rPr>
          <w:rFonts w:ascii="Arial" w:hAnsi="Arial" w:cs="Arial"/>
          <w:sz w:val="20"/>
          <w:szCs w:val="20"/>
        </w:rPr>
        <w:t>paub</w:t>
      </w:r>
      <w:proofErr w:type="spellEnd"/>
      <w:r w:rsidR="00924D83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lwm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yam     _______________________________</w:t>
      </w:r>
    </w:p>
    <w:p w14:paraId="05DB71D8" w14:textId="2B494C17" w:rsidR="00924D83" w:rsidRDefault="00924D83" w:rsidP="00924D83">
      <w:pPr>
        <w:rPr>
          <w:rFonts w:ascii="Arial" w:hAnsi="Arial" w:cs="Arial"/>
          <w:sz w:val="20"/>
          <w:szCs w:val="20"/>
        </w:rPr>
      </w:pPr>
      <w:r>
        <w:rPr>
          <w:b/>
          <w:bCs/>
          <w:noProof/>
        </w:rPr>
        <w:drawing>
          <wp:inline distT="0" distB="0" distL="0" distR="0" wp14:anchorId="6E8F5A20" wp14:editId="5045B40A">
            <wp:extent cx="119380" cy="1193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60A">
        <w:rPr>
          <w:b/>
          <w:bCs/>
        </w:rPr>
        <w:t xml:space="preserve"> </w:t>
      </w:r>
      <w:r w:rsidRPr="0077560A">
        <w:rPr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r w:rsidRPr="0077560A">
        <w:rPr>
          <w:rFonts w:ascii="Arial" w:hAnsi="Arial" w:cs="Arial"/>
          <w:b/>
          <w:bCs/>
          <w:sz w:val="20"/>
          <w:szCs w:val="20"/>
        </w:rPr>
        <w:t>Noj</w:t>
      </w:r>
      <w:proofErr w:type="spellEnd"/>
      <w:r w:rsidRPr="0077560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7560A">
        <w:rPr>
          <w:rFonts w:ascii="Arial" w:hAnsi="Arial" w:cs="Arial"/>
          <w:b/>
          <w:bCs/>
          <w:sz w:val="20"/>
          <w:szCs w:val="20"/>
        </w:rPr>
        <w:t>Qab</w:t>
      </w:r>
      <w:proofErr w:type="spellEnd"/>
      <w:r w:rsidRPr="0077560A">
        <w:rPr>
          <w:rFonts w:ascii="Arial" w:hAnsi="Arial" w:cs="Arial"/>
          <w:b/>
          <w:bCs/>
          <w:sz w:val="20"/>
          <w:szCs w:val="20"/>
        </w:rPr>
        <w:t xml:space="preserve"> Haus </w:t>
      </w:r>
      <w:proofErr w:type="spellStart"/>
      <w:r w:rsidRPr="0077560A">
        <w:rPr>
          <w:rFonts w:ascii="Arial" w:hAnsi="Arial" w:cs="Arial"/>
          <w:b/>
          <w:bCs/>
          <w:sz w:val="20"/>
          <w:szCs w:val="20"/>
        </w:rPr>
        <w:t>Huv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– Cov </w:t>
      </w:r>
      <w:proofErr w:type="spellStart"/>
      <w:r w:rsidRPr="006B5823">
        <w:rPr>
          <w:rFonts w:ascii="Arial" w:hAnsi="Arial" w:cs="Arial"/>
          <w:sz w:val="20"/>
          <w:szCs w:val="20"/>
        </w:rPr>
        <w:t>ntaub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ntawv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noj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qab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haus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huv</w:t>
      </w:r>
      <w:proofErr w:type="spellEnd"/>
      <w:r>
        <w:rPr>
          <w:rFonts w:ascii="Arial" w:hAnsi="Arial" w:cs="Arial"/>
          <w:sz w:val="20"/>
          <w:szCs w:val="20"/>
        </w:rPr>
        <w:t xml:space="preserve">      </w:t>
      </w:r>
    </w:p>
    <w:p w14:paraId="4EAB0DC9" w14:textId="77E4D6F3" w:rsidR="00924D83" w:rsidRDefault="00924D83" w:rsidP="00924D83">
      <w:pPr>
        <w:rPr>
          <w:rFonts w:ascii="Arial" w:hAnsi="Arial" w:cs="Arial"/>
          <w:sz w:val="20"/>
          <w:szCs w:val="20"/>
        </w:rPr>
      </w:pPr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thiab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kuaj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mob tau sib </w:t>
      </w:r>
      <w:proofErr w:type="spellStart"/>
      <w:r w:rsidRPr="006B5823">
        <w:rPr>
          <w:rFonts w:ascii="Arial" w:hAnsi="Arial" w:cs="Arial"/>
          <w:sz w:val="20"/>
          <w:szCs w:val="20"/>
        </w:rPr>
        <w:t>sau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ua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ke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6B5823">
        <w:rPr>
          <w:rFonts w:ascii="Arial" w:hAnsi="Arial" w:cs="Arial"/>
          <w:sz w:val="20"/>
          <w:szCs w:val="20"/>
        </w:rPr>
        <w:t>txiav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txim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siab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seb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koj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tus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133CB934" w14:textId="11FBF914" w:rsidR="00924D83" w:rsidRPr="006B5823" w:rsidRDefault="00924D83" w:rsidP="00924D83">
      <w:pPr>
        <w:rPr>
          <w:rFonts w:ascii="Arial" w:hAnsi="Arial" w:cs="Arial"/>
          <w:sz w:val="20"/>
          <w:szCs w:val="20"/>
        </w:rPr>
      </w:pPr>
      <w:r w:rsidRPr="006B5823">
        <w:rPr>
          <w:rFonts w:ascii="Arial" w:hAnsi="Arial" w:cs="Arial"/>
          <w:sz w:val="20"/>
          <w:szCs w:val="20"/>
        </w:rPr>
        <w:t>me</w:t>
      </w:r>
      <w:ins w:id="273" w:author="Kaxiong" w:date="2021-03-11T15:00:00Z">
        <w:r w:rsidR="009C7E58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6B5823">
        <w:rPr>
          <w:rFonts w:ascii="Arial" w:hAnsi="Arial" w:cs="Arial"/>
          <w:sz w:val="20"/>
          <w:szCs w:val="20"/>
        </w:rPr>
        <w:t>nyuam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6B5823">
        <w:rPr>
          <w:rFonts w:ascii="Arial" w:hAnsi="Arial" w:cs="Arial"/>
          <w:sz w:val="20"/>
          <w:szCs w:val="20"/>
        </w:rPr>
        <w:t>kev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noj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qab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haus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huv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cuam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tshuam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rau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tsev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kawm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ntawv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6B5823">
        <w:rPr>
          <w:rFonts w:ascii="Arial" w:hAnsi="Arial" w:cs="Arial"/>
          <w:sz w:val="20"/>
          <w:szCs w:val="20"/>
        </w:rPr>
        <w:t>cas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___________________________</w:t>
      </w:r>
    </w:p>
    <w:p w14:paraId="1B99C9EC" w14:textId="39724BD6" w:rsidR="00924D83" w:rsidRDefault="000D6BFF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07381" wp14:editId="0D6F2779">
                <wp:simplePos x="0" y="0"/>
                <wp:positionH relativeFrom="column">
                  <wp:posOffset>4312693</wp:posOffset>
                </wp:positionH>
                <wp:positionV relativeFrom="paragraph">
                  <wp:posOffset>16946</wp:posOffset>
                </wp:positionV>
                <wp:extent cx="1928191" cy="784746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191" cy="784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3CBD263" w14:textId="60EC1669" w:rsidR="006102FA" w:rsidRPr="00E20169" w:rsidRDefault="00A130F0" w:rsidP="006102F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del w:id="274" w:author="Kaxiong" w:date="2021-03-11T15:03:00Z">
                              <w:r w:rsidRPr="00D70F96" w:rsidDel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delText>Raug cob haujlwm tshwj xeeb</w:delText>
                              </w:r>
                              <w:r w:rsidDel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delText xml:space="preserve"> rau t</w:delText>
                              </w:r>
                            </w:del>
                            <w:ins w:id="275" w:author="Kaxiong" w:date="2021-03-11T15:03:00Z"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T</w:t>
                              </w:r>
                            </w:ins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kws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del w:id="276" w:author="Kaxiong" w:date="2021-03-11T15:03:00Z">
                              <w:r w:rsidDel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delText>npliag siab</w:delText>
                              </w:r>
                            </w:del>
                            <w:proofErr w:type="spellStart"/>
                            <w:ins w:id="277" w:author="Kaxiong" w:date="2021-03-11T15:03:00Z"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ntawm</w:t>
                              </w:r>
                              <w:proofErr w:type="spellEnd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kev</w:t>
                              </w:r>
                              <w:proofErr w:type="spellEnd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278" w:author="Kaxiong" w:date="2021-03-11T15:04:00Z"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paub</w:t>
                              </w:r>
                              <w:proofErr w:type="spellEnd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hnov</w:t>
                              </w:r>
                              <w:proofErr w:type="spellEnd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uas</w:t>
                              </w:r>
                              <w:proofErr w:type="spellEnd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tau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teeb</w:t>
                              </w:r>
                              <w:proofErr w:type="spellEnd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tseg</w:t>
                              </w:r>
                            </w:ins>
                            <w:proofErr w:type="spellEnd"/>
                            <w:ins w:id="279" w:author="Kaxiong" w:date="2021-03-11T15:46:00Z"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07381" id="Rectangle 45" o:spid="_x0000_s1029" style="position:absolute;margin-left:339.6pt;margin-top:1.35pt;width:151.85pt;height:6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" filled="f" stroked="f">
                <v:textbox>
                  <w:txbxContent>
                    <w:p w14:paraId="73CBD263" w14:textId="60EC1669" w:rsidR="006102FA" w:rsidRPr="00E20169" w:rsidRDefault="00A130F0" w:rsidP="006102FA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del w:id="292" w:author="Kaxiong" w:date="2021-03-11T15:03:00Z">
                        <w:r w:rsidRPr="00D70F96" w:rsidDel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delText>Raug cob haujlwm tshwj xeeb</w:delText>
                        </w:r>
                        <w:r w:rsidDel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delText xml:space="preserve"> rau t</w:delText>
                        </w:r>
                      </w:del>
                      <w:ins w:id="293" w:author="Kaxiong" w:date="2021-03-11T15:03:00Z"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T</w:t>
                        </w:r>
                      </w:ins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us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kws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del w:id="294" w:author="Kaxiong" w:date="2021-03-11T15:03:00Z">
                        <w:r w:rsidDel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delText>npliag siab</w:delText>
                        </w:r>
                      </w:del>
                      <w:proofErr w:type="spellStart"/>
                      <w:ins w:id="295" w:author="Kaxiong" w:date="2021-03-11T15:03:00Z"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ntawm</w:t>
                        </w:r>
                        <w:proofErr w:type="spellEnd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kev</w:t>
                        </w:r>
                        <w:proofErr w:type="spellEnd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proofErr w:type="spellStart"/>
                      <w:ins w:id="296" w:author="Kaxiong" w:date="2021-03-11T15:04:00Z"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paub</w:t>
                        </w:r>
                        <w:proofErr w:type="spellEnd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hnov</w:t>
                        </w:r>
                        <w:proofErr w:type="spellEnd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uas</w:t>
                        </w:r>
                        <w:proofErr w:type="spellEnd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tau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teeb</w:t>
                        </w:r>
                        <w:proofErr w:type="spellEnd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tseg</w:t>
                        </w:r>
                      </w:ins>
                      <w:proofErr w:type="spellEnd"/>
                      <w:ins w:id="297" w:author="Kaxiong" w:date="2021-03-11T15:46:00Z"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ins>
                    </w:p>
                  </w:txbxContent>
                </v:textbox>
              </v:rect>
            </w:pict>
          </mc:Fallback>
        </mc:AlternateContent>
      </w:r>
      <w:r w:rsidR="00CC7E1C">
        <w:rPr>
          <w:b/>
          <w:bCs/>
          <w:noProof/>
        </w:rPr>
        <w:drawing>
          <wp:inline distT="0" distB="0" distL="0" distR="0" wp14:anchorId="4381EE26" wp14:editId="6A99EF6F">
            <wp:extent cx="119380" cy="11938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>
        <w:rPr>
          <w:noProof/>
        </w:rPr>
        <w:t xml:space="preserve"> </w:t>
      </w:r>
      <w:r w:rsidR="00924D83" w:rsidRPr="0077560A">
        <w:rPr>
          <w:b/>
          <w:bCs/>
          <w:noProof/>
        </w:rPr>
        <w:t>Kev Txawj Ntse -</w:t>
      </w:r>
      <w:r w:rsidR="00924D83">
        <w:rPr>
          <w:rFonts w:ascii="Arial" w:hAnsi="Arial" w:cs="Arial"/>
          <w:sz w:val="20"/>
          <w:szCs w:val="20"/>
        </w:rPr>
        <w:t xml:space="preserve"> </w:t>
      </w:r>
      <w:r w:rsidR="00924D83" w:rsidRPr="00266A0F">
        <w:rPr>
          <w:rFonts w:ascii="Arial" w:hAnsi="Arial" w:cs="Arial"/>
          <w:sz w:val="20"/>
          <w:szCs w:val="20"/>
        </w:rPr>
        <w:t xml:space="preserve">Cov </w:t>
      </w:r>
      <w:proofErr w:type="spellStart"/>
      <w:r w:rsidR="00924D83" w:rsidRPr="00266A0F">
        <w:rPr>
          <w:rFonts w:ascii="Arial" w:hAnsi="Arial" w:cs="Arial"/>
          <w:sz w:val="20"/>
          <w:szCs w:val="20"/>
        </w:rPr>
        <w:t>kev</w:t>
      </w:r>
      <w:proofErr w:type="spellEnd"/>
      <w:r w:rsidR="00924D83" w:rsidRP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soj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ntsuas</w:t>
      </w:r>
      <w:proofErr w:type="spellEnd"/>
      <w:r w:rsidR="00924D83" w:rsidRPr="00266A0F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924D83" w:rsidRPr="00266A0F">
        <w:rPr>
          <w:rFonts w:ascii="Arial" w:hAnsi="Arial" w:cs="Arial"/>
          <w:sz w:val="20"/>
          <w:szCs w:val="20"/>
        </w:rPr>
        <w:t>ntsuas</w:t>
      </w:r>
      <w:proofErr w:type="spellEnd"/>
      <w:r w:rsidR="00924D83" w:rsidRP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266A0F">
        <w:rPr>
          <w:rFonts w:ascii="Arial" w:hAnsi="Arial" w:cs="Arial"/>
          <w:sz w:val="20"/>
          <w:szCs w:val="20"/>
        </w:rPr>
        <w:t>seb</w:t>
      </w:r>
      <w:proofErr w:type="spellEnd"/>
      <w:r w:rsidR="00924D83" w:rsidRP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266A0F">
        <w:rPr>
          <w:rFonts w:ascii="Arial" w:hAnsi="Arial" w:cs="Arial"/>
          <w:sz w:val="20"/>
          <w:szCs w:val="20"/>
        </w:rPr>
        <w:t>koj</w:t>
      </w:r>
      <w:proofErr w:type="spellEnd"/>
      <w:r w:rsidR="00924D83" w:rsidRP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266A0F">
        <w:rPr>
          <w:rFonts w:ascii="Arial" w:hAnsi="Arial" w:cs="Arial"/>
          <w:sz w:val="20"/>
          <w:szCs w:val="20"/>
        </w:rPr>
        <w:t>tus</w:t>
      </w:r>
      <w:proofErr w:type="spellEnd"/>
      <w:r w:rsidR="00924D83" w:rsidRPr="00266A0F">
        <w:rPr>
          <w:rFonts w:ascii="Arial" w:hAnsi="Arial" w:cs="Arial"/>
          <w:sz w:val="20"/>
          <w:szCs w:val="20"/>
        </w:rPr>
        <w:t xml:space="preserve"> me</w:t>
      </w:r>
      <w:ins w:id="280" w:author="Kaxiong" w:date="2021-03-11T15:02:00Z">
        <w:r w:rsidR="00F058D1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="00924D83" w:rsidRPr="00266A0F">
        <w:rPr>
          <w:rFonts w:ascii="Arial" w:hAnsi="Arial" w:cs="Arial"/>
          <w:sz w:val="20"/>
          <w:szCs w:val="20"/>
        </w:rPr>
        <w:t>nyuam</w:t>
      </w:r>
      <w:proofErr w:type="spellEnd"/>
    </w:p>
    <w:p w14:paraId="75E427E4" w14:textId="683D7EA8" w:rsidR="00924D83" w:rsidRDefault="00924D83" w:rsidP="00924D83">
      <w:pPr>
        <w:rPr>
          <w:rFonts w:ascii="Arial" w:hAnsi="Arial" w:cs="Arial"/>
          <w:sz w:val="20"/>
          <w:szCs w:val="20"/>
        </w:rPr>
      </w:pPr>
      <w:r w:rsidRP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A0F">
        <w:rPr>
          <w:rFonts w:ascii="Arial" w:hAnsi="Arial" w:cs="Arial"/>
          <w:sz w:val="20"/>
          <w:szCs w:val="20"/>
        </w:rPr>
        <w:t>xav</w:t>
      </w:r>
      <w:proofErr w:type="spellEnd"/>
      <w:r w:rsidRPr="00266A0F">
        <w:rPr>
          <w:rFonts w:ascii="Arial" w:hAnsi="Arial" w:cs="Arial"/>
          <w:sz w:val="20"/>
          <w:szCs w:val="20"/>
        </w:rPr>
        <w:t xml:space="preserve"> li </w:t>
      </w:r>
      <w:proofErr w:type="spellStart"/>
      <w:proofErr w:type="gramStart"/>
      <w:r w:rsidRPr="00266A0F">
        <w:rPr>
          <w:rFonts w:ascii="Arial" w:hAnsi="Arial" w:cs="Arial"/>
          <w:sz w:val="20"/>
          <w:szCs w:val="20"/>
        </w:rPr>
        <w:t>cas,</w:t>
      </w:r>
      <w:r w:rsidRPr="000640A3">
        <w:rPr>
          <w:rFonts w:ascii="Arial" w:hAnsi="Arial" w:cs="Arial"/>
          <w:sz w:val="20"/>
          <w:szCs w:val="20"/>
        </w:rPr>
        <w:t>nco</w:t>
      </w:r>
      <w:proofErr w:type="spellEnd"/>
      <w:proofErr w:type="gramEnd"/>
      <w:r w:rsidRPr="000640A3">
        <w:rPr>
          <w:rFonts w:ascii="Arial" w:hAnsi="Arial" w:cs="Arial"/>
          <w:sz w:val="20"/>
          <w:szCs w:val="20"/>
        </w:rPr>
        <w:t xml:space="preserve"> tau, </w:t>
      </w:r>
      <w:proofErr w:type="spellStart"/>
      <w:r w:rsidRPr="000640A3">
        <w:rPr>
          <w:rFonts w:ascii="Arial" w:hAnsi="Arial" w:cs="Arial"/>
          <w:sz w:val="20"/>
          <w:szCs w:val="20"/>
        </w:rPr>
        <w:t>thiab</w:t>
      </w:r>
      <w:proofErr w:type="spellEnd"/>
      <w:r w:rsidRPr="000640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640A3">
        <w:rPr>
          <w:rFonts w:ascii="Arial" w:hAnsi="Arial" w:cs="Arial"/>
          <w:sz w:val="20"/>
          <w:szCs w:val="20"/>
        </w:rPr>
        <w:t>daws</w:t>
      </w:r>
      <w:proofErr w:type="spellEnd"/>
      <w:r w:rsidRPr="000640A3">
        <w:rPr>
          <w:rFonts w:ascii="Arial" w:hAnsi="Arial" w:cs="Arial"/>
          <w:sz w:val="20"/>
          <w:szCs w:val="20"/>
        </w:rPr>
        <w:t xml:space="preserve"> cov </w:t>
      </w:r>
      <w:proofErr w:type="spellStart"/>
      <w:r w:rsidRPr="000640A3">
        <w:rPr>
          <w:rFonts w:ascii="Arial" w:hAnsi="Arial" w:cs="Arial"/>
          <w:sz w:val="20"/>
          <w:szCs w:val="20"/>
        </w:rPr>
        <w:t>teeb</w:t>
      </w:r>
      <w:proofErr w:type="spellEnd"/>
      <w:r w:rsidRPr="000640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640A3">
        <w:rPr>
          <w:rFonts w:ascii="Arial" w:hAnsi="Arial" w:cs="Arial"/>
          <w:sz w:val="20"/>
          <w:szCs w:val="20"/>
        </w:rPr>
        <w:t>meem</w:t>
      </w:r>
      <w:proofErr w:type="spellEnd"/>
      <w:r w:rsidRPr="000640A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                                    ________________________________</w:t>
      </w:r>
    </w:p>
    <w:p w14:paraId="4D8FBDCF" w14:textId="0625A662" w:rsidR="00D67804" w:rsidRDefault="00734545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CB0A0" wp14:editId="5C8D15C1">
                <wp:simplePos x="0" y="0"/>
                <wp:positionH relativeFrom="column">
                  <wp:posOffset>4343400</wp:posOffset>
                </wp:positionH>
                <wp:positionV relativeFrom="paragraph">
                  <wp:posOffset>170428</wp:posOffset>
                </wp:positionV>
                <wp:extent cx="1908313" cy="556592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3" cy="55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F5CC922" w14:textId="5210E189" w:rsidR="00FB5F8F" w:rsidRDefault="00FB5F8F" w:rsidP="00FB5F8F">
                            <w:pPr>
                              <w:jc w:val="center"/>
                            </w:pPr>
                            <w:del w:id="281" w:author="Kaxiong" w:date="2021-03-11T15:05:00Z">
                              <w:r w:rsidRPr="00FB5F8F" w:rsidDel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delText xml:space="preserve">Raws li </w:delText>
                              </w:r>
                              <w:r w:rsidDel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delText xml:space="preserve">tau </w:delText>
                              </w:r>
                              <w:r w:rsidRPr="00FB5F8F" w:rsidDel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delText>muab rau</w:delText>
                              </w:r>
                              <w:r w:rsidDel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delText xml:space="preserve"> tus</w:delText>
                              </w:r>
                              <w:r w:rsidRPr="00FB5F8F" w:rsidDel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delText xml:space="preserve"> neeg kho mob.</w:delText>
                              </w:r>
                            </w:del>
                            <w:ins w:id="282" w:author="Kaxiong" w:date="2021-03-11T15:05:00Z"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Tus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pab</w:t>
                              </w:r>
                              <w:proofErr w:type="spellEnd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txog</w:t>
                              </w:r>
                              <w:proofErr w:type="spellEnd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kev</w:t>
                              </w:r>
                              <w:proofErr w:type="spellEnd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hais</w:t>
                              </w:r>
                              <w:proofErr w:type="spellEnd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lus</w:t>
                              </w:r>
                              <w:proofErr w:type="spellEnd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uas</w:t>
                              </w:r>
                              <w:proofErr w:type="spellEnd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tau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teeb</w:t>
                              </w:r>
                              <w:proofErr w:type="spellEnd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058D1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tseg</w:t>
                              </w:r>
                            </w:ins>
                            <w:proofErr w:type="spellEnd"/>
                            <w:ins w:id="283" w:author="Kaxiong" w:date="2021-03-11T15:45:00Z"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CB0A0" id="Rectangle 52" o:spid="_x0000_s1030" style="position:absolute;margin-left:342pt;margin-top:13.4pt;width:150.25pt;height:4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" filled="f" stroked="f">
                <v:textbox>
                  <w:txbxContent>
                    <w:p w14:paraId="3F5CC922" w14:textId="5210E189" w:rsidR="00FB5F8F" w:rsidRDefault="00FB5F8F" w:rsidP="00FB5F8F">
                      <w:pPr>
                        <w:jc w:val="center"/>
                      </w:pPr>
                      <w:del w:id="302" w:author="Kaxiong" w:date="2021-03-11T15:05:00Z">
                        <w:r w:rsidRPr="00FB5F8F" w:rsidDel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delText xml:space="preserve">Raws li </w:delText>
                        </w:r>
                        <w:r w:rsidDel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delText xml:space="preserve">tau </w:delText>
                        </w:r>
                        <w:r w:rsidRPr="00FB5F8F" w:rsidDel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delText>muab rau</w:delText>
                        </w:r>
                        <w:r w:rsidDel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delText xml:space="preserve"> tus</w:delText>
                        </w:r>
                        <w:r w:rsidRPr="00FB5F8F" w:rsidDel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delText xml:space="preserve"> neeg kho mob.</w:delText>
                        </w:r>
                      </w:del>
                      <w:ins w:id="303" w:author="Kaxiong" w:date="2021-03-11T15:05:00Z"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Tus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pab</w:t>
                        </w:r>
                        <w:proofErr w:type="spellEnd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txog</w:t>
                        </w:r>
                        <w:proofErr w:type="spellEnd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kev</w:t>
                        </w:r>
                        <w:proofErr w:type="spellEnd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hais</w:t>
                        </w:r>
                        <w:proofErr w:type="spellEnd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lus</w:t>
                        </w:r>
                        <w:proofErr w:type="spellEnd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uas</w:t>
                        </w:r>
                        <w:proofErr w:type="spellEnd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tau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teeb</w:t>
                        </w:r>
                        <w:proofErr w:type="spellEnd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058D1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tseg</w:t>
                        </w:r>
                      </w:ins>
                      <w:proofErr w:type="spellEnd"/>
                      <w:ins w:id="304" w:author="Kaxiong" w:date="2021-03-11T15:45:00Z"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ins>
                    </w:p>
                  </w:txbxContent>
                </v:textbox>
              </v:rect>
            </w:pict>
          </mc:Fallback>
        </mc:AlternateContent>
      </w:r>
      <w:r w:rsidR="00BE2FD2">
        <w:pict w14:anchorId="07F896C4">
          <v:shape id="Picture 31" o:spid="_x0000_i1029" type="#_x0000_t75" style="width:9.15pt;height:9.15pt;visibility:visible;mso-wrap-style:square">
            <v:imagedata r:id="rId10" o:title=""/>
          </v:shape>
        </w:pict>
      </w:r>
      <w:r w:rsidR="00924D83">
        <w:t xml:space="preserve"> </w:t>
      </w:r>
      <w:proofErr w:type="spellStart"/>
      <w:r w:rsidR="00924D83" w:rsidRPr="00A31AC9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="00924D83" w:rsidRPr="00A31AC9">
        <w:rPr>
          <w:rFonts w:ascii="Arial" w:hAnsi="Arial" w:cs="Arial"/>
          <w:b/>
          <w:bCs/>
          <w:sz w:val="20"/>
          <w:szCs w:val="20"/>
        </w:rPr>
        <w:t xml:space="preserve"> / Kev </w:t>
      </w:r>
      <w:proofErr w:type="spellStart"/>
      <w:r w:rsidR="00924D83" w:rsidRPr="00A31AC9">
        <w:rPr>
          <w:rFonts w:ascii="Arial" w:hAnsi="Arial" w:cs="Arial"/>
          <w:b/>
          <w:bCs/>
          <w:sz w:val="20"/>
          <w:szCs w:val="20"/>
        </w:rPr>
        <w:t>Hais</w:t>
      </w:r>
      <w:proofErr w:type="spellEnd"/>
      <w:r w:rsidR="00924D83" w:rsidRPr="00A31AC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A31AC9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="00924D83" w:rsidRPr="00A31AC9">
        <w:rPr>
          <w:rFonts w:ascii="Arial" w:hAnsi="Arial" w:cs="Arial"/>
          <w:b/>
          <w:bCs/>
          <w:sz w:val="20"/>
          <w:szCs w:val="20"/>
        </w:rPr>
        <w:t xml:space="preserve"> Sib </w:t>
      </w:r>
      <w:proofErr w:type="spellStart"/>
      <w:r w:rsidR="00924D83" w:rsidRPr="00A31AC9">
        <w:rPr>
          <w:rFonts w:ascii="Arial" w:hAnsi="Arial" w:cs="Arial"/>
          <w:b/>
          <w:bCs/>
          <w:sz w:val="20"/>
          <w:szCs w:val="20"/>
        </w:rPr>
        <w:t>Txuas</w:t>
      </w:r>
      <w:proofErr w:type="spellEnd"/>
      <w:r w:rsidR="00924D83" w:rsidRPr="00A31AC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A31AC9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="00924D83" w:rsidRPr="00A31AC9">
        <w:rPr>
          <w:rFonts w:ascii="Arial" w:hAnsi="Arial" w:cs="Arial"/>
          <w:b/>
          <w:bCs/>
          <w:sz w:val="20"/>
          <w:szCs w:val="20"/>
        </w:rPr>
        <w:t xml:space="preserve"> -</w:t>
      </w:r>
      <w:r w:rsidR="00924D83">
        <w:rPr>
          <w:rFonts w:ascii="Arial" w:hAnsi="Arial" w:cs="Arial"/>
          <w:b/>
          <w:bCs/>
          <w:sz w:val="20"/>
          <w:szCs w:val="20"/>
        </w:rPr>
        <w:t xml:space="preserve"> </w:t>
      </w:r>
      <w:r w:rsidR="00924D83">
        <w:rPr>
          <w:rFonts w:ascii="Arial" w:hAnsi="Arial" w:cs="Arial"/>
          <w:sz w:val="20"/>
          <w:szCs w:val="20"/>
        </w:rPr>
        <w:t xml:space="preserve">cov </w:t>
      </w:r>
      <w:proofErr w:type="spellStart"/>
      <w:r w:rsidR="00924D83">
        <w:rPr>
          <w:rFonts w:ascii="Arial" w:hAnsi="Arial" w:cs="Arial"/>
          <w:sz w:val="20"/>
          <w:szCs w:val="20"/>
        </w:rPr>
        <w:t>kev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Soj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ntsuas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A9003E">
        <w:rPr>
          <w:rFonts w:ascii="Arial" w:hAnsi="Arial" w:cs="Arial"/>
          <w:sz w:val="20"/>
          <w:szCs w:val="20"/>
        </w:rPr>
        <w:t>koj</w:t>
      </w:r>
      <w:proofErr w:type="spellEnd"/>
      <w:r w:rsidR="00924D83"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A9003E">
        <w:rPr>
          <w:rFonts w:ascii="Arial" w:hAnsi="Arial" w:cs="Arial"/>
          <w:sz w:val="20"/>
          <w:szCs w:val="20"/>
        </w:rPr>
        <w:t>tus</w:t>
      </w:r>
      <w:proofErr w:type="spellEnd"/>
      <w:r w:rsidR="00924D83" w:rsidRPr="00A9003E">
        <w:rPr>
          <w:rFonts w:ascii="Arial" w:hAnsi="Arial" w:cs="Arial"/>
          <w:sz w:val="20"/>
          <w:szCs w:val="20"/>
        </w:rPr>
        <w:t xml:space="preserve"> </w:t>
      </w:r>
    </w:p>
    <w:p w14:paraId="4C0DF1CE" w14:textId="7DB5C402" w:rsidR="00D67804" w:rsidRDefault="00F058D1" w:rsidP="00924D83">
      <w:pPr>
        <w:rPr>
          <w:rFonts w:ascii="Arial" w:hAnsi="Arial" w:cs="Arial"/>
          <w:sz w:val="20"/>
          <w:szCs w:val="20"/>
        </w:rPr>
      </w:pPr>
      <w:del w:id="284" w:author="Kaxiong" w:date="2021-03-11T15:04:00Z">
        <w:r w:rsidRPr="00A9003E" w:rsidDel="00F058D1">
          <w:rPr>
            <w:rFonts w:ascii="Arial" w:hAnsi="Arial" w:cs="Arial"/>
            <w:sz w:val="20"/>
            <w:szCs w:val="20"/>
          </w:rPr>
          <w:delText>M</w:delText>
        </w:r>
      </w:del>
      <w:ins w:id="285" w:author="Kaxiong" w:date="2021-03-11T15:04:00Z">
        <w:r>
          <w:rPr>
            <w:rFonts w:ascii="Arial" w:hAnsi="Arial" w:cs="Arial"/>
            <w:sz w:val="20"/>
            <w:szCs w:val="20"/>
          </w:rPr>
          <w:t>m</w:t>
        </w:r>
      </w:ins>
      <w:r w:rsidR="00924D83" w:rsidRPr="00A9003E">
        <w:rPr>
          <w:rFonts w:ascii="Arial" w:hAnsi="Arial" w:cs="Arial"/>
          <w:sz w:val="20"/>
          <w:szCs w:val="20"/>
        </w:rPr>
        <w:t>e</w:t>
      </w:r>
      <w:ins w:id="286" w:author="Kaxiong" w:date="2021-03-11T15:04:00Z">
        <w:r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="00924D83" w:rsidRPr="00A9003E">
        <w:rPr>
          <w:rFonts w:ascii="Arial" w:hAnsi="Arial" w:cs="Arial"/>
          <w:sz w:val="20"/>
          <w:szCs w:val="20"/>
        </w:rPr>
        <w:t>nyuam</w:t>
      </w:r>
      <w:proofErr w:type="spellEnd"/>
      <w:r w:rsidR="00924D83"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A9003E">
        <w:rPr>
          <w:rFonts w:ascii="Arial" w:hAnsi="Arial" w:cs="Arial"/>
          <w:sz w:val="20"/>
          <w:szCs w:val="20"/>
        </w:rPr>
        <w:t>lub</w:t>
      </w:r>
      <w:proofErr w:type="spellEnd"/>
      <w:r w:rsidR="00924D83"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A9003E">
        <w:rPr>
          <w:rFonts w:ascii="Arial" w:hAnsi="Arial" w:cs="Arial"/>
          <w:sz w:val="20"/>
          <w:szCs w:val="20"/>
        </w:rPr>
        <w:t>peev</w:t>
      </w:r>
      <w:proofErr w:type="spellEnd"/>
      <w:r w:rsidR="00924D83"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A9003E">
        <w:rPr>
          <w:rFonts w:ascii="Arial" w:hAnsi="Arial" w:cs="Arial"/>
          <w:sz w:val="20"/>
          <w:szCs w:val="20"/>
        </w:rPr>
        <w:t>xwm</w:t>
      </w:r>
      <w:proofErr w:type="spellEnd"/>
      <w:r w:rsidR="00924D83"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kev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ins w:id="287" w:author="Kaxiong" w:date="2021-03-11T15:04:00Z">
        <w:r>
          <w:rPr>
            <w:rFonts w:ascii="Arial" w:hAnsi="Arial" w:cs="Arial"/>
            <w:sz w:val="20"/>
            <w:szCs w:val="20"/>
          </w:rPr>
          <w:t>n</w:t>
        </w:r>
      </w:ins>
      <w:r w:rsidR="00924D83">
        <w:rPr>
          <w:rFonts w:ascii="Arial" w:hAnsi="Arial" w:cs="Arial"/>
          <w:sz w:val="20"/>
          <w:szCs w:val="20"/>
        </w:rPr>
        <w:t>k</w:t>
      </w:r>
      <w:del w:id="288" w:author="Kaxiong" w:date="2021-03-11T15:05:00Z">
        <w:r w:rsidR="00924D83" w:rsidDel="00F058D1">
          <w:rPr>
            <w:rFonts w:ascii="Arial" w:hAnsi="Arial" w:cs="Arial"/>
            <w:sz w:val="20"/>
            <w:szCs w:val="20"/>
          </w:rPr>
          <w:delText>h</w:delText>
        </w:r>
      </w:del>
      <w:r w:rsidR="00924D83">
        <w:rPr>
          <w:rFonts w:ascii="Arial" w:hAnsi="Arial" w:cs="Arial"/>
          <w:sz w:val="20"/>
          <w:szCs w:val="20"/>
        </w:rPr>
        <w:t>ag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siab</w:t>
      </w:r>
      <w:proofErr w:type="spellEnd"/>
      <w:r w:rsidR="00924D83"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A9003E">
        <w:rPr>
          <w:rFonts w:ascii="Arial" w:hAnsi="Arial" w:cs="Arial"/>
          <w:sz w:val="20"/>
          <w:szCs w:val="20"/>
        </w:rPr>
        <w:t>thiab</w:t>
      </w:r>
      <w:proofErr w:type="spellEnd"/>
      <w:r w:rsidR="00924D83"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A9003E">
        <w:rPr>
          <w:rFonts w:ascii="Arial" w:hAnsi="Arial" w:cs="Arial"/>
          <w:sz w:val="20"/>
          <w:szCs w:val="20"/>
        </w:rPr>
        <w:t>siv</w:t>
      </w:r>
      <w:proofErr w:type="spellEnd"/>
      <w:r w:rsidR="00924D83" w:rsidRPr="00A9003E">
        <w:rPr>
          <w:rFonts w:ascii="Arial" w:hAnsi="Arial" w:cs="Arial"/>
          <w:sz w:val="20"/>
          <w:szCs w:val="20"/>
        </w:rPr>
        <w:t xml:space="preserve"> cov </w:t>
      </w:r>
      <w:proofErr w:type="spellStart"/>
      <w:r w:rsidR="00924D83" w:rsidRPr="00A9003E">
        <w:rPr>
          <w:rFonts w:ascii="Arial" w:hAnsi="Arial" w:cs="Arial"/>
          <w:sz w:val="20"/>
          <w:szCs w:val="20"/>
        </w:rPr>
        <w:t>lus</w:t>
      </w:r>
      <w:proofErr w:type="spellEnd"/>
      <w:r w:rsidR="00924D83"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A9003E">
        <w:rPr>
          <w:rFonts w:ascii="Arial" w:hAnsi="Arial" w:cs="Arial"/>
          <w:sz w:val="20"/>
          <w:szCs w:val="20"/>
        </w:rPr>
        <w:t>thiab</w:t>
      </w:r>
      <w:proofErr w:type="spellEnd"/>
      <w:r w:rsidR="00924D83"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A9003E">
        <w:rPr>
          <w:rFonts w:ascii="Arial" w:hAnsi="Arial" w:cs="Arial"/>
          <w:sz w:val="20"/>
          <w:szCs w:val="20"/>
        </w:rPr>
        <w:t>hais</w:t>
      </w:r>
      <w:proofErr w:type="spellEnd"/>
      <w:r w:rsidR="00924D83" w:rsidRPr="00A9003E">
        <w:rPr>
          <w:rFonts w:ascii="Arial" w:hAnsi="Arial" w:cs="Arial"/>
          <w:sz w:val="20"/>
          <w:szCs w:val="20"/>
        </w:rPr>
        <w:t xml:space="preserve"> </w:t>
      </w:r>
    </w:p>
    <w:p w14:paraId="35DD8A40" w14:textId="48864309" w:rsidR="00924D83" w:rsidRDefault="00924D83" w:rsidP="00924D83">
      <w:pPr>
        <w:rPr>
          <w:rFonts w:ascii="Arial" w:hAnsi="Arial" w:cs="Arial"/>
          <w:sz w:val="20"/>
          <w:szCs w:val="20"/>
        </w:rPr>
      </w:pPr>
      <w:r w:rsidRPr="00A9003E">
        <w:rPr>
          <w:rFonts w:ascii="Arial" w:hAnsi="Arial" w:cs="Arial"/>
          <w:sz w:val="20"/>
          <w:szCs w:val="20"/>
        </w:rPr>
        <w:t xml:space="preserve">tau </w:t>
      </w:r>
      <w:proofErr w:type="spellStart"/>
      <w:r w:rsidRPr="00A9003E">
        <w:rPr>
          <w:rFonts w:ascii="Arial" w:hAnsi="Arial" w:cs="Arial"/>
          <w:sz w:val="20"/>
          <w:szCs w:val="20"/>
        </w:rPr>
        <w:t>meej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thiab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tsim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nyog</w:t>
      </w:r>
      <w:proofErr w:type="spellEnd"/>
      <w:r>
        <w:rPr>
          <w:rFonts w:ascii="Arial" w:hAnsi="Arial" w:cs="Arial"/>
          <w:sz w:val="20"/>
          <w:szCs w:val="20"/>
        </w:rPr>
        <w:t xml:space="preserve">       </w:t>
      </w:r>
      <w:r w:rsidR="00D67804">
        <w:rPr>
          <w:rFonts w:ascii="Arial" w:hAnsi="Arial" w:cs="Arial"/>
          <w:sz w:val="20"/>
          <w:szCs w:val="20"/>
        </w:rPr>
        <w:t xml:space="preserve">                                                             </w:t>
      </w:r>
      <w:r>
        <w:rPr>
          <w:rFonts w:ascii="Arial" w:hAnsi="Arial" w:cs="Arial"/>
          <w:sz w:val="20"/>
          <w:szCs w:val="20"/>
        </w:rPr>
        <w:t>_____________________________________</w:t>
      </w:r>
    </w:p>
    <w:p w14:paraId="0F0D89A7" w14:textId="0B17FAE3" w:rsidR="00924D83" w:rsidRDefault="00924D83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436FEFD" wp14:editId="6F26D723">
            <wp:extent cx="119380" cy="1193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r w:rsidRPr="00BA1804">
        <w:rPr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r w:rsidRPr="00BA1804">
        <w:rPr>
          <w:rFonts w:ascii="Arial" w:hAnsi="Arial" w:cs="Arial"/>
          <w:b/>
          <w:bCs/>
          <w:sz w:val="20"/>
          <w:szCs w:val="20"/>
        </w:rPr>
        <w:t>Tsim</w:t>
      </w:r>
      <w:proofErr w:type="spellEnd"/>
      <w:r w:rsidRPr="00BA180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A1804">
        <w:rPr>
          <w:rFonts w:ascii="Arial" w:hAnsi="Arial" w:cs="Arial"/>
          <w:b/>
          <w:bCs/>
          <w:sz w:val="20"/>
          <w:szCs w:val="20"/>
        </w:rPr>
        <w:t>kho</w:t>
      </w:r>
      <w:proofErr w:type="spellEnd"/>
      <w:r w:rsidRPr="00BA180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ins w:id="289" w:author="Kaxiong" w:date="2021-03-11T15:06:00Z">
        <w:r w:rsidR="00F058D1">
          <w:rPr>
            <w:rFonts w:ascii="Arial" w:hAnsi="Arial" w:cs="Arial"/>
            <w:b/>
            <w:bCs/>
            <w:sz w:val="20"/>
            <w:szCs w:val="20"/>
          </w:rPr>
          <w:t>kev</w:t>
        </w:r>
        <w:proofErr w:type="spellEnd"/>
        <w:r w:rsidR="00F058D1">
          <w:rPr>
            <w:rFonts w:ascii="Arial" w:hAnsi="Arial" w:cs="Arial"/>
            <w:b/>
            <w:bCs/>
            <w:sz w:val="20"/>
            <w:szCs w:val="20"/>
          </w:rPr>
          <w:t xml:space="preserve"> </w:t>
        </w:r>
        <w:proofErr w:type="spellStart"/>
        <w:r w:rsidR="00F058D1">
          <w:rPr>
            <w:rFonts w:ascii="Arial" w:hAnsi="Arial" w:cs="Arial"/>
            <w:b/>
            <w:bCs/>
            <w:sz w:val="20"/>
            <w:szCs w:val="20"/>
          </w:rPr>
          <w:t>siv</w:t>
        </w:r>
        <w:proofErr w:type="spellEnd"/>
        <w:r w:rsidR="00F058D1">
          <w:rPr>
            <w:rFonts w:ascii="Arial" w:hAnsi="Arial" w:cs="Arial"/>
            <w:b/>
            <w:bCs/>
            <w:sz w:val="20"/>
            <w:szCs w:val="20"/>
          </w:rPr>
          <w:t xml:space="preserve"> </w:t>
        </w:r>
      </w:ins>
      <w:proofErr w:type="spellStart"/>
      <w:r w:rsidRPr="00BA1804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BA180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ins w:id="290" w:author="Kaxiong" w:date="2021-03-11T15:06:00Z">
        <w:r w:rsidR="00F058D1">
          <w:rPr>
            <w:rFonts w:ascii="Arial" w:hAnsi="Arial" w:cs="Arial"/>
            <w:b/>
            <w:bCs/>
            <w:sz w:val="20"/>
            <w:szCs w:val="20"/>
          </w:rPr>
          <w:t>cev</w:t>
        </w:r>
      </w:ins>
      <w:proofErr w:type="spellEnd"/>
      <w:del w:id="291" w:author="Kaxiong" w:date="2021-03-11T15:06:00Z">
        <w:r w:rsidRPr="00BA1804" w:rsidDel="00F058D1">
          <w:rPr>
            <w:rFonts w:ascii="Arial" w:hAnsi="Arial" w:cs="Arial"/>
            <w:b/>
            <w:bCs/>
            <w:sz w:val="20"/>
            <w:szCs w:val="20"/>
          </w:rPr>
          <w:delText>Motor</w:delText>
        </w:r>
      </w:del>
      <w:r w:rsidRPr="00BA1804">
        <w:rPr>
          <w:rFonts w:ascii="Arial" w:hAnsi="Arial" w:cs="Arial"/>
          <w:b/>
          <w:bCs/>
          <w:sz w:val="20"/>
          <w:szCs w:val="20"/>
        </w:rPr>
        <w:t xml:space="preserve"> -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C454E1">
        <w:rPr>
          <w:rFonts w:ascii="Arial" w:hAnsi="Arial" w:cs="Arial"/>
          <w:sz w:val="20"/>
          <w:szCs w:val="20"/>
        </w:rPr>
        <w:t xml:space="preserve">Cov </w:t>
      </w:r>
      <w:proofErr w:type="spellStart"/>
      <w:r w:rsidRPr="00C454E1">
        <w:rPr>
          <w:rFonts w:ascii="Arial" w:hAnsi="Arial" w:cs="Arial"/>
          <w:sz w:val="20"/>
          <w:szCs w:val="20"/>
        </w:rPr>
        <w:t>kev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4E1">
        <w:rPr>
          <w:rFonts w:ascii="Arial" w:hAnsi="Arial" w:cs="Arial"/>
          <w:sz w:val="20"/>
          <w:szCs w:val="20"/>
        </w:rPr>
        <w:t>ntsuas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C454E1">
        <w:rPr>
          <w:rFonts w:ascii="Arial" w:hAnsi="Arial" w:cs="Arial"/>
          <w:sz w:val="20"/>
          <w:szCs w:val="20"/>
        </w:rPr>
        <w:t>ntsuas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4E1">
        <w:rPr>
          <w:rFonts w:ascii="Arial" w:hAnsi="Arial" w:cs="Arial"/>
          <w:sz w:val="20"/>
          <w:szCs w:val="20"/>
        </w:rPr>
        <w:t>seb</w:t>
      </w:r>
      <w:proofErr w:type="spellEnd"/>
    </w:p>
    <w:p w14:paraId="15667B53" w14:textId="5A220440" w:rsidR="00924D83" w:rsidRDefault="00924D83" w:rsidP="007C0DDF">
      <w:pPr>
        <w:ind w:left="60"/>
        <w:rPr>
          <w:rFonts w:ascii="Arial" w:hAnsi="Arial" w:cs="Arial"/>
          <w:sz w:val="20"/>
          <w:szCs w:val="20"/>
        </w:rPr>
      </w:pPr>
      <w:del w:id="292" w:author="Kaxiong" w:date="2021-03-11T15:16:00Z">
        <w:r w:rsidRPr="00C454E1" w:rsidDel="007C0DDF">
          <w:rPr>
            <w:rFonts w:ascii="Arial" w:hAnsi="Arial" w:cs="Arial"/>
            <w:sz w:val="20"/>
            <w:szCs w:val="20"/>
          </w:rPr>
          <w:delText xml:space="preserve"> </w:delText>
        </w:r>
      </w:del>
      <w:proofErr w:type="spellStart"/>
      <w:r w:rsidRPr="00C454E1">
        <w:rPr>
          <w:rFonts w:ascii="Arial" w:hAnsi="Arial" w:cs="Arial"/>
          <w:sz w:val="20"/>
          <w:szCs w:val="20"/>
        </w:rPr>
        <w:t>koj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4E1">
        <w:rPr>
          <w:rFonts w:ascii="Arial" w:hAnsi="Arial" w:cs="Arial"/>
          <w:sz w:val="20"/>
          <w:szCs w:val="20"/>
        </w:rPr>
        <w:t>tus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me</w:t>
      </w:r>
      <w:ins w:id="293" w:author="Kaxiong" w:date="2021-03-11T15:06:00Z">
        <w:r w:rsidR="00F058D1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C454E1">
        <w:rPr>
          <w:rFonts w:ascii="Arial" w:hAnsi="Arial" w:cs="Arial"/>
          <w:sz w:val="20"/>
          <w:szCs w:val="20"/>
        </w:rPr>
        <w:t>nyuam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</w:t>
      </w:r>
      <w:del w:id="294" w:author="Kaxiong" w:date="2021-03-11T15:07:00Z">
        <w:r w:rsidRPr="00C454E1" w:rsidDel="00F058D1">
          <w:rPr>
            <w:rFonts w:ascii="Arial" w:hAnsi="Arial" w:cs="Arial"/>
            <w:sz w:val="20"/>
            <w:szCs w:val="20"/>
          </w:rPr>
          <w:delText xml:space="preserve">kev </w:delText>
        </w:r>
      </w:del>
      <w:proofErr w:type="spellStart"/>
      <w:r w:rsidRPr="00C454E1">
        <w:rPr>
          <w:rFonts w:ascii="Arial" w:hAnsi="Arial" w:cs="Arial"/>
          <w:sz w:val="20"/>
          <w:szCs w:val="20"/>
        </w:rPr>
        <w:t>koom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ins w:id="295" w:author="Kaxiong" w:date="2021-03-11T15:07:00Z">
        <w:r w:rsidR="00F058D1">
          <w:rPr>
            <w:rFonts w:ascii="Arial" w:hAnsi="Arial" w:cs="Arial"/>
            <w:sz w:val="20"/>
            <w:szCs w:val="20"/>
          </w:rPr>
          <w:t>siv</w:t>
        </w:r>
        <w:proofErr w:type="spellEnd"/>
        <w:r w:rsidR="00F058D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58D1">
          <w:rPr>
            <w:rFonts w:ascii="Arial" w:hAnsi="Arial" w:cs="Arial"/>
            <w:sz w:val="20"/>
            <w:szCs w:val="20"/>
          </w:rPr>
          <w:t>kev</w:t>
        </w:r>
        <w:proofErr w:type="spellEnd"/>
        <w:r w:rsidR="00F058D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58D1">
          <w:rPr>
            <w:rFonts w:ascii="Arial" w:hAnsi="Arial" w:cs="Arial"/>
            <w:sz w:val="20"/>
            <w:szCs w:val="20"/>
          </w:rPr>
          <w:t>uas</w:t>
        </w:r>
        <w:proofErr w:type="spellEnd"/>
        <w:r w:rsidR="00F058D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58D1">
          <w:rPr>
            <w:rFonts w:ascii="Arial" w:hAnsi="Arial" w:cs="Arial"/>
            <w:sz w:val="20"/>
            <w:szCs w:val="20"/>
          </w:rPr>
          <w:t>hauj</w:t>
        </w:r>
        <w:proofErr w:type="spellEnd"/>
        <w:r w:rsidR="00F058D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58D1">
          <w:rPr>
            <w:rFonts w:ascii="Arial" w:hAnsi="Arial" w:cs="Arial"/>
            <w:sz w:val="20"/>
            <w:szCs w:val="20"/>
          </w:rPr>
          <w:t>lwm</w:t>
        </w:r>
        <w:proofErr w:type="spellEnd"/>
        <w:r w:rsidR="00F058D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58D1">
          <w:rPr>
            <w:rFonts w:ascii="Arial" w:hAnsi="Arial" w:cs="Arial"/>
            <w:sz w:val="20"/>
            <w:szCs w:val="20"/>
          </w:rPr>
          <w:t>n</w:t>
        </w:r>
      </w:ins>
      <w:ins w:id="296" w:author="Kaxiong" w:date="2021-03-11T15:19:00Z">
        <w:r w:rsidR="007C0DDF">
          <w:rPr>
            <w:rFonts w:ascii="Arial" w:hAnsi="Arial" w:cs="Arial"/>
            <w:sz w:val="20"/>
            <w:szCs w:val="20"/>
          </w:rPr>
          <w:t>t</w:t>
        </w:r>
      </w:ins>
      <w:ins w:id="297" w:author="Kaxiong" w:date="2021-03-11T15:08:00Z">
        <w:r w:rsidR="00F058D1">
          <w:rPr>
            <w:rFonts w:ascii="Arial" w:hAnsi="Arial" w:cs="Arial"/>
            <w:sz w:val="20"/>
            <w:szCs w:val="20"/>
          </w:rPr>
          <w:t>awm</w:t>
        </w:r>
        <w:proofErr w:type="spellEnd"/>
        <w:r w:rsidR="00F058D1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ins w:id="298" w:author="Kaxiong" w:date="2021-03-11T15:07:00Z">
        <w:r w:rsidR="00F058D1">
          <w:rPr>
            <w:rFonts w:ascii="Arial" w:hAnsi="Arial" w:cs="Arial"/>
            <w:sz w:val="20"/>
            <w:szCs w:val="20"/>
          </w:rPr>
          <w:t>nws</w:t>
        </w:r>
        <w:proofErr w:type="spellEnd"/>
        <w:r w:rsidR="00F058D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58D1">
          <w:rPr>
            <w:rFonts w:ascii="Arial" w:hAnsi="Arial" w:cs="Arial"/>
            <w:sz w:val="20"/>
            <w:szCs w:val="20"/>
          </w:rPr>
          <w:t>lub</w:t>
        </w:r>
        <w:proofErr w:type="spellEnd"/>
        <w:r w:rsidR="00F058D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58D1">
          <w:rPr>
            <w:rFonts w:ascii="Arial" w:hAnsi="Arial" w:cs="Arial"/>
            <w:sz w:val="20"/>
            <w:szCs w:val="20"/>
          </w:rPr>
          <w:t>cev</w:t>
        </w:r>
      </w:ins>
      <w:proofErr w:type="spellEnd"/>
      <w:del w:id="299" w:author="Kaxiong" w:date="2021-03-11T15:08:00Z">
        <w:r w:rsidRPr="00C454E1" w:rsidDel="00F058D1">
          <w:rPr>
            <w:rFonts w:ascii="Arial" w:hAnsi="Arial" w:cs="Arial"/>
            <w:sz w:val="20"/>
            <w:szCs w:val="20"/>
          </w:rPr>
          <w:delText>tes</w:delText>
        </w:r>
      </w:del>
      <w:ins w:id="300" w:author="Kaxiong" w:date="2021-03-11T15:08:00Z">
        <w:r w:rsidR="00F058D1">
          <w:rPr>
            <w:rFonts w:ascii="Arial" w:hAnsi="Arial" w:cs="Arial"/>
            <w:sz w:val="20"/>
            <w:szCs w:val="20"/>
          </w:rPr>
          <w:t xml:space="preserve"> </w:t>
        </w:r>
      </w:ins>
      <w:del w:id="301" w:author="Kaxiong" w:date="2021-03-11T15:17:00Z">
        <w:r w:rsidRPr="00C454E1" w:rsidDel="007C0DDF">
          <w:rPr>
            <w:rFonts w:ascii="Arial" w:hAnsi="Arial" w:cs="Arial"/>
            <w:sz w:val="20"/>
            <w:szCs w:val="20"/>
          </w:rPr>
          <w:delText xml:space="preserve"> zoo npaum li cas</w:delText>
        </w:r>
      </w:del>
      <w:r>
        <w:rPr>
          <w:rFonts w:ascii="Arial" w:hAnsi="Arial" w:cs="Arial"/>
          <w:sz w:val="20"/>
          <w:szCs w:val="20"/>
        </w:rPr>
        <w:t xml:space="preserve"> </w:t>
      </w:r>
      <w:del w:id="302" w:author="Kaxiong" w:date="2021-03-11T15:08:00Z">
        <w:r w:rsidDel="00F058D1">
          <w:rPr>
            <w:rFonts w:ascii="Arial" w:hAnsi="Arial" w:cs="Arial"/>
            <w:sz w:val="20"/>
            <w:szCs w:val="20"/>
          </w:rPr>
          <w:delText xml:space="preserve"> </w:delText>
        </w:r>
      </w:del>
      <w:r>
        <w:rPr>
          <w:rFonts w:ascii="Arial" w:hAnsi="Arial" w:cs="Arial"/>
          <w:sz w:val="20"/>
          <w:szCs w:val="20"/>
        </w:rPr>
        <w:t xml:space="preserve">               </w:t>
      </w:r>
      <w:r w:rsidR="002712B9">
        <w:rPr>
          <w:rFonts w:ascii="Arial" w:hAnsi="Arial" w:cs="Arial"/>
          <w:sz w:val="20"/>
          <w:szCs w:val="20"/>
        </w:rPr>
        <w:t xml:space="preserve">       </w:t>
      </w:r>
      <w:del w:id="303" w:author="Kaxiong" w:date="2021-03-11T15:17:00Z">
        <w:r w:rsidDel="007C0DDF">
          <w:rPr>
            <w:rFonts w:ascii="Arial" w:hAnsi="Arial" w:cs="Arial"/>
            <w:sz w:val="20"/>
            <w:szCs w:val="20"/>
          </w:rPr>
          <w:delText>_</w:delText>
        </w:r>
      </w:del>
      <w:ins w:id="304" w:author="Kaxiong" w:date="2021-03-11T15:09:00Z">
        <w:r w:rsidR="00F058D1">
          <w:rPr>
            <w:rFonts w:ascii="Arial" w:hAnsi="Arial" w:cs="Arial"/>
            <w:sz w:val="20"/>
            <w:szCs w:val="20"/>
          </w:rPr>
          <w:t xml:space="preserve">      </w:t>
        </w:r>
      </w:ins>
      <w:ins w:id="305" w:author="Kaxiong" w:date="2021-03-11T15:16:00Z">
        <w:r w:rsidR="007C0DDF">
          <w:rPr>
            <w:rFonts w:ascii="Arial" w:hAnsi="Arial" w:cs="Arial"/>
            <w:sz w:val="20"/>
            <w:szCs w:val="20"/>
          </w:rPr>
          <w:t xml:space="preserve">      tau</w:t>
        </w:r>
        <w:r w:rsidR="007C0DDF" w:rsidRPr="00C454E1">
          <w:rPr>
            <w:rFonts w:ascii="Arial" w:hAnsi="Arial" w:cs="Arial"/>
            <w:sz w:val="20"/>
            <w:szCs w:val="20"/>
          </w:rPr>
          <w:t xml:space="preserve"> zoo </w:t>
        </w:r>
        <w:proofErr w:type="spellStart"/>
        <w:r w:rsidR="007C0DDF" w:rsidRPr="00C454E1">
          <w:rPr>
            <w:rFonts w:ascii="Arial" w:hAnsi="Arial" w:cs="Arial"/>
            <w:sz w:val="20"/>
            <w:szCs w:val="20"/>
          </w:rPr>
          <w:t>npaum</w:t>
        </w:r>
        <w:proofErr w:type="spellEnd"/>
        <w:r w:rsidR="007C0DDF" w:rsidRPr="00C454E1">
          <w:rPr>
            <w:rFonts w:ascii="Arial" w:hAnsi="Arial" w:cs="Arial"/>
            <w:sz w:val="20"/>
            <w:szCs w:val="20"/>
          </w:rPr>
          <w:t xml:space="preserve"> li </w:t>
        </w:r>
        <w:proofErr w:type="spellStart"/>
        <w:r w:rsidR="007C0DDF" w:rsidRPr="00C454E1">
          <w:rPr>
            <w:rFonts w:ascii="Arial" w:hAnsi="Arial" w:cs="Arial"/>
            <w:sz w:val="20"/>
            <w:szCs w:val="20"/>
          </w:rPr>
          <w:t>cas</w:t>
        </w:r>
        <w:proofErr w:type="spellEnd"/>
        <w:r w:rsidR="007C0DDF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ins w:id="306" w:author="Kaxiong" w:date="2021-03-11T15:09:00Z">
        <w:r w:rsidR="00F058D1">
          <w:rPr>
            <w:rFonts w:ascii="Arial" w:hAnsi="Arial" w:cs="Arial"/>
            <w:sz w:val="20"/>
            <w:szCs w:val="20"/>
          </w:rPr>
          <w:t>nyob</w:t>
        </w:r>
      </w:ins>
      <w:proofErr w:type="spellEnd"/>
      <w:ins w:id="307" w:author="Kaxiong" w:date="2021-03-11T15:10:00Z">
        <w:r w:rsidR="00F058D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58D1">
          <w:rPr>
            <w:rFonts w:ascii="Arial" w:hAnsi="Arial" w:cs="Arial"/>
            <w:sz w:val="20"/>
            <w:szCs w:val="20"/>
          </w:rPr>
          <w:t>rau</w:t>
        </w:r>
        <w:proofErr w:type="spellEnd"/>
        <w:r w:rsidR="00F058D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58D1">
          <w:rPr>
            <w:rFonts w:ascii="Arial" w:hAnsi="Arial" w:cs="Arial"/>
            <w:sz w:val="20"/>
            <w:szCs w:val="20"/>
          </w:rPr>
          <w:t>hauv</w:t>
        </w:r>
        <w:proofErr w:type="spellEnd"/>
        <w:r w:rsidR="00F058D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58D1">
          <w:rPr>
            <w:rFonts w:ascii="Arial" w:hAnsi="Arial" w:cs="Arial"/>
            <w:sz w:val="20"/>
            <w:szCs w:val="20"/>
          </w:rPr>
          <w:t>kev</w:t>
        </w:r>
        <w:proofErr w:type="spellEnd"/>
        <w:r w:rsidR="00F058D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58D1">
          <w:rPr>
            <w:rFonts w:ascii="Arial" w:hAnsi="Arial" w:cs="Arial"/>
            <w:sz w:val="20"/>
            <w:szCs w:val="20"/>
          </w:rPr>
          <w:t>ua</w:t>
        </w:r>
        <w:proofErr w:type="spellEnd"/>
        <w:r w:rsidR="00F058D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58D1">
          <w:rPr>
            <w:rFonts w:ascii="Arial" w:hAnsi="Arial" w:cs="Arial"/>
            <w:sz w:val="20"/>
            <w:szCs w:val="20"/>
          </w:rPr>
          <w:t>hauj</w:t>
        </w:r>
        <w:proofErr w:type="spellEnd"/>
        <w:r w:rsidR="00F058D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58D1">
          <w:rPr>
            <w:rFonts w:ascii="Arial" w:hAnsi="Arial" w:cs="Arial"/>
            <w:sz w:val="20"/>
            <w:szCs w:val="20"/>
          </w:rPr>
          <w:t>lwm</w:t>
        </w:r>
        <w:proofErr w:type="spellEnd"/>
        <w:r w:rsidR="00F058D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058D1">
          <w:rPr>
            <w:rFonts w:ascii="Arial" w:hAnsi="Arial" w:cs="Arial"/>
            <w:sz w:val="20"/>
            <w:szCs w:val="20"/>
          </w:rPr>
          <w:t>ntawm</w:t>
        </w:r>
        <w:proofErr w:type="spellEnd"/>
        <w:r w:rsidR="00F058D1">
          <w:rPr>
            <w:rFonts w:ascii="Arial" w:hAnsi="Arial" w:cs="Arial"/>
            <w:sz w:val="20"/>
            <w:szCs w:val="20"/>
          </w:rPr>
          <w:t xml:space="preserve"> </w:t>
        </w:r>
      </w:ins>
      <w:ins w:id="308" w:author="Kaxiong" w:date="2021-03-11T15:11:00Z">
        <w:r w:rsidR="007C0DDF">
          <w:rPr>
            <w:rFonts w:ascii="Arial" w:hAnsi="Arial" w:cs="Arial"/>
            <w:sz w:val="20"/>
            <w:szCs w:val="20"/>
          </w:rPr>
          <w:t xml:space="preserve">cov </w:t>
        </w:r>
        <w:proofErr w:type="spellStart"/>
        <w:r w:rsidR="007C0DDF">
          <w:rPr>
            <w:rFonts w:ascii="Arial" w:hAnsi="Arial" w:cs="Arial"/>
            <w:sz w:val="20"/>
            <w:szCs w:val="20"/>
          </w:rPr>
          <w:t>nqaij</w:t>
        </w:r>
        <w:proofErr w:type="spellEnd"/>
        <w:r w:rsidR="007C0DDF">
          <w:rPr>
            <w:rFonts w:ascii="Arial" w:hAnsi="Arial" w:cs="Arial"/>
            <w:sz w:val="20"/>
            <w:szCs w:val="20"/>
          </w:rPr>
          <w:t xml:space="preserve">. </w:t>
        </w:r>
      </w:ins>
      <w:ins w:id="309" w:author="Kaxiong" w:date="2021-03-11T15:18:00Z">
        <w:r w:rsidR="007C0DDF">
          <w:rPr>
            <w:rFonts w:ascii="Arial" w:hAnsi="Arial" w:cs="Arial"/>
            <w:sz w:val="20"/>
            <w:szCs w:val="20"/>
          </w:rPr>
          <w:tab/>
        </w:r>
        <w:r w:rsidR="007C0DDF">
          <w:rPr>
            <w:rFonts w:ascii="Arial" w:hAnsi="Arial" w:cs="Arial"/>
            <w:sz w:val="20"/>
            <w:szCs w:val="20"/>
          </w:rPr>
          <w:tab/>
        </w:r>
        <w:r w:rsidR="007C0DDF">
          <w:rPr>
            <w:rFonts w:ascii="Arial" w:hAnsi="Arial" w:cs="Arial"/>
            <w:sz w:val="20"/>
            <w:szCs w:val="20"/>
          </w:rPr>
          <w:tab/>
        </w:r>
        <w:r w:rsidR="007C0DDF">
          <w:rPr>
            <w:rFonts w:ascii="Arial" w:hAnsi="Arial" w:cs="Arial"/>
            <w:sz w:val="20"/>
            <w:szCs w:val="20"/>
          </w:rPr>
          <w:tab/>
        </w:r>
        <w:r w:rsidR="007C0DDF">
          <w:rPr>
            <w:rFonts w:ascii="Arial" w:hAnsi="Arial" w:cs="Arial"/>
            <w:sz w:val="20"/>
            <w:szCs w:val="20"/>
          </w:rPr>
          <w:tab/>
        </w:r>
        <w:r w:rsidR="007C0DDF">
          <w:rPr>
            <w:rFonts w:ascii="Arial" w:hAnsi="Arial" w:cs="Arial"/>
            <w:sz w:val="20"/>
            <w:szCs w:val="20"/>
          </w:rPr>
          <w:tab/>
          <w:t xml:space="preserve"> </w:t>
        </w:r>
      </w:ins>
      <w:ins w:id="310" w:author="Kaxiong" w:date="2021-03-11T15:17:00Z">
        <w:r w:rsidR="007C0DDF">
          <w:rPr>
            <w:rFonts w:ascii="Arial" w:hAnsi="Arial" w:cs="Arial"/>
            <w:sz w:val="20"/>
            <w:szCs w:val="20"/>
          </w:rPr>
          <w:t xml:space="preserve">Cov </w:t>
        </w:r>
        <w:proofErr w:type="spellStart"/>
        <w:r w:rsidR="007C0DDF">
          <w:rPr>
            <w:rFonts w:ascii="Arial" w:hAnsi="Arial" w:cs="Arial"/>
            <w:sz w:val="20"/>
            <w:szCs w:val="20"/>
          </w:rPr>
          <w:t>kev</w:t>
        </w:r>
        <w:proofErr w:type="spellEnd"/>
        <w:r w:rsidR="007C0DD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7C0DDF">
          <w:rPr>
            <w:rFonts w:ascii="Arial" w:hAnsi="Arial" w:cs="Arial"/>
            <w:sz w:val="20"/>
            <w:szCs w:val="20"/>
          </w:rPr>
          <w:t>paub</w:t>
        </w:r>
        <w:proofErr w:type="spellEnd"/>
        <w:r w:rsidR="007C0DD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7C0DDF">
          <w:rPr>
            <w:rFonts w:ascii="Arial" w:hAnsi="Arial" w:cs="Arial"/>
            <w:sz w:val="20"/>
            <w:szCs w:val="20"/>
          </w:rPr>
          <w:t>siv</w:t>
        </w:r>
        <w:proofErr w:type="spellEnd"/>
        <w:r w:rsidR="007C0DD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7C0DDF">
          <w:rPr>
            <w:rFonts w:ascii="Arial" w:hAnsi="Arial" w:cs="Arial"/>
            <w:sz w:val="20"/>
            <w:szCs w:val="20"/>
          </w:rPr>
          <w:t>lub</w:t>
        </w:r>
        <w:proofErr w:type="spellEnd"/>
        <w:r w:rsidR="007C0DD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7C0DDF">
          <w:rPr>
            <w:rFonts w:ascii="Arial" w:hAnsi="Arial" w:cs="Arial"/>
            <w:sz w:val="20"/>
            <w:szCs w:val="20"/>
          </w:rPr>
          <w:t>cev</w:t>
        </w:r>
        <w:proofErr w:type="spellEnd"/>
        <w:r w:rsidR="007C0DD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7C0DDF">
          <w:rPr>
            <w:rFonts w:ascii="Arial" w:hAnsi="Arial" w:cs="Arial"/>
            <w:sz w:val="20"/>
            <w:szCs w:val="20"/>
          </w:rPr>
          <w:t>uas</w:t>
        </w:r>
        <w:proofErr w:type="spellEnd"/>
        <w:r w:rsidR="007C0DD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7C0DDF">
          <w:rPr>
            <w:rFonts w:ascii="Arial" w:hAnsi="Arial" w:cs="Arial"/>
            <w:sz w:val="20"/>
            <w:szCs w:val="20"/>
          </w:rPr>
          <w:t>nkag</w:t>
        </w:r>
        <w:proofErr w:type="spellEnd"/>
        <w:r w:rsidR="007C0DD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7C0DDF">
          <w:rPr>
            <w:rFonts w:ascii="Arial" w:hAnsi="Arial" w:cs="Arial"/>
            <w:sz w:val="20"/>
            <w:szCs w:val="20"/>
          </w:rPr>
          <w:t>siab</w:t>
        </w:r>
        <w:proofErr w:type="spellEnd"/>
        <w:r w:rsidR="007C0DDF">
          <w:rPr>
            <w:rFonts w:ascii="Arial" w:hAnsi="Arial" w:cs="Arial"/>
            <w:sz w:val="20"/>
            <w:szCs w:val="20"/>
          </w:rPr>
          <w:t xml:space="preserve"> tau </w:t>
        </w:r>
      </w:ins>
      <w:proofErr w:type="spellStart"/>
      <w:ins w:id="311" w:author="Kaxiong" w:date="2021-03-11T15:13:00Z">
        <w:r w:rsidR="007C0DDF">
          <w:rPr>
            <w:rFonts w:ascii="Arial" w:hAnsi="Arial" w:cs="Arial"/>
            <w:sz w:val="20"/>
            <w:szCs w:val="20"/>
          </w:rPr>
          <w:t>tej</w:t>
        </w:r>
        <w:proofErr w:type="spellEnd"/>
        <w:r w:rsidR="007C0DD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7C0DDF">
          <w:rPr>
            <w:rFonts w:ascii="Arial" w:hAnsi="Arial" w:cs="Arial"/>
            <w:sz w:val="20"/>
            <w:szCs w:val="20"/>
          </w:rPr>
          <w:t>zaum</w:t>
        </w:r>
        <w:proofErr w:type="spellEnd"/>
        <w:r w:rsidR="007C0DD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7C0DDF">
          <w:rPr>
            <w:rFonts w:ascii="Arial" w:hAnsi="Arial" w:cs="Arial"/>
            <w:sz w:val="20"/>
            <w:szCs w:val="20"/>
          </w:rPr>
          <w:t>yuav</w:t>
        </w:r>
        <w:proofErr w:type="spellEnd"/>
        <w:r w:rsidR="007C0DD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7C0DDF">
          <w:rPr>
            <w:rFonts w:ascii="Arial" w:hAnsi="Arial" w:cs="Arial"/>
            <w:sz w:val="20"/>
            <w:szCs w:val="20"/>
          </w:rPr>
          <w:t>raug</w:t>
        </w:r>
        <w:proofErr w:type="spellEnd"/>
        <w:r w:rsidR="007C0DDF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ins w:id="312" w:author="Kaxiong" w:date="2021-03-11T15:14:00Z">
        <w:r w:rsidR="007C0DDF">
          <w:rPr>
            <w:rFonts w:ascii="Arial" w:hAnsi="Arial" w:cs="Arial"/>
            <w:sz w:val="20"/>
            <w:szCs w:val="20"/>
          </w:rPr>
          <w:t>tsuaj</w:t>
        </w:r>
      </w:ins>
      <w:proofErr w:type="spellEnd"/>
      <w:ins w:id="313" w:author="Kaxiong" w:date="2021-03-11T15:21:00Z">
        <w:r w:rsidR="00C44EB8">
          <w:rPr>
            <w:rFonts w:ascii="Arial" w:hAnsi="Arial" w:cs="Arial"/>
            <w:sz w:val="20"/>
            <w:szCs w:val="20"/>
          </w:rPr>
          <w:tab/>
        </w:r>
        <w:r w:rsidR="00C44EB8">
          <w:rPr>
            <w:rFonts w:ascii="Arial" w:hAnsi="Arial" w:cs="Arial"/>
            <w:sz w:val="20"/>
            <w:szCs w:val="20"/>
          </w:rPr>
          <w:tab/>
        </w:r>
        <w:r w:rsidR="00C44EB8">
          <w:rPr>
            <w:rFonts w:ascii="Arial" w:hAnsi="Arial" w:cs="Arial"/>
            <w:sz w:val="20"/>
            <w:szCs w:val="20"/>
          </w:rPr>
          <w:tab/>
        </w:r>
        <w:r w:rsidR="00C44EB8">
          <w:rPr>
            <w:rFonts w:ascii="Arial" w:hAnsi="Arial" w:cs="Arial"/>
            <w:sz w:val="20"/>
            <w:szCs w:val="20"/>
          </w:rPr>
          <w:tab/>
        </w:r>
        <w:r w:rsidR="00C44EB8">
          <w:rPr>
            <w:rFonts w:ascii="Arial" w:hAnsi="Arial" w:cs="Arial"/>
            <w:sz w:val="20"/>
            <w:szCs w:val="20"/>
          </w:rPr>
          <w:tab/>
          <w:t xml:space="preserve">           </w:t>
        </w:r>
        <w:proofErr w:type="spellStart"/>
        <w:r w:rsidR="00C44EB8">
          <w:rPr>
            <w:rFonts w:ascii="Arial" w:hAnsi="Arial" w:cs="Arial"/>
            <w:sz w:val="20"/>
            <w:szCs w:val="20"/>
          </w:rPr>
          <w:t>xyuas</w:t>
        </w:r>
        <w:proofErr w:type="spellEnd"/>
        <w:r w:rsidR="00C44EB8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C44EB8">
          <w:rPr>
            <w:rFonts w:ascii="Arial" w:hAnsi="Arial" w:cs="Arial"/>
            <w:sz w:val="20"/>
            <w:szCs w:val="20"/>
          </w:rPr>
          <w:t>thiab</w:t>
        </w:r>
        <w:proofErr w:type="spellEnd"/>
        <w:r w:rsidR="00C44EB8">
          <w:rPr>
            <w:rFonts w:ascii="Arial" w:hAnsi="Arial" w:cs="Arial"/>
            <w:sz w:val="20"/>
            <w:szCs w:val="20"/>
          </w:rPr>
          <w:t>.</w:t>
        </w:r>
        <w:r w:rsidR="00C44EB8">
          <w:rPr>
            <w:rFonts w:ascii="Arial" w:hAnsi="Arial" w:cs="Arial"/>
            <w:sz w:val="20"/>
            <w:szCs w:val="20"/>
          </w:rPr>
          <w:tab/>
        </w:r>
        <w:r w:rsidR="00C44EB8">
          <w:rPr>
            <w:rFonts w:ascii="Arial" w:hAnsi="Arial" w:cs="Arial"/>
            <w:sz w:val="20"/>
            <w:szCs w:val="20"/>
          </w:rPr>
          <w:tab/>
        </w:r>
        <w:r w:rsidR="00C44EB8">
          <w:rPr>
            <w:rFonts w:ascii="Arial" w:hAnsi="Arial" w:cs="Arial"/>
            <w:sz w:val="20"/>
            <w:szCs w:val="20"/>
          </w:rPr>
          <w:tab/>
        </w:r>
        <w:r w:rsidR="00C44EB8">
          <w:rPr>
            <w:rFonts w:ascii="Arial" w:hAnsi="Arial" w:cs="Arial"/>
            <w:sz w:val="20"/>
            <w:szCs w:val="20"/>
          </w:rPr>
          <w:tab/>
        </w:r>
        <w:r w:rsidR="00C44EB8">
          <w:rPr>
            <w:rFonts w:ascii="Arial" w:hAnsi="Arial" w:cs="Arial"/>
            <w:sz w:val="20"/>
            <w:szCs w:val="20"/>
          </w:rPr>
          <w:tab/>
        </w:r>
        <w:r w:rsidR="00C44EB8">
          <w:rPr>
            <w:rFonts w:ascii="Arial" w:hAnsi="Arial" w:cs="Arial"/>
            <w:sz w:val="20"/>
            <w:szCs w:val="20"/>
          </w:rPr>
          <w:tab/>
        </w:r>
      </w:ins>
      <w:ins w:id="314" w:author="Kaxiong" w:date="2021-03-11T15:22:00Z">
        <w:r w:rsidR="00C44EB8">
          <w:rPr>
            <w:rFonts w:ascii="Arial" w:hAnsi="Arial" w:cs="Arial"/>
            <w:sz w:val="20"/>
            <w:szCs w:val="20"/>
          </w:rPr>
          <w:t xml:space="preserve">                   </w:t>
        </w:r>
      </w:ins>
      <w:r>
        <w:rPr>
          <w:rFonts w:ascii="Arial" w:hAnsi="Arial" w:cs="Arial"/>
          <w:sz w:val="20"/>
          <w:szCs w:val="20"/>
        </w:rPr>
        <w:t>_____________________________________</w:t>
      </w:r>
    </w:p>
    <w:p w14:paraId="1795E6B6" w14:textId="05043695" w:rsidR="00924D83" w:rsidRDefault="00BE2FD2" w:rsidP="00924D83">
      <w:pPr>
        <w:rPr>
          <w:rFonts w:ascii="Arial" w:hAnsi="Arial" w:cs="Arial"/>
          <w:sz w:val="20"/>
          <w:szCs w:val="20"/>
        </w:rPr>
      </w:pPr>
      <w:r>
        <w:pict w14:anchorId="73678F58">
          <v:shape id="Picture 50" o:spid="_x0000_i1030" type="#_x0000_t75" style="width:9.15pt;height:9.15pt;visibility:visible;mso-wrap-style:square">
            <v:imagedata r:id="rId10" o:title=""/>
          </v:shape>
        </w:pict>
      </w:r>
      <w:r w:rsidR="00924D83">
        <w:rPr>
          <w:rFonts w:ascii="Arial" w:hAnsi="Arial" w:cs="Arial"/>
          <w:sz w:val="20"/>
          <w:szCs w:val="20"/>
        </w:rPr>
        <w:t xml:space="preserve"> </w:t>
      </w:r>
      <w:r w:rsidR="00924D83" w:rsidRPr="008E369B">
        <w:rPr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ins w:id="315" w:author="Kaxiong" w:date="2021-03-11T15:23:00Z">
        <w:r w:rsidR="00C44EB8">
          <w:rPr>
            <w:rFonts w:ascii="Arial" w:hAnsi="Arial" w:cs="Arial"/>
            <w:b/>
            <w:bCs/>
            <w:sz w:val="20"/>
            <w:szCs w:val="20"/>
          </w:rPr>
          <w:t>Xav</w:t>
        </w:r>
        <w:proofErr w:type="spellEnd"/>
        <w:r w:rsidR="00C44EB8">
          <w:rPr>
            <w:rFonts w:ascii="Arial" w:hAnsi="Arial" w:cs="Arial"/>
            <w:b/>
            <w:bCs/>
            <w:sz w:val="20"/>
            <w:szCs w:val="20"/>
          </w:rPr>
          <w:t>/</w:t>
        </w:r>
        <w:proofErr w:type="spellStart"/>
        <w:r w:rsidR="00C44EB8" w:rsidRPr="008E369B">
          <w:rPr>
            <w:rFonts w:ascii="Arial" w:hAnsi="Arial" w:cs="Arial"/>
            <w:b/>
            <w:bCs/>
            <w:sz w:val="20"/>
            <w:szCs w:val="20"/>
          </w:rPr>
          <w:t>Cwj</w:t>
        </w:r>
        <w:proofErr w:type="spellEnd"/>
        <w:r w:rsidR="00C44EB8" w:rsidRPr="008E369B">
          <w:rPr>
            <w:rFonts w:ascii="Arial" w:hAnsi="Arial" w:cs="Arial"/>
            <w:b/>
            <w:bCs/>
            <w:sz w:val="20"/>
            <w:szCs w:val="20"/>
          </w:rPr>
          <w:t xml:space="preserve"> </w:t>
        </w:r>
        <w:proofErr w:type="spellStart"/>
        <w:r w:rsidR="00C44EB8" w:rsidRPr="008E369B">
          <w:rPr>
            <w:rFonts w:ascii="Arial" w:hAnsi="Arial" w:cs="Arial"/>
            <w:b/>
            <w:bCs/>
            <w:sz w:val="20"/>
            <w:szCs w:val="20"/>
          </w:rPr>
          <w:t>Pwm</w:t>
        </w:r>
        <w:proofErr w:type="spellEnd"/>
        <w:r w:rsidR="00C44EB8">
          <w:rPr>
            <w:rFonts w:ascii="Arial" w:hAnsi="Arial" w:cs="Arial"/>
            <w:b/>
            <w:bCs/>
            <w:sz w:val="20"/>
            <w:szCs w:val="20"/>
          </w:rPr>
          <w:t xml:space="preserve"> </w:t>
        </w:r>
      </w:ins>
      <w:del w:id="316" w:author="Kaxiong" w:date="2021-03-11T15:24:00Z">
        <w:r w:rsidR="00924D83" w:rsidRPr="008E369B" w:rsidDel="00C44EB8">
          <w:rPr>
            <w:rFonts w:ascii="Arial" w:hAnsi="Arial" w:cs="Arial"/>
            <w:b/>
            <w:bCs/>
            <w:sz w:val="20"/>
            <w:szCs w:val="20"/>
          </w:rPr>
          <w:delText xml:space="preserve">Coj Ntawm </w:delText>
        </w:r>
      </w:del>
      <w:proofErr w:type="spellStart"/>
      <w:ins w:id="317" w:author="Kaxiong" w:date="2021-03-11T15:24:00Z">
        <w:r w:rsidR="00C44EB8">
          <w:rPr>
            <w:rFonts w:ascii="Arial" w:hAnsi="Arial" w:cs="Arial"/>
            <w:b/>
            <w:bCs/>
            <w:sz w:val="20"/>
            <w:szCs w:val="20"/>
          </w:rPr>
          <w:t>rau</w:t>
        </w:r>
        <w:proofErr w:type="spellEnd"/>
        <w:r w:rsidR="00C44EB8">
          <w:rPr>
            <w:rFonts w:ascii="Arial" w:hAnsi="Arial" w:cs="Arial"/>
            <w:b/>
            <w:bCs/>
            <w:sz w:val="20"/>
            <w:szCs w:val="20"/>
          </w:rPr>
          <w:t xml:space="preserve"> </w:t>
        </w:r>
      </w:ins>
      <w:proofErr w:type="spellStart"/>
      <w:r w:rsidR="00924D83" w:rsidRPr="008E369B">
        <w:rPr>
          <w:rFonts w:ascii="Arial" w:hAnsi="Arial" w:cs="Arial"/>
          <w:b/>
          <w:bCs/>
          <w:sz w:val="20"/>
          <w:szCs w:val="20"/>
        </w:rPr>
        <w:t>Zej</w:t>
      </w:r>
      <w:proofErr w:type="spellEnd"/>
      <w:r w:rsidR="00924D83" w:rsidRPr="008E369B">
        <w:rPr>
          <w:rFonts w:ascii="Arial" w:hAnsi="Arial" w:cs="Arial"/>
          <w:b/>
          <w:bCs/>
          <w:sz w:val="20"/>
          <w:szCs w:val="20"/>
        </w:rPr>
        <w:t xml:space="preserve"> Zog</w:t>
      </w:r>
      <w:del w:id="318" w:author="Kaxiong" w:date="2021-03-11T15:24:00Z">
        <w:r w:rsidR="00924D83" w:rsidRPr="008E369B" w:rsidDel="00C44EB8">
          <w:rPr>
            <w:rFonts w:ascii="Arial" w:hAnsi="Arial" w:cs="Arial"/>
            <w:b/>
            <w:bCs/>
            <w:sz w:val="20"/>
            <w:szCs w:val="20"/>
          </w:rPr>
          <w:delText xml:space="preserve"> / Cwj Pwm</w:delText>
        </w:r>
        <w:r w:rsidR="00924D83" w:rsidDel="00C44EB8">
          <w:rPr>
            <w:rFonts w:ascii="Arial" w:hAnsi="Arial" w:cs="Arial"/>
            <w:b/>
            <w:bCs/>
            <w:sz w:val="20"/>
            <w:szCs w:val="20"/>
          </w:rPr>
          <w:delText xml:space="preserve"> </w:delText>
        </w:r>
      </w:del>
      <w:r w:rsidR="00924D83">
        <w:rPr>
          <w:rFonts w:ascii="Arial" w:hAnsi="Arial" w:cs="Arial"/>
          <w:b/>
          <w:bCs/>
          <w:sz w:val="20"/>
          <w:szCs w:val="20"/>
        </w:rPr>
        <w:t xml:space="preserve">- </w:t>
      </w:r>
      <w:r w:rsidR="00924D83" w:rsidRPr="00B94125">
        <w:rPr>
          <w:rFonts w:ascii="Arial" w:hAnsi="Arial" w:cs="Arial"/>
          <w:sz w:val="20"/>
          <w:szCs w:val="20"/>
        </w:rPr>
        <w:t xml:space="preserve">Cov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kev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ntsuas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yuav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qhia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txog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tias</w:t>
      </w:r>
      <w:proofErr w:type="spellEnd"/>
    </w:p>
    <w:p w14:paraId="6CC09980" w14:textId="0DAEB74B" w:rsidR="00924D83" w:rsidRDefault="008207A5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9378A" wp14:editId="281C1F7A">
                <wp:simplePos x="0" y="0"/>
                <wp:positionH relativeFrom="column">
                  <wp:posOffset>4851779</wp:posOffset>
                </wp:positionH>
                <wp:positionV relativeFrom="paragraph">
                  <wp:posOffset>-428161</wp:posOffset>
                </wp:positionV>
                <wp:extent cx="1401418" cy="879864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18" cy="879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A32E728" w14:textId="10C7C7B1" w:rsidR="00254321" w:rsidDel="008207A5" w:rsidRDefault="00254321" w:rsidP="00254321">
                            <w:pPr>
                              <w:jc w:val="center"/>
                              <w:rPr>
                                <w:del w:id="319" w:author="Kaxiong" w:date="2021-03-11T15:45:00Z"/>
                              </w:rPr>
                            </w:pPr>
                            <w:del w:id="320" w:author="Kaxiong" w:date="2021-03-11T15:45:00Z">
                              <w:r w:rsidRPr="00FB5F8F" w:rsidDel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delText xml:space="preserve">Raws li </w:delText>
                              </w:r>
                              <w:r w:rsidDel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delText xml:space="preserve">tau </w:delText>
                              </w:r>
                              <w:r w:rsidRPr="00FB5F8F" w:rsidDel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delText>muab rau</w:delText>
                              </w:r>
                              <w:r w:rsidDel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delText xml:space="preserve"> tus</w:delText>
                              </w:r>
                              <w:r w:rsidRPr="00FB5F8F" w:rsidDel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delText xml:space="preserve"> neeg kho mob.</w:delText>
                              </w:r>
                            </w:del>
                            <w:ins w:id="321" w:author="Kaxiong" w:date="2021-03-11T15:46:00Z">
                              <w:r w:rsidR="008207A5" w:rsidRP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Tus </w:t>
                              </w:r>
                              <w:proofErr w:type="spellStart"/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pab</w:t>
                              </w:r>
                              <w:proofErr w:type="spellEnd"/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txog</w:t>
                              </w:r>
                              <w:proofErr w:type="spellEnd"/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kev</w:t>
                              </w:r>
                              <w:proofErr w:type="spellEnd"/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hais</w:t>
                              </w:r>
                              <w:proofErr w:type="spellEnd"/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lus</w:t>
                              </w:r>
                              <w:proofErr w:type="spellEnd"/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uas</w:t>
                              </w:r>
                              <w:proofErr w:type="spellEnd"/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tau </w:t>
                              </w:r>
                              <w:proofErr w:type="spellStart"/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teeb</w:t>
                              </w:r>
                              <w:proofErr w:type="spellEnd"/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tseg</w:t>
                              </w:r>
                              <w:proofErr w:type="spellEnd"/>
                              <w:r w:rsidR="008207A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ins>
                          </w:p>
                          <w:p w14:paraId="46F8DED3" w14:textId="77777777" w:rsidR="00254321" w:rsidRDefault="00254321" w:rsidP="002543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9378A" id="Rectangle 51" o:spid="_x0000_s1031" style="position:absolute;margin-left:382.05pt;margin-top:-33.7pt;width:110.35pt;height:69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" filled="f" stroked="f">
                <v:textbox>
                  <w:txbxContent>
                    <w:p w14:paraId="2A32E728" w14:textId="10C7C7B1" w:rsidR="00254321" w:rsidDel="008207A5" w:rsidRDefault="00254321" w:rsidP="00254321">
                      <w:pPr>
                        <w:jc w:val="center"/>
                        <w:rPr>
                          <w:del w:id="343" w:author="Kaxiong" w:date="2021-03-11T15:45:00Z"/>
                        </w:rPr>
                      </w:pPr>
                      <w:del w:id="344" w:author="Kaxiong" w:date="2021-03-11T15:45:00Z">
                        <w:r w:rsidRPr="00FB5F8F" w:rsidDel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delText xml:space="preserve">Raws li </w:delText>
                        </w:r>
                        <w:r w:rsidDel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delText xml:space="preserve">tau </w:delText>
                        </w:r>
                        <w:r w:rsidRPr="00FB5F8F" w:rsidDel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delText>muab rau</w:delText>
                        </w:r>
                        <w:r w:rsidDel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delText xml:space="preserve"> tus</w:delText>
                        </w:r>
                        <w:r w:rsidRPr="00FB5F8F" w:rsidDel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delText xml:space="preserve"> neeg kho mob.</w:delText>
                        </w:r>
                      </w:del>
                      <w:ins w:id="345" w:author="Kaxiong" w:date="2021-03-11T15:46:00Z">
                        <w:r w:rsidR="008207A5" w:rsidRP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Tus </w:t>
                        </w:r>
                        <w:proofErr w:type="spellStart"/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pab</w:t>
                        </w:r>
                        <w:proofErr w:type="spellEnd"/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txog</w:t>
                        </w:r>
                        <w:proofErr w:type="spellEnd"/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kev</w:t>
                        </w:r>
                        <w:proofErr w:type="spellEnd"/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hais</w:t>
                        </w:r>
                        <w:proofErr w:type="spellEnd"/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lus</w:t>
                        </w:r>
                        <w:proofErr w:type="spellEnd"/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uas</w:t>
                        </w:r>
                        <w:proofErr w:type="spellEnd"/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tau </w:t>
                        </w:r>
                        <w:proofErr w:type="spellStart"/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teeb</w:t>
                        </w:r>
                        <w:proofErr w:type="spellEnd"/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tseg</w:t>
                        </w:r>
                        <w:proofErr w:type="spellEnd"/>
                        <w:r w:rsidR="008207A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ins>
                    </w:p>
                    <w:p w14:paraId="46F8DED3" w14:textId="77777777" w:rsidR="00254321" w:rsidRDefault="00254321" w:rsidP="002543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4D83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koj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tus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me</w:t>
      </w:r>
      <w:ins w:id="322" w:author="Kaxiong" w:date="2021-03-11T15:24:00Z">
        <w:r w:rsidR="00C44EB8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="00924D83" w:rsidRPr="00B94125">
        <w:rPr>
          <w:rFonts w:ascii="Arial" w:hAnsi="Arial" w:cs="Arial"/>
          <w:sz w:val="20"/>
          <w:szCs w:val="20"/>
        </w:rPr>
        <w:t>nyuam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xav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cas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rau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nws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tus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kheej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, sib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raug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zoo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nrog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lwm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B94125">
        <w:rPr>
          <w:rFonts w:ascii="Arial" w:hAnsi="Arial" w:cs="Arial"/>
          <w:sz w:val="20"/>
          <w:szCs w:val="20"/>
        </w:rPr>
        <w:t>tus</w:t>
      </w:r>
      <w:proofErr w:type="spellEnd"/>
      <w:r w:rsidR="00924D83" w:rsidRPr="00B94125">
        <w:rPr>
          <w:rFonts w:ascii="Arial" w:hAnsi="Arial" w:cs="Arial"/>
          <w:sz w:val="20"/>
          <w:szCs w:val="20"/>
        </w:rPr>
        <w:t>,</w:t>
      </w:r>
    </w:p>
    <w:p w14:paraId="33CDA4FC" w14:textId="77777777" w:rsidR="00924D83" w:rsidRDefault="00924D83" w:rsidP="00924D83">
      <w:pPr>
        <w:rPr>
          <w:rFonts w:ascii="Arial" w:hAnsi="Arial" w:cs="Arial"/>
          <w:sz w:val="20"/>
          <w:szCs w:val="20"/>
        </w:rPr>
      </w:pPr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saib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xyuas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kev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xav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B94125">
        <w:rPr>
          <w:rFonts w:ascii="Arial" w:hAnsi="Arial" w:cs="Arial"/>
          <w:sz w:val="20"/>
          <w:szCs w:val="20"/>
        </w:rPr>
        <w:t>ntawm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tus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kheej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hauv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tsev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tsev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kawm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thiab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hauv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zej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zog</w:t>
      </w:r>
      <w:proofErr w:type="spellEnd"/>
      <w:r w:rsidRPr="00B9412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_______________________</w:t>
      </w:r>
    </w:p>
    <w:p w14:paraId="733F1728" w14:textId="5B33168E" w:rsidR="00924D83" w:rsidRDefault="00924D83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07F1993" wp14:editId="6FCE5F83">
            <wp:extent cx="119380" cy="1193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r w:rsidRPr="008C6089">
        <w:rPr>
          <w:rFonts w:ascii="Arial" w:hAnsi="Arial" w:cs="Arial"/>
          <w:b/>
          <w:bCs/>
          <w:sz w:val="20"/>
          <w:szCs w:val="20"/>
        </w:rPr>
        <w:t xml:space="preserve">Tus </w:t>
      </w:r>
      <w:proofErr w:type="spellStart"/>
      <w:r w:rsidRPr="008C6089">
        <w:rPr>
          <w:rFonts w:ascii="Arial" w:hAnsi="Arial" w:cs="Arial"/>
          <w:b/>
          <w:bCs/>
          <w:sz w:val="20"/>
          <w:szCs w:val="20"/>
        </w:rPr>
        <w:t>Cwj</w:t>
      </w:r>
      <w:proofErr w:type="spellEnd"/>
      <w:r w:rsidRPr="008C608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C6089">
        <w:rPr>
          <w:rFonts w:ascii="Arial" w:hAnsi="Arial" w:cs="Arial"/>
          <w:b/>
          <w:bCs/>
          <w:sz w:val="20"/>
          <w:szCs w:val="20"/>
        </w:rPr>
        <w:t>Pwm</w:t>
      </w:r>
      <w:proofErr w:type="spellEnd"/>
      <w:r w:rsidRPr="008C6089">
        <w:rPr>
          <w:rFonts w:ascii="Arial" w:hAnsi="Arial" w:cs="Arial"/>
          <w:b/>
          <w:bCs/>
          <w:sz w:val="20"/>
          <w:szCs w:val="20"/>
        </w:rPr>
        <w:t xml:space="preserve"> Kho </w:t>
      </w:r>
      <w:proofErr w:type="spellStart"/>
      <w:r w:rsidRPr="008C6089">
        <w:rPr>
          <w:rFonts w:ascii="Arial" w:hAnsi="Arial" w:cs="Arial"/>
          <w:b/>
          <w:bCs/>
          <w:sz w:val="20"/>
          <w:szCs w:val="20"/>
        </w:rPr>
        <w:t>Kom</w:t>
      </w:r>
      <w:proofErr w:type="spellEnd"/>
      <w:r w:rsidRPr="008C608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C6089">
        <w:rPr>
          <w:rFonts w:ascii="Arial" w:hAnsi="Arial" w:cs="Arial"/>
          <w:b/>
          <w:bCs/>
          <w:sz w:val="20"/>
          <w:szCs w:val="20"/>
        </w:rPr>
        <w:t>Haum</w:t>
      </w:r>
      <w:proofErr w:type="spellEnd"/>
      <w:r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A7118B">
        <w:rPr>
          <w:rFonts w:ascii="Arial" w:hAnsi="Arial" w:cs="Arial"/>
          <w:sz w:val="20"/>
          <w:szCs w:val="20"/>
        </w:rPr>
        <w:t>Qhov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kev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ntsuam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xyuas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A7118B">
        <w:rPr>
          <w:rFonts w:ascii="Arial" w:hAnsi="Arial" w:cs="Arial"/>
          <w:sz w:val="20"/>
          <w:szCs w:val="20"/>
        </w:rPr>
        <w:t>qhia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A7118B">
        <w:rPr>
          <w:rFonts w:ascii="Arial" w:hAnsi="Arial" w:cs="Arial"/>
          <w:sz w:val="20"/>
          <w:szCs w:val="20"/>
        </w:rPr>
        <w:t>tias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</w:p>
    <w:p w14:paraId="566861E6" w14:textId="5578279E" w:rsidR="00924D83" w:rsidRDefault="00924D83" w:rsidP="00924D83">
      <w:pPr>
        <w:rPr>
          <w:rFonts w:ascii="Arial" w:hAnsi="Arial" w:cs="Arial"/>
          <w:sz w:val="20"/>
          <w:szCs w:val="20"/>
        </w:rPr>
      </w:pPr>
      <w:proofErr w:type="spellStart"/>
      <w:r w:rsidRPr="00A7118B">
        <w:rPr>
          <w:rFonts w:ascii="Arial" w:hAnsi="Arial" w:cs="Arial"/>
          <w:sz w:val="20"/>
          <w:szCs w:val="20"/>
        </w:rPr>
        <w:t>koj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tus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me</w:t>
      </w:r>
      <w:ins w:id="323" w:author="Kaxiong" w:date="2021-03-11T15:26:00Z">
        <w:r w:rsidR="00C44EB8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A7118B">
        <w:rPr>
          <w:rFonts w:ascii="Arial" w:hAnsi="Arial" w:cs="Arial"/>
          <w:sz w:val="20"/>
          <w:szCs w:val="20"/>
        </w:rPr>
        <w:t>nyuam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yuav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saib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xyuas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nws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tus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kheej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A7118B">
        <w:rPr>
          <w:rFonts w:ascii="Arial" w:hAnsi="Arial" w:cs="Arial"/>
          <w:sz w:val="20"/>
          <w:szCs w:val="20"/>
        </w:rPr>
        <w:t>cas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hauv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tsev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, </w:t>
      </w:r>
    </w:p>
    <w:p w14:paraId="7D80A4DE" w14:textId="77777777" w:rsidR="00924D83" w:rsidRDefault="00924D83" w:rsidP="00924D83">
      <w:pPr>
        <w:rPr>
          <w:rFonts w:ascii="Arial" w:hAnsi="Arial" w:cs="Arial"/>
          <w:sz w:val="20"/>
          <w:szCs w:val="20"/>
        </w:rPr>
      </w:pPr>
      <w:proofErr w:type="spellStart"/>
      <w:r w:rsidRPr="00A7118B">
        <w:rPr>
          <w:rFonts w:ascii="Arial" w:hAnsi="Arial" w:cs="Arial"/>
          <w:sz w:val="20"/>
          <w:szCs w:val="20"/>
        </w:rPr>
        <w:t>ntawm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tsev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kawm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ntawv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thiab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hauv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zej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zog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                             ______________________________</w:t>
      </w:r>
    </w:p>
    <w:p w14:paraId="4B41E391" w14:textId="223C4340" w:rsidR="00924D83" w:rsidRDefault="00924D83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7050E38" wp14:editId="62A2FFCD">
            <wp:extent cx="119380" cy="1193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 </w:t>
      </w:r>
      <w:r w:rsidRPr="00813D4B">
        <w:rPr>
          <w:rFonts w:ascii="Arial" w:hAnsi="Arial" w:cs="Arial"/>
          <w:b/>
          <w:bCs/>
          <w:sz w:val="20"/>
          <w:szCs w:val="20"/>
        </w:rPr>
        <w:t xml:space="preserve">Cov Kev </w:t>
      </w:r>
      <w:proofErr w:type="spellStart"/>
      <w:r w:rsidRPr="00813D4B">
        <w:rPr>
          <w:rFonts w:ascii="Arial" w:hAnsi="Arial" w:cs="Arial"/>
          <w:b/>
          <w:bCs/>
          <w:sz w:val="20"/>
          <w:szCs w:val="20"/>
        </w:rPr>
        <w:t>Hloov</w:t>
      </w:r>
      <w:proofErr w:type="spellEnd"/>
      <w:r w:rsidRPr="00813D4B">
        <w:rPr>
          <w:rFonts w:ascii="Arial" w:hAnsi="Arial" w:cs="Arial"/>
          <w:b/>
          <w:bCs/>
          <w:sz w:val="20"/>
          <w:szCs w:val="20"/>
        </w:rPr>
        <w:t xml:space="preserve"> Mus Tom </w:t>
      </w:r>
      <w:proofErr w:type="spellStart"/>
      <w:r w:rsidRPr="00813D4B">
        <w:rPr>
          <w:rFonts w:ascii="Arial" w:hAnsi="Arial" w:cs="Arial"/>
          <w:b/>
          <w:bCs/>
          <w:sz w:val="20"/>
          <w:szCs w:val="20"/>
        </w:rPr>
        <w:t>Qab</w:t>
      </w:r>
      <w:proofErr w:type="spellEnd"/>
      <w:r w:rsidRPr="00813D4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3D4B">
        <w:rPr>
          <w:rFonts w:ascii="Arial" w:hAnsi="Arial" w:cs="Arial"/>
          <w:b/>
          <w:bCs/>
          <w:sz w:val="20"/>
          <w:szCs w:val="20"/>
        </w:rPr>
        <w:t>Qib</w:t>
      </w:r>
      <w:proofErr w:type="spellEnd"/>
      <w:r w:rsidRPr="00813D4B">
        <w:rPr>
          <w:rFonts w:ascii="Arial" w:hAnsi="Arial" w:cs="Arial"/>
          <w:b/>
          <w:bCs/>
          <w:sz w:val="20"/>
          <w:szCs w:val="20"/>
        </w:rPr>
        <w:t xml:space="preserve"> Ob</w:t>
      </w:r>
      <w:r>
        <w:rPr>
          <w:rFonts w:ascii="Arial" w:hAnsi="Arial" w:cs="Arial"/>
          <w:sz w:val="20"/>
          <w:szCs w:val="20"/>
        </w:rPr>
        <w:t xml:space="preserve"> - </w:t>
      </w:r>
      <w:r w:rsidRPr="00F64253">
        <w:rPr>
          <w:rFonts w:ascii="Arial" w:hAnsi="Arial" w:cs="Arial"/>
          <w:sz w:val="20"/>
          <w:szCs w:val="20"/>
        </w:rPr>
        <w:t xml:space="preserve">Cov </w:t>
      </w:r>
      <w:proofErr w:type="spellStart"/>
      <w:r w:rsidRPr="00F64253">
        <w:rPr>
          <w:rFonts w:ascii="Arial" w:hAnsi="Arial" w:cs="Arial"/>
          <w:sz w:val="20"/>
          <w:szCs w:val="20"/>
        </w:rPr>
        <w:t>kev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ntsuas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F64253">
        <w:rPr>
          <w:rFonts w:ascii="Arial" w:hAnsi="Arial" w:cs="Arial"/>
          <w:sz w:val="20"/>
          <w:szCs w:val="20"/>
        </w:rPr>
        <w:t>cuam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tshuam</w:t>
      </w:r>
      <w:proofErr w:type="spellEnd"/>
    </w:p>
    <w:p w14:paraId="39C40286" w14:textId="7D94C890" w:rsidR="00924D83" w:rsidRDefault="00924D83" w:rsidP="00924D83">
      <w:pPr>
        <w:rPr>
          <w:rFonts w:ascii="Arial" w:hAnsi="Arial" w:cs="Arial"/>
          <w:sz w:val="20"/>
          <w:szCs w:val="20"/>
        </w:rPr>
      </w:pPr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nrog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kev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cob </w:t>
      </w:r>
      <w:proofErr w:type="spellStart"/>
      <w:r w:rsidRPr="00F64253">
        <w:rPr>
          <w:rFonts w:ascii="Arial" w:hAnsi="Arial" w:cs="Arial"/>
          <w:sz w:val="20"/>
          <w:szCs w:val="20"/>
        </w:rPr>
        <w:t>qhia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64253">
        <w:rPr>
          <w:rFonts w:ascii="Arial" w:hAnsi="Arial" w:cs="Arial"/>
          <w:sz w:val="20"/>
          <w:szCs w:val="20"/>
        </w:rPr>
        <w:t>kev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kawm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ua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hauj</w:t>
      </w:r>
      <w:proofErr w:type="spellEnd"/>
      <w:ins w:id="324" w:author="Kaxiong" w:date="2021-03-11T15:27:00Z">
        <w:r w:rsidR="00C44EB8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F64253">
        <w:rPr>
          <w:rFonts w:ascii="Arial" w:hAnsi="Arial" w:cs="Arial"/>
          <w:sz w:val="20"/>
          <w:szCs w:val="20"/>
        </w:rPr>
        <w:t>lwm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thiab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qhov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kev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txawj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ua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neej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ywj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pheej</w:t>
      </w:r>
      <w:proofErr w:type="spellEnd"/>
      <w:r w:rsidRPr="00F6425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________________________</w:t>
      </w:r>
    </w:p>
    <w:p w14:paraId="2FA1A825" w14:textId="51DBEC62" w:rsidR="00924D83" w:rsidRDefault="00924D83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7FF50CF" wp14:editId="70E9BBF0">
            <wp:extent cx="119380" cy="1193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Pr="00647F16">
        <w:rPr>
          <w:rFonts w:ascii="Arial" w:hAnsi="Arial" w:cs="Arial"/>
          <w:b/>
          <w:bCs/>
          <w:sz w:val="20"/>
          <w:szCs w:val="20"/>
        </w:rPr>
        <w:t>Lwm</w:t>
      </w:r>
      <w:proofErr w:type="spellEnd"/>
      <w:r w:rsidRPr="00647F16">
        <w:rPr>
          <w:rFonts w:ascii="Arial" w:hAnsi="Arial" w:cs="Arial"/>
          <w:b/>
          <w:bCs/>
          <w:sz w:val="20"/>
          <w:szCs w:val="20"/>
        </w:rPr>
        <w:t xml:space="preserve"> yam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________________________</w:t>
      </w:r>
    </w:p>
    <w:p w14:paraId="67BC68A2" w14:textId="2C990E09" w:rsidR="00924D83" w:rsidRDefault="00BE2FD2" w:rsidP="00924D83">
      <w:pPr>
        <w:rPr>
          <w:rFonts w:ascii="Arial" w:hAnsi="Arial" w:cs="Arial"/>
          <w:sz w:val="20"/>
          <w:szCs w:val="20"/>
        </w:rPr>
      </w:pPr>
      <w:r>
        <w:pict w14:anchorId="33966B24">
          <v:shape id="Picture 47" o:spid="_x0000_i1031" type="#_x0000_t75" style="width:9.15pt;height:9.15pt;visibility:visible;mso-wrap-style:square">
            <v:imagedata r:id="rId7" o:title=""/>
          </v:shape>
        </w:pict>
      </w:r>
      <w:r w:rsidR="00924D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F0390B">
        <w:rPr>
          <w:rFonts w:ascii="Arial" w:hAnsi="Arial" w:cs="Arial"/>
          <w:b/>
          <w:bCs/>
          <w:sz w:val="20"/>
          <w:szCs w:val="20"/>
        </w:rPr>
        <w:t>Lwm</w:t>
      </w:r>
      <w:proofErr w:type="spellEnd"/>
      <w:r w:rsidR="00924D83" w:rsidRPr="00F0390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F0390B">
        <w:rPr>
          <w:rFonts w:ascii="Arial" w:hAnsi="Arial" w:cs="Arial"/>
          <w:b/>
          <w:bCs/>
          <w:sz w:val="20"/>
          <w:szCs w:val="20"/>
        </w:rPr>
        <w:t>Txoj</w:t>
      </w:r>
      <w:proofErr w:type="spellEnd"/>
      <w:r w:rsidR="00924D83" w:rsidRPr="00F0390B">
        <w:rPr>
          <w:rFonts w:ascii="Arial" w:hAnsi="Arial" w:cs="Arial"/>
          <w:b/>
          <w:bCs/>
          <w:sz w:val="20"/>
          <w:szCs w:val="20"/>
        </w:rPr>
        <w:t xml:space="preserve"> Kev </w:t>
      </w:r>
      <w:proofErr w:type="spellStart"/>
      <w:r w:rsidR="00924D83" w:rsidRPr="00F0390B">
        <w:rPr>
          <w:rFonts w:ascii="Arial" w:hAnsi="Arial" w:cs="Arial"/>
          <w:b/>
          <w:bCs/>
          <w:sz w:val="20"/>
          <w:szCs w:val="20"/>
        </w:rPr>
        <w:t>Ntsuas</w:t>
      </w:r>
      <w:proofErr w:type="spellEnd"/>
      <w:r w:rsidR="00924D83" w:rsidRPr="00F0390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F0390B">
        <w:rPr>
          <w:rFonts w:ascii="Arial" w:hAnsi="Arial" w:cs="Arial"/>
          <w:b/>
          <w:bCs/>
          <w:sz w:val="20"/>
          <w:szCs w:val="20"/>
        </w:rPr>
        <w:t>Xyuas</w:t>
      </w:r>
      <w:proofErr w:type="spellEnd"/>
      <w:r w:rsidR="00924D83">
        <w:rPr>
          <w:rFonts w:ascii="Arial" w:hAnsi="Arial" w:cs="Arial"/>
          <w:b/>
          <w:bCs/>
          <w:sz w:val="20"/>
          <w:szCs w:val="20"/>
        </w:rPr>
        <w:t xml:space="preserve"> </w:t>
      </w:r>
      <w:r w:rsidR="00924D83">
        <w:rPr>
          <w:rFonts w:ascii="Arial" w:hAnsi="Arial" w:cs="Arial"/>
          <w:sz w:val="20"/>
          <w:szCs w:val="20"/>
        </w:rPr>
        <w:t>– (</w:t>
      </w:r>
      <w:proofErr w:type="spellStart"/>
      <w:r w:rsidR="00924D83" w:rsidRPr="00AA1E5E">
        <w:rPr>
          <w:rFonts w:ascii="Arial" w:hAnsi="Arial" w:cs="Arial"/>
          <w:sz w:val="20"/>
          <w:szCs w:val="20"/>
        </w:rPr>
        <w:t>Piav</w:t>
      </w:r>
      <w:proofErr w:type="spellEnd"/>
      <w:r w:rsidR="00924D83" w:rsidRPr="00AA1E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AA1E5E">
        <w:rPr>
          <w:rFonts w:ascii="Arial" w:hAnsi="Arial" w:cs="Arial"/>
          <w:sz w:val="20"/>
          <w:szCs w:val="20"/>
        </w:rPr>
        <w:t>qhia</w:t>
      </w:r>
      <w:proofErr w:type="spellEnd"/>
      <w:r w:rsidR="00924D83" w:rsidRPr="00AA1E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AA1E5E">
        <w:rPr>
          <w:rFonts w:ascii="Arial" w:hAnsi="Arial" w:cs="Arial"/>
          <w:sz w:val="20"/>
          <w:szCs w:val="20"/>
        </w:rPr>
        <w:t>lwm</w:t>
      </w:r>
      <w:proofErr w:type="spellEnd"/>
      <w:r w:rsidR="00924D83" w:rsidRPr="00AA1E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AA1E5E">
        <w:rPr>
          <w:rFonts w:ascii="Arial" w:hAnsi="Arial" w:cs="Arial"/>
          <w:sz w:val="20"/>
          <w:szCs w:val="20"/>
        </w:rPr>
        <w:t>txoj</w:t>
      </w:r>
      <w:proofErr w:type="spellEnd"/>
      <w:r w:rsidR="00924D83" w:rsidRPr="00AA1E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AA1E5E">
        <w:rPr>
          <w:rFonts w:ascii="Arial" w:hAnsi="Arial" w:cs="Arial"/>
          <w:sz w:val="20"/>
          <w:szCs w:val="20"/>
        </w:rPr>
        <w:t>kev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  </w:t>
      </w:r>
    </w:p>
    <w:p w14:paraId="4206FCD9" w14:textId="77777777" w:rsidR="00924D83" w:rsidRDefault="00924D83" w:rsidP="00924D83">
      <w:pPr>
        <w:rPr>
          <w:rFonts w:ascii="Arial" w:hAnsi="Arial" w:cs="Arial"/>
          <w:sz w:val="20"/>
          <w:szCs w:val="20"/>
        </w:rPr>
      </w:pPr>
      <w:proofErr w:type="spellStart"/>
      <w:r w:rsidRPr="00AA1E5E">
        <w:rPr>
          <w:rFonts w:ascii="Arial" w:hAnsi="Arial" w:cs="Arial"/>
          <w:sz w:val="20"/>
          <w:szCs w:val="20"/>
        </w:rPr>
        <w:t>ntsuas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E5E"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 w:rsidRPr="00AA1E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E5E">
        <w:rPr>
          <w:rFonts w:ascii="Arial" w:hAnsi="Arial" w:cs="Arial"/>
          <w:sz w:val="20"/>
          <w:szCs w:val="20"/>
        </w:rPr>
        <w:t>tus</w:t>
      </w:r>
      <w:proofErr w:type="spellEnd"/>
      <w:r w:rsidRPr="00AA1E5E">
        <w:rPr>
          <w:rFonts w:ascii="Arial" w:hAnsi="Arial" w:cs="Arial"/>
          <w:sz w:val="20"/>
          <w:szCs w:val="20"/>
        </w:rPr>
        <w:t xml:space="preserve"> me </w:t>
      </w:r>
      <w:proofErr w:type="spellStart"/>
      <w:r w:rsidRPr="00AA1E5E">
        <w:rPr>
          <w:rFonts w:ascii="Arial" w:hAnsi="Arial" w:cs="Arial"/>
          <w:sz w:val="20"/>
          <w:szCs w:val="20"/>
        </w:rPr>
        <w:t>nyuam</w:t>
      </w:r>
      <w:proofErr w:type="spellEnd"/>
      <w:r w:rsidRPr="00AA1E5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A1E5E">
        <w:rPr>
          <w:rFonts w:ascii="Arial" w:hAnsi="Arial" w:cs="Arial"/>
          <w:sz w:val="20"/>
          <w:szCs w:val="20"/>
        </w:rPr>
        <w:t>yog</w:t>
      </w:r>
      <w:proofErr w:type="spellEnd"/>
      <w:r w:rsidRPr="00AA1E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E5E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muaj</w:t>
      </w:r>
      <w:proofErr w:type="spellEnd"/>
      <w:r>
        <w:rPr>
          <w:rFonts w:ascii="Arial" w:hAnsi="Arial" w:cs="Arial"/>
          <w:sz w:val="20"/>
          <w:szCs w:val="20"/>
        </w:rPr>
        <w:t xml:space="preserve">)   </w:t>
      </w:r>
      <w:proofErr w:type="gramEnd"/>
      <w:r>
        <w:rPr>
          <w:rFonts w:ascii="Arial" w:hAnsi="Arial" w:cs="Arial"/>
          <w:sz w:val="20"/>
          <w:szCs w:val="20"/>
        </w:rPr>
        <w:t xml:space="preserve">       ________________________________________</w:t>
      </w:r>
    </w:p>
    <w:p w14:paraId="211EDD30" w14:textId="4DE2EA7E" w:rsidR="00924D83" w:rsidDel="00C44EB8" w:rsidRDefault="00924D83" w:rsidP="00924D83">
      <w:pPr>
        <w:rPr>
          <w:del w:id="325" w:author="Kaxiong" w:date="2021-03-11T15:29:00Z"/>
          <w:rFonts w:ascii="Arial" w:hAnsi="Arial" w:cs="Arial"/>
          <w:sz w:val="20"/>
          <w:szCs w:val="20"/>
        </w:rPr>
      </w:pPr>
      <w:del w:id="326" w:author="Kaxiong" w:date="2021-03-11T15:29:00Z">
        <w:r w:rsidRPr="000E76C2" w:rsidDel="00C44EB8">
          <w:rPr>
            <w:rFonts w:ascii="Arial" w:hAnsi="Arial" w:cs="Arial"/>
            <w:sz w:val="20"/>
            <w:szCs w:val="20"/>
          </w:rPr>
          <w:delText xml:space="preserve">Kev soj ntsuam, kuaj cov lus, kev ntsuas </w:delText>
        </w:r>
        <w:r w:rsidDel="00C44EB8">
          <w:rPr>
            <w:rFonts w:ascii="Arial" w:hAnsi="Arial" w:cs="Arial"/>
            <w:sz w:val="20"/>
            <w:szCs w:val="20"/>
          </w:rPr>
          <w:delText>uas txawm txav</w:delText>
        </w:r>
        <w:r w:rsidRPr="000E76C2" w:rsidDel="00C44EB8">
          <w:rPr>
            <w:rFonts w:ascii="Arial" w:hAnsi="Arial" w:cs="Arial"/>
            <w:sz w:val="20"/>
            <w:szCs w:val="20"/>
          </w:rPr>
          <w:delText>, niam txiv cov lus nug, tus kws qhia</w:delText>
        </w:r>
        <w:r w:rsidDel="00C44EB8">
          <w:rPr>
            <w:rFonts w:ascii="Arial" w:hAnsi="Arial" w:cs="Arial"/>
            <w:sz w:val="20"/>
            <w:szCs w:val="20"/>
          </w:rPr>
          <w:delText xml:space="preserve"> ntawm cov lus nug</w:delText>
        </w:r>
        <w:r w:rsidRPr="000E76C2" w:rsidDel="00C44EB8">
          <w:rPr>
            <w:rFonts w:ascii="Arial" w:hAnsi="Arial" w:cs="Arial"/>
            <w:sz w:val="20"/>
            <w:szCs w:val="20"/>
          </w:rPr>
          <w:delText>, kev ntsuas xws li ntsuas ntaub ntawv kawm cov haujlwm / ntsuas cov haujlwm, thiab koom tes nrog ib tus kws txhais lus Hmoob.</w:delText>
        </w:r>
      </w:del>
    </w:p>
    <w:p w14:paraId="38183170" w14:textId="2134A0BC" w:rsidR="00924D83" w:rsidRDefault="00924D83" w:rsidP="00924D83">
      <w:pPr>
        <w:rPr>
          <w:rFonts w:ascii="Arial" w:hAnsi="Arial" w:cs="Arial"/>
          <w:sz w:val="20"/>
          <w:szCs w:val="20"/>
        </w:rPr>
      </w:pPr>
      <w:r w:rsidRPr="00B33C38">
        <w:rPr>
          <w:rFonts w:ascii="Arial" w:hAnsi="Arial" w:cs="Arial"/>
          <w:sz w:val="20"/>
          <w:szCs w:val="20"/>
        </w:rPr>
        <w:t xml:space="preserve">Cov </w:t>
      </w:r>
      <w:proofErr w:type="spellStart"/>
      <w:r w:rsidRPr="00B33C38">
        <w:rPr>
          <w:rFonts w:ascii="Arial" w:hAnsi="Arial" w:cs="Arial"/>
          <w:sz w:val="20"/>
          <w:szCs w:val="20"/>
        </w:rPr>
        <w:t>niam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txiv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/ Cov </w:t>
      </w:r>
      <w:proofErr w:type="spellStart"/>
      <w:r w:rsidRPr="00B33C38">
        <w:rPr>
          <w:rFonts w:ascii="Arial" w:hAnsi="Arial" w:cs="Arial"/>
          <w:sz w:val="20"/>
          <w:szCs w:val="20"/>
        </w:rPr>
        <w:t>Saib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Xyuas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muaj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kev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tiv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thaiv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raws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B33C38">
        <w:rPr>
          <w:rFonts w:ascii="Arial" w:hAnsi="Arial" w:cs="Arial"/>
          <w:sz w:val="20"/>
          <w:szCs w:val="20"/>
        </w:rPr>
        <w:t>lub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xeev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thiab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tsoom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fwv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cov </w:t>
      </w:r>
      <w:proofErr w:type="spellStart"/>
      <w:r w:rsidRPr="00B33C38">
        <w:rPr>
          <w:rFonts w:ascii="Arial" w:hAnsi="Arial" w:cs="Arial"/>
          <w:sz w:val="20"/>
          <w:szCs w:val="20"/>
        </w:rPr>
        <w:t>cai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txheej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txheem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kev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tiv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thaiv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kev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nyab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xeeb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33C38">
        <w:rPr>
          <w:rFonts w:ascii="Arial" w:hAnsi="Arial" w:cs="Arial"/>
          <w:sz w:val="20"/>
          <w:szCs w:val="20"/>
        </w:rPr>
        <w:t>Thov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mus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saib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ntawm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Tsab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Ntawv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Ceeb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Toom </w:t>
      </w:r>
      <w:proofErr w:type="spellStart"/>
      <w:r w:rsidRPr="00B33C38">
        <w:rPr>
          <w:rFonts w:ascii="Arial" w:hAnsi="Arial" w:cs="Arial"/>
          <w:sz w:val="20"/>
          <w:szCs w:val="20"/>
        </w:rPr>
        <w:t>Uas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Muaj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Kev </w:t>
      </w:r>
      <w:proofErr w:type="spellStart"/>
      <w:r w:rsidRPr="00B33C38">
        <w:rPr>
          <w:rFonts w:ascii="Arial" w:hAnsi="Arial" w:cs="Arial"/>
          <w:sz w:val="20"/>
          <w:szCs w:val="20"/>
        </w:rPr>
        <w:t>Nyab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Xeeb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Ntawm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Tus </w:t>
      </w:r>
      <w:proofErr w:type="spellStart"/>
      <w:r w:rsidRPr="00B33C38">
        <w:rPr>
          <w:rFonts w:ascii="Arial" w:hAnsi="Arial" w:cs="Arial"/>
          <w:sz w:val="20"/>
          <w:szCs w:val="20"/>
        </w:rPr>
        <w:t>Kheej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kom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piav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qhia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txog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cov </w:t>
      </w:r>
      <w:proofErr w:type="spellStart"/>
      <w:r w:rsidRPr="00B33C38">
        <w:rPr>
          <w:rFonts w:ascii="Arial" w:hAnsi="Arial" w:cs="Arial"/>
          <w:sz w:val="20"/>
          <w:szCs w:val="20"/>
        </w:rPr>
        <w:t>cai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33C38">
        <w:rPr>
          <w:rFonts w:ascii="Arial" w:hAnsi="Arial" w:cs="Arial"/>
          <w:sz w:val="20"/>
          <w:szCs w:val="20"/>
        </w:rPr>
        <w:t>no.Yog</w:t>
      </w:r>
      <w:proofErr w:type="spellEnd"/>
      <w:proofErr w:type="gram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koj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xav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B33C38">
        <w:rPr>
          <w:rFonts w:ascii="Arial" w:hAnsi="Arial" w:cs="Arial"/>
          <w:sz w:val="20"/>
          <w:szCs w:val="20"/>
        </w:rPr>
        <w:t>ntaub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ntawv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xwm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ntxiv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txog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koj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cov </w:t>
      </w:r>
      <w:proofErr w:type="spellStart"/>
      <w:r w:rsidRPr="00B33C38">
        <w:rPr>
          <w:rFonts w:ascii="Arial" w:hAnsi="Arial" w:cs="Arial"/>
          <w:sz w:val="20"/>
          <w:szCs w:val="20"/>
        </w:rPr>
        <w:t>cai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los</w:t>
      </w:r>
      <w:ins w:id="327" w:author="Kaxiong" w:date="2021-03-11T15:30:00Z">
        <w:r w:rsidR="00513E74">
          <w:rPr>
            <w:rFonts w:ascii="Arial" w:hAnsi="Arial" w:cs="Arial"/>
            <w:sz w:val="20"/>
            <w:szCs w:val="20"/>
          </w:rPr>
          <w:t xml:space="preserve"> </w:t>
        </w:r>
      </w:ins>
      <w:r w:rsidRPr="00B33C38">
        <w:rPr>
          <w:rFonts w:ascii="Arial" w:hAnsi="Arial" w:cs="Arial"/>
          <w:sz w:val="20"/>
          <w:szCs w:val="20"/>
        </w:rPr>
        <w:t xml:space="preserve">sis </w:t>
      </w:r>
      <w:proofErr w:type="spellStart"/>
      <w:r w:rsidRPr="00B33C38">
        <w:rPr>
          <w:rFonts w:ascii="Arial" w:hAnsi="Arial" w:cs="Arial"/>
          <w:sz w:val="20"/>
          <w:szCs w:val="20"/>
        </w:rPr>
        <w:t>kev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thov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ua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thiab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/ los</w:t>
      </w:r>
      <w:ins w:id="328" w:author="Kaxiong" w:date="2021-03-11T15:31:00Z">
        <w:r w:rsidR="00513E74">
          <w:rPr>
            <w:rFonts w:ascii="Arial" w:hAnsi="Arial" w:cs="Arial"/>
            <w:sz w:val="20"/>
            <w:szCs w:val="20"/>
          </w:rPr>
          <w:t xml:space="preserve"> </w:t>
        </w:r>
      </w:ins>
      <w:r w:rsidRPr="00B33C38">
        <w:rPr>
          <w:rFonts w:ascii="Arial" w:hAnsi="Arial" w:cs="Arial"/>
          <w:sz w:val="20"/>
          <w:szCs w:val="20"/>
        </w:rPr>
        <w:t xml:space="preserve">sis </w:t>
      </w:r>
      <w:proofErr w:type="spellStart"/>
      <w:r w:rsidRPr="00B33C38">
        <w:rPr>
          <w:rFonts w:ascii="Arial" w:hAnsi="Arial" w:cs="Arial"/>
          <w:sz w:val="20"/>
          <w:szCs w:val="20"/>
        </w:rPr>
        <w:t>kev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xa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mus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thov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hu </w:t>
      </w:r>
      <w:proofErr w:type="spellStart"/>
      <w:r w:rsidRPr="00B33C38"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132D559B" w14:textId="388F0FA1" w:rsidR="00924D83" w:rsidRPr="004B67BE" w:rsidRDefault="00924D83" w:rsidP="00924D83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</w:t>
      </w:r>
      <w:r w:rsidR="003F51CB">
        <w:rPr>
          <w:rFonts w:ascii="Arial" w:hAnsi="Arial" w:cs="Arial"/>
          <w:sz w:val="20"/>
          <w:szCs w:val="20"/>
        </w:rPr>
        <w:t xml:space="preserve">                                                 Linda-</w:t>
      </w:r>
    </w:p>
    <w:p w14:paraId="3D65AAB3" w14:textId="006E2E4E" w:rsidR="00924D83" w:rsidRPr="004D540C" w:rsidRDefault="008121EE" w:rsidP="00924D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Lily Hunh</w:t>
      </w:r>
      <w:r w:rsidR="00924D83" w:rsidRPr="00681AD8">
        <w:rPr>
          <w:rFonts w:ascii="Arial" w:hAnsi="Arial" w:cs="Arial"/>
          <w:i/>
          <w:iCs/>
          <w:sz w:val="20"/>
          <w:szCs w:val="20"/>
        </w:rPr>
        <w:t xml:space="preserve"> </w:t>
      </w:r>
      <w:r w:rsidR="00924D83">
        <w:rPr>
          <w:rFonts w:ascii="Arial" w:hAnsi="Arial" w:cs="Arial"/>
          <w:sz w:val="20"/>
          <w:szCs w:val="20"/>
        </w:rPr>
        <w:t xml:space="preserve">                   </w:t>
      </w:r>
      <w:r w:rsidR="003F51CB">
        <w:rPr>
          <w:rFonts w:ascii="Arial" w:hAnsi="Arial" w:cs="Arial"/>
          <w:sz w:val="20"/>
          <w:szCs w:val="20"/>
        </w:rPr>
        <w:t xml:space="preserve">                 </w:t>
      </w:r>
      <w:r w:rsidR="00924D83">
        <w:rPr>
          <w:rFonts w:ascii="Arial" w:hAnsi="Arial" w:cs="Arial"/>
          <w:sz w:val="20"/>
          <w:szCs w:val="20"/>
        </w:rPr>
        <w:t xml:space="preserve">  </w:t>
      </w:r>
      <w:r w:rsidR="003F1786">
        <w:rPr>
          <w:rFonts w:ascii="Arial" w:hAnsi="Arial" w:cs="Arial"/>
          <w:i/>
          <w:iCs/>
          <w:sz w:val="20"/>
          <w:szCs w:val="20"/>
        </w:rPr>
        <w:t>Resource Specialist</w:t>
      </w:r>
      <w:r w:rsidR="00924D83">
        <w:rPr>
          <w:rFonts w:ascii="Arial" w:hAnsi="Arial" w:cs="Arial"/>
          <w:sz w:val="20"/>
          <w:szCs w:val="20"/>
        </w:rPr>
        <w:t xml:space="preserve">   </w:t>
      </w:r>
      <w:r w:rsidR="003F51CB">
        <w:rPr>
          <w:rFonts w:ascii="Arial" w:hAnsi="Arial" w:cs="Arial"/>
          <w:sz w:val="20"/>
          <w:szCs w:val="20"/>
        </w:rPr>
        <w:t xml:space="preserve">             </w:t>
      </w:r>
      <w:r w:rsidR="003F51CB">
        <w:rPr>
          <w:rFonts w:ascii="Arial" w:hAnsi="Arial" w:cs="Arial"/>
          <w:i/>
          <w:iCs/>
          <w:sz w:val="20"/>
          <w:szCs w:val="20"/>
        </w:rPr>
        <w:t>huynh@scusd.edu</w:t>
      </w:r>
      <w:r w:rsidR="00924D83">
        <w:rPr>
          <w:rFonts w:ascii="Arial" w:hAnsi="Arial" w:cs="Arial"/>
          <w:sz w:val="20"/>
          <w:szCs w:val="20"/>
        </w:rPr>
        <w:t xml:space="preserve">           </w:t>
      </w:r>
      <w:r w:rsidR="003F51CB">
        <w:rPr>
          <w:rFonts w:ascii="Arial" w:hAnsi="Arial" w:cs="Arial"/>
          <w:i/>
          <w:iCs/>
          <w:sz w:val="20"/>
          <w:szCs w:val="20"/>
        </w:rPr>
        <w:t>Linda-Huynh</w:t>
      </w:r>
      <w:r w:rsidR="00924D83" w:rsidRPr="004B67BE">
        <w:rPr>
          <w:rFonts w:ascii="Arial" w:hAnsi="Arial" w:cs="Arial"/>
          <w:i/>
          <w:iCs/>
          <w:sz w:val="20"/>
          <w:szCs w:val="20"/>
        </w:rPr>
        <w:t>@scus.edu</w:t>
      </w:r>
      <w:r w:rsidR="00924D83">
        <w:rPr>
          <w:rFonts w:ascii="Arial" w:hAnsi="Arial" w:cs="Arial"/>
          <w:sz w:val="20"/>
          <w:szCs w:val="20"/>
        </w:rPr>
        <w:t xml:space="preserve"> </w:t>
      </w:r>
    </w:p>
    <w:p w14:paraId="00527B15" w14:textId="77777777" w:rsidR="00924D83" w:rsidRDefault="00924D83" w:rsidP="00924D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                  ____________________      ____________           _______________________</w:t>
      </w:r>
    </w:p>
    <w:p w14:paraId="7748973D" w14:textId="59F0630F" w:rsidR="00924D83" w:rsidRDefault="00924D83" w:rsidP="00924D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Sau </w:t>
      </w:r>
      <w:proofErr w:type="spellStart"/>
      <w:r>
        <w:rPr>
          <w:rFonts w:ascii="Arial" w:hAnsi="Arial" w:cs="Arial"/>
          <w:sz w:val="20"/>
          <w:szCs w:val="20"/>
        </w:rPr>
        <w:t>Npe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Nroog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Qhov</w:t>
      </w:r>
      <w:proofErr w:type="spellEnd"/>
      <w:r>
        <w:rPr>
          <w:rFonts w:ascii="Arial" w:hAnsi="Arial" w:cs="Arial"/>
          <w:sz w:val="20"/>
          <w:szCs w:val="20"/>
        </w:rPr>
        <w:t xml:space="preserve"> Chaw Hu            </w:t>
      </w:r>
      <w:proofErr w:type="spellStart"/>
      <w:r>
        <w:rPr>
          <w:rFonts w:ascii="Arial" w:hAnsi="Arial" w:cs="Arial"/>
          <w:sz w:val="20"/>
          <w:szCs w:val="20"/>
        </w:rPr>
        <w:t>Qib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Hauj</w:t>
      </w:r>
      <w:proofErr w:type="spellEnd"/>
      <w:ins w:id="329" w:author="Kaxiong" w:date="2021-03-11T15:33:00Z">
        <w:r w:rsidR="00513E74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>
        <w:rPr>
          <w:rFonts w:ascii="Arial" w:hAnsi="Arial" w:cs="Arial"/>
          <w:sz w:val="20"/>
          <w:szCs w:val="20"/>
        </w:rPr>
        <w:t>lwm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</w:t>
      </w:r>
      <w:proofErr w:type="spellStart"/>
      <w:r>
        <w:rPr>
          <w:rFonts w:ascii="Arial" w:hAnsi="Arial" w:cs="Arial"/>
          <w:sz w:val="20"/>
          <w:szCs w:val="20"/>
        </w:rPr>
        <w:t>Lej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Xov</w:t>
      </w:r>
      <w:proofErr w:type="spellEnd"/>
      <w:ins w:id="330" w:author="Kaxiong" w:date="2021-03-11T15:47:00Z">
        <w:r w:rsidR="008207A5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>
        <w:rPr>
          <w:rFonts w:ascii="Arial" w:hAnsi="Arial" w:cs="Arial"/>
          <w:sz w:val="20"/>
          <w:szCs w:val="20"/>
        </w:rPr>
        <w:t>tooj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Chaw </w:t>
      </w:r>
      <w:proofErr w:type="spellStart"/>
      <w:r>
        <w:rPr>
          <w:rFonts w:ascii="Arial" w:hAnsi="Arial" w:cs="Arial"/>
          <w:sz w:val="20"/>
          <w:szCs w:val="20"/>
        </w:rPr>
        <w:t>Nyob</w:t>
      </w:r>
      <w:proofErr w:type="spellEnd"/>
      <w:r>
        <w:rPr>
          <w:rFonts w:ascii="Arial" w:hAnsi="Arial" w:cs="Arial"/>
          <w:sz w:val="20"/>
          <w:szCs w:val="20"/>
        </w:rPr>
        <w:t xml:space="preserve"> E-mail</w:t>
      </w:r>
    </w:p>
    <w:p w14:paraId="36DEEB5C" w14:textId="68B457DC" w:rsidR="00924D83" w:rsidRPr="00F0390B" w:rsidRDefault="00BE2FD2" w:rsidP="00924D83">
      <w:pPr>
        <w:rPr>
          <w:rFonts w:ascii="Arial" w:hAnsi="Arial" w:cs="Arial"/>
          <w:sz w:val="20"/>
          <w:szCs w:val="20"/>
        </w:rPr>
      </w:pPr>
      <w:r>
        <w:pict w14:anchorId="31E04F13">
          <v:shape id="Picture 53" o:spid="_x0000_i1032" type="#_x0000_t75" style="width:9.15pt;height:9.15pt;visibility:visible;mso-wrap-style:square">
            <v:imagedata r:id="rId7" o:title=""/>
          </v:shape>
        </w:pict>
      </w:r>
      <w:r w:rsidR="00924D83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Kuv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rau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kev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ntsuam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xyuas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Kuv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nkag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siab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tias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cov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ntsiab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lus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yuav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tsis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lwm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tus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paub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thiab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kuv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yuav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raug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caw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tuaj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koom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pab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>
        <w:rPr>
          <w:rFonts w:ascii="Arial" w:hAnsi="Arial" w:cs="Arial"/>
          <w:sz w:val="20"/>
          <w:szCs w:val="20"/>
        </w:rPr>
        <w:t>pawg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lub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rooj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tham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tham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txog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qhov</w:t>
      </w:r>
      <w:proofErr w:type="spellEnd"/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ua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 tau</w:t>
      </w:r>
      <w:r w:rsidR="00924D83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D64ECB">
        <w:rPr>
          <w:rFonts w:ascii="Arial" w:hAnsi="Arial" w:cs="Arial"/>
          <w:sz w:val="20"/>
          <w:szCs w:val="20"/>
        </w:rPr>
        <w:t>tiav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Kuv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tseem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nkag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siab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tias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tsis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muaj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kev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kawm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tshwj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xeeb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yuav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muab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rau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kuv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tus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me</w:t>
      </w:r>
      <w:ins w:id="331" w:author="Kaxiong" w:date="2021-03-11T15:33:00Z">
        <w:r w:rsidR="00513E74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="00924D83" w:rsidRPr="006035AB">
        <w:rPr>
          <w:rFonts w:ascii="Arial" w:hAnsi="Arial" w:cs="Arial"/>
          <w:sz w:val="20"/>
          <w:szCs w:val="20"/>
        </w:rPr>
        <w:t>nyuam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tsis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txais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kev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ntawm</w:t>
      </w:r>
      <w:proofErr w:type="spellEnd"/>
      <w:r w:rsidR="00924D83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4D83" w:rsidRPr="006035AB">
        <w:rPr>
          <w:rFonts w:ascii="Arial" w:hAnsi="Arial" w:cs="Arial"/>
          <w:sz w:val="20"/>
          <w:szCs w:val="20"/>
        </w:rPr>
        <w:t>kuv</w:t>
      </w:r>
      <w:proofErr w:type="spellEnd"/>
      <w:r w:rsidR="00924D83">
        <w:rPr>
          <w:rFonts w:ascii="Arial" w:hAnsi="Arial" w:cs="Arial"/>
          <w:sz w:val="20"/>
          <w:szCs w:val="20"/>
        </w:rPr>
        <w:t xml:space="preserve">. </w:t>
      </w:r>
    </w:p>
    <w:p w14:paraId="20F7F560" w14:textId="738DB725" w:rsidR="00924D83" w:rsidRDefault="00924D83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624BBB2" wp14:editId="5869F2A0">
            <wp:extent cx="119380" cy="119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Kuv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tsis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Pr="006C2BEE">
        <w:rPr>
          <w:rFonts w:ascii="Arial" w:hAnsi="Arial" w:cs="Arial"/>
          <w:sz w:val="20"/>
          <w:szCs w:val="20"/>
        </w:rPr>
        <w:t>tso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cai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rau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cov </w:t>
      </w:r>
      <w:proofErr w:type="spellStart"/>
      <w:r w:rsidRPr="006C2BEE">
        <w:rPr>
          <w:rFonts w:ascii="Arial" w:hAnsi="Arial" w:cs="Arial"/>
          <w:sz w:val="20"/>
          <w:szCs w:val="20"/>
        </w:rPr>
        <w:t>kev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ntsuas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ntsuas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6C2BEE">
        <w:rPr>
          <w:rFonts w:ascii="Arial" w:hAnsi="Arial" w:cs="Arial"/>
          <w:sz w:val="20"/>
          <w:szCs w:val="20"/>
        </w:rPr>
        <w:t>piav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qhia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saum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2BEE">
        <w:rPr>
          <w:rFonts w:ascii="Arial" w:hAnsi="Arial" w:cs="Arial"/>
          <w:sz w:val="20"/>
          <w:szCs w:val="20"/>
        </w:rPr>
        <w:t>toj</w:t>
      </w:r>
      <w:proofErr w:type="spellEnd"/>
      <w:r w:rsidRPr="006C2BEE">
        <w:rPr>
          <w:rFonts w:ascii="Arial" w:hAnsi="Arial" w:cs="Arial"/>
          <w:sz w:val="20"/>
          <w:szCs w:val="20"/>
        </w:rPr>
        <w:t xml:space="preserve"> no.</w:t>
      </w:r>
    </w:p>
    <w:p w14:paraId="638D2C41" w14:textId="086BDF25" w:rsidR="00924D83" w:rsidRDefault="00924D83" w:rsidP="00924D8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A417F66" wp14:editId="48AF0D7C">
            <wp:extent cx="119380" cy="119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Kuv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xav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kom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cov </w:t>
      </w:r>
      <w:proofErr w:type="spellStart"/>
      <w:r w:rsidRPr="00350052">
        <w:rPr>
          <w:rFonts w:ascii="Arial" w:hAnsi="Arial" w:cs="Arial"/>
          <w:sz w:val="20"/>
          <w:szCs w:val="20"/>
        </w:rPr>
        <w:t>ntaub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ntawv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kev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del w:id="332" w:author="Kaxiong" w:date="2021-03-11T15:34:00Z">
        <w:r w:rsidRPr="00350052" w:rsidDel="00513E74">
          <w:rPr>
            <w:rFonts w:ascii="Arial" w:hAnsi="Arial" w:cs="Arial"/>
            <w:sz w:val="20"/>
            <w:szCs w:val="20"/>
          </w:rPr>
          <w:delText xml:space="preserve">soj </w:delText>
        </w:r>
      </w:del>
      <w:proofErr w:type="spellStart"/>
      <w:r w:rsidRPr="00350052">
        <w:rPr>
          <w:rFonts w:ascii="Arial" w:hAnsi="Arial" w:cs="Arial"/>
          <w:sz w:val="20"/>
          <w:szCs w:val="20"/>
        </w:rPr>
        <w:t>ntsuam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ins w:id="333" w:author="Kaxiong" w:date="2021-03-11T15:34:00Z">
        <w:r w:rsidR="00513E74">
          <w:rPr>
            <w:rFonts w:ascii="Arial" w:hAnsi="Arial" w:cs="Arial"/>
            <w:sz w:val="20"/>
            <w:szCs w:val="20"/>
          </w:rPr>
          <w:t>xyuas</w:t>
        </w:r>
        <w:proofErr w:type="spellEnd"/>
        <w:r w:rsidR="00513E74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350052">
        <w:rPr>
          <w:rFonts w:ascii="Arial" w:hAnsi="Arial" w:cs="Arial"/>
          <w:sz w:val="20"/>
          <w:szCs w:val="20"/>
        </w:rPr>
        <w:t>hauv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qab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350052">
        <w:rPr>
          <w:rFonts w:ascii="Arial" w:hAnsi="Arial" w:cs="Arial"/>
          <w:sz w:val="20"/>
          <w:szCs w:val="20"/>
        </w:rPr>
        <w:t>yuav</w:t>
      </w:r>
      <w:proofErr w:type="spellEnd"/>
      <w:del w:id="334" w:author="Kaxiong" w:date="2021-03-11T15:35:00Z">
        <w:r w:rsidRPr="00350052" w:rsidDel="00513E74">
          <w:rPr>
            <w:rFonts w:ascii="Arial" w:hAnsi="Arial" w:cs="Arial"/>
            <w:sz w:val="20"/>
            <w:szCs w:val="20"/>
          </w:rPr>
          <w:delText xml:space="preserve"> pab txiav txim</w:delText>
        </w:r>
      </w:del>
      <w:ins w:id="335" w:author="Kaxiong" w:date="2021-03-11T15:35:00Z">
        <w:r w:rsidR="00513E74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13E74">
          <w:rPr>
            <w:rFonts w:ascii="Arial" w:hAnsi="Arial" w:cs="Arial"/>
            <w:sz w:val="20"/>
            <w:szCs w:val="20"/>
          </w:rPr>
          <w:t>raug</w:t>
        </w:r>
        <w:proofErr w:type="spellEnd"/>
        <w:r w:rsidR="00513E74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13E74">
          <w:rPr>
            <w:rFonts w:ascii="Arial" w:hAnsi="Arial" w:cs="Arial"/>
            <w:sz w:val="20"/>
            <w:szCs w:val="20"/>
          </w:rPr>
          <w:t>xav</w:t>
        </w:r>
        <w:proofErr w:type="spellEnd"/>
        <w:r w:rsidR="00513E74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13E74">
          <w:rPr>
            <w:rFonts w:ascii="Arial" w:hAnsi="Arial" w:cs="Arial"/>
            <w:sz w:val="20"/>
            <w:szCs w:val="20"/>
          </w:rPr>
          <w:t>txog</w:t>
        </w:r>
      </w:ins>
      <w:proofErr w:type="spellEnd"/>
      <w:r w:rsidRPr="00350052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350052">
        <w:rPr>
          <w:rFonts w:ascii="Arial" w:hAnsi="Arial" w:cs="Arial"/>
          <w:sz w:val="20"/>
          <w:szCs w:val="20"/>
        </w:rPr>
        <w:t>ntawm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052">
        <w:rPr>
          <w:rFonts w:ascii="Arial" w:hAnsi="Arial" w:cs="Arial"/>
          <w:sz w:val="20"/>
          <w:szCs w:val="20"/>
        </w:rPr>
        <w:t>pab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pawg</w:t>
      </w:r>
      <w:proofErr w:type="spellEnd"/>
      <w:r w:rsidRPr="00350052">
        <w:rPr>
          <w:rFonts w:ascii="Arial" w:hAnsi="Arial" w:cs="Arial"/>
          <w:sz w:val="20"/>
          <w:szCs w:val="20"/>
        </w:rPr>
        <w:t xml:space="preserve"> IEP</w:t>
      </w:r>
    </w:p>
    <w:p w14:paraId="39E7A549" w14:textId="77777777" w:rsidR="00924D83" w:rsidRDefault="00924D83" w:rsidP="00924D83">
      <w:pPr>
        <w:rPr>
          <w:rFonts w:ascii="Arial" w:hAnsi="Arial" w:cs="Arial"/>
          <w:sz w:val="20"/>
          <w:szCs w:val="20"/>
        </w:rPr>
      </w:pPr>
      <w:r w:rsidRPr="00AE7609">
        <w:rPr>
          <w:rFonts w:ascii="Arial" w:hAnsi="Arial" w:cs="Arial"/>
          <w:b/>
          <w:bCs/>
          <w:sz w:val="20"/>
          <w:szCs w:val="20"/>
        </w:rPr>
        <w:t xml:space="preserve">Kos </w:t>
      </w:r>
      <w:proofErr w:type="spellStart"/>
      <w:r w:rsidRPr="00AE7609">
        <w:rPr>
          <w:rFonts w:ascii="Arial" w:hAnsi="Arial" w:cs="Arial"/>
          <w:b/>
          <w:bCs/>
          <w:sz w:val="20"/>
          <w:szCs w:val="20"/>
        </w:rPr>
        <w:t>Npe</w:t>
      </w:r>
      <w:proofErr w:type="spellEnd"/>
      <w:r w:rsidRPr="00AE7609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________________________________________________________         </w:t>
      </w:r>
      <w:proofErr w:type="spellStart"/>
      <w:r w:rsidRPr="00AE7609">
        <w:rPr>
          <w:rFonts w:ascii="Arial" w:hAnsi="Arial" w:cs="Arial"/>
          <w:b/>
          <w:bCs/>
          <w:sz w:val="20"/>
          <w:szCs w:val="20"/>
        </w:rPr>
        <w:t>Hnub</w:t>
      </w:r>
      <w:proofErr w:type="spellEnd"/>
      <w:r w:rsidRPr="00AE7609">
        <w:rPr>
          <w:rFonts w:ascii="Arial" w:hAnsi="Arial" w:cs="Arial"/>
          <w:b/>
          <w:bCs/>
          <w:sz w:val="20"/>
          <w:szCs w:val="20"/>
        </w:rPr>
        <w:t xml:space="preserve"> Tim: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</w:t>
      </w:r>
    </w:p>
    <w:p w14:paraId="06BCBC09" w14:textId="66C7603C" w:rsidR="00924D83" w:rsidRDefault="00924D83" w:rsidP="00924D83">
      <w:pPr>
        <w:ind w:left="360"/>
        <w:rPr>
          <w:rFonts w:ascii="Arial" w:hAnsi="Arial" w:cs="Arial"/>
          <w:sz w:val="19"/>
          <w:szCs w:val="19"/>
        </w:rPr>
      </w:pPr>
      <w:r>
        <w:rPr>
          <w:noProof/>
        </w:rPr>
        <w:t xml:space="preserve">     </w:t>
      </w:r>
      <w:r w:rsidR="00BE2FD2">
        <w:pict w14:anchorId="0B37626B">
          <v:shape id="Picture 56" o:spid="_x0000_i1033" type="#_x0000_t75" style="width:9.15pt;height:9.15pt;visibility:visible;mso-wrap-style:square">
            <v:imagedata r:id="rId7" o:title=""/>
          </v:shape>
        </w:pict>
      </w:r>
      <w:r w:rsidRPr="005E1900">
        <w:rPr>
          <w:noProof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Niam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txiv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 </w:t>
      </w:r>
      <w:r w:rsidRPr="005E1900">
        <w:rPr>
          <w:noProof/>
          <w:sz w:val="19"/>
          <w:szCs w:val="19"/>
        </w:rPr>
        <w:drawing>
          <wp:inline distT="0" distB="0" distL="0" distR="0" wp14:anchorId="7F3F2F81" wp14:editId="360E55EF">
            <wp:extent cx="119380" cy="1193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00">
        <w:rPr>
          <w:rFonts w:ascii="Arial" w:hAnsi="Arial" w:cs="Arial"/>
          <w:sz w:val="19"/>
          <w:szCs w:val="19"/>
        </w:rPr>
        <w:t xml:space="preserve"> Tus </w:t>
      </w:r>
      <w:proofErr w:type="spellStart"/>
      <w:r w:rsidRPr="005E1900">
        <w:rPr>
          <w:rFonts w:ascii="Arial" w:hAnsi="Arial" w:cs="Arial"/>
          <w:sz w:val="19"/>
          <w:szCs w:val="19"/>
        </w:rPr>
        <w:t>saib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xyuas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  </w:t>
      </w:r>
      <w:r w:rsidRPr="005E1900">
        <w:rPr>
          <w:noProof/>
          <w:sz w:val="19"/>
          <w:szCs w:val="19"/>
        </w:rPr>
        <w:drawing>
          <wp:inline distT="0" distB="0" distL="0" distR="0" wp14:anchorId="5F038538" wp14:editId="251A958E">
            <wp:extent cx="119380" cy="119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00">
        <w:rPr>
          <w:rFonts w:ascii="Arial" w:hAnsi="Arial" w:cs="Arial"/>
          <w:sz w:val="19"/>
          <w:szCs w:val="19"/>
        </w:rPr>
        <w:t xml:space="preserve"> Tus </w:t>
      </w:r>
      <w:proofErr w:type="spellStart"/>
      <w:r w:rsidRPr="005E1900">
        <w:rPr>
          <w:rFonts w:ascii="Arial" w:hAnsi="Arial" w:cs="Arial"/>
          <w:sz w:val="19"/>
          <w:szCs w:val="19"/>
        </w:rPr>
        <w:t>sawv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cev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  </w:t>
      </w:r>
      <w:r w:rsidRPr="005E1900">
        <w:rPr>
          <w:noProof/>
          <w:sz w:val="19"/>
          <w:szCs w:val="19"/>
        </w:rPr>
        <w:drawing>
          <wp:inline distT="0" distB="0" distL="0" distR="0" wp14:anchorId="07E824C2" wp14:editId="6FD6D47B">
            <wp:extent cx="119380" cy="119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00">
        <w:rPr>
          <w:rFonts w:ascii="Arial" w:hAnsi="Arial" w:cs="Arial"/>
          <w:sz w:val="19"/>
          <w:szCs w:val="19"/>
        </w:rPr>
        <w:t xml:space="preserve"> Cov tub </w:t>
      </w:r>
      <w:proofErr w:type="spellStart"/>
      <w:r w:rsidRPr="005E1900">
        <w:rPr>
          <w:rFonts w:ascii="Arial" w:hAnsi="Arial" w:cs="Arial"/>
          <w:sz w:val="19"/>
          <w:szCs w:val="19"/>
        </w:rPr>
        <w:t>ntxhais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hluas</w:t>
      </w:r>
      <w:proofErr w:type="spellEnd"/>
    </w:p>
    <w:p w14:paraId="118668EF" w14:textId="77777777" w:rsidR="00924D83" w:rsidRDefault="00924D83" w:rsidP="00924D83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________________________________________________________________________________________________</w:t>
      </w:r>
    </w:p>
    <w:p w14:paraId="6C744D1F" w14:textId="31E75EC2" w:rsidR="00924D83" w:rsidRDefault="00924D83" w:rsidP="00924D83">
      <w:pPr>
        <w:rPr>
          <w:rFonts w:ascii="Arial" w:hAnsi="Arial" w:cs="Arial"/>
          <w:sz w:val="20"/>
          <w:szCs w:val="20"/>
        </w:rPr>
      </w:pPr>
      <w:proofErr w:type="spellStart"/>
      <w:r w:rsidRPr="00EC58BA">
        <w:rPr>
          <w:rFonts w:ascii="Arial" w:hAnsi="Arial" w:cs="Arial"/>
          <w:sz w:val="18"/>
          <w:szCs w:val="18"/>
        </w:rPr>
        <w:t>Yog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tias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kuv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tus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me</w:t>
      </w:r>
      <w:ins w:id="336" w:author="Kaxiong" w:date="2021-03-11T15:36:00Z">
        <w:r w:rsidR="00513E74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EC58BA">
        <w:rPr>
          <w:rFonts w:ascii="Arial" w:hAnsi="Arial" w:cs="Arial"/>
          <w:sz w:val="18"/>
          <w:szCs w:val="18"/>
        </w:rPr>
        <w:t>nyuam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los</w:t>
      </w:r>
      <w:ins w:id="337" w:author="Kaxiong" w:date="2021-03-11T15:36:00Z">
        <w:r w:rsidR="00513E74">
          <w:rPr>
            <w:rFonts w:ascii="Arial" w:hAnsi="Arial" w:cs="Arial"/>
            <w:sz w:val="18"/>
            <w:szCs w:val="18"/>
          </w:rPr>
          <w:t xml:space="preserve"> </w:t>
        </w:r>
      </w:ins>
      <w:r w:rsidRPr="00EC58BA">
        <w:rPr>
          <w:rFonts w:ascii="Arial" w:hAnsi="Arial" w:cs="Arial"/>
          <w:sz w:val="18"/>
          <w:szCs w:val="18"/>
        </w:rPr>
        <w:t xml:space="preserve">sis </w:t>
      </w:r>
      <w:proofErr w:type="spellStart"/>
      <w:r w:rsidRPr="00EC58BA">
        <w:rPr>
          <w:rFonts w:ascii="Arial" w:hAnsi="Arial" w:cs="Arial"/>
          <w:sz w:val="18"/>
          <w:szCs w:val="18"/>
        </w:rPr>
        <w:t>tseem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muaj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feem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raug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xaiv </w:t>
      </w:r>
      <w:proofErr w:type="spellStart"/>
      <w:r w:rsidRPr="00EC58BA">
        <w:rPr>
          <w:rFonts w:ascii="Arial" w:hAnsi="Arial" w:cs="Arial"/>
          <w:sz w:val="18"/>
          <w:szCs w:val="18"/>
        </w:rPr>
        <w:t>rau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cov </w:t>
      </w:r>
      <w:proofErr w:type="spellStart"/>
      <w:r w:rsidRPr="00EC58BA">
        <w:rPr>
          <w:rFonts w:ascii="Arial" w:hAnsi="Arial" w:cs="Arial"/>
          <w:sz w:val="18"/>
          <w:szCs w:val="18"/>
        </w:rPr>
        <w:t>kev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pab</w:t>
      </w:r>
      <w:proofErr w:type="spellEnd"/>
      <w:ins w:id="338" w:author="Kaxiong" w:date="2021-03-11T15:36:00Z">
        <w:r w:rsidR="00513E74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EC58BA">
        <w:rPr>
          <w:rFonts w:ascii="Arial" w:hAnsi="Arial" w:cs="Arial"/>
          <w:sz w:val="18"/>
          <w:szCs w:val="18"/>
        </w:rPr>
        <w:t>cuam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ntawm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(Medi-Cal): </w:t>
      </w:r>
      <w:proofErr w:type="spellStart"/>
      <w:r w:rsidRPr="00EC58BA">
        <w:rPr>
          <w:rFonts w:ascii="Arial" w:hAnsi="Arial" w:cs="Arial"/>
          <w:sz w:val="18"/>
          <w:szCs w:val="18"/>
        </w:rPr>
        <w:t>Kuv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Pr="00EC58BA">
        <w:rPr>
          <w:rFonts w:ascii="Arial" w:hAnsi="Arial" w:cs="Arial"/>
          <w:sz w:val="18"/>
          <w:szCs w:val="18"/>
        </w:rPr>
        <w:t>rau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LEA / </w:t>
      </w:r>
      <w:proofErr w:type="spellStart"/>
      <w:r w:rsidRPr="00EC58BA">
        <w:rPr>
          <w:rFonts w:ascii="Arial" w:hAnsi="Arial" w:cs="Arial"/>
          <w:sz w:val="18"/>
          <w:szCs w:val="18"/>
        </w:rPr>
        <w:t>cheeb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tsam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tsev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kawm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ntawv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tshaj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tawm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cov tub-</w:t>
      </w:r>
      <w:proofErr w:type="spellStart"/>
      <w:r w:rsidRPr="00EC58BA">
        <w:rPr>
          <w:rFonts w:ascii="Arial" w:hAnsi="Arial" w:cs="Arial"/>
          <w:sz w:val="18"/>
          <w:szCs w:val="18"/>
        </w:rPr>
        <w:t>ntxhais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kawm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ntawv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cov </w:t>
      </w:r>
      <w:proofErr w:type="spellStart"/>
      <w:r w:rsidRPr="00EC58BA">
        <w:rPr>
          <w:rFonts w:ascii="Arial" w:hAnsi="Arial" w:cs="Arial"/>
          <w:sz w:val="18"/>
          <w:szCs w:val="18"/>
        </w:rPr>
        <w:t>ntaub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ntawv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ua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hauj</w:t>
      </w:r>
      <w:proofErr w:type="spellEnd"/>
      <w:ins w:id="339" w:author="Kaxiong" w:date="2021-03-11T15:36:00Z">
        <w:r w:rsidR="00513E74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EC58BA">
        <w:rPr>
          <w:rFonts w:ascii="Arial" w:hAnsi="Arial" w:cs="Arial"/>
          <w:sz w:val="18"/>
          <w:szCs w:val="18"/>
        </w:rPr>
        <w:t>lwm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uas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tsub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nqi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ntawm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Medi-Cal / Medicaid </w:t>
      </w:r>
      <w:proofErr w:type="spellStart"/>
      <w:r w:rsidRPr="00EC58BA">
        <w:rPr>
          <w:rFonts w:ascii="Arial" w:hAnsi="Arial" w:cs="Arial"/>
          <w:sz w:val="18"/>
          <w:szCs w:val="18"/>
        </w:rPr>
        <w:t>thiab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nkag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EC58BA">
        <w:rPr>
          <w:rFonts w:ascii="Arial" w:hAnsi="Arial" w:cs="Arial"/>
          <w:sz w:val="18"/>
          <w:szCs w:val="18"/>
        </w:rPr>
        <w:t>txog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Medi-</w:t>
      </w:r>
      <w:proofErr w:type="spellStart"/>
      <w:r w:rsidRPr="00EC58BA">
        <w:rPr>
          <w:rFonts w:ascii="Arial" w:hAnsi="Arial" w:cs="Arial"/>
          <w:sz w:val="18"/>
          <w:szCs w:val="18"/>
        </w:rPr>
        <w:t>cal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: cov </w:t>
      </w:r>
      <w:proofErr w:type="spellStart"/>
      <w:r w:rsidRPr="00EC58BA">
        <w:rPr>
          <w:rFonts w:ascii="Arial" w:hAnsi="Arial" w:cs="Arial"/>
          <w:sz w:val="18"/>
          <w:szCs w:val="18"/>
        </w:rPr>
        <w:t>txiag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ntsig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kev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pov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hwm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kev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kho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mob </w:t>
      </w:r>
      <w:proofErr w:type="spellStart"/>
      <w:r w:rsidRPr="00EC58BA">
        <w:rPr>
          <w:rFonts w:ascii="Arial" w:hAnsi="Arial" w:cs="Arial"/>
          <w:sz w:val="18"/>
          <w:szCs w:val="18"/>
        </w:rPr>
        <w:t>uas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cuam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ntsuam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. </w:t>
      </w:r>
      <w:r w:rsidRPr="00EC58BA">
        <w:rPr>
          <w:noProof/>
          <w:sz w:val="18"/>
          <w:szCs w:val="18"/>
        </w:rPr>
        <w:drawing>
          <wp:inline distT="0" distB="0" distL="0" distR="0" wp14:anchorId="1FA260C1" wp14:editId="33669F82">
            <wp:extent cx="119380" cy="119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Yog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r w:rsidRPr="00EC58BA">
        <w:rPr>
          <w:noProof/>
          <w:sz w:val="18"/>
          <w:szCs w:val="18"/>
        </w:rPr>
        <w:drawing>
          <wp:inline distT="0" distB="0" distL="0" distR="0" wp14:anchorId="03021E70" wp14:editId="03566ADC">
            <wp:extent cx="119380" cy="119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Tsi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yog</w:t>
      </w:r>
      <w:proofErr w:type="spellEnd"/>
      <w:r>
        <w:rPr>
          <w:rFonts w:ascii="Arial" w:hAnsi="Arial" w:cs="Arial"/>
          <w:sz w:val="18"/>
          <w:szCs w:val="18"/>
        </w:rPr>
        <w:t xml:space="preserve">              </w:t>
      </w:r>
      <w:r w:rsidRPr="00AE7609">
        <w:rPr>
          <w:rFonts w:ascii="Arial" w:hAnsi="Arial" w:cs="Arial"/>
          <w:b/>
          <w:bCs/>
          <w:sz w:val="20"/>
          <w:szCs w:val="20"/>
        </w:rPr>
        <w:t xml:space="preserve">Kos </w:t>
      </w:r>
      <w:proofErr w:type="spellStart"/>
      <w:r w:rsidRPr="00AE7609">
        <w:rPr>
          <w:rFonts w:ascii="Arial" w:hAnsi="Arial" w:cs="Arial"/>
          <w:b/>
          <w:bCs/>
          <w:sz w:val="20"/>
          <w:szCs w:val="20"/>
        </w:rPr>
        <w:t>Npe</w:t>
      </w:r>
      <w:proofErr w:type="spellEnd"/>
      <w:r w:rsidRPr="00AE7609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________________________________________________________         </w:t>
      </w:r>
      <w:proofErr w:type="spellStart"/>
      <w:r w:rsidRPr="00AE7609">
        <w:rPr>
          <w:rFonts w:ascii="Arial" w:hAnsi="Arial" w:cs="Arial"/>
          <w:b/>
          <w:bCs/>
          <w:sz w:val="20"/>
          <w:szCs w:val="20"/>
        </w:rPr>
        <w:t>Hnub</w:t>
      </w:r>
      <w:proofErr w:type="spellEnd"/>
      <w:r w:rsidRPr="00AE7609">
        <w:rPr>
          <w:rFonts w:ascii="Arial" w:hAnsi="Arial" w:cs="Arial"/>
          <w:b/>
          <w:bCs/>
          <w:sz w:val="20"/>
          <w:szCs w:val="20"/>
        </w:rPr>
        <w:t xml:space="preserve"> Tim: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</w:t>
      </w:r>
    </w:p>
    <w:p w14:paraId="44BF9639" w14:textId="734E355A" w:rsidR="00924D83" w:rsidRDefault="00924D83" w:rsidP="00924D83">
      <w:pPr>
        <w:ind w:left="360"/>
        <w:rPr>
          <w:rFonts w:ascii="Arial" w:hAnsi="Arial" w:cs="Arial"/>
          <w:sz w:val="19"/>
          <w:szCs w:val="19"/>
        </w:rPr>
      </w:pPr>
      <w:r>
        <w:rPr>
          <w:noProof/>
        </w:rPr>
        <w:t xml:space="preserve">     </w:t>
      </w:r>
      <w:r w:rsidR="00BE2FD2">
        <w:pict w14:anchorId="24CD4EA1">
          <v:shape id="Picture 54" o:spid="_x0000_i1034" type="#_x0000_t75" style="width:9.15pt;height:9.15pt;visibility:visible;mso-wrap-style:square">
            <v:imagedata r:id="rId7" o:title=""/>
          </v:shape>
        </w:pict>
      </w:r>
      <w:r w:rsidRPr="005E1900">
        <w:rPr>
          <w:noProof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Niam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txiv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 </w:t>
      </w:r>
      <w:r w:rsidRPr="005E1900">
        <w:rPr>
          <w:noProof/>
          <w:sz w:val="19"/>
          <w:szCs w:val="19"/>
        </w:rPr>
        <w:drawing>
          <wp:inline distT="0" distB="0" distL="0" distR="0" wp14:anchorId="46326A44" wp14:editId="17237AF0">
            <wp:extent cx="119380" cy="119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00">
        <w:rPr>
          <w:rFonts w:ascii="Arial" w:hAnsi="Arial" w:cs="Arial"/>
          <w:sz w:val="19"/>
          <w:szCs w:val="19"/>
        </w:rPr>
        <w:t xml:space="preserve"> Tus </w:t>
      </w:r>
      <w:proofErr w:type="spellStart"/>
      <w:r w:rsidRPr="005E1900">
        <w:rPr>
          <w:rFonts w:ascii="Arial" w:hAnsi="Arial" w:cs="Arial"/>
          <w:sz w:val="19"/>
          <w:szCs w:val="19"/>
        </w:rPr>
        <w:t>saib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xyuas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  </w:t>
      </w:r>
      <w:r w:rsidRPr="005E1900">
        <w:rPr>
          <w:noProof/>
          <w:sz w:val="19"/>
          <w:szCs w:val="19"/>
        </w:rPr>
        <w:drawing>
          <wp:inline distT="0" distB="0" distL="0" distR="0" wp14:anchorId="4730008F" wp14:editId="179250B5">
            <wp:extent cx="119380" cy="119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00">
        <w:rPr>
          <w:rFonts w:ascii="Arial" w:hAnsi="Arial" w:cs="Arial"/>
          <w:sz w:val="19"/>
          <w:szCs w:val="19"/>
        </w:rPr>
        <w:t xml:space="preserve"> Tus </w:t>
      </w:r>
      <w:proofErr w:type="spellStart"/>
      <w:r w:rsidRPr="005E1900">
        <w:rPr>
          <w:rFonts w:ascii="Arial" w:hAnsi="Arial" w:cs="Arial"/>
          <w:sz w:val="19"/>
          <w:szCs w:val="19"/>
        </w:rPr>
        <w:t>sawv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cev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  </w:t>
      </w:r>
      <w:r w:rsidRPr="005E1900">
        <w:rPr>
          <w:noProof/>
          <w:sz w:val="19"/>
          <w:szCs w:val="19"/>
        </w:rPr>
        <w:drawing>
          <wp:inline distT="0" distB="0" distL="0" distR="0" wp14:anchorId="632EF2AA" wp14:editId="1B204578">
            <wp:extent cx="119380" cy="119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00">
        <w:rPr>
          <w:rFonts w:ascii="Arial" w:hAnsi="Arial" w:cs="Arial"/>
          <w:sz w:val="19"/>
          <w:szCs w:val="19"/>
        </w:rPr>
        <w:t xml:space="preserve"> Cov tub </w:t>
      </w:r>
      <w:proofErr w:type="spellStart"/>
      <w:r w:rsidRPr="005E1900">
        <w:rPr>
          <w:rFonts w:ascii="Arial" w:hAnsi="Arial" w:cs="Arial"/>
          <w:sz w:val="19"/>
          <w:szCs w:val="19"/>
        </w:rPr>
        <w:t>ntxhais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hluas</w:t>
      </w:r>
      <w:proofErr w:type="spellEnd"/>
    </w:p>
    <w:p w14:paraId="04F2DB35" w14:textId="78EB84D2" w:rsidR="00924D83" w:rsidRDefault="00BE2FD2" w:rsidP="00924D83">
      <w:pPr>
        <w:rPr>
          <w:rFonts w:ascii="Arial" w:hAnsi="Arial" w:cs="Arial"/>
          <w:sz w:val="19"/>
          <w:szCs w:val="19"/>
        </w:rPr>
      </w:pPr>
      <w:r>
        <w:pict w14:anchorId="3A326213">
          <v:shape id="Picture 55" o:spid="_x0000_i1035" type="#_x0000_t75" style="width:9.15pt;height:9.15pt;visibility:visible;mso-wrap-style:square">
            <v:imagedata r:id="rId7" o:title=""/>
          </v:shape>
        </w:pict>
      </w:r>
      <w:r w:rsidR="00924D83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>
        <w:rPr>
          <w:rFonts w:ascii="Arial" w:hAnsi="Arial" w:cs="Arial"/>
          <w:sz w:val="19"/>
          <w:szCs w:val="19"/>
        </w:rPr>
        <w:t>Nia</w:t>
      </w:r>
      <w:ins w:id="340" w:author="Kaxiong" w:date="2021-03-11T15:38:00Z">
        <w:r w:rsidR="00513E74">
          <w:rPr>
            <w:rFonts w:ascii="Arial" w:hAnsi="Arial" w:cs="Arial"/>
            <w:sz w:val="19"/>
            <w:szCs w:val="19"/>
          </w:rPr>
          <w:t>m</w:t>
        </w:r>
      </w:ins>
      <w:proofErr w:type="spellEnd"/>
      <w:del w:id="341" w:author="Kaxiong" w:date="2021-03-11T15:38:00Z">
        <w:r w:rsidR="00924D83" w:rsidDel="00513E74">
          <w:rPr>
            <w:rFonts w:ascii="Arial" w:hAnsi="Arial" w:cs="Arial"/>
            <w:sz w:val="19"/>
            <w:szCs w:val="19"/>
          </w:rPr>
          <w:delText>v</w:delText>
        </w:r>
      </w:del>
      <w:r w:rsidR="00924D83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>
        <w:rPr>
          <w:rFonts w:ascii="Arial" w:hAnsi="Arial" w:cs="Arial"/>
          <w:sz w:val="19"/>
          <w:szCs w:val="19"/>
        </w:rPr>
        <w:t>txiv</w:t>
      </w:r>
      <w:proofErr w:type="spellEnd"/>
      <w:r w:rsidR="00924D83">
        <w:rPr>
          <w:rFonts w:ascii="Arial" w:hAnsi="Arial" w:cs="Arial"/>
          <w:sz w:val="19"/>
          <w:szCs w:val="19"/>
        </w:rPr>
        <w:t xml:space="preserve"> / Tus </w:t>
      </w:r>
      <w:proofErr w:type="spellStart"/>
      <w:r w:rsidR="00924D83">
        <w:rPr>
          <w:rFonts w:ascii="Arial" w:hAnsi="Arial" w:cs="Arial"/>
          <w:sz w:val="19"/>
          <w:szCs w:val="19"/>
        </w:rPr>
        <w:t>saib</w:t>
      </w:r>
      <w:proofErr w:type="spellEnd"/>
      <w:r w:rsidR="00924D83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>
        <w:rPr>
          <w:rFonts w:ascii="Arial" w:hAnsi="Arial" w:cs="Arial"/>
          <w:sz w:val="19"/>
          <w:szCs w:val="19"/>
        </w:rPr>
        <w:t>xyuas</w:t>
      </w:r>
      <w:proofErr w:type="spellEnd"/>
      <w:r w:rsidR="00924D83">
        <w:rPr>
          <w:rFonts w:ascii="Arial" w:hAnsi="Arial" w:cs="Arial"/>
          <w:sz w:val="19"/>
          <w:szCs w:val="19"/>
        </w:rPr>
        <w:t xml:space="preserve"> / </w:t>
      </w:r>
      <w:r w:rsidR="00924D83" w:rsidRPr="00E4429D">
        <w:rPr>
          <w:rFonts w:ascii="Arial" w:hAnsi="Arial" w:cs="Arial"/>
          <w:sz w:val="19"/>
          <w:szCs w:val="19"/>
        </w:rPr>
        <w:t xml:space="preserve">Cov tub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ntxhais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kawm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tau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txais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ntawv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ceeb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toom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txog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kev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tiv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thaiv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muaj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rau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cov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niam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txiv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thaum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LEA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thov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kom</w:t>
      </w:r>
      <w:proofErr w:type="spellEnd"/>
      <w:r w:rsidR="00924D83">
        <w:rPr>
          <w:rFonts w:ascii="Arial" w:hAnsi="Arial" w:cs="Arial"/>
          <w:sz w:val="19"/>
          <w:szCs w:val="19"/>
        </w:rPr>
        <w:t xml:space="preserve"> </w:t>
      </w:r>
      <w:proofErr w:type="spellStart"/>
      <w:ins w:id="342" w:author="Kaxiong" w:date="2021-03-11T15:38:00Z">
        <w:r w:rsidR="00513E74">
          <w:rPr>
            <w:rFonts w:ascii="Arial" w:hAnsi="Arial" w:cs="Arial"/>
            <w:sz w:val="19"/>
            <w:szCs w:val="19"/>
          </w:rPr>
          <w:t>n</w:t>
        </w:r>
      </w:ins>
      <w:r w:rsidR="00924D83">
        <w:rPr>
          <w:rFonts w:ascii="Arial" w:hAnsi="Arial" w:cs="Arial"/>
          <w:sz w:val="19"/>
          <w:szCs w:val="19"/>
        </w:rPr>
        <w:t>k</w:t>
      </w:r>
      <w:del w:id="343" w:author="Kaxiong" w:date="2021-03-11T15:38:00Z">
        <w:r w:rsidR="00924D83" w:rsidDel="00513E74">
          <w:rPr>
            <w:rFonts w:ascii="Arial" w:hAnsi="Arial" w:cs="Arial"/>
            <w:sz w:val="19"/>
            <w:szCs w:val="19"/>
          </w:rPr>
          <w:delText>h</w:delText>
        </w:r>
      </w:del>
      <w:r w:rsidR="00924D83">
        <w:rPr>
          <w:rFonts w:ascii="Arial" w:hAnsi="Arial" w:cs="Arial"/>
          <w:sz w:val="19"/>
          <w:szCs w:val="19"/>
        </w:rPr>
        <w:t>ag</w:t>
      </w:r>
      <w:proofErr w:type="spellEnd"/>
      <w:r w:rsidR="00924D83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>
        <w:rPr>
          <w:rFonts w:ascii="Arial" w:hAnsi="Arial" w:cs="Arial"/>
          <w:sz w:val="19"/>
          <w:szCs w:val="19"/>
        </w:rPr>
        <w:t>mus</w:t>
      </w:r>
      <w:proofErr w:type="spellEnd"/>
      <w:r w:rsidR="00924D83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>
        <w:rPr>
          <w:rFonts w:ascii="Arial" w:hAnsi="Arial" w:cs="Arial"/>
          <w:sz w:val="19"/>
          <w:szCs w:val="19"/>
        </w:rPr>
        <w:t>hauv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Medi-Cal cov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txiaj</w:t>
      </w:r>
      <w:proofErr w:type="spellEnd"/>
      <w:r w:rsidR="00924D83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4D83" w:rsidRPr="00E4429D">
        <w:rPr>
          <w:rFonts w:ascii="Arial" w:hAnsi="Arial" w:cs="Arial"/>
          <w:sz w:val="19"/>
          <w:szCs w:val="19"/>
        </w:rPr>
        <w:t>ntsig</w:t>
      </w:r>
      <w:proofErr w:type="spellEnd"/>
      <w:r w:rsidR="00924D83">
        <w:rPr>
          <w:rFonts w:ascii="Arial" w:hAnsi="Arial" w:cs="Arial"/>
          <w:sz w:val="19"/>
          <w:szCs w:val="19"/>
        </w:rPr>
        <w:t>.</w:t>
      </w:r>
    </w:p>
    <w:p w14:paraId="73D03334" w14:textId="689A98A2" w:rsidR="00924D83" w:rsidRDefault="00924D83" w:rsidP="00924D83">
      <w:pPr>
        <w:rPr>
          <w:rFonts w:ascii="Arial" w:hAnsi="Arial" w:cs="Arial"/>
          <w:i/>
          <w:iCs/>
          <w:sz w:val="18"/>
          <w:szCs w:val="18"/>
          <w:u w:val="single"/>
        </w:rPr>
      </w:pPr>
      <w:r w:rsidRPr="00DB505C">
        <w:rPr>
          <w:rFonts w:ascii="Arial" w:hAnsi="Arial" w:cs="Arial"/>
          <w:b/>
          <w:bCs/>
          <w:sz w:val="20"/>
          <w:szCs w:val="20"/>
        </w:rPr>
        <w:t xml:space="preserve">Chaw </w:t>
      </w:r>
      <w:proofErr w:type="spellStart"/>
      <w:r w:rsidRPr="00DB505C">
        <w:rPr>
          <w:rFonts w:ascii="Arial" w:hAnsi="Arial" w:cs="Arial"/>
          <w:b/>
          <w:bCs/>
          <w:sz w:val="20"/>
          <w:szCs w:val="20"/>
        </w:rPr>
        <w:t>Nyob</w:t>
      </w:r>
      <w:proofErr w:type="spellEnd"/>
      <w:r w:rsidRPr="00DB505C">
        <w:rPr>
          <w:rFonts w:ascii="Arial" w:hAnsi="Arial" w:cs="Arial"/>
          <w:b/>
          <w:bCs/>
          <w:sz w:val="20"/>
          <w:szCs w:val="20"/>
        </w:rPr>
        <w:t>:</w:t>
      </w:r>
      <w:r w:rsidRPr="00FC55DC">
        <w:rPr>
          <w:rFonts w:ascii="Arial" w:hAnsi="Arial" w:cs="Arial"/>
          <w:sz w:val="20"/>
          <w:szCs w:val="20"/>
        </w:rPr>
        <w:t xml:space="preserve"> </w:t>
      </w:r>
      <w:r w:rsidR="00FC55DC" w:rsidRPr="00FC55DC">
        <w:rPr>
          <w:rFonts w:ascii="Arial" w:hAnsi="Arial" w:cs="Arial"/>
          <w:i/>
          <w:iCs/>
          <w:sz w:val="18"/>
          <w:szCs w:val="18"/>
        </w:rPr>
        <w:t xml:space="preserve">                                                                    </w:t>
      </w:r>
      <w:r w:rsidRPr="00374F81">
        <w:rPr>
          <w:rFonts w:ascii="Arial" w:hAnsi="Arial" w:cs="Arial"/>
          <w:b/>
          <w:bCs/>
          <w:sz w:val="20"/>
          <w:szCs w:val="20"/>
        </w:rPr>
        <w:t xml:space="preserve">Tus </w:t>
      </w:r>
      <w:proofErr w:type="spellStart"/>
      <w:r w:rsidRPr="00374F81">
        <w:rPr>
          <w:rFonts w:ascii="Arial" w:hAnsi="Arial" w:cs="Arial"/>
          <w:b/>
          <w:bCs/>
          <w:sz w:val="20"/>
          <w:szCs w:val="20"/>
        </w:rPr>
        <w:t>lej</w:t>
      </w:r>
      <w:proofErr w:type="spellEnd"/>
      <w:r w:rsidRPr="00374F8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74F81">
        <w:rPr>
          <w:rFonts w:ascii="Arial" w:hAnsi="Arial" w:cs="Arial"/>
          <w:b/>
          <w:bCs/>
          <w:sz w:val="20"/>
          <w:szCs w:val="20"/>
        </w:rPr>
        <w:t>xo</w:t>
      </w:r>
      <w:ins w:id="344" w:author="Kaxiong" w:date="2021-03-11T15:39:00Z">
        <w:r w:rsidR="00F5624F">
          <w:rPr>
            <w:rFonts w:ascii="Arial" w:hAnsi="Arial" w:cs="Arial"/>
            <w:b/>
            <w:bCs/>
            <w:sz w:val="20"/>
            <w:szCs w:val="20"/>
          </w:rPr>
          <w:t>v</w:t>
        </w:r>
        <w:proofErr w:type="spellEnd"/>
        <w:r w:rsidR="00F5624F">
          <w:rPr>
            <w:rFonts w:ascii="Arial" w:hAnsi="Arial" w:cs="Arial"/>
            <w:b/>
            <w:bCs/>
            <w:sz w:val="20"/>
            <w:szCs w:val="20"/>
          </w:rPr>
          <w:t xml:space="preserve"> </w:t>
        </w:r>
      </w:ins>
      <w:proofErr w:type="spellStart"/>
      <w:r w:rsidRPr="00374F81">
        <w:rPr>
          <w:rFonts w:ascii="Arial" w:hAnsi="Arial" w:cs="Arial"/>
          <w:b/>
          <w:bCs/>
          <w:sz w:val="20"/>
          <w:szCs w:val="20"/>
        </w:rPr>
        <w:t>tooj</w:t>
      </w:r>
      <w:proofErr w:type="spellEnd"/>
      <w:r w:rsidRPr="00374F81">
        <w:rPr>
          <w:rFonts w:ascii="Arial" w:hAnsi="Arial" w:cs="Arial"/>
          <w:b/>
          <w:bCs/>
          <w:sz w:val="20"/>
          <w:szCs w:val="20"/>
        </w:rPr>
        <w:t>:</w:t>
      </w:r>
    </w:p>
    <w:p w14:paraId="15493F83" w14:textId="77777777" w:rsidR="00924D83" w:rsidRDefault="00924D83" w:rsidP="00924D83">
      <w:pPr>
        <w:rPr>
          <w:rFonts w:ascii="Arial" w:hAnsi="Arial" w:cs="Arial"/>
          <w:i/>
          <w:iCs/>
          <w:sz w:val="18"/>
          <w:szCs w:val="18"/>
          <w:u w:val="single"/>
        </w:rPr>
      </w:pPr>
      <w:r>
        <w:rPr>
          <w:rFonts w:ascii="Arial" w:hAnsi="Arial" w:cs="Arial"/>
          <w:i/>
          <w:iCs/>
          <w:sz w:val="18"/>
          <w:szCs w:val="18"/>
          <w:u w:val="single"/>
        </w:rPr>
        <w:t>_______________________________________________________________________________________________________</w:t>
      </w:r>
    </w:p>
    <w:p w14:paraId="3616548A" w14:textId="08B42415" w:rsidR="00924D83" w:rsidRPr="007C772D" w:rsidRDefault="00561990" w:rsidP="00924D8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Cov Kev </w:t>
      </w:r>
      <w:proofErr w:type="spellStart"/>
      <w:r w:rsidR="00924D83" w:rsidRPr="007C772D">
        <w:rPr>
          <w:rFonts w:ascii="Arial" w:hAnsi="Arial" w:cs="Arial"/>
          <w:b/>
          <w:bCs/>
          <w:sz w:val="20"/>
          <w:szCs w:val="20"/>
        </w:rPr>
        <w:t>Tawm</w:t>
      </w:r>
      <w:proofErr w:type="spellEnd"/>
      <w:r w:rsidR="00924D83" w:rsidRPr="007C772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7C772D">
        <w:rPr>
          <w:rFonts w:ascii="Arial" w:hAnsi="Arial" w:cs="Arial"/>
          <w:b/>
          <w:bCs/>
          <w:sz w:val="20"/>
          <w:szCs w:val="20"/>
        </w:rPr>
        <w:t>tswv</w:t>
      </w:r>
      <w:proofErr w:type="spellEnd"/>
      <w:r w:rsidR="00924D83" w:rsidRPr="007C772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24D83" w:rsidRPr="007C772D">
        <w:rPr>
          <w:rFonts w:ascii="Arial" w:hAnsi="Arial" w:cs="Arial"/>
          <w:b/>
          <w:bCs/>
          <w:sz w:val="20"/>
          <w:szCs w:val="20"/>
        </w:rPr>
        <w:t>yim</w:t>
      </w:r>
      <w:proofErr w:type="spellEnd"/>
      <w:r w:rsidR="00924D83" w:rsidRPr="007C772D">
        <w:rPr>
          <w:rFonts w:ascii="Arial" w:hAnsi="Arial" w:cs="Arial"/>
          <w:b/>
          <w:bCs/>
          <w:sz w:val="20"/>
          <w:szCs w:val="20"/>
        </w:rPr>
        <w:t>:</w:t>
      </w:r>
    </w:p>
    <w:p w14:paraId="11B604B5" w14:textId="77777777" w:rsidR="00924D83" w:rsidRPr="00C15210" w:rsidRDefault="00924D83" w:rsidP="00924D8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5210">
        <w:rPr>
          <w:rFonts w:ascii="Arial" w:hAnsi="Arial" w:cs="Arial"/>
          <w:b/>
          <w:bCs/>
          <w:sz w:val="20"/>
          <w:szCs w:val="20"/>
        </w:rPr>
        <w:t>Hnub</w:t>
      </w:r>
      <w:proofErr w:type="spellEnd"/>
      <w:r w:rsidRPr="00C15210">
        <w:rPr>
          <w:rFonts w:ascii="Arial" w:hAnsi="Arial" w:cs="Arial"/>
          <w:b/>
          <w:bCs/>
          <w:sz w:val="20"/>
          <w:szCs w:val="20"/>
        </w:rPr>
        <w:t xml:space="preserve"> Tau </w:t>
      </w:r>
      <w:proofErr w:type="spellStart"/>
      <w:r w:rsidRPr="00C15210">
        <w:rPr>
          <w:rFonts w:ascii="Arial" w:hAnsi="Arial" w:cs="Arial"/>
          <w:b/>
          <w:bCs/>
          <w:sz w:val="20"/>
          <w:szCs w:val="20"/>
        </w:rPr>
        <w:t>Txais</w:t>
      </w:r>
      <w:proofErr w:type="spellEnd"/>
      <w:r w:rsidRPr="00C1521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Nroog</w:t>
      </w:r>
      <w:proofErr w:type="spellEnd"/>
      <w:r w:rsidRPr="00C15210">
        <w:rPr>
          <w:rFonts w:ascii="Arial" w:hAnsi="Arial" w:cs="Arial"/>
          <w:b/>
          <w:bCs/>
          <w:sz w:val="20"/>
          <w:szCs w:val="20"/>
        </w:rPr>
        <w:t xml:space="preserve"> / LEA:</w:t>
      </w:r>
    </w:p>
    <w:p w14:paraId="0EDF4DAD" w14:textId="77777777" w:rsidR="00924D83" w:rsidRPr="005E1900" w:rsidRDefault="00924D83" w:rsidP="00924D83">
      <w:pPr>
        <w:ind w:left="360"/>
        <w:rPr>
          <w:rFonts w:ascii="Arial" w:hAnsi="Arial" w:cs="Arial"/>
          <w:sz w:val="19"/>
          <w:szCs w:val="19"/>
        </w:rPr>
      </w:pPr>
    </w:p>
    <w:p w14:paraId="7BAB14D3" w14:textId="77777777" w:rsidR="00B2591B" w:rsidRDefault="00B2591B"/>
    <w:sectPr w:rsidR="00B2591B" w:rsidSect="001332E1">
      <w:headerReference w:type="default" r:id="rId11"/>
      <w:pgSz w:w="11906" w:h="16838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8EBCB" w14:textId="77777777" w:rsidR="00123C1C" w:rsidRDefault="00123C1C" w:rsidP="00963670">
      <w:pPr>
        <w:spacing w:after="0" w:line="240" w:lineRule="auto"/>
      </w:pPr>
      <w:r>
        <w:separator/>
      </w:r>
    </w:p>
  </w:endnote>
  <w:endnote w:type="continuationSeparator" w:id="0">
    <w:p w14:paraId="05409DBA" w14:textId="77777777" w:rsidR="00123C1C" w:rsidRDefault="00123C1C" w:rsidP="0096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CA467" w14:textId="77777777" w:rsidR="00123C1C" w:rsidRDefault="00123C1C" w:rsidP="00963670">
      <w:pPr>
        <w:spacing w:after="0" w:line="240" w:lineRule="auto"/>
      </w:pPr>
      <w:r>
        <w:separator/>
      </w:r>
    </w:p>
  </w:footnote>
  <w:footnote w:type="continuationSeparator" w:id="0">
    <w:p w14:paraId="7DBDA16B" w14:textId="77777777" w:rsidR="00123C1C" w:rsidRDefault="00123C1C" w:rsidP="00963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5BAAD" w14:textId="6733B47C" w:rsidR="00F9131A" w:rsidRPr="000F55BB" w:rsidRDefault="00BE2FD2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4472C4" w:themeColor="accent1"/>
        <w:sz w:val="20"/>
        <w:szCs w:val="20"/>
      </w:rPr>
    </w:pPr>
    <w:sdt>
      <w:sdtPr>
        <w:rPr>
          <w:rFonts w:ascii="Arial" w:hAnsi="Arial" w:cs="Arial"/>
          <w:sz w:val="20"/>
          <w:szCs w:val="20"/>
        </w:rPr>
        <w:alias w:val="Title"/>
        <w:tag w:val=""/>
        <w:id w:val="66475601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33F5">
          <w:rPr>
            <w:rFonts w:ascii="Arial" w:hAnsi="Arial" w:cs="Arial"/>
            <w:sz w:val="20"/>
            <w:szCs w:val="20"/>
          </w:rPr>
          <w:t xml:space="preserve">     </w:t>
        </w:r>
      </w:sdtContent>
    </w:sdt>
    <w:sdt>
      <w:sdtPr>
        <w:rPr>
          <w:rFonts w:ascii="Arial" w:hAnsi="Arial" w:cs="Arial"/>
          <w:sz w:val="20"/>
          <w:szCs w:val="20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963670">
          <w:rPr>
            <w:rFonts w:ascii="Arial" w:hAnsi="Arial" w:cs="Arial"/>
            <w:sz w:val="20"/>
            <w:szCs w:val="20"/>
          </w:rPr>
          <w:t>Nploog</w:t>
        </w:r>
        <w:proofErr w:type="spellEnd"/>
        <w:r w:rsidR="0096367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63670">
          <w:rPr>
            <w:rFonts w:ascii="Arial" w:hAnsi="Arial" w:cs="Arial"/>
            <w:sz w:val="20"/>
            <w:szCs w:val="20"/>
          </w:rPr>
          <w:t>Ntawv</w:t>
        </w:r>
        <w:proofErr w:type="spellEnd"/>
        <w:r w:rsidR="00963670">
          <w:rPr>
            <w:rFonts w:ascii="Arial" w:hAnsi="Arial" w:cs="Arial"/>
            <w:sz w:val="20"/>
            <w:szCs w:val="20"/>
          </w:rPr>
          <w:t xml:space="preserve"> ____ </w:t>
        </w:r>
        <w:proofErr w:type="spellStart"/>
        <w:r w:rsidR="00963670">
          <w:rPr>
            <w:rFonts w:ascii="Arial" w:hAnsi="Arial" w:cs="Arial"/>
            <w:sz w:val="20"/>
            <w:szCs w:val="20"/>
          </w:rPr>
          <w:t>Ntawm</w:t>
        </w:r>
        <w:proofErr w:type="spellEnd"/>
        <w:r w:rsidR="00963670">
          <w:rPr>
            <w:rFonts w:ascii="Arial" w:hAnsi="Arial" w:cs="Arial"/>
            <w:sz w:val="20"/>
            <w:szCs w:val="20"/>
          </w:rPr>
          <w:t xml:space="preserve"> ____</w:t>
        </w:r>
      </w:sdtContent>
    </w:sdt>
  </w:p>
  <w:p w14:paraId="1CA74D86" w14:textId="77777777" w:rsidR="00F9131A" w:rsidRDefault="00BE2F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15pt;height:9.15pt;visibility:visible;mso-wrap-style:square" o:bullet="t">
        <v:imagedata r:id="rId1" o:title=""/>
      </v:shape>
    </w:pict>
  </w:numPicBullet>
  <w:numPicBullet w:numPicBulletId="1">
    <w:pict>
      <v:shape id="_x0000_i1027" type="#_x0000_t75" style="width:9.15pt;height:9.15pt;visibility:visible;mso-wrap-style:square" o:bullet="t">
        <v:imagedata r:id="rId2" o:title=""/>
      </v:shape>
    </w:pict>
  </w:numPicBullet>
  <w:abstractNum w:abstractNumId="0" w15:restartNumberingAfterBreak="0">
    <w:nsid w:val="373069A5"/>
    <w:multiLevelType w:val="hybridMultilevel"/>
    <w:tmpl w:val="33C22BA6"/>
    <w:lvl w:ilvl="0" w:tplc="54FE26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xiong">
    <w15:presenceInfo w15:providerId="None" w15:userId="Kaxi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83"/>
    <w:rsid w:val="000D6BFF"/>
    <w:rsid w:val="00123C1C"/>
    <w:rsid w:val="00135907"/>
    <w:rsid w:val="00140060"/>
    <w:rsid w:val="00181724"/>
    <w:rsid w:val="00254321"/>
    <w:rsid w:val="00260971"/>
    <w:rsid w:val="0026395D"/>
    <w:rsid w:val="002712B9"/>
    <w:rsid w:val="002A0B14"/>
    <w:rsid w:val="002C06AA"/>
    <w:rsid w:val="00326AEE"/>
    <w:rsid w:val="00345D6A"/>
    <w:rsid w:val="003566BE"/>
    <w:rsid w:val="00367234"/>
    <w:rsid w:val="003E4BBF"/>
    <w:rsid w:val="003F1786"/>
    <w:rsid w:val="003F51CB"/>
    <w:rsid w:val="0044661E"/>
    <w:rsid w:val="0047507E"/>
    <w:rsid w:val="004C1C08"/>
    <w:rsid w:val="004D540C"/>
    <w:rsid w:val="00510196"/>
    <w:rsid w:val="00513E74"/>
    <w:rsid w:val="005523DF"/>
    <w:rsid w:val="00561990"/>
    <w:rsid w:val="005834D0"/>
    <w:rsid w:val="005C1741"/>
    <w:rsid w:val="00607838"/>
    <w:rsid w:val="006102FA"/>
    <w:rsid w:val="00630438"/>
    <w:rsid w:val="00647465"/>
    <w:rsid w:val="006B301A"/>
    <w:rsid w:val="007162CC"/>
    <w:rsid w:val="00734545"/>
    <w:rsid w:val="00756642"/>
    <w:rsid w:val="007C0DDF"/>
    <w:rsid w:val="007F33F5"/>
    <w:rsid w:val="008121EE"/>
    <w:rsid w:val="008207A5"/>
    <w:rsid w:val="008536B7"/>
    <w:rsid w:val="008A56BF"/>
    <w:rsid w:val="00901BAB"/>
    <w:rsid w:val="00924D83"/>
    <w:rsid w:val="00963670"/>
    <w:rsid w:val="009936C5"/>
    <w:rsid w:val="009A44C1"/>
    <w:rsid w:val="009C7E58"/>
    <w:rsid w:val="009D663E"/>
    <w:rsid w:val="00A130F0"/>
    <w:rsid w:val="00A677D0"/>
    <w:rsid w:val="00A86B12"/>
    <w:rsid w:val="00A93A09"/>
    <w:rsid w:val="00AE77CA"/>
    <w:rsid w:val="00B009C8"/>
    <w:rsid w:val="00B173FD"/>
    <w:rsid w:val="00B2591B"/>
    <w:rsid w:val="00B303C2"/>
    <w:rsid w:val="00B3691C"/>
    <w:rsid w:val="00BE2FD2"/>
    <w:rsid w:val="00BF1B09"/>
    <w:rsid w:val="00BF6543"/>
    <w:rsid w:val="00BF755B"/>
    <w:rsid w:val="00C44EB8"/>
    <w:rsid w:val="00C7791D"/>
    <w:rsid w:val="00CA45D9"/>
    <w:rsid w:val="00CA5B94"/>
    <w:rsid w:val="00CB2FF0"/>
    <w:rsid w:val="00CC465E"/>
    <w:rsid w:val="00CC7E1C"/>
    <w:rsid w:val="00D14BB8"/>
    <w:rsid w:val="00D15CD7"/>
    <w:rsid w:val="00D60D83"/>
    <w:rsid w:val="00D64838"/>
    <w:rsid w:val="00D67804"/>
    <w:rsid w:val="00D70F96"/>
    <w:rsid w:val="00DA716A"/>
    <w:rsid w:val="00DB5735"/>
    <w:rsid w:val="00DB6972"/>
    <w:rsid w:val="00E20169"/>
    <w:rsid w:val="00E56361"/>
    <w:rsid w:val="00E92214"/>
    <w:rsid w:val="00EC654E"/>
    <w:rsid w:val="00F01E5F"/>
    <w:rsid w:val="00F058D1"/>
    <w:rsid w:val="00F36E6E"/>
    <w:rsid w:val="00F45C4E"/>
    <w:rsid w:val="00F5624F"/>
    <w:rsid w:val="00FB5F8F"/>
    <w:rsid w:val="00FC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A38FC8C"/>
  <w15:chartTrackingRefBased/>
  <w15:docId w15:val="{1F94939D-E182-439F-82EF-F5D41A33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D8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924D83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96367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963670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B009C8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Nploog Ntawv ____ Ntawm ____</dc:creator>
  <cp:keywords/>
  <dc:description/>
  <cp:lastModifiedBy>Kaxiong</cp:lastModifiedBy>
  <cp:revision>74</cp:revision>
  <cp:lastPrinted>2021-03-10T16:51:00Z</cp:lastPrinted>
  <dcterms:created xsi:type="dcterms:W3CDTF">2021-03-10T16:03:00Z</dcterms:created>
  <dcterms:modified xsi:type="dcterms:W3CDTF">2021-03-11T08:49:00Z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