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A9E3" w14:textId="77777777" w:rsidR="00924D83" w:rsidRPr="0040414A" w:rsidRDefault="00924D83" w:rsidP="00924D83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40414A">
        <w:rPr>
          <w:rFonts w:ascii="Arial" w:hAnsi="Arial" w:cs="Arial"/>
          <w:b/>
          <w:bCs/>
          <w:sz w:val="18"/>
          <w:szCs w:val="18"/>
        </w:rPr>
        <w:t>SACRAMENTO CITY UNIFIED</w:t>
      </w:r>
    </w:p>
    <w:p w14:paraId="499B30B9" w14:textId="4B9B6D8E" w:rsidR="00924D83" w:rsidRPr="0040414A" w:rsidRDefault="00924D83" w:rsidP="00924D83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r w:rsidR="00CA5B94" w:rsidRPr="0040414A">
        <w:rPr>
          <w:rFonts w:ascii="Arial" w:hAnsi="Arial" w:cs="Arial"/>
          <w:b/>
          <w:bCs/>
          <w:sz w:val="18"/>
          <w:szCs w:val="18"/>
        </w:rPr>
        <w:t xml:space="preserve">Kev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Npaj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Kev </w:t>
      </w:r>
      <w:del w:id="0" w:author="Kaxiong" w:date="2021-03-11T13:01:00Z">
        <w:r w:rsidRPr="0040414A" w:rsidDel="00A86B12">
          <w:rPr>
            <w:rFonts w:ascii="Arial" w:hAnsi="Arial" w:cs="Arial"/>
            <w:b/>
            <w:bCs/>
            <w:sz w:val="18"/>
            <w:szCs w:val="18"/>
          </w:rPr>
          <w:delText xml:space="preserve">Soj </w:delText>
        </w:r>
      </w:del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Ntsua</w:t>
      </w:r>
      <w:ins w:id="1" w:author="Kaxiong" w:date="2021-03-11T13:01:00Z"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>s</w:t>
        </w:r>
      </w:ins>
      <w:proofErr w:type="spellEnd"/>
      <w:del w:id="2" w:author="Kaxiong" w:date="2021-03-11T13:01:00Z">
        <w:r w:rsidRPr="0040414A" w:rsidDel="00A86B12">
          <w:rPr>
            <w:rFonts w:ascii="Arial" w:hAnsi="Arial" w:cs="Arial"/>
            <w:b/>
            <w:bCs/>
            <w:sz w:val="18"/>
            <w:szCs w:val="18"/>
          </w:rPr>
          <w:delText>m</w:delText>
        </w:r>
      </w:del>
      <w:ins w:id="3" w:author="Kaxiong" w:date="2021-03-11T13:01:00Z"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</w:ins>
      <w:proofErr w:type="spellStart"/>
      <w:ins w:id="4" w:author="Kaxiong" w:date="2021-03-11T13:02:00Z"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>Xyuas</w:t>
        </w:r>
      </w:ins>
      <w:proofErr w:type="spellEnd"/>
    </w:p>
    <w:p w14:paraId="61A8F914" w14:textId="77777777" w:rsidR="00924D83" w:rsidRPr="0040414A" w:rsidRDefault="00924D83" w:rsidP="00924D83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0226C9D7" w14:textId="680FEDAD" w:rsidR="00924D83" w:rsidRPr="0040414A" w:rsidRDefault="00924D83" w:rsidP="00924D83">
      <w:pPr>
        <w:rPr>
          <w:rFonts w:ascii="Arial" w:hAnsi="Arial"/>
          <w:i/>
          <w:iCs/>
          <w:sz w:val="18"/>
          <w:szCs w:val="18"/>
          <w:u w:val="single"/>
        </w:rPr>
      </w:pPr>
      <w:r w:rsidRPr="0040414A">
        <w:rPr>
          <w:rFonts w:ascii="Arial" w:hAnsi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/>
          <w:b/>
          <w:bCs/>
          <w:sz w:val="18"/>
          <w:szCs w:val="18"/>
        </w:rPr>
        <w:t>Lub</w:t>
      </w:r>
      <w:proofErr w:type="spellEnd"/>
      <w:r w:rsidRPr="0040414A">
        <w:rPr>
          <w:rFonts w:ascii="Arial" w:hAnsi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/>
          <w:b/>
          <w:bCs/>
          <w:sz w:val="18"/>
          <w:szCs w:val="18"/>
        </w:rPr>
        <w:t>Npe</w:t>
      </w:r>
      <w:proofErr w:type="spellEnd"/>
      <w:r w:rsidRPr="0040414A">
        <w:rPr>
          <w:rFonts w:ascii="Arial" w:hAnsi="Arial"/>
          <w:b/>
          <w:bCs/>
          <w:sz w:val="18"/>
          <w:szCs w:val="18"/>
        </w:rPr>
        <w:t>:</w:t>
      </w:r>
      <w:r w:rsidRPr="0040414A">
        <w:rPr>
          <w:rFonts w:ascii="Arial" w:hAnsi="Arial"/>
          <w:sz w:val="18"/>
          <w:szCs w:val="18"/>
        </w:rPr>
        <w:t xml:space="preserve"> </w:t>
      </w:r>
      <w:r w:rsidR="00DB6972" w:rsidRPr="0040414A">
        <w:rPr>
          <w:rFonts w:ascii="Arial" w:hAnsi="Arial"/>
          <w:i/>
          <w:iCs/>
          <w:sz w:val="18"/>
          <w:szCs w:val="18"/>
          <w:u w:val="single"/>
        </w:rPr>
        <w:t>Thao, Richard</w:t>
      </w:r>
      <w:r w:rsidRPr="0040414A">
        <w:rPr>
          <w:rFonts w:ascii="Arial" w:hAnsi="Arial"/>
          <w:sz w:val="18"/>
          <w:szCs w:val="18"/>
        </w:rPr>
        <w:t xml:space="preserve">                    </w:t>
      </w:r>
      <w:r w:rsidR="002C06AA" w:rsidRPr="0040414A">
        <w:rPr>
          <w:rFonts w:ascii="Arial" w:hAnsi="Arial"/>
          <w:sz w:val="18"/>
          <w:szCs w:val="18"/>
        </w:rPr>
        <w:t xml:space="preserve">         </w:t>
      </w:r>
      <w:r w:rsidRPr="0040414A">
        <w:rPr>
          <w:rFonts w:ascii="Arial" w:hAnsi="Arial"/>
          <w:sz w:val="18"/>
          <w:szCs w:val="18"/>
        </w:rPr>
        <w:t xml:space="preserve">      </w:t>
      </w:r>
      <w:proofErr w:type="spellStart"/>
      <w:r w:rsidRPr="0040414A">
        <w:rPr>
          <w:rFonts w:ascii="Arial" w:hAnsi="Arial"/>
          <w:b/>
          <w:bCs/>
          <w:sz w:val="18"/>
          <w:szCs w:val="18"/>
        </w:rPr>
        <w:t>Hnub</w:t>
      </w:r>
      <w:proofErr w:type="spellEnd"/>
      <w:r w:rsidRPr="0040414A">
        <w:rPr>
          <w:rFonts w:ascii="Arial" w:hAnsi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/>
          <w:b/>
          <w:bCs/>
          <w:sz w:val="18"/>
          <w:szCs w:val="18"/>
        </w:rPr>
        <w:t>Yug</w:t>
      </w:r>
      <w:proofErr w:type="spellEnd"/>
      <w:r w:rsidRPr="0040414A">
        <w:rPr>
          <w:rFonts w:ascii="Arial" w:hAnsi="Arial"/>
          <w:b/>
          <w:bCs/>
          <w:sz w:val="18"/>
          <w:szCs w:val="18"/>
        </w:rPr>
        <w:t xml:space="preserve">: </w:t>
      </w:r>
      <w:r w:rsidRPr="0040414A">
        <w:rPr>
          <w:rFonts w:ascii="Arial" w:hAnsi="Arial"/>
          <w:i/>
          <w:iCs/>
          <w:sz w:val="18"/>
          <w:szCs w:val="18"/>
          <w:u w:val="single"/>
        </w:rPr>
        <w:t>1/</w:t>
      </w:r>
      <w:r w:rsidR="003566BE" w:rsidRPr="0040414A">
        <w:rPr>
          <w:rFonts w:ascii="Arial" w:hAnsi="Arial"/>
          <w:i/>
          <w:iCs/>
          <w:sz w:val="18"/>
          <w:szCs w:val="18"/>
          <w:u w:val="single"/>
        </w:rPr>
        <w:t>18</w:t>
      </w:r>
      <w:r w:rsidRPr="0040414A">
        <w:rPr>
          <w:rFonts w:ascii="Arial" w:hAnsi="Arial"/>
          <w:i/>
          <w:iCs/>
          <w:sz w:val="18"/>
          <w:szCs w:val="18"/>
          <w:u w:val="single"/>
        </w:rPr>
        <w:t>/2</w:t>
      </w:r>
      <w:r w:rsidR="003566BE" w:rsidRPr="0040414A">
        <w:rPr>
          <w:rFonts w:ascii="Arial" w:hAnsi="Arial"/>
          <w:i/>
          <w:iCs/>
          <w:sz w:val="18"/>
          <w:szCs w:val="18"/>
          <w:u w:val="single"/>
        </w:rPr>
        <w:t>009</w:t>
      </w:r>
      <w:r w:rsidRPr="0040414A">
        <w:rPr>
          <w:rFonts w:ascii="Arial" w:hAnsi="Arial"/>
          <w:sz w:val="18"/>
          <w:szCs w:val="18"/>
        </w:rPr>
        <w:t xml:space="preserve">                                            </w:t>
      </w:r>
      <w:proofErr w:type="spellStart"/>
      <w:r w:rsidRPr="0040414A">
        <w:rPr>
          <w:rFonts w:ascii="Arial" w:hAnsi="Arial"/>
          <w:sz w:val="18"/>
          <w:szCs w:val="18"/>
        </w:rPr>
        <w:t>Hnub</w:t>
      </w:r>
      <w:proofErr w:type="spellEnd"/>
      <w:r w:rsidRPr="0040414A">
        <w:rPr>
          <w:rFonts w:ascii="Arial" w:hAnsi="Arial"/>
          <w:sz w:val="18"/>
          <w:szCs w:val="18"/>
        </w:rPr>
        <w:t xml:space="preserve"> Tim: </w:t>
      </w:r>
      <w:r w:rsidR="003566BE" w:rsidRPr="0040414A">
        <w:rPr>
          <w:rFonts w:ascii="Arial" w:hAnsi="Arial"/>
          <w:i/>
          <w:iCs/>
          <w:sz w:val="18"/>
          <w:szCs w:val="18"/>
          <w:u w:val="single"/>
        </w:rPr>
        <w:t>3</w:t>
      </w:r>
      <w:r w:rsidRPr="0040414A">
        <w:rPr>
          <w:rFonts w:ascii="Arial" w:hAnsi="Arial"/>
          <w:i/>
          <w:iCs/>
          <w:sz w:val="18"/>
          <w:szCs w:val="18"/>
          <w:u w:val="single"/>
        </w:rPr>
        <w:t>/</w:t>
      </w:r>
      <w:r w:rsidR="003566BE" w:rsidRPr="0040414A">
        <w:rPr>
          <w:rFonts w:ascii="Arial" w:hAnsi="Arial"/>
          <w:i/>
          <w:iCs/>
          <w:sz w:val="18"/>
          <w:szCs w:val="18"/>
          <w:u w:val="single"/>
        </w:rPr>
        <w:t>8</w:t>
      </w:r>
      <w:r w:rsidRPr="0040414A">
        <w:rPr>
          <w:rFonts w:ascii="Arial" w:hAnsi="Arial"/>
          <w:i/>
          <w:iCs/>
          <w:sz w:val="18"/>
          <w:szCs w:val="18"/>
          <w:u w:val="single"/>
        </w:rPr>
        <w:t>/2021</w:t>
      </w:r>
    </w:p>
    <w:p w14:paraId="2519FFDE" w14:textId="1C3868F1" w:rsidR="00924D83" w:rsidRPr="0040414A" w:rsidRDefault="00B7103B" w:rsidP="00924D83">
      <w:pPr>
        <w:rPr>
          <w:rFonts w:ascii="Arial" w:hAnsi="Arial" w:cs="Arial"/>
          <w:sz w:val="18"/>
          <w:szCs w:val="18"/>
        </w:rPr>
      </w:pPr>
      <w:r w:rsidRPr="0040414A">
        <w:rPr>
          <w:sz w:val="18"/>
          <w:szCs w:val="18"/>
        </w:rPr>
        <w:pict w14:anchorId="35C2D03C">
          <v:shape id="pic" o:spid="_x0000_i1063" type="#_x0000_t75" style="width:8.9pt;height:8.9pt;visibility:visible;mso-wrap-style:square">
            <v:imagedata r:id="rId7" o:title=""/>
          </v:shape>
        </w:pict>
      </w:r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Thawj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zaug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 </w:t>
      </w:r>
      <w:r w:rsidR="00924D83" w:rsidRPr="0040414A">
        <w:rPr>
          <w:noProof/>
          <w:sz w:val="18"/>
          <w:szCs w:val="18"/>
        </w:rPr>
        <w:drawing>
          <wp:inline distT="0" distB="0" distL="0" distR="0" wp14:anchorId="27B3A8FC" wp14:editId="32669BCC">
            <wp:extent cx="115570" cy="115570"/>
            <wp:effectExtent l="0" t="0" r="0" b="0"/>
            <wp:docPr id="3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Txhua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xyoo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</w:t>
      </w:r>
      <w:r w:rsidR="00413F17" w:rsidRPr="0040414A">
        <w:rPr>
          <w:noProof/>
          <w:sz w:val="18"/>
          <w:szCs w:val="18"/>
        </w:rPr>
        <w:drawing>
          <wp:inline distT="0" distB="0" distL="0" distR="0" wp14:anchorId="6A36522D" wp14:editId="40FB8973">
            <wp:extent cx="115570" cy="115570"/>
            <wp:effectExtent l="0" t="0" r="0" b="0"/>
            <wp:docPr id="5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0414A">
        <w:rPr>
          <w:rFonts w:ascii="Arial" w:hAnsi="Arial" w:cs="Arial"/>
          <w:sz w:val="18"/>
          <w:szCs w:val="18"/>
        </w:rPr>
        <w:t xml:space="preserve"> 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Peb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xyoo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 </w:t>
      </w:r>
      <w:r w:rsidR="00924D83" w:rsidRPr="0040414A">
        <w:rPr>
          <w:noProof/>
          <w:sz w:val="18"/>
          <w:szCs w:val="18"/>
        </w:rPr>
        <w:drawing>
          <wp:inline distT="0" distB="0" distL="0" distR="0" wp14:anchorId="51D4B494" wp14:editId="68207A4A">
            <wp:extent cx="115570" cy="115570"/>
            <wp:effectExtent l="0" t="0" r="0" b="0"/>
            <wp:docPr id="2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0414A">
        <w:rPr>
          <w:rFonts w:ascii="Arial" w:hAnsi="Arial" w:cs="Arial"/>
          <w:sz w:val="18"/>
          <w:szCs w:val="18"/>
        </w:rPr>
        <w:t xml:space="preserve">  Kev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Hloov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Pauv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</w:t>
      </w:r>
      <w:r w:rsidR="00924D83" w:rsidRPr="0040414A">
        <w:rPr>
          <w:noProof/>
          <w:sz w:val="18"/>
          <w:szCs w:val="18"/>
        </w:rPr>
        <w:drawing>
          <wp:inline distT="0" distB="0" distL="0" distR="0" wp14:anchorId="410051A2" wp14:editId="44488B25">
            <wp:extent cx="115570" cy="115570"/>
            <wp:effectExtent l="0" t="0" r="0" b="0"/>
            <wp:docPr id="4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0414A">
        <w:rPr>
          <w:rFonts w:ascii="Arial" w:hAnsi="Arial" w:cs="Arial"/>
          <w:sz w:val="18"/>
          <w:szCs w:val="18"/>
        </w:rPr>
        <w:t xml:space="preserve">  </w:t>
      </w:r>
      <w:del w:id="5" w:author="Kaxiong" w:date="2021-03-11T13:03:00Z">
        <w:r w:rsidR="00924D83" w:rsidRPr="0040414A" w:rsidDel="00A86B12">
          <w:rPr>
            <w:rFonts w:ascii="Arial" w:hAnsi="Arial" w:cs="Arial"/>
            <w:sz w:val="18"/>
            <w:szCs w:val="18"/>
          </w:rPr>
          <w:delText>Tus nyob</w:delText>
        </w:r>
      </w:del>
      <w:proofErr w:type="spellStart"/>
      <w:ins w:id="6" w:author="Kaxiong" w:date="2021-03-11T13:03:00Z">
        <w:r w:rsidR="00A86B12" w:rsidRPr="0040414A">
          <w:rPr>
            <w:rFonts w:ascii="Arial" w:hAnsi="Arial" w:cs="Arial"/>
            <w:sz w:val="18"/>
            <w:szCs w:val="18"/>
          </w:rPr>
          <w:t>Ntu</w:t>
        </w:r>
      </w:ins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nruab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nrab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   </w:t>
      </w:r>
      <w:r w:rsidR="00413F17" w:rsidRPr="0040414A">
        <w:rPr>
          <w:noProof/>
          <w:sz w:val="18"/>
          <w:szCs w:val="18"/>
        </w:rPr>
        <w:drawing>
          <wp:inline distT="0" distB="0" distL="0" distR="0" wp14:anchorId="1795FDB4" wp14:editId="70329F74">
            <wp:extent cx="119380" cy="119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Lwm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yam</w:t>
      </w:r>
      <w:ins w:id="7" w:author="Acer" w:date="2021-05-18T13:03:00Z">
        <w:r w:rsidRPr="0040414A">
          <w:rPr>
            <w:rFonts w:ascii="Arial" w:hAnsi="Arial" w:cs="Arial"/>
            <w:sz w:val="18"/>
            <w:szCs w:val="18"/>
          </w:rPr>
          <w:t xml:space="preserve"> Kev </w:t>
        </w:r>
        <w:proofErr w:type="spellStart"/>
        <w:r w:rsidRPr="0040414A">
          <w:rPr>
            <w:rFonts w:ascii="Arial" w:hAnsi="Arial" w:cs="Arial"/>
            <w:sz w:val="18"/>
            <w:szCs w:val="18"/>
          </w:rPr>
          <w:t>Ntsua</w:t>
        </w:r>
        <w:proofErr w:type="spellEnd"/>
        <w:r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Pr="0040414A">
          <w:rPr>
            <w:rFonts w:ascii="Arial" w:hAnsi="Arial" w:cs="Arial"/>
            <w:sz w:val="18"/>
            <w:szCs w:val="18"/>
          </w:rPr>
          <w:t>Xyuas</w:t>
        </w:r>
      </w:ins>
      <w:proofErr w:type="spellEnd"/>
      <w:ins w:id="8" w:author="Acer" w:date="2021-05-18T13:04:00Z">
        <w:r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Pr="0040414A">
          <w:rPr>
            <w:rFonts w:ascii="Arial" w:hAnsi="Arial" w:cs="Arial"/>
            <w:sz w:val="18"/>
            <w:szCs w:val="18"/>
          </w:rPr>
          <w:t>Cov</w:t>
        </w:r>
        <w:proofErr w:type="spellEnd"/>
        <w:r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Pr="0040414A">
          <w:rPr>
            <w:rFonts w:ascii="Arial" w:hAnsi="Arial" w:cs="Arial"/>
            <w:sz w:val="18"/>
            <w:szCs w:val="18"/>
          </w:rPr>
          <w:t>Ntaub</w:t>
        </w:r>
        <w:proofErr w:type="spellEnd"/>
        <w:r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Pr="0040414A">
          <w:rPr>
            <w:rFonts w:ascii="Arial" w:hAnsi="Arial" w:cs="Arial"/>
            <w:sz w:val="18"/>
            <w:szCs w:val="18"/>
          </w:rPr>
          <w:t>Ntawv</w:t>
        </w:r>
        <w:proofErr w:type="spellEnd"/>
        <w:r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Pr="0040414A">
          <w:rPr>
            <w:rFonts w:ascii="Arial" w:hAnsi="Arial" w:cs="Arial"/>
            <w:sz w:val="18"/>
            <w:szCs w:val="18"/>
          </w:rPr>
          <w:t>Peb</w:t>
        </w:r>
        <w:proofErr w:type="spellEnd"/>
        <w:r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Pr="0040414A">
          <w:rPr>
            <w:rFonts w:ascii="Arial" w:hAnsi="Arial" w:cs="Arial"/>
            <w:sz w:val="18"/>
            <w:szCs w:val="18"/>
          </w:rPr>
          <w:t>Xyoo</w:t>
        </w:r>
      </w:ins>
      <w:proofErr w:type="spellEnd"/>
    </w:p>
    <w:p w14:paraId="7179BB6B" w14:textId="57E935F3" w:rsidR="00924D83" w:rsidRPr="0040414A" w:rsidRDefault="00924D83" w:rsidP="00924D83">
      <w:pPr>
        <w:rPr>
          <w:rFonts w:ascii="Arial" w:hAnsi="Arial" w:cs="Arial"/>
          <w:i/>
          <w:iCs/>
          <w:sz w:val="18"/>
          <w:szCs w:val="18"/>
          <w:u w:val="single"/>
        </w:rPr>
      </w:pPr>
      <w:r w:rsidRPr="0040414A">
        <w:rPr>
          <w:rFonts w:ascii="Arial" w:hAnsi="Arial" w:cs="Arial"/>
          <w:b/>
          <w:bCs/>
          <w:sz w:val="18"/>
          <w:szCs w:val="18"/>
        </w:rPr>
        <w:t xml:space="preserve">Rau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niam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txiv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/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tus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saib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xyuas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ntawm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>:</w:t>
      </w:r>
      <w:r w:rsidRPr="0040414A">
        <w:rPr>
          <w:rFonts w:ascii="Arial" w:hAnsi="Arial" w:cs="Arial"/>
          <w:sz w:val="18"/>
          <w:szCs w:val="18"/>
        </w:rPr>
        <w:t xml:space="preserve"> </w:t>
      </w:r>
      <w:r w:rsidR="0044661E" w:rsidRPr="0040414A">
        <w:rPr>
          <w:rFonts w:ascii="Arial" w:hAnsi="Arial"/>
          <w:i/>
          <w:iCs/>
          <w:sz w:val="18"/>
          <w:szCs w:val="18"/>
          <w:u w:val="single"/>
        </w:rPr>
        <w:t>Thao, Richard</w:t>
      </w:r>
      <w:r w:rsidRPr="0040414A">
        <w:rPr>
          <w:rFonts w:ascii="Arial" w:hAnsi="Arial"/>
          <w:sz w:val="18"/>
          <w:szCs w:val="18"/>
        </w:rPr>
        <w:t xml:space="preserve">       </w:t>
      </w:r>
      <w:r w:rsidR="00F45C4E" w:rsidRPr="0040414A">
        <w:rPr>
          <w:rFonts w:ascii="Arial" w:hAnsi="Arial"/>
          <w:sz w:val="18"/>
          <w:szCs w:val="18"/>
        </w:rPr>
        <w:t xml:space="preserve">Kev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Npaj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Kev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Soj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Ntsuam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Hnut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Tim: </w:t>
      </w:r>
      <w:r w:rsidR="00B173FD" w:rsidRPr="0040414A">
        <w:rPr>
          <w:rFonts w:ascii="Arial" w:hAnsi="Arial" w:cs="Arial"/>
          <w:i/>
          <w:iCs/>
          <w:sz w:val="18"/>
          <w:szCs w:val="18"/>
          <w:u w:val="single"/>
        </w:rPr>
        <w:t>3</w:t>
      </w:r>
      <w:r w:rsidRPr="0040414A">
        <w:rPr>
          <w:rFonts w:ascii="Arial" w:hAnsi="Arial" w:cs="Arial"/>
          <w:i/>
          <w:iCs/>
          <w:sz w:val="18"/>
          <w:szCs w:val="18"/>
          <w:u w:val="single"/>
        </w:rPr>
        <w:t>/</w:t>
      </w:r>
      <w:r w:rsidR="00B173FD" w:rsidRPr="0040414A">
        <w:rPr>
          <w:rFonts w:ascii="Arial" w:hAnsi="Arial" w:cs="Arial"/>
          <w:i/>
          <w:iCs/>
          <w:sz w:val="18"/>
          <w:szCs w:val="18"/>
          <w:u w:val="single"/>
        </w:rPr>
        <w:t>8</w:t>
      </w:r>
      <w:r w:rsidRPr="0040414A">
        <w:rPr>
          <w:rFonts w:ascii="Arial" w:hAnsi="Arial" w:cs="Arial"/>
          <w:i/>
          <w:iCs/>
          <w:sz w:val="18"/>
          <w:szCs w:val="18"/>
          <w:u w:val="single"/>
        </w:rPr>
        <w:t>/2021</w:t>
      </w:r>
    </w:p>
    <w:p w14:paraId="6617EB8F" w14:textId="7406C934" w:rsidR="00924D83" w:rsidRPr="0040414A" w:rsidRDefault="00924D83" w:rsidP="00924D83">
      <w:pPr>
        <w:rPr>
          <w:rFonts w:ascii="Arial" w:hAnsi="Arial" w:cs="Arial"/>
          <w:sz w:val="18"/>
          <w:szCs w:val="18"/>
        </w:rPr>
      </w:pP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Nroog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>:</w:t>
      </w:r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01BAB" w:rsidRPr="0040414A">
        <w:rPr>
          <w:rFonts w:ascii="Arial" w:hAnsi="Arial" w:cs="Arial"/>
          <w:i/>
          <w:iCs/>
          <w:sz w:val="18"/>
          <w:szCs w:val="18"/>
          <w:u w:val="single"/>
        </w:rPr>
        <w:t>Yav</w:t>
      </w:r>
      <w:proofErr w:type="spellEnd"/>
      <w:r w:rsidR="00901BAB" w:rsidRPr="0040414A">
        <w:rPr>
          <w:rFonts w:ascii="Arial" w:hAnsi="Arial" w:cs="Arial"/>
          <w:i/>
          <w:iCs/>
          <w:sz w:val="18"/>
          <w:szCs w:val="18"/>
          <w:u w:val="single"/>
        </w:rPr>
        <w:t xml:space="preserve"> </w:t>
      </w:r>
      <w:proofErr w:type="spellStart"/>
      <w:r w:rsidR="00901BAB" w:rsidRPr="0040414A">
        <w:rPr>
          <w:rFonts w:ascii="Arial" w:hAnsi="Arial" w:cs="Arial"/>
          <w:i/>
          <w:iCs/>
          <w:sz w:val="18"/>
          <w:szCs w:val="18"/>
          <w:u w:val="single"/>
        </w:rPr>
        <w:t>Pem</w:t>
      </w:r>
      <w:proofErr w:type="spellEnd"/>
      <w:r w:rsidR="00901BAB" w:rsidRPr="0040414A">
        <w:rPr>
          <w:rFonts w:ascii="Arial" w:hAnsi="Arial" w:cs="Arial"/>
          <w:i/>
          <w:iCs/>
          <w:sz w:val="18"/>
          <w:szCs w:val="18"/>
          <w:u w:val="single"/>
        </w:rPr>
        <w:t xml:space="preserve"> </w:t>
      </w:r>
      <w:proofErr w:type="spellStart"/>
      <w:r w:rsidR="00901BAB" w:rsidRPr="0040414A">
        <w:rPr>
          <w:rFonts w:ascii="Arial" w:hAnsi="Arial" w:cs="Arial"/>
          <w:i/>
          <w:iCs/>
          <w:sz w:val="18"/>
          <w:szCs w:val="18"/>
          <w:u w:val="single"/>
        </w:rPr>
        <w:t>Suab</w:t>
      </w:r>
      <w:proofErr w:type="spellEnd"/>
      <w:r w:rsidR="00901BAB" w:rsidRPr="0040414A">
        <w:rPr>
          <w:rFonts w:ascii="Arial" w:hAnsi="Arial" w:cs="Arial"/>
          <w:i/>
          <w:iCs/>
          <w:sz w:val="18"/>
          <w:szCs w:val="18"/>
          <w:u w:val="single"/>
        </w:rPr>
        <w:t xml:space="preserve"> Academy</w:t>
      </w:r>
      <w:r w:rsidR="00CB2FF0" w:rsidRPr="0040414A">
        <w:rPr>
          <w:rFonts w:ascii="Arial" w:hAnsi="Arial" w:cs="Arial"/>
          <w:i/>
          <w:iCs/>
          <w:sz w:val="18"/>
          <w:szCs w:val="18"/>
          <w:u w:val="single"/>
        </w:rPr>
        <w:t xml:space="preserve">  </w:t>
      </w:r>
      <w:r w:rsidR="00CB2FF0" w:rsidRPr="0040414A">
        <w:rPr>
          <w:rFonts w:ascii="Arial" w:hAnsi="Arial" w:cs="Arial"/>
          <w:i/>
          <w:iCs/>
          <w:sz w:val="18"/>
          <w:szCs w:val="18"/>
        </w:rPr>
        <w:t xml:space="preserve">                                     </w:t>
      </w:r>
      <w:r w:rsidRPr="0040414A">
        <w:rPr>
          <w:rFonts w:ascii="Arial" w:hAnsi="Arial" w:cs="Arial"/>
          <w:i/>
          <w:iCs/>
          <w:sz w:val="18"/>
          <w:szCs w:val="18"/>
        </w:rPr>
        <w:t xml:space="preserve"> </w:t>
      </w:r>
      <w:r w:rsidRPr="0040414A">
        <w:rPr>
          <w:rFonts w:ascii="Arial" w:hAnsi="Arial" w:cs="Arial"/>
          <w:b/>
          <w:bCs/>
          <w:sz w:val="18"/>
          <w:szCs w:val="18"/>
        </w:rPr>
        <w:t xml:space="preserve">  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Tsev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Kawm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: </w:t>
      </w:r>
      <w:proofErr w:type="spellStart"/>
      <w:r w:rsidR="00647465" w:rsidRPr="0040414A">
        <w:rPr>
          <w:rFonts w:ascii="Arial" w:hAnsi="Arial" w:cs="Arial"/>
          <w:i/>
          <w:iCs/>
          <w:sz w:val="18"/>
          <w:szCs w:val="18"/>
          <w:u w:val="single"/>
        </w:rPr>
        <w:t>Yav</w:t>
      </w:r>
      <w:proofErr w:type="spellEnd"/>
      <w:r w:rsidR="00647465" w:rsidRPr="0040414A">
        <w:rPr>
          <w:rFonts w:ascii="Arial" w:hAnsi="Arial" w:cs="Arial"/>
          <w:i/>
          <w:iCs/>
          <w:sz w:val="18"/>
          <w:szCs w:val="18"/>
          <w:u w:val="single"/>
        </w:rPr>
        <w:t xml:space="preserve"> </w:t>
      </w:r>
      <w:proofErr w:type="spellStart"/>
      <w:r w:rsidR="00647465" w:rsidRPr="0040414A">
        <w:rPr>
          <w:rFonts w:ascii="Arial" w:hAnsi="Arial" w:cs="Arial"/>
          <w:i/>
          <w:iCs/>
          <w:sz w:val="18"/>
          <w:szCs w:val="18"/>
          <w:u w:val="single"/>
        </w:rPr>
        <w:t>Pem</w:t>
      </w:r>
      <w:proofErr w:type="spellEnd"/>
      <w:r w:rsidR="00647465" w:rsidRPr="0040414A">
        <w:rPr>
          <w:rFonts w:ascii="Arial" w:hAnsi="Arial" w:cs="Arial"/>
          <w:i/>
          <w:iCs/>
          <w:sz w:val="18"/>
          <w:szCs w:val="18"/>
          <w:u w:val="single"/>
        </w:rPr>
        <w:t xml:space="preserve"> </w:t>
      </w:r>
      <w:proofErr w:type="spellStart"/>
      <w:r w:rsidR="00647465" w:rsidRPr="0040414A">
        <w:rPr>
          <w:rFonts w:ascii="Arial" w:hAnsi="Arial" w:cs="Arial"/>
          <w:i/>
          <w:iCs/>
          <w:sz w:val="18"/>
          <w:szCs w:val="18"/>
          <w:u w:val="single"/>
        </w:rPr>
        <w:t>Suab</w:t>
      </w:r>
      <w:proofErr w:type="spellEnd"/>
      <w:r w:rsidR="00647465" w:rsidRPr="0040414A">
        <w:rPr>
          <w:rFonts w:ascii="Arial" w:hAnsi="Arial" w:cs="Arial"/>
          <w:i/>
          <w:iCs/>
          <w:sz w:val="18"/>
          <w:szCs w:val="18"/>
          <w:u w:val="single"/>
        </w:rPr>
        <w:t xml:space="preserve"> Academy</w:t>
      </w:r>
    </w:p>
    <w:p w14:paraId="3EB4B82C" w14:textId="04EA2739" w:rsidR="00924D83" w:rsidRPr="0040414A" w:rsidRDefault="00924D83" w:rsidP="00924D83">
      <w:pPr>
        <w:rPr>
          <w:rFonts w:ascii="Arial" w:hAnsi="Arial" w:cs="Arial"/>
          <w:i/>
          <w:iCs/>
          <w:sz w:val="18"/>
          <w:szCs w:val="18"/>
          <w:u w:val="single"/>
        </w:rPr>
      </w:pP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Qib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:  </w:t>
      </w:r>
      <w:proofErr w:type="spellStart"/>
      <w:r w:rsidR="00EC654E" w:rsidRPr="0040414A">
        <w:rPr>
          <w:rFonts w:ascii="Arial" w:hAnsi="Arial" w:cs="Arial"/>
          <w:i/>
          <w:iCs/>
          <w:sz w:val="18"/>
          <w:szCs w:val="18"/>
          <w:u w:val="single"/>
        </w:rPr>
        <w:t>Tsib</w:t>
      </w:r>
      <w:proofErr w:type="spellEnd"/>
      <w:r w:rsidR="00EC654E" w:rsidRPr="0040414A">
        <w:rPr>
          <w:rFonts w:ascii="Arial" w:hAnsi="Arial" w:cs="Arial"/>
          <w:i/>
          <w:iCs/>
          <w:sz w:val="18"/>
          <w:szCs w:val="18"/>
          <w:u w:val="single"/>
        </w:rPr>
        <w:t xml:space="preserve"> </w:t>
      </w:r>
      <w:r w:rsidRPr="0040414A">
        <w:rPr>
          <w:rFonts w:ascii="Arial" w:hAnsi="Arial" w:cs="Arial"/>
          <w:i/>
          <w:iCs/>
          <w:sz w:val="18"/>
          <w:szCs w:val="18"/>
          <w:u w:val="single"/>
        </w:rPr>
        <w:t>(</w:t>
      </w:r>
      <w:r w:rsidR="00EC654E" w:rsidRPr="0040414A">
        <w:rPr>
          <w:rFonts w:ascii="Arial" w:hAnsi="Arial" w:cs="Arial"/>
          <w:i/>
          <w:iCs/>
          <w:sz w:val="18"/>
          <w:szCs w:val="18"/>
          <w:u w:val="single"/>
        </w:rPr>
        <w:t>Fifth grade</w:t>
      </w:r>
      <w:r w:rsidRPr="0040414A">
        <w:rPr>
          <w:rFonts w:ascii="Arial" w:hAnsi="Arial" w:cs="Arial"/>
          <w:i/>
          <w:iCs/>
          <w:sz w:val="18"/>
          <w:szCs w:val="18"/>
          <w:u w:val="single"/>
        </w:rPr>
        <w:t>)</w:t>
      </w:r>
    </w:p>
    <w:p w14:paraId="43549A1C" w14:textId="0FCB6E35" w:rsidR="00924D83" w:rsidRPr="0040414A" w:rsidRDefault="00924D83" w:rsidP="00D60D83">
      <w:pPr>
        <w:rPr>
          <w:rFonts w:ascii="Arial" w:hAnsi="Arial" w:cs="Arial"/>
          <w:i/>
          <w:iCs/>
          <w:sz w:val="18"/>
          <w:szCs w:val="18"/>
          <w:u w:val="single"/>
        </w:rPr>
      </w:pP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Haiv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neeg</w:t>
      </w:r>
      <w:proofErr w:type="spellEnd"/>
      <w:ins w:id="9" w:author="Kaxiong" w:date="2021-03-11T13:03:00Z"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proofErr w:type="spellStart"/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>lis</w:t>
        </w:r>
      </w:ins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lus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>:</w:t>
      </w:r>
      <w:r w:rsidRPr="0040414A">
        <w:rPr>
          <w:rFonts w:ascii="Arial" w:hAnsi="Arial" w:cs="Arial"/>
          <w:sz w:val="18"/>
          <w:szCs w:val="18"/>
        </w:rPr>
        <w:t xml:space="preserve"> </w:t>
      </w:r>
      <w:r w:rsidRPr="0040414A">
        <w:rPr>
          <w:rFonts w:ascii="Arial" w:hAnsi="Arial" w:cs="Arial"/>
          <w:i/>
          <w:iCs/>
          <w:sz w:val="18"/>
          <w:szCs w:val="18"/>
          <w:u w:val="single"/>
        </w:rPr>
        <w:t xml:space="preserve">23 </w:t>
      </w:r>
      <w:proofErr w:type="spellStart"/>
      <w:r w:rsidRPr="0040414A">
        <w:rPr>
          <w:rFonts w:ascii="Arial" w:hAnsi="Arial" w:cs="Arial"/>
          <w:i/>
          <w:iCs/>
          <w:sz w:val="18"/>
          <w:szCs w:val="18"/>
          <w:u w:val="single"/>
        </w:rPr>
        <w:t>Hmoob</w:t>
      </w:r>
      <w:proofErr w:type="spellEnd"/>
      <w:r w:rsidRPr="0040414A">
        <w:rPr>
          <w:rFonts w:ascii="Arial" w:hAnsi="Arial" w:cs="Arial"/>
          <w:i/>
          <w:iCs/>
          <w:sz w:val="18"/>
          <w:szCs w:val="18"/>
          <w:u w:val="single"/>
        </w:rPr>
        <w:t xml:space="preserve"> </w:t>
      </w:r>
      <w:r w:rsidRPr="0040414A">
        <w:rPr>
          <w:rFonts w:ascii="Arial" w:hAnsi="Arial" w:cs="Arial"/>
          <w:b/>
          <w:bCs/>
          <w:sz w:val="18"/>
          <w:szCs w:val="18"/>
        </w:rPr>
        <w:t xml:space="preserve">    </w:t>
      </w:r>
      <w:r w:rsidR="00D60D83" w:rsidRPr="0040414A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</w:t>
      </w:r>
      <w:del w:id="10" w:author="Kaxiong" w:date="2021-03-11T13:05:00Z">
        <w:r w:rsidRPr="0040414A" w:rsidDel="00A86B12">
          <w:rPr>
            <w:rFonts w:ascii="Arial" w:hAnsi="Arial" w:cs="Arial"/>
            <w:b/>
            <w:bCs/>
            <w:sz w:val="18"/>
            <w:szCs w:val="18"/>
          </w:rPr>
          <w:delText>Theem</w:delText>
        </w:r>
      </w:del>
      <w:proofErr w:type="spellStart"/>
      <w:ins w:id="11" w:author="Kaxiong" w:date="2021-03-11T13:05:00Z"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>Qib</w:t>
        </w:r>
      </w:ins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Paub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Lus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Askiv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: </w:t>
      </w:r>
    </w:p>
    <w:p w14:paraId="590F584E" w14:textId="7F68E0EE" w:rsidR="00924D83" w:rsidRPr="00E224CB" w:rsidRDefault="00924D83" w:rsidP="00DA716A">
      <w:pPr>
        <w:rPr>
          <w:rFonts w:ascii="Arial" w:hAnsi="Arial" w:cs="Arial"/>
          <w:sz w:val="18"/>
          <w:szCs w:val="18"/>
        </w:rPr>
      </w:pPr>
      <w:r w:rsidRPr="0040414A">
        <w:rPr>
          <w:rFonts w:ascii="Arial" w:hAnsi="Arial" w:cs="Arial"/>
          <w:sz w:val="18"/>
          <w:szCs w:val="18"/>
        </w:rPr>
        <w:t>Tus</w:t>
      </w:r>
      <w:r w:rsidR="008536B7" w:rsidRPr="0040414A">
        <w:rPr>
          <w:rFonts w:ascii="Arial" w:hAnsi="Arial" w:cs="Arial"/>
          <w:sz w:val="18"/>
          <w:szCs w:val="18"/>
        </w:rPr>
        <w:t xml:space="preserve"> </w:t>
      </w:r>
      <w:r w:rsidRPr="0040414A">
        <w:rPr>
          <w:rFonts w:ascii="Arial" w:hAnsi="Arial" w:cs="Arial"/>
          <w:sz w:val="18"/>
          <w:szCs w:val="18"/>
        </w:rPr>
        <w:t xml:space="preserve">tub </w:t>
      </w:r>
      <w:proofErr w:type="spellStart"/>
      <w:r w:rsidRPr="0040414A">
        <w:rPr>
          <w:rFonts w:ascii="Arial" w:hAnsi="Arial" w:cs="Arial"/>
          <w:sz w:val="18"/>
          <w:szCs w:val="18"/>
        </w:rPr>
        <w:t>ntxhais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raug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mus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thiab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/ los</w:t>
      </w:r>
      <w:ins w:id="12" w:author="Kaxiong" w:date="2021-03-11T13:03:00Z">
        <w:r w:rsidR="00A86B12" w:rsidRPr="0040414A">
          <w:rPr>
            <w:rFonts w:ascii="Arial" w:hAnsi="Arial" w:cs="Arial"/>
            <w:sz w:val="18"/>
            <w:szCs w:val="18"/>
          </w:rPr>
          <w:t xml:space="preserve"> </w:t>
        </w:r>
      </w:ins>
      <w:r w:rsidRPr="0040414A">
        <w:rPr>
          <w:rFonts w:ascii="Arial" w:hAnsi="Arial" w:cs="Arial"/>
          <w:sz w:val="18"/>
          <w:szCs w:val="18"/>
        </w:rPr>
        <w:t xml:space="preserve">sis </w:t>
      </w:r>
      <w:proofErr w:type="spellStart"/>
      <w:r w:rsidRPr="0040414A">
        <w:rPr>
          <w:rFonts w:ascii="Arial" w:hAnsi="Arial" w:cs="Arial"/>
          <w:sz w:val="18"/>
          <w:szCs w:val="18"/>
        </w:rPr>
        <w:t>raug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13" w:author="Kaxiong" w:date="2021-03-11T13:04:00Z">
        <w:r w:rsidRPr="0040414A" w:rsidDel="00A86B12">
          <w:rPr>
            <w:rFonts w:ascii="Arial" w:hAnsi="Arial" w:cs="Arial"/>
            <w:sz w:val="18"/>
            <w:szCs w:val="18"/>
          </w:rPr>
          <w:delText>pom zoo</w:delText>
        </w:r>
      </w:del>
      <w:proofErr w:type="spellStart"/>
      <w:ins w:id="14" w:author="Kaxiong" w:date="2021-03-11T13:04:00Z">
        <w:r w:rsidR="00A86B12" w:rsidRPr="0040414A">
          <w:rPr>
            <w:rFonts w:ascii="Arial" w:hAnsi="Arial" w:cs="Arial"/>
            <w:sz w:val="18"/>
            <w:szCs w:val="18"/>
          </w:rPr>
          <w:t>qhia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rau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ntsuam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xyuas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40414A">
        <w:rPr>
          <w:rFonts w:ascii="Arial" w:hAnsi="Arial" w:cs="Arial"/>
          <w:sz w:val="18"/>
          <w:szCs w:val="18"/>
        </w:rPr>
        <w:t>ntawm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ins w:id="15" w:author="Kaxiong" w:date="2021-03-11T13:05:00Z">
        <w:r w:rsidR="00A86B12" w:rsidRPr="0040414A">
          <w:rPr>
            <w:rFonts w:ascii="Arial" w:hAnsi="Arial" w:cs="Arial"/>
            <w:sz w:val="18"/>
            <w:szCs w:val="18"/>
          </w:rPr>
          <w:t>(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cov</w:t>
      </w:r>
      <w:proofErr w:type="spellEnd"/>
      <w:ins w:id="16" w:author="Kaxiong" w:date="2021-03-11T13:05:00Z">
        <w:r w:rsidR="00A86B12" w:rsidRPr="0040414A">
          <w:rPr>
            <w:rFonts w:ascii="Arial" w:hAnsi="Arial" w:cs="Arial"/>
            <w:sz w:val="18"/>
            <w:szCs w:val="18"/>
          </w:rPr>
          <w:t>)</w:t>
        </w:r>
      </w:ins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neeg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hauv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qab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no:</w:t>
      </w:r>
      <w:r w:rsidR="00CA45D9" w:rsidRPr="0040414A">
        <w:rPr>
          <w:rFonts w:ascii="Arial" w:hAnsi="Arial" w:cs="Arial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201BD" wp14:editId="649BC146">
                <wp:simplePos x="0" y="0"/>
                <wp:positionH relativeFrom="column">
                  <wp:posOffset>3633438</wp:posOffset>
                </wp:positionH>
                <wp:positionV relativeFrom="paragraph">
                  <wp:posOffset>117475</wp:posOffset>
                </wp:positionV>
                <wp:extent cx="1172818" cy="327798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18" cy="327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9CD07C4" w14:textId="42487691" w:rsidR="00CA45D9" w:rsidRPr="00CA45D9" w:rsidRDefault="00CA45D9" w:rsidP="00CA45D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A45D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Lily </w:t>
                            </w:r>
                            <w:proofErr w:type="spellStart"/>
                            <w:r w:rsidRPr="00CA45D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Huyng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201BD" id="Rectangle 43" o:spid="_x0000_s1026" style="position:absolute;margin-left:286.1pt;margin-top:9.25pt;width:92.35pt;height: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" filled="f" stroked="f">
                <v:textbox>
                  <w:txbxContent>
                    <w:p w14:paraId="29CD07C4" w14:textId="42487691" w:rsidR="00CA45D9" w:rsidRPr="00CA45D9" w:rsidRDefault="00CA45D9" w:rsidP="00CA45D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CA45D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Lily </w:t>
                      </w:r>
                      <w:proofErr w:type="spellStart"/>
                      <w:r w:rsidRPr="00CA45D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Huyng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7791D" w:rsidRPr="0040414A">
        <w:rPr>
          <w:rFonts w:ascii="Arial" w:hAnsi="Arial" w:cs="Arial"/>
          <w:i/>
          <w:iCs/>
          <w:sz w:val="18"/>
          <w:szCs w:val="18"/>
        </w:rPr>
        <w:t xml:space="preserve">                                                                               </w:t>
      </w:r>
    </w:p>
    <w:p w14:paraId="3CBB95CF" w14:textId="139ED6D5" w:rsidR="00924D83" w:rsidRPr="0040414A" w:rsidRDefault="00924D83" w:rsidP="00924D83">
      <w:pPr>
        <w:spacing w:before="240" w:after="0" w:line="240" w:lineRule="auto"/>
        <w:rPr>
          <w:rFonts w:ascii="Arial" w:hAnsi="Arial" w:cs="Arial"/>
          <w:i/>
          <w:iCs/>
          <w:sz w:val="18"/>
          <w:szCs w:val="18"/>
        </w:rPr>
      </w:pPr>
      <w:r w:rsidRPr="0040414A">
        <w:rPr>
          <w:rFonts w:ascii="Arial" w:hAnsi="Arial" w:cs="Arial"/>
          <w:i/>
          <w:iCs/>
          <w:sz w:val="18"/>
          <w:szCs w:val="18"/>
        </w:rPr>
        <w:t xml:space="preserve">______________         ______________         ________________      </w:t>
      </w:r>
      <w:r w:rsidR="00E224CB">
        <w:rPr>
          <w:rFonts w:ascii="Arial" w:hAnsi="Arial" w:cs="Arial"/>
          <w:i/>
          <w:iCs/>
          <w:sz w:val="18"/>
          <w:szCs w:val="18"/>
        </w:rPr>
        <w:t>______</w:t>
      </w:r>
      <w:r w:rsidRPr="0040414A">
        <w:rPr>
          <w:rFonts w:ascii="Arial" w:hAnsi="Arial" w:cs="Arial"/>
          <w:i/>
          <w:iCs/>
          <w:sz w:val="18"/>
          <w:szCs w:val="18"/>
        </w:rPr>
        <w:t>________________        ____________</w:t>
      </w:r>
    </w:p>
    <w:p w14:paraId="036EE824" w14:textId="10435FB1" w:rsidR="00924D83" w:rsidRPr="0040414A" w:rsidRDefault="00B7103B" w:rsidP="00924D83">
      <w:pPr>
        <w:rPr>
          <w:rFonts w:ascii="Arial" w:hAnsi="Arial" w:cs="Arial"/>
          <w:sz w:val="18"/>
          <w:szCs w:val="18"/>
        </w:rPr>
      </w:pPr>
      <w:r w:rsidRPr="0040414A">
        <w:rPr>
          <w:sz w:val="18"/>
          <w:szCs w:val="18"/>
        </w:rPr>
        <w:pict w14:anchorId="449BE6CB">
          <v:shape id="_x0000_i1064" type="#_x0000_t75" style="width:8.9pt;height:8.9pt;visibility:visible;mso-wrap-style:square">
            <v:imagedata r:id="rId7" o:title=""/>
          </v:shape>
        </w:pict>
      </w:r>
      <w:r w:rsidR="00924D83" w:rsidRPr="0040414A">
        <w:rPr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Niam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txi</w:t>
      </w:r>
      <w:ins w:id="17" w:author="Kaxiong" w:date="2021-03-11T13:05:00Z">
        <w:r w:rsidR="00A86B12" w:rsidRPr="0040414A">
          <w:rPr>
            <w:rFonts w:ascii="Arial" w:hAnsi="Arial" w:cs="Arial"/>
            <w:sz w:val="18"/>
            <w:szCs w:val="18"/>
          </w:rPr>
          <w:t>v</w:t>
        </w:r>
      </w:ins>
      <w:proofErr w:type="spellEnd"/>
      <w:del w:id="18" w:author="Kaxiong" w:date="2021-03-11T13:05:00Z">
        <w:r w:rsidR="00924D83" w:rsidRPr="0040414A" w:rsidDel="00A86B12">
          <w:rPr>
            <w:rFonts w:ascii="Arial" w:hAnsi="Arial" w:cs="Arial"/>
            <w:sz w:val="18"/>
            <w:szCs w:val="18"/>
          </w:rPr>
          <w:delText>am</w:delText>
        </w:r>
      </w:del>
      <w:r w:rsidR="00924D83" w:rsidRPr="0040414A">
        <w:rPr>
          <w:rFonts w:ascii="Arial" w:hAnsi="Arial" w:cs="Arial"/>
          <w:sz w:val="18"/>
          <w:szCs w:val="18"/>
        </w:rPr>
        <w:t xml:space="preserve">             </w:t>
      </w:r>
      <w:r w:rsidR="00924D83" w:rsidRPr="0040414A">
        <w:rPr>
          <w:noProof/>
          <w:sz w:val="18"/>
          <w:szCs w:val="18"/>
        </w:rPr>
        <w:drawing>
          <wp:inline distT="0" distB="0" distL="0" distR="0" wp14:anchorId="7F0AA129" wp14:editId="55D598A8">
            <wp:extent cx="115570" cy="115570"/>
            <wp:effectExtent l="0" t="0" r="0" b="0"/>
            <wp:docPr id="6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0414A">
        <w:rPr>
          <w:rFonts w:ascii="Arial" w:hAnsi="Arial" w:cs="Arial"/>
          <w:sz w:val="18"/>
          <w:szCs w:val="18"/>
        </w:rPr>
        <w:t xml:space="preserve"> 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nais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maum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         </w:t>
      </w:r>
      <w:r w:rsidR="00C7791D" w:rsidRPr="0040414A">
        <w:rPr>
          <w:noProof/>
          <w:sz w:val="18"/>
          <w:szCs w:val="18"/>
        </w:rPr>
        <w:drawing>
          <wp:inline distT="0" distB="0" distL="0" distR="0" wp14:anchorId="16B9F9CB" wp14:editId="77B09B43">
            <wp:extent cx="115570" cy="115570"/>
            <wp:effectExtent l="0" t="0" r="0" b="0"/>
            <wp:docPr id="4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xib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fwb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      </w:t>
      </w:r>
      <w:r w:rsidR="00E224CB">
        <w:rPr>
          <w:rFonts w:ascii="Arial" w:hAnsi="Arial" w:cs="Arial"/>
          <w:sz w:val="18"/>
          <w:szCs w:val="18"/>
        </w:rPr>
        <w:t xml:space="preserve">       </w:t>
      </w:r>
      <w:r w:rsidR="00924D83" w:rsidRPr="0040414A">
        <w:rPr>
          <w:rFonts w:ascii="Arial" w:hAnsi="Arial" w:cs="Arial"/>
          <w:sz w:val="18"/>
          <w:szCs w:val="18"/>
        </w:rPr>
        <w:t xml:space="preserve">      </w:t>
      </w:r>
      <w:r w:rsidR="00924D83" w:rsidRPr="0040414A">
        <w:rPr>
          <w:noProof/>
          <w:sz w:val="18"/>
          <w:szCs w:val="18"/>
        </w:rPr>
        <w:t xml:space="preserve"> </w:t>
      </w:r>
      <w:r w:rsidR="00C7791D" w:rsidRPr="0040414A">
        <w:rPr>
          <w:noProof/>
          <w:sz w:val="18"/>
          <w:szCs w:val="18"/>
        </w:rPr>
        <w:drawing>
          <wp:inline distT="0" distB="0" distL="0" distR="0" wp14:anchorId="286E38F7" wp14:editId="278C1BF2">
            <wp:extent cx="119380" cy="1193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Xib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Fwb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Tshwj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Xeeb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    </w:t>
      </w:r>
      <w:r w:rsidR="00413F17" w:rsidRPr="0040414A">
        <w:rPr>
          <w:noProof/>
          <w:sz w:val="18"/>
          <w:szCs w:val="18"/>
        </w:rPr>
        <w:drawing>
          <wp:inline distT="0" distB="0" distL="0" distR="0" wp14:anchorId="23C40678" wp14:editId="3238FC8A">
            <wp:extent cx="115570" cy="115570"/>
            <wp:effectExtent l="0" t="0" r="0" b="0"/>
            <wp:docPr id="9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sz w:val="18"/>
          <w:szCs w:val="18"/>
        </w:rPr>
        <w:t>Lwm</w:t>
      </w:r>
      <w:proofErr w:type="spellEnd"/>
      <w:r w:rsidR="00924D83" w:rsidRPr="0040414A">
        <w:rPr>
          <w:rFonts w:ascii="Arial" w:hAnsi="Arial" w:cs="Arial"/>
          <w:sz w:val="18"/>
          <w:szCs w:val="18"/>
        </w:rPr>
        <w:t xml:space="preserve"> </w:t>
      </w:r>
      <w:del w:id="19" w:author="Kaxiong" w:date="2021-03-11T13:06:00Z">
        <w:r w:rsidR="00924D83" w:rsidRPr="0040414A" w:rsidDel="00A86B12">
          <w:rPr>
            <w:rFonts w:ascii="Arial" w:hAnsi="Arial" w:cs="Arial"/>
            <w:sz w:val="18"/>
            <w:szCs w:val="18"/>
          </w:rPr>
          <w:delText>yam</w:delText>
        </w:r>
      </w:del>
      <w:proofErr w:type="spellStart"/>
      <w:ins w:id="20" w:author="Kaxiong" w:date="2021-03-11T13:06:00Z">
        <w:r w:rsidR="00A86B12" w:rsidRPr="0040414A">
          <w:rPr>
            <w:rFonts w:ascii="Arial" w:hAnsi="Arial" w:cs="Arial"/>
            <w:sz w:val="18"/>
            <w:szCs w:val="18"/>
          </w:rPr>
          <w:t>tus</w:t>
        </w:r>
        <w:proofErr w:type="spellEnd"/>
        <w:r w:rsidR="00A86B12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A86B12" w:rsidRPr="0040414A">
          <w:rPr>
            <w:rFonts w:ascii="Arial" w:hAnsi="Arial" w:cs="Arial"/>
            <w:sz w:val="18"/>
            <w:szCs w:val="18"/>
          </w:rPr>
          <w:t>neeg</w:t>
        </w:r>
      </w:ins>
      <w:proofErr w:type="spellEnd"/>
    </w:p>
    <w:p w14:paraId="4ABB039B" w14:textId="571D90EA" w:rsidR="00924D83" w:rsidRPr="00E224CB" w:rsidRDefault="00924D83" w:rsidP="00924D83">
      <w:pPr>
        <w:rPr>
          <w:rFonts w:ascii="Arial" w:hAnsi="Arial" w:cs="Arial"/>
          <w:b/>
          <w:bCs/>
          <w:sz w:val="18"/>
          <w:szCs w:val="18"/>
        </w:rPr>
      </w:pPr>
      <w:del w:id="21" w:author="Kaxiong" w:date="2021-03-11T13:05:00Z">
        <w:r w:rsidRPr="0040414A" w:rsidDel="00A86B12">
          <w:rPr>
            <w:rFonts w:ascii="Arial" w:hAnsi="Arial" w:cs="Arial"/>
            <w:b/>
            <w:bCs/>
            <w:sz w:val="18"/>
            <w:szCs w:val="18"/>
          </w:rPr>
          <w:delText xml:space="preserve">Qhov </w:delText>
        </w:r>
      </w:del>
      <w:del w:id="22" w:author="Kaxiong" w:date="2021-03-11T13:06:00Z">
        <w:r w:rsidRPr="0040414A" w:rsidDel="00A86B12">
          <w:rPr>
            <w:rFonts w:ascii="Arial" w:hAnsi="Arial" w:cs="Arial"/>
            <w:b/>
            <w:bCs/>
            <w:sz w:val="18"/>
            <w:szCs w:val="18"/>
          </w:rPr>
          <w:delText>lus</w:delText>
        </w:r>
      </w:del>
      <w:proofErr w:type="spellStart"/>
      <w:ins w:id="23" w:author="Kaxiong" w:date="2021-03-11T13:06:00Z"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>Daim</w:t>
        </w:r>
        <w:proofErr w:type="spellEnd"/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proofErr w:type="spellStart"/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>ntawv</w:t>
        </w:r>
      </w:ins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ceeb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toom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no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yog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qhia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rau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ins w:id="24" w:author="Kaxiong" w:date="2021-03-11T13:07:00Z"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>(</w:t>
        </w:r>
        <w:proofErr w:type="spellStart"/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>cov</w:t>
        </w:r>
        <w:proofErr w:type="spellEnd"/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 xml:space="preserve">) </w:t>
        </w:r>
      </w:ins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niam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txiv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del w:id="25" w:author="Kaxiong" w:date="2021-03-11T13:07:00Z">
        <w:r w:rsidRPr="0040414A" w:rsidDel="00A86B12">
          <w:rPr>
            <w:rFonts w:ascii="Arial" w:hAnsi="Arial" w:cs="Arial"/>
            <w:b/>
            <w:bCs/>
            <w:sz w:val="18"/>
            <w:szCs w:val="18"/>
          </w:rPr>
          <w:delText>laj me</w:delText>
        </w:r>
      </w:del>
      <w:del w:id="26" w:author="Kaxiong" w:date="2021-03-11T13:08:00Z">
        <w:r w:rsidRPr="0040414A" w:rsidDel="00A86B12">
          <w:rPr>
            <w:rFonts w:ascii="Arial" w:hAnsi="Arial" w:cs="Arial"/>
            <w:b/>
            <w:bCs/>
            <w:sz w:val="18"/>
            <w:szCs w:val="18"/>
          </w:rPr>
          <w:delText xml:space="preserve">j pej xeem(s) </w:delText>
        </w:r>
      </w:del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txog</w:t>
      </w:r>
      <w:proofErr w:type="spellEnd"/>
      <w:ins w:id="27" w:author="Kaxiong" w:date="2021-03-11T13:08:00Z"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proofErr w:type="spellStart"/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>cheeb</w:t>
        </w:r>
        <w:proofErr w:type="spellEnd"/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proofErr w:type="spellStart"/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>tsam</w:t>
        </w:r>
      </w:ins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tsev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kawm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ntawv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li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del w:id="28" w:author="Kaxiong" w:date="2021-03-11T13:08:00Z">
        <w:r w:rsidRPr="0040414A" w:rsidDel="00A86B12">
          <w:rPr>
            <w:rFonts w:ascii="Arial" w:hAnsi="Arial" w:cs="Arial"/>
            <w:b/>
            <w:bCs/>
            <w:sz w:val="18"/>
            <w:szCs w:val="18"/>
          </w:rPr>
          <w:delText xml:space="preserve">xav </w:delText>
        </w:r>
      </w:del>
      <w:proofErr w:type="spellStart"/>
      <w:ins w:id="29" w:author="Kaxiong" w:date="2021-03-11T13:08:00Z"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>tho</w:t>
        </w:r>
      </w:ins>
      <w:ins w:id="30" w:author="Kaxiong" w:date="2021-03-11T13:09:00Z"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>v</w:t>
        </w:r>
        <w:proofErr w:type="spellEnd"/>
        <w:r w:rsidR="00A86B12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txhawm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rau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pib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los sis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hloov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npauv</w:t>
      </w:r>
      <w:proofErr w:type="spellEnd"/>
      <w:r w:rsidR="00E224CB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</w:t>
      </w:r>
      <w:r w:rsidRPr="0040414A">
        <w:rPr>
          <w:noProof/>
          <w:sz w:val="18"/>
          <w:szCs w:val="18"/>
        </w:rPr>
        <w:drawing>
          <wp:inline distT="0" distB="0" distL="0" distR="0" wp14:anchorId="3FE3B887" wp14:editId="4E1779FD">
            <wp:extent cx="119380" cy="1193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14A">
        <w:rPr>
          <w:sz w:val="18"/>
          <w:szCs w:val="18"/>
        </w:rPr>
        <w:t xml:space="preserve"> </w:t>
      </w:r>
      <w:r w:rsidRPr="0040414A">
        <w:rPr>
          <w:rFonts w:ascii="Arial" w:hAnsi="Arial" w:cs="Arial"/>
          <w:sz w:val="18"/>
          <w:szCs w:val="18"/>
        </w:rPr>
        <w:t xml:space="preserve">Kev </w:t>
      </w:r>
      <w:proofErr w:type="spellStart"/>
      <w:r w:rsidRPr="0040414A">
        <w:rPr>
          <w:rFonts w:ascii="Arial" w:hAnsi="Arial" w:cs="Arial"/>
          <w:sz w:val="18"/>
          <w:szCs w:val="18"/>
        </w:rPr>
        <w:t>Qhia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Tus </w:t>
      </w:r>
      <w:proofErr w:type="spellStart"/>
      <w:r w:rsidRPr="0040414A">
        <w:rPr>
          <w:rFonts w:ascii="Arial" w:hAnsi="Arial" w:cs="Arial"/>
          <w:sz w:val="18"/>
          <w:szCs w:val="18"/>
        </w:rPr>
        <w:t>Kheej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    </w:t>
      </w:r>
      <w:r w:rsidR="00413F17" w:rsidRPr="0040414A">
        <w:rPr>
          <w:noProof/>
          <w:sz w:val="18"/>
          <w:szCs w:val="18"/>
        </w:rPr>
        <w:drawing>
          <wp:inline distT="0" distB="0" distL="0" distR="0" wp14:anchorId="1B066E24" wp14:editId="60BC13F2">
            <wp:extent cx="115570" cy="115570"/>
            <wp:effectExtent l="0" t="0" r="0" b="0"/>
            <wp:docPr id="1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14A">
        <w:rPr>
          <w:rFonts w:ascii="Arial" w:hAnsi="Arial" w:cs="Arial"/>
          <w:sz w:val="18"/>
          <w:szCs w:val="18"/>
        </w:rPr>
        <w:t xml:space="preserve"> Kev </w:t>
      </w:r>
      <w:proofErr w:type="spellStart"/>
      <w:r w:rsidRPr="0040414A">
        <w:rPr>
          <w:rFonts w:ascii="Arial" w:hAnsi="Arial" w:cs="Arial"/>
          <w:sz w:val="18"/>
          <w:szCs w:val="18"/>
        </w:rPr>
        <w:t>ntsuam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xyuas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31" w:author="Kaxiong" w:date="2021-03-11T13:09:00Z">
        <w:r w:rsidRPr="0040414A" w:rsidDel="00A86B12">
          <w:rPr>
            <w:rFonts w:ascii="Arial" w:hAnsi="Arial" w:cs="Arial"/>
            <w:sz w:val="18"/>
            <w:szCs w:val="18"/>
          </w:rPr>
          <w:delText>cov</w:delText>
        </w:r>
      </w:del>
      <w:proofErr w:type="spellStart"/>
      <w:ins w:id="32" w:author="Kaxiong" w:date="2021-03-11T13:09:00Z">
        <w:r w:rsidR="00A86B12" w:rsidRPr="0040414A">
          <w:rPr>
            <w:rFonts w:ascii="Arial" w:hAnsi="Arial" w:cs="Arial"/>
            <w:sz w:val="18"/>
            <w:szCs w:val="18"/>
          </w:rPr>
          <w:t>tus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tub </w:t>
      </w:r>
      <w:proofErr w:type="spellStart"/>
      <w:r w:rsidRPr="0040414A">
        <w:rPr>
          <w:rFonts w:ascii="Arial" w:hAnsi="Arial" w:cs="Arial"/>
          <w:sz w:val="18"/>
          <w:szCs w:val="18"/>
        </w:rPr>
        <w:t>ntxhais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muaj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npe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sab </w:t>
      </w:r>
      <w:proofErr w:type="spellStart"/>
      <w:r w:rsidRPr="0040414A">
        <w:rPr>
          <w:rFonts w:ascii="Arial" w:hAnsi="Arial" w:cs="Arial"/>
          <w:sz w:val="18"/>
          <w:szCs w:val="18"/>
        </w:rPr>
        <w:t>sauv</w:t>
      </w:r>
      <w:proofErr w:type="spellEnd"/>
      <w:r w:rsidRPr="0040414A">
        <w:rPr>
          <w:rFonts w:ascii="Arial" w:hAnsi="Arial" w:cs="Arial"/>
          <w:sz w:val="18"/>
          <w:szCs w:val="18"/>
        </w:rPr>
        <w:t>:</w:t>
      </w:r>
    </w:p>
    <w:p w14:paraId="03861B1E" w14:textId="3C726B7A" w:rsidR="00924D83" w:rsidRPr="0040414A" w:rsidRDefault="00924D83" w:rsidP="00E224CB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40414A">
        <w:rPr>
          <w:rFonts w:ascii="Arial" w:hAnsi="Arial" w:cs="Arial"/>
          <w:sz w:val="18"/>
          <w:szCs w:val="18"/>
        </w:rPr>
        <w:t>Tsab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ntawv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ceeb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toom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ua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ntej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no </w:t>
      </w:r>
      <w:proofErr w:type="spellStart"/>
      <w:r w:rsidRPr="0040414A">
        <w:rPr>
          <w:rFonts w:ascii="Arial" w:hAnsi="Arial" w:cs="Arial"/>
          <w:sz w:val="18"/>
          <w:szCs w:val="18"/>
        </w:rPr>
        <w:t>suav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nrog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lus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piav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qhia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qhov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33" w:author="Kaxiong" w:date="2021-03-11T13:09:00Z">
        <w:r w:rsidRPr="0040414A" w:rsidDel="00A86B12">
          <w:rPr>
            <w:rFonts w:ascii="Arial" w:hAnsi="Arial" w:cs="Arial"/>
            <w:sz w:val="18"/>
            <w:szCs w:val="18"/>
          </w:rPr>
          <w:delText>tshuaj</w:delText>
        </w:r>
      </w:del>
      <w:proofErr w:type="spellStart"/>
      <w:ins w:id="34" w:author="Kaxiong" w:date="2021-03-11T13:09:00Z">
        <w:r w:rsidR="00A86B12" w:rsidRPr="0040414A">
          <w:rPr>
            <w:rFonts w:ascii="Arial" w:hAnsi="Arial" w:cs="Arial"/>
            <w:sz w:val="18"/>
            <w:szCs w:val="18"/>
          </w:rPr>
          <w:t>nt</w:t>
        </w:r>
      </w:ins>
      <w:ins w:id="35" w:author="Kaxiong" w:date="2021-03-11T13:10:00Z">
        <w:r w:rsidR="00A86B12" w:rsidRPr="0040414A">
          <w:rPr>
            <w:rFonts w:ascii="Arial" w:hAnsi="Arial" w:cs="Arial"/>
            <w:sz w:val="18"/>
            <w:szCs w:val="18"/>
          </w:rPr>
          <w:t>suam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xyuas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40414A">
        <w:rPr>
          <w:rFonts w:ascii="Arial" w:hAnsi="Arial" w:cs="Arial"/>
          <w:sz w:val="18"/>
          <w:szCs w:val="18"/>
        </w:rPr>
        <w:t>hais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tseg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piav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qhia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tias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yog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vim li </w:t>
      </w:r>
      <w:proofErr w:type="spellStart"/>
      <w:r w:rsidRPr="0040414A">
        <w:rPr>
          <w:rFonts w:ascii="Arial" w:hAnsi="Arial" w:cs="Arial"/>
          <w:sz w:val="18"/>
          <w:szCs w:val="18"/>
        </w:rPr>
        <w:t>cas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cheeb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ntawv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thiaj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li </w:t>
      </w:r>
      <w:del w:id="36" w:author="Kaxiong" w:date="2021-03-11T13:11:00Z">
        <w:r w:rsidRPr="0040414A" w:rsidDel="005834D0">
          <w:rPr>
            <w:rFonts w:ascii="Arial" w:hAnsi="Arial" w:cs="Arial"/>
            <w:sz w:val="18"/>
            <w:szCs w:val="18"/>
          </w:rPr>
          <w:delText>npaj</w:delText>
        </w:r>
      </w:del>
      <w:ins w:id="37" w:author="Kaxiong" w:date="2021-03-11T13:11:00Z">
        <w:r w:rsidR="005834D0" w:rsidRPr="0040414A">
          <w:rPr>
            <w:rFonts w:ascii="Arial" w:hAnsi="Arial" w:cs="Arial"/>
            <w:sz w:val="18"/>
            <w:szCs w:val="18"/>
          </w:rPr>
          <w:t>tau</w:t>
        </w:r>
      </w:ins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thov</w:t>
      </w:r>
      <w:proofErr w:type="spellEnd"/>
      <w:ins w:id="38" w:author="Kaxiong" w:date="2021-03-11T13:11:00Z">
        <w:r w:rsidR="005834D0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834D0" w:rsidRPr="0040414A">
          <w:rPr>
            <w:rFonts w:ascii="Arial" w:hAnsi="Arial" w:cs="Arial"/>
            <w:sz w:val="18"/>
            <w:szCs w:val="18"/>
          </w:rPr>
          <w:t>kom</w:t>
        </w:r>
        <w:proofErr w:type="spellEnd"/>
        <w:r w:rsidR="005834D0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834D0" w:rsidRPr="0040414A">
          <w:rPr>
            <w:rFonts w:ascii="Arial" w:hAnsi="Arial" w:cs="Arial"/>
            <w:sz w:val="18"/>
            <w:szCs w:val="18"/>
          </w:rPr>
          <w:t>ua</w:t>
        </w:r>
        <w:proofErr w:type="spellEnd"/>
        <w:r w:rsidR="005834D0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834D0" w:rsidRPr="0040414A">
          <w:rPr>
            <w:rFonts w:ascii="Arial" w:hAnsi="Arial" w:cs="Arial"/>
            <w:sz w:val="18"/>
            <w:szCs w:val="18"/>
          </w:rPr>
          <w:t>qhov</w:t>
        </w:r>
        <w:proofErr w:type="spellEnd"/>
        <w:r w:rsidR="005834D0" w:rsidRPr="0040414A">
          <w:rPr>
            <w:rFonts w:ascii="Arial" w:hAnsi="Arial" w:cs="Arial"/>
            <w:sz w:val="18"/>
            <w:szCs w:val="18"/>
          </w:rPr>
          <w:t xml:space="preserve"> no</w:t>
        </w:r>
      </w:ins>
      <w:r w:rsidRPr="0040414A">
        <w:rPr>
          <w:rFonts w:ascii="Arial" w:hAnsi="Arial" w:cs="Arial"/>
          <w:sz w:val="18"/>
          <w:szCs w:val="18"/>
        </w:rPr>
        <w:t>,</w:t>
      </w:r>
      <w:ins w:id="39" w:author="Kaxiong" w:date="2021-03-11T13:13:00Z">
        <w:r w:rsidR="005834D0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834D0" w:rsidRPr="0040414A">
          <w:rPr>
            <w:rFonts w:ascii="Arial" w:hAnsi="Arial" w:cs="Arial"/>
            <w:sz w:val="18"/>
            <w:szCs w:val="18"/>
          </w:rPr>
          <w:t>kev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qhia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lwm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xaiv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tau </w:t>
      </w:r>
      <w:del w:id="40" w:author="Kaxiong" w:date="2021-03-11T13:17:00Z">
        <w:r w:rsidRPr="0040414A" w:rsidDel="005834D0">
          <w:rPr>
            <w:rFonts w:ascii="Arial" w:hAnsi="Arial" w:cs="Arial"/>
            <w:sz w:val="18"/>
            <w:szCs w:val="18"/>
          </w:rPr>
          <w:delText>txiav txim siab</w:delText>
        </w:r>
      </w:del>
      <w:proofErr w:type="spellStart"/>
      <w:ins w:id="41" w:author="Kaxiong" w:date="2021-03-11T13:28:00Z">
        <w:r w:rsidR="009936C5" w:rsidRPr="0040414A">
          <w:rPr>
            <w:rFonts w:ascii="Arial" w:hAnsi="Arial" w:cs="Arial"/>
            <w:sz w:val="18"/>
            <w:szCs w:val="18"/>
          </w:rPr>
          <w:t>xav</w:t>
        </w:r>
      </w:ins>
      <w:proofErr w:type="spellEnd"/>
      <w:ins w:id="42" w:author="Kaxiong" w:date="2021-03-11T13:17:00Z">
        <w:r w:rsidR="005834D0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834D0" w:rsidRPr="0040414A">
          <w:rPr>
            <w:rFonts w:ascii="Arial" w:hAnsi="Arial" w:cs="Arial"/>
            <w:sz w:val="18"/>
            <w:szCs w:val="18"/>
          </w:rPr>
          <w:t>txog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thiab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yog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vim li </w:t>
      </w:r>
      <w:proofErr w:type="spellStart"/>
      <w:r w:rsidRPr="0040414A">
        <w:rPr>
          <w:rFonts w:ascii="Arial" w:hAnsi="Arial" w:cs="Arial"/>
          <w:sz w:val="18"/>
          <w:szCs w:val="18"/>
        </w:rPr>
        <w:t>cas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xaiv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thiaj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raug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tsis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lees, </w:t>
      </w:r>
      <w:proofErr w:type="spellStart"/>
      <w:r w:rsidRPr="0040414A">
        <w:rPr>
          <w:rFonts w:ascii="Arial" w:hAnsi="Arial" w:cs="Arial"/>
          <w:sz w:val="18"/>
          <w:szCs w:val="18"/>
        </w:rPr>
        <w:t>thiab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lwm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yam </w:t>
      </w:r>
      <w:proofErr w:type="spellStart"/>
      <w:r w:rsidRPr="0040414A">
        <w:rPr>
          <w:rFonts w:ascii="Arial" w:hAnsi="Arial" w:cs="Arial"/>
          <w:sz w:val="18"/>
          <w:szCs w:val="18"/>
        </w:rPr>
        <w:t>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tshuam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rau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hauv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qhov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thov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no. </w:t>
      </w:r>
      <w:proofErr w:type="spellStart"/>
      <w:r w:rsidRPr="0040414A">
        <w:rPr>
          <w:rFonts w:ascii="Arial" w:hAnsi="Arial" w:cs="Arial"/>
          <w:sz w:val="18"/>
          <w:szCs w:val="18"/>
        </w:rPr>
        <w:t>Koj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43" w:author="Kaxiong" w:date="2021-03-11T13:14:00Z">
        <w:r w:rsidRPr="0040414A" w:rsidDel="005834D0">
          <w:rPr>
            <w:rFonts w:ascii="Arial" w:hAnsi="Arial" w:cs="Arial"/>
            <w:sz w:val="18"/>
            <w:szCs w:val="18"/>
          </w:rPr>
          <w:delText xml:space="preserve">yuav </w:delText>
        </w:r>
      </w:del>
      <w:del w:id="44" w:author="Kaxiong" w:date="2021-03-11T13:15:00Z">
        <w:r w:rsidRPr="0040414A" w:rsidDel="005834D0">
          <w:rPr>
            <w:rFonts w:ascii="Arial" w:hAnsi="Arial" w:cs="Arial"/>
            <w:sz w:val="18"/>
            <w:szCs w:val="18"/>
          </w:rPr>
          <w:delText>tsum sau</w:delText>
        </w:r>
      </w:del>
      <w:ins w:id="45" w:author="Kaxiong" w:date="2021-03-11T13:15:00Z">
        <w:r w:rsidR="005834D0" w:rsidRPr="0040414A">
          <w:rPr>
            <w:rFonts w:ascii="Arial" w:hAnsi="Arial" w:cs="Arial"/>
            <w:sz w:val="18"/>
            <w:szCs w:val="18"/>
          </w:rPr>
          <w:t>li</w:t>
        </w:r>
      </w:ins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ntawv</w:t>
      </w:r>
      <w:proofErr w:type="spellEnd"/>
      <w:ins w:id="46" w:author="Kaxiong" w:date="2021-03-11T13:15:00Z">
        <w:r w:rsidR="005834D0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834D0" w:rsidRPr="0040414A">
          <w:rPr>
            <w:rFonts w:ascii="Arial" w:hAnsi="Arial" w:cs="Arial"/>
            <w:sz w:val="18"/>
            <w:szCs w:val="18"/>
          </w:rPr>
          <w:t>sau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tso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cai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47" w:author="Kaxiong" w:date="2021-03-11T13:15:00Z">
        <w:r w:rsidR="005834D0" w:rsidRPr="0040414A">
          <w:rPr>
            <w:rFonts w:ascii="Arial" w:hAnsi="Arial" w:cs="Arial"/>
            <w:sz w:val="18"/>
            <w:szCs w:val="18"/>
          </w:rPr>
          <w:t>yuav</w:t>
        </w:r>
        <w:proofErr w:type="spellEnd"/>
        <w:r w:rsidR="005834D0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834D0" w:rsidRPr="0040414A">
          <w:rPr>
            <w:rFonts w:ascii="Arial" w:hAnsi="Arial" w:cs="Arial"/>
            <w:sz w:val="18"/>
            <w:szCs w:val="18"/>
          </w:rPr>
          <w:t>raug</w:t>
        </w:r>
        <w:proofErr w:type="spellEnd"/>
        <w:r w:rsidR="005834D0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834D0" w:rsidRPr="0040414A">
          <w:rPr>
            <w:rFonts w:ascii="Arial" w:hAnsi="Arial" w:cs="Arial"/>
            <w:sz w:val="18"/>
            <w:szCs w:val="18"/>
          </w:rPr>
          <w:t>xa</w:t>
        </w:r>
        <w:proofErr w:type="spellEnd"/>
        <w:r w:rsidR="005834D0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ua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ntej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peb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ntsuam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xyuas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koj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tus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me</w:t>
      </w:r>
      <w:ins w:id="48" w:author="Kaxiong" w:date="2021-03-11T13:15:00Z">
        <w:r w:rsidR="005834D0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nyuam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txhawm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rau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49" w:author="Kaxiong" w:date="2021-03-11T13:16:00Z">
        <w:r w:rsidRPr="0040414A" w:rsidDel="005834D0">
          <w:rPr>
            <w:rFonts w:ascii="Arial" w:hAnsi="Arial" w:cs="Arial"/>
            <w:sz w:val="18"/>
            <w:szCs w:val="18"/>
          </w:rPr>
          <w:delText>tau</w:delText>
        </w:r>
      </w:del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txia</w:t>
      </w:r>
      <w:ins w:id="50" w:author="Kaxiong" w:date="2021-03-11T13:17:00Z">
        <w:r w:rsidR="005834D0" w:rsidRPr="0040414A">
          <w:rPr>
            <w:rFonts w:ascii="Arial" w:hAnsi="Arial" w:cs="Arial"/>
            <w:sz w:val="18"/>
            <w:szCs w:val="18"/>
          </w:rPr>
          <w:t>v</w:t>
        </w:r>
      </w:ins>
      <w:proofErr w:type="spellEnd"/>
      <w:del w:id="51" w:author="Kaxiong" w:date="2021-03-11T13:17:00Z">
        <w:r w:rsidRPr="0040414A" w:rsidDel="005834D0">
          <w:rPr>
            <w:rFonts w:ascii="Arial" w:hAnsi="Arial" w:cs="Arial"/>
            <w:sz w:val="18"/>
            <w:szCs w:val="18"/>
          </w:rPr>
          <w:delText>s</w:delText>
        </w:r>
      </w:del>
      <w:ins w:id="52" w:author="Kaxiong" w:date="2021-03-11T13:17:00Z">
        <w:r w:rsidR="005834D0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834D0" w:rsidRPr="0040414A">
          <w:rPr>
            <w:rFonts w:ascii="Arial" w:hAnsi="Arial" w:cs="Arial"/>
            <w:sz w:val="18"/>
            <w:szCs w:val="18"/>
          </w:rPr>
          <w:t>txim</w:t>
        </w:r>
        <w:proofErr w:type="spellEnd"/>
        <w:r w:rsidR="005834D0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ins w:id="53" w:author="Kaxiong" w:date="2021-03-11T13:18:00Z">
        <w:r w:rsidR="005834D0" w:rsidRPr="0040414A">
          <w:rPr>
            <w:rFonts w:ascii="Arial" w:hAnsi="Arial" w:cs="Arial"/>
            <w:sz w:val="18"/>
            <w:szCs w:val="18"/>
          </w:rPr>
          <w:t>kev</w:t>
        </w:r>
        <w:proofErr w:type="spellEnd"/>
        <w:r w:rsidR="005834D0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834D0" w:rsidRPr="0040414A">
          <w:rPr>
            <w:rFonts w:ascii="Arial" w:hAnsi="Arial" w:cs="Arial"/>
            <w:sz w:val="18"/>
            <w:szCs w:val="18"/>
          </w:rPr>
          <w:t>pib</w:t>
        </w:r>
        <w:proofErr w:type="spellEnd"/>
        <w:r w:rsidR="005834D0" w:rsidRPr="0040414A">
          <w:rPr>
            <w:rFonts w:ascii="Arial" w:hAnsi="Arial" w:cs="Arial"/>
            <w:sz w:val="18"/>
            <w:szCs w:val="18"/>
          </w:rPr>
          <w:t xml:space="preserve"> los sis </w:t>
        </w:r>
        <w:proofErr w:type="spellStart"/>
        <w:r w:rsidR="005834D0" w:rsidRPr="0040414A">
          <w:rPr>
            <w:rFonts w:ascii="Arial" w:hAnsi="Arial" w:cs="Arial"/>
            <w:sz w:val="18"/>
            <w:szCs w:val="18"/>
          </w:rPr>
          <w:t>kev</w:t>
        </w:r>
        <w:proofErr w:type="spellEnd"/>
        <w:r w:rsidR="005834D0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834D0" w:rsidRPr="0040414A">
          <w:rPr>
            <w:rFonts w:ascii="Arial" w:hAnsi="Arial" w:cs="Arial"/>
            <w:sz w:val="18"/>
            <w:szCs w:val="18"/>
          </w:rPr>
          <w:t>muaj</w:t>
        </w:r>
        <w:proofErr w:type="spellEnd"/>
        <w:r w:rsidR="005834D0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834D0" w:rsidRPr="0040414A">
          <w:rPr>
            <w:rFonts w:ascii="Arial" w:hAnsi="Arial" w:cs="Arial"/>
            <w:sz w:val="18"/>
            <w:szCs w:val="18"/>
          </w:rPr>
          <w:t>cai</w:t>
        </w:r>
      </w:ins>
      <w:proofErr w:type="spellEnd"/>
      <w:ins w:id="54" w:author="Kaxiong" w:date="2021-03-11T13:19:00Z">
        <w:r w:rsidR="005834D0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834D0" w:rsidRPr="0040414A">
          <w:rPr>
            <w:rFonts w:ascii="Arial" w:hAnsi="Arial" w:cs="Arial"/>
            <w:sz w:val="18"/>
            <w:szCs w:val="18"/>
          </w:rPr>
          <w:t>rau</w:t>
        </w:r>
        <w:proofErr w:type="spellEnd"/>
        <w:r w:rsidR="005834D0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834D0" w:rsidRPr="0040414A">
          <w:rPr>
            <w:rFonts w:ascii="Arial" w:hAnsi="Arial" w:cs="Arial"/>
            <w:sz w:val="18"/>
            <w:szCs w:val="18"/>
          </w:rPr>
          <w:t>cov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55" w:author="Kaxiong" w:date="2021-03-11T13:22:00Z">
        <w:r w:rsidR="009936C5" w:rsidRPr="0040414A">
          <w:rPr>
            <w:rFonts w:ascii="Arial" w:hAnsi="Arial" w:cs="Arial"/>
            <w:sz w:val="18"/>
            <w:szCs w:val="18"/>
          </w:rPr>
          <w:t>kev</w:t>
        </w:r>
        <w:proofErr w:type="spellEnd"/>
        <w:r w:rsidR="009936C5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936C5" w:rsidRPr="0040414A">
          <w:rPr>
            <w:rFonts w:ascii="Arial" w:hAnsi="Arial" w:cs="Arial"/>
            <w:sz w:val="18"/>
            <w:szCs w:val="18"/>
          </w:rPr>
          <w:t>pab</w:t>
        </w:r>
        <w:proofErr w:type="spellEnd"/>
        <w:r w:rsidR="009936C5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936C5" w:rsidRPr="0040414A">
          <w:rPr>
            <w:rFonts w:ascii="Arial" w:hAnsi="Arial" w:cs="Arial"/>
            <w:sz w:val="18"/>
            <w:szCs w:val="18"/>
          </w:rPr>
          <w:t>cuam</w:t>
        </w:r>
        <w:proofErr w:type="spellEnd"/>
        <w:r w:rsidR="009936C5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tshwj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xeeb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thawj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zaug</w:t>
      </w:r>
      <w:proofErr w:type="spellEnd"/>
      <w:ins w:id="56" w:author="Kaxiong" w:date="2021-03-11T13:19:00Z">
        <w:r w:rsidR="005834D0" w:rsidRPr="0040414A">
          <w:rPr>
            <w:rFonts w:ascii="Arial" w:hAnsi="Arial" w:cs="Arial"/>
            <w:sz w:val="18"/>
            <w:szCs w:val="18"/>
          </w:rPr>
          <w:t>.</w:t>
        </w:r>
      </w:ins>
      <w:del w:id="57" w:author="Kaxiong" w:date="2021-03-11T13:19:00Z">
        <w:r w:rsidRPr="0040414A" w:rsidDel="005834D0">
          <w:rPr>
            <w:rFonts w:ascii="Arial" w:hAnsi="Arial" w:cs="Arial"/>
            <w:sz w:val="18"/>
            <w:szCs w:val="18"/>
          </w:rPr>
          <w:delText xml:space="preserve"> los sis txuas ntxiv.</w:delText>
        </w:r>
      </w:del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Koj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muaj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cai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paub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txheej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txheem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ntsuas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thiab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hom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ntsuas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yuav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muab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rau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koj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tus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me</w:t>
      </w:r>
      <w:ins w:id="58" w:author="Kaxiong" w:date="2021-03-11T13:20:00Z">
        <w:r w:rsidR="009936C5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nyuam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. Tom </w:t>
      </w:r>
      <w:proofErr w:type="spellStart"/>
      <w:r w:rsidRPr="0040414A">
        <w:rPr>
          <w:rFonts w:ascii="Arial" w:hAnsi="Arial" w:cs="Arial"/>
          <w:sz w:val="18"/>
          <w:szCs w:val="18"/>
        </w:rPr>
        <w:t>qab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qhov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ntsuam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xyuas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tiav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lawm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0414A">
        <w:rPr>
          <w:rFonts w:ascii="Arial" w:hAnsi="Arial" w:cs="Arial"/>
          <w:sz w:val="18"/>
          <w:szCs w:val="18"/>
        </w:rPr>
        <w:t>koj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yuav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40414A">
        <w:rPr>
          <w:rFonts w:ascii="Arial" w:hAnsi="Arial" w:cs="Arial"/>
          <w:sz w:val="18"/>
          <w:szCs w:val="18"/>
        </w:rPr>
        <w:t>txais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ib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tsab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ntawv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qhia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lub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rooj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Pr="0040414A">
        <w:rPr>
          <w:rFonts w:ascii="Arial" w:hAnsi="Arial" w:cs="Arial"/>
          <w:sz w:val="18"/>
          <w:szCs w:val="18"/>
        </w:rPr>
        <w:t>tham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40414A">
        <w:rPr>
          <w:rFonts w:ascii="Arial" w:hAnsi="Arial" w:cs="Arial"/>
          <w:sz w:val="18"/>
          <w:szCs w:val="18"/>
        </w:rPr>
        <w:t>txhawm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rau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tham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txiaj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ntsig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ntsuam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xyuas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40414A">
        <w:rPr>
          <w:rFonts w:ascii="Arial" w:hAnsi="Arial" w:cs="Arial"/>
          <w:sz w:val="18"/>
          <w:szCs w:val="18"/>
        </w:rPr>
        <w:t>Yog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tias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koj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tus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me</w:t>
      </w:r>
      <w:ins w:id="59" w:author="Kaxiong" w:date="2021-03-11T13:21:00Z">
        <w:r w:rsidR="009936C5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nyuam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raug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pom </w:t>
      </w:r>
      <w:proofErr w:type="spellStart"/>
      <w:r w:rsidRPr="0040414A">
        <w:rPr>
          <w:rFonts w:ascii="Arial" w:hAnsi="Arial" w:cs="Arial"/>
          <w:sz w:val="18"/>
          <w:szCs w:val="18"/>
        </w:rPr>
        <w:t>tias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tsim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nyog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40414A">
        <w:rPr>
          <w:rFonts w:ascii="Arial" w:hAnsi="Arial" w:cs="Arial"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ins w:id="60" w:author="Kaxiong" w:date="2021-03-11T13:21:00Z">
        <w:r w:rsidR="009936C5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936C5" w:rsidRPr="0040414A">
          <w:rPr>
            <w:rFonts w:ascii="Arial" w:hAnsi="Arial" w:cs="Arial"/>
            <w:sz w:val="18"/>
            <w:szCs w:val="18"/>
          </w:rPr>
          <w:t>pab</w:t>
        </w:r>
        <w:proofErr w:type="spellEnd"/>
        <w:r w:rsidR="009936C5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936C5" w:rsidRPr="0040414A">
          <w:rPr>
            <w:rFonts w:ascii="Arial" w:hAnsi="Arial" w:cs="Arial"/>
            <w:sz w:val="18"/>
            <w:szCs w:val="18"/>
          </w:rPr>
          <w:t>cuam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tshwj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xeeb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, </w:t>
      </w:r>
      <w:del w:id="61" w:author="Kaxiong" w:date="2021-03-11T13:22:00Z">
        <w:r w:rsidRPr="0040414A" w:rsidDel="009936C5">
          <w:rPr>
            <w:rFonts w:ascii="Arial" w:hAnsi="Arial" w:cs="Arial"/>
            <w:sz w:val="18"/>
            <w:szCs w:val="18"/>
          </w:rPr>
          <w:delText>Qhov c</w:delText>
        </w:r>
      </w:del>
      <w:del w:id="62" w:author="Kaxiong" w:date="2021-03-11T13:23:00Z">
        <w:r w:rsidRPr="0040414A" w:rsidDel="009936C5">
          <w:rPr>
            <w:rFonts w:ascii="Arial" w:hAnsi="Arial" w:cs="Arial"/>
            <w:sz w:val="18"/>
            <w:szCs w:val="18"/>
          </w:rPr>
          <w:delText>hawm ua hauj lwm</w:delText>
        </w:r>
      </w:del>
      <w:proofErr w:type="spellStart"/>
      <w:ins w:id="63" w:author="Kaxiong" w:date="2021-03-11T13:23:00Z">
        <w:r w:rsidR="009936C5" w:rsidRPr="0040414A">
          <w:rPr>
            <w:rFonts w:ascii="Arial" w:hAnsi="Arial" w:cs="Arial"/>
            <w:sz w:val="18"/>
            <w:szCs w:val="18"/>
          </w:rPr>
          <w:t>tas</w:t>
        </w:r>
        <w:proofErr w:type="spellEnd"/>
        <w:r w:rsidR="009936C5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936C5" w:rsidRPr="0040414A">
          <w:rPr>
            <w:rFonts w:ascii="Arial" w:hAnsi="Arial" w:cs="Arial"/>
            <w:sz w:val="18"/>
            <w:szCs w:val="18"/>
          </w:rPr>
          <w:t>nrho</w:t>
        </w:r>
        <w:proofErr w:type="spellEnd"/>
        <w:r w:rsidR="009936C5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ins w:id="64" w:author="Kaxiong" w:date="2021-03-11T13:24:00Z">
        <w:r w:rsidR="009936C5" w:rsidRPr="0040414A">
          <w:rPr>
            <w:rFonts w:ascii="Arial" w:hAnsi="Arial" w:cs="Arial"/>
            <w:sz w:val="18"/>
            <w:szCs w:val="18"/>
          </w:rPr>
          <w:t>thaj</w:t>
        </w:r>
        <w:proofErr w:type="spellEnd"/>
        <w:r w:rsidR="009936C5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936C5" w:rsidRPr="0040414A">
          <w:rPr>
            <w:rFonts w:ascii="Arial" w:hAnsi="Arial" w:cs="Arial"/>
            <w:sz w:val="18"/>
            <w:szCs w:val="18"/>
          </w:rPr>
          <w:t>tsam</w:t>
        </w:r>
        <w:proofErr w:type="spellEnd"/>
        <w:r w:rsidR="009936C5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936C5" w:rsidRPr="0040414A">
          <w:rPr>
            <w:rFonts w:ascii="Arial" w:hAnsi="Arial" w:cs="Arial"/>
            <w:sz w:val="18"/>
            <w:szCs w:val="18"/>
          </w:rPr>
          <w:t>ntawm</w:t>
        </w:r>
      </w:ins>
      <w:proofErr w:type="spellEnd"/>
      <w:del w:id="65" w:author="Kaxiong" w:date="2021-03-11T13:24:00Z">
        <w:r w:rsidRPr="0040414A" w:rsidDel="009936C5">
          <w:rPr>
            <w:rFonts w:ascii="Arial" w:hAnsi="Arial" w:cs="Arial"/>
            <w:sz w:val="18"/>
            <w:szCs w:val="18"/>
          </w:rPr>
          <w:delText xml:space="preserve"> yuav tham txog</w:delText>
        </w:r>
      </w:del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pab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66" w:author="Kaxiong" w:date="2021-03-11T13:25:00Z">
        <w:r w:rsidRPr="0040414A" w:rsidDel="009936C5">
          <w:rPr>
            <w:rFonts w:ascii="Arial" w:hAnsi="Arial" w:cs="Arial"/>
            <w:sz w:val="18"/>
            <w:szCs w:val="18"/>
          </w:rPr>
          <w:delText>tag nrho</w:delText>
        </w:r>
      </w:del>
      <w:proofErr w:type="spellStart"/>
      <w:ins w:id="67" w:author="Kaxiong" w:date="2021-03-11T13:25:00Z">
        <w:r w:rsidR="009936C5" w:rsidRPr="0040414A">
          <w:rPr>
            <w:rFonts w:ascii="Arial" w:hAnsi="Arial" w:cs="Arial"/>
            <w:sz w:val="18"/>
            <w:szCs w:val="18"/>
          </w:rPr>
          <w:t>yuav</w:t>
        </w:r>
        <w:proofErr w:type="spellEnd"/>
        <w:r w:rsidR="009936C5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936C5" w:rsidRPr="0040414A">
          <w:rPr>
            <w:rFonts w:ascii="Arial" w:hAnsi="Arial" w:cs="Arial"/>
            <w:sz w:val="18"/>
            <w:szCs w:val="18"/>
          </w:rPr>
          <w:t>raug</w:t>
        </w:r>
        <w:proofErr w:type="spellEnd"/>
        <w:r w:rsidR="009936C5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936C5" w:rsidRPr="0040414A">
          <w:rPr>
            <w:rFonts w:ascii="Arial" w:hAnsi="Arial" w:cs="Arial"/>
            <w:sz w:val="18"/>
            <w:szCs w:val="18"/>
          </w:rPr>
          <w:t>tham</w:t>
        </w:r>
        <w:proofErr w:type="spellEnd"/>
        <w:r w:rsidR="009936C5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936C5" w:rsidRPr="0040414A">
          <w:rPr>
            <w:rFonts w:ascii="Arial" w:hAnsi="Arial" w:cs="Arial"/>
            <w:sz w:val="18"/>
            <w:szCs w:val="18"/>
          </w:rPr>
          <w:t>txog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>.</w:t>
      </w:r>
    </w:p>
    <w:p w14:paraId="4ACAFE27" w14:textId="33E4E1B0" w:rsidR="00924D83" w:rsidRPr="0040414A" w:rsidRDefault="00924D83" w:rsidP="00924D83">
      <w:pPr>
        <w:rPr>
          <w:rFonts w:ascii="Arial" w:hAnsi="Arial" w:cs="Arial"/>
          <w:b/>
          <w:bCs/>
          <w:sz w:val="18"/>
          <w:szCs w:val="18"/>
        </w:rPr>
      </w:pP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Nqe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lus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piav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ntawm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qhov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ntsuam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xyuas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ins w:id="68" w:author="Kaxiong" w:date="2021-03-11T13:29:00Z">
        <w:r w:rsidR="009936C5" w:rsidRPr="0040414A">
          <w:rPr>
            <w:rFonts w:ascii="Arial" w:hAnsi="Arial" w:cs="Arial"/>
            <w:b/>
            <w:bCs/>
            <w:sz w:val="18"/>
            <w:szCs w:val="18"/>
          </w:rPr>
          <w:t>uas</w:t>
        </w:r>
        <w:proofErr w:type="spellEnd"/>
        <w:r w:rsidR="009936C5" w:rsidRPr="0040414A">
          <w:rPr>
            <w:rFonts w:ascii="Arial" w:hAnsi="Arial" w:cs="Arial"/>
            <w:b/>
            <w:bCs/>
            <w:sz w:val="18"/>
            <w:szCs w:val="18"/>
          </w:rPr>
          <w:t xml:space="preserve"> tau </w:t>
        </w:r>
      </w:ins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thov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>:</w:t>
      </w:r>
    </w:p>
    <w:p w14:paraId="6884F71B" w14:textId="20A3F9B7" w:rsidR="00924D83" w:rsidRPr="0040414A" w:rsidRDefault="00924D83" w:rsidP="00E224CB">
      <w:pPr>
        <w:jc w:val="both"/>
        <w:rPr>
          <w:rFonts w:ascii="Arial" w:hAnsi="Arial" w:cs="Arial"/>
          <w:sz w:val="18"/>
          <w:szCs w:val="18"/>
        </w:rPr>
      </w:pPr>
      <w:r w:rsidRPr="0040414A">
        <w:rPr>
          <w:rFonts w:ascii="Arial" w:hAnsi="Arial" w:cs="Arial"/>
          <w:sz w:val="18"/>
          <w:szCs w:val="18"/>
        </w:rPr>
        <w:t xml:space="preserve">Kev </w:t>
      </w:r>
      <w:del w:id="69" w:author="Kaxiong" w:date="2021-03-11T13:29:00Z">
        <w:r w:rsidRPr="0040414A" w:rsidDel="009936C5">
          <w:rPr>
            <w:rFonts w:ascii="Arial" w:hAnsi="Arial" w:cs="Arial"/>
            <w:sz w:val="18"/>
            <w:szCs w:val="18"/>
          </w:rPr>
          <w:delText xml:space="preserve">soj </w:delText>
        </w:r>
      </w:del>
      <w:proofErr w:type="spellStart"/>
      <w:r w:rsidRPr="0040414A">
        <w:rPr>
          <w:rFonts w:ascii="Arial" w:hAnsi="Arial" w:cs="Arial"/>
          <w:sz w:val="18"/>
          <w:szCs w:val="18"/>
        </w:rPr>
        <w:t>ntsuam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70" w:author="Kaxiong" w:date="2021-03-11T13:29:00Z">
        <w:r w:rsidR="009936C5" w:rsidRPr="0040414A">
          <w:rPr>
            <w:rFonts w:ascii="Arial" w:hAnsi="Arial" w:cs="Arial"/>
            <w:sz w:val="18"/>
            <w:szCs w:val="18"/>
          </w:rPr>
          <w:t>xyuas</w:t>
        </w:r>
        <w:proofErr w:type="spellEnd"/>
        <w:r w:rsidR="009936C5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yuav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71" w:author="Kaxiong" w:date="2021-03-11T13:29:00Z">
        <w:r w:rsidR="009936C5" w:rsidRPr="0040414A">
          <w:rPr>
            <w:rFonts w:ascii="Arial" w:hAnsi="Arial" w:cs="Arial"/>
            <w:sz w:val="18"/>
            <w:szCs w:val="18"/>
          </w:rPr>
          <w:t>raug</w:t>
        </w:r>
        <w:proofErr w:type="spellEnd"/>
        <w:r w:rsidR="009936C5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ua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40414A">
        <w:rPr>
          <w:rFonts w:ascii="Arial" w:hAnsi="Arial" w:cs="Arial"/>
          <w:sz w:val="18"/>
          <w:szCs w:val="18"/>
        </w:rPr>
        <w:t>ntawm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neeg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ua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hauj</w:t>
      </w:r>
      <w:proofErr w:type="spellEnd"/>
      <w:ins w:id="72" w:author="Kaxiong" w:date="2021-03-11T13:30:00Z">
        <w:r w:rsidR="009936C5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lwm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tsim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nyog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0414A">
        <w:rPr>
          <w:rFonts w:ascii="Arial" w:hAnsi="Arial" w:cs="Arial"/>
          <w:sz w:val="18"/>
          <w:szCs w:val="18"/>
        </w:rPr>
        <w:t>thiab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thaum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tsim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nyog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, </w:t>
      </w:r>
      <w:del w:id="73" w:author="Kaxiong" w:date="2021-03-11T13:30:00Z">
        <w:r w:rsidRPr="0040414A" w:rsidDel="009936C5">
          <w:rPr>
            <w:rFonts w:ascii="Arial" w:hAnsi="Arial" w:cs="Arial"/>
            <w:sz w:val="18"/>
            <w:szCs w:val="18"/>
          </w:rPr>
          <w:delText>tus</w:delText>
        </w:r>
      </w:del>
      <w:proofErr w:type="spellStart"/>
      <w:ins w:id="74" w:author="Kaxiong" w:date="2021-03-11T13:30:00Z">
        <w:r w:rsidR="009936C5" w:rsidRPr="0040414A">
          <w:rPr>
            <w:rFonts w:ascii="Arial" w:hAnsi="Arial" w:cs="Arial"/>
            <w:sz w:val="18"/>
            <w:szCs w:val="18"/>
          </w:rPr>
          <w:t>cov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neeg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txhais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lus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tus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neeg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yam </w:t>
      </w:r>
      <w:proofErr w:type="spellStart"/>
      <w:r w:rsidRPr="0040414A">
        <w:rPr>
          <w:rFonts w:ascii="Arial" w:hAnsi="Arial" w:cs="Arial"/>
          <w:sz w:val="18"/>
          <w:szCs w:val="18"/>
        </w:rPr>
        <w:t>lus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75" w:author="Kaxiong" w:date="2021-03-11T13:31:00Z">
        <w:r w:rsidRPr="0040414A" w:rsidDel="00F36E6E">
          <w:rPr>
            <w:rFonts w:ascii="Arial" w:hAnsi="Arial" w:cs="Arial"/>
            <w:sz w:val="18"/>
            <w:szCs w:val="18"/>
          </w:rPr>
          <w:delText>tshwj xeeb</w:delText>
        </w:r>
      </w:del>
      <w:proofErr w:type="spellStart"/>
      <w:ins w:id="76" w:author="Kaxiong" w:date="2021-03-11T13:31:00Z">
        <w:r w:rsidR="00F36E6E" w:rsidRPr="0040414A">
          <w:rPr>
            <w:rFonts w:ascii="Arial" w:hAnsi="Arial" w:cs="Arial"/>
            <w:sz w:val="18"/>
            <w:szCs w:val="18"/>
          </w:rPr>
          <w:t>ib</w:t>
        </w:r>
        <w:proofErr w:type="spellEnd"/>
        <w:r w:rsidR="00F36E6E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36E6E" w:rsidRPr="0040414A">
          <w:rPr>
            <w:rFonts w:ascii="Arial" w:hAnsi="Arial" w:cs="Arial"/>
            <w:sz w:val="18"/>
            <w:szCs w:val="18"/>
          </w:rPr>
          <w:t>txwm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yuav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raug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siv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. </w:t>
      </w:r>
      <w:proofErr w:type="spellStart"/>
      <w:ins w:id="77" w:author="Kaxiong" w:date="2021-03-11T13:33:00Z">
        <w:r w:rsidR="00F36E6E" w:rsidRPr="0040414A">
          <w:rPr>
            <w:rFonts w:ascii="Arial" w:hAnsi="Arial" w:cs="Arial"/>
            <w:sz w:val="18"/>
            <w:szCs w:val="18"/>
          </w:rPr>
          <w:t>Cov</w:t>
        </w:r>
        <w:proofErr w:type="spellEnd"/>
        <w:r w:rsidR="00F36E6E" w:rsidRPr="0040414A">
          <w:rPr>
            <w:rFonts w:ascii="Arial" w:hAnsi="Arial" w:cs="Arial"/>
            <w:sz w:val="18"/>
            <w:szCs w:val="18"/>
          </w:rPr>
          <w:t xml:space="preserve"> </w:t>
        </w:r>
      </w:ins>
      <w:del w:id="78" w:author="Kaxiong" w:date="2021-03-11T13:33:00Z">
        <w:r w:rsidRPr="0040414A" w:rsidDel="00F36E6E">
          <w:rPr>
            <w:rFonts w:ascii="Arial" w:hAnsi="Arial" w:cs="Arial"/>
            <w:sz w:val="18"/>
            <w:szCs w:val="18"/>
          </w:rPr>
          <w:delText>K</w:delText>
        </w:r>
      </w:del>
      <w:proofErr w:type="spellStart"/>
      <w:ins w:id="79" w:author="Kaxiong" w:date="2021-03-11T13:33:00Z">
        <w:r w:rsidR="00F36E6E" w:rsidRPr="0040414A">
          <w:rPr>
            <w:rFonts w:ascii="Arial" w:hAnsi="Arial" w:cs="Arial"/>
            <w:sz w:val="18"/>
            <w:szCs w:val="18"/>
          </w:rPr>
          <w:t>k</w:t>
        </w:r>
      </w:ins>
      <w:r w:rsidRPr="0040414A">
        <w:rPr>
          <w:rFonts w:ascii="Arial" w:hAnsi="Arial" w:cs="Arial"/>
          <w:sz w:val="18"/>
          <w:szCs w:val="18"/>
        </w:rPr>
        <w:t>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ntsuam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80" w:author="Kaxiong" w:date="2021-03-11T13:33:00Z">
        <w:r w:rsidRPr="0040414A" w:rsidDel="00F36E6E">
          <w:rPr>
            <w:rFonts w:ascii="Arial" w:hAnsi="Arial" w:cs="Arial"/>
            <w:sz w:val="18"/>
            <w:szCs w:val="18"/>
          </w:rPr>
          <w:delText xml:space="preserve">xyuas </w:delText>
        </w:r>
      </w:del>
      <w:proofErr w:type="spellStart"/>
      <w:r w:rsidRPr="0040414A">
        <w:rPr>
          <w:rFonts w:ascii="Arial" w:hAnsi="Arial" w:cs="Arial"/>
          <w:sz w:val="18"/>
          <w:szCs w:val="18"/>
        </w:rPr>
        <w:t>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ua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raws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li </w:t>
      </w:r>
      <w:proofErr w:type="spellStart"/>
      <w:r w:rsidRPr="0040414A">
        <w:rPr>
          <w:rFonts w:ascii="Arial" w:hAnsi="Arial" w:cs="Arial"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ntsuas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81" w:author="Kaxiong" w:date="2021-03-11T13:33:00Z">
        <w:r w:rsidR="00F36E6E" w:rsidRPr="0040414A">
          <w:rPr>
            <w:rFonts w:ascii="Arial" w:hAnsi="Arial" w:cs="Arial"/>
            <w:sz w:val="18"/>
            <w:szCs w:val="18"/>
          </w:rPr>
          <w:t>xyuas</w:t>
        </w:r>
        <w:proofErr w:type="spellEnd"/>
        <w:r w:rsidR="00F36E6E" w:rsidRPr="0040414A">
          <w:rPr>
            <w:rFonts w:ascii="Arial" w:hAnsi="Arial" w:cs="Arial"/>
            <w:sz w:val="18"/>
            <w:szCs w:val="18"/>
          </w:rPr>
          <w:t xml:space="preserve"> </w:t>
        </w:r>
      </w:ins>
      <w:r w:rsidRPr="0040414A">
        <w:rPr>
          <w:rFonts w:ascii="Arial" w:hAnsi="Arial" w:cs="Arial"/>
          <w:sz w:val="18"/>
          <w:szCs w:val="18"/>
        </w:rPr>
        <w:t xml:space="preserve">no </w:t>
      </w:r>
      <w:proofErr w:type="spellStart"/>
      <w:ins w:id="82" w:author="Kaxiong" w:date="2021-03-11T13:34:00Z">
        <w:r w:rsidR="00F36E6E" w:rsidRPr="0040414A">
          <w:rPr>
            <w:rFonts w:ascii="Arial" w:hAnsi="Arial" w:cs="Arial"/>
            <w:sz w:val="18"/>
            <w:szCs w:val="18"/>
          </w:rPr>
          <w:t>tej</w:t>
        </w:r>
        <w:proofErr w:type="spellEnd"/>
        <w:r w:rsidR="00F36E6E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36E6E" w:rsidRPr="0040414A">
          <w:rPr>
            <w:rFonts w:ascii="Arial" w:hAnsi="Arial" w:cs="Arial"/>
            <w:sz w:val="18"/>
            <w:szCs w:val="18"/>
          </w:rPr>
          <w:t>zaum</w:t>
        </w:r>
        <w:proofErr w:type="spellEnd"/>
        <w:r w:rsidR="00F36E6E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suav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nrog</w:t>
      </w:r>
      <w:proofErr w:type="spellEnd"/>
      <w:ins w:id="83" w:author="Kaxiong" w:date="2021-03-11T13:34:00Z">
        <w:r w:rsidR="00F36E6E" w:rsidRPr="0040414A">
          <w:rPr>
            <w:rFonts w:ascii="Arial" w:hAnsi="Arial" w:cs="Arial"/>
            <w:sz w:val="18"/>
            <w:szCs w:val="18"/>
          </w:rPr>
          <w:t xml:space="preserve"> tib </w:t>
        </w:r>
        <w:proofErr w:type="spellStart"/>
        <w:r w:rsidR="00F36E6E" w:rsidRPr="0040414A">
          <w:rPr>
            <w:rFonts w:ascii="Arial" w:hAnsi="Arial" w:cs="Arial"/>
            <w:sz w:val="18"/>
            <w:szCs w:val="18"/>
          </w:rPr>
          <w:t>si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, tab sis </w:t>
      </w:r>
      <w:proofErr w:type="spellStart"/>
      <w:r w:rsidRPr="0040414A">
        <w:rPr>
          <w:rFonts w:ascii="Arial" w:hAnsi="Arial" w:cs="Arial"/>
          <w:sz w:val="18"/>
          <w:szCs w:val="18"/>
        </w:rPr>
        <w:t>tsis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txwv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rau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qhov</w:t>
      </w:r>
      <w:proofErr w:type="spellEnd"/>
      <w:ins w:id="84" w:author="Kaxiong" w:date="2021-03-11T13:36:00Z">
        <w:r w:rsidR="00F36E6E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36E6E" w:rsidRPr="0040414A">
          <w:rPr>
            <w:rFonts w:ascii="Arial" w:hAnsi="Arial" w:cs="Arial"/>
            <w:sz w:val="18"/>
            <w:szCs w:val="18"/>
          </w:rPr>
          <w:t>cov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85" w:author="Kaxiong" w:date="2021-03-11T13:36:00Z">
        <w:r w:rsidRPr="0040414A" w:rsidDel="00F36E6E">
          <w:rPr>
            <w:rFonts w:ascii="Arial" w:hAnsi="Arial" w:cs="Arial"/>
            <w:sz w:val="18"/>
            <w:szCs w:val="18"/>
          </w:rPr>
          <w:delText>soj ntsuam</w:delText>
        </w:r>
      </w:del>
      <w:proofErr w:type="spellStart"/>
      <w:ins w:id="86" w:author="Kaxiong" w:date="2021-03-11T13:37:00Z">
        <w:r w:rsidR="00F36E6E" w:rsidRPr="0040414A">
          <w:rPr>
            <w:rFonts w:ascii="Arial" w:hAnsi="Arial" w:cs="Arial"/>
            <w:sz w:val="18"/>
            <w:szCs w:val="18"/>
          </w:rPr>
          <w:t>saib</w:t>
        </w:r>
        <w:proofErr w:type="spellEnd"/>
        <w:r w:rsidR="00F36E6E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36E6E" w:rsidRPr="0040414A">
          <w:rPr>
            <w:rFonts w:ascii="Arial" w:hAnsi="Arial" w:cs="Arial"/>
            <w:sz w:val="18"/>
            <w:szCs w:val="18"/>
          </w:rPr>
          <w:t>xyuas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hauv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chav </w:t>
      </w:r>
      <w:proofErr w:type="spellStart"/>
      <w:r w:rsidRPr="0040414A">
        <w:rPr>
          <w:rFonts w:ascii="Arial" w:hAnsi="Arial" w:cs="Arial"/>
          <w:sz w:val="18"/>
          <w:szCs w:val="18"/>
        </w:rPr>
        <w:t>kawm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, Kev </w:t>
      </w:r>
      <w:del w:id="87" w:author="Kaxiong" w:date="2021-03-11T13:40:00Z">
        <w:r w:rsidRPr="0040414A" w:rsidDel="00F36E6E">
          <w:rPr>
            <w:rFonts w:ascii="Arial" w:hAnsi="Arial" w:cs="Arial"/>
            <w:sz w:val="18"/>
            <w:szCs w:val="18"/>
          </w:rPr>
          <w:delText>ua tiav</w:delText>
        </w:r>
      </w:del>
      <w:proofErr w:type="spellStart"/>
      <w:ins w:id="88" w:author="Kaxiong" w:date="2021-03-11T13:40:00Z">
        <w:r w:rsidR="00F36E6E" w:rsidRPr="0040414A">
          <w:rPr>
            <w:rFonts w:ascii="Arial" w:hAnsi="Arial" w:cs="Arial"/>
            <w:sz w:val="18"/>
            <w:szCs w:val="18"/>
          </w:rPr>
          <w:t>ua</w:t>
        </w:r>
        <w:proofErr w:type="spellEnd"/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A44C1" w:rsidRPr="0040414A">
          <w:rPr>
            <w:rFonts w:ascii="Arial" w:hAnsi="Arial" w:cs="Arial"/>
            <w:sz w:val="18"/>
            <w:szCs w:val="18"/>
          </w:rPr>
          <w:t>cov</w:t>
        </w:r>
        <w:proofErr w:type="spellEnd"/>
        <w:r w:rsidR="00F36E6E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36E6E" w:rsidRPr="0040414A">
          <w:rPr>
            <w:rFonts w:ascii="Arial" w:hAnsi="Arial" w:cs="Arial"/>
            <w:sz w:val="18"/>
            <w:szCs w:val="18"/>
          </w:rPr>
          <w:t>qi</w:t>
        </w:r>
        <w:r w:rsidR="009A44C1" w:rsidRPr="0040414A">
          <w:rPr>
            <w:rFonts w:ascii="Arial" w:hAnsi="Arial" w:cs="Arial"/>
            <w:sz w:val="18"/>
            <w:szCs w:val="18"/>
          </w:rPr>
          <w:t>b</w:t>
        </w:r>
      </w:ins>
      <w:proofErr w:type="spellEnd"/>
      <w:del w:id="89" w:author="Kaxiong" w:date="2021-03-11T13:40:00Z">
        <w:r w:rsidRPr="0040414A" w:rsidDel="009A44C1">
          <w:rPr>
            <w:rFonts w:ascii="Arial" w:hAnsi="Arial" w:cs="Arial"/>
            <w:sz w:val="18"/>
            <w:szCs w:val="18"/>
          </w:rPr>
          <w:delText xml:space="preserve"> cov qhab nia</w:delText>
        </w:r>
      </w:del>
      <w:r w:rsidRPr="0040414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ntsuas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ib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leeg</w:t>
      </w:r>
      <w:proofErr w:type="spellEnd"/>
      <w:r w:rsidRPr="0040414A">
        <w:rPr>
          <w:rFonts w:ascii="Arial" w:hAnsi="Arial" w:cs="Arial"/>
          <w:sz w:val="18"/>
          <w:szCs w:val="18"/>
        </w:rPr>
        <w:t>, los</w:t>
      </w:r>
      <w:ins w:id="90" w:author="Kaxiong" w:date="2021-03-11T13:41:00Z"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</w:ins>
      <w:r w:rsidRPr="0040414A">
        <w:rPr>
          <w:rFonts w:ascii="Arial" w:hAnsi="Arial" w:cs="Arial"/>
          <w:sz w:val="18"/>
          <w:szCs w:val="18"/>
        </w:rPr>
        <w:t xml:space="preserve">sis </w:t>
      </w:r>
      <w:proofErr w:type="spellStart"/>
      <w:r w:rsidRPr="0040414A">
        <w:rPr>
          <w:rFonts w:ascii="Arial" w:hAnsi="Arial" w:cs="Arial"/>
          <w:sz w:val="18"/>
          <w:szCs w:val="18"/>
        </w:rPr>
        <w:t>lwm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hom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ntsuas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los</w:t>
      </w:r>
      <w:ins w:id="91" w:author="Kaxiong" w:date="2021-03-11T13:41:00Z"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</w:ins>
      <w:r w:rsidRPr="0040414A">
        <w:rPr>
          <w:rFonts w:ascii="Arial" w:hAnsi="Arial" w:cs="Arial"/>
          <w:sz w:val="18"/>
          <w:szCs w:val="18"/>
        </w:rPr>
        <w:t xml:space="preserve">sis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Pr="0040414A">
        <w:rPr>
          <w:rFonts w:ascii="Arial" w:hAnsi="Arial" w:cs="Arial"/>
          <w:sz w:val="18"/>
          <w:szCs w:val="18"/>
        </w:rPr>
        <w:t>koom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ua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40414A">
        <w:rPr>
          <w:rFonts w:ascii="Arial" w:hAnsi="Arial" w:cs="Arial"/>
          <w:sz w:val="18"/>
          <w:szCs w:val="18"/>
        </w:rPr>
        <w:t>Tsis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pub </w:t>
      </w:r>
      <w:proofErr w:type="spellStart"/>
      <w:ins w:id="92" w:author="Kaxiong" w:date="2021-03-11T13:42:00Z">
        <w:r w:rsidR="009A44C1" w:rsidRPr="0040414A">
          <w:rPr>
            <w:rFonts w:ascii="Arial" w:hAnsi="Arial" w:cs="Arial"/>
            <w:sz w:val="18"/>
            <w:szCs w:val="18"/>
          </w:rPr>
          <w:t>muaj</w:t>
        </w:r>
        <w:proofErr w:type="spellEnd"/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</w:ins>
      <w:del w:id="93" w:author="Kaxiong" w:date="2021-03-11T13:42:00Z">
        <w:r w:rsidRPr="0040414A" w:rsidDel="009A44C1">
          <w:rPr>
            <w:rFonts w:ascii="Arial" w:hAnsi="Arial" w:cs="Arial"/>
            <w:sz w:val="18"/>
            <w:szCs w:val="18"/>
          </w:rPr>
          <w:delText xml:space="preserve">siv </w:delText>
        </w:r>
      </w:del>
      <w:proofErr w:type="spellStart"/>
      <w:r w:rsidRPr="0040414A">
        <w:rPr>
          <w:rFonts w:ascii="Arial" w:hAnsi="Arial" w:cs="Arial"/>
          <w:sz w:val="18"/>
          <w:szCs w:val="18"/>
        </w:rPr>
        <w:t>ib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94" w:author="Kaxiong" w:date="2021-03-11T13:43:00Z">
        <w:r w:rsidR="009A44C1" w:rsidRPr="0040414A">
          <w:rPr>
            <w:rFonts w:ascii="Arial" w:hAnsi="Arial" w:cs="Arial"/>
            <w:sz w:val="18"/>
            <w:szCs w:val="18"/>
          </w:rPr>
          <w:t>qhov</w:t>
        </w:r>
        <w:proofErr w:type="spellEnd"/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A44C1" w:rsidRPr="0040414A">
          <w:rPr>
            <w:rFonts w:ascii="Arial" w:hAnsi="Arial" w:cs="Arial"/>
            <w:sz w:val="18"/>
            <w:szCs w:val="18"/>
          </w:rPr>
          <w:t>txheej</w:t>
        </w:r>
        <w:proofErr w:type="spellEnd"/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A44C1" w:rsidRPr="0040414A">
          <w:rPr>
            <w:rFonts w:ascii="Arial" w:hAnsi="Arial" w:cs="Arial"/>
            <w:sz w:val="18"/>
            <w:szCs w:val="18"/>
          </w:rPr>
          <w:t>txheem</w:t>
        </w:r>
        <w:proofErr w:type="spellEnd"/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A44C1" w:rsidRPr="0040414A">
          <w:rPr>
            <w:rFonts w:ascii="Arial" w:hAnsi="Arial" w:cs="Arial"/>
            <w:sz w:val="18"/>
            <w:szCs w:val="18"/>
          </w:rPr>
          <w:t>uas</w:t>
        </w:r>
        <w:proofErr w:type="spellEnd"/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A44C1" w:rsidRPr="0040414A">
          <w:rPr>
            <w:rFonts w:ascii="Arial" w:hAnsi="Arial" w:cs="Arial"/>
            <w:sz w:val="18"/>
            <w:szCs w:val="18"/>
          </w:rPr>
          <w:t>tej</w:t>
        </w:r>
        <w:proofErr w:type="spellEnd"/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A44C1" w:rsidRPr="0040414A">
          <w:rPr>
            <w:rFonts w:ascii="Arial" w:hAnsi="Arial" w:cs="Arial"/>
            <w:sz w:val="18"/>
            <w:szCs w:val="18"/>
          </w:rPr>
          <w:t>zaum</w:t>
        </w:r>
        <w:proofErr w:type="spellEnd"/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A44C1" w:rsidRPr="0040414A">
          <w:rPr>
            <w:rFonts w:ascii="Arial" w:hAnsi="Arial" w:cs="Arial"/>
            <w:sz w:val="18"/>
            <w:szCs w:val="18"/>
          </w:rPr>
          <w:t>raug</w:t>
        </w:r>
        <w:proofErr w:type="spellEnd"/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A44C1" w:rsidRPr="0040414A">
          <w:rPr>
            <w:rFonts w:ascii="Arial" w:hAnsi="Arial" w:cs="Arial"/>
            <w:sz w:val="18"/>
            <w:szCs w:val="18"/>
          </w:rPr>
          <w:t>siv</w:t>
        </w:r>
      </w:ins>
      <w:proofErr w:type="spellEnd"/>
      <w:ins w:id="95" w:author="Kaxiong" w:date="2021-03-11T13:44:00Z"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A44C1" w:rsidRPr="0040414A">
          <w:rPr>
            <w:rFonts w:ascii="Arial" w:hAnsi="Arial" w:cs="Arial"/>
            <w:sz w:val="18"/>
            <w:szCs w:val="18"/>
          </w:rPr>
          <w:t>raws</w:t>
        </w:r>
        <w:proofErr w:type="spellEnd"/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ins w:id="96" w:author="Kaxiong" w:date="2021-03-11T13:45:00Z">
        <w:r w:rsidR="009A44C1" w:rsidRPr="0040414A">
          <w:rPr>
            <w:rFonts w:ascii="Arial" w:hAnsi="Arial" w:cs="Arial"/>
            <w:sz w:val="18"/>
            <w:szCs w:val="18"/>
          </w:rPr>
          <w:t>lis</w:t>
        </w:r>
        <w:proofErr w:type="spellEnd"/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A44C1" w:rsidRPr="0040414A">
          <w:rPr>
            <w:rFonts w:ascii="Arial" w:hAnsi="Arial" w:cs="Arial"/>
            <w:sz w:val="18"/>
            <w:szCs w:val="18"/>
          </w:rPr>
          <w:t>ib</w:t>
        </w:r>
        <w:proofErr w:type="spellEnd"/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A44C1" w:rsidRPr="0040414A">
          <w:rPr>
            <w:rFonts w:ascii="Arial" w:hAnsi="Arial" w:cs="Arial"/>
            <w:sz w:val="18"/>
            <w:szCs w:val="18"/>
          </w:rPr>
          <w:t>qho</w:t>
        </w:r>
        <w:proofErr w:type="spellEnd"/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A44C1" w:rsidRPr="0040414A">
          <w:rPr>
            <w:rFonts w:ascii="Arial" w:hAnsi="Arial" w:cs="Arial"/>
            <w:sz w:val="18"/>
            <w:szCs w:val="18"/>
          </w:rPr>
          <w:t>qaum</w:t>
        </w:r>
        <w:proofErr w:type="spellEnd"/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A44C1" w:rsidRPr="0040414A">
          <w:rPr>
            <w:rFonts w:ascii="Arial" w:hAnsi="Arial" w:cs="Arial"/>
            <w:sz w:val="18"/>
            <w:szCs w:val="18"/>
          </w:rPr>
          <w:t>xwb</w:t>
        </w:r>
      </w:ins>
      <w:proofErr w:type="spellEnd"/>
      <w:ins w:id="97" w:author="Kaxiong" w:date="2021-03-11T13:46:00Z"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</w:ins>
      <w:del w:id="98" w:author="Kaxiong" w:date="2021-03-11T13:46:00Z">
        <w:r w:rsidRPr="0040414A" w:rsidDel="009A44C1">
          <w:rPr>
            <w:rFonts w:ascii="Arial" w:hAnsi="Arial" w:cs="Arial"/>
            <w:sz w:val="18"/>
            <w:szCs w:val="18"/>
          </w:rPr>
          <w:delText>txoj kev taug ua ib txog</w:delText>
        </w:r>
      </w:del>
      <w:proofErr w:type="spellStart"/>
      <w:ins w:id="99" w:author="Kaxiong" w:date="2021-03-11T13:46:00Z">
        <w:r w:rsidR="009A44C1" w:rsidRPr="0040414A">
          <w:rPr>
            <w:rFonts w:ascii="Arial" w:hAnsi="Arial" w:cs="Arial"/>
            <w:sz w:val="18"/>
            <w:szCs w:val="18"/>
          </w:rPr>
          <w:t>txhawm</w:t>
        </w:r>
        <w:proofErr w:type="spellEnd"/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A44C1" w:rsidRPr="0040414A">
          <w:rPr>
            <w:rFonts w:ascii="Arial" w:hAnsi="Arial" w:cs="Arial"/>
            <w:sz w:val="18"/>
            <w:szCs w:val="18"/>
          </w:rPr>
          <w:t>rau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100" w:author="Kaxiong" w:date="2021-03-11T13:46:00Z">
        <w:r w:rsidRPr="0040414A" w:rsidDel="009A44C1">
          <w:rPr>
            <w:rFonts w:ascii="Arial" w:hAnsi="Arial" w:cs="Arial"/>
            <w:sz w:val="18"/>
            <w:szCs w:val="18"/>
          </w:rPr>
          <w:delText xml:space="preserve">kev xaiv rau </w:delText>
        </w:r>
      </w:del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txiav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txim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siab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101" w:author="Kaxiong" w:date="2021-03-11T13:47:00Z">
        <w:r w:rsidR="009A44C1" w:rsidRPr="0040414A">
          <w:rPr>
            <w:rFonts w:ascii="Arial" w:hAnsi="Arial" w:cs="Arial"/>
            <w:sz w:val="18"/>
            <w:szCs w:val="18"/>
          </w:rPr>
          <w:t>qhoos</w:t>
        </w:r>
        <w:proofErr w:type="spellEnd"/>
        <w:r w:rsidR="009A44C1" w:rsidRPr="0040414A">
          <w:rPr>
            <w:rFonts w:ascii="Arial" w:hAnsi="Arial" w:cs="Arial"/>
            <w:sz w:val="18"/>
            <w:szCs w:val="18"/>
          </w:rPr>
          <w:t xml:space="preserve"> kas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tsim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nyog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. </w:t>
      </w:r>
      <w:del w:id="102" w:author="Kaxiong" w:date="2021-03-11T13:49:00Z">
        <w:r w:rsidRPr="0040414A" w:rsidDel="009A44C1">
          <w:rPr>
            <w:rFonts w:ascii="Arial" w:hAnsi="Arial" w:cs="Arial"/>
            <w:sz w:val="18"/>
            <w:szCs w:val="18"/>
          </w:rPr>
          <w:delText>Tom qab</w:delText>
        </w:r>
      </w:del>
      <w:proofErr w:type="spellStart"/>
      <w:ins w:id="103" w:author="Kaxiong" w:date="2021-03-11T13:49:00Z">
        <w:r w:rsidR="009A44C1" w:rsidRPr="0040414A">
          <w:rPr>
            <w:rFonts w:ascii="Arial" w:hAnsi="Arial" w:cs="Arial"/>
            <w:sz w:val="18"/>
            <w:szCs w:val="18"/>
          </w:rPr>
          <w:t>Raws</w:t>
        </w:r>
        <w:proofErr w:type="spellEnd"/>
        <w:r w:rsidR="009A44C1" w:rsidRPr="0040414A">
          <w:rPr>
            <w:rFonts w:ascii="Arial" w:hAnsi="Arial" w:cs="Arial"/>
            <w:sz w:val="18"/>
            <w:szCs w:val="18"/>
          </w:rPr>
          <w:t xml:space="preserve"> li </w:t>
        </w:r>
        <w:proofErr w:type="spellStart"/>
        <w:r w:rsidR="009A44C1" w:rsidRPr="0040414A">
          <w:rPr>
            <w:rFonts w:ascii="Arial" w:hAnsi="Arial" w:cs="Arial"/>
            <w:sz w:val="18"/>
            <w:szCs w:val="18"/>
          </w:rPr>
          <w:t>kev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ua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tiav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104" w:author="Kaxiong" w:date="2021-03-11T13:49:00Z">
        <w:r w:rsidRPr="0040414A" w:rsidDel="009A44C1">
          <w:rPr>
            <w:rFonts w:ascii="Arial" w:hAnsi="Arial" w:cs="Arial"/>
            <w:sz w:val="18"/>
            <w:szCs w:val="18"/>
          </w:rPr>
          <w:delText>txheeb</w:delText>
        </w:r>
      </w:del>
      <w:proofErr w:type="spellStart"/>
      <w:ins w:id="105" w:author="Kaxiong" w:date="2021-03-11T13:49:00Z">
        <w:r w:rsidR="009A44C1" w:rsidRPr="0040414A">
          <w:rPr>
            <w:rFonts w:ascii="Arial" w:hAnsi="Arial" w:cs="Arial"/>
            <w:sz w:val="18"/>
            <w:szCs w:val="18"/>
          </w:rPr>
          <w:t>ntsuas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xyuas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0414A">
        <w:rPr>
          <w:rFonts w:ascii="Arial" w:hAnsi="Arial" w:cs="Arial"/>
          <w:sz w:val="18"/>
          <w:szCs w:val="18"/>
        </w:rPr>
        <w:t>ntawm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IEP </w:t>
      </w:r>
      <w:proofErr w:type="spellStart"/>
      <w:r w:rsidRPr="0040414A">
        <w:rPr>
          <w:rFonts w:ascii="Arial" w:hAnsi="Arial" w:cs="Arial"/>
          <w:sz w:val="18"/>
          <w:szCs w:val="18"/>
        </w:rPr>
        <w:t>lub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rooj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Pr="0040414A">
        <w:rPr>
          <w:rFonts w:ascii="Arial" w:hAnsi="Arial" w:cs="Arial"/>
          <w:sz w:val="18"/>
          <w:szCs w:val="18"/>
        </w:rPr>
        <w:t>tham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40414A">
        <w:rPr>
          <w:rFonts w:ascii="Arial" w:hAnsi="Arial" w:cs="Arial"/>
          <w:sz w:val="18"/>
          <w:szCs w:val="18"/>
        </w:rPr>
        <w:t>koj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yuav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40414A">
        <w:rPr>
          <w:rFonts w:ascii="Arial" w:hAnsi="Arial" w:cs="Arial"/>
          <w:sz w:val="18"/>
          <w:szCs w:val="18"/>
        </w:rPr>
        <w:t>txais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ib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daim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106" w:author="Kaxiong" w:date="2021-03-11T13:50:00Z">
        <w:r w:rsidRPr="0040414A" w:rsidDel="009A44C1">
          <w:rPr>
            <w:rFonts w:ascii="Arial" w:hAnsi="Arial" w:cs="Arial"/>
            <w:sz w:val="18"/>
            <w:szCs w:val="18"/>
          </w:rPr>
          <w:delText xml:space="preserve">qauv </w:delText>
        </w:r>
      </w:del>
      <w:proofErr w:type="spellStart"/>
      <w:r w:rsidRPr="0040414A">
        <w:rPr>
          <w:rFonts w:ascii="Arial" w:hAnsi="Arial" w:cs="Arial"/>
          <w:sz w:val="18"/>
          <w:szCs w:val="18"/>
        </w:rPr>
        <w:t>ntawm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107" w:author="Kaxiong" w:date="2021-03-11T13:50:00Z">
        <w:r w:rsidR="009A44C1" w:rsidRPr="0040414A">
          <w:rPr>
            <w:rFonts w:ascii="Arial" w:hAnsi="Arial" w:cs="Arial"/>
            <w:sz w:val="18"/>
            <w:szCs w:val="18"/>
          </w:rPr>
          <w:t>theej</w:t>
        </w:r>
        <w:proofErr w:type="spellEnd"/>
        <w:r w:rsidR="009A44C1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A44C1" w:rsidRPr="0040414A">
          <w:rPr>
            <w:rFonts w:ascii="Arial" w:hAnsi="Arial" w:cs="Arial"/>
            <w:sz w:val="18"/>
            <w:szCs w:val="18"/>
          </w:rPr>
          <w:t>ntawm</w:t>
        </w:r>
      </w:ins>
      <w:proofErr w:type="spellEnd"/>
      <w:del w:id="108" w:author="Kaxiong" w:date="2021-03-11T13:50:00Z">
        <w:r w:rsidRPr="0040414A" w:rsidDel="00345D6A">
          <w:rPr>
            <w:rFonts w:ascii="Arial" w:hAnsi="Arial" w:cs="Arial"/>
            <w:sz w:val="18"/>
            <w:szCs w:val="18"/>
          </w:rPr>
          <w:delText xml:space="preserve">qhov </w:delText>
        </w:r>
      </w:del>
      <w:ins w:id="109" w:author="Kaxiong" w:date="2021-03-11T13:50:00Z">
        <w:r w:rsidR="00345D6A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ins w:id="110" w:author="Kaxiong" w:date="2021-03-11T13:51:00Z">
        <w:r w:rsidR="00345D6A" w:rsidRPr="0040414A">
          <w:rPr>
            <w:rFonts w:ascii="Arial" w:hAnsi="Arial" w:cs="Arial"/>
            <w:sz w:val="18"/>
            <w:szCs w:val="18"/>
          </w:rPr>
          <w:t>cov</w:t>
        </w:r>
        <w:proofErr w:type="spellEnd"/>
        <w:r w:rsidR="00345D6A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345D6A" w:rsidRPr="0040414A">
          <w:rPr>
            <w:rFonts w:ascii="Arial" w:hAnsi="Arial" w:cs="Arial"/>
            <w:sz w:val="18"/>
            <w:szCs w:val="18"/>
          </w:rPr>
          <w:t>txiaj</w:t>
        </w:r>
        <w:proofErr w:type="spellEnd"/>
        <w:r w:rsidR="00345D6A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345D6A" w:rsidRPr="0040414A">
          <w:rPr>
            <w:rFonts w:ascii="Arial" w:hAnsi="Arial" w:cs="Arial"/>
            <w:sz w:val="18"/>
            <w:szCs w:val="18"/>
          </w:rPr>
          <w:t>ntsim</w:t>
        </w:r>
        <w:proofErr w:type="spellEnd"/>
        <w:r w:rsidR="00345D6A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111" w:author="Kaxiong" w:date="2021-03-11T13:50:00Z">
        <w:r w:rsidRPr="0040414A" w:rsidDel="00345D6A">
          <w:rPr>
            <w:rFonts w:ascii="Arial" w:hAnsi="Arial" w:cs="Arial"/>
            <w:sz w:val="18"/>
            <w:szCs w:val="18"/>
          </w:rPr>
          <w:delText xml:space="preserve">tshuaj </w:delText>
        </w:r>
      </w:del>
      <w:proofErr w:type="spellStart"/>
      <w:r w:rsidRPr="0040414A">
        <w:rPr>
          <w:rFonts w:ascii="Arial" w:hAnsi="Arial" w:cs="Arial"/>
          <w:sz w:val="18"/>
          <w:szCs w:val="18"/>
        </w:rPr>
        <w:t>ntsuam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xyuas</w:t>
      </w:r>
      <w:proofErr w:type="spellEnd"/>
      <w:del w:id="112" w:author="Kaxiong" w:date="2021-03-11T13:52:00Z">
        <w:r w:rsidRPr="0040414A" w:rsidDel="00345D6A">
          <w:rPr>
            <w:rFonts w:ascii="Arial" w:hAnsi="Arial" w:cs="Arial"/>
            <w:sz w:val="18"/>
            <w:szCs w:val="18"/>
          </w:rPr>
          <w:delText xml:space="preserve"> pom</w:delText>
        </w:r>
      </w:del>
      <w:r w:rsidRPr="0040414A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40414A">
        <w:rPr>
          <w:rFonts w:ascii="Arial" w:hAnsi="Arial" w:cs="Arial"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txiaj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ntsig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tshuaj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xyuas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no </w:t>
      </w:r>
      <w:proofErr w:type="spellStart"/>
      <w:r w:rsidRPr="0040414A">
        <w:rPr>
          <w:rFonts w:ascii="Arial" w:hAnsi="Arial" w:cs="Arial"/>
          <w:sz w:val="18"/>
          <w:szCs w:val="18"/>
        </w:rPr>
        <w:t>yuav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yog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113" w:author="Kaxiong" w:date="2021-03-11T13:52:00Z">
        <w:r w:rsidRPr="0040414A" w:rsidDel="00345D6A">
          <w:rPr>
            <w:rFonts w:ascii="Arial" w:hAnsi="Arial" w:cs="Arial"/>
            <w:sz w:val="18"/>
            <w:szCs w:val="18"/>
          </w:rPr>
          <w:delText>pom zoo</w:delText>
        </w:r>
      </w:del>
      <w:proofErr w:type="spellStart"/>
      <w:ins w:id="114" w:author="Kaxiong" w:date="2021-03-11T13:53:00Z">
        <w:r w:rsidR="00345D6A" w:rsidRPr="0040414A">
          <w:rPr>
            <w:rFonts w:ascii="Arial" w:hAnsi="Arial" w:cs="Arial"/>
            <w:sz w:val="18"/>
            <w:szCs w:val="18"/>
          </w:rPr>
          <w:t>qhia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rau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pab</w:t>
      </w:r>
      <w:proofErr w:type="spellEnd"/>
      <w:ins w:id="115" w:author="Kaxiong" w:date="2021-03-11T13:53:00Z">
        <w:r w:rsidR="00345D6A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cuam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tshwj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xeeb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los</w:t>
      </w:r>
      <w:ins w:id="116" w:author="Kaxiong" w:date="2021-03-11T13:53:00Z">
        <w:r w:rsidR="00345D6A" w:rsidRPr="0040414A">
          <w:rPr>
            <w:rFonts w:ascii="Arial" w:hAnsi="Arial" w:cs="Arial"/>
            <w:sz w:val="18"/>
            <w:szCs w:val="18"/>
          </w:rPr>
          <w:t xml:space="preserve"> </w:t>
        </w:r>
      </w:ins>
      <w:r w:rsidRPr="0040414A">
        <w:rPr>
          <w:rFonts w:ascii="Arial" w:hAnsi="Arial" w:cs="Arial"/>
          <w:sz w:val="18"/>
          <w:szCs w:val="18"/>
        </w:rPr>
        <w:t xml:space="preserve">sis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saib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xyuas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los</w:t>
      </w:r>
      <w:ins w:id="117" w:author="Kaxiong" w:date="2021-03-11T13:53:00Z">
        <w:r w:rsidR="00345D6A" w:rsidRPr="0040414A">
          <w:rPr>
            <w:rFonts w:ascii="Arial" w:hAnsi="Arial" w:cs="Arial"/>
            <w:sz w:val="18"/>
            <w:szCs w:val="18"/>
          </w:rPr>
          <w:t xml:space="preserve"> </w:t>
        </w:r>
      </w:ins>
      <w:r w:rsidRPr="0040414A">
        <w:rPr>
          <w:rFonts w:ascii="Arial" w:hAnsi="Arial" w:cs="Arial"/>
          <w:sz w:val="18"/>
          <w:szCs w:val="18"/>
        </w:rPr>
        <w:t xml:space="preserve">sis </w:t>
      </w:r>
      <w:proofErr w:type="spellStart"/>
      <w:r w:rsidRPr="0040414A">
        <w:rPr>
          <w:rFonts w:ascii="Arial" w:hAnsi="Arial" w:cs="Arial"/>
          <w:sz w:val="18"/>
          <w:szCs w:val="18"/>
        </w:rPr>
        <w:t>hloov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ins w:id="118" w:author="Kaxiong" w:date="2021-03-11T13:53:00Z">
        <w:r w:rsidR="00345D6A" w:rsidRPr="0040414A">
          <w:rPr>
            <w:rFonts w:ascii="Arial" w:hAnsi="Arial" w:cs="Arial"/>
            <w:sz w:val="18"/>
            <w:szCs w:val="18"/>
          </w:rPr>
          <w:t>(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cov</w:t>
      </w:r>
      <w:proofErr w:type="spellEnd"/>
      <w:ins w:id="119" w:author="Kaxiong" w:date="2021-03-11T13:53:00Z">
        <w:r w:rsidR="00345D6A" w:rsidRPr="0040414A">
          <w:rPr>
            <w:rFonts w:ascii="Arial" w:hAnsi="Arial" w:cs="Arial"/>
            <w:sz w:val="18"/>
            <w:szCs w:val="18"/>
          </w:rPr>
          <w:t>)</w:t>
        </w:r>
      </w:ins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pab</w:t>
      </w:r>
      <w:proofErr w:type="spellEnd"/>
      <w:ins w:id="120" w:author="Kaxiong" w:date="2021-03-11T13:53:00Z">
        <w:r w:rsidR="00345D6A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cuam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tshwj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xeeb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tam sim no. </w:t>
      </w:r>
      <w:proofErr w:type="spellStart"/>
      <w:r w:rsidRPr="0040414A">
        <w:rPr>
          <w:rFonts w:ascii="Arial" w:hAnsi="Arial" w:cs="Arial"/>
          <w:sz w:val="18"/>
          <w:szCs w:val="18"/>
        </w:rPr>
        <w:t>Yuav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tsis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tso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tus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me</w:t>
      </w:r>
      <w:ins w:id="121" w:author="Kaxiong" w:date="2021-03-11T13:54:00Z">
        <w:r w:rsidR="00345D6A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nyuam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mus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ntawv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tshwj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xeeb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yog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tsis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40414A">
        <w:rPr>
          <w:rFonts w:ascii="Arial" w:hAnsi="Arial" w:cs="Arial"/>
          <w:sz w:val="18"/>
          <w:szCs w:val="18"/>
        </w:rPr>
        <w:t>lus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tso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cai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40414A">
        <w:rPr>
          <w:rFonts w:ascii="Arial" w:hAnsi="Arial" w:cs="Arial"/>
          <w:sz w:val="18"/>
          <w:szCs w:val="18"/>
        </w:rPr>
        <w:t>ntawm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niam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txiv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los</w:t>
      </w:r>
      <w:ins w:id="122" w:author="Kaxiong" w:date="2021-03-11T13:54:00Z">
        <w:r w:rsidR="00345D6A" w:rsidRPr="0040414A">
          <w:rPr>
            <w:rFonts w:ascii="Arial" w:hAnsi="Arial" w:cs="Arial"/>
            <w:sz w:val="18"/>
            <w:szCs w:val="18"/>
          </w:rPr>
          <w:t xml:space="preserve"> </w:t>
        </w:r>
      </w:ins>
      <w:r w:rsidRPr="0040414A">
        <w:rPr>
          <w:rFonts w:ascii="Arial" w:hAnsi="Arial" w:cs="Arial"/>
          <w:sz w:val="18"/>
          <w:szCs w:val="18"/>
        </w:rPr>
        <w:t xml:space="preserve">sis </w:t>
      </w:r>
      <w:proofErr w:type="spellStart"/>
      <w:r w:rsidRPr="0040414A">
        <w:rPr>
          <w:rFonts w:ascii="Arial" w:hAnsi="Arial" w:cs="Arial"/>
          <w:sz w:val="18"/>
          <w:szCs w:val="18"/>
        </w:rPr>
        <w:t>tus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saib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xyuas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40414A">
        <w:rPr>
          <w:rFonts w:ascii="Arial" w:hAnsi="Arial" w:cs="Arial"/>
          <w:sz w:val="18"/>
          <w:szCs w:val="18"/>
        </w:rPr>
        <w:t>Txhua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yam </w:t>
      </w:r>
      <w:proofErr w:type="spellStart"/>
      <w:r w:rsidRPr="0040414A">
        <w:rPr>
          <w:rFonts w:ascii="Arial" w:hAnsi="Arial" w:cs="Arial"/>
          <w:sz w:val="18"/>
          <w:szCs w:val="18"/>
        </w:rPr>
        <w:t>ntaub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ntawv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thiab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123" w:author="Kaxiong" w:date="2021-03-11T13:54:00Z">
        <w:r w:rsidR="00345D6A" w:rsidRPr="0040414A">
          <w:rPr>
            <w:rFonts w:ascii="Arial" w:hAnsi="Arial" w:cs="Arial"/>
            <w:sz w:val="18"/>
            <w:szCs w:val="18"/>
          </w:rPr>
          <w:t>cov</w:t>
        </w:r>
        <w:proofErr w:type="spellEnd"/>
        <w:r w:rsidR="00345D6A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345D6A" w:rsidRPr="0040414A">
          <w:rPr>
            <w:rFonts w:ascii="Arial" w:hAnsi="Arial" w:cs="Arial"/>
            <w:sz w:val="18"/>
            <w:szCs w:val="18"/>
          </w:rPr>
          <w:t>t</w:t>
        </w:r>
      </w:ins>
      <w:ins w:id="124" w:author="Kaxiong" w:date="2021-03-11T13:55:00Z">
        <w:r w:rsidR="00345D6A" w:rsidRPr="0040414A">
          <w:rPr>
            <w:rFonts w:ascii="Arial" w:hAnsi="Arial" w:cs="Arial"/>
            <w:sz w:val="18"/>
            <w:szCs w:val="18"/>
          </w:rPr>
          <w:t>xiaj</w:t>
        </w:r>
        <w:proofErr w:type="spellEnd"/>
        <w:r w:rsidR="00345D6A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345D6A" w:rsidRPr="0040414A">
          <w:rPr>
            <w:rFonts w:ascii="Arial" w:hAnsi="Arial" w:cs="Arial"/>
            <w:sz w:val="18"/>
            <w:szCs w:val="18"/>
          </w:rPr>
          <w:t>ntsim</w:t>
        </w:r>
        <w:proofErr w:type="spellEnd"/>
        <w:r w:rsidR="00345D6A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ntsuas</w:t>
      </w:r>
      <w:proofErr w:type="spellEnd"/>
      <w:del w:id="125" w:author="Kaxiong" w:date="2021-03-11T13:54:00Z">
        <w:r w:rsidRPr="0040414A" w:rsidDel="00345D6A">
          <w:rPr>
            <w:rFonts w:ascii="Arial" w:hAnsi="Arial" w:cs="Arial"/>
            <w:sz w:val="18"/>
            <w:szCs w:val="18"/>
          </w:rPr>
          <w:delText xml:space="preserve"> ntsuas</w:delText>
        </w:r>
      </w:del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tsis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pub </w:t>
      </w:r>
      <w:proofErr w:type="spellStart"/>
      <w:r w:rsidRPr="0040414A">
        <w:rPr>
          <w:rFonts w:ascii="Arial" w:hAnsi="Arial" w:cs="Arial"/>
          <w:sz w:val="18"/>
          <w:szCs w:val="18"/>
        </w:rPr>
        <w:t>lwm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tus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paub</w:t>
      </w:r>
      <w:proofErr w:type="spellEnd"/>
      <w:r w:rsidRPr="0040414A">
        <w:rPr>
          <w:rFonts w:ascii="Arial" w:hAnsi="Arial" w:cs="Arial"/>
          <w:sz w:val="18"/>
          <w:szCs w:val="18"/>
        </w:rPr>
        <w:t>.</w:t>
      </w:r>
    </w:p>
    <w:p w14:paraId="7E529C12" w14:textId="16238AF0" w:rsidR="00B009C8" w:rsidRPr="0040414A" w:rsidRDefault="00345D6A" w:rsidP="00E224CB">
      <w:pPr>
        <w:jc w:val="both"/>
        <w:rPr>
          <w:sz w:val="18"/>
          <w:szCs w:val="18"/>
        </w:rPr>
      </w:pPr>
      <w:ins w:id="126" w:author="Kaxiong" w:date="2021-03-11T13:55:00Z">
        <w:r w:rsidRPr="0040414A">
          <w:rPr>
            <w:rFonts w:ascii="Arial" w:hAnsi="Arial" w:cs="Arial"/>
            <w:b/>
            <w:bCs/>
            <w:sz w:val="18"/>
            <w:szCs w:val="18"/>
          </w:rPr>
          <w:t>(</w:t>
        </w:r>
      </w:ins>
      <w:proofErr w:type="spellStart"/>
      <w:r w:rsidR="00924D83" w:rsidRPr="0040414A">
        <w:rPr>
          <w:rFonts w:ascii="Arial" w:hAnsi="Arial" w:cs="Arial"/>
          <w:b/>
          <w:bCs/>
          <w:sz w:val="18"/>
          <w:szCs w:val="18"/>
        </w:rPr>
        <w:t>Cov</w:t>
      </w:r>
      <w:proofErr w:type="spellEnd"/>
      <w:ins w:id="127" w:author="Kaxiong" w:date="2021-03-11T13:55:00Z">
        <w:r w:rsidRPr="0040414A">
          <w:rPr>
            <w:rFonts w:ascii="Arial" w:hAnsi="Arial" w:cs="Arial"/>
            <w:b/>
            <w:bCs/>
            <w:sz w:val="18"/>
            <w:szCs w:val="18"/>
          </w:rPr>
          <w:t>)</w:t>
        </w:r>
      </w:ins>
      <w:ins w:id="128" w:author="Kaxiong" w:date="2021-03-11T13:56:00Z">
        <w:r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proofErr w:type="spellStart"/>
        <w:r w:rsidRPr="0040414A">
          <w:rPr>
            <w:rFonts w:ascii="Arial" w:hAnsi="Arial" w:cs="Arial"/>
            <w:b/>
            <w:bCs/>
            <w:sz w:val="18"/>
            <w:szCs w:val="18"/>
          </w:rPr>
          <w:t>kev</w:t>
        </w:r>
        <w:proofErr w:type="spellEnd"/>
        <w:r w:rsidRPr="0040414A">
          <w:rPr>
            <w:rFonts w:ascii="Arial" w:hAnsi="Arial" w:cs="Arial"/>
            <w:b/>
            <w:bCs/>
            <w:sz w:val="18"/>
            <w:szCs w:val="18"/>
          </w:rPr>
          <w:t xml:space="preserve"> vim li </w:t>
        </w:r>
        <w:proofErr w:type="spellStart"/>
        <w:r w:rsidRPr="0040414A">
          <w:rPr>
            <w:rFonts w:ascii="Arial" w:hAnsi="Arial" w:cs="Arial"/>
            <w:b/>
            <w:bCs/>
            <w:sz w:val="18"/>
            <w:szCs w:val="18"/>
          </w:rPr>
          <w:t>cas</w:t>
        </w:r>
      </w:ins>
      <w:del w:id="129" w:author="Kaxiong" w:date="2021-03-11T13:57:00Z">
        <w:r w:rsidR="00924D83" w:rsidRPr="0040414A" w:rsidDel="00345D6A">
          <w:rPr>
            <w:rFonts w:ascii="Arial" w:hAnsi="Arial" w:cs="Arial"/>
            <w:b/>
            <w:bCs/>
            <w:sz w:val="18"/>
            <w:szCs w:val="18"/>
          </w:rPr>
          <w:delText xml:space="preserve"> pov thawj txhawm </w:delText>
        </w:r>
      </w:del>
      <w:r w:rsidR="00924D83" w:rsidRPr="0040414A">
        <w:rPr>
          <w:rFonts w:ascii="Arial" w:hAnsi="Arial" w:cs="Arial"/>
          <w:b/>
          <w:bCs/>
          <w:sz w:val="18"/>
          <w:szCs w:val="18"/>
        </w:rPr>
        <w:t>rau</w:t>
      </w:r>
      <w:proofErr w:type="spellEnd"/>
      <w:r w:rsidR="00924D83"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b/>
          <w:bCs/>
          <w:sz w:val="18"/>
          <w:szCs w:val="18"/>
        </w:rPr>
        <w:t>qhov</w:t>
      </w:r>
      <w:proofErr w:type="spellEnd"/>
      <w:r w:rsidR="00924D83"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b/>
          <w:bCs/>
          <w:sz w:val="18"/>
          <w:szCs w:val="18"/>
        </w:rPr>
        <w:t>kev</w:t>
      </w:r>
      <w:proofErr w:type="spellEnd"/>
      <w:r w:rsidR="00924D83"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b/>
          <w:bCs/>
          <w:sz w:val="18"/>
          <w:szCs w:val="18"/>
        </w:rPr>
        <w:t>ntsuam</w:t>
      </w:r>
      <w:proofErr w:type="spellEnd"/>
      <w:r w:rsidR="00924D83"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b/>
          <w:bCs/>
          <w:sz w:val="18"/>
          <w:szCs w:val="18"/>
        </w:rPr>
        <w:t>xyuas</w:t>
      </w:r>
      <w:proofErr w:type="spellEnd"/>
      <w:ins w:id="130" w:author="Kaxiong" w:date="2021-03-11T13:57:00Z">
        <w:r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proofErr w:type="spellStart"/>
        <w:r w:rsidRPr="0040414A">
          <w:rPr>
            <w:rFonts w:ascii="Arial" w:hAnsi="Arial" w:cs="Arial"/>
            <w:b/>
            <w:bCs/>
            <w:sz w:val="18"/>
            <w:szCs w:val="18"/>
          </w:rPr>
          <w:t>uas</w:t>
        </w:r>
        <w:proofErr w:type="spellEnd"/>
        <w:r w:rsidRPr="0040414A">
          <w:rPr>
            <w:rFonts w:ascii="Arial" w:hAnsi="Arial" w:cs="Arial"/>
            <w:b/>
            <w:bCs/>
            <w:sz w:val="18"/>
            <w:szCs w:val="18"/>
          </w:rPr>
          <w:t xml:space="preserve"> tau </w:t>
        </w:r>
        <w:proofErr w:type="spellStart"/>
        <w:r w:rsidRPr="0040414A">
          <w:rPr>
            <w:rFonts w:ascii="Arial" w:hAnsi="Arial" w:cs="Arial"/>
            <w:b/>
            <w:bCs/>
            <w:sz w:val="18"/>
            <w:szCs w:val="18"/>
          </w:rPr>
          <w:t>thov</w:t>
        </w:r>
      </w:ins>
      <w:proofErr w:type="spellEnd"/>
      <w:r w:rsidR="00924D83" w:rsidRPr="0040414A">
        <w:rPr>
          <w:rFonts w:ascii="Arial" w:hAnsi="Arial" w:cs="Arial"/>
          <w:b/>
          <w:bCs/>
          <w:sz w:val="18"/>
          <w:szCs w:val="18"/>
        </w:rPr>
        <w:t xml:space="preserve">: 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Cov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Tib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Neeg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Uas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Muaj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Lub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Cev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Tsis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Zoo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Raws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Lis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Txoj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Cai (IDEA)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thiab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California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Txoj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Cai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Kawm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ntawv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yuav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tsum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ntsuam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xyuas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koj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tus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me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nyuam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ntxhawm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rau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txiav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txim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siab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nws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txoj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tsim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nyog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txais</w:t>
      </w:r>
      <w:proofErr w:type="spellEnd"/>
      <w:ins w:id="131" w:author="Kaxiong" w:date="2021-03-11T13:58:00Z">
        <w:r w:rsidRPr="0040414A">
          <w:rPr>
            <w:rFonts w:ascii="Arial" w:hAnsi="Arial" w:cs="Arial"/>
            <w:sz w:val="18"/>
            <w:szCs w:val="18"/>
          </w:rPr>
          <w:t xml:space="preserve"> </w:t>
        </w:r>
      </w:ins>
      <w:ins w:id="132" w:author="Kaxiong" w:date="2021-03-11T13:59:00Z">
        <w:r w:rsidRPr="0040414A">
          <w:rPr>
            <w:rFonts w:ascii="Arial" w:hAnsi="Arial" w:cs="Arial"/>
            <w:sz w:val="18"/>
            <w:szCs w:val="18"/>
          </w:rPr>
          <w:t>(</w:t>
        </w:r>
      </w:ins>
      <w:proofErr w:type="spellStart"/>
      <w:ins w:id="133" w:author="Kaxiong" w:date="2021-03-11T13:58:00Z">
        <w:r w:rsidRPr="0040414A">
          <w:rPr>
            <w:rFonts w:ascii="Arial" w:hAnsi="Arial" w:cs="Arial"/>
            <w:sz w:val="18"/>
            <w:szCs w:val="18"/>
          </w:rPr>
          <w:t>cov</w:t>
        </w:r>
      </w:ins>
      <w:proofErr w:type="spellEnd"/>
      <w:ins w:id="134" w:author="Kaxiong" w:date="2021-03-11T13:59:00Z">
        <w:r w:rsidRPr="0040414A">
          <w:rPr>
            <w:rFonts w:ascii="Arial" w:hAnsi="Arial" w:cs="Arial"/>
            <w:sz w:val="18"/>
            <w:szCs w:val="18"/>
          </w:rPr>
          <w:t>)</w:t>
        </w:r>
      </w:ins>
      <w:ins w:id="135" w:author="Kaxiong" w:date="2021-03-11T13:58:00Z">
        <w:r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ins w:id="136" w:author="Kaxiong" w:date="2021-03-11T13:59:00Z">
        <w:r w:rsidRPr="0040414A">
          <w:rPr>
            <w:rFonts w:ascii="Arial" w:hAnsi="Arial" w:cs="Arial"/>
            <w:sz w:val="18"/>
            <w:szCs w:val="18"/>
          </w:rPr>
          <w:t>kev</w:t>
        </w:r>
        <w:proofErr w:type="spellEnd"/>
        <w:r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Pr="0040414A">
          <w:rPr>
            <w:rFonts w:ascii="Arial" w:hAnsi="Arial" w:cs="Arial"/>
            <w:sz w:val="18"/>
            <w:szCs w:val="18"/>
          </w:rPr>
          <w:t>pab</w:t>
        </w:r>
        <w:proofErr w:type="spellEnd"/>
        <w:r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Pr="0040414A">
          <w:rPr>
            <w:rFonts w:ascii="Arial" w:hAnsi="Arial" w:cs="Arial"/>
            <w:sz w:val="18"/>
            <w:szCs w:val="18"/>
          </w:rPr>
          <w:t>cuam</w:t>
        </w:r>
      </w:ins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kawm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tshwj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xeeb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Cheeb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tsam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tsev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kawm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ntawv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del w:id="137" w:author="Kaxiong" w:date="2021-03-11T14:00:00Z">
        <w:r w:rsidR="00B009C8" w:rsidRPr="0040414A" w:rsidDel="00345D6A">
          <w:rPr>
            <w:rFonts w:ascii="Arial" w:hAnsi="Arial" w:cs="Arial"/>
            <w:sz w:val="18"/>
            <w:szCs w:val="18"/>
          </w:rPr>
          <w:delText>yuav</w:delText>
        </w:r>
      </w:del>
      <w:proofErr w:type="spellStart"/>
      <w:ins w:id="138" w:author="Kaxiong" w:date="2021-03-11T14:00:00Z">
        <w:r w:rsidRPr="0040414A">
          <w:rPr>
            <w:rFonts w:ascii="Arial" w:hAnsi="Arial" w:cs="Arial"/>
            <w:sz w:val="18"/>
            <w:szCs w:val="18"/>
          </w:rPr>
          <w:t>tej</w:t>
        </w:r>
        <w:proofErr w:type="spellEnd"/>
        <w:r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Pr="0040414A">
          <w:rPr>
            <w:rFonts w:ascii="Arial" w:hAnsi="Arial" w:cs="Arial"/>
            <w:sz w:val="18"/>
            <w:szCs w:val="18"/>
          </w:rPr>
          <w:t>zaum</w:t>
        </w:r>
      </w:ins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tsis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ntsuam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xyuas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ntau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tshaj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ib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xyoos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thiab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yuav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tsum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muaj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ntsuam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xyuas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yam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tsawg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139" w:author="Kaxiong" w:date="2021-03-11T14:00:00Z">
        <w:r w:rsidR="00135907" w:rsidRPr="0040414A">
          <w:rPr>
            <w:rFonts w:ascii="Arial" w:hAnsi="Arial" w:cs="Arial"/>
            <w:sz w:val="18"/>
            <w:szCs w:val="18"/>
          </w:rPr>
          <w:t>kawg</w:t>
        </w:r>
        <w:proofErr w:type="spellEnd"/>
        <w:r w:rsidR="00135907" w:rsidRPr="0040414A">
          <w:rPr>
            <w:rFonts w:ascii="Arial" w:hAnsi="Arial" w:cs="Arial"/>
            <w:sz w:val="18"/>
            <w:szCs w:val="18"/>
          </w:rPr>
          <w:t xml:space="preserve"> </w:t>
        </w:r>
      </w:ins>
      <w:ins w:id="140" w:author="Kaxiong" w:date="2021-03-11T14:01:00Z">
        <w:r w:rsidR="00135907" w:rsidRPr="0040414A">
          <w:rPr>
            <w:rFonts w:ascii="Arial" w:hAnsi="Arial" w:cs="Arial"/>
            <w:sz w:val="18"/>
            <w:szCs w:val="18"/>
          </w:rPr>
          <w:t xml:space="preserve">li </w:t>
        </w:r>
      </w:ins>
      <w:proofErr w:type="spellStart"/>
      <w:r w:rsidR="00B009C8" w:rsidRPr="0040414A">
        <w:rPr>
          <w:rFonts w:ascii="Arial" w:hAnsi="Arial" w:cs="Arial"/>
          <w:sz w:val="18"/>
          <w:szCs w:val="18"/>
        </w:rPr>
        <w:t>txhua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peb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lub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xyoo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tshwj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tsis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yog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niam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txiv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thiab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cheeb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tsam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tsev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kawm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ua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lwm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yam.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Cov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txiaj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ntsig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ntawm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141" w:author="Kaxiong" w:date="2021-03-11T14:02:00Z">
        <w:r w:rsidR="00135907" w:rsidRPr="0040414A">
          <w:rPr>
            <w:rFonts w:ascii="Arial" w:hAnsi="Arial" w:cs="Arial"/>
            <w:sz w:val="18"/>
            <w:szCs w:val="18"/>
          </w:rPr>
          <w:t>kev</w:t>
        </w:r>
        <w:proofErr w:type="spellEnd"/>
        <w:r w:rsidR="00135907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135907" w:rsidRPr="0040414A">
          <w:rPr>
            <w:rFonts w:ascii="Arial" w:hAnsi="Arial" w:cs="Arial"/>
            <w:sz w:val="18"/>
            <w:szCs w:val="18"/>
          </w:rPr>
          <w:t>tshuaj</w:t>
        </w:r>
        <w:proofErr w:type="spellEnd"/>
        <w:r w:rsidR="00135907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135907" w:rsidRPr="0040414A">
          <w:rPr>
            <w:rFonts w:ascii="Arial" w:hAnsi="Arial" w:cs="Arial"/>
            <w:sz w:val="18"/>
            <w:szCs w:val="18"/>
          </w:rPr>
          <w:t>xyuas</w:t>
        </w:r>
        <w:proofErr w:type="spellEnd"/>
        <w:r w:rsidR="00135907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135907" w:rsidRPr="0040414A">
          <w:rPr>
            <w:rFonts w:ascii="Arial" w:hAnsi="Arial" w:cs="Arial"/>
            <w:sz w:val="18"/>
            <w:szCs w:val="18"/>
          </w:rPr>
          <w:t>txog</w:t>
        </w:r>
        <w:proofErr w:type="spellEnd"/>
        <w:r w:rsidR="00135907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B009C8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ntsuam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xyuas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yuav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siv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pab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IEp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pab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pawg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txiav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txim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txog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tsim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nyog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txuas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ntxiv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rau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Richard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thiab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ua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kev</w:t>
      </w:r>
      <w:proofErr w:type="spellEnd"/>
      <w:ins w:id="142" w:author="Kaxiong" w:date="2021-03-11T14:03:00Z">
        <w:r w:rsidR="00135907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135907" w:rsidRPr="0040414A">
          <w:rPr>
            <w:rFonts w:ascii="Arial" w:hAnsi="Arial" w:cs="Arial"/>
            <w:sz w:val="18"/>
            <w:szCs w:val="18"/>
          </w:rPr>
          <w:t>muab</w:t>
        </w:r>
      </w:ins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del w:id="143" w:author="Kaxiong" w:date="2021-03-11T14:03:00Z">
        <w:r w:rsidR="00B009C8" w:rsidRPr="0040414A" w:rsidDel="00135907">
          <w:rPr>
            <w:rFonts w:ascii="Arial" w:hAnsi="Arial" w:cs="Arial"/>
            <w:sz w:val="18"/>
            <w:szCs w:val="18"/>
          </w:rPr>
          <w:delText xml:space="preserve">rau </w:delText>
        </w:r>
      </w:del>
      <w:r w:rsidR="00B009C8" w:rsidRPr="0040414A">
        <w:rPr>
          <w:rFonts w:ascii="Arial" w:hAnsi="Arial" w:cs="Arial"/>
          <w:sz w:val="18"/>
          <w:szCs w:val="18"/>
        </w:rPr>
        <w:t xml:space="preserve">Kev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Kawm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Ntawv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Dawb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uas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Tsim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Nyog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(FAPE)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ntxhawm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rau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cov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tub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ntxhais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kawm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uas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tsim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nyog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nyob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raws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cov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luag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hauj</w:t>
      </w:r>
      <w:proofErr w:type="spellEnd"/>
      <w:ins w:id="144" w:author="Kaxiong" w:date="2021-03-11T14:04:00Z">
        <w:r w:rsidR="00135907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B009C8" w:rsidRPr="0040414A">
        <w:rPr>
          <w:rFonts w:ascii="Arial" w:hAnsi="Arial" w:cs="Arial"/>
          <w:sz w:val="18"/>
          <w:szCs w:val="18"/>
        </w:rPr>
        <w:t>lwm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hauv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qab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Cov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Tib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Neeg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Uas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Muaj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Lub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Cev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Tsis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Zoo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Raws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Lis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Txoj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Cai (IDEA)</w:t>
      </w:r>
    </w:p>
    <w:p w14:paraId="0E9F68E8" w14:textId="389C6B13" w:rsidR="00A677D0" w:rsidRPr="0040414A" w:rsidRDefault="00924D83" w:rsidP="00E224CB">
      <w:pPr>
        <w:jc w:val="both"/>
        <w:rPr>
          <w:sz w:val="18"/>
          <w:szCs w:val="18"/>
        </w:rPr>
      </w:pP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Qhia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txog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lwm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xaiv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ins w:id="145" w:author="Kaxiong" w:date="2021-03-11T14:05:00Z">
        <w:r w:rsidR="00135907" w:rsidRPr="0040414A">
          <w:rPr>
            <w:rFonts w:ascii="Arial" w:hAnsi="Arial" w:cs="Arial"/>
            <w:b/>
            <w:bCs/>
            <w:sz w:val="18"/>
            <w:szCs w:val="18"/>
          </w:rPr>
          <w:t>uas</w:t>
        </w:r>
        <w:proofErr w:type="spellEnd"/>
        <w:r w:rsidR="00135907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</w:ins>
      <w:r w:rsidRPr="0040414A">
        <w:rPr>
          <w:rFonts w:ascii="Arial" w:hAnsi="Arial" w:cs="Arial"/>
          <w:b/>
          <w:bCs/>
          <w:sz w:val="18"/>
          <w:szCs w:val="18"/>
        </w:rPr>
        <w:t xml:space="preserve">tau </w:t>
      </w:r>
      <w:del w:id="146" w:author="Kaxiong" w:date="2021-03-11T14:05:00Z">
        <w:r w:rsidRPr="0040414A" w:rsidDel="00135907">
          <w:rPr>
            <w:rFonts w:ascii="Arial" w:hAnsi="Arial" w:cs="Arial"/>
            <w:b/>
            <w:bCs/>
            <w:sz w:val="18"/>
            <w:szCs w:val="18"/>
          </w:rPr>
          <w:delText>txiav txim siab</w:delText>
        </w:r>
      </w:del>
      <w:proofErr w:type="spellStart"/>
      <w:ins w:id="147" w:author="Kaxiong" w:date="2021-03-11T14:05:00Z">
        <w:r w:rsidR="00135907" w:rsidRPr="0040414A">
          <w:rPr>
            <w:rFonts w:ascii="Arial" w:hAnsi="Arial" w:cs="Arial"/>
            <w:b/>
            <w:bCs/>
            <w:sz w:val="18"/>
            <w:szCs w:val="18"/>
          </w:rPr>
          <w:t>xav</w:t>
        </w:r>
        <w:proofErr w:type="spellEnd"/>
        <w:r w:rsidR="00135907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proofErr w:type="spellStart"/>
        <w:r w:rsidR="00135907" w:rsidRPr="0040414A">
          <w:rPr>
            <w:rFonts w:ascii="Arial" w:hAnsi="Arial" w:cs="Arial"/>
            <w:b/>
            <w:bCs/>
            <w:sz w:val="18"/>
            <w:szCs w:val="18"/>
          </w:rPr>
          <w:t>txog</w:t>
        </w:r>
      </w:ins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thiab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del w:id="148" w:author="Kaxiong" w:date="2021-03-11T14:06:00Z">
        <w:r w:rsidRPr="0040414A" w:rsidDel="00135907">
          <w:rPr>
            <w:rFonts w:ascii="Arial" w:hAnsi="Arial" w:cs="Arial"/>
            <w:b/>
            <w:bCs/>
            <w:sz w:val="18"/>
            <w:szCs w:val="18"/>
          </w:rPr>
          <w:delText>pov thawj</w:delText>
        </w:r>
      </w:del>
      <w:proofErr w:type="spellStart"/>
      <w:ins w:id="149" w:author="Kaxiong" w:date="2021-03-11T14:06:00Z">
        <w:r w:rsidR="00135907" w:rsidRPr="0040414A">
          <w:rPr>
            <w:rFonts w:ascii="Arial" w:hAnsi="Arial" w:cs="Arial"/>
            <w:b/>
            <w:bCs/>
            <w:sz w:val="18"/>
            <w:szCs w:val="18"/>
          </w:rPr>
          <w:t>kev</w:t>
        </w:r>
        <w:proofErr w:type="spellEnd"/>
        <w:r w:rsidR="00135907" w:rsidRPr="0040414A">
          <w:rPr>
            <w:rFonts w:ascii="Arial" w:hAnsi="Arial" w:cs="Arial"/>
            <w:b/>
            <w:bCs/>
            <w:sz w:val="18"/>
            <w:szCs w:val="18"/>
          </w:rPr>
          <w:t xml:space="preserve"> vim li </w:t>
        </w:r>
        <w:proofErr w:type="spellStart"/>
        <w:r w:rsidR="00135907" w:rsidRPr="0040414A">
          <w:rPr>
            <w:rFonts w:ascii="Arial" w:hAnsi="Arial" w:cs="Arial"/>
            <w:b/>
            <w:bCs/>
            <w:sz w:val="18"/>
            <w:szCs w:val="18"/>
          </w:rPr>
          <w:t>cas</w:t>
        </w:r>
      </w:ins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uas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ua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rau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lawv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tsis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kam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lees: 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Lub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cheeb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tsam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tsev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kawm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ntawv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tau </w:t>
      </w:r>
      <w:del w:id="150" w:author="Kaxiong" w:date="2021-03-11T14:07:00Z">
        <w:r w:rsidR="00A677D0" w:rsidRPr="0040414A" w:rsidDel="00135907">
          <w:rPr>
            <w:rFonts w:ascii="Arial" w:hAnsi="Arial" w:cs="Arial"/>
            <w:sz w:val="18"/>
            <w:szCs w:val="18"/>
          </w:rPr>
          <w:delText>txiav txim siab</w:delText>
        </w:r>
      </w:del>
      <w:proofErr w:type="spellStart"/>
      <w:ins w:id="151" w:author="Kaxiong" w:date="2021-03-11T14:07:00Z">
        <w:r w:rsidR="00135907" w:rsidRPr="0040414A">
          <w:rPr>
            <w:rFonts w:ascii="Arial" w:hAnsi="Arial" w:cs="Arial"/>
            <w:sz w:val="18"/>
            <w:szCs w:val="18"/>
          </w:rPr>
          <w:t>xav</w:t>
        </w:r>
        <w:proofErr w:type="spellEnd"/>
        <w:r w:rsidR="00135907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135907" w:rsidRPr="0040414A">
          <w:rPr>
            <w:rFonts w:ascii="Arial" w:hAnsi="Arial" w:cs="Arial"/>
            <w:sz w:val="18"/>
            <w:szCs w:val="18"/>
          </w:rPr>
          <w:t>txog</w:t>
        </w:r>
        <w:proofErr w:type="spellEnd"/>
        <w:r w:rsidR="00135907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135907" w:rsidRPr="0040414A">
          <w:rPr>
            <w:rFonts w:ascii="Arial" w:hAnsi="Arial" w:cs="Arial"/>
            <w:sz w:val="18"/>
            <w:szCs w:val="18"/>
          </w:rPr>
          <w:t>co</w:t>
        </w:r>
      </w:ins>
      <w:ins w:id="152" w:author="Kaxiong" w:date="2021-03-11T14:08:00Z">
        <w:r w:rsidR="00135907" w:rsidRPr="0040414A">
          <w:rPr>
            <w:rFonts w:ascii="Arial" w:hAnsi="Arial" w:cs="Arial"/>
            <w:sz w:val="18"/>
            <w:szCs w:val="18"/>
          </w:rPr>
          <w:t>v</w:t>
        </w:r>
        <w:proofErr w:type="spellEnd"/>
        <w:r w:rsidR="00135907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135907" w:rsidRPr="0040414A">
          <w:rPr>
            <w:rFonts w:ascii="Arial" w:hAnsi="Arial" w:cs="Arial"/>
            <w:sz w:val="18"/>
            <w:szCs w:val="18"/>
          </w:rPr>
          <w:t>kev</w:t>
        </w:r>
      </w:ins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xaiv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xws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li </w:t>
      </w:r>
      <w:proofErr w:type="spellStart"/>
      <w:ins w:id="153" w:author="Kaxiong" w:date="2021-03-11T14:12:00Z">
        <w:r w:rsidR="00AE77CA" w:rsidRPr="0040414A">
          <w:rPr>
            <w:rFonts w:ascii="Arial" w:hAnsi="Arial" w:cs="Arial"/>
            <w:sz w:val="18"/>
            <w:szCs w:val="18"/>
          </w:rPr>
          <w:t>tas</w:t>
        </w:r>
        <w:proofErr w:type="spellEnd"/>
        <w:r w:rsidR="00AE77CA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AE77CA" w:rsidRPr="0040414A">
          <w:rPr>
            <w:rFonts w:ascii="Arial" w:hAnsi="Arial" w:cs="Arial"/>
            <w:sz w:val="18"/>
            <w:szCs w:val="18"/>
          </w:rPr>
          <w:t>nrho</w:t>
        </w:r>
        <w:proofErr w:type="spellEnd"/>
        <w:r w:rsidR="00AE77CA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AE77CA" w:rsidRPr="0040414A">
          <w:rPr>
            <w:rFonts w:ascii="Arial" w:hAnsi="Arial" w:cs="Arial"/>
            <w:sz w:val="18"/>
            <w:szCs w:val="18"/>
          </w:rPr>
          <w:t>cov</w:t>
        </w:r>
        <w:proofErr w:type="spellEnd"/>
        <w:r w:rsidR="00AE77CA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A677D0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ntsuam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xyuas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154" w:author="Kaxiong" w:date="2021-03-11T14:12:00Z">
        <w:r w:rsidR="00AE77CA" w:rsidRPr="0040414A">
          <w:rPr>
            <w:rFonts w:ascii="Arial" w:hAnsi="Arial" w:cs="Arial"/>
            <w:sz w:val="18"/>
            <w:szCs w:val="18"/>
          </w:rPr>
          <w:t>uas</w:t>
        </w:r>
        <w:proofErr w:type="spellEnd"/>
        <w:r w:rsidR="00AE77CA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AE77CA" w:rsidRPr="0040414A">
          <w:rPr>
            <w:rFonts w:ascii="Arial" w:hAnsi="Arial" w:cs="Arial"/>
            <w:sz w:val="18"/>
            <w:szCs w:val="18"/>
          </w:rPr>
          <w:t>ua</w:t>
        </w:r>
        <w:proofErr w:type="spellEnd"/>
        <w:r w:rsidR="00AE77CA" w:rsidRPr="0040414A">
          <w:rPr>
            <w:rFonts w:ascii="Arial" w:hAnsi="Arial" w:cs="Arial"/>
            <w:sz w:val="18"/>
            <w:szCs w:val="18"/>
          </w:rPr>
          <w:t xml:space="preserve"> tau li </w:t>
        </w:r>
        <w:proofErr w:type="spellStart"/>
        <w:r w:rsidR="00AE77CA" w:rsidRPr="0040414A">
          <w:rPr>
            <w:rFonts w:ascii="Arial" w:hAnsi="Arial" w:cs="Arial"/>
            <w:sz w:val="18"/>
            <w:szCs w:val="18"/>
          </w:rPr>
          <w:t>tus</w:t>
        </w:r>
        <w:proofErr w:type="spellEnd"/>
        <w:r w:rsidR="00AE77CA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AE77CA" w:rsidRPr="0040414A">
          <w:rPr>
            <w:rFonts w:ascii="Arial" w:hAnsi="Arial" w:cs="Arial"/>
            <w:sz w:val="18"/>
            <w:szCs w:val="18"/>
          </w:rPr>
          <w:t>qa</w:t>
        </w:r>
      </w:ins>
      <w:ins w:id="155" w:author="Kaxiong" w:date="2021-03-11T14:13:00Z">
        <w:r w:rsidR="00AE77CA" w:rsidRPr="0040414A">
          <w:rPr>
            <w:rFonts w:ascii="Arial" w:hAnsi="Arial" w:cs="Arial"/>
            <w:sz w:val="18"/>
            <w:szCs w:val="18"/>
          </w:rPr>
          <w:t>uv</w:t>
        </w:r>
        <w:proofErr w:type="spellEnd"/>
        <w:r w:rsidR="00AE77CA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A677D0" w:rsidRPr="0040414A">
        <w:rPr>
          <w:rFonts w:ascii="Arial" w:hAnsi="Arial" w:cs="Arial"/>
          <w:sz w:val="18"/>
          <w:szCs w:val="18"/>
        </w:rPr>
        <w:t>ntawm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tus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kheej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del w:id="156" w:author="Kaxiong" w:date="2021-03-11T14:14:00Z">
        <w:r w:rsidR="00A677D0" w:rsidRPr="0040414A" w:rsidDel="00AE77CA">
          <w:rPr>
            <w:rFonts w:ascii="Arial" w:hAnsi="Arial" w:cs="Arial"/>
            <w:sz w:val="18"/>
            <w:szCs w:val="18"/>
          </w:rPr>
          <w:delText xml:space="preserve">cov qauv </w:delText>
        </w:r>
      </w:del>
      <w:proofErr w:type="spellStart"/>
      <w:r w:rsidR="00A677D0" w:rsidRPr="0040414A">
        <w:rPr>
          <w:rFonts w:ascii="Arial" w:hAnsi="Arial" w:cs="Arial"/>
          <w:sz w:val="18"/>
          <w:szCs w:val="18"/>
        </w:rPr>
        <w:t>rau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txhua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qhov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xav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tau,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txawm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cas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xij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qhov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xaiv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no tau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raug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tsis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lees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paub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vim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yog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lub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xeev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thiab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lub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nroog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txoj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noj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qab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haus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huv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cov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lus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qhia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tshem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tawm</w:t>
      </w:r>
      <w:proofErr w:type="spellEnd"/>
      <w:del w:id="157" w:author="Kaxiong" w:date="2021-03-11T14:16:00Z">
        <w:r w:rsidR="00A677D0" w:rsidRPr="0040414A" w:rsidDel="00AE77CA">
          <w:rPr>
            <w:rFonts w:ascii="Arial" w:hAnsi="Arial" w:cs="Arial"/>
            <w:sz w:val="18"/>
            <w:szCs w:val="18"/>
          </w:rPr>
          <w:delText xml:space="preserve"> cov</w:delText>
        </w:r>
      </w:del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xaiv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ntawm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158" w:author="Kaxiong" w:date="2021-03-11T14:16:00Z">
        <w:r w:rsidR="00AE77CA" w:rsidRPr="0040414A">
          <w:rPr>
            <w:rFonts w:ascii="Arial" w:hAnsi="Arial" w:cs="Arial"/>
            <w:sz w:val="18"/>
            <w:szCs w:val="18"/>
          </w:rPr>
          <w:t>cov</w:t>
        </w:r>
        <w:proofErr w:type="spellEnd"/>
        <w:r w:rsidR="00AE77CA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A677D0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ntsuam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xyuas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tus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kheej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nyob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rau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lub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sij</w:t>
      </w:r>
      <w:proofErr w:type="spellEnd"/>
      <w:ins w:id="159" w:author="Kaxiong" w:date="2021-03-11T14:16:00Z">
        <w:r w:rsidR="00AE77CA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A677D0" w:rsidRPr="0040414A">
        <w:rPr>
          <w:rFonts w:ascii="Arial" w:hAnsi="Arial" w:cs="Arial"/>
          <w:sz w:val="18"/>
          <w:szCs w:val="18"/>
        </w:rPr>
        <w:t>hawm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no,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Txhawm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rau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ua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qhov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ntsuam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xyuas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no, </w:t>
      </w:r>
      <w:del w:id="160" w:author="Kaxiong" w:date="2021-03-11T14:17:00Z">
        <w:r w:rsidR="00A677D0" w:rsidRPr="0040414A" w:rsidDel="00AE77CA">
          <w:rPr>
            <w:rFonts w:ascii="Arial" w:hAnsi="Arial" w:cs="Arial"/>
            <w:sz w:val="18"/>
            <w:szCs w:val="18"/>
          </w:rPr>
          <w:delText>muaj rau</w:delText>
        </w:r>
      </w:del>
      <w:ins w:id="161" w:author="Kaxiong" w:date="2021-03-11T14:17:00Z">
        <w:r w:rsidR="00AE77CA" w:rsidRPr="0040414A">
          <w:rPr>
            <w:rFonts w:ascii="Arial" w:hAnsi="Arial" w:cs="Arial"/>
            <w:sz w:val="18"/>
            <w:szCs w:val="18"/>
          </w:rPr>
          <w:t xml:space="preserve">vim li </w:t>
        </w:r>
        <w:proofErr w:type="spellStart"/>
        <w:r w:rsidR="00AE77CA" w:rsidRPr="0040414A">
          <w:rPr>
            <w:rFonts w:ascii="Arial" w:hAnsi="Arial" w:cs="Arial"/>
            <w:sz w:val="18"/>
            <w:szCs w:val="18"/>
          </w:rPr>
          <w:t>ntawv</w:t>
        </w:r>
      </w:ins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cheeb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tsam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yuav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del w:id="162" w:author="Kaxiong" w:date="2021-03-11T14:17:00Z">
        <w:r w:rsidR="00A677D0" w:rsidRPr="0040414A" w:rsidDel="00AE77CA">
          <w:rPr>
            <w:rFonts w:ascii="Arial" w:hAnsi="Arial" w:cs="Arial"/>
            <w:sz w:val="18"/>
            <w:szCs w:val="18"/>
          </w:rPr>
          <w:delText>txiav txim</w:delText>
        </w:r>
      </w:del>
      <w:proofErr w:type="spellStart"/>
      <w:ins w:id="163" w:author="Kaxiong" w:date="2021-03-11T14:17:00Z">
        <w:r w:rsidR="00AE77CA" w:rsidRPr="0040414A">
          <w:rPr>
            <w:rFonts w:ascii="Arial" w:hAnsi="Arial" w:cs="Arial"/>
            <w:sz w:val="18"/>
            <w:szCs w:val="18"/>
          </w:rPr>
          <w:t>xav</w:t>
        </w:r>
        <w:proofErr w:type="spellEnd"/>
        <w:r w:rsidR="00AE77CA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AE77CA" w:rsidRPr="0040414A">
          <w:rPr>
            <w:rFonts w:ascii="Arial" w:hAnsi="Arial" w:cs="Arial"/>
            <w:sz w:val="18"/>
            <w:szCs w:val="18"/>
          </w:rPr>
          <w:t>t</w:t>
        </w:r>
      </w:ins>
      <w:ins w:id="164" w:author="Kaxiong" w:date="2021-03-11T14:18:00Z">
        <w:r w:rsidR="00AE77CA" w:rsidRPr="0040414A">
          <w:rPr>
            <w:rFonts w:ascii="Arial" w:hAnsi="Arial" w:cs="Arial"/>
            <w:sz w:val="18"/>
            <w:szCs w:val="18"/>
          </w:rPr>
          <w:t>xog</w:t>
        </w:r>
      </w:ins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tag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nrho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raw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lis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cov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ntaub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ntawv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uas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muaj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thiab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cuam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tshuam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suav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nrog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, tab sis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tsis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165" w:author="Kaxiong" w:date="2021-03-11T14:21:00Z">
        <w:r w:rsidR="00BF755B" w:rsidRPr="0040414A">
          <w:rPr>
            <w:rFonts w:ascii="Arial" w:hAnsi="Arial" w:cs="Arial"/>
            <w:sz w:val="18"/>
            <w:szCs w:val="18"/>
          </w:rPr>
          <w:t>txwv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</w:ins>
      <w:del w:id="166" w:author="Kaxiong" w:date="2021-03-11T14:21:00Z">
        <w:r w:rsidR="00A677D0" w:rsidRPr="0040414A" w:rsidDel="00BF755B">
          <w:rPr>
            <w:rFonts w:ascii="Arial" w:hAnsi="Arial" w:cs="Arial"/>
            <w:sz w:val="18"/>
            <w:szCs w:val="18"/>
          </w:rPr>
          <w:delText xml:space="preserve">tas </w:delText>
        </w:r>
      </w:del>
      <w:proofErr w:type="spellStart"/>
      <w:r w:rsidR="00A677D0" w:rsidRPr="0040414A">
        <w:rPr>
          <w:rFonts w:ascii="Arial" w:hAnsi="Arial" w:cs="Arial"/>
          <w:sz w:val="18"/>
          <w:szCs w:val="18"/>
        </w:rPr>
        <w:t>rau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del w:id="167" w:author="Kaxiong" w:date="2021-03-11T14:21:00Z">
        <w:r w:rsidR="00A677D0" w:rsidRPr="0040414A" w:rsidDel="00BF755B">
          <w:rPr>
            <w:rFonts w:ascii="Arial" w:hAnsi="Arial" w:cs="Arial"/>
            <w:sz w:val="18"/>
            <w:szCs w:val="18"/>
          </w:rPr>
          <w:delText xml:space="preserve">saib </w:delText>
        </w:r>
      </w:del>
      <w:proofErr w:type="spellStart"/>
      <w:ins w:id="168" w:author="Kaxiong" w:date="2021-03-11T14:21:00Z">
        <w:r w:rsidR="00BF755B" w:rsidRPr="0040414A">
          <w:rPr>
            <w:rFonts w:ascii="Arial" w:hAnsi="Arial" w:cs="Arial"/>
            <w:sz w:val="18"/>
            <w:szCs w:val="18"/>
          </w:rPr>
          <w:t>tshuaj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A677D0" w:rsidRPr="0040414A">
        <w:rPr>
          <w:rFonts w:ascii="Arial" w:hAnsi="Arial" w:cs="Arial"/>
          <w:sz w:val="18"/>
          <w:szCs w:val="18"/>
        </w:rPr>
        <w:t>xyuas</w:t>
      </w:r>
      <w:proofErr w:type="spellEnd"/>
      <w:ins w:id="169" w:author="Kaxiong" w:date="2021-03-11T14:21:00Z"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BF755B" w:rsidRPr="0040414A">
          <w:rPr>
            <w:rFonts w:ascii="Arial" w:hAnsi="Arial" w:cs="Arial"/>
            <w:sz w:val="18"/>
            <w:szCs w:val="18"/>
          </w:rPr>
          <w:t>ntawm</w:t>
        </w:r>
      </w:ins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koj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tus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me</w:t>
      </w:r>
      <w:ins w:id="170" w:author="Kaxiong" w:date="2021-03-11T14:21:00Z"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A677D0" w:rsidRPr="0040414A">
        <w:rPr>
          <w:rFonts w:ascii="Arial" w:hAnsi="Arial" w:cs="Arial"/>
          <w:sz w:val="18"/>
          <w:szCs w:val="18"/>
        </w:rPr>
        <w:t>nyuam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cov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ntaub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ntawv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khaws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tseg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txog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kawm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ntawv</w:t>
      </w:r>
      <w:proofErr w:type="spellEnd"/>
      <w:ins w:id="171" w:author="Kaxiong" w:date="2021-03-11T14:21:00Z"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BF755B" w:rsidRPr="0040414A">
          <w:rPr>
            <w:rFonts w:ascii="Arial" w:hAnsi="Arial" w:cs="Arial"/>
            <w:sz w:val="18"/>
            <w:szCs w:val="18"/>
          </w:rPr>
          <w:t>uas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ins w:id="172" w:author="Kaxiong" w:date="2021-03-11T14:22:00Z">
        <w:r w:rsidR="00BF755B" w:rsidRPr="0040414A">
          <w:rPr>
            <w:rFonts w:ascii="Arial" w:hAnsi="Arial" w:cs="Arial"/>
            <w:sz w:val="18"/>
            <w:szCs w:val="18"/>
          </w:rPr>
          <w:t>nce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BF755B" w:rsidRPr="0040414A">
          <w:rPr>
            <w:rFonts w:ascii="Arial" w:hAnsi="Arial" w:cs="Arial"/>
            <w:sz w:val="18"/>
            <w:szCs w:val="18"/>
          </w:rPr>
          <w:t>qib</w:t>
        </w:r>
      </w:ins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, </w:t>
      </w:r>
      <w:del w:id="173" w:author="Kaxiong" w:date="2021-03-11T14:24:00Z">
        <w:r w:rsidR="00A677D0" w:rsidRPr="0040414A" w:rsidDel="00BF755B">
          <w:rPr>
            <w:rFonts w:ascii="Arial" w:hAnsi="Arial" w:cs="Arial"/>
            <w:sz w:val="18"/>
            <w:szCs w:val="18"/>
          </w:rPr>
          <w:delText xml:space="preserve">cov </w:delText>
        </w:r>
      </w:del>
      <w:proofErr w:type="spellStart"/>
      <w:r w:rsidR="00A677D0" w:rsidRPr="0040414A">
        <w:rPr>
          <w:rFonts w:ascii="Arial" w:hAnsi="Arial" w:cs="Arial"/>
          <w:sz w:val="18"/>
          <w:szCs w:val="18"/>
        </w:rPr>
        <w:t>ntaub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ntawv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ins w:id="174" w:author="Kaxiong" w:date="2021-03-11T14:25:00Z">
        <w:r w:rsidR="00BF755B" w:rsidRPr="0040414A">
          <w:rPr>
            <w:rFonts w:ascii="Arial" w:hAnsi="Arial" w:cs="Arial"/>
            <w:sz w:val="18"/>
            <w:szCs w:val="18"/>
          </w:rPr>
          <w:t xml:space="preserve">tau </w:t>
        </w:r>
        <w:proofErr w:type="spellStart"/>
        <w:r w:rsidR="00BF755B" w:rsidRPr="0040414A">
          <w:rPr>
            <w:rFonts w:ascii="Arial" w:hAnsi="Arial" w:cs="Arial"/>
            <w:sz w:val="18"/>
            <w:szCs w:val="18"/>
          </w:rPr>
          <w:t>raug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A677D0" w:rsidRPr="0040414A">
        <w:rPr>
          <w:rFonts w:ascii="Arial" w:hAnsi="Arial" w:cs="Arial"/>
          <w:sz w:val="18"/>
          <w:szCs w:val="18"/>
        </w:rPr>
        <w:t>muab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ntawm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ins w:id="175" w:author="Kaxiong" w:date="2021-03-11T14:25:00Z">
        <w:r w:rsidR="00BF755B" w:rsidRPr="0040414A">
          <w:rPr>
            <w:rFonts w:ascii="Arial" w:hAnsi="Arial" w:cs="Arial"/>
            <w:sz w:val="18"/>
            <w:szCs w:val="18"/>
          </w:rPr>
          <w:t>(</w:t>
        </w:r>
        <w:proofErr w:type="spellStart"/>
        <w:r w:rsidR="00BF755B" w:rsidRPr="0040414A">
          <w:rPr>
            <w:rFonts w:ascii="Arial" w:hAnsi="Arial" w:cs="Arial"/>
            <w:sz w:val="18"/>
            <w:szCs w:val="18"/>
          </w:rPr>
          <w:t>cov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) </w:t>
        </w:r>
      </w:ins>
      <w:proofErr w:type="spellStart"/>
      <w:r w:rsidR="00A677D0" w:rsidRPr="0040414A">
        <w:rPr>
          <w:rFonts w:ascii="Arial" w:hAnsi="Arial" w:cs="Arial"/>
          <w:sz w:val="18"/>
          <w:szCs w:val="18"/>
        </w:rPr>
        <w:t>niam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txiv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, </w:t>
      </w:r>
      <w:ins w:id="176" w:author="Kaxiong" w:date="2021-03-11T14:24:00Z">
        <w:r w:rsidR="00BF755B" w:rsidRPr="0040414A">
          <w:rPr>
            <w:rFonts w:ascii="Arial" w:hAnsi="Arial" w:cs="Arial"/>
            <w:sz w:val="18"/>
            <w:szCs w:val="18"/>
          </w:rPr>
          <w:t>(</w:t>
        </w:r>
      </w:ins>
      <w:proofErr w:type="spellStart"/>
      <w:r w:rsidR="00A677D0" w:rsidRPr="0040414A">
        <w:rPr>
          <w:rFonts w:ascii="Arial" w:hAnsi="Arial" w:cs="Arial"/>
          <w:sz w:val="18"/>
          <w:szCs w:val="18"/>
        </w:rPr>
        <w:t>cov</w:t>
      </w:r>
      <w:proofErr w:type="spellEnd"/>
      <w:ins w:id="177" w:author="Kaxiong" w:date="2021-03-11T14:24:00Z">
        <w:r w:rsidR="00BF755B" w:rsidRPr="0040414A">
          <w:rPr>
            <w:rFonts w:ascii="Arial" w:hAnsi="Arial" w:cs="Arial"/>
            <w:sz w:val="18"/>
            <w:szCs w:val="18"/>
          </w:rPr>
          <w:t>)</w:t>
        </w:r>
      </w:ins>
      <w:del w:id="178" w:author="Kaxiong" w:date="2021-03-11T14:24:00Z">
        <w:r w:rsidR="00A677D0" w:rsidRPr="0040414A" w:rsidDel="00BF755B">
          <w:rPr>
            <w:rFonts w:ascii="Arial" w:hAnsi="Arial" w:cs="Arial"/>
            <w:sz w:val="18"/>
            <w:szCs w:val="18"/>
          </w:rPr>
          <w:delText xml:space="preserve"> (s)</w:delText>
        </w:r>
      </w:del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xib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fwb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, </w:t>
      </w:r>
      <w:ins w:id="179" w:author="Kaxiong" w:date="2021-03-11T14:25:00Z">
        <w:r w:rsidR="00BF755B" w:rsidRPr="0040414A">
          <w:rPr>
            <w:rFonts w:ascii="Arial" w:hAnsi="Arial" w:cs="Arial"/>
            <w:sz w:val="18"/>
            <w:szCs w:val="18"/>
          </w:rPr>
          <w:t>(</w:t>
        </w:r>
      </w:ins>
      <w:proofErr w:type="spellStart"/>
      <w:r w:rsidR="00A677D0" w:rsidRPr="0040414A">
        <w:rPr>
          <w:rFonts w:ascii="Arial" w:hAnsi="Arial" w:cs="Arial"/>
          <w:sz w:val="18"/>
          <w:szCs w:val="18"/>
        </w:rPr>
        <w:t>cov</w:t>
      </w:r>
      <w:proofErr w:type="spellEnd"/>
      <w:ins w:id="180" w:author="Kaxiong" w:date="2021-03-11T14:25:00Z">
        <w:r w:rsidR="00BF755B" w:rsidRPr="0040414A">
          <w:rPr>
            <w:rFonts w:ascii="Arial" w:hAnsi="Arial" w:cs="Arial"/>
            <w:sz w:val="18"/>
            <w:szCs w:val="18"/>
          </w:rPr>
          <w:t>)</w:t>
        </w:r>
      </w:ins>
      <w:del w:id="181" w:author="Kaxiong" w:date="2021-03-11T14:25:00Z">
        <w:r w:rsidR="00A677D0" w:rsidRPr="0040414A" w:rsidDel="00BF755B">
          <w:rPr>
            <w:rFonts w:ascii="Arial" w:hAnsi="Arial" w:cs="Arial"/>
            <w:sz w:val="18"/>
            <w:szCs w:val="18"/>
          </w:rPr>
          <w:delText xml:space="preserve"> (s)</w:delText>
        </w:r>
      </w:del>
      <w:ins w:id="182" w:author="Kaxiong" w:date="2021-03-11T14:25:00Z"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BF755B" w:rsidRPr="0040414A">
          <w:rPr>
            <w:rFonts w:ascii="Arial" w:hAnsi="Arial" w:cs="Arial"/>
            <w:sz w:val="18"/>
            <w:szCs w:val="18"/>
          </w:rPr>
          <w:t>neeg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BF755B" w:rsidRPr="0040414A">
          <w:rPr>
            <w:rFonts w:ascii="Arial" w:hAnsi="Arial" w:cs="Arial"/>
            <w:sz w:val="18"/>
            <w:szCs w:val="18"/>
          </w:rPr>
          <w:t>muab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BF755B" w:rsidRPr="0040414A">
          <w:rPr>
            <w:rFonts w:ascii="Arial" w:hAnsi="Arial" w:cs="Arial"/>
            <w:sz w:val="18"/>
            <w:szCs w:val="18"/>
          </w:rPr>
          <w:t>cov</w:t>
        </w:r>
      </w:ins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pab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cuam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uas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cuam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tshuam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thiab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lwm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cov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del w:id="183" w:author="Kaxiong" w:date="2021-03-11T14:26:00Z">
        <w:r w:rsidR="00A677D0" w:rsidRPr="0040414A" w:rsidDel="00BF755B">
          <w:rPr>
            <w:rFonts w:ascii="Arial" w:hAnsi="Arial" w:cs="Arial"/>
            <w:sz w:val="18"/>
            <w:szCs w:val="18"/>
          </w:rPr>
          <w:delText>neeg</w:delText>
        </w:r>
      </w:del>
      <w:proofErr w:type="spellStart"/>
      <w:ins w:id="184" w:author="Kaxiong" w:date="2021-03-11T14:26:00Z">
        <w:r w:rsidR="00BF755B" w:rsidRPr="0040414A">
          <w:rPr>
            <w:rFonts w:ascii="Arial" w:hAnsi="Arial" w:cs="Arial"/>
            <w:sz w:val="18"/>
            <w:szCs w:val="18"/>
          </w:rPr>
          <w:t>mej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BF755B" w:rsidRPr="0040414A">
          <w:rPr>
            <w:rFonts w:ascii="Arial" w:hAnsi="Arial" w:cs="Arial"/>
            <w:sz w:val="18"/>
            <w:szCs w:val="18"/>
          </w:rPr>
          <w:t>zeej</w:t>
        </w:r>
      </w:ins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hauv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pab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77D0" w:rsidRPr="0040414A">
        <w:rPr>
          <w:rFonts w:ascii="Arial" w:hAnsi="Arial" w:cs="Arial"/>
          <w:sz w:val="18"/>
          <w:szCs w:val="18"/>
        </w:rPr>
        <w:t>pawg</w:t>
      </w:r>
      <w:proofErr w:type="spellEnd"/>
      <w:r w:rsidR="00A677D0" w:rsidRPr="0040414A">
        <w:rPr>
          <w:rFonts w:ascii="Arial" w:hAnsi="Arial" w:cs="Arial"/>
          <w:sz w:val="18"/>
          <w:szCs w:val="18"/>
        </w:rPr>
        <w:t xml:space="preserve"> IEP</w:t>
      </w:r>
    </w:p>
    <w:p w14:paraId="1C99E135" w14:textId="7F6C647E" w:rsidR="00924D83" w:rsidRPr="0040414A" w:rsidRDefault="00924D83" w:rsidP="00E224CB">
      <w:pPr>
        <w:jc w:val="both"/>
        <w:rPr>
          <w:rFonts w:cs="Angsana New"/>
          <w:sz w:val="18"/>
          <w:szCs w:val="18"/>
        </w:rPr>
      </w:pP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Lwm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yam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uas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cuam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tshuam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nrog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rau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del w:id="185" w:author="Kaxiong" w:date="2021-03-11T14:26:00Z">
        <w:r w:rsidRPr="0040414A" w:rsidDel="00BF755B">
          <w:rPr>
            <w:rFonts w:ascii="Arial" w:hAnsi="Arial" w:cs="Arial"/>
            <w:b/>
            <w:bCs/>
            <w:sz w:val="18"/>
            <w:szCs w:val="18"/>
          </w:rPr>
          <w:delText>lub tswv yim</w:delText>
        </w:r>
      </w:del>
      <w:proofErr w:type="spellStart"/>
      <w:ins w:id="186" w:author="Kaxiong" w:date="2021-03-11T14:27:00Z">
        <w:r w:rsidR="00BF755B" w:rsidRPr="0040414A">
          <w:rPr>
            <w:rFonts w:ascii="Arial" w:hAnsi="Arial" w:cs="Arial"/>
            <w:b/>
            <w:bCs/>
            <w:sz w:val="18"/>
            <w:szCs w:val="18"/>
          </w:rPr>
          <w:t>kev</w:t>
        </w:r>
        <w:proofErr w:type="spellEnd"/>
        <w:r w:rsidR="00BF755B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proofErr w:type="spellStart"/>
        <w:r w:rsidR="00BF755B" w:rsidRPr="0040414A">
          <w:rPr>
            <w:rFonts w:ascii="Arial" w:hAnsi="Arial" w:cs="Arial"/>
            <w:b/>
            <w:bCs/>
            <w:sz w:val="18"/>
            <w:szCs w:val="18"/>
          </w:rPr>
          <w:t>thov</w:t>
        </w:r>
      </w:ins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: 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Pab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pawg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del w:id="187" w:author="Kaxiong" w:date="2021-03-11T14:27:00Z">
        <w:r w:rsidR="002A0B14" w:rsidRPr="0040414A" w:rsidDel="00BF755B">
          <w:rPr>
            <w:rFonts w:ascii="Arial" w:hAnsi="Arial" w:cs="Arial"/>
            <w:sz w:val="18"/>
            <w:szCs w:val="18"/>
          </w:rPr>
          <w:delText xml:space="preserve">no </w:delText>
        </w:r>
      </w:del>
      <w:proofErr w:type="spellStart"/>
      <w:r w:rsidR="002A0B14" w:rsidRPr="0040414A">
        <w:rPr>
          <w:rFonts w:ascii="Arial" w:hAnsi="Arial" w:cs="Arial"/>
          <w:sz w:val="18"/>
          <w:szCs w:val="18"/>
        </w:rPr>
        <w:t>yuav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tham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txog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cov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hloov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kho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188" w:author="Kaxiong" w:date="2021-03-11T14:27:00Z">
        <w:r w:rsidR="00BF755B" w:rsidRPr="0040414A">
          <w:rPr>
            <w:rFonts w:ascii="Arial" w:hAnsi="Arial" w:cs="Arial"/>
            <w:sz w:val="18"/>
            <w:szCs w:val="18"/>
          </w:rPr>
          <w:t>rau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</w:ins>
      <w:del w:id="189" w:author="Kaxiong" w:date="2021-03-11T14:27:00Z">
        <w:r w:rsidR="002A0B14" w:rsidRPr="0040414A" w:rsidDel="00BF755B">
          <w:rPr>
            <w:rFonts w:ascii="Arial" w:hAnsi="Arial" w:cs="Arial"/>
            <w:sz w:val="18"/>
            <w:szCs w:val="18"/>
          </w:rPr>
          <w:delText xml:space="preserve">uas tsab </w:delText>
        </w:r>
      </w:del>
      <w:r w:rsidR="002A0B14" w:rsidRPr="0040414A">
        <w:rPr>
          <w:rFonts w:ascii="Arial" w:hAnsi="Arial" w:cs="Arial"/>
          <w:sz w:val="18"/>
          <w:szCs w:val="18"/>
        </w:rPr>
        <w:t>IEP</w:t>
      </w:r>
      <w:ins w:id="190" w:author="Kaxiong" w:date="2021-03-11T14:28:00Z"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BF755B" w:rsidRPr="0040414A">
          <w:rPr>
            <w:rFonts w:ascii="Arial" w:hAnsi="Arial" w:cs="Arial"/>
            <w:sz w:val="18"/>
            <w:szCs w:val="18"/>
          </w:rPr>
          <w:t>tias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BF755B" w:rsidRPr="0040414A">
          <w:rPr>
            <w:rFonts w:ascii="Arial" w:hAnsi="Arial" w:cs="Arial"/>
            <w:sz w:val="18"/>
            <w:szCs w:val="18"/>
          </w:rPr>
          <w:t>yog</w:t>
        </w:r>
      </w:ins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/ </w:t>
      </w:r>
      <w:proofErr w:type="spellStart"/>
      <w:ins w:id="191" w:author="Kaxiong" w:date="2021-03-11T14:28:00Z">
        <w:r w:rsidR="00BF755B" w:rsidRPr="0040414A">
          <w:rPr>
            <w:rFonts w:ascii="Arial" w:hAnsi="Arial" w:cs="Arial"/>
            <w:sz w:val="18"/>
            <w:szCs w:val="18"/>
          </w:rPr>
          <w:t>yuav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ins w:id="192" w:author="Kaxiong" w:date="2021-03-11T14:29:00Z">
        <w:r w:rsidR="00BF755B" w:rsidRPr="0040414A">
          <w:rPr>
            <w:rFonts w:ascii="Arial" w:hAnsi="Arial" w:cs="Arial"/>
            <w:sz w:val="18"/>
            <w:szCs w:val="18"/>
          </w:rPr>
          <w:t>muaj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BF755B" w:rsidRPr="0040414A">
          <w:rPr>
            <w:rFonts w:ascii="Arial" w:hAnsi="Arial" w:cs="Arial"/>
            <w:sz w:val="18"/>
            <w:szCs w:val="18"/>
          </w:rPr>
          <w:t>kev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BF755B" w:rsidRPr="0040414A">
          <w:rPr>
            <w:rFonts w:ascii="Arial" w:hAnsi="Arial" w:cs="Arial"/>
            <w:sz w:val="18"/>
            <w:szCs w:val="18"/>
          </w:rPr>
          <w:t>cuam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BF755B" w:rsidRPr="0040414A">
          <w:rPr>
            <w:rFonts w:ascii="Arial" w:hAnsi="Arial" w:cs="Arial"/>
            <w:sz w:val="18"/>
            <w:szCs w:val="18"/>
          </w:rPr>
          <w:t>tshuam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</w:ins>
      <w:r w:rsidR="002A0B14" w:rsidRPr="0040414A">
        <w:rPr>
          <w:rFonts w:ascii="Arial" w:hAnsi="Arial" w:cs="Arial"/>
          <w:sz w:val="18"/>
          <w:szCs w:val="18"/>
        </w:rPr>
        <w:t xml:space="preserve">vim </w:t>
      </w:r>
      <w:proofErr w:type="spellStart"/>
      <w:ins w:id="193" w:author="Kaxiong" w:date="2021-03-11T14:30:00Z">
        <w:r w:rsidR="00BF755B" w:rsidRPr="0040414A">
          <w:rPr>
            <w:rFonts w:ascii="Arial" w:hAnsi="Arial" w:cs="Arial"/>
            <w:sz w:val="18"/>
            <w:szCs w:val="18"/>
          </w:rPr>
          <w:t>yog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BF755B" w:rsidRPr="0040414A">
          <w:rPr>
            <w:rFonts w:ascii="Arial" w:hAnsi="Arial" w:cs="Arial"/>
            <w:sz w:val="18"/>
            <w:szCs w:val="18"/>
          </w:rPr>
          <w:t>kev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BF755B" w:rsidRPr="0040414A">
          <w:rPr>
            <w:rFonts w:ascii="Arial" w:hAnsi="Arial" w:cs="Arial"/>
            <w:sz w:val="18"/>
            <w:szCs w:val="18"/>
          </w:rPr>
          <w:t>kaw</w:t>
        </w:r>
        <w:proofErr w:type="spellEnd"/>
        <w:r w:rsidR="00BF755B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2A0B14" w:rsidRPr="0040414A">
        <w:rPr>
          <w:rFonts w:ascii="Arial" w:hAnsi="Arial" w:cs="Arial"/>
          <w:sz w:val="18"/>
          <w:szCs w:val="18"/>
        </w:rPr>
        <w:t>lub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tsev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kawm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ntawv</w:t>
      </w:r>
      <w:proofErr w:type="spellEnd"/>
      <w:del w:id="194" w:author="Kaxiong" w:date="2021-03-11T14:30:00Z">
        <w:r w:rsidR="002A0B14" w:rsidRPr="0040414A" w:rsidDel="00BF755B">
          <w:rPr>
            <w:rFonts w:ascii="Arial" w:hAnsi="Arial" w:cs="Arial"/>
            <w:sz w:val="18"/>
            <w:szCs w:val="18"/>
          </w:rPr>
          <w:delText xml:space="preserve"> daws teeb meem</w:delText>
        </w:r>
      </w:del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thiab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195" w:author="Kaxiong" w:date="2021-03-11T14:30:00Z">
        <w:r w:rsidR="00510196" w:rsidRPr="0040414A">
          <w:rPr>
            <w:rFonts w:ascii="Arial" w:hAnsi="Arial" w:cs="Arial"/>
            <w:sz w:val="18"/>
            <w:szCs w:val="18"/>
          </w:rPr>
          <w:t>kev</w:t>
        </w:r>
        <w:proofErr w:type="spellEnd"/>
        <w:r w:rsidR="00510196" w:rsidRPr="0040414A">
          <w:rPr>
            <w:rFonts w:ascii="Arial" w:hAnsi="Arial" w:cs="Arial"/>
            <w:sz w:val="18"/>
            <w:szCs w:val="18"/>
          </w:rPr>
          <w:t xml:space="preserve"> lees </w:t>
        </w:r>
        <w:proofErr w:type="spellStart"/>
        <w:r w:rsidR="00510196" w:rsidRPr="0040414A">
          <w:rPr>
            <w:rFonts w:ascii="Arial" w:hAnsi="Arial" w:cs="Arial"/>
            <w:sz w:val="18"/>
            <w:szCs w:val="18"/>
          </w:rPr>
          <w:t>txa</w:t>
        </w:r>
      </w:ins>
      <w:ins w:id="196" w:author="Kaxiong" w:date="2021-03-11T14:31:00Z">
        <w:r w:rsidR="00510196" w:rsidRPr="0040414A">
          <w:rPr>
            <w:rFonts w:ascii="Arial" w:hAnsi="Arial" w:cs="Arial"/>
            <w:sz w:val="18"/>
            <w:szCs w:val="18"/>
          </w:rPr>
          <w:t>is</w:t>
        </w:r>
        <w:proofErr w:type="spellEnd"/>
        <w:r w:rsidR="00510196" w:rsidRPr="0040414A">
          <w:rPr>
            <w:rFonts w:ascii="Arial" w:hAnsi="Arial" w:cs="Arial"/>
            <w:sz w:val="18"/>
            <w:szCs w:val="18"/>
          </w:rPr>
          <w:t xml:space="preserve"> </w:t>
        </w:r>
      </w:ins>
      <w:del w:id="197" w:author="Kaxiong" w:date="2021-03-11T14:31:00Z">
        <w:r w:rsidR="002A0B14" w:rsidRPr="0040414A" w:rsidDel="00510196">
          <w:rPr>
            <w:rFonts w:ascii="Arial" w:hAnsi="Arial" w:cs="Arial"/>
            <w:sz w:val="18"/>
            <w:szCs w:val="18"/>
          </w:rPr>
          <w:delText>mus</w:delText>
        </w:r>
      </w:del>
      <w:proofErr w:type="spellStart"/>
      <w:ins w:id="198" w:author="Kaxiong" w:date="2021-03-11T14:31:00Z">
        <w:r w:rsidR="00510196" w:rsidRPr="0040414A">
          <w:rPr>
            <w:rFonts w:ascii="Arial" w:hAnsi="Arial" w:cs="Arial"/>
            <w:sz w:val="18"/>
            <w:szCs w:val="18"/>
          </w:rPr>
          <w:t>kev</w:t>
        </w:r>
      </w:ins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kawm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ntawv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deb, vim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hais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tias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COVID 10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kis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thoob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txuas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A0B14" w:rsidRPr="0040414A">
        <w:rPr>
          <w:rFonts w:ascii="Arial" w:hAnsi="Arial" w:cs="Arial"/>
          <w:sz w:val="18"/>
          <w:szCs w:val="18"/>
        </w:rPr>
        <w:t>qhov</w:t>
      </w:r>
      <w:proofErr w:type="spellEnd"/>
      <w:r w:rsidR="002A0B14" w:rsidRPr="0040414A">
        <w:rPr>
          <w:rFonts w:ascii="Arial" w:hAnsi="Arial" w:cs="Arial"/>
          <w:sz w:val="18"/>
          <w:szCs w:val="18"/>
        </w:rPr>
        <w:t>.</w:t>
      </w:r>
    </w:p>
    <w:p w14:paraId="56617DE7" w14:textId="55C12493" w:rsidR="00924D83" w:rsidRPr="0040414A" w:rsidRDefault="00924D83" w:rsidP="00E224CB">
      <w:pPr>
        <w:jc w:val="both"/>
        <w:rPr>
          <w:rFonts w:cs="Angsana New"/>
          <w:sz w:val="18"/>
          <w:szCs w:val="18"/>
        </w:rPr>
      </w:pP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lastRenderedPageBreak/>
        <w:t>Piav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qhia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txog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txheej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txheem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ntsuas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xyuas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, </w:t>
      </w:r>
      <w:del w:id="199" w:author="Kaxiong" w:date="2021-03-11T14:33:00Z">
        <w:r w:rsidRPr="0040414A" w:rsidDel="00510196">
          <w:rPr>
            <w:rFonts w:ascii="Arial" w:hAnsi="Arial" w:cs="Arial"/>
            <w:b/>
            <w:bCs/>
            <w:sz w:val="18"/>
            <w:szCs w:val="18"/>
          </w:rPr>
          <w:delText>sim</w:delText>
        </w:r>
      </w:del>
      <w:proofErr w:type="spellStart"/>
      <w:ins w:id="200" w:author="Kaxiong" w:date="2021-03-11T14:33:00Z"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>cov</w:t>
        </w:r>
        <w:proofErr w:type="spellEnd"/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proofErr w:type="spellStart"/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>kev</w:t>
        </w:r>
        <w:proofErr w:type="spellEnd"/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proofErr w:type="spellStart"/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>ntsuas</w:t>
        </w:r>
      </w:ins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, </w:t>
      </w:r>
      <w:proofErr w:type="spellStart"/>
      <w:ins w:id="201" w:author="Kaxiong" w:date="2021-03-11T14:33:00Z"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>cov</w:t>
        </w:r>
        <w:proofErr w:type="spellEnd"/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proofErr w:type="spellStart"/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>kev</w:t>
        </w:r>
        <w:proofErr w:type="spellEnd"/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khaws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cias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>, los</w:t>
      </w:r>
      <w:ins w:id="202" w:author="Kaxiong" w:date="2021-03-11T14:33:00Z"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</w:ins>
      <w:r w:rsidRPr="0040414A">
        <w:rPr>
          <w:rFonts w:ascii="Arial" w:hAnsi="Arial" w:cs="Arial"/>
          <w:b/>
          <w:bCs/>
          <w:sz w:val="18"/>
          <w:szCs w:val="18"/>
        </w:rPr>
        <w:t xml:space="preserve">sis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ntawv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ceeb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toom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ins w:id="203" w:author="Kaxiong" w:date="2021-03-11T14:34:00Z"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>uas</w:t>
        </w:r>
        <w:proofErr w:type="spellEnd"/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proofErr w:type="spellStart"/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>raug</w:t>
        </w:r>
        <w:proofErr w:type="spellEnd"/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siv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nyob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rau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hauv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txiav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txim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siab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del w:id="204" w:author="Kaxiong" w:date="2021-03-11T14:34:00Z">
        <w:r w:rsidRPr="0040414A" w:rsidDel="00510196">
          <w:rPr>
            <w:rFonts w:ascii="Arial" w:hAnsi="Arial" w:cs="Arial"/>
            <w:b/>
            <w:bCs/>
            <w:sz w:val="18"/>
            <w:szCs w:val="18"/>
          </w:rPr>
          <w:delText xml:space="preserve">los </w:delText>
        </w:r>
      </w:del>
      <w:proofErr w:type="spellStart"/>
      <w:ins w:id="205" w:author="Kaxiong" w:date="2021-03-11T14:34:00Z"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>txhawm</w:t>
        </w:r>
        <w:proofErr w:type="spellEnd"/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proofErr w:type="spellStart"/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>rau</w:t>
        </w:r>
        <w:proofErr w:type="spellEnd"/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</w:ins>
      <w:del w:id="206" w:author="Kaxiong" w:date="2021-03-11T14:34:00Z">
        <w:r w:rsidRPr="0040414A" w:rsidDel="00510196">
          <w:rPr>
            <w:rFonts w:ascii="Arial" w:hAnsi="Arial" w:cs="Arial"/>
            <w:b/>
            <w:bCs/>
            <w:sz w:val="18"/>
            <w:szCs w:val="18"/>
          </w:rPr>
          <w:delText>qhi</w:delText>
        </w:r>
      </w:del>
      <w:del w:id="207" w:author="Kaxiong" w:date="2021-03-11T14:35:00Z">
        <w:r w:rsidRPr="0040414A" w:rsidDel="00510196">
          <w:rPr>
            <w:rFonts w:ascii="Arial" w:hAnsi="Arial" w:cs="Arial"/>
            <w:b/>
            <w:bCs/>
            <w:sz w:val="18"/>
            <w:szCs w:val="18"/>
          </w:rPr>
          <w:delText>a</w:delText>
        </w:r>
      </w:del>
      <w:proofErr w:type="spellStart"/>
      <w:ins w:id="208" w:author="Kaxiong" w:date="2021-03-11T14:35:00Z"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>thov</w:t>
        </w:r>
        <w:proofErr w:type="spellEnd"/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proofErr w:type="spellStart"/>
        <w:r w:rsidR="00510196" w:rsidRPr="0040414A">
          <w:rPr>
            <w:rFonts w:ascii="Arial" w:hAnsi="Arial" w:cs="Arial"/>
            <w:b/>
            <w:bCs/>
            <w:sz w:val="18"/>
            <w:szCs w:val="18"/>
          </w:rPr>
          <w:t>qhov</w:t>
        </w:r>
      </w:ins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ntsuas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no: </w:t>
      </w:r>
      <w:r w:rsidR="005C1741" w:rsidRPr="0040414A">
        <w:rPr>
          <w:rFonts w:ascii="Arial" w:hAnsi="Arial" w:cs="Arial"/>
          <w:sz w:val="18"/>
          <w:szCs w:val="18"/>
        </w:rPr>
        <w:t xml:space="preserve">Kev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ntsuam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xyuas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txog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del w:id="209" w:author="Kaxiong" w:date="2021-03-11T14:35:00Z">
        <w:r w:rsidR="005C1741" w:rsidRPr="0040414A" w:rsidDel="00510196">
          <w:rPr>
            <w:rFonts w:ascii="Arial" w:hAnsi="Arial" w:cs="Arial"/>
            <w:sz w:val="18"/>
            <w:szCs w:val="18"/>
          </w:rPr>
          <w:delText>mob hlwb</w:delText>
        </w:r>
      </w:del>
      <w:proofErr w:type="spellStart"/>
      <w:ins w:id="210" w:author="Kaxiong" w:date="2021-03-11T14:35:00Z">
        <w:r w:rsidR="00510196" w:rsidRPr="0040414A">
          <w:rPr>
            <w:rFonts w:ascii="Arial" w:hAnsi="Arial" w:cs="Arial"/>
            <w:sz w:val="18"/>
            <w:szCs w:val="18"/>
          </w:rPr>
          <w:t>paub</w:t>
        </w:r>
        <w:proofErr w:type="spellEnd"/>
        <w:r w:rsidR="00510196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10196" w:rsidRPr="0040414A">
          <w:rPr>
            <w:rFonts w:ascii="Arial" w:hAnsi="Arial" w:cs="Arial"/>
            <w:sz w:val="18"/>
            <w:szCs w:val="18"/>
          </w:rPr>
          <w:t>hnov</w:t>
        </w:r>
      </w:ins>
      <w:proofErr w:type="spellEnd"/>
      <w:r w:rsidR="005C1741" w:rsidRPr="0040414A">
        <w:rPr>
          <w:rFonts w:ascii="Arial" w:hAnsi="Arial" w:cs="Arial"/>
          <w:sz w:val="18"/>
          <w:szCs w:val="18"/>
        </w:rPr>
        <w:t>,</w:t>
      </w:r>
      <w:ins w:id="211" w:author="Kaxiong" w:date="2021-03-11T14:38:00Z">
        <w:r w:rsidR="00510196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10196" w:rsidRPr="0040414A">
          <w:rPr>
            <w:rFonts w:ascii="Arial" w:hAnsi="Arial" w:cs="Arial"/>
            <w:sz w:val="18"/>
            <w:szCs w:val="18"/>
          </w:rPr>
          <w:t>cov</w:t>
        </w:r>
        <w:proofErr w:type="spellEnd"/>
        <w:r w:rsidR="00510196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10196" w:rsidRPr="0040414A">
          <w:rPr>
            <w:rFonts w:ascii="Arial" w:hAnsi="Arial" w:cs="Arial"/>
            <w:sz w:val="18"/>
            <w:szCs w:val="18"/>
          </w:rPr>
          <w:t>kev</w:t>
        </w:r>
        <w:proofErr w:type="spellEnd"/>
        <w:r w:rsidR="00510196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10196" w:rsidRPr="0040414A">
          <w:rPr>
            <w:rFonts w:ascii="Arial" w:hAnsi="Arial" w:cs="Arial"/>
            <w:sz w:val="18"/>
            <w:szCs w:val="18"/>
          </w:rPr>
          <w:t>ntsuam</w:t>
        </w:r>
        <w:proofErr w:type="spellEnd"/>
        <w:r w:rsidR="00510196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10196" w:rsidRPr="0040414A">
          <w:rPr>
            <w:rFonts w:ascii="Arial" w:hAnsi="Arial" w:cs="Arial"/>
            <w:sz w:val="18"/>
            <w:szCs w:val="18"/>
          </w:rPr>
          <w:t>xyuas</w:t>
        </w:r>
        <w:proofErr w:type="spellEnd"/>
        <w:r w:rsidR="00510196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10196" w:rsidRPr="0040414A">
          <w:rPr>
            <w:rFonts w:ascii="Arial" w:hAnsi="Arial" w:cs="Arial"/>
            <w:sz w:val="18"/>
            <w:szCs w:val="18"/>
          </w:rPr>
          <w:t>kev</w:t>
        </w:r>
        <w:proofErr w:type="spellEnd"/>
        <w:r w:rsidR="00510196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10196" w:rsidRPr="0040414A">
          <w:rPr>
            <w:rFonts w:ascii="Arial" w:hAnsi="Arial" w:cs="Arial"/>
            <w:sz w:val="18"/>
            <w:szCs w:val="18"/>
          </w:rPr>
          <w:t>kawm</w:t>
        </w:r>
        <w:proofErr w:type="spellEnd"/>
        <w:r w:rsidR="00510196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10196" w:rsidRPr="0040414A">
          <w:rPr>
            <w:rFonts w:ascii="Arial" w:hAnsi="Arial" w:cs="Arial"/>
            <w:sz w:val="18"/>
            <w:szCs w:val="18"/>
          </w:rPr>
          <w:t>uas</w:t>
        </w:r>
      </w:ins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tsis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raws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txoj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cai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/ </w:t>
      </w:r>
      <w:proofErr w:type="spellStart"/>
      <w:r w:rsidR="00413F17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413F17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3F17" w:rsidRPr="0040414A">
        <w:rPr>
          <w:rFonts w:ascii="Arial" w:hAnsi="Arial" w:cs="Arial"/>
          <w:sz w:val="18"/>
          <w:szCs w:val="18"/>
        </w:rPr>
        <w:t>ntsuam</w:t>
      </w:r>
      <w:proofErr w:type="spellEnd"/>
      <w:r w:rsidR="00413F17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3F17" w:rsidRPr="0040414A">
        <w:rPr>
          <w:rFonts w:ascii="Arial" w:hAnsi="Arial" w:cs="Arial"/>
          <w:sz w:val="18"/>
          <w:szCs w:val="18"/>
        </w:rPr>
        <w:t>xyuas</w:t>
      </w:r>
      <w:proofErr w:type="spellEnd"/>
      <w:r w:rsidR="00413F17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3F17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413F17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3F17" w:rsidRPr="0040414A">
        <w:rPr>
          <w:rFonts w:ascii="Arial" w:hAnsi="Arial" w:cs="Arial"/>
          <w:sz w:val="18"/>
          <w:szCs w:val="18"/>
        </w:rPr>
        <w:t>kawm</w:t>
      </w:r>
      <w:proofErr w:type="spellEnd"/>
      <w:del w:id="212" w:author="Kaxiong" w:date="2021-03-11T14:39:00Z">
        <w:r w:rsidR="005C1741" w:rsidRPr="0040414A" w:rsidDel="00510196">
          <w:rPr>
            <w:rFonts w:ascii="Arial" w:hAnsi="Arial" w:cs="Arial"/>
            <w:sz w:val="18"/>
            <w:szCs w:val="18"/>
          </w:rPr>
          <w:delText>kev ntsuam xyuas kev kawm</w:delText>
        </w:r>
      </w:del>
      <w:r w:rsidR="005C1741" w:rsidRPr="0040414A">
        <w:rPr>
          <w:rFonts w:ascii="Arial" w:hAnsi="Arial" w:cs="Arial"/>
          <w:sz w:val="18"/>
          <w:szCs w:val="18"/>
        </w:rPr>
        <w:t xml:space="preserve">, </w:t>
      </w:r>
      <w:proofErr w:type="spellStart"/>
      <w:ins w:id="213" w:author="Kaxiong" w:date="2021-03-11T14:37:00Z">
        <w:r w:rsidR="00510196" w:rsidRPr="0040414A">
          <w:rPr>
            <w:rFonts w:ascii="Arial" w:hAnsi="Arial" w:cs="Arial"/>
            <w:sz w:val="18"/>
            <w:szCs w:val="18"/>
          </w:rPr>
          <w:t>kev</w:t>
        </w:r>
        <w:proofErr w:type="spellEnd"/>
        <w:r w:rsidR="00510196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5C1741" w:rsidRPr="0040414A">
        <w:rPr>
          <w:rFonts w:ascii="Arial" w:hAnsi="Arial" w:cs="Arial"/>
          <w:sz w:val="18"/>
          <w:szCs w:val="18"/>
        </w:rPr>
        <w:t>ntsuas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214" w:author="Kaxiong" w:date="2021-03-11T14:37:00Z">
        <w:r w:rsidR="00510196" w:rsidRPr="0040414A">
          <w:rPr>
            <w:rFonts w:ascii="Arial" w:hAnsi="Arial" w:cs="Arial"/>
            <w:sz w:val="18"/>
            <w:szCs w:val="18"/>
          </w:rPr>
          <w:t>xyuas</w:t>
        </w:r>
        <w:proofErr w:type="spellEnd"/>
        <w:r w:rsidR="00510196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5C1741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noj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qab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haus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huv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cov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qauv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215" w:author="Kaxiong" w:date="2021-03-11T14:37:00Z">
        <w:r w:rsidR="00510196" w:rsidRPr="0040414A">
          <w:rPr>
            <w:rFonts w:ascii="Arial" w:hAnsi="Arial" w:cs="Arial"/>
            <w:sz w:val="18"/>
            <w:szCs w:val="18"/>
          </w:rPr>
          <w:t>siv</w:t>
        </w:r>
        <w:proofErr w:type="spellEnd"/>
        <w:r w:rsidR="00510196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5C1741" w:rsidRPr="0040414A">
        <w:rPr>
          <w:rFonts w:ascii="Arial" w:hAnsi="Arial" w:cs="Arial"/>
          <w:sz w:val="18"/>
          <w:szCs w:val="18"/>
        </w:rPr>
        <w:t>hauv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chav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kawm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del w:id="216" w:author="Kaxiong" w:date="2021-03-11T14:37:00Z">
        <w:r w:rsidR="005C1741" w:rsidRPr="0040414A" w:rsidDel="00510196">
          <w:rPr>
            <w:rFonts w:ascii="Arial" w:hAnsi="Arial" w:cs="Arial"/>
            <w:sz w:val="18"/>
            <w:szCs w:val="18"/>
          </w:rPr>
          <w:delText>soj ntsuam</w:delText>
        </w:r>
      </w:del>
      <w:proofErr w:type="spellStart"/>
      <w:ins w:id="217" w:author="Kaxiong" w:date="2021-03-11T14:38:00Z">
        <w:r w:rsidR="00510196" w:rsidRPr="0040414A">
          <w:rPr>
            <w:rFonts w:ascii="Arial" w:hAnsi="Arial" w:cs="Arial"/>
            <w:sz w:val="18"/>
            <w:szCs w:val="18"/>
          </w:rPr>
          <w:t>saib</w:t>
        </w:r>
        <w:proofErr w:type="spellEnd"/>
        <w:r w:rsidR="00510196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10196" w:rsidRPr="0040414A">
          <w:rPr>
            <w:rFonts w:ascii="Arial" w:hAnsi="Arial" w:cs="Arial"/>
            <w:sz w:val="18"/>
            <w:szCs w:val="18"/>
          </w:rPr>
          <w:t>xyuas</w:t>
        </w:r>
      </w:ins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, </w:t>
      </w:r>
      <w:proofErr w:type="spellStart"/>
      <w:ins w:id="218" w:author="Kaxiong" w:date="2021-03-11T14:39:00Z">
        <w:r w:rsidR="00510196" w:rsidRPr="0040414A">
          <w:rPr>
            <w:rFonts w:ascii="Arial" w:hAnsi="Arial" w:cs="Arial"/>
            <w:sz w:val="18"/>
            <w:szCs w:val="18"/>
          </w:rPr>
          <w:t>cov</w:t>
        </w:r>
        <w:proofErr w:type="spellEnd"/>
        <w:r w:rsidR="00510196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5C1741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ntsuam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xyuas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219" w:author="Kaxiong" w:date="2021-03-11T14:39:00Z">
        <w:r w:rsidR="00510196" w:rsidRPr="0040414A">
          <w:rPr>
            <w:rFonts w:ascii="Arial" w:hAnsi="Arial" w:cs="Arial"/>
            <w:sz w:val="18"/>
            <w:szCs w:val="18"/>
          </w:rPr>
          <w:t>uas</w:t>
        </w:r>
        <w:proofErr w:type="spellEnd"/>
        <w:r w:rsidR="00510196" w:rsidRPr="0040414A">
          <w:rPr>
            <w:rFonts w:ascii="Arial" w:hAnsi="Arial" w:cs="Arial"/>
            <w:sz w:val="18"/>
            <w:szCs w:val="18"/>
          </w:rPr>
          <w:t xml:space="preserve"> </w:t>
        </w:r>
      </w:ins>
      <w:ins w:id="220" w:author="Kaxiong" w:date="2021-03-11T14:40:00Z">
        <w:r w:rsidR="00510196" w:rsidRPr="0040414A">
          <w:rPr>
            <w:rFonts w:ascii="Arial" w:hAnsi="Arial" w:cs="Arial"/>
            <w:sz w:val="18"/>
            <w:szCs w:val="18"/>
          </w:rPr>
          <w:t xml:space="preserve">tau </w:t>
        </w:r>
        <w:proofErr w:type="spellStart"/>
        <w:r w:rsidR="00510196" w:rsidRPr="0040414A">
          <w:rPr>
            <w:rFonts w:ascii="Arial" w:hAnsi="Arial" w:cs="Arial"/>
            <w:sz w:val="18"/>
            <w:szCs w:val="18"/>
          </w:rPr>
          <w:t>ntaub</w:t>
        </w:r>
        <w:proofErr w:type="spellEnd"/>
        <w:r w:rsidR="00510196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10196" w:rsidRPr="0040414A">
          <w:rPr>
            <w:rFonts w:ascii="Arial" w:hAnsi="Arial" w:cs="Arial"/>
            <w:sz w:val="18"/>
            <w:szCs w:val="18"/>
          </w:rPr>
          <w:t>ntawm</w:t>
        </w:r>
        <w:proofErr w:type="spellEnd"/>
        <w:r w:rsidR="00510196" w:rsidRPr="0040414A">
          <w:rPr>
            <w:rFonts w:ascii="Arial" w:hAnsi="Arial" w:cs="Arial"/>
            <w:sz w:val="18"/>
            <w:szCs w:val="18"/>
          </w:rPr>
          <w:t>/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muaj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ins w:id="221" w:author="Kaxiong" w:date="2021-03-11T14:41:00Z">
        <w:r w:rsidR="00F01E5F" w:rsidRPr="0040414A">
          <w:rPr>
            <w:rFonts w:ascii="Arial" w:hAnsi="Arial" w:cs="Arial"/>
            <w:sz w:val="18"/>
            <w:szCs w:val="18"/>
          </w:rPr>
          <w:t>ntsib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</w:ins>
      <w:del w:id="222" w:author="Kaxiong" w:date="2021-03-11T14:41:00Z">
        <w:r w:rsidR="005C1741" w:rsidRPr="0040414A" w:rsidDel="00F01E5F">
          <w:rPr>
            <w:rFonts w:ascii="Arial" w:hAnsi="Arial" w:cs="Arial"/>
            <w:sz w:val="18"/>
            <w:szCs w:val="18"/>
          </w:rPr>
          <w:delText xml:space="preserve">cov qauv </w:delText>
        </w:r>
      </w:del>
      <w:proofErr w:type="spellStart"/>
      <w:r w:rsidR="005C1741" w:rsidRPr="0040414A">
        <w:rPr>
          <w:rFonts w:ascii="Arial" w:hAnsi="Arial" w:cs="Arial"/>
          <w:sz w:val="18"/>
          <w:szCs w:val="18"/>
        </w:rPr>
        <w:t>hauv</w:t>
      </w:r>
      <w:proofErr w:type="spellEnd"/>
      <w:r w:rsidR="005C1741" w:rsidRPr="0040414A">
        <w:rPr>
          <w:rFonts w:ascii="Arial" w:hAnsi="Arial" w:cs="Arial"/>
          <w:sz w:val="18"/>
          <w:szCs w:val="18"/>
        </w:rPr>
        <w:t xml:space="preserve"> chav </w:t>
      </w:r>
      <w:proofErr w:type="spellStart"/>
      <w:r w:rsidR="005C1741" w:rsidRPr="0040414A">
        <w:rPr>
          <w:rFonts w:ascii="Arial" w:hAnsi="Arial" w:cs="Arial"/>
          <w:sz w:val="18"/>
          <w:szCs w:val="18"/>
        </w:rPr>
        <w:t>kawm</w:t>
      </w:r>
      <w:ins w:id="223" w:author="Kaxiong" w:date="2021-03-11T14:41:00Z">
        <w:r w:rsidR="00F01E5F" w:rsidRPr="0040414A">
          <w:rPr>
            <w:rFonts w:ascii="Arial" w:hAnsi="Arial" w:cs="Arial"/>
            <w:sz w:val="18"/>
            <w:szCs w:val="18"/>
          </w:rPr>
          <w:t>,kev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tshuaj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xyuas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ntawm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kev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khaws</w:t>
        </w:r>
      </w:ins>
      <w:proofErr w:type="spellEnd"/>
      <w:r w:rsidR="005C1741" w:rsidRPr="0040414A">
        <w:rPr>
          <w:rFonts w:ascii="Arial" w:hAnsi="Arial" w:cs="Arial"/>
          <w:sz w:val="18"/>
          <w:szCs w:val="18"/>
        </w:rPr>
        <w:t>.</w:t>
      </w:r>
    </w:p>
    <w:p w14:paraId="7527E3FA" w14:textId="26763F42" w:rsidR="00924D83" w:rsidRPr="0040414A" w:rsidRDefault="00924D83" w:rsidP="00E224CB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40414A">
        <w:rPr>
          <w:rFonts w:ascii="Arial" w:hAnsi="Arial" w:cs="Arial"/>
          <w:sz w:val="18"/>
          <w:szCs w:val="18"/>
        </w:rPr>
        <w:t>Hauv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cheeb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ntawv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thov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soj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ntsuam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koj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tus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me</w:t>
      </w:r>
      <w:ins w:id="224" w:author="Kaxiong" w:date="2021-03-11T14:42:00Z"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nyuam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txhawm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rau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40414A">
        <w:rPr>
          <w:rFonts w:ascii="Arial" w:hAnsi="Arial" w:cs="Arial"/>
          <w:sz w:val="18"/>
          <w:szCs w:val="18"/>
        </w:rPr>
        <w:t>txiav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txim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siab</w:t>
      </w:r>
      <w:proofErr w:type="spellEnd"/>
      <w:ins w:id="225" w:author="Kaxiong" w:date="2021-03-11T14:42:00Z"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tias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nws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qhov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tsim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nyog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tshwj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xeeb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los sis </w:t>
      </w:r>
      <w:proofErr w:type="spellStart"/>
      <w:r w:rsidRPr="0040414A">
        <w:rPr>
          <w:rFonts w:ascii="Arial" w:hAnsi="Arial" w:cs="Arial"/>
          <w:sz w:val="18"/>
          <w:szCs w:val="18"/>
        </w:rPr>
        <w:t>txuas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ntxiv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tsim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nyog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thiab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226" w:author="Kaxiong" w:date="2021-03-11T14:43:00Z">
        <w:r w:rsidRPr="0040414A" w:rsidDel="00F01E5F">
          <w:rPr>
            <w:rFonts w:ascii="Arial" w:hAnsi="Arial" w:cs="Arial"/>
            <w:sz w:val="18"/>
            <w:szCs w:val="18"/>
          </w:rPr>
          <w:delText>theem</w:delText>
        </w:r>
      </w:del>
      <w:proofErr w:type="spellStart"/>
      <w:ins w:id="227" w:author="Kaxiong" w:date="2021-03-11T14:43:00Z">
        <w:r w:rsidR="00F01E5F" w:rsidRPr="0040414A">
          <w:rPr>
            <w:rFonts w:ascii="Arial" w:hAnsi="Arial" w:cs="Arial"/>
            <w:sz w:val="18"/>
            <w:szCs w:val="18"/>
          </w:rPr>
          <w:t>cov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qib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tau tam sim no </w:t>
      </w:r>
      <w:proofErr w:type="spellStart"/>
      <w:r w:rsidRPr="0040414A">
        <w:rPr>
          <w:rFonts w:ascii="Arial" w:hAnsi="Arial" w:cs="Arial"/>
          <w:sz w:val="18"/>
          <w:szCs w:val="18"/>
        </w:rPr>
        <w:t>thiab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228" w:author="Kaxiong" w:date="2021-03-11T14:44:00Z">
        <w:r w:rsidRPr="0040414A" w:rsidDel="00F01E5F">
          <w:rPr>
            <w:rFonts w:ascii="Arial" w:hAnsi="Arial" w:cs="Arial"/>
            <w:sz w:val="18"/>
            <w:szCs w:val="18"/>
          </w:rPr>
          <w:delText xml:space="preserve">paj tsig ntawm </w:delText>
        </w:r>
      </w:del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ua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229" w:author="Kaxiong" w:date="2021-03-11T14:44:00Z">
        <w:r w:rsidR="00F01E5F" w:rsidRPr="0040414A">
          <w:rPr>
            <w:rFonts w:ascii="Arial" w:hAnsi="Arial" w:cs="Arial"/>
            <w:sz w:val="18"/>
            <w:szCs w:val="18"/>
          </w:rPr>
          <w:t>tiav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uas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ua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tau zoo</w:t>
        </w:r>
      </w:ins>
      <w:del w:id="230" w:author="Kaxiong" w:date="2021-03-11T14:44:00Z">
        <w:r w:rsidRPr="0040414A" w:rsidDel="00F01E5F">
          <w:rPr>
            <w:rFonts w:ascii="Arial" w:hAnsi="Arial" w:cs="Arial"/>
            <w:sz w:val="18"/>
            <w:szCs w:val="18"/>
          </w:rPr>
          <w:delText>haujlwm</w:delText>
        </w:r>
      </w:del>
      <w:r w:rsidRPr="0040414A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40414A">
        <w:rPr>
          <w:rFonts w:ascii="Arial" w:hAnsi="Arial" w:cs="Arial"/>
          <w:sz w:val="18"/>
          <w:szCs w:val="18"/>
        </w:rPr>
        <w:t>Koj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tus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me</w:t>
      </w:r>
      <w:ins w:id="231" w:author="Kaxiong" w:date="2021-03-11T14:45:00Z"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nyuam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yuav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raug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ntsuas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nyob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rau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txhua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qhov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pom tau </w:t>
      </w:r>
      <w:proofErr w:type="spellStart"/>
      <w:r w:rsidRPr="0040414A">
        <w:rPr>
          <w:rFonts w:ascii="Arial" w:hAnsi="Arial" w:cs="Arial"/>
          <w:sz w:val="18"/>
          <w:szCs w:val="18"/>
        </w:rPr>
        <w:t>tias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muaj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tsis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taus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raws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li </w:t>
      </w:r>
      <w:proofErr w:type="spellStart"/>
      <w:r w:rsidRPr="0040414A">
        <w:rPr>
          <w:rFonts w:ascii="Arial" w:hAnsi="Arial" w:cs="Arial"/>
          <w:sz w:val="18"/>
          <w:szCs w:val="18"/>
        </w:rPr>
        <w:t>qhov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tau. </w:t>
      </w:r>
      <w:proofErr w:type="spellStart"/>
      <w:r w:rsidRPr="0040414A">
        <w:rPr>
          <w:rFonts w:ascii="Arial" w:hAnsi="Arial" w:cs="Arial"/>
          <w:sz w:val="18"/>
          <w:szCs w:val="18"/>
        </w:rPr>
        <w:t>Txhawm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rau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kom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ua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40414A">
        <w:rPr>
          <w:rFonts w:ascii="Arial" w:hAnsi="Arial" w:cs="Arial"/>
          <w:sz w:val="18"/>
          <w:szCs w:val="18"/>
        </w:rPr>
        <w:t>raws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li </w:t>
      </w:r>
      <w:proofErr w:type="spellStart"/>
      <w:r w:rsidRPr="0040414A">
        <w:rPr>
          <w:rFonts w:ascii="Arial" w:hAnsi="Arial" w:cs="Arial"/>
          <w:sz w:val="18"/>
          <w:szCs w:val="18"/>
        </w:rPr>
        <w:t>koj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tus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me</w:t>
      </w:r>
      <w:ins w:id="232" w:author="Kaxiong" w:date="2021-03-11T14:45:00Z"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nyuam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qhov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233" w:author="Kaxiong" w:date="2021-03-11T14:45:00Z">
        <w:r w:rsidR="00F01E5F" w:rsidRPr="0040414A">
          <w:rPr>
            <w:rFonts w:ascii="Arial" w:hAnsi="Arial" w:cs="Arial"/>
            <w:sz w:val="18"/>
            <w:szCs w:val="18"/>
          </w:rPr>
          <w:t>kev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xav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40414A">
        <w:rPr>
          <w:rFonts w:ascii="Arial" w:hAnsi="Arial" w:cs="Arial"/>
          <w:sz w:val="18"/>
          <w:szCs w:val="18"/>
        </w:rPr>
        <w:t>ntawm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0414A">
        <w:rPr>
          <w:rFonts w:ascii="Arial" w:hAnsi="Arial" w:cs="Arial"/>
          <w:sz w:val="18"/>
          <w:szCs w:val="18"/>
        </w:rPr>
        <w:t>qhov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ntsuas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no </w:t>
      </w:r>
      <w:proofErr w:type="spellStart"/>
      <w:r w:rsidRPr="0040414A">
        <w:rPr>
          <w:rFonts w:ascii="Arial" w:hAnsi="Arial" w:cs="Arial"/>
          <w:sz w:val="18"/>
          <w:szCs w:val="18"/>
        </w:rPr>
        <w:t>yuav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muaj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234" w:author="Kaxiong" w:date="2021-03-11T14:47:00Z">
        <w:r w:rsidR="00F01E5F" w:rsidRPr="0040414A">
          <w:rPr>
            <w:rFonts w:ascii="Arial" w:hAnsi="Arial" w:cs="Arial"/>
            <w:sz w:val="18"/>
            <w:szCs w:val="18"/>
          </w:rPr>
          <w:t>ib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qho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ntsuas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235" w:author="Kaxiong" w:date="2021-03-11T14:47:00Z">
        <w:r w:rsidR="00F01E5F" w:rsidRPr="0040414A">
          <w:rPr>
            <w:rFonts w:ascii="Arial" w:hAnsi="Arial" w:cs="Arial"/>
            <w:sz w:val="18"/>
            <w:szCs w:val="18"/>
          </w:rPr>
          <w:t>nyob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rau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hauv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ins w:id="236" w:author="Kaxiong" w:date="2021-03-11T14:48:00Z">
        <w:r w:rsidR="00F01E5F" w:rsidRPr="0040414A">
          <w:rPr>
            <w:rFonts w:ascii="Arial" w:hAnsi="Arial" w:cs="Arial"/>
            <w:sz w:val="18"/>
            <w:szCs w:val="18"/>
          </w:rPr>
          <w:t>cov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thaj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tsam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uas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</w:ins>
      <w:del w:id="237" w:author="Kaxiong" w:date="2021-03-11T14:48:00Z">
        <w:r w:rsidRPr="0040414A" w:rsidDel="00F01E5F">
          <w:rPr>
            <w:rFonts w:ascii="Arial" w:hAnsi="Arial" w:cs="Arial"/>
            <w:sz w:val="18"/>
            <w:szCs w:val="18"/>
          </w:rPr>
          <w:delText xml:space="preserve">kev tsuas uas yog </w:delText>
        </w:r>
      </w:del>
      <w:proofErr w:type="spellStart"/>
      <w:r w:rsidRPr="0040414A">
        <w:rPr>
          <w:rFonts w:ascii="Arial" w:hAnsi="Arial" w:cs="Arial"/>
          <w:sz w:val="18"/>
          <w:szCs w:val="18"/>
        </w:rPr>
        <w:t>tshawb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xyuas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40414A">
        <w:rPr>
          <w:rFonts w:ascii="Arial" w:hAnsi="Arial" w:cs="Arial"/>
          <w:sz w:val="18"/>
          <w:szCs w:val="18"/>
        </w:rPr>
        <w:t>ntawm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lub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chaw </w:t>
      </w:r>
      <w:del w:id="238" w:author="Kaxiong" w:date="2021-03-11T14:49:00Z">
        <w:r w:rsidRPr="0040414A" w:rsidDel="00F01E5F">
          <w:rPr>
            <w:rFonts w:ascii="Arial" w:hAnsi="Arial" w:cs="Arial"/>
            <w:sz w:val="18"/>
            <w:szCs w:val="18"/>
          </w:rPr>
          <w:delText xml:space="preserve">saib xyuas </w:delText>
        </w:r>
      </w:del>
      <w:proofErr w:type="spellStart"/>
      <w:ins w:id="239" w:author="Kaxiong" w:date="2021-03-11T14:49:00Z">
        <w:r w:rsidR="00F01E5F" w:rsidRPr="0040414A">
          <w:rPr>
            <w:rFonts w:ascii="Arial" w:hAnsi="Arial" w:cs="Arial"/>
            <w:sz w:val="18"/>
            <w:szCs w:val="18"/>
          </w:rPr>
          <w:t>ua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hauj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lwm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txog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hauv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240" w:author="Kaxiong" w:date="2021-03-11T14:49:00Z">
        <w:r w:rsidRPr="0040414A" w:rsidDel="00F01E5F">
          <w:rPr>
            <w:rFonts w:ascii="Arial" w:hAnsi="Arial" w:cs="Arial"/>
            <w:sz w:val="18"/>
            <w:szCs w:val="18"/>
          </w:rPr>
          <w:delText>nroog</w:delText>
        </w:r>
      </w:del>
      <w:proofErr w:type="spellStart"/>
      <w:ins w:id="241" w:author="Kaxiong" w:date="2021-03-11T14:49:00Z">
        <w:r w:rsidR="00F01E5F" w:rsidRPr="0040414A">
          <w:rPr>
            <w:rFonts w:ascii="Arial" w:hAnsi="Arial" w:cs="Arial"/>
            <w:sz w:val="18"/>
            <w:szCs w:val="18"/>
          </w:rPr>
          <w:t>zej</w:t>
        </w:r>
        <w:proofErr w:type="spellEnd"/>
        <w:r w:rsidR="00F01E5F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F01E5F" w:rsidRPr="0040414A">
          <w:rPr>
            <w:rFonts w:ascii="Arial" w:hAnsi="Arial" w:cs="Arial"/>
            <w:sz w:val="18"/>
            <w:szCs w:val="18"/>
          </w:rPr>
          <w:t>zog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(LEA) / </w:t>
      </w:r>
      <w:proofErr w:type="spellStart"/>
      <w:r w:rsidRPr="0040414A">
        <w:rPr>
          <w:rFonts w:ascii="Arial" w:hAnsi="Arial" w:cs="Arial"/>
          <w:sz w:val="18"/>
          <w:szCs w:val="18"/>
        </w:rPr>
        <w:t>cheeb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tsam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40414A">
        <w:rPr>
          <w:rFonts w:ascii="Arial" w:hAnsi="Arial" w:cs="Arial"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242" w:author="Kaxiong" w:date="2021-03-11T14:50:00Z">
        <w:r w:rsidRPr="0040414A" w:rsidDel="00F01E5F">
          <w:rPr>
            <w:rFonts w:ascii="Arial" w:hAnsi="Arial" w:cs="Arial"/>
            <w:sz w:val="18"/>
            <w:szCs w:val="18"/>
          </w:rPr>
          <w:delText>sim</w:delText>
        </w:r>
      </w:del>
      <w:proofErr w:type="spellStart"/>
      <w:ins w:id="243" w:author="Kaxiong" w:date="2021-03-11T14:50:00Z">
        <w:r w:rsidR="00F01E5F" w:rsidRPr="0040414A">
          <w:rPr>
            <w:rFonts w:ascii="Arial" w:hAnsi="Arial" w:cs="Arial"/>
            <w:sz w:val="18"/>
            <w:szCs w:val="18"/>
          </w:rPr>
          <w:t>ntsuas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thiab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txheej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txheem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ins w:id="244" w:author="Kaxiong" w:date="2021-03-11T14:51:00Z">
        <w:r w:rsidR="009C7E58" w:rsidRPr="0040414A">
          <w:rPr>
            <w:rFonts w:ascii="Arial" w:hAnsi="Arial" w:cs="Arial"/>
            <w:sz w:val="18"/>
            <w:szCs w:val="18"/>
          </w:rPr>
          <w:t xml:space="preserve">tau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ua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raws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li </w:t>
      </w:r>
      <w:proofErr w:type="spellStart"/>
      <w:r w:rsidRPr="0040414A">
        <w:rPr>
          <w:rFonts w:ascii="Arial" w:hAnsi="Arial" w:cs="Arial"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ntsuas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no </w:t>
      </w:r>
      <w:proofErr w:type="spellStart"/>
      <w:r w:rsidRPr="0040414A">
        <w:rPr>
          <w:rFonts w:ascii="Arial" w:hAnsi="Arial" w:cs="Arial"/>
          <w:sz w:val="18"/>
          <w:szCs w:val="18"/>
        </w:rPr>
        <w:t>suav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nrog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, tab sis </w:t>
      </w:r>
      <w:proofErr w:type="spellStart"/>
      <w:r w:rsidRPr="0040414A">
        <w:rPr>
          <w:rFonts w:ascii="Arial" w:hAnsi="Arial" w:cs="Arial"/>
          <w:sz w:val="18"/>
          <w:szCs w:val="18"/>
        </w:rPr>
        <w:t>tsis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txwv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245" w:author="Kaxiong" w:date="2021-03-11T14:51:00Z">
        <w:r w:rsidRPr="0040414A" w:rsidDel="009C7E58">
          <w:rPr>
            <w:rFonts w:ascii="Arial" w:hAnsi="Arial" w:cs="Arial"/>
            <w:sz w:val="18"/>
            <w:szCs w:val="18"/>
          </w:rPr>
          <w:delText xml:space="preserve">soj ntsuam </w:delText>
        </w:r>
      </w:del>
      <w:proofErr w:type="spellStart"/>
      <w:ins w:id="246" w:author="Kaxiong" w:date="2021-03-11T14:51:00Z">
        <w:r w:rsidR="009C7E58" w:rsidRPr="0040414A">
          <w:rPr>
            <w:rFonts w:ascii="Arial" w:hAnsi="Arial" w:cs="Arial"/>
            <w:sz w:val="18"/>
            <w:szCs w:val="18"/>
          </w:rPr>
          <w:t>saib</w:t>
        </w:r>
        <w:proofErr w:type="spellEnd"/>
        <w:r w:rsidR="009C7E58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C7E58" w:rsidRPr="0040414A">
          <w:rPr>
            <w:rFonts w:ascii="Arial" w:hAnsi="Arial" w:cs="Arial"/>
            <w:sz w:val="18"/>
            <w:szCs w:val="18"/>
          </w:rPr>
          <w:t>xyuas</w:t>
        </w:r>
        <w:proofErr w:type="spellEnd"/>
        <w:r w:rsidR="009C7E58" w:rsidRPr="0040414A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40414A">
        <w:rPr>
          <w:rFonts w:ascii="Arial" w:hAnsi="Arial" w:cs="Arial"/>
          <w:sz w:val="18"/>
          <w:szCs w:val="18"/>
        </w:rPr>
        <w:t>hauv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chav </w:t>
      </w:r>
      <w:proofErr w:type="spellStart"/>
      <w:r w:rsidRPr="0040414A">
        <w:rPr>
          <w:rFonts w:ascii="Arial" w:hAnsi="Arial" w:cs="Arial"/>
          <w:sz w:val="18"/>
          <w:szCs w:val="18"/>
        </w:rPr>
        <w:t>kawm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247" w:author="Kaxiong" w:date="2021-03-11T14:52:00Z">
        <w:r w:rsidRPr="0040414A" w:rsidDel="009C7E58">
          <w:rPr>
            <w:rFonts w:ascii="Arial" w:hAnsi="Arial" w:cs="Arial"/>
            <w:sz w:val="18"/>
            <w:szCs w:val="18"/>
          </w:rPr>
          <w:delText>ntsuas</w:delText>
        </w:r>
      </w:del>
      <w:proofErr w:type="spellStart"/>
      <w:ins w:id="248" w:author="Kaxiong" w:date="2021-03-11T14:52:00Z">
        <w:r w:rsidR="009C7E58" w:rsidRPr="0040414A">
          <w:rPr>
            <w:rFonts w:ascii="Arial" w:hAnsi="Arial" w:cs="Arial"/>
            <w:sz w:val="18"/>
            <w:szCs w:val="18"/>
          </w:rPr>
          <w:t>ua</w:t>
        </w:r>
        <w:proofErr w:type="spellEnd"/>
        <w:r w:rsidR="009C7E58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C7E58" w:rsidRPr="0040414A">
          <w:rPr>
            <w:rFonts w:ascii="Arial" w:hAnsi="Arial" w:cs="Arial"/>
            <w:sz w:val="18"/>
            <w:szCs w:val="18"/>
          </w:rPr>
          <w:t>cov</w:t>
        </w:r>
        <w:proofErr w:type="spellEnd"/>
        <w:r w:rsidR="009C7E58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C7E58" w:rsidRPr="0040414A">
          <w:rPr>
            <w:rFonts w:ascii="Arial" w:hAnsi="Arial" w:cs="Arial"/>
            <w:sz w:val="18"/>
            <w:szCs w:val="18"/>
          </w:rPr>
          <w:t>qib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xam </w:t>
      </w:r>
      <w:proofErr w:type="spellStart"/>
      <w:r w:rsidRPr="0040414A">
        <w:rPr>
          <w:rFonts w:ascii="Arial" w:hAnsi="Arial" w:cs="Arial"/>
          <w:sz w:val="18"/>
          <w:szCs w:val="18"/>
        </w:rPr>
        <w:t>phaj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, </w:t>
      </w:r>
      <w:del w:id="249" w:author="Kaxiong" w:date="2021-03-11T14:54:00Z">
        <w:r w:rsidRPr="0040414A" w:rsidDel="009C7E58">
          <w:rPr>
            <w:rFonts w:ascii="Arial" w:hAnsi="Arial" w:cs="Arial"/>
            <w:sz w:val="18"/>
            <w:szCs w:val="18"/>
          </w:rPr>
          <w:delText>ntsuas</w:delText>
        </w:r>
      </w:del>
      <w:proofErr w:type="spellStart"/>
      <w:ins w:id="250" w:author="Kaxiong" w:date="2021-03-11T14:54:00Z">
        <w:r w:rsidR="009C7E58" w:rsidRPr="0040414A">
          <w:rPr>
            <w:rFonts w:ascii="Arial" w:hAnsi="Arial" w:cs="Arial"/>
            <w:sz w:val="18"/>
            <w:szCs w:val="18"/>
          </w:rPr>
          <w:t>ntshuaj</w:t>
        </w:r>
        <w:proofErr w:type="spellEnd"/>
        <w:r w:rsidR="009C7E58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C7E58" w:rsidRPr="0040414A">
          <w:rPr>
            <w:rFonts w:ascii="Arial" w:hAnsi="Arial" w:cs="Arial"/>
            <w:sz w:val="18"/>
            <w:szCs w:val="18"/>
          </w:rPr>
          <w:t>xyuas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ntaub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ntawv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0414A">
        <w:rPr>
          <w:rFonts w:ascii="Arial" w:hAnsi="Arial" w:cs="Arial"/>
          <w:sz w:val="18"/>
          <w:szCs w:val="18"/>
        </w:rPr>
        <w:t>ib-rau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40414A">
        <w:rPr>
          <w:rFonts w:ascii="Arial" w:hAnsi="Arial" w:cs="Arial"/>
          <w:sz w:val="18"/>
          <w:szCs w:val="18"/>
        </w:rPr>
        <w:t>ib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qho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del w:id="251" w:author="Kaxiong" w:date="2021-03-11T14:55:00Z">
        <w:r w:rsidRPr="0040414A" w:rsidDel="009C7E58">
          <w:rPr>
            <w:rFonts w:ascii="Arial" w:hAnsi="Arial" w:cs="Arial"/>
            <w:sz w:val="18"/>
            <w:szCs w:val="18"/>
          </w:rPr>
          <w:delText>sim</w:delText>
        </w:r>
      </w:del>
      <w:proofErr w:type="spellStart"/>
      <w:ins w:id="252" w:author="Kaxiong" w:date="2021-03-11T14:55:00Z">
        <w:r w:rsidR="009C7E58" w:rsidRPr="0040414A">
          <w:rPr>
            <w:rFonts w:ascii="Arial" w:hAnsi="Arial" w:cs="Arial"/>
            <w:sz w:val="18"/>
            <w:szCs w:val="18"/>
          </w:rPr>
          <w:t>ntsuas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>, los</w:t>
      </w:r>
      <w:ins w:id="253" w:author="Kaxiong" w:date="2021-03-11T14:55:00Z">
        <w:r w:rsidR="009C7E58" w:rsidRPr="0040414A">
          <w:rPr>
            <w:rFonts w:ascii="Arial" w:hAnsi="Arial" w:cs="Arial"/>
            <w:sz w:val="18"/>
            <w:szCs w:val="18"/>
          </w:rPr>
          <w:t xml:space="preserve"> </w:t>
        </w:r>
      </w:ins>
      <w:r w:rsidRPr="0040414A">
        <w:rPr>
          <w:rFonts w:ascii="Arial" w:hAnsi="Arial" w:cs="Arial"/>
          <w:sz w:val="18"/>
          <w:szCs w:val="18"/>
        </w:rPr>
        <w:t xml:space="preserve">sis </w:t>
      </w:r>
      <w:del w:id="254" w:author="Kaxiong" w:date="2021-03-11T14:55:00Z">
        <w:r w:rsidRPr="0040414A" w:rsidDel="009C7E58">
          <w:rPr>
            <w:rFonts w:ascii="Arial" w:hAnsi="Arial" w:cs="Arial"/>
            <w:sz w:val="18"/>
            <w:szCs w:val="18"/>
          </w:rPr>
          <w:delText xml:space="preserve">qee </w:delText>
        </w:r>
      </w:del>
      <w:proofErr w:type="spellStart"/>
      <w:r w:rsidRPr="0040414A">
        <w:rPr>
          <w:rFonts w:ascii="Arial" w:hAnsi="Arial" w:cs="Arial"/>
          <w:sz w:val="18"/>
          <w:szCs w:val="18"/>
        </w:rPr>
        <w:t>lwm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hom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los</w:t>
      </w:r>
      <w:ins w:id="255" w:author="Kaxiong" w:date="2021-03-11T14:55:00Z">
        <w:r w:rsidR="009C7E58" w:rsidRPr="0040414A">
          <w:rPr>
            <w:rFonts w:ascii="Arial" w:hAnsi="Arial" w:cs="Arial"/>
            <w:sz w:val="18"/>
            <w:szCs w:val="18"/>
          </w:rPr>
          <w:t xml:space="preserve"> </w:t>
        </w:r>
      </w:ins>
      <w:r w:rsidRPr="0040414A">
        <w:rPr>
          <w:rFonts w:ascii="Arial" w:hAnsi="Arial" w:cs="Arial"/>
          <w:sz w:val="18"/>
          <w:szCs w:val="18"/>
        </w:rPr>
        <w:t xml:space="preserve">sis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sib </w:t>
      </w:r>
      <w:del w:id="256" w:author="Kaxiong" w:date="2021-03-11T14:56:00Z">
        <w:r w:rsidRPr="0040414A" w:rsidDel="009C7E58">
          <w:rPr>
            <w:rFonts w:ascii="Arial" w:hAnsi="Arial" w:cs="Arial"/>
            <w:sz w:val="18"/>
            <w:szCs w:val="18"/>
          </w:rPr>
          <w:delText>xyaum</w:delText>
        </w:r>
      </w:del>
      <w:proofErr w:type="spellStart"/>
      <w:ins w:id="257" w:author="Kaxiong" w:date="2021-03-11T14:56:00Z">
        <w:r w:rsidR="009C7E58" w:rsidRPr="0040414A">
          <w:rPr>
            <w:rFonts w:ascii="Arial" w:hAnsi="Arial" w:cs="Arial"/>
            <w:sz w:val="18"/>
            <w:szCs w:val="18"/>
          </w:rPr>
          <w:t>koom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ua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ke</w:t>
      </w:r>
      <w:proofErr w:type="spellEnd"/>
      <w:ins w:id="258" w:author="Kaxiong" w:date="2021-03-11T14:56:00Z">
        <w:r w:rsidR="009C7E58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C7E58" w:rsidRPr="0040414A">
          <w:rPr>
            <w:rFonts w:ascii="Arial" w:hAnsi="Arial" w:cs="Arial"/>
            <w:sz w:val="18"/>
            <w:szCs w:val="18"/>
          </w:rPr>
          <w:t>ntawm</w:t>
        </w:r>
        <w:proofErr w:type="spellEnd"/>
        <w:r w:rsidR="009C7E58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C7E58" w:rsidRPr="0040414A">
          <w:rPr>
            <w:rFonts w:ascii="Arial" w:hAnsi="Arial" w:cs="Arial"/>
            <w:sz w:val="18"/>
            <w:szCs w:val="18"/>
          </w:rPr>
          <w:t>cov</w:t>
        </w:r>
        <w:proofErr w:type="spellEnd"/>
        <w:r w:rsidR="009C7E58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C7E58" w:rsidRPr="0040414A">
          <w:rPr>
            <w:rFonts w:ascii="Arial" w:hAnsi="Arial" w:cs="Arial"/>
            <w:sz w:val="18"/>
            <w:szCs w:val="18"/>
          </w:rPr>
          <w:t>kev</w:t>
        </w:r>
        <w:proofErr w:type="spellEnd"/>
        <w:r w:rsidR="009C7E58" w:rsidRPr="0040414A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C7E58" w:rsidRPr="0040414A">
          <w:rPr>
            <w:rFonts w:ascii="Arial" w:hAnsi="Arial" w:cs="Arial"/>
            <w:sz w:val="18"/>
            <w:szCs w:val="18"/>
          </w:rPr>
          <w:t>ntsuas</w:t>
        </w:r>
      </w:ins>
      <w:proofErr w:type="spellEnd"/>
      <w:r w:rsidRPr="0040414A">
        <w:rPr>
          <w:rFonts w:ascii="Arial" w:hAnsi="Arial" w:cs="Arial"/>
          <w:sz w:val="18"/>
          <w:szCs w:val="18"/>
        </w:rPr>
        <w:t>.</w:t>
      </w:r>
    </w:p>
    <w:p w14:paraId="1661DE97" w14:textId="56A4F947" w:rsidR="00924D83" w:rsidRPr="00BF5FFD" w:rsidRDefault="009C7E58" w:rsidP="00924D83">
      <w:pPr>
        <w:rPr>
          <w:rFonts w:ascii="Arial" w:hAnsi="Arial" w:cs="Arial"/>
          <w:b/>
          <w:bCs/>
          <w:sz w:val="18"/>
          <w:szCs w:val="18"/>
        </w:rPr>
      </w:pPr>
      <w:r w:rsidRPr="00BF5F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0B296" wp14:editId="1AEAF550">
                <wp:simplePos x="0" y="0"/>
                <wp:positionH relativeFrom="column">
                  <wp:posOffset>4155440</wp:posOffset>
                </wp:positionH>
                <wp:positionV relativeFrom="paragraph">
                  <wp:posOffset>177042</wp:posOffset>
                </wp:positionV>
                <wp:extent cx="1958009" cy="566382"/>
                <wp:effectExtent l="0" t="0" r="0" b="57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009" cy="566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3196873" w14:textId="1E38E46F" w:rsidR="00BF6543" w:rsidRDefault="00BF6543" w:rsidP="00BF65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0B296" id="Rectangle 46" o:spid="_x0000_s1027" style="position:absolute;margin-left:327.2pt;margin-top:13.95pt;width:154.15pt;height:44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" filled="f" stroked="f">
                <v:textbox>
                  <w:txbxContent>
                    <w:p w14:paraId="23196873" w14:textId="1E38E46F" w:rsidR="00BF6543" w:rsidRDefault="00BF6543" w:rsidP="00BF65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Cheeb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tsam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del w:id="259" w:author="Kaxiong" w:date="2021-03-11T14:56:00Z">
        <w:r w:rsidR="00924D83" w:rsidRPr="00BF5FFD" w:rsidDel="009C7E58">
          <w:rPr>
            <w:rFonts w:ascii="Arial" w:hAnsi="Arial" w:cs="Arial"/>
            <w:b/>
            <w:bCs/>
            <w:sz w:val="18"/>
            <w:szCs w:val="18"/>
          </w:rPr>
          <w:delText xml:space="preserve">soj </w:delText>
        </w:r>
      </w:del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Ntsuam</w:t>
      </w:r>
      <w:proofErr w:type="spellEnd"/>
      <w:ins w:id="260" w:author="Kaxiong" w:date="2021-03-11T14:56:00Z">
        <w:r w:rsidRPr="00BF5FFD"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proofErr w:type="spellStart"/>
        <w:r w:rsidRPr="00BF5FFD">
          <w:rPr>
            <w:rFonts w:ascii="Arial" w:hAnsi="Arial" w:cs="Arial"/>
            <w:b/>
            <w:bCs/>
            <w:sz w:val="18"/>
            <w:szCs w:val="18"/>
          </w:rPr>
          <w:t>xyuas</w:t>
        </w:r>
      </w:ins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Neeg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soj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ntsuam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lub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npe</w:t>
      </w:r>
      <w:proofErr w:type="spellEnd"/>
    </w:p>
    <w:p w14:paraId="67BC68A2" w14:textId="3F2C4489" w:rsidR="00924D83" w:rsidRPr="00BF5FFD" w:rsidRDefault="0016350A" w:rsidP="00924D83">
      <w:pPr>
        <w:rPr>
          <w:rFonts w:ascii="Arial" w:hAnsi="Arial" w:cs="Arial"/>
          <w:sz w:val="18"/>
          <w:szCs w:val="18"/>
        </w:rPr>
      </w:pPr>
      <w:r w:rsidRPr="00BF5F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CB0A0" wp14:editId="6FB0E70E">
                <wp:simplePos x="0" y="0"/>
                <wp:positionH relativeFrom="column">
                  <wp:posOffset>3086735</wp:posOffset>
                </wp:positionH>
                <wp:positionV relativeFrom="paragraph">
                  <wp:posOffset>3516087</wp:posOffset>
                </wp:positionV>
                <wp:extent cx="3073138" cy="556592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138" cy="55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A7F6698" w14:textId="77777777" w:rsidR="008274DC" w:rsidRPr="0016350A" w:rsidRDefault="008274DC" w:rsidP="008274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Kev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kawm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Kev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hais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lus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kev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nyuaj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siab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thiab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kev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soj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ntsuam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ntaub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ntawv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kev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noj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qab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haus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huv</w:t>
                            </w:r>
                            <w:proofErr w:type="spellEnd"/>
                          </w:p>
                          <w:p w14:paraId="3F5CC922" w14:textId="3DBD23F5" w:rsidR="00FB5F8F" w:rsidRPr="0016350A" w:rsidRDefault="00FB5F8F" w:rsidP="00FB5F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6CB0A0" id="Rectangle 52" o:spid="_x0000_s1028" style="position:absolute;margin-left:243.05pt;margin-top:276.85pt;width:242pt;height:43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" filled="f" stroked="f">
                <v:textbox>
                  <w:txbxContent>
                    <w:p w14:paraId="6A7F6698" w14:textId="77777777" w:rsidR="008274DC" w:rsidRPr="0016350A" w:rsidRDefault="008274DC" w:rsidP="008274DC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Kev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kawm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, Kev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hais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lus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kev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nyuaj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siab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thiab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kev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soj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ntsuam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ntaub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ntawv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kev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noj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qab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haus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huv</w:t>
                      </w:r>
                      <w:proofErr w:type="spellEnd"/>
                    </w:p>
                    <w:p w14:paraId="3F5CC922" w14:textId="3DBD23F5" w:rsidR="00FB5F8F" w:rsidRPr="0016350A" w:rsidRDefault="00FB5F8F" w:rsidP="00FB5F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4FF1" w:rsidRPr="00BF5FFD">
        <w:rPr>
          <w:sz w:val="18"/>
          <w:szCs w:val="18"/>
        </w:rPr>
        <w:pict w14:anchorId="202AC1D1">
          <v:shape id="Picture 29" o:spid="_x0000_i1119" type="#_x0000_t75" style="width:9.65pt;height:9.65pt;visibility:visible;mso-wrap-style:square">
            <v:imagedata r:id="rId7" o:title=""/>
          </v:shape>
        </w:pict>
      </w:r>
      <w:r w:rsidR="00924D83" w:rsidRPr="00BF5FFD">
        <w:rPr>
          <w:sz w:val="18"/>
          <w:szCs w:val="18"/>
        </w:rPr>
        <w:t xml:space="preserve"> </w:t>
      </w:r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Kev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Kawm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Txuj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Ci</w:t>
      </w:r>
      <w:r w:rsidR="00924D83" w:rsidRPr="00BF5FFD">
        <w:rPr>
          <w:rFonts w:ascii="Arial" w:hAnsi="Arial" w:cs="Arial"/>
          <w:sz w:val="18"/>
          <w:szCs w:val="18"/>
        </w:rPr>
        <w:t xml:space="preserve"> -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nyeem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>,</w:t>
      </w:r>
      <w:r w:rsidR="00F058D1" w:rsidRPr="00BF5FFD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B1193" wp14:editId="0B9A4C6B">
                <wp:simplePos x="0" y="0"/>
                <wp:positionH relativeFrom="column">
                  <wp:posOffset>4462818</wp:posOffset>
                </wp:positionH>
                <wp:positionV relativeFrom="paragraph">
                  <wp:posOffset>233159</wp:posOffset>
                </wp:positionV>
                <wp:extent cx="1649895" cy="709683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95" cy="709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1C4642B" w14:textId="07A04680" w:rsidR="00140060" w:rsidRPr="00E20169" w:rsidRDefault="00140060" w:rsidP="0014006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B1193" id="Rectangle 44" o:spid="_x0000_s1029" style="position:absolute;margin-left:351.4pt;margin-top:18.35pt;width:129.9pt;height:55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" filled="f" stroked="f">
                <v:textbox>
                  <w:txbxContent>
                    <w:p w14:paraId="21C4642B" w14:textId="07A04680" w:rsidR="00140060" w:rsidRPr="00E20169" w:rsidRDefault="00140060" w:rsidP="00140060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lej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paub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sau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/ los</w:t>
      </w:r>
      <w:ins w:id="261" w:author="Kaxiong" w:date="2021-03-11T14:57:00Z">
        <w:r w:rsidR="009C7E58" w:rsidRPr="00BF5FFD">
          <w:rPr>
            <w:rFonts w:ascii="Arial" w:hAnsi="Arial" w:cs="Arial"/>
            <w:sz w:val="18"/>
            <w:szCs w:val="18"/>
          </w:rPr>
          <w:t xml:space="preserve"> </w:t>
        </w:r>
      </w:ins>
      <w:r w:rsidR="00924D83" w:rsidRPr="00BF5FFD">
        <w:rPr>
          <w:rFonts w:ascii="Arial" w:hAnsi="Arial" w:cs="Arial"/>
          <w:sz w:val="18"/>
          <w:szCs w:val="18"/>
        </w:rPr>
        <w:t xml:space="preserve">sis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paub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lwm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yam     _______________________________</w: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0F4FF1" w:rsidRPr="00BF5FFD">
        <w:rPr>
          <w:sz w:val="18"/>
          <w:szCs w:val="18"/>
        </w:rPr>
        <w:pict w14:anchorId="664F59ED">
          <v:shape id="Picture 25" o:spid="_x0000_i1111" type="#_x0000_t75" style="width:9.65pt;height:9.65pt;visibility:visible;mso-wrap-style:square">
            <v:imagedata r:id="rId7" o:title=""/>
          </v:shape>
        </w:pict>
      </w:r>
      <w:r w:rsidR="00924D83" w:rsidRPr="00BF5FFD">
        <w:rPr>
          <w:b/>
          <w:bCs/>
          <w:sz w:val="18"/>
          <w:szCs w:val="18"/>
        </w:rPr>
        <w:t xml:space="preserve"> </w:t>
      </w:r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Kev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Noj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Qab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Haus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Huv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ntaub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qab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haus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huv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     </w: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kuaj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mob tau sib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sau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ua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txiav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txim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seb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  </w: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>me</w:t>
      </w:r>
      <w:ins w:id="262" w:author="Kaxiong" w:date="2021-03-11T15:00:00Z">
        <w:r w:rsidR="009C7E58" w:rsidRPr="00BF5FFD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924D83" w:rsidRPr="00BF5FFD">
        <w:rPr>
          <w:rFonts w:ascii="Arial" w:hAnsi="Arial" w:cs="Arial"/>
          <w:sz w:val="18"/>
          <w:szCs w:val="18"/>
        </w:rPr>
        <w:t>nyuam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qab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haus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huv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cuam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tshuam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rau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tsev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kawm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  ___________________________</w:t>
      </w:r>
      <w:r w:rsidR="000D6BFF" w:rsidRPr="00BF5F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07381" wp14:editId="0D6F2779">
                <wp:simplePos x="0" y="0"/>
                <wp:positionH relativeFrom="column">
                  <wp:posOffset>4312693</wp:posOffset>
                </wp:positionH>
                <wp:positionV relativeFrom="paragraph">
                  <wp:posOffset>16946</wp:posOffset>
                </wp:positionV>
                <wp:extent cx="1928191" cy="784746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191" cy="784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3CBD263" w14:textId="2ABD5D9D" w:rsidR="006102FA" w:rsidRPr="00E20169" w:rsidRDefault="006102FA" w:rsidP="006102F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07381" id="Rectangle 45" o:spid="_x0000_s1030" style="position:absolute;margin-left:339.6pt;margin-top:1.35pt;width:151.85pt;height:6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" filled="f" stroked="f">
                <v:textbox>
                  <w:txbxContent>
                    <w:p w14:paraId="73CBD263" w14:textId="2ABD5D9D" w:rsidR="006102FA" w:rsidRPr="00E20169" w:rsidRDefault="006102FA" w:rsidP="006102FA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</w:t>
      </w:r>
      <w:r w:rsidR="000F4FF1" w:rsidRPr="00BF5FFD">
        <w:rPr>
          <w:noProof/>
          <w:sz w:val="18"/>
          <w:szCs w:val="18"/>
        </w:rPr>
        <w:drawing>
          <wp:inline distT="0" distB="0" distL="0" distR="0" wp14:anchorId="6CBBC300" wp14:editId="7A34CBF6">
            <wp:extent cx="119380" cy="1193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BF5FFD">
        <w:rPr>
          <w:noProof/>
          <w:sz w:val="18"/>
          <w:szCs w:val="18"/>
        </w:rPr>
        <w:t xml:space="preserve"> </w:t>
      </w:r>
      <w:r w:rsidR="00924D83" w:rsidRPr="00BF5FFD">
        <w:rPr>
          <w:b/>
          <w:bCs/>
          <w:noProof/>
          <w:sz w:val="18"/>
          <w:szCs w:val="18"/>
        </w:rPr>
        <w:t>Kev Txawj Ntse -</w:t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seb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me</w:t>
      </w:r>
      <w:ins w:id="263" w:author="Kaxiong" w:date="2021-03-11T15:02:00Z">
        <w:r w:rsidR="00F058D1" w:rsidRPr="00BF5FFD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924D83" w:rsidRPr="00BF5FFD">
        <w:rPr>
          <w:rFonts w:ascii="Arial" w:hAnsi="Arial" w:cs="Arial"/>
          <w:sz w:val="18"/>
          <w:szCs w:val="18"/>
        </w:rPr>
        <w:t>nyuam</w:t>
      </w:r>
      <w:proofErr w:type="spellEnd"/>
      <w:r w:rsidR="00C90AC6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xav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cas,nco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tau,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daws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teeb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meem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>.                                       ________________________________</w: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   </w:t>
      </w:r>
      <w:r w:rsidR="000F4FF1" w:rsidRPr="00BF5FFD">
        <w:rPr>
          <w:sz w:val="18"/>
          <w:szCs w:val="18"/>
        </w:rPr>
        <w:pict w14:anchorId="70900B7E">
          <v:shape id="Picture 18" o:spid="_x0000_i1103" type="#_x0000_t75" style="width:9.65pt;height:9.65pt;visibility:visible;mso-wrap-style:square">
            <v:imagedata r:id="rId7" o:title=""/>
          </v:shape>
        </w:pict>
      </w:r>
      <w:r w:rsidR="00924D83" w:rsidRPr="00BF5FFD">
        <w:rPr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Lus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/ Kev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Hais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Lus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Sib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Txuas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Lus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-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</w:t>
      </w:r>
      <w:del w:id="264" w:author="Kaxiong" w:date="2021-03-11T15:04:00Z">
        <w:r w:rsidR="00F058D1" w:rsidRPr="00BF5FFD" w:rsidDel="00F058D1">
          <w:rPr>
            <w:rFonts w:ascii="Arial" w:hAnsi="Arial" w:cs="Arial"/>
            <w:sz w:val="18"/>
            <w:szCs w:val="18"/>
          </w:rPr>
          <w:delText>M</w:delText>
        </w:r>
      </w:del>
      <w:ins w:id="265" w:author="Kaxiong" w:date="2021-03-11T15:04:00Z">
        <w:r w:rsidR="00F058D1" w:rsidRPr="00BF5FFD">
          <w:rPr>
            <w:rFonts w:ascii="Arial" w:hAnsi="Arial" w:cs="Arial"/>
            <w:sz w:val="18"/>
            <w:szCs w:val="18"/>
          </w:rPr>
          <w:t>m</w:t>
        </w:r>
      </w:ins>
      <w:r w:rsidR="00924D83" w:rsidRPr="00BF5FFD">
        <w:rPr>
          <w:rFonts w:ascii="Arial" w:hAnsi="Arial" w:cs="Arial"/>
          <w:sz w:val="18"/>
          <w:szCs w:val="18"/>
        </w:rPr>
        <w:t>e</w:t>
      </w:r>
      <w:ins w:id="266" w:author="Kaxiong" w:date="2021-03-11T15:04:00Z">
        <w:r w:rsidR="00F058D1" w:rsidRPr="00BF5FFD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924D83" w:rsidRPr="00BF5FFD">
        <w:rPr>
          <w:rFonts w:ascii="Arial" w:hAnsi="Arial" w:cs="Arial"/>
          <w:sz w:val="18"/>
          <w:szCs w:val="18"/>
        </w:rPr>
        <w:t>nyuam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lub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peev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xwm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ins w:id="267" w:author="Kaxiong" w:date="2021-03-11T15:04:00Z">
        <w:r w:rsidR="00F058D1" w:rsidRPr="00BF5FFD">
          <w:rPr>
            <w:rFonts w:ascii="Arial" w:hAnsi="Arial" w:cs="Arial"/>
            <w:sz w:val="18"/>
            <w:szCs w:val="18"/>
          </w:rPr>
          <w:t>n</w:t>
        </w:r>
      </w:ins>
      <w:r w:rsidR="00924D83" w:rsidRPr="00BF5FFD">
        <w:rPr>
          <w:rFonts w:ascii="Arial" w:hAnsi="Arial" w:cs="Arial"/>
          <w:sz w:val="18"/>
          <w:szCs w:val="18"/>
        </w:rPr>
        <w:t>k</w:t>
      </w:r>
      <w:del w:id="268" w:author="Kaxiong" w:date="2021-03-11T15:05:00Z">
        <w:r w:rsidR="00924D83" w:rsidRPr="00BF5FFD" w:rsidDel="00F058D1">
          <w:rPr>
            <w:rFonts w:ascii="Arial" w:hAnsi="Arial" w:cs="Arial"/>
            <w:sz w:val="18"/>
            <w:szCs w:val="18"/>
          </w:rPr>
          <w:delText>h</w:delText>
        </w:r>
      </w:del>
      <w:r w:rsidR="00924D83" w:rsidRPr="00BF5FFD">
        <w:rPr>
          <w:rFonts w:ascii="Arial" w:hAnsi="Arial" w:cs="Arial"/>
          <w:sz w:val="18"/>
          <w:szCs w:val="18"/>
        </w:rPr>
        <w:t>ag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siv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lus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hais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 xml:space="preserve">tau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meej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tsim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nyog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      </w:t>
      </w:r>
      <w:r w:rsidR="00D67804" w:rsidRPr="00BF5FFD">
        <w:rPr>
          <w:rFonts w:ascii="Arial" w:hAnsi="Arial" w:cs="Arial"/>
          <w:sz w:val="18"/>
          <w:szCs w:val="18"/>
        </w:rPr>
        <w:t xml:space="preserve">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>_____________________________________</w: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 </w:t>
      </w:r>
      <w:r w:rsidR="00924D83" w:rsidRPr="00BF5FFD">
        <w:rPr>
          <w:noProof/>
          <w:sz w:val="18"/>
          <w:szCs w:val="18"/>
        </w:rPr>
        <w:drawing>
          <wp:inline distT="0" distB="0" distL="0" distR="0" wp14:anchorId="6436FEFD" wp14:editId="6F26D723">
            <wp:extent cx="119380" cy="1193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Kev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Tsim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kho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ins w:id="269" w:author="Kaxiong" w:date="2021-03-11T15:06:00Z">
        <w:r w:rsidR="00F058D1" w:rsidRPr="00BF5FFD">
          <w:rPr>
            <w:rFonts w:ascii="Arial" w:hAnsi="Arial" w:cs="Arial"/>
            <w:b/>
            <w:bCs/>
            <w:sz w:val="18"/>
            <w:szCs w:val="18"/>
          </w:rPr>
          <w:t>kev</w:t>
        </w:r>
        <w:proofErr w:type="spellEnd"/>
        <w:r w:rsidR="00F058D1" w:rsidRPr="00BF5FFD"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proofErr w:type="spellStart"/>
        <w:r w:rsidR="00F058D1" w:rsidRPr="00BF5FFD">
          <w:rPr>
            <w:rFonts w:ascii="Arial" w:hAnsi="Arial" w:cs="Arial"/>
            <w:b/>
            <w:bCs/>
            <w:sz w:val="18"/>
            <w:szCs w:val="18"/>
          </w:rPr>
          <w:t>siv</w:t>
        </w:r>
        <w:proofErr w:type="spellEnd"/>
        <w:r w:rsidR="00F058D1" w:rsidRPr="00BF5FFD">
          <w:rPr>
            <w:rFonts w:ascii="Arial" w:hAnsi="Arial" w:cs="Arial"/>
            <w:b/>
            <w:bCs/>
            <w:sz w:val="18"/>
            <w:szCs w:val="18"/>
          </w:rPr>
          <w:t xml:space="preserve"> </w:t>
        </w:r>
      </w:ins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lub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ins w:id="270" w:author="Kaxiong" w:date="2021-03-11T15:06:00Z">
        <w:r w:rsidR="00F058D1" w:rsidRPr="00BF5FFD">
          <w:rPr>
            <w:rFonts w:ascii="Arial" w:hAnsi="Arial" w:cs="Arial"/>
            <w:b/>
            <w:bCs/>
            <w:sz w:val="18"/>
            <w:szCs w:val="18"/>
          </w:rPr>
          <w:t>cev</w:t>
        </w:r>
      </w:ins>
      <w:proofErr w:type="spellEnd"/>
      <w:del w:id="271" w:author="Kaxiong" w:date="2021-03-11T15:06:00Z">
        <w:r w:rsidR="00924D83" w:rsidRPr="00BF5FFD" w:rsidDel="00F058D1">
          <w:rPr>
            <w:rFonts w:ascii="Arial" w:hAnsi="Arial" w:cs="Arial"/>
            <w:b/>
            <w:bCs/>
            <w:sz w:val="18"/>
            <w:szCs w:val="18"/>
          </w:rPr>
          <w:delText>Motor</w:delText>
        </w:r>
      </w:del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-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seb</w:t>
      </w:r>
      <w:proofErr w:type="spellEnd"/>
      <w:r w:rsidR="00C90AC6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</w:t>
      </w:r>
      <w:del w:id="272" w:author="Kaxiong" w:date="2021-03-11T15:16:00Z">
        <w:r w:rsidR="00924D83" w:rsidRPr="00BF5FFD" w:rsidDel="007C0DDF">
          <w:rPr>
            <w:rFonts w:ascii="Arial" w:hAnsi="Arial" w:cs="Arial"/>
            <w:sz w:val="18"/>
            <w:szCs w:val="18"/>
          </w:rPr>
          <w:delText xml:space="preserve"> </w:delText>
        </w:r>
      </w:del>
      <w:proofErr w:type="spellStart"/>
      <w:r w:rsidR="00924D83" w:rsidRPr="00BF5FFD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me</w:t>
      </w:r>
      <w:ins w:id="273" w:author="Kaxiong" w:date="2021-03-11T15:06:00Z">
        <w:r w:rsidR="00F058D1" w:rsidRPr="00BF5FFD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924D83" w:rsidRPr="00BF5FFD">
        <w:rPr>
          <w:rFonts w:ascii="Arial" w:hAnsi="Arial" w:cs="Arial"/>
          <w:sz w:val="18"/>
          <w:szCs w:val="18"/>
        </w:rPr>
        <w:t>nyuam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del w:id="274" w:author="Kaxiong" w:date="2021-03-11T15:07:00Z">
        <w:r w:rsidR="00924D83" w:rsidRPr="00BF5FFD" w:rsidDel="00F058D1">
          <w:rPr>
            <w:rFonts w:ascii="Arial" w:hAnsi="Arial" w:cs="Arial"/>
            <w:sz w:val="18"/>
            <w:szCs w:val="18"/>
          </w:rPr>
          <w:delText xml:space="preserve">kev </w:delText>
        </w:r>
      </w:del>
      <w:proofErr w:type="spellStart"/>
      <w:r w:rsidR="00924D83" w:rsidRPr="00BF5FFD">
        <w:rPr>
          <w:rFonts w:ascii="Arial" w:hAnsi="Arial" w:cs="Arial"/>
          <w:sz w:val="18"/>
          <w:szCs w:val="18"/>
        </w:rPr>
        <w:t>koom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r w:rsidR="00096070" w:rsidRPr="00BF5FFD">
        <w:rPr>
          <w:rFonts w:ascii="Arial" w:hAnsi="Arial" w:cs="Arial"/>
          <w:sz w:val="18"/>
          <w:szCs w:val="18"/>
        </w:rPr>
        <w:t xml:space="preserve">taw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ua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kom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lub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cev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txav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mus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dhia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ua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tej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    </w:t>
      </w:r>
      <w:r w:rsidR="00C90AC6">
        <w:rPr>
          <w:rFonts w:ascii="Arial" w:hAnsi="Arial" w:cs="Arial"/>
          <w:sz w:val="18"/>
          <w:szCs w:val="18"/>
        </w:rPr>
        <w:t xml:space="preserve">                 </w:t>
      </w:r>
      <w:r w:rsidR="00096070" w:rsidRPr="00BF5FFD">
        <w:rPr>
          <w:rFonts w:ascii="Arial" w:hAnsi="Arial" w:cs="Arial"/>
          <w:sz w:val="18"/>
          <w:szCs w:val="18"/>
        </w:rPr>
        <w:t xml:space="preserve">                                                                            yam me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loj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, Kev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lub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cev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muaj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zog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kuj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tseem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tua</w:t>
      </w:r>
      <w:proofErr w:type="spellEnd"/>
      <w:ins w:id="275" w:author="Kaxiong" w:date="2021-03-11T15:22:00Z">
        <w:r w:rsidR="00C44EB8" w:rsidRPr="00BF5FFD">
          <w:rPr>
            <w:rFonts w:ascii="Arial" w:hAnsi="Arial" w:cs="Arial"/>
            <w:sz w:val="18"/>
            <w:szCs w:val="18"/>
          </w:rPr>
          <w:t xml:space="preserve">   </w:t>
        </w:r>
      </w:ins>
      <w:r w:rsidR="00C90AC6">
        <w:rPr>
          <w:rFonts w:ascii="Arial" w:hAnsi="Arial" w:cs="Arial"/>
          <w:sz w:val="18"/>
          <w:szCs w:val="18"/>
        </w:rPr>
        <w:t xml:space="preserve">         </w:t>
      </w:r>
      <w:r w:rsidR="00C90AC6" w:rsidRPr="00BF5FFD">
        <w:rPr>
          <w:rFonts w:ascii="Arial" w:hAnsi="Arial" w:cs="Arial"/>
          <w:sz w:val="18"/>
          <w:szCs w:val="18"/>
        </w:rPr>
        <w:t xml:space="preserve">________________________________ </w: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</w:t>
      </w:r>
      <w:r w:rsidR="000F4FF1" w:rsidRPr="00BF5FFD">
        <w:rPr>
          <w:sz w:val="18"/>
          <w:szCs w:val="18"/>
        </w:rPr>
        <w:pict w14:anchorId="021AADA7">
          <v:shape id="Picture 17" o:spid="_x0000_i1094" type="#_x0000_t75" style="width:9.65pt;height:9.65pt;visibility:visible;mso-wrap-style:square">
            <v:imagedata r:id="rId7" o:title=""/>
          </v:shape>
        </w:pict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Kev </w:t>
      </w:r>
      <w:proofErr w:type="spellStart"/>
      <w:ins w:id="276" w:author="Kaxiong" w:date="2021-03-11T15:23:00Z">
        <w:r w:rsidR="00C44EB8" w:rsidRPr="00BF5FFD">
          <w:rPr>
            <w:rFonts w:ascii="Arial" w:hAnsi="Arial" w:cs="Arial"/>
            <w:b/>
            <w:bCs/>
            <w:sz w:val="18"/>
            <w:szCs w:val="18"/>
          </w:rPr>
          <w:t>Xav</w:t>
        </w:r>
        <w:proofErr w:type="spellEnd"/>
        <w:r w:rsidR="00C44EB8" w:rsidRPr="00BF5FFD">
          <w:rPr>
            <w:rFonts w:ascii="Arial" w:hAnsi="Arial" w:cs="Arial"/>
            <w:b/>
            <w:bCs/>
            <w:sz w:val="18"/>
            <w:szCs w:val="18"/>
          </w:rPr>
          <w:t>/</w:t>
        </w:r>
        <w:proofErr w:type="spellStart"/>
        <w:r w:rsidR="00C44EB8" w:rsidRPr="00BF5FFD">
          <w:rPr>
            <w:rFonts w:ascii="Arial" w:hAnsi="Arial" w:cs="Arial"/>
            <w:b/>
            <w:bCs/>
            <w:sz w:val="18"/>
            <w:szCs w:val="18"/>
          </w:rPr>
          <w:t>Cwj</w:t>
        </w:r>
        <w:proofErr w:type="spellEnd"/>
        <w:r w:rsidR="00C44EB8" w:rsidRPr="00BF5FFD">
          <w:rPr>
            <w:rFonts w:ascii="Arial" w:hAnsi="Arial" w:cs="Arial"/>
            <w:b/>
            <w:bCs/>
            <w:sz w:val="18"/>
            <w:szCs w:val="18"/>
          </w:rPr>
          <w:t xml:space="preserve"> </w:t>
        </w:r>
        <w:proofErr w:type="spellStart"/>
        <w:r w:rsidR="00C44EB8" w:rsidRPr="00BF5FFD">
          <w:rPr>
            <w:rFonts w:ascii="Arial" w:hAnsi="Arial" w:cs="Arial"/>
            <w:b/>
            <w:bCs/>
            <w:sz w:val="18"/>
            <w:szCs w:val="18"/>
          </w:rPr>
          <w:t>Pwm</w:t>
        </w:r>
        <w:proofErr w:type="spellEnd"/>
        <w:r w:rsidR="00C44EB8" w:rsidRPr="00BF5FFD">
          <w:rPr>
            <w:rFonts w:ascii="Arial" w:hAnsi="Arial" w:cs="Arial"/>
            <w:b/>
            <w:bCs/>
            <w:sz w:val="18"/>
            <w:szCs w:val="18"/>
          </w:rPr>
          <w:t xml:space="preserve"> </w:t>
        </w:r>
      </w:ins>
      <w:del w:id="277" w:author="Kaxiong" w:date="2021-03-11T15:24:00Z">
        <w:r w:rsidR="00924D83" w:rsidRPr="00BF5FFD" w:rsidDel="00C44EB8">
          <w:rPr>
            <w:rFonts w:ascii="Arial" w:hAnsi="Arial" w:cs="Arial"/>
            <w:b/>
            <w:bCs/>
            <w:sz w:val="18"/>
            <w:szCs w:val="18"/>
          </w:rPr>
          <w:delText xml:space="preserve">Coj Ntawm </w:delText>
        </w:r>
      </w:del>
      <w:proofErr w:type="spellStart"/>
      <w:ins w:id="278" w:author="Kaxiong" w:date="2021-03-11T15:24:00Z">
        <w:r w:rsidR="00C44EB8" w:rsidRPr="00BF5FFD">
          <w:rPr>
            <w:rFonts w:ascii="Arial" w:hAnsi="Arial" w:cs="Arial"/>
            <w:b/>
            <w:bCs/>
            <w:sz w:val="18"/>
            <w:szCs w:val="18"/>
          </w:rPr>
          <w:t>rau</w:t>
        </w:r>
        <w:proofErr w:type="spellEnd"/>
        <w:r w:rsidR="00C44EB8" w:rsidRPr="00BF5FFD">
          <w:rPr>
            <w:rFonts w:ascii="Arial" w:hAnsi="Arial" w:cs="Arial"/>
            <w:b/>
            <w:bCs/>
            <w:sz w:val="18"/>
            <w:szCs w:val="18"/>
          </w:rPr>
          <w:t xml:space="preserve"> </w:t>
        </w:r>
      </w:ins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Zej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Zog</w:t>
      </w:r>
      <w:del w:id="279" w:author="Kaxiong" w:date="2021-03-11T15:24:00Z">
        <w:r w:rsidR="00924D83" w:rsidRPr="00BF5FFD" w:rsidDel="00C44EB8">
          <w:rPr>
            <w:rFonts w:ascii="Arial" w:hAnsi="Arial" w:cs="Arial"/>
            <w:b/>
            <w:bCs/>
            <w:sz w:val="18"/>
            <w:szCs w:val="18"/>
          </w:rPr>
          <w:delText xml:space="preserve"> / Cwj Pwm </w:delText>
        </w:r>
      </w:del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-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no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yuav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qhia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txog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tias</w:t>
      </w:r>
      <w:proofErr w:type="spellEnd"/>
      <w:r w:rsidR="008207A5" w:rsidRPr="00BF5F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9378A" wp14:editId="209E41DD">
                <wp:simplePos x="0" y="0"/>
                <wp:positionH relativeFrom="column">
                  <wp:posOffset>4851779</wp:posOffset>
                </wp:positionH>
                <wp:positionV relativeFrom="paragraph">
                  <wp:posOffset>-428161</wp:posOffset>
                </wp:positionV>
                <wp:extent cx="1401418" cy="879864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18" cy="879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6F8DED3" w14:textId="77777777" w:rsidR="00254321" w:rsidRDefault="00254321" w:rsidP="002543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9378A" id="Rectangle 51" o:spid="_x0000_s1031" style="position:absolute;margin-left:382.05pt;margin-top:-33.7pt;width:110.35pt;height:69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" filled="f" stroked="f">
                <v:textbox>
                  <w:txbxContent>
                    <w:p w14:paraId="46F8DED3" w14:textId="77777777" w:rsidR="00254321" w:rsidRDefault="00254321" w:rsidP="002543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me</w:t>
      </w:r>
      <w:ins w:id="280" w:author="Kaxiong" w:date="2021-03-11T15:24:00Z">
        <w:r w:rsidR="00C44EB8" w:rsidRPr="00BF5FFD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924D83" w:rsidRPr="00BF5FFD">
        <w:rPr>
          <w:rFonts w:ascii="Arial" w:hAnsi="Arial" w:cs="Arial"/>
          <w:sz w:val="18"/>
          <w:szCs w:val="18"/>
        </w:rPr>
        <w:t>nyuam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xav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rau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nws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kheej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, sib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raug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zoo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nrog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lwm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saib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xyuas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xav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ntawm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kheej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hauv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tsev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tsev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kawm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hauv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zej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zog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>. _______________________</w:t>
      </w:r>
      <w:r>
        <w:rPr>
          <w:rFonts w:ascii="Arial" w:hAnsi="Arial" w:cs="Arial"/>
          <w:sz w:val="18"/>
          <w:szCs w:val="18"/>
        </w:rPr>
        <w:t xml:space="preserve">                    </w:t>
      </w:r>
      <w:r w:rsidR="00924D83" w:rsidRPr="00BF5FFD">
        <w:rPr>
          <w:noProof/>
          <w:sz w:val="18"/>
          <w:szCs w:val="18"/>
        </w:rPr>
        <w:drawing>
          <wp:inline distT="0" distB="0" distL="0" distR="0" wp14:anchorId="507F1993" wp14:editId="7055425A">
            <wp:extent cx="119380" cy="1193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Tus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Cwj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Pwm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Kho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Kom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Haum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-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Qhov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xyuas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qhia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tias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me</w:t>
      </w:r>
      <w:ins w:id="281" w:author="Kaxiong" w:date="2021-03-11T15:26:00Z">
        <w:r w:rsidR="00C44EB8" w:rsidRPr="00BF5FFD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924D83" w:rsidRPr="00BF5FFD">
        <w:rPr>
          <w:rFonts w:ascii="Arial" w:hAnsi="Arial" w:cs="Arial"/>
          <w:sz w:val="18"/>
          <w:szCs w:val="18"/>
        </w:rPr>
        <w:t>nyuam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yuav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saib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xyuas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nws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kheej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hauv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tsev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ntawm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tsev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kawm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hauv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zej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zog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                                                 ______________________________</w:t>
      </w:r>
      <w:r>
        <w:rPr>
          <w:rFonts w:ascii="Arial" w:hAnsi="Arial" w:cs="Arial"/>
          <w:sz w:val="18"/>
          <w:szCs w:val="18"/>
        </w:rPr>
        <w:t xml:space="preserve">                                           </w:t>
      </w:r>
      <w:r w:rsidR="00924D83" w:rsidRPr="00BF5FFD">
        <w:rPr>
          <w:noProof/>
          <w:sz w:val="18"/>
          <w:szCs w:val="18"/>
        </w:rPr>
        <w:drawing>
          <wp:inline distT="0" distB="0" distL="0" distR="0" wp14:anchorId="37050E38" wp14:editId="0E25DFF5">
            <wp:extent cx="119380" cy="1193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BF5FFD">
        <w:rPr>
          <w:rFonts w:ascii="Arial" w:hAnsi="Arial" w:cs="Arial"/>
          <w:sz w:val="18"/>
          <w:szCs w:val="18"/>
        </w:rPr>
        <w:t xml:space="preserve"> 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Kev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Hloov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Mus Tom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Qab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Qib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Ob</w:t>
      </w:r>
      <w:r w:rsidR="00924D83" w:rsidRPr="00BF5FFD">
        <w:rPr>
          <w:rFonts w:ascii="Arial" w:hAnsi="Arial" w:cs="Arial"/>
          <w:sz w:val="18"/>
          <w:szCs w:val="18"/>
        </w:rPr>
        <w:t xml:space="preserve"> -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cuam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tshuam</w:t>
      </w:r>
      <w:proofErr w:type="spellEnd"/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nrog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cob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qhia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kawm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ua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hauj</w:t>
      </w:r>
      <w:proofErr w:type="spellEnd"/>
      <w:ins w:id="282" w:author="Kaxiong" w:date="2021-03-11T15:27:00Z">
        <w:r w:rsidR="00C44EB8" w:rsidRPr="00BF5FFD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924D83" w:rsidRPr="00BF5FFD">
        <w:rPr>
          <w:rFonts w:ascii="Arial" w:hAnsi="Arial" w:cs="Arial"/>
          <w:sz w:val="18"/>
          <w:szCs w:val="18"/>
        </w:rPr>
        <w:t>lwm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qhov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txawj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ua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neej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ywj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pheej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>. ________________________</w:t>
      </w:r>
      <w:r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924D83" w:rsidRPr="00BF5FFD">
        <w:rPr>
          <w:noProof/>
          <w:sz w:val="18"/>
          <w:szCs w:val="18"/>
        </w:rPr>
        <w:drawing>
          <wp:inline distT="0" distB="0" distL="0" distR="0" wp14:anchorId="57FF50CF" wp14:editId="340031EF">
            <wp:extent cx="119380" cy="1193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BF5FFD">
        <w:rPr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Lwm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yam                                                 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>________________________</w:t>
      </w:r>
      <w:r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0F4FF1" w:rsidRPr="00BF5FFD">
        <w:rPr>
          <w:sz w:val="18"/>
          <w:szCs w:val="18"/>
        </w:rPr>
        <w:pict w14:anchorId="4989B58B">
          <v:shape id="Picture 16" o:spid="_x0000_i1085" type="#_x0000_t75" style="width:8.9pt;height:8.9pt;visibility:visible;mso-wrap-style:square">
            <v:imagedata r:id="rId10" o:title=""/>
          </v:shape>
        </w:pict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Lwm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Txoj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Kev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Xyuas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r w:rsidR="00924D83" w:rsidRPr="00BF5FFD">
        <w:rPr>
          <w:rFonts w:ascii="Arial" w:hAnsi="Arial" w:cs="Arial"/>
          <w:sz w:val="18"/>
          <w:szCs w:val="18"/>
        </w:rPr>
        <w:t>– (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Piav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qhia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lwm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txoj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  </w:t>
      </w:r>
    </w:p>
    <w:p w14:paraId="211EDD30" w14:textId="4874ADE0" w:rsidR="00924D83" w:rsidDel="00C44EB8" w:rsidRDefault="00924D83" w:rsidP="00BF5FFD">
      <w:pPr>
        <w:rPr>
          <w:del w:id="283" w:author="Kaxiong" w:date="2021-03-11T15:29:00Z"/>
          <w:rFonts w:ascii="Arial" w:hAnsi="Arial" w:cs="Arial"/>
          <w:sz w:val="20"/>
          <w:szCs w:val="20"/>
        </w:rPr>
      </w:pPr>
      <w:proofErr w:type="spellStart"/>
      <w:r w:rsidRPr="00BF5FFD">
        <w:rPr>
          <w:rFonts w:ascii="Arial" w:hAnsi="Arial" w:cs="Arial"/>
          <w:sz w:val="18"/>
          <w:szCs w:val="18"/>
        </w:rPr>
        <w:t>ntsuas</w:t>
      </w:r>
      <w:proofErr w:type="spellEnd"/>
      <w:r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F5FFD">
        <w:rPr>
          <w:rFonts w:ascii="Arial" w:hAnsi="Arial" w:cs="Arial"/>
          <w:sz w:val="18"/>
          <w:szCs w:val="18"/>
        </w:rPr>
        <w:t>ntawm</w:t>
      </w:r>
      <w:proofErr w:type="spellEnd"/>
      <w:r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F5FFD">
        <w:rPr>
          <w:rFonts w:ascii="Arial" w:hAnsi="Arial" w:cs="Arial"/>
          <w:sz w:val="18"/>
          <w:szCs w:val="18"/>
        </w:rPr>
        <w:t>txog</w:t>
      </w:r>
      <w:proofErr w:type="spellEnd"/>
      <w:r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F5FFD">
        <w:rPr>
          <w:rFonts w:ascii="Arial" w:hAnsi="Arial" w:cs="Arial"/>
          <w:sz w:val="18"/>
          <w:szCs w:val="18"/>
        </w:rPr>
        <w:t>ntawm</w:t>
      </w:r>
      <w:proofErr w:type="spellEnd"/>
      <w:r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F5FFD">
        <w:rPr>
          <w:rFonts w:ascii="Arial" w:hAnsi="Arial" w:cs="Arial"/>
          <w:sz w:val="18"/>
          <w:szCs w:val="18"/>
        </w:rPr>
        <w:t>tus</w:t>
      </w:r>
      <w:proofErr w:type="spellEnd"/>
      <w:r w:rsidRPr="00BF5FFD">
        <w:rPr>
          <w:rFonts w:ascii="Arial" w:hAnsi="Arial" w:cs="Arial"/>
          <w:sz w:val="18"/>
          <w:szCs w:val="18"/>
        </w:rPr>
        <w:t xml:space="preserve"> me </w:t>
      </w:r>
      <w:proofErr w:type="spellStart"/>
      <w:r w:rsidRPr="00BF5FFD">
        <w:rPr>
          <w:rFonts w:ascii="Arial" w:hAnsi="Arial" w:cs="Arial"/>
          <w:sz w:val="18"/>
          <w:szCs w:val="18"/>
        </w:rPr>
        <w:t>nyuam</w:t>
      </w:r>
      <w:proofErr w:type="spellEnd"/>
      <w:r w:rsidRPr="00BF5FFD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F5FFD">
        <w:rPr>
          <w:rFonts w:ascii="Arial" w:hAnsi="Arial" w:cs="Arial"/>
          <w:sz w:val="18"/>
          <w:szCs w:val="18"/>
        </w:rPr>
        <w:t>yog</w:t>
      </w:r>
      <w:proofErr w:type="spellEnd"/>
      <w:r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F5FFD">
        <w:rPr>
          <w:rFonts w:ascii="Arial" w:hAnsi="Arial" w:cs="Arial"/>
          <w:sz w:val="18"/>
          <w:szCs w:val="18"/>
        </w:rPr>
        <w:t>tias</w:t>
      </w:r>
      <w:proofErr w:type="spellEnd"/>
      <w:r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F5FFD">
        <w:rPr>
          <w:rFonts w:ascii="Arial" w:hAnsi="Arial" w:cs="Arial"/>
          <w:sz w:val="18"/>
          <w:szCs w:val="18"/>
        </w:rPr>
        <w:t>muaj</w:t>
      </w:r>
      <w:proofErr w:type="spellEnd"/>
      <w:r w:rsidRPr="00BF5FFD">
        <w:rPr>
          <w:rFonts w:ascii="Arial" w:hAnsi="Arial" w:cs="Arial"/>
          <w:sz w:val="18"/>
          <w:szCs w:val="18"/>
        </w:rPr>
        <w:t>)          ________________________________________</w:t>
      </w:r>
      <w:proofErr w:type="spellStart"/>
    </w:p>
    <w:p w14:paraId="38183170" w14:textId="2372B867" w:rsidR="00924D83" w:rsidRPr="00E9737A" w:rsidRDefault="00924D83" w:rsidP="00924D83">
      <w:pPr>
        <w:rPr>
          <w:rFonts w:ascii="Arial" w:hAnsi="Arial" w:cs="Arial"/>
          <w:sz w:val="18"/>
          <w:szCs w:val="18"/>
        </w:rPr>
      </w:pPr>
      <w:r w:rsidRPr="00E9737A">
        <w:rPr>
          <w:rFonts w:ascii="Arial" w:hAnsi="Arial" w:cs="Arial"/>
          <w:sz w:val="18"/>
          <w:szCs w:val="18"/>
        </w:rPr>
        <w:t>Cov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niam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txiv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/ </w:t>
      </w:r>
      <w:proofErr w:type="spellStart"/>
      <w:r w:rsidRPr="00E9737A">
        <w:rPr>
          <w:rFonts w:ascii="Arial" w:hAnsi="Arial" w:cs="Arial"/>
          <w:sz w:val="18"/>
          <w:szCs w:val="18"/>
        </w:rPr>
        <w:t>Cov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Saib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Xyuas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muaj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kev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tiv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thaiv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raws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li </w:t>
      </w:r>
      <w:proofErr w:type="spellStart"/>
      <w:r w:rsidRPr="00E9737A">
        <w:rPr>
          <w:rFonts w:ascii="Arial" w:hAnsi="Arial" w:cs="Arial"/>
          <w:sz w:val="18"/>
          <w:szCs w:val="18"/>
        </w:rPr>
        <w:t>lub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xeev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thiab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tsoom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fwv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cov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cai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txheej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txheem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kev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tiv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thaiv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kev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nyab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xeeb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E9737A">
        <w:rPr>
          <w:rFonts w:ascii="Arial" w:hAnsi="Arial" w:cs="Arial"/>
          <w:sz w:val="18"/>
          <w:szCs w:val="18"/>
        </w:rPr>
        <w:t>Thov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mus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saib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ntawm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Tsab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Ntawv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Ceeb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Toom </w:t>
      </w:r>
      <w:proofErr w:type="spellStart"/>
      <w:r w:rsidRPr="00E9737A">
        <w:rPr>
          <w:rFonts w:ascii="Arial" w:hAnsi="Arial" w:cs="Arial"/>
          <w:sz w:val="18"/>
          <w:szCs w:val="18"/>
        </w:rPr>
        <w:t>Uas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Muaj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Kev </w:t>
      </w:r>
      <w:proofErr w:type="spellStart"/>
      <w:r w:rsidRPr="00E9737A">
        <w:rPr>
          <w:rFonts w:ascii="Arial" w:hAnsi="Arial" w:cs="Arial"/>
          <w:sz w:val="18"/>
          <w:szCs w:val="18"/>
        </w:rPr>
        <w:t>Nyab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Xeeb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Ntawm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Tus </w:t>
      </w:r>
      <w:proofErr w:type="spellStart"/>
      <w:r w:rsidRPr="00E9737A">
        <w:rPr>
          <w:rFonts w:ascii="Arial" w:hAnsi="Arial" w:cs="Arial"/>
          <w:sz w:val="18"/>
          <w:szCs w:val="18"/>
        </w:rPr>
        <w:t>Kheej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kom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piav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qhia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txog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cov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cai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no.Yog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koj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xav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E9737A">
        <w:rPr>
          <w:rFonts w:ascii="Arial" w:hAnsi="Arial" w:cs="Arial"/>
          <w:sz w:val="18"/>
          <w:szCs w:val="18"/>
        </w:rPr>
        <w:t>ntaub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ntawv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xov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xwm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ntxiv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txog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koj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cov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cai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los</w:t>
      </w:r>
      <w:ins w:id="284" w:author="Kaxiong" w:date="2021-03-11T15:30:00Z">
        <w:r w:rsidR="00513E74" w:rsidRPr="00E9737A">
          <w:rPr>
            <w:rFonts w:ascii="Arial" w:hAnsi="Arial" w:cs="Arial"/>
            <w:sz w:val="18"/>
            <w:szCs w:val="18"/>
          </w:rPr>
          <w:t xml:space="preserve"> </w:t>
        </w:r>
      </w:ins>
      <w:r w:rsidRPr="00E9737A">
        <w:rPr>
          <w:rFonts w:ascii="Arial" w:hAnsi="Arial" w:cs="Arial"/>
          <w:sz w:val="18"/>
          <w:szCs w:val="18"/>
        </w:rPr>
        <w:t xml:space="preserve">sis </w:t>
      </w:r>
      <w:proofErr w:type="spellStart"/>
      <w:r w:rsidRPr="00E9737A">
        <w:rPr>
          <w:rFonts w:ascii="Arial" w:hAnsi="Arial" w:cs="Arial"/>
          <w:sz w:val="18"/>
          <w:szCs w:val="18"/>
        </w:rPr>
        <w:t>kev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thov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ua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thiab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/ los</w:t>
      </w:r>
      <w:ins w:id="285" w:author="Kaxiong" w:date="2021-03-11T15:31:00Z">
        <w:r w:rsidR="00513E74" w:rsidRPr="00E9737A">
          <w:rPr>
            <w:rFonts w:ascii="Arial" w:hAnsi="Arial" w:cs="Arial"/>
            <w:sz w:val="18"/>
            <w:szCs w:val="18"/>
          </w:rPr>
          <w:t xml:space="preserve"> </w:t>
        </w:r>
      </w:ins>
      <w:r w:rsidRPr="00E9737A">
        <w:rPr>
          <w:rFonts w:ascii="Arial" w:hAnsi="Arial" w:cs="Arial"/>
          <w:sz w:val="18"/>
          <w:szCs w:val="18"/>
        </w:rPr>
        <w:t xml:space="preserve">sis </w:t>
      </w:r>
      <w:proofErr w:type="spellStart"/>
      <w:r w:rsidRPr="00E9737A">
        <w:rPr>
          <w:rFonts w:ascii="Arial" w:hAnsi="Arial" w:cs="Arial"/>
          <w:sz w:val="18"/>
          <w:szCs w:val="18"/>
        </w:rPr>
        <w:t>kev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xa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mus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thov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hu </w:t>
      </w:r>
      <w:proofErr w:type="spellStart"/>
      <w:r w:rsidRPr="00E9737A">
        <w:rPr>
          <w:rFonts w:ascii="Arial" w:hAnsi="Arial" w:cs="Arial"/>
          <w:sz w:val="18"/>
          <w:szCs w:val="18"/>
        </w:rPr>
        <w:t>rau</w:t>
      </w:r>
      <w:proofErr w:type="spellEnd"/>
      <w:r w:rsidRPr="00E9737A">
        <w:rPr>
          <w:rFonts w:ascii="Arial" w:hAnsi="Arial" w:cs="Arial"/>
          <w:sz w:val="18"/>
          <w:szCs w:val="18"/>
        </w:rPr>
        <w:t>:</w:t>
      </w:r>
    </w:p>
    <w:p w14:paraId="3D65AAB3" w14:textId="0A856B0A" w:rsidR="00924D83" w:rsidRPr="004D540C" w:rsidRDefault="00A21B8F" w:rsidP="00271398">
      <w:pPr>
        <w:rPr>
          <w:rFonts w:ascii="Arial" w:hAnsi="Arial" w:cs="Arial"/>
          <w:sz w:val="20"/>
          <w:szCs w:val="20"/>
        </w:rPr>
      </w:pPr>
      <w:r w:rsidRPr="00BF5F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768CF5" wp14:editId="7F18F0CD">
                <wp:simplePos x="0" y="0"/>
                <wp:positionH relativeFrom="margin">
                  <wp:posOffset>3304095</wp:posOffset>
                </wp:positionH>
                <wp:positionV relativeFrom="paragraph">
                  <wp:posOffset>10356</wp:posOffset>
                </wp:positionV>
                <wp:extent cx="1668544" cy="386499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544" cy="386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03CF647" w14:textId="78003C06" w:rsidR="00A21B8F" w:rsidRPr="000C2620" w:rsidRDefault="00A21B8F" w:rsidP="00A21B8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D1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Linda-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12D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huynh@scusd.edu</w:t>
                            </w:r>
                          </w:p>
                          <w:p w14:paraId="622576B0" w14:textId="77777777" w:rsidR="00A21B8F" w:rsidRPr="0016350A" w:rsidRDefault="00A21B8F" w:rsidP="00FB5F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68CF5" id="Rectangle 34" o:spid="_x0000_s1032" style="position:absolute;margin-left:260.15pt;margin-top:.8pt;width:131.4pt;height:30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" filled="f" stroked="f">
                <v:textbox>
                  <w:txbxContent>
                    <w:p w14:paraId="003CF647" w14:textId="78003C06" w:rsidR="00A21B8F" w:rsidRPr="000C2620" w:rsidRDefault="00A21B8F" w:rsidP="00A21B8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9D1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Linda-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             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9D12D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huynh@scusd.edu</w:t>
                      </w:r>
                    </w:p>
                    <w:p w14:paraId="622576B0" w14:textId="77777777" w:rsidR="00A21B8F" w:rsidRPr="0016350A" w:rsidRDefault="00A21B8F" w:rsidP="00FB5F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F5F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B8826" wp14:editId="7C705367">
                <wp:simplePos x="0" y="0"/>
                <wp:positionH relativeFrom="margin">
                  <wp:posOffset>4736517</wp:posOffset>
                </wp:positionH>
                <wp:positionV relativeFrom="paragraph">
                  <wp:posOffset>145323</wp:posOffset>
                </wp:positionV>
                <wp:extent cx="1668544" cy="329939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544" cy="329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48CB5E2" w14:textId="77777777" w:rsidR="00A21B8F" w:rsidRPr="009D12D8" w:rsidRDefault="00A21B8F" w:rsidP="00A21B8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2D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Linda-Huynh@scus.edu</w:t>
                            </w:r>
                          </w:p>
                          <w:p w14:paraId="3F9C3823" w14:textId="77777777" w:rsidR="00A21B8F" w:rsidRPr="0016350A" w:rsidRDefault="00A21B8F" w:rsidP="00FB5F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B8826" id="Rectangle 36" o:spid="_x0000_s1033" style="position:absolute;margin-left:372.95pt;margin-top:11.45pt;width:131.4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" filled="f" stroked="f">
                <v:textbox>
                  <w:txbxContent>
                    <w:p w14:paraId="348CB5E2" w14:textId="77777777" w:rsidR="00A21B8F" w:rsidRPr="009D12D8" w:rsidRDefault="00A21B8F" w:rsidP="00A21B8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D12D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Linda-Huynh@scus.edu</w:t>
                      </w:r>
                    </w:p>
                    <w:p w14:paraId="3F9C3823" w14:textId="77777777" w:rsidR="00A21B8F" w:rsidRPr="0016350A" w:rsidRDefault="00A21B8F" w:rsidP="00FB5F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F5F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D4507" wp14:editId="275264A1">
                <wp:simplePos x="0" y="0"/>
                <wp:positionH relativeFrom="margin">
                  <wp:posOffset>1867961</wp:posOffset>
                </wp:positionH>
                <wp:positionV relativeFrom="paragraph">
                  <wp:posOffset>142783</wp:posOffset>
                </wp:positionV>
                <wp:extent cx="1668544" cy="329939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544" cy="329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B5E57B0" w14:textId="77777777" w:rsidR="00A21B8F" w:rsidRPr="009D12D8" w:rsidRDefault="00A21B8F" w:rsidP="00A21B8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2D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Resource Specialist</w:t>
                            </w:r>
                          </w:p>
                          <w:p w14:paraId="284D5B12" w14:textId="77777777" w:rsidR="00A21B8F" w:rsidRPr="0016350A" w:rsidRDefault="00A21B8F" w:rsidP="00FB5F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D4507" id="Rectangle 32" o:spid="_x0000_s1034" style="position:absolute;margin-left:147.1pt;margin-top:11.25pt;width:131.4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" filled="f" stroked="f">
                <v:textbox>
                  <w:txbxContent>
                    <w:p w14:paraId="2B5E57B0" w14:textId="77777777" w:rsidR="00A21B8F" w:rsidRPr="009D12D8" w:rsidRDefault="00A21B8F" w:rsidP="00A21B8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D12D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Resource Specialist</w:t>
                      </w:r>
                    </w:p>
                    <w:p w14:paraId="284D5B12" w14:textId="77777777" w:rsidR="00A21B8F" w:rsidRPr="0016350A" w:rsidRDefault="00A21B8F" w:rsidP="00FB5F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F5F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3E2FC" wp14:editId="47903751">
                <wp:simplePos x="0" y="0"/>
                <wp:positionH relativeFrom="margin">
                  <wp:posOffset>197963</wp:posOffset>
                </wp:positionH>
                <wp:positionV relativeFrom="paragraph">
                  <wp:posOffset>141501</wp:posOffset>
                </wp:positionV>
                <wp:extent cx="1668544" cy="329939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544" cy="329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E283951" w14:textId="378992D7" w:rsidR="00A21B8F" w:rsidRPr="009D12D8" w:rsidRDefault="00A21B8F" w:rsidP="00A21B8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2D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Lily Hun</w:t>
                            </w:r>
                          </w:p>
                          <w:p w14:paraId="47B14B44" w14:textId="77777777" w:rsidR="00A21B8F" w:rsidRPr="0016350A" w:rsidRDefault="00A21B8F" w:rsidP="00FB5F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3E2FC" id="Rectangle 31" o:spid="_x0000_s1035" style="position:absolute;margin-left:15.6pt;margin-top:11.15pt;width:131.4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" filled="f" stroked="f">
                <v:textbox>
                  <w:txbxContent>
                    <w:p w14:paraId="5E283951" w14:textId="378992D7" w:rsidR="00A21B8F" w:rsidRPr="009D12D8" w:rsidRDefault="00A21B8F" w:rsidP="00A21B8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D12D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Lily Hun</w:t>
                      </w:r>
                    </w:p>
                    <w:p w14:paraId="47B14B44" w14:textId="77777777" w:rsidR="00A21B8F" w:rsidRPr="0016350A" w:rsidRDefault="00A21B8F" w:rsidP="00FB5F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24D83">
        <w:rPr>
          <w:rFonts w:ascii="Arial" w:hAnsi="Arial" w:cs="Arial"/>
          <w:sz w:val="20"/>
          <w:szCs w:val="20"/>
        </w:rPr>
        <w:t xml:space="preserve">                                                        </w:t>
      </w:r>
      <w:r w:rsidR="003F51CB"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924D83">
        <w:rPr>
          <w:rFonts w:ascii="Arial" w:hAnsi="Arial" w:cs="Arial"/>
          <w:sz w:val="20"/>
          <w:szCs w:val="20"/>
        </w:rPr>
        <w:t xml:space="preserve"> </w:t>
      </w:r>
    </w:p>
    <w:p w14:paraId="7748973D" w14:textId="79FF4EDC" w:rsidR="00924D83" w:rsidRPr="00CD1054" w:rsidRDefault="00924D83" w:rsidP="00924D83">
      <w:pPr>
        <w:rPr>
          <w:rFonts w:ascii="Arial" w:hAnsi="Arial" w:cs="Arial"/>
          <w:sz w:val="18"/>
          <w:szCs w:val="18"/>
        </w:rPr>
      </w:pPr>
      <w:r w:rsidRPr="00CD1054">
        <w:rPr>
          <w:rFonts w:ascii="Arial" w:hAnsi="Arial" w:cs="Arial"/>
          <w:sz w:val="18"/>
          <w:szCs w:val="18"/>
        </w:rPr>
        <w:t>____________________                  ____________________      ____________           _______________________</w:t>
      </w:r>
      <w:r w:rsidR="006757F4" w:rsidRPr="00CD1054">
        <w:rPr>
          <w:rFonts w:ascii="Arial" w:hAnsi="Arial" w:cs="Arial"/>
          <w:sz w:val="18"/>
          <w:szCs w:val="18"/>
        </w:rPr>
        <w:t xml:space="preserve">  </w:t>
      </w:r>
      <w:r w:rsidR="00BC42AF">
        <w:rPr>
          <w:rFonts w:ascii="Arial" w:hAnsi="Arial" w:cs="Arial"/>
          <w:sz w:val="18"/>
          <w:szCs w:val="18"/>
        </w:rPr>
        <w:t xml:space="preserve">                  </w:t>
      </w:r>
      <w:r w:rsidR="006757F4" w:rsidRPr="00CD1054">
        <w:rPr>
          <w:rFonts w:ascii="Arial" w:hAnsi="Arial" w:cs="Arial"/>
          <w:sz w:val="18"/>
          <w:szCs w:val="18"/>
        </w:rPr>
        <w:t xml:space="preserve"> </w:t>
      </w:r>
      <w:r w:rsidRPr="00CD1054">
        <w:rPr>
          <w:rFonts w:ascii="Arial" w:hAnsi="Arial" w:cs="Arial"/>
          <w:sz w:val="18"/>
          <w:szCs w:val="18"/>
        </w:rPr>
        <w:t xml:space="preserve">Sau </w:t>
      </w:r>
      <w:proofErr w:type="spellStart"/>
      <w:r w:rsidRPr="00CD1054">
        <w:rPr>
          <w:rFonts w:ascii="Arial" w:hAnsi="Arial" w:cs="Arial"/>
          <w:sz w:val="18"/>
          <w:szCs w:val="18"/>
        </w:rPr>
        <w:t>Npe</w:t>
      </w:r>
      <w:proofErr w:type="spellEnd"/>
      <w:r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D1054">
        <w:rPr>
          <w:rFonts w:ascii="Arial" w:hAnsi="Arial" w:cs="Arial"/>
          <w:sz w:val="18"/>
          <w:szCs w:val="18"/>
        </w:rPr>
        <w:t>Nroog</w:t>
      </w:r>
      <w:proofErr w:type="spellEnd"/>
      <w:r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D1054">
        <w:rPr>
          <w:rFonts w:ascii="Arial" w:hAnsi="Arial" w:cs="Arial"/>
          <w:sz w:val="18"/>
          <w:szCs w:val="18"/>
        </w:rPr>
        <w:t>Qhov</w:t>
      </w:r>
      <w:proofErr w:type="spellEnd"/>
      <w:r w:rsidRPr="00CD1054">
        <w:rPr>
          <w:rFonts w:ascii="Arial" w:hAnsi="Arial" w:cs="Arial"/>
          <w:sz w:val="18"/>
          <w:szCs w:val="18"/>
        </w:rPr>
        <w:t xml:space="preserve"> Chaw Hu            </w:t>
      </w:r>
      <w:proofErr w:type="spellStart"/>
      <w:r w:rsidRPr="00CD1054">
        <w:rPr>
          <w:rFonts w:ascii="Arial" w:hAnsi="Arial" w:cs="Arial"/>
          <w:sz w:val="18"/>
          <w:szCs w:val="18"/>
        </w:rPr>
        <w:t>Qib</w:t>
      </w:r>
      <w:proofErr w:type="spellEnd"/>
      <w:r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D1054">
        <w:rPr>
          <w:rFonts w:ascii="Arial" w:hAnsi="Arial" w:cs="Arial"/>
          <w:sz w:val="18"/>
          <w:szCs w:val="18"/>
        </w:rPr>
        <w:t>Ua</w:t>
      </w:r>
      <w:proofErr w:type="spellEnd"/>
      <w:r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D1054">
        <w:rPr>
          <w:rFonts w:ascii="Arial" w:hAnsi="Arial" w:cs="Arial"/>
          <w:sz w:val="18"/>
          <w:szCs w:val="18"/>
        </w:rPr>
        <w:t>Hauj</w:t>
      </w:r>
      <w:proofErr w:type="spellEnd"/>
      <w:ins w:id="286" w:author="Kaxiong" w:date="2021-03-11T15:33:00Z">
        <w:r w:rsidR="00513E74" w:rsidRPr="00CD1054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CD1054">
        <w:rPr>
          <w:rFonts w:ascii="Arial" w:hAnsi="Arial" w:cs="Arial"/>
          <w:sz w:val="18"/>
          <w:szCs w:val="18"/>
        </w:rPr>
        <w:t>lwm</w:t>
      </w:r>
      <w:proofErr w:type="spellEnd"/>
      <w:r w:rsidRPr="00CD1054">
        <w:rPr>
          <w:rFonts w:ascii="Arial" w:hAnsi="Arial" w:cs="Arial"/>
          <w:sz w:val="18"/>
          <w:szCs w:val="18"/>
        </w:rPr>
        <w:t xml:space="preserve">                   </w:t>
      </w:r>
      <w:proofErr w:type="spellStart"/>
      <w:r w:rsidRPr="00CD1054">
        <w:rPr>
          <w:rFonts w:ascii="Arial" w:hAnsi="Arial" w:cs="Arial"/>
          <w:sz w:val="18"/>
          <w:szCs w:val="18"/>
        </w:rPr>
        <w:t>Lej</w:t>
      </w:r>
      <w:proofErr w:type="spellEnd"/>
      <w:r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D1054">
        <w:rPr>
          <w:rFonts w:ascii="Arial" w:hAnsi="Arial" w:cs="Arial"/>
          <w:sz w:val="18"/>
          <w:szCs w:val="18"/>
        </w:rPr>
        <w:t>Xov</w:t>
      </w:r>
      <w:proofErr w:type="spellEnd"/>
      <w:ins w:id="287" w:author="Kaxiong" w:date="2021-03-11T15:47:00Z">
        <w:r w:rsidR="008207A5" w:rsidRPr="00CD1054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CD1054">
        <w:rPr>
          <w:rFonts w:ascii="Arial" w:hAnsi="Arial" w:cs="Arial"/>
          <w:sz w:val="18"/>
          <w:szCs w:val="18"/>
        </w:rPr>
        <w:t>tooj</w:t>
      </w:r>
      <w:proofErr w:type="spellEnd"/>
      <w:r w:rsidRPr="00CD1054">
        <w:rPr>
          <w:rFonts w:ascii="Arial" w:hAnsi="Arial" w:cs="Arial"/>
          <w:sz w:val="18"/>
          <w:szCs w:val="18"/>
        </w:rPr>
        <w:t xml:space="preserve">                     Chaw </w:t>
      </w:r>
      <w:proofErr w:type="spellStart"/>
      <w:r w:rsidRPr="00CD1054">
        <w:rPr>
          <w:rFonts w:ascii="Arial" w:hAnsi="Arial" w:cs="Arial"/>
          <w:sz w:val="18"/>
          <w:szCs w:val="18"/>
        </w:rPr>
        <w:t>Nyob</w:t>
      </w:r>
      <w:proofErr w:type="spellEnd"/>
      <w:r w:rsidRPr="00CD1054">
        <w:rPr>
          <w:rFonts w:ascii="Arial" w:hAnsi="Arial" w:cs="Arial"/>
          <w:sz w:val="18"/>
          <w:szCs w:val="18"/>
        </w:rPr>
        <w:t xml:space="preserve"> E-mail</w:t>
      </w:r>
    </w:p>
    <w:p w14:paraId="638D2C41" w14:textId="79A4AFCB" w:rsidR="00924D83" w:rsidRPr="00CD1054" w:rsidRDefault="00B7103B" w:rsidP="00924D83">
      <w:pPr>
        <w:rPr>
          <w:rFonts w:ascii="Arial" w:hAnsi="Arial" w:cs="Arial"/>
          <w:sz w:val="18"/>
          <w:szCs w:val="18"/>
        </w:rPr>
      </w:pPr>
      <w:r w:rsidRPr="00CD1054">
        <w:rPr>
          <w:sz w:val="18"/>
          <w:szCs w:val="18"/>
        </w:rPr>
        <w:pict w14:anchorId="31E04F13">
          <v:shape id="Picture 53" o:spid="_x0000_i1068" type="#_x0000_t75" style="width:8.9pt;height:8.9pt;visibility:visible;mso-wrap-style:square">
            <v:imagedata r:id="rId7" o:title=""/>
          </v:shape>
        </w:pict>
      </w:r>
      <w:r w:rsidR="00924D83" w:rsidRPr="00CD1054">
        <w:rPr>
          <w:rFonts w:ascii="Arial" w:hAnsi="Arial" w:cs="Arial"/>
          <w:sz w:val="18"/>
          <w:szCs w:val="18"/>
        </w:rPr>
        <w:t xml:space="preserve"> 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rau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ntsuam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xyuas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nkag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siab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tias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ntsiab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lus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yuav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tsis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pub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lwm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paub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yuav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raug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caw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tuaj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koom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pab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pawg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IEP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lub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rooj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tham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tham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txog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qhov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ua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tiav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tseem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nkag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siab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tias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tsis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muaj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kawm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tshwj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xeeb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yuav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muab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rau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me</w:t>
      </w:r>
      <w:ins w:id="288" w:author="Kaxiong" w:date="2021-03-11T15:33:00Z">
        <w:r w:rsidR="00513E74" w:rsidRPr="00CD1054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924D83" w:rsidRPr="00CD1054">
        <w:rPr>
          <w:rFonts w:ascii="Arial" w:hAnsi="Arial" w:cs="Arial"/>
          <w:sz w:val="18"/>
          <w:szCs w:val="18"/>
        </w:rPr>
        <w:t>nyuam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yam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tsis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txais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ntawm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. </w:t>
      </w:r>
      <w:r w:rsidR="00CD1054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</w:t>
      </w:r>
      <w:r w:rsidR="00924D83" w:rsidRPr="00CD1054">
        <w:rPr>
          <w:noProof/>
          <w:sz w:val="18"/>
          <w:szCs w:val="18"/>
        </w:rPr>
        <w:drawing>
          <wp:inline distT="0" distB="0" distL="0" distR="0" wp14:anchorId="4624BBB2" wp14:editId="5869F2A0">
            <wp:extent cx="119380" cy="119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tsis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tso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cai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rau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piav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qhia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saum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toj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no.</w:t>
      </w:r>
      <w:r w:rsidR="00CD1054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</w:t>
      </w:r>
      <w:r w:rsidR="00924D83" w:rsidRPr="00CD1054">
        <w:rPr>
          <w:noProof/>
          <w:sz w:val="18"/>
          <w:szCs w:val="18"/>
        </w:rPr>
        <w:drawing>
          <wp:inline distT="0" distB="0" distL="0" distR="0" wp14:anchorId="0A417F66" wp14:editId="48AF0D7C">
            <wp:extent cx="119380" cy="119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xav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kom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ntaub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del w:id="289" w:author="Kaxiong" w:date="2021-03-11T15:34:00Z">
        <w:r w:rsidR="00924D83" w:rsidRPr="00CD1054" w:rsidDel="00513E74">
          <w:rPr>
            <w:rFonts w:ascii="Arial" w:hAnsi="Arial" w:cs="Arial"/>
            <w:sz w:val="18"/>
            <w:szCs w:val="18"/>
          </w:rPr>
          <w:delText xml:space="preserve">soj </w:delText>
        </w:r>
      </w:del>
      <w:proofErr w:type="spellStart"/>
      <w:r w:rsidR="00924D83" w:rsidRPr="00CD1054">
        <w:rPr>
          <w:rFonts w:ascii="Arial" w:hAnsi="Arial" w:cs="Arial"/>
          <w:sz w:val="18"/>
          <w:szCs w:val="18"/>
        </w:rPr>
        <w:t>ntsuam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ins w:id="290" w:author="Kaxiong" w:date="2021-03-11T15:34:00Z">
        <w:r w:rsidR="00513E74" w:rsidRPr="00CD1054">
          <w:rPr>
            <w:rFonts w:ascii="Arial" w:hAnsi="Arial" w:cs="Arial"/>
            <w:sz w:val="18"/>
            <w:szCs w:val="18"/>
          </w:rPr>
          <w:t>xyuas</w:t>
        </w:r>
        <w:proofErr w:type="spellEnd"/>
        <w:r w:rsidR="00513E74" w:rsidRPr="00CD1054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="00924D83" w:rsidRPr="00CD1054">
        <w:rPr>
          <w:rFonts w:ascii="Arial" w:hAnsi="Arial" w:cs="Arial"/>
          <w:sz w:val="18"/>
          <w:szCs w:val="18"/>
        </w:rPr>
        <w:t>hauv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qab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yuav</w:t>
      </w:r>
      <w:proofErr w:type="spellEnd"/>
      <w:del w:id="291" w:author="Kaxiong" w:date="2021-03-11T15:35:00Z">
        <w:r w:rsidR="00924D83" w:rsidRPr="00CD1054" w:rsidDel="00513E74">
          <w:rPr>
            <w:rFonts w:ascii="Arial" w:hAnsi="Arial" w:cs="Arial"/>
            <w:sz w:val="18"/>
            <w:szCs w:val="18"/>
          </w:rPr>
          <w:delText xml:space="preserve"> pab txiav txim</w:delText>
        </w:r>
      </w:del>
      <w:ins w:id="292" w:author="Kaxiong" w:date="2021-03-11T15:35:00Z">
        <w:r w:rsidR="00513E74" w:rsidRPr="00CD1054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13E74" w:rsidRPr="00CD1054">
          <w:rPr>
            <w:rFonts w:ascii="Arial" w:hAnsi="Arial" w:cs="Arial"/>
            <w:sz w:val="18"/>
            <w:szCs w:val="18"/>
          </w:rPr>
          <w:t>raug</w:t>
        </w:r>
        <w:proofErr w:type="spellEnd"/>
        <w:r w:rsidR="00513E74" w:rsidRPr="00CD1054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13E74" w:rsidRPr="00CD1054">
          <w:rPr>
            <w:rFonts w:ascii="Arial" w:hAnsi="Arial" w:cs="Arial"/>
            <w:sz w:val="18"/>
            <w:szCs w:val="18"/>
          </w:rPr>
          <w:t>xav</w:t>
        </w:r>
        <w:proofErr w:type="spellEnd"/>
        <w:r w:rsidR="00513E74" w:rsidRPr="00CD1054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513E74" w:rsidRPr="00CD1054">
          <w:rPr>
            <w:rFonts w:ascii="Arial" w:hAnsi="Arial" w:cs="Arial"/>
            <w:sz w:val="18"/>
            <w:szCs w:val="18"/>
          </w:rPr>
          <w:t>txog</w:t>
        </w:r>
      </w:ins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ntawm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pab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pawg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IEP</w:t>
      </w:r>
    </w:p>
    <w:p w14:paraId="118668EF" w14:textId="762452F4" w:rsidR="00924D83" w:rsidRPr="00EC710C" w:rsidRDefault="00924D83" w:rsidP="00924D83">
      <w:pPr>
        <w:rPr>
          <w:rFonts w:ascii="Arial" w:hAnsi="Arial" w:cs="Arial"/>
          <w:sz w:val="18"/>
          <w:szCs w:val="18"/>
        </w:rPr>
      </w:pPr>
      <w:r w:rsidRPr="00EC710C">
        <w:rPr>
          <w:rFonts w:ascii="Arial" w:hAnsi="Arial" w:cs="Arial"/>
          <w:b/>
          <w:bCs/>
          <w:sz w:val="18"/>
          <w:szCs w:val="18"/>
        </w:rPr>
        <w:t xml:space="preserve">Kos </w:t>
      </w:r>
      <w:proofErr w:type="spellStart"/>
      <w:r w:rsidRPr="00EC710C">
        <w:rPr>
          <w:rFonts w:ascii="Arial" w:hAnsi="Arial" w:cs="Arial"/>
          <w:b/>
          <w:bCs/>
          <w:sz w:val="18"/>
          <w:szCs w:val="18"/>
        </w:rPr>
        <w:t>Npe</w:t>
      </w:r>
      <w:proofErr w:type="spellEnd"/>
      <w:r w:rsidRPr="00EC710C">
        <w:rPr>
          <w:rFonts w:ascii="Arial" w:hAnsi="Arial" w:cs="Arial"/>
          <w:b/>
          <w:bCs/>
          <w:sz w:val="18"/>
          <w:szCs w:val="18"/>
        </w:rPr>
        <w:t xml:space="preserve">: </w:t>
      </w:r>
      <w:r w:rsidRPr="00EC710C">
        <w:rPr>
          <w:rFonts w:ascii="Arial" w:hAnsi="Arial" w:cs="Arial"/>
          <w:sz w:val="18"/>
          <w:szCs w:val="18"/>
        </w:rPr>
        <w:t>________________________________________________________</w:t>
      </w:r>
      <w:r w:rsidR="00EC710C">
        <w:rPr>
          <w:rFonts w:ascii="Arial" w:hAnsi="Arial" w:cs="Arial"/>
          <w:sz w:val="18"/>
          <w:szCs w:val="18"/>
        </w:rPr>
        <w:t>_____</w:t>
      </w:r>
      <w:r w:rsidRPr="00EC710C">
        <w:rPr>
          <w:rFonts w:ascii="Arial" w:hAnsi="Arial" w:cs="Arial"/>
          <w:sz w:val="18"/>
          <w:szCs w:val="18"/>
        </w:rPr>
        <w:t xml:space="preserve">    </w:t>
      </w:r>
      <w:r w:rsidR="00EC710C">
        <w:rPr>
          <w:rFonts w:ascii="Arial" w:hAnsi="Arial" w:cs="Arial"/>
          <w:sz w:val="18"/>
          <w:szCs w:val="18"/>
        </w:rPr>
        <w:t xml:space="preserve"> </w:t>
      </w:r>
      <w:r w:rsidRPr="00EC710C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EC710C">
        <w:rPr>
          <w:rFonts w:ascii="Arial" w:hAnsi="Arial" w:cs="Arial"/>
          <w:b/>
          <w:bCs/>
          <w:sz w:val="18"/>
          <w:szCs w:val="18"/>
        </w:rPr>
        <w:t>Hnub</w:t>
      </w:r>
      <w:proofErr w:type="spellEnd"/>
      <w:r w:rsidRPr="00EC710C">
        <w:rPr>
          <w:rFonts w:ascii="Arial" w:hAnsi="Arial" w:cs="Arial"/>
          <w:b/>
          <w:bCs/>
          <w:sz w:val="18"/>
          <w:szCs w:val="18"/>
        </w:rPr>
        <w:t xml:space="preserve"> Tim: </w:t>
      </w:r>
      <w:r w:rsidRPr="00EC710C">
        <w:rPr>
          <w:rFonts w:ascii="Arial" w:hAnsi="Arial" w:cs="Arial"/>
          <w:sz w:val="18"/>
          <w:szCs w:val="18"/>
        </w:rPr>
        <w:t>_____________</w:t>
      </w:r>
      <w:r w:rsidR="00EC710C">
        <w:rPr>
          <w:rFonts w:ascii="Arial" w:hAnsi="Arial" w:cs="Arial"/>
          <w:sz w:val="18"/>
          <w:szCs w:val="18"/>
        </w:rPr>
        <w:t xml:space="preserve">                                          </w:t>
      </w:r>
      <w:r w:rsidRPr="00EC710C">
        <w:rPr>
          <w:noProof/>
          <w:sz w:val="18"/>
          <w:szCs w:val="18"/>
        </w:rPr>
        <w:t xml:space="preserve"> </w:t>
      </w:r>
      <w:r w:rsidR="00EC710C" w:rsidRPr="00EC710C">
        <w:rPr>
          <w:noProof/>
          <w:sz w:val="2"/>
          <w:szCs w:val="2"/>
        </w:rPr>
        <w:t>,</w:t>
      </w:r>
      <w:r w:rsidR="00EC710C">
        <w:rPr>
          <w:noProof/>
          <w:sz w:val="18"/>
          <w:szCs w:val="18"/>
        </w:rPr>
        <w:t xml:space="preserve">               </w:t>
      </w:r>
      <w:r w:rsidR="00B7103B" w:rsidRPr="00EC710C">
        <w:rPr>
          <w:sz w:val="18"/>
          <w:szCs w:val="18"/>
        </w:rPr>
        <w:pict w14:anchorId="0B37626B">
          <v:shape id="Picture 56" o:spid="_x0000_i1069" type="#_x0000_t75" style="width:8.9pt;height:8.9pt;visibility:visible;mso-wrap-style:square">
            <v:imagedata r:id="rId7" o:title=""/>
          </v:shape>
        </w:pict>
      </w:r>
      <w:r w:rsidRPr="00EC710C">
        <w:rPr>
          <w:noProof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Niam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txiv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 </w:t>
      </w:r>
      <w:r w:rsidRPr="00EC710C">
        <w:rPr>
          <w:noProof/>
          <w:sz w:val="18"/>
          <w:szCs w:val="18"/>
        </w:rPr>
        <w:drawing>
          <wp:inline distT="0" distB="0" distL="0" distR="0" wp14:anchorId="7F3F2F81" wp14:editId="360E55EF">
            <wp:extent cx="119380" cy="1193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C">
        <w:rPr>
          <w:rFonts w:ascii="Arial" w:hAnsi="Arial" w:cs="Arial"/>
          <w:sz w:val="18"/>
          <w:szCs w:val="18"/>
        </w:rPr>
        <w:t xml:space="preserve"> Tus </w:t>
      </w:r>
      <w:proofErr w:type="spellStart"/>
      <w:r w:rsidRPr="00EC710C">
        <w:rPr>
          <w:rFonts w:ascii="Arial" w:hAnsi="Arial" w:cs="Arial"/>
          <w:sz w:val="18"/>
          <w:szCs w:val="18"/>
        </w:rPr>
        <w:t>saib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xyuas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  </w:t>
      </w:r>
      <w:r w:rsidRPr="00EC710C">
        <w:rPr>
          <w:noProof/>
          <w:sz w:val="18"/>
          <w:szCs w:val="18"/>
        </w:rPr>
        <w:drawing>
          <wp:inline distT="0" distB="0" distL="0" distR="0" wp14:anchorId="5F038538" wp14:editId="251A958E">
            <wp:extent cx="119380" cy="119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C">
        <w:rPr>
          <w:rFonts w:ascii="Arial" w:hAnsi="Arial" w:cs="Arial"/>
          <w:sz w:val="18"/>
          <w:szCs w:val="18"/>
        </w:rPr>
        <w:t xml:space="preserve"> Tus </w:t>
      </w:r>
      <w:proofErr w:type="spellStart"/>
      <w:r w:rsidRPr="00EC710C">
        <w:rPr>
          <w:rFonts w:ascii="Arial" w:hAnsi="Arial" w:cs="Arial"/>
          <w:sz w:val="18"/>
          <w:szCs w:val="18"/>
        </w:rPr>
        <w:t>sawv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cev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  </w:t>
      </w:r>
      <w:r w:rsidRPr="00EC710C">
        <w:rPr>
          <w:noProof/>
          <w:sz w:val="18"/>
          <w:szCs w:val="18"/>
        </w:rPr>
        <w:drawing>
          <wp:inline distT="0" distB="0" distL="0" distR="0" wp14:anchorId="07E824C2" wp14:editId="6FD6D47B">
            <wp:extent cx="119380" cy="119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Cov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tub </w:t>
      </w:r>
      <w:proofErr w:type="spellStart"/>
      <w:r w:rsidRPr="00EC710C">
        <w:rPr>
          <w:rFonts w:ascii="Arial" w:hAnsi="Arial" w:cs="Arial"/>
          <w:sz w:val="18"/>
          <w:szCs w:val="18"/>
        </w:rPr>
        <w:t>ntxhais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hluas</w:t>
      </w:r>
      <w:proofErr w:type="spellEnd"/>
      <w:r w:rsidR="00EC710C">
        <w:rPr>
          <w:rFonts w:ascii="Arial" w:hAnsi="Arial" w:cs="Arial"/>
          <w:sz w:val="18"/>
          <w:szCs w:val="18"/>
        </w:rPr>
        <w:t xml:space="preserve">   </w:t>
      </w:r>
      <w:r w:rsidRPr="00EC710C">
        <w:rPr>
          <w:rFonts w:ascii="Arial" w:hAnsi="Arial" w:cs="Arial"/>
          <w:sz w:val="18"/>
          <w:szCs w:val="18"/>
        </w:rPr>
        <w:t>________________________________________________________________________________________________</w:t>
      </w:r>
    </w:p>
    <w:p w14:paraId="44BF9639" w14:textId="59668589" w:rsidR="00924D83" w:rsidRPr="00EC710C" w:rsidRDefault="00924D83" w:rsidP="00276FCB">
      <w:pPr>
        <w:rPr>
          <w:rFonts w:ascii="Arial" w:hAnsi="Arial" w:cs="Arial"/>
          <w:sz w:val="18"/>
          <w:szCs w:val="18"/>
        </w:rPr>
      </w:pPr>
      <w:proofErr w:type="spellStart"/>
      <w:r w:rsidRPr="00EC710C">
        <w:rPr>
          <w:rFonts w:ascii="Arial" w:hAnsi="Arial" w:cs="Arial"/>
          <w:sz w:val="18"/>
          <w:szCs w:val="18"/>
        </w:rPr>
        <w:t>Yog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tias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kuv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tus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me</w:t>
      </w:r>
      <w:ins w:id="293" w:author="Kaxiong" w:date="2021-03-11T15:36:00Z">
        <w:r w:rsidR="00513E74" w:rsidRPr="00EC710C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EC710C">
        <w:rPr>
          <w:rFonts w:ascii="Arial" w:hAnsi="Arial" w:cs="Arial"/>
          <w:sz w:val="18"/>
          <w:szCs w:val="18"/>
        </w:rPr>
        <w:t>nyuam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los</w:t>
      </w:r>
      <w:ins w:id="294" w:author="Kaxiong" w:date="2021-03-11T15:36:00Z">
        <w:r w:rsidR="00513E74" w:rsidRPr="00EC710C">
          <w:rPr>
            <w:rFonts w:ascii="Arial" w:hAnsi="Arial" w:cs="Arial"/>
            <w:sz w:val="18"/>
            <w:szCs w:val="18"/>
          </w:rPr>
          <w:t xml:space="preserve"> </w:t>
        </w:r>
      </w:ins>
      <w:r w:rsidRPr="00EC710C">
        <w:rPr>
          <w:rFonts w:ascii="Arial" w:hAnsi="Arial" w:cs="Arial"/>
          <w:sz w:val="18"/>
          <w:szCs w:val="18"/>
        </w:rPr>
        <w:t xml:space="preserve">sis </w:t>
      </w:r>
      <w:proofErr w:type="spellStart"/>
      <w:r w:rsidRPr="00EC710C">
        <w:rPr>
          <w:rFonts w:ascii="Arial" w:hAnsi="Arial" w:cs="Arial"/>
          <w:sz w:val="18"/>
          <w:szCs w:val="18"/>
        </w:rPr>
        <w:t>tseem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muaj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feem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raug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xaiv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rau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cov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kev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pab</w:t>
      </w:r>
      <w:proofErr w:type="spellEnd"/>
      <w:ins w:id="295" w:author="Kaxiong" w:date="2021-03-11T15:36:00Z">
        <w:r w:rsidR="00513E74" w:rsidRPr="00EC710C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EC710C">
        <w:rPr>
          <w:rFonts w:ascii="Arial" w:hAnsi="Arial" w:cs="Arial"/>
          <w:sz w:val="18"/>
          <w:szCs w:val="18"/>
        </w:rPr>
        <w:t>cuam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ntawm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(Medi-Cal): </w:t>
      </w:r>
      <w:proofErr w:type="spellStart"/>
      <w:r w:rsidRPr="00EC710C">
        <w:rPr>
          <w:rFonts w:ascii="Arial" w:hAnsi="Arial" w:cs="Arial"/>
          <w:sz w:val="18"/>
          <w:szCs w:val="18"/>
        </w:rPr>
        <w:t>Kuv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Pr="00EC710C">
        <w:rPr>
          <w:rFonts w:ascii="Arial" w:hAnsi="Arial" w:cs="Arial"/>
          <w:sz w:val="18"/>
          <w:szCs w:val="18"/>
        </w:rPr>
        <w:t>rau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LEA / </w:t>
      </w:r>
      <w:proofErr w:type="spellStart"/>
      <w:r w:rsidRPr="00EC710C">
        <w:rPr>
          <w:rFonts w:ascii="Arial" w:hAnsi="Arial" w:cs="Arial"/>
          <w:sz w:val="18"/>
          <w:szCs w:val="18"/>
        </w:rPr>
        <w:t>cheeb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tsam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tsev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kawm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ntawv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tshaj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tawm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cov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tub-</w:t>
      </w:r>
      <w:proofErr w:type="spellStart"/>
      <w:r w:rsidRPr="00EC710C">
        <w:rPr>
          <w:rFonts w:ascii="Arial" w:hAnsi="Arial" w:cs="Arial"/>
          <w:sz w:val="18"/>
          <w:szCs w:val="18"/>
        </w:rPr>
        <w:t>ntxhais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kawm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ntawv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cov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ntaub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ntawv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ua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hauj</w:t>
      </w:r>
      <w:proofErr w:type="spellEnd"/>
      <w:ins w:id="296" w:author="Kaxiong" w:date="2021-03-11T15:36:00Z">
        <w:r w:rsidR="00513E74" w:rsidRPr="00EC710C">
          <w:rPr>
            <w:rFonts w:ascii="Arial" w:hAnsi="Arial" w:cs="Arial"/>
            <w:sz w:val="18"/>
            <w:szCs w:val="18"/>
          </w:rPr>
          <w:t xml:space="preserve"> </w:t>
        </w:r>
      </w:ins>
      <w:proofErr w:type="spellStart"/>
      <w:r w:rsidRPr="00EC710C">
        <w:rPr>
          <w:rFonts w:ascii="Arial" w:hAnsi="Arial" w:cs="Arial"/>
          <w:sz w:val="18"/>
          <w:szCs w:val="18"/>
        </w:rPr>
        <w:t>lwm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uas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tsub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nqi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ntawm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Medi-Cal / Medicaid </w:t>
      </w:r>
      <w:proofErr w:type="spellStart"/>
      <w:r w:rsidRPr="00EC710C">
        <w:rPr>
          <w:rFonts w:ascii="Arial" w:hAnsi="Arial" w:cs="Arial"/>
          <w:sz w:val="18"/>
          <w:szCs w:val="18"/>
        </w:rPr>
        <w:t>thiab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nkag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EC710C">
        <w:rPr>
          <w:rFonts w:ascii="Arial" w:hAnsi="Arial" w:cs="Arial"/>
          <w:sz w:val="18"/>
          <w:szCs w:val="18"/>
        </w:rPr>
        <w:t>txog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Medi-</w:t>
      </w:r>
      <w:proofErr w:type="spellStart"/>
      <w:r w:rsidRPr="00EC710C">
        <w:rPr>
          <w:rFonts w:ascii="Arial" w:hAnsi="Arial" w:cs="Arial"/>
          <w:sz w:val="18"/>
          <w:szCs w:val="18"/>
        </w:rPr>
        <w:t>cal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EC710C">
        <w:rPr>
          <w:rFonts w:ascii="Arial" w:hAnsi="Arial" w:cs="Arial"/>
          <w:sz w:val="18"/>
          <w:szCs w:val="18"/>
        </w:rPr>
        <w:t>cov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txiag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ntsig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kev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pov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hwm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kev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kho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mob </w:t>
      </w:r>
      <w:proofErr w:type="spellStart"/>
      <w:r w:rsidRPr="00EC710C">
        <w:rPr>
          <w:rFonts w:ascii="Arial" w:hAnsi="Arial" w:cs="Arial"/>
          <w:sz w:val="18"/>
          <w:szCs w:val="18"/>
        </w:rPr>
        <w:t>uas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cuam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ntsuam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. </w:t>
      </w:r>
      <w:r w:rsidRPr="00EC710C">
        <w:rPr>
          <w:noProof/>
          <w:sz w:val="18"/>
          <w:szCs w:val="18"/>
        </w:rPr>
        <w:drawing>
          <wp:inline distT="0" distB="0" distL="0" distR="0" wp14:anchorId="1FA260C1" wp14:editId="33669F82">
            <wp:extent cx="119380" cy="119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Yog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r w:rsidRPr="00EC710C">
        <w:rPr>
          <w:noProof/>
          <w:sz w:val="18"/>
          <w:szCs w:val="18"/>
        </w:rPr>
        <w:drawing>
          <wp:inline distT="0" distB="0" distL="0" distR="0" wp14:anchorId="03021E70" wp14:editId="03566ADC">
            <wp:extent cx="119380" cy="119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Tsi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yog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             </w:t>
      </w:r>
      <w:r w:rsidRPr="00EC710C">
        <w:rPr>
          <w:rFonts w:ascii="Arial" w:hAnsi="Arial" w:cs="Arial"/>
          <w:b/>
          <w:bCs/>
          <w:sz w:val="18"/>
          <w:szCs w:val="18"/>
        </w:rPr>
        <w:t xml:space="preserve">Kos </w:t>
      </w:r>
      <w:proofErr w:type="spellStart"/>
      <w:r w:rsidRPr="00EC710C">
        <w:rPr>
          <w:rFonts w:ascii="Arial" w:hAnsi="Arial" w:cs="Arial"/>
          <w:b/>
          <w:bCs/>
          <w:sz w:val="18"/>
          <w:szCs w:val="18"/>
        </w:rPr>
        <w:t>Npe</w:t>
      </w:r>
      <w:proofErr w:type="spellEnd"/>
      <w:r w:rsidRPr="00EC710C">
        <w:rPr>
          <w:rFonts w:ascii="Arial" w:hAnsi="Arial" w:cs="Arial"/>
          <w:b/>
          <w:bCs/>
          <w:sz w:val="18"/>
          <w:szCs w:val="18"/>
        </w:rPr>
        <w:t xml:space="preserve">: </w:t>
      </w:r>
      <w:r w:rsidRPr="00EC710C">
        <w:rPr>
          <w:rFonts w:ascii="Arial" w:hAnsi="Arial" w:cs="Arial"/>
          <w:sz w:val="18"/>
          <w:szCs w:val="18"/>
        </w:rPr>
        <w:t>________________________________________________________</w:t>
      </w:r>
      <w:r w:rsidR="00276FCB">
        <w:rPr>
          <w:rFonts w:ascii="Arial" w:hAnsi="Arial" w:cs="Arial"/>
          <w:sz w:val="18"/>
          <w:szCs w:val="18"/>
        </w:rPr>
        <w:t>______</w:t>
      </w:r>
      <w:r w:rsidRPr="00EC710C">
        <w:rPr>
          <w:rFonts w:ascii="Arial" w:hAnsi="Arial" w:cs="Arial"/>
          <w:sz w:val="18"/>
          <w:szCs w:val="18"/>
        </w:rPr>
        <w:t xml:space="preserve">         </w:t>
      </w:r>
      <w:proofErr w:type="spellStart"/>
      <w:r w:rsidRPr="00EC710C">
        <w:rPr>
          <w:rFonts w:ascii="Arial" w:hAnsi="Arial" w:cs="Arial"/>
          <w:b/>
          <w:bCs/>
          <w:sz w:val="18"/>
          <w:szCs w:val="18"/>
        </w:rPr>
        <w:t>Hnub</w:t>
      </w:r>
      <w:proofErr w:type="spellEnd"/>
      <w:r w:rsidRPr="00EC710C">
        <w:rPr>
          <w:rFonts w:ascii="Arial" w:hAnsi="Arial" w:cs="Arial"/>
          <w:b/>
          <w:bCs/>
          <w:sz w:val="18"/>
          <w:szCs w:val="18"/>
        </w:rPr>
        <w:t xml:space="preserve"> Tim: </w:t>
      </w:r>
      <w:r w:rsidRPr="00EC710C">
        <w:rPr>
          <w:rFonts w:ascii="Arial" w:hAnsi="Arial" w:cs="Arial"/>
          <w:sz w:val="18"/>
          <w:szCs w:val="18"/>
        </w:rPr>
        <w:t>___________</w:t>
      </w:r>
      <w:r w:rsidR="00276FCB">
        <w:rPr>
          <w:rFonts w:ascii="Arial" w:hAnsi="Arial" w:cs="Arial"/>
          <w:sz w:val="18"/>
          <w:szCs w:val="18"/>
        </w:rPr>
        <w:t xml:space="preserve">                                      </w:t>
      </w:r>
      <w:r w:rsidRPr="00EC710C">
        <w:rPr>
          <w:noProof/>
          <w:sz w:val="18"/>
          <w:szCs w:val="18"/>
        </w:rPr>
        <w:t xml:space="preserve">   </w:t>
      </w:r>
      <w:r w:rsidR="00276FCB" w:rsidRPr="00276FCB">
        <w:rPr>
          <w:noProof/>
          <w:sz w:val="2"/>
          <w:szCs w:val="2"/>
        </w:rPr>
        <w:t xml:space="preserve">, </w:t>
      </w:r>
      <w:r w:rsidR="00276FCB">
        <w:rPr>
          <w:noProof/>
          <w:sz w:val="18"/>
          <w:szCs w:val="18"/>
        </w:rPr>
        <w:t xml:space="preserve">             </w:t>
      </w:r>
      <w:r w:rsidR="00B7103B" w:rsidRPr="00EC710C">
        <w:rPr>
          <w:sz w:val="18"/>
          <w:szCs w:val="18"/>
        </w:rPr>
        <w:pict w14:anchorId="24CD4EA1">
          <v:shape id="Picture 54" o:spid="_x0000_i1070" type="#_x0000_t75" style="width:8.9pt;height:8.9pt;visibility:visible;mso-wrap-style:square">
            <v:imagedata r:id="rId7" o:title=""/>
          </v:shape>
        </w:pict>
      </w:r>
      <w:r w:rsidRPr="00EC710C">
        <w:rPr>
          <w:noProof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Niam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txiv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 </w:t>
      </w:r>
      <w:r w:rsidRPr="00EC710C">
        <w:rPr>
          <w:noProof/>
          <w:sz w:val="18"/>
          <w:szCs w:val="18"/>
        </w:rPr>
        <w:drawing>
          <wp:inline distT="0" distB="0" distL="0" distR="0" wp14:anchorId="46326A44" wp14:editId="17237AF0">
            <wp:extent cx="119380" cy="119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C">
        <w:rPr>
          <w:rFonts w:ascii="Arial" w:hAnsi="Arial" w:cs="Arial"/>
          <w:sz w:val="18"/>
          <w:szCs w:val="18"/>
        </w:rPr>
        <w:t xml:space="preserve"> Tus </w:t>
      </w:r>
      <w:proofErr w:type="spellStart"/>
      <w:r w:rsidRPr="00EC710C">
        <w:rPr>
          <w:rFonts w:ascii="Arial" w:hAnsi="Arial" w:cs="Arial"/>
          <w:sz w:val="18"/>
          <w:szCs w:val="18"/>
        </w:rPr>
        <w:t>saib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xyuas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  </w:t>
      </w:r>
      <w:r w:rsidRPr="00EC710C">
        <w:rPr>
          <w:noProof/>
          <w:sz w:val="18"/>
          <w:szCs w:val="18"/>
        </w:rPr>
        <w:drawing>
          <wp:inline distT="0" distB="0" distL="0" distR="0" wp14:anchorId="4730008F" wp14:editId="179250B5">
            <wp:extent cx="119380" cy="119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C">
        <w:rPr>
          <w:rFonts w:ascii="Arial" w:hAnsi="Arial" w:cs="Arial"/>
          <w:sz w:val="18"/>
          <w:szCs w:val="18"/>
        </w:rPr>
        <w:t xml:space="preserve"> Tus </w:t>
      </w:r>
      <w:proofErr w:type="spellStart"/>
      <w:r w:rsidRPr="00EC710C">
        <w:rPr>
          <w:rFonts w:ascii="Arial" w:hAnsi="Arial" w:cs="Arial"/>
          <w:sz w:val="18"/>
          <w:szCs w:val="18"/>
        </w:rPr>
        <w:t>sawv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cev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  </w:t>
      </w:r>
      <w:r w:rsidRPr="00EC710C">
        <w:rPr>
          <w:noProof/>
          <w:sz w:val="18"/>
          <w:szCs w:val="18"/>
        </w:rPr>
        <w:drawing>
          <wp:inline distT="0" distB="0" distL="0" distR="0" wp14:anchorId="632EF2AA" wp14:editId="1B204578">
            <wp:extent cx="119380" cy="119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Cov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tub </w:t>
      </w:r>
      <w:proofErr w:type="spellStart"/>
      <w:r w:rsidRPr="00EC710C">
        <w:rPr>
          <w:rFonts w:ascii="Arial" w:hAnsi="Arial" w:cs="Arial"/>
          <w:sz w:val="18"/>
          <w:szCs w:val="18"/>
        </w:rPr>
        <w:t>ntxhais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hluas</w:t>
      </w:r>
      <w:proofErr w:type="spellEnd"/>
    </w:p>
    <w:p w14:paraId="15493F83" w14:textId="2D715825" w:rsidR="00924D83" w:rsidRPr="004B0929" w:rsidRDefault="00B7103B" w:rsidP="00924D83">
      <w:pPr>
        <w:rPr>
          <w:rFonts w:ascii="Arial" w:hAnsi="Arial" w:cs="Arial"/>
          <w:sz w:val="18"/>
          <w:szCs w:val="18"/>
        </w:rPr>
      </w:pPr>
      <w:r w:rsidRPr="00EC710C">
        <w:rPr>
          <w:sz w:val="18"/>
          <w:szCs w:val="18"/>
        </w:rPr>
        <w:lastRenderedPageBreak/>
        <w:pict w14:anchorId="3A326213">
          <v:shape id="Picture 55" o:spid="_x0000_i1071" type="#_x0000_t75" style="width:8.9pt;height:8.9pt;visibility:visible;mso-wrap-style:square">
            <v:imagedata r:id="rId7" o:title=""/>
          </v:shape>
        </w:pict>
      </w:r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Nia</w:t>
      </w:r>
      <w:ins w:id="297" w:author="Kaxiong" w:date="2021-03-11T15:38:00Z">
        <w:r w:rsidR="00513E74" w:rsidRPr="00EC710C">
          <w:rPr>
            <w:rFonts w:ascii="Arial" w:hAnsi="Arial" w:cs="Arial"/>
            <w:sz w:val="18"/>
            <w:szCs w:val="18"/>
          </w:rPr>
          <w:t>m</w:t>
        </w:r>
      </w:ins>
      <w:proofErr w:type="spellEnd"/>
      <w:del w:id="298" w:author="Kaxiong" w:date="2021-03-11T15:38:00Z">
        <w:r w:rsidR="00924D83" w:rsidRPr="00EC710C" w:rsidDel="00513E74">
          <w:rPr>
            <w:rFonts w:ascii="Arial" w:hAnsi="Arial" w:cs="Arial"/>
            <w:sz w:val="18"/>
            <w:szCs w:val="18"/>
          </w:rPr>
          <w:delText>v</w:delText>
        </w:r>
      </w:del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txiv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/ Tus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saib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xyuas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/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tub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ntxhais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kawm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txais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ceeb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toom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txog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tiv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thaiv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muaj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rau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niam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txiv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thaum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LEA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thov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kom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ins w:id="299" w:author="Kaxiong" w:date="2021-03-11T15:38:00Z">
        <w:r w:rsidR="00513E74" w:rsidRPr="00EC710C">
          <w:rPr>
            <w:rFonts w:ascii="Arial" w:hAnsi="Arial" w:cs="Arial"/>
            <w:sz w:val="18"/>
            <w:szCs w:val="18"/>
          </w:rPr>
          <w:t>n</w:t>
        </w:r>
      </w:ins>
      <w:r w:rsidR="00924D83" w:rsidRPr="00EC710C">
        <w:rPr>
          <w:rFonts w:ascii="Arial" w:hAnsi="Arial" w:cs="Arial"/>
          <w:sz w:val="18"/>
          <w:szCs w:val="18"/>
        </w:rPr>
        <w:t>k</w:t>
      </w:r>
      <w:del w:id="300" w:author="Kaxiong" w:date="2021-03-11T15:38:00Z">
        <w:r w:rsidR="00924D83" w:rsidRPr="00EC710C" w:rsidDel="00513E74">
          <w:rPr>
            <w:rFonts w:ascii="Arial" w:hAnsi="Arial" w:cs="Arial"/>
            <w:sz w:val="18"/>
            <w:szCs w:val="18"/>
          </w:rPr>
          <w:delText>h</w:delText>
        </w:r>
      </w:del>
      <w:r w:rsidR="00924D83" w:rsidRPr="00EC710C">
        <w:rPr>
          <w:rFonts w:ascii="Arial" w:hAnsi="Arial" w:cs="Arial"/>
          <w:sz w:val="18"/>
          <w:szCs w:val="18"/>
        </w:rPr>
        <w:t>ag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mus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hauv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Medi-Cal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txiaj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ntsig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>.</w:t>
      </w:r>
      <w:r w:rsidR="004B0929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="00924D83" w:rsidRPr="00EC710C">
        <w:rPr>
          <w:rFonts w:ascii="Arial" w:hAnsi="Arial" w:cs="Arial"/>
          <w:b/>
          <w:bCs/>
          <w:sz w:val="18"/>
          <w:szCs w:val="18"/>
        </w:rPr>
        <w:t>Chaw Nyob:</w:t>
      </w:r>
      <w:r w:rsidR="00924D83" w:rsidRPr="00EC710C">
        <w:rPr>
          <w:rFonts w:ascii="Arial" w:hAnsi="Arial" w:cs="Arial"/>
          <w:sz w:val="18"/>
          <w:szCs w:val="18"/>
        </w:rPr>
        <w:t xml:space="preserve"> </w:t>
      </w:r>
      <w:r w:rsidR="00FC55DC" w:rsidRPr="00EC710C">
        <w:rPr>
          <w:rFonts w:ascii="Arial" w:hAnsi="Arial" w:cs="Arial"/>
          <w:i/>
          <w:iCs/>
          <w:sz w:val="18"/>
          <w:szCs w:val="18"/>
        </w:rPr>
        <w:t xml:space="preserve">                                                                    </w:t>
      </w:r>
      <w:r w:rsidR="00924D83" w:rsidRPr="00EC710C">
        <w:rPr>
          <w:rFonts w:ascii="Arial" w:hAnsi="Arial" w:cs="Arial"/>
          <w:b/>
          <w:bCs/>
          <w:sz w:val="18"/>
          <w:szCs w:val="18"/>
        </w:rPr>
        <w:t xml:space="preserve">Tus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lej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xo</w:t>
      </w:r>
      <w:ins w:id="301" w:author="Kaxiong" w:date="2021-03-11T15:39:00Z">
        <w:r w:rsidR="00F5624F" w:rsidRPr="00EC710C">
          <w:rPr>
            <w:rFonts w:ascii="Arial" w:hAnsi="Arial" w:cs="Arial"/>
            <w:b/>
            <w:bCs/>
            <w:sz w:val="18"/>
            <w:szCs w:val="18"/>
          </w:rPr>
          <w:t>v</w:t>
        </w:r>
        <w:proofErr w:type="spellEnd"/>
        <w:r w:rsidR="00F5624F" w:rsidRPr="00EC710C">
          <w:rPr>
            <w:rFonts w:ascii="Arial" w:hAnsi="Arial" w:cs="Arial"/>
            <w:b/>
            <w:bCs/>
            <w:sz w:val="18"/>
            <w:szCs w:val="18"/>
          </w:rPr>
          <w:t xml:space="preserve"> </w:t>
        </w:r>
      </w:ins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tooj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>:</w:t>
      </w:r>
      <w:r w:rsidR="004B0929">
        <w:rPr>
          <w:rFonts w:ascii="Arial" w:hAnsi="Arial" w:cs="Arial"/>
          <w:sz w:val="18"/>
          <w:szCs w:val="18"/>
        </w:rPr>
        <w:t xml:space="preserve"> </w:t>
      </w:r>
      <w:r w:rsidR="00924D83" w:rsidRPr="00EC710C">
        <w:rPr>
          <w:rFonts w:ascii="Arial" w:hAnsi="Arial" w:cs="Arial"/>
          <w:i/>
          <w:iCs/>
          <w:sz w:val="18"/>
          <w:szCs w:val="18"/>
          <w:u w:val="single"/>
        </w:rPr>
        <w:t>_______________________________________________________________________________________________________</w:t>
      </w:r>
    </w:p>
    <w:p w14:paraId="11B604B5" w14:textId="22EB1666" w:rsidR="00924D83" w:rsidRPr="00EC710C" w:rsidRDefault="00561990" w:rsidP="00924D83">
      <w:pPr>
        <w:rPr>
          <w:rFonts w:ascii="Arial" w:hAnsi="Arial" w:cs="Arial"/>
          <w:b/>
          <w:bCs/>
          <w:sz w:val="18"/>
          <w:szCs w:val="18"/>
        </w:rPr>
      </w:pPr>
      <w:proofErr w:type="spellStart"/>
      <w:r w:rsidRPr="00EC710C">
        <w:rPr>
          <w:rFonts w:ascii="Arial" w:hAnsi="Arial" w:cs="Arial"/>
          <w:b/>
          <w:bCs/>
          <w:sz w:val="18"/>
          <w:szCs w:val="18"/>
        </w:rPr>
        <w:t>Cov</w:t>
      </w:r>
      <w:proofErr w:type="spellEnd"/>
      <w:r w:rsidRPr="00EC710C">
        <w:rPr>
          <w:rFonts w:ascii="Arial" w:hAnsi="Arial" w:cs="Arial"/>
          <w:b/>
          <w:bCs/>
          <w:sz w:val="18"/>
          <w:szCs w:val="18"/>
        </w:rPr>
        <w:t xml:space="preserve"> Kev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Tawm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tswv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yim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>:</w:t>
      </w:r>
      <w:r w:rsidR="004B0929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Hnub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 xml:space="preserve"> Tau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Txais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Ntawm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Nroog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 xml:space="preserve"> / LEA:</w:t>
      </w:r>
    </w:p>
    <w:p w14:paraId="0EDF4DAD" w14:textId="77777777" w:rsidR="00924D83" w:rsidRPr="005E1900" w:rsidRDefault="00924D83" w:rsidP="00924D83">
      <w:pPr>
        <w:ind w:left="360"/>
        <w:rPr>
          <w:rFonts w:ascii="Arial" w:hAnsi="Arial" w:cs="Arial"/>
          <w:sz w:val="19"/>
          <w:szCs w:val="19"/>
        </w:rPr>
      </w:pPr>
    </w:p>
    <w:p w14:paraId="7BAB14D3" w14:textId="77777777" w:rsidR="00B2591B" w:rsidRDefault="00B2591B"/>
    <w:sectPr w:rsidR="00B2591B" w:rsidSect="001332E1">
      <w:headerReference w:type="default" r:id="rId11"/>
      <w:pgSz w:w="11906" w:h="16838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16225" w14:textId="77777777" w:rsidR="001A403F" w:rsidRDefault="001A403F" w:rsidP="00963670">
      <w:pPr>
        <w:spacing w:after="0" w:line="240" w:lineRule="auto"/>
      </w:pPr>
      <w:r>
        <w:separator/>
      </w:r>
    </w:p>
  </w:endnote>
  <w:endnote w:type="continuationSeparator" w:id="0">
    <w:p w14:paraId="7F6D90BA" w14:textId="77777777" w:rsidR="001A403F" w:rsidRDefault="001A403F" w:rsidP="0096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ED092" w14:textId="77777777" w:rsidR="001A403F" w:rsidRDefault="001A403F" w:rsidP="00963670">
      <w:pPr>
        <w:spacing w:after="0" w:line="240" w:lineRule="auto"/>
      </w:pPr>
      <w:r>
        <w:separator/>
      </w:r>
    </w:p>
  </w:footnote>
  <w:footnote w:type="continuationSeparator" w:id="0">
    <w:p w14:paraId="04784B8C" w14:textId="77777777" w:rsidR="001A403F" w:rsidRDefault="001A403F" w:rsidP="00963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5BAAD" w14:textId="6733B47C" w:rsidR="00F9131A" w:rsidRPr="000F55BB" w:rsidRDefault="001A403F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4472C4" w:themeColor="accent1"/>
        <w:sz w:val="20"/>
        <w:szCs w:val="20"/>
      </w:rPr>
    </w:pPr>
    <w:sdt>
      <w:sdtPr>
        <w:rPr>
          <w:rFonts w:ascii="Arial" w:hAnsi="Arial" w:cs="Arial"/>
          <w:sz w:val="20"/>
          <w:szCs w:val="20"/>
        </w:rPr>
        <w:alias w:val="Title"/>
        <w:tag w:val=""/>
        <w:id w:val="66475601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33F5">
          <w:rPr>
            <w:rFonts w:ascii="Arial" w:hAnsi="Arial" w:cs="Arial"/>
            <w:sz w:val="20"/>
            <w:szCs w:val="20"/>
          </w:rPr>
          <w:t xml:space="preserve">     </w:t>
        </w:r>
      </w:sdtContent>
    </w:sdt>
    <w:sdt>
      <w:sdtPr>
        <w:rPr>
          <w:rFonts w:ascii="Arial" w:hAnsi="Arial" w:cs="Arial"/>
          <w:sz w:val="20"/>
          <w:szCs w:val="20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963670">
          <w:rPr>
            <w:rFonts w:ascii="Arial" w:hAnsi="Arial" w:cs="Arial"/>
            <w:sz w:val="20"/>
            <w:szCs w:val="20"/>
          </w:rPr>
          <w:t>Nploog</w:t>
        </w:r>
        <w:proofErr w:type="spellEnd"/>
        <w:r w:rsidR="0096367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63670">
          <w:rPr>
            <w:rFonts w:ascii="Arial" w:hAnsi="Arial" w:cs="Arial"/>
            <w:sz w:val="20"/>
            <w:szCs w:val="20"/>
          </w:rPr>
          <w:t>Ntawv</w:t>
        </w:r>
        <w:proofErr w:type="spellEnd"/>
        <w:r w:rsidR="00963670">
          <w:rPr>
            <w:rFonts w:ascii="Arial" w:hAnsi="Arial" w:cs="Arial"/>
            <w:sz w:val="20"/>
            <w:szCs w:val="20"/>
          </w:rPr>
          <w:t xml:space="preserve"> ____ </w:t>
        </w:r>
        <w:proofErr w:type="spellStart"/>
        <w:r w:rsidR="00963670">
          <w:rPr>
            <w:rFonts w:ascii="Arial" w:hAnsi="Arial" w:cs="Arial"/>
            <w:sz w:val="20"/>
            <w:szCs w:val="20"/>
          </w:rPr>
          <w:t>Ntawm</w:t>
        </w:r>
        <w:proofErr w:type="spellEnd"/>
        <w:r w:rsidR="00963670">
          <w:rPr>
            <w:rFonts w:ascii="Arial" w:hAnsi="Arial" w:cs="Arial"/>
            <w:sz w:val="20"/>
            <w:szCs w:val="20"/>
          </w:rPr>
          <w:t xml:space="preserve"> ____</w:t>
        </w:r>
      </w:sdtContent>
    </w:sdt>
  </w:p>
  <w:p w14:paraId="1CA74D86" w14:textId="77777777" w:rsidR="00F9131A" w:rsidRDefault="001A4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0" type="#_x0000_t75" style="width:8.9pt;height:8.9pt;visibility:visible;mso-wrap-style:square" o:bullet="t">
        <v:imagedata r:id="rId1" o:title=""/>
      </v:shape>
    </w:pict>
  </w:numPicBullet>
  <w:numPicBullet w:numPicBulletId="1">
    <w:pict>
      <v:shape id="_x0000_i1351" type="#_x0000_t75" style="width:8.9pt;height:8.9pt;visibility:visible;mso-wrap-style:square" o:bullet="t">
        <v:imagedata r:id="rId2" o:title=""/>
      </v:shape>
    </w:pict>
  </w:numPicBullet>
  <w:abstractNum w:abstractNumId="0" w15:restartNumberingAfterBreak="0">
    <w:nsid w:val="373069A5"/>
    <w:multiLevelType w:val="hybridMultilevel"/>
    <w:tmpl w:val="33C22BA6"/>
    <w:lvl w:ilvl="0" w:tplc="54FE26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xiong">
    <w15:presenceInfo w15:providerId="None" w15:userId="Kaxiong"/>
  </w15:person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83"/>
    <w:rsid w:val="00096070"/>
    <w:rsid w:val="000D6BFF"/>
    <w:rsid w:val="000F4FF1"/>
    <w:rsid w:val="00110085"/>
    <w:rsid w:val="00123C1C"/>
    <w:rsid w:val="00135907"/>
    <w:rsid w:val="00140060"/>
    <w:rsid w:val="0016350A"/>
    <w:rsid w:val="00181724"/>
    <w:rsid w:val="001A403F"/>
    <w:rsid w:val="002475D0"/>
    <w:rsid w:val="00254321"/>
    <w:rsid w:val="00260971"/>
    <w:rsid w:val="0026395D"/>
    <w:rsid w:val="002712B9"/>
    <w:rsid w:val="00271398"/>
    <w:rsid w:val="00276FCB"/>
    <w:rsid w:val="002A0B14"/>
    <w:rsid w:val="002C06AA"/>
    <w:rsid w:val="00326AEE"/>
    <w:rsid w:val="00345D6A"/>
    <w:rsid w:val="003566BE"/>
    <w:rsid w:val="00367234"/>
    <w:rsid w:val="003E4BBF"/>
    <w:rsid w:val="003F1786"/>
    <w:rsid w:val="003F51CB"/>
    <w:rsid w:val="0040414A"/>
    <w:rsid w:val="00413F17"/>
    <w:rsid w:val="0044661E"/>
    <w:rsid w:val="0047507E"/>
    <w:rsid w:val="004B0929"/>
    <w:rsid w:val="004C1C08"/>
    <w:rsid w:val="004D540C"/>
    <w:rsid w:val="00510196"/>
    <w:rsid w:val="00513E74"/>
    <w:rsid w:val="005523DF"/>
    <w:rsid w:val="00561990"/>
    <w:rsid w:val="005834D0"/>
    <w:rsid w:val="005C1741"/>
    <w:rsid w:val="00607838"/>
    <w:rsid w:val="006102FA"/>
    <w:rsid w:val="00630438"/>
    <w:rsid w:val="00647465"/>
    <w:rsid w:val="006757F4"/>
    <w:rsid w:val="006B301A"/>
    <w:rsid w:val="007162CC"/>
    <w:rsid w:val="0072669B"/>
    <w:rsid w:val="00734545"/>
    <w:rsid w:val="00756642"/>
    <w:rsid w:val="007C0DDF"/>
    <w:rsid w:val="007F33F5"/>
    <w:rsid w:val="008121EE"/>
    <w:rsid w:val="008207A5"/>
    <w:rsid w:val="008274DC"/>
    <w:rsid w:val="008536B7"/>
    <w:rsid w:val="008A56BF"/>
    <w:rsid w:val="00901BAB"/>
    <w:rsid w:val="00924D83"/>
    <w:rsid w:val="00963670"/>
    <w:rsid w:val="009936C5"/>
    <w:rsid w:val="009A44C1"/>
    <w:rsid w:val="009C7E58"/>
    <w:rsid w:val="009D663E"/>
    <w:rsid w:val="00A130F0"/>
    <w:rsid w:val="00A21B8F"/>
    <w:rsid w:val="00A677D0"/>
    <w:rsid w:val="00A86B12"/>
    <w:rsid w:val="00A93A09"/>
    <w:rsid w:val="00AA418F"/>
    <w:rsid w:val="00AE77CA"/>
    <w:rsid w:val="00B009C8"/>
    <w:rsid w:val="00B173FD"/>
    <w:rsid w:val="00B2591B"/>
    <w:rsid w:val="00B303C2"/>
    <w:rsid w:val="00B3691C"/>
    <w:rsid w:val="00B7103B"/>
    <w:rsid w:val="00BC42AF"/>
    <w:rsid w:val="00BE2FD2"/>
    <w:rsid w:val="00BF1B09"/>
    <w:rsid w:val="00BF5FFD"/>
    <w:rsid w:val="00BF6543"/>
    <w:rsid w:val="00BF755B"/>
    <w:rsid w:val="00C44EB8"/>
    <w:rsid w:val="00C7791D"/>
    <w:rsid w:val="00C90AC6"/>
    <w:rsid w:val="00CA45D9"/>
    <w:rsid w:val="00CA5B94"/>
    <w:rsid w:val="00CB2FF0"/>
    <w:rsid w:val="00CC465E"/>
    <w:rsid w:val="00CC7E1C"/>
    <w:rsid w:val="00CD1054"/>
    <w:rsid w:val="00D14BB8"/>
    <w:rsid w:val="00D15CD7"/>
    <w:rsid w:val="00D60D83"/>
    <w:rsid w:val="00D64838"/>
    <w:rsid w:val="00D67804"/>
    <w:rsid w:val="00D70F96"/>
    <w:rsid w:val="00DA716A"/>
    <w:rsid w:val="00DB5735"/>
    <w:rsid w:val="00DB6972"/>
    <w:rsid w:val="00E20169"/>
    <w:rsid w:val="00E224CB"/>
    <w:rsid w:val="00E56361"/>
    <w:rsid w:val="00E92214"/>
    <w:rsid w:val="00E9737A"/>
    <w:rsid w:val="00EC654E"/>
    <w:rsid w:val="00EC710C"/>
    <w:rsid w:val="00F01E5F"/>
    <w:rsid w:val="00F058D1"/>
    <w:rsid w:val="00F36E6E"/>
    <w:rsid w:val="00F45C4E"/>
    <w:rsid w:val="00F5624F"/>
    <w:rsid w:val="00FB5F8F"/>
    <w:rsid w:val="00FC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FC8C"/>
  <w15:chartTrackingRefBased/>
  <w15:docId w15:val="{1F94939D-E182-439F-82EF-F5D41A33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D8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924D83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96367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963670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B009C8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2209</Words>
  <Characters>12594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Nploog Ntawv ____ Ntawm ____</dc:creator>
  <cp:keywords/>
  <dc:description/>
  <cp:lastModifiedBy>Acer</cp:lastModifiedBy>
  <cp:revision>98</cp:revision>
  <cp:lastPrinted>2021-03-10T16:51:00Z</cp:lastPrinted>
  <dcterms:created xsi:type="dcterms:W3CDTF">2021-03-10T16:03:00Z</dcterms:created>
  <dcterms:modified xsi:type="dcterms:W3CDTF">2021-05-18T06:58:00Z</dcterms:modified>
  <cp:contentStatus/>
</cp:coreProperties>
</file>