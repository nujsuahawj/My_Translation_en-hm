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E3E2D" w14:textId="6D42BC77" w:rsidR="00027189" w:rsidRPr="00DE320A" w:rsidRDefault="00FD4E2E" w:rsidP="0022192D">
      <w:pPr>
        <w:outlineLvl w:val="0"/>
        <w:rPr>
          <w:rFonts w:asciiTheme="minorHAnsi" w:hAnsiTheme="minorHAnsi"/>
          <w:b/>
          <w:sz w:val="21"/>
          <w:szCs w:val="21"/>
        </w:rPr>
      </w:pPr>
      <w:r w:rsidRPr="00DE320A">
        <w:rPr>
          <w:rFonts w:asciiTheme="minorHAnsi" w:hAnsiTheme="minorHAnsi"/>
          <w:b/>
          <w:sz w:val="21"/>
          <w:szCs w:val="21"/>
        </w:rPr>
        <w:t xml:space="preserve">Wisconsin Cov </w:t>
      </w:r>
      <w:del w:id="0" w:author="Windows User" w:date="2021-05-14T20:38:00Z">
        <w:r w:rsidRPr="00DE320A" w:rsidDel="00A72D6C">
          <w:rPr>
            <w:rFonts w:asciiTheme="minorHAnsi" w:hAnsiTheme="minorHAnsi"/>
            <w:b/>
            <w:sz w:val="21"/>
            <w:szCs w:val="21"/>
          </w:rPr>
          <w:delText xml:space="preserve">Tswv </w:delText>
        </w:r>
      </w:del>
      <w:ins w:id="1" w:author="Windows User" w:date="2021-05-14T20:38:00Z">
        <w:r w:rsidR="00A72D6C">
          <w:rPr>
            <w:rFonts w:asciiTheme="minorHAnsi" w:hAnsiTheme="minorHAnsi"/>
            <w:b/>
            <w:sz w:val="21"/>
            <w:szCs w:val="21"/>
          </w:rPr>
          <w:t>Ntaus Ntawv</w:t>
        </w:r>
        <w:r w:rsidR="00A72D6C" w:rsidRPr="00DE320A">
          <w:rPr>
            <w:rFonts w:asciiTheme="minorHAnsi" w:hAnsiTheme="minorHAnsi"/>
            <w:b/>
            <w:sz w:val="21"/>
            <w:szCs w:val="21"/>
          </w:rPr>
          <w:t xml:space="preserve"> </w:t>
        </w:r>
      </w:ins>
      <w:r w:rsidRPr="00DE320A">
        <w:rPr>
          <w:rFonts w:asciiTheme="minorHAnsi" w:hAnsiTheme="minorHAnsi"/>
          <w:b/>
          <w:sz w:val="21"/>
          <w:szCs w:val="21"/>
        </w:rPr>
        <w:t xml:space="preserve">Qhia Cov </w:t>
      </w:r>
      <w:del w:id="2" w:author="Windows User" w:date="2021-05-14T21:32:00Z">
        <w:r w:rsidRPr="00DE320A" w:rsidDel="00207778">
          <w:rPr>
            <w:rFonts w:asciiTheme="minorHAnsi" w:hAnsiTheme="minorHAnsi"/>
            <w:b/>
            <w:sz w:val="21"/>
            <w:szCs w:val="21"/>
          </w:rPr>
          <w:delText>Zej</w:delText>
        </w:r>
      </w:del>
      <w:r w:rsidRPr="00DE320A">
        <w:rPr>
          <w:rFonts w:asciiTheme="minorHAnsi" w:hAnsiTheme="minorHAnsi"/>
          <w:b/>
          <w:sz w:val="21"/>
          <w:szCs w:val="21"/>
        </w:rPr>
        <w:t xml:space="preserve"> </w:t>
      </w:r>
      <w:del w:id="3" w:author="Windows User" w:date="2021-05-17T06:59:00Z">
        <w:r w:rsidRPr="00DE320A" w:rsidDel="006F38FB">
          <w:rPr>
            <w:rFonts w:asciiTheme="minorHAnsi" w:hAnsiTheme="minorHAnsi"/>
            <w:b/>
            <w:sz w:val="21"/>
            <w:szCs w:val="21"/>
          </w:rPr>
          <w:delText>Zej Zog</w:delText>
        </w:r>
      </w:del>
      <w:ins w:id="4" w:author="Windows User" w:date="2021-05-17T06:59:00Z">
        <w:r w:rsidR="006F38FB">
          <w:rPr>
            <w:rFonts w:asciiTheme="minorHAnsi" w:hAnsiTheme="minorHAnsi"/>
            <w:b/>
            <w:sz w:val="21"/>
            <w:szCs w:val="21"/>
          </w:rPr>
          <w:t xml:space="preserve"> neeg ua liaj ua teb</w:t>
        </w:r>
      </w:ins>
      <w:r w:rsidRPr="00DE320A">
        <w:rPr>
          <w:rFonts w:asciiTheme="minorHAnsi" w:hAnsiTheme="minorHAnsi"/>
          <w:b/>
          <w:sz w:val="21"/>
          <w:szCs w:val="21"/>
        </w:rPr>
        <w:t xml:space="preserve"> rau Kev </w:t>
      </w:r>
      <w:del w:id="5" w:author="Windows User" w:date="2021-05-14T21:32:00Z">
        <w:r w:rsidRPr="00DE320A" w:rsidDel="00207778">
          <w:rPr>
            <w:rFonts w:asciiTheme="minorHAnsi" w:hAnsiTheme="minorHAnsi"/>
            <w:b/>
            <w:sz w:val="21"/>
            <w:szCs w:val="21"/>
          </w:rPr>
          <w:delText>Tswj</w:delText>
        </w:r>
      </w:del>
      <w:del w:id="6" w:author="Windows User" w:date="2021-05-15T22:11:00Z">
        <w:r w:rsidRPr="00DE320A" w:rsidDel="00BB62FB">
          <w:rPr>
            <w:rFonts w:asciiTheme="minorHAnsi" w:hAnsiTheme="minorHAnsi"/>
            <w:b/>
            <w:sz w:val="21"/>
            <w:szCs w:val="21"/>
          </w:rPr>
          <w:delText xml:space="preserve"> Xyuas</w:delText>
        </w:r>
      </w:del>
      <w:proofErr w:type="gramStart"/>
      <w:ins w:id="7" w:author="Windows User" w:date="2021-05-17T07:00:00Z">
        <w:r w:rsidR="006F38FB">
          <w:rPr>
            <w:rFonts w:asciiTheme="minorHAnsi" w:hAnsiTheme="minorHAnsi"/>
            <w:b/>
            <w:sz w:val="21"/>
            <w:szCs w:val="21"/>
          </w:rPr>
          <w:t xml:space="preserve"> </w:t>
        </w:r>
      </w:ins>
      <w:ins w:id="8" w:author="Windows User" w:date="2021-05-17T07:01:00Z">
        <w:r w:rsidR="006F38FB">
          <w:rPr>
            <w:rFonts w:asciiTheme="minorHAnsi" w:hAnsiTheme="minorHAnsi"/>
            <w:b/>
            <w:sz w:val="21"/>
            <w:szCs w:val="21"/>
          </w:rPr>
          <w:t>T</w:t>
        </w:r>
      </w:ins>
      <w:ins w:id="9" w:author="Windows User" w:date="2021-05-17T07:00:00Z">
        <w:r w:rsidR="006F38FB">
          <w:rPr>
            <w:rFonts w:asciiTheme="minorHAnsi" w:hAnsiTheme="minorHAnsi"/>
            <w:b/>
            <w:sz w:val="21"/>
            <w:szCs w:val="21"/>
          </w:rPr>
          <w:t xml:space="preserve">swj </w:t>
        </w:r>
      </w:ins>
      <w:ins w:id="10" w:author="Windows User" w:date="2021-05-17T07:01:00Z">
        <w:r w:rsidR="006F38FB">
          <w:rPr>
            <w:rFonts w:asciiTheme="minorHAnsi" w:hAnsiTheme="minorHAnsi"/>
            <w:b/>
            <w:sz w:val="21"/>
            <w:szCs w:val="21"/>
          </w:rPr>
          <w:t>X</w:t>
        </w:r>
      </w:ins>
      <w:ins w:id="11" w:author="Windows User" w:date="2021-05-17T07:00:00Z">
        <w:r w:rsidR="006F38FB">
          <w:rPr>
            <w:rFonts w:asciiTheme="minorHAnsi" w:hAnsiTheme="minorHAnsi"/>
            <w:b/>
            <w:sz w:val="21"/>
            <w:szCs w:val="21"/>
          </w:rPr>
          <w:t>yuam</w:t>
        </w:r>
      </w:ins>
      <w:del w:id="12" w:author="Windows User" w:date="2021-05-17T07:00:00Z">
        <w:r w:rsidRPr="00DE320A" w:rsidDel="006F38FB">
          <w:rPr>
            <w:rFonts w:asciiTheme="minorHAnsi" w:hAnsiTheme="minorHAnsi"/>
            <w:b/>
            <w:sz w:val="21"/>
            <w:szCs w:val="21"/>
          </w:rPr>
          <w:delText xml:space="preserve"> </w:delText>
        </w:r>
      </w:del>
      <w:r w:rsidRPr="00DE320A">
        <w:rPr>
          <w:rFonts w:asciiTheme="minorHAnsi" w:hAnsiTheme="minorHAnsi"/>
          <w:b/>
          <w:sz w:val="21"/>
          <w:szCs w:val="21"/>
        </w:rPr>
        <w:t>Kev</w:t>
      </w:r>
      <w:proofErr w:type="gramEnd"/>
      <w:r w:rsidRPr="00DE320A">
        <w:rPr>
          <w:rFonts w:asciiTheme="minorHAnsi" w:hAnsiTheme="minorHAnsi"/>
          <w:b/>
          <w:sz w:val="21"/>
          <w:szCs w:val="21"/>
        </w:rPr>
        <w:t xml:space="preserve"> Nyab Xeeb</w:t>
      </w:r>
      <w:ins w:id="13" w:author="Windows User" w:date="2021-05-14T21:32:00Z">
        <w:r w:rsidR="00207778">
          <w:rPr>
            <w:rFonts w:asciiTheme="minorHAnsi" w:hAnsiTheme="minorHAnsi"/>
            <w:b/>
            <w:sz w:val="21"/>
            <w:szCs w:val="21"/>
          </w:rPr>
          <w:t xml:space="preserve"> Ntaum</w:t>
        </w:r>
      </w:ins>
      <w:r w:rsidRPr="00DE320A">
        <w:rPr>
          <w:rFonts w:asciiTheme="minorHAnsi" w:hAnsiTheme="minorHAnsi"/>
          <w:b/>
          <w:sz w:val="21"/>
          <w:szCs w:val="21"/>
        </w:rPr>
        <w:t xml:space="preserve"> Khoom Noj Khoom </w:t>
      </w:r>
      <w:r w:rsidR="007A4A5E" w:rsidRPr="00DE320A">
        <w:rPr>
          <w:rFonts w:asciiTheme="minorHAnsi" w:hAnsiTheme="minorHAnsi"/>
          <w:b/>
          <w:sz w:val="21"/>
          <w:szCs w:val="21"/>
        </w:rPr>
        <w:t>haus</w:t>
      </w:r>
    </w:p>
    <w:p w14:paraId="12341CB1" w14:textId="77777777" w:rsidR="00027189" w:rsidRPr="00DE320A" w:rsidRDefault="00027189" w:rsidP="0022192D">
      <w:pPr>
        <w:outlineLvl w:val="0"/>
        <w:rPr>
          <w:rFonts w:asciiTheme="minorHAnsi" w:hAnsiTheme="minorHAnsi"/>
          <w:b/>
          <w:sz w:val="21"/>
          <w:szCs w:val="21"/>
          <w:u w:val="single"/>
        </w:rPr>
      </w:pPr>
    </w:p>
    <w:p w14:paraId="2952C474" w14:textId="6DF239B7" w:rsidR="00BA0834" w:rsidRPr="00DE320A" w:rsidRDefault="00DA1905" w:rsidP="0022192D">
      <w:pPr>
        <w:outlineLvl w:val="0"/>
        <w:rPr>
          <w:rFonts w:asciiTheme="minorHAnsi" w:hAnsiTheme="minorHAnsi"/>
          <w:b/>
          <w:sz w:val="21"/>
          <w:szCs w:val="21"/>
          <w:u w:val="single"/>
        </w:rPr>
      </w:pPr>
      <w:del w:id="14" w:author="Windows User" w:date="2021-05-14T20:43:00Z">
        <w:r w:rsidRPr="00DE320A" w:rsidDel="00A72D6C">
          <w:rPr>
            <w:rFonts w:asciiTheme="minorHAnsi" w:hAnsiTheme="minorHAnsi"/>
            <w:b/>
            <w:sz w:val="21"/>
            <w:szCs w:val="21"/>
            <w:u w:val="single"/>
          </w:rPr>
          <w:delText>P</w:delText>
        </w:r>
        <w:r w:rsidR="00A120C9" w:rsidRPr="00DE320A" w:rsidDel="00A72D6C">
          <w:rPr>
            <w:rFonts w:asciiTheme="minorHAnsi" w:hAnsiTheme="minorHAnsi"/>
            <w:b/>
            <w:sz w:val="21"/>
            <w:szCs w:val="21"/>
            <w:u w:val="single"/>
          </w:rPr>
          <w:delText>I</w:delText>
        </w:r>
        <w:r w:rsidRPr="00DE320A" w:rsidDel="00A72D6C">
          <w:rPr>
            <w:rFonts w:asciiTheme="minorHAnsi" w:hAnsiTheme="minorHAnsi"/>
            <w:b/>
            <w:sz w:val="21"/>
            <w:szCs w:val="21"/>
            <w:u w:val="single"/>
          </w:rPr>
          <w:delText xml:space="preserve">av </w:delText>
        </w:r>
      </w:del>
      <w:ins w:id="15" w:author="Windows User" w:date="2021-05-14T20:43:00Z">
        <w:r w:rsidR="00A72D6C">
          <w:rPr>
            <w:rFonts w:asciiTheme="minorHAnsi" w:hAnsiTheme="minorHAnsi"/>
            <w:b/>
            <w:sz w:val="21"/>
            <w:szCs w:val="21"/>
            <w:u w:val="single"/>
          </w:rPr>
          <w:t>Taw</w:t>
        </w:r>
        <w:r w:rsidR="00A72D6C" w:rsidRPr="00DE320A">
          <w:rPr>
            <w:rFonts w:asciiTheme="minorHAnsi" w:hAnsiTheme="minorHAnsi"/>
            <w:b/>
            <w:sz w:val="21"/>
            <w:szCs w:val="21"/>
            <w:u w:val="single"/>
          </w:rPr>
          <w:t xml:space="preserve"> </w:t>
        </w:r>
      </w:ins>
      <w:r w:rsidRPr="00DE320A">
        <w:rPr>
          <w:rFonts w:asciiTheme="minorHAnsi" w:hAnsiTheme="minorHAnsi"/>
          <w:b/>
          <w:sz w:val="21"/>
          <w:szCs w:val="21"/>
          <w:u w:val="single"/>
        </w:rPr>
        <w:t>Qhia</w:t>
      </w:r>
    </w:p>
    <w:p w14:paraId="674756CD" w14:textId="77777777" w:rsidR="00A120C9" w:rsidRPr="00DE320A" w:rsidRDefault="00A120C9" w:rsidP="0022192D">
      <w:pPr>
        <w:rPr>
          <w:rFonts w:asciiTheme="minorHAnsi" w:hAnsiTheme="minorHAnsi"/>
          <w:color w:val="000000" w:themeColor="text1"/>
          <w:sz w:val="21"/>
          <w:szCs w:val="21"/>
        </w:rPr>
      </w:pPr>
    </w:p>
    <w:p w14:paraId="51F2ECF8" w14:textId="3445045D" w:rsidR="008809F7" w:rsidRPr="00DE320A" w:rsidRDefault="005D4B9A" w:rsidP="00AD197A">
      <w:pPr>
        <w:jc w:val="both"/>
        <w:rPr>
          <w:rFonts w:asciiTheme="minorHAnsi" w:hAnsiTheme="minorHAnsi"/>
          <w:b/>
          <w:color w:val="000000" w:themeColor="text1"/>
          <w:sz w:val="21"/>
          <w:szCs w:val="21"/>
        </w:rPr>
      </w:pPr>
      <w:r w:rsidRPr="00DE320A">
        <w:rPr>
          <w:rFonts w:asciiTheme="minorHAnsi" w:hAnsiTheme="minorHAnsi"/>
          <w:b/>
          <w:color w:val="000000" w:themeColor="text1"/>
          <w:sz w:val="21"/>
          <w:szCs w:val="21"/>
        </w:rPr>
        <w:t xml:space="preserve">Yuav tau </w:t>
      </w:r>
      <w:del w:id="16" w:author="Windows User" w:date="2021-05-15T22:11:00Z">
        <w:r w:rsidRPr="00DE320A" w:rsidDel="00BB62FB">
          <w:rPr>
            <w:rFonts w:asciiTheme="minorHAnsi" w:hAnsiTheme="minorHAnsi"/>
            <w:b/>
            <w:color w:val="000000" w:themeColor="text1"/>
            <w:sz w:val="21"/>
            <w:szCs w:val="21"/>
          </w:rPr>
          <w:delText>saib xyuas</w:delText>
        </w:r>
      </w:del>
      <w:ins w:id="17" w:author="Windows User" w:date="2021-05-17T07:02:00Z">
        <w:r w:rsidR="006F38FB">
          <w:rPr>
            <w:rFonts w:asciiTheme="minorHAnsi" w:hAnsiTheme="minorHAnsi"/>
            <w:b/>
            <w:color w:val="000000" w:themeColor="text1"/>
            <w:sz w:val="21"/>
            <w:szCs w:val="21"/>
          </w:rPr>
          <w:t xml:space="preserve"> </w:t>
        </w:r>
      </w:ins>
      <w:ins w:id="18" w:author="Windows User" w:date="2021-05-15T22:11:00Z">
        <w:r w:rsidR="00BB62FB">
          <w:rPr>
            <w:rFonts w:asciiTheme="minorHAnsi" w:hAnsiTheme="minorHAnsi"/>
            <w:b/>
            <w:color w:val="000000" w:themeColor="text1"/>
            <w:sz w:val="21"/>
            <w:szCs w:val="21"/>
          </w:rPr>
          <w:t>ntsuam xyuas</w:t>
        </w:r>
      </w:ins>
      <w:ins w:id="19" w:author="Windows User" w:date="2021-05-14T20:48:00Z">
        <w:r w:rsidR="00A72D6C">
          <w:rPr>
            <w:rFonts w:asciiTheme="minorHAnsi" w:hAnsiTheme="minorHAnsi"/>
            <w:b/>
            <w:color w:val="000000" w:themeColor="text1"/>
            <w:sz w:val="21"/>
            <w:szCs w:val="21"/>
          </w:rPr>
          <w:t xml:space="preserve"> </w:t>
        </w:r>
        <w:proofErr w:type="gramStart"/>
        <w:r w:rsidR="00A72D6C">
          <w:rPr>
            <w:rFonts w:asciiTheme="minorHAnsi" w:hAnsiTheme="minorHAnsi"/>
            <w:b/>
            <w:color w:val="000000" w:themeColor="text1"/>
            <w:sz w:val="21"/>
            <w:szCs w:val="21"/>
          </w:rPr>
          <w:t>kos</w:t>
        </w:r>
        <w:proofErr w:type="gramEnd"/>
        <w:r w:rsidR="00A72D6C">
          <w:rPr>
            <w:rFonts w:asciiTheme="minorHAnsi" w:hAnsiTheme="minorHAnsi"/>
            <w:b/>
            <w:color w:val="000000" w:themeColor="text1"/>
            <w:sz w:val="21"/>
            <w:szCs w:val="21"/>
          </w:rPr>
          <w:t xml:space="preserve"> zoo </w:t>
        </w:r>
        <w:r w:rsidR="00E107B4">
          <w:rPr>
            <w:rFonts w:asciiTheme="minorHAnsi" w:hAnsiTheme="minorHAnsi"/>
            <w:b/>
            <w:color w:val="000000" w:themeColor="text1"/>
            <w:sz w:val="21"/>
            <w:szCs w:val="21"/>
          </w:rPr>
          <w:t>txog</w:t>
        </w:r>
      </w:ins>
      <w:r w:rsidRPr="00DE320A">
        <w:rPr>
          <w:rFonts w:asciiTheme="minorHAnsi" w:hAnsiTheme="minorHAnsi"/>
          <w:b/>
          <w:color w:val="000000" w:themeColor="text1"/>
          <w:sz w:val="21"/>
          <w:szCs w:val="21"/>
        </w:rPr>
        <w:t xml:space="preserve"> kev nyab xeeb</w:t>
      </w:r>
      <w:ins w:id="20" w:author="Windows User" w:date="2021-05-14T20:48:00Z">
        <w:r w:rsidR="00E107B4">
          <w:rPr>
            <w:rFonts w:asciiTheme="minorHAnsi" w:hAnsiTheme="minorHAnsi"/>
            <w:b/>
            <w:color w:val="000000" w:themeColor="text1"/>
            <w:sz w:val="21"/>
            <w:szCs w:val="21"/>
          </w:rPr>
          <w:t xml:space="preserve"> ntawm</w:t>
        </w:r>
      </w:ins>
      <w:r w:rsidRPr="00DE320A">
        <w:rPr>
          <w:rFonts w:asciiTheme="minorHAnsi" w:hAnsiTheme="minorHAnsi"/>
          <w:b/>
          <w:color w:val="000000" w:themeColor="text1"/>
          <w:sz w:val="21"/>
          <w:szCs w:val="21"/>
        </w:rPr>
        <w:t xml:space="preserve"> khoom noj ko</w:t>
      </w:r>
      <w:ins w:id="21" w:author="Windows User" w:date="2021-05-14T20:49:00Z">
        <w:r w:rsidR="00E107B4">
          <w:rPr>
            <w:rFonts w:asciiTheme="minorHAnsi" w:hAnsiTheme="minorHAnsi"/>
            <w:b/>
            <w:color w:val="000000" w:themeColor="text1"/>
            <w:sz w:val="21"/>
            <w:szCs w:val="21"/>
          </w:rPr>
          <w:t>o</w:t>
        </w:r>
      </w:ins>
      <w:r w:rsidRPr="00DE320A">
        <w:rPr>
          <w:rFonts w:asciiTheme="minorHAnsi" w:hAnsiTheme="minorHAnsi"/>
          <w:b/>
          <w:color w:val="000000" w:themeColor="text1"/>
          <w:sz w:val="21"/>
          <w:szCs w:val="21"/>
        </w:rPr>
        <w:t>m h</w:t>
      </w:r>
      <w:r w:rsidR="00AD197A" w:rsidRPr="00DE320A">
        <w:rPr>
          <w:rFonts w:asciiTheme="minorHAnsi" w:hAnsiTheme="minorHAnsi"/>
          <w:b/>
          <w:color w:val="000000" w:themeColor="text1"/>
          <w:sz w:val="21"/>
          <w:szCs w:val="21"/>
        </w:rPr>
        <w:t>aus</w:t>
      </w:r>
      <w:r w:rsidRPr="00DE320A">
        <w:rPr>
          <w:rFonts w:asciiTheme="minorHAnsi" w:hAnsiTheme="minorHAnsi"/>
          <w:b/>
          <w:color w:val="000000" w:themeColor="text1"/>
          <w:sz w:val="21"/>
          <w:szCs w:val="21"/>
        </w:rPr>
        <w:t xml:space="preserve"> - los ntawm lub luag hauj</w:t>
      </w:r>
      <w:r w:rsidR="00AD197A" w:rsidRPr="00DE320A">
        <w:rPr>
          <w:rFonts w:asciiTheme="minorHAnsi" w:hAnsiTheme="minorHAnsi"/>
          <w:b/>
          <w:color w:val="000000" w:themeColor="text1"/>
          <w:sz w:val="21"/>
          <w:szCs w:val="21"/>
        </w:rPr>
        <w:t xml:space="preserve"> </w:t>
      </w:r>
      <w:r w:rsidRPr="00DE320A">
        <w:rPr>
          <w:rFonts w:asciiTheme="minorHAnsi" w:hAnsiTheme="minorHAnsi"/>
          <w:b/>
          <w:color w:val="000000" w:themeColor="text1"/>
          <w:sz w:val="21"/>
          <w:szCs w:val="21"/>
        </w:rPr>
        <w:t xml:space="preserve">lwm </w:t>
      </w:r>
      <w:ins w:id="22" w:author="Windows User" w:date="2021-05-14T20:52:00Z">
        <w:r w:rsidR="00E107B4">
          <w:rPr>
            <w:rFonts w:asciiTheme="minorHAnsi" w:hAnsiTheme="minorHAnsi"/>
            <w:b/>
            <w:color w:val="000000" w:themeColor="text1"/>
            <w:sz w:val="21"/>
            <w:szCs w:val="21"/>
          </w:rPr>
          <w:t xml:space="preserve">mus </w:t>
        </w:r>
      </w:ins>
      <w:r w:rsidRPr="00DE320A">
        <w:rPr>
          <w:rFonts w:asciiTheme="minorHAnsi" w:hAnsiTheme="minorHAnsi"/>
          <w:b/>
          <w:color w:val="000000" w:themeColor="text1"/>
          <w:sz w:val="21"/>
          <w:szCs w:val="21"/>
        </w:rPr>
        <w:t>rau lub sij</w:t>
      </w:r>
      <w:r w:rsidR="00AD197A" w:rsidRPr="00DE320A">
        <w:rPr>
          <w:rFonts w:asciiTheme="minorHAnsi" w:hAnsiTheme="minorHAnsi"/>
          <w:b/>
          <w:color w:val="000000" w:themeColor="text1"/>
          <w:sz w:val="21"/>
          <w:szCs w:val="21"/>
        </w:rPr>
        <w:t xml:space="preserve"> </w:t>
      </w:r>
      <w:r w:rsidRPr="00DE320A">
        <w:rPr>
          <w:rFonts w:asciiTheme="minorHAnsi" w:hAnsiTheme="minorHAnsi"/>
          <w:b/>
          <w:color w:val="000000" w:themeColor="text1"/>
          <w:sz w:val="21"/>
          <w:szCs w:val="21"/>
        </w:rPr>
        <w:t>hawm</w:t>
      </w:r>
    </w:p>
    <w:p w14:paraId="72AF3C30" w14:textId="77777777" w:rsidR="008809F7" w:rsidRPr="00DE320A" w:rsidRDefault="008809F7" w:rsidP="0022192D">
      <w:pPr>
        <w:rPr>
          <w:rFonts w:asciiTheme="minorHAnsi" w:hAnsiTheme="minorHAnsi"/>
          <w:b/>
          <w:color w:val="000000" w:themeColor="text1"/>
          <w:sz w:val="21"/>
          <w:szCs w:val="21"/>
        </w:rPr>
      </w:pPr>
    </w:p>
    <w:p w14:paraId="47424BB3" w14:textId="073EAB57" w:rsidR="005F1770" w:rsidRPr="00DE320A" w:rsidRDefault="000C2FAA" w:rsidP="00144C15">
      <w:pPr>
        <w:pStyle w:val="ListParagraph"/>
        <w:ind w:left="0"/>
        <w:jc w:val="both"/>
        <w:rPr>
          <w:rFonts w:asciiTheme="minorHAnsi" w:hAnsiTheme="minorHAnsi"/>
          <w:sz w:val="21"/>
          <w:szCs w:val="21"/>
        </w:rPr>
      </w:pPr>
      <w:r w:rsidRPr="00DE320A">
        <w:rPr>
          <w:rFonts w:asciiTheme="minorHAnsi" w:hAnsiTheme="minorHAnsi"/>
          <w:sz w:val="21"/>
          <w:szCs w:val="21"/>
        </w:rPr>
        <w:t xml:space="preserve">Tej teeb meem </w:t>
      </w:r>
      <w:proofErr w:type="gramStart"/>
      <w:r w:rsidRPr="00DE320A">
        <w:rPr>
          <w:rFonts w:asciiTheme="minorHAnsi" w:hAnsiTheme="minorHAnsi"/>
          <w:sz w:val="21"/>
          <w:szCs w:val="21"/>
        </w:rPr>
        <w:t>kev</w:t>
      </w:r>
      <w:proofErr w:type="gramEnd"/>
      <w:r w:rsidRPr="00DE320A">
        <w:rPr>
          <w:rFonts w:asciiTheme="minorHAnsi" w:hAnsiTheme="minorHAnsi"/>
          <w:sz w:val="21"/>
          <w:szCs w:val="21"/>
        </w:rPr>
        <w:t xml:space="preserve"> nyab xeeb ntawm zaub mov thiab lub luag hauj</w:t>
      </w:r>
      <w:r w:rsidR="007D4719" w:rsidRPr="00DE320A">
        <w:rPr>
          <w:rFonts w:asciiTheme="minorHAnsi" w:hAnsiTheme="minorHAnsi"/>
          <w:sz w:val="21"/>
          <w:szCs w:val="21"/>
        </w:rPr>
        <w:t xml:space="preserve"> </w:t>
      </w:r>
      <w:r w:rsidRPr="00DE320A">
        <w:rPr>
          <w:rFonts w:asciiTheme="minorHAnsi" w:hAnsiTheme="minorHAnsi"/>
          <w:sz w:val="21"/>
          <w:szCs w:val="21"/>
        </w:rPr>
        <w:t xml:space="preserve">lwm ntawm </w:t>
      </w:r>
      <w:del w:id="23" w:author="Windows User" w:date="2021-05-14T20:56:00Z">
        <w:r w:rsidRPr="00DE320A" w:rsidDel="00E107B4">
          <w:rPr>
            <w:rFonts w:asciiTheme="minorHAnsi" w:hAnsiTheme="minorHAnsi"/>
            <w:sz w:val="21"/>
            <w:szCs w:val="21"/>
          </w:rPr>
          <w:delText>lub tseb</w:delText>
        </w:r>
      </w:del>
      <w:ins w:id="24" w:author="Windows User" w:date="2021-05-14T20:56:00Z">
        <w:r w:rsidR="00E107B4">
          <w:rPr>
            <w:rFonts w:asciiTheme="minorHAnsi" w:hAnsiTheme="minorHAnsi"/>
            <w:sz w:val="21"/>
            <w:szCs w:val="21"/>
          </w:rPr>
          <w:t xml:space="preserve"> lia</w:t>
        </w:r>
      </w:ins>
      <w:ins w:id="25" w:author="Windows User" w:date="2021-05-14T20:57:00Z">
        <w:r w:rsidR="00E107B4">
          <w:rPr>
            <w:rFonts w:asciiTheme="minorHAnsi" w:hAnsiTheme="minorHAnsi"/>
            <w:sz w:val="21"/>
            <w:szCs w:val="21"/>
          </w:rPr>
          <w:t>j teb</w:t>
        </w:r>
      </w:ins>
      <w:r w:rsidRPr="00DE320A">
        <w:rPr>
          <w:rFonts w:asciiTheme="minorHAnsi" w:hAnsiTheme="minorHAnsi"/>
          <w:sz w:val="21"/>
          <w:szCs w:val="21"/>
        </w:rPr>
        <w:t xml:space="preserve"> tuaj yeem ua cov ntsiab lus nyuaj. Cov ntsiab lus zoo li yooj yim thiab qhov xwm txheej tsis zoo yog qhov txaus ntshai. Yog l</w:t>
      </w:r>
      <w:r w:rsidR="00B86B47">
        <w:rPr>
          <w:rFonts w:asciiTheme="minorHAnsi" w:hAnsiTheme="minorHAnsi"/>
          <w:sz w:val="21"/>
          <w:szCs w:val="21"/>
        </w:rPr>
        <w:t xml:space="preserve">i muaj ntau </w:t>
      </w:r>
      <w:ins w:id="26" w:author="Windows User" w:date="2021-05-14T21:03:00Z">
        <w:r w:rsidR="00532A91">
          <w:rPr>
            <w:rFonts w:asciiTheme="minorHAnsi" w:hAnsiTheme="minorHAnsi"/>
            <w:sz w:val="21"/>
            <w:szCs w:val="21"/>
          </w:rPr>
          <w:t xml:space="preserve">los </w:t>
        </w:r>
      </w:ins>
      <w:del w:id="27" w:author="Windows User" w:date="2021-05-14T21:03:00Z">
        <w:r w:rsidR="00B86B47" w:rsidDel="00532A91">
          <w:rPr>
            <w:rFonts w:asciiTheme="minorHAnsi" w:hAnsiTheme="minorHAnsi"/>
            <w:sz w:val="21"/>
            <w:szCs w:val="21"/>
          </w:rPr>
          <w:delText>cov</w:delText>
        </w:r>
      </w:del>
      <w:r w:rsidR="00B86B47">
        <w:rPr>
          <w:rFonts w:asciiTheme="minorHAnsi" w:hAnsiTheme="minorHAnsi"/>
          <w:sz w:val="21"/>
          <w:szCs w:val="21"/>
        </w:rPr>
        <w:t xml:space="preserve"> lus nug! Ua raws</w:t>
      </w:r>
      <w:r w:rsidRPr="00DE320A">
        <w:rPr>
          <w:rFonts w:asciiTheme="minorHAnsi" w:hAnsiTheme="minorHAnsi"/>
          <w:sz w:val="21"/>
          <w:szCs w:val="21"/>
        </w:rPr>
        <w:t xml:space="preserve"> li txoj </w:t>
      </w:r>
      <w:proofErr w:type="gramStart"/>
      <w:r w:rsidRPr="00DE320A">
        <w:rPr>
          <w:rFonts w:asciiTheme="minorHAnsi" w:hAnsiTheme="minorHAnsi"/>
          <w:sz w:val="21"/>
          <w:szCs w:val="21"/>
        </w:rPr>
        <w:t>cai</w:t>
      </w:r>
      <w:proofErr w:type="gramEnd"/>
      <w:r w:rsidRPr="00DE320A">
        <w:rPr>
          <w:rFonts w:asciiTheme="minorHAnsi" w:hAnsiTheme="minorHAnsi"/>
          <w:sz w:val="21"/>
          <w:szCs w:val="21"/>
        </w:rPr>
        <w:t xml:space="preserve"> Kev Nyab Xeeb </w:t>
      </w:r>
      <w:del w:id="28" w:author="Windows User" w:date="2021-05-14T21:08:00Z">
        <w:r w:rsidRPr="00DE320A" w:rsidDel="00532A91">
          <w:rPr>
            <w:rFonts w:asciiTheme="minorHAnsi" w:hAnsiTheme="minorHAnsi"/>
            <w:sz w:val="21"/>
            <w:szCs w:val="21"/>
          </w:rPr>
          <w:delText xml:space="preserve">Kev </w:delText>
        </w:r>
      </w:del>
      <w:del w:id="29" w:author="Windows User" w:date="2021-05-14T21:04:00Z">
        <w:r w:rsidRPr="00DE320A" w:rsidDel="00532A91">
          <w:rPr>
            <w:rFonts w:asciiTheme="minorHAnsi" w:hAnsiTheme="minorHAnsi"/>
            <w:sz w:val="21"/>
            <w:szCs w:val="21"/>
          </w:rPr>
          <w:delText xml:space="preserve">Nyab Xeeb </w:delText>
        </w:r>
      </w:del>
      <w:del w:id="30" w:author="Windows User" w:date="2021-05-14T21:08:00Z">
        <w:r w:rsidRPr="00DE320A" w:rsidDel="00532A91">
          <w:rPr>
            <w:rFonts w:asciiTheme="minorHAnsi" w:hAnsiTheme="minorHAnsi"/>
            <w:sz w:val="21"/>
            <w:szCs w:val="21"/>
          </w:rPr>
          <w:delText>Faib</w:delText>
        </w:r>
      </w:del>
      <w:r w:rsidRPr="00DE320A">
        <w:rPr>
          <w:rFonts w:asciiTheme="minorHAnsi" w:hAnsiTheme="minorHAnsi"/>
          <w:sz w:val="21"/>
          <w:szCs w:val="21"/>
        </w:rPr>
        <w:t xml:space="preserve"> </w:t>
      </w:r>
      <w:ins w:id="31" w:author="Windows User" w:date="2021-05-14T21:11:00Z">
        <w:r w:rsidR="003A2F10">
          <w:rPr>
            <w:rFonts w:asciiTheme="minorHAnsi" w:hAnsiTheme="minorHAnsi"/>
            <w:sz w:val="21"/>
            <w:szCs w:val="21"/>
          </w:rPr>
          <w:t>Ntawm cov</w:t>
        </w:r>
      </w:ins>
      <w:r w:rsidRPr="00DE320A">
        <w:rPr>
          <w:rFonts w:asciiTheme="minorHAnsi" w:hAnsiTheme="minorHAnsi"/>
          <w:sz w:val="21"/>
          <w:szCs w:val="21"/>
        </w:rPr>
        <w:t xml:space="preserve">Khoom Noj (FSMA) Puas tsim kev cai Ruaj Ntseg Siv rau kuv thaj teb? Kuv yuav tsum tau ua dab tsi yog tias lawv ua? </w:t>
      </w:r>
      <w:del w:id="32" w:author="Windows User" w:date="2021-05-14T21:13:00Z">
        <w:r w:rsidRPr="00DE320A" w:rsidDel="003A2F10">
          <w:rPr>
            <w:rFonts w:asciiTheme="minorHAnsi" w:hAnsiTheme="minorHAnsi"/>
            <w:sz w:val="21"/>
            <w:szCs w:val="21"/>
          </w:rPr>
          <w:delText xml:space="preserve">Yuav ua li cas </w:delText>
        </w:r>
      </w:del>
      <w:ins w:id="33" w:author="Windows User" w:date="2021-05-14T21:13:00Z">
        <w:r w:rsidR="003A2F10">
          <w:rPr>
            <w:rFonts w:asciiTheme="minorHAnsi" w:hAnsiTheme="minorHAnsi"/>
            <w:sz w:val="21"/>
            <w:szCs w:val="21"/>
          </w:rPr>
          <w:t xml:space="preserve">Hais </w:t>
        </w:r>
      </w:ins>
      <w:del w:id="34" w:author="Windows User" w:date="2021-05-14T21:13:00Z">
        <w:r w:rsidRPr="00DE320A" w:rsidDel="003A2F10">
          <w:rPr>
            <w:rFonts w:asciiTheme="minorHAnsi" w:hAnsiTheme="minorHAnsi"/>
            <w:sz w:val="21"/>
            <w:szCs w:val="21"/>
          </w:rPr>
          <w:delText xml:space="preserve">hais </w:delText>
        </w:r>
      </w:del>
      <w:r w:rsidRPr="00DE320A">
        <w:rPr>
          <w:rFonts w:asciiTheme="minorHAnsi" w:hAnsiTheme="minorHAnsi"/>
          <w:sz w:val="21"/>
          <w:szCs w:val="21"/>
        </w:rPr>
        <w:t xml:space="preserve">txog </w:t>
      </w:r>
      <w:proofErr w:type="gramStart"/>
      <w:r w:rsidRPr="00DE320A">
        <w:rPr>
          <w:rFonts w:asciiTheme="minorHAnsi" w:hAnsiTheme="minorHAnsi"/>
          <w:sz w:val="21"/>
          <w:szCs w:val="21"/>
        </w:rPr>
        <w:t>lwm</w:t>
      </w:r>
      <w:proofErr w:type="gramEnd"/>
      <w:r w:rsidRPr="00DE320A">
        <w:rPr>
          <w:rFonts w:asciiTheme="minorHAnsi" w:hAnsiTheme="minorHAnsi"/>
          <w:sz w:val="21"/>
          <w:szCs w:val="21"/>
        </w:rPr>
        <w:t xml:space="preserve"> lub xeev thiab lub nroog cov</w:t>
      </w:r>
      <w:ins w:id="35" w:author="Windows User" w:date="2021-05-14T21:13:00Z">
        <w:r w:rsidR="003A2F10">
          <w:rPr>
            <w:rFonts w:asciiTheme="minorHAnsi" w:hAnsiTheme="minorHAnsi"/>
            <w:sz w:val="21"/>
            <w:szCs w:val="21"/>
          </w:rPr>
          <w:t xml:space="preserve"> kev</w:t>
        </w:r>
      </w:ins>
      <w:r w:rsidRPr="00DE320A">
        <w:rPr>
          <w:rFonts w:asciiTheme="minorHAnsi" w:hAnsiTheme="minorHAnsi"/>
          <w:sz w:val="21"/>
          <w:szCs w:val="21"/>
        </w:rPr>
        <w:t xml:space="preserve"> cai khoom noj</w:t>
      </w:r>
      <w:ins w:id="36" w:author="Windows User" w:date="2021-05-14T21:13:00Z">
        <w:r w:rsidR="003A2F10">
          <w:rPr>
            <w:rFonts w:asciiTheme="minorHAnsi" w:hAnsiTheme="minorHAnsi"/>
            <w:sz w:val="21"/>
            <w:szCs w:val="21"/>
          </w:rPr>
          <w:t xml:space="preserve"> zoo lis ca thiab</w:t>
        </w:r>
      </w:ins>
      <w:r w:rsidRPr="00DE320A">
        <w:rPr>
          <w:rFonts w:asciiTheme="minorHAnsi" w:hAnsiTheme="minorHAnsi"/>
          <w:sz w:val="21"/>
          <w:szCs w:val="21"/>
        </w:rPr>
        <w:t xml:space="preserve">? Kuv yuav tsum tau ua dab tsi kom ua raws cov ntawd? Tshwj xeeb tshaj yog, Kuv yuav tsum ua li </w:t>
      </w:r>
      <w:proofErr w:type="gramStart"/>
      <w:r w:rsidRPr="00DE320A">
        <w:rPr>
          <w:rFonts w:asciiTheme="minorHAnsi" w:hAnsiTheme="minorHAnsi"/>
          <w:sz w:val="21"/>
          <w:szCs w:val="21"/>
        </w:rPr>
        <w:t>cas</w:t>
      </w:r>
      <w:proofErr w:type="gramEnd"/>
      <w:r w:rsidRPr="00DE320A">
        <w:rPr>
          <w:rFonts w:asciiTheme="minorHAnsi" w:hAnsiTheme="minorHAnsi"/>
          <w:sz w:val="21"/>
          <w:szCs w:val="21"/>
        </w:rPr>
        <w:t xml:space="preserve"> thiaj li tiv thaiv qhov xwm txheej no</w:t>
      </w:r>
      <w:ins w:id="37" w:author="Windows User" w:date="2021-05-14T21:19:00Z">
        <w:r w:rsidR="00C94FF7">
          <w:rPr>
            <w:rFonts w:asciiTheme="minorHAnsi" w:hAnsiTheme="minorHAnsi"/>
            <w:sz w:val="21"/>
            <w:szCs w:val="21"/>
          </w:rPr>
          <w:t xml:space="preserve"> ko txhob tshwm sis</w:t>
        </w:r>
      </w:ins>
      <w:r w:rsidRPr="00DE320A">
        <w:rPr>
          <w:rFonts w:asciiTheme="minorHAnsi" w:hAnsiTheme="minorHAnsi"/>
          <w:sz w:val="21"/>
          <w:szCs w:val="21"/>
        </w:rPr>
        <w:t xml:space="preserve">? Tom qab tag nrho, </w:t>
      </w:r>
      <w:ins w:id="38" w:author="Windows User" w:date="2021-05-14T21:21:00Z">
        <w:r w:rsidR="00C94FF7">
          <w:rPr>
            <w:rFonts w:asciiTheme="minorHAnsi" w:hAnsiTheme="minorHAnsi"/>
            <w:sz w:val="21"/>
            <w:szCs w:val="21"/>
          </w:rPr>
          <w:t xml:space="preserve">Yuav </w:t>
        </w:r>
      </w:ins>
      <w:r w:rsidRPr="00DE320A">
        <w:rPr>
          <w:rFonts w:asciiTheme="minorHAnsi" w:hAnsiTheme="minorHAnsi"/>
          <w:sz w:val="21"/>
          <w:szCs w:val="21"/>
        </w:rPr>
        <w:t xml:space="preserve">tsis muaj </w:t>
      </w:r>
      <w:ins w:id="39" w:author="Windows User" w:date="2021-05-14T21:21:00Z">
        <w:r w:rsidR="00C94FF7">
          <w:rPr>
            <w:rFonts w:asciiTheme="minorHAnsi" w:hAnsiTheme="minorHAnsi"/>
            <w:sz w:val="21"/>
            <w:szCs w:val="21"/>
          </w:rPr>
          <w:t>cov neeg</w:t>
        </w:r>
      </w:ins>
      <w:del w:id="40" w:author="Windows User" w:date="2021-05-14T21:21:00Z">
        <w:r w:rsidRPr="00DE320A" w:rsidDel="00C94FF7">
          <w:rPr>
            <w:rFonts w:asciiTheme="minorHAnsi" w:hAnsiTheme="minorHAnsi"/>
            <w:sz w:val="21"/>
            <w:szCs w:val="21"/>
          </w:rPr>
          <w:delText xml:space="preserve">tus </w:delText>
        </w:r>
      </w:del>
      <w:r w:rsidRPr="00DE320A">
        <w:rPr>
          <w:rFonts w:asciiTheme="minorHAnsi" w:hAnsiTheme="minorHAnsi"/>
          <w:sz w:val="21"/>
          <w:szCs w:val="21"/>
        </w:rPr>
        <w:t xml:space="preserve">ua liaj ua teb xav tau </w:t>
      </w:r>
      <w:proofErr w:type="gramStart"/>
      <w:r w:rsidRPr="00DE320A">
        <w:rPr>
          <w:rFonts w:asciiTheme="minorHAnsi" w:hAnsiTheme="minorHAnsi"/>
          <w:sz w:val="21"/>
          <w:szCs w:val="21"/>
        </w:rPr>
        <w:t>ib</w:t>
      </w:r>
      <w:proofErr w:type="gramEnd"/>
      <w:r w:rsidRPr="00DE320A">
        <w:rPr>
          <w:rFonts w:asciiTheme="minorHAnsi" w:hAnsiTheme="minorHAnsi"/>
          <w:sz w:val="21"/>
          <w:szCs w:val="21"/>
        </w:rPr>
        <w:t xml:space="preserve"> tug </w:t>
      </w:r>
      <w:del w:id="41" w:author="Windows User" w:date="2021-05-14T21:22:00Z">
        <w:r w:rsidRPr="00DE320A" w:rsidDel="00C94FF7">
          <w:rPr>
            <w:rFonts w:asciiTheme="minorHAnsi" w:hAnsiTheme="minorHAnsi"/>
            <w:sz w:val="21"/>
            <w:szCs w:val="21"/>
          </w:rPr>
          <w:delText xml:space="preserve">neeg </w:delText>
        </w:r>
      </w:del>
      <w:r w:rsidRPr="00DE320A">
        <w:rPr>
          <w:rFonts w:asciiTheme="minorHAnsi" w:hAnsiTheme="minorHAnsi"/>
          <w:sz w:val="21"/>
          <w:szCs w:val="21"/>
        </w:rPr>
        <w:t xml:space="preserve">mob, </w:t>
      </w:r>
      <w:ins w:id="42" w:author="Windows User" w:date="2021-05-14T21:22:00Z">
        <w:r w:rsidR="00C94FF7">
          <w:rPr>
            <w:rFonts w:asciiTheme="minorHAnsi" w:hAnsiTheme="minorHAnsi"/>
            <w:sz w:val="21"/>
            <w:szCs w:val="21"/>
          </w:rPr>
          <w:t xml:space="preserve">uas </w:t>
        </w:r>
      </w:ins>
      <w:r w:rsidRPr="00DE320A">
        <w:rPr>
          <w:rFonts w:asciiTheme="minorHAnsi" w:hAnsiTheme="minorHAnsi"/>
          <w:sz w:val="21"/>
          <w:szCs w:val="21"/>
        </w:rPr>
        <w:t>tsis hais kev cai lij choj</w:t>
      </w:r>
      <w:r w:rsidR="005F1770" w:rsidRPr="00DE320A">
        <w:rPr>
          <w:rFonts w:asciiTheme="minorHAnsi" w:hAnsiTheme="minorHAnsi"/>
          <w:sz w:val="21"/>
          <w:szCs w:val="21"/>
        </w:rPr>
        <w:t>.</w:t>
      </w:r>
    </w:p>
    <w:p w14:paraId="555EED5D" w14:textId="77777777" w:rsidR="005F1770" w:rsidRPr="00DE320A" w:rsidRDefault="005F1770" w:rsidP="0022192D">
      <w:pPr>
        <w:pStyle w:val="ListParagraph"/>
        <w:ind w:left="0"/>
        <w:rPr>
          <w:rFonts w:asciiTheme="minorHAnsi" w:hAnsiTheme="minorHAnsi"/>
          <w:sz w:val="21"/>
          <w:szCs w:val="21"/>
        </w:rPr>
      </w:pPr>
    </w:p>
    <w:p w14:paraId="35C4F2BC" w14:textId="3E0F55BC" w:rsidR="005F1770" w:rsidRPr="00DE320A" w:rsidRDefault="00E851DA" w:rsidP="00E851DA">
      <w:pPr>
        <w:pStyle w:val="ListParagraph"/>
        <w:ind w:left="0"/>
        <w:jc w:val="both"/>
        <w:rPr>
          <w:rFonts w:asciiTheme="minorHAnsi" w:hAnsiTheme="minorHAnsi"/>
          <w:sz w:val="21"/>
          <w:szCs w:val="21"/>
        </w:rPr>
      </w:pPr>
      <w:r w:rsidRPr="00DE320A">
        <w:rPr>
          <w:rFonts w:asciiTheme="minorHAnsi" w:hAnsiTheme="minorHAnsi"/>
          <w:sz w:val="21"/>
          <w:szCs w:val="21"/>
        </w:rPr>
        <w:t xml:space="preserve">Kev txhawj xeeb ntawm neeg ua liaj ua teb txog kev nyab xeeb ntawm khoom noj yog qhov tsim nyog. </w:t>
      </w:r>
      <w:proofErr w:type="gramStart"/>
      <w:r w:rsidRPr="00DE320A">
        <w:rPr>
          <w:rFonts w:asciiTheme="minorHAnsi" w:hAnsiTheme="minorHAnsi"/>
          <w:sz w:val="21"/>
          <w:szCs w:val="21"/>
        </w:rPr>
        <w:t>Ib</w:t>
      </w:r>
      <w:proofErr w:type="gramEnd"/>
      <w:r w:rsidRPr="00DE320A">
        <w:rPr>
          <w:rFonts w:asciiTheme="minorHAnsi" w:hAnsiTheme="minorHAnsi"/>
          <w:sz w:val="21"/>
          <w:szCs w:val="21"/>
        </w:rPr>
        <w:t xml:space="preserve"> qho xwm txheej tsis zoo tuaj yeem ua rau </w:t>
      </w:r>
      <w:del w:id="43" w:author="Windows User" w:date="2021-05-14T21:25:00Z">
        <w:r w:rsidRPr="00DE320A" w:rsidDel="00C94FF7">
          <w:rPr>
            <w:rFonts w:asciiTheme="minorHAnsi" w:hAnsiTheme="minorHAnsi"/>
            <w:sz w:val="21"/>
            <w:szCs w:val="21"/>
          </w:rPr>
          <w:delText xml:space="preserve">tus </w:delText>
        </w:r>
      </w:del>
      <w:ins w:id="44" w:author="Windows User" w:date="2021-05-14T21:25:00Z">
        <w:r w:rsidR="00C94FF7">
          <w:rPr>
            <w:rFonts w:asciiTheme="minorHAnsi" w:hAnsiTheme="minorHAnsi"/>
            <w:sz w:val="21"/>
            <w:szCs w:val="21"/>
          </w:rPr>
          <w:t>cov</w:t>
        </w:r>
        <w:r w:rsidR="00C94FF7" w:rsidRPr="00DE320A">
          <w:rPr>
            <w:rFonts w:asciiTheme="minorHAnsi" w:hAnsiTheme="minorHAnsi"/>
            <w:sz w:val="21"/>
            <w:szCs w:val="21"/>
          </w:rPr>
          <w:t xml:space="preserve"> </w:t>
        </w:r>
      </w:ins>
      <w:r w:rsidRPr="00DE320A">
        <w:rPr>
          <w:rFonts w:asciiTheme="minorHAnsi" w:hAnsiTheme="minorHAnsi"/>
          <w:sz w:val="21"/>
          <w:szCs w:val="21"/>
        </w:rPr>
        <w:t>neeg ua liaj ua teb raug kev puas siab thiab</w:t>
      </w:r>
      <w:ins w:id="45" w:author="Windows User" w:date="2021-05-14T21:27:00Z">
        <w:r w:rsidR="00C94FF7">
          <w:rPr>
            <w:rFonts w:asciiTheme="minorHAnsi" w:hAnsiTheme="minorHAnsi"/>
            <w:sz w:val="21"/>
            <w:szCs w:val="21"/>
          </w:rPr>
          <w:t xml:space="preserve"> txos nyem</w:t>
        </w:r>
      </w:ins>
      <w:r w:rsidRPr="00DE320A">
        <w:rPr>
          <w:rFonts w:asciiTheme="minorHAnsi" w:hAnsiTheme="minorHAnsi"/>
          <w:sz w:val="21"/>
          <w:szCs w:val="21"/>
        </w:rPr>
        <w:t xml:space="preserve"> nyiaj txiag</w:t>
      </w:r>
      <w:ins w:id="46" w:author="Windows User" w:date="2021-05-14T21:26:00Z">
        <w:r w:rsidR="00C94FF7">
          <w:rPr>
            <w:rFonts w:asciiTheme="minorHAnsi" w:hAnsiTheme="minorHAnsi"/>
            <w:sz w:val="21"/>
            <w:szCs w:val="21"/>
          </w:rPr>
          <w:t>.</w:t>
        </w:r>
      </w:ins>
      <w:del w:id="47" w:author="Windows User" w:date="2021-05-14T21:26:00Z">
        <w:r w:rsidRPr="00DE320A" w:rsidDel="00C94FF7">
          <w:rPr>
            <w:rFonts w:asciiTheme="minorHAnsi" w:hAnsiTheme="minorHAnsi"/>
            <w:sz w:val="21"/>
            <w:szCs w:val="21"/>
          </w:rPr>
          <w:delText xml:space="preserve"> txaus ntshai</w:delText>
        </w:r>
      </w:del>
      <w:r w:rsidRPr="00DE320A">
        <w:rPr>
          <w:rFonts w:asciiTheme="minorHAnsi" w:hAnsiTheme="minorHAnsi"/>
          <w:sz w:val="21"/>
          <w:szCs w:val="21"/>
        </w:rPr>
        <w:t xml:space="preserve">. </w:t>
      </w:r>
      <w:ins w:id="48" w:author="Windows User" w:date="2021-05-14T21:27:00Z">
        <w:r w:rsidR="00C94FF7">
          <w:rPr>
            <w:rFonts w:asciiTheme="minorHAnsi" w:hAnsiTheme="minorHAnsi"/>
            <w:sz w:val="21"/>
            <w:szCs w:val="21"/>
          </w:rPr>
          <w:t xml:space="preserve">Muaj </w:t>
        </w:r>
      </w:ins>
      <w:del w:id="49" w:author="Windows User" w:date="2021-05-14T21:27:00Z">
        <w:r w:rsidRPr="00DE320A" w:rsidDel="00C94FF7">
          <w:rPr>
            <w:rFonts w:asciiTheme="minorHAnsi" w:hAnsiTheme="minorHAnsi"/>
            <w:sz w:val="21"/>
            <w:szCs w:val="21"/>
          </w:rPr>
          <w:delText>D</w:delText>
        </w:r>
      </w:del>
      <w:ins w:id="50" w:author="Windows User" w:date="2021-05-14T21:27:00Z">
        <w:r w:rsidR="00C94FF7">
          <w:rPr>
            <w:rFonts w:asciiTheme="minorHAnsi" w:hAnsiTheme="minorHAnsi"/>
            <w:sz w:val="21"/>
            <w:szCs w:val="21"/>
          </w:rPr>
          <w:t>d</w:t>
        </w:r>
      </w:ins>
      <w:r w:rsidRPr="00DE320A">
        <w:rPr>
          <w:rFonts w:asciiTheme="minorHAnsi" w:hAnsiTheme="minorHAnsi"/>
          <w:sz w:val="21"/>
          <w:szCs w:val="21"/>
        </w:rPr>
        <w:t>ab tsi ntxiv, qhov xwm txheej tsis zoo yuav cuam tshuam lub koob npe ntawm tag nrho cov neeg ua liaj ua teb nyob ntev. Tsis muaj leej twg xav tau cov neeg siv khoom tsis txaus ntseeg txog kev nyab xeeb ntawm cov khoom noj cog hauv zej zog. Cov neeg ua liaj ua teb tshuav nuj nqis rau txhua tus txhawm rau kom</w:t>
      </w:r>
      <w:ins w:id="51" w:author="Windows User" w:date="2021-05-14T21:35:00Z">
        <w:r w:rsidR="00207778">
          <w:rPr>
            <w:rFonts w:asciiTheme="minorHAnsi" w:hAnsiTheme="minorHAnsi"/>
            <w:sz w:val="21"/>
            <w:szCs w:val="21"/>
          </w:rPr>
          <w:t xml:space="preserve"> muaj </w:t>
        </w:r>
        <w:proofErr w:type="gramStart"/>
        <w:r w:rsidR="00207778">
          <w:rPr>
            <w:rFonts w:asciiTheme="minorHAnsi" w:hAnsiTheme="minorHAnsi"/>
            <w:sz w:val="21"/>
            <w:szCs w:val="21"/>
          </w:rPr>
          <w:t>kev</w:t>
        </w:r>
      </w:ins>
      <w:proofErr w:type="gramEnd"/>
      <w:r w:rsidRPr="00DE320A">
        <w:rPr>
          <w:rFonts w:asciiTheme="minorHAnsi" w:hAnsiTheme="minorHAnsi"/>
          <w:sz w:val="21"/>
          <w:szCs w:val="21"/>
        </w:rPr>
        <w:t xml:space="preserve"> nyab xeeb</w:t>
      </w:r>
      <w:ins w:id="52" w:author="Windows User" w:date="2021-05-14T21:36:00Z">
        <w:r w:rsidR="00207778">
          <w:rPr>
            <w:rFonts w:asciiTheme="minorHAnsi" w:hAnsiTheme="minorHAnsi"/>
            <w:sz w:val="21"/>
            <w:szCs w:val="21"/>
          </w:rPr>
          <w:t xml:space="preserve"> tiag tiag</w:t>
        </w:r>
      </w:ins>
      <w:r w:rsidRPr="00DE320A">
        <w:rPr>
          <w:rFonts w:asciiTheme="minorHAnsi" w:hAnsiTheme="minorHAnsi"/>
          <w:sz w:val="21"/>
          <w:szCs w:val="21"/>
        </w:rPr>
        <w:t xml:space="preserve"> rau zaub mov noj</w:t>
      </w:r>
      <w:r w:rsidR="005F1770" w:rsidRPr="00DE320A">
        <w:rPr>
          <w:rFonts w:asciiTheme="minorHAnsi" w:hAnsiTheme="minorHAnsi"/>
          <w:sz w:val="21"/>
          <w:szCs w:val="21"/>
        </w:rPr>
        <w:t>.</w:t>
      </w:r>
    </w:p>
    <w:p w14:paraId="5FA0E9FD" w14:textId="77777777" w:rsidR="005F1770" w:rsidRPr="00DE320A" w:rsidRDefault="005F1770" w:rsidP="0022192D">
      <w:pPr>
        <w:pStyle w:val="ListParagraph"/>
        <w:ind w:left="0"/>
        <w:rPr>
          <w:rFonts w:asciiTheme="minorHAnsi" w:hAnsiTheme="minorHAnsi"/>
          <w:sz w:val="21"/>
          <w:szCs w:val="21"/>
        </w:rPr>
      </w:pPr>
    </w:p>
    <w:p w14:paraId="3B3D8AFE" w14:textId="34540D5F" w:rsidR="005F1770" w:rsidRPr="00DE320A" w:rsidRDefault="00607203" w:rsidP="00E8138C">
      <w:pPr>
        <w:pStyle w:val="ListParagraph"/>
        <w:ind w:left="0"/>
        <w:jc w:val="both"/>
        <w:rPr>
          <w:rFonts w:asciiTheme="minorHAnsi" w:hAnsiTheme="minorHAnsi"/>
          <w:sz w:val="21"/>
          <w:szCs w:val="21"/>
        </w:rPr>
      </w:pPr>
      <w:r w:rsidRPr="00DE320A">
        <w:rPr>
          <w:rFonts w:asciiTheme="minorHAnsi" w:hAnsiTheme="minorHAnsi"/>
          <w:sz w:val="21"/>
          <w:szCs w:val="21"/>
        </w:rPr>
        <w:t>Ntawm qhov kaj, kev txhawj xeeb txog kev nyab xeeb khoom noj kuj muaj cov hauv kev rau cov neeg ua liaj ua teb ruaj khov los mus qhia cov zej zog uas lawv ua hauj</w:t>
      </w:r>
      <w:r w:rsidR="00990BD0" w:rsidRPr="00DE320A">
        <w:rPr>
          <w:rFonts w:asciiTheme="minorHAnsi" w:hAnsiTheme="minorHAnsi"/>
          <w:sz w:val="21"/>
          <w:szCs w:val="21"/>
        </w:rPr>
        <w:t xml:space="preserve"> </w:t>
      </w:r>
      <w:r w:rsidRPr="00DE320A">
        <w:rPr>
          <w:rFonts w:asciiTheme="minorHAnsi" w:hAnsiTheme="minorHAnsi"/>
          <w:sz w:val="21"/>
          <w:szCs w:val="21"/>
        </w:rPr>
        <w:t xml:space="preserve">lwm. Nrog rau cov kab mob kev kis </w:t>
      </w:r>
      <w:ins w:id="53" w:author="Windows User" w:date="2021-05-14T21:43:00Z">
        <w:r w:rsidR="005E7AD6" w:rsidRPr="005E7AD6">
          <w:rPr>
            <w:rFonts w:asciiTheme="minorHAnsi" w:hAnsiTheme="minorHAnsi"/>
            <w:sz w:val="21"/>
            <w:szCs w:val="21"/>
          </w:rPr>
          <w:t>los ntawm kev noj zaub mov ua ntej</w:t>
        </w:r>
        <w:proofErr w:type="gramStart"/>
        <w:r w:rsidR="005E7AD6" w:rsidRPr="005E7AD6">
          <w:rPr>
            <w:rFonts w:asciiTheme="minorHAnsi" w:hAnsiTheme="minorHAnsi"/>
            <w:sz w:val="21"/>
            <w:szCs w:val="21"/>
          </w:rPr>
          <w:t>,</w:t>
        </w:r>
      </w:ins>
      <w:proofErr w:type="gramEnd"/>
      <w:del w:id="54" w:author="Windows User" w:date="2021-05-14T21:43:00Z">
        <w:r w:rsidRPr="00DE320A" w:rsidDel="005E7AD6">
          <w:rPr>
            <w:rFonts w:asciiTheme="minorHAnsi" w:hAnsiTheme="minorHAnsi"/>
            <w:sz w:val="21"/>
            <w:szCs w:val="21"/>
          </w:rPr>
          <w:delText xml:space="preserve">mob ua rau cov ncauj lus, </w:delText>
        </w:r>
      </w:del>
      <w:r w:rsidRPr="00DE320A">
        <w:rPr>
          <w:rFonts w:asciiTheme="minorHAnsi" w:hAnsiTheme="minorHAnsi"/>
          <w:sz w:val="21"/>
          <w:szCs w:val="21"/>
        </w:rPr>
        <w:t xml:space="preserve">cov neeg siv khoom tau paub thiab txhawj xeeb txog kev nyab xeeb ntawm lawv cov zaub mov. </w:t>
      </w:r>
      <w:ins w:id="55" w:author="Windows User" w:date="2021-05-14T21:48:00Z">
        <w:r w:rsidR="005E7AD6">
          <w:rPr>
            <w:rFonts w:asciiTheme="minorHAnsi" w:hAnsiTheme="minorHAnsi"/>
            <w:sz w:val="21"/>
            <w:szCs w:val="21"/>
          </w:rPr>
          <w:t xml:space="preserve">Cov </w:t>
        </w:r>
      </w:ins>
      <w:proofErr w:type="gramStart"/>
      <w:r w:rsidRPr="00DE320A">
        <w:rPr>
          <w:rFonts w:asciiTheme="minorHAnsi" w:hAnsiTheme="minorHAnsi"/>
          <w:sz w:val="21"/>
          <w:szCs w:val="21"/>
        </w:rPr>
        <w:t>kev</w:t>
      </w:r>
      <w:proofErr w:type="gramEnd"/>
      <w:r w:rsidRPr="00DE320A">
        <w:rPr>
          <w:rFonts w:asciiTheme="minorHAnsi" w:hAnsiTheme="minorHAnsi"/>
          <w:sz w:val="21"/>
          <w:szCs w:val="21"/>
        </w:rPr>
        <w:t xml:space="preserve"> xav no </w:t>
      </w:r>
      <w:del w:id="56" w:author="Windows User" w:date="2021-05-14T21:48:00Z">
        <w:r w:rsidRPr="00DE320A" w:rsidDel="005E7AD6">
          <w:rPr>
            <w:rFonts w:asciiTheme="minorHAnsi" w:hAnsiTheme="minorHAnsi"/>
            <w:sz w:val="21"/>
            <w:szCs w:val="21"/>
          </w:rPr>
          <w:delText>cuam tshuam</w:delText>
        </w:r>
      </w:del>
      <w:ins w:id="57" w:author="Windows User" w:date="2021-05-14T21:48:00Z">
        <w:r w:rsidR="005E7AD6">
          <w:rPr>
            <w:rFonts w:asciiTheme="minorHAnsi" w:hAnsiTheme="minorHAnsi"/>
            <w:sz w:val="21"/>
            <w:szCs w:val="21"/>
          </w:rPr>
          <w:t xml:space="preserve"> muaj feem xyuas txog</w:t>
        </w:r>
      </w:ins>
      <w:r w:rsidRPr="00DE320A">
        <w:rPr>
          <w:rFonts w:asciiTheme="minorHAnsi" w:hAnsiTheme="minorHAnsi"/>
          <w:sz w:val="21"/>
          <w:szCs w:val="21"/>
        </w:rPr>
        <w:t xml:space="preserve"> rau lawv cov</w:t>
      </w:r>
      <w:ins w:id="58" w:author="Windows User" w:date="2021-05-14T21:49:00Z">
        <w:r w:rsidR="005E7AD6">
          <w:rPr>
            <w:rFonts w:asciiTheme="minorHAnsi" w:hAnsiTheme="minorHAnsi"/>
            <w:sz w:val="21"/>
            <w:szCs w:val="21"/>
          </w:rPr>
          <w:t xml:space="preserve"> kev xaiv</w:t>
        </w:r>
      </w:ins>
      <w:r w:rsidRPr="00DE320A">
        <w:rPr>
          <w:rFonts w:asciiTheme="minorHAnsi" w:hAnsiTheme="minorHAnsi"/>
          <w:sz w:val="21"/>
          <w:szCs w:val="21"/>
        </w:rPr>
        <w:t xml:space="preserve"> zaub mov</w:t>
      </w:r>
      <w:ins w:id="59" w:author="Windows User" w:date="2021-05-14T21:49:00Z">
        <w:r w:rsidR="005E7AD6">
          <w:rPr>
            <w:rFonts w:asciiTheme="minorHAnsi" w:hAnsiTheme="minorHAnsi"/>
            <w:sz w:val="21"/>
            <w:szCs w:val="21"/>
          </w:rPr>
          <w:t>.</w:t>
        </w:r>
      </w:ins>
      <w:r w:rsidRPr="00DE320A">
        <w:rPr>
          <w:rFonts w:asciiTheme="minorHAnsi" w:hAnsiTheme="minorHAnsi"/>
          <w:sz w:val="21"/>
          <w:szCs w:val="21"/>
        </w:rPr>
        <w:t xml:space="preserve"> </w:t>
      </w:r>
      <w:del w:id="60" w:author="Windows User" w:date="2021-05-14T21:49:00Z">
        <w:r w:rsidRPr="00DE320A" w:rsidDel="005E7AD6">
          <w:rPr>
            <w:rFonts w:asciiTheme="minorHAnsi" w:hAnsiTheme="minorHAnsi"/>
            <w:sz w:val="21"/>
            <w:szCs w:val="21"/>
          </w:rPr>
          <w:delText xml:space="preserve">xaiv. </w:delText>
        </w:r>
      </w:del>
      <w:r w:rsidRPr="00DE320A">
        <w:rPr>
          <w:rFonts w:asciiTheme="minorHAnsi" w:hAnsiTheme="minorHAnsi"/>
          <w:sz w:val="21"/>
          <w:szCs w:val="21"/>
        </w:rPr>
        <w:t xml:space="preserve">Los ntawm </w:t>
      </w:r>
      <w:proofErr w:type="gramStart"/>
      <w:r w:rsidRPr="00DE320A">
        <w:rPr>
          <w:rFonts w:asciiTheme="minorHAnsi" w:hAnsiTheme="minorHAnsi"/>
          <w:sz w:val="21"/>
          <w:szCs w:val="21"/>
        </w:rPr>
        <w:t>kev</w:t>
      </w:r>
      <w:proofErr w:type="gramEnd"/>
      <w:r w:rsidRPr="00DE320A">
        <w:rPr>
          <w:rFonts w:asciiTheme="minorHAnsi" w:hAnsiTheme="minorHAnsi"/>
          <w:sz w:val="21"/>
          <w:szCs w:val="21"/>
        </w:rPr>
        <w:t xml:space="preserve"> </w:t>
      </w:r>
      <w:del w:id="61" w:author="Windows User" w:date="2021-05-15T22:11:00Z">
        <w:r w:rsidRPr="00DE320A" w:rsidDel="00BB62FB">
          <w:rPr>
            <w:rFonts w:asciiTheme="minorHAnsi" w:hAnsiTheme="minorHAnsi"/>
            <w:sz w:val="21"/>
            <w:szCs w:val="21"/>
          </w:rPr>
          <w:delText>saib xyuas</w:delText>
        </w:r>
      </w:del>
      <w:ins w:id="62" w:author="Windows User" w:date="2021-05-15T22:11:00Z">
        <w:r w:rsidR="00BB62FB">
          <w:rPr>
            <w:rFonts w:asciiTheme="minorHAnsi" w:hAnsiTheme="minorHAnsi"/>
            <w:sz w:val="21"/>
            <w:szCs w:val="21"/>
          </w:rPr>
          <w:t>ntsuam xyuas</w:t>
        </w:r>
      </w:ins>
      <w:r w:rsidRPr="00DE320A">
        <w:rPr>
          <w:rFonts w:asciiTheme="minorHAnsi" w:hAnsiTheme="minorHAnsi"/>
          <w:sz w:val="21"/>
          <w:szCs w:val="21"/>
        </w:rPr>
        <w:t xml:space="preserve"> cov zaub mov kom nyab xeeb, cov neeg ua liaj ua teb muaj lub caij nyoog zoo los ua kom cov neeg mob siab rau siab, cog lus</w:t>
      </w:r>
      <w:ins w:id="63" w:author="Windows User" w:date="2021-05-14T21:58:00Z">
        <w:r w:rsidR="005D34C1" w:rsidRPr="005D34C1">
          <w:rPr>
            <w:rFonts w:asciiTheme="minorHAnsi" w:hAnsiTheme="minorHAnsi"/>
            <w:sz w:val="21"/>
            <w:szCs w:val="21"/>
          </w:rPr>
          <w:t xml:space="preserve"> rau cov qhua tuaj noj mov</w:t>
        </w:r>
      </w:ins>
      <w:r w:rsidRPr="00DE320A">
        <w:rPr>
          <w:rFonts w:asciiTheme="minorHAnsi" w:hAnsiTheme="minorHAnsi"/>
          <w:sz w:val="21"/>
          <w:szCs w:val="21"/>
        </w:rPr>
        <w:t xml:space="preserve">. Ua li no, </w:t>
      </w:r>
      <w:proofErr w:type="gramStart"/>
      <w:r w:rsidRPr="00DE320A">
        <w:rPr>
          <w:rFonts w:asciiTheme="minorHAnsi" w:hAnsiTheme="minorHAnsi"/>
          <w:sz w:val="21"/>
          <w:szCs w:val="21"/>
        </w:rPr>
        <w:t>kev</w:t>
      </w:r>
      <w:proofErr w:type="gramEnd"/>
      <w:r w:rsidRPr="00DE320A">
        <w:rPr>
          <w:rFonts w:asciiTheme="minorHAnsi" w:hAnsiTheme="minorHAnsi"/>
          <w:sz w:val="21"/>
          <w:szCs w:val="21"/>
        </w:rPr>
        <w:t xml:space="preserve"> xaiv khoom noj ua ntej yog kev nyab xeeb yog lub </w:t>
      </w:r>
      <w:ins w:id="64" w:author="Windows User" w:date="2021-05-14T21:59:00Z">
        <w:r w:rsidR="005D34C1" w:rsidRPr="00DE320A">
          <w:rPr>
            <w:rFonts w:asciiTheme="minorHAnsi" w:hAnsiTheme="minorHAnsi"/>
            <w:sz w:val="21"/>
            <w:szCs w:val="21"/>
          </w:rPr>
          <w:t>lub caij nyoog zoo</w:t>
        </w:r>
        <w:r w:rsidR="005D34C1" w:rsidRPr="00DE320A" w:rsidDel="005D34C1">
          <w:rPr>
            <w:rFonts w:asciiTheme="minorHAnsi" w:hAnsiTheme="minorHAnsi"/>
            <w:sz w:val="21"/>
            <w:szCs w:val="21"/>
          </w:rPr>
          <w:t xml:space="preserve"> </w:t>
        </w:r>
      </w:ins>
      <w:del w:id="65" w:author="Windows User" w:date="2021-05-14T21:59:00Z">
        <w:r w:rsidRPr="00DE320A" w:rsidDel="005D34C1">
          <w:rPr>
            <w:rFonts w:asciiTheme="minorHAnsi" w:hAnsiTheme="minorHAnsi"/>
            <w:sz w:val="21"/>
            <w:szCs w:val="21"/>
          </w:rPr>
          <w:delText xml:space="preserve">cib fim </w:delText>
        </w:r>
      </w:del>
      <w:r w:rsidRPr="00DE320A">
        <w:rPr>
          <w:rFonts w:asciiTheme="minorHAnsi" w:hAnsiTheme="minorHAnsi"/>
          <w:sz w:val="21"/>
          <w:szCs w:val="21"/>
        </w:rPr>
        <w:t>thiab lub luag hauj</w:t>
      </w:r>
      <w:r w:rsidR="00990BD0" w:rsidRPr="00DE320A">
        <w:rPr>
          <w:rFonts w:asciiTheme="minorHAnsi" w:hAnsiTheme="minorHAnsi"/>
          <w:sz w:val="21"/>
          <w:szCs w:val="21"/>
        </w:rPr>
        <w:t xml:space="preserve"> </w:t>
      </w:r>
      <w:r w:rsidRPr="00DE320A">
        <w:rPr>
          <w:rFonts w:asciiTheme="minorHAnsi" w:hAnsiTheme="minorHAnsi"/>
          <w:sz w:val="21"/>
          <w:szCs w:val="21"/>
        </w:rPr>
        <w:t>lwm</w:t>
      </w:r>
      <w:r w:rsidR="005F1770" w:rsidRPr="00DE320A">
        <w:rPr>
          <w:rFonts w:asciiTheme="minorHAnsi" w:hAnsiTheme="minorHAnsi"/>
          <w:sz w:val="21"/>
          <w:szCs w:val="21"/>
        </w:rPr>
        <w:t>.</w:t>
      </w:r>
    </w:p>
    <w:p w14:paraId="430A0452" w14:textId="77777777" w:rsidR="005F1770" w:rsidRPr="00DE320A" w:rsidRDefault="005F1770" w:rsidP="0022192D">
      <w:pPr>
        <w:pStyle w:val="ListParagraph"/>
        <w:ind w:left="0"/>
        <w:rPr>
          <w:rFonts w:asciiTheme="minorHAnsi" w:hAnsiTheme="minorHAnsi"/>
          <w:sz w:val="21"/>
          <w:szCs w:val="21"/>
        </w:rPr>
      </w:pPr>
    </w:p>
    <w:p w14:paraId="725493A7" w14:textId="1791BFFE" w:rsidR="005F1770" w:rsidRPr="00DE320A" w:rsidRDefault="00E8138C" w:rsidP="00C242EE">
      <w:pPr>
        <w:pStyle w:val="ListParagraph"/>
        <w:ind w:left="0"/>
        <w:jc w:val="both"/>
        <w:rPr>
          <w:rFonts w:asciiTheme="minorHAnsi" w:hAnsiTheme="minorHAnsi"/>
          <w:sz w:val="21"/>
          <w:szCs w:val="21"/>
        </w:rPr>
      </w:pPr>
      <w:r w:rsidRPr="00DE320A">
        <w:rPr>
          <w:rFonts w:asciiTheme="minorHAnsi" w:hAnsiTheme="minorHAnsi"/>
          <w:sz w:val="21"/>
          <w:szCs w:val="21"/>
        </w:rPr>
        <w:t xml:space="preserve">Kab hauv qab, txhua tus neeg ua liaj ua teb yuav tsum </w:t>
      </w:r>
      <w:del w:id="66" w:author="Windows User" w:date="2021-05-15T22:11:00Z">
        <w:r w:rsidRPr="00DE320A" w:rsidDel="00BB62FB">
          <w:rPr>
            <w:rFonts w:asciiTheme="minorHAnsi" w:hAnsiTheme="minorHAnsi"/>
            <w:sz w:val="21"/>
            <w:szCs w:val="21"/>
          </w:rPr>
          <w:delText>saib xyuas</w:delText>
        </w:r>
      </w:del>
      <w:ins w:id="67" w:author="Windows User" w:date="2021-05-15T22:11:00Z">
        <w:r w:rsidR="00BB62FB">
          <w:rPr>
            <w:rFonts w:asciiTheme="minorHAnsi" w:hAnsiTheme="minorHAnsi"/>
            <w:sz w:val="21"/>
            <w:szCs w:val="21"/>
          </w:rPr>
          <w:t>ntsuam xyuas</w:t>
        </w:r>
      </w:ins>
      <w:r w:rsidRPr="00DE320A">
        <w:rPr>
          <w:rFonts w:asciiTheme="minorHAnsi" w:hAnsiTheme="minorHAnsi"/>
          <w:sz w:val="21"/>
          <w:szCs w:val="21"/>
        </w:rPr>
        <w:t xml:space="preserve"> qhov ua zaub mov kom </w:t>
      </w:r>
      <w:ins w:id="68" w:author="Windows User" w:date="2021-05-14T22:01:00Z">
        <w:r w:rsidR="005D34C1" w:rsidRPr="00DE320A">
          <w:rPr>
            <w:rFonts w:asciiTheme="minorHAnsi" w:hAnsiTheme="minorHAnsi"/>
            <w:sz w:val="21"/>
            <w:szCs w:val="21"/>
          </w:rPr>
          <w:t xml:space="preserve">nyab </w:t>
        </w:r>
        <w:proofErr w:type="gramStart"/>
        <w:r w:rsidR="005D34C1" w:rsidRPr="00DE320A">
          <w:rPr>
            <w:rFonts w:asciiTheme="minorHAnsi" w:hAnsiTheme="minorHAnsi"/>
            <w:sz w:val="21"/>
            <w:szCs w:val="21"/>
          </w:rPr>
          <w:t>xeeb</w:t>
        </w:r>
        <w:r w:rsidR="005D34C1">
          <w:rPr>
            <w:rFonts w:asciiTheme="minorHAnsi" w:hAnsiTheme="minorHAnsi"/>
            <w:sz w:val="21"/>
            <w:szCs w:val="21"/>
          </w:rPr>
          <w:t xml:space="preserve"> </w:t>
        </w:r>
      </w:ins>
      <w:proofErr w:type="gramEnd"/>
      <w:del w:id="69" w:author="Windows User" w:date="2021-05-14T22:01:00Z">
        <w:r w:rsidRPr="00DE320A" w:rsidDel="005D34C1">
          <w:rPr>
            <w:rFonts w:asciiTheme="minorHAnsi" w:hAnsiTheme="minorHAnsi"/>
            <w:sz w:val="21"/>
            <w:szCs w:val="21"/>
          </w:rPr>
          <w:delText>huv</w:delText>
        </w:r>
      </w:del>
      <w:r w:rsidRPr="00DE320A">
        <w:rPr>
          <w:rFonts w:asciiTheme="minorHAnsi" w:hAnsiTheme="minorHAnsi"/>
          <w:sz w:val="21"/>
          <w:szCs w:val="21"/>
        </w:rPr>
        <w:t xml:space="preserve">, ua ntej tshaj plaws. Txawm hais </w:t>
      </w:r>
      <w:proofErr w:type="gramStart"/>
      <w:r w:rsidRPr="00DE320A">
        <w:rPr>
          <w:rFonts w:asciiTheme="minorHAnsi" w:hAnsiTheme="minorHAnsi"/>
          <w:sz w:val="21"/>
          <w:szCs w:val="21"/>
        </w:rPr>
        <w:t>tias</w:t>
      </w:r>
      <w:proofErr w:type="gramEnd"/>
      <w:r w:rsidRPr="00DE320A">
        <w:rPr>
          <w:rFonts w:asciiTheme="minorHAnsi" w:hAnsiTheme="minorHAnsi"/>
          <w:sz w:val="21"/>
          <w:szCs w:val="21"/>
        </w:rPr>
        <w:t xml:space="preserve"> ib txwm muaj kev </w:t>
      </w:r>
      <w:r w:rsidR="007F3E55" w:rsidRPr="00DE320A">
        <w:rPr>
          <w:rFonts w:asciiTheme="minorHAnsi" w:hAnsiTheme="minorHAnsi"/>
          <w:sz w:val="21"/>
          <w:szCs w:val="21"/>
        </w:rPr>
        <w:t>phom sij</w:t>
      </w:r>
      <w:r w:rsidRPr="00DE320A">
        <w:rPr>
          <w:rFonts w:asciiTheme="minorHAnsi" w:hAnsiTheme="minorHAnsi"/>
          <w:sz w:val="21"/>
          <w:szCs w:val="21"/>
        </w:rPr>
        <w:t xml:space="preserve"> koom nrog kev tsim khoom thiab </w:t>
      </w:r>
      <w:del w:id="70" w:author="Windows User" w:date="2021-05-14T22:05:00Z">
        <w:r w:rsidRPr="00DE320A" w:rsidDel="005D34C1">
          <w:rPr>
            <w:rFonts w:asciiTheme="minorHAnsi" w:hAnsiTheme="minorHAnsi"/>
            <w:sz w:val="21"/>
            <w:szCs w:val="21"/>
          </w:rPr>
          <w:delText xml:space="preserve">xa </w:delText>
        </w:r>
      </w:del>
      <w:ins w:id="71" w:author="Windows User" w:date="2021-05-14T22:05:00Z">
        <w:r w:rsidR="005D34C1">
          <w:rPr>
            <w:rFonts w:asciiTheme="minorHAnsi" w:hAnsiTheme="minorHAnsi"/>
            <w:sz w:val="21"/>
            <w:szCs w:val="21"/>
          </w:rPr>
          <w:t>fiab</w:t>
        </w:r>
        <w:r w:rsidR="005D34C1" w:rsidRPr="00DE320A">
          <w:rPr>
            <w:rFonts w:asciiTheme="minorHAnsi" w:hAnsiTheme="minorHAnsi"/>
            <w:sz w:val="21"/>
            <w:szCs w:val="21"/>
          </w:rPr>
          <w:t xml:space="preserve"> </w:t>
        </w:r>
      </w:ins>
      <w:r w:rsidRPr="00DE320A">
        <w:rPr>
          <w:rFonts w:asciiTheme="minorHAnsi" w:hAnsiTheme="minorHAnsi"/>
          <w:sz w:val="21"/>
          <w:szCs w:val="21"/>
        </w:rPr>
        <w:t xml:space="preserve">khoom noj, cov neeg ua liaj ua teb uas ceev faj thiab tuaj yeem pom lawv cov neeg siv khoom noj khoom haus tias lawv tau noj zaub mov kom nyab xeeb, thiab lawv cov </w:t>
      </w:r>
      <w:del w:id="72" w:author="Windows User" w:date="2021-05-14T22:07:00Z">
        <w:r w:rsidRPr="00DE320A" w:rsidDel="00B84ACF">
          <w:rPr>
            <w:rFonts w:asciiTheme="minorHAnsi" w:hAnsiTheme="minorHAnsi"/>
            <w:sz w:val="21"/>
            <w:szCs w:val="21"/>
          </w:rPr>
          <w:delText xml:space="preserve">neeg </w:delText>
        </w:r>
      </w:del>
      <w:ins w:id="73" w:author="Windows User" w:date="2021-05-14T22:07:00Z">
        <w:r w:rsidR="00B84ACF">
          <w:rPr>
            <w:rFonts w:asciiTheme="minorHAnsi" w:hAnsiTheme="minorHAnsi"/>
            <w:sz w:val="21"/>
            <w:szCs w:val="21"/>
          </w:rPr>
          <w:t xml:space="preserve"> qhuas</w:t>
        </w:r>
        <w:r w:rsidR="00B84ACF" w:rsidRPr="00DE320A">
          <w:rPr>
            <w:rFonts w:asciiTheme="minorHAnsi" w:hAnsiTheme="minorHAnsi"/>
            <w:sz w:val="21"/>
            <w:szCs w:val="21"/>
          </w:rPr>
          <w:t xml:space="preserve"> </w:t>
        </w:r>
      </w:ins>
      <w:r w:rsidRPr="00DE320A">
        <w:rPr>
          <w:rFonts w:asciiTheme="minorHAnsi" w:hAnsiTheme="minorHAnsi"/>
          <w:sz w:val="21"/>
          <w:szCs w:val="21"/>
        </w:rPr>
        <w:t>siv khoom yuav txaus siab rau nws</w:t>
      </w:r>
      <w:r w:rsidR="005F1770" w:rsidRPr="00DE320A">
        <w:rPr>
          <w:rFonts w:asciiTheme="minorHAnsi" w:hAnsiTheme="minorHAnsi"/>
          <w:sz w:val="21"/>
          <w:szCs w:val="21"/>
        </w:rPr>
        <w:t xml:space="preserve">. </w:t>
      </w:r>
    </w:p>
    <w:p w14:paraId="5EE29630" w14:textId="77777777" w:rsidR="009720F9" w:rsidRPr="00DE320A" w:rsidRDefault="009720F9" w:rsidP="0022192D">
      <w:pPr>
        <w:pStyle w:val="ListParagraph"/>
        <w:ind w:left="0"/>
        <w:rPr>
          <w:rFonts w:asciiTheme="minorHAnsi" w:hAnsiTheme="minorHAnsi"/>
          <w:sz w:val="21"/>
          <w:szCs w:val="21"/>
        </w:rPr>
      </w:pPr>
    </w:p>
    <w:p w14:paraId="4501C258" w14:textId="1F3CB687" w:rsidR="00CB1BC3" w:rsidRPr="00DE320A" w:rsidRDefault="00617249" w:rsidP="00317340">
      <w:pPr>
        <w:pStyle w:val="ListParagraph"/>
        <w:ind w:left="0"/>
        <w:jc w:val="both"/>
        <w:rPr>
          <w:rFonts w:asciiTheme="minorHAnsi" w:hAnsiTheme="minorHAnsi"/>
          <w:b/>
          <w:sz w:val="21"/>
          <w:szCs w:val="21"/>
        </w:rPr>
      </w:pPr>
      <w:r w:rsidRPr="00DE320A">
        <w:rPr>
          <w:rFonts w:asciiTheme="minorHAnsi" w:hAnsiTheme="minorHAnsi"/>
          <w:b/>
          <w:sz w:val="21"/>
          <w:szCs w:val="21"/>
        </w:rPr>
        <w:t xml:space="preserve">Nkag siab txog </w:t>
      </w:r>
      <w:proofErr w:type="gramStart"/>
      <w:r w:rsidRPr="00DE320A">
        <w:rPr>
          <w:rFonts w:asciiTheme="minorHAnsi" w:hAnsiTheme="minorHAnsi"/>
          <w:b/>
          <w:sz w:val="21"/>
          <w:szCs w:val="21"/>
        </w:rPr>
        <w:t>kev</w:t>
      </w:r>
      <w:proofErr w:type="gramEnd"/>
      <w:r w:rsidRPr="00DE320A">
        <w:rPr>
          <w:rFonts w:asciiTheme="minorHAnsi" w:hAnsiTheme="minorHAnsi"/>
          <w:b/>
          <w:sz w:val="21"/>
          <w:szCs w:val="21"/>
        </w:rPr>
        <w:t xml:space="preserve"> nyab xeeb</w:t>
      </w:r>
      <w:r w:rsidR="00B00C90" w:rsidRPr="00DE320A">
        <w:rPr>
          <w:rFonts w:asciiTheme="minorHAnsi" w:hAnsiTheme="minorHAnsi"/>
          <w:b/>
          <w:sz w:val="21"/>
          <w:szCs w:val="21"/>
        </w:rPr>
        <w:t xml:space="preserve"> uas muaj feem</w:t>
      </w:r>
      <w:ins w:id="74" w:author="Windows User" w:date="2021-05-14T22:10:00Z">
        <w:r w:rsidR="00B84ACF">
          <w:rPr>
            <w:rFonts w:asciiTheme="minorHAnsi" w:hAnsiTheme="minorHAnsi"/>
            <w:b/>
            <w:sz w:val="21"/>
            <w:szCs w:val="21"/>
          </w:rPr>
          <w:t xml:space="preserve"> phom sij</w:t>
        </w:r>
      </w:ins>
      <w:r w:rsidRPr="00DE320A">
        <w:rPr>
          <w:rFonts w:asciiTheme="minorHAnsi" w:hAnsiTheme="minorHAnsi"/>
          <w:b/>
          <w:sz w:val="21"/>
          <w:szCs w:val="21"/>
        </w:rPr>
        <w:t xml:space="preserve"> </w:t>
      </w:r>
      <w:r w:rsidR="00B00C90" w:rsidRPr="00DE320A">
        <w:rPr>
          <w:rFonts w:asciiTheme="minorHAnsi" w:hAnsiTheme="minorHAnsi"/>
          <w:b/>
          <w:sz w:val="21"/>
          <w:szCs w:val="21"/>
        </w:rPr>
        <w:t xml:space="preserve">ntawm </w:t>
      </w:r>
      <w:r w:rsidRPr="00DE320A">
        <w:rPr>
          <w:rFonts w:asciiTheme="minorHAnsi" w:hAnsiTheme="minorHAnsi"/>
          <w:b/>
          <w:sz w:val="21"/>
          <w:szCs w:val="21"/>
        </w:rPr>
        <w:t xml:space="preserve">khoom noj khoom </w:t>
      </w:r>
      <w:r w:rsidR="00B00C90" w:rsidRPr="00DE320A">
        <w:rPr>
          <w:rFonts w:asciiTheme="minorHAnsi" w:hAnsiTheme="minorHAnsi"/>
          <w:b/>
          <w:sz w:val="21"/>
          <w:szCs w:val="21"/>
        </w:rPr>
        <w:t>haus</w:t>
      </w:r>
      <w:r w:rsidRPr="00DE320A">
        <w:rPr>
          <w:rFonts w:asciiTheme="minorHAnsi" w:hAnsiTheme="minorHAnsi"/>
          <w:b/>
          <w:sz w:val="21"/>
          <w:szCs w:val="21"/>
        </w:rPr>
        <w:t xml:space="preserve"> thiab tsim </w:t>
      </w:r>
      <w:ins w:id="75" w:author="Windows User" w:date="2021-05-14T22:12:00Z">
        <w:r w:rsidR="00B84ACF">
          <w:rPr>
            <w:rFonts w:asciiTheme="minorHAnsi" w:hAnsiTheme="minorHAnsi"/>
            <w:b/>
            <w:sz w:val="21"/>
            <w:szCs w:val="21"/>
          </w:rPr>
          <w:t xml:space="preserve">kho </w:t>
        </w:r>
      </w:ins>
      <w:del w:id="76" w:author="Windows User" w:date="2021-05-14T22:11:00Z">
        <w:r w:rsidRPr="00DE320A" w:rsidDel="00B84ACF">
          <w:rPr>
            <w:rFonts w:asciiTheme="minorHAnsi" w:hAnsiTheme="minorHAnsi"/>
            <w:b/>
            <w:sz w:val="21"/>
            <w:szCs w:val="21"/>
          </w:rPr>
          <w:delText>ib</w:delText>
        </w:r>
      </w:del>
      <w:r w:rsidRPr="00DE320A">
        <w:rPr>
          <w:rFonts w:asciiTheme="minorHAnsi" w:hAnsiTheme="minorHAnsi"/>
          <w:b/>
          <w:sz w:val="21"/>
          <w:szCs w:val="21"/>
        </w:rPr>
        <w:t xml:space="preserve"> lub tswv yim </w:t>
      </w:r>
      <w:del w:id="77" w:author="Windows User" w:date="2021-05-14T22:13:00Z">
        <w:r w:rsidRPr="00DE320A" w:rsidDel="00B84ACF">
          <w:rPr>
            <w:rFonts w:asciiTheme="minorHAnsi" w:hAnsiTheme="minorHAnsi"/>
            <w:b/>
            <w:sz w:val="21"/>
            <w:szCs w:val="21"/>
          </w:rPr>
          <w:delText>tag nrho</w:delText>
        </w:r>
      </w:del>
      <w:ins w:id="78" w:author="Windows User" w:date="2021-05-14T22:13:00Z">
        <w:r w:rsidR="00B84ACF">
          <w:rPr>
            <w:rFonts w:asciiTheme="minorHAnsi" w:hAnsiTheme="minorHAnsi"/>
            <w:b/>
            <w:sz w:val="21"/>
            <w:szCs w:val="21"/>
          </w:rPr>
          <w:t xml:space="preserve"> rau</w:t>
        </w:r>
      </w:ins>
      <w:r w:rsidRPr="00DE320A">
        <w:rPr>
          <w:rFonts w:asciiTheme="minorHAnsi" w:hAnsiTheme="minorHAnsi"/>
          <w:b/>
          <w:sz w:val="21"/>
          <w:szCs w:val="21"/>
        </w:rPr>
        <w:t xml:space="preserve"> </w:t>
      </w:r>
      <w:r w:rsidR="00B00C90" w:rsidRPr="00DE320A">
        <w:rPr>
          <w:rFonts w:asciiTheme="minorHAnsi" w:hAnsiTheme="minorHAnsi"/>
          <w:b/>
          <w:sz w:val="21"/>
          <w:szCs w:val="21"/>
        </w:rPr>
        <w:t xml:space="preserve">cov </w:t>
      </w:r>
      <w:r w:rsidRPr="00DE320A">
        <w:rPr>
          <w:rFonts w:asciiTheme="minorHAnsi" w:hAnsiTheme="minorHAnsi"/>
          <w:b/>
          <w:sz w:val="21"/>
          <w:szCs w:val="21"/>
        </w:rPr>
        <w:t xml:space="preserve">kev nyab xeeb </w:t>
      </w:r>
      <w:r w:rsidR="00B00C90" w:rsidRPr="00DE320A">
        <w:rPr>
          <w:rFonts w:asciiTheme="minorHAnsi" w:hAnsiTheme="minorHAnsi"/>
          <w:b/>
          <w:sz w:val="21"/>
          <w:szCs w:val="21"/>
        </w:rPr>
        <w:t xml:space="preserve">ntawm </w:t>
      </w:r>
      <w:r w:rsidRPr="00DE320A">
        <w:rPr>
          <w:rFonts w:asciiTheme="minorHAnsi" w:hAnsiTheme="minorHAnsi"/>
          <w:b/>
          <w:sz w:val="21"/>
          <w:szCs w:val="21"/>
        </w:rPr>
        <w:t>khoom noj</w:t>
      </w:r>
      <w:r w:rsidR="00B00C90" w:rsidRPr="00DE320A">
        <w:rPr>
          <w:rFonts w:asciiTheme="minorHAnsi" w:hAnsiTheme="minorHAnsi"/>
          <w:b/>
          <w:sz w:val="21"/>
          <w:szCs w:val="21"/>
        </w:rPr>
        <w:t xml:space="preserve"> khoom haus</w:t>
      </w:r>
    </w:p>
    <w:p w14:paraId="6CB4D83A" w14:textId="77777777" w:rsidR="00CB1BC3" w:rsidRPr="00DE320A" w:rsidRDefault="00CB1BC3" w:rsidP="0022192D">
      <w:pPr>
        <w:pStyle w:val="ListParagraph"/>
        <w:ind w:left="0"/>
        <w:rPr>
          <w:rFonts w:asciiTheme="minorHAnsi" w:hAnsiTheme="minorHAnsi"/>
          <w:sz w:val="21"/>
          <w:szCs w:val="21"/>
        </w:rPr>
      </w:pPr>
    </w:p>
    <w:p w14:paraId="520735A5" w14:textId="17B0853F" w:rsidR="00055FCC" w:rsidRPr="00DE320A" w:rsidRDefault="00087CB9" w:rsidP="009861B2">
      <w:pPr>
        <w:pStyle w:val="ListParagraph"/>
        <w:ind w:left="0"/>
        <w:jc w:val="both"/>
        <w:rPr>
          <w:rFonts w:asciiTheme="minorHAnsi" w:hAnsiTheme="minorHAnsi"/>
          <w:color w:val="000000" w:themeColor="text1"/>
          <w:sz w:val="21"/>
          <w:szCs w:val="21"/>
        </w:rPr>
      </w:pPr>
      <w:r w:rsidRPr="00DE320A">
        <w:rPr>
          <w:rFonts w:asciiTheme="minorHAnsi" w:hAnsiTheme="minorHAnsi"/>
          <w:sz w:val="21"/>
          <w:szCs w:val="21"/>
        </w:rPr>
        <w:t>T</w:t>
      </w:r>
      <w:r w:rsidR="003F18F9" w:rsidRPr="00DE320A">
        <w:rPr>
          <w:rFonts w:asciiTheme="minorHAnsi" w:hAnsiTheme="minorHAnsi"/>
          <w:sz w:val="21"/>
          <w:szCs w:val="21"/>
        </w:rPr>
        <w:t xml:space="preserve">xawm li </w:t>
      </w:r>
      <w:proofErr w:type="gramStart"/>
      <w:r w:rsidR="003F18F9" w:rsidRPr="00DE320A">
        <w:rPr>
          <w:rFonts w:asciiTheme="minorHAnsi" w:hAnsiTheme="minorHAnsi"/>
          <w:sz w:val="21"/>
          <w:szCs w:val="21"/>
        </w:rPr>
        <w:t>cas</w:t>
      </w:r>
      <w:proofErr w:type="gramEnd"/>
      <w:r w:rsidR="003F18F9" w:rsidRPr="00DE320A">
        <w:rPr>
          <w:rFonts w:asciiTheme="minorHAnsi" w:hAnsiTheme="minorHAnsi"/>
          <w:sz w:val="21"/>
          <w:szCs w:val="21"/>
        </w:rPr>
        <w:t xml:space="preserve"> los xij</w:t>
      </w:r>
      <w:r w:rsidRPr="00DE320A">
        <w:rPr>
          <w:rFonts w:asciiTheme="minorHAnsi" w:hAnsiTheme="minorHAnsi"/>
          <w:sz w:val="21"/>
          <w:szCs w:val="21"/>
        </w:rPr>
        <w:t xml:space="preserve">, yuav tsum tau </w:t>
      </w:r>
      <w:del w:id="79" w:author="Windows User" w:date="2021-05-14T22:17:00Z">
        <w:r w:rsidRPr="00DE320A" w:rsidDel="00B84ACF">
          <w:rPr>
            <w:rFonts w:asciiTheme="minorHAnsi" w:hAnsiTheme="minorHAnsi"/>
            <w:sz w:val="21"/>
            <w:szCs w:val="21"/>
          </w:rPr>
          <w:delText>them rau</w:delText>
        </w:r>
      </w:del>
      <w:ins w:id="80" w:author="Windows User" w:date="2021-05-14T22:17:00Z">
        <w:r w:rsidR="00B84ACF">
          <w:rPr>
            <w:rFonts w:asciiTheme="minorHAnsi" w:hAnsiTheme="minorHAnsi"/>
            <w:sz w:val="21"/>
            <w:szCs w:val="21"/>
          </w:rPr>
          <w:t xml:space="preserve"> muaj</w:t>
        </w:r>
      </w:ins>
      <w:r w:rsidRPr="00DE320A">
        <w:rPr>
          <w:rFonts w:asciiTheme="minorHAnsi" w:hAnsiTheme="minorHAnsi"/>
          <w:sz w:val="21"/>
          <w:szCs w:val="21"/>
        </w:rPr>
        <w:t xml:space="preserve"> txoj cai</w:t>
      </w:r>
      <w:ins w:id="81" w:author="Windows User" w:date="2021-05-14T22:17:00Z">
        <w:r w:rsidR="00B84ACF">
          <w:rPr>
            <w:rFonts w:asciiTheme="minorHAnsi" w:hAnsiTheme="minorHAnsi"/>
            <w:sz w:val="21"/>
            <w:szCs w:val="21"/>
          </w:rPr>
          <w:t xml:space="preserve"> los saib hlob rau</w:t>
        </w:r>
      </w:ins>
      <w:r w:rsidRPr="00DE320A">
        <w:rPr>
          <w:rFonts w:asciiTheme="minorHAnsi" w:hAnsiTheme="minorHAnsi"/>
          <w:sz w:val="21"/>
          <w:szCs w:val="21"/>
        </w:rPr>
        <w:t xml:space="preserve"> kev nyab xeeb ntawm khoom noj khoom haus. Kev raug xwm txheej tuaj yeem tshwm sim rau txhua tus neeg. Yuav ua li cas thiaj txo tau cov kev ph</w:t>
      </w:r>
      <w:r w:rsidR="003F18F9" w:rsidRPr="00DE320A">
        <w:rPr>
          <w:rFonts w:asciiTheme="minorHAnsi" w:hAnsiTheme="minorHAnsi"/>
          <w:sz w:val="21"/>
          <w:szCs w:val="21"/>
        </w:rPr>
        <w:t>om sij</w:t>
      </w:r>
      <w:r w:rsidRPr="00DE320A">
        <w:rPr>
          <w:rFonts w:asciiTheme="minorHAnsi" w:hAnsiTheme="minorHAnsi"/>
          <w:sz w:val="21"/>
          <w:szCs w:val="21"/>
        </w:rPr>
        <w:t xml:space="preserve"> no? Cov lus qhia no </w:t>
      </w:r>
      <w:del w:id="82" w:author="Windows User" w:date="2021-05-14T22:22:00Z">
        <w:r w:rsidRPr="00DE320A" w:rsidDel="00AC4588">
          <w:rPr>
            <w:rFonts w:asciiTheme="minorHAnsi" w:hAnsiTheme="minorHAnsi"/>
            <w:sz w:val="21"/>
            <w:szCs w:val="21"/>
          </w:rPr>
          <w:delText>ua hauj</w:delText>
        </w:r>
        <w:r w:rsidR="003F18F9" w:rsidRPr="00DE320A" w:rsidDel="00AC4588">
          <w:rPr>
            <w:rFonts w:asciiTheme="minorHAnsi" w:hAnsiTheme="minorHAnsi"/>
            <w:sz w:val="21"/>
            <w:szCs w:val="21"/>
          </w:rPr>
          <w:delText xml:space="preserve"> </w:delText>
        </w:r>
        <w:r w:rsidRPr="00DE320A" w:rsidDel="00AC4588">
          <w:rPr>
            <w:rFonts w:asciiTheme="minorHAnsi" w:hAnsiTheme="minorHAnsi"/>
            <w:sz w:val="21"/>
            <w:szCs w:val="21"/>
          </w:rPr>
          <w:delText>lwm</w:delText>
        </w:r>
      </w:del>
      <w:ins w:id="83" w:author="Windows User" w:date="2021-05-14T22:22:00Z">
        <w:r w:rsidR="00AC4588">
          <w:rPr>
            <w:rFonts w:asciiTheme="minorHAnsi" w:hAnsiTheme="minorHAnsi"/>
            <w:sz w:val="21"/>
            <w:szCs w:val="21"/>
          </w:rPr>
          <w:t xml:space="preserve"> yuav</w:t>
        </w:r>
      </w:ins>
      <w:r w:rsidRPr="00DE320A">
        <w:rPr>
          <w:rFonts w:asciiTheme="minorHAnsi" w:hAnsiTheme="minorHAnsi"/>
          <w:sz w:val="21"/>
          <w:szCs w:val="21"/>
        </w:rPr>
        <w:t xml:space="preserve"> pab cov neeg ua liaj ua teb kom nkag siab zoo tias qhov xwm txheej kev nyab xeeb ntawm khoom noj muaj xwm txheej zoo li cas, yuav ua li cas txo kev phom sij raws txoj cai</w:t>
      </w:r>
      <w:ins w:id="84" w:author="Windows User" w:date="2021-05-14T22:23:00Z">
        <w:r w:rsidR="00AC4588">
          <w:rPr>
            <w:rFonts w:asciiTheme="minorHAnsi" w:hAnsiTheme="minorHAnsi"/>
            <w:sz w:val="21"/>
            <w:szCs w:val="21"/>
          </w:rPr>
          <w:t xml:space="preserve"> muaj tsawg duas qub</w:t>
        </w:r>
      </w:ins>
      <w:r w:rsidRPr="00DE320A">
        <w:rPr>
          <w:rFonts w:asciiTheme="minorHAnsi" w:hAnsiTheme="minorHAnsi"/>
          <w:sz w:val="21"/>
          <w:szCs w:val="21"/>
        </w:rPr>
        <w:t>, thiab yuav ua li cas thiaj muaj feem rov qab los dua yog tias muaj teeb meem kev nyab xeeb</w:t>
      </w:r>
      <w:r w:rsidR="003F18F9" w:rsidRPr="00DE320A">
        <w:rPr>
          <w:rFonts w:asciiTheme="minorHAnsi" w:hAnsiTheme="minorHAnsi"/>
          <w:sz w:val="21"/>
          <w:szCs w:val="21"/>
        </w:rPr>
        <w:t xml:space="preserve"> ntawm</w:t>
      </w:r>
      <w:r w:rsidRPr="00DE320A">
        <w:rPr>
          <w:rFonts w:asciiTheme="minorHAnsi" w:hAnsiTheme="minorHAnsi"/>
          <w:sz w:val="21"/>
          <w:szCs w:val="21"/>
        </w:rPr>
        <w:t xml:space="preserve"> khoom noj</w:t>
      </w:r>
      <w:r w:rsidR="003F18F9" w:rsidRPr="00DE320A">
        <w:rPr>
          <w:rFonts w:asciiTheme="minorHAnsi" w:hAnsiTheme="minorHAnsi"/>
          <w:sz w:val="21"/>
          <w:szCs w:val="21"/>
        </w:rPr>
        <w:t xml:space="preserve"> khoom haus</w:t>
      </w:r>
      <w:r w:rsidR="00FF7542" w:rsidRPr="00DE320A">
        <w:rPr>
          <w:rFonts w:asciiTheme="minorHAnsi" w:hAnsiTheme="minorHAnsi"/>
          <w:color w:val="000000" w:themeColor="text1"/>
          <w:sz w:val="21"/>
          <w:szCs w:val="21"/>
        </w:rPr>
        <w:t xml:space="preserve">. </w:t>
      </w:r>
      <w:r w:rsidR="00501CDE" w:rsidRPr="00DE320A">
        <w:rPr>
          <w:rFonts w:asciiTheme="minorHAnsi" w:hAnsiTheme="minorHAnsi"/>
          <w:color w:val="000000" w:themeColor="text1"/>
          <w:sz w:val="21"/>
          <w:szCs w:val="21"/>
        </w:rPr>
        <w:t xml:space="preserve"> </w:t>
      </w:r>
    </w:p>
    <w:p w14:paraId="57B14D1A" w14:textId="77777777" w:rsidR="006F3719" w:rsidRPr="00DE320A" w:rsidRDefault="006F3719" w:rsidP="0022192D">
      <w:pPr>
        <w:pStyle w:val="ListParagraph"/>
        <w:ind w:left="0"/>
        <w:rPr>
          <w:rFonts w:asciiTheme="minorHAnsi" w:hAnsiTheme="minorHAnsi"/>
          <w:color w:val="000000" w:themeColor="text1"/>
          <w:sz w:val="21"/>
          <w:szCs w:val="21"/>
        </w:rPr>
      </w:pPr>
    </w:p>
    <w:p w14:paraId="47E7BDC1" w14:textId="48B178F4" w:rsidR="006F3719" w:rsidRPr="00DE320A" w:rsidRDefault="009861B2" w:rsidP="00104845">
      <w:pPr>
        <w:jc w:val="both"/>
        <w:rPr>
          <w:rFonts w:asciiTheme="minorHAnsi" w:hAnsiTheme="minorHAnsi"/>
          <w:color w:val="000000" w:themeColor="text1"/>
          <w:sz w:val="21"/>
          <w:szCs w:val="21"/>
        </w:rPr>
      </w:pPr>
      <w:r w:rsidRPr="00DE320A">
        <w:rPr>
          <w:rFonts w:asciiTheme="minorHAnsi" w:hAnsiTheme="minorHAnsi"/>
          <w:color w:val="000000" w:themeColor="text1"/>
          <w:sz w:val="21"/>
          <w:szCs w:val="21"/>
        </w:rPr>
        <w:t xml:space="preserve">Qhov xov xwm zoo yog cov neeg ua liaj ua teb tuaj yeem coj cov </w:t>
      </w:r>
      <w:proofErr w:type="gramStart"/>
      <w:r w:rsidRPr="00DE320A">
        <w:rPr>
          <w:rFonts w:asciiTheme="minorHAnsi" w:hAnsiTheme="minorHAnsi"/>
          <w:color w:val="000000" w:themeColor="text1"/>
          <w:sz w:val="21"/>
          <w:szCs w:val="21"/>
        </w:rPr>
        <w:t>kev</w:t>
      </w:r>
      <w:proofErr w:type="gramEnd"/>
      <w:r w:rsidRPr="00DE320A">
        <w:rPr>
          <w:rFonts w:asciiTheme="minorHAnsi" w:hAnsiTheme="minorHAnsi"/>
          <w:color w:val="000000" w:themeColor="text1"/>
          <w:sz w:val="21"/>
          <w:szCs w:val="21"/>
        </w:rPr>
        <w:t xml:space="preserve"> ua kom muaj txiaj ntsig, </w:t>
      </w:r>
      <w:ins w:id="85" w:author="Windows User" w:date="2021-05-14T22:36:00Z">
        <w:r w:rsidR="00561DB5" w:rsidRPr="00561DB5">
          <w:rPr>
            <w:rFonts w:asciiTheme="minorHAnsi" w:hAnsiTheme="minorHAnsi"/>
            <w:color w:val="000000" w:themeColor="text1"/>
            <w:sz w:val="21"/>
            <w:szCs w:val="21"/>
          </w:rPr>
          <w:t>nrog c</w:t>
        </w:r>
        <w:r w:rsidR="00561DB5">
          <w:rPr>
            <w:rFonts w:asciiTheme="minorHAnsi" w:hAnsiTheme="minorHAnsi"/>
            <w:color w:val="000000" w:themeColor="text1"/>
            <w:sz w:val="21"/>
            <w:szCs w:val="21"/>
          </w:rPr>
          <w:t xml:space="preserve">ov kauj ruam ua tau zoo los </w:t>
        </w:r>
      </w:ins>
      <w:del w:id="86" w:author="Windows User" w:date="2021-05-14T22:36:00Z">
        <w:r w:rsidRPr="00DE320A" w:rsidDel="00561DB5">
          <w:rPr>
            <w:rFonts w:asciiTheme="minorHAnsi" w:hAnsiTheme="minorHAnsi"/>
            <w:color w:val="000000" w:themeColor="text1"/>
            <w:sz w:val="21"/>
            <w:szCs w:val="21"/>
          </w:rPr>
          <w:delText xml:space="preserve">txo tus txheej txheem kom </w:delText>
        </w:r>
      </w:del>
      <w:r w:rsidRPr="00DE320A">
        <w:rPr>
          <w:rFonts w:asciiTheme="minorHAnsi" w:hAnsiTheme="minorHAnsi"/>
          <w:color w:val="000000" w:themeColor="text1"/>
          <w:sz w:val="21"/>
          <w:szCs w:val="21"/>
        </w:rPr>
        <w:t>txo lawv txoj kev ph</w:t>
      </w:r>
      <w:r w:rsidR="004E31FB" w:rsidRPr="00DE320A">
        <w:rPr>
          <w:rFonts w:asciiTheme="minorHAnsi" w:hAnsiTheme="minorHAnsi"/>
          <w:color w:val="000000" w:themeColor="text1"/>
          <w:sz w:val="21"/>
          <w:szCs w:val="21"/>
        </w:rPr>
        <w:t>om sij</w:t>
      </w:r>
      <w:ins w:id="87" w:author="Windows User" w:date="2021-05-14T22:37:00Z">
        <w:r w:rsidR="00561DB5">
          <w:rPr>
            <w:rFonts w:asciiTheme="minorHAnsi" w:hAnsiTheme="minorHAnsi"/>
            <w:color w:val="000000" w:themeColor="text1"/>
            <w:sz w:val="21"/>
            <w:szCs w:val="21"/>
          </w:rPr>
          <w:t xml:space="preserve"> ntawm kev cais lij choj</w:t>
        </w:r>
      </w:ins>
      <w:r w:rsidRPr="00DE320A">
        <w:rPr>
          <w:rFonts w:asciiTheme="minorHAnsi" w:hAnsiTheme="minorHAnsi"/>
          <w:color w:val="000000" w:themeColor="text1"/>
          <w:sz w:val="21"/>
          <w:szCs w:val="21"/>
        </w:rPr>
        <w:t xml:space="preserve">. Cov lus qhia no tsis yog ua rau muaj kev txaus ntshai, </w:t>
      </w:r>
      <w:ins w:id="88" w:author="Windows User" w:date="2021-05-14T22:41:00Z">
        <w:r w:rsidR="00561DB5">
          <w:rPr>
            <w:rFonts w:asciiTheme="minorHAnsi" w:hAnsiTheme="minorHAnsi"/>
            <w:color w:val="000000" w:themeColor="text1"/>
            <w:sz w:val="21"/>
            <w:szCs w:val="21"/>
          </w:rPr>
          <w:t xml:space="preserve">tab sis </w:t>
        </w:r>
      </w:ins>
      <w:r w:rsidRPr="00DE320A">
        <w:rPr>
          <w:rFonts w:asciiTheme="minorHAnsi" w:hAnsiTheme="minorHAnsi"/>
          <w:color w:val="000000" w:themeColor="text1"/>
          <w:sz w:val="21"/>
          <w:szCs w:val="21"/>
        </w:rPr>
        <w:t xml:space="preserve">nws yog ib txoj hauv kev rau cov neeg ua liaj ua teb txav mus </w:t>
      </w:r>
      <w:r w:rsidRPr="00DE320A">
        <w:rPr>
          <w:rFonts w:asciiTheme="minorHAnsi" w:hAnsiTheme="minorHAnsi"/>
          <w:color w:val="000000" w:themeColor="text1"/>
          <w:sz w:val="21"/>
          <w:szCs w:val="21"/>
        </w:rPr>
        <w:lastRenderedPageBreak/>
        <w:t xml:space="preserve">dhau los ntawm kev </w:t>
      </w:r>
      <w:del w:id="89" w:author="Windows User" w:date="2021-05-14T22:44:00Z">
        <w:r w:rsidRPr="00DE320A" w:rsidDel="00AE154D">
          <w:rPr>
            <w:rFonts w:asciiTheme="minorHAnsi" w:hAnsiTheme="minorHAnsi"/>
            <w:color w:val="000000" w:themeColor="text1"/>
            <w:sz w:val="21"/>
            <w:szCs w:val="21"/>
          </w:rPr>
          <w:delText>txiav txim</w:delText>
        </w:r>
      </w:del>
      <w:ins w:id="90" w:author="Windows User" w:date="2021-05-14T22:44:00Z">
        <w:r w:rsidR="00AE154D">
          <w:rPr>
            <w:rFonts w:asciiTheme="minorHAnsi" w:hAnsiTheme="minorHAnsi"/>
            <w:color w:val="000000" w:themeColor="text1"/>
            <w:sz w:val="21"/>
            <w:szCs w:val="21"/>
          </w:rPr>
          <w:t xml:space="preserve"> ntxov</w:t>
        </w:r>
      </w:ins>
      <w:r w:rsidRPr="00DE320A">
        <w:rPr>
          <w:rFonts w:asciiTheme="minorHAnsi" w:hAnsiTheme="minorHAnsi"/>
          <w:color w:val="000000" w:themeColor="text1"/>
          <w:sz w:val="21"/>
          <w:szCs w:val="21"/>
        </w:rPr>
        <w:t xml:space="preserve"> siab thiab ua cov kev txiav txim siab zoo thiab nqis tes ua tswv yim, </w:t>
      </w:r>
      <w:ins w:id="91" w:author="Windows User" w:date="2021-05-14T22:45:00Z">
        <w:r w:rsidR="00AE154D">
          <w:rPr>
            <w:rFonts w:asciiTheme="minorHAnsi" w:hAnsiTheme="minorHAnsi"/>
            <w:color w:val="000000" w:themeColor="text1"/>
            <w:sz w:val="21"/>
            <w:szCs w:val="21"/>
          </w:rPr>
          <w:t xml:space="preserve">kawm </w:t>
        </w:r>
      </w:ins>
      <w:r w:rsidRPr="00DE320A">
        <w:rPr>
          <w:rFonts w:asciiTheme="minorHAnsi" w:hAnsiTheme="minorHAnsi"/>
          <w:color w:val="000000" w:themeColor="text1"/>
          <w:sz w:val="21"/>
          <w:szCs w:val="21"/>
        </w:rPr>
        <w:t xml:space="preserve">cov hauv kev los daws lawv cov kev txhawj xeeb txog kev nyab xeeb </w:t>
      </w:r>
      <w:r w:rsidR="00423027" w:rsidRPr="00DE320A">
        <w:rPr>
          <w:rFonts w:asciiTheme="minorHAnsi" w:hAnsiTheme="minorHAnsi"/>
          <w:color w:val="000000" w:themeColor="text1"/>
          <w:sz w:val="21"/>
          <w:szCs w:val="21"/>
        </w:rPr>
        <w:t xml:space="preserve">ntawm </w:t>
      </w:r>
      <w:r w:rsidRPr="00DE320A">
        <w:rPr>
          <w:rFonts w:asciiTheme="minorHAnsi" w:hAnsiTheme="minorHAnsi"/>
          <w:color w:val="000000" w:themeColor="text1"/>
          <w:sz w:val="21"/>
          <w:szCs w:val="21"/>
        </w:rPr>
        <w:t>khoom noj</w:t>
      </w:r>
      <w:r w:rsidR="00423027" w:rsidRPr="00DE320A">
        <w:rPr>
          <w:rFonts w:asciiTheme="minorHAnsi" w:hAnsiTheme="minorHAnsi"/>
          <w:color w:val="000000" w:themeColor="text1"/>
          <w:sz w:val="21"/>
          <w:szCs w:val="21"/>
        </w:rPr>
        <w:t xml:space="preserve"> khoom haus</w:t>
      </w:r>
      <w:r w:rsidR="006F3719" w:rsidRPr="00DE320A">
        <w:rPr>
          <w:rFonts w:asciiTheme="minorHAnsi" w:hAnsiTheme="minorHAnsi"/>
          <w:color w:val="000000" w:themeColor="text1"/>
          <w:sz w:val="21"/>
          <w:szCs w:val="21"/>
        </w:rPr>
        <w:t xml:space="preserve">. </w:t>
      </w:r>
    </w:p>
    <w:p w14:paraId="51B47F96" w14:textId="77777777" w:rsidR="00055FCC" w:rsidRPr="0022192D" w:rsidRDefault="00055FCC" w:rsidP="0022192D">
      <w:pPr>
        <w:pStyle w:val="ListParagraph"/>
        <w:ind w:left="0"/>
        <w:rPr>
          <w:rFonts w:asciiTheme="minorHAnsi" w:hAnsiTheme="minorHAnsi"/>
          <w:color w:val="000000" w:themeColor="text1"/>
        </w:rPr>
      </w:pPr>
    </w:p>
    <w:p w14:paraId="773D98DA" w14:textId="0D0C1247" w:rsidR="008809F7" w:rsidRPr="00E84B21" w:rsidRDefault="00E84B21" w:rsidP="00E84B21">
      <w:pPr>
        <w:ind w:firstLine="720"/>
        <w:jc w:val="center"/>
        <w:rPr>
          <w:rFonts w:asciiTheme="minorHAnsi" w:hAnsiTheme="minorHAnsi"/>
          <w:b/>
          <w:color w:val="000000" w:themeColor="text1"/>
          <w:sz w:val="21"/>
          <w:szCs w:val="21"/>
        </w:rPr>
      </w:pPr>
      <w:r w:rsidRPr="00E84B21">
        <w:rPr>
          <w:rFonts w:asciiTheme="minorHAnsi" w:hAnsiTheme="minorHAnsi"/>
          <w:b/>
          <w:color w:val="000000" w:themeColor="text1"/>
          <w:sz w:val="21"/>
          <w:szCs w:val="21"/>
        </w:rPr>
        <w:t>Kev h</w:t>
      </w:r>
      <w:r w:rsidR="00D9427E" w:rsidRPr="00E84B21">
        <w:rPr>
          <w:rFonts w:asciiTheme="minorHAnsi" w:hAnsiTheme="minorHAnsi"/>
          <w:b/>
          <w:color w:val="000000" w:themeColor="text1"/>
          <w:sz w:val="21"/>
          <w:szCs w:val="21"/>
        </w:rPr>
        <w:t xml:space="preserve">loov los ntawm </w:t>
      </w:r>
      <w:proofErr w:type="gramStart"/>
      <w:r w:rsidR="00D9427E" w:rsidRPr="00E84B21">
        <w:rPr>
          <w:rFonts w:asciiTheme="minorHAnsi" w:hAnsiTheme="minorHAnsi"/>
          <w:b/>
          <w:color w:val="000000" w:themeColor="text1"/>
          <w:sz w:val="21"/>
          <w:szCs w:val="21"/>
        </w:rPr>
        <w:t>kev</w:t>
      </w:r>
      <w:proofErr w:type="gramEnd"/>
      <w:r w:rsidR="00D9427E" w:rsidRPr="00E84B21">
        <w:rPr>
          <w:rFonts w:asciiTheme="minorHAnsi" w:hAnsiTheme="minorHAnsi"/>
          <w:b/>
          <w:color w:val="000000" w:themeColor="text1"/>
          <w:sz w:val="21"/>
          <w:szCs w:val="21"/>
        </w:rPr>
        <w:t xml:space="preserve"> xav txog kev nyab xeeb</w:t>
      </w:r>
      <w:r w:rsidRPr="00E84B21">
        <w:rPr>
          <w:rFonts w:asciiTheme="minorHAnsi" w:hAnsiTheme="minorHAnsi"/>
          <w:b/>
          <w:color w:val="000000" w:themeColor="text1"/>
          <w:sz w:val="21"/>
          <w:szCs w:val="21"/>
        </w:rPr>
        <w:t xml:space="preserve"> ntawm</w:t>
      </w:r>
      <w:r w:rsidR="00D9427E" w:rsidRPr="00E84B21">
        <w:rPr>
          <w:rFonts w:asciiTheme="minorHAnsi" w:hAnsiTheme="minorHAnsi"/>
          <w:b/>
          <w:color w:val="000000" w:themeColor="text1"/>
          <w:sz w:val="21"/>
          <w:szCs w:val="21"/>
        </w:rPr>
        <w:t xml:space="preserve"> khoom noj los </w:t>
      </w:r>
      <w:ins w:id="92" w:author="Windows User" w:date="2021-05-14T22:47:00Z">
        <w:r w:rsidR="00AE154D">
          <w:rPr>
            <w:rFonts w:asciiTheme="minorHAnsi" w:hAnsiTheme="minorHAnsi"/>
            <w:b/>
            <w:color w:val="000000" w:themeColor="text1"/>
            <w:sz w:val="21"/>
            <w:szCs w:val="21"/>
          </w:rPr>
          <w:t xml:space="preserve">rau </w:t>
        </w:r>
        <w:r w:rsidR="00AE154D" w:rsidRPr="00AE154D">
          <w:rPr>
            <w:rFonts w:asciiTheme="minorHAnsi" w:hAnsiTheme="minorHAnsi"/>
            <w:b/>
            <w:color w:val="000000" w:themeColor="text1"/>
            <w:sz w:val="21"/>
            <w:szCs w:val="21"/>
          </w:rPr>
          <w:t>kev nqis tes ua</w:t>
        </w:r>
        <w:r w:rsidR="00AE154D">
          <w:rPr>
            <w:rFonts w:asciiTheme="minorHAnsi" w:hAnsiTheme="minorHAnsi"/>
            <w:b/>
            <w:color w:val="000000" w:themeColor="text1"/>
            <w:sz w:val="21"/>
            <w:szCs w:val="21"/>
          </w:rPr>
          <w:t xml:space="preserve"> </w:t>
        </w:r>
      </w:ins>
      <w:del w:id="93" w:author="Windows User" w:date="2021-05-14T22:47:00Z">
        <w:r w:rsidR="00D9427E" w:rsidRPr="00E84B21" w:rsidDel="00AE154D">
          <w:rPr>
            <w:rFonts w:asciiTheme="minorHAnsi" w:hAnsiTheme="minorHAnsi"/>
            <w:b/>
            <w:color w:val="000000" w:themeColor="text1"/>
            <w:sz w:val="21"/>
            <w:szCs w:val="21"/>
          </w:rPr>
          <w:delText>ua tes hauj</w:delText>
        </w:r>
        <w:r w:rsidRPr="00E84B21" w:rsidDel="00AE154D">
          <w:rPr>
            <w:rFonts w:asciiTheme="minorHAnsi" w:hAnsiTheme="minorHAnsi"/>
            <w:b/>
            <w:color w:val="000000" w:themeColor="text1"/>
            <w:sz w:val="21"/>
            <w:szCs w:val="21"/>
          </w:rPr>
          <w:delText xml:space="preserve"> </w:delText>
        </w:r>
        <w:r w:rsidR="00D9427E" w:rsidRPr="00E84B21" w:rsidDel="00AE154D">
          <w:rPr>
            <w:rFonts w:asciiTheme="minorHAnsi" w:hAnsiTheme="minorHAnsi"/>
            <w:b/>
            <w:color w:val="000000" w:themeColor="text1"/>
            <w:sz w:val="21"/>
            <w:szCs w:val="21"/>
          </w:rPr>
          <w:delText>lwm</w:delText>
        </w:r>
      </w:del>
    </w:p>
    <w:p w14:paraId="32DC98EC" w14:textId="77777777" w:rsidR="00994339" w:rsidRPr="0022192D" w:rsidRDefault="00994339" w:rsidP="0022192D">
      <w:pPr>
        <w:rPr>
          <w:rFonts w:asciiTheme="minorHAnsi" w:hAnsiTheme="minorHAnsi"/>
          <w:color w:val="000000" w:themeColor="text1"/>
        </w:rPr>
      </w:pPr>
    </w:p>
    <w:p w14:paraId="79248B3B" w14:textId="5FD93803" w:rsidR="006F3719" w:rsidRPr="00B3664F" w:rsidRDefault="00DF1671" w:rsidP="00B3664F">
      <w:pPr>
        <w:pStyle w:val="ListParagraph"/>
        <w:ind w:left="0"/>
        <w:jc w:val="both"/>
        <w:rPr>
          <w:rFonts w:asciiTheme="minorHAnsi" w:hAnsiTheme="minorHAnsi"/>
          <w:color w:val="000000" w:themeColor="text1"/>
          <w:sz w:val="21"/>
          <w:szCs w:val="21"/>
        </w:rPr>
      </w:pPr>
      <w:r w:rsidRPr="00B3664F">
        <w:rPr>
          <w:rFonts w:asciiTheme="minorHAnsi" w:hAnsiTheme="minorHAnsi"/>
          <w:color w:val="000000" w:themeColor="text1"/>
          <w:sz w:val="21"/>
          <w:szCs w:val="21"/>
        </w:rPr>
        <w:t xml:space="preserve">Nrog rau </w:t>
      </w:r>
      <w:proofErr w:type="gramStart"/>
      <w:r w:rsidRPr="00B3664F">
        <w:rPr>
          <w:rFonts w:asciiTheme="minorHAnsi" w:hAnsiTheme="minorHAnsi"/>
          <w:color w:val="000000" w:themeColor="text1"/>
          <w:sz w:val="21"/>
          <w:szCs w:val="21"/>
        </w:rPr>
        <w:t>kev</w:t>
      </w:r>
      <w:proofErr w:type="gramEnd"/>
      <w:r w:rsidRPr="00B3664F">
        <w:rPr>
          <w:rFonts w:asciiTheme="minorHAnsi" w:hAnsiTheme="minorHAnsi"/>
          <w:color w:val="000000" w:themeColor="text1"/>
          <w:sz w:val="21"/>
          <w:szCs w:val="21"/>
        </w:rPr>
        <w:t xml:space="preserve"> nkag siab tob ntxiv txog cov </w:t>
      </w:r>
      <w:del w:id="94" w:author="Windows User" w:date="2021-05-14T22:50:00Z">
        <w:r w:rsidRPr="00B3664F" w:rsidDel="00AE154D">
          <w:rPr>
            <w:rFonts w:asciiTheme="minorHAnsi" w:hAnsiTheme="minorHAnsi"/>
            <w:color w:val="000000" w:themeColor="text1"/>
            <w:sz w:val="21"/>
            <w:szCs w:val="21"/>
          </w:rPr>
          <w:delText>teeb meem</w:delText>
        </w:r>
      </w:del>
      <w:ins w:id="95" w:author="Windows User" w:date="2021-05-14T22:51:00Z">
        <w:r w:rsidR="00AE154D">
          <w:rPr>
            <w:rFonts w:asciiTheme="minorHAnsi" w:hAnsiTheme="minorHAnsi"/>
            <w:color w:val="000000" w:themeColor="text1"/>
            <w:sz w:val="21"/>
            <w:szCs w:val="21"/>
          </w:rPr>
          <w:t xml:space="preserve"> </w:t>
        </w:r>
      </w:ins>
      <w:ins w:id="96" w:author="Windows User" w:date="2021-05-14T22:50:00Z">
        <w:r w:rsidR="00AE154D">
          <w:rPr>
            <w:rFonts w:asciiTheme="minorHAnsi" w:hAnsiTheme="minorHAnsi"/>
            <w:color w:val="000000" w:themeColor="text1"/>
            <w:sz w:val="21"/>
            <w:szCs w:val="21"/>
          </w:rPr>
          <w:t>kev pom sij</w:t>
        </w:r>
      </w:ins>
      <w:ins w:id="97" w:author="Windows User" w:date="2021-05-14T22:51:00Z">
        <w:r w:rsidR="00AE154D">
          <w:rPr>
            <w:rFonts w:asciiTheme="minorHAnsi" w:hAnsiTheme="minorHAnsi"/>
            <w:color w:val="000000" w:themeColor="text1"/>
            <w:sz w:val="21"/>
            <w:szCs w:val="21"/>
          </w:rPr>
          <w:t xml:space="preserve"> ntawm</w:t>
        </w:r>
      </w:ins>
      <w:r w:rsidRPr="00B3664F">
        <w:rPr>
          <w:rFonts w:asciiTheme="minorHAnsi" w:hAnsiTheme="minorHAnsi"/>
          <w:color w:val="000000" w:themeColor="text1"/>
          <w:sz w:val="21"/>
          <w:szCs w:val="21"/>
        </w:rPr>
        <w:t xml:space="preserve"> </w:t>
      </w:r>
      <w:ins w:id="98" w:author="Windows User" w:date="2021-05-14T22:53:00Z">
        <w:r w:rsidR="00BD5EB8">
          <w:rPr>
            <w:rFonts w:asciiTheme="minorHAnsi" w:hAnsiTheme="minorHAnsi"/>
            <w:color w:val="000000" w:themeColor="text1"/>
            <w:sz w:val="21"/>
            <w:szCs w:val="21"/>
          </w:rPr>
          <w:t>txoj cai</w:t>
        </w:r>
        <w:r w:rsidR="00AE154D">
          <w:rPr>
            <w:rFonts w:asciiTheme="minorHAnsi" w:hAnsiTheme="minorHAnsi"/>
            <w:color w:val="000000" w:themeColor="text1"/>
            <w:sz w:val="21"/>
            <w:szCs w:val="21"/>
          </w:rPr>
          <w:t xml:space="preserve"> </w:t>
        </w:r>
      </w:ins>
      <w:r w:rsidRPr="00B3664F">
        <w:rPr>
          <w:rFonts w:asciiTheme="minorHAnsi" w:hAnsiTheme="minorHAnsi"/>
          <w:color w:val="000000" w:themeColor="text1"/>
          <w:sz w:val="21"/>
          <w:szCs w:val="21"/>
        </w:rPr>
        <w:t xml:space="preserve">kev nyab xeeb </w:t>
      </w:r>
      <w:ins w:id="99" w:author="Windows User" w:date="2021-05-14T22:51:00Z">
        <w:r w:rsidR="00AE154D">
          <w:rPr>
            <w:rFonts w:asciiTheme="minorHAnsi" w:hAnsiTheme="minorHAnsi"/>
            <w:color w:val="000000" w:themeColor="text1"/>
            <w:sz w:val="21"/>
            <w:szCs w:val="21"/>
          </w:rPr>
          <w:t xml:space="preserve">rau </w:t>
        </w:r>
      </w:ins>
      <w:del w:id="100" w:author="Windows User" w:date="2021-05-14T22:51:00Z">
        <w:r w:rsidRPr="00B3664F" w:rsidDel="00AE154D">
          <w:rPr>
            <w:rFonts w:asciiTheme="minorHAnsi" w:hAnsiTheme="minorHAnsi"/>
            <w:color w:val="000000" w:themeColor="text1"/>
            <w:sz w:val="21"/>
            <w:szCs w:val="21"/>
          </w:rPr>
          <w:delText>ntawm</w:delText>
        </w:r>
      </w:del>
      <w:r w:rsidRPr="00B3664F">
        <w:rPr>
          <w:rFonts w:asciiTheme="minorHAnsi" w:hAnsiTheme="minorHAnsi"/>
          <w:color w:val="000000" w:themeColor="text1"/>
          <w:sz w:val="21"/>
          <w:szCs w:val="21"/>
        </w:rPr>
        <w:t xml:space="preserve"> zaub mov, cov neeg ua liaj ua teb tuaj yeem tsim kho lub tswv yim kev nyab xeeb khoom noj uas haum rau lawv daim teb. Xws li lub tswv yim yuav suav nrog npaj kom muaj cov zaub mov kev nyab xeeb rau hauv chaw, muaj cov txheej</w:t>
      </w:r>
      <w:r w:rsidR="00254C28" w:rsidRPr="00B3664F">
        <w:rPr>
          <w:rFonts w:asciiTheme="minorHAnsi" w:hAnsiTheme="minorHAnsi"/>
          <w:color w:val="000000" w:themeColor="text1"/>
          <w:sz w:val="21"/>
          <w:szCs w:val="21"/>
        </w:rPr>
        <w:t xml:space="preserve"> </w:t>
      </w:r>
      <w:r w:rsidRPr="00B3664F">
        <w:rPr>
          <w:rFonts w:asciiTheme="minorHAnsi" w:hAnsiTheme="minorHAnsi"/>
          <w:color w:val="000000" w:themeColor="text1"/>
          <w:sz w:val="21"/>
          <w:szCs w:val="21"/>
        </w:rPr>
        <w:t>txheem rov qab, tshawb nrhiav kev</w:t>
      </w:r>
      <w:ins w:id="101" w:author="Windows User" w:date="2021-05-14T22:59:00Z">
        <w:r w:rsidR="00FA27EA">
          <w:rPr>
            <w:rFonts w:asciiTheme="minorHAnsi" w:hAnsiTheme="minorHAnsi"/>
            <w:color w:val="000000" w:themeColor="text1"/>
            <w:sz w:val="21"/>
            <w:szCs w:val="21"/>
          </w:rPr>
          <w:t xml:space="preserve"> xaiv tuav</w:t>
        </w:r>
      </w:ins>
      <w:r w:rsidRPr="00B3664F">
        <w:rPr>
          <w:rFonts w:asciiTheme="minorHAnsi" w:hAnsiTheme="minorHAnsi"/>
          <w:color w:val="000000" w:themeColor="text1"/>
          <w:sz w:val="21"/>
          <w:szCs w:val="21"/>
        </w:rPr>
        <w:t xml:space="preserve"> pov hwm</w:t>
      </w:r>
      <w:ins w:id="102" w:author="Windows User" w:date="2021-05-14T22:59:00Z">
        <w:r w:rsidR="00FA27EA">
          <w:rPr>
            <w:rFonts w:asciiTheme="minorHAnsi" w:hAnsiTheme="minorHAnsi"/>
            <w:color w:val="000000" w:themeColor="text1"/>
            <w:sz w:val="21"/>
            <w:szCs w:val="21"/>
          </w:rPr>
          <w:t>,</w:t>
        </w:r>
      </w:ins>
      <w:del w:id="103" w:author="Windows User" w:date="2021-05-14T22:59:00Z">
        <w:r w:rsidRPr="00B3664F" w:rsidDel="00FA27EA">
          <w:rPr>
            <w:rFonts w:asciiTheme="minorHAnsi" w:hAnsiTheme="minorHAnsi"/>
            <w:color w:val="000000" w:themeColor="text1"/>
            <w:sz w:val="21"/>
            <w:szCs w:val="21"/>
          </w:rPr>
          <w:delText xml:space="preserve"> kev xaiv</w:delText>
        </w:r>
      </w:del>
      <w:r w:rsidRPr="00B3664F">
        <w:rPr>
          <w:rFonts w:asciiTheme="minorHAnsi" w:hAnsiTheme="minorHAnsi"/>
          <w:color w:val="000000" w:themeColor="text1"/>
          <w:sz w:val="21"/>
          <w:szCs w:val="21"/>
        </w:rPr>
        <w:t>, kawm paub thiab ua raws li Cov Qauv Kev Ua Zoo (</w:t>
      </w:r>
      <w:r w:rsidR="00254C28" w:rsidRPr="00B3664F">
        <w:rPr>
          <w:rFonts w:asciiTheme="minorHAnsi" w:hAnsiTheme="minorHAnsi"/>
          <w:color w:val="000000" w:themeColor="text1"/>
          <w:sz w:val="21"/>
          <w:szCs w:val="21"/>
        </w:rPr>
        <w:t>Good Agricultural Practices</w:t>
      </w:r>
      <w:r w:rsidR="004C36EF" w:rsidRPr="00B3664F">
        <w:rPr>
          <w:rFonts w:asciiTheme="minorHAnsi" w:hAnsiTheme="minorHAnsi"/>
          <w:color w:val="000000" w:themeColor="text1"/>
          <w:sz w:val="21"/>
          <w:szCs w:val="21"/>
        </w:rPr>
        <w:t xml:space="preserve"> GAP</w:t>
      </w:r>
      <w:r w:rsidRPr="00B3664F">
        <w:rPr>
          <w:rFonts w:asciiTheme="minorHAnsi" w:hAnsiTheme="minorHAnsi"/>
          <w:color w:val="000000" w:themeColor="text1"/>
          <w:sz w:val="21"/>
          <w:szCs w:val="21"/>
        </w:rPr>
        <w:t xml:space="preserve">), tej zaum txawm tias tau GAP daim ntawv pov thawj, saib thiab ua raws li FSMA </w:t>
      </w:r>
      <w:r w:rsidR="00B3664F" w:rsidRPr="00B3664F">
        <w:rPr>
          <w:rFonts w:asciiTheme="minorHAnsi" w:hAnsiTheme="minorHAnsi"/>
          <w:color w:val="000000" w:themeColor="text1"/>
          <w:sz w:val="21"/>
          <w:szCs w:val="21"/>
        </w:rPr>
        <w:t>txoj</w:t>
      </w:r>
      <w:r w:rsidRPr="00B3664F">
        <w:rPr>
          <w:rFonts w:asciiTheme="minorHAnsi" w:hAnsiTheme="minorHAnsi"/>
          <w:color w:val="000000" w:themeColor="text1"/>
          <w:sz w:val="21"/>
          <w:szCs w:val="21"/>
        </w:rPr>
        <w:t xml:space="preserve"> cai, tshawb nrhiav thiab ua raws cov kev cai tswj hwm cov khoom lag luam, xws li </w:t>
      </w:r>
      <w:r w:rsidR="00B3664F" w:rsidRPr="00B3664F">
        <w:rPr>
          <w:rFonts w:asciiTheme="minorHAnsi" w:hAnsiTheme="minorHAnsi"/>
          <w:color w:val="000000" w:themeColor="text1"/>
          <w:sz w:val="21"/>
          <w:szCs w:val="21"/>
        </w:rPr>
        <w:t>txoj</w:t>
      </w:r>
      <w:r w:rsidRPr="00B3664F">
        <w:rPr>
          <w:rFonts w:asciiTheme="minorHAnsi" w:hAnsiTheme="minorHAnsi"/>
          <w:color w:val="000000" w:themeColor="text1"/>
          <w:sz w:val="21"/>
          <w:szCs w:val="21"/>
        </w:rPr>
        <w:t xml:space="preserve"> cai tswj kev nyab xeeb rau cov </w:t>
      </w:r>
      <w:del w:id="104" w:author="Windows User" w:date="2021-05-14T23:16:00Z">
        <w:r w:rsidRPr="00B3664F" w:rsidDel="00BD5EB8">
          <w:rPr>
            <w:rFonts w:asciiTheme="minorHAnsi" w:hAnsiTheme="minorHAnsi"/>
            <w:color w:val="000000" w:themeColor="text1"/>
            <w:sz w:val="21"/>
            <w:szCs w:val="21"/>
          </w:rPr>
          <w:delText>txheej txheem</w:delText>
        </w:r>
      </w:del>
      <w:ins w:id="105" w:author="Windows User" w:date="2021-05-14T23:16:00Z">
        <w:r w:rsidR="00BD5EB8">
          <w:rPr>
            <w:rFonts w:asciiTheme="minorHAnsi" w:hAnsiTheme="minorHAnsi"/>
            <w:color w:val="000000" w:themeColor="text1"/>
            <w:sz w:val="21"/>
            <w:szCs w:val="21"/>
          </w:rPr>
          <w:t>kauj ruas</w:t>
        </w:r>
      </w:ins>
      <w:r w:rsidRPr="00B3664F">
        <w:rPr>
          <w:rFonts w:asciiTheme="minorHAnsi" w:hAnsiTheme="minorHAnsi"/>
          <w:color w:val="000000" w:themeColor="text1"/>
          <w:sz w:val="21"/>
          <w:szCs w:val="21"/>
        </w:rPr>
        <w:t xml:space="preserve"> tsim khoom, thiab lwm yam</w:t>
      </w:r>
      <w:r w:rsidR="006F3719" w:rsidRPr="00B3664F">
        <w:rPr>
          <w:rFonts w:asciiTheme="minorHAnsi" w:hAnsiTheme="minorHAnsi"/>
          <w:color w:val="000000" w:themeColor="text1"/>
          <w:sz w:val="21"/>
          <w:szCs w:val="21"/>
        </w:rPr>
        <w:t xml:space="preserve">. </w:t>
      </w:r>
    </w:p>
    <w:p w14:paraId="5185EA15" w14:textId="77777777" w:rsidR="00D20D7D" w:rsidRPr="0022192D" w:rsidRDefault="00D20D7D" w:rsidP="0022192D">
      <w:pPr>
        <w:pStyle w:val="ListParagraph"/>
        <w:ind w:left="0"/>
        <w:rPr>
          <w:rFonts w:asciiTheme="minorHAnsi" w:hAnsiTheme="minorHAnsi"/>
          <w:color w:val="000000" w:themeColor="text1"/>
        </w:rPr>
      </w:pPr>
    </w:p>
    <w:p w14:paraId="17130126" w14:textId="5C18DA07" w:rsidR="00106A0D" w:rsidRPr="001738B8" w:rsidRDefault="00FA47D9" w:rsidP="001738B8">
      <w:pPr>
        <w:pStyle w:val="ListParagraph"/>
        <w:ind w:left="0"/>
        <w:jc w:val="center"/>
        <w:rPr>
          <w:rFonts w:asciiTheme="minorHAnsi" w:hAnsiTheme="minorHAnsi"/>
          <w:b/>
          <w:sz w:val="21"/>
          <w:szCs w:val="21"/>
        </w:rPr>
      </w:pPr>
      <w:r w:rsidRPr="001738B8">
        <w:rPr>
          <w:rFonts w:asciiTheme="minorHAnsi" w:hAnsiTheme="minorHAnsi"/>
          <w:b/>
          <w:color w:val="000000" w:themeColor="text1"/>
          <w:sz w:val="21"/>
          <w:szCs w:val="21"/>
        </w:rPr>
        <w:t>Peb muaj kev npaj kom yuav tsum muaj ib daim phiaj txhwm nyab xeeb ntawm khoom noj khoom haus</w:t>
      </w:r>
    </w:p>
    <w:p w14:paraId="611C1B29" w14:textId="77777777" w:rsidR="00835CC5" w:rsidRPr="0022192D" w:rsidRDefault="00835CC5" w:rsidP="0022192D">
      <w:pPr>
        <w:rPr>
          <w:rFonts w:asciiTheme="minorHAnsi" w:hAnsiTheme="minorHAnsi"/>
          <w:color w:val="000000" w:themeColor="text1"/>
        </w:rPr>
      </w:pPr>
    </w:p>
    <w:p w14:paraId="0C650F95" w14:textId="3DFAE24E" w:rsidR="00E7724C" w:rsidRPr="00A15F31" w:rsidRDefault="005C5505" w:rsidP="00A15F31">
      <w:pPr>
        <w:pStyle w:val="p1"/>
        <w:jc w:val="both"/>
        <w:rPr>
          <w:rFonts w:asciiTheme="minorHAnsi" w:hAnsiTheme="minorHAnsi"/>
          <w:color w:val="000000" w:themeColor="text1"/>
          <w:sz w:val="21"/>
          <w:szCs w:val="21"/>
        </w:rPr>
      </w:pPr>
      <w:r w:rsidRPr="00A15F31">
        <w:rPr>
          <w:rFonts w:asciiTheme="minorHAnsi" w:hAnsiTheme="minorHAnsi"/>
          <w:color w:val="000000" w:themeColor="text1"/>
          <w:sz w:val="21"/>
          <w:szCs w:val="21"/>
        </w:rPr>
        <w:t xml:space="preserve">Nws tseem ceeb heev los ntawm qhov kev cai lij choj rau qhov tsawg kawg yog muaj phiaj xwm kev nyab xeeb khoom noj hauv qhov chaw. </w:t>
      </w:r>
      <w:ins w:id="106" w:author="Windows User" w:date="2021-05-14T23:20:00Z">
        <w:r w:rsidR="00BD5EB8">
          <w:rPr>
            <w:rFonts w:asciiTheme="minorHAnsi" w:hAnsiTheme="minorHAnsi"/>
            <w:color w:val="000000" w:themeColor="text1"/>
            <w:sz w:val="21"/>
            <w:szCs w:val="21"/>
          </w:rPr>
          <w:t xml:space="preserve">Thaus </w:t>
        </w:r>
        <w:proofErr w:type="gramStart"/>
        <w:r w:rsidR="00BD5EB8">
          <w:rPr>
            <w:rFonts w:asciiTheme="minorHAnsi" w:hAnsiTheme="minorHAnsi"/>
            <w:color w:val="000000" w:themeColor="text1"/>
            <w:sz w:val="21"/>
            <w:szCs w:val="21"/>
          </w:rPr>
          <w:t xml:space="preserve">yhawj </w:t>
        </w:r>
      </w:ins>
      <w:proofErr w:type="gramEnd"/>
      <w:del w:id="107" w:author="Windows User" w:date="2021-05-14T23:20:00Z">
        <w:r w:rsidRPr="00A15F31" w:rsidDel="00BD5EB8">
          <w:rPr>
            <w:rFonts w:asciiTheme="minorHAnsi" w:hAnsiTheme="minorHAnsi"/>
            <w:color w:val="000000" w:themeColor="text1"/>
            <w:sz w:val="21"/>
            <w:szCs w:val="21"/>
          </w:rPr>
          <w:delText>Yooj yim</w:delText>
        </w:r>
      </w:del>
      <w:r w:rsidRPr="00A15F31">
        <w:rPr>
          <w:rFonts w:asciiTheme="minorHAnsi" w:hAnsiTheme="minorHAnsi"/>
          <w:color w:val="000000" w:themeColor="text1"/>
          <w:sz w:val="21"/>
          <w:szCs w:val="21"/>
        </w:rPr>
        <w:t xml:space="preserve">, ua liaj ua teb nrog cov phiaj xwm kev nyab xeeb </w:t>
      </w:r>
      <w:r w:rsidR="00A15F31" w:rsidRPr="00A15F31">
        <w:rPr>
          <w:rFonts w:asciiTheme="minorHAnsi" w:hAnsiTheme="minorHAnsi"/>
          <w:color w:val="000000" w:themeColor="text1"/>
          <w:sz w:val="21"/>
          <w:szCs w:val="21"/>
        </w:rPr>
        <w:t>ntawm</w:t>
      </w:r>
      <w:ins w:id="108" w:author="Windows User" w:date="2021-05-14T23:21:00Z">
        <w:r w:rsidR="00BD5EB8">
          <w:rPr>
            <w:rFonts w:asciiTheme="minorHAnsi" w:hAnsiTheme="minorHAnsi"/>
            <w:color w:val="000000" w:themeColor="text1"/>
            <w:sz w:val="21"/>
            <w:szCs w:val="21"/>
          </w:rPr>
          <w:t xml:space="preserve"> khoom</w:t>
        </w:r>
      </w:ins>
      <w:r w:rsidR="00A15F31" w:rsidRPr="00A15F31">
        <w:rPr>
          <w:rFonts w:asciiTheme="minorHAnsi" w:hAnsiTheme="minorHAnsi"/>
          <w:color w:val="000000" w:themeColor="text1"/>
          <w:sz w:val="21"/>
          <w:szCs w:val="21"/>
        </w:rPr>
        <w:t xml:space="preserve"> </w:t>
      </w:r>
      <w:r w:rsidRPr="00A15F31">
        <w:rPr>
          <w:rFonts w:asciiTheme="minorHAnsi" w:hAnsiTheme="minorHAnsi"/>
          <w:color w:val="000000" w:themeColor="text1"/>
          <w:sz w:val="21"/>
          <w:szCs w:val="21"/>
        </w:rPr>
        <w:t xml:space="preserve">noj khoom haus </w:t>
      </w:r>
      <w:del w:id="109" w:author="Windows User" w:date="2021-05-14T23:22:00Z">
        <w:r w:rsidRPr="00A15F31" w:rsidDel="008A3155">
          <w:rPr>
            <w:rFonts w:asciiTheme="minorHAnsi" w:hAnsiTheme="minorHAnsi"/>
            <w:color w:val="000000" w:themeColor="text1"/>
            <w:sz w:val="21"/>
            <w:szCs w:val="21"/>
          </w:rPr>
          <w:delText>tsawg</w:delText>
        </w:r>
      </w:del>
      <w:r w:rsidRPr="00A15F31">
        <w:rPr>
          <w:rFonts w:asciiTheme="minorHAnsi" w:hAnsiTheme="minorHAnsi"/>
          <w:color w:val="000000" w:themeColor="text1"/>
          <w:sz w:val="21"/>
          <w:szCs w:val="21"/>
        </w:rPr>
        <w:t xml:space="preserve"> tsis muaj xwm txheej</w:t>
      </w:r>
      <w:ins w:id="110" w:author="Windows User" w:date="2021-05-14T23:22:00Z">
        <w:r w:rsidR="008A3155">
          <w:rPr>
            <w:rFonts w:asciiTheme="minorHAnsi" w:hAnsiTheme="minorHAnsi"/>
            <w:color w:val="000000" w:themeColor="text1"/>
            <w:sz w:val="21"/>
            <w:szCs w:val="21"/>
          </w:rPr>
          <w:t xml:space="preserve"> ntaus thaus</w:t>
        </w:r>
      </w:ins>
      <w:r w:rsidRPr="00A15F31">
        <w:rPr>
          <w:rFonts w:asciiTheme="minorHAnsi" w:hAnsiTheme="minorHAnsi"/>
          <w:color w:val="000000" w:themeColor="text1"/>
          <w:sz w:val="21"/>
          <w:szCs w:val="21"/>
        </w:rPr>
        <w:t xml:space="preserve"> ua thawj qhov chaw. Yog tias cov neeg siv khoom muaj mob, muaj kev npaj zaub mov kev nyab xeeb kom ua liaj ua teb kom zoo rau txhua qhov kev hais plaub ntug thiab kev cai lij choj</w:t>
      </w:r>
      <w:r w:rsidR="00BA0834" w:rsidRPr="00A15F31">
        <w:rPr>
          <w:rFonts w:asciiTheme="minorHAnsi" w:hAnsiTheme="minorHAnsi"/>
          <w:color w:val="000000" w:themeColor="text1"/>
          <w:sz w:val="21"/>
          <w:szCs w:val="21"/>
        </w:rPr>
        <w:t xml:space="preserve">. </w:t>
      </w:r>
    </w:p>
    <w:p w14:paraId="31310B0B" w14:textId="77777777" w:rsidR="00E7724C" w:rsidRPr="0022192D" w:rsidRDefault="00E7724C" w:rsidP="0022192D">
      <w:pPr>
        <w:pStyle w:val="p1"/>
        <w:rPr>
          <w:rFonts w:asciiTheme="minorHAnsi" w:hAnsiTheme="minorHAnsi"/>
          <w:color w:val="000000" w:themeColor="text1"/>
          <w:sz w:val="24"/>
          <w:szCs w:val="24"/>
        </w:rPr>
      </w:pPr>
    </w:p>
    <w:p w14:paraId="6C359030" w14:textId="6D29DACD" w:rsidR="001D48A6" w:rsidRPr="0022192D" w:rsidRDefault="000E0663" w:rsidP="008A331B">
      <w:pPr>
        <w:pStyle w:val="p1"/>
        <w:jc w:val="both"/>
        <w:rPr>
          <w:rFonts w:asciiTheme="minorHAnsi" w:hAnsiTheme="minorHAnsi"/>
          <w:color w:val="000000" w:themeColor="text1"/>
          <w:sz w:val="24"/>
          <w:szCs w:val="24"/>
        </w:rPr>
      </w:pPr>
      <w:r w:rsidRPr="008A331B">
        <w:rPr>
          <w:rFonts w:asciiTheme="minorHAnsi" w:hAnsiTheme="minorHAnsi"/>
          <w:color w:val="000000" w:themeColor="text1"/>
          <w:sz w:val="21"/>
          <w:szCs w:val="21"/>
        </w:rPr>
        <w:t xml:space="preserve">Nrog rau cov phiaj xwm thiab cov ntaub ntawv </w:t>
      </w:r>
      <w:r w:rsidR="00BA387E" w:rsidRPr="008A331B">
        <w:rPr>
          <w:rFonts w:asciiTheme="minorHAnsi" w:hAnsiTheme="minorHAnsi"/>
          <w:color w:val="000000" w:themeColor="text1"/>
          <w:sz w:val="21"/>
          <w:szCs w:val="21"/>
        </w:rPr>
        <w:t>uas muaj</w:t>
      </w:r>
      <w:r w:rsidRPr="008A331B">
        <w:rPr>
          <w:rFonts w:asciiTheme="minorHAnsi" w:hAnsiTheme="minorHAnsi"/>
          <w:color w:val="000000" w:themeColor="text1"/>
          <w:sz w:val="21"/>
          <w:szCs w:val="21"/>
        </w:rPr>
        <w:t xml:space="preserve"> nyob rau hauv tes, tus neeg ua liaj ua teb nws zoo dua los ua kom lub tsev hais plaub pom tias qhov teeb meem tshwm sim lwm qhov, tsis yog nyob hauv daim liaj teb. </w:t>
      </w:r>
      <w:proofErr w:type="gramStart"/>
      <w:r w:rsidRPr="008A331B">
        <w:rPr>
          <w:rFonts w:asciiTheme="minorHAnsi" w:hAnsiTheme="minorHAnsi"/>
          <w:color w:val="000000" w:themeColor="text1"/>
          <w:sz w:val="21"/>
          <w:szCs w:val="21"/>
        </w:rPr>
        <w:t>Ib</w:t>
      </w:r>
      <w:proofErr w:type="gramEnd"/>
      <w:r w:rsidRPr="008A331B">
        <w:rPr>
          <w:rFonts w:asciiTheme="minorHAnsi" w:hAnsiTheme="minorHAnsi"/>
          <w:color w:val="000000" w:themeColor="text1"/>
          <w:sz w:val="21"/>
          <w:szCs w:val="21"/>
        </w:rPr>
        <w:t xml:space="preserve"> yam li ntaw</w:t>
      </w:r>
      <w:r w:rsidR="00BA387E" w:rsidRPr="008A331B">
        <w:rPr>
          <w:rFonts w:asciiTheme="minorHAnsi" w:hAnsiTheme="minorHAnsi"/>
          <w:color w:val="000000" w:themeColor="text1"/>
          <w:sz w:val="21"/>
          <w:szCs w:val="21"/>
        </w:rPr>
        <w:t>v</w:t>
      </w:r>
      <w:r w:rsidRPr="008A331B">
        <w:rPr>
          <w:rFonts w:asciiTheme="minorHAnsi" w:hAnsiTheme="minorHAnsi"/>
          <w:color w:val="000000" w:themeColor="text1"/>
          <w:sz w:val="21"/>
          <w:szCs w:val="21"/>
        </w:rPr>
        <w:t>, tsoom</w:t>
      </w:r>
      <w:r w:rsidR="00BA387E" w:rsidRPr="008A331B">
        <w:rPr>
          <w:rFonts w:asciiTheme="minorHAnsi" w:hAnsiTheme="minorHAnsi"/>
          <w:color w:val="000000" w:themeColor="text1"/>
          <w:sz w:val="21"/>
          <w:szCs w:val="21"/>
        </w:rPr>
        <w:t xml:space="preserve"> </w:t>
      </w:r>
      <w:r w:rsidRPr="008A331B">
        <w:rPr>
          <w:rFonts w:asciiTheme="minorHAnsi" w:hAnsiTheme="minorHAnsi"/>
          <w:color w:val="000000" w:themeColor="text1"/>
          <w:sz w:val="21"/>
          <w:szCs w:val="21"/>
        </w:rPr>
        <w:t>fwv tsis tshua yuam kom rov qab yuav cov khoom kim heev thiab muaj kev nyuaj siab los</w:t>
      </w:r>
      <w:r w:rsidR="00BA387E" w:rsidRPr="008A331B">
        <w:rPr>
          <w:rFonts w:asciiTheme="minorHAnsi" w:hAnsiTheme="minorHAnsi"/>
          <w:color w:val="000000" w:themeColor="text1"/>
          <w:sz w:val="21"/>
          <w:szCs w:val="21"/>
        </w:rPr>
        <w:t xml:space="preserve"> </w:t>
      </w:r>
      <w:r w:rsidRPr="008A331B">
        <w:rPr>
          <w:rFonts w:asciiTheme="minorHAnsi" w:hAnsiTheme="minorHAnsi"/>
          <w:color w:val="000000" w:themeColor="text1"/>
          <w:sz w:val="21"/>
          <w:szCs w:val="21"/>
        </w:rPr>
        <w:t>sis pib ua hauj</w:t>
      </w:r>
      <w:r w:rsidR="00BA387E" w:rsidRPr="008A331B">
        <w:rPr>
          <w:rFonts w:asciiTheme="minorHAnsi" w:hAnsiTheme="minorHAnsi"/>
          <w:color w:val="000000" w:themeColor="text1"/>
          <w:sz w:val="21"/>
          <w:szCs w:val="21"/>
        </w:rPr>
        <w:t xml:space="preserve"> </w:t>
      </w:r>
      <w:r w:rsidRPr="008A331B">
        <w:rPr>
          <w:rFonts w:asciiTheme="minorHAnsi" w:hAnsiTheme="minorHAnsi"/>
          <w:color w:val="000000" w:themeColor="text1"/>
          <w:sz w:val="21"/>
          <w:szCs w:val="21"/>
        </w:rPr>
        <w:t xml:space="preserve">lwm yog tias </w:t>
      </w:r>
      <w:del w:id="111" w:author="Windows User" w:date="2021-05-14T23:30:00Z">
        <w:r w:rsidRPr="008A331B" w:rsidDel="008A3155">
          <w:rPr>
            <w:rFonts w:asciiTheme="minorHAnsi" w:hAnsiTheme="minorHAnsi"/>
            <w:color w:val="000000" w:themeColor="text1"/>
            <w:sz w:val="21"/>
            <w:szCs w:val="21"/>
          </w:rPr>
          <w:delText xml:space="preserve">ua </w:delText>
        </w:r>
      </w:del>
      <w:r w:rsidRPr="008A331B">
        <w:rPr>
          <w:rFonts w:asciiTheme="minorHAnsi" w:hAnsiTheme="minorHAnsi"/>
          <w:color w:val="000000" w:themeColor="text1"/>
          <w:sz w:val="21"/>
          <w:szCs w:val="21"/>
        </w:rPr>
        <w:t xml:space="preserve">liaj </w:t>
      </w:r>
      <w:del w:id="112" w:author="Windows User" w:date="2021-05-14T23:30:00Z">
        <w:r w:rsidRPr="008A331B" w:rsidDel="008A3155">
          <w:rPr>
            <w:rFonts w:asciiTheme="minorHAnsi" w:hAnsiTheme="minorHAnsi"/>
            <w:color w:val="000000" w:themeColor="text1"/>
            <w:sz w:val="21"/>
            <w:szCs w:val="21"/>
          </w:rPr>
          <w:delText xml:space="preserve">ua </w:delText>
        </w:r>
      </w:del>
      <w:r w:rsidRPr="008A331B">
        <w:rPr>
          <w:rFonts w:asciiTheme="minorHAnsi" w:hAnsiTheme="minorHAnsi"/>
          <w:color w:val="000000" w:themeColor="text1"/>
          <w:sz w:val="21"/>
          <w:szCs w:val="21"/>
        </w:rPr>
        <w:t xml:space="preserve">teb muaj cov ntaub ntawv qhia tias muaj cov zaub mov </w:t>
      </w:r>
      <w:r w:rsidR="00CF5C09" w:rsidRPr="008A331B">
        <w:rPr>
          <w:rFonts w:asciiTheme="minorHAnsi" w:hAnsiTheme="minorHAnsi"/>
          <w:color w:val="000000" w:themeColor="text1"/>
          <w:sz w:val="21"/>
          <w:szCs w:val="21"/>
        </w:rPr>
        <w:t xml:space="preserve">raug raws li </w:t>
      </w:r>
      <w:r w:rsidRPr="008A331B">
        <w:rPr>
          <w:rFonts w:asciiTheme="minorHAnsi" w:hAnsiTheme="minorHAnsi"/>
          <w:color w:val="000000" w:themeColor="text1"/>
          <w:sz w:val="21"/>
          <w:szCs w:val="21"/>
        </w:rPr>
        <w:t>kev nyab xeeb</w:t>
      </w:r>
      <w:r w:rsidR="00BA387E" w:rsidRPr="008A331B">
        <w:rPr>
          <w:rFonts w:asciiTheme="minorHAnsi" w:hAnsiTheme="minorHAnsi"/>
          <w:color w:val="000000" w:themeColor="text1"/>
          <w:sz w:val="21"/>
          <w:szCs w:val="21"/>
        </w:rPr>
        <w:t xml:space="preserve"> ntawm</w:t>
      </w:r>
      <w:r w:rsidRPr="008A331B">
        <w:rPr>
          <w:rFonts w:asciiTheme="minorHAnsi" w:hAnsiTheme="minorHAnsi"/>
          <w:color w:val="000000" w:themeColor="text1"/>
          <w:sz w:val="21"/>
          <w:szCs w:val="21"/>
        </w:rPr>
        <w:t xml:space="preserve"> khoom noj</w:t>
      </w:r>
      <w:r w:rsidR="00BA387E" w:rsidRPr="008A331B">
        <w:rPr>
          <w:rFonts w:asciiTheme="minorHAnsi" w:hAnsiTheme="minorHAnsi"/>
          <w:color w:val="000000" w:themeColor="text1"/>
          <w:sz w:val="21"/>
          <w:szCs w:val="21"/>
        </w:rPr>
        <w:t xml:space="preserve"> khoom haus</w:t>
      </w:r>
      <w:r w:rsidR="00106A0D" w:rsidRPr="0022192D">
        <w:rPr>
          <w:rFonts w:asciiTheme="minorHAnsi" w:hAnsiTheme="minorHAnsi"/>
          <w:color w:val="000000" w:themeColor="text1"/>
          <w:sz w:val="24"/>
          <w:szCs w:val="24"/>
        </w:rPr>
        <w:t>.</w:t>
      </w:r>
      <w:r w:rsidR="001D48A6" w:rsidRPr="0022192D">
        <w:rPr>
          <w:rFonts w:asciiTheme="minorHAnsi" w:hAnsiTheme="minorHAnsi"/>
          <w:color w:val="000000" w:themeColor="text1"/>
          <w:sz w:val="24"/>
          <w:szCs w:val="24"/>
        </w:rPr>
        <w:t xml:space="preserve"> </w:t>
      </w:r>
      <w:r w:rsidR="00106A0D" w:rsidRPr="0022192D">
        <w:rPr>
          <w:rFonts w:asciiTheme="minorHAnsi" w:hAnsiTheme="minorHAnsi"/>
          <w:color w:val="000000" w:themeColor="text1"/>
          <w:sz w:val="24"/>
          <w:szCs w:val="24"/>
        </w:rPr>
        <w:t xml:space="preserve"> </w:t>
      </w:r>
    </w:p>
    <w:p w14:paraId="60507738" w14:textId="77777777" w:rsidR="001D48A6" w:rsidRPr="0022192D" w:rsidRDefault="001D48A6" w:rsidP="0022192D">
      <w:pPr>
        <w:pStyle w:val="p1"/>
        <w:rPr>
          <w:rFonts w:asciiTheme="minorHAnsi" w:hAnsiTheme="minorHAnsi"/>
          <w:color w:val="000000" w:themeColor="text1"/>
          <w:sz w:val="24"/>
          <w:szCs w:val="24"/>
        </w:rPr>
      </w:pPr>
    </w:p>
    <w:p w14:paraId="3F3AF536" w14:textId="04609FF4" w:rsidR="00BA0834" w:rsidRPr="007C0C7B" w:rsidRDefault="00EB066B" w:rsidP="007C0C7B">
      <w:pPr>
        <w:pStyle w:val="p1"/>
        <w:jc w:val="both"/>
        <w:rPr>
          <w:rFonts w:asciiTheme="minorHAnsi" w:hAnsiTheme="minorHAnsi"/>
          <w:color w:val="000000" w:themeColor="text1"/>
          <w:sz w:val="21"/>
          <w:szCs w:val="21"/>
        </w:rPr>
      </w:pPr>
      <w:r w:rsidRPr="007C0C7B">
        <w:rPr>
          <w:rFonts w:asciiTheme="minorHAnsi" w:hAnsiTheme="minorHAnsi"/>
          <w:color w:val="000000" w:themeColor="text1"/>
          <w:sz w:val="21"/>
          <w:szCs w:val="21"/>
        </w:rPr>
        <w:t xml:space="preserve">Yog tias muaj xwm txheej dab tsi cuam tshuam rau hauv liaj teb, lub phiaj xwm kev nyab xeeb khoom noj yuav pab tus neeg ua liaj ua teb cais qhov teeb meem, ua ib qho kev rov qab yog tias tsim nyog, thiab txo qhov kis thiab tag nrho kev cuam tshuam. Thaum kawg, muaj cov phiaj xwm </w:t>
      </w:r>
      <w:proofErr w:type="gramStart"/>
      <w:r w:rsidRPr="007C0C7B">
        <w:rPr>
          <w:rFonts w:asciiTheme="minorHAnsi" w:hAnsiTheme="minorHAnsi"/>
          <w:color w:val="000000" w:themeColor="text1"/>
          <w:sz w:val="21"/>
          <w:szCs w:val="21"/>
        </w:rPr>
        <w:t>kev</w:t>
      </w:r>
      <w:proofErr w:type="gramEnd"/>
      <w:r w:rsidRPr="007C0C7B">
        <w:rPr>
          <w:rFonts w:asciiTheme="minorHAnsi" w:hAnsiTheme="minorHAnsi"/>
          <w:color w:val="000000" w:themeColor="text1"/>
          <w:sz w:val="21"/>
          <w:szCs w:val="21"/>
        </w:rPr>
        <w:t xml:space="preserve"> nyab xeeb khoom noj ua rau nws yooj yim rau cov ua liaj ua teb npaj thiab hloov mus rau cov kev hloov pauv - txawm hais tias lawv yuav tsum ua raws li txoj cai hloov pauv, hloov kev pov hwm kev nyab xeeb, los</w:t>
      </w:r>
      <w:r w:rsidR="007638FA" w:rsidRPr="007C0C7B">
        <w:rPr>
          <w:rFonts w:asciiTheme="minorHAnsi" w:hAnsiTheme="minorHAnsi"/>
          <w:color w:val="000000" w:themeColor="text1"/>
          <w:sz w:val="21"/>
          <w:szCs w:val="21"/>
        </w:rPr>
        <w:t xml:space="preserve"> </w:t>
      </w:r>
      <w:r w:rsidRPr="007C0C7B">
        <w:rPr>
          <w:rFonts w:asciiTheme="minorHAnsi" w:hAnsiTheme="minorHAnsi"/>
          <w:color w:val="000000" w:themeColor="text1"/>
          <w:sz w:val="21"/>
          <w:szCs w:val="21"/>
        </w:rPr>
        <w:t>sis hloov rau kev cog lus</w:t>
      </w:r>
      <w:r w:rsidR="00BA0834" w:rsidRPr="007C0C7B">
        <w:rPr>
          <w:rFonts w:asciiTheme="minorHAnsi" w:hAnsiTheme="minorHAnsi"/>
          <w:color w:val="000000" w:themeColor="text1"/>
          <w:sz w:val="21"/>
          <w:szCs w:val="21"/>
        </w:rPr>
        <w:t>.</w:t>
      </w:r>
      <w:ins w:id="113" w:author="Windows User" w:date="2021-05-15T00:31:00Z">
        <w:r w:rsidR="009A52E3">
          <w:rPr>
            <w:rFonts w:asciiTheme="minorHAnsi" w:hAnsiTheme="minorHAnsi"/>
            <w:color w:val="000000" w:themeColor="text1"/>
            <w:sz w:val="21"/>
            <w:szCs w:val="21"/>
          </w:rPr>
          <w:t xml:space="preserve"> </w:t>
        </w:r>
      </w:ins>
    </w:p>
    <w:p w14:paraId="28FAF94E" w14:textId="77777777" w:rsidR="00BA0834" w:rsidRPr="0022192D" w:rsidRDefault="00BA0834" w:rsidP="0022192D">
      <w:pPr>
        <w:rPr>
          <w:rFonts w:asciiTheme="minorHAnsi" w:hAnsiTheme="minorHAnsi"/>
          <w:color w:val="000000" w:themeColor="text1"/>
        </w:rPr>
      </w:pPr>
    </w:p>
    <w:p w14:paraId="08EAB3C8" w14:textId="09E5173B" w:rsidR="00106A0D" w:rsidRPr="007F7C14" w:rsidRDefault="00410FAD" w:rsidP="007F7C14">
      <w:pPr>
        <w:ind w:left="1440"/>
        <w:jc w:val="center"/>
        <w:rPr>
          <w:rFonts w:asciiTheme="minorHAnsi" w:hAnsiTheme="minorHAnsi"/>
          <w:b/>
          <w:color w:val="000000" w:themeColor="text1"/>
          <w:sz w:val="21"/>
          <w:szCs w:val="21"/>
        </w:rPr>
      </w:pPr>
      <w:r w:rsidRPr="007F7C14">
        <w:rPr>
          <w:rFonts w:asciiTheme="minorHAnsi" w:hAnsiTheme="minorHAnsi"/>
          <w:b/>
          <w:color w:val="000000" w:themeColor="text1"/>
          <w:sz w:val="21"/>
          <w:szCs w:val="21"/>
        </w:rPr>
        <w:t>Qhov yuav nqis tes ua</w:t>
      </w:r>
      <w:ins w:id="114" w:author="Windows User" w:date="2021-05-15T00:34:00Z">
        <w:r w:rsidR="009A52E3">
          <w:rPr>
            <w:rFonts w:asciiTheme="minorHAnsi" w:hAnsiTheme="minorHAnsi"/>
            <w:b/>
            <w:color w:val="000000" w:themeColor="text1"/>
            <w:sz w:val="21"/>
            <w:szCs w:val="21"/>
          </w:rPr>
          <w:t xml:space="preserve"> tiag</w:t>
        </w:r>
      </w:ins>
      <w:r w:rsidRPr="007F7C14">
        <w:rPr>
          <w:rFonts w:asciiTheme="minorHAnsi" w:hAnsiTheme="minorHAnsi"/>
          <w:b/>
          <w:color w:val="000000" w:themeColor="text1"/>
          <w:sz w:val="21"/>
          <w:szCs w:val="21"/>
        </w:rPr>
        <w:t xml:space="preserve"> thiab </w:t>
      </w:r>
      <w:proofErr w:type="gramStart"/>
      <w:r w:rsidRPr="007F7C14">
        <w:rPr>
          <w:rFonts w:asciiTheme="minorHAnsi" w:hAnsiTheme="minorHAnsi"/>
          <w:b/>
          <w:color w:val="000000" w:themeColor="text1"/>
          <w:sz w:val="21"/>
          <w:szCs w:val="21"/>
        </w:rPr>
        <w:t>kev</w:t>
      </w:r>
      <w:proofErr w:type="gramEnd"/>
      <w:r w:rsidRPr="007F7C14">
        <w:rPr>
          <w:rFonts w:asciiTheme="minorHAnsi" w:hAnsiTheme="minorHAnsi"/>
          <w:b/>
          <w:color w:val="000000" w:themeColor="text1"/>
          <w:sz w:val="21"/>
          <w:szCs w:val="21"/>
        </w:rPr>
        <w:t xml:space="preserve"> tshuaj xyuas tas nrho cov tswv yim kev nyab xeeb </w:t>
      </w:r>
      <w:r w:rsidR="007F7C14" w:rsidRPr="007F7C14">
        <w:rPr>
          <w:rFonts w:asciiTheme="minorHAnsi" w:hAnsiTheme="minorHAnsi"/>
          <w:b/>
          <w:color w:val="000000" w:themeColor="text1"/>
          <w:sz w:val="21"/>
          <w:szCs w:val="21"/>
        </w:rPr>
        <w:t xml:space="preserve">ntawm </w:t>
      </w:r>
      <w:r w:rsidRPr="007F7C14">
        <w:rPr>
          <w:rFonts w:asciiTheme="minorHAnsi" w:hAnsiTheme="minorHAnsi"/>
          <w:b/>
          <w:color w:val="000000" w:themeColor="text1"/>
          <w:sz w:val="21"/>
          <w:szCs w:val="21"/>
        </w:rPr>
        <w:t>khoom noj yog qhov tseem ceeb tshaj</w:t>
      </w:r>
    </w:p>
    <w:p w14:paraId="5862D53D" w14:textId="77777777" w:rsidR="00106A0D" w:rsidRPr="0022192D" w:rsidRDefault="00106A0D" w:rsidP="0022192D">
      <w:pPr>
        <w:rPr>
          <w:rFonts w:asciiTheme="minorHAnsi" w:hAnsiTheme="minorHAnsi"/>
          <w:b/>
          <w:color w:val="000000" w:themeColor="text1"/>
        </w:rPr>
      </w:pPr>
    </w:p>
    <w:p w14:paraId="49FDC57F" w14:textId="4D7F3BE1" w:rsidR="009720F9" w:rsidRPr="00CD737B" w:rsidRDefault="005E4139" w:rsidP="00CD737B">
      <w:pPr>
        <w:jc w:val="both"/>
        <w:rPr>
          <w:rFonts w:asciiTheme="minorHAnsi" w:hAnsiTheme="minorHAnsi"/>
          <w:color w:val="000000" w:themeColor="text1"/>
          <w:sz w:val="21"/>
          <w:szCs w:val="21"/>
        </w:rPr>
      </w:pPr>
      <w:r w:rsidRPr="00CD737B">
        <w:rPr>
          <w:rFonts w:asciiTheme="minorHAnsi" w:hAnsiTheme="minorHAnsi"/>
          <w:color w:val="000000" w:themeColor="text1"/>
          <w:sz w:val="21"/>
          <w:szCs w:val="21"/>
        </w:rPr>
        <w:t xml:space="preserve">Kev noj zaub mov kom nyab xeeb yog qhov tseem </w:t>
      </w:r>
      <w:proofErr w:type="gramStart"/>
      <w:r w:rsidRPr="00CD737B">
        <w:rPr>
          <w:rFonts w:asciiTheme="minorHAnsi" w:hAnsiTheme="minorHAnsi"/>
          <w:color w:val="000000" w:themeColor="text1"/>
          <w:sz w:val="21"/>
          <w:szCs w:val="21"/>
        </w:rPr>
        <w:t>ceeb</w:t>
      </w:r>
      <w:proofErr w:type="gramEnd"/>
      <w:r w:rsidRPr="00CD737B">
        <w:rPr>
          <w:rFonts w:asciiTheme="minorHAnsi" w:hAnsiTheme="minorHAnsi"/>
          <w:color w:val="000000" w:themeColor="text1"/>
          <w:sz w:val="21"/>
          <w:szCs w:val="21"/>
        </w:rPr>
        <w:t xml:space="preserve"> tshaj qhov xav txog </w:t>
      </w:r>
      <w:del w:id="115" w:author="Windows User" w:date="2021-05-15T00:39:00Z">
        <w:r w:rsidRPr="00CD737B" w:rsidDel="009A52E3">
          <w:rPr>
            <w:rFonts w:asciiTheme="minorHAnsi" w:hAnsiTheme="minorHAnsi"/>
            <w:color w:val="000000" w:themeColor="text1"/>
            <w:sz w:val="21"/>
            <w:szCs w:val="21"/>
          </w:rPr>
          <w:delText>nws</w:delText>
        </w:r>
      </w:del>
      <w:ins w:id="116" w:author="Windows User" w:date="2021-05-15T00:39:00Z">
        <w:r w:rsidR="009A52E3">
          <w:rPr>
            <w:rFonts w:asciiTheme="minorHAnsi" w:hAnsiTheme="minorHAnsi"/>
            <w:color w:val="000000" w:themeColor="text1"/>
            <w:sz w:val="21"/>
            <w:szCs w:val="21"/>
          </w:rPr>
          <w:t xml:space="preserve"> qhov teej meem no</w:t>
        </w:r>
      </w:ins>
      <w:r w:rsidRPr="00CD737B">
        <w:rPr>
          <w:rFonts w:asciiTheme="minorHAnsi" w:hAnsiTheme="minorHAnsi"/>
          <w:color w:val="000000" w:themeColor="text1"/>
          <w:sz w:val="21"/>
          <w:szCs w:val="21"/>
        </w:rPr>
        <w:t xml:space="preserve">. Txoj </w:t>
      </w:r>
      <w:proofErr w:type="gramStart"/>
      <w:r w:rsidRPr="00CD737B">
        <w:rPr>
          <w:rFonts w:asciiTheme="minorHAnsi" w:hAnsiTheme="minorHAnsi"/>
          <w:color w:val="000000" w:themeColor="text1"/>
          <w:sz w:val="21"/>
          <w:szCs w:val="21"/>
        </w:rPr>
        <w:t>kev</w:t>
      </w:r>
      <w:proofErr w:type="gramEnd"/>
      <w:r w:rsidRPr="00CD737B">
        <w:rPr>
          <w:rFonts w:asciiTheme="minorHAnsi" w:hAnsiTheme="minorHAnsi"/>
          <w:color w:val="000000" w:themeColor="text1"/>
          <w:sz w:val="21"/>
          <w:szCs w:val="21"/>
        </w:rPr>
        <w:t xml:space="preserve"> npaj</w:t>
      </w:r>
      <w:ins w:id="117" w:author="Windows User" w:date="2021-05-15T00:40:00Z">
        <w:r w:rsidR="009A52E3">
          <w:rPr>
            <w:rFonts w:asciiTheme="minorHAnsi" w:hAnsiTheme="minorHAnsi"/>
            <w:color w:val="000000" w:themeColor="text1"/>
            <w:sz w:val="21"/>
            <w:szCs w:val="21"/>
          </w:rPr>
          <w:t xml:space="preserve"> </w:t>
        </w:r>
        <w:r w:rsidR="009A52E3" w:rsidRPr="00CD737B">
          <w:rPr>
            <w:rFonts w:asciiTheme="minorHAnsi" w:hAnsiTheme="minorHAnsi"/>
            <w:color w:val="000000" w:themeColor="text1"/>
            <w:sz w:val="21"/>
            <w:szCs w:val="21"/>
          </w:rPr>
          <w:t>khoom noj</w:t>
        </w:r>
      </w:ins>
      <w:r w:rsidRPr="00CD737B">
        <w:rPr>
          <w:rFonts w:asciiTheme="minorHAnsi" w:hAnsiTheme="minorHAnsi"/>
          <w:color w:val="000000" w:themeColor="text1"/>
          <w:sz w:val="21"/>
          <w:szCs w:val="21"/>
        </w:rPr>
        <w:t xml:space="preserve"> nyab xeeb </w:t>
      </w:r>
      <w:del w:id="118" w:author="Windows User" w:date="2021-05-15T00:40:00Z">
        <w:r w:rsidRPr="00CD737B" w:rsidDel="009A52E3">
          <w:rPr>
            <w:rFonts w:asciiTheme="minorHAnsi" w:hAnsiTheme="minorHAnsi"/>
            <w:color w:val="000000" w:themeColor="text1"/>
            <w:sz w:val="21"/>
            <w:szCs w:val="21"/>
          </w:rPr>
          <w:delText xml:space="preserve">khoom noj </w:delText>
        </w:r>
      </w:del>
      <w:r w:rsidRPr="00CD737B">
        <w:rPr>
          <w:rFonts w:asciiTheme="minorHAnsi" w:hAnsiTheme="minorHAnsi"/>
          <w:color w:val="000000" w:themeColor="text1"/>
          <w:sz w:val="21"/>
          <w:szCs w:val="21"/>
        </w:rPr>
        <w:t>uas tsis ua raws li qhov</w:t>
      </w:r>
      <w:ins w:id="119" w:author="Windows User" w:date="2021-05-15T00:42:00Z">
        <w:r w:rsidR="00453B04">
          <w:rPr>
            <w:rFonts w:asciiTheme="minorHAnsi" w:hAnsiTheme="minorHAnsi"/>
            <w:color w:val="000000" w:themeColor="text1"/>
            <w:sz w:val="21"/>
            <w:szCs w:val="21"/>
          </w:rPr>
          <w:t xml:space="preserve"> yuav</w:t>
        </w:r>
      </w:ins>
      <w:r w:rsidRPr="00CD737B">
        <w:rPr>
          <w:rFonts w:asciiTheme="minorHAnsi" w:hAnsiTheme="minorHAnsi"/>
          <w:color w:val="000000" w:themeColor="text1"/>
          <w:sz w:val="21"/>
          <w:szCs w:val="21"/>
        </w:rPr>
        <w:t xml:space="preserve"> tsis muaj nqi. Nws yuav tsum raug siv nrog </w:t>
      </w:r>
      <w:proofErr w:type="gramStart"/>
      <w:r w:rsidRPr="00CD737B">
        <w:rPr>
          <w:rFonts w:asciiTheme="minorHAnsi" w:hAnsiTheme="minorHAnsi"/>
          <w:color w:val="000000" w:themeColor="text1"/>
          <w:sz w:val="21"/>
          <w:szCs w:val="21"/>
        </w:rPr>
        <w:t>kev</w:t>
      </w:r>
      <w:proofErr w:type="gramEnd"/>
      <w:r w:rsidRPr="00CD737B">
        <w:rPr>
          <w:rFonts w:asciiTheme="minorHAnsi" w:hAnsiTheme="minorHAnsi"/>
          <w:color w:val="000000" w:themeColor="text1"/>
          <w:sz w:val="21"/>
          <w:szCs w:val="21"/>
        </w:rPr>
        <w:t xml:space="preserve"> </w:t>
      </w:r>
      <w:del w:id="120" w:author="Windows User" w:date="2021-05-15T22:11:00Z">
        <w:r w:rsidRPr="00CD737B" w:rsidDel="00BB62FB">
          <w:rPr>
            <w:rFonts w:asciiTheme="minorHAnsi" w:hAnsiTheme="minorHAnsi"/>
            <w:color w:val="000000" w:themeColor="text1"/>
            <w:sz w:val="21"/>
            <w:szCs w:val="21"/>
          </w:rPr>
          <w:delText>saib xyuas</w:delText>
        </w:r>
      </w:del>
      <w:ins w:id="121" w:author="Windows User" w:date="2021-05-15T22:11:00Z">
        <w:r w:rsidR="00BB62FB">
          <w:rPr>
            <w:rFonts w:asciiTheme="minorHAnsi" w:hAnsiTheme="minorHAnsi"/>
            <w:color w:val="000000" w:themeColor="text1"/>
            <w:sz w:val="21"/>
            <w:szCs w:val="21"/>
          </w:rPr>
          <w:t>ntsuam xyuas</w:t>
        </w:r>
      </w:ins>
      <w:r w:rsidRPr="00CD737B">
        <w:rPr>
          <w:rFonts w:asciiTheme="minorHAnsi" w:hAnsiTheme="minorHAnsi"/>
          <w:color w:val="000000" w:themeColor="text1"/>
          <w:sz w:val="21"/>
          <w:szCs w:val="21"/>
        </w:rPr>
        <w:t xml:space="preserve"> nrog cov ntaub ntawv los ua pov thawj</w:t>
      </w:r>
      <w:ins w:id="122" w:author="Windows User" w:date="2021-05-15T00:42:00Z">
        <w:r w:rsidR="00453B04">
          <w:rPr>
            <w:rFonts w:asciiTheme="minorHAnsi" w:hAnsiTheme="minorHAnsi"/>
            <w:color w:val="000000" w:themeColor="text1"/>
            <w:sz w:val="21"/>
            <w:szCs w:val="21"/>
          </w:rPr>
          <w:t xml:space="preserve"> rau</w:t>
        </w:r>
      </w:ins>
      <w:r w:rsidRPr="00CD737B">
        <w:rPr>
          <w:rFonts w:asciiTheme="minorHAnsi" w:hAnsiTheme="minorHAnsi"/>
          <w:color w:val="000000" w:themeColor="text1"/>
          <w:sz w:val="21"/>
          <w:szCs w:val="21"/>
        </w:rPr>
        <w:t xml:space="preserve"> nws. Thiab, cov phiaj xwm </w:t>
      </w:r>
      <w:proofErr w:type="gramStart"/>
      <w:r w:rsidRPr="00CD737B">
        <w:rPr>
          <w:rFonts w:asciiTheme="minorHAnsi" w:hAnsiTheme="minorHAnsi"/>
          <w:color w:val="000000" w:themeColor="text1"/>
          <w:sz w:val="21"/>
          <w:szCs w:val="21"/>
        </w:rPr>
        <w:t>kev</w:t>
      </w:r>
      <w:proofErr w:type="gramEnd"/>
      <w:r w:rsidRPr="00CD737B">
        <w:rPr>
          <w:rFonts w:asciiTheme="minorHAnsi" w:hAnsiTheme="minorHAnsi"/>
          <w:color w:val="000000" w:themeColor="text1"/>
          <w:sz w:val="21"/>
          <w:szCs w:val="21"/>
        </w:rPr>
        <w:t xml:space="preserve"> nyab xeeb khoom noj yuav tsum tau hloov tshiab raws li cov xwm txheej hloov: thaum ua liaj ua teb loj hlob tuaj, muab cov khoom lag luam tshiab, muag rau hauv</w:t>
      </w:r>
      <w:ins w:id="123" w:author="Windows User" w:date="2021-05-15T00:44:00Z">
        <w:r w:rsidR="00453B04">
          <w:rPr>
            <w:rFonts w:asciiTheme="minorHAnsi" w:hAnsiTheme="minorHAnsi"/>
            <w:color w:val="000000" w:themeColor="text1"/>
            <w:sz w:val="21"/>
            <w:szCs w:val="21"/>
          </w:rPr>
          <w:t xml:space="preserve"> khws</w:t>
        </w:r>
      </w:ins>
      <w:r w:rsidRPr="00CD737B">
        <w:rPr>
          <w:rFonts w:asciiTheme="minorHAnsi" w:hAnsiTheme="minorHAnsi"/>
          <w:color w:val="000000" w:themeColor="text1"/>
          <w:sz w:val="21"/>
          <w:szCs w:val="21"/>
        </w:rPr>
        <w:t xml:space="preserve"> kev ua lag luam tshiab, yoog raws cov kev cai tshiab los</w:t>
      </w:r>
      <w:r w:rsidR="00CD737B" w:rsidRPr="00CD737B">
        <w:rPr>
          <w:rFonts w:asciiTheme="minorHAnsi" w:hAnsiTheme="minorHAnsi"/>
          <w:color w:val="000000" w:themeColor="text1"/>
          <w:sz w:val="21"/>
          <w:szCs w:val="21"/>
        </w:rPr>
        <w:t xml:space="preserve"> </w:t>
      </w:r>
      <w:r w:rsidRPr="00CD737B">
        <w:rPr>
          <w:rFonts w:asciiTheme="minorHAnsi" w:hAnsiTheme="minorHAnsi"/>
          <w:color w:val="000000" w:themeColor="text1"/>
          <w:sz w:val="21"/>
          <w:szCs w:val="21"/>
        </w:rPr>
        <w:t xml:space="preserve">sis </w:t>
      </w:r>
      <w:ins w:id="124" w:author="Windows User" w:date="2021-05-15T00:46:00Z">
        <w:r w:rsidR="00453B04">
          <w:rPr>
            <w:rFonts w:asciiTheme="minorHAnsi" w:hAnsiTheme="minorHAnsi"/>
            <w:color w:val="000000" w:themeColor="text1"/>
            <w:sz w:val="21"/>
            <w:szCs w:val="21"/>
          </w:rPr>
          <w:t xml:space="preserve">raus kev </w:t>
        </w:r>
      </w:ins>
      <w:del w:id="125" w:author="Windows User" w:date="2021-05-15T00:46:00Z">
        <w:r w:rsidRPr="00CD737B" w:rsidDel="00453B04">
          <w:rPr>
            <w:rFonts w:asciiTheme="minorHAnsi" w:hAnsiTheme="minorHAnsi"/>
            <w:color w:val="000000" w:themeColor="text1"/>
            <w:sz w:val="21"/>
            <w:szCs w:val="21"/>
          </w:rPr>
          <w:delText>cov</w:delText>
        </w:r>
      </w:del>
      <w:r w:rsidRPr="00CD737B">
        <w:rPr>
          <w:rFonts w:asciiTheme="minorHAnsi" w:hAnsiTheme="minorHAnsi"/>
          <w:color w:val="000000" w:themeColor="text1"/>
          <w:sz w:val="21"/>
          <w:szCs w:val="21"/>
        </w:rPr>
        <w:t xml:space="preserve"> cai, thiab lwm yam. Cov </w:t>
      </w:r>
      <w:proofErr w:type="gramStart"/>
      <w:r w:rsidRPr="00CD737B">
        <w:rPr>
          <w:rFonts w:asciiTheme="minorHAnsi" w:hAnsiTheme="minorHAnsi"/>
          <w:color w:val="000000" w:themeColor="text1"/>
          <w:sz w:val="21"/>
          <w:szCs w:val="21"/>
        </w:rPr>
        <w:t>kev</w:t>
      </w:r>
      <w:proofErr w:type="gramEnd"/>
      <w:r w:rsidRPr="00CD737B">
        <w:rPr>
          <w:rFonts w:asciiTheme="minorHAnsi" w:hAnsiTheme="minorHAnsi"/>
          <w:color w:val="000000" w:themeColor="text1"/>
          <w:sz w:val="21"/>
          <w:szCs w:val="21"/>
        </w:rPr>
        <w:t xml:space="preserve"> cai tuav pov hwm tseem yuav tsum tau ua kom txog hnub hloov kho, vim tias kev </w:t>
      </w:r>
      <w:del w:id="126" w:author="Windows User" w:date="2021-05-15T00:49:00Z">
        <w:r w:rsidRPr="00CD737B" w:rsidDel="00453B04">
          <w:rPr>
            <w:rFonts w:asciiTheme="minorHAnsi" w:hAnsiTheme="minorHAnsi"/>
            <w:color w:val="000000" w:themeColor="text1"/>
            <w:sz w:val="21"/>
            <w:szCs w:val="21"/>
          </w:rPr>
          <w:delText>duav</w:delText>
        </w:r>
      </w:del>
      <w:ins w:id="127" w:author="Windows User" w:date="2021-05-15T00:50:00Z">
        <w:r w:rsidR="00453B04">
          <w:rPr>
            <w:rFonts w:asciiTheme="minorHAnsi" w:hAnsiTheme="minorHAnsi"/>
            <w:color w:val="000000" w:themeColor="text1"/>
            <w:sz w:val="21"/>
            <w:szCs w:val="21"/>
          </w:rPr>
          <w:t xml:space="preserve"> tswj fwm</w:t>
        </w:r>
      </w:ins>
      <w:del w:id="128" w:author="Windows User" w:date="2021-05-15T00:49:00Z">
        <w:r w:rsidRPr="00CD737B" w:rsidDel="00453B04">
          <w:rPr>
            <w:rFonts w:asciiTheme="minorHAnsi" w:hAnsiTheme="minorHAnsi"/>
            <w:color w:val="000000" w:themeColor="text1"/>
            <w:sz w:val="21"/>
            <w:szCs w:val="21"/>
          </w:rPr>
          <w:delText xml:space="preserve"> </w:delText>
        </w:r>
      </w:del>
      <w:del w:id="129" w:author="Windows User" w:date="2021-05-15T00:50:00Z">
        <w:r w:rsidRPr="00CD737B" w:rsidDel="00453B04">
          <w:rPr>
            <w:rFonts w:asciiTheme="minorHAnsi" w:hAnsiTheme="minorHAnsi"/>
            <w:color w:val="000000" w:themeColor="text1"/>
            <w:sz w:val="21"/>
            <w:szCs w:val="21"/>
          </w:rPr>
          <w:delText xml:space="preserve">pauv </w:delText>
        </w:r>
      </w:del>
      <w:r w:rsidRPr="00CD737B">
        <w:rPr>
          <w:rFonts w:asciiTheme="minorHAnsi" w:hAnsiTheme="minorHAnsi"/>
          <w:color w:val="000000" w:themeColor="text1"/>
          <w:sz w:val="21"/>
          <w:szCs w:val="21"/>
        </w:rPr>
        <w:t>yuav hloov</w:t>
      </w:r>
      <w:ins w:id="130" w:author="Windows User" w:date="2021-05-15T00:51:00Z">
        <w:r w:rsidR="00453B04">
          <w:rPr>
            <w:rFonts w:asciiTheme="minorHAnsi" w:hAnsiTheme="minorHAnsi"/>
            <w:color w:val="000000" w:themeColor="text1"/>
            <w:sz w:val="21"/>
            <w:szCs w:val="21"/>
          </w:rPr>
          <w:t xml:space="preserve"> </w:t>
        </w:r>
        <w:r w:rsidR="00453B04" w:rsidRPr="00CD737B">
          <w:rPr>
            <w:rFonts w:asciiTheme="minorHAnsi" w:hAnsiTheme="minorHAnsi"/>
            <w:color w:val="000000" w:themeColor="text1"/>
            <w:sz w:val="21"/>
            <w:szCs w:val="21"/>
          </w:rPr>
          <w:t>pauv</w:t>
        </w:r>
      </w:ins>
      <w:r w:rsidRPr="00CD737B">
        <w:rPr>
          <w:rFonts w:asciiTheme="minorHAnsi" w:hAnsiTheme="minorHAnsi"/>
          <w:color w:val="000000" w:themeColor="text1"/>
          <w:sz w:val="21"/>
          <w:szCs w:val="21"/>
        </w:rPr>
        <w:t xml:space="preserve"> los</w:t>
      </w:r>
      <w:r w:rsidR="00CD737B" w:rsidRPr="00CD737B">
        <w:rPr>
          <w:rFonts w:asciiTheme="minorHAnsi" w:hAnsiTheme="minorHAnsi"/>
          <w:color w:val="000000" w:themeColor="text1"/>
          <w:sz w:val="21"/>
          <w:szCs w:val="21"/>
        </w:rPr>
        <w:t xml:space="preserve"> </w:t>
      </w:r>
      <w:r w:rsidRPr="00CD737B">
        <w:rPr>
          <w:rFonts w:asciiTheme="minorHAnsi" w:hAnsiTheme="minorHAnsi"/>
          <w:color w:val="000000" w:themeColor="text1"/>
          <w:sz w:val="21"/>
          <w:szCs w:val="21"/>
        </w:rPr>
        <w:t>sis hloov kho yuav tsum tau ua nyob rau xyoo</w:t>
      </w:r>
      <w:ins w:id="131" w:author="Windows User" w:date="2021-05-15T00:51:00Z">
        <w:r w:rsidR="00453B04">
          <w:rPr>
            <w:rFonts w:asciiTheme="minorHAnsi" w:hAnsiTheme="minorHAnsi"/>
            <w:color w:val="000000" w:themeColor="text1"/>
            <w:sz w:val="21"/>
            <w:szCs w:val="21"/>
          </w:rPr>
          <w:t xml:space="preserve"> dhaus xyoo</w:t>
        </w:r>
      </w:ins>
      <w:r w:rsidR="00994339" w:rsidRPr="00CD737B">
        <w:rPr>
          <w:rFonts w:asciiTheme="minorHAnsi" w:hAnsiTheme="minorHAnsi"/>
          <w:color w:val="000000" w:themeColor="text1"/>
          <w:sz w:val="21"/>
          <w:szCs w:val="21"/>
        </w:rPr>
        <w:t xml:space="preserve">. </w:t>
      </w:r>
    </w:p>
    <w:p w14:paraId="2189D3B7" w14:textId="77777777" w:rsidR="009720F9" w:rsidRPr="0022192D" w:rsidRDefault="009720F9" w:rsidP="0022192D">
      <w:pPr>
        <w:rPr>
          <w:rFonts w:asciiTheme="minorHAnsi" w:hAnsiTheme="minorHAnsi"/>
          <w:color w:val="000000" w:themeColor="text1"/>
        </w:rPr>
      </w:pPr>
    </w:p>
    <w:p w14:paraId="446B8AFD" w14:textId="04450C50" w:rsidR="008809F7" w:rsidRPr="00A657CE" w:rsidRDefault="00A657CE" w:rsidP="00A657CE">
      <w:pPr>
        <w:jc w:val="both"/>
        <w:rPr>
          <w:rFonts w:asciiTheme="minorHAnsi" w:hAnsiTheme="minorHAnsi"/>
          <w:color w:val="000000" w:themeColor="text1"/>
          <w:sz w:val="21"/>
          <w:szCs w:val="21"/>
        </w:rPr>
      </w:pPr>
      <w:r w:rsidRPr="00A657CE">
        <w:rPr>
          <w:rFonts w:asciiTheme="minorHAnsi" w:hAnsiTheme="minorHAnsi"/>
          <w:color w:val="000000" w:themeColor="text1"/>
          <w:sz w:val="21"/>
          <w:szCs w:val="21"/>
        </w:rPr>
        <w:t xml:space="preserve">Cov neeg ua liaj ua teb </w:t>
      </w:r>
      <w:del w:id="132" w:author="Windows User" w:date="2021-05-15T00:56:00Z">
        <w:r w:rsidRPr="00A657CE" w:rsidDel="00EA2496">
          <w:rPr>
            <w:rFonts w:asciiTheme="minorHAnsi" w:hAnsiTheme="minorHAnsi"/>
            <w:color w:val="000000" w:themeColor="text1"/>
            <w:sz w:val="21"/>
            <w:szCs w:val="21"/>
          </w:rPr>
          <w:delText xml:space="preserve">tau </w:delText>
        </w:r>
      </w:del>
      <w:del w:id="133" w:author="Windows User" w:date="2021-05-15T00:55:00Z">
        <w:r w:rsidRPr="00A657CE" w:rsidDel="00EA2496">
          <w:rPr>
            <w:rFonts w:asciiTheme="minorHAnsi" w:hAnsiTheme="minorHAnsi"/>
            <w:color w:val="000000" w:themeColor="text1"/>
            <w:sz w:val="21"/>
            <w:szCs w:val="21"/>
          </w:rPr>
          <w:delText>raug</w:delText>
        </w:r>
      </w:del>
      <w:r w:rsidRPr="00A657CE">
        <w:rPr>
          <w:rFonts w:asciiTheme="minorHAnsi" w:hAnsiTheme="minorHAnsi"/>
          <w:color w:val="000000" w:themeColor="text1"/>
          <w:sz w:val="21"/>
          <w:szCs w:val="21"/>
        </w:rPr>
        <w:t xml:space="preserve"> </w:t>
      </w:r>
      <w:del w:id="134" w:author="Windows User" w:date="2021-05-15T00:56:00Z">
        <w:r w:rsidRPr="00A657CE" w:rsidDel="00EA2496">
          <w:rPr>
            <w:rFonts w:asciiTheme="minorHAnsi" w:hAnsiTheme="minorHAnsi"/>
            <w:color w:val="000000" w:themeColor="text1"/>
            <w:sz w:val="21"/>
            <w:szCs w:val="21"/>
          </w:rPr>
          <w:delText>qhia</w:delText>
        </w:r>
      </w:del>
      <w:ins w:id="135" w:author="Windows User" w:date="2021-05-15T00:56:00Z">
        <w:r w:rsidR="00EA2496">
          <w:rPr>
            <w:rFonts w:asciiTheme="minorHAnsi" w:hAnsiTheme="minorHAnsi"/>
            <w:color w:val="000000" w:themeColor="text1"/>
            <w:sz w:val="21"/>
            <w:szCs w:val="21"/>
          </w:rPr>
          <w:t xml:space="preserve"> </w:t>
        </w:r>
      </w:ins>
      <w:ins w:id="136" w:author="Windows User" w:date="2021-05-15T00:57:00Z">
        <w:r w:rsidR="00EA2496">
          <w:rPr>
            <w:rFonts w:asciiTheme="minorHAnsi" w:hAnsiTheme="minorHAnsi"/>
            <w:color w:val="000000" w:themeColor="text1"/>
            <w:sz w:val="21"/>
            <w:szCs w:val="21"/>
          </w:rPr>
          <w:t>yuav tsus</w:t>
        </w:r>
      </w:ins>
      <w:del w:id="137" w:author="Windows User" w:date="2021-05-15T00:56:00Z">
        <w:r w:rsidRPr="00A657CE" w:rsidDel="00EA2496">
          <w:rPr>
            <w:rFonts w:asciiTheme="minorHAnsi" w:hAnsiTheme="minorHAnsi"/>
            <w:color w:val="000000" w:themeColor="text1"/>
            <w:sz w:val="21"/>
            <w:szCs w:val="21"/>
          </w:rPr>
          <w:delText xml:space="preserve"> </w:delText>
        </w:r>
      </w:del>
      <w:r w:rsidRPr="00A657CE">
        <w:rPr>
          <w:rFonts w:asciiTheme="minorHAnsi" w:hAnsiTheme="minorHAnsi"/>
          <w:color w:val="000000" w:themeColor="text1"/>
          <w:sz w:val="21"/>
          <w:szCs w:val="21"/>
        </w:rPr>
        <w:t xml:space="preserve">kom pom zoo qee lub sij hawm </w:t>
      </w:r>
      <w:del w:id="138" w:author="Windows User" w:date="2021-05-15T00:57:00Z">
        <w:r w:rsidRPr="00A657CE" w:rsidDel="00EA2496">
          <w:rPr>
            <w:rFonts w:asciiTheme="minorHAnsi" w:hAnsiTheme="minorHAnsi"/>
            <w:color w:val="000000" w:themeColor="text1"/>
            <w:sz w:val="21"/>
            <w:szCs w:val="21"/>
          </w:rPr>
          <w:delText xml:space="preserve">txhua xyoo </w:delText>
        </w:r>
      </w:del>
      <w:r w:rsidRPr="00A657CE">
        <w:rPr>
          <w:rFonts w:asciiTheme="minorHAnsi" w:hAnsiTheme="minorHAnsi"/>
          <w:color w:val="000000" w:themeColor="text1"/>
          <w:sz w:val="21"/>
          <w:szCs w:val="21"/>
        </w:rPr>
        <w:t>kom rov mus saib dua</w:t>
      </w:r>
      <w:ins w:id="139" w:author="Windows User" w:date="2021-05-15T00:57:00Z">
        <w:r w:rsidR="00EA2496">
          <w:rPr>
            <w:rFonts w:asciiTheme="minorHAnsi" w:hAnsiTheme="minorHAnsi"/>
            <w:color w:val="000000" w:themeColor="text1"/>
            <w:sz w:val="21"/>
            <w:szCs w:val="21"/>
          </w:rPr>
          <w:t xml:space="preserve"> </w:t>
        </w:r>
        <w:r w:rsidR="00EA2496" w:rsidRPr="00A657CE">
          <w:rPr>
            <w:rFonts w:asciiTheme="minorHAnsi" w:hAnsiTheme="minorHAnsi"/>
            <w:color w:val="000000" w:themeColor="text1"/>
            <w:sz w:val="21"/>
            <w:szCs w:val="21"/>
          </w:rPr>
          <w:t>txhua xyoo</w:t>
        </w:r>
      </w:ins>
      <w:r w:rsidRPr="00A657CE">
        <w:rPr>
          <w:rFonts w:asciiTheme="minorHAnsi" w:hAnsiTheme="minorHAnsi"/>
          <w:color w:val="000000" w:themeColor="text1"/>
          <w:sz w:val="21"/>
          <w:szCs w:val="21"/>
        </w:rPr>
        <w:t>, txhim kho, thiab hloov kho lawv cov tswv yim</w:t>
      </w:r>
      <w:ins w:id="140" w:author="Windows User" w:date="2021-05-15T01:00:00Z">
        <w:r w:rsidR="00EA2496">
          <w:rPr>
            <w:rFonts w:asciiTheme="minorHAnsi" w:hAnsiTheme="minorHAnsi"/>
            <w:color w:val="000000" w:themeColor="text1"/>
            <w:sz w:val="21"/>
            <w:szCs w:val="21"/>
          </w:rPr>
          <w:t xml:space="preserve"> </w:t>
        </w:r>
        <w:r w:rsidR="00EA2496" w:rsidRPr="00A657CE">
          <w:rPr>
            <w:rFonts w:asciiTheme="minorHAnsi" w:hAnsiTheme="minorHAnsi"/>
            <w:color w:val="000000" w:themeColor="text1"/>
            <w:sz w:val="21"/>
            <w:szCs w:val="21"/>
          </w:rPr>
          <w:t>khoom noj</w:t>
        </w:r>
      </w:ins>
      <w:r w:rsidRPr="00A657CE">
        <w:rPr>
          <w:rFonts w:asciiTheme="minorHAnsi" w:hAnsiTheme="minorHAnsi"/>
          <w:color w:val="000000" w:themeColor="text1"/>
          <w:sz w:val="21"/>
          <w:szCs w:val="21"/>
        </w:rPr>
        <w:t xml:space="preserve"> </w:t>
      </w:r>
      <w:proofErr w:type="gramStart"/>
      <w:r w:rsidRPr="00A657CE">
        <w:rPr>
          <w:rFonts w:asciiTheme="minorHAnsi" w:hAnsiTheme="minorHAnsi"/>
          <w:color w:val="000000" w:themeColor="text1"/>
          <w:sz w:val="21"/>
          <w:szCs w:val="21"/>
        </w:rPr>
        <w:t>kev</w:t>
      </w:r>
      <w:proofErr w:type="gramEnd"/>
      <w:r w:rsidRPr="00A657CE">
        <w:rPr>
          <w:rFonts w:asciiTheme="minorHAnsi" w:hAnsiTheme="minorHAnsi"/>
          <w:color w:val="000000" w:themeColor="text1"/>
          <w:sz w:val="21"/>
          <w:szCs w:val="21"/>
        </w:rPr>
        <w:t xml:space="preserve"> nyab xeeb </w:t>
      </w:r>
      <w:del w:id="141" w:author="Windows User" w:date="2021-05-15T01:00:00Z">
        <w:r w:rsidRPr="00A657CE" w:rsidDel="00EA2496">
          <w:rPr>
            <w:rFonts w:asciiTheme="minorHAnsi" w:hAnsiTheme="minorHAnsi"/>
            <w:color w:val="000000" w:themeColor="text1"/>
            <w:sz w:val="21"/>
            <w:szCs w:val="21"/>
          </w:rPr>
          <w:delText xml:space="preserve">khoom noj </w:delText>
        </w:r>
      </w:del>
      <w:r w:rsidRPr="00A657CE">
        <w:rPr>
          <w:rFonts w:asciiTheme="minorHAnsi" w:hAnsiTheme="minorHAnsi"/>
          <w:color w:val="000000" w:themeColor="text1"/>
          <w:sz w:val="21"/>
          <w:szCs w:val="21"/>
        </w:rPr>
        <w:t xml:space="preserve">rau lawv cov liaj teb. Dab tsi ua hauj lwm thiab qhov hauj lwm tsis zoo? Puas yog cov tshuab tau ua raws? Hu rau tus </w:t>
      </w:r>
      <w:r w:rsidRPr="00A657CE">
        <w:rPr>
          <w:rFonts w:asciiTheme="minorHAnsi" w:hAnsiTheme="minorHAnsi"/>
          <w:color w:val="000000" w:themeColor="text1"/>
          <w:sz w:val="21"/>
          <w:szCs w:val="21"/>
        </w:rPr>
        <w:lastRenderedPageBreak/>
        <w:t xml:space="preserve">sawv cev rau lub chaw pov </w:t>
      </w:r>
      <w:proofErr w:type="gramStart"/>
      <w:r w:rsidRPr="00A657CE">
        <w:rPr>
          <w:rFonts w:asciiTheme="minorHAnsi" w:hAnsiTheme="minorHAnsi"/>
          <w:color w:val="000000" w:themeColor="text1"/>
          <w:sz w:val="21"/>
          <w:szCs w:val="21"/>
        </w:rPr>
        <w:t>hwm</w:t>
      </w:r>
      <w:proofErr w:type="gramEnd"/>
      <w:r w:rsidRPr="00A657CE">
        <w:rPr>
          <w:rFonts w:asciiTheme="minorHAnsi" w:hAnsiTheme="minorHAnsi"/>
          <w:color w:val="000000" w:themeColor="text1"/>
          <w:sz w:val="21"/>
          <w:szCs w:val="21"/>
        </w:rPr>
        <w:t xml:space="preserve"> kev nyab xeeb yuav tsum yog ib feem ntawm qhov kev rov</w:t>
      </w:r>
      <w:ins w:id="142" w:author="Windows User" w:date="2021-05-15T01:03:00Z">
        <w:r w:rsidR="0008103C">
          <w:rPr>
            <w:rFonts w:asciiTheme="minorHAnsi" w:hAnsiTheme="minorHAnsi"/>
            <w:color w:val="000000" w:themeColor="text1"/>
            <w:sz w:val="21"/>
            <w:szCs w:val="21"/>
          </w:rPr>
          <w:t xml:space="preserve"> los ntsuas</w:t>
        </w:r>
      </w:ins>
      <w:r w:rsidRPr="00A657CE">
        <w:rPr>
          <w:rFonts w:asciiTheme="minorHAnsi" w:hAnsiTheme="minorHAnsi"/>
          <w:color w:val="000000" w:themeColor="text1"/>
          <w:sz w:val="21"/>
          <w:szCs w:val="21"/>
        </w:rPr>
        <w:t xml:space="preserve"> xyuas txhua xyoo no</w:t>
      </w:r>
      <w:r w:rsidR="009720F9" w:rsidRPr="00A657CE">
        <w:rPr>
          <w:rFonts w:asciiTheme="minorHAnsi" w:hAnsiTheme="minorHAnsi"/>
          <w:color w:val="000000" w:themeColor="text1"/>
          <w:sz w:val="21"/>
          <w:szCs w:val="21"/>
        </w:rPr>
        <w:t xml:space="preserve">. </w:t>
      </w:r>
    </w:p>
    <w:p w14:paraId="52055F41" w14:textId="77777777" w:rsidR="00836366" w:rsidRPr="0022192D" w:rsidRDefault="00836366" w:rsidP="0022192D">
      <w:pPr>
        <w:rPr>
          <w:rFonts w:asciiTheme="minorHAnsi" w:hAnsiTheme="minorHAnsi"/>
          <w:color w:val="000000" w:themeColor="text1"/>
        </w:rPr>
      </w:pPr>
    </w:p>
    <w:p w14:paraId="3324326E" w14:textId="578CD9D8" w:rsidR="00836366" w:rsidRPr="00B5553C" w:rsidRDefault="00B5553C" w:rsidP="00B5553C">
      <w:pPr>
        <w:jc w:val="center"/>
        <w:rPr>
          <w:rFonts w:asciiTheme="minorHAnsi" w:hAnsiTheme="minorHAnsi"/>
          <w:b/>
          <w:color w:val="000000" w:themeColor="text1"/>
          <w:sz w:val="21"/>
          <w:szCs w:val="21"/>
        </w:rPr>
      </w:pPr>
      <w:r w:rsidRPr="00B5553C">
        <w:rPr>
          <w:rFonts w:asciiTheme="minorHAnsi" w:hAnsiTheme="minorHAnsi"/>
          <w:b/>
          <w:color w:val="000000" w:themeColor="text1"/>
          <w:sz w:val="21"/>
          <w:szCs w:val="21"/>
        </w:rPr>
        <w:t>Qhov koj txiav txim siab ua yog nyob ntawm koj</w:t>
      </w:r>
    </w:p>
    <w:p w14:paraId="6DFACBF8" w14:textId="77777777" w:rsidR="00E7724C" w:rsidRPr="0022192D" w:rsidRDefault="00E7724C" w:rsidP="0022192D">
      <w:pPr>
        <w:rPr>
          <w:rFonts w:asciiTheme="minorHAnsi" w:hAnsiTheme="minorHAnsi"/>
          <w:color w:val="000000" w:themeColor="text1"/>
        </w:rPr>
      </w:pPr>
    </w:p>
    <w:p w14:paraId="496FE4F3" w14:textId="3E0E27A7" w:rsidR="00E7724C" w:rsidRPr="0022192D" w:rsidRDefault="000B22BC" w:rsidP="008D3D47">
      <w:pPr>
        <w:jc w:val="both"/>
        <w:outlineLvl w:val="0"/>
        <w:rPr>
          <w:rFonts w:asciiTheme="minorHAnsi" w:hAnsiTheme="minorHAnsi"/>
          <w:color w:val="000000" w:themeColor="text1"/>
        </w:rPr>
      </w:pPr>
      <w:r w:rsidRPr="008D3D47">
        <w:rPr>
          <w:rFonts w:asciiTheme="minorHAnsi" w:hAnsiTheme="minorHAnsi"/>
          <w:b/>
          <w:color w:val="000000" w:themeColor="text1"/>
          <w:sz w:val="21"/>
          <w:szCs w:val="21"/>
        </w:rPr>
        <w:t xml:space="preserve">Thaum kawg, txoj </w:t>
      </w:r>
      <w:ins w:id="143" w:author="Windows User" w:date="2021-05-15T01:09:00Z">
        <w:r w:rsidR="0008103C">
          <w:rPr>
            <w:rFonts w:asciiTheme="minorHAnsi" w:hAnsiTheme="minorHAnsi"/>
            <w:b/>
            <w:color w:val="000000" w:themeColor="text1"/>
            <w:sz w:val="21"/>
            <w:szCs w:val="21"/>
          </w:rPr>
          <w:t xml:space="preserve">tswj yim </w:t>
        </w:r>
      </w:ins>
      <w:del w:id="144" w:author="Windows User" w:date="2021-05-15T01:09:00Z">
        <w:r w:rsidRPr="008D3D47" w:rsidDel="0008103C">
          <w:rPr>
            <w:rFonts w:asciiTheme="minorHAnsi" w:hAnsiTheme="minorHAnsi"/>
            <w:b/>
            <w:color w:val="000000" w:themeColor="text1"/>
            <w:sz w:val="21"/>
            <w:szCs w:val="21"/>
          </w:rPr>
          <w:delText>cai</w:delText>
        </w:r>
      </w:del>
      <w:r w:rsidRPr="008D3D47">
        <w:rPr>
          <w:rFonts w:asciiTheme="minorHAnsi" w:hAnsiTheme="minorHAnsi"/>
          <w:b/>
          <w:color w:val="000000" w:themeColor="text1"/>
          <w:sz w:val="21"/>
          <w:szCs w:val="21"/>
        </w:rPr>
        <w:t xml:space="preserve"> tswj </w:t>
      </w:r>
      <w:proofErr w:type="gramStart"/>
      <w:r w:rsidRPr="008D3D47">
        <w:rPr>
          <w:rFonts w:asciiTheme="minorHAnsi" w:hAnsiTheme="minorHAnsi"/>
          <w:b/>
          <w:color w:val="000000" w:themeColor="text1"/>
          <w:sz w:val="21"/>
          <w:szCs w:val="21"/>
        </w:rPr>
        <w:t>kev</w:t>
      </w:r>
      <w:proofErr w:type="gramEnd"/>
      <w:r w:rsidRPr="008D3D47">
        <w:rPr>
          <w:rFonts w:asciiTheme="minorHAnsi" w:hAnsiTheme="minorHAnsi"/>
          <w:b/>
          <w:color w:val="000000" w:themeColor="text1"/>
          <w:sz w:val="21"/>
          <w:szCs w:val="21"/>
        </w:rPr>
        <w:t xml:space="preserve"> phom sij </w:t>
      </w:r>
      <w:del w:id="145" w:author="Windows User" w:date="2021-05-15T01:09:00Z">
        <w:r w:rsidRPr="008D3D47" w:rsidDel="0008103C">
          <w:rPr>
            <w:rFonts w:asciiTheme="minorHAnsi" w:hAnsiTheme="minorHAnsi"/>
            <w:b/>
            <w:color w:val="000000" w:themeColor="text1"/>
            <w:sz w:val="21"/>
            <w:szCs w:val="21"/>
          </w:rPr>
          <w:delText xml:space="preserve">txaus ntsig </w:delText>
        </w:r>
      </w:del>
      <w:r w:rsidRPr="008D3D47">
        <w:rPr>
          <w:rFonts w:asciiTheme="minorHAnsi" w:hAnsiTheme="minorHAnsi"/>
          <w:b/>
          <w:color w:val="000000" w:themeColor="text1"/>
          <w:sz w:val="21"/>
          <w:szCs w:val="21"/>
        </w:rPr>
        <w:t xml:space="preserve">txog kev nyab xeeb ntawm khoom noj khom haus yog qhov kev txiav txim siab </w:t>
      </w:r>
      <w:del w:id="146" w:author="Windows User" w:date="2021-05-15T01:10:00Z">
        <w:r w:rsidRPr="008D3D47" w:rsidDel="0008103C">
          <w:rPr>
            <w:rFonts w:asciiTheme="minorHAnsi" w:hAnsiTheme="minorHAnsi"/>
            <w:b/>
            <w:color w:val="000000" w:themeColor="text1"/>
            <w:sz w:val="21"/>
            <w:szCs w:val="21"/>
          </w:rPr>
          <w:delText xml:space="preserve">tus kheej </w:delText>
        </w:r>
      </w:del>
      <w:r w:rsidRPr="008D3D47">
        <w:rPr>
          <w:rFonts w:asciiTheme="minorHAnsi" w:hAnsiTheme="minorHAnsi"/>
          <w:b/>
          <w:color w:val="000000" w:themeColor="text1"/>
          <w:sz w:val="21"/>
          <w:szCs w:val="21"/>
        </w:rPr>
        <w:t>uas nyob ntawm koj</w:t>
      </w:r>
      <w:ins w:id="147" w:author="Windows User" w:date="2021-05-15T01:10:00Z">
        <w:r w:rsidR="0008103C">
          <w:rPr>
            <w:rFonts w:asciiTheme="minorHAnsi" w:hAnsiTheme="minorHAnsi"/>
            <w:b/>
            <w:color w:val="000000" w:themeColor="text1"/>
            <w:sz w:val="21"/>
            <w:szCs w:val="21"/>
          </w:rPr>
          <w:t xml:space="preserve"> </w:t>
        </w:r>
        <w:r w:rsidR="0008103C" w:rsidRPr="008D3D47">
          <w:rPr>
            <w:rFonts w:asciiTheme="minorHAnsi" w:hAnsiTheme="minorHAnsi"/>
            <w:b/>
            <w:color w:val="000000" w:themeColor="text1"/>
            <w:sz w:val="21"/>
            <w:szCs w:val="21"/>
          </w:rPr>
          <w:t>tus kheej</w:t>
        </w:r>
      </w:ins>
      <w:r w:rsidRPr="008D3D47">
        <w:rPr>
          <w:rFonts w:asciiTheme="minorHAnsi" w:hAnsiTheme="minorHAnsi"/>
          <w:b/>
          <w:color w:val="000000" w:themeColor="text1"/>
          <w:sz w:val="21"/>
          <w:szCs w:val="21"/>
        </w:rPr>
        <w:t xml:space="preserve"> thiab koj daim liaj teb. Koj tus kheej li nyiaj txiag, </w:t>
      </w:r>
      <w:proofErr w:type="gramStart"/>
      <w:r w:rsidRPr="008D3D47">
        <w:rPr>
          <w:rFonts w:asciiTheme="minorHAnsi" w:hAnsiTheme="minorHAnsi"/>
          <w:b/>
          <w:color w:val="000000" w:themeColor="text1"/>
          <w:sz w:val="21"/>
          <w:szCs w:val="21"/>
        </w:rPr>
        <w:t>kev</w:t>
      </w:r>
      <w:proofErr w:type="gramEnd"/>
      <w:r w:rsidRPr="008D3D47">
        <w:rPr>
          <w:rFonts w:asciiTheme="minorHAnsi" w:hAnsiTheme="minorHAnsi"/>
          <w:b/>
          <w:color w:val="000000" w:themeColor="text1"/>
          <w:sz w:val="21"/>
          <w:szCs w:val="21"/>
        </w:rPr>
        <w:t xml:space="preserve"> xav, thiab kev lag luam kev txiav txim siab txhua yam </w:t>
      </w:r>
      <w:del w:id="148" w:author="Windows User" w:date="2021-05-15T01:14:00Z">
        <w:r w:rsidRPr="008D3D47" w:rsidDel="002E7DF9">
          <w:rPr>
            <w:rFonts w:asciiTheme="minorHAnsi" w:hAnsiTheme="minorHAnsi"/>
            <w:b/>
            <w:color w:val="000000" w:themeColor="text1"/>
            <w:sz w:val="21"/>
            <w:szCs w:val="21"/>
          </w:rPr>
          <w:delText xml:space="preserve">cuam tshuam </w:delText>
        </w:r>
      </w:del>
      <w:r w:rsidRPr="008D3D47">
        <w:rPr>
          <w:rFonts w:asciiTheme="minorHAnsi" w:hAnsiTheme="minorHAnsi"/>
          <w:b/>
          <w:color w:val="000000" w:themeColor="text1"/>
          <w:sz w:val="21"/>
          <w:szCs w:val="21"/>
        </w:rPr>
        <w:t xml:space="preserve">rau </w:t>
      </w:r>
      <w:ins w:id="149" w:author="Windows User" w:date="2021-05-15T01:16:00Z">
        <w:r w:rsidR="002E7DF9" w:rsidRPr="002E7DF9">
          <w:rPr>
            <w:rFonts w:asciiTheme="minorHAnsi" w:hAnsiTheme="minorHAnsi"/>
            <w:b/>
            <w:color w:val="000000" w:themeColor="text1"/>
            <w:sz w:val="21"/>
            <w:szCs w:val="21"/>
          </w:rPr>
          <w:t>lub tswv yim</w:t>
        </w:r>
        <w:r w:rsidR="002E7DF9" w:rsidRPr="002E7DF9" w:rsidDel="002E7DF9">
          <w:rPr>
            <w:rFonts w:asciiTheme="minorHAnsi" w:hAnsiTheme="minorHAnsi"/>
            <w:b/>
            <w:color w:val="000000" w:themeColor="text1"/>
            <w:sz w:val="21"/>
            <w:szCs w:val="21"/>
          </w:rPr>
          <w:t xml:space="preserve"> </w:t>
        </w:r>
      </w:ins>
      <w:del w:id="150" w:author="Windows User" w:date="2021-05-15T01:16:00Z">
        <w:r w:rsidRPr="008D3D47" w:rsidDel="002E7DF9">
          <w:rPr>
            <w:rFonts w:asciiTheme="minorHAnsi" w:hAnsiTheme="minorHAnsi"/>
            <w:b/>
            <w:color w:val="000000" w:themeColor="text1"/>
            <w:sz w:val="21"/>
            <w:szCs w:val="21"/>
          </w:rPr>
          <w:delText xml:space="preserve">cov phiaj xwm </w:delText>
        </w:r>
      </w:del>
      <w:r w:rsidRPr="008D3D47">
        <w:rPr>
          <w:rFonts w:asciiTheme="minorHAnsi" w:hAnsiTheme="minorHAnsi"/>
          <w:b/>
          <w:color w:val="000000" w:themeColor="text1"/>
          <w:sz w:val="21"/>
          <w:szCs w:val="21"/>
        </w:rPr>
        <w:t>tsim nyog rau koj</w:t>
      </w:r>
      <w:r w:rsidR="00836366" w:rsidRPr="008D3D47">
        <w:rPr>
          <w:rFonts w:asciiTheme="minorHAnsi" w:hAnsiTheme="minorHAnsi"/>
          <w:b/>
          <w:color w:val="000000" w:themeColor="text1"/>
          <w:sz w:val="21"/>
          <w:szCs w:val="21"/>
        </w:rPr>
        <w:t>.</w:t>
      </w:r>
      <w:r w:rsidR="00836366" w:rsidRPr="008D3D47">
        <w:rPr>
          <w:rFonts w:asciiTheme="minorHAnsi" w:hAnsiTheme="minorHAnsi"/>
          <w:color w:val="000000" w:themeColor="text1"/>
          <w:sz w:val="21"/>
          <w:szCs w:val="21"/>
        </w:rPr>
        <w:t xml:space="preserve"> </w:t>
      </w:r>
      <w:r w:rsidRPr="008D3D47">
        <w:rPr>
          <w:rFonts w:asciiTheme="minorHAnsi" w:hAnsiTheme="minorHAnsi"/>
          <w:color w:val="000000" w:themeColor="text1"/>
          <w:sz w:val="21"/>
          <w:szCs w:val="21"/>
        </w:rPr>
        <w:t xml:space="preserve">Cov peev txheej no tuaj yeem pab koj nkag siab thiab txheeb xyuas cov </w:t>
      </w:r>
      <w:proofErr w:type="gramStart"/>
      <w:r w:rsidRPr="008D3D47">
        <w:rPr>
          <w:rFonts w:asciiTheme="minorHAnsi" w:hAnsiTheme="minorHAnsi"/>
          <w:color w:val="000000" w:themeColor="text1"/>
          <w:sz w:val="21"/>
          <w:szCs w:val="21"/>
        </w:rPr>
        <w:t>kev</w:t>
      </w:r>
      <w:proofErr w:type="gramEnd"/>
      <w:r w:rsidRPr="008D3D47">
        <w:rPr>
          <w:rFonts w:asciiTheme="minorHAnsi" w:hAnsiTheme="minorHAnsi"/>
          <w:color w:val="000000" w:themeColor="text1"/>
          <w:sz w:val="21"/>
          <w:szCs w:val="21"/>
        </w:rPr>
        <w:t xml:space="preserve"> cuam tshuam ntaw</w:t>
      </w:r>
      <w:r w:rsidR="008D3D47" w:rsidRPr="008D3D47">
        <w:rPr>
          <w:rFonts w:asciiTheme="minorHAnsi" w:hAnsiTheme="minorHAnsi"/>
          <w:color w:val="000000" w:themeColor="text1"/>
          <w:sz w:val="21"/>
          <w:szCs w:val="21"/>
        </w:rPr>
        <w:t>v</w:t>
      </w:r>
      <w:r w:rsidRPr="008D3D47">
        <w:rPr>
          <w:rFonts w:asciiTheme="minorHAnsi" w:hAnsiTheme="minorHAnsi"/>
          <w:color w:val="000000" w:themeColor="text1"/>
          <w:sz w:val="21"/>
          <w:szCs w:val="21"/>
        </w:rPr>
        <w:t>, thiab tom qab ntaw</w:t>
      </w:r>
      <w:r w:rsidR="008D3D47" w:rsidRPr="008D3D47">
        <w:rPr>
          <w:rFonts w:asciiTheme="minorHAnsi" w:hAnsiTheme="minorHAnsi"/>
          <w:color w:val="000000" w:themeColor="text1"/>
          <w:sz w:val="21"/>
          <w:szCs w:val="21"/>
        </w:rPr>
        <w:t>v</w:t>
      </w:r>
      <w:r w:rsidRPr="008D3D47">
        <w:rPr>
          <w:rFonts w:asciiTheme="minorHAnsi" w:hAnsiTheme="minorHAnsi"/>
          <w:color w:val="000000" w:themeColor="text1"/>
          <w:sz w:val="21"/>
          <w:szCs w:val="21"/>
        </w:rPr>
        <w:t xml:space="preserve"> ua raws li qhov ntaw</w:t>
      </w:r>
      <w:r w:rsidR="008D3D47" w:rsidRPr="008D3D47">
        <w:rPr>
          <w:rFonts w:asciiTheme="minorHAnsi" w:hAnsiTheme="minorHAnsi"/>
          <w:color w:val="000000" w:themeColor="text1"/>
          <w:sz w:val="21"/>
          <w:szCs w:val="21"/>
        </w:rPr>
        <w:t>v</w:t>
      </w:r>
      <w:r w:rsidRPr="008D3D47">
        <w:rPr>
          <w:rFonts w:asciiTheme="minorHAnsi" w:hAnsiTheme="minorHAnsi"/>
          <w:color w:val="000000" w:themeColor="text1"/>
          <w:sz w:val="21"/>
          <w:szCs w:val="21"/>
        </w:rPr>
        <w:t xml:space="preserve">. Nrog rau qhov no </w:t>
      </w:r>
      <w:del w:id="151" w:author="Windows User" w:date="2021-05-15T01:25:00Z">
        <w:r w:rsidRPr="008D3D47" w:rsidDel="0007669E">
          <w:rPr>
            <w:rFonts w:asciiTheme="minorHAnsi" w:hAnsiTheme="minorHAnsi"/>
            <w:color w:val="000000" w:themeColor="text1"/>
            <w:sz w:val="21"/>
            <w:szCs w:val="21"/>
          </w:rPr>
          <w:delText>hauv siab</w:delText>
        </w:r>
      </w:del>
      <w:ins w:id="152" w:author="Windows User" w:date="2021-05-15T01:25:00Z">
        <w:r w:rsidR="0007669E">
          <w:rPr>
            <w:rFonts w:asciiTheme="minorHAnsi" w:hAnsiTheme="minorHAnsi"/>
            <w:color w:val="000000" w:themeColor="text1"/>
            <w:sz w:val="21"/>
            <w:szCs w:val="21"/>
          </w:rPr>
          <w:t xml:space="preserve"> nyb lis ntawm kuv</w:t>
        </w:r>
      </w:ins>
      <w:r w:rsidRPr="008D3D47">
        <w:rPr>
          <w:rFonts w:asciiTheme="minorHAnsi" w:hAnsiTheme="minorHAnsi"/>
          <w:color w:val="000000" w:themeColor="text1"/>
          <w:sz w:val="21"/>
          <w:szCs w:val="21"/>
        </w:rPr>
        <w:t xml:space="preserve">, cov ntsiab lus tshwj xeeb tseem ceeb tau qhia tom qab kev sib tham ntawm txhua qhov kev </w:t>
      </w:r>
      <w:ins w:id="153" w:author="Windows User" w:date="2021-05-15T01:29:00Z">
        <w:r w:rsidR="0007669E">
          <w:rPr>
            <w:rFonts w:asciiTheme="minorHAnsi" w:hAnsiTheme="minorHAnsi"/>
            <w:color w:val="000000" w:themeColor="text1"/>
            <w:sz w:val="21"/>
            <w:szCs w:val="21"/>
          </w:rPr>
          <w:t xml:space="preserve">phom sij raws </w:t>
        </w:r>
      </w:ins>
      <w:del w:id="154" w:author="Windows User" w:date="2021-05-15T01:28:00Z">
        <w:r w:rsidRPr="008D3D47" w:rsidDel="0007669E">
          <w:rPr>
            <w:rFonts w:asciiTheme="minorHAnsi" w:hAnsiTheme="minorHAnsi"/>
            <w:color w:val="000000" w:themeColor="text1"/>
            <w:sz w:val="21"/>
            <w:szCs w:val="21"/>
          </w:rPr>
          <w:delText xml:space="preserve">pheej hmoo </w:delText>
        </w:r>
      </w:del>
      <w:r w:rsidRPr="008D3D47">
        <w:rPr>
          <w:rFonts w:asciiTheme="minorHAnsi" w:hAnsiTheme="minorHAnsi"/>
          <w:color w:val="000000" w:themeColor="text1"/>
          <w:sz w:val="21"/>
          <w:szCs w:val="21"/>
        </w:rPr>
        <w:t>txoj cai los pab koj nkag siab txog cov ntsiab lus teb, los</w:t>
      </w:r>
      <w:r w:rsidR="008D3D47" w:rsidRPr="008D3D47">
        <w:rPr>
          <w:rFonts w:asciiTheme="minorHAnsi" w:hAnsiTheme="minorHAnsi"/>
          <w:color w:val="000000" w:themeColor="text1"/>
          <w:sz w:val="21"/>
          <w:szCs w:val="21"/>
        </w:rPr>
        <w:t xml:space="preserve"> </w:t>
      </w:r>
      <w:r w:rsidRPr="008D3D47">
        <w:rPr>
          <w:rFonts w:asciiTheme="minorHAnsi" w:hAnsiTheme="minorHAnsi"/>
          <w:color w:val="000000" w:themeColor="text1"/>
          <w:sz w:val="21"/>
          <w:szCs w:val="21"/>
        </w:rPr>
        <w:t xml:space="preserve">sis vim li cas thiaj li coj cov kauj ruam uas tau hais tawm tseem ceeb los ntawm qhov kev xav raws </w:t>
      </w:r>
      <w:r w:rsidR="008D3D47" w:rsidRPr="008D3D47">
        <w:rPr>
          <w:rFonts w:asciiTheme="minorHAnsi" w:hAnsiTheme="minorHAnsi"/>
          <w:color w:val="000000" w:themeColor="text1"/>
          <w:sz w:val="21"/>
          <w:szCs w:val="21"/>
        </w:rPr>
        <w:t xml:space="preserve">txoj </w:t>
      </w:r>
      <w:r w:rsidRPr="008D3D47">
        <w:rPr>
          <w:rFonts w:asciiTheme="minorHAnsi" w:hAnsiTheme="minorHAnsi"/>
          <w:color w:val="000000" w:themeColor="text1"/>
          <w:sz w:val="21"/>
          <w:szCs w:val="21"/>
        </w:rPr>
        <w:t>cai. Nws yog nyob ntawm koj los txiav txim siab seb puas yuav ua raws cov kauj ruam ntaw</w:t>
      </w:r>
      <w:r w:rsidR="008D3D47" w:rsidRPr="008D3D47">
        <w:rPr>
          <w:rFonts w:asciiTheme="minorHAnsi" w:hAnsiTheme="minorHAnsi"/>
          <w:color w:val="000000" w:themeColor="text1"/>
          <w:sz w:val="21"/>
          <w:szCs w:val="21"/>
        </w:rPr>
        <w:t>v</w:t>
      </w:r>
      <w:r w:rsidRPr="008D3D47">
        <w:rPr>
          <w:rFonts w:asciiTheme="minorHAnsi" w:hAnsiTheme="minorHAnsi"/>
          <w:color w:val="000000" w:themeColor="text1"/>
          <w:sz w:val="21"/>
          <w:szCs w:val="21"/>
        </w:rPr>
        <w:t xml:space="preserve"> kom phim los</w:t>
      </w:r>
      <w:r w:rsidR="008D3D47" w:rsidRPr="008D3D47">
        <w:rPr>
          <w:rFonts w:asciiTheme="minorHAnsi" w:hAnsiTheme="minorHAnsi"/>
          <w:color w:val="000000" w:themeColor="text1"/>
          <w:sz w:val="21"/>
          <w:szCs w:val="21"/>
        </w:rPr>
        <w:t xml:space="preserve"> </w:t>
      </w:r>
      <w:r w:rsidRPr="008D3D47">
        <w:rPr>
          <w:rFonts w:asciiTheme="minorHAnsi" w:hAnsiTheme="minorHAnsi"/>
          <w:color w:val="000000" w:themeColor="text1"/>
          <w:sz w:val="21"/>
          <w:szCs w:val="21"/>
        </w:rPr>
        <w:t>sis tsim nyog rau koj thaj teb</w:t>
      </w:r>
      <w:r w:rsidR="00836366" w:rsidRPr="0022192D">
        <w:rPr>
          <w:rFonts w:asciiTheme="minorHAnsi" w:hAnsiTheme="minorHAnsi"/>
          <w:color w:val="000000" w:themeColor="text1"/>
        </w:rPr>
        <w:t>.</w:t>
      </w:r>
    </w:p>
    <w:p w14:paraId="574A4445" w14:textId="77777777" w:rsidR="008809F7" w:rsidRPr="0022192D" w:rsidRDefault="008809F7" w:rsidP="0022192D">
      <w:pPr>
        <w:rPr>
          <w:rFonts w:asciiTheme="minorHAnsi" w:hAnsiTheme="minorHAnsi"/>
          <w:color w:val="000000" w:themeColor="text1"/>
        </w:rPr>
      </w:pPr>
    </w:p>
    <w:p w14:paraId="5729F4A4" w14:textId="4013F999" w:rsidR="008809F7" w:rsidRPr="001C49BD" w:rsidRDefault="000B1EB5">
      <w:pPr>
        <w:tabs>
          <w:tab w:val="left" w:pos="4083"/>
        </w:tabs>
        <w:rPr>
          <w:rFonts w:asciiTheme="minorHAnsi" w:hAnsiTheme="minorHAnsi"/>
          <w:b/>
          <w:color w:val="000000" w:themeColor="text1"/>
          <w:sz w:val="21"/>
          <w:szCs w:val="21"/>
        </w:rPr>
        <w:pPrChange w:id="155" w:author="Windows User" w:date="2021-05-15T01:32:00Z">
          <w:pPr/>
        </w:pPrChange>
      </w:pPr>
      <w:r w:rsidRPr="001C49BD">
        <w:rPr>
          <w:rFonts w:asciiTheme="minorHAnsi" w:hAnsiTheme="minorHAnsi"/>
          <w:b/>
          <w:color w:val="000000" w:themeColor="text1"/>
          <w:sz w:val="21"/>
          <w:szCs w:val="21"/>
        </w:rPr>
        <w:t>Cov kev txwv ntawm cov lus qhia no</w:t>
      </w:r>
      <w:ins w:id="156" w:author="Windows User" w:date="2021-05-15T01:32:00Z">
        <w:r w:rsidR="0007669E">
          <w:rPr>
            <w:rFonts w:asciiTheme="minorHAnsi" w:hAnsiTheme="minorHAnsi"/>
            <w:b/>
            <w:color w:val="000000" w:themeColor="text1"/>
            <w:sz w:val="21"/>
            <w:szCs w:val="21"/>
          </w:rPr>
          <w:tab/>
        </w:r>
      </w:ins>
    </w:p>
    <w:p w14:paraId="607F1F5D" w14:textId="77777777" w:rsidR="00994339" w:rsidRPr="0022192D" w:rsidRDefault="00994339" w:rsidP="0022192D">
      <w:pPr>
        <w:pStyle w:val="ListParagraph"/>
        <w:ind w:left="0"/>
        <w:rPr>
          <w:rFonts w:asciiTheme="minorHAnsi" w:hAnsiTheme="minorHAnsi"/>
          <w:color w:val="000000" w:themeColor="text1"/>
        </w:rPr>
      </w:pPr>
    </w:p>
    <w:p w14:paraId="3F8357D0" w14:textId="04D6C0E8" w:rsidR="00437FD9" w:rsidRPr="00AB7BAE" w:rsidRDefault="000F4706" w:rsidP="00AB7BAE">
      <w:pPr>
        <w:pStyle w:val="ListParagraph"/>
        <w:ind w:left="0"/>
        <w:jc w:val="both"/>
        <w:rPr>
          <w:rFonts w:asciiTheme="minorHAnsi" w:hAnsiTheme="minorHAnsi"/>
          <w:color w:val="000000" w:themeColor="text1"/>
          <w:sz w:val="21"/>
          <w:szCs w:val="21"/>
        </w:rPr>
      </w:pPr>
      <w:r w:rsidRPr="00AB7BAE">
        <w:rPr>
          <w:rFonts w:asciiTheme="minorHAnsi" w:hAnsiTheme="minorHAnsi"/>
          <w:color w:val="000000" w:themeColor="text1"/>
          <w:sz w:val="21"/>
          <w:szCs w:val="21"/>
        </w:rPr>
        <w:t>Cov lus qhia no tsis piav txog cov ntsiab lus tseem ceeb ntawm cov kev nyab xeeb ua zaub mov noj xws li GAP</w:t>
      </w:r>
      <w:r w:rsidR="00D63A40" w:rsidRPr="00AB7BAE">
        <w:rPr>
          <w:rFonts w:asciiTheme="minorHAnsi" w:hAnsiTheme="minorHAnsi"/>
          <w:color w:val="000000" w:themeColor="text1"/>
          <w:sz w:val="21"/>
          <w:szCs w:val="21"/>
        </w:rPr>
        <w:t xml:space="preserve"> cov</w:t>
      </w:r>
      <w:r w:rsidRPr="00AB7BAE">
        <w:rPr>
          <w:rFonts w:asciiTheme="minorHAnsi" w:hAnsiTheme="minorHAnsi"/>
          <w:color w:val="000000" w:themeColor="text1"/>
          <w:sz w:val="21"/>
          <w:szCs w:val="21"/>
        </w:rPr>
        <w:t xml:space="preserve"> </w:t>
      </w:r>
      <w:r w:rsidR="00D63A40" w:rsidRPr="00AB7BAE">
        <w:rPr>
          <w:rFonts w:asciiTheme="minorHAnsi" w:hAnsiTheme="minorHAnsi"/>
          <w:color w:val="000000" w:themeColor="text1"/>
          <w:sz w:val="21"/>
          <w:szCs w:val="21"/>
        </w:rPr>
        <w:t xml:space="preserve">qauv </w:t>
      </w:r>
      <w:r w:rsidRPr="00AB7BAE">
        <w:rPr>
          <w:rFonts w:asciiTheme="minorHAnsi" w:hAnsiTheme="minorHAnsi"/>
          <w:color w:val="000000" w:themeColor="text1"/>
          <w:sz w:val="21"/>
          <w:szCs w:val="21"/>
        </w:rPr>
        <w:t xml:space="preserve">tshwj xeeb, FSMA </w:t>
      </w:r>
      <w:r w:rsidR="00D63A40" w:rsidRPr="00AB7BAE">
        <w:rPr>
          <w:rFonts w:asciiTheme="minorHAnsi" w:hAnsiTheme="minorHAnsi"/>
          <w:color w:val="000000" w:themeColor="text1"/>
          <w:sz w:val="21"/>
          <w:szCs w:val="21"/>
        </w:rPr>
        <w:t>txoj</w:t>
      </w:r>
      <w:r w:rsidRPr="00AB7BAE">
        <w:rPr>
          <w:rFonts w:asciiTheme="minorHAnsi" w:hAnsiTheme="minorHAnsi"/>
          <w:color w:val="000000" w:themeColor="text1"/>
          <w:sz w:val="21"/>
          <w:szCs w:val="21"/>
        </w:rPr>
        <w:t xml:space="preserve"> cai, thiab cov cai tswj hwm kev tsim khoom. Hloov chaw, nws muaj cov ntsiab lus</w:t>
      </w:r>
      <w:r w:rsidR="00D63A40" w:rsidRPr="00AB7BAE">
        <w:rPr>
          <w:rFonts w:asciiTheme="minorHAnsi" w:hAnsiTheme="minorHAnsi"/>
          <w:color w:val="000000" w:themeColor="text1"/>
          <w:sz w:val="21"/>
          <w:szCs w:val="21"/>
        </w:rPr>
        <w:t xml:space="preserve"> ntau yam</w:t>
      </w:r>
      <w:r w:rsidRPr="00AB7BAE">
        <w:rPr>
          <w:rFonts w:asciiTheme="minorHAnsi" w:hAnsiTheme="minorHAnsi"/>
          <w:color w:val="000000" w:themeColor="text1"/>
          <w:sz w:val="21"/>
          <w:szCs w:val="21"/>
        </w:rPr>
        <w:t xml:space="preserve"> txog </w:t>
      </w:r>
      <w:proofErr w:type="gramStart"/>
      <w:r w:rsidRPr="00AB7BAE">
        <w:rPr>
          <w:rFonts w:asciiTheme="minorHAnsi" w:hAnsiTheme="minorHAnsi"/>
          <w:color w:val="000000" w:themeColor="text1"/>
          <w:sz w:val="21"/>
          <w:szCs w:val="21"/>
        </w:rPr>
        <w:t>kev</w:t>
      </w:r>
      <w:proofErr w:type="gramEnd"/>
      <w:r w:rsidRPr="00AB7BAE">
        <w:rPr>
          <w:rFonts w:asciiTheme="minorHAnsi" w:hAnsiTheme="minorHAnsi"/>
          <w:color w:val="000000" w:themeColor="text1"/>
          <w:sz w:val="21"/>
          <w:szCs w:val="21"/>
        </w:rPr>
        <w:t xml:space="preserve"> </w:t>
      </w:r>
      <w:del w:id="157" w:author="Windows User" w:date="2021-05-15T10:16:00Z">
        <w:r w:rsidRPr="00AB7BAE" w:rsidDel="00675580">
          <w:rPr>
            <w:rFonts w:asciiTheme="minorHAnsi" w:hAnsiTheme="minorHAnsi"/>
            <w:color w:val="000000" w:themeColor="text1"/>
            <w:sz w:val="21"/>
            <w:szCs w:val="21"/>
          </w:rPr>
          <w:delText>lav phib xaub</w:delText>
        </w:r>
      </w:del>
      <w:ins w:id="158" w:author="Windows User" w:date="2021-05-15T10:16:00Z">
        <w:r w:rsidR="00675580">
          <w:rPr>
            <w:rFonts w:asciiTheme="minorHAnsi" w:hAnsiTheme="minorHAnsi"/>
            <w:color w:val="000000" w:themeColor="text1"/>
            <w:sz w:val="21"/>
            <w:szCs w:val="21"/>
          </w:rPr>
          <w:t xml:space="preserve"> </w:t>
        </w:r>
      </w:ins>
      <w:ins w:id="159" w:author="Windows User" w:date="2021-05-15T10:18:00Z">
        <w:r w:rsidR="00675580">
          <w:rPr>
            <w:rFonts w:asciiTheme="minorHAnsi" w:hAnsiTheme="minorHAnsi"/>
            <w:color w:val="000000" w:themeColor="text1"/>
            <w:sz w:val="21"/>
            <w:szCs w:val="21"/>
          </w:rPr>
          <w:t xml:space="preserve">leeg paub cov </w:t>
        </w:r>
      </w:ins>
      <w:ins w:id="160" w:author="Windows User" w:date="2021-05-15T10:19:00Z">
        <w:r w:rsidR="00675580" w:rsidRPr="00AB7BAE">
          <w:rPr>
            <w:rFonts w:asciiTheme="minorHAnsi" w:hAnsiTheme="minorHAnsi"/>
            <w:color w:val="000000" w:themeColor="text1"/>
            <w:sz w:val="21"/>
            <w:szCs w:val="21"/>
          </w:rPr>
          <w:t>khoom noj</w:t>
        </w:r>
      </w:ins>
      <w:r w:rsidRPr="00AB7BAE">
        <w:rPr>
          <w:rFonts w:asciiTheme="minorHAnsi" w:hAnsiTheme="minorHAnsi"/>
          <w:color w:val="000000" w:themeColor="text1"/>
          <w:sz w:val="21"/>
          <w:szCs w:val="21"/>
        </w:rPr>
        <w:t xml:space="preserve"> kev nyab xeeb </w:t>
      </w:r>
      <w:del w:id="161" w:author="Windows User" w:date="2021-05-15T10:18:00Z">
        <w:r w:rsidRPr="00AB7BAE" w:rsidDel="00675580">
          <w:rPr>
            <w:rFonts w:asciiTheme="minorHAnsi" w:hAnsiTheme="minorHAnsi"/>
            <w:color w:val="000000" w:themeColor="text1"/>
            <w:sz w:val="21"/>
            <w:szCs w:val="21"/>
          </w:rPr>
          <w:delText xml:space="preserve">khoom noj </w:delText>
        </w:r>
      </w:del>
      <w:r w:rsidRPr="00AB7BAE">
        <w:rPr>
          <w:rFonts w:asciiTheme="minorHAnsi" w:hAnsiTheme="minorHAnsi"/>
          <w:color w:val="000000" w:themeColor="text1"/>
          <w:sz w:val="21"/>
          <w:szCs w:val="21"/>
        </w:rPr>
        <w:t>thiab qhia txog tias kev nqis tes ua ua hauj</w:t>
      </w:r>
      <w:r w:rsidR="00D63A40" w:rsidRPr="00AB7BAE">
        <w:rPr>
          <w:rFonts w:asciiTheme="minorHAnsi" w:hAnsiTheme="minorHAnsi"/>
          <w:color w:val="000000" w:themeColor="text1"/>
          <w:sz w:val="21"/>
          <w:szCs w:val="21"/>
        </w:rPr>
        <w:t xml:space="preserve"> </w:t>
      </w:r>
      <w:r w:rsidRPr="00AB7BAE">
        <w:rPr>
          <w:rFonts w:asciiTheme="minorHAnsi" w:hAnsiTheme="minorHAnsi"/>
          <w:color w:val="000000" w:themeColor="text1"/>
          <w:sz w:val="21"/>
          <w:szCs w:val="21"/>
        </w:rPr>
        <w:t>lwm thiab ua raws cov kev nyab xeeb rau zaub mov kom txo tau</w:t>
      </w:r>
      <w:r w:rsidR="00D63A40" w:rsidRPr="00AB7BAE">
        <w:rPr>
          <w:rFonts w:asciiTheme="minorHAnsi" w:hAnsiTheme="minorHAnsi"/>
          <w:color w:val="000000" w:themeColor="text1"/>
          <w:sz w:val="21"/>
          <w:szCs w:val="21"/>
        </w:rPr>
        <w:t xml:space="preserve"> txoj cais tag nr</w:t>
      </w:r>
      <w:ins w:id="162" w:author="Windows User" w:date="2021-05-15T10:22:00Z">
        <w:r w:rsidR="00675580">
          <w:rPr>
            <w:rFonts w:asciiTheme="minorHAnsi" w:hAnsiTheme="minorHAnsi"/>
            <w:color w:val="000000" w:themeColor="text1"/>
            <w:sz w:val="21"/>
            <w:szCs w:val="21"/>
          </w:rPr>
          <w:t>h</w:t>
        </w:r>
      </w:ins>
      <w:r w:rsidR="00D63A40" w:rsidRPr="00AB7BAE">
        <w:rPr>
          <w:rFonts w:asciiTheme="minorHAnsi" w:hAnsiTheme="minorHAnsi"/>
          <w:color w:val="000000" w:themeColor="text1"/>
          <w:sz w:val="21"/>
          <w:szCs w:val="21"/>
        </w:rPr>
        <w:t>o</w:t>
      </w:r>
      <w:r w:rsidRPr="00AB7BAE">
        <w:rPr>
          <w:rFonts w:asciiTheme="minorHAnsi" w:hAnsiTheme="minorHAnsi"/>
          <w:color w:val="000000" w:themeColor="text1"/>
          <w:sz w:val="21"/>
          <w:szCs w:val="21"/>
        </w:rPr>
        <w:t xml:space="preserve"> cov kev </w:t>
      </w:r>
      <w:ins w:id="163" w:author="Windows User" w:date="2021-05-15T10:23:00Z">
        <w:r w:rsidR="00675580">
          <w:rPr>
            <w:rFonts w:asciiTheme="minorHAnsi" w:hAnsiTheme="minorHAnsi"/>
            <w:color w:val="000000" w:themeColor="text1"/>
            <w:sz w:val="21"/>
            <w:szCs w:val="21"/>
          </w:rPr>
          <w:t xml:space="preserve">phom sij ntawm kev </w:t>
        </w:r>
      </w:ins>
      <w:r w:rsidRPr="00AB7BAE">
        <w:rPr>
          <w:rFonts w:asciiTheme="minorHAnsi" w:hAnsiTheme="minorHAnsi"/>
          <w:color w:val="000000" w:themeColor="text1"/>
          <w:sz w:val="21"/>
          <w:szCs w:val="21"/>
        </w:rPr>
        <w:t>ua liaj ua teb</w:t>
      </w:r>
      <w:r w:rsidR="003310CE" w:rsidRPr="00AB7BAE">
        <w:rPr>
          <w:rFonts w:asciiTheme="minorHAnsi" w:hAnsiTheme="minorHAnsi"/>
          <w:color w:val="000000" w:themeColor="text1"/>
          <w:sz w:val="21"/>
          <w:szCs w:val="21"/>
        </w:rPr>
        <w:t>.</w:t>
      </w:r>
    </w:p>
    <w:p w14:paraId="2A5EABB7" w14:textId="77777777" w:rsidR="00C52E18" w:rsidRPr="00AB7BAE" w:rsidRDefault="00C52E18" w:rsidP="00AB7BAE">
      <w:pPr>
        <w:pStyle w:val="ListParagraph"/>
        <w:ind w:left="0"/>
        <w:jc w:val="both"/>
        <w:rPr>
          <w:rFonts w:asciiTheme="minorHAnsi" w:hAnsiTheme="minorHAnsi"/>
          <w:color w:val="000000" w:themeColor="text1"/>
          <w:sz w:val="21"/>
          <w:szCs w:val="21"/>
        </w:rPr>
      </w:pPr>
    </w:p>
    <w:p w14:paraId="38864760" w14:textId="5CE067DF" w:rsidR="003310CE" w:rsidRPr="00AB7BAE" w:rsidRDefault="00DA757A" w:rsidP="00AB7BAE">
      <w:pPr>
        <w:jc w:val="both"/>
        <w:rPr>
          <w:rFonts w:asciiTheme="minorHAnsi" w:hAnsiTheme="minorHAnsi"/>
          <w:color w:val="000000" w:themeColor="text1"/>
          <w:sz w:val="21"/>
          <w:szCs w:val="21"/>
        </w:rPr>
      </w:pPr>
      <w:proofErr w:type="gramStart"/>
      <w:r w:rsidRPr="00AB7BAE">
        <w:rPr>
          <w:rFonts w:asciiTheme="minorHAnsi" w:hAnsiTheme="minorHAnsi"/>
          <w:sz w:val="21"/>
          <w:szCs w:val="21"/>
        </w:rPr>
        <w:t>Ib</w:t>
      </w:r>
      <w:proofErr w:type="gramEnd"/>
      <w:r w:rsidRPr="00AB7BAE">
        <w:rPr>
          <w:rFonts w:asciiTheme="minorHAnsi" w:hAnsiTheme="minorHAnsi"/>
          <w:sz w:val="21"/>
          <w:szCs w:val="21"/>
        </w:rPr>
        <w:t xml:space="preserve"> qhov ntxiv, phau ntawv qhia no tsis yog kev sib tham thoob plaws txog kev cai lij choj </w:t>
      </w:r>
      <w:ins w:id="164" w:author="Windows User" w:date="2021-05-15T10:25:00Z">
        <w:r w:rsidR="00333F90">
          <w:rPr>
            <w:rFonts w:asciiTheme="minorHAnsi" w:hAnsiTheme="minorHAnsi"/>
            <w:sz w:val="21"/>
            <w:szCs w:val="21"/>
          </w:rPr>
          <w:t xml:space="preserve">ntawm cov teeb meem </w:t>
        </w:r>
      </w:ins>
      <w:r w:rsidR="007A672B" w:rsidRPr="00AB7BAE">
        <w:rPr>
          <w:rFonts w:asciiTheme="minorHAnsi" w:hAnsiTheme="minorHAnsi"/>
          <w:sz w:val="21"/>
          <w:szCs w:val="21"/>
        </w:rPr>
        <w:t xml:space="preserve">kev nyab xeeb </w:t>
      </w:r>
      <w:r w:rsidRPr="00AB7BAE">
        <w:rPr>
          <w:rFonts w:asciiTheme="minorHAnsi" w:hAnsiTheme="minorHAnsi"/>
          <w:sz w:val="21"/>
          <w:szCs w:val="21"/>
        </w:rPr>
        <w:t>ntawm kev ua zaub mov. Nws tsis yog los hloov chaw rau</w:t>
      </w:r>
      <w:ins w:id="165" w:author="Windows User" w:date="2021-05-15T10:29:00Z">
        <w:r w:rsidR="00333F90">
          <w:rPr>
            <w:rFonts w:asciiTheme="minorHAnsi" w:hAnsiTheme="minorHAnsi"/>
            <w:sz w:val="21"/>
            <w:szCs w:val="21"/>
          </w:rPr>
          <w:t xml:space="preserve"> tus</w:t>
        </w:r>
      </w:ins>
      <w:r w:rsidRPr="00AB7BAE">
        <w:rPr>
          <w:rFonts w:asciiTheme="minorHAnsi" w:hAnsiTheme="minorHAnsi"/>
          <w:sz w:val="21"/>
          <w:szCs w:val="21"/>
        </w:rPr>
        <w:t xml:space="preserve"> kws lij choj ntawm</w:t>
      </w:r>
      <w:ins w:id="166" w:author="Windows User" w:date="2021-05-15T10:31:00Z">
        <w:r w:rsidR="00333F90">
          <w:rPr>
            <w:rFonts w:asciiTheme="minorHAnsi" w:hAnsiTheme="minorHAnsi"/>
            <w:sz w:val="21"/>
            <w:szCs w:val="21"/>
          </w:rPr>
          <w:t xml:space="preserve"> </w:t>
        </w:r>
        <w:proofErr w:type="gramStart"/>
        <w:r w:rsidR="00333F90">
          <w:rPr>
            <w:rFonts w:asciiTheme="minorHAnsi" w:hAnsiTheme="minorHAnsi"/>
            <w:sz w:val="21"/>
            <w:szCs w:val="21"/>
          </w:rPr>
          <w:t>kev</w:t>
        </w:r>
      </w:ins>
      <w:proofErr w:type="gramEnd"/>
      <w:r w:rsidRPr="00AB7BAE">
        <w:rPr>
          <w:rFonts w:asciiTheme="minorHAnsi" w:hAnsiTheme="minorHAnsi"/>
          <w:sz w:val="21"/>
          <w:szCs w:val="21"/>
        </w:rPr>
        <w:t xml:space="preserve"> kws lij choj tsim nyog. Tab sis, nws qhia txog </w:t>
      </w:r>
      <w:proofErr w:type="gramStart"/>
      <w:r w:rsidRPr="00AB7BAE">
        <w:rPr>
          <w:rFonts w:asciiTheme="minorHAnsi" w:hAnsiTheme="minorHAnsi"/>
          <w:sz w:val="21"/>
          <w:szCs w:val="21"/>
        </w:rPr>
        <w:t>kev</w:t>
      </w:r>
      <w:proofErr w:type="gramEnd"/>
      <w:r w:rsidRPr="00AB7BAE">
        <w:rPr>
          <w:rFonts w:asciiTheme="minorHAnsi" w:hAnsiTheme="minorHAnsi"/>
          <w:sz w:val="21"/>
          <w:szCs w:val="21"/>
        </w:rPr>
        <w:t xml:space="preserve"> xaiv cov teeb meem kev cai lij choj uas </w:t>
      </w:r>
      <w:del w:id="167" w:author="Windows User" w:date="2021-05-15T10:33:00Z">
        <w:r w:rsidRPr="00AB7BAE" w:rsidDel="00333F90">
          <w:rPr>
            <w:rFonts w:asciiTheme="minorHAnsi" w:hAnsiTheme="minorHAnsi"/>
            <w:sz w:val="21"/>
            <w:szCs w:val="21"/>
          </w:rPr>
          <w:delText>tsim nyog</w:delText>
        </w:r>
      </w:del>
      <w:ins w:id="168" w:author="Windows User" w:date="2021-05-15T10:33:00Z">
        <w:r w:rsidR="00333F90">
          <w:rPr>
            <w:rFonts w:asciiTheme="minorHAnsi" w:hAnsiTheme="minorHAnsi"/>
            <w:sz w:val="21"/>
            <w:szCs w:val="21"/>
          </w:rPr>
          <w:t xml:space="preserve"> cuas tshuam</w:t>
        </w:r>
      </w:ins>
      <w:r w:rsidRPr="00AB7BAE">
        <w:rPr>
          <w:rFonts w:asciiTheme="minorHAnsi" w:hAnsiTheme="minorHAnsi"/>
          <w:sz w:val="21"/>
          <w:szCs w:val="21"/>
        </w:rPr>
        <w:t xml:space="preserve"> thiab ua lub luag hauj</w:t>
      </w:r>
      <w:r w:rsidR="007A672B" w:rsidRPr="00AB7BAE">
        <w:rPr>
          <w:rFonts w:asciiTheme="minorHAnsi" w:hAnsiTheme="minorHAnsi"/>
          <w:sz w:val="21"/>
          <w:szCs w:val="21"/>
        </w:rPr>
        <w:t xml:space="preserve"> </w:t>
      </w:r>
      <w:r w:rsidRPr="00AB7BAE">
        <w:rPr>
          <w:rFonts w:asciiTheme="minorHAnsi" w:hAnsiTheme="minorHAnsi"/>
          <w:sz w:val="21"/>
          <w:szCs w:val="21"/>
        </w:rPr>
        <w:t xml:space="preserve">lwm tsim los tshawb txog cov kev </w:t>
      </w:r>
      <w:del w:id="169" w:author="Windows User" w:date="2021-05-15T10:35:00Z">
        <w:r w:rsidRPr="00AB7BAE" w:rsidDel="00333F90">
          <w:rPr>
            <w:rFonts w:asciiTheme="minorHAnsi" w:hAnsiTheme="minorHAnsi"/>
            <w:sz w:val="21"/>
            <w:szCs w:val="21"/>
          </w:rPr>
          <w:delText>pheej hmoo</w:delText>
        </w:r>
      </w:del>
      <w:ins w:id="170" w:author="Windows User" w:date="2021-05-15T10:35:00Z">
        <w:r w:rsidR="00333F90">
          <w:rPr>
            <w:rFonts w:asciiTheme="minorHAnsi" w:hAnsiTheme="minorHAnsi"/>
            <w:sz w:val="21"/>
            <w:szCs w:val="21"/>
          </w:rPr>
          <w:t xml:space="preserve"> phom sij</w:t>
        </w:r>
      </w:ins>
      <w:r w:rsidRPr="00AB7BAE">
        <w:rPr>
          <w:rFonts w:asciiTheme="minorHAnsi" w:hAnsiTheme="minorHAnsi"/>
          <w:sz w:val="21"/>
          <w:szCs w:val="21"/>
        </w:rPr>
        <w:t xml:space="preserve"> ntawm tus kheej thiab cov kev xaiv tswj ntau yam ntxiv. Cov neeg ua liaj ua teb yuav tsum ua cov kauj ruam los kawm kom paub ntau ntxiv, suav nrog tham txog lawv cov xwm txheej nrog kws lij choj thiab tus neeg mua</w:t>
      </w:r>
      <w:r w:rsidR="007A672B" w:rsidRPr="00AB7BAE">
        <w:rPr>
          <w:rFonts w:asciiTheme="minorHAnsi" w:hAnsiTheme="minorHAnsi"/>
          <w:sz w:val="21"/>
          <w:szCs w:val="21"/>
        </w:rPr>
        <w:t>j kev</w:t>
      </w:r>
      <w:r w:rsidRPr="00AB7BAE">
        <w:rPr>
          <w:rFonts w:asciiTheme="minorHAnsi" w:hAnsiTheme="minorHAnsi"/>
          <w:sz w:val="21"/>
          <w:szCs w:val="21"/>
        </w:rPr>
        <w:t xml:space="preserve"> pov hwm</w:t>
      </w:r>
      <w:r w:rsidR="003310CE" w:rsidRPr="00AB7BAE">
        <w:rPr>
          <w:rFonts w:asciiTheme="minorHAnsi" w:hAnsiTheme="minorHAnsi"/>
          <w:sz w:val="21"/>
          <w:szCs w:val="21"/>
        </w:rPr>
        <w:t>.</w:t>
      </w:r>
    </w:p>
    <w:p w14:paraId="42EB04A0" w14:textId="77777777" w:rsidR="00994339" w:rsidRPr="00AB7BAE" w:rsidRDefault="00994339" w:rsidP="00AB7BAE">
      <w:pPr>
        <w:pStyle w:val="ListParagraph"/>
        <w:ind w:left="0"/>
        <w:jc w:val="both"/>
        <w:rPr>
          <w:rFonts w:asciiTheme="minorHAnsi" w:hAnsiTheme="minorHAnsi"/>
          <w:color w:val="000000" w:themeColor="text1"/>
          <w:sz w:val="21"/>
          <w:szCs w:val="21"/>
        </w:rPr>
      </w:pPr>
    </w:p>
    <w:p w14:paraId="1C64842A" w14:textId="122AAD56" w:rsidR="00A120C9" w:rsidRPr="00AB7BAE" w:rsidRDefault="00CA23A4" w:rsidP="00AB7BAE">
      <w:pPr>
        <w:jc w:val="both"/>
        <w:rPr>
          <w:rFonts w:asciiTheme="minorHAnsi" w:hAnsiTheme="minorHAnsi"/>
          <w:sz w:val="21"/>
          <w:szCs w:val="21"/>
        </w:rPr>
      </w:pPr>
      <w:r w:rsidRPr="00AB7BAE">
        <w:rPr>
          <w:rFonts w:asciiTheme="minorHAnsi" w:hAnsiTheme="minorHAnsi"/>
          <w:sz w:val="21"/>
          <w:szCs w:val="21"/>
        </w:rPr>
        <w:t>Tam sim no, Pib tau</w:t>
      </w:r>
      <w:r w:rsidR="00055FCC" w:rsidRPr="00AB7BAE">
        <w:rPr>
          <w:rFonts w:asciiTheme="minorHAnsi" w:hAnsiTheme="minorHAnsi"/>
          <w:sz w:val="21"/>
          <w:szCs w:val="21"/>
        </w:rPr>
        <w:t xml:space="preserve">. </w:t>
      </w:r>
    </w:p>
    <w:p w14:paraId="3BBF30DC" w14:textId="77777777" w:rsidR="00994339" w:rsidRPr="0022192D" w:rsidRDefault="00994339" w:rsidP="0022192D">
      <w:pPr>
        <w:rPr>
          <w:rFonts w:asciiTheme="minorHAnsi" w:hAnsiTheme="minorHAnsi"/>
        </w:rPr>
      </w:pPr>
    </w:p>
    <w:p w14:paraId="572EEDA3" w14:textId="3CA429DF" w:rsidR="00A120C9" w:rsidRPr="00A53ECA" w:rsidRDefault="00A55677" w:rsidP="00A53ECA">
      <w:pPr>
        <w:jc w:val="both"/>
        <w:outlineLvl w:val="0"/>
        <w:rPr>
          <w:rFonts w:asciiTheme="minorHAnsi" w:hAnsiTheme="minorHAnsi"/>
          <w:b/>
          <w:color w:val="70AD47" w:themeColor="accent6"/>
          <w:sz w:val="21"/>
          <w:szCs w:val="21"/>
        </w:rPr>
      </w:pPr>
      <w:r w:rsidRPr="00A53ECA">
        <w:rPr>
          <w:rFonts w:asciiTheme="minorHAnsi" w:hAnsiTheme="minorHAnsi"/>
          <w:b/>
          <w:color w:val="70AD47" w:themeColor="accent6"/>
          <w:sz w:val="21"/>
          <w:szCs w:val="21"/>
        </w:rPr>
        <w:t xml:space="preserve">Zaj Keeb Kwm Txog </w:t>
      </w:r>
      <w:del w:id="171" w:author="Windows User" w:date="2021-05-15T11:34:00Z">
        <w:r w:rsidRPr="00A53ECA" w:rsidDel="00DF214D">
          <w:rPr>
            <w:rFonts w:asciiTheme="minorHAnsi" w:hAnsiTheme="minorHAnsi"/>
            <w:b/>
            <w:color w:val="70AD47" w:themeColor="accent6"/>
            <w:sz w:val="21"/>
            <w:szCs w:val="21"/>
          </w:rPr>
          <w:delText>Yawg</w:delText>
        </w:r>
      </w:del>
      <w:ins w:id="172" w:author="Windows User" w:date="2021-05-15T11:34:00Z">
        <w:r w:rsidR="00DF214D">
          <w:rPr>
            <w:rFonts w:asciiTheme="minorHAnsi" w:hAnsiTheme="minorHAnsi"/>
            <w:b/>
            <w:color w:val="70AD47" w:themeColor="accent6"/>
            <w:sz w:val="21"/>
            <w:szCs w:val="21"/>
          </w:rPr>
          <w:t xml:space="preserve"> Ntawm</w:t>
        </w:r>
      </w:ins>
      <w:r w:rsidRPr="00A53ECA">
        <w:rPr>
          <w:rFonts w:asciiTheme="minorHAnsi" w:hAnsiTheme="minorHAnsi"/>
          <w:b/>
          <w:color w:val="70AD47" w:themeColor="accent6"/>
          <w:sz w:val="21"/>
          <w:szCs w:val="21"/>
        </w:rPr>
        <w:t xml:space="preserve"> Alexi thiab </w:t>
      </w:r>
      <w:del w:id="173" w:author="Windows User" w:date="2021-05-15T11:34:00Z">
        <w:r w:rsidRPr="00A53ECA" w:rsidDel="00DF214D">
          <w:rPr>
            <w:rFonts w:asciiTheme="minorHAnsi" w:hAnsiTheme="minorHAnsi"/>
            <w:b/>
            <w:color w:val="70AD47" w:themeColor="accent6"/>
            <w:sz w:val="21"/>
            <w:szCs w:val="21"/>
          </w:rPr>
          <w:delText>Yawg</w:delText>
        </w:r>
      </w:del>
      <w:r w:rsidRPr="00A53ECA">
        <w:rPr>
          <w:rFonts w:asciiTheme="minorHAnsi" w:hAnsiTheme="minorHAnsi"/>
          <w:b/>
          <w:color w:val="70AD47" w:themeColor="accent6"/>
          <w:sz w:val="21"/>
          <w:szCs w:val="21"/>
        </w:rPr>
        <w:t xml:space="preserve"> Sally</w:t>
      </w:r>
    </w:p>
    <w:p w14:paraId="5A7B850B" w14:textId="77777777" w:rsidR="00E2246A" w:rsidRPr="00A53ECA" w:rsidRDefault="00E2246A" w:rsidP="00A53ECA">
      <w:pPr>
        <w:jc w:val="both"/>
        <w:rPr>
          <w:rFonts w:asciiTheme="minorHAnsi" w:hAnsiTheme="minorHAnsi"/>
          <w:color w:val="70AD47" w:themeColor="accent6"/>
          <w:sz w:val="21"/>
          <w:szCs w:val="21"/>
        </w:rPr>
      </w:pPr>
    </w:p>
    <w:p w14:paraId="68BFB6CC" w14:textId="2252C97A" w:rsidR="006D6394" w:rsidRPr="00A53ECA" w:rsidRDefault="00A930B4" w:rsidP="00A53ECA">
      <w:pPr>
        <w:pStyle w:val="p1"/>
        <w:jc w:val="both"/>
        <w:rPr>
          <w:rFonts w:asciiTheme="minorHAnsi" w:hAnsiTheme="minorHAnsi"/>
          <w:color w:val="70AD47" w:themeColor="accent6"/>
          <w:sz w:val="21"/>
          <w:szCs w:val="21"/>
        </w:rPr>
      </w:pPr>
      <w:r w:rsidRPr="00A53ECA">
        <w:rPr>
          <w:rFonts w:asciiTheme="minorHAnsi" w:hAnsiTheme="minorHAnsi"/>
          <w:color w:val="70AD47" w:themeColor="accent6"/>
          <w:sz w:val="21"/>
          <w:szCs w:val="21"/>
        </w:rPr>
        <w:t xml:space="preserve">Cov ntsiab lus feem ntau nkag siab zoo los ntawm cov </w:t>
      </w:r>
      <w:r w:rsidR="00320BAD" w:rsidRPr="00A53ECA">
        <w:rPr>
          <w:rFonts w:asciiTheme="minorHAnsi" w:hAnsiTheme="minorHAnsi"/>
          <w:color w:val="70AD47" w:themeColor="accent6"/>
          <w:sz w:val="21"/>
          <w:szCs w:val="21"/>
        </w:rPr>
        <w:t>keeb kwm</w:t>
      </w:r>
      <w:r w:rsidRPr="00A53ECA">
        <w:rPr>
          <w:rFonts w:asciiTheme="minorHAnsi" w:hAnsiTheme="minorHAnsi"/>
          <w:color w:val="70AD47" w:themeColor="accent6"/>
          <w:sz w:val="21"/>
          <w:szCs w:val="21"/>
        </w:rPr>
        <w:t>. Peb yuav hais</w:t>
      </w:r>
      <w:ins w:id="174" w:author="Windows User" w:date="2021-05-15T10:41:00Z">
        <w:r w:rsidR="00B90122">
          <w:rPr>
            <w:rFonts w:asciiTheme="minorHAnsi" w:hAnsiTheme="minorHAnsi"/>
            <w:color w:val="70AD47" w:themeColor="accent6"/>
            <w:sz w:val="21"/>
            <w:szCs w:val="21"/>
          </w:rPr>
          <w:t xml:space="preserve"> txog cov lus pim txwv rawg li hai</w:t>
        </w:r>
      </w:ins>
      <w:r w:rsidRPr="00A53ECA">
        <w:rPr>
          <w:rFonts w:asciiTheme="minorHAnsi" w:hAnsiTheme="minorHAnsi"/>
          <w:color w:val="70AD47" w:themeColor="accent6"/>
          <w:sz w:val="21"/>
          <w:szCs w:val="21"/>
        </w:rPr>
        <w:t xml:space="preserve"> txog cov </w:t>
      </w:r>
      <w:r w:rsidR="00320BAD" w:rsidRPr="00A53ECA">
        <w:rPr>
          <w:rFonts w:asciiTheme="minorHAnsi" w:hAnsiTheme="minorHAnsi"/>
          <w:color w:val="70AD47" w:themeColor="accent6"/>
          <w:sz w:val="21"/>
          <w:szCs w:val="21"/>
        </w:rPr>
        <w:t>keeb kwm</w:t>
      </w:r>
      <w:r w:rsidRPr="00A53ECA">
        <w:rPr>
          <w:rFonts w:asciiTheme="minorHAnsi" w:hAnsiTheme="minorHAnsi"/>
          <w:color w:val="70AD47" w:themeColor="accent6"/>
          <w:sz w:val="21"/>
          <w:szCs w:val="21"/>
        </w:rPr>
        <w:t xml:space="preserve"> uas piav txog yawg Alexi thiab Yawg Sally li hais los saum no</w:t>
      </w:r>
      <w:r w:rsidR="0024314C" w:rsidRPr="00A53ECA">
        <w:rPr>
          <w:rFonts w:asciiTheme="minorHAnsi" w:hAnsiTheme="minorHAnsi"/>
          <w:color w:val="70AD47" w:themeColor="accent6"/>
          <w:sz w:val="21"/>
          <w:szCs w:val="21"/>
        </w:rPr>
        <w:t xml:space="preserve">. </w:t>
      </w:r>
    </w:p>
    <w:p w14:paraId="010CFACD" w14:textId="77777777" w:rsidR="006D6394" w:rsidRPr="00A53ECA" w:rsidRDefault="006D6394" w:rsidP="00A53ECA">
      <w:pPr>
        <w:pStyle w:val="p1"/>
        <w:jc w:val="both"/>
        <w:rPr>
          <w:rFonts w:asciiTheme="minorHAnsi" w:hAnsiTheme="minorHAnsi"/>
          <w:color w:val="70AD47" w:themeColor="accent6"/>
          <w:sz w:val="21"/>
          <w:szCs w:val="21"/>
        </w:rPr>
      </w:pPr>
    </w:p>
    <w:p w14:paraId="392088F3" w14:textId="3E82B658" w:rsidR="00F92F78" w:rsidRPr="00A53ECA" w:rsidRDefault="00320BAD" w:rsidP="00A53ECA">
      <w:pPr>
        <w:pStyle w:val="p1"/>
        <w:jc w:val="both"/>
        <w:rPr>
          <w:rFonts w:asciiTheme="minorHAnsi" w:hAnsiTheme="minorHAnsi"/>
          <w:color w:val="70AD47" w:themeColor="accent6"/>
          <w:sz w:val="21"/>
          <w:szCs w:val="21"/>
        </w:rPr>
      </w:pPr>
      <w:del w:id="175" w:author="Windows User" w:date="2021-05-15T11:33:00Z">
        <w:r w:rsidRPr="00A53ECA" w:rsidDel="00DF214D">
          <w:rPr>
            <w:rFonts w:asciiTheme="minorHAnsi" w:hAnsiTheme="minorHAnsi"/>
            <w:iCs/>
            <w:color w:val="70AD47" w:themeColor="accent6"/>
            <w:sz w:val="21"/>
            <w:szCs w:val="21"/>
          </w:rPr>
          <w:delText>Yawg</w:delText>
        </w:r>
      </w:del>
      <w:r w:rsidRPr="00A53ECA">
        <w:rPr>
          <w:rFonts w:asciiTheme="minorHAnsi" w:hAnsiTheme="minorHAnsi"/>
          <w:iCs/>
          <w:color w:val="70AD47" w:themeColor="accent6"/>
          <w:sz w:val="21"/>
          <w:szCs w:val="21"/>
        </w:rPr>
        <w:t xml:space="preserve"> Alexi muaj lub vaj cog</w:t>
      </w:r>
      <w:r w:rsidR="00A53ECA" w:rsidRPr="00A53ECA">
        <w:rPr>
          <w:rFonts w:asciiTheme="minorHAnsi" w:hAnsiTheme="minorHAnsi"/>
          <w:iCs/>
          <w:color w:val="70AD47" w:themeColor="accent6"/>
          <w:sz w:val="21"/>
          <w:szCs w:val="21"/>
        </w:rPr>
        <w:t xml:space="preserve"> txiv</w:t>
      </w:r>
      <w:r w:rsidRPr="00A53ECA">
        <w:rPr>
          <w:rFonts w:asciiTheme="minorHAnsi" w:hAnsiTheme="minorHAnsi"/>
          <w:iCs/>
          <w:color w:val="70AD47" w:themeColor="accent6"/>
          <w:sz w:val="21"/>
          <w:szCs w:val="21"/>
        </w:rPr>
        <w:t xml:space="preserve"> loj uas tsim tau cov txiv</w:t>
      </w:r>
      <w:ins w:id="176" w:author="Windows User" w:date="2021-05-15T11:33:00Z">
        <w:r w:rsidR="00DF214D">
          <w:rPr>
            <w:rFonts w:asciiTheme="minorHAnsi" w:hAnsiTheme="minorHAnsi"/>
            <w:iCs/>
            <w:color w:val="70AD47" w:themeColor="accent6"/>
            <w:sz w:val="21"/>
            <w:szCs w:val="21"/>
          </w:rPr>
          <w:t xml:space="preserve"> </w:t>
        </w:r>
      </w:ins>
      <w:ins w:id="177" w:author="Windows User" w:date="2021-05-15T20:47:00Z">
        <w:r w:rsidR="00E6073B">
          <w:rPr>
            <w:sz w:val="23"/>
            <w:szCs w:val="23"/>
          </w:rPr>
          <w:t>avpaus</w:t>
        </w:r>
      </w:ins>
      <w:r w:rsidRPr="00A53ECA">
        <w:rPr>
          <w:rFonts w:asciiTheme="minorHAnsi" w:hAnsiTheme="minorHAnsi"/>
          <w:iCs/>
          <w:color w:val="70AD47" w:themeColor="accent6"/>
          <w:sz w:val="21"/>
          <w:szCs w:val="21"/>
        </w:rPr>
        <w:t xml:space="preserve"> qab qab ntau yam. Nws muag nws lub txiv </w:t>
      </w:r>
      <w:ins w:id="178" w:author="Windows User" w:date="2021-05-15T20:47:00Z">
        <w:r w:rsidR="00E6073B">
          <w:rPr>
            <w:sz w:val="23"/>
            <w:szCs w:val="23"/>
          </w:rPr>
          <w:t>avpaus</w:t>
        </w:r>
      </w:ins>
      <w:ins w:id="179" w:author="Windows User" w:date="2021-05-15T11:35:00Z">
        <w:r w:rsidR="00DF214D">
          <w:rPr>
            <w:sz w:val="23"/>
            <w:szCs w:val="23"/>
          </w:rPr>
          <w:t xml:space="preserve"> </w:t>
        </w:r>
      </w:ins>
      <w:del w:id="180" w:author="Windows User" w:date="2021-05-15T11:35:00Z">
        <w:r w:rsidRPr="00A53ECA" w:rsidDel="00DF214D">
          <w:rPr>
            <w:rFonts w:asciiTheme="minorHAnsi" w:hAnsiTheme="minorHAnsi"/>
            <w:iCs/>
            <w:color w:val="70AD47" w:themeColor="accent6"/>
            <w:sz w:val="21"/>
            <w:szCs w:val="21"/>
          </w:rPr>
          <w:delText xml:space="preserve">av pias </w:delText>
        </w:r>
      </w:del>
      <w:r w:rsidRPr="00A53ECA">
        <w:rPr>
          <w:rFonts w:asciiTheme="minorHAnsi" w:hAnsiTheme="minorHAnsi"/>
          <w:iCs/>
          <w:color w:val="70AD47" w:themeColor="accent6"/>
          <w:sz w:val="21"/>
          <w:szCs w:val="21"/>
        </w:rPr>
        <w:t xml:space="preserve">ncaj qha los ntawm thaj teb thiab muag cov txiv ntoo muag hauv cov khw muag khoom hauv </w:t>
      </w:r>
      <w:proofErr w:type="gramStart"/>
      <w:r w:rsidRPr="00A53ECA">
        <w:rPr>
          <w:rFonts w:asciiTheme="minorHAnsi" w:hAnsiTheme="minorHAnsi"/>
          <w:iCs/>
          <w:color w:val="70AD47" w:themeColor="accent6"/>
          <w:sz w:val="21"/>
          <w:szCs w:val="21"/>
        </w:rPr>
        <w:t>ib</w:t>
      </w:r>
      <w:proofErr w:type="gramEnd"/>
      <w:r w:rsidRPr="00A53ECA">
        <w:rPr>
          <w:rFonts w:asciiTheme="minorHAnsi" w:hAnsiTheme="minorHAnsi"/>
          <w:iCs/>
          <w:color w:val="70AD47" w:themeColor="accent6"/>
          <w:sz w:val="21"/>
          <w:szCs w:val="21"/>
        </w:rPr>
        <w:t xml:space="preserve"> cheeb tsam. Tsis </w:t>
      </w:r>
      <w:proofErr w:type="gramStart"/>
      <w:r w:rsidRPr="00A53ECA">
        <w:rPr>
          <w:rFonts w:asciiTheme="minorHAnsi" w:hAnsiTheme="minorHAnsi"/>
          <w:iCs/>
          <w:color w:val="70AD47" w:themeColor="accent6"/>
          <w:sz w:val="21"/>
          <w:szCs w:val="21"/>
        </w:rPr>
        <w:t>tas</w:t>
      </w:r>
      <w:proofErr w:type="gramEnd"/>
      <w:r w:rsidRPr="00A53ECA">
        <w:rPr>
          <w:rFonts w:asciiTheme="minorHAnsi" w:hAnsiTheme="minorHAnsi"/>
          <w:iCs/>
          <w:color w:val="70AD47" w:themeColor="accent6"/>
          <w:sz w:val="21"/>
          <w:szCs w:val="21"/>
        </w:rPr>
        <w:t xml:space="preserve"> li ntaw</w:t>
      </w:r>
      <w:r w:rsidR="00A53ECA" w:rsidRPr="00A53ECA">
        <w:rPr>
          <w:rFonts w:asciiTheme="minorHAnsi" w:hAnsiTheme="minorHAnsi"/>
          <w:iCs/>
          <w:color w:val="70AD47" w:themeColor="accent6"/>
          <w:sz w:val="21"/>
          <w:szCs w:val="21"/>
        </w:rPr>
        <w:t>v</w:t>
      </w:r>
      <w:r w:rsidRPr="00A53ECA">
        <w:rPr>
          <w:rFonts w:asciiTheme="minorHAnsi" w:hAnsiTheme="minorHAnsi"/>
          <w:iCs/>
          <w:color w:val="70AD47" w:themeColor="accent6"/>
          <w:sz w:val="21"/>
          <w:szCs w:val="21"/>
        </w:rPr>
        <w:t>, nws tau khiav hauj</w:t>
      </w:r>
      <w:ins w:id="181" w:author="Windows User" w:date="2021-05-15T11:36:00Z">
        <w:r w:rsidR="00DF214D">
          <w:rPr>
            <w:rFonts w:asciiTheme="minorHAnsi" w:hAnsiTheme="minorHAnsi"/>
            <w:iCs/>
            <w:color w:val="70AD47" w:themeColor="accent6"/>
            <w:sz w:val="21"/>
            <w:szCs w:val="21"/>
          </w:rPr>
          <w:t xml:space="preserve"> </w:t>
        </w:r>
      </w:ins>
      <w:r w:rsidRPr="00A53ECA">
        <w:rPr>
          <w:rFonts w:asciiTheme="minorHAnsi" w:hAnsiTheme="minorHAnsi"/>
          <w:iCs/>
          <w:color w:val="70AD47" w:themeColor="accent6"/>
          <w:sz w:val="21"/>
          <w:szCs w:val="21"/>
        </w:rPr>
        <w:t xml:space="preserve">lwm ua cov </w:t>
      </w:r>
      <w:ins w:id="182" w:author="Windows User" w:date="2021-05-15T11:37:00Z">
        <w:r w:rsidR="00DF214D" w:rsidRPr="00DF214D">
          <w:rPr>
            <w:rFonts w:asciiTheme="minorHAnsi" w:hAnsiTheme="minorHAnsi"/>
            <w:iCs/>
            <w:color w:val="70AD47" w:themeColor="accent6"/>
            <w:sz w:val="21"/>
            <w:szCs w:val="21"/>
          </w:rPr>
          <w:t>ntawv ci</w:t>
        </w:r>
        <w:r w:rsidR="00DF214D">
          <w:rPr>
            <w:rFonts w:asciiTheme="minorHAnsi" w:hAnsiTheme="minorHAnsi"/>
            <w:iCs/>
            <w:color w:val="70AD47" w:themeColor="accent6"/>
            <w:sz w:val="21"/>
            <w:szCs w:val="21"/>
          </w:rPr>
          <w:t xml:space="preserve"> </w:t>
        </w:r>
      </w:ins>
      <w:del w:id="183" w:author="Windows User" w:date="2021-05-15T11:37:00Z">
        <w:r w:rsidRPr="00A53ECA" w:rsidDel="00DF214D">
          <w:rPr>
            <w:rFonts w:asciiTheme="minorHAnsi" w:hAnsiTheme="minorHAnsi"/>
            <w:iCs/>
            <w:color w:val="70AD47" w:themeColor="accent6"/>
            <w:sz w:val="21"/>
            <w:szCs w:val="21"/>
          </w:rPr>
          <w:delText>cider</w:delText>
        </w:r>
      </w:del>
      <w:r w:rsidRPr="00A53ECA">
        <w:rPr>
          <w:rFonts w:asciiTheme="minorHAnsi" w:hAnsiTheme="minorHAnsi"/>
          <w:iCs/>
          <w:color w:val="70AD47" w:themeColor="accent6"/>
          <w:sz w:val="21"/>
          <w:szCs w:val="21"/>
        </w:rPr>
        <w:t xml:space="preserve"> me me ua liaj ua teb thiab tau pib ua cov txiv tsawb thiab cov txiv </w:t>
      </w:r>
      <w:del w:id="184" w:author="Windows User" w:date="2021-05-15T20:47:00Z">
        <w:r w:rsidRPr="00A53ECA" w:rsidDel="00E6073B">
          <w:rPr>
            <w:rFonts w:asciiTheme="minorHAnsi" w:hAnsiTheme="minorHAnsi"/>
            <w:iCs/>
            <w:color w:val="70AD47" w:themeColor="accent6"/>
            <w:sz w:val="21"/>
            <w:szCs w:val="21"/>
          </w:rPr>
          <w:delText>apple</w:delText>
        </w:r>
      </w:del>
      <w:ins w:id="185" w:author="Windows User" w:date="2021-05-15T20:47:00Z">
        <w:r w:rsidR="00E6073B">
          <w:rPr>
            <w:rFonts w:asciiTheme="minorHAnsi" w:hAnsiTheme="minorHAnsi"/>
            <w:iCs/>
            <w:color w:val="70AD47" w:themeColor="accent6"/>
            <w:sz w:val="21"/>
            <w:szCs w:val="21"/>
          </w:rPr>
          <w:t>avpaus</w:t>
        </w:r>
      </w:ins>
      <w:r w:rsidRPr="00A53ECA">
        <w:rPr>
          <w:rFonts w:asciiTheme="minorHAnsi" w:hAnsiTheme="minorHAnsi"/>
          <w:iCs/>
          <w:color w:val="70AD47" w:themeColor="accent6"/>
          <w:sz w:val="21"/>
          <w:szCs w:val="21"/>
        </w:rPr>
        <w:t xml:space="preserve"> qhuav muag hauv nws lub tsev muag zaub</w:t>
      </w:r>
      <w:r w:rsidR="00AB600E" w:rsidRPr="00A53ECA">
        <w:rPr>
          <w:rFonts w:asciiTheme="minorHAnsi" w:hAnsiTheme="minorHAnsi"/>
          <w:iCs/>
          <w:color w:val="70AD47" w:themeColor="accent6"/>
          <w:sz w:val="21"/>
          <w:szCs w:val="21"/>
        </w:rPr>
        <w:t>.</w:t>
      </w:r>
    </w:p>
    <w:p w14:paraId="69FE4969" w14:textId="77777777" w:rsidR="006D6394" w:rsidRPr="0022192D" w:rsidRDefault="006D6394" w:rsidP="0022192D">
      <w:pPr>
        <w:pStyle w:val="p1"/>
        <w:rPr>
          <w:rFonts w:asciiTheme="minorHAnsi" w:hAnsiTheme="minorHAnsi"/>
          <w:iCs/>
          <w:color w:val="70AD47" w:themeColor="accent6"/>
          <w:sz w:val="24"/>
          <w:szCs w:val="24"/>
        </w:rPr>
      </w:pPr>
    </w:p>
    <w:p w14:paraId="0692D3AE" w14:textId="0BB77BD2" w:rsidR="000269AF" w:rsidRPr="00BE333F" w:rsidRDefault="00A9776F" w:rsidP="00892AFE">
      <w:pPr>
        <w:pStyle w:val="p1"/>
        <w:jc w:val="both"/>
        <w:rPr>
          <w:rFonts w:asciiTheme="minorHAnsi" w:hAnsiTheme="minorHAnsi"/>
          <w:iCs/>
          <w:color w:val="70AD47" w:themeColor="accent6"/>
          <w:sz w:val="22"/>
          <w:szCs w:val="22"/>
        </w:rPr>
      </w:pPr>
      <w:r w:rsidRPr="00BE333F">
        <w:rPr>
          <w:rFonts w:asciiTheme="minorHAnsi" w:hAnsiTheme="minorHAnsi"/>
          <w:iCs/>
          <w:color w:val="70AD47" w:themeColor="accent6"/>
          <w:sz w:val="22"/>
          <w:szCs w:val="22"/>
        </w:rPr>
        <w:t>Alexi ntiav cov tub ntxhais hluas los ua hauj</w:t>
      </w:r>
      <w:r w:rsidR="00366E47" w:rsidRPr="00BE333F">
        <w:rPr>
          <w:rFonts w:asciiTheme="minorHAnsi" w:hAnsiTheme="minorHAnsi"/>
          <w:iCs/>
          <w:color w:val="70AD47" w:themeColor="accent6"/>
          <w:sz w:val="22"/>
          <w:szCs w:val="22"/>
        </w:rPr>
        <w:t xml:space="preserve"> </w:t>
      </w:r>
      <w:r w:rsidRPr="00BE333F">
        <w:rPr>
          <w:rFonts w:asciiTheme="minorHAnsi" w:hAnsiTheme="minorHAnsi"/>
          <w:iCs/>
          <w:color w:val="70AD47" w:themeColor="accent6"/>
          <w:sz w:val="22"/>
          <w:szCs w:val="22"/>
        </w:rPr>
        <w:t xml:space="preserve">lwm ntawm nws lub vaj txiv ntoo txhua lub caij sov. Xyoo no, txhua yam tau txais me ntsis </w:t>
      </w:r>
      <w:r w:rsidR="005F6B27" w:rsidRPr="00BE333F">
        <w:rPr>
          <w:rFonts w:asciiTheme="minorHAnsi" w:hAnsiTheme="minorHAnsi"/>
          <w:iCs/>
          <w:color w:val="70AD47" w:themeColor="accent6"/>
          <w:sz w:val="22"/>
          <w:szCs w:val="22"/>
        </w:rPr>
        <w:t xml:space="preserve">dej siab </w:t>
      </w:r>
      <w:r w:rsidRPr="00BE333F">
        <w:rPr>
          <w:rFonts w:asciiTheme="minorHAnsi" w:hAnsiTheme="minorHAnsi"/>
          <w:iCs/>
          <w:color w:val="70AD47" w:themeColor="accent6"/>
          <w:sz w:val="22"/>
          <w:szCs w:val="22"/>
        </w:rPr>
        <w:t>li Alexi tswj nws cov caramel</w:t>
      </w:r>
      <w:ins w:id="186" w:author="Windows User" w:date="2021-05-15T11:41:00Z">
        <w:r w:rsidR="00DF214D">
          <w:rPr>
            <w:rFonts w:asciiTheme="minorHAnsi" w:hAnsiTheme="minorHAnsi"/>
            <w:iCs/>
            <w:color w:val="70AD47" w:themeColor="accent6"/>
            <w:sz w:val="22"/>
            <w:szCs w:val="22"/>
          </w:rPr>
          <w:t xml:space="preserve"> </w:t>
        </w:r>
      </w:ins>
      <w:ins w:id="187" w:author="Windows User" w:date="2021-05-15T20:47:00Z">
        <w:r w:rsidR="00E6073B">
          <w:rPr>
            <w:rFonts w:asciiTheme="minorHAnsi" w:hAnsiTheme="minorHAnsi"/>
            <w:iCs/>
            <w:color w:val="70AD47" w:themeColor="accent6"/>
            <w:sz w:val="22"/>
            <w:szCs w:val="22"/>
          </w:rPr>
          <w:t>avpaus</w:t>
        </w:r>
      </w:ins>
      <w:r w:rsidRPr="00BE333F">
        <w:rPr>
          <w:rFonts w:asciiTheme="minorHAnsi" w:hAnsiTheme="minorHAnsi"/>
          <w:iCs/>
          <w:color w:val="70AD47" w:themeColor="accent6"/>
          <w:sz w:val="22"/>
          <w:szCs w:val="22"/>
        </w:rPr>
        <w:t xml:space="preserve"> tshiab thiab cov</w:t>
      </w:r>
      <w:ins w:id="188" w:author="Windows User" w:date="2021-05-15T11:42:00Z">
        <w:r w:rsidR="00581A93">
          <w:rPr>
            <w:rFonts w:asciiTheme="minorHAnsi" w:hAnsiTheme="minorHAnsi"/>
            <w:iCs/>
            <w:color w:val="70AD47" w:themeColor="accent6"/>
            <w:sz w:val="22"/>
            <w:szCs w:val="22"/>
          </w:rPr>
          <w:t xml:space="preserve"> </w:t>
        </w:r>
      </w:ins>
      <w:ins w:id="189" w:author="Windows User" w:date="2021-05-15T20:47:00Z">
        <w:r w:rsidR="00E6073B">
          <w:rPr>
            <w:rFonts w:asciiTheme="minorHAnsi" w:hAnsiTheme="minorHAnsi"/>
            <w:iCs/>
            <w:color w:val="70AD47" w:themeColor="accent6"/>
            <w:sz w:val="22"/>
            <w:szCs w:val="22"/>
          </w:rPr>
          <w:t>avpaus</w:t>
        </w:r>
      </w:ins>
      <w:ins w:id="190" w:author="Windows User" w:date="2021-05-15T11:43:00Z">
        <w:r w:rsidR="00581A93">
          <w:rPr>
            <w:rFonts w:asciiTheme="minorHAnsi" w:hAnsiTheme="minorHAnsi"/>
            <w:iCs/>
            <w:color w:val="70AD47" w:themeColor="accent6"/>
            <w:sz w:val="22"/>
            <w:szCs w:val="22"/>
          </w:rPr>
          <w:t xml:space="preserve"> qhuav</w:t>
        </w:r>
      </w:ins>
      <w:r w:rsidRPr="00BE333F">
        <w:rPr>
          <w:rFonts w:asciiTheme="minorHAnsi" w:hAnsiTheme="minorHAnsi"/>
          <w:iCs/>
          <w:color w:val="70AD47" w:themeColor="accent6"/>
          <w:sz w:val="22"/>
          <w:szCs w:val="22"/>
        </w:rPr>
        <w:t xml:space="preserve"> </w:t>
      </w:r>
      <w:del w:id="191" w:author="Windows User" w:date="2021-05-15T11:44:00Z">
        <w:r w:rsidRPr="00BE333F" w:rsidDel="00581A93">
          <w:rPr>
            <w:rFonts w:asciiTheme="minorHAnsi" w:hAnsiTheme="minorHAnsi"/>
            <w:iCs/>
            <w:color w:val="70AD47" w:themeColor="accent6"/>
            <w:sz w:val="22"/>
            <w:szCs w:val="22"/>
          </w:rPr>
          <w:delText xml:space="preserve">kua txiv kab ntxwv muag khoom muag </w:delText>
        </w:r>
      </w:del>
      <w:r w:rsidRPr="00BE333F">
        <w:rPr>
          <w:rFonts w:asciiTheme="minorHAnsi" w:hAnsiTheme="minorHAnsi"/>
          <w:iCs/>
          <w:color w:val="70AD47" w:themeColor="accent6"/>
          <w:sz w:val="22"/>
          <w:szCs w:val="22"/>
        </w:rPr>
        <w:t>thiab nce muag khoom</w:t>
      </w:r>
      <w:ins w:id="192" w:author="Windows User" w:date="2021-05-15T11:45:00Z">
        <w:r w:rsidR="00581A93">
          <w:rPr>
            <w:rFonts w:asciiTheme="minorHAnsi" w:hAnsiTheme="minorHAnsi"/>
            <w:iCs/>
            <w:color w:val="70AD47" w:themeColor="accent6"/>
            <w:sz w:val="22"/>
            <w:szCs w:val="22"/>
          </w:rPr>
          <w:t xml:space="preserve"> ntxiv</w:t>
        </w:r>
      </w:ins>
      <w:r w:rsidRPr="00BE333F">
        <w:rPr>
          <w:rFonts w:asciiTheme="minorHAnsi" w:hAnsiTheme="minorHAnsi"/>
          <w:iCs/>
          <w:color w:val="70AD47" w:themeColor="accent6"/>
          <w:sz w:val="22"/>
          <w:szCs w:val="22"/>
        </w:rPr>
        <w:t xml:space="preserve">. Nrog sau qoob thiab ntim tuaj vias, Alexi txiav txim siab los txhawb nqa </w:t>
      </w:r>
      <w:proofErr w:type="gramStart"/>
      <w:r w:rsidRPr="00BE333F">
        <w:rPr>
          <w:rFonts w:asciiTheme="minorHAnsi" w:hAnsiTheme="minorHAnsi"/>
          <w:iCs/>
          <w:color w:val="70AD47" w:themeColor="accent6"/>
          <w:sz w:val="22"/>
          <w:szCs w:val="22"/>
        </w:rPr>
        <w:t>ib</w:t>
      </w:r>
      <w:proofErr w:type="gramEnd"/>
      <w:r w:rsidRPr="00BE333F">
        <w:rPr>
          <w:rFonts w:asciiTheme="minorHAnsi" w:hAnsiTheme="minorHAnsi"/>
          <w:iCs/>
          <w:color w:val="70AD47" w:themeColor="accent6"/>
          <w:sz w:val="22"/>
          <w:szCs w:val="22"/>
        </w:rPr>
        <w:t xml:space="preserve"> tus tub ntxhais kawm theem siab </w:t>
      </w:r>
      <w:del w:id="193" w:author="Windows User" w:date="2021-05-15T12:10:00Z">
        <w:r w:rsidRPr="00BE333F" w:rsidDel="001E3FAB">
          <w:rPr>
            <w:rFonts w:asciiTheme="minorHAnsi" w:hAnsiTheme="minorHAnsi"/>
            <w:iCs/>
            <w:color w:val="70AD47" w:themeColor="accent6"/>
            <w:sz w:val="22"/>
            <w:szCs w:val="22"/>
          </w:rPr>
          <w:delText>hauv kev</w:delText>
        </w:r>
      </w:del>
      <w:ins w:id="194" w:author="Windows User" w:date="2021-05-15T12:10:00Z">
        <w:r w:rsidR="001E3FAB">
          <w:rPr>
            <w:rFonts w:asciiTheme="minorHAnsi" w:hAnsiTheme="minorHAnsi"/>
            <w:iCs/>
            <w:color w:val="70AD47" w:themeColor="accent6"/>
            <w:sz w:val="22"/>
            <w:szCs w:val="22"/>
          </w:rPr>
          <w:t xml:space="preserve"> lo ua tus</w:t>
        </w:r>
      </w:ins>
      <w:r w:rsidRPr="00BE333F">
        <w:rPr>
          <w:rFonts w:asciiTheme="minorHAnsi" w:hAnsiTheme="minorHAnsi"/>
          <w:iCs/>
          <w:color w:val="70AD47" w:themeColor="accent6"/>
          <w:sz w:val="22"/>
          <w:szCs w:val="22"/>
        </w:rPr>
        <w:t xml:space="preserve"> tswj hwm. Txawm li cas los xij, tus thawj tswj hwm hluas tsis paub tseeb tias cov neeg ua hauj</w:t>
      </w:r>
      <w:r w:rsidR="00445A23" w:rsidRPr="00BE333F">
        <w:rPr>
          <w:rFonts w:asciiTheme="minorHAnsi" w:hAnsiTheme="minorHAnsi"/>
          <w:iCs/>
          <w:color w:val="70AD47" w:themeColor="accent6"/>
          <w:sz w:val="22"/>
          <w:szCs w:val="22"/>
        </w:rPr>
        <w:t xml:space="preserve"> </w:t>
      </w:r>
      <w:r w:rsidRPr="00BE333F">
        <w:rPr>
          <w:rFonts w:asciiTheme="minorHAnsi" w:hAnsiTheme="minorHAnsi"/>
          <w:iCs/>
          <w:color w:val="70AD47" w:themeColor="accent6"/>
          <w:sz w:val="22"/>
          <w:szCs w:val="22"/>
        </w:rPr>
        <w:t>lwm tshiab tau nkag siab cov txheej txheem kev nyab xeeb khoom noj ua ntej lawv pib ua. Tus neeg ua hauj</w:t>
      </w:r>
      <w:r w:rsidR="00445A23" w:rsidRPr="00BE333F">
        <w:rPr>
          <w:rFonts w:asciiTheme="minorHAnsi" w:hAnsiTheme="minorHAnsi"/>
          <w:iCs/>
          <w:color w:val="70AD47" w:themeColor="accent6"/>
          <w:sz w:val="22"/>
          <w:szCs w:val="22"/>
        </w:rPr>
        <w:t xml:space="preserve"> </w:t>
      </w:r>
      <w:proofErr w:type="gramStart"/>
      <w:r w:rsidRPr="00BE333F">
        <w:rPr>
          <w:rFonts w:asciiTheme="minorHAnsi" w:hAnsiTheme="minorHAnsi"/>
          <w:iCs/>
          <w:color w:val="70AD47" w:themeColor="accent6"/>
          <w:sz w:val="22"/>
          <w:szCs w:val="22"/>
        </w:rPr>
        <w:t>lwm</w:t>
      </w:r>
      <w:proofErr w:type="gramEnd"/>
      <w:r w:rsidRPr="00BE333F">
        <w:rPr>
          <w:rFonts w:asciiTheme="minorHAnsi" w:hAnsiTheme="minorHAnsi"/>
          <w:iCs/>
          <w:color w:val="70AD47" w:themeColor="accent6"/>
          <w:sz w:val="22"/>
          <w:szCs w:val="22"/>
        </w:rPr>
        <w:t xml:space="preserve"> tshiab sau cov txiv </w:t>
      </w:r>
      <w:del w:id="195" w:author="Windows User" w:date="2021-05-15T20:47:00Z">
        <w:r w:rsidRPr="00BE333F" w:rsidDel="00E6073B">
          <w:rPr>
            <w:rFonts w:asciiTheme="minorHAnsi" w:hAnsiTheme="minorHAnsi"/>
            <w:iCs/>
            <w:color w:val="70AD47" w:themeColor="accent6"/>
            <w:sz w:val="22"/>
            <w:szCs w:val="22"/>
          </w:rPr>
          <w:delText>a</w:delText>
        </w:r>
      </w:del>
      <w:ins w:id="196" w:author="Windows User" w:date="2021-05-15T20:47:00Z">
        <w:r w:rsidR="00E6073B">
          <w:rPr>
            <w:rFonts w:asciiTheme="minorHAnsi" w:hAnsiTheme="minorHAnsi"/>
            <w:iCs/>
            <w:color w:val="70AD47" w:themeColor="accent6"/>
            <w:sz w:val="22"/>
            <w:szCs w:val="22"/>
          </w:rPr>
          <w:t>avpaus</w:t>
        </w:r>
      </w:ins>
      <w:ins w:id="197" w:author="Windows User" w:date="2021-05-15T12:12:00Z">
        <w:r w:rsidR="00152168">
          <w:rPr>
            <w:rFonts w:asciiTheme="minorHAnsi" w:hAnsiTheme="minorHAnsi"/>
            <w:iCs/>
            <w:color w:val="70AD47" w:themeColor="accent6"/>
            <w:sz w:val="22"/>
            <w:szCs w:val="22"/>
          </w:rPr>
          <w:t xml:space="preserve"> </w:t>
        </w:r>
      </w:ins>
      <w:del w:id="198" w:author="Windows User" w:date="2021-05-15T12:12:00Z">
        <w:r w:rsidRPr="00BE333F" w:rsidDel="00152168">
          <w:rPr>
            <w:rFonts w:asciiTheme="minorHAnsi" w:hAnsiTheme="minorHAnsi"/>
            <w:iCs/>
            <w:color w:val="70AD47" w:themeColor="accent6"/>
            <w:sz w:val="22"/>
            <w:szCs w:val="22"/>
          </w:rPr>
          <w:delText xml:space="preserve">v </w:delText>
        </w:r>
      </w:del>
      <w:r w:rsidRPr="00BE333F">
        <w:rPr>
          <w:rFonts w:asciiTheme="minorHAnsi" w:hAnsiTheme="minorHAnsi"/>
          <w:iCs/>
          <w:color w:val="70AD47" w:themeColor="accent6"/>
          <w:sz w:val="22"/>
          <w:szCs w:val="22"/>
        </w:rPr>
        <w:t xml:space="preserve">tawm hauv av. Hmoov tsis zoo, </w:t>
      </w:r>
      <w:del w:id="199" w:author="Windows User" w:date="2021-05-15T12:18:00Z">
        <w:r w:rsidRPr="00BE333F" w:rsidDel="00152168">
          <w:rPr>
            <w:rFonts w:asciiTheme="minorHAnsi" w:hAnsiTheme="minorHAnsi"/>
            <w:iCs/>
            <w:color w:val="70AD47" w:themeColor="accent6"/>
            <w:sz w:val="22"/>
            <w:szCs w:val="22"/>
          </w:rPr>
          <w:delText>tam sim</w:delText>
        </w:r>
      </w:del>
      <w:ins w:id="200" w:author="Windows User" w:date="2021-05-15T12:18:00Z">
        <w:r w:rsidR="00152168">
          <w:rPr>
            <w:rFonts w:asciiTheme="minorHAnsi" w:hAnsiTheme="minorHAnsi"/>
            <w:iCs/>
            <w:color w:val="70AD47" w:themeColor="accent6"/>
            <w:sz w:val="22"/>
            <w:szCs w:val="22"/>
          </w:rPr>
          <w:t xml:space="preserve"> tsis ntev tag lo</w:t>
        </w:r>
      </w:ins>
      <w:r w:rsidRPr="00BE333F">
        <w:rPr>
          <w:rFonts w:asciiTheme="minorHAnsi" w:hAnsiTheme="minorHAnsi"/>
          <w:iCs/>
          <w:color w:val="70AD47" w:themeColor="accent6"/>
          <w:sz w:val="22"/>
          <w:szCs w:val="22"/>
        </w:rPr>
        <w:t xml:space="preserve"> no ntau tus mos lwj tau mus xyuas </w:t>
      </w:r>
      <w:r w:rsidRPr="00BE333F">
        <w:rPr>
          <w:rFonts w:asciiTheme="minorHAnsi" w:hAnsiTheme="minorHAnsi"/>
          <w:iCs/>
          <w:color w:val="70AD47" w:themeColor="accent6"/>
          <w:sz w:val="22"/>
          <w:szCs w:val="22"/>
        </w:rPr>
        <w:lastRenderedPageBreak/>
        <w:t xml:space="preserve">lub vaj txiv ntoo thiab </w:t>
      </w:r>
      <w:del w:id="201" w:author="Windows User" w:date="2021-05-15T12:15:00Z">
        <w:r w:rsidRPr="00BE333F" w:rsidDel="00152168">
          <w:rPr>
            <w:rFonts w:asciiTheme="minorHAnsi" w:hAnsiTheme="minorHAnsi"/>
            <w:iCs/>
            <w:color w:val="70AD47" w:themeColor="accent6"/>
            <w:sz w:val="22"/>
            <w:szCs w:val="22"/>
          </w:rPr>
          <w:delText>cov quav cov</w:delText>
        </w:r>
      </w:del>
      <w:r w:rsidRPr="00BE333F">
        <w:rPr>
          <w:rFonts w:asciiTheme="minorHAnsi" w:hAnsiTheme="minorHAnsi"/>
          <w:iCs/>
          <w:color w:val="70AD47" w:themeColor="accent6"/>
          <w:sz w:val="22"/>
          <w:szCs w:val="22"/>
        </w:rPr>
        <w:t xml:space="preserve"> mos lwj</w:t>
      </w:r>
      <w:ins w:id="202" w:author="Windows User" w:date="2021-05-15T12:15:00Z">
        <w:r w:rsidR="00152168" w:rsidRPr="00152168">
          <w:rPr>
            <w:rFonts w:asciiTheme="minorHAnsi" w:hAnsiTheme="minorHAnsi"/>
            <w:iCs/>
            <w:color w:val="70AD47" w:themeColor="accent6"/>
            <w:sz w:val="22"/>
            <w:szCs w:val="22"/>
          </w:rPr>
          <w:t xml:space="preserve"> </w:t>
        </w:r>
        <w:r w:rsidR="00152168" w:rsidRPr="00BE333F">
          <w:rPr>
            <w:rFonts w:asciiTheme="minorHAnsi" w:hAnsiTheme="minorHAnsi"/>
            <w:iCs/>
            <w:color w:val="70AD47" w:themeColor="accent6"/>
            <w:sz w:val="22"/>
            <w:szCs w:val="22"/>
          </w:rPr>
          <w:t>cov quav</w:t>
        </w:r>
      </w:ins>
      <w:r w:rsidRPr="00BE333F">
        <w:rPr>
          <w:rFonts w:asciiTheme="minorHAnsi" w:hAnsiTheme="minorHAnsi"/>
          <w:iCs/>
          <w:color w:val="70AD47" w:themeColor="accent6"/>
          <w:sz w:val="22"/>
          <w:szCs w:val="22"/>
        </w:rPr>
        <w:t xml:space="preserve"> tau ua rau cov txiv </w:t>
      </w:r>
      <w:del w:id="203" w:author="Windows User" w:date="2021-05-15T20:47:00Z">
        <w:r w:rsidRPr="00BE333F" w:rsidDel="00E6073B">
          <w:rPr>
            <w:rFonts w:asciiTheme="minorHAnsi" w:hAnsiTheme="minorHAnsi"/>
            <w:iCs/>
            <w:color w:val="70AD47" w:themeColor="accent6"/>
            <w:sz w:val="22"/>
            <w:szCs w:val="22"/>
          </w:rPr>
          <w:delText>a</w:delText>
        </w:r>
      </w:del>
      <w:ins w:id="204" w:author="Windows User" w:date="2021-05-15T20:47:00Z">
        <w:r w:rsidR="00E6073B">
          <w:rPr>
            <w:rFonts w:asciiTheme="minorHAnsi" w:hAnsiTheme="minorHAnsi"/>
            <w:iCs/>
            <w:color w:val="70AD47" w:themeColor="accent6"/>
            <w:sz w:val="22"/>
            <w:szCs w:val="22"/>
          </w:rPr>
          <w:t>avpaus</w:t>
        </w:r>
      </w:ins>
      <w:ins w:id="205" w:author="Windows User" w:date="2021-05-15T12:17:00Z">
        <w:r w:rsidR="00152168">
          <w:rPr>
            <w:rFonts w:asciiTheme="minorHAnsi" w:hAnsiTheme="minorHAnsi"/>
            <w:iCs/>
            <w:color w:val="70AD47" w:themeColor="accent6"/>
            <w:sz w:val="22"/>
            <w:szCs w:val="22"/>
          </w:rPr>
          <w:t xml:space="preserve"> ua khawg hauv av lo tsis huv</w:t>
        </w:r>
      </w:ins>
      <w:ins w:id="206" w:author="Windows User" w:date="2021-05-15T12:16:00Z">
        <w:r w:rsidR="00152168">
          <w:rPr>
            <w:rFonts w:asciiTheme="minorHAnsi" w:hAnsiTheme="minorHAnsi"/>
            <w:iCs/>
            <w:color w:val="70AD47" w:themeColor="accent6"/>
            <w:sz w:val="22"/>
            <w:szCs w:val="22"/>
          </w:rPr>
          <w:t xml:space="preserve"> </w:t>
        </w:r>
      </w:ins>
      <w:del w:id="207" w:author="Windows User" w:date="2021-05-15T12:16:00Z">
        <w:r w:rsidRPr="00BE333F" w:rsidDel="00152168">
          <w:rPr>
            <w:rFonts w:asciiTheme="minorHAnsi" w:hAnsiTheme="minorHAnsi"/>
            <w:iCs/>
            <w:color w:val="70AD47" w:themeColor="accent6"/>
            <w:sz w:val="22"/>
            <w:szCs w:val="22"/>
          </w:rPr>
          <w:delText>v</w:delText>
        </w:r>
      </w:del>
      <w:ins w:id="208" w:author="Windows User" w:date="2021-05-15T12:17:00Z">
        <w:r w:rsidR="00152168">
          <w:rPr>
            <w:rFonts w:asciiTheme="minorHAnsi" w:hAnsiTheme="minorHAnsi"/>
            <w:iCs/>
            <w:color w:val="70AD47" w:themeColor="accent6"/>
            <w:sz w:val="22"/>
            <w:szCs w:val="22"/>
          </w:rPr>
          <w:t xml:space="preserve"> </w:t>
        </w:r>
      </w:ins>
      <w:r w:rsidRPr="00BE333F">
        <w:rPr>
          <w:rFonts w:asciiTheme="minorHAnsi" w:hAnsiTheme="minorHAnsi"/>
          <w:iCs/>
          <w:color w:val="70AD47" w:themeColor="accent6"/>
          <w:sz w:val="22"/>
          <w:szCs w:val="22"/>
        </w:rPr>
        <w:t xml:space="preserve"> </w:t>
      </w:r>
      <w:del w:id="209" w:author="Windows User" w:date="2021-05-15T12:17:00Z">
        <w:r w:rsidRPr="00BE333F" w:rsidDel="00152168">
          <w:rPr>
            <w:rFonts w:asciiTheme="minorHAnsi" w:hAnsiTheme="minorHAnsi"/>
            <w:iCs/>
            <w:color w:val="70AD47" w:themeColor="accent6"/>
            <w:sz w:val="22"/>
            <w:szCs w:val="22"/>
          </w:rPr>
          <w:delText>ntim tau</w:delText>
        </w:r>
      </w:del>
      <w:r w:rsidRPr="00BE333F">
        <w:rPr>
          <w:rFonts w:asciiTheme="minorHAnsi" w:hAnsiTheme="minorHAnsi"/>
          <w:iCs/>
          <w:color w:val="70AD47" w:themeColor="accent6"/>
          <w:sz w:val="22"/>
          <w:szCs w:val="22"/>
        </w:rPr>
        <w:t xml:space="preserve">. Ob peb crates ntawm cov txiv </w:t>
      </w:r>
      <w:del w:id="210" w:author="Windows User" w:date="2021-05-15T20:47:00Z">
        <w:r w:rsidRPr="00BE333F" w:rsidDel="00E6073B">
          <w:rPr>
            <w:rFonts w:asciiTheme="minorHAnsi" w:hAnsiTheme="minorHAnsi"/>
            <w:iCs/>
            <w:color w:val="70AD47" w:themeColor="accent6"/>
            <w:sz w:val="22"/>
            <w:szCs w:val="22"/>
          </w:rPr>
          <w:delText>apple</w:delText>
        </w:r>
      </w:del>
      <w:ins w:id="211" w:author="Windows User" w:date="2021-05-15T20:47:00Z">
        <w:r w:rsidR="00E6073B">
          <w:rPr>
            <w:rFonts w:asciiTheme="minorHAnsi" w:hAnsiTheme="minorHAnsi"/>
            <w:iCs/>
            <w:color w:val="70AD47" w:themeColor="accent6"/>
            <w:sz w:val="22"/>
            <w:szCs w:val="22"/>
          </w:rPr>
          <w:t>avpaus</w:t>
        </w:r>
      </w:ins>
      <w:r w:rsidRPr="00BE333F">
        <w:rPr>
          <w:rFonts w:asciiTheme="minorHAnsi" w:hAnsiTheme="minorHAnsi"/>
          <w:iCs/>
          <w:color w:val="70AD47" w:themeColor="accent6"/>
          <w:sz w:val="22"/>
          <w:szCs w:val="22"/>
        </w:rPr>
        <w:t xml:space="preserve">s tau ua rau hauv caramel txiv </w:t>
      </w:r>
      <w:del w:id="212" w:author="Windows User" w:date="2021-05-15T20:47:00Z">
        <w:r w:rsidRPr="00BE333F" w:rsidDel="00E6073B">
          <w:rPr>
            <w:rFonts w:asciiTheme="minorHAnsi" w:hAnsiTheme="minorHAnsi"/>
            <w:iCs/>
            <w:color w:val="70AD47" w:themeColor="accent6"/>
            <w:sz w:val="22"/>
            <w:szCs w:val="22"/>
          </w:rPr>
          <w:delText>apple</w:delText>
        </w:r>
      </w:del>
      <w:ins w:id="213" w:author="Windows User" w:date="2021-05-15T20:47:00Z">
        <w:r w:rsidR="00E6073B">
          <w:rPr>
            <w:rFonts w:asciiTheme="minorHAnsi" w:hAnsiTheme="minorHAnsi"/>
            <w:iCs/>
            <w:color w:val="70AD47" w:themeColor="accent6"/>
            <w:sz w:val="22"/>
            <w:szCs w:val="22"/>
          </w:rPr>
          <w:t>avpaus</w:t>
        </w:r>
      </w:ins>
      <w:r w:rsidRPr="00BE333F">
        <w:rPr>
          <w:rFonts w:asciiTheme="minorHAnsi" w:hAnsiTheme="minorHAnsi"/>
          <w:iCs/>
          <w:color w:val="70AD47" w:themeColor="accent6"/>
          <w:sz w:val="22"/>
          <w:szCs w:val="22"/>
        </w:rPr>
        <w:t xml:space="preserve">s rau muag ntawm lub chaw muag zaub, thaum </w:t>
      </w:r>
      <w:proofErr w:type="gramStart"/>
      <w:r w:rsidRPr="00BE333F">
        <w:rPr>
          <w:rFonts w:asciiTheme="minorHAnsi" w:hAnsiTheme="minorHAnsi"/>
          <w:iCs/>
          <w:color w:val="70AD47" w:themeColor="accent6"/>
          <w:sz w:val="22"/>
          <w:szCs w:val="22"/>
        </w:rPr>
        <w:t>lwm</w:t>
      </w:r>
      <w:proofErr w:type="gramEnd"/>
      <w:r w:rsidRPr="00BE333F">
        <w:rPr>
          <w:rFonts w:asciiTheme="minorHAnsi" w:hAnsiTheme="minorHAnsi"/>
          <w:iCs/>
          <w:color w:val="70AD47" w:themeColor="accent6"/>
          <w:sz w:val="22"/>
          <w:szCs w:val="22"/>
        </w:rPr>
        <w:t xml:space="preserve"> tus tau txais lub hnab rau muag rau lub khw muag khoom noj hauv z</w:t>
      </w:r>
      <w:r w:rsidR="00445A23" w:rsidRPr="00BE333F">
        <w:rPr>
          <w:rFonts w:asciiTheme="minorHAnsi" w:hAnsiTheme="minorHAnsi"/>
          <w:iCs/>
          <w:color w:val="70AD47" w:themeColor="accent6"/>
          <w:sz w:val="22"/>
          <w:szCs w:val="22"/>
        </w:rPr>
        <w:t>ej zog</w:t>
      </w:r>
      <w:r w:rsidRPr="00BE333F">
        <w:rPr>
          <w:rFonts w:asciiTheme="minorHAnsi" w:hAnsiTheme="minorHAnsi"/>
          <w:iCs/>
          <w:color w:val="70AD47" w:themeColor="accent6"/>
          <w:sz w:val="22"/>
          <w:szCs w:val="22"/>
        </w:rPr>
        <w:t xml:space="preserve">. Ob peb lwm qhov ua tiav rau hauv </w:t>
      </w:r>
      <w:ins w:id="214" w:author="Windows User" w:date="2021-05-15T12:21:00Z">
        <w:r w:rsidR="00152168" w:rsidRPr="00152168">
          <w:rPr>
            <w:rFonts w:asciiTheme="minorHAnsi" w:hAnsiTheme="minorHAnsi"/>
            <w:iCs/>
            <w:color w:val="70AD47" w:themeColor="accent6"/>
            <w:sz w:val="22"/>
            <w:szCs w:val="22"/>
          </w:rPr>
          <w:t xml:space="preserve">ntawv </w:t>
        </w:r>
        <w:proofErr w:type="gramStart"/>
        <w:r w:rsidR="00152168" w:rsidRPr="00152168">
          <w:rPr>
            <w:rFonts w:asciiTheme="minorHAnsi" w:hAnsiTheme="minorHAnsi"/>
            <w:iCs/>
            <w:color w:val="70AD47" w:themeColor="accent6"/>
            <w:sz w:val="22"/>
            <w:szCs w:val="22"/>
          </w:rPr>
          <w:t>ci</w:t>
        </w:r>
      </w:ins>
      <w:ins w:id="215" w:author="Windows User" w:date="2021-05-15T12:26:00Z">
        <w:r w:rsidR="00175B22">
          <w:rPr>
            <w:rFonts w:asciiTheme="minorHAnsi" w:hAnsiTheme="minorHAnsi"/>
            <w:iCs/>
            <w:color w:val="70AD47" w:themeColor="accent6"/>
            <w:sz w:val="22"/>
            <w:szCs w:val="22"/>
          </w:rPr>
          <w:t xml:space="preserve"> </w:t>
        </w:r>
      </w:ins>
      <w:proofErr w:type="gramEnd"/>
      <w:del w:id="216" w:author="Windows User" w:date="2021-05-15T12:21:00Z">
        <w:r w:rsidRPr="00BE333F" w:rsidDel="00152168">
          <w:rPr>
            <w:rFonts w:asciiTheme="minorHAnsi" w:hAnsiTheme="minorHAnsi"/>
            <w:iCs/>
            <w:color w:val="70AD47" w:themeColor="accent6"/>
            <w:sz w:val="22"/>
            <w:szCs w:val="22"/>
          </w:rPr>
          <w:delText>cider</w:delText>
        </w:r>
      </w:del>
      <w:r w:rsidRPr="00BE333F">
        <w:rPr>
          <w:rFonts w:asciiTheme="minorHAnsi" w:hAnsiTheme="minorHAnsi"/>
          <w:iCs/>
          <w:color w:val="70AD47" w:themeColor="accent6"/>
          <w:sz w:val="22"/>
          <w:szCs w:val="22"/>
        </w:rPr>
        <w:t>. Txhawm rau qhov teeb meem tsis zoo, lwm tus neeg ua hauj</w:t>
      </w:r>
      <w:ins w:id="217" w:author="Windows User" w:date="2021-05-15T12:21:00Z">
        <w:r w:rsidR="00152168">
          <w:rPr>
            <w:rFonts w:asciiTheme="minorHAnsi" w:hAnsiTheme="minorHAnsi"/>
            <w:iCs/>
            <w:color w:val="70AD47" w:themeColor="accent6"/>
            <w:sz w:val="22"/>
            <w:szCs w:val="22"/>
          </w:rPr>
          <w:t xml:space="preserve"> </w:t>
        </w:r>
      </w:ins>
      <w:r w:rsidRPr="00BE333F">
        <w:rPr>
          <w:rFonts w:asciiTheme="minorHAnsi" w:hAnsiTheme="minorHAnsi"/>
          <w:iCs/>
          <w:color w:val="70AD47" w:themeColor="accent6"/>
          <w:sz w:val="22"/>
          <w:szCs w:val="22"/>
        </w:rPr>
        <w:t xml:space="preserve">lwm tshiab tsis nco qab txog cov </w:t>
      </w:r>
      <w:r w:rsidR="00445A23" w:rsidRPr="00BE333F">
        <w:rPr>
          <w:rFonts w:asciiTheme="minorHAnsi" w:hAnsiTheme="minorHAnsi"/>
          <w:iCs/>
          <w:color w:val="70AD47" w:themeColor="accent6"/>
          <w:sz w:val="22"/>
          <w:szCs w:val="22"/>
        </w:rPr>
        <w:t xml:space="preserve">tub </w:t>
      </w:r>
      <w:del w:id="218" w:author="Windows User" w:date="2021-05-15T12:24:00Z">
        <w:r w:rsidR="00445A23" w:rsidRPr="00BE333F" w:rsidDel="00175B22">
          <w:rPr>
            <w:rFonts w:asciiTheme="minorHAnsi" w:hAnsiTheme="minorHAnsi"/>
            <w:iCs/>
            <w:color w:val="70AD47" w:themeColor="accent6"/>
            <w:sz w:val="22"/>
            <w:szCs w:val="22"/>
          </w:rPr>
          <w:delText>dav hlaus</w:delText>
        </w:r>
      </w:del>
      <w:ins w:id="219" w:author="Windows User" w:date="2021-05-15T12:24:00Z">
        <w:r w:rsidR="00175B22">
          <w:rPr>
            <w:rFonts w:asciiTheme="minorHAnsi" w:hAnsiTheme="minorHAnsi"/>
            <w:iCs/>
            <w:color w:val="70AD47" w:themeColor="accent6"/>
            <w:sz w:val="22"/>
            <w:szCs w:val="22"/>
          </w:rPr>
          <w:t>ua kom txiag</w:t>
        </w:r>
      </w:ins>
      <w:r w:rsidRPr="00BE333F">
        <w:rPr>
          <w:rFonts w:asciiTheme="minorHAnsi" w:hAnsiTheme="minorHAnsi"/>
          <w:iCs/>
          <w:color w:val="70AD47" w:themeColor="accent6"/>
          <w:sz w:val="22"/>
          <w:szCs w:val="22"/>
        </w:rPr>
        <w:t xml:space="preserve"> ua los ntawm cov txiv </w:t>
      </w:r>
      <w:del w:id="220" w:author="Windows User" w:date="2021-05-15T20:47:00Z">
        <w:r w:rsidRPr="00BE333F" w:rsidDel="00E6073B">
          <w:rPr>
            <w:rFonts w:asciiTheme="minorHAnsi" w:hAnsiTheme="minorHAnsi"/>
            <w:iCs/>
            <w:color w:val="70AD47" w:themeColor="accent6"/>
            <w:sz w:val="22"/>
            <w:szCs w:val="22"/>
          </w:rPr>
          <w:delText>a</w:delText>
        </w:r>
      </w:del>
      <w:ins w:id="221" w:author="Windows User" w:date="2021-05-15T20:47:00Z">
        <w:r w:rsidR="00E6073B">
          <w:rPr>
            <w:rFonts w:asciiTheme="minorHAnsi" w:hAnsiTheme="minorHAnsi"/>
            <w:iCs/>
            <w:color w:val="70AD47" w:themeColor="accent6"/>
            <w:sz w:val="22"/>
            <w:szCs w:val="22"/>
          </w:rPr>
          <w:t>avpaus</w:t>
        </w:r>
      </w:ins>
      <w:ins w:id="222" w:author="Windows User" w:date="2021-05-15T12:24:00Z">
        <w:r w:rsidR="00175B22">
          <w:rPr>
            <w:rFonts w:asciiTheme="minorHAnsi" w:hAnsiTheme="minorHAnsi"/>
            <w:iCs/>
            <w:color w:val="70AD47" w:themeColor="accent6"/>
            <w:sz w:val="22"/>
            <w:szCs w:val="22"/>
          </w:rPr>
          <w:t xml:space="preserve"> </w:t>
        </w:r>
      </w:ins>
      <w:del w:id="223" w:author="Windows User" w:date="2021-05-15T12:24:00Z">
        <w:r w:rsidRPr="00BE333F" w:rsidDel="00175B22">
          <w:rPr>
            <w:rFonts w:asciiTheme="minorHAnsi" w:hAnsiTheme="minorHAnsi"/>
            <w:iCs/>
            <w:color w:val="70AD47" w:themeColor="accent6"/>
            <w:sz w:val="22"/>
            <w:szCs w:val="22"/>
          </w:rPr>
          <w:delText>v</w:delText>
        </w:r>
      </w:del>
      <w:r w:rsidRPr="00BE333F">
        <w:rPr>
          <w:rFonts w:asciiTheme="minorHAnsi" w:hAnsiTheme="minorHAnsi"/>
          <w:iCs/>
          <w:color w:val="70AD47" w:themeColor="accent6"/>
          <w:sz w:val="22"/>
          <w:szCs w:val="22"/>
        </w:rPr>
        <w:t xml:space="preserve"> uas muaj kab mob thiab tom qab ntaw</w:t>
      </w:r>
      <w:r w:rsidR="003A246C" w:rsidRPr="00BE333F">
        <w:rPr>
          <w:rFonts w:asciiTheme="minorHAnsi" w:hAnsiTheme="minorHAnsi"/>
          <w:iCs/>
          <w:color w:val="70AD47" w:themeColor="accent6"/>
          <w:sz w:val="22"/>
          <w:szCs w:val="22"/>
        </w:rPr>
        <w:t>v</w:t>
      </w:r>
      <w:r w:rsidRPr="00BE333F">
        <w:rPr>
          <w:rFonts w:asciiTheme="minorHAnsi" w:hAnsiTheme="minorHAnsi"/>
          <w:iCs/>
          <w:color w:val="70AD47" w:themeColor="accent6"/>
          <w:sz w:val="22"/>
          <w:szCs w:val="22"/>
        </w:rPr>
        <w:t xml:space="preserve"> muab tus </w:t>
      </w:r>
      <w:del w:id="224" w:author="Windows User" w:date="2021-05-15T12:27:00Z">
        <w:r w:rsidR="003A246C" w:rsidRPr="00BE333F" w:rsidDel="00175B22">
          <w:rPr>
            <w:rFonts w:asciiTheme="minorHAnsi" w:hAnsiTheme="minorHAnsi"/>
            <w:iCs/>
            <w:color w:val="70AD47" w:themeColor="accent6"/>
            <w:sz w:val="22"/>
            <w:szCs w:val="22"/>
          </w:rPr>
          <w:delText xml:space="preserve">tub </w:delText>
        </w:r>
      </w:del>
      <w:ins w:id="225" w:author="Windows User" w:date="2021-05-15T12:26:00Z">
        <w:r w:rsidR="00175B22" w:rsidRPr="00152168">
          <w:rPr>
            <w:rFonts w:asciiTheme="minorHAnsi" w:hAnsiTheme="minorHAnsi"/>
            <w:iCs/>
            <w:color w:val="70AD47" w:themeColor="accent6"/>
            <w:sz w:val="22"/>
            <w:szCs w:val="22"/>
          </w:rPr>
          <w:t>ntawv ci</w:t>
        </w:r>
        <w:r w:rsidR="00175B22">
          <w:rPr>
            <w:rFonts w:asciiTheme="minorHAnsi" w:hAnsiTheme="minorHAnsi"/>
            <w:iCs/>
            <w:color w:val="70AD47" w:themeColor="accent6"/>
            <w:sz w:val="22"/>
            <w:szCs w:val="22"/>
          </w:rPr>
          <w:t xml:space="preserve"> </w:t>
        </w:r>
      </w:ins>
      <w:del w:id="226" w:author="Windows User" w:date="2021-05-15T12:26:00Z">
        <w:r w:rsidR="003A246C" w:rsidRPr="00BE333F" w:rsidDel="00175B22">
          <w:rPr>
            <w:rFonts w:asciiTheme="minorHAnsi" w:hAnsiTheme="minorHAnsi"/>
            <w:iCs/>
            <w:color w:val="70AD47" w:themeColor="accent6"/>
            <w:sz w:val="22"/>
            <w:szCs w:val="22"/>
          </w:rPr>
          <w:delText>dav hlaus</w:delText>
        </w:r>
        <w:r w:rsidRPr="00BE333F" w:rsidDel="00175B22">
          <w:rPr>
            <w:rFonts w:asciiTheme="minorHAnsi" w:hAnsiTheme="minorHAnsi"/>
            <w:iCs/>
            <w:color w:val="70AD47" w:themeColor="accent6"/>
            <w:sz w:val="22"/>
            <w:szCs w:val="22"/>
          </w:rPr>
          <w:delText xml:space="preserve"> </w:delText>
        </w:r>
      </w:del>
      <w:r w:rsidRPr="00BE333F">
        <w:rPr>
          <w:rFonts w:asciiTheme="minorHAnsi" w:hAnsiTheme="minorHAnsi"/>
          <w:iCs/>
          <w:color w:val="70AD47" w:themeColor="accent6"/>
          <w:sz w:val="22"/>
          <w:szCs w:val="22"/>
        </w:rPr>
        <w:t>coj mus muag rau ntawm thaj teb.</w:t>
      </w:r>
    </w:p>
    <w:p w14:paraId="49CF6645" w14:textId="77777777" w:rsidR="000269AF" w:rsidRPr="000269AF" w:rsidRDefault="000269AF" w:rsidP="000269AF">
      <w:pPr>
        <w:pStyle w:val="p1"/>
        <w:rPr>
          <w:rFonts w:asciiTheme="minorHAnsi" w:hAnsiTheme="minorHAnsi"/>
          <w:iCs/>
          <w:color w:val="70AD47" w:themeColor="accent6"/>
        </w:rPr>
      </w:pPr>
    </w:p>
    <w:p w14:paraId="3523F215" w14:textId="4A2852D5" w:rsidR="00F92F78" w:rsidRDefault="00F92F78" w:rsidP="0022192D">
      <w:pPr>
        <w:pStyle w:val="p1"/>
        <w:rPr>
          <w:rFonts w:asciiTheme="minorHAnsi" w:hAnsiTheme="minorHAnsi"/>
          <w:iCs/>
          <w:color w:val="70AD47" w:themeColor="accent6"/>
          <w:sz w:val="24"/>
          <w:szCs w:val="24"/>
        </w:rPr>
      </w:pPr>
    </w:p>
    <w:p w14:paraId="07FE8FD2" w14:textId="4BE027FB" w:rsidR="00F76CFC" w:rsidRDefault="00F76CFC" w:rsidP="0022192D">
      <w:pPr>
        <w:pStyle w:val="p1"/>
        <w:rPr>
          <w:rFonts w:asciiTheme="minorHAnsi" w:hAnsiTheme="minorHAnsi"/>
          <w:iCs/>
          <w:color w:val="70AD47" w:themeColor="accent6"/>
          <w:sz w:val="24"/>
          <w:szCs w:val="24"/>
        </w:rPr>
      </w:pPr>
    </w:p>
    <w:p w14:paraId="716AA6F7" w14:textId="77777777" w:rsidR="00F76CFC" w:rsidRPr="0022192D" w:rsidRDefault="00F76CFC" w:rsidP="0022192D">
      <w:pPr>
        <w:pStyle w:val="p1"/>
        <w:rPr>
          <w:rFonts w:asciiTheme="minorHAnsi" w:hAnsiTheme="minorHAnsi"/>
          <w:iCs/>
          <w:color w:val="70AD47" w:themeColor="accent6"/>
          <w:sz w:val="24"/>
          <w:szCs w:val="24"/>
        </w:rPr>
      </w:pPr>
    </w:p>
    <w:p w14:paraId="3F0ACEB8" w14:textId="5D49CFF5" w:rsidR="00F92F78" w:rsidRPr="0082613E" w:rsidRDefault="003A39AD" w:rsidP="0022192D">
      <w:pPr>
        <w:pStyle w:val="p1"/>
        <w:rPr>
          <w:rFonts w:asciiTheme="minorHAnsi" w:hAnsiTheme="minorHAnsi"/>
          <w:iCs/>
          <w:color w:val="70AD47" w:themeColor="accent6"/>
          <w:sz w:val="22"/>
          <w:szCs w:val="22"/>
        </w:rPr>
      </w:pPr>
      <w:r w:rsidRPr="0082613E">
        <w:rPr>
          <w:rFonts w:asciiTheme="minorHAnsi" w:hAnsiTheme="minorHAnsi"/>
          <w:iCs/>
          <w:color w:val="70AD47" w:themeColor="accent6"/>
          <w:sz w:val="22"/>
          <w:szCs w:val="22"/>
        </w:rPr>
        <w:t xml:space="preserve">Nov yog zaj </w:t>
      </w:r>
      <w:r w:rsidR="00E6560F" w:rsidRPr="0082613E">
        <w:rPr>
          <w:rFonts w:asciiTheme="minorHAnsi" w:hAnsiTheme="minorHAnsi"/>
          <w:iCs/>
          <w:color w:val="70AD47" w:themeColor="accent6"/>
          <w:sz w:val="22"/>
          <w:szCs w:val="22"/>
        </w:rPr>
        <w:t>keeb kwm</w:t>
      </w:r>
      <w:r w:rsidRPr="0082613E">
        <w:rPr>
          <w:rFonts w:asciiTheme="minorHAnsi" w:hAnsiTheme="minorHAnsi"/>
          <w:iCs/>
          <w:color w:val="70AD47" w:themeColor="accent6"/>
          <w:sz w:val="22"/>
          <w:szCs w:val="22"/>
        </w:rPr>
        <w:t xml:space="preserve"> ntawm qhov uas tshwm sim rau </w:t>
      </w:r>
      <w:del w:id="227" w:author="Windows User" w:date="2021-05-15T12:27:00Z">
        <w:r w:rsidRPr="0082613E" w:rsidDel="00175B22">
          <w:rPr>
            <w:rFonts w:asciiTheme="minorHAnsi" w:hAnsiTheme="minorHAnsi"/>
            <w:iCs/>
            <w:color w:val="70AD47" w:themeColor="accent6"/>
            <w:sz w:val="22"/>
            <w:szCs w:val="22"/>
          </w:rPr>
          <w:delText>yawg</w:delText>
        </w:r>
      </w:del>
      <w:r w:rsidRPr="0082613E">
        <w:rPr>
          <w:rFonts w:asciiTheme="minorHAnsi" w:hAnsiTheme="minorHAnsi"/>
          <w:iCs/>
          <w:color w:val="70AD47" w:themeColor="accent6"/>
          <w:sz w:val="22"/>
          <w:szCs w:val="22"/>
        </w:rPr>
        <w:t xml:space="preserve"> Alexi</w:t>
      </w:r>
      <w:ins w:id="228" w:author="Windows User" w:date="2021-05-15T12:37:00Z">
        <w:r w:rsidR="00060499">
          <w:rPr>
            <w:rFonts w:asciiTheme="minorHAnsi" w:hAnsiTheme="minorHAnsi"/>
            <w:iCs/>
            <w:color w:val="70AD47" w:themeColor="accent6"/>
            <w:sz w:val="22"/>
            <w:szCs w:val="22"/>
          </w:rPr>
          <w:t xml:space="preserve"> thaj teb </w:t>
        </w:r>
      </w:ins>
      <w:ins w:id="229" w:author="Windows User" w:date="2021-05-15T12:38:00Z">
        <w:r w:rsidR="00060499">
          <w:rPr>
            <w:rFonts w:asciiTheme="minorHAnsi" w:hAnsiTheme="minorHAnsi"/>
            <w:iCs/>
            <w:color w:val="70AD47" w:themeColor="accent6"/>
            <w:sz w:val="22"/>
            <w:szCs w:val="22"/>
          </w:rPr>
          <w:t>vim yog</w:t>
        </w:r>
        <w:proofErr w:type="gramStart"/>
        <w:r w:rsidR="00060499">
          <w:rPr>
            <w:rFonts w:asciiTheme="minorHAnsi" w:hAnsiTheme="minorHAnsi"/>
            <w:iCs/>
            <w:color w:val="70AD47" w:themeColor="accent6"/>
            <w:sz w:val="22"/>
            <w:szCs w:val="22"/>
          </w:rPr>
          <w:t>:</w:t>
        </w:r>
      </w:ins>
      <w:r w:rsidRPr="0082613E">
        <w:rPr>
          <w:rFonts w:asciiTheme="minorHAnsi" w:hAnsiTheme="minorHAnsi"/>
          <w:iCs/>
          <w:color w:val="70AD47" w:themeColor="accent6"/>
          <w:sz w:val="22"/>
          <w:szCs w:val="22"/>
        </w:rPr>
        <w:t xml:space="preserve"> </w:t>
      </w:r>
      <w:proofErr w:type="gramEnd"/>
      <w:del w:id="230" w:author="Windows User" w:date="2021-05-15T12:38:00Z">
        <w:r w:rsidRPr="0082613E" w:rsidDel="00060499">
          <w:rPr>
            <w:rFonts w:asciiTheme="minorHAnsi" w:hAnsiTheme="minorHAnsi"/>
            <w:iCs/>
            <w:color w:val="70AD47" w:themeColor="accent6"/>
            <w:sz w:val="22"/>
            <w:szCs w:val="22"/>
          </w:rPr>
          <w:delText>ua ke</w:delText>
        </w:r>
      </w:del>
      <w:r w:rsidR="00F92F78" w:rsidRPr="0082613E">
        <w:rPr>
          <w:rFonts w:asciiTheme="minorHAnsi" w:hAnsiTheme="minorHAnsi"/>
          <w:iCs/>
          <w:color w:val="70AD47" w:themeColor="accent6"/>
          <w:sz w:val="22"/>
          <w:szCs w:val="22"/>
        </w:rPr>
        <w:t>:</w:t>
      </w:r>
    </w:p>
    <w:p w14:paraId="29559CE2" w14:textId="6615C0EB" w:rsidR="00F92F78" w:rsidRPr="0082613E" w:rsidRDefault="00B910DB" w:rsidP="0022192D">
      <w:pPr>
        <w:numPr>
          <w:ilvl w:val="0"/>
          <w:numId w:val="18"/>
        </w:numPr>
        <w:rPr>
          <w:rFonts w:asciiTheme="minorHAnsi" w:eastAsia="Times New Roman" w:hAnsiTheme="minorHAnsi"/>
          <w:b/>
          <w:color w:val="70AD47" w:themeColor="accent6"/>
          <w:sz w:val="22"/>
          <w:szCs w:val="22"/>
        </w:rPr>
      </w:pPr>
      <w:r w:rsidRPr="0082613E">
        <w:rPr>
          <w:rFonts w:asciiTheme="minorHAnsi" w:eastAsia="Times New Roman" w:hAnsiTheme="minorHAnsi"/>
          <w:b/>
          <w:color w:val="70AD47" w:themeColor="accent6"/>
          <w:sz w:val="22"/>
          <w:szCs w:val="22"/>
        </w:rPr>
        <w:t>Tus neeg raug mob</w:t>
      </w:r>
      <w:r w:rsidR="0087111F" w:rsidRPr="0082613E">
        <w:rPr>
          <w:rFonts w:asciiTheme="minorHAnsi" w:eastAsia="Times New Roman" w:hAnsiTheme="minorHAnsi"/>
          <w:b/>
          <w:color w:val="70AD47" w:themeColor="accent6"/>
          <w:sz w:val="22"/>
          <w:szCs w:val="22"/>
        </w:rPr>
        <w:t>.</w:t>
      </w:r>
      <w:r w:rsidR="00F92F78" w:rsidRPr="0082613E">
        <w:rPr>
          <w:rFonts w:asciiTheme="minorHAnsi" w:eastAsia="Times New Roman" w:hAnsiTheme="minorHAnsi"/>
          <w:b/>
          <w:color w:val="70AD47" w:themeColor="accent6"/>
          <w:sz w:val="22"/>
          <w:szCs w:val="22"/>
        </w:rPr>
        <w:t> </w:t>
      </w:r>
    </w:p>
    <w:p w14:paraId="54704239" w14:textId="402D39AC" w:rsidR="00F92F78" w:rsidRPr="0082613E" w:rsidRDefault="00B910DB" w:rsidP="0022192D">
      <w:pPr>
        <w:numPr>
          <w:ilvl w:val="0"/>
          <w:numId w:val="18"/>
        </w:numPr>
        <w:rPr>
          <w:rFonts w:asciiTheme="minorHAnsi" w:eastAsia="Times New Roman" w:hAnsiTheme="minorHAnsi"/>
          <w:b/>
          <w:color w:val="70AD47" w:themeColor="accent6"/>
          <w:sz w:val="22"/>
          <w:szCs w:val="22"/>
        </w:rPr>
      </w:pPr>
      <w:r w:rsidRPr="0082613E">
        <w:rPr>
          <w:rFonts w:asciiTheme="minorHAnsi" w:eastAsia="Times New Roman" w:hAnsiTheme="minorHAnsi"/>
          <w:b/>
          <w:color w:val="70AD47" w:themeColor="accent6"/>
          <w:sz w:val="22"/>
          <w:szCs w:val="22"/>
        </w:rPr>
        <w:t>Kev puas tsuaj rau daim ntawv cog lus yog</w:t>
      </w:r>
      <w:r w:rsidR="003D5DA5" w:rsidRPr="0082613E">
        <w:rPr>
          <w:rFonts w:asciiTheme="minorHAnsi" w:eastAsia="Times New Roman" w:hAnsiTheme="minorHAnsi"/>
          <w:b/>
          <w:color w:val="70AD47" w:themeColor="accent6"/>
          <w:sz w:val="22"/>
          <w:szCs w:val="22"/>
        </w:rPr>
        <w:t xml:space="preserve"> nuj</w:t>
      </w:r>
      <w:r w:rsidRPr="0082613E">
        <w:rPr>
          <w:rFonts w:asciiTheme="minorHAnsi" w:eastAsia="Times New Roman" w:hAnsiTheme="minorHAnsi"/>
          <w:b/>
          <w:color w:val="70AD47" w:themeColor="accent6"/>
          <w:sz w:val="22"/>
          <w:szCs w:val="22"/>
        </w:rPr>
        <w:t xml:space="preserve"> qiv</w:t>
      </w:r>
      <w:r w:rsidR="0087111F" w:rsidRPr="0082613E">
        <w:rPr>
          <w:rFonts w:asciiTheme="minorHAnsi" w:eastAsia="Times New Roman" w:hAnsiTheme="minorHAnsi"/>
          <w:b/>
          <w:color w:val="70AD47" w:themeColor="accent6"/>
          <w:sz w:val="22"/>
          <w:szCs w:val="22"/>
        </w:rPr>
        <w:t>.</w:t>
      </w:r>
    </w:p>
    <w:p w14:paraId="71A9606B" w14:textId="58909703" w:rsidR="00F92F78" w:rsidRPr="0082613E" w:rsidRDefault="00DB4A72" w:rsidP="0022192D">
      <w:pPr>
        <w:numPr>
          <w:ilvl w:val="0"/>
          <w:numId w:val="18"/>
        </w:numPr>
        <w:rPr>
          <w:rFonts w:asciiTheme="minorHAnsi" w:eastAsia="Times New Roman" w:hAnsiTheme="minorHAnsi"/>
          <w:b/>
          <w:color w:val="70AD47" w:themeColor="accent6"/>
          <w:sz w:val="22"/>
          <w:szCs w:val="22"/>
        </w:rPr>
      </w:pPr>
      <w:r w:rsidRPr="0082613E">
        <w:rPr>
          <w:rFonts w:asciiTheme="minorHAnsi" w:eastAsia="Times New Roman" w:hAnsiTheme="minorHAnsi"/>
          <w:b/>
          <w:color w:val="70AD47" w:themeColor="accent6"/>
          <w:sz w:val="22"/>
          <w:szCs w:val="22"/>
        </w:rPr>
        <w:t>Cov khoom lag luam raug xa rov qab</w:t>
      </w:r>
      <w:r w:rsidR="002F2C1C" w:rsidRPr="0082613E">
        <w:rPr>
          <w:rFonts w:asciiTheme="minorHAnsi" w:eastAsia="Times New Roman" w:hAnsiTheme="minorHAnsi"/>
          <w:b/>
          <w:color w:val="70AD47" w:themeColor="accent6"/>
          <w:sz w:val="22"/>
          <w:szCs w:val="22"/>
        </w:rPr>
        <w:t>.</w:t>
      </w:r>
      <w:r w:rsidR="00F92F78" w:rsidRPr="0082613E">
        <w:rPr>
          <w:rFonts w:asciiTheme="minorHAnsi" w:eastAsia="Times New Roman" w:hAnsiTheme="minorHAnsi"/>
          <w:b/>
          <w:color w:val="70AD47" w:themeColor="accent6"/>
          <w:sz w:val="22"/>
          <w:szCs w:val="22"/>
        </w:rPr>
        <w:t> </w:t>
      </w:r>
    </w:p>
    <w:p w14:paraId="5C20451C" w14:textId="577280A5" w:rsidR="00F92F78" w:rsidRPr="0082613E" w:rsidRDefault="007B750D" w:rsidP="0022192D">
      <w:pPr>
        <w:numPr>
          <w:ilvl w:val="0"/>
          <w:numId w:val="18"/>
        </w:numPr>
        <w:rPr>
          <w:rFonts w:asciiTheme="minorHAnsi" w:eastAsia="Times New Roman" w:hAnsiTheme="minorHAnsi"/>
          <w:b/>
          <w:color w:val="70AD47" w:themeColor="accent6"/>
          <w:sz w:val="22"/>
          <w:szCs w:val="22"/>
        </w:rPr>
      </w:pPr>
      <w:r w:rsidRPr="0082613E">
        <w:rPr>
          <w:rFonts w:asciiTheme="minorHAnsi" w:eastAsia="Times New Roman" w:hAnsiTheme="minorHAnsi"/>
          <w:b/>
          <w:color w:val="70AD47" w:themeColor="accent6"/>
          <w:sz w:val="22"/>
          <w:szCs w:val="22"/>
        </w:rPr>
        <w:t>Cov neeg khiav dej num hauv xeev tshawb fawb txog daim liaj teb</w:t>
      </w:r>
      <w:r w:rsidR="002F2C1C" w:rsidRPr="0082613E">
        <w:rPr>
          <w:rFonts w:asciiTheme="minorHAnsi" w:eastAsia="Times New Roman" w:hAnsiTheme="minorHAnsi"/>
          <w:b/>
          <w:color w:val="70AD47" w:themeColor="accent6"/>
          <w:sz w:val="22"/>
          <w:szCs w:val="22"/>
        </w:rPr>
        <w:t>.</w:t>
      </w:r>
    </w:p>
    <w:p w14:paraId="3032B4BC" w14:textId="7F706FB4" w:rsidR="00F92F78" w:rsidRPr="0082613E" w:rsidRDefault="00E1545F" w:rsidP="0022192D">
      <w:pPr>
        <w:numPr>
          <w:ilvl w:val="0"/>
          <w:numId w:val="18"/>
        </w:numPr>
        <w:rPr>
          <w:rFonts w:asciiTheme="minorHAnsi" w:eastAsia="Times New Roman" w:hAnsiTheme="minorHAnsi"/>
          <w:b/>
          <w:color w:val="70AD47" w:themeColor="accent6"/>
          <w:sz w:val="22"/>
          <w:szCs w:val="22"/>
        </w:rPr>
      </w:pPr>
      <w:r w:rsidRPr="0082613E">
        <w:rPr>
          <w:rFonts w:asciiTheme="minorHAnsi" w:eastAsia="Times New Roman" w:hAnsiTheme="minorHAnsi"/>
          <w:b/>
          <w:color w:val="70AD47" w:themeColor="accent6"/>
          <w:sz w:val="22"/>
          <w:szCs w:val="22"/>
        </w:rPr>
        <w:t>Tsoom</w:t>
      </w:r>
      <w:r w:rsidR="00796916" w:rsidRPr="0082613E">
        <w:rPr>
          <w:rFonts w:asciiTheme="minorHAnsi" w:eastAsia="Times New Roman" w:hAnsiTheme="minorHAnsi"/>
          <w:b/>
          <w:color w:val="70AD47" w:themeColor="accent6"/>
          <w:sz w:val="22"/>
          <w:szCs w:val="22"/>
        </w:rPr>
        <w:t xml:space="preserve"> </w:t>
      </w:r>
      <w:r w:rsidRPr="0082613E">
        <w:rPr>
          <w:rFonts w:asciiTheme="minorHAnsi" w:eastAsia="Times New Roman" w:hAnsiTheme="minorHAnsi"/>
          <w:b/>
          <w:color w:val="70AD47" w:themeColor="accent6"/>
          <w:sz w:val="22"/>
          <w:szCs w:val="22"/>
        </w:rPr>
        <w:t>fwv cov neeg ua hauj</w:t>
      </w:r>
      <w:r w:rsidR="00796916" w:rsidRPr="0082613E">
        <w:rPr>
          <w:rFonts w:asciiTheme="minorHAnsi" w:eastAsia="Times New Roman" w:hAnsiTheme="minorHAnsi"/>
          <w:b/>
          <w:color w:val="70AD47" w:themeColor="accent6"/>
          <w:sz w:val="22"/>
          <w:szCs w:val="22"/>
        </w:rPr>
        <w:t xml:space="preserve"> </w:t>
      </w:r>
      <w:r w:rsidRPr="0082613E">
        <w:rPr>
          <w:rFonts w:asciiTheme="minorHAnsi" w:eastAsia="Times New Roman" w:hAnsiTheme="minorHAnsi"/>
          <w:b/>
          <w:color w:val="70AD47" w:themeColor="accent6"/>
          <w:sz w:val="22"/>
          <w:szCs w:val="22"/>
        </w:rPr>
        <w:t>lwm tshawb xyuas cov ua liaj ua teb</w:t>
      </w:r>
      <w:r w:rsidR="002F2C1C" w:rsidRPr="0082613E">
        <w:rPr>
          <w:rFonts w:asciiTheme="minorHAnsi" w:eastAsia="Times New Roman" w:hAnsiTheme="minorHAnsi"/>
          <w:b/>
          <w:color w:val="70AD47" w:themeColor="accent6"/>
          <w:sz w:val="22"/>
          <w:szCs w:val="22"/>
        </w:rPr>
        <w:t>.</w:t>
      </w:r>
    </w:p>
    <w:p w14:paraId="68A445C3" w14:textId="77777777" w:rsidR="00F92F78" w:rsidRPr="00DE6620" w:rsidRDefault="00F92F78" w:rsidP="0022192D">
      <w:pPr>
        <w:rPr>
          <w:rFonts w:asciiTheme="minorHAnsi" w:eastAsia="Times New Roman" w:hAnsiTheme="minorHAnsi"/>
          <w:color w:val="70AD47" w:themeColor="accent6"/>
          <w:sz w:val="21"/>
          <w:szCs w:val="21"/>
        </w:rPr>
      </w:pPr>
    </w:p>
    <w:p w14:paraId="738FD83A" w14:textId="31A24A2D" w:rsidR="002204A0" w:rsidRPr="00A86081" w:rsidRDefault="0047236D" w:rsidP="00A86081">
      <w:pPr>
        <w:jc w:val="both"/>
        <w:rPr>
          <w:rFonts w:asciiTheme="minorHAnsi" w:eastAsia="Times New Roman" w:hAnsiTheme="minorHAnsi"/>
          <w:color w:val="70AD47" w:themeColor="accent6"/>
          <w:sz w:val="22"/>
          <w:szCs w:val="22"/>
        </w:rPr>
      </w:pPr>
      <w:r w:rsidRPr="00A86081">
        <w:rPr>
          <w:rFonts w:asciiTheme="minorHAnsi" w:eastAsia="Times New Roman" w:hAnsiTheme="minorHAnsi"/>
          <w:color w:val="70AD47" w:themeColor="accent6"/>
          <w:sz w:val="22"/>
          <w:szCs w:val="22"/>
        </w:rPr>
        <w:t xml:space="preserve">Nov kuj yog zaj </w:t>
      </w:r>
      <w:r w:rsidR="000B7C12" w:rsidRPr="00A86081">
        <w:rPr>
          <w:rFonts w:asciiTheme="minorHAnsi" w:eastAsia="Times New Roman" w:hAnsiTheme="minorHAnsi"/>
          <w:color w:val="70AD47" w:themeColor="accent6"/>
          <w:sz w:val="22"/>
          <w:szCs w:val="22"/>
        </w:rPr>
        <w:t>keeb kwm</w:t>
      </w:r>
      <w:r w:rsidRPr="00A86081">
        <w:rPr>
          <w:rFonts w:asciiTheme="minorHAnsi" w:eastAsia="Times New Roman" w:hAnsiTheme="minorHAnsi"/>
          <w:color w:val="70AD47" w:themeColor="accent6"/>
          <w:sz w:val="22"/>
          <w:szCs w:val="22"/>
        </w:rPr>
        <w:t xml:space="preserve"> ntawm </w:t>
      </w:r>
      <w:del w:id="231" w:author="Windows User" w:date="2021-05-15T12:42:00Z">
        <w:r w:rsidRPr="00A86081" w:rsidDel="007D0E0A">
          <w:rPr>
            <w:rFonts w:asciiTheme="minorHAnsi" w:eastAsia="Times New Roman" w:hAnsiTheme="minorHAnsi"/>
            <w:color w:val="70AD47" w:themeColor="accent6"/>
            <w:sz w:val="22"/>
            <w:szCs w:val="22"/>
          </w:rPr>
          <w:delText xml:space="preserve">yawg </w:delText>
        </w:r>
      </w:del>
      <w:r w:rsidRPr="00A86081">
        <w:rPr>
          <w:rFonts w:asciiTheme="minorHAnsi" w:eastAsia="Times New Roman" w:hAnsiTheme="minorHAnsi"/>
          <w:color w:val="70AD47" w:themeColor="accent6"/>
          <w:sz w:val="22"/>
          <w:szCs w:val="22"/>
        </w:rPr>
        <w:t>Sally, Alexi tus neeg nyob ze hloov pauv nws txoj hauj</w:t>
      </w:r>
      <w:r w:rsidR="00E54F06" w:rsidRPr="00A86081">
        <w:rPr>
          <w:rFonts w:asciiTheme="minorHAnsi" w:eastAsia="Times New Roman" w:hAnsiTheme="minorHAnsi"/>
          <w:color w:val="70AD47" w:themeColor="accent6"/>
          <w:sz w:val="22"/>
          <w:szCs w:val="22"/>
        </w:rPr>
        <w:t xml:space="preserve"> </w:t>
      </w:r>
      <w:proofErr w:type="gramStart"/>
      <w:r w:rsidRPr="00A86081">
        <w:rPr>
          <w:rFonts w:asciiTheme="minorHAnsi" w:eastAsia="Times New Roman" w:hAnsiTheme="minorHAnsi"/>
          <w:color w:val="70AD47" w:themeColor="accent6"/>
          <w:sz w:val="22"/>
          <w:szCs w:val="22"/>
        </w:rPr>
        <w:t>lwm</w:t>
      </w:r>
      <w:proofErr w:type="gramEnd"/>
      <w:r w:rsidRPr="00A86081">
        <w:rPr>
          <w:rFonts w:asciiTheme="minorHAnsi" w:eastAsia="Times New Roman" w:hAnsiTheme="minorHAnsi"/>
          <w:color w:val="70AD47" w:themeColor="accent6"/>
          <w:sz w:val="22"/>
          <w:szCs w:val="22"/>
        </w:rPr>
        <w:t xml:space="preserve"> kom zam dhau tib qho teeb meem. Ntawm no yog </w:t>
      </w:r>
      <w:del w:id="232" w:author="Windows User" w:date="2021-05-15T12:42:00Z">
        <w:r w:rsidRPr="00A86081" w:rsidDel="007D0E0A">
          <w:rPr>
            <w:rFonts w:asciiTheme="minorHAnsi" w:eastAsia="Times New Roman" w:hAnsiTheme="minorHAnsi"/>
            <w:color w:val="70AD47" w:themeColor="accent6"/>
            <w:sz w:val="22"/>
            <w:szCs w:val="22"/>
          </w:rPr>
          <w:delText xml:space="preserve">yawg </w:delText>
        </w:r>
      </w:del>
      <w:r w:rsidRPr="00A86081">
        <w:rPr>
          <w:rFonts w:asciiTheme="minorHAnsi" w:eastAsia="Times New Roman" w:hAnsiTheme="minorHAnsi"/>
          <w:color w:val="70AD47" w:themeColor="accent6"/>
          <w:sz w:val="22"/>
          <w:szCs w:val="22"/>
        </w:rPr>
        <w:t xml:space="preserve">Sally </w:t>
      </w:r>
      <w:del w:id="233" w:author="Windows User" w:date="2021-05-15T12:44:00Z">
        <w:r w:rsidRPr="00A86081" w:rsidDel="007D0E0A">
          <w:rPr>
            <w:rFonts w:asciiTheme="minorHAnsi" w:eastAsia="Times New Roman" w:hAnsiTheme="minorHAnsi"/>
            <w:color w:val="70AD47" w:themeColor="accent6"/>
            <w:sz w:val="22"/>
            <w:szCs w:val="22"/>
          </w:rPr>
          <w:delText>cov ntsiab lus txiav txim siab</w:delText>
        </w:r>
      </w:del>
      <w:ins w:id="234" w:author="Windows User" w:date="2021-05-15T12:59:00Z">
        <w:r w:rsidR="00202316">
          <w:rPr>
            <w:rFonts w:asciiTheme="minorHAnsi" w:eastAsia="Times New Roman" w:hAnsiTheme="minorHAnsi"/>
            <w:color w:val="70AD47" w:themeColor="accent6"/>
            <w:sz w:val="22"/>
            <w:szCs w:val="22"/>
          </w:rPr>
          <w:t xml:space="preserve"> </w:t>
        </w:r>
      </w:ins>
      <w:ins w:id="235" w:author="Windows User" w:date="2021-05-15T12:44:00Z">
        <w:r w:rsidR="007D0E0A">
          <w:rPr>
            <w:rFonts w:asciiTheme="minorHAnsi" w:eastAsia="Times New Roman" w:hAnsiTheme="minorHAnsi"/>
            <w:color w:val="70AD47" w:themeColor="accent6"/>
            <w:sz w:val="22"/>
            <w:szCs w:val="22"/>
          </w:rPr>
          <w:t>thaj teb muaj xwm li to ntej no</w:t>
        </w:r>
      </w:ins>
      <w:r w:rsidR="002204A0" w:rsidRPr="00A86081">
        <w:rPr>
          <w:rFonts w:asciiTheme="minorHAnsi" w:eastAsia="Times New Roman" w:hAnsiTheme="minorHAnsi"/>
          <w:color w:val="70AD47" w:themeColor="accent6"/>
          <w:sz w:val="22"/>
          <w:szCs w:val="22"/>
        </w:rPr>
        <w:t xml:space="preserve">:   </w:t>
      </w:r>
    </w:p>
    <w:p w14:paraId="1D179868" w14:textId="77777777" w:rsidR="007A2ED3" w:rsidRPr="0022192D" w:rsidRDefault="007A2ED3" w:rsidP="0022192D">
      <w:pPr>
        <w:rPr>
          <w:rFonts w:asciiTheme="minorHAnsi" w:eastAsia="Times New Roman" w:hAnsiTheme="minorHAnsi"/>
          <w:color w:val="70AD47" w:themeColor="accent6"/>
        </w:rPr>
      </w:pPr>
    </w:p>
    <w:p w14:paraId="2D3E8CDF" w14:textId="552FD4CA" w:rsidR="007A2ED3" w:rsidRPr="00884C98" w:rsidRDefault="00884C98" w:rsidP="00884C98">
      <w:pPr>
        <w:jc w:val="both"/>
        <w:rPr>
          <w:rFonts w:asciiTheme="minorHAnsi" w:eastAsia="Times New Roman" w:hAnsiTheme="minorHAnsi"/>
          <w:color w:val="7030A0"/>
          <w:sz w:val="21"/>
          <w:szCs w:val="21"/>
        </w:rPr>
      </w:pPr>
      <w:r w:rsidRPr="00884C98">
        <w:rPr>
          <w:rFonts w:asciiTheme="minorHAnsi" w:eastAsia="Times New Roman" w:hAnsiTheme="minorHAnsi"/>
          <w:color w:val="7030A0"/>
          <w:sz w:val="21"/>
          <w:szCs w:val="21"/>
        </w:rPr>
        <w:t>COV KEV NQIS TES UA KOM TXO TAU KEV PHOM SIJ KEV NYAB XEEB NTAWM KHOOM NOJ KHOOM HAUS</w:t>
      </w:r>
    </w:p>
    <w:p w14:paraId="2F5C9004" w14:textId="77777777" w:rsidR="00BB15E9" w:rsidRPr="0022192D" w:rsidRDefault="00BB15E9" w:rsidP="0022192D">
      <w:pPr>
        <w:rPr>
          <w:rFonts w:asciiTheme="minorHAnsi" w:eastAsia="Times New Roman" w:hAnsiTheme="minorHAnsi"/>
          <w:color w:val="7030A0"/>
        </w:rPr>
      </w:pPr>
    </w:p>
    <w:p w14:paraId="6DB510AE" w14:textId="3A047F0F" w:rsidR="00F92F78" w:rsidRPr="00785A5C" w:rsidRDefault="00451FFC" w:rsidP="006C6934">
      <w:pPr>
        <w:numPr>
          <w:ilvl w:val="0"/>
          <w:numId w:val="6"/>
        </w:numPr>
        <w:jc w:val="both"/>
        <w:rPr>
          <w:rFonts w:asciiTheme="minorHAnsi" w:eastAsia="Times New Roman" w:hAnsiTheme="minorHAnsi"/>
          <w:color w:val="7030A0"/>
          <w:sz w:val="22"/>
          <w:szCs w:val="22"/>
        </w:rPr>
      </w:pPr>
      <w:r w:rsidRPr="00785A5C">
        <w:rPr>
          <w:rFonts w:asciiTheme="minorHAnsi" w:eastAsia="Times New Roman" w:hAnsiTheme="minorHAnsi"/>
          <w:color w:val="7030A0"/>
          <w:sz w:val="22"/>
          <w:szCs w:val="22"/>
        </w:rPr>
        <w:t>Txais yuav thiab siv cov phiaj xwm kev nyab xeeb</w:t>
      </w:r>
      <w:r w:rsidR="00B66520" w:rsidRPr="00785A5C">
        <w:rPr>
          <w:rFonts w:asciiTheme="minorHAnsi" w:eastAsia="Times New Roman" w:hAnsiTheme="minorHAnsi"/>
          <w:color w:val="7030A0"/>
          <w:sz w:val="22"/>
          <w:szCs w:val="22"/>
        </w:rPr>
        <w:t xml:space="preserve"> ntawm</w:t>
      </w:r>
      <w:r w:rsidRPr="00785A5C">
        <w:rPr>
          <w:rFonts w:asciiTheme="minorHAnsi" w:eastAsia="Times New Roman" w:hAnsiTheme="minorHAnsi"/>
          <w:color w:val="7030A0"/>
          <w:sz w:val="22"/>
          <w:szCs w:val="22"/>
        </w:rPr>
        <w:t xml:space="preserve"> khoom noj</w:t>
      </w:r>
      <w:r w:rsidR="00B66520" w:rsidRPr="00785A5C">
        <w:rPr>
          <w:rFonts w:asciiTheme="minorHAnsi" w:eastAsia="Times New Roman" w:hAnsiTheme="minorHAnsi"/>
          <w:color w:val="7030A0"/>
          <w:sz w:val="22"/>
          <w:szCs w:val="22"/>
        </w:rPr>
        <w:t xml:space="preserve"> khoom haus</w:t>
      </w:r>
      <w:r w:rsidRPr="00785A5C">
        <w:rPr>
          <w:rFonts w:asciiTheme="minorHAnsi" w:eastAsia="Times New Roman" w:hAnsiTheme="minorHAnsi"/>
          <w:color w:val="7030A0"/>
          <w:sz w:val="22"/>
          <w:szCs w:val="22"/>
        </w:rPr>
        <w:t xml:space="preserve"> thiab khaws cov ntaub ntawv txog kev ntsuas</w:t>
      </w:r>
      <w:ins w:id="236" w:author="Windows User" w:date="2021-05-15T13:02:00Z">
        <w:r w:rsidR="00202316">
          <w:rPr>
            <w:rFonts w:asciiTheme="minorHAnsi" w:eastAsia="Times New Roman" w:hAnsiTheme="minorHAnsi"/>
            <w:color w:val="7030A0"/>
            <w:sz w:val="22"/>
            <w:szCs w:val="22"/>
          </w:rPr>
          <w:t xml:space="preserve"> xyuas raws</w:t>
        </w:r>
      </w:ins>
      <w:r w:rsidRPr="00785A5C">
        <w:rPr>
          <w:rFonts w:asciiTheme="minorHAnsi" w:eastAsia="Times New Roman" w:hAnsiTheme="minorHAnsi"/>
          <w:color w:val="7030A0"/>
          <w:sz w:val="22"/>
          <w:szCs w:val="22"/>
        </w:rPr>
        <w:t xml:space="preserve"> kev nyab xeeb khoom noj</w:t>
      </w:r>
      <w:r w:rsidR="00B66520" w:rsidRPr="00785A5C">
        <w:rPr>
          <w:rFonts w:asciiTheme="minorHAnsi" w:eastAsia="Times New Roman" w:hAnsiTheme="minorHAnsi"/>
          <w:color w:val="7030A0"/>
          <w:sz w:val="22"/>
          <w:szCs w:val="22"/>
        </w:rPr>
        <w:t xml:space="preserve"> khoom haus</w:t>
      </w:r>
    </w:p>
    <w:p w14:paraId="42C7539C" w14:textId="2B3D5D7F" w:rsidR="00F92F78" w:rsidRPr="00785A5C" w:rsidRDefault="00AC3979" w:rsidP="006C6934">
      <w:pPr>
        <w:numPr>
          <w:ilvl w:val="0"/>
          <w:numId w:val="6"/>
        </w:numPr>
        <w:jc w:val="both"/>
        <w:rPr>
          <w:rFonts w:asciiTheme="minorHAnsi" w:eastAsia="Times New Roman" w:hAnsiTheme="minorHAnsi"/>
          <w:color w:val="7030A0"/>
          <w:sz w:val="22"/>
          <w:szCs w:val="22"/>
        </w:rPr>
      </w:pPr>
      <w:r w:rsidRPr="00785A5C">
        <w:rPr>
          <w:rFonts w:asciiTheme="minorHAnsi" w:eastAsia="Times New Roman" w:hAnsiTheme="minorHAnsi"/>
          <w:color w:val="7030A0"/>
          <w:sz w:val="22"/>
          <w:szCs w:val="22"/>
        </w:rPr>
        <w:t>Tshawb xyuas cov cai tswj hwm kev nyab xeeb rau zaub mov kev tiv thaiv kev nyab xeeb thiab hloov tshiab cov cai tuav pov hwm thaum hloov pauv</w:t>
      </w:r>
    </w:p>
    <w:p w14:paraId="77CB0E09" w14:textId="54BC1797" w:rsidR="00434831" w:rsidRPr="00785A5C" w:rsidRDefault="00EE7B7D" w:rsidP="006C6934">
      <w:pPr>
        <w:pStyle w:val="ListParagraph"/>
        <w:numPr>
          <w:ilvl w:val="0"/>
          <w:numId w:val="6"/>
        </w:numPr>
        <w:jc w:val="both"/>
        <w:rPr>
          <w:rFonts w:asciiTheme="minorHAnsi" w:eastAsia="Times New Roman" w:hAnsiTheme="minorHAnsi"/>
          <w:color w:val="7030A0"/>
          <w:sz w:val="22"/>
          <w:szCs w:val="22"/>
        </w:rPr>
      </w:pPr>
      <w:r w:rsidRPr="00785A5C">
        <w:rPr>
          <w:rFonts w:asciiTheme="minorHAnsi" w:eastAsia="Times New Roman" w:hAnsiTheme="minorHAnsi"/>
          <w:color w:val="7030A0"/>
          <w:sz w:val="22"/>
          <w:szCs w:val="22"/>
        </w:rPr>
        <w:t xml:space="preserve">GAP: </w:t>
      </w:r>
      <w:r w:rsidR="00D9222F" w:rsidRPr="00785A5C">
        <w:rPr>
          <w:rFonts w:asciiTheme="minorHAnsi" w:eastAsia="Times New Roman" w:hAnsiTheme="minorHAnsi"/>
          <w:color w:val="7030A0"/>
          <w:sz w:val="22"/>
          <w:szCs w:val="22"/>
        </w:rPr>
        <w:t xml:space="preserve">Tshawb nrhiav kev xaiv ntawm GAP </w:t>
      </w:r>
      <w:r w:rsidR="00025F29" w:rsidRPr="00785A5C">
        <w:rPr>
          <w:rFonts w:asciiTheme="minorHAnsi" w:eastAsia="Times New Roman" w:hAnsiTheme="minorHAnsi"/>
          <w:color w:val="7030A0"/>
          <w:sz w:val="22"/>
          <w:szCs w:val="22"/>
        </w:rPr>
        <w:t xml:space="preserve">daim </w:t>
      </w:r>
      <w:r w:rsidR="00D9222F" w:rsidRPr="00785A5C">
        <w:rPr>
          <w:rFonts w:asciiTheme="minorHAnsi" w:eastAsia="Times New Roman" w:hAnsiTheme="minorHAnsi"/>
          <w:color w:val="7030A0"/>
          <w:sz w:val="22"/>
          <w:szCs w:val="22"/>
        </w:rPr>
        <w:t>ntawv pov thawj, kawm txog GAP cov qauv, thiab cog lus rau kev sib koom tes nrog lawv thaum ua tau</w:t>
      </w:r>
    </w:p>
    <w:p w14:paraId="7CE054ED" w14:textId="53FF07E5" w:rsidR="00434831" w:rsidRPr="00785A5C" w:rsidRDefault="00F937F6" w:rsidP="006C6934">
      <w:pPr>
        <w:pStyle w:val="ListParagraph"/>
        <w:numPr>
          <w:ilvl w:val="0"/>
          <w:numId w:val="6"/>
        </w:numPr>
        <w:jc w:val="both"/>
        <w:rPr>
          <w:rFonts w:asciiTheme="minorHAnsi" w:eastAsia="Times New Roman" w:hAnsiTheme="minorHAnsi"/>
          <w:color w:val="7030A0"/>
          <w:sz w:val="22"/>
          <w:szCs w:val="22"/>
        </w:rPr>
      </w:pPr>
      <w:r w:rsidRPr="00785A5C">
        <w:rPr>
          <w:rFonts w:asciiTheme="minorHAnsi" w:eastAsia="Times New Roman" w:hAnsiTheme="minorHAnsi"/>
          <w:color w:val="7030A0"/>
          <w:sz w:val="22"/>
          <w:szCs w:val="22"/>
        </w:rPr>
        <w:t xml:space="preserve">Qhia cov qhua tuaj noj mov txog kev nyab xeeb </w:t>
      </w:r>
      <w:r w:rsidR="00E1267F" w:rsidRPr="00785A5C">
        <w:rPr>
          <w:rFonts w:asciiTheme="minorHAnsi" w:eastAsia="Times New Roman" w:hAnsiTheme="minorHAnsi"/>
          <w:color w:val="7030A0"/>
          <w:sz w:val="22"/>
          <w:szCs w:val="22"/>
        </w:rPr>
        <w:t xml:space="preserve">ntawm </w:t>
      </w:r>
      <w:r w:rsidRPr="00785A5C">
        <w:rPr>
          <w:rFonts w:asciiTheme="minorHAnsi" w:eastAsia="Times New Roman" w:hAnsiTheme="minorHAnsi"/>
          <w:color w:val="7030A0"/>
          <w:sz w:val="22"/>
          <w:szCs w:val="22"/>
        </w:rPr>
        <w:t>khoom noj, nrog rau kev ntxiv khaws cia thiab kev npaj ua thiab "hnub zoo tshaj" rau cov khoom lag luam p</w:t>
      </w:r>
      <w:r w:rsidR="00E1267F" w:rsidRPr="00785A5C">
        <w:rPr>
          <w:rFonts w:asciiTheme="minorHAnsi" w:eastAsia="Times New Roman" w:hAnsiTheme="minorHAnsi"/>
          <w:color w:val="7030A0"/>
          <w:sz w:val="22"/>
          <w:szCs w:val="22"/>
        </w:rPr>
        <w:t>hom sij</w:t>
      </w:r>
    </w:p>
    <w:p w14:paraId="73DF5C30" w14:textId="598B2CB4" w:rsidR="00F92F78" w:rsidRPr="00785A5C" w:rsidRDefault="009E4451" w:rsidP="006C6934">
      <w:pPr>
        <w:numPr>
          <w:ilvl w:val="0"/>
          <w:numId w:val="6"/>
        </w:numPr>
        <w:jc w:val="both"/>
        <w:rPr>
          <w:rFonts w:asciiTheme="minorHAnsi" w:eastAsia="Times New Roman" w:hAnsiTheme="minorHAnsi"/>
          <w:color w:val="7030A0"/>
          <w:sz w:val="22"/>
          <w:szCs w:val="22"/>
        </w:rPr>
      </w:pPr>
      <w:r w:rsidRPr="00785A5C">
        <w:rPr>
          <w:rFonts w:asciiTheme="minorHAnsi" w:eastAsia="Times New Roman" w:hAnsiTheme="minorHAnsi"/>
          <w:color w:val="7030A0"/>
          <w:sz w:val="22"/>
          <w:szCs w:val="22"/>
        </w:rPr>
        <w:t>Daim ntawv cog lus los</w:t>
      </w:r>
      <w:r w:rsidR="006405E2" w:rsidRPr="00785A5C">
        <w:rPr>
          <w:rFonts w:asciiTheme="minorHAnsi" w:eastAsia="Times New Roman" w:hAnsiTheme="minorHAnsi"/>
          <w:color w:val="7030A0"/>
          <w:sz w:val="22"/>
          <w:szCs w:val="22"/>
        </w:rPr>
        <w:t xml:space="preserve"> </w:t>
      </w:r>
      <w:r w:rsidRPr="00785A5C">
        <w:rPr>
          <w:rFonts w:asciiTheme="minorHAnsi" w:eastAsia="Times New Roman" w:hAnsiTheme="minorHAnsi"/>
          <w:color w:val="7030A0"/>
          <w:sz w:val="22"/>
          <w:szCs w:val="22"/>
        </w:rPr>
        <w:t>sis kev sib tham txog kev muag khoom kev cog lus thiab teeb tsa tus qauv ua tiav</w:t>
      </w:r>
      <w:r w:rsidR="00F92F78" w:rsidRPr="00785A5C">
        <w:rPr>
          <w:rFonts w:asciiTheme="minorHAnsi" w:eastAsia="Times New Roman" w:hAnsiTheme="minorHAnsi"/>
          <w:color w:val="7030A0"/>
          <w:sz w:val="22"/>
          <w:szCs w:val="22"/>
        </w:rPr>
        <w:t> </w:t>
      </w:r>
    </w:p>
    <w:p w14:paraId="192C10D0" w14:textId="0DA26F4B" w:rsidR="009F3B9E" w:rsidRPr="00785A5C" w:rsidRDefault="00801BC0" w:rsidP="006C6934">
      <w:pPr>
        <w:numPr>
          <w:ilvl w:val="0"/>
          <w:numId w:val="6"/>
        </w:numPr>
        <w:jc w:val="both"/>
        <w:rPr>
          <w:rFonts w:asciiTheme="minorHAnsi" w:eastAsia="Times New Roman" w:hAnsiTheme="minorHAnsi"/>
          <w:color w:val="7030A0"/>
          <w:sz w:val="22"/>
          <w:szCs w:val="22"/>
        </w:rPr>
      </w:pPr>
      <w:r w:rsidRPr="00785A5C">
        <w:rPr>
          <w:rFonts w:asciiTheme="minorHAnsi" w:eastAsia="Times New Roman" w:hAnsiTheme="minorHAnsi"/>
          <w:color w:val="7030A0"/>
          <w:sz w:val="22"/>
          <w:szCs w:val="22"/>
        </w:rPr>
        <w:t>Tshawb xyuas cov cai pov hwm kev ua liaj ua teb kom pom tias nws muab kev pov hwm rau kev tiv thaiv</w:t>
      </w:r>
    </w:p>
    <w:p w14:paraId="5AE09971" w14:textId="7C8BBC8C" w:rsidR="00F92F78" w:rsidRPr="00785A5C" w:rsidRDefault="0036236A" w:rsidP="006C6934">
      <w:pPr>
        <w:numPr>
          <w:ilvl w:val="0"/>
          <w:numId w:val="6"/>
        </w:numPr>
        <w:jc w:val="both"/>
        <w:rPr>
          <w:rFonts w:asciiTheme="minorHAnsi" w:eastAsia="Times New Roman" w:hAnsiTheme="minorHAnsi"/>
          <w:color w:val="7030A0"/>
          <w:sz w:val="22"/>
          <w:szCs w:val="22"/>
        </w:rPr>
      </w:pPr>
      <w:r w:rsidRPr="00785A5C">
        <w:rPr>
          <w:rFonts w:asciiTheme="minorHAnsi" w:eastAsia="Times New Roman" w:hAnsiTheme="minorHAnsi"/>
          <w:color w:val="7030A0"/>
          <w:sz w:val="22"/>
          <w:szCs w:val="22"/>
        </w:rPr>
        <w:t xml:space="preserve">Siv </w:t>
      </w:r>
      <w:ins w:id="237" w:author="Windows User" w:date="2021-05-15T13:13:00Z">
        <w:r w:rsidR="00DD29BE">
          <w:rPr>
            <w:rFonts w:asciiTheme="minorHAnsi" w:eastAsia="Times New Roman" w:hAnsiTheme="minorHAnsi"/>
            <w:color w:val="7030A0"/>
            <w:sz w:val="22"/>
            <w:szCs w:val="22"/>
          </w:rPr>
          <w:t xml:space="preserve">kev taus lwg </w:t>
        </w:r>
      </w:ins>
      <w:r w:rsidRPr="00785A5C">
        <w:rPr>
          <w:rFonts w:asciiTheme="minorHAnsi" w:eastAsia="Times New Roman" w:hAnsiTheme="minorHAnsi"/>
          <w:color w:val="7030A0"/>
          <w:sz w:val="22"/>
          <w:szCs w:val="22"/>
        </w:rPr>
        <w:t xml:space="preserve">cov khoom lag luam </w:t>
      </w:r>
      <w:del w:id="238" w:author="Windows User" w:date="2021-05-15T13:14:00Z">
        <w:r w:rsidRPr="00785A5C" w:rsidDel="00DD29BE">
          <w:rPr>
            <w:rFonts w:asciiTheme="minorHAnsi" w:eastAsia="Times New Roman" w:hAnsiTheme="minorHAnsi"/>
            <w:color w:val="7030A0"/>
            <w:sz w:val="22"/>
            <w:szCs w:val="22"/>
          </w:rPr>
          <w:delText xml:space="preserve">taug qab </w:delText>
        </w:r>
      </w:del>
      <w:r w:rsidRPr="00785A5C">
        <w:rPr>
          <w:rFonts w:asciiTheme="minorHAnsi" w:eastAsia="Times New Roman" w:hAnsiTheme="minorHAnsi"/>
          <w:color w:val="7030A0"/>
          <w:sz w:val="22"/>
          <w:szCs w:val="22"/>
        </w:rPr>
        <w:t>thiab</w:t>
      </w:r>
      <w:ins w:id="239" w:author="Windows User" w:date="2021-05-15T13:14:00Z">
        <w:r w:rsidR="00DD29BE">
          <w:rPr>
            <w:rFonts w:asciiTheme="minorHAnsi" w:eastAsia="Times New Roman" w:hAnsiTheme="minorHAnsi"/>
            <w:color w:val="7030A0"/>
            <w:sz w:val="22"/>
            <w:szCs w:val="22"/>
          </w:rPr>
          <w:t xml:space="preserve"> </w:t>
        </w:r>
        <w:r w:rsidR="00DD29BE" w:rsidRPr="00785A5C">
          <w:rPr>
            <w:rFonts w:asciiTheme="minorHAnsi" w:eastAsia="Times New Roman" w:hAnsiTheme="minorHAnsi"/>
            <w:color w:val="7030A0"/>
            <w:sz w:val="22"/>
            <w:szCs w:val="22"/>
          </w:rPr>
          <w:t>taug qab</w:t>
        </w:r>
      </w:ins>
      <w:r w:rsidRPr="00785A5C">
        <w:rPr>
          <w:rFonts w:asciiTheme="minorHAnsi" w:eastAsia="Times New Roman" w:hAnsiTheme="minorHAnsi"/>
          <w:color w:val="7030A0"/>
          <w:sz w:val="22"/>
          <w:szCs w:val="22"/>
        </w:rPr>
        <w:t xml:space="preserve"> </w:t>
      </w:r>
      <w:del w:id="240" w:author="Windows User" w:date="2021-05-15T13:14:00Z">
        <w:r w:rsidRPr="00785A5C" w:rsidDel="00DD29BE">
          <w:rPr>
            <w:rFonts w:asciiTheme="minorHAnsi" w:eastAsia="Times New Roman" w:hAnsiTheme="minorHAnsi"/>
            <w:color w:val="7030A0"/>
            <w:sz w:val="22"/>
            <w:szCs w:val="22"/>
          </w:rPr>
          <w:delText>teev</w:delText>
        </w:r>
        <w:r w:rsidR="00F92F78" w:rsidRPr="00785A5C" w:rsidDel="00DD29BE">
          <w:rPr>
            <w:rFonts w:asciiTheme="minorHAnsi" w:eastAsia="Times New Roman" w:hAnsiTheme="minorHAnsi"/>
            <w:color w:val="7030A0"/>
            <w:sz w:val="22"/>
            <w:szCs w:val="22"/>
          </w:rPr>
          <w:delText> </w:delText>
        </w:r>
      </w:del>
    </w:p>
    <w:p w14:paraId="756B7590" w14:textId="3041B5E6" w:rsidR="00F92F78" w:rsidRPr="00785A5C" w:rsidRDefault="00387411" w:rsidP="006C6934">
      <w:pPr>
        <w:numPr>
          <w:ilvl w:val="0"/>
          <w:numId w:val="6"/>
        </w:numPr>
        <w:jc w:val="both"/>
        <w:rPr>
          <w:rFonts w:asciiTheme="minorHAnsi" w:eastAsia="Times New Roman" w:hAnsiTheme="minorHAnsi"/>
          <w:color w:val="7030A0"/>
          <w:sz w:val="22"/>
          <w:szCs w:val="22"/>
        </w:rPr>
      </w:pPr>
      <w:r w:rsidRPr="00785A5C">
        <w:rPr>
          <w:rFonts w:asciiTheme="minorHAnsi" w:eastAsia="Times New Roman" w:hAnsiTheme="minorHAnsi"/>
          <w:color w:val="7030A0"/>
          <w:sz w:val="22"/>
          <w:szCs w:val="22"/>
        </w:rPr>
        <w:t>Xav txog kev tuav pov hwm rub rov qab</w:t>
      </w:r>
      <w:r w:rsidR="00F92F78" w:rsidRPr="00785A5C">
        <w:rPr>
          <w:rFonts w:asciiTheme="minorHAnsi" w:eastAsia="Times New Roman" w:hAnsiTheme="minorHAnsi"/>
          <w:color w:val="7030A0"/>
          <w:sz w:val="22"/>
          <w:szCs w:val="22"/>
        </w:rPr>
        <w:t> </w:t>
      </w:r>
    </w:p>
    <w:p w14:paraId="0FC64E54" w14:textId="54A43CFB" w:rsidR="006F3719" w:rsidRPr="00785A5C" w:rsidRDefault="003416F9" w:rsidP="006C6934">
      <w:pPr>
        <w:numPr>
          <w:ilvl w:val="0"/>
          <w:numId w:val="6"/>
        </w:numPr>
        <w:jc w:val="both"/>
        <w:rPr>
          <w:rFonts w:asciiTheme="minorHAnsi" w:eastAsia="Times New Roman" w:hAnsiTheme="minorHAnsi"/>
          <w:color w:val="7030A0"/>
          <w:sz w:val="22"/>
          <w:szCs w:val="22"/>
        </w:rPr>
      </w:pPr>
      <w:r w:rsidRPr="00785A5C">
        <w:rPr>
          <w:rFonts w:asciiTheme="minorHAnsi" w:eastAsia="Times New Roman" w:hAnsiTheme="minorHAnsi"/>
          <w:color w:val="7030A0"/>
          <w:sz w:val="22"/>
          <w:szCs w:val="22"/>
        </w:rPr>
        <w:t>Kawm paub thiab ua raws txhua lub xeev cov cai tswj fwm thiab cov cai khoom noj hauv ib cheeb tsam</w:t>
      </w:r>
    </w:p>
    <w:p w14:paraId="3EBD17B4" w14:textId="5BFE9825" w:rsidR="00EE7B7D" w:rsidRPr="00785A5C" w:rsidRDefault="00EE7B7D" w:rsidP="006C6934">
      <w:pPr>
        <w:pStyle w:val="ListParagraph"/>
        <w:numPr>
          <w:ilvl w:val="0"/>
          <w:numId w:val="6"/>
        </w:numPr>
        <w:jc w:val="both"/>
        <w:rPr>
          <w:rFonts w:asciiTheme="minorHAnsi" w:eastAsia="Times New Roman" w:hAnsiTheme="minorHAnsi"/>
          <w:color w:val="7030A0"/>
          <w:sz w:val="22"/>
          <w:szCs w:val="22"/>
        </w:rPr>
      </w:pPr>
      <w:r w:rsidRPr="00785A5C">
        <w:rPr>
          <w:rFonts w:asciiTheme="minorHAnsi" w:eastAsia="Times New Roman" w:hAnsiTheme="minorHAnsi"/>
          <w:color w:val="7030A0"/>
          <w:sz w:val="22"/>
          <w:szCs w:val="22"/>
        </w:rPr>
        <w:t xml:space="preserve">FSMA: </w:t>
      </w:r>
      <w:r w:rsidR="003E5738" w:rsidRPr="00785A5C">
        <w:rPr>
          <w:rFonts w:asciiTheme="minorHAnsi" w:eastAsia="Times New Roman" w:hAnsiTheme="minorHAnsi"/>
          <w:color w:val="7030A0"/>
          <w:sz w:val="22"/>
          <w:szCs w:val="22"/>
        </w:rPr>
        <w:t>Tshawb xyuas seb FSMA puas siv, kawm txog FSMA cov qauv, thiab cog lus rau kev sib koom tes rau lawv thaum twg xav tau thiab / los sis ua tau</w:t>
      </w:r>
    </w:p>
    <w:p w14:paraId="60F54B1A" w14:textId="708D5DFF" w:rsidR="006F3719" w:rsidRPr="00785A5C" w:rsidRDefault="003E5738" w:rsidP="006C6934">
      <w:pPr>
        <w:pStyle w:val="ListParagraph"/>
        <w:numPr>
          <w:ilvl w:val="0"/>
          <w:numId w:val="6"/>
        </w:numPr>
        <w:jc w:val="both"/>
        <w:rPr>
          <w:rFonts w:asciiTheme="minorHAnsi" w:hAnsiTheme="minorHAnsi"/>
          <w:color w:val="7030A0"/>
          <w:sz w:val="22"/>
          <w:szCs w:val="22"/>
        </w:rPr>
      </w:pPr>
      <w:r w:rsidRPr="00785A5C">
        <w:rPr>
          <w:rFonts w:asciiTheme="minorHAnsi" w:hAnsiTheme="minorHAnsi"/>
          <w:color w:val="7030A0"/>
          <w:sz w:val="22"/>
          <w:szCs w:val="22"/>
        </w:rPr>
        <w:t xml:space="preserve">Teem ib xyoos ib zaug tshuaj xyuas cov tswv yim lag luam kev nyab xeeb </w:t>
      </w:r>
      <w:r w:rsidR="00FA37F8" w:rsidRPr="00785A5C">
        <w:rPr>
          <w:rFonts w:asciiTheme="minorHAnsi" w:hAnsiTheme="minorHAnsi"/>
          <w:color w:val="7030A0"/>
          <w:sz w:val="22"/>
          <w:szCs w:val="22"/>
        </w:rPr>
        <w:t xml:space="preserve">ntawm </w:t>
      </w:r>
      <w:r w:rsidRPr="00785A5C">
        <w:rPr>
          <w:rFonts w:asciiTheme="minorHAnsi" w:hAnsiTheme="minorHAnsi"/>
          <w:color w:val="7030A0"/>
          <w:sz w:val="22"/>
          <w:szCs w:val="22"/>
        </w:rPr>
        <w:t>khoom noj</w:t>
      </w:r>
      <w:r w:rsidR="006F3719" w:rsidRPr="00785A5C">
        <w:rPr>
          <w:rFonts w:asciiTheme="minorHAnsi" w:hAnsiTheme="minorHAnsi"/>
          <w:color w:val="7030A0"/>
          <w:sz w:val="22"/>
          <w:szCs w:val="22"/>
        </w:rPr>
        <w:t xml:space="preserve"> </w:t>
      </w:r>
      <w:r w:rsidR="00FA37F8" w:rsidRPr="00785A5C">
        <w:rPr>
          <w:rFonts w:asciiTheme="minorHAnsi" w:hAnsiTheme="minorHAnsi"/>
          <w:color w:val="7030A0"/>
          <w:sz w:val="22"/>
          <w:szCs w:val="22"/>
        </w:rPr>
        <w:t>khoom haus</w:t>
      </w:r>
    </w:p>
    <w:p w14:paraId="0EAB0594" w14:textId="77777777" w:rsidR="00E2246A" w:rsidRPr="0022192D" w:rsidRDefault="00E2246A" w:rsidP="0022192D">
      <w:pPr>
        <w:rPr>
          <w:rFonts w:asciiTheme="minorHAnsi" w:hAnsiTheme="minorHAnsi"/>
        </w:rPr>
      </w:pPr>
    </w:p>
    <w:p w14:paraId="5201C533" w14:textId="51259483" w:rsidR="00E2246A" w:rsidRPr="004B40AB" w:rsidRDefault="00736C73" w:rsidP="0022192D">
      <w:pPr>
        <w:outlineLvl w:val="0"/>
        <w:rPr>
          <w:rFonts w:asciiTheme="minorHAnsi" w:hAnsiTheme="minorHAnsi"/>
          <w:b/>
          <w:sz w:val="21"/>
          <w:szCs w:val="21"/>
          <w:u w:val="single"/>
        </w:rPr>
      </w:pPr>
      <w:r w:rsidRPr="004B40AB">
        <w:rPr>
          <w:rFonts w:asciiTheme="minorHAnsi" w:hAnsiTheme="minorHAnsi"/>
          <w:b/>
          <w:sz w:val="21"/>
          <w:szCs w:val="21"/>
          <w:u w:val="single"/>
        </w:rPr>
        <w:t>Kev Pho</w:t>
      </w:r>
      <w:del w:id="241" w:author="Windows User" w:date="2021-05-15T13:18:00Z">
        <w:r w:rsidRPr="004B40AB" w:rsidDel="00DD29BE">
          <w:rPr>
            <w:rFonts w:asciiTheme="minorHAnsi" w:hAnsiTheme="minorHAnsi"/>
            <w:b/>
            <w:sz w:val="21"/>
            <w:szCs w:val="21"/>
            <w:u w:val="single"/>
          </w:rPr>
          <w:delText>o</w:delText>
        </w:r>
      </w:del>
      <w:r w:rsidRPr="004B40AB">
        <w:rPr>
          <w:rFonts w:asciiTheme="minorHAnsi" w:hAnsiTheme="minorHAnsi"/>
          <w:b/>
          <w:sz w:val="21"/>
          <w:szCs w:val="21"/>
          <w:u w:val="single"/>
        </w:rPr>
        <w:t xml:space="preserve">m Sij Ntawm Txoj </w:t>
      </w:r>
      <w:proofErr w:type="gramStart"/>
      <w:r w:rsidRPr="004B40AB">
        <w:rPr>
          <w:rFonts w:asciiTheme="minorHAnsi" w:hAnsiTheme="minorHAnsi"/>
          <w:b/>
          <w:sz w:val="21"/>
          <w:szCs w:val="21"/>
          <w:u w:val="single"/>
        </w:rPr>
        <w:t>Cai</w:t>
      </w:r>
      <w:proofErr w:type="gramEnd"/>
      <w:r w:rsidR="00835CC5" w:rsidRPr="004B40AB">
        <w:rPr>
          <w:rFonts w:asciiTheme="minorHAnsi" w:hAnsiTheme="minorHAnsi"/>
          <w:b/>
          <w:sz w:val="21"/>
          <w:szCs w:val="21"/>
          <w:u w:val="single"/>
        </w:rPr>
        <w:t xml:space="preserve"> 1: </w:t>
      </w:r>
      <w:r w:rsidR="007E76D0" w:rsidRPr="004B40AB">
        <w:rPr>
          <w:rFonts w:asciiTheme="minorHAnsi" w:hAnsiTheme="minorHAnsi"/>
          <w:b/>
          <w:sz w:val="21"/>
          <w:szCs w:val="21"/>
          <w:u w:val="single"/>
        </w:rPr>
        <w:t>Tus Tib Neeg Raug Mob</w:t>
      </w:r>
      <w:r w:rsidR="00E2246A" w:rsidRPr="004B40AB">
        <w:rPr>
          <w:rFonts w:asciiTheme="minorHAnsi" w:hAnsiTheme="minorHAnsi"/>
          <w:b/>
          <w:sz w:val="21"/>
          <w:szCs w:val="21"/>
          <w:u w:val="single"/>
        </w:rPr>
        <w:t xml:space="preserve"> </w:t>
      </w:r>
    </w:p>
    <w:p w14:paraId="7E4B78D6" w14:textId="77777777" w:rsidR="0021086D" w:rsidRPr="0022192D" w:rsidRDefault="0021086D" w:rsidP="0022192D">
      <w:pPr>
        <w:outlineLvl w:val="0"/>
        <w:rPr>
          <w:rFonts w:asciiTheme="minorHAnsi" w:hAnsiTheme="minorHAnsi"/>
          <w:b/>
          <w:u w:val="single"/>
        </w:rPr>
      </w:pPr>
    </w:p>
    <w:p w14:paraId="3067A620" w14:textId="156CF5C7" w:rsidR="0021086D" w:rsidRPr="00571A8E" w:rsidRDefault="008825D1" w:rsidP="0022192D">
      <w:pPr>
        <w:outlineLvl w:val="0"/>
        <w:rPr>
          <w:rFonts w:asciiTheme="minorHAnsi" w:hAnsiTheme="minorHAnsi"/>
          <w:b/>
          <w:color w:val="70AD47" w:themeColor="accent6"/>
          <w:sz w:val="22"/>
          <w:szCs w:val="22"/>
        </w:rPr>
      </w:pPr>
      <w:r w:rsidRPr="0022192D">
        <w:rPr>
          <w:rFonts w:asciiTheme="minorHAnsi" w:hAnsiTheme="minorHAnsi"/>
          <w:b/>
          <w:color w:val="70AD47" w:themeColor="accent6"/>
        </w:rPr>
        <w:t>[</w:t>
      </w:r>
      <w:del w:id="242" w:author="Windows User" w:date="2021-05-15T13:50:00Z">
        <w:r w:rsidR="00350087" w:rsidRPr="00571A8E" w:rsidDel="00A52EC2">
          <w:rPr>
            <w:rFonts w:asciiTheme="minorHAnsi" w:hAnsiTheme="minorHAnsi"/>
            <w:b/>
            <w:color w:val="70AD47" w:themeColor="accent6"/>
            <w:sz w:val="22"/>
            <w:szCs w:val="22"/>
          </w:rPr>
          <w:delText>Yawg</w:delText>
        </w:r>
        <w:r w:rsidR="0021086D" w:rsidRPr="00571A8E" w:rsidDel="00A52EC2">
          <w:rPr>
            <w:rFonts w:asciiTheme="minorHAnsi" w:hAnsiTheme="minorHAnsi"/>
            <w:b/>
            <w:color w:val="70AD47" w:themeColor="accent6"/>
            <w:sz w:val="22"/>
            <w:szCs w:val="22"/>
          </w:rPr>
          <w:delText xml:space="preserve"> </w:delText>
        </w:r>
      </w:del>
      <w:ins w:id="243" w:author="Windows User" w:date="2021-05-15T13:50:00Z">
        <w:r w:rsidR="00A52EC2">
          <w:rPr>
            <w:rFonts w:asciiTheme="minorHAnsi" w:hAnsiTheme="minorHAnsi"/>
            <w:b/>
            <w:color w:val="70AD47" w:themeColor="accent6"/>
            <w:sz w:val="22"/>
            <w:szCs w:val="22"/>
          </w:rPr>
          <w:t xml:space="preserve">Tus neeg ua liaj teb </w:t>
        </w:r>
      </w:ins>
      <w:r w:rsidR="0021086D" w:rsidRPr="00571A8E">
        <w:rPr>
          <w:rFonts w:asciiTheme="minorHAnsi" w:hAnsiTheme="minorHAnsi"/>
          <w:b/>
          <w:color w:val="70AD47" w:themeColor="accent6"/>
          <w:sz w:val="22"/>
          <w:szCs w:val="22"/>
        </w:rPr>
        <w:t>Alexi Icon</w:t>
      </w:r>
      <w:r w:rsidRPr="00571A8E">
        <w:rPr>
          <w:rFonts w:asciiTheme="minorHAnsi" w:hAnsiTheme="minorHAnsi"/>
          <w:b/>
          <w:color w:val="70AD47" w:themeColor="accent6"/>
          <w:sz w:val="22"/>
          <w:szCs w:val="22"/>
        </w:rPr>
        <w:t>]</w:t>
      </w:r>
    </w:p>
    <w:p w14:paraId="54EEE230" w14:textId="1915D55F" w:rsidR="000269AF" w:rsidRDefault="00434FB5" w:rsidP="00FA77A5">
      <w:pPr>
        <w:spacing w:after="240" w:line="182" w:lineRule="atLeast"/>
        <w:jc w:val="both"/>
        <w:rPr>
          <w:rFonts w:asciiTheme="minorHAnsi" w:hAnsiTheme="minorHAnsi"/>
          <w:iCs/>
          <w:color w:val="70AD47" w:themeColor="accent6"/>
          <w:sz w:val="22"/>
          <w:szCs w:val="22"/>
        </w:rPr>
      </w:pPr>
      <w:r w:rsidRPr="00571A8E">
        <w:rPr>
          <w:rFonts w:asciiTheme="minorHAnsi" w:hAnsiTheme="minorHAnsi"/>
          <w:iCs/>
          <w:color w:val="70AD47" w:themeColor="accent6"/>
          <w:sz w:val="22"/>
          <w:szCs w:val="22"/>
        </w:rPr>
        <w:t xml:space="preserve">Billy thiab Betty mob: Tib hnub uas lub txiv </w:t>
      </w:r>
      <w:del w:id="244" w:author="Windows User" w:date="2021-05-15T20:47:00Z">
        <w:r w:rsidR="00571A8E" w:rsidRPr="00571A8E" w:rsidDel="00E6073B">
          <w:rPr>
            <w:rFonts w:asciiTheme="minorHAnsi" w:hAnsiTheme="minorHAnsi"/>
            <w:iCs/>
            <w:color w:val="70AD47" w:themeColor="accent6"/>
            <w:sz w:val="22"/>
            <w:szCs w:val="22"/>
          </w:rPr>
          <w:delText>apple</w:delText>
        </w:r>
      </w:del>
      <w:ins w:id="245" w:author="Windows User" w:date="2021-05-15T20:47:00Z">
        <w:r w:rsidR="00E6073B">
          <w:rPr>
            <w:rFonts w:asciiTheme="minorHAnsi" w:hAnsiTheme="minorHAnsi"/>
            <w:iCs/>
            <w:color w:val="70AD47" w:themeColor="accent6"/>
            <w:sz w:val="22"/>
            <w:szCs w:val="22"/>
          </w:rPr>
          <w:t>avpaus</w:t>
        </w:r>
      </w:ins>
      <w:r w:rsidR="00571A8E" w:rsidRPr="00571A8E">
        <w:rPr>
          <w:rFonts w:asciiTheme="minorHAnsi" w:hAnsiTheme="minorHAnsi"/>
          <w:iCs/>
          <w:color w:val="70AD47" w:themeColor="accent6"/>
          <w:sz w:val="22"/>
          <w:szCs w:val="22"/>
        </w:rPr>
        <w:t>s</w:t>
      </w:r>
      <w:r w:rsidRPr="00571A8E">
        <w:rPr>
          <w:rFonts w:asciiTheme="minorHAnsi" w:hAnsiTheme="minorHAnsi"/>
          <w:iCs/>
          <w:color w:val="70AD47" w:themeColor="accent6"/>
          <w:sz w:val="22"/>
          <w:szCs w:val="22"/>
        </w:rPr>
        <w:t xml:space="preserve"> thiab kua txiv caramel raug teeb tsa rau ntawm cov chaw muag khoom ua liaj ua teb, Billy thiab Betty tuaj nrog lawv niam lawv txiv nyob ntawm daim liaj teb npaj yuav txaus siab rau lub caij ntuj sov dhau los hauv teb</w:t>
      </w:r>
      <w:r w:rsidR="00571A8E" w:rsidRPr="00571A8E">
        <w:rPr>
          <w:rFonts w:asciiTheme="minorHAnsi" w:hAnsiTheme="minorHAnsi"/>
          <w:iCs/>
          <w:color w:val="70AD47" w:themeColor="accent6"/>
          <w:sz w:val="22"/>
          <w:szCs w:val="22"/>
        </w:rPr>
        <w:t xml:space="preserve"> </w:t>
      </w:r>
      <w:r w:rsidRPr="00571A8E">
        <w:rPr>
          <w:rFonts w:asciiTheme="minorHAnsi" w:hAnsiTheme="minorHAnsi"/>
          <w:iCs/>
          <w:color w:val="70AD47" w:themeColor="accent6"/>
          <w:sz w:val="22"/>
          <w:szCs w:val="22"/>
        </w:rPr>
        <w:t>chaws. Billy thiab Betty hais kom lawv niam lawv txiv nqa ib co txiv ntoo caramel rau hauv tsev noj hmo ntaw</w:t>
      </w:r>
      <w:r w:rsidR="00571A8E" w:rsidRPr="00571A8E">
        <w:rPr>
          <w:rFonts w:asciiTheme="minorHAnsi" w:hAnsiTheme="minorHAnsi"/>
          <w:iCs/>
          <w:color w:val="70AD47" w:themeColor="accent6"/>
          <w:sz w:val="22"/>
          <w:szCs w:val="22"/>
        </w:rPr>
        <w:t>v</w:t>
      </w:r>
      <w:r w:rsidRPr="00571A8E">
        <w:rPr>
          <w:rFonts w:asciiTheme="minorHAnsi" w:hAnsiTheme="minorHAnsi"/>
          <w:iCs/>
          <w:color w:val="70AD47" w:themeColor="accent6"/>
          <w:sz w:val="22"/>
          <w:szCs w:val="22"/>
        </w:rPr>
        <w:t xml:space="preserve"> thaum lawv niam lawv txiv yuav </w:t>
      </w:r>
      <w:r w:rsidR="00571A8E" w:rsidRPr="00571A8E">
        <w:rPr>
          <w:rFonts w:asciiTheme="minorHAnsi" w:hAnsiTheme="minorHAnsi"/>
          <w:iCs/>
          <w:color w:val="70AD47" w:themeColor="accent6"/>
          <w:sz w:val="22"/>
          <w:szCs w:val="22"/>
        </w:rPr>
        <w:t>tub dav hlaus</w:t>
      </w:r>
      <w:r w:rsidRPr="00571A8E">
        <w:rPr>
          <w:rFonts w:asciiTheme="minorHAnsi" w:hAnsiTheme="minorHAnsi"/>
          <w:iCs/>
          <w:color w:val="70AD47" w:themeColor="accent6"/>
          <w:sz w:val="22"/>
          <w:szCs w:val="22"/>
        </w:rPr>
        <w:t xml:space="preserve"> </w:t>
      </w:r>
      <w:del w:id="246" w:author="Windows User" w:date="2021-05-15T13:56:00Z">
        <w:r w:rsidRPr="00571A8E" w:rsidDel="00A52EC2">
          <w:rPr>
            <w:rFonts w:asciiTheme="minorHAnsi" w:hAnsiTheme="minorHAnsi"/>
            <w:iCs/>
            <w:color w:val="70AD47" w:themeColor="accent6"/>
            <w:sz w:val="22"/>
            <w:szCs w:val="22"/>
          </w:rPr>
          <w:delText>thaum ua</w:delText>
        </w:r>
      </w:del>
      <w:ins w:id="247" w:author="Windows User" w:date="2021-05-15T13:56:00Z">
        <w:r w:rsidR="00A52EC2">
          <w:rPr>
            <w:rFonts w:asciiTheme="minorHAnsi" w:hAnsiTheme="minorHAnsi"/>
            <w:iCs/>
            <w:color w:val="70AD47" w:themeColor="accent6"/>
            <w:sz w:val="22"/>
            <w:szCs w:val="22"/>
          </w:rPr>
          <w:t>ntawm</w:t>
        </w:r>
      </w:ins>
      <w:r w:rsidRPr="00571A8E">
        <w:rPr>
          <w:rFonts w:asciiTheme="minorHAnsi" w:hAnsiTheme="minorHAnsi"/>
          <w:iCs/>
          <w:color w:val="70AD47" w:themeColor="accent6"/>
          <w:sz w:val="22"/>
          <w:szCs w:val="22"/>
        </w:rPr>
        <w:t xml:space="preserve"> liaj </w:t>
      </w:r>
      <w:del w:id="248" w:author="Windows User" w:date="2021-05-15T13:57:00Z">
        <w:r w:rsidRPr="00571A8E" w:rsidDel="00A52EC2">
          <w:rPr>
            <w:rFonts w:asciiTheme="minorHAnsi" w:hAnsiTheme="minorHAnsi"/>
            <w:iCs/>
            <w:color w:val="70AD47" w:themeColor="accent6"/>
            <w:sz w:val="22"/>
            <w:szCs w:val="22"/>
          </w:rPr>
          <w:delText>ua</w:delText>
        </w:r>
      </w:del>
      <w:r w:rsidRPr="00571A8E">
        <w:rPr>
          <w:rFonts w:asciiTheme="minorHAnsi" w:hAnsiTheme="minorHAnsi"/>
          <w:iCs/>
          <w:color w:val="70AD47" w:themeColor="accent6"/>
          <w:sz w:val="22"/>
          <w:szCs w:val="22"/>
        </w:rPr>
        <w:t xml:space="preserve"> teb sawv thiab haus nws hau</w:t>
      </w:r>
      <w:ins w:id="249" w:author="Windows User" w:date="2021-05-15T13:57:00Z">
        <w:r w:rsidR="00CB34E0">
          <w:rPr>
            <w:rFonts w:asciiTheme="minorHAnsi" w:hAnsiTheme="minorHAnsi"/>
            <w:iCs/>
            <w:color w:val="70AD47" w:themeColor="accent6"/>
            <w:sz w:val="22"/>
            <w:szCs w:val="22"/>
          </w:rPr>
          <w:t>s</w:t>
        </w:r>
      </w:ins>
      <w:del w:id="250" w:author="Windows User" w:date="2021-05-15T13:57:00Z">
        <w:r w:rsidRPr="00571A8E" w:rsidDel="00A52EC2">
          <w:rPr>
            <w:rFonts w:asciiTheme="minorHAnsi" w:hAnsiTheme="minorHAnsi"/>
            <w:iCs/>
            <w:color w:val="70AD47" w:themeColor="accent6"/>
            <w:sz w:val="22"/>
            <w:szCs w:val="22"/>
          </w:rPr>
          <w:delText>v</w:delText>
        </w:r>
      </w:del>
      <w:ins w:id="251" w:author="Windows User" w:date="2021-05-15T13:57:00Z">
        <w:r w:rsidR="00CB34E0">
          <w:rPr>
            <w:rFonts w:asciiTheme="minorHAnsi" w:hAnsiTheme="minorHAnsi"/>
            <w:iCs/>
            <w:color w:val="70AD47" w:themeColor="accent6"/>
            <w:sz w:val="22"/>
            <w:szCs w:val="22"/>
          </w:rPr>
          <w:t xml:space="preserve"> nyob rau ntawm</w:t>
        </w:r>
      </w:ins>
      <w:r w:rsidRPr="00571A8E">
        <w:rPr>
          <w:rFonts w:asciiTheme="minorHAnsi" w:hAnsiTheme="minorHAnsi"/>
          <w:iCs/>
          <w:color w:val="70AD47" w:themeColor="accent6"/>
          <w:sz w:val="22"/>
          <w:szCs w:val="22"/>
        </w:rPr>
        <w:t>-</w:t>
      </w:r>
      <w:ins w:id="252" w:author="Windows User" w:date="2021-05-15T13:58:00Z">
        <w:r w:rsidR="00CB34E0">
          <w:rPr>
            <w:rFonts w:asciiTheme="minorHAnsi" w:hAnsiTheme="minorHAnsi"/>
            <w:iCs/>
            <w:color w:val="70AD47" w:themeColor="accent6"/>
            <w:sz w:val="22"/>
            <w:szCs w:val="22"/>
          </w:rPr>
          <w:t xml:space="preserve">dais </w:t>
        </w:r>
      </w:ins>
      <w:r w:rsidRPr="00571A8E">
        <w:rPr>
          <w:rFonts w:asciiTheme="minorHAnsi" w:hAnsiTheme="minorHAnsi"/>
          <w:iCs/>
          <w:color w:val="70AD47" w:themeColor="accent6"/>
          <w:sz w:val="22"/>
          <w:szCs w:val="22"/>
        </w:rPr>
        <w:t>liaj teb thaum tshawb nrhiav nrog cov me</w:t>
      </w:r>
      <w:r w:rsidR="00571A8E" w:rsidRPr="00571A8E">
        <w:rPr>
          <w:rFonts w:asciiTheme="minorHAnsi" w:hAnsiTheme="minorHAnsi"/>
          <w:iCs/>
          <w:color w:val="70AD47" w:themeColor="accent6"/>
          <w:sz w:val="22"/>
          <w:szCs w:val="22"/>
        </w:rPr>
        <w:t xml:space="preserve"> </w:t>
      </w:r>
      <w:r w:rsidRPr="00571A8E">
        <w:rPr>
          <w:rFonts w:asciiTheme="minorHAnsi" w:hAnsiTheme="minorHAnsi"/>
          <w:iCs/>
          <w:color w:val="70AD47" w:themeColor="accent6"/>
          <w:sz w:val="22"/>
          <w:szCs w:val="22"/>
        </w:rPr>
        <w:t xml:space="preserve">nyuam. Thaum sawv ntxov los, tag nrho tsev neeg tau hnov mob heev. Lawv tus mob </w:t>
      </w:r>
      <w:del w:id="253" w:author="Windows User" w:date="2021-05-15T13:59:00Z">
        <w:r w:rsidRPr="00571A8E" w:rsidDel="00CB34E0">
          <w:rPr>
            <w:rFonts w:asciiTheme="minorHAnsi" w:hAnsiTheme="minorHAnsi"/>
            <w:iCs/>
            <w:color w:val="70AD47" w:themeColor="accent6"/>
            <w:sz w:val="22"/>
            <w:szCs w:val="22"/>
          </w:rPr>
          <w:delText>h</w:delText>
        </w:r>
      </w:del>
      <w:ins w:id="254" w:author="Windows User" w:date="2021-05-15T13:59:00Z">
        <w:r w:rsidR="00CB34E0">
          <w:rPr>
            <w:rFonts w:asciiTheme="minorHAnsi" w:hAnsiTheme="minorHAnsi"/>
            <w:iCs/>
            <w:color w:val="70AD47" w:themeColor="accent6"/>
            <w:sz w:val="22"/>
            <w:szCs w:val="22"/>
          </w:rPr>
          <w:t xml:space="preserve"> </w:t>
        </w:r>
      </w:ins>
      <w:r w:rsidRPr="00571A8E">
        <w:rPr>
          <w:rFonts w:asciiTheme="minorHAnsi" w:hAnsiTheme="minorHAnsi"/>
          <w:iCs/>
          <w:color w:val="70AD47" w:themeColor="accent6"/>
          <w:sz w:val="22"/>
          <w:szCs w:val="22"/>
        </w:rPr>
        <w:t>ny</w:t>
      </w:r>
      <w:ins w:id="255" w:author="Windows User" w:date="2021-05-15T13:59:00Z">
        <w:r w:rsidR="00CB34E0">
          <w:rPr>
            <w:rFonts w:asciiTheme="minorHAnsi" w:hAnsiTheme="minorHAnsi"/>
            <w:iCs/>
            <w:color w:val="70AD47" w:themeColor="accent6"/>
            <w:sz w:val="22"/>
            <w:szCs w:val="22"/>
          </w:rPr>
          <w:t>h</w:t>
        </w:r>
      </w:ins>
      <w:r w:rsidRPr="00571A8E">
        <w:rPr>
          <w:rFonts w:asciiTheme="minorHAnsi" w:hAnsiTheme="minorHAnsi"/>
          <w:iCs/>
          <w:color w:val="70AD47" w:themeColor="accent6"/>
          <w:sz w:val="22"/>
          <w:szCs w:val="22"/>
        </w:rPr>
        <w:t>av zuj zus tuaj, thiab lawv niam lawv txiv coj lawv mus rau tom tsev kho mob</w:t>
      </w:r>
      <w:r w:rsidR="000269AF" w:rsidRPr="00571A8E">
        <w:rPr>
          <w:rFonts w:asciiTheme="minorHAnsi" w:hAnsiTheme="minorHAnsi"/>
          <w:iCs/>
          <w:color w:val="70AD47" w:themeColor="accent6"/>
          <w:sz w:val="22"/>
          <w:szCs w:val="22"/>
        </w:rPr>
        <w:t xml:space="preserve">. </w:t>
      </w:r>
    </w:p>
    <w:p w14:paraId="2EEA2C2E" w14:textId="77777777" w:rsidR="00566A1C" w:rsidRPr="00566A1C" w:rsidRDefault="00566A1C" w:rsidP="000269AF">
      <w:pPr>
        <w:spacing w:after="240" w:line="182" w:lineRule="atLeast"/>
        <w:rPr>
          <w:rFonts w:asciiTheme="minorHAnsi" w:hAnsiTheme="minorHAnsi"/>
          <w:iCs/>
          <w:color w:val="70AD47" w:themeColor="accent6"/>
          <w:sz w:val="22"/>
          <w:szCs w:val="22"/>
        </w:rPr>
      </w:pPr>
    </w:p>
    <w:p w14:paraId="6B6830BD" w14:textId="75A76C2F" w:rsidR="000269AF" w:rsidRPr="00165F54" w:rsidRDefault="00FA77A5" w:rsidP="00165F54">
      <w:pPr>
        <w:spacing w:after="240" w:line="182" w:lineRule="atLeast"/>
        <w:jc w:val="both"/>
        <w:rPr>
          <w:rFonts w:asciiTheme="minorHAnsi" w:hAnsiTheme="minorHAnsi"/>
          <w:iCs/>
          <w:color w:val="70AD47" w:themeColor="accent6"/>
          <w:sz w:val="22"/>
          <w:szCs w:val="22"/>
        </w:rPr>
      </w:pPr>
      <w:r w:rsidRPr="00165F54">
        <w:rPr>
          <w:rFonts w:asciiTheme="minorHAnsi" w:hAnsiTheme="minorHAnsi"/>
          <w:iCs/>
          <w:color w:val="70AD47" w:themeColor="accent6"/>
          <w:sz w:val="22"/>
          <w:szCs w:val="22"/>
        </w:rPr>
        <w:t>Tom qab coj mus kuaj, cov kws kho mob txiav txim siab tias cov kab mob Listeria monocytogenes yog qhov ua mob. Peb lwm tus neeg tau raug mus nyob hauv tsev kho mob hauv thaj av ntaw</w:t>
      </w:r>
      <w:r w:rsidR="00165F54" w:rsidRPr="00165F54">
        <w:rPr>
          <w:rFonts w:asciiTheme="minorHAnsi" w:hAnsiTheme="minorHAnsi"/>
          <w:iCs/>
          <w:color w:val="70AD47" w:themeColor="accent6"/>
          <w:sz w:val="22"/>
          <w:szCs w:val="22"/>
        </w:rPr>
        <w:t>v</w:t>
      </w:r>
      <w:r w:rsidRPr="00165F54">
        <w:rPr>
          <w:rFonts w:asciiTheme="minorHAnsi" w:hAnsiTheme="minorHAnsi"/>
          <w:iCs/>
          <w:color w:val="70AD47" w:themeColor="accent6"/>
          <w:sz w:val="22"/>
          <w:szCs w:val="22"/>
        </w:rPr>
        <w:t xml:space="preserve"> uas muaj cov tsos mob zoo ib yam nyob rau hnub ntaw</w:t>
      </w:r>
      <w:r w:rsidR="00165F54" w:rsidRPr="00165F54">
        <w:rPr>
          <w:rFonts w:asciiTheme="minorHAnsi" w:hAnsiTheme="minorHAnsi"/>
          <w:iCs/>
          <w:color w:val="70AD47" w:themeColor="accent6"/>
          <w:sz w:val="22"/>
          <w:szCs w:val="22"/>
        </w:rPr>
        <w:t>v</w:t>
      </w:r>
      <w:r w:rsidRPr="00165F54">
        <w:rPr>
          <w:rFonts w:asciiTheme="minorHAnsi" w:hAnsiTheme="minorHAnsi"/>
          <w:iCs/>
          <w:color w:val="70AD47" w:themeColor="accent6"/>
          <w:sz w:val="22"/>
          <w:szCs w:val="22"/>
        </w:rPr>
        <w:t xml:space="preserve">. Kev ntsuam xyuas qhia tias txhua tus xya tus neeg tau kis tib tus kab mob ntawm Listeria. Tag nrho xya tus neeg puav leej tau mus rau Alexi qhov liaj teb ob hnub ua ntej thiab tsib ntawm xya tus neeg haus cawv thaum nyob hauv thaj chaw ua liaj ua teb. Tsuas yog Billy thiab Betty zoo li tau muaj mob los ntawm </w:t>
      </w:r>
      <w:proofErr w:type="gramStart"/>
      <w:r w:rsidRPr="00165F54">
        <w:rPr>
          <w:rFonts w:asciiTheme="minorHAnsi" w:hAnsiTheme="minorHAnsi"/>
          <w:iCs/>
          <w:color w:val="70AD47" w:themeColor="accent6"/>
          <w:sz w:val="22"/>
          <w:szCs w:val="22"/>
        </w:rPr>
        <w:t>kev</w:t>
      </w:r>
      <w:proofErr w:type="gramEnd"/>
      <w:r w:rsidRPr="00165F54">
        <w:rPr>
          <w:rFonts w:asciiTheme="minorHAnsi" w:hAnsiTheme="minorHAnsi"/>
          <w:iCs/>
          <w:color w:val="70AD47" w:themeColor="accent6"/>
          <w:sz w:val="22"/>
          <w:szCs w:val="22"/>
        </w:rPr>
        <w:t xml:space="preserve"> noj cov txiv </w:t>
      </w:r>
      <w:del w:id="256" w:author="Windows User" w:date="2021-05-15T20:47:00Z">
        <w:r w:rsidRPr="00165F54" w:rsidDel="00E6073B">
          <w:rPr>
            <w:rFonts w:asciiTheme="minorHAnsi" w:hAnsiTheme="minorHAnsi"/>
            <w:iCs/>
            <w:color w:val="70AD47" w:themeColor="accent6"/>
            <w:sz w:val="22"/>
            <w:szCs w:val="22"/>
          </w:rPr>
          <w:delText>apple</w:delText>
        </w:r>
      </w:del>
      <w:ins w:id="257" w:author="Windows User" w:date="2021-05-15T20:47:00Z">
        <w:r w:rsidR="00E6073B">
          <w:rPr>
            <w:rFonts w:asciiTheme="minorHAnsi" w:hAnsiTheme="minorHAnsi"/>
            <w:iCs/>
            <w:color w:val="70AD47" w:themeColor="accent6"/>
            <w:sz w:val="22"/>
            <w:szCs w:val="22"/>
          </w:rPr>
          <w:t>avpaus</w:t>
        </w:r>
      </w:ins>
      <w:r w:rsidRPr="00165F54">
        <w:rPr>
          <w:rFonts w:asciiTheme="minorHAnsi" w:hAnsiTheme="minorHAnsi"/>
          <w:iCs/>
          <w:color w:val="70AD47" w:themeColor="accent6"/>
          <w:sz w:val="22"/>
          <w:szCs w:val="22"/>
        </w:rPr>
        <w:t>s</w:t>
      </w:r>
      <w:r w:rsidR="000269AF" w:rsidRPr="00165F54">
        <w:rPr>
          <w:rFonts w:asciiTheme="minorHAnsi" w:hAnsiTheme="minorHAnsi"/>
          <w:iCs/>
          <w:color w:val="70AD47" w:themeColor="accent6"/>
          <w:sz w:val="22"/>
          <w:szCs w:val="22"/>
        </w:rPr>
        <w:t>.</w:t>
      </w:r>
    </w:p>
    <w:p w14:paraId="5797BC82" w14:textId="789912E7" w:rsidR="00BA0834" w:rsidRPr="0022192D" w:rsidRDefault="0047481E" w:rsidP="00897F97">
      <w:pPr>
        <w:spacing w:after="240" w:line="182" w:lineRule="atLeast"/>
        <w:jc w:val="both"/>
        <w:rPr>
          <w:rFonts w:asciiTheme="minorHAnsi" w:hAnsiTheme="minorHAnsi"/>
          <w:color w:val="70AD47" w:themeColor="accent6"/>
        </w:rPr>
      </w:pPr>
      <w:r w:rsidRPr="00897F97">
        <w:rPr>
          <w:rFonts w:asciiTheme="minorHAnsi" w:hAnsiTheme="minorHAnsi"/>
          <w:iCs/>
          <w:color w:val="70AD47" w:themeColor="accent6"/>
          <w:sz w:val="22"/>
          <w:szCs w:val="22"/>
        </w:rPr>
        <w:t>Billy thiab Betty cov niam txiv ntiav kws lij choj thiab pib sib tham txog qhov kev foob. Cov naj npaw</w:t>
      </w:r>
      <w:r w:rsidR="00A110AC" w:rsidRPr="00897F97">
        <w:rPr>
          <w:rFonts w:asciiTheme="minorHAnsi" w:hAnsiTheme="minorHAnsi"/>
          <w:iCs/>
          <w:color w:val="70AD47" w:themeColor="accent6"/>
          <w:sz w:val="22"/>
          <w:szCs w:val="22"/>
        </w:rPr>
        <w:t>v</w:t>
      </w:r>
      <w:r w:rsidRPr="00897F97">
        <w:rPr>
          <w:rFonts w:asciiTheme="minorHAnsi" w:hAnsiTheme="minorHAnsi"/>
          <w:iCs/>
          <w:color w:val="70AD47" w:themeColor="accent6"/>
          <w:sz w:val="22"/>
          <w:szCs w:val="22"/>
        </w:rPr>
        <w:t xml:space="preserve"> qhia pom </w:t>
      </w:r>
      <w:proofErr w:type="gramStart"/>
      <w:r w:rsidRPr="00897F97">
        <w:rPr>
          <w:rFonts w:asciiTheme="minorHAnsi" w:hAnsiTheme="minorHAnsi"/>
          <w:iCs/>
          <w:color w:val="70AD47" w:themeColor="accent6"/>
          <w:sz w:val="22"/>
          <w:szCs w:val="22"/>
        </w:rPr>
        <w:t>tias</w:t>
      </w:r>
      <w:proofErr w:type="gramEnd"/>
      <w:r w:rsidRPr="00897F97">
        <w:rPr>
          <w:rFonts w:asciiTheme="minorHAnsi" w:hAnsiTheme="minorHAnsi"/>
          <w:iCs/>
          <w:color w:val="70AD47" w:themeColor="accent6"/>
          <w:sz w:val="22"/>
          <w:szCs w:val="22"/>
        </w:rPr>
        <w:t xml:space="preserve"> muaj tseeb tias Alexi cov txiv </w:t>
      </w:r>
      <w:del w:id="258" w:author="Windows User" w:date="2021-05-15T20:47:00Z">
        <w:r w:rsidRPr="00897F97" w:rsidDel="00E6073B">
          <w:rPr>
            <w:rFonts w:asciiTheme="minorHAnsi" w:hAnsiTheme="minorHAnsi"/>
            <w:iCs/>
            <w:color w:val="70AD47" w:themeColor="accent6"/>
            <w:sz w:val="22"/>
            <w:szCs w:val="22"/>
          </w:rPr>
          <w:delText>a</w:delText>
        </w:r>
      </w:del>
      <w:ins w:id="259" w:author="Windows User" w:date="2021-05-15T20:47:00Z">
        <w:r w:rsidR="00E6073B">
          <w:rPr>
            <w:rFonts w:asciiTheme="minorHAnsi" w:hAnsiTheme="minorHAnsi"/>
            <w:iCs/>
            <w:color w:val="70AD47" w:themeColor="accent6"/>
            <w:sz w:val="22"/>
            <w:szCs w:val="22"/>
          </w:rPr>
          <w:t>avpaus</w:t>
        </w:r>
      </w:ins>
      <w:ins w:id="260" w:author="Windows User" w:date="2021-05-15T14:06:00Z">
        <w:r w:rsidR="00CB34E0">
          <w:rPr>
            <w:rFonts w:asciiTheme="minorHAnsi" w:hAnsiTheme="minorHAnsi"/>
            <w:iCs/>
            <w:color w:val="70AD47" w:themeColor="accent6"/>
            <w:sz w:val="22"/>
            <w:szCs w:val="22"/>
          </w:rPr>
          <w:t xml:space="preserve"> </w:t>
        </w:r>
      </w:ins>
      <w:del w:id="261" w:author="Windows User" w:date="2021-05-15T14:06:00Z">
        <w:r w:rsidRPr="00897F97" w:rsidDel="00CB34E0">
          <w:rPr>
            <w:rFonts w:asciiTheme="minorHAnsi" w:hAnsiTheme="minorHAnsi"/>
            <w:iCs/>
            <w:color w:val="70AD47" w:themeColor="accent6"/>
            <w:sz w:val="22"/>
            <w:szCs w:val="22"/>
          </w:rPr>
          <w:delText>v</w:delText>
        </w:r>
      </w:del>
      <w:r w:rsidRPr="00897F97">
        <w:rPr>
          <w:rFonts w:asciiTheme="minorHAnsi" w:hAnsiTheme="minorHAnsi"/>
          <w:iCs/>
          <w:color w:val="70AD47" w:themeColor="accent6"/>
          <w:sz w:val="22"/>
          <w:szCs w:val="22"/>
        </w:rPr>
        <w:t xml:space="preserve"> yog lub hauv paus, thiab tus kws lij choj xav tias rooj plaub yuav muaj suab</w:t>
      </w:r>
      <w:ins w:id="262" w:author="Windows User" w:date="2021-05-15T14:07:00Z">
        <w:r w:rsidR="00CB34E0">
          <w:rPr>
            <w:rFonts w:asciiTheme="minorHAnsi" w:hAnsiTheme="minorHAnsi"/>
            <w:iCs/>
            <w:color w:val="70AD47" w:themeColor="accent6"/>
            <w:sz w:val="22"/>
            <w:szCs w:val="22"/>
          </w:rPr>
          <w:t xml:space="preserve"> nrov npe</w:t>
        </w:r>
      </w:ins>
      <w:r w:rsidR="0021086D" w:rsidRPr="0022192D">
        <w:rPr>
          <w:rFonts w:asciiTheme="minorHAnsi" w:hAnsiTheme="minorHAnsi"/>
          <w:iCs/>
          <w:color w:val="70AD47" w:themeColor="accent6"/>
        </w:rPr>
        <w:t>. </w:t>
      </w:r>
    </w:p>
    <w:p w14:paraId="76B6078D" w14:textId="0F6F7E3B" w:rsidR="00BA0834" w:rsidRPr="00842836" w:rsidRDefault="00BA0834" w:rsidP="00842836">
      <w:pPr>
        <w:spacing w:line="182" w:lineRule="atLeast"/>
        <w:jc w:val="both"/>
        <w:rPr>
          <w:rFonts w:asciiTheme="minorHAnsi" w:hAnsiTheme="minorHAnsi"/>
          <w:sz w:val="22"/>
          <w:szCs w:val="22"/>
        </w:rPr>
      </w:pPr>
      <w:r w:rsidRPr="00842836">
        <w:rPr>
          <w:rFonts w:asciiTheme="minorHAnsi" w:hAnsiTheme="minorHAnsi"/>
          <w:b/>
          <w:bCs/>
          <w:iCs/>
          <w:sz w:val="22"/>
          <w:szCs w:val="22"/>
        </w:rPr>
        <w:t>“</w:t>
      </w:r>
      <w:r w:rsidR="00115DC9" w:rsidRPr="00842836">
        <w:rPr>
          <w:rFonts w:asciiTheme="minorHAnsi" w:hAnsiTheme="minorHAnsi"/>
          <w:b/>
          <w:bCs/>
          <w:iCs/>
          <w:sz w:val="22"/>
          <w:szCs w:val="22"/>
        </w:rPr>
        <w:t>Kuv yuav foob yog tias muaj neeg muaj mob</w:t>
      </w:r>
      <w:r w:rsidR="00011F1A" w:rsidRPr="00842836">
        <w:rPr>
          <w:rFonts w:asciiTheme="minorHAnsi" w:hAnsiTheme="minorHAnsi"/>
          <w:b/>
          <w:bCs/>
          <w:iCs/>
          <w:sz w:val="22"/>
          <w:szCs w:val="22"/>
        </w:rPr>
        <w:t>.</w:t>
      </w:r>
      <w:r w:rsidRPr="00842836">
        <w:rPr>
          <w:rFonts w:asciiTheme="minorHAnsi" w:hAnsiTheme="minorHAnsi"/>
          <w:b/>
          <w:bCs/>
          <w:iCs/>
          <w:sz w:val="22"/>
          <w:szCs w:val="22"/>
        </w:rPr>
        <w:t>” </w:t>
      </w:r>
    </w:p>
    <w:p w14:paraId="6A4EB5E0" w14:textId="1609AF4C" w:rsidR="00F92F78" w:rsidRPr="00842836" w:rsidRDefault="00DF7794" w:rsidP="00842836">
      <w:pPr>
        <w:spacing w:after="240" w:line="182" w:lineRule="atLeast"/>
        <w:jc w:val="both"/>
        <w:rPr>
          <w:rFonts w:asciiTheme="minorHAnsi" w:hAnsiTheme="minorHAnsi"/>
          <w:sz w:val="22"/>
          <w:szCs w:val="22"/>
        </w:rPr>
      </w:pPr>
      <w:r w:rsidRPr="00842836">
        <w:rPr>
          <w:rFonts w:asciiTheme="minorHAnsi" w:hAnsiTheme="minorHAnsi"/>
          <w:iCs/>
          <w:sz w:val="22"/>
          <w:szCs w:val="22"/>
        </w:rPr>
        <w:t xml:space="preserve">Nov yog thawj qhov uas tau xav txog thaum cov neeg ua liaj ua teb xav txog qhov raug </w:t>
      </w:r>
      <w:proofErr w:type="gramStart"/>
      <w:r w:rsidRPr="00842836">
        <w:rPr>
          <w:rFonts w:asciiTheme="minorHAnsi" w:hAnsiTheme="minorHAnsi"/>
          <w:iCs/>
          <w:sz w:val="22"/>
          <w:szCs w:val="22"/>
        </w:rPr>
        <w:t>cai</w:t>
      </w:r>
      <w:proofErr w:type="gramEnd"/>
      <w:r w:rsidRPr="00842836">
        <w:rPr>
          <w:rFonts w:asciiTheme="minorHAnsi" w:hAnsiTheme="minorHAnsi"/>
          <w:iCs/>
          <w:sz w:val="22"/>
          <w:szCs w:val="22"/>
        </w:rPr>
        <w:t xml:space="preserve"> ntawm </w:t>
      </w:r>
      <w:r w:rsidR="00894D47" w:rsidRPr="00842836">
        <w:rPr>
          <w:rFonts w:asciiTheme="minorHAnsi" w:hAnsiTheme="minorHAnsi"/>
          <w:iCs/>
          <w:sz w:val="22"/>
          <w:szCs w:val="22"/>
        </w:rPr>
        <w:t xml:space="preserve">kev nyab xeeb ntawm </w:t>
      </w:r>
      <w:r w:rsidRPr="00842836">
        <w:rPr>
          <w:rFonts w:asciiTheme="minorHAnsi" w:hAnsiTheme="minorHAnsi"/>
          <w:iCs/>
          <w:sz w:val="22"/>
          <w:szCs w:val="22"/>
        </w:rPr>
        <w:t>zaub mov</w:t>
      </w:r>
      <w:ins w:id="263" w:author="Windows User" w:date="2021-05-15T14:09:00Z">
        <w:r w:rsidR="00CB34E0">
          <w:rPr>
            <w:rFonts w:asciiTheme="minorHAnsi" w:hAnsiTheme="minorHAnsi"/>
            <w:iCs/>
            <w:sz w:val="22"/>
            <w:szCs w:val="22"/>
          </w:rPr>
          <w:t xml:space="preserve"> lis xwm tshxeej</w:t>
        </w:r>
      </w:ins>
      <w:r w:rsidRPr="00842836">
        <w:rPr>
          <w:rFonts w:asciiTheme="minorHAnsi" w:hAnsiTheme="minorHAnsi"/>
          <w:iCs/>
          <w:sz w:val="22"/>
          <w:szCs w:val="22"/>
        </w:rPr>
        <w:t>. Hauv kev cai lij choj, hom kev sib hais no feem ntau hu ua "tus kheej raug mob". Qhov tseeb, koj yuav pom daim paib tshaj tawm txog kev pab</w:t>
      </w:r>
      <w:r w:rsidR="00894D47" w:rsidRPr="00842836">
        <w:rPr>
          <w:rFonts w:asciiTheme="minorHAnsi" w:hAnsiTheme="minorHAnsi"/>
          <w:iCs/>
          <w:sz w:val="22"/>
          <w:szCs w:val="22"/>
        </w:rPr>
        <w:t xml:space="preserve"> </w:t>
      </w:r>
      <w:r w:rsidRPr="00842836">
        <w:rPr>
          <w:rFonts w:asciiTheme="minorHAnsi" w:hAnsiTheme="minorHAnsi"/>
          <w:iCs/>
          <w:sz w:val="22"/>
          <w:szCs w:val="22"/>
        </w:rPr>
        <w:t>cuam cov kws lij choj los ntawm kev qw cov lus, "Koj puas tau raug mob?" Lawv cov neeg yuav tau plam ntawm ntug kev taug, muaj kev raug mob, poob ib tus ntiv tes rau ntawm kev ua liaj ua teb, los</w:t>
      </w:r>
      <w:r w:rsidR="00894D47" w:rsidRPr="00842836">
        <w:rPr>
          <w:rFonts w:asciiTheme="minorHAnsi" w:hAnsiTheme="minorHAnsi"/>
          <w:iCs/>
          <w:sz w:val="22"/>
          <w:szCs w:val="22"/>
        </w:rPr>
        <w:t xml:space="preserve"> </w:t>
      </w:r>
      <w:r w:rsidRPr="00842836">
        <w:rPr>
          <w:rFonts w:asciiTheme="minorHAnsi" w:hAnsiTheme="minorHAnsi"/>
          <w:iCs/>
          <w:sz w:val="22"/>
          <w:szCs w:val="22"/>
        </w:rPr>
        <w:t>sis muaj lwm yam kev raug mob</w:t>
      </w:r>
      <w:r w:rsidR="00BA0834" w:rsidRPr="00842836">
        <w:rPr>
          <w:rFonts w:asciiTheme="minorHAnsi" w:hAnsiTheme="minorHAnsi"/>
          <w:iCs/>
          <w:sz w:val="22"/>
          <w:szCs w:val="22"/>
        </w:rPr>
        <w:t>. </w:t>
      </w:r>
    </w:p>
    <w:p w14:paraId="2799EBE5" w14:textId="32ECBB2C" w:rsidR="00E2246A" w:rsidRPr="00842836" w:rsidRDefault="00894D47" w:rsidP="00842836">
      <w:pPr>
        <w:spacing w:after="240" w:line="182" w:lineRule="atLeast"/>
        <w:jc w:val="both"/>
        <w:rPr>
          <w:rFonts w:asciiTheme="minorHAnsi" w:hAnsiTheme="minorHAnsi"/>
          <w:sz w:val="22"/>
          <w:szCs w:val="22"/>
        </w:rPr>
      </w:pPr>
      <w:r w:rsidRPr="00842836">
        <w:rPr>
          <w:rFonts w:asciiTheme="minorHAnsi" w:hAnsiTheme="minorHAnsi"/>
          <w:iCs/>
          <w:sz w:val="22"/>
          <w:szCs w:val="22"/>
        </w:rPr>
        <w:t>Tej zaum vim tias cov tshaj tawm ntaw</w:t>
      </w:r>
      <w:r w:rsidR="00CA31FC" w:rsidRPr="00842836">
        <w:rPr>
          <w:rFonts w:asciiTheme="minorHAnsi" w:hAnsiTheme="minorHAnsi"/>
          <w:iCs/>
          <w:sz w:val="22"/>
          <w:szCs w:val="22"/>
        </w:rPr>
        <w:t>v</w:t>
      </w:r>
      <w:r w:rsidRPr="00842836">
        <w:rPr>
          <w:rFonts w:asciiTheme="minorHAnsi" w:hAnsiTheme="minorHAnsi"/>
          <w:iCs/>
          <w:sz w:val="22"/>
          <w:szCs w:val="22"/>
        </w:rPr>
        <w:t xml:space="preserve"> thiab tshaj tawm xov xwm txog kev them nyiaj ntau lab daus las, kev foob tus kheej raug mob (tseem hu "kev foob") tsis muaj lub koob npe zoo tshaj plaws. Uas tej zaum yuav tsis tau nyog</w:t>
      </w:r>
      <w:ins w:id="264" w:author="Windows User" w:date="2021-05-15T14:16:00Z">
        <w:r w:rsidR="007059C1">
          <w:rPr>
            <w:rFonts w:asciiTheme="minorHAnsi" w:hAnsiTheme="minorHAnsi"/>
            <w:iCs/>
            <w:sz w:val="22"/>
            <w:szCs w:val="22"/>
          </w:rPr>
          <w:t xml:space="preserve"> txais</w:t>
        </w:r>
      </w:ins>
      <w:r w:rsidRPr="00842836">
        <w:rPr>
          <w:rFonts w:asciiTheme="minorHAnsi" w:hAnsiTheme="minorHAnsi"/>
          <w:iCs/>
          <w:sz w:val="22"/>
          <w:szCs w:val="22"/>
        </w:rPr>
        <w:t xml:space="preserve"> tag nrho. Qhov </w:t>
      </w:r>
      <w:proofErr w:type="gramStart"/>
      <w:r w:rsidRPr="00842836">
        <w:rPr>
          <w:rFonts w:asciiTheme="minorHAnsi" w:hAnsiTheme="minorHAnsi"/>
          <w:iCs/>
          <w:sz w:val="22"/>
          <w:szCs w:val="22"/>
        </w:rPr>
        <w:t>kev</w:t>
      </w:r>
      <w:proofErr w:type="gramEnd"/>
      <w:r w:rsidRPr="00842836">
        <w:rPr>
          <w:rFonts w:asciiTheme="minorHAnsi" w:hAnsiTheme="minorHAnsi"/>
          <w:iCs/>
          <w:sz w:val="22"/>
          <w:szCs w:val="22"/>
        </w:rPr>
        <w:t xml:space="preserve"> xav tom qab ntawm kev foob tus </w:t>
      </w:r>
      <w:del w:id="265" w:author="Windows User" w:date="2021-05-15T14:18:00Z">
        <w:r w:rsidRPr="00842836" w:rsidDel="007059C1">
          <w:rPr>
            <w:rFonts w:asciiTheme="minorHAnsi" w:hAnsiTheme="minorHAnsi"/>
            <w:iCs/>
            <w:sz w:val="22"/>
            <w:szCs w:val="22"/>
          </w:rPr>
          <w:delText xml:space="preserve">kheej </w:delText>
        </w:r>
      </w:del>
      <w:ins w:id="266" w:author="Windows User" w:date="2021-05-15T14:18:00Z">
        <w:r w:rsidR="007059C1">
          <w:rPr>
            <w:rFonts w:asciiTheme="minorHAnsi" w:hAnsiTheme="minorHAnsi"/>
            <w:iCs/>
            <w:sz w:val="22"/>
            <w:szCs w:val="22"/>
          </w:rPr>
          <w:t>neeg mob</w:t>
        </w:r>
        <w:r w:rsidR="007059C1" w:rsidRPr="00842836">
          <w:rPr>
            <w:rFonts w:asciiTheme="minorHAnsi" w:hAnsiTheme="minorHAnsi"/>
            <w:iCs/>
            <w:sz w:val="22"/>
            <w:szCs w:val="22"/>
          </w:rPr>
          <w:t xml:space="preserve"> </w:t>
        </w:r>
      </w:ins>
      <w:r w:rsidRPr="00842836">
        <w:rPr>
          <w:rFonts w:asciiTheme="minorHAnsi" w:hAnsiTheme="minorHAnsi"/>
          <w:iCs/>
          <w:sz w:val="22"/>
          <w:szCs w:val="22"/>
        </w:rPr>
        <w:t>yog qhov no: yog tias ib tug neeg ua txhaum txoj cai thiab tus neeg thib ob raug mob, vim li cas thawj tus neeg yuav tsum them tus neeg raug mob rau lawv qhov kev puas tsuaj. Qhov khoom ntaw</w:t>
      </w:r>
      <w:r w:rsidR="00CA31FC" w:rsidRPr="00842836">
        <w:rPr>
          <w:rFonts w:asciiTheme="minorHAnsi" w:hAnsiTheme="minorHAnsi"/>
          <w:iCs/>
          <w:sz w:val="22"/>
          <w:szCs w:val="22"/>
        </w:rPr>
        <w:t>v</w:t>
      </w:r>
      <w:r w:rsidRPr="00842836">
        <w:rPr>
          <w:rFonts w:asciiTheme="minorHAnsi" w:hAnsiTheme="minorHAnsi"/>
          <w:iCs/>
          <w:sz w:val="22"/>
          <w:szCs w:val="22"/>
        </w:rPr>
        <w:t xml:space="preserve"> zoo li ncaj ncees. Tib yam siv rau kev puas tsuaj khoom ntiag tug. Yog tias koj yuav lub khob cij uas teeb meem thiab ua rau koj lub tsev kub hnyiab tag, koj yuav xav kom lub kws txawb khoom tsim teeb meem koj them rov qab. Zoo li no, yog </w:t>
      </w:r>
      <w:proofErr w:type="gramStart"/>
      <w:r w:rsidRPr="00842836">
        <w:rPr>
          <w:rFonts w:asciiTheme="minorHAnsi" w:hAnsiTheme="minorHAnsi"/>
          <w:iCs/>
          <w:sz w:val="22"/>
          <w:szCs w:val="22"/>
        </w:rPr>
        <w:t>tias</w:t>
      </w:r>
      <w:proofErr w:type="gramEnd"/>
      <w:r w:rsidRPr="00842836">
        <w:rPr>
          <w:rFonts w:asciiTheme="minorHAnsi" w:hAnsiTheme="minorHAnsi"/>
          <w:iCs/>
          <w:sz w:val="22"/>
          <w:szCs w:val="22"/>
        </w:rPr>
        <w:t xml:space="preserve"> ib tug neeg muag </w:t>
      </w:r>
      <w:del w:id="267" w:author="Windows User" w:date="2021-05-15T14:53:00Z">
        <w:r w:rsidRPr="00842836" w:rsidDel="00C62653">
          <w:rPr>
            <w:rFonts w:asciiTheme="minorHAnsi" w:hAnsiTheme="minorHAnsi"/>
            <w:iCs/>
            <w:sz w:val="22"/>
            <w:szCs w:val="22"/>
          </w:rPr>
          <w:delText xml:space="preserve">koj </w:delText>
        </w:r>
      </w:del>
      <w:r w:rsidRPr="00842836">
        <w:rPr>
          <w:rFonts w:asciiTheme="minorHAnsi" w:hAnsiTheme="minorHAnsi"/>
          <w:iCs/>
          <w:sz w:val="22"/>
          <w:szCs w:val="22"/>
        </w:rPr>
        <w:t>cov zaub mov tsis huv</w:t>
      </w:r>
      <w:ins w:id="268" w:author="Windows User" w:date="2021-05-15T14:53:00Z">
        <w:r w:rsidR="00C62653">
          <w:rPr>
            <w:rFonts w:asciiTheme="minorHAnsi" w:hAnsiTheme="minorHAnsi"/>
            <w:iCs/>
            <w:sz w:val="22"/>
            <w:szCs w:val="22"/>
          </w:rPr>
          <w:t xml:space="preserve"> rau koj</w:t>
        </w:r>
      </w:ins>
      <w:r w:rsidRPr="00842836">
        <w:rPr>
          <w:rFonts w:asciiTheme="minorHAnsi" w:hAnsiTheme="minorHAnsi"/>
          <w:iCs/>
          <w:sz w:val="22"/>
          <w:szCs w:val="22"/>
        </w:rPr>
        <w:t xml:space="preserve"> thiab koj muaj mob heev, koj yuav xav kom them nyiaj rau cov khoom xws li cov nqi kho mob, cov nyiaj poob hauj</w:t>
      </w:r>
      <w:r w:rsidR="00CA31FC" w:rsidRPr="00842836">
        <w:rPr>
          <w:rFonts w:asciiTheme="minorHAnsi" w:hAnsiTheme="minorHAnsi"/>
          <w:iCs/>
          <w:sz w:val="22"/>
          <w:szCs w:val="22"/>
        </w:rPr>
        <w:t xml:space="preserve"> </w:t>
      </w:r>
      <w:r w:rsidRPr="00842836">
        <w:rPr>
          <w:rFonts w:asciiTheme="minorHAnsi" w:hAnsiTheme="minorHAnsi"/>
          <w:iCs/>
          <w:sz w:val="22"/>
          <w:szCs w:val="22"/>
        </w:rPr>
        <w:t>lwm, thiab lwm yam.</w:t>
      </w:r>
      <w:r w:rsidR="00E2246A" w:rsidRPr="00842836">
        <w:rPr>
          <w:rFonts w:asciiTheme="minorHAnsi" w:hAnsiTheme="minorHAnsi"/>
          <w:sz w:val="22"/>
          <w:szCs w:val="22"/>
        </w:rPr>
        <w:t xml:space="preserve"> </w:t>
      </w:r>
    </w:p>
    <w:p w14:paraId="0A53D3C6" w14:textId="252900F4" w:rsidR="00EC7C09" w:rsidRPr="00842836" w:rsidRDefault="00CA31FC" w:rsidP="00842836">
      <w:pPr>
        <w:spacing w:after="240" w:line="182" w:lineRule="atLeast"/>
        <w:jc w:val="both"/>
        <w:rPr>
          <w:rFonts w:asciiTheme="minorHAnsi" w:hAnsiTheme="minorHAnsi"/>
          <w:iCs/>
          <w:sz w:val="22"/>
          <w:szCs w:val="22"/>
        </w:rPr>
      </w:pPr>
      <w:r w:rsidRPr="00842836">
        <w:rPr>
          <w:rFonts w:asciiTheme="minorHAnsi" w:hAnsiTheme="minorHAnsi"/>
          <w:iCs/>
          <w:sz w:val="22"/>
          <w:szCs w:val="22"/>
        </w:rPr>
        <w:t xml:space="preserve">Tsis yog txhua tus neeg uas raug mob tau txais nyiaj </w:t>
      </w:r>
      <w:del w:id="269" w:author="Windows User" w:date="2021-05-15T14:56:00Z">
        <w:r w:rsidRPr="00842836" w:rsidDel="00C62653">
          <w:rPr>
            <w:rFonts w:asciiTheme="minorHAnsi" w:hAnsiTheme="minorHAnsi"/>
            <w:iCs/>
            <w:sz w:val="22"/>
            <w:szCs w:val="22"/>
          </w:rPr>
          <w:delText xml:space="preserve">rau </w:delText>
        </w:r>
      </w:del>
      <w:ins w:id="270" w:author="Windows User" w:date="2021-05-15T14:56:00Z">
        <w:r w:rsidR="00C62653">
          <w:rPr>
            <w:rFonts w:asciiTheme="minorHAnsi" w:hAnsiTheme="minorHAnsi"/>
            <w:iCs/>
            <w:sz w:val="22"/>
            <w:szCs w:val="22"/>
          </w:rPr>
          <w:t>lo ntawm</w:t>
        </w:r>
        <w:r w:rsidR="00C62653" w:rsidRPr="00842836">
          <w:rPr>
            <w:rFonts w:asciiTheme="minorHAnsi" w:hAnsiTheme="minorHAnsi"/>
            <w:iCs/>
            <w:sz w:val="22"/>
            <w:szCs w:val="22"/>
          </w:rPr>
          <w:t xml:space="preserve"> </w:t>
        </w:r>
      </w:ins>
      <w:r w:rsidRPr="00842836">
        <w:rPr>
          <w:rFonts w:asciiTheme="minorHAnsi" w:hAnsiTheme="minorHAnsi"/>
          <w:iCs/>
          <w:sz w:val="22"/>
          <w:szCs w:val="22"/>
        </w:rPr>
        <w:t>nws. Txawm hais tias txoj kab ntawm kev noj cov zaub mov tsis huv thiab ua rau muaj mob kuj yog kab ncaj, cov kab ntawm kev muaj mob thiab yeej kev sib foob rau qhov chaw tsis yog. Cov khoom noj uas lom los ntawm lub cev tuaj yeem yog qhov nyuaj kawg, siv sij</w:t>
      </w:r>
      <w:r w:rsidR="007E764F" w:rsidRPr="00842836">
        <w:rPr>
          <w:rFonts w:asciiTheme="minorHAnsi" w:hAnsiTheme="minorHAnsi"/>
          <w:iCs/>
          <w:sz w:val="22"/>
          <w:szCs w:val="22"/>
        </w:rPr>
        <w:t xml:space="preserve"> </w:t>
      </w:r>
      <w:r w:rsidRPr="00842836">
        <w:rPr>
          <w:rFonts w:asciiTheme="minorHAnsi" w:hAnsiTheme="minorHAnsi"/>
          <w:iCs/>
          <w:sz w:val="22"/>
          <w:szCs w:val="22"/>
        </w:rPr>
        <w:t>hawm, thiab muaj nuj nqis nrog cov txiaj ntsig tsis paub meej. Lawv feem ntau koom nrog ntau qhov kev thov los</w:t>
      </w:r>
      <w:r w:rsidR="007E764F" w:rsidRPr="00842836">
        <w:rPr>
          <w:rFonts w:asciiTheme="minorHAnsi" w:hAnsiTheme="minorHAnsi"/>
          <w:iCs/>
          <w:sz w:val="22"/>
          <w:szCs w:val="22"/>
        </w:rPr>
        <w:t xml:space="preserve"> </w:t>
      </w:r>
      <w:r w:rsidRPr="00842836">
        <w:rPr>
          <w:rFonts w:asciiTheme="minorHAnsi" w:hAnsiTheme="minorHAnsi"/>
          <w:iCs/>
          <w:sz w:val="22"/>
          <w:szCs w:val="22"/>
        </w:rPr>
        <w:t>sis txoj hauv kev los sib cav tias qhov peev xwm yog lub luag hauj</w:t>
      </w:r>
      <w:r w:rsidR="007E764F" w:rsidRPr="00842836">
        <w:rPr>
          <w:rFonts w:asciiTheme="minorHAnsi" w:hAnsiTheme="minorHAnsi"/>
          <w:iCs/>
          <w:sz w:val="22"/>
          <w:szCs w:val="22"/>
        </w:rPr>
        <w:t xml:space="preserve"> </w:t>
      </w:r>
      <w:r w:rsidRPr="00842836">
        <w:rPr>
          <w:rFonts w:asciiTheme="minorHAnsi" w:hAnsiTheme="minorHAnsi"/>
          <w:iCs/>
          <w:sz w:val="22"/>
          <w:szCs w:val="22"/>
        </w:rPr>
        <w:t>lwm los</w:t>
      </w:r>
      <w:r w:rsidR="007E764F" w:rsidRPr="00842836">
        <w:rPr>
          <w:rFonts w:asciiTheme="minorHAnsi" w:hAnsiTheme="minorHAnsi"/>
          <w:iCs/>
          <w:sz w:val="22"/>
          <w:szCs w:val="22"/>
        </w:rPr>
        <w:t xml:space="preserve"> </w:t>
      </w:r>
      <w:r w:rsidRPr="00842836">
        <w:rPr>
          <w:rFonts w:asciiTheme="minorHAnsi" w:hAnsiTheme="minorHAnsi"/>
          <w:iCs/>
          <w:sz w:val="22"/>
          <w:szCs w:val="22"/>
        </w:rPr>
        <w:t>sis lub luag hauj</w:t>
      </w:r>
      <w:r w:rsidR="007E764F" w:rsidRPr="00842836">
        <w:rPr>
          <w:rFonts w:asciiTheme="minorHAnsi" w:hAnsiTheme="minorHAnsi"/>
          <w:iCs/>
          <w:sz w:val="22"/>
          <w:szCs w:val="22"/>
        </w:rPr>
        <w:t xml:space="preserve"> </w:t>
      </w:r>
      <w:r w:rsidRPr="00842836">
        <w:rPr>
          <w:rFonts w:asciiTheme="minorHAnsi" w:hAnsiTheme="minorHAnsi"/>
          <w:iCs/>
          <w:sz w:val="22"/>
          <w:szCs w:val="22"/>
        </w:rPr>
        <w:t xml:space="preserve">lwm them rau txhua tus neeg ua raug mob. Rau peb lub hom phiaj, peb yuav tsom mus rau ob txoj </w:t>
      </w:r>
      <w:proofErr w:type="gramStart"/>
      <w:r w:rsidRPr="00842836">
        <w:rPr>
          <w:rFonts w:asciiTheme="minorHAnsi" w:hAnsiTheme="minorHAnsi"/>
          <w:iCs/>
          <w:sz w:val="22"/>
          <w:szCs w:val="22"/>
        </w:rPr>
        <w:t>kev</w:t>
      </w:r>
      <w:proofErr w:type="gramEnd"/>
      <w:r w:rsidRPr="00842836">
        <w:rPr>
          <w:rFonts w:asciiTheme="minorHAnsi" w:hAnsiTheme="minorHAnsi"/>
          <w:iCs/>
          <w:sz w:val="22"/>
          <w:szCs w:val="22"/>
        </w:rPr>
        <w:t xml:space="preserve"> tseem ceeb uas cov neeg ua liaj ua teb yuav pom lawv tus kheej lav: kev tsis </w:t>
      </w:r>
      <w:del w:id="271" w:author="Windows User" w:date="2021-05-15T22:11:00Z">
        <w:r w:rsidRPr="00842836" w:rsidDel="00BB62FB">
          <w:rPr>
            <w:rFonts w:asciiTheme="minorHAnsi" w:hAnsiTheme="minorHAnsi"/>
            <w:iCs/>
            <w:sz w:val="22"/>
            <w:szCs w:val="22"/>
          </w:rPr>
          <w:delText>saib xyuas</w:delText>
        </w:r>
      </w:del>
      <w:ins w:id="272" w:author="Windows User" w:date="2021-05-15T22:11:00Z">
        <w:r w:rsidR="00BB62FB">
          <w:rPr>
            <w:rFonts w:asciiTheme="minorHAnsi" w:hAnsiTheme="minorHAnsi"/>
            <w:iCs/>
            <w:sz w:val="22"/>
            <w:szCs w:val="22"/>
          </w:rPr>
          <w:t>ntsuam xyuas</w:t>
        </w:r>
      </w:ins>
      <w:r w:rsidRPr="00842836">
        <w:rPr>
          <w:rFonts w:asciiTheme="minorHAnsi" w:hAnsiTheme="minorHAnsi"/>
          <w:iCs/>
          <w:sz w:val="22"/>
          <w:szCs w:val="22"/>
        </w:rPr>
        <w:t xml:space="preserve"> thiab kev </w:t>
      </w:r>
      <w:r w:rsidR="007E764F" w:rsidRPr="00842836">
        <w:rPr>
          <w:rFonts w:asciiTheme="minorHAnsi" w:hAnsiTheme="minorHAnsi"/>
          <w:iCs/>
          <w:sz w:val="22"/>
          <w:szCs w:val="22"/>
        </w:rPr>
        <w:t>lees paub</w:t>
      </w:r>
      <w:ins w:id="273" w:author="Windows User" w:date="2021-05-15T15:48:00Z">
        <w:r w:rsidR="003E3195">
          <w:rPr>
            <w:rFonts w:asciiTheme="minorHAnsi" w:hAnsiTheme="minorHAnsi"/>
            <w:iCs/>
            <w:sz w:val="22"/>
            <w:szCs w:val="22"/>
          </w:rPr>
          <w:t xml:space="preserve"> zoo</w:t>
        </w:r>
      </w:ins>
      <w:r w:rsidR="00BA0834" w:rsidRPr="00842836">
        <w:rPr>
          <w:rFonts w:asciiTheme="minorHAnsi" w:hAnsiTheme="minorHAnsi"/>
          <w:iCs/>
          <w:sz w:val="22"/>
          <w:szCs w:val="22"/>
        </w:rPr>
        <w:t>.</w:t>
      </w:r>
    </w:p>
    <w:p w14:paraId="3487B761" w14:textId="31165ECB" w:rsidR="00E2246A" w:rsidRPr="00F46AB5" w:rsidRDefault="00D51E69" w:rsidP="00F46AB5">
      <w:pPr>
        <w:ind w:firstLine="360"/>
        <w:jc w:val="both"/>
        <w:outlineLvl w:val="0"/>
        <w:rPr>
          <w:rFonts w:asciiTheme="minorHAnsi" w:hAnsiTheme="minorHAnsi"/>
          <w:b/>
          <w:sz w:val="22"/>
          <w:szCs w:val="22"/>
        </w:rPr>
      </w:pPr>
      <w:r w:rsidRPr="00F46AB5">
        <w:rPr>
          <w:rFonts w:asciiTheme="minorHAnsi" w:hAnsiTheme="minorHAnsi"/>
          <w:b/>
          <w:sz w:val="22"/>
          <w:szCs w:val="22"/>
        </w:rPr>
        <w:lastRenderedPageBreak/>
        <w:t xml:space="preserve">Kev </w:t>
      </w:r>
      <w:del w:id="274" w:author="Windows User" w:date="2021-05-15T22:11:00Z">
        <w:r w:rsidRPr="00F46AB5" w:rsidDel="00BB62FB">
          <w:rPr>
            <w:rFonts w:asciiTheme="minorHAnsi" w:hAnsiTheme="minorHAnsi"/>
            <w:b/>
            <w:sz w:val="22"/>
            <w:szCs w:val="22"/>
          </w:rPr>
          <w:delText>Saib Xyuas</w:delText>
        </w:r>
      </w:del>
      <w:proofErr w:type="gramStart"/>
      <w:ins w:id="275" w:author="Windows User" w:date="2021-05-15T22:11:00Z">
        <w:r w:rsidR="00BB62FB">
          <w:rPr>
            <w:rFonts w:asciiTheme="minorHAnsi" w:hAnsiTheme="minorHAnsi"/>
            <w:b/>
            <w:sz w:val="22"/>
            <w:szCs w:val="22"/>
          </w:rPr>
          <w:t>Ntsuam</w:t>
        </w:r>
        <w:proofErr w:type="gramEnd"/>
        <w:r w:rsidR="00BB62FB">
          <w:rPr>
            <w:rFonts w:asciiTheme="minorHAnsi" w:hAnsiTheme="minorHAnsi"/>
            <w:b/>
            <w:sz w:val="22"/>
            <w:szCs w:val="22"/>
          </w:rPr>
          <w:t xml:space="preserve"> xyuas</w:t>
        </w:r>
      </w:ins>
    </w:p>
    <w:p w14:paraId="22A27032" w14:textId="77777777" w:rsidR="00EE7B7D" w:rsidRPr="00F46AB5" w:rsidRDefault="00EE7B7D" w:rsidP="00F46AB5">
      <w:pPr>
        <w:ind w:firstLine="360"/>
        <w:jc w:val="both"/>
        <w:outlineLvl w:val="0"/>
        <w:rPr>
          <w:rFonts w:asciiTheme="minorHAnsi" w:hAnsiTheme="minorHAnsi"/>
          <w:b/>
          <w:sz w:val="22"/>
          <w:szCs w:val="22"/>
        </w:rPr>
      </w:pPr>
    </w:p>
    <w:p w14:paraId="4CB704C8" w14:textId="423F5688" w:rsidR="00EE7B7D" w:rsidRPr="00F46AB5" w:rsidRDefault="00EB26BD" w:rsidP="00F46AB5">
      <w:pPr>
        <w:ind w:left="720"/>
        <w:jc w:val="both"/>
        <w:outlineLvl w:val="0"/>
        <w:rPr>
          <w:rFonts w:asciiTheme="minorHAnsi" w:hAnsiTheme="minorHAnsi"/>
          <w:b/>
          <w:sz w:val="22"/>
          <w:szCs w:val="22"/>
        </w:rPr>
      </w:pPr>
      <w:r w:rsidRPr="00F46AB5">
        <w:rPr>
          <w:rFonts w:asciiTheme="minorHAnsi" w:hAnsiTheme="minorHAnsi"/>
          <w:b/>
          <w:sz w:val="22"/>
          <w:szCs w:val="22"/>
        </w:rPr>
        <w:t xml:space="preserve">Cov neeg ua liaj ua teb yuav tsum ua hauj </w:t>
      </w:r>
      <w:proofErr w:type="gramStart"/>
      <w:r w:rsidRPr="00F46AB5">
        <w:rPr>
          <w:rFonts w:asciiTheme="minorHAnsi" w:hAnsiTheme="minorHAnsi"/>
          <w:b/>
          <w:sz w:val="22"/>
          <w:szCs w:val="22"/>
        </w:rPr>
        <w:t>lwm</w:t>
      </w:r>
      <w:proofErr w:type="gramEnd"/>
      <w:r w:rsidRPr="00F46AB5">
        <w:rPr>
          <w:rFonts w:asciiTheme="minorHAnsi" w:hAnsiTheme="minorHAnsi"/>
          <w:b/>
          <w:sz w:val="22"/>
          <w:szCs w:val="22"/>
        </w:rPr>
        <w:t xml:space="preserve"> nrog kev </w:t>
      </w:r>
      <w:del w:id="276" w:author="Windows User" w:date="2021-05-15T22:11:00Z">
        <w:r w:rsidRPr="00F46AB5" w:rsidDel="00BB62FB">
          <w:rPr>
            <w:rFonts w:asciiTheme="minorHAnsi" w:hAnsiTheme="minorHAnsi"/>
            <w:b/>
            <w:sz w:val="22"/>
            <w:szCs w:val="22"/>
          </w:rPr>
          <w:delText>saib xyuas</w:delText>
        </w:r>
      </w:del>
      <w:ins w:id="277" w:author="Windows User" w:date="2021-05-15T22:11:00Z">
        <w:r w:rsidR="00BB62FB">
          <w:rPr>
            <w:rFonts w:asciiTheme="minorHAnsi" w:hAnsiTheme="minorHAnsi"/>
            <w:b/>
            <w:sz w:val="22"/>
            <w:szCs w:val="22"/>
          </w:rPr>
          <w:t>ntsuam xyuas</w:t>
        </w:r>
      </w:ins>
      <w:r w:rsidRPr="00F46AB5">
        <w:rPr>
          <w:rFonts w:asciiTheme="minorHAnsi" w:hAnsiTheme="minorHAnsi"/>
          <w:b/>
          <w:sz w:val="22"/>
          <w:szCs w:val="22"/>
        </w:rPr>
        <w:t xml:space="preserve"> kom tsim nyog - zoo li tus neeg ua liaj ua teb nruab nrab yuav ua - txhawm rau tiv thaiv cov zaub mov uas lawv muag </w:t>
      </w:r>
      <w:r w:rsidR="00737C97" w:rsidRPr="00F46AB5">
        <w:rPr>
          <w:rFonts w:asciiTheme="minorHAnsi" w:hAnsiTheme="minorHAnsi"/>
          <w:b/>
          <w:sz w:val="22"/>
          <w:szCs w:val="22"/>
        </w:rPr>
        <w:t xml:space="preserve">tsis pub </w:t>
      </w:r>
      <w:del w:id="278" w:author="Windows User" w:date="2021-05-15T15:54:00Z">
        <w:r w:rsidR="00737C97" w:rsidRPr="00F46AB5" w:rsidDel="005E618C">
          <w:rPr>
            <w:rFonts w:asciiTheme="minorHAnsi" w:hAnsiTheme="minorHAnsi"/>
            <w:b/>
            <w:sz w:val="22"/>
            <w:szCs w:val="22"/>
          </w:rPr>
          <w:delText xml:space="preserve">ua </w:delText>
        </w:r>
        <w:r w:rsidRPr="00F46AB5" w:rsidDel="005E618C">
          <w:rPr>
            <w:rFonts w:asciiTheme="minorHAnsi" w:hAnsiTheme="minorHAnsi"/>
            <w:b/>
            <w:sz w:val="22"/>
            <w:szCs w:val="22"/>
          </w:rPr>
          <w:delText>paug</w:delText>
        </w:r>
      </w:del>
      <w:ins w:id="279" w:author="Windows User" w:date="2021-05-15T15:54:00Z">
        <w:r w:rsidR="005E618C">
          <w:rPr>
            <w:rFonts w:asciiTheme="minorHAnsi" w:hAnsiTheme="minorHAnsi"/>
            <w:b/>
            <w:sz w:val="22"/>
            <w:szCs w:val="22"/>
          </w:rPr>
          <w:t xml:space="preserve"> ko tsis huv</w:t>
        </w:r>
      </w:ins>
    </w:p>
    <w:p w14:paraId="4FD2E221" w14:textId="77777777" w:rsidR="003E5DFC" w:rsidRPr="00F46AB5" w:rsidRDefault="003E5DFC" w:rsidP="00F46AB5">
      <w:pPr>
        <w:pStyle w:val="p1"/>
        <w:jc w:val="both"/>
        <w:rPr>
          <w:rFonts w:asciiTheme="minorHAnsi" w:hAnsiTheme="minorHAnsi"/>
          <w:iCs/>
          <w:sz w:val="22"/>
          <w:szCs w:val="22"/>
        </w:rPr>
      </w:pPr>
    </w:p>
    <w:p w14:paraId="4A6F5FF0" w14:textId="53AD885F" w:rsidR="00F46AB5" w:rsidRDefault="00F3454D" w:rsidP="00F46AB5">
      <w:pPr>
        <w:pStyle w:val="p1"/>
        <w:jc w:val="both"/>
        <w:rPr>
          <w:rFonts w:asciiTheme="minorHAnsi" w:hAnsiTheme="minorHAnsi"/>
          <w:iCs/>
          <w:sz w:val="22"/>
          <w:szCs w:val="22"/>
        </w:rPr>
      </w:pPr>
      <w:r w:rsidRPr="00F46AB5">
        <w:rPr>
          <w:rFonts w:asciiTheme="minorHAnsi" w:hAnsiTheme="minorHAnsi"/>
          <w:iCs/>
          <w:sz w:val="22"/>
          <w:szCs w:val="22"/>
        </w:rPr>
        <w:t xml:space="preserve">Kev </w:t>
      </w:r>
      <w:del w:id="280" w:author="Windows User" w:date="2021-05-15T22:11:00Z">
        <w:r w:rsidRPr="00F46AB5" w:rsidDel="00BB62FB">
          <w:rPr>
            <w:rFonts w:asciiTheme="minorHAnsi" w:hAnsiTheme="minorHAnsi"/>
            <w:iCs/>
            <w:sz w:val="22"/>
            <w:szCs w:val="22"/>
          </w:rPr>
          <w:delText>Saib Xyuas</w:delText>
        </w:r>
      </w:del>
      <w:proofErr w:type="gramStart"/>
      <w:ins w:id="281" w:author="Windows User" w:date="2021-05-15T22:11:00Z">
        <w:r w:rsidR="00BB62FB">
          <w:rPr>
            <w:rFonts w:asciiTheme="minorHAnsi" w:hAnsiTheme="minorHAnsi"/>
            <w:iCs/>
            <w:sz w:val="22"/>
            <w:szCs w:val="22"/>
          </w:rPr>
          <w:t>Ntsuam</w:t>
        </w:r>
        <w:proofErr w:type="gramEnd"/>
        <w:r w:rsidR="00BB62FB">
          <w:rPr>
            <w:rFonts w:asciiTheme="minorHAnsi" w:hAnsiTheme="minorHAnsi"/>
            <w:iCs/>
            <w:sz w:val="22"/>
            <w:szCs w:val="22"/>
          </w:rPr>
          <w:t xml:space="preserve"> xyuas</w:t>
        </w:r>
      </w:ins>
      <w:r w:rsidR="00186E01" w:rsidRPr="00F46AB5">
        <w:rPr>
          <w:rFonts w:asciiTheme="minorHAnsi" w:hAnsiTheme="minorHAnsi"/>
          <w:iCs/>
          <w:sz w:val="22"/>
          <w:szCs w:val="22"/>
        </w:rPr>
        <w:t xml:space="preserve"> yog lub tswv</w:t>
      </w:r>
      <w:r w:rsidRPr="00F46AB5">
        <w:rPr>
          <w:rFonts w:asciiTheme="minorHAnsi" w:hAnsiTheme="minorHAnsi"/>
          <w:iCs/>
          <w:sz w:val="22"/>
          <w:szCs w:val="22"/>
        </w:rPr>
        <w:t xml:space="preserve"> </w:t>
      </w:r>
      <w:r w:rsidR="00186E01" w:rsidRPr="00F46AB5">
        <w:rPr>
          <w:rFonts w:asciiTheme="minorHAnsi" w:hAnsiTheme="minorHAnsi"/>
          <w:iCs/>
          <w:sz w:val="22"/>
          <w:szCs w:val="22"/>
        </w:rPr>
        <w:t>yim kev cai uas sau tseg tias, “Koj muaj lub luag hauj</w:t>
      </w:r>
      <w:r w:rsidRPr="00F46AB5">
        <w:rPr>
          <w:rFonts w:asciiTheme="minorHAnsi" w:hAnsiTheme="minorHAnsi"/>
          <w:iCs/>
          <w:sz w:val="22"/>
          <w:szCs w:val="22"/>
        </w:rPr>
        <w:t xml:space="preserve"> </w:t>
      </w:r>
      <w:r w:rsidR="00186E01" w:rsidRPr="00F46AB5">
        <w:rPr>
          <w:rFonts w:asciiTheme="minorHAnsi" w:hAnsiTheme="minorHAnsi"/>
          <w:iCs/>
          <w:sz w:val="22"/>
          <w:szCs w:val="22"/>
        </w:rPr>
        <w:t xml:space="preserve">lwm ua nrog </w:t>
      </w:r>
      <w:del w:id="282" w:author="Windows User" w:date="2021-05-15T22:11:00Z">
        <w:r w:rsidR="00186E01" w:rsidRPr="00F46AB5" w:rsidDel="00BB62FB">
          <w:rPr>
            <w:rFonts w:asciiTheme="minorHAnsi" w:hAnsiTheme="minorHAnsi"/>
            <w:iCs/>
            <w:sz w:val="22"/>
            <w:szCs w:val="22"/>
          </w:rPr>
          <w:delText>saib xyuas</w:delText>
        </w:r>
      </w:del>
      <w:ins w:id="283" w:author="Windows User" w:date="2021-05-15T22:11:00Z">
        <w:r w:rsidR="00BB62FB">
          <w:rPr>
            <w:rFonts w:asciiTheme="minorHAnsi" w:hAnsiTheme="minorHAnsi"/>
            <w:iCs/>
            <w:sz w:val="22"/>
            <w:szCs w:val="22"/>
          </w:rPr>
          <w:t>ntsuam xyuas</w:t>
        </w:r>
      </w:ins>
      <w:r w:rsidR="00186E01" w:rsidRPr="00F46AB5">
        <w:rPr>
          <w:rFonts w:asciiTheme="minorHAnsi" w:hAnsiTheme="minorHAnsi"/>
          <w:iCs/>
          <w:sz w:val="22"/>
          <w:szCs w:val="22"/>
        </w:rPr>
        <w:t xml:space="preserve"> kom tsis txhob ua rau lwm tus raug mob. Yog </w:t>
      </w:r>
      <w:proofErr w:type="gramStart"/>
      <w:r w:rsidR="00186E01" w:rsidRPr="00F46AB5">
        <w:rPr>
          <w:rFonts w:asciiTheme="minorHAnsi" w:hAnsiTheme="minorHAnsi"/>
          <w:iCs/>
          <w:sz w:val="22"/>
          <w:szCs w:val="22"/>
        </w:rPr>
        <w:t>tias</w:t>
      </w:r>
      <w:proofErr w:type="gramEnd"/>
      <w:r w:rsidR="00186E01" w:rsidRPr="00F46AB5">
        <w:rPr>
          <w:rFonts w:asciiTheme="minorHAnsi" w:hAnsiTheme="minorHAnsi"/>
          <w:iCs/>
          <w:sz w:val="22"/>
          <w:szCs w:val="22"/>
        </w:rPr>
        <w:t xml:space="preserve"> koj ua nrog tu tsawg dua tus neeg nruab nrab hauv koj cov xwm txheej yuav ua, thiab ib tug neeg raug mob</w:t>
      </w:r>
      <w:ins w:id="284" w:author="Windows User" w:date="2021-05-15T16:00:00Z">
        <w:r w:rsidR="005E618C">
          <w:rPr>
            <w:rFonts w:asciiTheme="minorHAnsi" w:hAnsiTheme="minorHAnsi"/>
            <w:iCs/>
            <w:sz w:val="22"/>
            <w:szCs w:val="22"/>
          </w:rPr>
          <w:t xml:space="preserve"> lo ntawm qhov </w:t>
        </w:r>
      </w:ins>
      <w:ins w:id="285" w:author="Windows User" w:date="2021-05-15T16:01:00Z">
        <w:r w:rsidR="005E618C">
          <w:rPr>
            <w:rFonts w:asciiTheme="minorHAnsi" w:hAnsiTheme="minorHAnsi"/>
            <w:iCs/>
            <w:sz w:val="22"/>
            <w:szCs w:val="22"/>
          </w:rPr>
          <w:t>no</w:t>
        </w:r>
      </w:ins>
      <w:r w:rsidR="00186E01" w:rsidRPr="00F46AB5">
        <w:rPr>
          <w:rFonts w:asciiTheme="minorHAnsi" w:hAnsiTheme="minorHAnsi"/>
          <w:iCs/>
          <w:sz w:val="22"/>
          <w:szCs w:val="22"/>
        </w:rPr>
        <w:t xml:space="preserve">, koj yog tus txhaum. Koj yuav tsum them nyiaj rau qhov kev raug mob </w:t>
      </w:r>
      <w:r w:rsidR="006B1C10" w:rsidRPr="00F46AB5">
        <w:rPr>
          <w:rFonts w:asciiTheme="minorHAnsi" w:hAnsiTheme="minorHAnsi"/>
          <w:iCs/>
          <w:sz w:val="22"/>
          <w:szCs w:val="22"/>
        </w:rPr>
        <w:t xml:space="preserve">uas </w:t>
      </w:r>
      <w:r w:rsidR="00186E01" w:rsidRPr="00F46AB5">
        <w:rPr>
          <w:rFonts w:asciiTheme="minorHAnsi" w:hAnsiTheme="minorHAnsi"/>
          <w:iCs/>
          <w:sz w:val="22"/>
          <w:szCs w:val="22"/>
        </w:rPr>
        <w:t>tshwm sim</w:t>
      </w:r>
      <w:r w:rsidR="00BA0834" w:rsidRPr="00F46AB5">
        <w:rPr>
          <w:rFonts w:asciiTheme="minorHAnsi" w:hAnsiTheme="minorHAnsi"/>
          <w:iCs/>
          <w:sz w:val="22"/>
          <w:szCs w:val="22"/>
        </w:rPr>
        <w:t>.</w:t>
      </w:r>
      <w:r w:rsidR="0066050C" w:rsidRPr="00F46AB5">
        <w:rPr>
          <w:rFonts w:asciiTheme="minorHAnsi" w:hAnsiTheme="minorHAnsi"/>
          <w:iCs/>
          <w:sz w:val="22"/>
          <w:szCs w:val="22"/>
        </w:rPr>
        <w:t>”</w:t>
      </w:r>
      <w:r w:rsidR="00BA0834" w:rsidRPr="00F46AB5">
        <w:rPr>
          <w:rFonts w:asciiTheme="minorHAnsi" w:hAnsiTheme="minorHAnsi"/>
          <w:iCs/>
          <w:sz w:val="22"/>
          <w:szCs w:val="22"/>
        </w:rPr>
        <w:t xml:space="preserve"> </w:t>
      </w:r>
    </w:p>
    <w:p w14:paraId="61C9740B" w14:textId="43557C8D" w:rsidR="003E5DFC" w:rsidRPr="00B77199" w:rsidRDefault="00C95EFF" w:rsidP="00F46AB5">
      <w:pPr>
        <w:pStyle w:val="p1"/>
        <w:jc w:val="both"/>
        <w:rPr>
          <w:rFonts w:asciiTheme="minorHAnsi" w:hAnsiTheme="minorHAnsi"/>
          <w:iCs/>
          <w:sz w:val="22"/>
          <w:szCs w:val="22"/>
        </w:rPr>
      </w:pPr>
      <w:r w:rsidRPr="00B77199">
        <w:rPr>
          <w:rFonts w:asciiTheme="minorHAnsi" w:hAnsiTheme="minorHAnsi"/>
          <w:iCs/>
          <w:sz w:val="22"/>
          <w:szCs w:val="22"/>
        </w:rPr>
        <w:t>Cov lus rau cov neeg ua liaj ua teb yog qhov no</w:t>
      </w:r>
      <w:r w:rsidR="006A3ED3" w:rsidRPr="00B77199">
        <w:rPr>
          <w:rFonts w:asciiTheme="minorHAnsi" w:hAnsiTheme="minorHAnsi"/>
          <w:iCs/>
          <w:sz w:val="22"/>
          <w:szCs w:val="22"/>
        </w:rPr>
        <w:t>:</w:t>
      </w:r>
      <w:r w:rsidR="0066050C" w:rsidRPr="00B77199">
        <w:rPr>
          <w:rFonts w:asciiTheme="minorHAnsi" w:hAnsiTheme="minorHAnsi"/>
          <w:iCs/>
          <w:sz w:val="22"/>
          <w:szCs w:val="22"/>
        </w:rPr>
        <w:t xml:space="preserve"> </w:t>
      </w:r>
      <w:r w:rsidR="00C67FB1" w:rsidRPr="00B77199">
        <w:rPr>
          <w:rFonts w:asciiTheme="minorHAnsi" w:hAnsiTheme="minorHAnsi"/>
          <w:iCs/>
          <w:sz w:val="22"/>
          <w:szCs w:val="22"/>
        </w:rPr>
        <w:t>“</w:t>
      </w:r>
      <w:r w:rsidRPr="00B77199">
        <w:rPr>
          <w:rFonts w:asciiTheme="minorHAnsi" w:hAnsiTheme="minorHAnsi"/>
          <w:b/>
          <w:iCs/>
          <w:sz w:val="22"/>
          <w:szCs w:val="22"/>
        </w:rPr>
        <w:t xml:space="preserve">Cov neeg ua liaj ua teb tshuav lawv cov </w:t>
      </w:r>
      <w:r w:rsidR="00655EA5" w:rsidRPr="00B77199">
        <w:rPr>
          <w:rFonts w:asciiTheme="minorHAnsi" w:hAnsiTheme="minorHAnsi"/>
          <w:b/>
          <w:iCs/>
          <w:sz w:val="22"/>
          <w:szCs w:val="22"/>
        </w:rPr>
        <w:t>qhuas</w:t>
      </w:r>
      <w:r w:rsidRPr="00B77199">
        <w:rPr>
          <w:rFonts w:asciiTheme="minorHAnsi" w:hAnsiTheme="minorHAnsi"/>
          <w:b/>
          <w:iCs/>
          <w:sz w:val="22"/>
          <w:szCs w:val="22"/>
        </w:rPr>
        <w:t xml:space="preserve"> ua lub luag hauj</w:t>
      </w:r>
      <w:r w:rsidR="00655EA5" w:rsidRPr="00B77199">
        <w:rPr>
          <w:rFonts w:asciiTheme="minorHAnsi" w:hAnsiTheme="minorHAnsi"/>
          <w:b/>
          <w:iCs/>
          <w:sz w:val="22"/>
          <w:szCs w:val="22"/>
        </w:rPr>
        <w:t xml:space="preserve"> </w:t>
      </w:r>
      <w:r w:rsidRPr="00B77199">
        <w:rPr>
          <w:rFonts w:asciiTheme="minorHAnsi" w:hAnsiTheme="minorHAnsi"/>
          <w:b/>
          <w:iCs/>
          <w:sz w:val="22"/>
          <w:szCs w:val="22"/>
        </w:rPr>
        <w:t xml:space="preserve">lwm nrog kev </w:t>
      </w:r>
      <w:del w:id="286" w:author="Windows User" w:date="2021-05-15T22:11:00Z">
        <w:r w:rsidRPr="00B77199" w:rsidDel="00BB62FB">
          <w:rPr>
            <w:rFonts w:asciiTheme="minorHAnsi" w:hAnsiTheme="minorHAnsi"/>
            <w:b/>
            <w:iCs/>
            <w:sz w:val="22"/>
            <w:szCs w:val="22"/>
          </w:rPr>
          <w:delText>saib xyuas</w:delText>
        </w:r>
      </w:del>
      <w:ins w:id="287" w:author="Windows User" w:date="2021-05-15T22:11:00Z">
        <w:r w:rsidR="00BB62FB">
          <w:rPr>
            <w:rFonts w:asciiTheme="minorHAnsi" w:hAnsiTheme="minorHAnsi"/>
            <w:b/>
            <w:iCs/>
            <w:sz w:val="22"/>
            <w:szCs w:val="22"/>
          </w:rPr>
          <w:t>ntsuam xyuas</w:t>
        </w:r>
      </w:ins>
      <w:r w:rsidRPr="00B77199">
        <w:rPr>
          <w:rFonts w:asciiTheme="minorHAnsi" w:hAnsiTheme="minorHAnsi"/>
          <w:b/>
          <w:iCs/>
          <w:sz w:val="22"/>
          <w:szCs w:val="22"/>
        </w:rPr>
        <w:t xml:space="preserve"> kom tsim nyog, los</w:t>
      </w:r>
      <w:r w:rsidR="00655EA5" w:rsidRPr="00B77199">
        <w:rPr>
          <w:rFonts w:asciiTheme="minorHAnsi" w:hAnsiTheme="minorHAnsi"/>
          <w:b/>
          <w:iCs/>
          <w:sz w:val="22"/>
          <w:szCs w:val="22"/>
        </w:rPr>
        <w:t xml:space="preserve"> </w:t>
      </w:r>
      <w:r w:rsidRPr="00B77199">
        <w:rPr>
          <w:rFonts w:asciiTheme="minorHAnsi" w:hAnsiTheme="minorHAnsi"/>
          <w:b/>
          <w:iCs/>
          <w:sz w:val="22"/>
          <w:szCs w:val="22"/>
        </w:rPr>
        <w:t xml:space="preserve">sis zoo li tus neeg ua liaj ua teb nruab nrab yuav ua, nyob rau txhua kis kom tiv thaiv cov zaub mov uas lawv muag los ntawm </w:t>
      </w:r>
      <w:del w:id="288" w:author="Windows User" w:date="2021-05-15T16:19:00Z">
        <w:r w:rsidRPr="00B77199" w:rsidDel="00A25F35">
          <w:rPr>
            <w:rFonts w:asciiTheme="minorHAnsi" w:hAnsiTheme="minorHAnsi"/>
            <w:b/>
            <w:iCs/>
            <w:sz w:val="22"/>
            <w:szCs w:val="22"/>
          </w:rPr>
          <w:delText>kev ua paug</w:delText>
        </w:r>
      </w:del>
      <w:ins w:id="289" w:author="Windows User" w:date="2021-05-15T16:19:00Z">
        <w:r w:rsidR="00A25F35">
          <w:rPr>
            <w:rFonts w:asciiTheme="minorHAnsi" w:hAnsiTheme="minorHAnsi"/>
            <w:b/>
            <w:iCs/>
            <w:sz w:val="22"/>
            <w:szCs w:val="22"/>
          </w:rPr>
          <w:t xml:space="preserve"> kom huv sis</w:t>
        </w:r>
      </w:ins>
      <w:r w:rsidR="0066050C" w:rsidRPr="00B77199">
        <w:rPr>
          <w:rFonts w:asciiTheme="minorHAnsi" w:hAnsiTheme="minorHAnsi"/>
          <w:iCs/>
          <w:sz w:val="22"/>
          <w:szCs w:val="22"/>
        </w:rPr>
        <w:t>.</w:t>
      </w:r>
      <w:r w:rsidR="00C67FB1" w:rsidRPr="00B77199">
        <w:rPr>
          <w:rFonts w:asciiTheme="minorHAnsi" w:hAnsiTheme="minorHAnsi"/>
          <w:iCs/>
          <w:sz w:val="22"/>
          <w:szCs w:val="22"/>
        </w:rPr>
        <w:t>”</w:t>
      </w:r>
      <w:r w:rsidR="0066050C" w:rsidRPr="00B77199">
        <w:rPr>
          <w:rFonts w:asciiTheme="minorHAnsi" w:hAnsiTheme="minorHAnsi"/>
          <w:iCs/>
          <w:sz w:val="22"/>
          <w:szCs w:val="22"/>
        </w:rPr>
        <w:t xml:space="preserve"> </w:t>
      </w:r>
      <w:r w:rsidR="00E926FC" w:rsidRPr="00B77199">
        <w:rPr>
          <w:rFonts w:asciiTheme="minorHAnsi" w:hAnsiTheme="minorHAnsi"/>
          <w:iCs/>
          <w:sz w:val="22"/>
          <w:szCs w:val="22"/>
        </w:rPr>
        <w:t xml:space="preserve">Yog </w:t>
      </w:r>
      <w:proofErr w:type="gramStart"/>
      <w:r w:rsidR="00E926FC" w:rsidRPr="00B77199">
        <w:rPr>
          <w:rFonts w:asciiTheme="minorHAnsi" w:hAnsiTheme="minorHAnsi"/>
          <w:iCs/>
          <w:sz w:val="22"/>
          <w:szCs w:val="22"/>
        </w:rPr>
        <w:t>tias</w:t>
      </w:r>
      <w:proofErr w:type="gramEnd"/>
      <w:r w:rsidR="00E926FC" w:rsidRPr="00B77199">
        <w:rPr>
          <w:rFonts w:asciiTheme="minorHAnsi" w:hAnsiTheme="minorHAnsi"/>
          <w:iCs/>
          <w:sz w:val="22"/>
          <w:szCs w:val="22"/>
        </w:rPr>
        <w:t xml:space="preserve"> tug neeg muaj mob thiab </w:t>
      </w:r>
      <w:del w:id="290" w:author="Windows User" w:date="2021-05-15T16:21:00Z">
        <w:r w:rsidR="00E926FC" w:rsidRPr="00B77199" w:rsidDel="00A25F35">
          <w:rPr>
            <w:rFonts w:asciiTheme="minorHAnsi" w:hAnsiTheme="minorHAnsi"/>
            <w:iCs/>
            <w:sz w:val="22"/>
            <w:szCs w:val="22"/>
          </w:rPr>
          <w:delText xml:space="preserve">foob </w:delText>
        </w:r>
      </w:del>
      <w:r w:rsidR="00E926FC" w:rsidRPr="00B77199">
        <w:rPr>
          <w:rFonts w:asciiTheme="minorHAnsi" w:hAnsiTheme="minorHAnsi"/>
          <w:iCs/>
          <w:sz w:val="22"/>
          <w:szCs w:val="22"/>
        </w:rPr>
        <w:t>tus neeg ua liaj ua teb</w:t>
      </w:r>
      <w:ins w:id="291" w:author="Windows User" w:date="2021-05-15T16:21:00Z">
        <w:r w:rsidR="00A25F35">
          <w:rPr>
            <w:rFonts w:asciiTheme="minorHAnsi" w:hAnsiTheme="minorHAnsi"/>
            <w:iCs/>
            <w:sz w:val="22"/>
            <w:szCs w:val="22"/>
          </w:rPr>
          <w:t>yuav raus foob</w:t>
        </w:r>
      </w:ins>
      <w:r w:rsidR="00E926FC" w:rsidRPr="00B77199">
        <w:rPr>
          <w:rFonts w:asciiTheme="minorHAnsi" w:hAnsiTheme="minorHAnsi"/>
          <w:iCs/>
          <w:sz w:val="22"/>
          <w:szCs w:val="22"/>
        </w:rPr>
        <w:t>, lub tsev hais plaub yuav txiav txim siab tias tus neeg ua liaj ua teb yog tus txhaum los ntawm kev nug: tus neeg ua liaj ua teb ua yam tsim nyog nyob rau tej xwm txheej no</w:t>
      </w:r>
      <w:r w:rsidR="00F835E7" w:rsidRPr="00B77199">
        <w:rPr>
          <w:rFonts w:asciiTheme="minorHAnsi" w:hAnsiTheme="minorHAnsi"/>
          <w:iCs/>
          <w:sz w:val="22"/>
          <w:szCs w:val="22"/>
        </w:rPr>
        <w:t>?</w:t>
      </w:r>
      <w:r w:rsidR="00C67FB1" w:rsidRPr="00B77199">
        <w:rPr>
          <w:rFonts w:asciiTheme="minorHAnsi" w:hAnsiTheme="minorHAnsi"/>
          <w:iCs/>
          <w:sz w:val="22"/>
          <w:szCs w:val="22"/>
        </w:rPr>
        <w:t xml:space="preserve"> </w:t>
      </w:r>
    </w:p>
    <w:p w14:paraId="1D41E167" w14:textId="77777777" w:rsidR="00F835E7" w:rsidRPr="00B77199" w:rsidRDefault="00F835E7" w:rsidP="0022192D">
      <w:pPr>
        <w:pStyle w:val="p1"/>
        <w:rPr>
          <w:rFonts w:asciiTheme="minorHAnsi" w:hAnsiTheme="minorHAnsi"/>
          <w:iCs/>
          <w:sz w:val="22"/>
          <w:szCs w:val="22"/>
        </w:rPr>
      </w:pPr>
    </w:p>
    <w:p w14:paraId="6B02B2E6" w14:textId="41981779" w:rsidR="00EE7B7D" w:rsidRPr="00B77199" w:rsidRDefault="00FF1535" w:rsidP="00B77199">
      <w:pPr>
        <w:pStyle w:val="p1"/>
        <w:ind w:left="720"/>
        <w:jc w:val="both"/>
        <w:rPr>
          <w:rFonts w:asciiTheme="minorHAnsi" w:hAnsiTheme="minorHAnsi"/>
          <w:b/>
          <w:iCs/>
          <w:sz w:val="22"/>
          <w:szCs w:val="22"/>
        </w:rPr>
      </w:pPr>
      <w:r w:rsidRPr="00B77199">
        <w:rPr>
          <w:rFonts w:asciiTheme="minorHAnsi" w:hAnsiTheme="minorHAnsi"/>
          <w:b/>
          <w:iCs/>
          <w:sz w:val="22"/>
          <w:szCs w:val="22"/>
        </w:rPr>
        <w:t xml:space="preserve">Cov neeg ua liaj ua teb uas ua raws cov phiaj xwm kev nyab xeeb </w:t>
      </w:r>
      <w:r w:rsidR="00F87306" w:rsidRPr="00B77199">
        <w:rPr>
          <w:rFonts w:asciiTheme="minorHAnsi" w:hAnsiTheme="minorHAnsi"/>
          <w:b/>
          <w:iCs/>
          <w:sz w:val="22"/>
          <w:szCs w:val="22"/>
        </w:rPr>
        <w:t xml:space="preserve">ntawm </w:t>
      </w:r>
      <w:r w:rsidRPr="00B77199">
        <w:rPr>
          <w:rFonts w:asciiTheme="minorHAnsi" w:hAnsiTheme="minorHAnsi"/>
          <w:b/>
          <w:iCs/>
          <w:sz w:val="22"/>
          <w:szCs w:val="22"/>
        </w:rPr>
        <w:t>khoom noj - thiab, zoo dua, ua raws li Kev Coj Ua Zo</w:t>
      </w:r>
      <w:r w:rsidR="00F87306" w:rsidRPr="00B77199">
        <w:rPr>
          <w:rFonts w:asciiTheme="minorHAnsi" w:hAnsiTheme="minorHAnsi"/>
          <w:b/>
          <w:iCs/>
          <w:sz w:val="22"/>
          <w:szCs w:val="22"/>
        </w:rPr>
        <w:t>o</w:t>
      </w:r>
      <w:r w:rsidRPr="00B77199">
        <w:rPr>
          <w:rFonts w:asciiTheme="minorHAnsi" w:hAnsiTheme="minorHAnsi"/>
          <w:b/>
          <w:iCs/>
          <w:sz w:val="22"/>
          <w:szCs w:val="22"/>
        </w:rPr>
        <w:t xml:space="preserve"> </w:t>
      </w:r>
      <w:proofErr w:type="gramStart"/>
      <w:r w:rsidRPr="00B77199">
        <w:rPr>
          <w:rFonts w:asciiTheme="minorHAnsi" w:hAnsiTheme="minorHAnsi"/>
          <w:b/>
          <w:iCs/>
          <w:sz w:val="22"/>
          <w:szCs w:val="22"/>
        </w:rPr>
        <w:t>(</w:t>
      </w:r>
      <w:ins w:id="292" w:author="Windows User" w:date="2021-05-15T16:41:00Z">
        <w:r w:rsidR="00DF3C2A">
          <w:rPr>
            <w:rFonts w:asciiTheme="minorHAnsi" w:hAnsiTheme="minorHAnsi"/>
            <w:b/>
            <w:iCs/>
            <w:sz w:val="22"/>
            <w:szCs w:val="22"/>
          </w:rPr>
          <w:t xml:space="preserve"> </w:t>
        </w:r>
      </w:ins>
      <w:r w:rsidR="007B4076" w:rsidRPr="00B77199">
        <w:rPr>
          <w:rFonts w:asciiTheme="minorHAnsi" w:hAnsiTheme="minorHAnsi"/>
          <w:b/>
          <w:iCs/>
          <w:sz w:val="22"/>
          <w:szCs w:val="22"/>
        </w:rPr>
        <w:t>Good</w:t>
      </w:r>
      <w:proofErr w:type="gramEnd"/>
      <w:r w:rsidR="007B4076" w:rsidRPr="00B77199">
        <w:rPr>
          <w:rFonts w:asciiTheme="minorHAnsi" w:hAnsiTheme="minorHAnsi"/>
          <w:b/>
          <w:iCs/>
          <w:sz w:val="22"/>
          <w:szCs w:val="22"/>
        </w:rPr>
        <w:t xml:space="preserve"> Agricultural Practices </w:t>
      </w:r>
      <w:r w:rsidRPr="00B77199">
        <w:rPr>
          <w:rFonts w:asciiTheme="minorHAnsi" w:hAnsiTheme="minorHAnsi"/>
          <w:b/>
          <w:iCs/>
          <w:sz w:val="22"/>
          <w:szCs w:val="22"/>
        </w:rPr>
        <w:t xml:space="preserve">GAP) </w:t>
      </w:r>
      <w:r w:rsidR="00A31708" w:rsidRPr="00B77199">
        <w:rPr>
          <w:rFonts w:asciiTheme="minorHAnsi" w:hAnsiTheme="minorHAnsi"/>
          <w:b/>
          <w:iCs/>
          <w:sz w:val="22"/>
          <w:szCs w:val="22"/>
        </w:rPr>
        <w:t xml:space="preserve">thiab txawm tias txoj cai Kev Nyab Xeeb </w:t>
      </w:r>
      <w:r w:rsidR="00B77199" w:rsidRPr="00B77199">
        <w:rPr>
          <w:rFonts w:asciiTheme="minorHAnsi" w:hAnsiTheme="minorHAnsi"/>
          <w:b/>
          <w:iCs/>
          <w:sz w:val="22"/>
          <w:szCs w:val="22"/>
        </w:rPr>
        <w:t xml:space="preserve">ntawm </w:t>
      </w:r>
      <w:r w:rsidR="00A31708" w:rsidRPr="00B77199">
        <w:rPr>
          <w:rFonts w:asciiTheme="minorHAnsi" w:hAnsiTheme="minorHAnsi"/>
          <w:b/>
          <w:iCs/>
          <w:sz w:val="22"/>
          <w:szCs w:val="22"/>
        </w:rPr>
        <w:t>Khoom Noj (</w:t>
      </w:r>
      <w:r w:rsidR="00B77199" w:rsidRPr="00B77199">
        <w:rPr>
          <w:rFonts w:asciiTheme="minorHAnsi" w:hAnsiTheme="minorHAnsi"/>
          <w:b/>
          <w:iCs/>
          <w:sz w:val="22"/>
          <w:szCs w:val="22"/>
        </w:rPr>
        <w:t xml:space="preserve">Food Safety Modernization Act </w:t>
      </w:r>
      <w:r w:rsidR="00A31708" w:rsidRPr="00B77199">
        <w:rPr>
          <w:rFonts w:asciiTheme="minorHAnsi" w:hAnsiTheme="minorHAnsi"/>
          <w:b/>
          <w:iCs/>
          <w:sz w:val="22"/>
          <w:szCs w:val="22"/>
        </w:rPr>
        <w:t xml:space="preserve">FSMA) - Tau txoj hauv kev zoo dua los ua qhia tias lawv tau ua nrog kev </w:t>
      </w:r>
      <w:del w:id="293" w:author="Windows User" w:date="2021-05-15T22:11:00Z">
        <w:r w:rsidR="00A31708" w:rsidRPr="00B77199" w:rsidDel="00BB62FB">
          <w:rPr>
            <w:rFonts w:asciiTheme="minorHAnsi" w:hAnsiTheme="minorHAnsi"/>
            <w:b/>
            <w:iCs/>
            <w:sz w:val="22"/>
            <w:szCs w:val="22"/>
          </w:rPr>
          <w:delText>saib xyuas</w:delText>
        </w:r>
      </w:del>
      <w:ins w:id="294" w:author="Windows User" w:date="2021-05-15T22:11:00Z">
        <w:r w:rsidR="00BB62FB">
          <w:rPr>
            <w:rFonts w:asciiTheme="minorHAnsi" w:hAnsiTheme="minorHAnsi"/>
            <w:b/>
            <w:iCs/>
            <w:sz w:val="22"/>
            <w:szCs w:val="22"/>
          </w:rPr>
          <w:t>ntsuam xyuas</w:t>
        </w:r>
      </w:ins>
      <w:r w:rsidR="00A31708" w:rsidRPr="00B77199">
        <w:rPr>
          <w:rFonts w:asciiTheme="minorHAnsi" w:hAnsiTheme="minorHAnsi"/>
          <w:b/>
          <w:iCs/>
          <w:sz w:val="22"/>
          <w:szCs w:val="22"/>
        </w:rPr>
        <w:t xml:space="preserve"> kom tsim nyog</w:t>
      </w:r>
    </w:p>
    <w:p w14:paraId="3E29593B" w14:textId="77777777" w:rsidR="005F0777" w:rsidRPr="0022192D" w:rsidRDefault="005F0777" w:rsidP="0022192D">
      <w:pPr>
        <w:pStyle w:val="p1"/>
        <w:rPr>
          <w:rFonts w:asciiTheme="minorHAnsi" w:hAnsiTheme="minorHAnsi"/>
          <w:iCs/>
          <w:sz w:val="24"/>
          <w:szCs w:val="24"/>
        </w:rPr>
      </w:pPr>
    </w:p>
    <w:p w14:paraId="5662CEED" w14:textId="7E957E7D" w:rsidR="003A67D0" w:rsidRPr="007B098D" w:rsidRDefault="004A0A31" w:rsidP="007B098D">
      <w:pPr>
        <w:pStyle w:val="p1"/>
        <w:jc w:val="both"/>
        <w:rPr>
          <w:rFonts w:asciiTheme="minorHAnsi" w:hAnsiTheme="minorHAnsi"/>
          <w:iCs/>
          <w:sz w:val="22"/>
          <w:szCs w:val="22"/>
        </w:rPr>
      </w:pPr>
      <w:r w:rsidRPr="007B098D">
        <w:rPr>
          <w:rFonts w:asciiTheme="minorHAnsi" w:hAnsiTheme="minorHAnsi"/>
          <w:iCs/>
          <w:sz w:val="22"/>
          <w:szCs w:val="22"/>
        </w:rPr>
        <w:t xml:space="preserve">Qhov no </w:t>
      </w:r>
      <w:r w:rsidR="00C9576E" w:rsidRPr="007B098D">
        <w:rPr>
          <w:rFonts w:asciiTheme="minorHAnsi" w:hAnsiTheme="minorHAnsi"/>
          <w:iCs/>
          <w:sz w:val="22"/>
          <w:szCs w:val="22"/>
        </w:rPr>
        <w:t>yog</w:t>
      </w:r>
      <w:r w:rsidRPr="007B098D">
        <w:rPr>
          <w:rFonts w:asciiTheme="minorHAnsi" w:hAnsiTheme="minorHAnsi"/>
          <w:iCs/>
          <w:sz w:val="22"/>
          <w:szCs w:val="22"/>
        </w:rPr>
        <w:t xml:space="preserve"> cov lus nug, "Ib tug neeg ua liaj ua teb nruab nrab ua li cas rau cov xwm txheej no?" Siv sij hawm thiab nyiaj yuav siv los txiav txim siab seb tus neeg ua liaj ua teb hauv ib nqe lus nug puas tau raws li tus qauv zoo li ntaw</w:t>
      </w:r>
      <w:r w:rsidR="00C9576E" w:rsidRPr="007B098D">
        <w:rPr>
          <w:rFonts w:asciiTheme="minorHAnsi" w:hAnsiTheme="minorHAnsi"/>
          <w:iCs/>
          <w:sz w:val="22"/>
          <w:szCs w:val="22"/>
        </w:rPr>
        <w:t>v</w:t>
      </w:r>
      <w:r w:rsidRPr="007B098D">
        <w:rPr>
          <w:rFonts w:asciiTheme="minorHAnsi" w:hAnsiTheme="minorHAnsi"/>
          <w:iCs/>
          <w:sz w:val="22"/>
          <w:szCs w:val="22"/>
        </w:rPr>
        <w:t xml:space="preserve">. Tsis muaj ib qho loj me-haum-txhua lo lus teb rau lo lus nug no, vim txhua rooj plaub yuav nyob ntawm qhov tseeb thiab qhov xwm txheej. Thaum kawg, nws yuav yog nce mus rau pawg neeg txiav txim los txiav txim siab </w:t>
      </w:r>
      <w:proofErr w:type="gramStart"/>
      <w:r w:rsidRPr="007B098D">
        <w:rPr>
          <w:rFonts w:asciiTheme="minorHAnsi" w:hAnsiTheme="minorHAnsi"/>
          <w:iCs/>
          <w:sz w:val="22"/>
          <w:szCs w:val="22"/>
        </w:rPr>
        <w:t>tias</w:t>
      </w:r>
      <w:proofErr w:type="gramEnd"/>
      <w:r w:rsidRPr="007B098D">
        <w:rPr>
          <w:rFonts w:asciiTheme="minorHAnsi" w:hAnsiTheme="minorHAnsi"/>
          <w:iCs/>
          <w:sz w:val="22"/>
          <w:szCs w:val="22"/>
        </w:rPr>
        <w:t xml:space="preserve"> tus neeg ua liaj ua teb ua hauj</w:t>
      </w:r>
      <w:r w:rsidR="00C9576E" w:rsidRPr="007B098D">
        <w:rPr>
          <w:rFonts w:asciiTheme="minorHAnsi" w:hAnsiTheme="minorHAnsi"/>
          <w:iCs/>
          <w:sz w:val="22"/>
          <w:szCs w:val="22"/>
        </w:rPr>
        <w:t xml:space="preserve"> </w:t>
      </w:r>
      <w:r w:rsidRPr="007B098D">
        <w:rPr>
          <w:rFonts w:asciiTheme="minorHAnsi" w:hAnsiTheme="minorHAnsi"/>
          <w:iCs/>
          <w:sz w:val="22"/>
          <w:szCs w:val="22"/>
        </w:rPr>
        <w:t xml:space="preserve">lwm nrog kev </w:t>
      </w:r>
      <w:del w:id="295" w:author="Windows User" w:date="2021-05-15T22:11:00Z">
        <w:r w:rsidRPr="007B098D" w:rsidDel="00BB62FB">
          <w:rPr>
            <w:rFonts w:asciiTheme="minorHAnsi" w:hAnsiTheme="minorHAnsi"/>
            <w:iCs/>
            <w:sz w:val="22"/>
            <w:szCs w:val="22"/>
          </w:rPr>
          <w:delText>saib xyuas</w:delText>
        </w:r>
      </w:del>
      <w:ins w:id="296" w:author="Windows User" w:date="2021-05-15T22:11:00Z">
        <w:r w:rsidR="00BB62FB">
          <w:rPr>
            <w:rFonts w:asciiTheme="minorHAnsi" w:hAnsiTheme="minorHAnsi"/>
            <w:iCs/>
            <w:sz w:val="22"/>
            <w:szCs w:val="22"/>
          </w:rPr>
          <w:t>ntsuam xyuas</w:t>
        </w:r>
      </w:ins>
      <w:r w:rsidRPr="007B098D">
        <w:rPr>
          <w:rFonts w:asciiTheme="minorHAnsi" w:hAnsiTheme="minorHAnsi"/>
          <w:iCs/>
          <w:sz w:val="22"/>
          <w:szCs w:val="22"/>
        </w:rPr>
        <w:t xml:space="preserve"> tsim nyog los</w:t>
      </w:r>
      <w:r w:rsidR="00C9576E" w:rsidRPr="007B098D">
        <w:rPr>
          <w:rFonts w:asciiTheme="minorHAnsi" w:hAnsiTheme="minorHAnsi"/>
          <w:iCs/>
          <w:sz w:val="22"/>
          <w:szCs w:val="22"/>
        </w:rPr>
        <w:t xml:space="preserve"> </w:t>
      </w:r>
      <w:r w:rsidRPr="007B098D">
        <w:rPr>
          <w:rFonts w:asciiTheme="minorHAnsi" w:hAnsiTheme="minorHAnsi"/>
          <w:iCs/>
          <w:sz w:val="22"/>
          <w:szCs w:val="22"/>
        </w:rPr>
        <w:t xml:space="preserve">sis tsis </w:t>
      </w:r>
      <w:del w:id="297" w:author="Windows User" w:date="2021-05-15T22:11:00Z">
        <w:r w:rsidRPr="007B098D" w:rsidDel="00BB62FB">
          <w:rPr>
            <w:rFonts w:asciiTheme="minorHAnsi" w:hAnsiTheme="minorHAnsi"/>
            <w:iCs/>
            <w:sz w:val="22"/>
            <w:szCs w:val="22"/>
          </w:rPr>
          <w:delText>saib xyuas</w:delText>
        </w:r>
      </w:del>
      <w:ins w:id="298" w:author="Windows User" w:date="2021-05-15T22:11:00Z">
        <w:r w:rsidR="00BB62FB">
          <w:rPr>
            <w:rFonts w:asciiTheme="minorHAnsi" w:hAnsiTheme="minorHAnsi"/>
            <w:iCs/>
            <w:sz w:val="22"/>
            <w:szCs w:val="22"/>
          </w:rPr>
          <w:t>ntsuam xyuas</w:t>
        </w:r>
      </w:ins>
      <w:r w:rsidRPr="007B098D">
        <w:rPr>
          <w:rFonts w:asciiTheme="minorHAnsi" w:hAnsiTheme="minorHAnsi"/>
          <w:iCs/>
          <w:sz w:val="22"/>
          <w:szCs w:val="22"/>
        </w:rPr>
        <w:t xml:space="preserve"> zoo thiab yog </w:t>
      </w:r>
      <w:ins w:id="299" w:author="Windows User" w:date="2021-05-15T16:54:00Z">
        <w:r w:rsidR="00DB6E44">
          <w:rPr>
            <w:rFonts w:asciiTheme="minorHAnsi" w:hAnsiTheme="minorHAnsi"/>
            <w:iCs/>
            <w:sz w:val="22"/>
            <w:szCs w:val="22"/>
          </w:rPr>
          <w:t xml:space="preserve">qhov </w:t>
        </w:r>
      </w:ins>
      <w:del w:id="300" w:author="Windows User" w:date="2021-05-15T16:54:00Z">
        <w:r w:rsidRPr="007B098D" w:rsidDel="00DB6E44">
          <w:rPr>
            <w:rFonts w:asciiTheme="minorHAnsi" w:hAnsiTheme="minorHAnsi"/>
            <w:iCs/>
            <w:sz w:val="22"/>
            <w:szCs w:val="22"/>
          </w:rPr>
          <w:delText>li</w:delText>
        </w:r>
      </w:del>
      <w:r w:rsidRPr="007B098D">
        <w:rPr>
          <w:rFonts w:asciiTheme="minorHAnsi" w:hAnsiTheme="minorHAnsi"/>
          <w:iCs/>
          <w:sz w:val="22"/>
          <w:szCs w:val="22"/>
        </w:rPr>
        <w:t xml:space="preserve"> txhaum</w:t>
      </w:r>
      <w:r w:rsidR="008C1285" w:rsidRPr="007B098D">
        <w:rPr>
          <w:rFonts w:asciiTheme="minorHAnsi" w:hAnsiTheme="minorHAnsi"/>
          <w:iCs/>
          <w:sz w:val="22"/>
          <w:szCs w:val="22"/>
        </w:rPr>
        <w:t xml:space="preserve">. </w:t>
      </w:r>
      <w:r w:rsidR="006412B4" w:rsidRPr="007B098D">
        <w:rPr>
          <w:rFonts w:asciiTheme="minorHAnsi" w:hAnsiTheme="minorHAnsi"/>
          <w:b/>
          <w:iCs/>
          <w:sz w:val="22"/>
          <w:szCs w:val="22"/>
        </w:rPr>
        <w:t>Kev tiv thaiv zoo tshaj plaws ntawm cov neeg ua liaj ua teb tuaj yeem yog siv cov phiaj xwm kev nyab xeeb ntawm khoom noj khoom haus</w:t>
      </w:r>
      <w:r w:rsidR="00BD3E4C" w:rsidRPr="007B098D">
        <w:rPr>
          <w:rFonts w:asciiTheme="minorHAnsi" w:hAnsiTheme="minorHAnsi"/>
          <w:b/>
          <w:iCs/>
          <w:sz w:val="22"/>
          <w:szCs w:val="22"/>
        </w:rPr>
        <w:t>.</w:t>
      </w:r>
    </w:p>
    <w:p w14:paraId="201DBCAA" w14:textId="77777777" w:rsidR="003A67D0" w:rsidRPr="0022192D" w:rsidRDefault="003A67D0" w:rsidP="0022192D">
      <w:pPr>
        <w:pStyle w:val="p1"/>
        <w:rPr>
          <w:rFonts w:asciiTheme="minorHAnsi" w:hAnsiTheme="minorHAnsi"/>
          <w:iCs/>
          <w:sz w:val="24"/>
          <w:szCs w:val="24"/>
        </w:rPr>
      </w:pPr>
    </w:p>
    <w:p w14:paraId="0580CB7A" w14:textId="6DE1D792" w:rsidR="001B314F" w:rsidRPr="00461B9D" w:rsidRDefault="00F72443" w:rsidP="00461B9D">
      <w:pPr>
        <w:pStyle w:val="p1"/>
        <w:jc w:val="both"/>
        <w:rPr>
          <w:rFonts w:asciiTheme="minorHAnsi" w:hAnsiTheme="minorHAnsi"/>
          <w:iCs/>
          <w:sz w:val="22"/>
          <w:szCs w:val="22"/>
        </w:rPr>
      </w:pPr>
      <w:r w:rsidRPr="00461B9D">
        <w:rPr>
          <w:rFonts w:asciiTheme="minorHAnsi" w:hAnsiTheme="minorHAnsi"/>
          <w:iCs/>
          <w:sz w:val="22"/>
          <w:szCs w:val="22"/>
        </w:rPr>
        <w:t xml:space="preserve">Muaj </w:t>
      </w:r>
      <w:proofErr w:type="gramStart"/>
      <w:r w:rsidRPr="00461B9D">
        <w:rPr>
          <w:rFonts w:asciiTheme="minorHAnsi" w:hAnsiTheme="minorHAnsi"/>
          <w:iCs/>
          <w:sz w:val="22"/>
          <w:szCs w:val="22"/>
        </w:rPr>
        <w:t>kev</w:t>
      </w:r>
      <w:proofErr w:type="gramEnd"/>
      <w:r w:rsidRPr="00461B9D">
        <w:rPr>
          <w:rFonts w:asciiTheme="minorHAnsi" w:hAnsiTheme="minorHAnsi"/>
          <w:iCs/>
          <w:sz w:val="22"/>
          <w:szCs w:val="22"/>
        </w:rPr>
        <w:t xml:space="preserve"> npaj zaub mov kev nyab xeeb rau hauv chaw - thiab tej zaum ua raws li GAP tus qauv los</w:t>
      </w:r>
      <w:r w:rsidR="00001FE4" w:rsidRPr="00461B9D">
        <w:rPr>
          <w:rFonts w:asciiTheme="minorHAnsi" w:hAnsiTheme="minorHAnsi"/>
          <w:iCs/>
          <w:sz w:val="22"/>
          <w:szCs w:val="22"/>
        </w:rPr>
        <w:t xml:space="preserve"> </w:t>
      </w:r>
      <w:r w:rsidRPr="00461B9D">
        <w:rPr>
          <w:rFonts w:asciiTheme="minorHAnsi" w:hAnsiTheme="minorHAnsi"/>
          <w:iCs/>
          <w:sz w:val="22"/>
          <w:szCs w:val="22"/>
        </w:rPr>
        <w:t xml:space="preserve">sis ua raws li FSMA </w:t>
      </w:r>
      <w:r w:rsidR="00001FE4" w:rsidRPr="00461B9D">
        <w:rPr>
          <w:rFonts w:asciiTheme="minorHAnsi" w:hAnsiTheme="minorHAnsi"/>
          <w:iCs/>
          <w:sz w:val="22"/>
          <w:szCs w:val="22"/>
        </w:rPr>
        <w:t>txoj</w:t>
      </w:r>
      <w:r w:rsidRPr="00461B9D">
        <w:rPr>
          <w:rFonts w:asciiTheme="minorHAnsi" w:hAnsiTheme="minorHAnsi"/>
          <w:iCs/>
          <w:sz w:val="22"/>
          <w:szCs w:val="22"/>
        </w:rPr>
        <w:t xml:space="preserve"> cai </w:t>
      </w:r>
      <w:del w:id="301" w:author="Windows User" w:date="2021-05-15T16:57:00Z">
        <w:r w:rsidRPr="00461B9D" w:rsidDel="00DB6E44">
          <w:rPr>
            <w:rFonts w:asciiTheme="minorHAnsi" w:hAnsiTheme="minorHAnsi"/>
            <w:iCs/>
            <w:sz w:val="22"/>
            <w:szCs w:val="22"/>
          </w:rPr>
          <w:delText>-</w:delText>
        </w:r>
      </w:del>
      <w:ins w:id="302" w:author="Windows User" w:date="2021-05-15T16:57:00Z">
        <w:r w:rsidR="00DB6E44">
          <w:rPr>
            <w:rFonts w:asciiTheme="minorHAnsi" w:hAnsiTheme="minorHAnsi"/>
            <w:iCs/>
            <w:sz w:val="22"/>
            <w:szCs w:val="22"/>
          </w:rPr>
          <w:t>–</w:t>
        </w:r>
      </w:ins>
      <w:r w:rsidRPr="00461B9D">
        <w:rPr>
          <w:rFonts w:asciiTheme="minorHAnsi" w:hAnsiTheme="minorHAnsi"/>
          <w:iCs/>
          <w:sz w:val="22"/>
          <w:szCs w:val="22"/>
        </w:rPr>
        <w:t xml:space="preserve"> yog</w:t>
      </w:r>
      <w:ins w:id="303" w:author="Windows User" w:date="2021-05-15T16:57:00Z">
        <w:r w:rsidR="00DB6E44">
          <w:rPr>
            <w:rFonts w:asciiTheme="minorHAnsi" w:hAnsiTheme="minorHAnsi"/>
            <w:iCs/>
            <w:sz w:val="22"/>
            <w:szCs w:val="22"/>
          </w:rPr>
          <w:t xml:space="preserve"> </w:t>
        </w:r>
        <w:r w:rsidR="00DB6E44" w:rsidRPr="00461B9D">
          <w:rPr>
            <w:rFonts w:asciiTheme="minorHAnsi" w:hAnsiTheme="minorHAnsi"/>
            <w:iCs/>
            <w:sz w:val="22"/>
            <w:szCs w:val="22"/>
          </w:rPr>
          <w:t>txoj cai</w:t>
        </w:r>
      </w:ins>
      <w:r w:rsidRPr="00461B9D">
        <w:rPr>
          <w:rFonts w:asciiTheme="minorHAnsi" w:hAnsiTheme="minorHAnsi"/>
          <w:iCs/>
          <w:sz w:val="22"/>
          <w:szCs w:val="22"/>
        </w:rPr>
        <w:t xml:space="preserve"> dab tsi uas ib nrab neeg ua liaj ua teb yuav ua</w:t>
      </w:r>
      <w:del w:id="304" w:author="Windows User" w:date="2021-05-15T16:57:00Z">
        <w:r w:rsidRPr="00461B9D" w:rsidDel="00DB6E44">
          <w:rPr>
            <w:rFonts w:asciiTheme="minorHAnsi" w:hAnsiTheme="minorHAnsi"/>
            <w:iCs/>
            <w:sz w:val="22"/>
            <w:szCs w:val="22"/>
          </w:rPr>
          <w:delText>, txoj cai</w:delText>
        </w:r>
      </w:del>
      <w:r w:rsidRPr="00461B9D">
        <w:rPr>
          <w:rFonts w:asciiTheme="minorHAnsi" w:hAnsiTheme="minorHAnsi"/>
          <w:iCs/>
          <w:sz w:val="22"/>
          <w:szCs w:val="22"/>
        </w:rPr>
        <w:t xml:space="preserve">? Txawm hais tias qhov no yeej muaj tseeb nyob rau yav dhau los, nws yog qhov hloov zuj zus vim cov neeg ua liaj ua teb tau txais zaub mov kev nyab xeeb dua. Qhov no txhais </w:t>
      </w:r>
      <w:ins w:id="305" w:author="Windows User" w:date="2021-05-15T16:59:00Z">
        <w:r w:rsidR="00DB6E44">
          <w:rPr>
            <w:rFonts w:asciiTheme="minorHAnsi" w:hAnsiTheme="minorHAnsi"/>
            <w:iCs/>
            <w:sz w:val="22"/>
            <w:szCs w:val="22"/>
          </w:rPr>
          <w:t xml:space="preserve">tau </w:t>
        </w:r>
      </w:ins>
      <w:r w:rsidRPr="00461B9D">
        <w:rPr>
          <w:rFonts w:asciiTheme="minorHAnsi" w:hAnsiTheme="minorHAnsi"/>
          <w:iCs/>
          <w:sz w:val="22"/>
          <w:szCs w:val="22"/>
        </w:rPr>
        <w:t xml:space="preserve">li </w:t>
      </w:r>
      <w:proofErr w:type="gramStart"/>
      <w:r w:rsidRPr="00461B9D">
        <w:rPr>
          <w:rFonts w:asciiTheme="minorHAnsi" w:hAnsiTheme="minorHAnsi"/>
          <w:iCs/>
          <w:sz w:val="22"/>
          <w:szCs w:val="22"/>
        </w:rPr>
        <w:t>cas</w:t>
      </w:r>
      <w:proofErr w:type="gramEnd"/>
      <w:r w:rsidRPr="00461B9D">
        <w:rPr>
          <w:rFonts w:asciiTheme="minorHAnsi" w:hAnsiTheme="minorHAnsi"/>
          <w:iCs/>
          <w:sz w:val="22"/>
          <w:szCs w:val="22"/>
        </w:rPr>
        <w:t>? Raws li cov neeg ua liaj ua teb ntau dhau los ua GAP muaj ntawv pov thawj, los</w:t>
      </w:r>
      <w:r w:rsidR="00001FE4" w:rsidRPr="00461B9D">
        <w:rPr>
          <w:rFonts w:asciiTheme="minorHAnsi" w:hAnsiTheme="minorHAnsi"/>
          <w:iCs/>
          <w:sz w:val="22"/>
          <w:szCs w:val="22"/>
        </w:rPr>
        <w:t xml:space="preserve"> </w:t>
      </w:r>
      <w:r w:rsidRPr="00461B9D">
        <w:rPr>
          <w:rFonts w:asciiTheme="minorHAnsi" w:hAnsiTheme="minorHAnsi"/>
          <w:iCs/>
          <w:sz w:val="22"/>
          <w:szCs w:val="22"/>
        </w:rPr>
        <w:t xml:space="preserve">sis tsawg kawg ua raws li GAP tus qauv, thiab ua raws li FSMA </w:t>
      </w:r>
      <w:ins w:id="306" w:author="Windows User" w:date="2021-05-15T17:00:00Z">
        <w:r w:rsidR="006E6F41">
          <w:rPr>
            <w:rFonts w:asciiTheme="minorHAnsi" w:hAnsiTheme="minorHAnsi"/>
            <w:iCs/>
            <w:sz w:val="22"/>
            <w:szCs w:val="22"/>
          </w:rPr>
          <w:t xml:space="preserve">txoj </w:t>
        </w:r>
      </w:ins>
      <w:del w:id="307" w:author="Windows User" w:date="2021-05-15T17:00:00Z">
        <w:r w:rsidRPr="00461B9D" w:rsidDel="006E6F41">
          <w:rPr>
            <w:rFonts w:asciiTheme="minorHAnsi" w:hAnsiTheme="minorHAnsi"/>
            <w:iCs/>
            <w:sz w:val="22"/>
            <w:szCs w:val="22"/>
          </w:rPr>
          <w:delText>cov</w:delText>
        </w:r>
      </w:del>
      <w:r w:rsidRPr="00461B9D">
        <w:rPr>
          <w:rFonts w:asciiTheme="minorHAnsi" w:hAnsiTheme="minorHAnsi"/>
          <w:iCs/>
          <w:sz w:val="22"/>
          <w:szCs w:val="22"/>
        </w:rPr>
        <w:t xml:space="preserve"> cai, cov qauv kev </w:t>
      </w:r>
      <w:del w:id="308" w:author="Windows User" w:date="2021-05-15T22:11:00Z">
        <w:r w:rsidRPr="00461B9D" w:rsidDel="00BB62FB">
          <w:rPr>
            <w:rFonts w:asciiTheme="minorHAnsi" w:hAnsiTheme="minorHAnsi"/>
            <w:iCs/>
            <w:sz w:val="22"/>
            <w:szCs w:val="22"/>
          </w:rPr>
          <w:delText>saib xyuas</w:delText>
        </w:r>
      </w:del>
      <w:ins w:id="309" w:author="Windows User" w:date="2021-05-15T22:11:00Z">
        <w:r w:rsidR="00BB62FB">
          <w:rPr>
            <w:rFonts w:asciiTheme="minorHAnsi" w:hAnsiTheme="minorHAnsi"/>
            <w:iCs/>
            <w:sz w:val="22"/>
            <w:szCs w:val="22"/>
          </w:rPr>
          <w:t>ntsuam xyuas</w:t>
        </w:r>
      </w:ins>
      <w:r w:rsidRPr="00461B9D">
        <w:rPr>
          <w:rFonts w:asciiTheme="minorHAnsi" w:hAnsiTheme="minorHAnsi"/>
          <w:iCs/>
          <w:sz w:val="22"/>
          <w:szCs w:val="22"/>
        </w:rPr>
        <w:t xml:space="preserve"> uas cov neeg ua liaj ua teb yuav raug foob rau hauv kev foob tus kheej yuav </w:t>
      </w:r>
      <w:del w:id="310" w:author="Windows User" w:date="2021-05-15T17:02:00Z">
        <w:r w:rsidRPr="00461B9D" w:rsidDel="006E6F41">
          <w:rPr>
            <w:rFonts w:asciiTheme="minorHAnsi" w:hAnsiTheme="minorHAnsi"/>
            <w:iCs/>
            <w:sz w:val="22"/>
            <w:szCs w:val="22"/>
          </w:rPr>
          <w:delText>raug nce</w:delText>
        </w:r>
      </w:del>
      <w:ins w:id="311" w:author="Windows User" w:date="2021-05-15T17:02:00Z">
        <w:r w:rsidR="006E6F41">
          <w:rPr>
            <w:rFonts w:asciiTheme="minorHAnsi" w:hAnsiTheme="minorHAnsi"/>
            <w:iCs/>
            <w:sz w:val="22"/>
            <w:szCs w:val="22"/>
          </w:rPr>
          <w:t xml:space="preserve"> muaj ntxiv</w:t>
        </w:r>
      </w:ins>
      <w:r w:rsidR="003B77FD" w:rsidRPr="00461B9D">
        <w:rPr>
          <w:rFonts w:asciiTheme="minorHAnsi" w:hAnsiTheme="minorHAnsi"/>
          <w:iCs/>
          <w:sz w:val="22"/>
          <w:szCs w:val="22"/>
        </w:rPr>
        <w:t xml:space="preserve">. </w:t>
      </w:r>
      <w:r w:rsidR="006A6B40" w:rsidRPr="00461B9D">
        <w:rPr>
          <w:rFonts w:asciiTheme="minorHAnsi" w:hAnsiTheme="minorHAnsi"/>
          <w:iCs/>
          <w:sz w:val="22"/>
          <w:szCs w:val="22"/>
        </w:rPr>
        <w:t xml:space="preserve">Hauv </w:t>
      </w:r>
      <w:proofErr w:type="gramStart"/>
      <w:r w:rsidR="006A6B40" w:rsidRPr="00461B9D">
        <w:rPr>
          <w:rFonts w:asciiTheme="minorHAnsi" w:hAnsiTheme="minorHAnsi"/>
          <w:iCs/>
          <w:sz w:val="22"/>
          <w:szCs w:val="22"/>
        </w:rPr>
        <w:t>lwm</w:t>
      </w:r>
      <w:proofErr w:type="gramEnd"/>
      <w:r w:rsidR="006A6B40" w:rsidRPr="00461B9D">
        <w:rPr>
          <w:rFonts w:asciiTheme="minorHAnsi" w:hAnsiTheme="minorHAnsi"/>
          <w:iCs/>
          <w:sz w:val="22"/>
          <w:szCs w:val="22"/>
        </w:rPr>
        <w:t xml:space="preserve"> cov lus</w:t>
      </w:r>
      <w:r w:rsidR="003A67D0" w:rsidRPr="00461B9D">
        <w:rPr>
          <w:rFonts w:asciiTheme="minorHAnsi" w:hAnsiTheme="minorHAnsi"/>
          <w:iCs/>
          <w:sz w:val="22"/>
          <w:szCs w:val="22"/>
        </w:rPr>
        <w:t xml:space="preserve">, </w:t>
      </w:r>
      <w:r w:rsidR="00FB45B3" w:rsidRPr="00461B9D">
        <w:rPr>
          <w:rFonts w:asciiTheme="minorHAnsi" w:hAnsiTheme="minorHAnsi"/>
          <w:b/>
          <w:iCs/>
          <w:sz w:val="22"/>
          <w:szCs w:val="22"/>
        </w:rPr>
        <w:t xml:space="preserve">cov tsev hais plaub yuav tig mus rau GAP tus qauv thiab FSMA cov cai hauv kev </w:t>
      </w:r>
      <w:del w:id="312" w:author="Windows User" w:date="2021-05-15T22:11:00Z">
        <w:r w:rsidR="00FB45B3" w:rsidRPr="00461B9D" w:rsidDel="00BB62FB">
          <w:rPr>
            <w:rFonts w:asciiTheme="minorHAnsi" w:hAnsiTheme="minorHAnsi"/>
            <w:b/>
            <w:iCs/>
            <w:sz w:val="22"/>
            <w:szCs w:val="22"/>
          </w:rPr>
          <w:delText>saib xyuas</w:delText>
        </w:r>
      </w:del>
      <w:ins w:id="313" w:author="Windows User" w:date="2021-05-15T22:11:00Z">
        <w:r w:rsidR="00BB62FB">
          <w:rPr>
            <w:rFonts w:asciiTheme="minorHAnsi" w:hAnsiTheme="minorHAnsi"/>
            <w:b/>
            <w:iCs/>
            <w:sz w:val="22"/>
            <w:szCs w:val="22"/>
          </w:rPr>
          <w:t>ntsuam xyuas</w:t>
        </w:r>
      </w:ins>
      <w:r w:rsidR="00FB45B3" w:rsidRPr="00461B9D">
        <w:rPr>
          <w:rFonts w:asciiTheme="minorHAnsi" w:hAnsiTheme="minorHAnsi"/>
          <w:b/>
          <w:iCs/>
          <w:sz w:val="22"/>
          <w:szCs w:val="22"/>
        </w:rPr>
        <w:t xml:space="preserve"> thaum txiav txim siab tias tus neeg ua liaj ua teb ua yam tsis tsim nyog. Nov yog txhua qhov </w:t>
      </w:r>
      <w:del w:id="314" w:author="Windows User" w:date="2021-05-15T17:05:00Z">
        <w:r w:rsidR="00FB45B3" w:rsidRPr="00461B9D" w:rsidDel="006E6F41">
          <w:rPr>
            <w:rFonts w:asciiTheme="minorHAnsi" w:hAnsiTheme="minorHAnsi"/>
            <w:b/>
            <w:iCs/>
            <w:sz w:val="22"/>
            <w:szCs w:val="22"/>
          </w:rPr>
          <w:delText>laj thawj</w:delText>
        </w:r>
      </w:del>
      <w:ins w:id="315" w:author="Windows User" w:date="2021-05-15T17:05:00Z">
        <w:r w:rsidR="006E6F41">
          <w:rPr>
            <w:rFonts w:asciiTheme="minorHAnsi" w:hAnsiTheme="minorHAnsi"/>
            <w:b/>
            <w:iCs/>
            <w:sz w:val="22"/>
            <w:szCs w:val="22"/>
          </w:rPr>
          <w:t xml:space="preserve"> </w:t>
        </w:r>
        <w:proofErr w:type="gramStart"/>
        <w:r w:rsidR="006E6F41">
          <w:rPr>
            <w:rFonts w:asciiTheme="minorHAnsi" w:hAnsiTheme="minorHAnsi"/>
            <w:b/>
            <w:iCs/>
            <w:sz w:val="22"/>
            <w:szCs w:val="22"/>
          </w:rPr>
          <w:t>kev</w:t>
        </w:r>
        <w:proofErr w:type="gramEnd"/>
        <w:r w:rsidR="006E6F41">
          <w:rPr>
            <w:rFonts w:asciiTheme="minorHAnsi" w:hAnsiTheme="minorHAnsi"/>
            <w:b/>
            <w:iCs/>
            <w:sz w:val="22"/>
            <w:szCs w:val="22"/>
          </w:rPr>
          <w:t xml:space="preserve"> kawm</w:t>
        </w:r>
      </w:ins>
      <w:r w:rsidR="00FB45B3" w:rsidRPr="00461B9D">
        <w:rPr>
          <w:rFonts w:asciiTheme="minorHAnsi" w:hAnsiTheme="minorHAnsi"/>
          <w:b/>
          <w:iCs/>
          <w:sz w:val="22"/>
          <w:szCs w:val="22"/>
        </w:rPr>
        <w:t xml:space="preserve"> rau cov neeg ua liaj ua teb xyuam xim rau cov qauv no, tsis hais lawv</w:t>
      </w:r>
      <w:ins w:id="316" w:author="Windows User" w:date="2021-05-15T17:06:00Z">
        <w:r w:rsidR="006E6F41">
          <w:rPr>
            <w:rFonts w:asciiTheme="minorHAnsi" w:hAnsiTheme="minorHAnsi"/>
            <w:b/>
            <w:iCs/>
            <w:sz w:val="22"/>
            <w:szCs w:val="22"/>
          </w:rPr>
          <w:t xml:space="preserve"> lo</w:t>
        </w:r>
      </w:ins>
      <w:r w:rsidR="00FB45B3" w:rsidRPr="00461B9D">
        <w:rPr>
          <w:rFonts w:asciiTheme="minorHAnsi" w:hAnsiTheme="minorHAnsi"/>
          <w:b/>
          <w:iCs/>
          <w:sz w:val="22"/>
          <w:szCs w:val="22"/>
        </w:rPr>
        <w:t xml:space="preserve"> yuav tsum muaj</w:t>
      </w:r>
      <w:ins w:id="317" w:author="Windows User" w:date="2021-05-15T17:06:00Z">
        <w:r w:rsidR="006E6F41">
          <w:rPr>
            <w:rFonts w:asciiTheme="minorHAnsi" w:hAnsiTheme="minorHAnsi"/>
            <w:b/>
            <w:iCs/>
            <w:sz w:val="22"/>
            <w:szCs w:val="22"/>
          </w:rPr>
          <w:t xml:space="preserve"> ib yam nkaus</w:t>
        </w:r>
      </w:ins>
      <w:r w:rsidR="001B314F" w:rsidRPr="00461B9D">
        <w:rPr>
          <w:rFonts w:asciiTheme="minorHAnsi" w:hAnsiTheme="minorHAnsi"/>
          <w:b/>
          <w:iCs/>
          <w:sz w:val="22"/>
          <w:szCs w:val="22"/>
        </w:rPr>
        <w:t xml:space="preserve">. </w:t>
      </w:r>
    </w:p>
    <w:p w14:paraId="6B5F5945" w14:textId="77777777" w:rsidR="001B314F" w:rsidRPr="00461B9D" w:rsidRDefault="001B314F" w:rsidP="00461B9D">
      <w:pPr>
        <w:pStyle w:val="p1"/>
        <w:jc w:val="both"/>
        <w:rPr>
          <w:rFonts w:asciiTheme="minorHAnsi" w:hAnsiTheme="minorHAnsi"/>
          <w:iCs/>
          <w:sz w:val="22"/>
          <w:szCs w:val="22"/>
        </w:rPr>
      </w:pPr>
    </w:p>
    <w:p w14:paraId="3609A8C9" w14:textId="0DEA1712" w:rsidR="005F0777" w:rsidRPr="00461B9D" w:rsidRDefault="006A76EE" w:rsidP="00461B9D">
      <w:pPr>
        <w:pStyle w:val="p1"/>
        <w:ind w:left="1440"/>
        <w:jc w:val="both"/>
        <w:rPr>
          <w:rFonts w:asciiTheme="minorHAnsi" w:hAnsiTheme="minorHAnsi"/>
          <w:b/>
          <w:iCs/>
          <w:sz w:val="22"/>
          <w:szCs w:val="22"/>
        </w:rPr>
      </w:pPr>
      <w:r w:rsidRPr="00461B9D">
        <w:rPr>
          <w:rFonts w:asciiTheme="minorHAnsi" w:hAnsiTheme="minorHAnsi"/>
          <w:b/>
          <w:iCs/>
          <w:sz w:val="22"/>
          <w:szCs w:val="22"/>
        </w:rPr>
        <w:t xml:space="preserve">Cov neeg ua liaj ua teb uas qhov tseeb yuav tsum tau ua raws li txoj </w:t>
      </w:r>
      <w:proofErr w:type="gramStart"/>
      <w:r w:rsidRPr="00461B9D">
        <w:rPr>
          <w:rFonts w:asciiTheme="minorHAnsi" w:hAnsiTheme="minorHAnsi"/>
          <w:b/>
          <w:iCs/>
          <w:sz w:val="22"/>
          <w:szCs w:val="22"/>
        </w:rPr>
        <w:t>cai</w:t>
      </w:r>
      <w:proofErr w:type="gramEnd"/>
      <w:r w:rsidRPr="00461B9D">
        <w:rPr>
          <w:rFonts w:asciiTheme="minorHAnsi" w:hAnsiTheme="minorHAnsi"/>
          <w:b/>
          <w:iCs/>
          <w:sz w:val="22"/>
          <w:szCs w:val="22"/>
        </w:rPr>
        <w:t xml:space="preserve"> tswj kev nyab xeeb khoom noj </w:t>
      </w:r>
      <w:ins w:id="318" w:author="Windows User" w:date="2021-05-15T17:11:00Z">
        <w:r w:rsidR="006E6F41" w:rsidRPr="006E6F41">
          <w:rPr>
            <w:rFonts w:asciiTheme="minorHAnsi" w:hAnsiTheme="minorHAnsi"/>
            <w:b/>
            <w:iCs/>
            <w:sz w:val="22"/>
            <w:szCs w:val="22"/>
          </w:rPr>
          <w:t xml:space="preserve">cov kev cai lij choj yuav cia li tswj raws cov qauv no hauv qhov tsis </w:t>
        </w:r>
      </w:ins>
      <w:ins w:id="319" w:author="Windows User" w:date="2021-05-15T22:11:00Z">
        <w:r w:rsidR="00BB62FB">
          <w:rPr>
            <w:rFonts w:asciiTheme="minorHAnsi" w:hAnsiTheme="minorHAnsi"/>
            <w:b/>
            <w:iCs/>
            <w:sz w:val="22"/>
            <w:szCs w:val="22"/>
          </w:rPr>
          <w:t>ntsuam xyuas</w:t>
        </w:r>
      </w:ins>
      <w:ins w:id="320" w:author="Windows User" w:date="2021-05-15T17:11:00Z">
        <w:r w:rsidR="006E6F41" w:rsidRPr="006E6F41">
          <w:rPr>
            <w:rFonts w:asciiTheme="minorHAnsi" w:hAnsiTheme="minorHAnsi"/>
            <w:b/>
            <w:iCs/>
            <w:sz w:val="22"/>
            <w:szCs w:val="22"/>
          </w:rPr>
          <w:t xml:space="preserve"> qhov teeb meem no</w:t>
        </w:r>
      </w:ins>
      <w:ins w:id="321" w:author="Windows User" w:date="2021-05-15T17:12:00Z">
        <w:r w:rsidR="00821EE3">
          <w:rPr>
            <w:rFonts w:asciiTheme="minorHAnsi" w:hAnsiTheme="minorHAnsi"/>
            <w:b/>
            <w:iCs/>
            <w:sz w:val="22"/>
            <w:szCs w:val="22"/>
          </w:rPr>
          <w:t xml:space="preserve"> </w:t>
        </w:r>
      </w:ins>
      <w:del w:id="322" w:author="Windows User" w:date="2021-05-15T17:11:00Z">
        <w:r w:rsidRPr="00461B9D" w:rsidDel="006E6F41">
          <w:rPr>
            <w:rFonts w:asciiTheme="minorHAnsi" w:hAnsiTheme="minorHAnsi"/>
            <w:b/>
            <w:iCs/>
            <w:sz w:val="22"/>
            <w:szCs w:val="22"/>
          </w:rPr>
          <w:delText>yuav cia rau hauv cov qauv ntawm qhov tsis lees</w:delText>
        </w:r>
      </w:del>
    </w:p>
    <w:p w14:paraId="27EC8BBD" w14:textId="2B9CECEE" w:rsidR="005F0777" w:rsidRPr="0022192D" w:rsidRDefault="005F0777" w:rsidP="0022192D">
      <w:pPr>
        <w:pStyle w:val="p1"/>
        <w:rPr>
          <w:rFonts w:asciiTheme="minorHAnsi" w:hAnsiTheme="minorHAnsi"/>
          <w:iCs/>
          <w:sz w:val="24"/>
          <w:szCs w:val="24"/>
        </w:rPr>
      </w:pPr>
      <w:r w:rsidRPr="0022192D">
        <w:rPr>
          <w:rFonts w:asciiTheme="minorHAnsi" w:hAnsiTheme="minorHAnsi"/>
          <w:iCs/>
          <w:sz w:val="24"/>
          <w:szCs w:val="24"/>
        </w:rPr>
        <w:t xml:space="preserve"> </w:t>
      </w:r>
    </w:p>
    <w:p w14:paraId="6A71BF8F" w14:textId="22E56FE2" w:rsidR="008C1285" w:rsidRPr="00461B9D" w:rsidRDefault="00225FA4" w:rsidP="00461B9D">
      <w:pPr>
        <w:pStyle w:val="p1"/>
        <w:jc w:val="both"/>
        <w:rPr>
          <w:rFonts w:asciiTheme="minorHAnsi" w:hAnsiTheme="minorHAnsi"/>
          <w:iCs/>
          <w:sz w:val="22"/>
          <w:szCs w:val="22"/>
        </w:rPr>
      </w:pPr>
      <w:r w:rsidRPr="00461B9D">
        <w:rPr>
          <w:rFonts w:asciiTheme="minorHAnsi" w:hAnsiTheme="minorHAnsi"/>
          <w:iCs/>
          <w:sz w:val="22"/>
          <w:szCs w:val="22"/>
        </w:rPr>
        <w:lastRenderedPageBreak/>
        <w:t xml:space="preserve">Yog tias kev ua liaj ua teb nyob rau hauv qhov tseeb yuav tsum tau ua raws li FSMA txoj cai los sis lwm cov khoom lag luam cov cai hauv lub xeev los sis txoj cai hauv zej zog cov zaub mov, cov ua liaj ua teb yuav tsum ua raws li cov qauv no hauv kev tsis </w:t>
      </w:r>
      <w:del w:id="323" w:author="Windows User" w:date="2021-05-15T22:11:00Z">
        <w:r w:rsidRPr="00461B9D" w:rsidDel="00BB62FB">
          <w:rPr>
            <w:rFonts w:asciiTheme="minorHAnsi" w:hAnsiTheme="minorHAnsi"/>
            <w:iCs/>
            <w:sz w:val="22"/>
            <w:szCs w:val="22"/>
          </w:rPr>
          <w:delText>saib xyuas</w:delText>
        </w:r>
      </w:del>
      <w:ins w:id="324" w:author="Windows User" w:date="2021-05-15T22:11:00Z">
        <w:r w:rsidR="00BB62FB">
          <w:rPr>
            <w:rFonts w:asciiTheme="minorHAnsi" w:hAnsiTheme="minorHAnsi"/>
            <w:iCs/>
            <w:sz w:val="22"/>
            <w:szCs w:val="22"/>
          </w:rPr>
          <w:t>ntsuam xyuas</w:t>
        </w:r>
      </w:ins>
      <w:r w:rsidRPr="00461B9D">
        <w:rPr>
          <w:rFonts w:asciiTheme="minorHAnsi" w:hAnsiTheme="minorHAnsi"/>
          <w:iCs/>
          <w:sz w:val="22"/>
          <w:szCs w:val="22"/>
        </w:rPr>
        <w:t xml:space="preserve">. Yog vim tias raws li kev cai lij choj ntawm kev “tsis saib tsis taus ib tus neeg,” lub tsev hais plaub yuav cia li txiav txim siab tias tus neeg ua liaj ua teb tau ua tsis </w:t>
      </w:r>
      <w:del w:id="325" w:author="Windows User" w:date="2021-05-15T22:11:00Z">
        <w:r w:rsidRPr="00461B9D" w:rsidDel="00BB62FB">
          <w:rPr>
            <w:rFonts w:asciiTheme="minorHAnsi" w:hAnsiTheme="minorHAnsi"/>
            <w:iCs/>
            <w:sz w:val="22"/>
            <w:szCs w:val="22"/>
          </w:rPr>
          <w:delText>saib xyuas</w:delText>
        </w:r>
      </w:del>
      <w:ins w:id="326" w:author="Windows User" w:date="2021-05-15T22:11:00Z">
        <w:r w:rsidR="00BB62FB">
          <w:rPr>
            <w:rFonts w:asciiTheme="minorHAnsi" w:hAnsiTheme="minorHAnsi"/>
            <w:iCs/>
            <w:sz w:val="22"/>
            <w:szCs w:val="22"/>
          </w:rPr>
          <w:t>ntsuam xyuas</w:t>
        </w:r>
      </w:ins>
      <w:r w:rsidRPr="00461B9D">
        <w:rPr>
          <w:rFonts w:asciiTheme="minorHAnsi" w:hAnsiTheme="minorHAnsi"/>
          <w:iCs/>
          <w:sz w:val="22"/>
          <w:szCs w:val="22"/>
        </w:rPr>
        <w:t xml:space="preserve"> yog tias lawv tau ua txhaum txoj cai kev nyab xeeb khoom noj uas lawv xav ua. Qhov no ua rau muaj </w:t>
      </w:r>
      <w:proofErr w:type="gramStart"/>
      <w:r w:rsidRPr="00461B9D">
        <w:rPr>
          <w:rFonts w:asciiTheme="minorHAnsi" w:hAnsiTheme="minorHAnsi"/>
          <w:iCs/>
          <w:sz w:val="22"/>
          <w:szCs w:val="22"/>
        </w:rPr>
        <w:t>kev</w:t>
      </w:r>
      <w:proofErr w:type="gramEnd"/>
      <w:r w:rsidRPr="00461B9D">
        <w:rPr>
          <w:rFonts w:asciiTheme="minorHAnsi" w:hAnsiTheme="minorHAnsi"/>
          <w:iCs/>
          <w:sz w:val="22"/>
          <w:szCs w:val="22"/>
        </w:rPr>
        <w:t xml:space="preserve"> nkag siab zoo li,</w:t>
      </w:r>
      <w:ins w:id="327" w:author="Windows User" w:date="2021-05-15T17:22:00Z">
        <w:r w:rsidR="00821EE3" w:rsidRPr="00821EE3">
          <w:rPr>
            <w:rFonts w:asciiTheme="minorHAnsi" w:hAnsiTheme="minorHAnsi"/>
            <w:iCs/>
            <w:sz w:val="22"/>
            <w:szCs w:val="22"/>
          </w:rPr>
          <w:t xml:space="preserve"> Qhov no yuav ua rau kev txiav txim zoo li</w:t>
        </w:r>
        <w:r w:rsidR="00D671D1">
          <w:rPr>
            <w:rFonts w:asciiTheme="minorHAnsi" w:hAnsiTheme="minorHAnsi"/>
            <w:iCs/>
            <w:sz w:val="22"/>
            <w:szCs w:val="22"/>
          </w:rPr>
          <w:t>,</w:t>
        </w:r>
      </w:ins>
      <w:r w:rsidRPr="00461B9D">
        <w:rPr>
          <w:rFonts w:asciiTheme="minorHAnsi" w:hAnsiTheme="minorHAnsi"/>
          <w:iCs/>
          <w:sz w:val="22"/>
          <w:szCs w:val="22"/>
        </w:rPr>
        <w:t xml:space="preserve"> feem ntau hais lus, ua txhaum txoj cai tsis </w:t>
      </w:r>
      <w:ins w:id="328" w:author="Windows User" w:date="2021-05-15T17:23:00Z">
        <w:r w:rsidR="00D671D1" w:rsidRPr="00D671D1">
          <w:rPr>
            <w:rFonts w:asciiTheme="minorHAnsi" w:hAnsiTheme="minorHAnsi"/>
            <w:iCs/>
            <w:sz w:val="22"/>
            <w:szCs w:val="22"/>
          </w:rPr>
          <w:t xml:space="preserve">ncaj ncees nrog kev </w:t>
        </w:r>
      </w:ins>
      <w:del w:id="329" w:author="Windows User" w:date="2021-05-15T17:23:00Z">
        <w:r w:rsidRPr="00461B9D" w:rsidDel="00D671D1">
          <w:rPr>
            <w:rFonts w:asciiTheme="minorHAnsi" w:hAnsiTheme="minorHAnsi"/>
            <w:iCs/>
            <w:sz w:val="22"/>
            <w:szCs w:val="22"/>
          </w:rPr>
          <w:delText xml:space="preserve">yog kev coj ua nrog </w:delText>
        </w:r>
      </w:del>
      <w:del w:id="330" w:author="Windows User" w:date="2021-05-15T22:11:00Z">
        <w:r w:rsidRPr="00461B9D" w:rsidDel="00BB62FB">
          <w:rPr>
            <w:rFonts w:asciiTheme="minorHAnsi" w:hAnsiTheme="minorHAnsi"/>
            <w:iCs/>
            <w:sz w:val="22"/>
            <w:szCs w:val="22"/>
          </w:rPr>
          <w:delText>saib xyuas</w:delText>
        </w:r>
      </w:del>
      <w:ins w:id="331" w:author="Windows User" w:date="2021-05-15T22:11:00Z">
        <w:r w:rsidR="00BB62FB">
          <w:rPr>
            <w:rFonts w:asciiTheme="minorHAnsi" w:hAnsiTheme="minorHAnsi"/>
            <w:iCs/>
            <w:sz w:val="22"/>
            <w:szCs w:val="22"/>
          </w:rPr>
          <w:t>ntsuam xyuas</w:t>
        </w:r>
      </w:ins>
      <w:r w:rsidR="003A67D0" w:rsidRPr="00461B9D">
        <w:rPr>
          <w:rFonts w:asciiTheme="minorHAnsi" w:hAnsiTheme="minorHAnsi"/>
          <w:iCs/>
          <w:sz w:val="22"/>
          <w:szCs w:val="22"/>
        </w:rPr>
        <w:t xml:space="preserve">. </w:t>
      </w:r>
    </w:p>
    <w:p w14:paraId="2D3ABE28" w14:textId="77777777" w:rsidR="005F0777" w:rsidRPr="0022192D" w:rsidRDefault="005F0777" w:rsidP="0022192D">
      <w:pPr>
        <w:pStyle w:val="p1"/>
        <w:rPr>
          <w:rFonts w:asciiTheme="minorHAnsi" w:hAnsiTheme="minorHAnsi"/>
          <w:iCs/>
          <w:sz w:val="24"/>
          <w:szCs w:val="24"/>
        </w:rPr>
      </w:pPr>
    </w:p>
    <w:p w14:paraId="419DCBA3" w14:textId="5701F429" w:rsidR="005F0777" w:rsidRPr="00D063AC" w:rsidRDefault="00D063AC" w:rsidP="00D063AC">
      <w:pPr>
        <w:pStyle w:val="p1"/>
        <w:ind w:left="1440"/>
        <w:jc w:val="both"/>
        <w:rPr>
          <w:rFonts w:asciiTheme="minorHAnsi" w:hAnsiTheme="minorHAnsi"/>
          <w:b/>
          <w:iCs/>
          <w:sz w:val="22"/>
          <w:szCs w:val="22"/>
        </w:rPr>
      </w:pPr>
      <w:r w:rsidRPr="00D063AC">
        <w:rPr>
          <w:rFonts w:asciiTheme="minorHAnsi" w:hAnsiTheme="minorHAnsi"/>
          <w:b/>
          <w:iCs/>
          <w:sz w:val="22"/>
          <w:szCs w:val="22"/>
        </w:rPr>
        <w:t xml:space="preserve">Yog </w:t>
      </w:r>
      <w:proofErr w:type="gramStart"/>
      <w:r w:rsidRPr="00D063AC">
        <w:rPr>
          <w:rFonts w:asciiTheme="minorHAnsi" w:hAnsiTheme="minorHAnsi"/>
          <w:b/>
          <w:iCs/>
          <w:sz w:val="22"/>
          <w:szCs w:val="22"/>
        </w:rPr>
        <w:t>tias</w:t>
      </w:r>
      <w:proofErr w:type="gramEnd"/>
      <w:r w:rsidRPr="00D063AC">
        <w:rPr>
          <w:rFonts w:asciiTheme="minorHAnsi" w:hAnsiTheme="minorHAnsi"/>
          <w:b/>
          <w:iCs/>
          <w:sz w:val="22"/>
          <w:szCs w:val="22"/>
        </w:rPr>
        <w:t xml:space="preserve"> tus neeg raug mob yam tsis ua raws li lub laj thawj, qhov kev puas tsuaj cov neeg ua liaj ua teb tshuav nqi hauv kev tsis </w:t>
      </w:r>
      <w:del w:id="332" w:author="Windows User" w:date="2021-05-15T22:11:00Z">
        <w:r w:rsidRPr="00D063AC" w:rsidDel="00BB62FB">
          <w:rPr>
            <w:rFonts w:asciiTheme="minorHAnsi" w:hAnsiTheme="minorHAnsi"/>
            <w:b/>
            <w:iCs/>
            <w:sz w:val="22"/>
            <w:szCs w:val="22"/>
          </w:rPr>
          <w:delText>saib xyuas</w:delText>
        </w:r>
      </w:del>
      <w:ins w:id="333" w:author="Windows User" w:date="2021-05-15T22:11:00Z">
        <w:r w:rsidR="00BB62FB">
          <w:rPr>
            <w:rFonts w:asciiTheme="minorHAnsi" w:hAnsiTheme="minorHAnsi"/>
            <w:b/>
            <w:iCs/>
            <w:sz w:val="22"/>
            <w:szCs w:val="22"/>
          </w:rPr>
          <w:t>ntsuam xyuas</w:t>
        </w:r>
      </w:ins>
      <w:r w:rsidRPr="00D063AC">
        <w:rPr>
          <w:rFonts w:asciiTheme="minorHAnsi" w:hAnsiTheme="minorHAnsi"/>
          <w:b/>
          <w:iCs/>
          <w:sz w:val="22"/>
          <w:szCs w:val="22"/>
        </w:rPr>
        <w:t xml:space="preserve"> yuav raug </w:t>
      </w:r>
      <w:del w:id="334" w:author="Windows User" w:date="2021-05-15T17:26:00Z">
        <w:r w:rsidRPr="00D063AC" w:rsidDel="00D671D1">
          <w:rPr>
            <w:rFonts w:asciiTheme="minorHAnsi" w:hAnsiTheme="minorHAnsi"/>
            <w:b/>
            <w:iCs/>
            <w:sz w:val="22"/>
            <w:szCs w:val="22"/>
          </w:rPr>
          <w:delText xml:space="preserve">txo </w:delText>
        </w:r>
      </w:del>
      <w:ins w:id="335" w:author="Windows User" w:date="2021-05-15T17:26:00Z">
        <w:r w:rsidR="00D671D1">
          <w:rPr>
            <w:rFonts w:asciiTheme="minorHAnsi" w:hAnsiTheme="minorHAnsi"/>
            <w:b/>
            <w:iCs/>
            <w:sz w:val="22"/>
            <w:szCs w:val="22"/>
          </w:rPr>
          <w:t xml:space="preserve">muab nris </w:t>
        </w:r>
      </w:ins>
      <w:r w:rsidRPr="00D063AC">
        <w:rPr>
          <w:rFonts w:asciiTheme="minorHAnsi" w:hAnsiTheme="minorHAnsi"/>
          <w:b/>
          <w:iCs/>
          <w:sz w:val="22"/>
          <w:szCs w:val="22"/>
        </w:rPr>
        <w:t>los sis tshem tawm.</w:t>
      </w:r>
    </w:p>
    <w:p w14:paraId="1D8041C7" w14:textId="77777777" w:rsidR="008C1285" w:rsidRPr="0022192D" w:rsidRDefault="008C1285" w:rsidP="0022192D">
      <w:pPr>
        <w:pStyle w:val="p1"/>
        <w:rPr>
          <w:rFonts w:asciiTheme="minorHAnsi" w:hAnsiTheme="minorHAnsi"/>
          <w:iCs/>
          <w:sz w:val="24"/>
          <w:szCs w:val="24"/>
        </w:rPr>
      </w:pPr>
    </w:p>
    <w:p w14:paraId="032F305B" w14:textId="25B0CFC4" w:rsidR="003B31D6" w:rsidRPr="00F74BE6" w:rsidRDefault="00B05B19" w:rsidP="00360F33">
      <w:pPr>
        <w:pStyle w:val="p1"/>
        <w:jc w:val="both"/>
        <w:rPr>
          <w:rFonts w:asciiTheme="minorHAnsi" w:hAnsiTheme="minorHAnsi"/>
          <w:iCs/>
          <w:sz w:val="23"/>
          <w:szCs w:val="23"/>
        </w:rPr>
      </w:pPr>
      <w:r w:rsidRPr="00F74BE6">
        <w:rPr>
          <w:rFonts w:asciiTheme="minorHAnsi" w:hAnsiTheme="minorHAnsi"/>
          <w:iCs/>
          <w:sz w:val="23"/>
          <w:szCs w:val="23"/>
        </w:rPr>
        <w:t>Thaum qhov kev foob tsis txaus siab xaus rau kev txaus siab ntawm tus neeg raug mob, lawv yuav tau txais nyiaj rau lawv cov nqi kho mob, poob nyiaj ua hauj</w:t>
      </w:r>
      <w:r w:rsidR="00AD4263" w:rsidRPr="00F74BE6">
        <w:rPr>
          <w:rFonts w:asciiTheme="minorHAnsi" w:hAnsiTheme="minorHAnsi"/>
          <w:iCs/>
          <w:sz w:val="23"/>
          <w:szCs w:val="23"/>
        </w:rPr>
        <w:t xml:space="preserve"> </w:t>
      </w:r>
      <w:r w:rsidRPr="00F74BE6">
        <w:rPr>
          <w:rFonts w:asciiTheme="minorHAnsi" w:hAnsiTheme="minorHAnsi"/>
          <w:iCs/>
          <w:sz w:val="23"/>
          <w:szCs w:val="23"/>
        </w:rPr>
        <w:t xml:space="preserve">lwm, thiab yav tom ntej tsis tuaj yeem tau txais txiaj ntsig, ntawm lwm yam kev poob. Txawm li </w:t>
      </w:r>
      <w:proofErr w:type="gramStart"/>
      <w:r w:rsidRPr="00F74BE6">
        <w:rPr>
          <w:rFonts w:asciiTheme="minorHAnsi" w:hAnsiTheme="minorHAnsi"/>
          <w:iCs/>
          <w:sz w:val="23"/>
          <w:szCs w:val="23"/>
        </w:rPr>
        <w:t>cas</w:t>
      </w:r>
      <w:proofErr w:type="gramEnd"/>
      <w:r w:rsidRPr="00F74BE6">
        <w:rPr>
          <w:rFonts w:asciiTheme="minorHAnsi" w:hAnsiTheme="minorHAnsi"/>
          <w:iCs/>
          <w:sz w:val="23"/>
          <w:szCs w:val="23"/>
        </w:rPr>
        <w:t xml:space="preserve"> los xij, hauv ntau lub xeev, cov neeg ua liaj ua teb tuaj yeem txo los</w:t>
      </w:r>
      <w:r w:rsidR="00AD4263" w:rsidRPr="00F74BE6">
        <w:rPr>
          <w:rFonts w:asciiTheme="minorHAnsi" w:hAnsiTheme="minorHAnsi"/>
          <w:iCs/>
          <w:sz w:val="23"/>
          <w:szCs w:val="23"/>
        </w:rPr>
        <w:t xml:space="preserve"> </w:t>
      </w:r>
      <w:r w:rsidRPr="00F74BE6">
        <w:rPr>
          <w:rFonts w:asciiTheme="minorHAnsi" w:hAnsiTheme="minorHAnsi"/>
          <w:iCs/>
          <w:sz w:val="23"/>
          <w:szCs w:val="23"/>
        </w:rPr>
        <w:t>sis txiav tag nrho cov kev puas tsuaj yog tias tus neeg ua liaj ua teb tuaj yeem qhia tau tias tus neeg raug mob kuj yog tus txhaum los</w:t>
      </w:r>
      <w:r w:rsidR="00AD4263" w:rsidRPr="00F74BE6">
        <w:rPr>
          <w:rFonts w:asciiTheme="minorHAnsi" w:hAnsiTheme="minorHAnsi"/>
          <w:iCs/>
          <w:sz w:val="23"/>
          <w:szCs w:val="23"/>
        </w:rPr>
        <w:t xml:space="preserve"> </w:t>
      </w:r>
      <w:r w:rsidRPr="00F74BE6">
        <w:rPr>
          <w:rFonts w:asciiTheme="minorHAnsi" w:hAnsiTheme="minorHAnsi"/>
          <w:iCs/>
          <w:sz w:val="23"/>
          <w:szCs w:val="23"/>
        </w:rPr>
        <w:t>sis</w:t>
      </w:r>
      <w:ins w:id="336" w:author="Windows User" w:date="2021-05-15T17:31:00Z">
        <w:r w:rsidR="00D671D1">
          <w:rPr>
            <w:rFonts w:asciiTheme="minorHAnsi" w:hAnsiTheme="minorHAnsi"/>
            <w:iCs/>
            <w:sz w:val="23"/>
            <w:szCs w:val="23"/>
          </w:rPr>
          <w:t xml:space="preserve"> muaj</w:t>
        </w:r>
      </w:ins>
      <w:r w:rsidRPr="00F74BE6">
        <w:rPr>
          <w:rFonts w:asciiTheme="minorHAnsi" w:hAnsiTheme="minorHAnsi"/>
          <w:iCs/>
          <w:sz w:val="23"/>
          <w:szCs w:val="23"/>
        </w:rPr>
        <w:t xml:space="preserve"> qee qhov ua rau lawv tus kheej raug mob.</w:t>
      </w:r>
      <w:r w:rsidR="00107E97" w:rsidRPr="00F74BE6">
        <w:rPr>
          <w:rFonts w:asciiTheme="minorHAnsi" w:hAnsiTheme="minorHAnsi"/>
          <w:iCs/>
          <w:sz w:val="23"/>
          <w:szCs w:val="23"/>
        </w:rPr>
        <w:t xml:space="preserve"> </w:t>
      </w:r>
    </w:p>
    <w:p w14:paraId="0412BA84" w14:textId="77777777" w:rsidR="003B31D6" w:rsidRPr="0022192D" w:rsidRDefault="003B31D6" w:rsidP="0022192D">
      <w:pPr>
        <w:pStyle w:val="p1"/>
        <w:rPr>
          <w:rFonts w:asciiTheme="minorHAnsi" w:hAnsiTheme="minorHAnsi"/>
          <w:iCs/>
          <w:sz w:val="24"/>
          <w:szCs w:val="24"/>
        </w:rPr>
      </w:pPr>
    </w:p>
    <w:p w14:paraId="2C9E047E" w14:textId="7751A9CD" w:rsidR="00BA0834" w:rsidRPr="001524D6" w:rsidRDefault="004243C3" w:rsidP="001524D6">
      <w:pPr>
        <w:pStyle w:val="p1"/>
        <w:jc w:val="both"/>
        <w:rPr>
          <w:rFonts w:asciiTheme="minorHAnsi" w:hAnsiTheme="minorHAnsi"/>
          <w:iCs/>
          <w:sz w:val="22"/>
          <w:szCs w:val="22"/>
        </w:rPr>
      </w:pPr>
      <w:r w:rsidRPr="001524D6">
        <w:rPr>
          <w:rFonts w:asciiTheme="minorHAnsi" w:hAnsiTheme="minorHAnsi"/>
          <w:iCs/>
          <w:sz w:val="22"/>
          <w:szCs w:val="22"/>
        </w:rPr>
        <w:t xml:space="preserve">Tom qab ntawv lo lus nug dhau los, tus neeg raug mob tau coj ncaj ncees (xws li tus neeg nruab nrab yuav ua raws li cov xwm txheej ntawv)? Yog tias, piv txwv li, tus neeg uas raug lom zaub mov tsis ua hauj lwm khaws cia cov khoom noj, ua raws "zoo tshaj" los ntawm cov hnub, ua zaub mov noj ntawm qhov </w:t>
      </w:r>
      <w:del w:id="337" w:author="Windows User" w:date="2021-05-15T17:36:00Z">
        <w:r w:rsidRPr="001524D6" w:rsidDel="0093357E">
          <w:rPr>
            <w:rFonts w:asciiTheme="minorHAnsi" w:hAnsiTheme="minorHAnsi"/>
            <w:iCs/>
            <w:sz w:val="22"/>
            <w:szCs w:val="22"/>
          </w:rPr>
          <w:delText xml:space="preserve">ntsuas </w:delText>
        </w:r>
      </w:del>
      <w:r w:rsidRPr="001524D6">
        <w:rPr>
          <w:rFonts w:asciiTheme="minorHAnsi" w:hAnsiTheme="minorHAnsi"/>
          <w:iCs/>
          <w:sz w:val="22"/>
          <w:szCs w:val="22"/>
        </w:rPr>
        <w:t>kub</w:t>
      </w:r>
      <w:ins w:id="338" w:author="Windows User" w:date="2021-05-15T17:36:00Z">
        <w:r w:rsidR="0093357E">
          <w:rPr>
            <w:rFonts w:asciiTheme="minorHAnsi" w:hAnsiTheme="minorHAnsi"/>
            <w:iCs/>
            <w:sz w:val="22"/>
            <w:szCs w:val="22"/>
          </w:rPr>
          <w:t xml:space="preserve"> ua taus hai tseg</w:t>
        </w:r>
      </w:ins>
      <w:r w:rsidRPr="001524D6">
        <w:rPr>
          <w:rFonts w:asciiTheme="minorHAnsi" w:hAnsiTheme="minorHAnsi"/>
          <w:iCs/>
          <w:sz w:val="22"/>
          <w:szCs w:val="22"/>
        </w:rPr>
        <w:t>, los sis ntxuav nws raws li cov lus qhia, lub tsev hais plaub yuav pom lawv ib nrab los sis tag nrho ntawm txhaum thiab txo qhov puas tsuaj uas tus neeg ua liaj ua teb yuav tsum them tawm raws li ntawv</w:t>
      </w:r>
      <w:r w:rsidR="009914CE" w:rsidRPr="001524D6">
        <w:rPr>
          <w:rFonts w:asciiTheme="minorHAnsi" w:hAnsiTheme="minorHAnsi"/>
          <w:iCs/>
          <w:sz w:val="22"/>
          <w:szCs w:val="22"/>
        </w:rPr>
        <w:t xml:space="preserve">. </w:t>
      </w:r>
      <w:ins w:id="339" w:author="Windows User" w:date="2021-05-15T18:37:00Z">
        <w:r w:rsidR="00375F40">
          <w:rPr>
            <w:rFonts w:asciiTheme="minorHAnsi" w:hAnsiTheme="minorHAnsi"/>
            <w:iCs/>
            <w:sz w:val="22"/>
            <w:szCs w:val="22"/>
          </w:rPr>
          <w:t xml:space="preserve"> </w:t>
        </w:r>
      </w:ins>
    </w:p>
    <w:p w14:paraId="1D88DD98" w14:textId="77777777" w:rsidR="00A909F6" w:rsidRPr="0022192D" w:rsidRDefault="00A909F6" w:rsidP="0022192D">
      <w:pPr>
        <w:pStyle w:val="p1"/>
        <w:rPr>
          <w:rFonts w:asciiTheme="minorHAnsi" w:hAnsiTheme="minorHAnsi"/>
          <w:iCs/>
          <w:sz w:val="24"/>
          <w:szCs w:val="24"/>
        </w:rPr>
      </w:pPr>
    </w:p>
    <w:p w14:paraId="1E92716D" w14:textId="4E65DC47" w:rsidR="00C01E7B" w:rsidRPr="002605DD" w:rsidRDefault="007B4F3A" w:rsidP="002605DD">
      <w:pPr>
        <w:pStyle w:val="p1"/>
        <w:jc w:val="both"/>
        <w:rPr>
          <w:rFonts w:asciiTheme="minorHAnsi" w:hAnsiTheme="minorHAnsi"/>
          <w:b/>
          <w:iCs/>
          <w:color w:val="4472C4" w:themeColor="accent1"/>
          <w:sz w:val="22"/>
          <w:szCs w:val="22"/>
        </w:rPr>
      </w:pPr>
      <w:r w:rsidRPr="002605DD">
        <w:rPr>
          <w:rFonts w:asciiTheme="minorHAnsi" w:hAnsiTheme="minorHAnsi"/>
          <w:b/>
          <w:iCs/>
          <w:color w:val="4472C4" w:themeColor="accent1"/>
          <w:sz w:val="22"/>
          <w:szCs w:val="22"/>
        </w:rPr>
        <w:t>Txoj Cai Kev Ua Yuam Kev</w:t>
      </w:r>
    </w:p>
    <w:p w14:paraId="363BD684" w14:textId="5F08FFC5" w:rsidR="000269AF" w:rsidRPr="002605DD" w:rsidRDefault="00770FBA" w:rsidP="002605DD">
      <w:pPr>
        <w:pStyle w:val="p1"/>
        <w:jc w:val="both"/>
        <w:rPr>
          <w:rFonts w:asciiTheme="minorHAnsi" w:hAnsiTheme="minorHAnsi"/>
          <w:iCs/>
          <w:color w:val="4472C4" w:themeColor="accent1"/>
          <w:sz w:val="22"/>
          <w:szCs w:val="22"/>
        </w:rPr>
      </w:pPr>
      <w:r w:rsidRPr="002605DD">
        <w:rPr>
          <w:rFonts w:asciiTheme="minorHAnsi" w:hAnsiTheme="minorHAnsi"/>
          <w:iCs/>
          <w:color w:val="4472C4" w:themeColor="accent1"/>
          <w:sz w:val="22"/>
          <w:szCs w:val="22"/>
        </w:rPr>
        <w:t>Wisconsin ua raws cov kev cai sib piv rau qhov tsis txaus siab, uas yuav txo tus neeg ua liaj ua teb txoj kev puas tsuaj raws li hauv qab no</w:t>
      </w:r>
      <w:r w:rsidR="000269AF" w:rsidRPr="002605DD">
        <w:rPr>
          <w:rFonts w:asciiTheme="minorHAnsi" w:hAnsiTheme="minorHAnsi"/>
          <w:iCs/>
          <w:color w:val="4472C4" w:themeColor="accent1"/>
          <w:sz w:val="22"/>
          <w:szCs w:val="22"/>
        </w:rPr>
        <w:t xml:space="preserve">: </w:t>
      </w:r>
    </w:p>
    <w:p w14:paraId="30A167D0" w14:textId="77777777" w:rsidR="000269AF" w:rsidRPr="002605DD" w:rsidRDefault="000269AF" w:rsidP="002605DD">
      <w:pPr>
        <w:pStyle w:val="p1"/>
        <w:jc w:val="both"/>
        <w:rPr>
          <w:rFonts w:asciiTheme="minorHAnsi" w:hAnsiTheme="minorHAnsi"/>
          <w:iCs/>
          <w:color w:val="4472C4" w:themeColor="accent1"/>
          <w:sz w:val="22"/>
          <w:szCs w:val="22"/>
        </w:rPr>
      </w:pPr>
    </w:p>
    <w:p w14:paraId="3B185295" w14:textId="453D426B" w:rsidR="000269AF" w:rsidRPr="002605DD" w:rsidRDefault="00AA68EB" w:rsidP="002605DD">
      <w:pPr>
        <w:pStyle w:val="p1"/>
        <w:jc w:val="both"/>
        <w:rPr>
          <w:rFonts w:asciiTheme="minorHAnsi" w:hAnsiTheme="minorHAnsi"/>
          <w:iCs/>
          <w:color w:val="4472C4" w:themeColor="accent1"/>
          <w:sz w:val="22"/>
          <w:szCs w:val="22"/>
        </w:rPr>
      </w:pPr>
      <w:r w:rsidRPr="002605DD">
        <w:rPr>
          <w:rFonts w:asciiTheme="minorHAnsi" w:hAnsiTheme="minorHAnsi"/>
          <w:iCs/>
          <w:color w:val="4472C4" w:themeColor="accent1"/>
          <w:sz w:val="22"/>
          <w:szCs w:val="22"/>
        </w:rPr>
        <w:t xml:space="preserve">Tus neeg raug mob yuav tsis tuaj yeem rov qab yog tias muaj 51 feem puas los sis ntau dua ua txhaum rau qhov raug mob. Yog </w:t>
      </w:r>
      <w:proofErr w:type="gramStart"/>
      <w:r w:rsidRPr="002605DD">
        <w:rPr>
          <w:rFonts w:asciiTheme="minorHAnsi" w:hAnsiTheme="minorHAnsi"/>
          <w:iCs/>
          <w:color w:val="4472C4" w:themeColor="accent1"/>
          <w:sz w:val="22"/>
          <w:szCs w:val="22"/>
        </w:rPr>
        <w:t>tias</w:t>
      </w:r>
      <w:proofErr w:type="gramEnd"/>
      <w:r w:rsidRPr="002605DD">
        <w:rPr>
          <w:rFonts w:asciiTheme="minorHAnsi" w:hAnsiTheme="minorHAnsi"/>
          <w:iCs/>
          <w:color w:val="4472C4" w:themeColor="accent1"/>
          <w:sz w:val="22"/>
          <w:szCs w:val="22"/>
        </w:rPr>
        <w:t xml:space="preserve"> tus neeg raug mob tsawg dua 51 feem puas ntawm qhov ua txhaum, lawv </w:t>
      </w:r>
      <w:ins w:id="340" w:author="Windows User" w:date="2021-05-15T18:43:00Z">
        <w:r w:rsidR="00375F40">
          <w:rPr>
            <w:rFonts w:asciiTheme="minorHAnsi" w:hAnsiTheme="minorHAnsi"/>
            <w:iCs/>
            <w:color w:val="4472C4" w:themeColor="accent1"/>
            <w:sz w:val="22"/>
            <w:szCs w:val="22"/>
          </w:rPr>
          <w:t xml:space="preserve">tuaj yeem hais taus </w:t>
        </w:r>
      </w:ins>
      <w:del w:id="341" w:author="Windows User" w:date="2021-05-15T18:43:00Z">
        <w:r w:rsidRPr="002605DD" w:rsidDel="00375F40">
          <w:rPr>
            <w:rFonts w:asciiTheme="minorHAnsi" w:hAnsiTheme="minorHAnsi"/>
            <w:iCs/>
            <w:color w:val="4472C4" w:themeColor="accent1"/>
            <w:sz w:val="22"/>
            <w:szCs w:val="22"/>
          </w:rPr>
          <w:delText>yuav</w:delText>
        </w:r>
      </w:del>
      <w:r w:rsidRPr="002605DD">
        <w:rPr>
          <w:rFonts w:asciiTheme="minorHAnsi" w:hAnsiTheme="minorHAnsi"/>
          <w:iCs/>
          <w:color w:val="4472C4" w:themeColor="accent1"/>
          <w:sz w:val="22"/>
          <w:szCs w:val="22"/>
        </w:rPr>
        <w:t xml:space="preserve"> rov qab </w:t>
      </w:r>
      <w:del w:id="342" w:author="Windows User" w:date="2021-05-15T18:44:00Z">
        <w:r w:rsidRPr="002605DD" w:rsidDel="00375F40">
          <w:rPr>
            <w:rFonts w:asciiTheme="minorHAnsi" w:hAnsiTheme="minorHAnsi"/>
            <w:iCs/>
            <w:color w:val="4472C4" w:themeColor="accent1"/>
            <w:sz w:val="22"/>
            <w:szCs w:val="22"/>
          </w:rPr>
          <w:delText xml:space="preserve">kom </w:delText>
        </w:r>
      </w:del>
      <w:ins w:id="343" w:author="Windows User" w:date="2021-05-15T18:44:00Z">
        <w:r w:rsidR="00375F40">
          <w:rPr>
            <w:rFonts w:asciiTheme="minorHAnsi" w:hAnsiTheme="minorHAnsi"/>
            <w:iCs/>
            <w:color w:val="4472C4" w:themeColor="accent1"/>
            <w:sz w:val="22"/>
            <w:szCs w:val="22"/>
          </w:rPr>
          <w:t>ntawm</w:t>
        </w:r>
        <w:r w:rsidR="00375F40" w:rsidRPr="002605DD">
          <w:rPr>
            <w:rFonts w:asciiTheme="minorHAnsi" w:hAnsiTheme="minorHAnsi"/>
            <w:iCs/>
            <w:color w:val="4472C4" w:themeColor="accent1"/>
            <w:sz w:val="22"/>
            <w:szCs w:val="22"/>
          </w:rPr>
          <w:t xml:space="preserve"> </w:t>
        </w:r>
      </w:ins>
      <w:r w:rsidRPr="002605DD">
        <w:rPr>
          <w:rFonts w:asciiTheme="minorHAnsi" w:hAnsiTheme="minorHAnsi"/>
          <w:iCs/>
          <w:color w:val="4472C4" w:themeColor="accent1"/>
          <w:sz w:val="22"/>
          <w:szCs w:val="22"/>
        </w:rPr>
        <w:t>cov khoom puas tsuaj, tab sis kev puas tsuaj yuav raug txo raws li feem pua uas tus neeg raug mob ua txhaum. Yog tias ntau tshaj ib tus neeg tau pab ua rau raug mob, txhua tus neeg yuav raug them rau kev puas tsuaj raws li lawv qhov feem pua ntawm kev ua txhaum, tab sis ib tus neeg twg uas yog 51 feem puas los sis ntau dua ntawm qhov yuam kev yuav tau lav tus kheej rau tag nrho cov nyiaj.</w:t>
      </w:r>
    </w:p>
    <w:p w14:paraId="2F24E490" w14:textId="77777777" w:rsidR="000269AF" w:rsidRPr="000269AF" w:rsidRDefault="000269AF" w:rsidP="000269AF">
      <w:pPr>
        <w:pStyle w:val="p1"/>
        <w:rPr>
          <w:rFonts w:asciiTheme="minorHAnsi" w:hAnsiTheme="minorHAnsi"/>
          <w:iCs/>
          <w:color w:val="4472C4" w:themeColor="accent1"/>
        </w:rPr>
      </w:pPr>
    </w:p>
    <w:p w14:paraId="0D3ECFDB" w14:textId="77777777" w:rsidR="009914CE" w:rsidRPr="0022192D" w:rsidRDefault="009914CE" w:rsidP="0022192D">
      <w:pPr>
        <w:pStyle w:val="p1"/>
        <w:rPr>
          <w:rFonts w:asciiTheme="minorHAnsi" w:hAnsiTheme="minorHAnsi"/>
          <w:iCs/>
          <w:sz w:val="24"/>
          <w:szCs w:val="24"/>
        </w:rPr>
      </w:pPr>
    </w:p>
    <w:p w14:paraId="3DB8CB11" w14:textId="2A35CE97" w:rsidR="009914CE" w:rsidRPr="00F556A9" w:rsidRDefault="006601FF" w:rsidP="00F556A9">
      <w:pPr>
        <w:pStyle w:val="p1"/>
        <w:jc w:val="both"/>
        <w:rPr>
          <w:rFonts w:asciiTheme="minorHAnsi" w:hAnsiTheme="minorHAnsi"/>
          <w:iCs/>
          <w:sz w:val="22"/>
          <w:szCs w:val="22"/>
        </w:rPr>
      </w:pPr>
      <w:r w:rsidRPr="00F556A9">
        <w:rPr>
          <w:rFonts w:asciiTheme="minorHAnsi" w:hAnsiTheme="minorHAnsi"/>
          <w:iCs/>
          <w:sz w:val="22"/>
          <w:szCs w:val="22"/>
        </w:rPr>
        <w:t>Ntawm no yog cov lus kawg</w:t>
      </w:r>
      <w:r w:rsidR="00C01E7B" w:rsidRPr="00F556A9">
        <w:rPr>
          <w:rFonts w:asciiTheme="minorHAnsi" w:hAnsiTheme="minorHAnsi"/>
          <w:iCs/>
          <w:sz w:val="22"/>
          <w:szCs w:val="22"/>
        </w:rPr>
        <w:t xml:space="preserve">: </w:t>
      </w:r>
      <w:r w:rsidR="00B62BA1" w:rsidRPr="00F556A9">
        <w:rPr>
          <w:rFonts w:asciiTheme="minorHAnsi" w:hAnsiTheme="minorHAnsi"/>
          <w:b/>
          <w:iCs/>
          <w:sz w:val="22"/>
          <w:szCs w:val="22"/>
        </w:rPr>
        <w:t>Cov neeg ua liaj ua teb tuaj yeem pab txo lawv cov kev puas tsuaj, thiab zoo dua tuaj yeem tiv thaiv ib tus neeg los ntawm kev muaj mob thaum xub thawj, los ntawm muaj phiaj xwm kev nyab xeeb khoom noj, ua raws li FSMA txoj cai, thiab qhia cov neeg muag zaub txog kev khaws thiab npaj cov zaub mov kom zoo</w:t>
      </w:r>
      <w:ins w:id="344" w:author="Windows User" w:date="2021-05-15T18:52:00Z">
        <w:r w:rsidR="00B546A7">
          <w:rPr>
            <w:rFonts w:asciiTheme="minorHAnsi" w:hAnsiTheme="minorHAnsi"/>
            <w:b/>
            <w:iCs/>
            <w:sz w:val="22"/>
            <w:szCs w:val="22"/>
          </w:rPr>
          <w:t xml:space="preserve"> thaum lawv yuav muag</w:t>
        </w:r>
      </w:ins>
      <w:r w:rsidR="00B62BA1" w:rsidRPr="00F556A9">
        <w:rPr>
          <w:rFonts w:asciiTheme="minorHAnsi" w:hAnsiTheme="minorHAnsi"/>
          <w:b/>
          <w:iCs/>
          <w:sz w:val="22"/>
          <w:szCs w:val="22"/>
        </w:rPr>
        <w:t>.</w:t>
      </w:r>
      <w:r w:rsidR="009914CE" w:rsidRPr="00F556A9">
        <w:rPr>
          <w:rFonts w:asciiTheme="minorHAnsi" w:hAnsiTheme="minorHAnsi"/>
          <w:iCs/>
          <w:sz w:val="22"/>
          <w:szCs w:val="22"/>
        </w:rPr>
        <w:t xml:space="preserve"> </w:t>
      </w:r>
      <w:r w:rsidR="00E67098" w:rsidRPr="00F556A9">
        <w:rPr>
          <w:rFonts w:asciiTheme="minorHAnsi" w:hAnsiTheme="minorHAnsi"/>
          <w:iCs/>
          <w:sz w:val="22"/>
          <w:szCs w:val="22"/>
        </w:rPr>
        <w:t>Qhov no tuaj yeem yooj yim xws li sau cov ntawv qhia kev qhia hauv CSA, tshaj tawm cov phiaj</w:t>
      </w:r>
      <w:r w:rsidR="007D2167" w:rsidRPr="00F556A9">
        <w:rPr>
          <w:rFonts w:asciiTheme="minorHAnsi" w:hAnsiTheme="minorHAnsi"/>
          <w:iCs/>
          <w:sz w:val="22"/>
          <w:szCs w:val="22"/>
        </w:rPr>
        <w:t xml:space="preserve"> </w:t>
      </w:r>
      <w:r w:rsidR="00E67098" w:rsidRPr="00F556A9">
        <w:rPr>
          <w:rFonts w:asciiTheme="minorHAnsi" w:hAnsiTheme="minorHAnsi"/>
          <w:iCs/>
          <w:sz w:val="22"/>
          <w:szCs w:val="22"/>
        </w:rPr>
        <w:t>cim ntawm cov khw muag khoom thiab cov tswv khw muag zaub, tshaj tawm cov lus qhia txog zaub mov kev nyab xeeb rau lub vev xaib thiab xa cov neeg yuav khoom nyob ntaw</w:t>
      </w:r>
      <w:r w:rsidR="007D2167" w:rsidRPr="00F556A9">
        <w:rPr>
          <w:rFonts w:asciiTheme="minorHAnsi" w:hAnsiTheme="minorHAnsi"/>
          <w:iCs/>
          <w:sz w:val="22"/>
          <w:szCs w:val="22"/>
        </w:rPr>
        <w:t>v</w:t>
      </w:r>
      <w:r w:rsidR="00E67098" w:rsidRPr="00F556A9">
        <w:rPr>
          <w:rFonts w:asciiTheme="minorHAnsi" w:hAnsiTheme="minorHAnsi"/>
          <w:iCs/>
          <w:sz w:val="22"/>
          <w:szCs w:val="22"/>
        </w:rPr>
        <w:t xml:space="preserve">, faib cov ntawv xa mus nrog cov ntawv </w:t>
      </w:r>
      <w:del w:id="345" w:author="Windows User" w:date="2021-05-15T18:57:00Z">
        <w:r w:rsidR="00E67098" w:rsidRPr="00F556A9" w:rsidDel="00B546A7">
          <w:rPr>
            <w:rFonts w:asciiTheme="minorHAnsi" w:hAnsiTheme="minorHAnsi"/>
            <w:iCs/>
            <w:sz w:val="22"/>
            <w:szCs w:val="22"/>
          </w:rPr>
          <w:delText>xa mus rau</w:delText>
        </w:r>
      </w:del>
      <w:r w:rsidR="00E67098" w:rsidRPr="00F556A9">
        <w:rPr>
          <w:rFonts w:asciiTheme="minorHAnsi" w:hAnsiTheme="minorHAnsi"/>
          <w:iCs/>
          <w:sz w:val="22"/>
          <w:szCs w:val="22"/>
        </w:rPr>
        <w:t xml:space="preserve"> cov</w:t>
      </w:r>
      <w:r w:rsidR="00E8237B" w:rsidRPr="00F556A9">
        <w:rPr>
          <w:rFonts w:asciiTheme="minorHAnsi" w:hAnsiTheme="minorHAnsi"/>
          <w:iCs/>
          <w:sz w:val="22"/>
          <w:szCs w:val="22"/>
        </w:rPr>
        <w:t xml:space="preserve"> khws muag</w:t>
      </w:r>
      <w:ins w:id="346" w:author="Windows User" w:date="2021-05-15T18:57:00Z">
        <w:r w:rsidR="00B546A7">
          <w:rPr>
            <w:rFonts w:asciiTheme="minorHAnsi" w:hAnsiTheme="minorHAnsi"/>
            <w:iCs/>
            <w:sz w:val="22"/>
            <w:szCs w:val="22"/>
          </w:rPr>
          <w:t xml:space="preserve"> zaub mov</w:t>
        </w:r>
      </w:ins>
      <w:r w:rsidR="00E8237B" w:rsidRPr="00F556A9">
        <w:rPr>
          <w:rFonts w:asciiTheme="minorHAnsi" w:hAnsiTheme="minorHAnsi"/>
          <w:iCs/>
          <w:sz w:val="22"/>
          <w:szCs w:val="22"/>
        </w:rPr>
        <w:t xml:space="preserve"> </w:t>
      </w:r>
      <w:r w:rsidR="00E8237B" w:rsidRPr="00F556A9">
        <w:rPr>
          <w:rFonts w:asciiTheme="minorHAnsi" w:hAnsiTheme="minorHAnsi"/>
          <w:iCs/>
          <w:sz w:val="22"/>
          <w:szCs w:val="22"/>
        </w:rPr>
        <w:lastRenderedPageBreak/>
        <w:t>ntau</w:t>
      </w:r>
      <w:r w:rsidR="00E67098" w:rsidRPr="00F556A9">
        <w:rPr>
          <w:rFonts w:asciiTheme="minorHAnsi" w:hAnsiTheme="minorHAnsi"/>
          <w:iCs/>
          <w:sz w:val="22"/>
          <w:szCs w:val="22"/>
        </w:rPr>
        <w:t xml:space="preserve">, thiab lwm yam. Lub txiaj ntsig yog tias nrog kev khaws cia kom zoo, cov neeg siv khoom yuav zoo siab dua li lawv cov khoom yuav nyob </w:t>
      </w:r>
      <w:r w:rsidR="00194D1B" w:rsidRPr="00F556A9">
        <w:rPr>
          <w:rFonts w:asciiTheme="minorHAnsi" w:hAnsiTheme="minorHAnsi"/>
          <w:iCs/>
          <w:sz w:val="22"/>
          <w:szCs w:val="22"/>
        </w:rPr>
        <w:t>tau huv</w:t>
      </w:r>
      <w:r w:rsidR="00E67098" w:rsidRPr="00F556A9">
        <w:rPr>
          <w:rFonts w:asciiTheme="minorHAnsi" w:hAnsiTheme="minorHAnsi"/>
          <w:iCs/>
          <w:sz w:val="22"/>
          <w:szCs w:val="22"/>
        </w:rPr>
        <w:t xml:space="preserve"> thiab ntev dua!</w:t>
      </w:r>
    </w:p>
    <w:p w14:paraId="3D1A65DA" w14:textId="77777777" w:rsidR="00BA0834" w:rsidRPr="0022192D" w:rsidRDefault="00BA0834" w:rsidP="0022192D">
      <w:pPr>
        <w:rPr>
          <w:rFonts w:asciiTheme="minorHAnsi" w:hAnsiTheme="minorHAnsi"/>
          <w:b/>
        </w:rPr>
      </w:pPr>
    </w:p>
    <w:p w14:paraId="6DACAD7A" w14:textId="458AC73D" w:rsidR="00BA0834" w:rsidRPr="008400B0" w:rsidRDefault="00BA0834" w:rsidP="008400B0">
      <w:pPr>
        <w:jc w:val="both"/>
        <w:rPr>
          <w:rFonts w:asciiTheme="minorHAnsi" w:hAnsiTheme="minorHAnsi"/>
          <w:b/>
          <w:color w:val="70AD47" w:themeColor="accent6"/>
          <w:sz w:val="22"/>
          <w:szCs w:val="22"/>
        </w:rPr>
      </w:pPr>
      <w:r w:rsidRPr="008400B0">
        <w:rPr>
          <w:rFonts w:asciiTheme="minorHAnsi" w:hAnsiTheme="minorHAnsi"/>
          <w:b/>
          <w:color w:val="70AD47" w:themeColor="accent6"/>
          <w:sz w:val="22"/>
          <w:szCs w:val="22"/>
        </w:rPr>
        <w:t>[</w:t>
      </w:r>
      <w:del w:id="347" w:author="Windows User" w:date="2021-05-15T18:58:00Z">
        <w:r w:rsidR="00AB541A" w:rsidRPr="008400B0" w:rsidDel="00B546A7">
          <w:rPr>
            <w:rFonts w:asciiTheme="minorHAnsi" w:hAnsiTheme="minorHAnsi"/>
            <w:b/>
            <w:color w:val="70AD47" w:themeColor="accent6"/>
            <w:sz w:val="22"/>
            <w:szCs w:val="22"/>
          </w:rPr>
          <w:delText>Yawg</w:delText>
        </w:r>
        <w:r w:rsidRPr="008400B0" w:rsidDel="00B546A7">
          <w:rPr>
            <w:rFonts w:asciiTheme="minorHAnsi" w:hAnsiTheme="minorHAnsi"/>
            <w:b/>
            <w:color w:val="70AD47" w:themeColor="accent6"/>
            <w:sz w:val="22"/>
            <w:szCs w:val="22"/>
          </w:rPr>
          <w:delText xml:space="preserve"> </w:delText>
        </w:r>
      </w:del>
      <w:r w:rsidRPr="008400B0">
        <w:rPr>
          <w:rFonts w:asciiTheme="minorHAnsi" w:hAnsiTheme="minorHAnsi"/>
          <w:b/>
          <w:color w:val="70AD47" w:themeColor="accent6"/>
          <w:sz w:val="22"/>
          <w:szCs w:val="22"/>
        </w:rPr>
        <w:t>Alexi icon]</w:t>
      </w:r>
    </w:p>
    <w:p w14:paraId="6D013721" w14:textId="0100B88B" w:rsidR="000269AF" w:rsidRPr="008400B0" w:rsidRDefault="00B44D93" w:rsidP="008400B0">
      <w:pPr>
        <w:spacing w:after="90" w:line="182" w:lineRule="atLeast"/>
        <w:jc w:val="both"/>
        <w:rPr>
          <w:rFonts w:asciiTheme="minorHAnsi" w:hAnsiTheme="minorHAnsi"/>
          <w:iCs/>
          <w:color w:val="70AD47" w:themeColor="accent6"/>
          <w:sz w:val="22"/>
          <w:szCs w:val="22"/>
        </w:rPr>
      </w:pPr>
      <w:r w:rsidRPr="008400B0">
        <w:rPr>
          <w:rFonts w:asciiTheme="minorHAnsi" w:hAnsiTheme="minorHAnsi"/>
          <w:iCs/>
          <w:color w:val="70AD47" w:themeColor="accent6"/>
          <w:sz w:val="22"/>
          <w:szCs w:val="22"/>
        </w:rPr>
        <w:t xml:space="preserve">Billy thiab Betty cov niam txiv foob Alexi: Them nqi kho mob ntau thiab cov nuj nqis rau tsev neeg cov nuj nqis tom tsev kho mob, Billy thiab Betty cov niam txiv mus sib foob nrog </w:t>
      </w:r>
      <w:proofErr w:type="gramStart"/>
      <w:r w:rsidRPr="008400B0">
        <w:rPr>
          <w:rFonts w:asciiTheme="minorHAnsi" w:hAnsiTheme="minorHAnsi"/>
          <w:iCs/>
          <w:color w:val="70AD47" w:themeColor="accent6"/>
          <w:sz w:val="22"/>
          <w:szCs w:val="22"/>
        </w:rPr>
        <w:t>kev</w:t>
      </w:r>
      <w:proofErr w:type="gramEnd"/>
      <w:r w:rsidRPr="008400B0">
        <w:rPr>
          <w:rFonts w:asciiTheme="minorHAnsi" w:hAnsiTheme="minorHAnsi"/>
          <w:iCs/>
          <w:color w:val="70AD47" w:themeColor="accent6"/>
          <w:sz w:val="22"/>
          <w:szCs w:val="22"/>
        </w:rPr>
        <w:t xml:space="preserve"> foob</w:t>
      </w:r>
      <w:ins w:id="348" w:author="Windows User" w:date="2021-05-15T19:01:00Z">
        <w:r w:rsidR="00B546A7">
          <w:rPr>
            <w:rFonts w:asciiTheme="minorHAnsi" w:hAnsiTheme="minorHAnsi"/>
            <w:iCs/>
            <w:color w:val="70AD47" w:themeColor="accent6"/>
            <w:sz w:val="22"/>
            <w:szCs w:val="22"/>
          </w:rPr>
          <w:t xml:space="preserve"> ntxiv</w:t>
        </w:r>
      </w:ins>
      <w:r w:rsidRPr="008400B0">
        <w:rPr>
          <w:rFonts w:asciiTheme="minorHAnsi" w:hAnsiTheme="minorHAnsi"/>
          <w:iCs/>
          <w:color w:val="70AD47" w:themeColor="accent6"/>
          <w:sz w:val="22"/>
          <w:szCs w:val="22"/>
        </w:rPr>
        <w:t>. Tus kws lij choj tau txoj cai los ua hauj</w:t>
      </w:r>
      <w:r w:rsidR="00623E47" w:rsidRPr="008400B0">
        <w:rPr>
          <w:rFonts w:asciiTheme="minorHAnsi" w:hAnsiTheme="minorHAnsi"/>
          <w:iCs/>
          <w:color w:val="70AD47" w:themeColor="accent6"/>
          <w:sz w:val="22"/>
          <w:szCs w:val="22"/>
        </w:rPr>
        <w:t xml:space="preserve"> </w:t>
      </w:r>
      <w:r w:rsidRPr="008400B0">
        <w:rPr>
          <w:rFonts w:asciiTheme="minorHAnsi" w:hAnsiTheme="minorHAnsi"/>
          <w:iCs/>
          <w:color w:val="70AD47" w:themeColor="accent6"/>
          <w:sz w:val="22"/>
          <w:szCs w:val="22"/>
        </w:rPr>
        <w:t>lwm txhim kho qhov teeb</w:t>
      </w:r>
      <w:r w:rsidR="00623E47" w:rsidRPr="008400B0">
        <w:rPr>
          <w:rFonts w:asciiTheme="minorHAnsi" w:hAnsiTheme="minorHAnsi"/>
          <w:iCs/>
          <w:color w:val="70AD47" w:themeColor="accent6"/>
          <w:sz w:val="22"/>
          <w:szCs w:val="22"/>
        </w:rPr>
        <w:t xml:space="preserve"> </w:t>
      </w:r>
      <w:r w:rsidRPr="008400B0">
        <w:rPr>
          <w:rFonts w:asciiTheme="minorHAnsi" w:hAnsiTheme="minorHAnsi"/>
          <w:iCs/>
          <w:color w:val="70AD47" w:themeColor="accent6"/>
          <w:sz w:val="22"/>
          <w:szCs w:val="22"/>
        </w:rPr>
        <w:t xml:space="preserve">meem. Nws </w:t>
      </w:r>
      <w:del w:id="349" w:author="Windows User" w:date="2021-05-15T19:03:00Z">
        <w:r w:rsidRPr="008400B0" w:rsidDel="00C72B94">
          <w:rPr>
            <w:rFonts w:asciiTheme="minorHAnsi" w:hAnsiTheme="minorHAnsi"/>
            <w:iCs/>
            <w:color w:val="70AD47" w:themeColor="accent6"/>
            <w:sz w:val="22"/>
            <w:szCs w:val="22"/>
          </w:rPr>
          <w:delText>yuav tsum</w:delText>
        </w:r>
      </w:del>
      <w:ins w:id="350" w:author="Windows User" w:date="2021-05-15T19:03:00Z">
        <w:r w:rsidR="00C72B94">
          <w:rPr>
            <w:rFonts w:asciiTheme="minorHAnsi" w:hAnsiTheme="minorHAnsi"/>
            <w:iCs/>
            <w:color w:val="70AD47" w:themeColor="accent6"/>
            <w:sz w:val="22"/>
            <w:szCs w:val="22"/>
          </w:rPr>
          <w:t xml:space="preserve"> xav</w:t>
        </w:r>
      </w:ins>
      <w:r w:rsidRPr="008400B0">
        <w:rPr>
          <w:rFonts w:asciiTheme="minorHAnsi" w:hAnsiTheme="minorHAnsi"/>
          <w:iCs/>
          <w:color w:val="70AD47" w:themeColor="accent6"/>
          <w:sz w:val="22"/>
          <w:szCs w:val="22"/>
        </w:rPr>
        <w:t xml:space="preserve"> qhia </w:t>
      </w:r>
      <w:proofErr w:type="gramStart"/>
      <w:r w:rsidRPr="008400B0">
        <w:rPr>
          <w:rFonts w:asciiTheme="minorHAnsi" w:hAnsiTheme="minorHAnsi"/>
          <w:iCs/>
          <w:color w:val="70AD47" w:themeColor="accent6"/>
          <w:sz w:val="22"/>
          <w:szCs w:val="22"/>
        </w:rPr>
        <w:t>tias</w:t>
      </w:r>
      <w:proofErr w:type="gramEnd"/>
      <w:r w:rsidRPr="008400B0">
        <w:rPr>
          <w:rFonts w:asciiTheme="minorHAnsi" w:hAnsiTheme="minorHAnsi"/>
          <w:iCs/>
          <w:color w:val="70AD47" w:themeColor="accent6"/>
          <w:sz w:val="22"/>
          <w:szCs w:val="22"/>
        </w:rPr>
        <w:t xml:space="preserve"> Alexi </w:t>
      </w:r>
      <w:r w:rsidR="00623E47" w:rsidRPr="008400B0">
        <w:rPr>
          <w:rFonts w:asciiTheme="minorHAnsi" w:hAnsiTheme="minorHAnsi"/>
          <w:iCs/>
          <w:color w:val="70AD47" w:themeColor="accent6"/>
          <w:sz w:val="22"/>
          <w:szCs w:val="22"/>
        </w:rPr>
        <w:t>li kev siab xyuas</w:t>
      </w:r>
      <w:r w:rsidRPr="008400B0">
        <w:rPr>
          <w:rFonts w:asciiTheme="minorHAnsi" w:hAnsiTheme="minorHAnsi"/>
          <w:iCs/>
          <w:color w:val="70AD47" w:themeColor="accent6"/>
          <w:sz w:val="22"/>
          <w:szCs w:val="22"/>
        </w:rPr>
        <w:t xml:space="preserve"> ua rau tsev neeg muaj mob. Tus kws lij choj yuav hais </w:t>
      </w:r>
      <w:proofErr w:type="gramStart"/>
      <w:r w:rsidRPr="008400B0">
        <w:rPr>
          <w:rFonts w:asciiTheme="minorHAnsi" w:hAnsiTheme="minorHAnsi"/>
          <w:iCs/>
          <w:color w:val="70AD47" w:themeColor="accent6"/>
          <w:sz w:val="22"/>
          <w:szCs w:val="22"/>
        </w:rPr>
        <w:t>tias</w:t>
      </w:r>
      <w:proofErr w:type="gramEnd"/>
      <w:r w:rsidRPr="008400B0">
        <w:rPr>
          <w:rFonts w:asciiTheme="minorHAnsi" w:hAnsiTheme="minorHAnsi"/>
          <w:iCs/>
          <w:color w:val="70AD47" w:themeColor="accent6"/>
          <w:sz w:val="22"/>
          <w:szCs w:val="22"/>
        </w:rPr>
        <w:t xml:space="preserve"> cov neeg ua liaj ua teb </w:t>
      </w:r>
      <w:del w:id="351" w:author="Windows User" w:date="2021-05-15T19:04:00Z">
        <w:r w:rsidRPr="008400B0" w:rsidDel="00C72B94">
          <w:rPr>
            <w:rFonts w:asciiTheme="minorHAnsi" w:hAnsiTheme="minorHAnsi"/>
            <w:iCs/>
            <w:color w:val="70AD47" w:themeColor="accent6"/>
            <w:sz w:val="22"/>
            <w:szCs w:val="22"/>
          </w:rPr>
          <w:delText xml:space="preserve">nruab </w:delText>
        </w:r>
      </w:del>
      <w:ins w:id="352" w:author="Windows User" w:date="2021-05-15T19:04:00Z">
        <w:r w:rsidR="00C72B94">
          <w:rPr>
            <w:rFonts w:asciiTheme="minorHAnsi" w:hAnsiTheme="minorHAnsi"/>
            <w:iCs/>
            <w:color w:val="70AD47" w:themeColor="accent6"/>
            <w:sz w:val="22"/>
            <w:szCs w:val="22"/>
          </w:rPr>
          <w:t>ib</w:t>
        </w:r>
        <w:r w:rsidR="00C72B94" w:rsidRPr="008400B0">
          <w:rPr>
            <w:rFonts w:asciiTheme="minorHAnsi" w:hAnsiTheme="minorHAnsi"/>
            <w:iCs/>
            <w:color w:val="70AD47" w:themeColor="accent6"/>
            <w:sz w:val="22"/>
            <w:szCs w:val="22"/>
          </w:rPr>
          <w:t xml:space="preserve"> </w:t>
        </w:r>
      </w:ins>
      <w:r w:rsidRPr="008400B0">
        <w:rPr>
          <w:rFonts w:asciiTheme="minorHAnsi" w:hAnsiTheme="minorHAnsi"/>
          <w:iCs/>
          <w:color w:val="70AD47" w:themeColor="accent6"/>
          <w:sz w:val="22"/>
          <w:szCs w:val="22"/>
        </w:rPr>
        <w:t>nrab kom lawv cov neeg ua hauj</w:t>
      </w:r>
      <w:r w:rsidR="00623E47" w:rsidRPr="008400B0">
        <w:rPr>
          <w:rFonts w:asciiTheme="minorHAnsi" w:hAnsiTheme="minorHAnsi"/>
          <w:iCs/>
          <w:color w:val="70AD47" w:themeColor="accent6"/>
          <w:sz w:val="22"/>
          <w:szCs w:val="22"/>
        </w:rPr>
        <w:t xml:space="preserve"> </w:t>
      </w:r>
      <w:r w:rsidRPr="008400B0">
        <w:rPr>
          <w:rFonts w:asciiTheme="minorHAnsi" w:hAnsiTheme="minorHAnsi"/>
          <w:iCs/>
          <w:color w:val="70AD47" w:themeColor="accent6"/>
          <w:sz w:val="22"/>
          <w:szCs w:val="22"/>
        </w:rPr>
        <w:t>lwm tau kawm tiav thiab nkag siab zoo txog kev nyab xeeb ntawm txoj hauj</w:t>
      </w:r>
      <w:r w:rsidR="00623E47" w:rsidRPr="008400B0">
        <w:rPr>
          <w:rFonts w:asciiTheme="minorHAnsi" w:hAnsiTheme="minorHAnsi"/>
          <w:iCs/>
          <w:color w:val="70AD47" w:themeColor="accent6"/>
          <w:sz w:val="22"/>
          <w:szCs w:val="22"/>
        </w:rPr>
        <w:t xml:space="preserve"> </w:t>
      </w:r>
      <w:r w:rsidRPr="008400B0">
        <w:rPr>
          <w:rFonts w:asciiTheme="minorHAnsi" w:hAnsiTheme="minorHAnsi"/>
          <w:iCs/>
          <w:color w:val="70AD47" w:themeColor="accent6"/>
          <w:sz w:val="22"/>
          <w:szCs w:val="22"/>
        </w:rPr>
        <w:t xml:space="preserve">lwm. Nyob hauv kev teb, Alexi tuaj yeem hais tias cov neeg ua liaj ua teb </w:t>
      </w:r>
      <w:del w:id="353" w:author="Windows User" w:date="2021-05-15T19:05:00Z">
        <w:r w:rsidRPr="008400B0" w:rsidDel="00C72B94">
          <w:rPr>
            <w:rFonts w:asciiTheme="minorHAnsi" w:hAnsiTheme="minorHAnsi"/>
            <w:iCs/>
            <w:color w:val="70AD47" w:themeColor="accent6"/>
            <w:sz w:val="22"/>
            <w:szCs w:val="22"/>
          </w:rPr>
          <w:delText xml:space="preserve">nruab </w:delText>
        </w:r>
      </w:del>
      <w:ins w:id="354" w:author="Windows User" w:date="2021-05-15T19:05:00Z">
        <w:r w:rsidR="00C72B94">
          <w:rPr>
            <w:rFonts w:asciiTheme="minorHAnsi" w:hAnsiTheme="minorHAnsi"/>
            <w:iCs/>
            <w:color w:val="70AD47" w:themeColor="accent6"/>
            <w:sz w:val="22"/>
            <w:szCs w:val="22"/>
          </w:rPr>
          <w:t>ib</w:t>
        </w:r>
        <w:r w:rsidR="00C72B94" w:rsidRPr="008400B0">
          <w:rPr>
            <w:rFonts w:asciiTheme="minorHAnsi" w:hAnsiTheme="minorHAnsi"/>
            <w:iCs/>
            <w:color w:val="70AD47" w:themeColor="accent6"/>
            <w:sz w:val="22"/>
            <w:szCs w:val="22"/>
          </w:rPr>
          <w:t xml:space="preserve"> </w:t>
        </w:r>
      </w:ins>
      <w:r w:rsidRPr="008400B0">
        <w:rPr>
          <w:rFonts w:asciiTheme="minorHAnsi" w:hAnsiTheme="minorHAnsi"/>
          <w:iCs/>
          <w:color w:val="70AD47" w:themeColor="accent6"/>
          <w:sz w:val="22"/>
          <w:szCs w:val="22"/>
        </w:rPr>
        <w:t xml:space="preserve">nrab tsis tuaj yeem </w:t>
      </w:r>
      <w:del w:id="355" w:author="Windows User" w:date="2021-05-15T22:11:00Z">
        <w:r w:rsidRPr="008400B0" w:rsidDel="00BB62FB">
          <w:rPr>
            <w:rFonts w:asciiTheme="minorHAnsi" w:hAnsiTheme="minorHAnsi"/>
            <w:iCs/>
            <w:color w:val="70AD47" w:themeColor="accent6"/>
            <w:sz w:val="22"/>
            <w:szCs w:val="22"/>
          </w:rPr>
          <w:delText>saib xyuas</w:delText>
        </w:r>
      </w:del>
      <w:ins w:id="356" w:author="Windows User" w:date="2021-05-15T22:11:00Z">
        <w:r w:rsidR="00BB62FB">
          <w:rPr>
            <w:rFonts w:asciiTheme="minorHAnsi" w:hAnsiTheme="minorHAnsi"/>
            <w:iCs/>
            <w:color w:val="70AD47" w:themeColor="accent6"/>
            <w:sz w:val="22"/>
            <w:szCs w:val="22"/>
          </w:rPr>
          <w:t>ntsuam xyuas</w:t>
        </w:r>
      </w:ins>
      <w:r w:rsidRPr="008400B0">
        <w:rPr>
          <w:rFonts w:asciiTheme="minorHAnsi" w:hAnsiTheme="minorHAnsi"/>
          <w:iCs/>
          <w:color w:val="70AD47" w:themeColor="accent6"/>
          <w:sz w:val="22"/>
          <w:szCs w:val="22"/>
        </w:rPr>
        <w:t xml:space="preserve"> lawv cov neeg ua hauj</w:t>
      </w:r>
      <w:r w:rsidR="00623E47" w:rsidRPr="008400B0">
        <w:rPr>
          <w:rFonts w:asciiTheme="minorHAnsi" w:hAnsiTheme="minorHAnsi"/>
          <w:iCs/>
          <w:color w:val="70AD47" w:themeColor="accent6"/>
          <w:sz w:val="22"/>
          <w:szCs w:val="22"/>
        </w:rPr>
        <w:t xml:space="preserve"> </w:t>
      </w:r>
      <w:r w:rsidRPr="008400B0">
        <w:rPr>
          <w:rFonts w:asciiTheme="minorHAnsi" w:hAnsiTheme="minorHAnsi"/>
          <w:iCs/>
          <w:color w:val="70AD47" w:themeColor="accent6"/>
          <w:sz w:val="22"/>
          <w:szCs w:val="22"/>
        </w:rPr>
        <w:t>lwm txhua lub sij</w:t>
      </w:r>
      <w:r w:rsidR="00623E47" w:rsidRPr="008400B0">
        <w:rPr>
          <w:rFonts w:asciiTheme="minorHAnsi" w:hAnsiTheme="minorHAnsi"/>
          <w:iCs/>
          <w:color w:val="70AD47" w:themeColor="accent6"/>
          <w:sz w:val="22"/>
          <w:szCs w:val="22"/>
        </w:rPr>
        <w:t xml:space="preserve"> </w:t>
      </w:r>
      <w:r w:rsidRPr="008400B0">
        <w:rPr>
          <w:rFonts w:asciiTheme="minorHAnsi" w:hAnsiTheme="minorHAnsi"/>
          <w:iCs/>
          <w:color w:val="70AD47" w:themeColor="accent6"/>
          <w:sz w:val="22"/>
          <w:szCs w:val="22"/>
        </w:rPr>
        <w:t>hawm, thiab cov neeg ua liaj ua teb nruab nrab tau yooj yim ceeb toom thaum cov kev ua zaub mov tsis nyab xeeb qee zaum ntawm tag nrho cov hauj</w:t>
      </w:r>
      <w:ins w:id="357" w:author="Windows User" w:date="2021-05-15T19:07:00Z">
        <w:r w:rsidR="00C72B94">
          <w:rPr>
            <w:rFonts w:asciiTheme="minorHAnsi" w:hAnsiTheme="minorHAnsi"/>
            <w:iCs/>
            <w:color w:val="70AD47" w:themeColor="accent6"/>
            <w:sz w:val="22"/>
            <w:szCs w:val="22"/>
          </w:rPr>
          <w:t xml:space="preserve"> </w:t>
        </w:r>
      </w:ins>
      <w:r w:rsidRPr="008400B0">
        <w:rPr>
          <w:rFonts w:asciiTheme="minorHAnsi" w:hAnsiTheme="minorHAnsi"/>
          <w:iCs/>
          <w:color w:val="70AD47" w:themeColor="accent6"/>
          <w:sz w:val="22"/>
          <w:szCs w:val="22"/>
        </w:rPr>
        <w:t>lwm sib txawv ntawm cov ua liaj ua teb. Ob tog neeg yuav hais kom ib tus kws txiav txim los</w:t>
      </w:r>
      <w:r w:rsidR="00623E47" w:rsidRPr="008400B0">
        <w:rPr>
          <w:rFonts w:asciiTheme="minorHAnsi" w:hAnsiTheme="minorHAnsi"/>
          <w:iCs/>
          <w:color w:val="70AD47" w:themeColor="accent6"/>
          <w:sz w:val="22"/>
          <w:szCs w:val="22"/>
        </w:rPr>
        <w:t xml:space="preserve"> </w:t>
      </w:r>
      <w:r w:rsidRPr="008400B0">
        <w:rPr>
          <w:rFonts w:asciiTheme="minorHAnsi" w:hAnsiTheme="minorHAnsi"/>
          <w:iCs/>
          <w:color w:val="70AD47" w:themeColor="accent6"/>
          <w:sz w:val="22"/>
          <w:szCs w:val="22"/>
        </w:rPr>
        <w:t xml:space="preserve">sis pawg neeg txiav txim tias cov neeg ua liaj ua teb nruab nrab ua dab tsi nyob hauv Alexi cov xwm txheej. Tom qab ntawd, tus kws lij choj yuav tawm tsam </w:t>
      </w:r>
      <w:proofErr w:type="gramStart"/>
      <w:r w:rsidRPr="008400B0">
        <w:rPr>
          <w:rFonts w:asciiTheme="minorHAnsi" w:hAnsiTheme="minorHAnsi"/>
          <w:iCs/>
          <w:color w:val="70AD47" w:themeColor="accent6"/>
          <w:sz w:val="22"/>
          <w:szCs w:val="22"/>
        </w:rPr>
        <w:t>tias</w:t>
      </w:r>
      <w:proofErr w:type="gramEnd"/>
      <w:r w:rsidRPr="008400B0">
        <w:rPr>
          <w:rFonts w:asciiTheme="minorHAnsi" w:hAnsiTheme="minorHAnsi"/>
          <w:iCs/>
          <w:color w:val="70AD47" w:themeColor="accent6"/>
          <w:sz w:val="22"/>
          <w:szCs w:val="22"/>
        </w:rPr>
        <w:t xml:space="preserve"> Alexi poob qis dua tus qauv, thaum Alexi yuav sib cav tias nws </w:t>
      </w:r>
      <w:r w:rsidR="00623E47" w:rsidRPr="008400B0">
        <w:rPr>
          <w:rFonts w:asciiTheme="minorHAnsi" w:hAnsiTheme="minorHAnsi"/>
          <w:iCs/>
          <w:color w:val="70AD47" w:themeColor="accent6"/>
          <w:sz w:val="22"/>
          <w:szCs w:val="22"/>
        </w:rPr>
        <w:t>ua tau li</w:t>
      </w:r>
      <w:r w:rsidRPr="008400B0">
        <w:rPr>
          <w:rFonts w:asciiTheme="minorHAnsi" w:hAnsiTheme="minorHAnsi"/>
          <w:iCs/>
          <w:color w:val="70AD47" w:themeColor="accent6"/>
          <w:sz w:val="22"/>
          <w:szCs w:val="22"/>
        </w:rPr>
        <w:t xml:space="preserve"> tus qauv</w:t>
      </w:r>
      <w:ins w:id="358" w:author="Windows User" w:date="2021-05-15T19:09:00Z">
        <w:r w:rsidR="00C72B94">
          <w:rPr>
            <w:rFonts w:asciiTheme="minorHAnsi" w:hAnsiTheme="minorHAnsi"/>
            <w:iCs/>
            <w:color w:val="70AD47" w:themeColor="accent6"/>
            <w:sz w:val="22"/>
            <w:szCs w:val="22"/>
          </w:rPr>
          <w:t xml:space="preserve"> lawm</w:t>
        </w:r>
      </w:ins>
      <w:r w:rsidR="000269AF" w:rsidRPr="008400B0">
        <w:rPr>
          <w:rFonts w:asciiTheme="minorHAnsi" w:hAnsiTheme="minorHAnsi"/>
          <w:iCs/>
          <w:color w:val="70AD47" w:themeColor="accent6"/>
          <w:sz w:val="22"/>
          <w:szCs w:val="22"/>
        </w:rPr>
        <w:t>.</w:t>
      </w:r>
    </w:p>
    <w:p w14:paraId="56297C30" w14:textId="77777777" w:rsidR="00E2246A" w:rsidRPr="0022192D" w:rsidRDefault="00E2246A" w:rsidP="000269AF">
      <w:pPr>
        <w:spacing w:after="90" w:line="182" w:lineRule="atLeast"/>
        <w:rPr>
          <w:rFonts w:asciiTheme="minorHAnsi" w:hAnsiTheme="minorHAnsi"/>
          <w:b/>
        </w:rPr>
      </w:pPr>
    </w:p>
    <w:p w14:paraId="108E27C4" w14:textId="637937F8" w:rsidR="00E2246A" w:rsidRPr="00400988" w:rsidRDefault="001118EA" w:rsidP="0022192D">
      <w:pPr>
        <w:ind w:firstLine="360"/>
        <w:outlineLvl w:val="0"/>
        <w:rPr>
          <w:rFonts w:asciiTheme="minorHAnsi" w:hAnsiTheme="minorHAnsi"/>
          <w:b/>
          <w:sz w:val="22"/>
          <w:szCs w:val="22"/>
        </w:rPr>
      </w:pPr>
      <w:r w:rsidRPr="00400988">
        <w:rPr>
          <w:rFonts w:asciiTheme="minorHAnsi" w:hAnsiTheme="minorHAnsi"/>
          <w:b/>
          <w:sz w:val="22"/>
          <w:szCs w:val="22"/>
        </w:rPr>
        <w:t>Kev Lees Paub Kom Nruj</w:t>
      </w:r>
    </w:p>
    <w:p w14:paraId="0AB2F76B" w14:textId="77777777" w:rsidR="00A120C9" w:rsidRPr="0022192D" w:rsidRDefault="00A120C9" w:rsidP="0022192D">
      <w:pPr>
        <w:rPr>
          <w:rFonts w:asciiTheme="minorHAnsi" w:hAnsiTheme="minorHAnsi"/>
        </w:rPr>
      </w:pPr>
    </w:p>
    <w:p w14:paraId="73A16907" w14:textId="09ED9BCD" w:rsidR="00020BBF" w:rsidRPr="00B21FAD" w:rsidRDefault="00400988" w:rsidP="00B21FAD">
      <w:pPr>
        <w:ind w:left="720"/>
        <w:jc w:val="both"/>
        <w:rPr>
          <w:rFonts w:asciiTheme="minorHAnsi" w:hAnsiTheme="minorHAnsi"/>
          <w:b/>
          <w:sz w:val="22"/>
          <w:szCs w:val="22"/>
        </w:rPr>
      </w:pPr>
      <w:r w:rsidRPr="00B21FAD">
        <w:rPr>
          <w:rFonts w:asciiTheme="minorHAnsi" w:hAnsiTheme="minorHAnsi"/>
          <w:b/>
          <w:sz w:val="22"/>
          <w:szCs w:val="22"/>
        </w:rPr>
        <w:t xml:space="preserve">Cov neeg ua liaj ua teb yuav nyob rau ntawm tus nuv yog </w:t>
      </w:r>
      <w:proofErr w:type="gramStart"/>
      <w:r w:rsidRPr="00B21FAD">
        <w:rPr>
          <w:rFonts w:asciiTheme="minorHAnsi" w:hAnsiTheme="minorHAnsi"/>
          <w:b/>
          <w:sz w:val="22"/>
          <w:szCs w:val="22"/>
        </w:rPr>
        <w:t>tias</w:t>
      </w:r>
      <w:proofErr w:type="gramEnd"/>
      <w:r w:rsidRPr="00B21FAD">
        <w:rPr>
          <w:rFonts w:asciiTheme="minorHAnsi" w:hAnsiTheme="minorHAnsi"/>
          <w:b/>
          <w:sz w:val="22"/>
          <w:szCs w:val="22"/>
        </w:rPr>
        <w:t xml:space="preserve"> lawv muag cov khoom tsis huv uas "</w:t>
      </w:r>
      <w:ins w:id="359" w:author="Windows User" w:date="2021-05-15T19:12:00Z">
        <w:r w:rsidR="00B6203B">
          <w:rPr>
            <w:rFonts w:asciiTheme="minorHAnsi" w:hAnsiTheme="minorHAnsi"/>
            <w:b/>
            <w:sz w:val="22"/>
            <w:szCs w:val="22"/>
          </w:rPr>
          <w:t xml:space="preserve">phom sij yam </w:t>
        </w:r>
      </w:ins>
      <w:r w:rsidRPr="00B21FAD">
        <w:rPr>
          <w:rFonts w:asciiTheme="minorHAnsi" w:hAnsiTheme="minorHAnsi"/>
          <w:b/>
          <w:sz w:val="22"/>
          <w:szCs w:val="22"/>
        </w:rPr>
        <w:t>tsis tsim</w:t>
      </w:r>
      <w:ins w:id="360" w:author="Windows User" w:date="2021-05-15T19:11:00Z">
        <w:r w:rsidR="00C72B94">
          <w:rPr>
            <w:rFonts w:asciiTheme="minorHAnsi" w:hAnsiTheme="minorHAnsi"/>
            <w:b/>
            <w:sz w:val="22"/>
            <w:szCs w:val="22"/>
          </w:rPr>
          <w:t xml:space="preserve"> </w:t>
        </w:r>
      </w:ins>
      <w:r w:rsidRPr="00B21FAD">
        <w:rPr>
          <w:rFonts w:asciiTheme="minorHAnsi" w:hAnsiTheme="minorHAnsi"/>
          <w:b/>
          <w:sz w:val="22"/>
          <w:szCs w:val="22"/>
        </w:rPr>
        <w:t>nyog" thiab qee tus neeg</w:t>
      </w:r>
      <w:r w:rsidR="00B21FAD" w:rsidRPr="00B21FAD">
        <w:rPr>
          <w:rFonts w:asciiTheme="minorHAnsi" w:hAnsiTheme="minorHAnsi"/>
          <w:b/>
          <w:sz w:val="22"/>
          <w:szCs w:val="22"/>
        </w:rPr>
        <w:t xml:space="preserve"> tau</w:t>
      </w:r>
      <w:r w:rsidRPr="00B21FAD">
        <w:rPr>
          <w:rFonts w:asciiTheme="minorHAnsi" w:hAnsiTheme="minorHAnsi"/>
          <w:b/>
          <w:sz w:val="22"/>
          <w:szCs w:val="22"/>
        </w:rPr>
        <w:t xml:space="preserve"> muaj mob</w:t>
      </w:r>
      <w:ins w:id="361" w:author="Windows User" w:date="2021-05-15T19:13:00Z">
        <w:r w:rsidR="00B6203B">
          <w:rPr>
            <w:rFonts w:asciiTheme="minorHAnsi" w:hAnsiTheme="minorHAnsi"/>
            <w:b/>
            <w:sz w:val="22"/>
            <w:szCs w:val="22"/>
          </w:rPr>
          <w:t xml:space="preserve"> nyob rau tos qab</w:t>
        </w:r>
      </w:ins>
    </w:p>
    <w:p w14:paraId="12473040" w14:textId="77777777" w:rsidR="00020BBF" w:rsidRPr="0022192D" w:rsidRDefault="00020BBF" w:rsidP="0022192D">
      <w:pPr>
        <w:rPr>
          <w:rFonts w:asciiTheme="minorHAnsi" w:hAnsiTheme="minorHAnsi"/>
        </w:rPr>
      </w:pPr>
    </w:p>
    <w:p w14:paraId="2C92D80B" w14:textId="4891A31F" w:rsidR="00B61F3A" w:rsidRPr="008F60A0" w:rsidRDefault="00FA7A58" w:rsidP="008F60A0">
      <w:pPr>
        <w:spacing w:after="240" w:line="182" w:lineRule="atLeast"/>
        <w:jc w:val="both"/>
        <w:rPr>
          <w:rFonts w:asciiTheme="minorHAnsi" w:hAnsiTheme="minorHAnsi"/>
          <w:iCs/>
          <w:sz w:val="22"/>
          <w:szCs w:val="22"/>
        </w:rPr>
      </w:pPr>
      <w:r w:rsidRPr="008F60A0">
        <w:rPr>
          <w:rFonts w:asciiTheme="minorHAnsi" w:hAnsiTheme="minorHAnsi"/>
          <w:iCs/>
          <w:sz w:val="22"/>
          <w:szCs w:val="22"/>
        </w:rPr>
        <w:t>Qee qhov xwm txheej, tus neeg ua liaj ua teb yuav nyob rau ntawm tus nuv ncaj qha los ntawm khws muag cov khoom tsis huv uas ua rau ib tus neeg muaj mob, tsis hais tus neeg ua liaj ua teb ua yam tsim nyog</w:t>
      </w:r>
      <w:ins w:id="362" w:author="Windows User" w:date="2021-05-15T19:16:00Z">
        <w:r w:rsidR="00B6203B">
          <w:rPr>
            <w:rFonts w:asciiTheme="minorHAnsi" w:hAnsiTheme="minorHAnsi"/>
            <w:iCs/>
            <w:sz w:val="22"/>
            <w:szCs w:val="22"/>
          </w:rPr>
          <w:t xml:space="preserve"> lo tsis ua</w:t>
        </w:r>
      </w:ins>
      <w:r w:rsidRPr="008F60A0">
        <w:rPr>
          <w:rFonts w:asciiTheme="minorHAnsi" w:hAnsiTheme="minorHAnsi"/>
          <w:iCs/>
          <w:sz w:val="22"/>
          <w:szCs w:val="22"/>
        </w:rPr>
        <w:t xml:space="preserve">. Qhov no yog </w:t>
      </w:r>
      <w:del w:id="363" w:author="Windows User" w:date="2021-05-15T19:17:00Z">
        <w:r w:rsidRPr="008F60A0" w:rsidDel="00B6203B">
          <w:rPr>
            <w:rFonts w:asciiTheme="minorHAnsi" w:hAnsiTheme="minorHAnsi"/>
            <w:iCs/>
            <w:sz w:val="22"/>
            <w:szCs w:val="22"/>
          </w:rPr>
          <w:delText>dab tsi</w:delText>
        </w:r>
      </w:del>
      <w:ins w:id="364" w:author="Windows User" w:date="2021-05-15T19:17:00Z">
        <w:r w:rsidR="00B6203B">
          <w:rPr>
            <w:rFonts w:asciiTheme="minorHAnsi" w:hAnsiTheme="minorHAnsi"/>
            <w:iCs/>
            <w:sz w:val="22"/>
            <w:szCs w:val="22"/>
          </w:rPr>
          <w:t>q hov</w:t>
        </w:r>
      </w:ins>
      <w:r w:rsidRPr="008F60A0">
        <w:rPr>
          <w:rFonts w:asciiTheme="minorHAnsi" w:hAnsiTheme="minorHAnsi"/>
          <w:iCs/>
          <w:sz w:val="22"/>
          <w:szCs w:val="22"/>
        </w:rPr>
        <w:t xml:space="preserve"> hu ua </w:t>
      </w:r>
      <w:proofErr w:type="gramStart"/>
      <w:r w:rsidRPr="008F60A0">
        <w:rPr>
          <w:rFonts w:asciiTheme="minorHAnsi" w:hAnsiTheme="minorHAnsi"/>
          <w:iCs/>
          <w:sz w:val="22"/>
          <w:szCs w:val="22"/>
        </w:rPr>
        <w:t>kev</w:t>
      </w:r>
      <w:proofErr w:type="gramEnd"/>
      <w:r w:rsidRPr="008F60A0">
        <w:rPr>
          <w:rFonts w:asciiTheme="minorHAnsi" w:hAnsiTheme="minorHAnsi"/>
          <w:iCs/>
          <w:sz w:val="22"/>
          <w:szCs w:val="22"/>
        </w:rPr>
        <w:t xml:space="preserve"> lees npaub nruj</w:t>
      </w:r>
      <w:r w:rsidR="00170F43" w:rsidRPr="008F60A0">
        <w:rPr>
          <w:rFonts w:asciiTheme="minorHAnsi" w:hAnsiTheme="minorHAnsi"/>
          <w:iCs/>
          <w:sz w:val="22"/>
          <w:szCs w:val="22"/>
        </w:rPr>
        <w:t xml:space="preserve">. </w:t>
      </w:r>
    </w:p>
    <w:p w14:paraId="069DD200" w14:textId="13B45257" w:rsidR="005A0613" w:rsidRPr="008F60A0" w:rsidRDefault="00A418F8" w:rsidP="008F60A0">
      <w:pPr>
        <w:spacing w:after="240" w:line="182" w:lineRule="atLeast"/>
        <w:jc w:val="both"/>
        <w:rPr>
          <w:rFonts w:asciiTheme="minorHAnsi" w:hAnsiTheme="minorHAnsi"/>
          <w:iCs/>
          <w:sz w:val="22"/>
          <w:szCs w:val="22"/>
        </w:rPr>
      </w:pPr>
      <w:r w:rsidRPr="008F60A0">
        <w:rPr>
          <w:rFonts w:asciiTheme="minorHAnsi" w:hAnsiTheme="minorHAnsi"/>
          <w:iCs/>
          <w:sz w:val="22"/>
          <w:szCs w:val="22"/>
        </w:rPr>
        <w:t>Ntau dua yuav tsom mus rau tus cwj pwm ntawm cov neeg tsim khoom, kev</w:t>
      </w:r>
      <w:ins w:id="365" w:author="Windows User" w:date="2021-05-15T19:20:00Z">
        <w:r w:rsidR="00B6203B">
          <w:rPr>
            <w:rFonts w:asciiTheme="minorHAnsi" w:hAnsiTheme="minorHAnsi"/>
            <w:iCs/>
            <w:sz w:val="22"/>
            <w:szCs w:val="22"/>
          </w:rPr>
          <w:t xml:space="preserve"> foob kev</w:t>
        </w:r>
      </w:ins>
      <w:r w:rsidRPr="008F60A0">
        <w:rPr>
          <w:rFonts w:asciiTheme="minorHAnsi" w:hAnsiTheme="minorHAnsi"/>
          <w:iCs/>
          <w:sz w:val="22"/>
          <w:szCs w:val="22"/>
        </w:rPr>
        <w:t xml:space="preserve"> lees paub</w:t>
      </w:r>
      <w:ins w:id="366" w:author="Windows User" w:date="2021-05-15T19:20:00Z">
        <w:r w:rsidR="00B6203B">
          <w:rPr>
            <w:rFonts w:asciiTheme="minorHAnsi" w:hAnsiTheme="minorHAnsi"/>
            <w:iCs/>
            <w:sz w:val="22"/>
            <w:szCs w:val="22"/>
          </w:rPr>
          <w:t xml:space="preserve"> nruj</w:t>
        </w:r>
      </w:ins>
      <w:r w:rsidRPr="008F60A0">
        <w:rPr>
          <w:rFonts w:asciiTheme="minorHAnsi" w:hAnsiTheme="minorHAnsi"/>
          <w:iCs/>
          <w:sz w:val="22"/>
          <w:szCs w:val="22"/>
        </w:rPr>
        <w:t xml:space="preserve"> </w:t>
      </w:r>
      <w:del w:id="367" w:author="Windows User" w:date="2021-05-15T19:21:00Z">
        <w:r w:rsidRPr="008F60A0" w:rsidDel="00B6203B">
          <w:rPr>
            <w:rFonts w:asciiTheme="minorHAnsi" w:hAnsiTheme="minorHAnsi"/>
            <w:iCs/>
            <w:sz w:val="22"/>
            <w:szCs w:val="22"/>
          </w:rPr>
          <w:delText>tsis raug them nyiaj tsom rau</w:delText>
        </w:r>
      </w:del>
      <w:ins w:id="368" w:author="Windows User" w:date="2021-05-15T19:21:00Z">
        <w:r w:rsidR="00B6203B">
          <w:rPr>
            <w:rFonts w:asciiTheme="minorHAnsi" w:hAnsiTheme="minorHAnsi"/>
            <w:iCs/>
            <w:sz w:val="22"/>
            <w:szCs w:val="22"/>
          </w:rPr>
          <w:t xml:space="preserve"> yuav tham txog</w:t>
        </w:r>
      </w:ins>
      <w:del w:id="369" w:author="Windows User" w:date="2021-05-15T19:21:00Z">
        <w:r w:rsidRPr="008F60A0" w:rsidDel="00B6203B">
          <w:rPr>
            <w:rFonts w:asciiTheme="minorHAnsi" w:hAnsiTheme="minorHAnsi"/>
            <w:iCs/>
            <w:sz w:val="22"/>
            <w:szCs w:val="22"/>
          </w:rPr>
          <w:delText xml:space="preserve"> </w:delText>
        </w:r>
      </w:del>
      <w:del w:id="370" w:author="Windows User" w:date="2021-05-15T19:22:00Z">
        <w:r w:rsidRPr="008F60A0" w:rsidDel="00B6203B">
          <w:rPr>
            <w:rFonts w:asciiTheme="minorHAnsi" w:hAnsiTheme="minorHAnsi"/>
            <w:iCs/>
            <w:sz w:val="22"/>
            <w:szCs w:val="22"/>
          </w:rPr>
          <w:delText>qhov</w:delText>
        </w:r>
      </w:del>
      <w:ins w:id="371" w:author="Windows User" w:date="2021-05-15T19:22:00Z">
        <w:r w:rsidR="00B6203B">
          <w:rPr>
            <w:rFonts w:asciiTheme="minorHAnsi" w:hAnsiTheme="minorHAnsi"/>
            <w:iCs/>
            <w:sz w:val="22"/>
            <w:szCs w:val="22"/>
          </w:rPr>
          <w:t xml:space="preserve"> ntawv cov</w:t>
        </w:r>
      </w:ins>
      <w:del w:id="372" w:author="Windows User" w:date="2021-05-15T19:22:00Z">
        <w:r w:rsidRPr="008F60A0" w:rsidDel="00B6203B">
          <w:rPr>
            <w:rFonts w:asciiTheme="minorHAnsi" w:hAnsiTheme="minorHAnsi"/>
            <w:iCs/>
            <w:sz w:val="22"/>
            <w:szCs w:val="22"/>
          </w:rPr>
          <w:delText xml:space="preserve"> </w:delText>
        </w:r>
      </w:del>
      <w:r w:rsidRPr="008F60A0">
        <w:rPr>
          <w:rFonts w:asciiTheme="minorHAnsi" w:hAnsiTheme="minorHAnsi"/>
          <w:iCs/>
          <w:sz w:val="22"/>
          <w:szCs w:val="22"/>
        </w:rPr>
        <w:t>khoom</w:t>
      </w:r>
      <w:del w:id="373" w:author="Windows User" w:date="2021-05-15T19:22:00Z">
        <w:r w:rsidRPr="008F60A0" w:rsidDel="00B6203B">
          <w:rPr>
            <w:rFonts w:asciiTheme="minorHAnsi" w:hAnsiTheme="minorHAnsi"/>
            <w:iCs/>
            <w:sz w:val="22"/>
            <w:szCs w:val="22"/>
          </w:rPr>
          <w:delText xml:space="preserve"> </w:delText>
        </w:r>
      </w:del>
      <w:ins w:id="374" w:author="Windows User" w:date="2021-05-15T19:22:00Z">
        <w:r w:rsidR="00B6203B">
          <w:rPr>
            <w:rFonts w:asciiTheme="minorHAnsi" w:hAnsiTheme="minorHAnsi"/>
            <w:iCs/>
            <w:sz w:val="22"/>
            <w:szCs w:val="22"/>
          </w:rPr>
          <w:t xml:space="preserve"> ntaus </w:t>
        </w:r>
        <w:proofErr w:type="gramStart"/>
        <w:r w:rsidR="00B6203B">
          <w:rPr>
            <w:rFonts w:asciiTheme="minorHAnsi" w:hAnsiTheme="minorHAnsi"/>
            <w:iCs/>
            <w:sz w:val="22"/>
            <w:szCs w:val="22"/>
          </w:rPr>
          <w:t xml:space="preserve">xwb </w:t>
        </w:r>
      </w:ins>
      <w:proofErr w:type="gramEnd"/>
      <w:del w:id="375" w:author="Windows User" w:date="2021-05-15T19:22:00Z">
        <w:r w:rsidRPr="008F60A0" w:rsidDel="00B6203B">
          <w:rPr>
            <w:rFonts w:asciiTheme="minorHAnsi" w:hAnsiTheme="minorHAnsi"/>
            <w:iCs/>
            <w:sz w:val="22"/>
            <w:szCs w:val="22"/>
          </w:rPr>
          <w:delText>nws tus kheej</w:delText>
        </w:r>
      </w:del>
      <w:r w:rsidRPr="008F60A0">
        <w:rPr>
          <w:rFonts w:asciiTheme="minorHAnsi" w:hAnsiTheme="minorHAnsi"/>
          <w:iCs/>
          <w:sz w:val="22"/>
          <w:szCs w:val="22"/>
        </w:rPr>
        <w:t>. Txoj kev lees paub nruj hauv kev sib foob kev muaj mob hauv cov zaub mov</w:t>
      </w:r>
      <w:r w:rsidR="00510642" w:rsidRPr="008F60A0">
        <w:rPr>
          <w:rFonts w:asciiTheme="minorHAnsi" w:hAnsiTheme="minorHAnsi"/>
          <w:iCs/>
          <w:sz w:val="22"/>
          <w:szCs w:val="22"/>
        </w:rPr>
        <w:t xml:space="preserve">: </w:t>
      </w:r>
      <w:r w:rsidR="009401A0" w:rsidRPr="008F60A0">
        <w:rPr>
          <w:rFonts w:asciiTheme="minorHAnsi" w:hAnsiTheme="minorHAnsi"/>
          <w:b/>
          <w:iCs/>
          <w:sz w:val="22"/>
          <w:szCs w:val="22"/>
        </w:rPr>
        <w:t>Yog tias koj muag khoom noj khoom uas muaj paug thaum nws tawm ntawm qhov chaw</w:t>
      </w:r>
      <w:ins w:id="376" w:author="Windows User" w:date="2021-05-15T19:24:00Z">
        <w:r w:rsidR="007069DA">
          <w:rPr>
            <w:rFonts w:asciiTheme="minorHAnsi" w:hAnsiTheme="minorHAnsi"/>
            <w:b/>
            <w:iCs/>
            <w:sz w:val="22"/>
            <w:szCs w:val="22"/>
          </w:rPr>
          <w:t xml:space="preserve"> tuaj</w:t>
        </w:r>
      </w:ins>
      <w:r w:rsidR="009401A0" w:rsidRPr="008F60A0">
        <w:rPr>
          <w:rFonts w:asciiTheme="minorHAnsi" w:hAnsiTheme="minorHAnsi"/>
          <w:b/>
          <w:iCs/>
          <w:sz w:val="22"/>
          <w:szCs w:val="22"/>
        </w:rPr>
        <w:t xml:space="preserve"> - txawm tias nws yog ua liaj ua teb, tsev rau khoom, </w:t>
      </w:r>
      <w:del w:id="377" w:author="Windows User" w:date="2021-05-15T19:25:00Z">
        <w:r w:rsidR="009401A0" w:rsidRPr="008F60A0" w:rsidDel="007069DA">
          <w:rPr>
            <w:rFonts w:asciiTheme="minorHAnsi" w:hAnsiTheme="minorHAnsi"/>
            <w:b/>
            <w:iCs/>
            <w:sz w:val="22"/>
            <w:szCs w:val="22"/>
          </w:rPr>
          <w:delText xml:space="preserve">tsev </w:delText>
        </w:r>
      </w:del>
      <w:ins w:id="378" w:author="Windows User" w:date="2021-05-15T19:25:00Z">
        <w:r w:rsidR="007069DA">
          <w:rPr>
            <w:rFonts w:asciiTheme="minorHAnsi" w:hAnsiTheme="minorHAnsi"/>
            <w:b/>
            <w:iCs/>
            <w:sz w:val="22"/>
            <w:szCs w:val="22"/>
          </w:rPr>
          <w:t>khwg</w:t>
        </w:r>
        <w:r w:rsidR="007069DA" w:rsidRPr="008F60A0">
          <w:rPr>
            <w:rFonts w:asciiTheme="minorHAnsi" w:hAnsiTheme="minorHAnsi"/>
            <w:b/>
            <w:iCs/>
            <w:sz w:val="22"/>
            <w:szCs w:val="22"/>
          </w:rPr>
          <w:t xml:space="preserve"> </w:t>
        </w:r>
      </w:ins>
      <w:r w:rsidR="009401A0" w:rsidRPr="008F60A0">
        <w:rPr>
          <w:rFonts w:asciiTheme="minorHAnsi" w:hAnsiTheme="minorHAnsi"/>
          <w:b/>
          <w:iCs/>
          <w:sz w:val="22"/>
          <w:szCs w:val="22"/>
        </w:rPr>
        <w:t>noj mov, thiab lwm yam - thiab cov khoom lag luam "</w:t>
      </w:r>
      <w:ins w:id="379" w:author="Windows User" w:date="2021-05-15T19:26:00Z">
        <w:r w:rsidR="007069DA" w:rsidRPr="007069DA">
          <w:rPr>
            <w:rFonts w:asciiTheme="minorHAnsi" w:hAnsiTheme="minorHAnsi"/>
            <w:b/>
            <w:sz w:val="22"/>
            <w:szCs w:val="22"/>
          </w:rPr>
          <w:t xml:space="preserve"> </w:t>
        </w:r>
        <w:r w:rsidR="007069DA">
          <w:rPr>
            <w:rFonts w:asciiTheme="minorHAnsi" w:hAnsiTheme="minorHAnsi"/>
            <w:b/>
            <w:sz w:val="22"/>
            <w:szCs w:val="22"/>
          </w:rPr>
          <w:t xml:space="preserve">phom sij yam </w:t>
        </w:r>
      </w:ins>
      <w:r w:rsidR="009401A0" w:rsidRPr="008F60A0">
        <w:rPr>
          <w:rFonts w:asciiTheme="minorHAnsi" w:hAnsiTheme="minorHAnsi"/>
          <w:b/>
          <w:iCs/>
          <w:sz w:val="22"/>
          <w:szCs w:val="22"/>
        </w:rPr>
        <w:t>tsis tsim nyog" los ntawm nws qhov, koj yuav tau lees</w:t>
      </w:r>
      <w:ins w:id="380" w:author="Windows User" w:date="2021-05-15T19:27:00Z">
        <w:r w:rsidR="007069DA">
          <w:rPr>
            <w:rFonts w:asciiTheme="minorHAnsi" w:hAnsiTheme="minorHAnsi"/>
            <w:b/>
            <w:iCs/>
            <w:sz w:val="22"/>
            <w:szCs w:val="22"/>
          </w:rPr>
          <w:t xml:space="preserve"> txhuas</w:t>
        </w:r>
      </w:ins>
      <w:r w:rsidR="009401A0" w:rsidRPr="008F60A0">
        <w:rPr>
          <w:rFonts w:asciiTheme="minorHAnsi" w:hAnsiTheme="minorHAnsi"/>
          <w:b/>
          <w:iCs/>
          <w:sz w:val="22"/>
          <w:szCs w:val="22"/>
        </w:rPr>
        <w:t xml:space="preserve"> </w:t>
      </w:r>
      <w:r w:rsidR="00AD6377" w:rsidRPr="008F60A0">
        <w:rPr>
          <w:rFonts w:asciiTheme="minorHAnsi" w:hAnsiTheme="minorHAnsi"/>
          <w:b/>
          <w:iCs/>
          <w:sz w:val="22"/>
          <w:szCs w:val="22"/>
        </w:rPr>
        <w:t>qhov kev puas tsuaj</w:t>
      </w:r>
      <w:r w:rsidR="00510642" w:rsidRPr="008F60A0">
        <w:rPr>
          <w:rFonts w:asciiTheme="minorHAnsi" w:hAnsiTheme="minorHAnsi"/>
          <w:b/>
          <w:iCs/>
          <w:sz w:val="22"/>
          <w:szCs w:val="22"/>
        </w:rPr>
        <w:t>.</w:t>
      </w:r>
      <w:r w:rsidR="006141C5" w:rsidRPr="008F60A0">
        <w:rPr>
          <w:rFonts w:asciiTheme="minorHAnsi" w:hAnsiTheme="minorHAnsi"/>
          <w:b/>
          <w:iCs/>
          <w:sz w:val="22"/>
          <w:szCs w:val="22"/>
        </w:rPr>
        <w:t xml:space="preserve"> </w:t>
      </w:r>
      <w:r w:rsidR="00C149BE" w:rsidRPr="008F60A0">
        <w:rPr>
          <w:rFonts w:asciiTheme="minorHAnsi" w:hAnsiTheme="minorHAnsi"/>
          <w:iCs/>
          <w:sz w:val="22"/>
          <w:szCs w:val="22"/>
        </w:rPr>
        <w:t xml:space="preserve">Tsis muaj </w:t>
      </w:r>
      <w:proofErr w:type="gramStart"/>
      <w:r w:rsidR="00C149BE" w:rsidRPr="008F60A0">
        <w:rPr>
          <w:rFonts w:asciiTheme="minorHAnsi" w:hAnsiTheme="minorHAnsi"/>
          <w:iCs/>
          <w:sz w:val="22"/>
          <w:szCs w:val="22"/>
        </w:rPr>
        <w:t>kev</w:t>
      </w:r>
      <w:proofErr w:type="gramEnd"/>
      <w:r w:rsidR="00C149BE" w:rsidRPr="008F60A0">
        <w:rPr>
          <w:rFonts w:asciiTheme="minorHAnsi" w:hAnsiTheme="minorHAnsi"/>
          <w:iCs/>
          <w:sz w:val="22"/>
          <w:szCs w:val="22"/>
        </w:rPr>
        <w:t xml:space="preserve"> nug txog seb tus neeg tsim khoom lag luam los sis tus muag khoom tau ua nrog kev </w:t>
      </w:r>
      <w:del w:id="381" w:author="Windows User" w:date="2021-05-15T22:11:00Z">
        <w:r w:rsidR="00C149BE" w:rsidRPr="008F60A0" w:rsidDel="00BB62FB">
          <w:rPr>
            <w:rFonts w:asciiTheme="minorHAnsi" w:hAnsiTheme="minorHAnsi"/>
            <w:iCs/>
            <w:sz w:val="22"/>
            <w:szCs w:val="22"/>
          </w:rPr>
          <w:delText>saib xyuas</w:delText>
        </w:r>
      </w:del>
      <w:ins w:id="382" w:author="Windows User" w:date="2021-05-15T22:11:00Z">
        <w:r w:rsidR="00BB62FB">
          <w:rPr>
            <w:rFonts w:asciiTheme="minorHAnsi" w:hAnsiTheme="minorHAnsi"/>
            <w:iCs/>
            <w:sz w:val="22"/>
            <w:szCs w:val="22"/>
          </w:rPr>
          <w:t>ntsuam xyuas</w:t>
        </w:r>
      </w:ins>
      <w:r w:rsidR="00C149BE" w:rsidRPr="008F60A0">
        <w:rPr>
          <w:rFonts w:asciiTheme="minorHAnsi" w:hAnsiTheme="minorHAnsi"/>
          <w:iCs/>
          <w:sz w:val="22"/>
          <w:szCs w:val="22"/>
        </w:rPr>
        <w:t xml:space="preserve"> yam tsim nyog</w:t>
      </w:r>
      <w:r w:rsidR="005A0613" w:rsidRPr="008F60A0">
        <w:rPr>
          <w:rFonts w:asciiTheme="minorHAnsi" w:hAnsiTheme="minorHAnsi"/>
          <w:iCs/>
          <w:sz w:val="22"/>
          <w:szCs w:val="22"/>
        </w:rPr>
        <w:t xml:space="preserve">. </w:t>
      </w:r>
    </w:p>
    <w:p w14:paraId="2EDBE60A" w14:textId="513F274E" w:rsidR="00020BBF" w:rsidRPr="0039496C" w:rsidRDefault="00DB47D5" w:rsidP="0039496C">
      <w:pPr>
        <w:spacing w:after="240" w:line="182" w:lineRule="atLeast"/>
        <w:ind w:left="720"/>
        <w:jc w:val="both"/>
        <w:rPr>
          <w:rFonts w:asciiTheme="minorHAnsi" w:hAnsiTheme="minorHAnsi"/>
          <w:b/>
          <w:iCs/>
          <w:sz w:val="22"/>
          <w:szCs w:val="22"/>
        </w:rPr>
      </w:pPr>
      <w:proofErr w:type="gramStart"/>
      <w:r w:rsidRPr="0039496C">
        <w:rPr>
          <w:rFonts w:asciiTheme="minorHAnsi" w:hAnsiTheme="minorHAnsi"/>
          <w:b/>
          <w:iCs/>
          <w:sz w:val="22"/>
          <w:szCs w:val="22"/>
        </w:rPr>
        <w:t>Ib</w:t>
      </w:r>
      <w:proofErr w:type="gramEnd"/>
      <w:r w:rsidRPr="0039496C">
        <w:rPr>
          <w:rFonts w:asciiTheme="minorHAnsi" w:hAnsiTheme="minorHAnsi"/>
          <w:b/>
          <w:iCs/>
          <w:sz w:val="22"/>
          <w:szCs w:val="22"/>
        </w:rPr>
        <w:t xml:space="preserve"> yam khoom yog "</w:t>
      </w:r>
      <w:r w:rsidR="00C76F2D" w:rsidRPr="0039496C">
        <w:rPr>
          <w:rFonts w:asciiTheme="minorHAnsi" w:hAnsiTheme="minorHAnsi"/>
          <w:b/>
          <w:iCs/>
          <w:sz w:val="22"/>
          <w:szCs w:val="22"/>
        </w:rPr>
        <w:t xml:space="preserve">kev </w:t>
      </w:r>
      <w:ins w:id="383" w:author="Windows User" w:date="2021-05-15T19:28:00Z">
        <w:r w:rsidR="007069DA">
          <w:rPr>
            <w:rFonts w:asciiTheme="minorHAnsi" w:hAnsiTheme="minorHAnsi"/>
            <w:b/>
            <w:sz w:val="22"/>
            <w:szCs w:val="22"/>
          </w:rPr>
          <w:t xml:space="preserve">phom sij yam </w:t>
        </w:r>
      </w:ins>
      <w:del w:id="384" w:author="Windows User" w:date="2021-05-15T19:28:00Z">
        <w:r w:rsidR="00C76F2D" w:rsidRPr="0039496C" w:rsidDel="007069DA">
          <w:rPr>
            <w:rFonts w:asciiTheme="minorHAnsi" w:hAnsiTheme="minorHAnsi"/>
            <w:b/>
            <w:iCs/>
            <w:sz w:val="22"/>
            <w:szCs w:val="22"/>
          </w:rPr>
          <w:delText xml:space="preserve">puas tsuaj </w:delText>
        </w:r>
      </w:del>
      <w:r w:rsidR="00C76F2D" w:rsidRPr="0039496C">
        <w:rPr>
          <w:rFonts w:asciiTheme="minorHAnsi" w:hAnsiTheme="minorHAnsi"/>
          <w:b/>
          <w:iCs/>
          <w:sz w:val="22"/>
          <w:szCs w:val="22"/>
        </w:rPr>
        <w:t xml:space="preserve">yam </w:t>
      </w:r>
      <w:r w:rsidRPr="0039496C">
        <w:rPr>
          <w:rFonts w:asciiTheme="minorHAnsi" w:hAnsiTheme="minorHAnsi"/>
          <w:b/>
          <w:iCs/>
          <w:sz w:val="22"/>
          <w:szCs w:val="22"/>
        </w:rPr>
        <w:t>tsis tsim</w:t>
      </w:r>
      <w:ins w:id="385" w:author="Windows User" w:date="2021-05-15T19:28:00Z">
        <w:r w:rsidR="007069DA">
          <w:rPr>
            <w:rFonts w:asciiTheme="minorHAnsi" w:hAnsiTheme="minorHAnsi"/>
            <w:b/>
            <w:iCs/>
            <w:sz w:val="22"/>
            <w:szCs w:val="22"/>
          </w:rPr>
          <w:t xml:space="preserve"> </w:t>
        </w:r>
      </w:ins>
      <w:r w:rsidRPr="0039496C">
        <w:rPr>
          <w:rFonts w:asciiTheme="minorHAnsi" w:hAnsiTheme="minorHAnsi"/>
          <w:b/>
          <w:iCs/>
          <w:sz w:val="22"/>
          <w:szCs w:val="22"/>
        </w:rPr>
        <w:t xml:space="preserve">nyog" yog tias nws suav nrog qee yam uas cov neeg siv khoom yuav tsis xav </w:t>
      </w:r>
      <w:r w:rsidR="00C76F2D" w:rsidRPr="0039496C">
        <w:rPr>
          <w:rFonts w:asciiTheme="minorHAnsi" w:hAnsiTheme="minorHAnsi"/>
          <w:b/>
          <w:iCs/>
          <w:sz w:val="22"/>
          <w:szCs w:val="22"/>
        </w:rPr>
        <w:t>txog</w:t>
      </w:r>
    </w:p>
    <w:p w14:paraId="1F732BED" w14:textId="020DD8D9" w:rsidR="00E11CBB" w:rsidRPr="000434E2" w:rsidRDefault="004F691C" w:rsidP="000434E2">
      <w:pPr>
        <w:spacing w:after="240" w:line="182" w:lineRule="atLeast"/>
        <w:jc w:val="both"/>
        <w:rPr>
          <w:rFonts w:asciiTheme="minorHAnsi" w:hAnsiTheme="minorHAnsi"/>
          <w:b/>
          <w:iCs/>
          <w:sz w:val="22"/>
          <w:szCs w:val="22"/>
        </w:rPr>
      </w:pPr>
      <w:r w:rsidRPr="000434E2">
        <w:rPr>
          <w:rFonts w:asciiTheme="minorHAnsi" w:hAnsiTheme="minorHAnsi"/>
          <w:iCs/>
          <w:sz w:val="22"/>
          <w:szCs w:val="22"/>
        </w:rPr>
        <w:t xml:space="preserve">Koj yuav tau nug </w:t>
      </w:r>
      <w:proofErr w:type="gramStart"/>
      <w:r w:rsidRPr="000434E2">
        <w:rPr>
          <w:rFonts w:asciiTheme="minorHAnsi" w:hAnsiTheme="minorHAnsi"/>
          <w:iCs/>
          <w:sz w:val="22"/>
          <w:szCs w:val="22"/>
        </w:rPr>
        <w:t>tias</w:t>
      </w:r>
      <w:proofErr w:type="gramEnd"/>
      <w:r w:rsidRPr="000434E2">
        <w:rPr>
          <w:rFonts w:asciiTheme="minorHAnsi" w:hAnsiTheme="minorHAnsi"/>
          <w:iCs/>
          <w:sz w:val="22"/>
          <w:szCs w:val="22"/>
        </w:rPr>
        <w:t xml:space="preserve">, dab tsi yog kev </w:t>
      </w:r>
      <w:del w:id="386" w:author="Windows User" w:date="2021-05-15T19:30:00Z">
        <w:r w:rsidRPr="000434E2" w:rsidDel="007069DA">
          <w:rPr>
            <w:rFonts w:asciiTheme="minorHAnsi" w:hAnsiTheme="minorHAnsi"/>
            <w:iCs/>
            <w:sz w:val="22"/>
            <w:szCs w:val="22"/>
          </w:rPr>
          <w:delText>puas tsuaj</w:delText>
        </w:r>
      </w:del>
      <w:ins w:id="387" w:author="Windows User" w:date="2021-05-15T19:30:00Z">
        <w:r w:rsidR="007069DA">
          <w:rPr>
            <w:rFonts w:asciiTheme="minorHAnsi" w:hAnsiTheme="minorHAnsi"/>
            <w:iCs/>
            <w:sz w:val="22"/>
            <w:szCs w:val="22"/>
          </w:rPr>
          <w:t xml:space="preserve"> phom sij</w:t>
        </w:r>
      </w:ins>
      <w:r w:rsidRPr="000434E2">
        <w:rPr>
          <w:rFonts w:asciiTheme="minorHAnsi" w:hAnsiTheme="minorHAnsi"/>
          <w:iCs/>
          <w:sz w:val="22"/>
          <w:szCs w:val="22"/>
        </w:rPr>
        <w:t xml:space="preserve"> yam tsis txaus ntseeg? Hauv ntau lub xeev, txawm </w:t>
      </w:r>
      <w:proofErr w:type="gramStart"/>
      <w:r w:rsidRPr="000434E2">
        <w:rPr>
          <w:rFonts w:asciiTheme="minorHAnsi" w:hAnsiTheme="minorHAnsi"/>
          <w:iCs/>
          <w:sz w:val="22"/>
          <w:szCs w:val="22"/>
        </w:rPr>
        <w:t>tias</w:t>
      </w:r>
      <w:proofErr w:type="gramEnd"/>
      <w:r w:rsidRPr="000434E2">
        <w:rPr>
          <w:rFonts w:asciiTheme="minorHAnsi" w:hAnsiTheme="minorHAnsi"/>
          <w:iCs/>
          <w:sz w:val="22"/>
          <w:szCs w:val="22"/>
        </w:rPr>
        <w:t xml:space="preserve"> cov khoom lag luam tsis tsim nyog tshwm sim yog nyob ntawm qhov "cov neeg siv khoom siv ib txwm muaj peev xwm xav tau</w:t>
      </w:r>
      <w:ins w:id="388" w:author="Windows User" w:date="2021-05-15T19:33:00Z">
        <w:r w:rsidR="000D4B8C">
          <w:rPr>
            <w:rFonts w:asciiTheme="minorHAnsi" w:hAnsiTheme="minorHAnsi"/>
            <w:iCs/>
            <w:sz w:val="22"/>
            <w:szCs w:val="22"/>
          </w:rPr>
          <w:t xml:space="preserve"> yam khoom tsim nyog</w:t>
        </w:r>
      </w:ins>
      <w:r w:rsidRPr="000434E2">
        <w:rPr>
          <w:rFonts w:asciiTheme="minorHAnsi" w:hAnsiTheme="minorHAnsi"/>
          <w:iCs/>
          <w:sz w:val="22"/>
          <w:szCs w:val="22"/>
        </w:rPr>
        <w:t xml:space="preserve">." Hauv </w:t>
      </w:r>
      <w:proofErr w:type="gramStart"/>
      <w:r w:rsidRPr="000434E2">
        <w:rPr>
          <w:rFonts w:asciiTheme="minorHAnsi" w:hAnsiTheme="minorHAnsi"/>
          <w:iCs/>
          <w:sz w:val="22"/>
          <w:szCs w:val="22"/>
        </w:rPr>
        <w:t>lwm</w:t>
      </w:r>
      <w:proofErr w:type="gramEnd"/>
      <w:r w:rsidRPr="000434E2">
        <w:rPr>
          <w:rFonts w:asciiTheme="minorHAnsi" w:hAnsiTheme="minorHAnsi"/>
          <w:iCs/>
          <w:sz w:val="22"/>
          <w:szCs w:val="22"/>
        </w:rPr>
        <w:t xml:space="preserve"> lo lus</w:t>
      </w:r>
      <w:r w:rsidR="001A6BE2" w:rsidRPr="000434E2">
        <w:rPr>
          <w:rFonts w:asciiTheme="minorHAnsi" w:hAnsiTheme="minorHAnsi"/>
          <w:iCs/>
          <w:sz w:val="22"/>
          <w:szCs w:val="22"/>
        </w:rPr>
        <w:t xml:space="preserve">, </w:t>
      </w:r>
      <w:r w:rsidR="00880CAF" w:rsidRPr="000434E2">
        <w:rPr>
          <w:rFonts w:asciiTheme="minorHAnsi" w:hAnsiTheme="minorHAnsi"/>
          <w:b/>
          <w:iCs/>
          <w:sz w:val="22"/>
          <w:szCs w:val="22"/>
        </w:rPr>
        <w:t xml:space="preserve">cov khoom noj yuav suav hais tias yog "kev </w:t>
      </w:r>
      <w:del w:id="389" w:author="Windows User" w:date="2021-05-15T19:35:00Z">
        <w:r w:rsidR="00880CAF" w:rsidRPr="000434E2" w:rsidDel="000D4B8C">
          <w:rPr>
            <w:rFonts w:asciiTheme="minorHAnsi" w:hAnsiTheme="minorHAnsi"/>
            <w:b/>
            <w:iCs/>
            <w:sz w:val="22"/>
            <w:szCs w:val="22"/>
          </w:rPr>
          <w:delText>puas tsuaj</w:delText>
        </w:r>
      </w:del>
      <w:ins w:id="390" w:author="Windows User" w:date="2021-05-15T19:35:00Z">
        <w:r w:rsidR="000D4B8C">
          <w:rPr>
            <w:rFonts w:asciiTheme="minorHAnsi" w:hAnsiTheme="minorHAnsi"/>
            <w:b/>
            <w:iCs/>
            <w:sz w:val="22"/>
            <w:szCs w:val="22"/>
          </w:rPr>
          <w:t xml:space="preserve"> phom sij</w:t>
        </w:r>
      </w:ins>
      <w:r w:rsidR="00880CAF" w:rsidRPr="000434E2">
        <w:rPr>
          <w:rFonts w:asciiTheme="minorHAnsi" w:hAnsiTheme="minorHAnsi"/>
          <w:b/>
          <w:iCs/>
          <w:sz w:val="22"/>
          <w:szCs w:val="22"/>
        </w:rPr>
        <w:t xml:space="preserve"> yam tsis tsim nyog" yog tias nws suav nrog cov khoom noj los sis cov khoom siv uas cov neeg siv khoom yuav tsis xav tias yuav pom nyob hauv cov khoom noj</w:t>
      </w:r>
      <w:r w:rsidR="006141C5" w:rsidRPr="000434E2">
        <w:rPr>
          <w:rFonts w:asciiTheme="minorHAnsi" w:hAnsiTheme="minorHAnsi"/>
          <w:b/>
          <w:iCs/>
          <w:sz w:val="22"/>
          <w:szCs w:val="22"/>
        </w:rPr>
        <w:t xml:space="preserve">. </w:t>
      </w:r>
    </w:p>
    <w:p w14:paraId="267D6066" w14:textId="29FB0516" w:rsidR="003E0504" w:rsidRPr="009B1654" w:rsidRDefault="00907ED1" w:rsidP="009B1654">
      <w:pPr>
        <w:spacing w:after="240" w:line="182" w:lineRule="atLeast"/>
        <w:jc w:val="both"/>
        <w:rPr>
          <w:rFonts w:asciiTheme="minorHAnsi" w:hAnsiTheme="minorHAnsi"/>
          <w:iCs/>
          <w:sz w:val="22"/>
          <w:szCs w:val="22"/>
        </w:rPr>
      </w:pPr>
      <w:r w:rsidRPr="009B1654">
        <w:rPr>
          <w:rFonts w:asciiTheme="minorHAnsi" w:hAnsiTheme="minorHAnsi"/>
          <w:iCs/>
          <w:sz w:val="22"/>
          <w:szCs w:val="22"/>
        </w:rPr>
        <w:t>Qhov no tau</w:t>
      </w:r>
      <w:r w:rsidR="00896085" w:rsidRPr="009B1654">
        <w:rPr>
          <w:rFonts w:asciiTheme="minorHAnsi" w:hAnsiTheme="minorHAnsi"/>
          <w:iCs/>
          <w:sz w:val="22"/>
          <w:szCs w:val="22"/>
        </w:rPr>
        <w:t xml:space="preserve"> muaj</w:t>
      </w:r>
      <w:r w:rsidRPr="009B1654">
        <w:rPr>
          <w:rFonts w:asciiTheme="minorHAnsi" w:hAnsiTheme="minorHAnsi"/>
          <w:iCs/>
          <w:sz w:val="22"/>
          <w:szCs w:val="22"/>
        </w:rPr>
        <w:t xml:space="preserve"> cov lus nug</w:t>
      </w:r>
      <w:r w:rsidR="009B1654" w:rsidRPr="009B1654">
        <w:rPr>
          <w:rFonts w:asciiTheme="minorHAnsi" w:hAnsiTheme="minorHAnsi"/>
          <w:iCs/>
          <w:sz w:val="22"/>
          <w:szCs w:val="22"/>
        </w:rPr>
        <w:t xml:space="preserve"> </w:t>
      </w:r>
      <w:proofErr w:type="gramStart"/>
      <w:r w:rsidR="009B1654" w:rsidRPr="009B1654">
        <w:rPr>
          <w:rFonts w:asciiTheme="minorHAnsi" w:hAnsiTheme="minorHAnsi"/>
          <w:iCs/>
          <w:sz w:val="22"/>
          <w:szCs w:val="22"/>
        </w:rPr>
        <w:t>tias</w:t>
      </w:r>
      <w:proofErr w:type="gramEnd"/>
      <w:r w:rsidRPr="009B1654">
        <w:rPr>
          <w:rFonts w:asciiTheme="minorHAnsi" w:hAnsiTheme="minorHAnsi"/>
          <w:iCs/>
          <w:sz w:val="22"/>
          <w:szCs w:val="22"/>
        </w:rPr>
        <w:t>: Cov neeg tau txais kev pab ib txwm xav tias yuav muaj qee qhov kev ph</w:t>
      </w:r>
      <w:r w:rsidR="009B1654" w:rsidRPr="009B1654">
        <w:rPr>
          <w:rFonts w:asciiTheme="minorHAnsi" w:hAnsiTheme="minorHAnsi"/>
          <w:iCs/>
          <w:sz w:val="22"/>
          <w:szCs w:val="22"/>
        </w:rPr>
        <w:t>om sij</w:t>
      </w:r>
      <w:r w:rsidRPr="009B1654">
        <w:rPr>
          <w:rFonts w:asciiTheme="minorHAnsi" w:hAnsiTheme="minorHAnsi"/>
          <w:iCs/>
          <w:sz w:val="22"/>
          <w:szCs w:val="22"/>
        </w:rPr>
        <w:t xml:space="preserve"> los ntawm kev noj zaub xam lav ntsuab, zaub ntsuab, los</w:t>
      </w:r>
      <w:r w:rsidR="009B1654" w:rsidRPr="009B1654">
        <w:rPr>
          <w:rFonts w:asciiTheme="minorHAnsi" w:hAnsiTheme="minorHAnsi"/>
          <w:iCs/>
          <w:sz w:val="22"/>
          <w:szCs w:val="22"/>
        </w:rPr>
        <w:t xml:space="preserve"> </w:t>
      </w:r>
      <w:r w:rsidRPr="009B1654">
        <w:rPr>
          <w:rFonts w:asciiTheme="minorHAnsi" w:hAnsiTheme="minorHAnsi"/>
          <w:iCs/>
          <w:sz w:val="22"/>
          <w:szCs w:val="22"/>
        </w:rPr>
        <w:t xml:space="preserve">sis cov </w:t>
      </w:r>
      <w:del w:id="391" w:author="Windows User" w:date="2021-05-15T19:38:00Z">
        <w:r w:rsidRPr="009B1654" w:rsidDel="000D4B8C">
          <w:rPr>
            <w:rFonts w:asciiTheme="minorHAnsi" w:hAnsiTheme="minorHAnsi"/>
            <w:iCs/>
            <w:sz w:val="22"/>
            <w:szCs w:val="22"/>
          </w:rPr>
          <w:delText xml:space="preserve">paj </w:delText>
        </w:r>
      </w:del>
      <w:ins w:id="392" w:author="Windows User" w:date="2021-05-15T19:38:00Z">
        <w:r w:rsidR="000D4B8C">
          <w:rPr>
            <w:rFonts w:asciiTheme="minorHAnsi" w:hAnsiTheme="minorHAnsi"/>
            <w:iCs/>
            <w:sz w:val="22"/>
            <w:szCs w:val="22"/>
          </w:rPr>
          <w:t xml:space="preserve">dib </w:t>
        </w:r>
      </w:ins>
      <w:r w:rsidRPr="009B1654">
        <w:rPr>
          <w:rFonts w:asciiTheme="minorHAnsi" w:hAnsiTheme="minorHAnsi"/>
          <w:iCs/>
          <w:sz w:val="22"/>
          <w:szCs w:val="22"/>
        </w:rPr>
        <w:t xml:space="preserve">taub - qee cov tuam txhab thauj khoom noj uas feem ntau muaj? Cov neeg tau txais </w:t>
      </w:r>
      <w:proofErr w:type="gramStart"/>
      <w:r w:rsidRPr="009B1654">
        <w:rPr>
          <w:rFonts w:asciiTheme="minorHAnsi" w:hAnsiTheme="minorHAnsi"/>
          <w:iCs/>
          <w:sz w:val="22"/>
          <w:szCs w:val="22"/>
        </w:rPr>
        <w:t>kev</w:t>
      </w:r>
      <w:proofErr w:type="gramEnd"/>
      <w:r w:rsidRPr="009B1654">
        <w:rPr>
          <w:rFonts w:asciiTheme="minorHAnsi" w:hAnsiTheme="minorHAnsi"/>
          <w:iCs/>
          <w:sz w:val="22"/>
          <w:szCs w:val="22"/>
        </w:rPr>
        <w:t xml:space="preserve"> pab ib txwm xav tias</w:t>
      </w:r>
      <w:ins w:id="393" w:author="Windows User" w:date="2021-05-15T19:42:00Z">
        <w:r w:rsidR="000D4B8C">
          <w:rPr>
            <w:rFonts w:asciiTheme="minorHAnsi" w:hAnsiTheme="minorHAnsi"/>
            <w:iCs/>
            <w:sz w:val="22"/>
            <w:szCs w:val="22"/>
          </w:rPr>
          <w:t xml:space="preserve"> puam</w:t>
        </w:r>
      </w:ins>
      <w:r w:rsidRPr="009B1654">
        <w:rPr>
          <w:rFonts w:asciiTheme="minorHAnsi" w:hAnsiTheme="minorHAnsi"/>
          <w:iCs/>
          <w:sz w:val="22"/>
          <w:szCs w:val="22"/>
        </w:rPr>
        <w:t xml:space="preserve"> muaj</w:t>
      </w:r>
      <w:del w:id="394" w:author="Windows User" w:date="2021-05-15T19:42:00Z">
        <w:r w:rsidRPr="009B1654" w:rsidDel="000D4B8C">
          <w:rPr>
            <w:rFonts w:asciiTheme="minorHAnsi" w:hAnsiTheme="minorHAnsi"/>
            <w:iCs/>
            <w:sz w:val="22"/>
            <w:szCs w:val="22"/>
          </w:rPr>
          <w:delText xml:space="preserve"> </w:delText>
        </w:r>
      </w:del>
      <w:r w:rsidRPr="009B1654">
        <w:rPr>
          <w:rFonts w:asciiTheme="minorHAnsi" w:hAnsiTheme="minorHAnsi"/>
          <w:iCs/>
          <w:sz w:val="22"/>
          <w:szCs w:val="22"/>
        </w:rPr>
        <w:t xml:space="preserve">kev </w:t>
      </w:r>
      <w:del w:id="395" w:author="Windows User" w:date="2021-05-15T19:41:00Z">
        <w:r w:rsidRPr="009B1654" w:rsidDel="000D4B8C">
          <w:rPr>
            <w:rFonts w:asciiTheme="minorHAnsi" w:hAnsiTheme="minorHAnsi"/>
            <w:iCs/>
            <w:sz w:val="22"/>
            <w:szCs w:val="22"/>
          </w:rPr>
          <w:delText>pheej hmoo</w:delText>
        </w:r>
      </w:del>
      <w:ins w:id="396" w:author="Windows User" w:date="2021-05-15T19:42:00Z">
        <w:r w:rsidR="000D4B8C">
          <w:rPr>
            <w:rFonts w:asciiTheme="minorHAnsi" w:hAnsiTheme="minorHAnsi"/>
            <w:iCs/>
            <w:sz w:val="22"/>
            <w:szCs w:val="22"/>
          </w:rPr>
          <w:t xml:space="preserve"> </w:t>
        </w:r>
      </w:ins>
      <w:ins w:id="397" w:author="Windows User" w:date="2021-05-15T19:41:00Z">
        <w:r w:rsidR="000D4B8C">
          <w:rPr>
            <w:rFonts w:asciiTheme="minorHAnsi" w:hAnsiTheme="minorHAnsi"/>
            <w:iCs/>
            <w:sz w:val="22"/>
            <w:szCs w:val="22"/>
          </w:rPr>
          <w:t>phom sij</w:t>
        </w:r>
      </w:ins>
      <w:r w:rsidRPr="009B1654">
        <w:rPr>
          <w:rFonts w:asciiTheme="minorHAnsi" w:hAnsiTheme="minorHAnsi"/>
          <w:iCs/>
          <w:sz w:val="22"/>
          <w:szCs w:val="22"/>
        </w:rPr>
        <w:t xml:space="preserve"> ntawm</w:t>
      </w:r>
      <w:ins w:id="398" w:author="Windows User" w:date="2021-05-15T19:42:00Z">
        <w:r w:rsidR="000D4B8C">
          <w:rPr>
            <w:rFonts w:asciiTheme="minorHAnsi" w:hAnsiTheme="minorHAnsi"/>
            <w:iCs/>
            <w:sz w:val="22"/>
            <w:szCs w:val="22"/>
          </w:rPr>
          <w:t xml:space="preserve"> kab mob</w:t>
        </w:r>
      </w:ins>
      <w:r w:rsidRPr="009B1654">
        <w:rPr>
          <w:rFonts w:asciiTheme="minorHAnsi" w:hAnsiTheme="minorHAnsi"/>
          <w:iCs/>
          <w:sz w:val="22"/>
          <w:szCs w:val="22"/>
        </w:rPr>
        <w:t xml:space="preserve"> Salmonella thaum noj qe nyoos los</w:t>
      </w:r>
      <w:r w:rsidR="009B1654" w:rsidRPr="009B1654">
        <w:rPr>
          <w:rFonts w:asciiTheme="minorHAnsi" w:hAnsiTheme="minorHAnsi"/>
          <w:iCs/>
          <w:sz w:val="22"/>
          <w:szCs w:val="22"/>
        </w:rPr>
        <w:t xml:space="preserve"> </w:t>
      </w:r>
      <w:r w:rsidRPr="009B1654">
        <w:rPr>
          <w:rFonts w:asciiTheme="minorHAnsi" w:hAnsiTheme="minorHAnsi"/>
          <w:iCs/>
          <w:sz w:val="22"/>
          <w:szCs w:val="22"/>
        </w:rPr>
        <w:t>sis noj me</w:t>
      </w:r>
      <w:ins w:id="399" w:author="Windows User" w:date="2021-05-15T19:43:00Z">
        <w:r w:rsidR="000D4B8C">
          <w:rPr>
            <w:rFonts w:asciiTheme="minorHAnsi" w:hAnsiTheme="minorHAnsi"/>
            <w:iCs/>
            <w:sz w:val="22"/>
            <w:szCs w:val="22"/>
          </w:rPr>
          <w:t xml:space="preserve"> ntsis</w:t>
        </w:r>
      </w:ins>
      <w:r w:rsidRPr="009B1654">
        <w:rPr>
          <w:rFonts w:asciiTheme="minorHAnsi" w:hAnsiTheme="minorHAnsi"/>
          <w:iCs/>
          <w:sz w:val="22"/>
          <w:szCs w:val="22"/>
        </w:rPr>
        <w:t xml:space="preserve">? Cov neeg tau txais </w:t>
      </w:r>
      <w:r w:rsidRPr="009B1654">
        <w:rPr>
          <w:rFonts w:asciiTheme="minorHAnsi" w:hAnsiTheme="minorHAnsi"/>
          <w:iCs/>
          <w:sz w:val="22"/>
          <w:szCs w:val="22"/>
        </w:rPr>
        <w:lastRenderedPageBreak/>
        <w:t>kev pab xav</w:t>
      </w:r>
      <w:ins w:id="400" w:author="Windows User" w:date="2021-05-15T19:44:00Z">
        <w:r w:rsidR="00001662">
          <w:rPr>
            <w:rFonts w:asciiTheme="minorHAnsi" w:hAnsiTheme="minorHAnsi"/>
            <w:iCs/>
            <w:sz w:val="22"/>
            <w:szCs w:val="22"/>
          </w:rPr>
          <w:t xml:space="preserve"> tiam puas yuavb taus</w:t>
        </w:r>
      </w:ins>
      <w:r w:rsidRPr="009B1654">
        <w:rPr>
          <w:rFonts w:asciiTheme="minorHAnsi" w:hAnsiTheme="minorHAnsi"/>
          <w:iCs/>
          <w:sz w:val="22"/>
          <w:szCs w:val="22"/>
        </w:rPr>
        <w:t xml:space="preserve"> tau qhov kev ph</w:t>
      </w:r>
      <w:r w:rsidR="009B1654" w:rsidRPr="009B1654">
        <w:rPr>
          <w:rFonts w:asciiTheme="minorHAnsi" w:hAnsiTheme="minorHAnsi"/>
          <w:iCs/>
          <w:sz w:val="22"/>
          <w:szCs w:val="22"/>
        </w:rPr>
        <w:t>om sij</w:t>
      </w:r>
      <w:r w:rsidRPr="009B1654">
        <w:rPr>
          <w:rFonts w:asciiTheme="minorHAnsi" w:hAnsiTheme="minorHAnsi"/>
          <w:iCs/>
          <w:sz w:val="22"/>
          <w:szCs w:val="22"/>
        </w:rPr>
        <w:t xml:space="preserve"> ntawm Listeria thaum noj cov </w:t>
      </w:r>
      <w:ins w:id="401" w:author="Windows User" w:date="2021-05-15T19:45:00Z">
        <w:r w:rsidR="00001662">
          <w:rPr>
            <w:rFonts w:asciiTheme="minorHAnsi" w:hAnsiTheme="minorHAnsi"/>
            <w:iCs/>
            <w:sz w:val="22"/>
            <w:szCs w:val="22"/>
          </w:rPr>
          <w:t xml:space="preserve">caramel </w:t>
        </w:r>
      </w:ins>
      <w:ins w:id="402" w:author="Windows User" w:date="2021-05-15T20:47:00Z">
        <w:r w:rsidR="00E6073B">
          <w:rPr>
            <w:rFonts w:asciiTheme="minorHAnsi" w:hAnsiTheme="minorHAnsi"/>
            <w:iCs/>
            <w:sz w:val="22"/>
            <w:szCs w:val="22"/>
          </w:rPr>
          <w:t>avpaus</w:t>
        </w:r>
      </w:ins>
      <w:ins w:id="403" w:author="Windows User" w:date="2021-05-15T19:45:00Z">
        <w:r w:rsidR="00001662">
          <w:rPr>
            <w:rFonts w:asciiTheme="minorHAnsi" w:hAnsiTheme="minorHAnsi"/>
            <w:iCs/>
            <w:sz w:val="22"/>
            <w:szCs w:val="22"/>
          </w:rPr>
          <w:t xml:space="preserve">s ua tsis muab tsos chav </w:t>
        </w:r>
        <w:proofErr w:type="gramStart"/>
        <w:r w:rsidR="00001662">
          <w:rPr>
            <w:rFonts w:asciiTheme="minorHAnsi" w:hAnsiTheme="minorHAnsi"/>
            <w:iCs/>
            <w:sz w:val="22"/>
            <w:szCs w:val="22"/>
          </w:rPr>
          <w:t xml:space="preserve">txiag </w:t>
        </w:r>
      </w:ins>
      <w:proofErr w:type="gramEnd"/>
      <w:del w:id="404" w:author="Windows User" w:date="2021-05-15T19:45:00Z">
        <w:r w:rsidRPr="009B1654" w:rsidDel="00001662">
          <w:rPr>
            <w:rFonts w:asciiTheme="minorHAnsi" w:hAnsiTheme="minorHAnsi"/>
            <w:iCs/>
            <w:sz w:val="22"/>
            <w:szCs w:val="22"/>
          </w:rPr>
          <w:delText>txiv tsawb tsis ua kua</w:delText>
        </w:r>
      </w:del>
      <w:r w:rsidRPr="009B1654">
        <w:rPr>
          <w:rFonts w:asciiTheme="minorHAnsi" w:hAnsiTheme="minorHAnsi"/>
          <w:iCs/>
          <w:sz w:val="22"/>
          <w:szCs w:val="22"/>
        </w:rPr>
        <w:t xml:space="preserve">? Raws li koj tuaj yeem pom, </w:t>
      </w:r>
      <w:ins w:id="405" w:author="Windows User" w:date="2021-05-15T19:47:00Z">
        <w:r w:rsidR="00001662">
          <w:rPr>
            <w:rFonts w:asciiTheme="minorHAnsi" w:hAnsiTheme="minorHAnsi"/>
            <w:iCs/>
            <w:sz w:val="22"/>
            <w:szCs w:val="22"/>
          </w:rPr>
          <w:t xml:space="preserve">ua </w:t>
        </w:r>
      </w:ins>
      <w:r w:rsidRPr="009B1654">
        <w:rPr>
          <w:rFonts w:asciiTheme="minorHAnsi" w:hAnsiTheme="minorHAnsi"/>
          <w:iCs/>
          <w:sz w:val="22"/>
          <w:szCs w:val="22"/>
        </w:rPr>
        <w:t>ob lub siab yuav tsis pom zoo! Thaum kawg, qhov no yog cov lus nug qhov tseeb uas yuav mus txog rau pawg neeg txiav txim los txiav txim qhov xwm txheej ntawm rooj plaub</w:t>
      </w:r>
      <w:r w:rsidR="001A6BE2" w:rsidRPr="009B1654">
        <w:rPr>
          <w:rFonts w:asciiTheme="minorHAnsi" w:hAnsiTheme="minorHAnsi"/>
          <w:iCs/>
          <w:sz w:val="22"/>
          <w:szCs w:val="22"/>
        </w:rPr>
        <w:t>.</w:t>
      </w:r>
      <w:r w:rsidR="002916F2" w:rsidRPr="009B1654">
        <w:rPr>
          <w:rFonts w:asciiTheme="minorHAnsi" w:hAnsiTheme="minorHAnsi"/>
          <w:iCs/>
          <w:sz w:val="22"/>
          <w:szCs w:val="22"/>
        </w:rPr>
        <w:t xml:space="preserve"> </w:t>
      </w:r>
    </w:p>
    <w:p w14:paraId="0862866B" w14:textId="0A265617" w:rsidR="001D57E6" w:rsidRPr="00C56FDA" w:rsidRDefault="00C56FDA" w:rsidP="00C56FDA">
      <w:pPr>
        <w:spacing w:after="240" w:line="182" w:lineRule="atLeast"/>
        <w:jc w:val="both"/>
        <w:rPr>
          <w:rFonts w:asciiTheme="minorHAnsi" w:hAnsiTheme="minorHAnsi"/>
          <w:iCs/>
          <w:sz w:val="22"/>
          <w:szCs w:val="22"/>
        </w:rPr>
      </w:pPr>
      <w:r w:rsidRPr="00C56FDA">
        <w:rPr>
          <w:rFonts w:asciiTheme="minorHAnsi" w:hAnsiTheme="minorHAnsi"/>
          <w:iCs/>
          <w:sz w:val="22"/>
          <w:szCs w:val="22"/>
        </w:rPr>
        <w:t xml:space="preserve">Qhov Tseeb tiag yog txoj </w:t>
      </w:r>
      <w:proofErr w:type="gramStart"/>
      <w:r w:rsidRPr="00C56FDA">
        <w:rPr>
          <w:rFonts w:asciiTheme="minorHAnsi" w:hAnsiTheme="minorHAnsi"/>
          <w:iCs/>
          <w:sz w:val="22"/>
          <w:szCs w:val="22"/>
        </w:rPr>
        <w:t>cai</w:t>
      </w:r>
      <w:proofErr w:type="gramEnd"/>
      <w:r w:rsidRPr="00C56FDA">
        <w:rPr>
          <w:rFonts w:asciiTheme="minorHAnsi" w:hAnsiTheme="minorHAnsi"/>
          <w:iCs/>
          <w:sz w:val="22"/>
          <w:szCs w:val="22"/>
        </w:rPr>
        <w:t xml:space="preserve"> feem ntau xav tias tus neeg tau txais kev pab zoo tib yam yog tsi</w:t>
      </w:r>
      <w:ins w:id="406" w:author="Windows User" w:date="2021-05-15T19:50:00Z">
        <w:r w:rsidR="00001662">
          <w:rPr>
            <w:rFonts w:asciiTheme="minorHAnsi" w:hAnsiTheme="minorHAnsi"/>
            <w:iCs/>
            <w:sz w:val="22"/>
            <w:szCs w:val="22"/>
          </w:rPr>
          <w:t>s</w:t>
        </w:r>
      </w:ins>
      <w:del w:id="407" w:author="Windows User" w:date="2021-05-15T19:50:00Z">
        <w:r w:rsidRPr="00C56FDA" w:rsidDel="00001662">
          <w:rPr>
            <w:rFonts w:asciiTheme="minorHAnsi" w:hAnsiTheme="minorHAnsi"/>
            <w:iCs/>
            <w:sz w:val="22"/>
            <w:szCs w:val="22"/>
          </w:rPr>
          <w:delText>m</w:delText>
        </w:r>
      </w:del>
      <w:r w:rsidRPr="00C56FDA">
        <w:rPr>
          <w:rFonts w:asciiTheme="minorHAnsi" w:hAnsiTheme="minorHAnsi"/>
          <w:iCs/>
          <w:sz w:val="22"/>
          <w:szCs w:val="22"/>
        </w:rPr>
        <w:t xml:space="preserve"> nyaim. Nov yog qhov laj thawj uas peb pom "muaj </w:t>
      </w:r>
      <w:proofErr w:type="gramStart"/>
      <w:r w:rsidRPr="00C56FDA">
        <w:rPr>
          <w:rFonts w:asciiTheme="minorHAnsi" w:hAnsiTheme="minorHAnsi"/>
          <w:iCs/>
          <w:sz w:val="22"/>
          <w:szCs w:val="22"/>
        </w:rPr>
        <w:t>kev</w:t>
      </w:r>
      <w:proofErr w:type="gramEnd"/>
      <w:r w:rsidRPr="00C56FDA">
        <w:rPr>
          <w:rFonts w:asciiTheme="minorHAnsi" w:hAnsiTheme="minorHAnsi"/>
          <w:iCs/>
          <w:sz w:val="22"/>
          <w:szCs w:val="22"/>
        </w:rPr>
        <w:t xml:space="preserve"> ceeb toom" ntawm cov khoom lag luam</w:t>
      </w:r>
      <w:ins w:id="408" w:author="Windows User" w:date="2021-05-15T19:51:00Z">
        <w:r w:rsidR="00001662">
          <w:rPr>
            <w:rFonts w:asciiTheme="minorHAnsi" w:hAnsiTheme="minorHAnsi"/>
            <w:iCs/>
            <w:sz w:val="22"/>
            <w:szCs w:val="22"/>
          </w:rPr>
          <w:t xml:space="preserve"> phom sij</w:t>
        </w:r>
      </w:ins>
      <w:r w:rsidRPr="00C56FDA">
        <w:rPr>
          <w:rFonts w:asciiTheme="minorHAnsi" w:hAnsiTheme="minorHAnsi"/>
          <w:iCs/>
          <w:sz w:val="22"/>
          <w:szCs w:val="22"/>
        </w:rPr>
        <w:t xml:space="preserve"> tshwj xeeb. Txoj </w:t>
      </w:r>
      <w:proofErr w:type="gramStart"/>
      <w:r w:rsidRPr="00C56FDA">
        <w:rPr>
          <w:rFonts w:asciiTheme="minorHAnsi" w:hAnsiTheme="minorHAnsi"/>
          <w:iCs/>
          <w:sz w:val="22"/>
          <w:szCs w:val="22"/>
        </w:rPr>
        <w:t>cai</w:t>
      </w:r>
      <w:proofErr w:type="gramEnd"/>
      <w:r w:rsidRPr="00C56FDA">
        <w:rPr>
          <w:rFonts w:asciiTheme="minorHAnsi" w:hAnsiTheme="minorHAnsi"/>
          <w:iCs/>
          <w:sz w:val="22"/>
          <w:szCs w:val="22"/>
        </w:rPr>
        <w:t xml:space="preserve"> feem ntau xav tau</w:t>
      </w:r>
      <w:ins w:id="409" w:author="Windows User" w:date="2021-05-15T19:53:00Z">
        <w:r w:rsidR="00001662">
          <w:rPr>
            <w:rFonts w:asciiTheme="minorHAnsi" w:hAnsiTheme="minorHAnsi"/>
            <w:iCs/>
            <w:sz w:val="22"/>
            <w:szCs w:val="22"/>
          </w:rPr>
          <w:t xml:space="preserve"> tias</w:t>
        </w:r>
      </w:ins>
      <w:del w:id="410" w:author="Windows User" w:date="2021-05-15T19:53:00Z">
        <w:r w:rsidRPr="00C56FDA" w:rsidDel="00001662">
          <w:rPr>
            <w:rFonts w:asciiTheme="minorHAnsi" w:hAnsiTheme="minorHAnsi"/>
            <w:iCs/>
            <w:sz w:val="22"/>
            <w:szCs w:val="22"/>
          </w:rPr>
          <w:delText xml:space="preserve"> nws</w:delText>
        </w:r>
      </w:del>
      <w:r w:rsidRPr="00C56FDA">
        <w:rPr>
          <w:rFonts w:asciiTheme="minorHAnsi" w:hAnsiTheme="minorHAnsi"/>
          <w:iCs/>
          <w:sz w:val="22"/>
          <w:szCs w:val="22"/>
        </w:rPr>
        <w:t xml:space="preserve">. Yog </w:t>
      </w:r>
      <w:proofErr w:type="gramStart"/>
      <w:r w:rsidRPr="00C56FDA">
        <w:rPr>
          <w:rFonts w:asciiTheme="minorHAnsi" w:hAnsiTheme="minorHAnsi"/>
          <w:iCs/>
          <w:sz w:val="22"/>
          <w:szCs w:val="22"/>
        </w:rPr>
        <w:t>tias</w:t>
      </w:r>
      <w:proofErr w:type="gramEnd"/>
      <w:r w:rsidRPr="00C56FDA">
        <w:rPr>
          <w:rFonts w:asciiTheme="minorHAnsi" w:hAnsiTheme="minorHAnsi"/>
          <w:iCs/>
          <w:sz w:val="22"/>
          <w:szCs w:val="22"/>
        </w:rPr>
        <w:t xml:space="preserve"> cov chaw tsim khoom tsis suav nrog kev ceeb toom</w:t>
      </w:r>
      <w:del w:id="411" w:author="Windows User" w:date="2021-05-15T19:55:00Z">
        <w:r w:rsidRPr="00C56FDA" w:rsidDel="00A61DD7">
          <w:rPr>
            <w:rFonts w:asciiTheme="minorHAnsi" w:hAnsiTheme="minorHAnsi"/>
            <w:iCs/>
            <w:sz w:val="22"/>
            <w:szCs w:val="22"/>
          </w:rPr>
          <w:delText xml:space="preserve"> thaum yuav tsum tau ua</w:delText>
        </w:r>
      </w:del>
      <w:r w:rsidRPr="00C56FDA">
        <w:rPr>
          <w:rFonts w:asciiTheme="minorHAnsi" w:hAnsiTheme="minorHAnsi"/>
          <w:iCs/>
          <w:sz w:val="22"/>
          <w:szCs w:val="22"/>
        </w:rPr>
        <w:t xml:space="preserve">, lawv yuav nyob rau ntawm tus nuv yog tias </w:t>
      </w:r>
      <w:ins w:id="412" w:author="Windows User" w:date="2021-05-15T19:56:00Z">
        <w:r w:rsidR="00A61DD7">
          <w:rPr>
            <w:rFonts w:asciiTheme="minorHAnsi" w:hAnsiTheme="minorHAnsi"/>
            <w:iCs/>
            <w:sz w:val="22"/>
            <w:szCs w:val="22"/>
          </w:rPr>
          <w:t xml:space="preserve">muaj </w:t>
        </w:r>
      </w:ins>
      <w:r w:rsidRPr="00C56FDA">
        <w:rPr>
          <w:rFonts w:asciiTheme="minorHAnsi" w:hAnsiTheme="minorHAnsi"/>
          <w:iCs/>
          <w:sz w:val="22"/>
          <w:szCs w:val="22"/>
        </w:rPr>
        <w:t>ib tus neeg raug mob</w:t>
      </w:r>
      <w:r w:rsidR="002661FB" w:rsidRPr="00C56FDA">
        <w:rPr>
          <w:rFonts w:asciiTheme="minorHAnsi" w:hAnsiTheme="minorHAnsi"/>
          <w:iCs/>
          <w:sz w:val="22"/>
          <w:szCs w:val="22"/>
        </w:rPr>
        <w:t>.</w:t>
      </w:r>
      <w:r w:rsidR="001D57E6" w:rsidRPr="00C56FDA">
        <w:rPr>
          <w:rFonts w:asciiTheme="minorHAnsi" w:hAnsiTheme="minorHAnsi"/>
          <w:iCs/>
          <w:sz w:val="22"/>
          <w:szCs w:val="22"/>
        </w:rPr>
        <w:t xml:space="preserve"> </w:t>
      </w:r>
    </w:p>
    <w:p w14:paraId="41475289" w14:textId="4B64EE48" w:rsidR="002661FB" w:rsidRPr="00C0155D" w:rsidRDefault="00FD1FC7" w:rsidP="00C0155D">
      <w:pPr>
        <w:spacing w:after="240" w:line="182" w:lineRule="atLeast"/>
        <w:jc w:val="both"/>
        <w:rPr>
          <w:rFonts w:asciiTheme="minorHAnsi" w:hAnsiTheme="minorHAnsi"/>
          <w:iCs/>
          <w:sz w:val="22"/>
          <w:szCs w:val="22"/>
        </w:rPr>
      </w:pPr>
      <w:r w:rsidRPr="00C0155D">
        <w:rPr>
          <w:rFonts w:asciiTheme="minorHAnsi" w:hAnsiTheme="minorHAnsi"/>
          <w:iCs/>
          <w:sz w:val="22"/>
          <w:szCs w:val="22"/>
        </w:rPr>
        <w:t xml:space="preserve">Qee lub xeev muaj cov </w:t>
      </w:r>
      <w:proofErr w:type="gramStart"/>
      <w:r w:rsidRPr="00C0155D">
        <w:rPr>
          <w:rFonts w:asciiTheme="minorHAnsi" w:hAnsiTheme="minorHAnsi"/>
          <w:iCs/>
          <w:sz w:val="22"/>
          <w:szCs w:val="22"/>
        </w:rPr>
        <w:t>kev</w:t>
      </w:r>
      <w:proofErr w:type="gramEnd"/>
      <w:r w:rsidRPr="00C0155D">
        <w:rPr>
          <w:rFonts w:asciiTheme="minorHAnsi" w:hAnsiTheme="minorHAnsi"/>
          <w:iCs/>
          <w:sz w:val="22"/>
          <w:szCs w:val="22"/>
        </w:rPr>
        <w:t xml:space="preserve"> cai tshwj xeeb uas tseev kom cov neeg ua khoom noj yuav tsum muaj lus ceeb toom rau qee yam khoom, xws li mis nyoos los</w:t>
      </w:r>
      <w:r w:rsidR="007A1472" w:rsidRPr="00C0155D">
        <w:rPr>
          <w:rFonts w:asciiTheme="minorHAnsi" w:hAnsiTheme="minorHAnsi"/>
          <w:iCs/>
          <w:sz w:val="22"/>
          <w:szCs w:val="22"/>
        </w:rPr>
        <w:t xml:space="preserve"> </w:t>
      </w:r>
      <w:r w:rsidRPr="00C0155D">
        <w:rPr>
          <w:rFonts w:asciiTheme="minorHAnsi" w:hAnsiTheme="minorHAnsi"/>
          <w:iCs/>
          <w:sz w:val="22"/>
          <w:szCs w:val="22"/>
        </w:rPr>
        <w:t xml:space="preserve">sis cov zaub mov tsis siav zoo xws li qe, nqaij qaib, thiab </w:t>
      </w:r>
      <w:ins w:id="413" w:author="Windows User" w:date="2021-05-15T19:57:00Z">
        <w:r w:rsidR="00A61DD7">
          <w:rPr>
            <w:rFonts w:asciiTheme="minorHAnsi" w:hAnsiTheme="minorHAnsi"/>
            <w:iCs/>
            <w:sz w:val="22"/>
            <w:szCs w:val="22"/>
          </w:rPr>
          <w:t xml:space="preserve">cov lag luas </w:t>
        </w:r>
      </w:ins>
      <w:r w:rsidRPr="00C0155D">
        <w:rPr>
          <w:rFonts w:asciiTheme="minorHAnsi" w:hAnsiTheme="minorHAnsi"/>
          <w:iCs/>
          <w:sz w:val="22"/>
          <w:szCs w:val="22"/>
        </w:rPr>
        <w:t xml:space="preserve">nqaij. Txawm </w:t>
      </w:r>
      <w:proofErr w:type="gramStart"/>
      <w:r w:rsidRPr="00C0155D">
        <w:rPr>
          <w:rFonts w:asciiTheme="minorHAnsi" w:hAnsiTheme="minorHAnsi"/>
          <w:iCs/>
          <w:sz w:val="22"/>
          <w:szCs w:val="22"/>
        </w:rPr>
        <w:t>tias</w:t>
      </w:r>
      <w:proofErr w:type="gramEnd"/>
      <w:r w:rsidRPr="00C0155D">
        <w:rPr>
          <w:rFonts w:asciiTheme="minorHAnsi" w:hAnsiTheme="minorHAnsi"/>
          <w:iCs/>
          <w:sz w:val="22"/>
          <w:szCs w:val="22"/>
        </w:rPr>
        <w:t xml:space="preserve"> txoj cai tsis tseev kom muaj </w:t>
      </w:r>
      <w:del w:id="414" w:author="Windows User" w:date="2021-05-15T19:59:00Z">
        <w:r w:rsidRPr="00C0155D" w:rsidDel="00A61DD7">
          <w:rPr>
            <w:rFonts w:asciiTheme="minorHAnsi" w:hAnsiTheme="minorHAnsi"/>
            <w:iCs/>
            <w:sz w:val="22"/>
            <w:szCs w:val="22"/>
          </w:rPr>
          <w:delText xml:space="preserve">paib </w:delText>
        </w:r>
      </w:del>
      <w:ins w:id="415" w:author="Windows User" w:date="2021-05-15T19:59:00Z">
        <w:r w:rsidR="00A61DD7">
          <w:rPr>
            <w:rFonts w:asciiTheme="minorHAnsi" w:hAnsiTheme="minorHAnsi"/>
            <w:iCs/>
            <w:sz w:val="22"/>
            <w:szCs w:val="22"/>
          </w:rPr>
          <w:t>lus</w:t>
        </w:r>
        <w:r w:rsidR="00A61DD7" w:rsidRPr="00C0155D">
          <w:rPr>
            <w:rFonts w:asciiTheme="minorHAnsi" w:hAnsiTheme="minorHAnsi"/>
            <w:iCs/>
            <w:sz w:val="22"/>
            <w:szCs w:val="22"/>
          </w:rPr>
          <w:t xml:space="preserve"> </w:t>
        </w:r>
      </w:ins>
      <w:r w:rsidRPr="00C0155D">
        <w:rPr>
          <w:rFonts w:asciiTheme="minorHAnsi" w:hAnsiTheme="minorHAnsi"/>
          <w:iCs/>
          <w:sz w:val="22"/>
          <w:szCs w:val="22"/>
        </w:rPr>
        <w:t>ceeb toom, nyob rau qee qhov xwm txheej, cov khoom noj yuav suav tau tias "</w:t>
      </w:r>
      <w:del w:id="416" w:author="Windows User" w:date="2021-05-15T19:59:00Z">
        <w:r w:rsidR="007A1472" w:rsidRPr="00C0155D" w:rsidDel="00A61DD7">
          <w:rPr>
            <w:rFonts w:asciiTheme="minorHAnsi" w:hAnsiTheme="minorHAnsi"/>
            <w:iCs/>
            <w:sz w:val="22"/>
            <w:szCs w:val="22"/>
          </w:rPr>
          <w:delText>pua tsuaj</w:delText>
        </w:r>
      </w:del>
      <w:ins w:id="417" w:author="Windows User" w:date="2021-05-15T19:59:00Z">
        <w:r w:rsidR="00A61DD7">
          <w:rPr>
            <w:rFonts w:asciiTheme="minorHAnsi" w:hAnsiTheme="minorHAnsi"/>
            <w:iCs/>
            <w:sz w:val="22"/>
            <w:szCs w:val="22"/>
          </w:rPr>
          <w:t xml:space="preserve"> phom sij</w:t>
        </w:r>
      </w:ins>
      <w:r w:rsidR="007A1472" w:rsidRPr="00C0155D">
        <w:rPr>
          <w:rFonts w:asciiTheme="minorHAnsi" w:hAnsiTheme="minorHAnsi"/>
          <w:iCs/>
          <w:sz w:val="22"/>
          <w:szCs w:val="22"/>
        </w:rPr>
        <w:t xml:space="preserve"> yam </w:t>
      </w:r>
      <w:r w:rsidRPr="00C0155D">
        <w:rPr>
          <w:rFonts w:asciiTheme="minorHAnsi" w:hAnsiTheme="minorHAnsi"/>
          <w:iCs/>
          <w:sz w:val="22"/>
          <w:szCs w:val="22"/>
        </w:rPr>
        <w:t>tsis tsim</w:t>
      </w:r>
      <w:r w:rsidR="007A1472" w:rsidRPr="00C0155D">
        <w:rPr>
          <w:rFonts w:asciiTheme="minorHAnsi" w:hAnsiTheme="minorHAnsi"/>
          <w:iCs/>
          <w:sz w:val="22"/>
          <w:szCs w:val="22"/>
        </w:rPr>
        <w:t xml:space="preserve"> </w:t>
      </w:r>
      <w:r w:rsidRPr="00C0155D">
        <w:rPr>
          <w:rFonts w:asciiTheme="minorHAnsi" w:hAnsiTheme="minorHAnsi"/>
          <w:iCs/>
          <w:sz w:val="22"/>
          <w:szCs w:val="22"/>
        </w:rPr>
        <w:t>nyog" vim tias muaj lus ceeb toom los</w:t>
      </w:r>
      <w:r w:rsidR="007A1472" w:rsidRPr="00C0155D">
        <w:rPr>
          <w:rFonts w:asciiTheme="minorHAnsi" w:hAnsiTheme="minorHAnsi"/>
          <w:iCs/>
          <w:sz w:val="22"/>
          <w:szCs w:val="22"/>
        </w:rPr>
        <w:t xml:space="preserve"> </w:t>
      </w:r>
      <w:r w:rsidRPr="00C0155D">
        <w:rPr>
          <w:rFonts w:asciiTheme="minorHAnsi" w:hAnsiTheme="minorHAnsi"/>
          <w:iCs/>
          <w:sz w:val="22"/>
          <w:szCs w:val="22"/>
        </w:rPr>
        <w:t>sis lus qhia tsis txaus</w:t>
      </w:r>
      <w:r w:rsidR="001D57E6" w:rsidRPr="00C0155D">
        <w:rPr>
          <w:rFonts w:asciiTheme="minorHAnsi" w:hAnsiTheme="minorHAnsi"/>
          <w:iCs/>
          <w:sz w:val="22"/>
          <w:szCs w:val="22"/>
        </w:rPr>
        <w:t>.</w:t>
      </w:r>
    </w:p>
    <w:p w14:paraId="67514B2C" w14:textId="5941C1FA" w:rsidR="00951761" w:rsidRPr="0026105C" w:rsidRDefault="006C6544" w:rsidP="0026105C">
      <w:pPr>
        <w:pStyle w:val="p1"/>
        <w:spacing w:after="240"/>
        <w:ind w:left="720"/>
        <w:jc w:val="both"/>
        <w:rPr>
          <w:rFonts w:asciiTheme="minorHAnsi" w:hAnsiTheme="minorHAnsi"/>
          <w:b/>
          <w:iCs/>
          <w:sz w:val="22"/>
          <w:szCs w:val="22"/>
        </w:rPr>
      </w:pPr>
      <w:r w:rsidRPr="00D7695C">
        <w:rPr>
          <w:rFonts w:asciiTheme="minorHAnsi" w:hAnsiTheme="minorHAnsi"/>
          <w:b/>
          <w:iCs/>
          <w:sz w:val="22"/>
          <w:szCs w:val="22"/>
        </w:rPr>
        <w:t>Yog tias tus neeg raug mob tsis coj zoo li (xws li, khaws cia los sis npaj zaub mov raws li cov lus qhia, ua raws "hnub zoo tshaj", thiab lwm yam) kev puas tsuaj rau tus tswv teb kom them nuj nqis yuav raug txo los sis tshem tawm.</w:t>
      </w:r>
    </w:p>
    <w:p w14:paraId="521336DE" w14:textId="07C77CAC" w:rsidR="000933EC" w:rsidRPr="00F17863" w:rsidRDefault="00A35C17" w:rsidP="001541CB">
      <w:pPr>
        <w:spacing w:after="240" w:line="182" w:lineRule="atLeast"/>
        <w:jc w:val="both"/>
        <w:rPr>
          <w:rFonts w:asciiTheme="minorHAnsi" w:hAnsiTheme="minorHAnsi"/>
          <w:iCs/>
          <w:sz w:val="22"/>
          <w:szCs w:val="22"/>
        </w:rPr>
      </w:pPr>
      <w:proofErr w:type="gramStart"/>
      <w:r w:rsidRPr="00F17863">
        <w:rPr>
          <w:rFonts w:asciiTheme="minorHAnsi" w:hAnsiTheme="minorHAnsi"/>
          <w:iCs/>
          <w:sz w:val="22"/>
          <w:szCs w:val="22"/>
        </w:rPr>
        <w:t>Ib</w:t>
      </w:r>
      <w:proofErr w:type="gramEnd"/>
      <w:r w:rsidRPr="00F17863">
        <w:rPr>
          <w:rFonts w:asciiTheme="minorHAnsi" w:hAnsiTheme="minorHAnsi"/>
          <w:iCs/>
          <w:sz w:val="22"/>
          <w:szCs w:val="22"/>
        </w:rPr>
        <w:t xml:space="preserve"> yam li rau kev tsis </w:t>
      </w:r>
      <w:del w:id="418" w:author="Windows User" w:date="2021-05-15T22:11:00Z">
        <w:r w:rsidRPr="00F17863" w:rsidDel="00BB62FB">
          <w:rPr>
            <w:rFonts w:asciiTheme="minorHAnsi" w:hAnsiTheme="minorHAnsi"/>
            <w:iCs/>
            <w:sz w:val="22"/>
            <w:szCs w:val="22"/>
          </w:rPr>
          <w:delText>saib xyuas</w:delText>
        </w:r>
      </w:del>
      <w:ins w:id="419" w:author="Windows User" w:date="2021-05-15T22:11:00Z">
        <w:r w:rsidR="00BB62FB">
          <w:rPr>
            <w:rFonts w:asciiTheme="minorHAnsi" w:hAnsiTheme="minorHAnsi"/>
            <w:iCs/>
            <w:sz w:val="22"/>
            <w:szCs w:val="22"/>
          </w:rPr>
          <w:t>ntsuam xyuas</w:t>
        </w:r>
      </w:ins>
      <w:r w:rsidRPr="00F17863">
        <w:rPr>
          <w:rFonts w:asciiTheme="minorHAnsi" w:hAnsiTheme="minorHAnsi"/>
          <w:iCs/>
          <w:sz w:val="22"/>
          <w:szCs w:val="22"/>
        </w:rPr>
        <w:t xml:space="preserve">, cov neeg ua txhaum cov kev cai siv rau kev lees paub nruj hauv ntau lub xeev. Hauv lwm cov lus, yog tias tus neeg ua liaj ua teb raug pom muaj kev </w:t>
      </w:r>
      <w:ins w:id="420" w:author="Windows User" w:date="2021-05-15T20:21:00Z">
        <w:r w:rsidR="004D1A18" w:rsidRPr="00F17863">
          <w:rPr>
            <w:rFonts w:asciiTheme="minorHAnsi" w:hAnsiTheme="minorHAnsi"/>
            <w:iCs/>
            <w:sz w:val="22"/>
            <w:szCs w:val="22"/>
          </w:rPr>
          <w:t xml:space="preserve">lees paub nruj </w:t>
        </w:r>
        <w:r w:rsidR="004D1A18">
          <w:rPr>
            <w:rFonts w:asciiTheme="minorHAnsi" w:hAnsiTheme="minorHAnsi"/>
            <w:iCs/>
            <w:sz w:val="22"/>
            <w:szCs w:val="22"/>
          </w:rPr>
          <w:t>kev</w:t>
        </w:r>
      </w:ins>
      <w:del w:id="421" w:author="Windows User" w:date="2021-05-15T20:21:00Z">
        <w:r w:rsidRPr="00F17863" w:rsidDel="004D1A18">
          <w:rPr>
            <w:rFonts w:asciiTheme="minorHAnsi" w:hAnsiTheme="minorHAnsi"/>
            <w:iCs/>
            <w:sz w:val="22"/>
            <w:szCs w:val="22"/>
          </w:rPr>
          <w:delText xml:space="preserve">lav phib xaub </w:delText>
        </w:r>
      </w:del>
      <w:r w:rsidRPr="00F17863">
        <w:rPr>
          <w:rFonts w:asciiTheme="minorHAnsi" w:hAnsiTheme="minorHAnsi"/>
          <w:iCs/>
          <w:sz w:val="22"/>
          <w:szCs w:val="22"/>
        </w:rPr>
        <w:t>nyab xeeb rau hauv cov zaub mov</w:t>
      </w:r>
      <w:ins w:id="422" w:author="Windows User" w:date="2021-05-15T20:22:00Z">
        <w:r w:rsidR="004D1A18" w:rsidRPr="004D1A18">
          <w:rPr>
            <w:rFonts w:asciiTheme="minorHAnsi" w:hAnsiTheme="minorHAnsi"/>
            <w:iCs/>
            <w:sz w:val="22"/>
            <w:szCs w:val="22"/>
          </w:rPr>
          <w:t xml:space="preserve"> </w:t>
        </w:r>
        <w:r w:rsidR="004D1A18" w:rsidRPr="00F17863">
          <w:rPr>
            <w:rFonts w:asciiTheme="minorHAnsi" w:hAnsiTheme="minorHAnsi"/>
            <w:iCs/>
            <w:sz w:val="22"/>
            <w:szCs w:val="22"/>
          </w:rPr>
          <w:t>khoom noj</w:t>
        </w:r>
      </w:ins>
      <w:r w:rsidRPr="00F17863">
        <w:rPr>
          <w:rFonts w:asciiTheme="minorHAnsi" w:hAnsiTheme="minorHAnsi"/>
          <w:iCs/>
          <w:sz w:val="22"/>
          <w:szCs w:val="22"/>
        </w:rPr>
        <w:t xml:space="preserve"> kev nyab xeeb</w:t>
      </w:r>
      <w:del w:id="423" w:author="Windows User" w:date="2021-05-15T20:22:00Z">
        <w:r w:rsidRPr="00F17863" w:rsidDel="004D1A18">
          <w:rPr>
            <w:rFonts w:asciiTheme="minorHAnsi" w:hAnsiTheme="minorHAnsi"/>
            <w:iCs/>
            <w:sz w:val="22"/>
            <w:szCs w:val="22"/>
          </w:rPr>
          <w:delText xml:space="preserve"> khoom noj</w:delText>
        </w:r>
      </w:del>
      <w:r w:rsidRPr="00F17863">
        <w:rPr>
          <w:rFonts w:asciiTheme="minorHAnsi" w:hAnsiTheme="minorHAnsi"/>
          <w:iCs/>
          <w:sz w:val="22"/>
          <w:szCs w:val="22"/>
        </w:rPr>
        <w:t>, lawv tuaj yeem txo los sis qee qhov tshem tawm cov kev puas tsuaj uas lawv muaj lub luag hauj lwm yog tias tus neeg ua liaj ua teb tuaj yeem pom tias tus neeg raug mob qee qhov ua rau lawv tus kheej raug mob. Puas yog lawv tau noj cov qe kom</w:t>
      </w:r>
      <w:ins w:id="424" w:author="Windows User" w:date="2021-05-15T20:26:00Z">
        <w:r w:rsidR="004D1A18">
          <w:rPr>
            <w:rFonts w:asciiTheme="minorHAnsi" w:hAnsiTheme="minorHAnsi"/>
            <w:iCs/>
            <w:sz w:val="22"/>
            <w:szCs w:val="22"/>
          </w:rPr>
          <w:t xml:space="preserve"> siab</w:t>
        </w:r>
      </w:ins>
      <w:r w:rsidRPr="00F17863">
        <w:rPr>
          <w:rFonts w:asciiTheme="minorHAnsi" w:hAnsiTheme="minorHAnsi"/>
          <w:iCs/>
          <w:sz w:val="22"/>
          <w:szCs w:val="22"/>
        </w:rPr>
        <w:t xml:space="preserve"> zoo txaus, ntxuav cov zaub ntsuab thiab </w:t>
      </w:r>
      <w:ins w:id="425" w:author="Windows User" w:date="2021-05-15T20:27:00Z">
        <w:r w:rsidR="004D1A18">
          <w:rPr>
            <w:rFonts w:asciiTheme="minorHAnsi" w:hAnsiTheme="minorHAnsi"/>
            <w:iCs/>
            <w:sz w:val="22"/>
            <w:szCs w:val="22"/>
          </w:rPr>
          <w:t>taus hlav</w:t>
        </w:r>
      </w:ins>
      <w:del w:id="426" w:author="Windows User" w:date="2021-05-15T20:27:00Z">
        <w:r w:rsidRPr="00F17863" w:rsidDel="004D1A18">
          <w:rPr>
            <w:rFonts w:asciiTheme="minorHAnsi" w:hAnsiTheme="minorHAnsi"/>
            <w:iCs/>
            <w:sz w:val="22"/>
            <w:szCs w:val="22"/>
          </w:rPr>
          <w:delText>txia</w:delText>
        </w:r>
      </w:del>
      <w:r w:rsidRPr="00F17863">
        <w:rPr>
          <w:rFonts w:asciiTheme="minorHAnsi" w:hAnsiTheme="minorHAnsi"/>
          <w:iCs/>
          <w:sz w:val="22"/>
          <w:szCs w:val="22"/>
        </w:rPr>
        <w:t xml:space="preserve">, ua kom lawv cov txiv </w:t>
      </w:r>
      <w:del w:id="427" w:author="Windows User" w:date="2021-05-15T20:47:00Z">
        <w:r w:rsidRPr="00F17863" w:rsidDel="00E6073B">
          <w:rPr>
            <w:rFonts w:asciiTheme="minorHAnsi" w:hAnsiTheme="minorHAnsi"/>
            <w:iCs/>
            <w:sz w:val="22"/>
            <w:szCs w:val="22"/>
          </w:rPr>
          <w:delText>a</w:delText>
        </w:r>
      </w:del>
      <w:ins w:id="428" w:author="Windows User" w:date="2021-05-15T20:47:00Z">
        <w:r w:rsidR="00E6073B">
          <w:rPr>
            <w:rFonts w:asciiTheme="minorHAnsi" w:hAnsiTheme="minorHAnsi"/>
            <w:iCs/>
            <w:sz w:val="22"/>
            <w:szCs w:val="22"/>
          </w:rPr>
          <w:t>avpaus</w:t>
        </w:r>
      </w:ins>
      <w:ins w:id="429" w:author="Windows User" w:date="2021-05-15T20:28:00Z">
        <w:r w:rsidR="004D1A18">
          <w:rPr>
            <w:rFonts w:asciiTheme="minorHAnsi" w:hAnsiTheme="minorHAnsi"/>
            <w:iCs/>
            <w:sz w:val="22"/>
            <w:szCs w:val="22"/>
          </w:rPr>
          <w:t>s</w:t>
        </w:r>
      </w:ins>
      <w:ins w:id="430" w:author="Windows User" w:date="2021-05-15T20:27:00Z">
        <w:r w:rsidR="004D1A18">
          <w:rPr>
            <w:rFonts w:asciiTheme="minorHAnsi" w:hAnsiTheme="minorHAnsi"/>
            <w:iCs/>
            <w:sz w:val="22"/>
            <w:szCs w:val="22"/>
          </w:rPr>
          <w:t xml:space="preserve"> </w:t>
        </w:r>
      </w:ins>
      <w:del w:id="431" w:author="Windows User" w:date="2021-05-15T20:27:00Z">
        <w:r w:rsidRPr="00F17863" w:rsidDel="004D1A18">
          <w:rPr>
            <w:rFonts w:asciiTheme="minorHAnsi" w:hAnsiTheme="minorHAnsi"/>
            <w:iCs/>
            <w:sz w:val="22"/>
            <w:szCs w:val="22"/>
          </w:rPr>
          <w:delText>v</w:delText>
        </w:r>
      </w:del>
      <w:r w:rsidRPr="00F17863">
        <w:rPr>
          <w:rFonts w:asciiTheme="minorHAnsi" w:hAnsiTheme="minorHAnsi"/>
          <w:iCs/>
          <w:sz w:val="22"/>
          <w:szCs w:val="22"/>
        </w:rPr>
        <w:t xml:space="preserve"> caramel - zoo li cov neeg siv khoom </w:t>
      </w:r>
      <w:proofErr w:type="gramStart"/>
      <w:r w:rsidRPr="00F17863">
        <w:rPr>
          <w:rFonts w:asciiTheme="minorHAnsi" w:hAnsiTheme="minorHAnsi"/>
          <w:iCs/>
          <w:sz w:val="22"/>
          <w:szCs w:val="22"/>
        </w:rPr>
        <w:t>ib</w:t>
      </w:r>
      <w:proofErr w:type="gramEnd"/>
      <w:r w:rsidRPr="00F17863">
        <w:rPr>
          <w:rFonts w:asciiTheme="minorHAnsi" w:hAnsiTheme="minorHAnsi"/>
          <w:iCs/>
          <w:sz w:val="22"/>
          <w:szCs w:val="22"/>
        </w:rPr>
        <w:t xml:space="preserve"> txwm siv? Lawv puas ua raws li cov lus qhia kom meej meej los ntawm cov neeg ua liaj ua teb? Qhov no tseem yog lwm qhov laj thawj vim li cas suav nrog kev khaws cia thiab kev npaj ua ntej thiab "zoo tshaj los ntawm" cov hnub tim uas tuaj yeem muaj txiaj ntsig zoo</w:t>
      </w:r>
      <w:r w:rsidR="00C01E7B" w:rsidRPr="00F17863">
        <w:rPr>
          <w:rFonts w:asciiTheme="minorHAnsi" w:hAnsiTheme="minorHAnsi"/>
          <w:iCs/>
          <w:sz w:val="22"/>
          <w:szCs w:val="22"/>
        </w:rPr>
        <w:t>.</w:t>
      </w:r>
    </w:p>
    <w:p w14:paraId="424C16D2" w14:textId="0B067FC8" w:rsidR="002661FB" w:rsidRPr="008D49D8" w:rsidRDefault="00BE0AE8" w:rsidP="008D2FFE">
      <w:pPr>
        <w:spacing w:after="240"/>
        <w:jc w:val="both"/>
        <w:rPr>
          <w:rFonts w:asciiTheme="minorHAnsi" w:eastAsia="Times New Roman" w:hAnsiTheme="minorHAnsi"/>
          <w:sz w:val="22"/>
          <w:szCs w:val="22"/>
        </w:rPr>
      </w:pPr>
      <w:r w:rsidRPr="008D49D8">
        <w:rPr>
          <w:rFonts w:asciiTheme="minorHAnsi" w:hAnsiTheme="minorHAnsi"/>
          <w:iCs/>
          <w:sz w:val="22"/>
          <w:szCs w:val="22"/>
        </w:rPr>
        <w:t xml:space="preserve">Thaum nws hais txog </w:t>
      </w:r>
      <w:proofErr w:type="gramStart"/>
      <w:r w:rsidRPr="008D49D8">
        <w:rPr>
          <w:rFonts w:asciiTheme="minorHAnsi" w:hAnsiTheme="minorHAnsi"/>
          <w:iCs/>
          <w:sz w:val="22"/>
          <w:szCs w:val="22"/>
        </w:rPr>
        <w:t>kev</w:t>
      </w:r>
      <w:proofErr w:type="gramEnd"/>
      <w:r w:rsidRPr="008D49D8">
        <w:rPr>
          <w:rFonts w:asciiTheme="minorHAnsi" w:hAnsiTheme="minorHAnsi"/>
          <w:iCs/>
          <w:sz w:val="22"/>
          <w:szCs w:val="22"/>
        </w:rPr>
        <w:t xml:space="preserve"> lees paub nruj, ntawm no yog xov xwm nqa mus rau cov neeg ua liaj ua teb</w:t>
      </w:r>
      <w:r w:rsidR="00C01E7B" w:rsidRPr="008D49D8">
        <w:rPr>
          <w:rFonts w:asciiTheme="minorHAnsi" w:hAnsiTheme="minorHAnsi"/>
          <w:iCs/>
          <w:sz w:val="22"/>
          <w:szCs w:val="22"/>
        </w:rPr>
        <w:t>:</w:t>
      </w:r>
      <w:r w:rsidR="00C01E7B" w:rsidRPr="008D49D8">
        <w:rPr>
          <w:rFonts w:asciiTheme="minorHAnsi" w:hAnsiTheme="minorHAnsi"/>
          <w:b/>
          <w:iCs/>
          <w:sz w:val="22"/>
          <w:szCs w:val="22"/>
        </w:rPr>
        <w:t xml:space="preserve"> </w:t>
      </w:r>
      <w:del w:id="432" w:author="Windows User" w:date="2021-05-15T22:11:00Z">
        <w:r w:rsidR="006F345F" w:rsidRPr="008D49D8" w:rsidDel="00BB62FB">
          <w:rPr>
            <w:rFonts w:asciiTheme="minorHAnsi" w:hAnsiTheme="minorHAnsi"/>
            <w:b/>
            <w:iCs/>
            <w:sz w:val="22"/>
            <w:szCs w:val="22"/>
          </w:rPr>
          <w:delText>Saib xyuas</w:delText>
        </w:r>
      </w:del>
      <w:ins w:id="433" w:author="Windows User" w:date="2021-05-15T22:11:00Z">
        <w:r w:rsidR="00BB62FB">
          <w:rPr>
            <w:rFonts w:asciiTheme="minorHAnsi" w:hAnsiTheme="minorHAnsi"/>
            <w:b/>
            <w:iCs/>
            <w:sz w:val="22"/>
            <w:szCs w:val="22"/>
          </w:rPr>
          <w:t>Ntsuam xyuas</w:t>
        </w:r>
      </w:ins>
      <w:r w:rsidR="006F345F" w:rsidRPr="008D49D8">
        <w:rPr>
          <w:rFonts w:asciiTheme="minorHAnsi" w:hAnsiTheme="minorHAnsi"/>
          <w:b/>
          <w:iCs/>
          <w:sz w:val="22"/>
          <w:szCs w:val="22"/>
        </w:rPr>
        <w:t xml:space="preserve"> kev nyab xeeb ntawm khoom noj kom tiag. Ib qho ntxiv, nco ntsoov suav nrog cov lus ceeb toom thiab cov lus qhia rau kev khaws cia thiab kev npaj kom zoo, suav nrog "hnub zoo tshaj los ntawm" thaum muag cov khoom lag luam uas phom sij!</w:t>
      </w:r>
      <w:r w:rsidR="002661FB" w:rsidRPr="008D49D8">
        <w:rPr>
          <w:rFonts w:asciiTheme="minorHAnsi" w:hAnsiTheme="minorHAnsi"/>
          <w:iCs/>
          <w:sz w:val="22"/>
          <w:szCs w:val="22"/>
        </w:rPr>
        <w:t xml:space="preserve"> </w:t>
      </w:r>
    </w:p>
    <w:p w14:paraId="4F6F352E" w14:textId="2D66DF3D" w:rsidR="003E0504" w:rsidRPr="00F07293" w:rsidRDefault="009F3B9E" w:rsidP="0022192D">
      <w:pPr>
        <w:spacing w:after="240" w:line="182" w:lineRule="atLeast"/>
        <w:rPr>
          <w:rFonts w:asciiTheme="minorHAnsi" w:hAnsiTheme="minorHAnsi"/>
          <w:b/>
          <w:iCs/>
          <w:color w:val="70AD47" w:themeColor="accent6"/>
          <w:sz w:val="22"/>
          <w:szCs w:val="22"/>
        </w:rPr>
      </w:pPr>
      <w:r w:rsidRPr="00F07293">
        <w:rPr>
          <w:rFonts w:asciiTheme="minorHAnsi" w:hAnsiTheme="minorHAnsi"/>
          <w:b/>
          <w:iCs/>
          <w:color w:val="70AD47" w:themeColor="accent6"/>
          <w:sz w:val="22"/>
          <w:szCs w:val="22"/>
        </w:rPr>
        <w:t>[</w:t>
      </w:r>
      <w:del w:id="434" w:author="Windows User" w:date="2021-05-15T20:37:00Z">
        <w:r w:rsidR="00D54CFB" w:rsidRPr="00F07293" w:rsidDel="004D1A18">
          <w:rPr>
            <w:rFonts w:asciiTheme="minorHAnsi" w:hAnsiTheme="minorHAnsi"/>
            <w:b/>
            <w:iCs/>
            <w:color w:val="70AD47" w:themeColor="accent6"/>
            <w:sz w:val="22"/>
            <w:szCs w:val="22"/>
          </w:rPr>
          <w:delText>Yawg</w:delText>
        </w:r>
        <w:r w:rsidRPr="00F07293" w:rsidDel="004D1A18">
          <w:rPr>
            <w:rFonts w:asciiTheme="minorHAnsi" w:hAnsiTheme="minorHAnsi"/>
            <w:b/>
            <w:iCs/>
            <w:color w:val="70AD47" w:themeColor="accent6"/>
            <w:sz w:val="22"/>
            <w:szCs w:val="22"/>
          </w:rPr>
          <w:delText xml:space="preserve"> </w:delText>
        </w:r>
      </w:del>
      <w:r w:rsidR="003E0504" w:rsidRPr="00F07293">
        <w:rPr>
          <w:rFonts w:asciiTheme="minorHAnsi" w:hAnsiTheme="minorHAnsi"/>
          <w:b/>
          <w:iCs/>
          <w:color w:val="70AD47" w:themeColor="accent6"/>
          <w:sz w:val="22"/>
          <w:szCs w:val="22"/>
        </w:rPr>
        <w:t>Alexi Icon</w:t>
      </w:r>
      <w:r w:rsidR="00D60D35" w:rsidRPr="00F07293">
        <w:rPr>
          <w:rFonts w:asciiTheme="minorHAnsi" w:hAnsiTheme="minorHAnsi"/>
          <w:b/>
          <w:iCs/>
          <w:color w:val="70AD47" w:themeColor="accent6"/>
          <w:sz w:val="22"/>
          <w:szCs w:val="22"/>
        </w:rPr>
        <w:t>]</w:t>
      </w:r>
      <w:r w:rsidR="003E0504" w:rsidRPr="00F07293">
        <w:rPr>
          <w:rFonts w:asciiTheme="minorHAnsi" w:hAnsiTheme="minorHAnsi"/>
          <w:b/>
          <w:iCs/>
          <w:color w:val="70AD47" w:themeColor="accent6"/>
          <w:sz w:val="22"/>
          <w:szCs w:val="22"/>
        </w:rPr>
        <w:t xml:space="preserve"> </w:t>
      </w:r>
    </w:p>
    <w:p w14:paraId="2B7A529E" w14:textId="5DC85B27" w:rsidR="000933EC" w:rsidRPr="00F07293" w:rsidRDefault="00716D6C" w:rsidP="00716D6C">
      <w:pPr>
        <w:spacing w:after="240" w:line="182" w:lineRule="atLeast"/>
        <w:jc w:val="both"/>
        <w:rPr>
          <w:rFonts w:asciiTheme="minorHAnsi" w:hAnsiTheme="minorHAnsi"/>
          <w:iCs/>
          <w:color w:val="70AD47" w:themeColor="accent6"/>
          <w:sz w:val="22"/>
          <w:szCs w:val="22"/>
        </w:rPr>
      </w:pPr>
      <w:r w:rsidRPr="00F07293">
        <w:rPr>
          <w:rFonts w:asciiTheme="minorHAnsi" w:hAnsiTheme="minorHAnsi"/>
          <w:iCs/>
          <w:color w:val="70AD47" w:themeColor="accent6"/>
          <w:sz w:val="22"/>
          <w:szCs w:val="22"/>
        </w:rPr>
        <w:t xml:space="preserve">Puas yog txiv ntoo caramel muaj kev puas tsuaj yam tsis tsim nyog lo? Cov txiv </w:t>
      </w:r>
      <w:del w:id="435" w:author="Windows User" w:date="2021-05-15T20:47:00Z">
        <w:r w:rsidRPr="00F07293" w:rsidDel="00E6073B">
          <w:rPr>
            <w:rFonts w:asciiTheme="minorHAnsi" w:hAnsiTheme="minorHAnsi"/>
            <w:iCs/>
            <w:color w:val="70AD47" w:themeColor="accent6"/>
            <w:sz w:val="22"/>
            <w:szCs w:val="22"/>
          </w:rPr>
          <w:delText>apple</w:delText>
        </w:r>
      </w:del>
      <w:ins w:id="436" w:author="Windows User" w:date="2021-05-15T20:47:00Z">
        <w:r w:rsidR="00E6073B">
          <w:rPr>
            <w:rFonts w:asciiTheme="minorHAnsi" w:hAnsiTheme="minorHAnsi"/>
            <w:iCs/>
            <w:color w:val="70AD47" w:themeColor="accent6"/>
            <w:sz w:val="22"/>
            <w:szCs w:val="22"/>
          </w:rPr>
          <w:t>avpaus</w:t>
        </w:r>
      </w:ins>
      <w:del w:id="437" w:author="Windows User" w:date="2021-05-15T20:49:00Z">
        <w:r w:rsidRPr="00F07293" w:rsidDel="0087668E">
          <w:rPr>
            <w:rFonts w:asciiTheme="minorHAnsi" w:hAnsiTheme="minorHAnsi"/>
            <w:iCs/>
            <w:color w:val="70AD47" w:themeColor="accent6"/>
            <w:sz w:val="22"/>
            <w:szCs w:val="22"/>
          </w:rPr>
          <w:delText>s</w:delText>
        </w:r>
      </w:del>
      <w:r w:rsidRPr="00F07293">
        <w:rPr>
          <w:rFonts w:asciiTheme="minorHAnsi" w:hAnsiTheme="minorHAnsi"/>
          <w:iCs/>
          <w:color w:val="70AD47" w:themeColor="accent6"/>
          <w:sz w:val="22"/>
          <w:szCs w:val="22"/>
        </w:rPr>
        <w:t xml:space="preserve"> caramel uas Billy thiab Betty noj tau zaum hauv lub tsheb kub ntev li ob peb teev ntawm lawv caij tsev, thiab tom qab ntawv </w:t>
      </w:r>
      <w:ins w:id="438" w:author="Windows User" w:date="2021-05-15T20:40:00Z">
        <w:r w:rsidR="00E6073B">
          <w:rPr>
            <w:rFonts w:asciiTheme="minorHAnsi" w:hAnsiTheme="minorHAnsi"/>
            <w:iCs/>
            <w:color w:val="70AD47" w:themeColor="accent6"/>
            <w:sz w:val="22"/>
            <w:szCs w:val="22"/>
          </w:rPr>
          <w:t xml:space="preserve">nyob </w:t>
        </w:r>
      </w:ins>
      <w:r w:rsidRPr="00F07293">
        <w:rPr>
          <w:rFonts w:asciiTheme="minorHAnsi" w:hAnsiTheme="minorHAnsi"/>
          <w:iCs/>
          <w:color w:val="70AD47" w:themeColor="accent6"/>
          <w:sz w:val="22"/>
          <w:szCs w:val="22"/>
        </w:rPr>
        <w:t>ntawm chav</w:t>
      </w:r>
      <w:ins w:id="439" w:author="Windows User" w:date="2021-05-15T20:40:00Z">
        <w:r w:rsidR="00E6073B">
          <w:rPr>
            <w:rFonts w:asciiTheme="minorHAnsi" w:hAnsiTheme="minorHAnsi"/>
            <w:iCs/>
            <w:color w:val="70AD47" w:themeColor="accent6"/>
            <w:sz w:val="22"/>
            <w:szCs w:val="22"/>
          </w:rPr>
          <w:t xml:space="preserve"> </w:t>
        </w:r>
      </w:ins>
      <w:ins w:id="440" w:author="Windows User" w:date="2021-05-15T20:41:00Z">
        <w:r w:rsidR="00E6073B">
          <w:rPr>
            <w:rFonts w:asciiTheme="minorHAnsi" w:hAnsiTheme="minorHAnsi"/>
            <w:iCs/>
            <w:color w:val="70AD47" w:themeColor="accent6"/>
            <w:sz w:val="22"/>
            <w:szCs w:val="22"/>
          </w:rPr>
          <w:t>tsev</w:t>
        </w:r>
      </w:ins>
      <w:r w:rsidRPr="00F07293">
        <w:rPr>
          <w:rFonts w:asciiTheme="minorHAnsi" w:hAnsiTheme="minorHAnsi"/>
          <w:iCs/>
          <w:color w:val="70AD47" w:themeColor="accent6"/>
          <w:sz w:val="22"/>
          <w:szCs w:val="22"/>
        </w:rPr>
        <w:t xml:space="preserve"> ua noj </w:t>
      </w:r>
      <w:del w:id="441" w:author="Windows User" w:date="2021-05-15T20:40:00Z">
        <w:r w:rsidRPr="00F07293" w:rsidDel="00E6073B">
          <w:rPr>
            <w:rFonts w:asciiTheme="minorHAnsi" w:hAnsiTheme="minorHAnsi"/>
            <w:iCs/>
            <w:color w:val="70AD47" w:themeColor="accent6"/>
            <w:sz w:val="22"/>
            <w:szCs w:val="22"/>
          </w:rPr>
          <w:delText xml:space="preserve">chav tsev </w:delText>
        </w:r>
      </w:del>
      <w:del w:id="442" w:author="Windows User" w:date="2021-05-15T20:41:00Z">
        <w:r w:rsidRPr="00F07293" w:rsidDel="00E6073B">
          <w:rPr>
            <w:rFonts w:asciiTheme="minorHAnsi" w:hAnsiTheme="minorHAnsi"/>
            <w:iCs/>
            <w:color w:val="70AD47" w:themeColor="accent6"/>
            <w:sz w:val="22"/>
            <w:szCs w:val="22"/>
          </w:rPr>
          <w:delText>rau</w:delText>
        </w:r>
      </w:del>
      <w:ins w:id="443" w:author="Windows User" w:date="2021-05-15T20:41:00Z">
        <w:r w:rsidR="00E6073B">
          <w:rPr>
            <w:rFonts w:asciiTheme="minorHAnsi" w:hAnsiTheme="minorHAnsi"/>
            <w:iCs/>
            <w:color w:val="70AD47" w:themeColor="accent6"/>
            <w:sz w:val="22"/>
            <w:szCs w:val="22"/>
          </w:rPr>
          <w:t xml:space="preserve"> taus</w:t>
        </w:r>
      </w:ins>
      <w:r w:rsidRPr="00F07293">
        <w:rPr>
          <w:rFonts w:asciiTheme="minorHAnsi" w:hAnsiTheme="minorHAnsi"/>
          <w:iCs/>
          <w:color w:val="70AD47" w:themeColor="accent6"/>
          <w:sz w:val="22"/>
          <w:szCs w:val="22"/>
        </w:rPr>
        <w:t xml:space="preserve"> ob peb teev ntxiv ua ntej nws yog lub sij hawm rau cov khoom qab zib. Lawv tsis xav </w:t>
      </w:r>
      <w:proofErr w:type="gramStart"/>
      <w:r w:rsidRPr="00F07293">
        <w:rPr>
          <w:rFonts w:asciiTheme="minorHAnsi" w:hAnsiTheme="minorHAnsi"/>
          <w:iCs/>
          <w:color w:val="70AD47" w:themeColor="accent6"/>
          <w:sz w:val="22"/>
          <w:szCs w:val="22"/>
        </w:rPr>
        <w:t>tias</w:t>
      </w:r>
      <w:proofErr w:type="gramEnd"/>
      <w:r w:rsidRPr="00F07293">
        <w:rPr>
          <w:rFonts w:asciiTheme="minorHAnsi" w:hAnsiTheme="minorHAnsi"/>
          <w:iCs/>
          <w:color w:val="70AD47" w:themeColor="accent6"/>
          <w:sz w:val="22"/>
          <w:szCs w:val="22"/>
        </w:rPr>
        <w:t xml:space="preserve"> lawv yuav tsum tso tub </w:t>
      </w:r>
      <w:del w:id="444" w:author="Windows User" w:date="2021-05-15T20:42:00Z">
        <w:r w:rsidRPr="00F07293" w:rsidDel="00E6073B">
          <w:rPr>
            <w:rFonts w:asciiTheme="minorHAnsi" w:hAnsiTheme="minorHAnsi"/>
            <w:iCs/>
            <w:color w:val="70AD47" w:themeColor="accent6"/>
            <w:sz w:val="22"/>
            <w:szCs w:val="22"/>
          </w:rPr>
          <w:delText xml:space="preserve">yees </w:delText>
        </w:r>
      </w:del>
      <w:ins w:id="445" w:author="Windows User" w:date="2021-05-15T20:42:00Z">
        <w:r w:rsidR="00E6073B">
          <w:rPr>
            <w:rFonts w:asciiTheme="minorHAnsi" w:hAnsiTheme="minorHAnsi"/>
            <w:iCs/>
            <w:color w:val="70AD47" w:themeColor="accent6"/>
            <w:sz w:val="22"/>
            <w:szCs w:val="22"/>
          </w:rPr>
          <w:t>txias</w:t>
        </w:r>
        <w:r w:rsidR="00E6073B" w:rsidRPr="00F07293">
          <w:rPr>
            <w:rFonts w:asciiTheme="minorHAnsi" w:hAnsiTheme="minorHAnsi"/>
            <w:iCs/>
            <w:color w:val="70AD47" w:themeColor="accent6"/>
            <w:sz w:val="22"/>
            <w:szCs w:val="22"/>
          </w:rPr>
          <w:t xml:space="preserve"> </w:t>
        </w:r>
      </w:ins>
      <w:r w:rsidRPr="00F07293">
        <w:rPr>
          <w:rFonts w:asciiTheme="minorHAnsi" w:hAnsiTheme="minorHAnsi"/>
          <w:iCs/>
          <w:color w:val="70AD47" w:themeColor="accent6"/>
          <w:sz w:val="22"/>
          <w:szCs w:val="22"/>
        </w:rPr>
        <w:t>cia, zoo li lawv pom cov txiv ncuav pias tsis txias hauv khw muag khoom qab zib</w:t>
      </w:r>
      <w:r w:rsidR="00BA57C0" w:rsidRPr="00F07293">
        <w:rPr>
          <w:rFonts w:asciiTheme="minorHAnsi" w:hAnsiTheme="minorHAnsi"/>
          <w:iCs/>
          <w:color w:val="70AD47" w:themeColor="accent6"/>
          <w:sz w:val="22"/>
          <w:szCs w:val="22"/>
        </w:rPr>
        <w:t>.</w:t>
      </w:r>
      <w:r w:rsidR="003E0504" w:rsidRPr="00F07293">
        <w:rPr>
          <w:rFonts w:asciiTheme="minorHAnsi" w:hAnsiTheme="minorHAnsi"/>
          <w:iCs/>
          <w:color w:val="70AD47" w:themeColor="accent6"/>
          <w:sz w:val="22"/>
          <w:szCs w:val="22"/>
        </w:rPr>
        <w:t xml:space="preserve"> </w:t>
      </w:r>
    </w:p>
    <w:p w14:paraId="47F5421E" w14:textId="5F2327BB" w:rsidR="000933EC" w:rsidRPr="00F07293" w:rsidRDefault="00291BF9" w:rsidP="00B56595">
      <w:pPr>
        <w:spacing w:after="240" w:line="182" w:lineRule="atLeast"/>
        <w:jc w:val="both"/>
        <w:rPr>
          <w:rFonts w:asciiTheme="minorHAnsi" w:eastAsia="Times New Roman" w:hAnsiTheme="minorHAnsi" w:cs="Arial"/>
          <w:color w:val="70AD47" w:themeColor="accent6"/>
          <w:sz w:val="22"/>
          <w:szCs w:val="22"/>
          <w:shd w:val="clear" w:color="auto" w:fill="FFFFFF"/>
        </w:rPr>
      </w:pPr>
      <w:r w:rsidRPr="00F07293">
        <w:rPr>
          <w:rFonts w:asciiTheme="minorHAnsi" w:hAnsiTheme="minorHAnsi"/>
          <w:iCs/>
          <w:color w:val="70AD47" w:themeColor="accent6"/>
          <w:sz w:val="22"/>
          <w:szCs w:val="22"/>
        </w:rPr>
        <w:t xml:space="preserve">Tus kws lij choj </w:t>
      </w:r>
      <w:r w:rsidR="002B7F40" w:rsidRPr="00F07293">
        <w:rPr>
          <w:rFonts w:asciiTheme="minorHAnsi" w:hAnsiTheme="minorHAnsi"/>
          <w:iCs/>
          <w:color w:val="70AD47" w:themeColor="accent6"/>
          <w:sz w:val="22"/>
          <w:szCs w:val="22"/>
        </w:rPr>
        <w:t xml:space="preserve">ntawm </w:t>
      </w:r>
      <w:r w:rsidRPr="00F07293">
        <w:rPr>
          <w:rFonts w:asciiTheme="minorHAnsi" w:hAnsiTheme="minorHAnsi"/>
          <w:iCs/>
          <w:color w:val="70AD47" w:themeColor="accent6"/>
          <w:sz w:val="22"/>
          <w:szCs w:val="22"/>
        </w:rPr>
        <w:t xml:space="preserve">Billy thiab Betty yuav tawm tsam hauv tsev hais plaub </w:t>
      </w:r>
      <w:proofErr w:type="gramStart"/>
      <w:r w:rsidRPr="00F07293">
        <w:rPr>
          <w:rFonts w:asciiTheme="minorHAnsi" w:hAnsiTheme="minorHAnsi"/>
          <w:iCs/>
          <w:color w:val="70AD47" w:themeColor="accent6"/>
          <w:sz w:val="22"/>
          <w:szCs w:val="22"/>
        </w:rPr>
        <w:t>tias</w:t>
      </w:r>
      <w:proofErr w:type="gramEnd"/>
      <w:r w:rsidRPr="00F07293">
        <w:rPr>
          <w:rFonts w:asciiTheme="minorHAnsi" w:hAnsiTheme="minorHAnsi"/>
          <w:iCs/>
          <w:color w:val="70AD47" w:themeColor="accent6"/>
          <w:sz w:val="22"/>
          <w:szCs w:val="22"/>
        </w:rPr>
        <w:t xml:space="preserve"> cov txiv </w:t>
      </w:r>
      <w:del w:id="446" w:author="Windows User" w:date="2021-05-15T20:44:00Z">
        <w:r w:rsidRPr="00F07293" w:rsidDel="00E6073B">
          <w:rPr>
            <w:rFonts w:asciiTheme="minorHAnsi" w:hAnsiTheme="minorHAnsi"/>
            <w:iCs/>
            <w:color w:val="70AD47" w:themeColor="accent6"/>
            <w:sz w:val="22"/>
            <w:szCs w:val="22"/>
          </w:rPr>
          <w:delText xml:space="preserve">tsawb </w:delText>
        </w:r>
      </w:del>
      <w:ins w:id="447" w:author="Windows User" w:date="2021-05-15T20:46:00Z">
        <w:r w:rsidR="00E6073B">
          <w:rPr>
            <w:rFonts w:asciiTheme="minorHAnsi" w:hAnsiTheme="minorHAnsi"/>
            <w:iCs/>
            <w:color w:val="70AD47" w:themeColor="accent6"/>
            <w:sz w:val="22"/>
            <w:szCs w:val="22"/>
          </w:rPr>
          <w:t xml:space="preserve">avpaus </w:t>
        </w:r>
      </w:ins>
      <w:r w:rsidRPr="00F07293">
        <w:rPr>
          <w:rFonts w:asciiTheme="minorHAnsi" w:hAnsiTheme="minorHAnsi"/>
          <w:iCs/>
          <w:color w:val="70AD47" w:themeColor="accent6"/>
          <w:sz w:val="22"/>
          <w:szCs w:val="22"/>
        </w:rPr>
        <w:t>caramel yog qhov xwm txheej tsis txaus ntseeg. Nws yuav taw qhia rau cov kev tshawb fawb txog keeb kwm qhia txog tias txiv avpaus tau lo nrog lub tais uas tom qab ntaw</w:t>
      </w:r>
      <w:r w:rsidR="002B7F40" w:rsidRPr="00F07293">
        <w:rPr>
          <w:rFonts w:asciiTheme="minorHAnsi" w:hAnsiTheme="minorHAnsi"/>
          <w:iCs/>
          <w:color w:val="70AD47" w:themeColor="accent6"/>
          <w:sz w:val="22"/>
          <w:szCs w:val="22"/>
        </w:rPr>
        <w:t>v</w:t>
      </w:r>
      <w:r w:rsidRPr="00F07293">
        <w:rPr>
          <w:rFonts w:asciiTheme="minorHAnsi" w:hAnsiTheme="minorHAnsi"/>
          <w:iCs/>
          <w:color w:val="70AD47" w:themeColor="accent6"/>
          <w:sz w:val="22"/>
          <w:szCs w:val="22"/>
        </w:rPr>
        <w:t xml:space="preserve"> xuav nrog caramel thiab sab laug uas tsis sib tov tsim kev ph</w:t>
      </w:r>
      <w:r w:rsidR="002B7F40" w:rsidRPr="00F07293">
        <w:rPr>
          <w:rFonts w:asciiTheme="minorHAnsi" w:hAnsiTheme="minorHAnsi"/>
          <w:iCs/>
          <w:color w:val="70AD47" w:themeColor="accent6"/>
          <w:sz w:val="22"/>
          <w:szCs w:val="22"/>
        </w:rPr>
        <w:t>om sij</w:t>
      </w:r>
      <w:r w:rsidRPr="00F07293">
        <w:rPr>
          <w:rFonts w:asciiTheme="minorHAnsi" w:hAnsiTheme="minorHAnsi"/>
          <w:iCs/>
          <w:color w:val="70AD47" w:themeColor="accent6"/>
          <w:sz w:val="22"/>
          <w:szCs w:val="22"/>
        </w:rPr>
        <w:t xml:space="preserve"> rau kev sib kis Listeria</w:t>
      </w:r>
      <w:r w:rsidR="003E0504" w:rsidRPr="00F07293">
        <w:rPr>
          <w:rFonts w:asciiTheme="minorHAnsi" w:eastAsia="Times New Roman" w:hAnsiTheme="minorHAnsi" w:cs="Arial"/>
          <w:color w:val="70AD47" w:themeColor="accent6"/>
          <w:sz w:val="22"/>
          <w:szCs w:val="22"/>
          <w:shd w:val="clear" w:color="auto" w:fill="FFFFFF"/>
        </w:rPr>
        <w:t xml:space="preserve">. </w:t>
      </w:r>
    </w:p>
    <w:p w14:paraId="23111FF1" w14:textId="3727A98D" w:rsidR="003A2B45" w:rsidRPr="00E24589" w:rsidRDefault="00106A20" w:rsidP="005C69E8">
      <w:pPr>
        <w:spacing w:after="240" w:line="182" w:lineRule="atLeast"/>
        <w:jc w:val="both"/>
        <w:rPr>
          <w:rFonts w:asciiTheme="minorHAnsi" w:eastAsia="Times New Roman" w:hAnsiTheme="minorHAnsi" w:cs="Arial"/>
          <w:color w:val="70AD47" w:themeColor="accent6"/>
          <w:sz w:val="22"/>
          <w:szCs w:val="22"/>
          <w:shd w:val="clear" w:color="auto" w:fill="FFFFFF"/>
        </w:rPr>
      </w:pPr>
      <w:r w:rsidRPr="00E24589">
        <w:rPr>
          <w:rFonts w:asciiTheme="minorHAnsi" w:eastAsia="Times New Roman" w:hAnsiTheme="minorHAnsi" w:cs="Arial"/>
          <w:color w:val="70AD47" w:themeColor="accent6"/>
          <w:sz w:val="22"/>
          <w:szCs w:val="22"/>
          <w:shd w:val="clear" w:color="auto" w:fill="FFFFFF"/>
        </w:rPr>
        <w:lastRenderedPageBreak/>
        <w:t xml:space="preserve">Cov lus nug rau lub tsev hais plaub yuav dhau los ua, </w:t>
      </w:r>
      <w:r w:rsidR="00044FA3" w:rsidRPr="00E24589">
        <w:rPr>
          <w:rFonts w:asciiTheme="minorHAnsi" w:eastAsia="Times New Roman" w:hAnsiTheme="minorHAnsi" w:cs="Arial"/>
          <w:color w:val="70AD47" w:themeColor="accent6"/>
          <w:sz w:val="22"/>
          <w:szCs w:val="22"/>
          <w:shd w:val="clear" w:color="auto" w:fill="FFFFFF"/>
        </w:rPr>
        <w:t xml:space="preserve">yog </w:t>
      </w:r>
      <w:proofErr w:type="gramStart"/>
      <w:r w:rsidR="00044FA3" w:rsidRPr="00E24589">
        <w:rPr>
          <w:rFonts w:asciiTheme="minorHAnsi" w:eastAsia="Times New Roman" w:hAnsiTheme="minorHAnsi" w:cs="Arial"/>
          <w:color w:val="70AD47" w:themeColor="accent6"/>
          <w:sz w:val="22"/>
          <w:szCs w:val="22"/>
          <w:shd w:val="clear" w:color="auto" w:fill="FFFFFF"/>
        </w:rPr>
        <w:t>tias</w:t>
      </w:r>
      <w:proofErr w:type="gramEnd"/>
      <w:r w:rsidRPr="00E24589">
        <w:rPr>
          <w:rFonts w:asciiTheme="minorHAnsi" w:eastAsia="Times New Roman" w:hAnsiTheme="minorHAnsi" w:cs="Arial"/>
          <w:color w:val="70AD47" w:themeColor="accent6"/>
          <w:sz w:val="22"/>
          <w:szCs w:val="22"/>
          <w:shd w:val="clear" w:color="auto" w:fill="FFFFFF"/>
        </w:rPr>
        <w:t xml:space="preserve"> Alexi tau suav nrog </w:t>
      </w:r>
      <w:del w:id="448" w:author="Windows User" w:date="2021-05-15T20:50:00Z">
        <w:r w:rsidRPr="00E24589" w:rsidDel="0087668E">
          <w:rPr>
            <w:rFonts w:asciiTheme="minorHAnsi" w:eastAsia="Times New Roman" w:hAnsiTheme="minorHAnsi" w:cs="Arial"/>
            <w:color w:val="70AD47" w:themeColor="accent6"/>
            <w:sz w:val="22"/>
            <w:szCs w:val="22"/>
            <w:shd w:val="clear" w:color="auto" w:fill="FFFFFF"/>
          </w:rPr>
          <w:delText xml:space="preserve">kev </w:delText>
        </w:r>
      </w:del>
      <w:ins w:id="449" w:author="Windows User" w:date="2021-05-15T20:50:00Z">
        <w:r w:rsidR="0087668E">
          <w:rPr>
            <w:rFonts w:asciiTheme="minorHAnsi" w:eastAsia="Times New Roman" w:hAnsiTheme="minorHAnsi" w:cs="Arial"/>
            <w:color w:val="70AD47" w:themeColor="accent6"/>
            <w:sz w:val="22"/>
            <w:szCs w:val="22"/>
            <w:shd w:val="clear" w:color="auto" w:fill="FFFFFF"/>
          </w:rPr>
          <w:t>lus</w:t>
        </w:r>
        <w:r w:rsidR="0087668E" w:rsidRPr="00E24589">
          <w:rPr>
            <w:rFonts w:asciiTheme="minorHAnsi" w:eastAsia="Times New Roman" w:hAnsiTheme="minorHAnsi" w:cs="Arial"/>
            <w:color w:val="70AD47" w:themeColor="accent6"/>
            <w:sz w:val="22"/>
            <w:szCs w:val="22"/>
            <w:shd w:val="clear" w:color="auto" w:fill="FFFFFF"/>
          </w:rPr>
          <w:t xml:space="preserve"> </w:t>
        </w:r>
      </w:ins>
      <w:r w:rsidRPr="00E24589">
        <w:rPr>
          <w:rFonts w:asciiTheme="minorHAnsi" w:eastAsia="Times New Roman" w:hAnsiTheme="minorHAnsi" w:cs="Arial"/>
          <w:color w:val="70AD47" w:themeColor="accent6"/>
          <w:sz w:val="22"/>
          <w:szCs w:val="22"/>
          <w:shd w:val="clear" w:color="auto" w:fill="FFFFFF"/>
        </w:rPr>
        <w:t>ceeb toom los</w:t>
      </w:r>
      <w:r w:rsidR="00044FA3" w:rsidRPr="00E24589">
        <w:rPr>
          <w:rFonts w:asciiTheme="minorHAnsi" w:eastAsia="Times New Roman" w:hAnsiTheme="minorHAnsi" w:cs="Arial"/>
          <w:color w:val="70AD47" w:themeColor="accent6"/>
          <w:sz w:val="22"/>
          <w:szCs w:val="22"/>
          <w:shd w:val="clear" w:color="auto" w:fill="FFFFFF"/>
        </w:rPr>
        <w:t xml:space="preserve"> </w:t>
      </w:r>
      <w:r w:rsidRPr="00E24589">
        <w:rPr>
          <w:rFonts w:asciiTheme="minorHAnsi" w:eastAsia="Times New Roman" w:hAnsiTheme="minorHAnsi" w:cs="Arial"/>
          <w:color w:val="70AD47" w:themeColor="accent6"/>
          <w:sz w:val="22"/>
          <w:szCs w:val="22"/>
          <w:shd w:val="clear" w:color="auto" w:fill="FFFFFF"/>
        </w:rPr>
        <w:t xml:space="preserve">sis kev qhia ua kom txias cov kua txiv caramel? Puas yog caramel txiv </w:t>
      </w:r>
      <w:del w:id="450" w:author="Windows User" w:date="2021-05-15T20:47:00Z">
        <w:r w:rsidRPr="00E24589" w:rsidDel="00E6073B">
          <w:rPr>
            <w:rFonts w:asciiTheme="minorHAnsi" w:eastAsia="Times New Roman" w:hAnsiTheme="minorHAnsi" w:cs="Arial"/>
            <w:color w:val="70AD47" w:themeColor="accent6"/>
            <w:sz w:val="22"/>
            <w:szCs w:val="22"/>
            <w:shd w:val="clear" w:color="auto" w:fill="FFFFFF"/>
          </w:rPr>
          <w:delText>apple</w:delText>
        </w:r>
      </w:del>
      <w:ins w:id="451" w:author="Windows User" w:date="2021-05-15T20:50:00Z">
        <w:r w:rsidR="0087668E">
          <w:rPr>
            <w:rFonts w:asciiTheme="minorHAnsi" w:eastAsia="Times New Roman" w:hAnsiTheme="minorHAnsi" w:cs="Arial"/>
            <w:color w:val="70AD47" w:themeColor="accent6"/>
            <w:sz w:val="22"/>
            <w:szCs w:val="22"/>
            <w:shd w:val="clear" w:color="auto" w:fill="FFFFFF"/>
          </w:rPr>
          <w:t xml:space="preserve"> </w:t>
        </w:r>
      </w:ins>
      <w:ins w:id="452" w:author="Windows User" w:date="2021-05-15T20:47:00Z">
        <w:r w:rsidR="00E6073B">
          <w:rPr>
            <w:rFonts w:asciiTheme="minorHAnsi" w:eastAsia="Times New Roman" w:hAnsiTheme="minorHAnsi" w:cs="Arial"/>
            <w:color w:val="70AD47" w:themeColor="accent6"/>
            <w:sz w:val="22"/>
            <w:szCs w:val="22"/>
            <w:shd w:val="clear" w:color="auto" w:fill="FFFFFF"/>
          </w:rPr>
          <w:t>avpau</w:t>
        </w:r>
      </w:ins>
      <w:r w:rsidRPr="00E24589">
        <w:rPr>
          <w:rFonts w:asciiTheme="minorHAnsi" w:eastAsia="Times New Roman" w:hAnsiTheme="minorHAnsi" w:cs="Arial"/>
          <w:color w:val="70AD47" w:themeColor="accent6"/>
          <w:sz w:val="22"/>
          <w:szCs w:val="22"/>
          <w:shd w:val="clear" w:color="auto" w:fill="FFFFFF"/>
        </w:rPr>
        <w:t xml:space="preserve">s yog tsis muaj </w:t>
      </w:r>
      <w:proofErr w:type="gramStart"/>
      <w:r w:rsidRPr="00E24589">
        <w:rPr>
          <w:rFonts w:asciiTheme="minorHAnsi" w:eastAsia="Times New Roman" w:hAnsiTheme="minorHAnsi" w:cs="Arial"/>
          <w:color w:val="70AD47" w:themeColor="accent6"/>
          <w:sz w:val="22"/>
          <w:szCs w:val="22"/>
          <w:shd w:val="clear" w:color="auto" w:fill="FFFFFF"/>
        </w:rPr>
        <w:t>kev</w:t>
      </w:r>
      <w:proofErr w:type="gramEnd"/>
      <w:r w:rsidRPr="00E24589">
        <w:rPr>
          <w:rFonts w:asciiTheme="minorHAnsi" w:eastAsia="Times New Roman" w:hAnsiTheme="minorHAnsi" w:cs="Arial"/>
          <w:color w:val="70AD47" w:themeColor="accent6"/>
          <w:sz w:val="22"/>
          <w:szCs w:val="22"/>
          <w:shd w:val="clear" w:color="auto" w:fill="FFFFFF"/>
        </w:rPr>
        <w:t xml:space="preserve"> qhia ua "</w:t>
      </w:r>
      <w:r w:rsidR="00044FA3" w:rsidRPr="00E24589">
        <w:rPr>
          <w:rFonts w:asciiTheme="minorHAnsi" w:eastAsia="Times New Roman" w:hAnsiTheme="minorHAnsi" w:cs="Arial"/>
          <w:color w:val="70AD47" w:themeColor="accent6"/>
          <w:sz w:val="22"/>
          <w:szCs w:val="22"/>
          <w:shd w:val="clear" w:color="auto" w:fill="FFFFFF"/>
        </w:rPr>
        <w:t xml:space="preserve">kev </w:t>
      </w:r>
      <w:del w:id="453" w:author="Windows User" w:date="2021-05-15T20:51:00Z">
        <w:r w:rsidR="00044FA3" w:rsidRPr="00E24589" w:rsidDel="0087668E">
          <w:rPr>
            <w:rFonts w:asciiTheme="minorHAnsi" w:eastAsia="Times New Roman" w:hAnsiTheme="minorHAnsi" w:cs="Arial"/>
            <w:color w:val="70AD47" w:themeColor="accent6"/>
            <w:sz w:val="22"/>
            <w:szCs w:val="22"/>
            <w:shd w:val="clear" w:color="auto" w:fill="FFFFFF"/>
          </w:rPr>
          <w:delText xml:space="preserve">puas tsuaj </w:delText>
        </w:r>
      </w:del>
      <w:ins w:id="454" w:author="Windows User" w:date="2021-05-15T20:51:00Z">
        <w:r w:rsidR="0087668E">
          <w:rPr>
            <w:rFonts w:asciiTheme="minorHAnsi" w:eastAsia="Times New Roman" w:hAnsiTheme="minorHAnsi" w:cs="Arial"/>
            <w:color w:val="70AD47" w:themeColor="accent6"/>
            <w:sz w:val="22"/>
            <w:szCs w:val="22"/>
            <w:shd w:val="clear" w:color="auto" w:fill="FFFFFF"/>
          </w:rPr>
          <w:t xml:space="preserve"> phom sij </w:t>
        </w:r>
      </w:ins>
      <w:r w:rsidR="00044FA3" w:rsidRPr="00E24589">
        <w:rPr>
          <w:rFonts w:asciiTheme="minorHAnsi" w:eastAsia="Times New Roman" w:hAnsiTheme="minorHAnsi" w:cs="Arial"/>
          <w:color w:val="70AD47" w:themeColor="accent6"/>
          <w:sz w:val="22"/>
          <w:szCs w:val="22"/>
          <w:shd w:val="clear" w:color="auto" w:fill="FFFFFF"/>
        </w:rPr>
        <w:t xml:space="preserve">yam </w:t>
      </w:r>
      <w:r w:rsidRPr="00E24589">
        <w:rPr>
          <w:rFonts w:asciiTheme="minorHAnsi" w:eastAsia="Times New Roman" w:hAnsiTheme="minorHAnsi" w:cs="Arial"/>
          <w:color w:val="70AD47" w:themeColor="accent6"/>
          <w:sz w:val="22"/>
          <w:szCs w:val="22"/>
          <w:shd w:val="clear" w:color="auto" w:fill="FFFFFF"/>
        </w:rPr>
        <w:t>tsis tsim</w:t>
      </w:r>
      <w:r w:rsidR="00044FA3" w:rsidRPr="00E24589">
        <w:rPr>
          <w:rFonts w:asciiTheme="minorHAnsi" w:eastAsia="Times New Roman" w:hAnsiTheme="minorHAnsi" w:cs="Arial"/>
          <w:color w:val="70AD47" w:themeColor="accent6"/>
          <w:sz w:val="22"/>
          <w:szCs w:val="22"/>
          <w:shd w:val="clear" w:color="auto" w:fill="FFFFFF"/>
        </w:rPr>
        <w:t xml:space="preserve"> </w:t>
      </w:r>
      <w:r w:rsidRPr="00E24589">
        <w:rPr>
          <w:rFonts w:asciiTheme="minorHAnsi" w:eastAsia="Times New Roman" w:hAnsiTheme="minorHAnsi" w:cs="Arial"/>
          <w:color w:val="70AD47" w:themeColor="accent6"/>
          <w:sz w:val="22"/>
          <w:szCs w:val="22"/>
          <w:shd w:val="clear" w:color="auto" w:fill="FFFFFF"/>
        </w:rPr>
        <w:t xml:space="preserve">nyog"? Alexi yuav sib cav hais </w:t>
      </w:r>
      <w:proofErr w:type="gramStart"/>
      <w:r w:rsidRPr="00E24589">
        <w:rPr>
          <w:rFonts w:asciiTheme="minorHAnsi" w:eastAsia="Times New Roman" w:hAnsiTheme="minorHAnsi" w:cs="Arial"/>
          <w:color w:val="70AD47" w:themeColor="accent6"/>
          <w:sz w:val="22"/>
          <w:szCs w:val="22"/>
          <w:shd w:val="clear" w:color="auto" w:fill="FFFFFF"/>
        </w:rPr>
        <w:t>tias</w:t>
      </w:r>
      <w:proofErr w:type="gramEnd"/>
      <w:r w:rsidRPr="00E24589">
        <w:rPr>
          <w:rFonts w:asciiTheme="minorHAnsi" w:eastAsia="Times New Roman" w:hAnsiTheme="minorHAnsi" w:cs="Arial"/>
          <w:color w:val="70AD47" w:themeColor="accent6"/>
          <w:sz w:val="22"/>
          <w:szCs w:val="22"/>
          <w:shd w:val="clear" w:color="auto" w:fill="FFFFFF"/>
        </w:rPr>
        <w:t xml:space="preserve"> cov neeg tau txais kev pab yuav tsum paub kom tso txias cov txiv </w:t>
      </w:r>
      <w:del w:id="455" w:author="Windows User" w:date="2021-05-15T20:47:00Z">
        <w:r w:rsidRPr="00E24589" w:rsidDel="00E6073B">
          <w:rPr>
            <w:rFonts w:asciiTheme="minorHAnsi" w:eastAsia="Times New Roman" w:hAnsiTheme="minorHAnsi" w:cs="Arial"/>
            <w:color w:val="70AD47" w:themeColor="accent6"/>
            <w:sz w:val="22"/>
            <w:szCs w:val="22"/>
            <w:shd w:val="clear" w:color="auto" w:fill="FFFFFF"/>
          </w:rPr>
          <w:delText>apple</w:delText>
        </w:r>
      </w:del>
      <w:ins w:id="456" w:author="Windows User" w:date="2021-05-15T20:51:00Z">
        <w:r w:rsidR="0087668E">
          <w:rPr>
            <w:rFonts w:asciiTheme="minorHAnsi" w:eastAsia="Times New Roman" w:hAnsiTheme="minorHAnsi" w:cs="Arial"/>
            <w:color w:val="70AD47" w:themeColor="accent6"/>
            <w:sz w:val="22"/>
            <w:szCs w:val="22"/>
            <w:shd w:val="clear" w:color="auto" w:fill="FFFFFF"/>
          </w:rPr>
          <w:t xml:space="preserve"> </w:t>
        </w:r>
      </w:ins>
      <w:ins w:id="457" w:author="Windows User" w:date="2021-05-15T20:47:00Z">
        <w:r w:rsidR="00E6073B">
          <w:rPr>
            <w:rFonts w:asciiTheme="minorHAnsi" w:eastAsia="Times New Roman" w:hAnsiTheme="minorHAnsi" w:cs="Arial"/>
            <w:color w:val="70AD47" w:themeColor="accent6"/>
            <w:sz w:val="22"/>
            <w:szCs w:val="22"/>
            <w:shd w:val="clear" w:color="auto" w:fill="FFFFFF"/>
          </w:rPr>
          <w:t>avpau</w:t>
        </w:r>
      </w:ins>
      <w:r w:rsidRPr="00E24589">
        <w:rPr>
          <w:rFonts w:asciiTheme="minorHAnsi" w:eastAsia="Times New Roman" w:hAnsiTheme="minorHAnsi" w:cs="Arial"/>
          <w:color w:val="70AD47" w:themeColor="accent6"/>
          <w:sz w:val="22"/>
          <w:szCs w:val="22"/>
          <w:shd w:val="clear" w:color="auto" w:fill="FFFFFF"/>
        </w:rPr>
        <w:t xml:space="preserve">s. Nws tseem yuav hais </w:t>
      </w:r>
      <w:proofErr w:type="gramStart"/>
      <w:r w:rsidRPr="00E24589">
        <w:rPr>
          <w:rFonts w:asciiTheme="minorHAnsi" w:eastAsia="Times New Roman" w:hAnsiTheme="minorHAnsi" w:cs="Arial"/>
          <w:color w:val="70AD47" w:themeColor="accent6"/>
          <w:sz w:val="22"/>
          <w:szCs w:val="22"/>
          <w:shd w:val="clear" w:color="auto" w:fill="FFFFFF"/>
        </w:rPr>
        <w:t>tias</w:t>
      </w:r>
      <w:proofErr w:type="gramEnd"/>
      <w:r w:rsidRPr="00E24589">
        <w:rPr>
          <w:rFonts w:asciiTheme="minorHAnsi" w:eastAsia="Times New Roman" w:hAnsiTheme="minorHAnsi" w:cs="Arial"/>
          <w:color w:val="70AD47" w:themeColor="accent6"/>
          <w:sz w:val="22"/>
          <w:szCs w:val="22"/>
          <w:shd w:val="clear" w:color="auto" w:fill="FFFFFF"/>
        </w:rPr>
        <w:t xml:space="preserve"> Billy thiab Betty yog ib nrab yog tias tsis yog qhov txhaum vim tias lawv tsis tso nws cov tub yees</w:t>
      </w:r>
      <w:ins w:id="458" w:author="Windows User" w:date="2021-05-15T20:52:00Z">
        <w:r w:rsidR="0087668E">
          <w:rPr>
            <w:rFonts w:asciiTheme="minorHAnsi" w:eastAsia="Times New Roman" w:hAnsiTheme="minorHAnsi" w:cs="Arial"/>
            <w:color w:val="70AD47" w:themeColor="accent6"/>
            <w:sz w:val="22"/>
            <w:szCs w:val="22"/>
            <w:shd w:val="clear" w:color="auto" w:fill="FFFFFF"/>
          </w:rPr>
          <w:t xml:space="preserve"> txias</w:t>
        </w:r>
      </w:ins>
      <w:r w:rsidRPr="00E24589">
        <w:rPr>
          <w:rFonts w:asciiTheme="minorHAnsi" w:eastAsia="Times New Roman" w:hAnsiTheme="minorHAnsi" w:cs="Arial"/>
          <w:color w:val="70AD47" w:themeColor="accent6"/>
          <w:sz w:val="22"/>
          <w:szCs w:val="22"/>
          <w:shd w:val="clear" w:color="auto" w:fill="FFFFFF"/>
        </w:rPr>
        <w:t>, thiab tias nws yuav tsis muaj lub luag hauj</w:t>
      </w:r>
      <w:r w:rsidR="00044FA3" w:rsidRPr="00E24589">
        <w:rPr>
          <w:rFonts w:asciiTheme="minorHAnsi" w:eastAsia="Times New Roman" w:hAnsiTheme="minorHAnsi" w:cs="Arial"/>
          <w:color w:val="70AD47" w:themeColor="accent6"/>
          <w:sz w:val="22"/>
          <w:szCs w:val="22"/>
          <w:shd w:val="clear" w:color="auto" w:fill="FFFFFF"/>
        </w:rPr>
        <w:t xml:space="preserve"> </w:t>
      </w:r>
      <w:r w:rsidRPr="00E24589">
        <w:rPr>
          <w:rFonts w:asciiTheme="minorHAnsi" w:eastAsia="Times New Roman" w:hAnsiTheme="minorHAnsi" w:cs="Arial"/>
          <w:color w:val="70AD47" w:themeColor="accent6"/>
          <w:sz w:val="22"/>
          <w:szCs w:val="22"/>
          <w:shd w:val="clear" w:color="auto" w:fill="FFFFFF"/>
        </w:rPr>
        <w:t xml:space="preserve">lwm rau txhua qhov kev puas tsuaj. Qhov tshwm sim tsis paub meej, raws li nws yuav nyob ntawm cov </w:t>
      </w:r>
      <w:r w:rsidR="00044FA3" w:rsidRPr="00E24589">
        <w:rPr>
          <w:rFonts w:asciiTheme="minorHAnsi" w:eastAsia="Times New Roman" w:hAnsiTheme="minorHAnsi" w:cs="Arial"/>
          <w:color w:val="70AD47" w:themeColor="accent6"/>
          <w:sz w:val="22"/>
          <w:szCs w:val="22"/>
          <w:shd w:val="clear" w:color="auto" w:fill="FFFFFF"/>
        </w:rPr>
        <w:t xml:space="preserve">kev </w:t>
      </w:r>
      <w:r w:rsidRPr="00E24589">
        <w:rPr>
          <w:rFonts w:asciiTheme="minorHAnsi" w:eastAsia="Times New Roman" w:hAnsiTheme="minorHAnsi" w:cs="Arial"/>
          <w:color w:val="70AD47" w:themeColor="accent6"/>
          <w:sz w:val="22"/>
          <w:szCs w:val="22"/>
          <w:shd w:val="clear" w:color="auto" w:fill="FFFFFF"/>
        </w:rPr>
        <w:t>txiav txi</w:t>
      </w:r>
      <w:r w:rsidR="00044FA3" w:rsidRPr="00E24589">
        <w:rPr>
          <w:rFonts w:asciiTheme="minorHAnsi" w:eastAsia="Times New Roman" w:hAnsiTheme="minorHAnsi" w:cs="Arial"/>
          <w:color w:val="70AD47" w:themeColor="accent6"/>
          <w:sz w:val="22"/>
          <w:szCs w:val="22"/>
          <w:shd w:val="clear" w:color="auto" w:fill="FFFFFF"/>
        </w:rPr>
        <w:t>m</w:t>
      </w:r>
      <w:r w:rsidRPr="00E24589">
        <w:rPr>
          <w:rFonts w:asciiTheme="minorHAnsi" w:eastAsia="Times New Roman" w:hAnsiTheme="minorHAnsi" w:cs="Arial"/>
          <w:color w:val="70AD47" w:themeColor="accent6"/>
          <w:sz w:val="22"/>
          <w:szCs w:val="22"/>
          <w:shd w:val="clear" w:color="auto" w:fill="FFFFFF"/>
        </w:rPr>
        <w:t xml:space="preserve"> siab!</w:t>
      </w:r>
    </w:p>
    <w:p w14:paraId="13813DE2" w14:textId="2AEEC163" w:rsidR="00EE6DAF" w:rsidRPr="000364E8" w:rsidRDefault="00184380" w:rsidP="000364E8">
      <w:pPr>
        <w:spacing w:after="90" w:line="182" w:lineRule="atLeast"/>
        <w:jc w:val="both"/>
        <w:rPr>
          <w:rFonts w:asciiTheme="minorHAnsi" w:hAnsiTheme="minorHAnsi"/>
          <w:b/>
          <w:iCs/>
          <w:sz w:val="22"/>
          <w:szCs w:val="22"/>
        </w:rPr>
      </w:pPr>
      <w:r w:rsidRPr="000364E8">
        <w:rPr>
          <w:rFonts w:asciiTheme="minorHAnsi" w:hAnsiTheme="minorHAnsi"/>
          <w:b/>
          <w:iCs/>
          <w:sz w:val="22"/>
          <w:szCs w:val="22"/>
        </w:rPr>
        <w:t xml:space="preserve">Cov neeg ua liaj ua teb yuav ua </w:t>
      </w:r>
      <w:ins w:id="459" w:author="Windows User" w:date="2021-05-15T20:56:00Z">
        <w:r w:rsidR="0087668E">
          <w:rPr>
            <w:rFonts w:asciiTheme="minorHAnsi" w:hAnsiTheme="minorHAnsi"/>
            <w:b/>
            <w:iCs/>
            <w:sz w:val="22"/>
            <w:szCs w:val="22"/>
          </w:rPr>
          <w:t xml:space="preserve">lis </w:t>
        </w:r>
        <w:proofErr w:type="gramStart"/>
        <w:r w:rsidR="0087668E">
          <w:rPr>
            <w:rFonts w:asciiTheme="minorHAnsi" w:hAnsiTheme="minorHAnsi"/>
            <w:b/>
            <w:iCs/>
            <w:sz w:val="22"/>
            <w:szCs w:val="22"/>
          </w:rPr>
          <w:t>cas</w:t>
        </w:r>
        <w:proofErr w:type="gramEnd"/>
        <w:r w:rsidR="0087668E">
          <w:rPr>
            <w:rFonts w:asciiTheme="minorHAnsi" w:hAnsiTheme="minorHAnsi"/>
            <w:b/>
            <w:iCs/>
            <w:sz w:val="22"/>
            <w:szCs w:val="22"/>
          </w:rPr>
          <w:t xml:space="preserve"> </w:t>
        </w:r>
      </w:ins>
      <w:del w:id="460" w:author="Windows User" w:date="2021-05-15T20:56:00Z">
        <w:r w:rsidRPr="000364E8" w:rsidDel="0087668E">
          <w:rPr>
            <w:rFonts w:asciiTheme="minorHAnsi" w:hAnsiTheme="minorHAnsi"/>
            <w:b/>
            <w:iCs/>
            <w:sz w:val="22"/>
            <w:szCs w:val="22"/>
          </w:rPr>
          <w:delText>dab</w:delText>
        </w:r>
      </w:del>
      <w:r w:rsidRPr="000364E8">
        <w:rPr>
          <w:rFonts w:asciiTheme="minorHAnsi" w:hAnsiTheme="minorHAnsi"/>
          <w:b/>
          <w:iCs/>
          <w:sz w:val="22"/>
          <w:szCs w:val="22"/>
        </w:rPr>
        <w:t xml:space="preserve"> </w:t>
      </w:r>
      <w:del w:id="461" w:author="Windows User" w:date="2021-05-15T20:56:00Z">
        <w:r w:rsidRPr="000364E8" w:rsidDel="0087668E">
          <w:rPr>
            <w:rFonts w:asciiTheme="minorHAnsi" w:hAnsiTheme="minorHAnsi"/>
            <w:b/>
            <w:iCs/>
            <w:sz w:val="22"/>
            <w:szCs w:val="22"/>
          </w:rPr>
          <w:delText xml:space="preserve">tsi </w:delText>
        </w:r>
      </w:del>
      <w:r w:rsidRPr="000364E8">
        <w:rPr>
          <w:rFonts w:asciiTheme="minorHAnsi" w:hAnsiTheme="minorHAnsi"/>
          <w:b/>
          <w:iCs/>
          <w:sz w:val="22"/>
          <w:szCs w:val="22"/>
        </w:rPr>
        <w:t>los txwv lawv txoj kev phom sij ntawm kev raug foob rau kev raug mob</w:t>
      </w:r>
      <w:r w:rsidR="00EE6DAF" w:rsidRPr="000364E8">
        <w:rPr>
          <w:rFonts w:asciiTheme="minorHAnsi" w:hAnsiTheme="minorHAnsi"/>
          <w:b/>
          <w:iCs/>
          <w:sz w:val="22"/>
          <w:szCs w:val="22"/>
        </w:rPr>
        <w:t>?</w:t>
      </w:r>
    </w:p>
    <w:p w14:paraId="5A662611" w14:textId="1A9637C4" w:rsidR="00125566" w:rsidRPr="006B7401" w:rsidRDefault="00916F2E" w:rsidP="006B7401">
      <w:pPr>
        <w:spacing w:after="240" w:line="182" w:lineRule="atLeast"/>
        <w:jc w:val="both"/>
        <w:rPr>
          <w:rFonts w:asciiTheme="minorHAnsi" w:hAnsiTheme="minorHAnsi"/>
          <w:iCs/>
          <w:sz w:val="22"/>
          <w:szCs w:val="22"/>
        </w:rPr>
      </w:pPr>
      <w:r w:rsidRPr="006B7401">
        <w:rPr>
          <w:rFonts w:asciiTheme="minorHAnsi" w:hAnsiTheme="minorHAnsi"/>
          <w:iCs/>
          <w:sz w:val="22"/>
          <w:szCs w:val="22"/>
        </w:rPr>
        <w:t xml:space="preserve">Tsis muaj teeb meem npaum li cas rau cov neeg ua liaj ua teb, qhov kev muaj tiag yog qhov xwm txheej tuaj yeem muaj thiab tshwm sim. Ib qho ntxiv, ntau kis ntawm khoom noj khoom haus cuam tshuam nrog ntau qhov chaw muaj peev xwm nce thiab nqis ntawm cov saw mov - tus neeg ua liaj ua teb, tus faib khoom, khw muag khoom noj, tsev noj mov, khw muag khoom, thiab lwm yam. Txawm hais </w:t>
      </w:r>
      <w:proofErr w:type="gramStart"/>
      <w:r w:rsidRPr="006B7401">
        <w:rPr>
          <w:rFonts w:asciiTheme="minorHAnsi" w:hAnsiTheme="minorHAnsi"/>
          <w:iCs/>
          <w:sz w:val="22"/>
          <w:szCs w:val="22"/>
        </w:rPr>
        <w:t>tias</w:t>
      </w:r>
      <w:proofErr w:type="gramEnd"/>
      <w:r w:rsidRPr="006B7401">
        <w:rPr>
          <w:rFonts w:asciiTheme="minorHAnsi" w:hAnsiTheme="minorHAnsi"/>
          <w:iCs/>
          <w:sz w:val="22"/>
          <w:szCs w:val="22"/>
        </w:rPr>
        <w:t xml:space="preserve"> tus neeg ua liaj ua teb tsis yog qhov txhaum thaum kawg, tsis muaj ib yam dab tsi thaiv tus neeg raug mob los ntawm kev coj tus neeg ua teb mus rau qhov nyuaj thiab raug them nyiaj ntau</w:t>
      </w:r>
      <w:ins w:id="462" w:author="Windows User" w:date="2021-05-15T21:01:00Z">
        <w:r w:rsidR="00586CD3">
          <w:rPr>
            <w:rFonts w:asciiTheme="minorHAnsi" w:hAnsiTheme="minorHAnsi"/>
            <w:iCs/>
            <w:sz w:val="22"/>
            <w:szCs w:val="22"/>
          </w:rPr>
          <w:t xml:space="preserve"> rau kev foob</w:t>
        </w:r>
      </w:ins>
      <w:r w:rsidR="00EE6DAF" w:rsidRPr="006B7401">
        <w:rPr>
          <w:rFonts w:asciiTheme="minorHAnsi" w:hAnsiTheme="minorHAnsi"/>
          <w:iCs/>
          <w:sz w:val="22"/>
          <w:szCs w:val="22"/>
        </w:rPr>
        <w:t xml:space="preserve">. </w:t>
      </w:r>
    </w:p>
    <w:p w14:paraId="09B55B49" w14:textId="7C8E3117" w:rsidR="00DD0732" w:rsidRPr="005E28FD" w:rsidRDefault="009B5B3E" w:rsidP="005E28FD">
      <w:pPr>
        <w:spacing w:after="240" w:line="182" w:lineRule="atLeast"/>
        <w:jc w:val="both"/>
        <w:rPr>
          <w:rFonts w:asciiTheme="minorHAnsi" w:eastAsia="Times New Roman" w:hAnsiTheme="minorHAnsi" w:cs="Arial"/>
          <w:color w:val="222222"/>
          <w:sz w:val="22"/>
          <w:szCs w:val="22"/>
          <w:shd w:val="clear" w:color="auto" w:fill="FFFFFF"/>
        </w:rPr>
      </w:pPr>
      <w:r w:rsidRPr="005E28FD">
        <w:rPr>
          <w:rFonts w:asciiTheme="minorHAnsi" w:hAnsiTheme="minorHAnsi"/>
          <w:iCs/>
          <w:sz w:val="22"/>
          <w:szCs w:val="22"/>
        </w:rPr>
        <w:t xml:space="preserve">Txawm hais tias </w:t>
      </w:r>
      <w:r w:rsidR="00C63A6B" w:rsidRPr="005E28FD">
        <w:rPr>
          <w:rFonts w:asciiTheme="minorHAnsi" w:hAnsiTheme="minorHAnsi"/>
          <w:iCs/>
          <w:sz w:val="22"/>
          <w:szCs w:val="22"/>
        </w:rPr>
        <w:t xml:space="preserve">yuav </w:t>
      </w:r>
      <w:r w:rsidRPr="005E28FD">
        <w:rPr>
          <w:rFonts w:asciiTheme="minorHAnsi" w:hAnsiTheme="minorHAnsi"/>
          <w:iCs/>
          <w:sz w:val="22"/>
          <w:szCs w:val="22"/>
        </w:rPr>
        <w:t>tsis lees paub los ntawm kev l</w:t>
      </w:r>
      <w:r w:rsidR="00C63A6B" w:rsidRPr="005E28FD">
        <w:rPr>
          <w:rFonts w:asciiTheme="minorHAnsi" w:hAnsiTheme="minorHAnsi"/>
          <w:iCs/>
          <w:sz w:val="22"/>
          <w:szCs w:val="22"/>
        </w:rPr>
        <w:t>ees paub</w:t>
      </w:r>
      <w:r w:rsidRPr="005E28FD">
        <w:rPr>
          <w:rFonts w:asciiTheme="minorHAnsi" w:hAnsiTheme="minorHAnsi"/>
          <w:iCs/>
          <w:sz w:val="22"/>
          <w:szCs w:val="22"/>
        </w:rPr>
        <w:t xml:space="preserve"> los</w:t>
      </w:r>
      <w:r w:rsidR="00C63A6B" w:rsidRPr="005E28FD">
        <w:rPr>
          <w:rFonts w:asciiTheme="minorHAnsi" w:hAnsiTheme="minorHAnsi"/>
          <w:iCs/>
          <w:sz w:val="22"/>
          <w:szCs w:val="22"/>
        </w:rPr>
        <w:t xml:space="preserve"> </w:t>
      </w:r>
      <w:r w:rsidRPr="005E28FD">
        <w:rPr>
          <w:rFonts w:asciiTheme="minorHAnsi" w:hAnsiTheme="minorHAnsi"/>
          <w:iCs/>
          <w:sz w:val="22"/>
          <w:szCs w:val="22"/>
        </w:rPr>
        <w:t>sis kev</w:t>
      </w:r>
      <w:r w:rsidR="00C63A6B" w:rsidRPr="005E28FD">
        <w:rPr>
          <w:rFonts w:asciiTheme="minorHAnsi" w:hAnsiTheme="minorHAnsi"/>
          <w:iCs/>
          <w:sz w:val="22"/>
          <w:szCs w:val="22"/>
        </w:rPr>
        <w:t xml:space="preserve"> lees paub nruj</w:t>
      </w:r>
      <w:r w:rsidRPr="005E28FD">
        <w:rPr>
          <w:rFonts w:asciiTheme="minorHAnsi" w:hAnsiTheme="minorHAnsi"/>
          <w:iCs/>
          <w:sz w:val="22"/>
          <w:szCs w:val="22"/>
        </w:rPr>
        <w:t>, kev txhaum ntawm tus kheej kev raug mob kev ua txhaum uas muaj khoom noj tsis haum rau ntau tus neeg ua txhaum, los</w:t>
      </w:r>
      <w:r w:rsidR="00C63A6B" w:rsidRPr="005E28FD">
        <w:rPr>
          <w:rFonts w:asciiTheme="minorHAnsi" w:hAnsiTheme="minorHAnsi"/>
          <w:iCs/>
          <w:sz w:val="22"/>
          <w:szCs w:val="22"/>
        </w:rPr>
        <w:t xml:space="preserve"> </w:t>
      </w:r>
      <w:r w:rsidRPr="005E28FD">
        <w:rPr>
          <w:rFonts w:asciiTheme="minorHAnsi" w:hAnsiTheme="minorHAnsi"/>
          <w:iCs/>
          <w:sz w:val="22"/>
          <w:szCs w:val="22"/>
        </w:rPr>
        <w:t>sis nyob rau qhov twg hauv kev tsim khoom noj los</w:t>
      </w:r>
      <w:r w:rsidR="00C63A6B" w:rsidRPr="005E28FD">
        <w:rPr>
          <w:rFonts w:asciiTheme="minorHAnsi" w:hAnsiTheme="minorHAnsi"/>
          <w:iCs/>
          <w:sz w:val="22"/>
          <w:szCs w:val="22"/>
        </w:rPr>
        <w:t xml:space="preserve"> </w:t>
      </w:r>
      <w:r w:rsidRPr="005E28FD">
        <w:rPr>
          <w:rFonts w:asciiTheme="minorHAnsi" w:hAnsiTheme="minorHAnsi"/>
          <w:iCs/>
          <w:sz w:val="22"/>
          <w:szCs w:val="22"/>
        </w:rPr>
        <w:t>sis kev faib tawm cov khoom noj tau tshwm sim. Yog hais tias tus neeg siv khoom noj su cov khoom noj, cov khoom lag luam yuav taw t</w:t>
      </w:r>
      <w:del w:id="463" w:author="Windows User" w:date="2021-05-15T21:06:00Z">
        <w:r w:rsidRPr="005E28FD" w:rsidDel="00586CD3">
          <w:rPr>
            <w:rFonts w:asciiTheme="minorHAnsi" w:hAnsiTheme="minorHAnsi"/>
            <w:iCs/>
            <w:sz w:val="22"/>
            <w:szCs w:val="22"/>
          </w:rPr>
          <w:delText xml:space="preserve">es </w:delText>
        </w:r>
      </w:del>
      <w:r w:rsidRPr="005E28FD">
        <w:rPr>
          <w:rFonts w:asciiTheme="minorHAnsi" w:hAnsiTheme="minorHAnsi"/>
          <w:iCs/>
          <w:sz w:val="22"/>
          <w:szCs w:val="22"/>
        </w:rPr>
        <w:t>ntiv tes rau ntawm tus tsim khoom los</w:t>
      </w:r>
      <w:r w:rsidR="00C63A6B" w:rsidRPr="005E28FD">
        <w:rPr>
          <w:rFonts w:asciiTheme="minorHAnsi" w:hAnsiTheme="minorHAnsi"/>
          <w:iCs/>
          <w:sz w:val="22"/>
          <w:szCs w:val="22"/>
        </w:rPr>
        <w:t xml:space="preserve"> </w:t>
      </w:r>
      <w:r w:rsidRPr="005E28FD">
        <w:rPr>
          <w:rFonts w:asciiTheme="minorHAnsi" w:hAnsiTheme="minorHAnsi"/>
          <w:iCs/>
          <w:sz w:val="22"/>
          <w:szCs w:val="22"/>
        </w:rPr>
        <w:t xml:space="preserve">sis chaw faib khoom, thiab lawv yuav tig los taw </w:t>
      </w:r>
      <w:del w:id="464" w:author="Windows User" w:date="2021-05-15T21:06:00Z">
        <w:r w:rsidRPr="005E28FD" w:rsidDel="00586CD3">
          <w:rPr>
            <w:rFonts w:asciiTheme="minorHAnsi" w:hAnsiTheme="minorHAnsi"/>
            <w:iCs/>
            <w:sz w:val="22"/>
            <w:szCs w:val="22"/>
          </w:rPr>
          <w:delText xml:space="preserve">tes </w:delText>
        </w:r>
      </w:del>
      <w:r w:rsidRPr="005E28FD">
        <w:rPr>
          <w:rFonts w:asciiTheme="minorHAnsi" w:hAnsiTheme="minorHAnsi"/>
          <w:iCs/>
          <w:sz w:val="22"/>
          <w:szCs w:val="22"/>
        </w:rPr>
        <w:t>ntiv tes ntawm tus neeg xa khoom los</w:t>
      </w:r>
      <w:r w:rsidR="0026105C">
        <w:rPr>
          <w:rFonts w:asciiTheme="minorHAnsi" w:hAnsiTheme="minorHAnsi"/>
          <w:iCs/>
          <w:sz w:val="22"/>
          <w:szCs w:val="22"/>
        </w:rPr>
        <w:t xml:space="preserve"> </w:t>
      </w:r>
      <w:r w:rsidRPr="005E28FD">
        <w:rPr>
          <w:rFonts w:asciiTheme="minorHAnsi" w:hAnsiTheme="minorHAnsi"/>
          <w:iCs/>
          <w:sz w:val="22"/>
          <w:szCs w:val="22"/>
        </w:rPr>
        <w:t>sis tus neeg ua liaj ua teb. Thaum kawg, nws yuav mus txog ntawm pawg neeg txiav txim siab los txiav txim tom qab hnov txhua qhov tseeb</w:t>
      </w:r>
      <w:r w:rsidR="008B2840" w:rsidRPr="005E28FD">
        <w:rPr>
          <w:rFonts w:asciiTheme="minorHAnsi" w:eastAsia="Times New Roman" w:hAnsiTheme="minorHAnsi" w:cs="Arial"/>
          <w:color w:val="222222"/>
          <w:sz w:val="22"/>
          <w:szCs w:val="22"/>
          <w:shd w:val="clear" w:color="auto" w:fill="FFFFFF"/>
        </w:rPr>
        <w:t xml:space="preserve">. </w:t>
      </w:r>
    </w:p>
    <w:p w14:paraId="1754C82F" w14:textId="1360DAB6" w:rsidR="00EE6DAF" w:rsidRPr="001B04C1" w:rsidRDefault="00B111E4" w:rsidP="001B04C1">
      <w:pPr>
        <w:spacing w:after="240" w:line="182" w:lineRule="atLeast"/>
        <w:jc w:val="both"/>
        <w:rPr>
          <w:rFonts w:asciiTheme="minorHAnsi" w:hAnsiTheme="minorHAnsi"/>
          <w:iCs/>
          <w:sz w:val="22"/>
          <w:szCs w:val="22"/>
        </w:rPr>
      </w:pPr>
      <w:r w:rsidRPr="001B04C1">
        <w:rPr>
          <w:rFonts w:asciiTheme="minorHAnsi" w:hAnsiTheme="minorHAnsi"/>
          <w:b/>
          <w:iCs/>
          <w:sz w:val="22"/>
          <w:szCs w:val="22"/>
        </w:rPr>
        <w:t xml:space="preserve">Kab hauv qab, kom yeej ntawm </w:t>
      </w:r>
      <w:proofErr w:type="gramStart"/>
      <w:r w:rsidRPr="001B04C1">
        <w:rPr>
          <w:rFonts w:asciiTheme="minorHAnsi" w:hAnsiTheme="minorHAnsi"/>
          <w:b/>
          <w:iCs/>
          <w:sz w:val="22"/>
          <w:szCs w:val="22"/>
        </w:rPr>
        <w:t>kev</w:t>
      </w:r>
      <w:proofErr w:type="gramEnd"/>
      <w:r w:rsidRPr="001B04C1">
        <w:rPr>
          <w:rFonts w:asciiTheme="minorHAnsi" w:hAnsiTheme="minorHAnsi"/>
          <w:b/>
          <w:iCs/>
          <w:sz w:val="22"/>
          <w:szCs w:val="22"/>
        </w:rPr>
        <w:t xml:space="preserve"> ua liaj ua teb hauv kev foob tus kheej raug mob - txawm tias qhov tsis </w:t>
      </w:r>
      <w:del w:id="465" w:author="Windows User" w:date="2021-05-15T22:11:00Z">
        <w:r w:rsidRPr="001B04C1" w:rsidDel="00BB62FB">
          <w:rPr>
            <w:rFonts w:asciiTheme="minorHAnsi" w:hAnsiTheme="minorHAnsi"/>
            <w:b/>
            <w:iCs/>
            <w:sz w:val="22"/>
            <w:szCs w:val="22"/>
          </w:rPr>
          <w:delText>saib xyuas</w:delText>
        </w:r>
      </w:del>
      <w:ins w:id="466" w:author="Windows User" w:date="2021-05-15T22:11:00Z">
        <w:r w:rsidR="00BB62FB">
          <w:rPr>
            <w:rFonts w:asciiTheme="minorHAnsi" w:hAnsiTheme="minorHAnsi"/>
            <w:b/>
            <w:iCs/>
            <w:sz w:val="22"/>
            <w:szCs w:val="22"/>
          </w:rPr>
          <w:t>ntsuam xyuas</w:t>
        </w:r>
      </w:ins>
      <w:r w:rsidRPr="001B04C1">
        <w:rPr>
          <w:rFonts w:asciiTheme="minorHAnsi" w:hAnsiTheme="minorHAnsi"/>
          <w:b/>
          <w:iCs/>
          <w:sz w:val="22"/>
          <w:szCs w:val="22"/>
        </w:rPr>
        <w:t xml:space="preserve"> los</w:t>
      </w:r>
      <w:r w:rsidR="005A35B5" w:rsidRPr="001B04C1">
        <w:rPr>
          <w:rFonts w:asciiTheme="minorHAnsi" w:hAnsiTheme="minorHAnsi"/>
          <w:b/>
          <w:iCs/>
          <w:sz w:val="22"/>
          <w:szCs w:val="22"/>
        </w:rPr>
        <w:t xml:space="preserve"> </w:t>
      </w:r>
      <w:r w:rsidRPr="001B04C1">
        <w:rPr>
          <w:rFonts w:asciiTheme="minorHAnsi" w:hAnsiTheme="minorHAnsi"/>
          <w:b/>
          <w:iCs/>
          <w:sz w:val="22"/>
          <w:szCs w:val="22"/>
        </w:rPr>
        <w:t>sis kev l</w:t>
      </w:r>
      <w:r w:rsidR="005A35B5" w:rsidRPr="001B04C1">
        <w:rPr>
          <w:rFonts w:asciiTheme="minorHAnsi" w:hAnsiTheme="minorHAnsi"/>
          <w:b/>
          <w:iCs/>
          <w:sz w:val="22"/>
          <w:szCs w:val="22"/>
        </w:rPr>
        <w:t>ees paub</w:t>
      </w:r>
      <w:r w:rsidRPr="001B04C1">
        <w:rPr>
          <w:rFonts w:asciiTheme="minorHAnsi" w:hAnsiTheme="minorHAnsi"/>
          <w:b/>
          <w:iCs/>
          <w:sz w:val="22"/>
          <w:szCs w:val="22"/>
        </w:rPr>
        <w:t xml:space="preserve"> - tus neeg raug mob yuav tsum ua pov thawj tias cov khoom noj tau muaj paug thaum nws tawm ntawm thaj teb</w:t>
      </w:r>
      <w:r w:rsidR="00EE6DAF" w:rsidRPr="001B04C1">
        <w:rPr>
          <w:rFonts w:asciiTheme="minorHAnsi" w:hAnsiTheme="minorHAnsi"/>
          <w:b/>
          <w:iCs/>
          <w:sz w:val="22"/>
          <w:szCs w:val="22"/>
        </w:rPr>
        <w:t>.</w:t>
      </w:r>
      <w:r w:rsidR="00EE6DAF" w:rsidRPr="001B04C1">
        <w:rPr>
          <w:rFonts w:asciiTheme="minorHAnsi" w:hAnsiTheme="minorHAnsi"/>
          <w:iCs/>
          <w:sz w:val="22"/>
          <w:szCs w:val="22"/>
        </w:rPr>
        <w:t xml:space="preserve"> </w:t>
      </w:r>
      <w:r w:rsidR="001059C2" w:rsidRPr="001B04C1">
        <w:rPr>
          <w:rFonts w:asciiTheme="minorHAnsi" w:hAnsiTheme="minorHAnsi"/>
          <w:iCs/>
          <w:sz w:val="22"/>
          <w:szCs w:val="22"/>
        </w:rPr>
        <w:t xml:space="preserve">Tus neeg ua liaj ua teb xav tau los qhia </w:t>
      </w:r>
      <w:proofErr w:type="gramStart"/>
      <w:r w:rsidR="001059C2" w:rsidRPr="001B04C1">
        <w:rPr>
          <w:rFonts w:asciiTheme="minorHAnsi" w:hAnsiTheme="minorHAnsi"/>
          <w:iCs/>
          <w:sz w:val="22"/>
          <w:szCs w:val="22"/>
        </w:rPr>
        <w:t>tias</w:t>
      </w:r>
      <w:proofErr w:type="gramEnd"/>
      <w:r w:rsidR="001059C2" w:rsidRPr="001B04C1">
        <w:rPr>
          <w:rFonts w:asciiTheme="minorHAnsi" w:hAnsiTheme="minorHAnsi"/>
          <w:iCs/>
          <w:sz w:val="22"/>
          <w:szCs w:val="22"/>
        </w:rPr>
        <w:t xml:space="preserve"> kev sib kis tau tshwm sim lwm qhov chaw, los</w:t>
      </w:r>
      <w:r w:rsidR="00ED3CBC" w:rsidRPr="001B04C1">
        <w:rPr>
          <w:rFonts w:asciiTheme="minorHAnsi" w:hAnsiTheme="minorHAnsi"/>
          <w:iCs/>
          <w:sz w:val="22"/>
          <w:szCs w:val="22"/>
        </w:rPr>
        <w:t xml:space="preserve"> </w:t>
      </w:r>
      <w:r w:rsidR="001059C2" w:rsidRPr="001B04C1">
        <w:rPr>
          <w:rFonts w:asciiTheme="minorHAnsi" w:hAnsiTheme="minorHAnsi"/>
          <w:iCs/>
          <w:sz w:val="22"/>
          <w:szCs w:val="22"/>
        </w:rPr>
        <w:t xml:space="preserve">sis tsawg kawg ua rau muaj kev tsis txaus siab nyob rau hauv lub siab ntawm pawg neeg hais plaub uas nws tau tshwm sim rau ntawm </w:t>
      </w:r>
      <w:del w:id="467" w:author="Windows User" w:date="2021-05-15T21:13:00Z">
        <w:r w:rsidR="001059C2" w:rsidRPr="001B04C1" w:rsidDel="00EF00F7">
          <w:rPr>
            <w:rFonts w:asciiTheme="minorHAnsi" w:hAnsiTheme="minorHAnsi"/>
            <w:iCs/>
            <w:sz w:val="22"/>
            <w:szCs w:val="22"/>
          </w:rPr>
          <w:delText xml:space="preserve">kev </w:delText>
        </w:r>
      </w:del>
      <w:ins w:id="468" w:author="Windows User" w:date="2021-05-15T21:13:00Z">
        <w:r w:rsidR="00EF00F7">
          <w:rPr>
            <w:rFonts w:asciiTheme="minorHAnsi" w:hAnsiTheme="minorHAnsi"/>
            <w:iCs/>
            <w:sz w:val="22"/>
            <w:szCs w:val="22"/>
          </w:rPr>
          <w:t>thaj</w:t>
        </w:r>
        <w:r w:rsidR="00EF00F7" w:rsidRPr="001B04C1">
          <w:rPr>
            <w:rFonts w:asciiTheme="minorHAnsi" w:hAnsiTheme="minorHAnsi"/>
            <w:iCs/>
            <w:sz w:val="22"/>
            <w:szCs w:val="22"/>
          </w:rPr>
          <w:t xml:space="preserve"> </w:t>
        </w:r>
      </w:ins>
      <w:del w:id="469" w:author="Windows User" w:date="2021-05-15T21:14:00Z">
        <w:r w:rsidR="001059C2" w:rsidRPr="001B04C1" w:rsidDel="00EF00F7">
          <w:rPr>
            <w:rFonts w:asciiTheme="minorHAnsi" w:hAnsiTheme="minorHAnsi"/>
            <w:iCs/>
            <w:sz w:val="22"/>
            <w:szCs w:val="22"/>
          </w:rPr>
          <w:delText>ua</w:delText>
        </w:r>
      </w:del>
      <w:r w:rsidR="001059C2" w:rsidRPr="001B04C1">
        <w:rPr>
          <w:rFonts w:asciiTheme="minorHAnsi" w:hAnsiTheme="minorHAnsi"/>
          <w:iCs/>
          <w:sz w:val="22"/>
          <w:szCs w:val="22"/>
        </w:rPr>
        <w:t xml:space="preserve"> liaj </w:t>
      </w:r>
      <w:del w:id="470" w:author="Windows User" w:date="2021-05-15T21:14:00Z">
        <w:r w:rsidR="001059C2" w:rsidRPr="001B04C1" w:rsidDel="00EF00F7">
          <w:rPr>
            <w:rFonts w:asciiTheme="minorHAnsi" w:hAnsiTheme="minorHAnsi"/>
            <w:iCs/>
            <w:sz w:val="22"/>
            <w:szCs w:val="22"/>
          </w:rPr>
          <w:delText>ua</w:delText>
        </w:r>
      </w:del>
      <w:r w:rsidR="001059C2" w:rsidRPr="001B04C1">
        <w:rPr>
          <w:rFonts w:asciiTheme="minorHAnsi" w:hAnsiTheme="minorHAnsi"/>
          <w:iCs/>
          <w:sz w:val="22"/>
          <w:szCs w:val="22"/>
        </w:rPr>
        <w:t xml:space="preserve"> teb. Tus neeg ua teb</w:t>
      </w:r>
      <w:ins w:id="471" w:author="Windows User" w:date="2021-05-15T21:14:00Z">
        <w:r w:rsidR="00EF00F7">
          <w:rPr>
            <w:rFonts w:asciiTheme="minorHAnsi" w:hAnsiTheme="minorHAnsi"/>
            <w:iCs/>
            <w:sz w:val="22"/>
            <w:szCs w:val="22"/>
          </w:rPr>
          <w:t xml:space="preserve"> yuav ua</w:t>
        </w:r>
      </w:ins>
      <w:r w:rsidR="001059C2" w:rsidRPr="001B04C1">
        <w:rPr>
          <w:rFonts w:asciiTheme="minorHAnsi" w:hAnsiTheme="minorHAnsi"/>
          <w:iCs/>
          <w:sz w:val="22"/>
          <w:szCs w:val="22"/>
        </w:rPr>
        <w:t xml:space="preserve"> li </w:t>
      </w:r>
      <w:proofErr w:type="gramStart"/>
      <w:r w:rsidR="001059C2" w:rsidRPr="001B04C1">
        <w:rPr>
          <w:rFonts w:asciiTheme="minorHAnsi" w:hAnsiTheme="minorHAnsi"/>
          <w:iCs/>
          <w:sz w:val="22"/>
          <w:szCs w:val="22"/>
        </w:rPr>
        <w:t>cas</w:t>
      </w:r>
      <w:proofErr w:type="gramEnd"/>
      <w:r w:rsidR="001059C2" w:rsidRPr="001B04C1">
        <w:rPr>
          <w:rFonts w:asciiTheme="minorHAnsi" w:hAnsiTheme="minorHAnsi"/>
          <w:iCs/>
          <w:sz w:val="22"/>
          <w:szCs w:val="22"/>
        </w:rPr>
        <w:t>?</w:t>
      </w:r>
    </w:p>
    <w:p w14:paraId="02F7072A" w14:textId="05B3390C" w:rsidR="00EE6DAF" w:rsidRPr="007B082A" w:rsidRDefault="00DD0732" w:rsidP="0022192D">
      <w:pPr>
        <w:spacing w:after="90" w:line="182" w:lineRule="atLeast"/>
        <w:rPr>
          <w:rFonts w:asciiTheme="minorHAnsi" w:hAnsiTheme="minorHAnsi"/>
          <w:b/>
          <w:iCs/>
          <w:sz w:val="22"/>
          <w:szCs w:val="22"/>
        </w:rPr>
      </w:pPr>
      <w:r w:rsidRPr="0022192D">
        <w:rPr>
          <w:rFonts w:asciiTheme="minorHAnsi" w:hAnsiTheme="minorHAnsi"/>
          <w:b/>
          <w:iCs/>
        </w:rPr>
        <w:tab/>
      </w:r>
      <w:del w:id="472" w:author="Windows User" w:date="2021-05-15T22:11:00Z">
        <w:r w:rsidR="00961294" w:rsidRPr="007B082A" w:rsidDel="00BB62FB">
          <w:rPr>
            <w:rFonts w:asciiTheme="minorHAnsi" w:hAnsiTheme="minorHAnsi"/>
            <w:b/>
            <w:iCs/>
            <w:sz w:val="22"/>
            <w:szCs w:val="22"/>
          </w:rPr>
          <w:delText>Saib xyuas</w:delText>
        </w:r>
      </w:del>
      <w:ins w:id="473" w:author="Windows User" w:date="2021-05-15T22:11:00Z">
        <w:r w:rsidR="00BB62FB">
          <w:rPr>
            <w:rFonts w:asciiTheme="minorHAnsi" w:hAnsiTheme="minorHAnsi"/>
            <w:b/>
            <w:iCs/>
            <w:sz w:val="22"/>
            <w:szCs w:val="22"/>
          </w:rPr>
          <w:t>Ntsuam xyuas</w:t>
        </w:r>
      </w:ins>
      <w:r w:rsidR="00961294" w:rsidRPr="007B082A">
        <w:rPr>
          <w:rFonts w:asciiTheme="minorHAnsi" w:hAnsiTheme="minorHAnsi"/>
          <w:b/>
          <w:iCs/>
          <w:sz w:val="22"/>
          <w:szCs w:val="22"/>
        </w:rPr>
        <w:t xml:space="preserve"> </w:t>
      </w:r>
      <w:proofErr w:type="gramStart"/>
      <w:r w:rsidR="00961294" w:rsidRPr="007B082A">
        <w:rPr>
          <w:rFonts w:asciiTheme="minorHAnsi" w:hAnsiTheme="minorHAnsi"/>
          <w:b/>
          <w:iCs/>
          <w:sz w:val="22"/>
          <w:szCs w:val="22"/>
        </w:rPr>
        <w:t>kev</w:t>
      </w:r>
      <w:proofErr w:type="gramEnd"/>
      <w:r w:rsidR="00961294" w:rsidRPr="007B082A">
        <w:rPr>
          <w:rFonts w:asciiTheme="minorHAnsi" w:hAnsiTheme="minorHAnsi"/>
          <w:b/>
          <w:iCs/>
          <w:sz w:val="22"/>
          <w:szCs w:val="22"/>
        </w:rPr>
        <w:t xml:space="preserve"> nyab xeeb khoom noj kom zoo</w:t>
      </w:r>
    </w:p>
    <w:p w14:paraId="10354464" w14:textId="67DD5AA1" w:rsidR="00020BBF" w:rsidRPr="00071E21" w:rsidRDefault="007B082A" w:rsidP="00071E21">
      <w:pPr>
        <w:spacing w:after="90" w:line="182" w:lineRule="atLeast"/>
        <w:jc w:val="both"/>
        <w:rPr>
          <w:rFonts w:asciiTheme="minorHAnsi" w:eastAsia="Times New Roman" w:hAnsiTheme="minorHAnsi" w:cs="Arial"/>
          <w:color w:val="222222"/>
          <w:sz w:val="22"/>
          <w:szCs w:val="22"/>
          <w:shd w:val="clear" w:color="auto" w:fill="FFFFFF"/>
        </w:rPr>
      </w:pPr>
      <w:r w:rsidRPr="00071E21">
        <w:rPr>
          <w:rFonts w:asciiTheme="minorHAnsi" w:eastAsia="Times New Roman" w:hAnsiTheme="minorHAnsi" w:cs="Arial"/>
          <w:color w:val="222222"/>
          <w:sz w:val="22"/>
          <w:szCs w:val="22"/>
          <w:shd w:val="clear" w:color="auto" w:fill="FFFFFF"/>
        </w:rPr>
        <w:t xml:space="preserve">Cov neeg ua liaj ua teb tuaj yeem ua cov kauj ruam tiv thaiv lawv tus kheej thaum lawv raug ntes nyob rau hauv </w:t>
      </w:r>
      <w:proofErr w:type="gramStart"/>
      <w:r w:rsidRPr="00071E21">
        <w:rPr>
          <w:rFonts w:asciiTheme="minorHAnsi" w:eastAsia="Times New Roman" w:hAnsiTheme="minorHAnsi" w:cs="Arial"/>
          <w:color w:val="222222"/>
          <w:sz w:val="22"/>
          <w:szCs w:val="22"/>
          <w:shd w:val="clear" w:color="auto" w:fill="FFFFFF"/>
        </w:rPr>
        <w:t>kev</w:t>
      </w:r>
      <w:proofErr w:type="gramEnd"/>
      <w:del w:id="474" w:author="Windows User" w:date="2021-05-15T21:22:00Z">
        <w:r w:rsidRPr="00071E21" w:rsidDel="004019FF">
          <w:rPr>
            <w:rFonts w:asciiTheme="minorHAnsi" w:eastAsia="Times New Roman" w:hAnsiTheme="minorHAnsi" w:cs="Arial"/>
            <w:color w:val="222222"/>
            <w:sz w:val="22"/>
            <w:szCs w:val="22"/>
            <w:shd w:val="clear" w:color="auto" w:fill="FFFFFF"/>
          </w:rPr>
          <w:delText xml:space="preserve"> </w:delText>
        </w:r>
      </w:del>
      <w:ins w:id="475" w:author="Windows User" w:date="2021-05-15T21:22:00Z">
        <w:r w:rsidR="004019FF" w:rsidRPr="004019FF">
          <w:rPr>
            <w:rFonts w:asciiTheme="minorHAnsi" w:eastAsia="Times New Roman" w:hAnsiTheme="minorHAnsi" w:cs="Arial"/>
            <w:color w:val="222222"/>
            <w:sz w:val="22"/>
            <w:szCs w:val="22"/>
            <w:shd w:val="clear" w:color="auto" w:fill="FFFFFF"/>
          </w:rPr>
          <w:t xml:space="preserve"> hais plaub ntug uas muaj kev ntxhov siab no.</w:t>
        </w:r>
      </w:ins>
      <w:del w:id="476" w:author="Windows User" w:date="2021-05-15T21:22:00Z">
        <w:r w:rsidRPr="00071E21" w:rsidDel="004019FF">
          <w:rPr>
            <w:rFonts w:asciiTheme="minorHAnsi" w:eastAsia="Times New Roman" w:hAnsiTheme="minorHAnsi" w:cs="Arial"/>
            <w:color w:val="222222"/>
            <w:sz w:val="22"/>
            <w:szCs w:val="22"/>
            <w:shd w:val="clear" w:color="auto" w:fill="FFFFFF"/>
          </w:rPr>
          <w:delText>dag</w:delText>
        </w:r>
      </w:del>
      <w:r w:rsidRPr="00071E21">
        <w:rPr>
          <w:rFonts w:asciiTheme="minorHAnsi" w:eastAsia="Times New Roman" w:hAnsiTheme="minorHAnsi" w:cs="Arial"/>
          <w:color w:val="222222"/>
          <w:sz w:val="22"/>
          <w:szCs w:val="22"/>
          <w:shd w:val="clear" w:color="auto" w:fill="FFFFFF"/>
        </w:rPr>
        <w:t>. Tus</w:t>
      </w:r>
      <w:ins w:id="477" w:author="Windows User" w:date="2021-05-15T21:23:00Z">
        <w:r w:rsidR="004019FF">
          <w:rPr>
            <w:rFonts w:asciiTheme="minorHAnsi" w:eastAsia="Times New Roman" w:hAnsiTheme="minorHAnsi" w:cs="Arial"/>
            <w:color w:val="222222"/>
            <w:sz w:val="22"/>
            <w:szCs w:val="22"/>
            <w:shd w:val="clear" w:color="auto" w:fill="FFFFFF"/>
          </w:rPr>
          <w:t xml:space="preserve"> neeg ua liaj teb tus</w:t>
        </w:r>
      </w:ins>
      <w:r w:rsidRPr="00071E21">
        <w:rPr>
          <w:rFonts w:asciiTheme="minorHAnsi" w:eastAsia="Times New Roman" w:hAnsiTheme="minorHAnsi" w:cs="Arial"/>
          <w:color w:val="222222"/>
          <w:sz w:val="22"/>
          <w:szCs w:val="22"/>
          <w:shd w:val="clear" w:color="auto" w:fill="FFFFFF"/>
        </w:rPr>
        <w:t xml:space="preserve"> kws tiv thaiv zoo tshaj plaws yuav muaj phiaj xwm </w:t>
      </w:r>
      <w:proofErr w:type="gramStart"/>
      <w:r w:rsidRPr="00071E21">
        <w:rPr>
          <w:rFonts w:asciiTheme="minorHAnsi" w:eastAsia="Times New Roman" w:hAnsiTheme="minorHAnsi" w:cs="Arial"/>
          <w:color w:val="222222"/>
          <w:sz w:val="22"/>
          <w:szCs w:val="22"/>
          <w:shd w:val="clear" w:color="auto" w:fill="FFFFFF"/>
        </w:rPr>
        <w:t>kev</w:t>
      </w:r>
      <w:proofErr w:type="gramEnd"/>
      <w:r w:rsidRPr="00071E21">
        <w:rPr>
          <w:rFonts w:asciiTheme="minorHAnsi" w:eastAsia="Times New Roman" w:hAnsiTheme="minorHAnsi" w:cs="Arial"/>
          <w:color w:val="222222"/>
          <w:sz w:val="22"/>
          <w:szCs w:val="22"/>
          <w:shd w:val="clear" w:color="auto" w:fill="FFFFFF"/>
        </w:rPr>
        <w:t xml:space="preserve"> nyab xeeb khoom noj hauv qhov chaw. Ua raws li qee </w:t>
      </w:r>
      <w:r w:rsidR="002A200F" w:rsidRPr="00071E21">
        <w:rPr>
          <w:rFonts w:asciiTheme="minorHAnsi" w:eastAsia="Times New Roman" w:hAnsiTheme="minorHAnsi" w:cs="Arial"/>
          <w:color w:val="222222"/>
          <w:sz w:val="22"/>
          <w:szCs w:val="22"/>
          <w:shd w:val="clear" w:color="auto" w:fill="FFFFFF"/>
        </w:rPr>
        <w:t xml:space="preserve">qhov </w:t>
      </w:r>
      <w:r w:rsidRPr="00071E21">
        <w:rPr>
          <w:rFonts w:asciiTheme="minorHAnsi" w:eastAsia="Times New Roman" w:hAnsiTheme="minorHAnsi" w:cs="Arial"/>
          <w:color w:val="222222"/>
          <w:sz w:val="22"/>
          <w:szCs w:val="22"/>
          <w:shd w:val="clear" w:color="auto" w:fill="FFFFFF"/>
        </w:rPr>
        <w:t xml:space="preserve">GAP </w:t>
      </w:r>
      <w:r w:rsidR="002A200F" w:rsidRPr="00071E21">
        <w:rPr>
          <w:rFonts w:asciiTheme="minorHAnsi" w:eastAsia="Times New Roman" w:hAnsiTheme="minorHAnsi" w:cs="Arial"/>
          <w:color w:val="222222"/>
          <w:sz w:val="22"/>
          <w:szCs w:val="22"/>
          <w:shd w:val="clear" w:color="auto" w:fill="FFFFFF"/>
        </w:rPr>
        <w:t xml:space="preserve">cov </w:t>
      </w:r>
      <w:r w:rsidRPr="00071E21">
        <w:rPr>
          <w:rFonts w:asciiTheme="minorHAnsi" w:eastAsia="Times New Roman" w:hAnsiTheme="minorHAnsi" w:cs="Arial"/>
          <w:color w:val="222222"/>
          <w:sz w:val="22"/>
          <w:szCs w:val="22"/>
          <w:shd w:val="clear" w:color="auto" w:fill="FFFFFF"/>
        </w:rPr>
        <w:t>qauv los</w:t>
      </w:r>
      <w:r w:rsidR="002A200F" w:rsidRPr="00071E21">
        <w:rPr>
          <w:rFonts w:asciiTheme="minorHAnsi" w:eastAsia="Times New Roman" w:hAnsiTheme="minorHAnsi" w:cs="Arial"/>
          <w:color w:val="222222"/>
          <w:sz w:val="22"/>
          <w:szCs w:val="22"/>
          <w:shd w:val="clear" w:color="auto" w:fill="FFFFFF"/>
        </w:rPr>
        <w:t xml:space="preserve"> </w:t>
      </w:r>
      <w:r w:rsidRPr="00071E21">
        <w:rPr>
          <w:rFonts w:asciiTheme="minorHAnsi" w:eastAsia="Times New Roman" w:hAnsiTheme="minorHAnsi" w:cs="Arial"/>
          <w:color w:val="222222"/>
          <w:sz w:val="22"/>
          <w:szCs w:val="22"/>
          <w:shd w:val="clear" w:color="auto" w:fill="FFFFFF"/>
        </w:rPr>
        <w:t>sis ua raws li FSMA kuj tseem tuaj yeem pab tau, qhov uas ua li ntaw</w:t>
      </w:r>
      <w:r w:rsidR="002A200F" w:rsidRPr="00071E21">
        <w:rPr>
          <w:rFonts w:asciiTheme="minorHAnsi" w:eastAsia="Times New Roman" w:hAnsiTheme="minorHAnsi" w:cs="Arial"/>
          <w:color w:val="222222"/>
          <w:sz w:val="22"/>
          <w:szCs w:val="22"/>
          <w:shd w:val="clear" w:color="auto" w:fill="FFFFFF"/>
        </w:rPr>
        <w:t>v</w:t>
      </w:r>
      <w:r w:rsidRPr="00071E21">
        <w:rPr>
          <w:rFonts w:asciiTheme="minorHAnsi" w:eastAsia="Times New Roman" w:hAnsiTheme="minorHAnsi" w:cs="Arial"/>
          <w:color w:val="222222"/>
          <w:sz w:val="22"/>
          <w:szCs w:val="22"/>
          <w:shd w:val="clear" w:color="auto" w:fill="FFFFFF"/>
        </w:rPr>
        <w:t xml:space="preserve"> yog qhov muaj txiaj ntsig thiab tsim nyog rau kev ua liaj ua teb</w:t>
      </w:r>
      <w:r w:rsidR="00020BBF" w:rsidRPr="00071E21">
        <w:rPr>
          <w:rFonts w:asciiTheme="minorHAnsi" w:eastAsia="Times New Roman" w:hAnsiTheme="minorHAnsi" w:cs="Arial"/>
          <w:color w:val="222222"/>
          <w:sz w:val="22"/>
          <w:szCs w:val="22"/>
          <w:shd w:val="clear" w:color="auto" w:fill="FFFFFF"/>
        </w:rPr>
        <w:t>.</w:t>
      </w:r>
    </w:p>
    <w:p w14:paraId="59A347F5" w14:textId="15D3024F" w:rsidR="00154ECA" w:rsidRPr="00AB4232" w:rsidRDefault="00783F05" w:rsidP="00AB4232">
      <w:pPr>
        <w:spacing w:after="90" w:line="182" w:lineRule="atLeast"/>
        <w:jc w:val="both"/>
        <w:rPr>
          <w:rFonts w:asciiTheme="minorHAnsi" w:eastAsia="Times New Roman" w:hAnsiTheme="minorHAnsi" w:cs="Arial"/>
          <w:b/>
          <w:i/>
          <w:color w:val="222222"/>
          <w:sz w:val="22"/>
          <w:szCs w:val="22"/>
          <w:shd w:val="clear" w:color="auto" w:fill="FFFFFF"/>
        </w:rPr>
      </w:pPr>
      <w:r w:rsidRPr="00AB4232">
        <w:rPr>
          <w:rFonts w:asciiTheme="minorHAnsi" w:eastAsia="Times New Roman" w:hAnsiTheme="minorHAnsi" w:cs="Arial"/>
          <w:color w:val="222222"/>
          <w:sz w:val="22"/>
          <w:szCs w:val="22"/>
          <w:shd w:val="clear" w:color="auto" w:fill="FFFFFF"/>
        </w:rPr>
        <w:t>Los ntawm</w:t>
      </w:r>
      <w:r w:rsidR="009472E5" w:rsidRPr="00AB4232">
        <w:rPr>
          <w:rFonts w:asciiTheme="minorHAnsi" w:eastAsia="Times New Roman" w:hAnsiTheme="minorHAnsi" w:cs="Arial"/>
          <w:color w:val="222222"/>
          <w:sz w:val="22"/>
          <w:szCs w:val="22"/>
          <w:shd w:val="clear" w:color="auto" w:fill="FFFFFF"/>
        </w:rPr>
        <w:t xml:space="preserve"> </w:t>
      </w:r>
      <w:r w:rsidRPr="00AB4232">
        <w:rPr>
          <w:rFonts w:asciiTheme="minorHAnsi" w:eastAsia="Times New Roman" w:hAnsiTheme="minorHAnsi" w:cs="Arial"/>
          <w:color w:val="222222"/>
          <w:sz w:val="22"/>
          <w:szCs w:val="22"/>
          <w:shd w:val="clear" w:color="auto" w:fill="FFFFFF"/>
        </w:rPr>
        <w:t xml:space="preserve">cov </w:t>
      </w:r>
      <w:proofErr w:type="gramStart"/>
      <w:r w:rsidRPr="00AB4232">
        <w:rPr>
          <w:rFonts w:asciiTheme="minorHAnsi" w:eastAsia="Times New Roman" w:hAnsiTheme="minorHAnsi" w:cs="Arial"/>
          <w:color w:val="222222"/>
          <w:sz w:val="22"/>
          <w:szCs w:val="22"/>
          <w:shd w:val="clear" w:color="auto" w:fill="FFFFFF"/>
        </w:rPr>
        <w:t>kev</w:t>
      </w:r>
      <w:proofErr w:type="gramEnd"/>
      <w:r w:rsidRPr="00AB4232">
        <w:rPr>
          <w:rFonts w:asciiTheme="minorHAnsi" w:eastAsia="Times New Roman" w:hAnsiTheme="minorHAnsi" w:cs="Arial"/>
          <w:color w:val="222222"/>
          <w:sz w:val="22"/>
          <w:szCs w:val="22"/>
          <w:shd w:val="clear" w:color="auto" w:fill="FFFFFF"/>
        </w:rPr>
        <w:t xml:space="preserve"> nyab xeeb txog </w:t>
      </w:r>
      <w:del w:id="478" w:author="Windows User" w:date="2021-05-15T21:25:00Z">
        <w:r w:rsidRPr="00AB4232" w:rsidDel="004019FF">
          <w:rPr>
            <w:rFonts w:asciiTheme="minorHAnsi" w:eastAsia="Times New Roman" w:hAnsiTheme="minorHAnsi" w:cs="Arial"/>
            <w:color w:val="222222"/>
            <w:sz w:val="22"/>
            <w:szCs w:val="22"/>
            <w:shd w:val="clear" w:color="auto" w:fill="FFFFFF"/>
          </w:rPr>
          <w:delText xml:space="preserve">kev nyab xeeb </w:delText>
        </w:r>
      </w:del>
      <w:r w:rsidR="009472E5" w:rsidRPr="00AB4232">
        <w:rPr>
          <w:rFonts w:asciiTheme="minorHAnsi" w:eastAsia="Times New Roman" w:hAnsiTheme="minorHAnsi" w:cs="Arial"/>
          <w:color w:val="222222"/>
          <w:sz w:val="22"/>
          <w:szCs w:val="22"/>
          <w:shd w:val="clear" w:color="auto" w:fill="FFFFFF"/>
        </w:rPr>
        <w:t xml:space="preserve">ntawm </w:t>
      </w:r>
      <w:r w:rsidRPr="00AB4232">
        <w:rPr>
          <w:rFonts w:asciiTheme="minorHAnsi" w:eastAsia="Times New Roman" w:hAnsiTheme="minorHAnsi" w:cs="Arial"/>
          <w:color w:val="222222"/>
          <w:sz w:val="22"/>
          <w:szCs w:val="22"/>
          <w:shd w:val="clear" w:color="auto" w:fill="FFFFFF"/>
        </w:rPr>
        <w:t>khoom noj</w:t>
      </w:r>
      <w:r w:rsidR="009472E5" w:rsidRPr="00AB4232">
        <w:rPr>
          <w:rFonts w:asciiTheme="minorHAnsi" w:eastAsia="Times New Roman" w:hAnsiTheme="minorHAnsi" w:cs="Arial"/>
          <w:color w:val="222222"/>
          <w:sz w:val="22"/>
          <w:szCs w:val="22"/>
          <w:shd w:val="clear" w:color="auto" w:fill="FFFFFF"/>
        </w:rPr>
        <w:t xml:space="preserve"> khoom haus</w:t>
      </w:r>
      <w:r w:rsidRPr="00AB4232">
        <w:rPr>
          <w:rFonts w:asciiTheme="minorHAnsi" w:eastAsia="Times New Roman" w:hAnsiTheme="minorHAnsi" w:cs="Arial"/>
          <w:color w:val="222222"/>
          <w:sz w:val="22"/>
          <w:szCs w:val="22"/>
          <w:shd w:val="clear" w:color="auto" w:fill="FFFFFF"/>
        </w:rPr>
        <w:t>, tus neeg ua liaj ua teb yuav ua kom muaj kev tsis txaus siab nyob rau hauv lub siab ntawm pawg neeg hais plaub tias qhov paug tsis huv nyob rau tom liaj teb. Nws yuav tsum muaj tshwm sim lwm qhov! Tab sis cov neeg ua liaj ua teb yuav xav tau</w:t>
      </w:r>
      <w:ins w:id="479" w:author="Windows User" w:date="2021-05-15T21:27:00Z">
        <w:r w:rsidR="004019FF">
          <w:rPr>
            <w:rFonts w:asciiTheme="minorHAnsi" w:eastAsia="Times New Roman" w:hAnsiTheme="minorHAnsi" w:cs="Arial"/>
            <w:color w:val="222222"/>
            <w:sz w:val="22"/>
            <w:szCs w:val="22"/>
            <w:shd w:val="clear" w:color="auto" w:fill="FFFFFF"/>
          </w:rPr>
          <w:t xml:space="preserve"> muaj</w:t>
        </w:r>
      </w:ins>
      <w:r w:rsidRPr="00AB4232">
        <w:rPr>
          <w:rFonts w:asciiTheme="minorHAnsi" w:eastAsia="Times New Roman" w:hAnsiTheme="minorHAnsi" w:cs="Arial"/>
          <w:color w:val="222222"/>
          <w:sz w:val="22"/>
          <w:szCs w:val="22"/>
          <w:shd w:val="clear" w:color="auto" w:fill="FFFFFF"/>
        </w:rPr>
        <w:t xml:space="preserve"> ntawv sau ua pov thawj. Cov </w:t>
      </w:r>
      <w:r w:rsidR="002F4F95" w:rsidRPr="00AB4232">
        <w:rPr>
          <w:rFonts w:asciiTheme="minorHAnsi" w:eastAsia="Times New Roman" w:hAnsiTheme="minorHAnsi" w:cs="Arial"/>
          <w:color w:val="222222"/>
          <w:sz w:val="22"/>
          <w:szCs w:val="22"/>
          <w:shd w:val="clear" w:color="auto" w:fill="FFFFFF"/>
        </w:rPr>
        <w:t>ntaub ntawv</w:t>
      </w:r>
      <w:r w:rsidRPr="00AB4232">
        <w:rPr>
          <w:rFonts w:asciiTheme="minorHAnsi" w:eastAsia="Times New Roman" w:hAnsiTheme="minorHAnsi" w:cs="Arial"/>
          <w:color w:val="222222"/>
          <w:sz w:val="22"/>
          <w:szCs w:val="22"/>
          <w:shd w:val="clear" w:color="auto" w:fill="FFFFFF"/>
        </w:rPr>
        <w:t xml:space="preserve"> coj mus yog</w:t>
      </w:r>
      <w:r w:rsidR="00DD0732" w:rsidRPr="00AB4232">
        <w:rPr>
          <w:rFonts w:asciiTheme="minorHAnsi" w:eastAsia="Times New Roman" w:hAnsiTheme="minorHAnsi" w:cs="Arial"/>
          <w:color w:val="222222"/>
          <w:sz w:val="22"/>
          <w:szCs w:val="22"/>
          <w:shd w:val="clear" w:color="auto" w:fill="FFFFFF"/>
        </w:rPr>
        <w:t>:</w:t>
      </w:r>
      <w:r w:rsidR="00EE6DAF" w:rsidRPr="00AB4232">
        <w:rPr>
          <w:rFonts w:asciiTheme="minorHAnsi" w:eastAsia="Times New Roman" w:hAnsiTheme="minorHAnsi" w:cs="Arial"/>
          <w:color w:val="222222"/>
          <w:sz w:val="22"/>
          <w:szCs w:val="22"/>
          <w:shd w:val="clear" w:color="auto" w:fill="FFFFFF"/>
        </w:rPr>
        <w:t xml:space="preserve"> </w:t>
      </w:r>
      <w:r w:rsidR="003D283C" w:rsidRPr="00AB4232">
        <w:rPr>
          <w:rFonts w:asciiTheme="minorHAnsi" w:eastAsia="Times New Roman" w:hAnsiTheme="minorHAnsi" w:cs="Arial"/>
          <w:b/>
          <w:color w:val="222222"/>
          <w:sz w:val="22"/>
          <w:szCs w:val="22"/>
          <w:shd w:val="clear" w:color="auto" w:fill="FFFFFF"/>
        </w:rPr>
        <w:t>tau txais thiab siv txoj kev npaj nyab xeeb ntawm khoom noj, ua raws GAP thiab FSMA cov qauv thaum ua tau, thiab khaws cov ntaub ntawv qhia txog kev ntsuas kev nyab xeeb khoom zaub mov hauv liaj teb</w:t>
      </w:r>
      <w:r w:rsidR="00EE6DAF" w:rsidRPr="00AB4232">
        <w:rPr>
          <w:rFonts w:asciiTheme="minorHAnsi" w:eastAsia="Times New Roman" w:hAnsiTheme="minorHAnsi" w:cs="Arial"/>
          <w:b/>
          <w:i/>
          <w:color w:val="222222"/>
          <w:sz w:val="22"/>
          <w:szCs w:val="22"/>
          <w:shd w:val="clear" w:color="auto" w:fill="FFFFFF"/>
        </w:rPr>
        <w:t>.</w:t>
      </w:r>
    </w:p>
    <w:p w14:paraId="67445CCD" w14:textId="77777777" w:rsidR="00624976" w:rsidRPr="0022192D" w:rsidRDefault="00624976" w:rsidP="0022192D">
      <w:pPr>
        <w:spacing w:after="90" w:line="182" w:lineRule="atLeast"/>
        <w:rPr>
          <w:rFonts w:asciiTheme="minorHAnsi" w:eastAsia="Times New Roman" w:hAnsiTheme="minorHAnsi" w:cs="Arial"/>
          <w:b/>
          <w:i/>
          <w:color w:val="222222"/>
          <w:shd w:val="clear" w:color="auto" w:fill="FFFFFF"/>
        </w:rPr>
      </w:pPr>
    </w:p>
    <w:p w14:paraId="680C753E" w14:textId="310B529A" w:rsidR="00154ECA" w:rsidRPr="00DF75AB" w:rsidRDefault="00AC76BB" w:rsidP="00DF75AB">
      <w:pPr>
        <w:spacing w:after="90" w:line="182" w:lineRule="atLeast"/>
        <w:jc w:val="both"/>
        <w:rPr>
          <w:rFonts w:asciiTheme="minorHAnsi" w:eastAsia="Times New Roman" w:hAnsiTheme="minorHAnsi" w:cs="Arial"/>
          <w:b/>
          <w:color w:val="4472C4" w:themeColor="accent1"/>
          <w:sz w:val="22"/>
          <w:szCs w:val="22"/>
          <w:shd w:val="clear" w:color="auto" w:fill="FFFFFF"/>
        </w:rPr>
      </w:pPr>
      <w:r w:rsidRPr="00DF75AB">
        <w:rPr>
          <w:rFonts w:asciiTheme="minorHAnsi" w:eastAsia="Times New Roman" w:hAnsiTheme="minorHAnsi" w:cs="Arial"/>
          <w:b/>
          <w:color w:val="4472C4" w:themeColor="accent1"/>
          <w:sz w:val="22"/>
          <w:szCs w:val="22"/>
          <w:shd w:val="clear" w:color="auto" w:fill="FFFFFF"/>
        </w:rPr>
        <w:t>Puas yog FSMA cov qauv thiab GAP cov qauv zoo ib yam</w:t>
      </w:r>
      <w:r w:rsidR="00154ECA" w:rsidRPr="00DF75AB">
        <w:rPr>
          <w:rFonts w:asciiTheme="minorHAnsi" w:eastAsia="Times New Roman" w:hAnsiTheme="minorHAnsi" w:cs="Arial"/>
          <w:b/>
          <w:color w:val="4472C4" w:themeColor="accent1"/>
          <w:sz w:val="22"/>
          <w:szCs w:val="22"/>
          <w:shd w:val="clear" w:color="auto" w:fill="FFFFFF"/>
        </w:rPr>
        <w:t>?</w:t>
      </w:r>
    </w:p>
    <w:p w14:paraId="74B38314" w14:textId="743BC193" w:rsidR="00D85B09" w:rsidRPr="00DF75AB" w:rsidRDefault="00D528B3" w:rsidP="00DF75AB">
      <w:pPr>
        <w:spacing w:after="90" w:line="182" w:lineRule="atLeast"/>
        <w:jc w:val="both"/>
        <w:rPr>
          <w:rFonts w:asciiTheme="minorHAnsi" w:eastAsia="Times New Roman" w:hAnsiTheme="minorHAnsi" w:cs="Arial"/>
          <w:color w:val="4472C4" w:themeColor="accent1"/>
          <w:sz w:val="22"/>
          <w:szCs w:val="22"/>
          <w:shd w:val="clear" w:color="auto" w:fill="FFFFFF"/>
        </w:rPr>
      </w:pPr>
      <w:r w:rsidRPr="00DF75AB">
        <w:rPr>
          <w:rFonts w:asciiTheme="minorHAnsi" w:eastAsia="Times New Roman" w:hAnsiTheme="minorHAnsi" w:cs="Arial"/>
          <w:color w:val="4472C4" w:themeColor="accent1"/>
          <w:sz w:val="22"/>
          <w:szCs w:val="22"/>
          <w:shd w:val="clear" w:color="auto" w:fill="FFFFFF"/>
        </w:rPr>
        <w:lastRenderedPageBreak/>
        <w:t>Cov lus teb luv luv yog tsis</w:t>
      </w:r>
      <w:r w:rsidR="00DF75AB" w:rsidRPr="00DF75AB">
        <w:rPr>
          <w:rFonts w:asciiTheme="minorHAnsi" w:eastAsia="Times New Roman" w:hAnsiTheme="minorHAnsi" w:cs="Arial"/>
          <w:color w:val="4472C4" w:themeColor="accent1"/>
          <w:sz w:val="22"/>
          <w:szCs w:val="22"/>
          <w:shd w:val="clear" w:color="auto" w:fill="FFFFFF"/>
        </w:rPr>
        <w:t xml:space="preserve"> </w:t>
      </w:r>
      <w:proofErr w:type="gramStart"/>
      <w:ins w:id="480" w:author="Windows User" w:date="2021-05-15T21:30:00Z">
        <w:r w:rsidR="005C77EA">
          <w:rPr>
            <w:rFonts w:asciiTheme="minorHAnsi" w:eastAsia="Times New Roman" w:hAnsiTheme="minorHAnsi" w:cs="Arial"/>
            <w:color w:val="4472C4" w:themeColor="accent1"/>
            <w:sz w:val="22"/>
            <w:szCs w:val="22"/>
            <w:shd w:val="clear" w:color="auto" w:fill="FFFFFF"/>
          </w:rPr>
          <w:t xml:space="preserve">yog </w:t>
        </w:r>
      </w:ins>
      <w:proofErr w:type="gramEnd"/>
      <w:del w:id="481" w:author="Windows User" w:date="2021-05-15T21:30:00Z">
        <w:r w:rsidR="00DF75AB" w:rsidRPr="00DF75AB" w:rsidDel="005C77EA">
          <w:rPr>
            <w:rFonts w:asciiTheme="minorHAnsi" w:eastAsia="Times New Roman" w:hAnsiTheme="minorHAnsi" w:cs="Arial"/>
            <w:color w:val="4472C4" w:themeColor="accent1"/>
            <w:sz w:val="22"/>
            <w:szCs w:val="22"/>
            <w:shd w:val="clear" w:color="auto" w:fill="FFFFFF"/>
          </w:rPr>
          <w:delText>muaj</w:delText>
        </w:r>
      </w:del>
      <w:r w:rsidRPr="00DF75AB">
        <w:rPr>
          <w:rFonts w:asciiTheme="minorHAnsi" w:eastAsia="Times New Roman" w:hAnsiTheme="minorHAnsi" w:cs="Arial"/>
          <w:color w:val="4472C4" w:themeColor="accent1"/>
          <w:sz w:val="22"/>
          <w:szCs w:val="22"/>
          <w:shd w:val="clear" w:color="auto" w:fill="FFFFFF"/>
        </w:rPr>
        <w:t xml:space="preserve">. Ob qho tib si yog ua raws li kev coj ua zoo tshaj plaws rau kev tiv thaiv kab mob rau zaub mov uas cuam tshuam nrog kev loj hlob, ntim khoom thiab khaws cia cov khoom tshiab. Cov qauv nyob hauv FSMA </w:t>
      </w:r>
      <w:r w:rsidR="00DF75AB" w:rsidRPr="00DF75AB">
        <w:rPr>
          <w:rFonts w:asciiTheme="minorHAnsi" w:eastAsia="Times New Roman" w:hAnsiTheme="minorHAnsi" w:cs="Arial"/>
          <w:color w:val="4472C4" w:themeColor="accent1"/>
          <w:sz w:val="22"/>
          <w:szCs w:val="22"/>
          <w:shd w:val="clear" w:color="auto" w:fill="FFFFFF"/>
        </w:rPr>
        <w:t>txoj</w:t>
      </w:r>
      <w:r w:rsidRPr="00DF75AB">
        <w:rPr>
          <w:rFonts w:asciiTheme="minorHAnsi" w:eastAsia="Times New Roman" w:hAnsiTheme="minorHAnsi" w:cs="Arial"/>
          <w:color w:val="4472C4" w:themeColor="accent1"/>
          <w:sz w:val="22"/>
          <w:szCs w:val="22"/>
          <w:shd w:val="clear" w:color="auto" w:fill="FFFFFF"/>
        </w:rPr>
        <w:t xml:space="preserve"> cai tswj</w:t>
      </w:r>
      <w:r w:rsidR="00DF75AB" w:rsidRPr="00DF75AB">
        <w:rPr>
          <w:rFonts w:asciiTheme="minorHAnsi" w:eastAsia="Times New Roman" w:hAnsiTheme="minorHAnsi" w:cs="Arial"/>
          <w:color w:val="4472C4" w:themeColor="accent1"/>
          <w:sz w:val="22"/>
          <w:szCs w:val="22"/>
          <w:shd w:val="clear" w:color="auto" w:fill="FFFFFF"/>
        </w:rPr>
        <w:t xml:space="preserve"> </w:t>
      </w:r>
      <w:r w:rsidRPr="00DF75AB">
        <w:rPr>
          <w:rFonts w:asciiTheme="minorHAnsi" w:eastAsia="Times New Roman" w:hAnsiTheme="minorHAnsi" w:cs="Arial"/>
          <w:color w:val="4472C4" w:themeColor="accent1"/>
          <w:sz w:val="22"/>
          <w:szCs w:val="22"/>
          <w:shd w:val="clear" w:color="auto" w:fill="FFFFFF"/>
        </w:rPr>
        <w:t>fwm yog cov kev cai lij choj tsawg kawg uas qee cov khoom cog tshiab yuav tsum tau ua raws li tshwj tsis yog lawv muaj feem tau tag nrho los</w:t>
      </w:r>
      <w:r w:rsidR="00DF75AB" w:rsidRPr="00DF75AB">
        <w:rPr>
          <w:rFonts w:asciiTheme="minorHAnsi" w:eastAsia="Times New Roman" w:hAnsiTheme="minorHAnsi" w:cs="Arial"/>
          <w:color w:val="4472C4" w:themeColor="accent1"/>
          <w:sz w:val="22"/>
          <w:szCs w:val="22"/>
          <w:shd w:val="clear" w:color="auto" w:fill="FFFFFF"/>
        </w:rPr>
        <w:t xml:space="preserve"> </w:t>
      </w:r>
      <w:r w:rsidRPr="00DF75AB">
        <w:rPr>
          <w:rFonts w:asciiTheme="minorHAnsi" w:eastAsia="Times New Roman" w:hAnsiTheme="minorHAnsi" w:cs="Arial"/>
          <w:color w:val="4472C4" w:themeColor="accent1"/>
          <w:sz w:val="22"/>
          <w:szCs w:val="22"/>
          <w:shd w:val="clear" w:color="auto" w:fill="FFFFFF"/>
        </w:rPr>
        <w:t xml:space="preserve">sis ib feem ntawm kev zam los ntawm txoj cai. Nws yog nyob ntawm cov neeg ua liaj ua teb kom pom </w:t>
      </w:r>
      <w:proofErr w:type="gramStart"/>
      <w:r w:rsidRPr="00DF75AB">
        <w:rPr>
          <w:rFonts w:asciiTheme="minorHAnsi" w:eastAsia="Times New Roman" w:hAnsiTheme="minorHAnsi" w:cs="Arial"/>
          <w:color w:val="4472C4" w:themeColor="accent1"/>
          <w:sz w:val="22"/>
          <w:szCs w:val="22"/>
          <w:shd w:val="clear" w:color="auto" w:fill="FFFFFF"/>
        </w:rPr>
        <w:t>tias</w:t>
      </w:r>
      <w:proofErr w:type="gramEnd"/>
      <w:r w:rsidRPr="00DF75AB">
        <w:rPr>
          <w:rFonts w:asciiTheme="minorHAnsi" w:eastAsia="Times New Roman" w:hAnsiTheme="minorHAnsi" w:cs="Arial"/>
          <w:color w:val="4472C4" w:themeColor="accent1"/>
          <w:sz w:val="22"/>
          <w:szCs w:val="22"/>
          <w:shd w:val="clear" w:color="auto" w:fill="FFFFFF"/>
        </w:rPr>
        <w:t xml:space="preserve"> lawv ua raws li FSMA cov qauv thaum xav tau </w:t>
      </w:r>
      <w:del w:id="482" w:author="Windows User" w:date="2021-05-15T21:35:00Z">
        <w:r w:rsidRPr="00DF75AB" w:rsidDel="005C77EA">
          <w:rPr>
            <w:rFonts w:asciiTheme="minorHAnsi" w:eastAsia="Times New Roman" w:hAnsiTheme="minorHAnsi" w:cs="Arial"/>
            <w:color w:val="4472C4" w:themeColor="accent1"/>
            <w:sz w:val="22"/>
            <w:szCs w:val="22"/>
            <w:shd w:val="clear" w:color="auto" w:fill="FFFFFF"/>
          </w:rPr>
          <w:delText xml:space="preserve">ntawm </w:delText>
        </w:r>
      </w:del>
      <w:ins w:id="483" w:author="Windows User" w:date="2021-05-15T21:35:00Z">
        <w:r w:rsidR="005C77EA">
          <w:rPr>
            <w:rFonts w:asciiTheme="minorHAnsi" w:eastAsia="Times New Roman" w:hAnsiTheme="minorHAnsi" w:cs="Arial"/>
            <w:color w:val="4472C4" w:themeColor="accent1"/>
            <w:sz w:val="22"/>
            <w:szCs w:val="22"/>
            <w:shd w:val="clear" w:color="auto" w:fill="FFFFFF"/>
          </w:rPr>
          <w:t>lawv</w:t>
        </w:r>
        <w:r w:rsidR="005C77EA" w:rsidRPr="00DF75AB">
          <w:rPr>
            <w:rFonts w:asciiTheme="minorHAnsi" w:eastAsia="Times New Roman" w:hAnsiTheme="minorHAnsi" w:cs="Arial"/>
            <w:color w:val="4472C4" w:themeColor="accent1"/>
            <w:sz w:val="22"/>
            <w:szCs w:val="22"/>
            <w:shd w:val="clear" w:color="auto" w:fill="FFFFFF"/>
          </w:rPr>
          <w:t xml:space="preserve"> </w:t>
        </w:r>
      </w:ins>
      <w:r w:rsidRPr="00DF75AB">
        <w:rPr>
          <w:rFonts w:asciiTheme="minorHAnsi" w:eastAsia="Times New Roman" w:hAnsiTheme="minorHAnsi" w:cs="Arial"/>
          <w:color w:val="4472C4" w:themeColor="accent1"/>
          <w:sz w:val="22"/>
          <w:szCs w:val="22"/>
          <w:shd w:val="clear" w:color="auto" w:fill="FFFFFF"/>
        </w:rPr>
        <w:t xml:space="preserve">cov ntaub ntawv. Cov </w:t>
      </w:r>
      <w:proofErr w:type="gramStart"/>
      <w:r w:rsidRPr="00DF75AB">
        <w:rPr>
          <w:rFonts w:asciiTheme="minorHAnsi" w:eastAsia="Times New Roman" w:hAnsiTheme="minorHAnsi" w:cs="Arial"/>
          <w:color w:val="4472C4" w:themeColor="accent1"/>
          <w:sz w:val="22"/>
          <w:szCs w:val="22"/>
          <w:shd w:val="clear" w:color="auto" w:fill="FFFFFF"/>
        </w:rPr>
        <w:t>kev</w:t>
      </w:r>
      <w:proofErr w:type="gramEnd"/>
      <w:r w:rsidRPr="00DF75AB">
        <w:rPr>
          <w:rFonts w:asciiTheme="minorHAnsi" w:eastAsia="Times New Roman" w:hAnsiTheme="minorHAnsi" w:cs="Arial"/>
          <w:color w:val="4472C4" w:themeColor="accent1"/>
          <w:sz w:val="22"/>
          <w:szCs w:val="22"/>
          <w:shd w:val="clear" w:color="auto" w:fill="FFFFFF"/>
        </w:rPr>
        <w:t xml:space="preserve"> coj ua tau zoo thiab muaj daim ntawv sau tseg txog kev nyab xeeb khoom noj ua liaj ua teb yog qhov zoo tshaj plaws los ua li ntawd, txawm tias </w:t>
      </w:r>
      <w:del w:id="484" w:author="Windows User" w:date="2021-05-15T21:37:00Z">
        <w:r w:rsidRPr="00DF75AB" w:rsidDel="005C77EA">
          <w:rPr>
            <w:rFonts w:asciiTheme="minorHAnsi" w:eastAsia="Times New Roman" w:hAnsiTheme="minorHAnsi" w:cs="Arial"/>
            <w:color w:val="4472C4" w:themeColor="accent1"/>
            <w:sz w:val="22"/>
            <w:szCs w:val="22"/>
            <w:shd w:val="clear" w:color="auto" w:fill="FFFFFF"/>
          </w:rPr>
          <w:delText xml:space="preserve">FSMA </w:delText>
        </w:r>
      </w:del>
      <w:r w:rsidRPr="00DF75AB">
        <w:rPr>
          <w:rFonts w:asciiTheme="minorHAnsi" w:eastAsia="Times New Roman" w:hAnsiTheme="minorHAnsi" w:cs="Arial"/>
          <w:color w:val="4472C4" w:themeColor="accent1"/>
          <w:sz w:val="22"/>
          <w:szCs w:val="22"/>
          <w:shd w:val="clear" w:color="auto" w:fill="FFFFFF"/>
        </w:rPr>
        <w:t>Txoj Cai Kev Nyab Xeeb Kev Nyab Xeeb</w:t>
      </w:r>
      <w:ins w:id="485" w:author="Windows User" w:date="2021-05-15T21:37:00Z">
        <w:r w:rsidR="005C77EA">
          <w:rPr>
            <w:rFonts w:asciiTheme="minorHAnsi" w:eastAsia="Times New Roman" w:hAnsiTheme="minorHAnsi" w:cs="Arial"/>
            <w:color w:val="4472C4" w:themeColor="accent1"/>
            <w:sz w:val="22"/>
            <w:szCs w:val="22"/>
            <w:shd w:val="clear" w:color="auto" w:fill="FFFFFF"/>
          </w:rPr>
          <w:t xml:space="preserve"> ntawm </w:t>
        </w:r>
        <w:r w:rsidR="005C77EA" w:rsidRPr="00DF75AB">
          <w:rPr>
            <w:rFonts w:asciiTheme="minorHAnsi" w:eastAsia="Times New Roman" w:hAnsiTheme="minorHAnsi" w:cs="Arial"/>
            <w:color w:val="4472C4" w:themeColor="accent1"/>
            <w:sz w:val="22"/>
            <w:szCs w:val="22"/>
            <w:shd w:val="clear" w:color="auto" w:fill="FFFFFF"/>
          </w:rPr>
          <w:t>FSMA</w:t>
        </w:r>
      </w:ins>
      <w:r w:rsidRPr="00DF75AB">
        <w:rPr>
          <w:rFonts w:asciiTheme="minorHAnsi" w:eastAsia="Times New Roman" w:hAnsiTheme="minorHAnsi" w:cs="Arial"/>
          <w:color w:val="4472C4" w:themeColor="accent1"/>
          <w:sz w:val="22"/>
          <w:szCs w:val="22"/>
          <w:shd w:val="clear" w:color="auto" w:fill="FFFFFF"/>
        </w:rPr>
        <w:t xml:space="preserve"> tsis </w:t>
      </w:r>
      <w:del w:id="486" w:author="Windows User" w:date="2021-05-15T21:38:00Z">
        <w:r w:rsidRPr="00DF75AB" w:rsidDel="005C77EA">
          <w:rPr>
            <w:rFonts w:asciiTheme="minorHAnsi" w:eastAsia="Times New Roman" w:hAnsiTheme="minorHAnsi" w:cs="Arial"/>
            <w:color w:val="4472C4" w:themeColor="accent1"/>
            <w:sz w:val="22"/>
            <w:szCs w:val="22"/>
            <w:shd w:val="clear" w:color="auto" w:fill="FFFFFF"/>
          </w:rPr>
          <w:delText>xav kom ua</w:delText>
        </w:r>
        <w:r w:rsidR="00D85B09" w:rsidRPr="00DF75AB" w:rsidDel="005C77EA">
          <w:rPr>
            <w:rFonts w:asciiTheme="minorHAnsi" w:eastAsia="Times New Roman" w:hAnsiTheme="minorHAnsi" w:cs="Arial"/>
            <w:color w:val="4472C4" w:themeColor="accent1"/>
            <w:sz w:val="22"/>
            <w:szCs w:val="22"/>
            <w:shd w:val="clear" w:color="auto" w:fill="FFFFFF"/>
          </w:rPr>
          <w:delText>.</w:delText>
        </w:r>
      </w:del>
      <w:ins w:id="487" w:author="Windows User" w:date="2021-05-15T21:38:00Z">
        <w:r w:rsidR="005C77EA">
          <w:rPr>
            <w:rFonts w:asciiTheme="minorHAnsi" w:eastAsia="Times New Roman" w:hAnsiTheme="minorHAnsi" w:cs="Arial"/>
            <w:color w:val="4472C4" w:themeColor="accent1"/>
            <w:sz w:val="22"/>
            <w:szCs w:val="22"/>
            <w:shd w:val="clear" w:color="auto" w:fill="FFFFFF"/>
          </w:rPr>
          <w:t>raus lis lub xeev txoj cai.</w:t>
        </w:r>
      </w:ins>
      <w:r w:rsidR="00D85B09" w:rsidRPr="00DF75AB">
        <w:rPr>
          <w:rFonts w:asciiTheme="minorHAnsi" w:eastAsia="Times New Roman" w:hAnsiTheme="minorHAnsi" w:cs="Arial"/>
          <w:color w:val="4472C4" w:themeColor="accent1"/>
          <w:sz w:val="22"/>
          <w:szCs w:val="22"/>
          <w:shd w:val="clear" w:color="auto" w:fill="FFFFFF"/>
        </w:rPr>
        <w:t xml:space="preserve">   </w:t>
      </w:r>
    </w:p>
    <w:p w14:paraId="25B881CA" w14:textId="77777777" w:rsidR="00D85B09" w:rsidRPr="00D85B09" w:rsidRDefault="00D85B09" w:rsidP="00D85B09">
      <w:pPr>
        <w:spacing w:after="90" w:line="182" w:lineRule="atLeast"/>
        <w:rPr>
          <w:rFonts w:asciiTheme="minorHAnsi" w:eastAsia="Times New Roman" w:hAnsiTheme="minorHAnsi" w:cs="Arial"/>
          <w:color w:val="4472C4" w:themeColor="accent1"/>
          <w:shd w:val="clear" w:color="auto" w:fill="FFFFFF"/>
        </w:rPr>
      </w:pPr>
    </w:p>
    <w:p w14:paraId="3257EF09" w14:textId="0B061202" w:rsidR="00D85B09" w:rsidRPr="005F0459" w:rsidRDefault="00327424" w:rsidP="005F0459">
      <w:pPr>
        <w:spacing w:after="90" w:line="182" w:lineRule="atLeast"/>
        <w:jc w:val="both"/>
        <w:rPr>
          <w:rFonts w:asciiTheme="minorHAnsi" w:eastAsia="Times New Roman" w:hAnsiTheme="minorHAnsi" w:cs="Arial"/>
          <w:color w:val="4472C4" w:themeColor="accent1"/>
          <w:sz w:val="22"/>
          <w:szCs w:val="22"/>
          <w:shd w:val="clear" w:color="auto" w:fill="FFFFFF"/>
        </w:rPr>
      </w:pPr>
      <w:r w:rsidRPr="005F0459">
        <w:rPr>
          <w:rFonts w:asciiTheme="minorHAnsi" w:eastAsia="Times New Roman" w:hAnsiTheme="minorHAnsi" w:cs="Arial"/>
          <w:color w:val="4472C4" w:themeColor="accent1"/>
          <w:sz w:val="22"/>
          <w:szCs w:val="22"/>
          <w:shd w:val="clear" w:color="auto" w:fill="FFFFFF"/>
        </w:rPr>
        <w:t xml:space="preserve">Cov </w:t>
      </w:r>
      <w:r w:rsidR="00964254" w:rsidRPr="005F0459">
        <w:rPr>
          <w:rFonts w:asciiTheme="minorHAnsi" w:eastAsia="Times New Roman" w:hAnsiTheme="minorHAnsi" w:cs="Arial"/>
          <w:color w:val="4472C4" w:themeColor="accent1"/>
          <w:sz w:val="22"/>
          <w:szCs w:val="22"/>
          <w:shd w:val="clear" w:color="auto" w:fill="FFFFFF"/>
        </w:rPr>
        <w:t xml:space="preserve">kev </w:t>
      </w:r>
      <w:r w:rsidRPr="005F0459">
        <w:rPr>
          <w:rFonts w:asciiTheme="minorHAnsi" w:eastAsia="Times New Roman" w:hAnsiTheme="minorHAnsi" w:cs="Arial"/>
          <w:color w:val="4472C4" w:themeColor="accent1"/>
          <w:sz w:val="22"/>
          <w:szCs w:val="22"/>
          <w:shd w:val="clear" w:color="auto" w:fill="FFFFFF"/>
        </w:rPr>
        <w:t>tshawb GAP tsis yog kev cai lij choj los</w:t>
      </w:r>
      <w:r w:rsidR="00964254" w:rsidRPr="005F0459">
        <w:rPr>
          <w:rFonts w:asciiTheme="minorHAnsi" w:eastAsia="Times New Roman" w:hAnsiTheme="minorHAnsi" w:cs="Arial"/>
          <w:color w:val="4472C4" w:themeColor="accent1"/>
          <w:sz w:val="22"/>
          <w:szCs w:val="22"/>
          <w:shd w:val="clear" w:color="auto" w:fill="FFFFFF"/>
        </w:rPr>
        <w:t xml:space="preserve"> </w:t>
      </w:r>
      <w:r w:rsidRPr="005F0459">
        <w:rPr>
          <w:rFonts w:asciiTheme="minorHAnsi" w:eastAsia="Times New Roman" w:hAnsiTheme="minorHAnsi" w:cs="Arial"/>
          <w:color w:val="4472C4" w:themeColor="accent1"/>
          <w:sz w:val="22"/>
          <w:szCs w:val="22"/>
          <w:shd w:val="clear" w:color="auto" w:fill="FFFFFF"/>
        </w:rPr>
        <w:t xml:space="preserve">sis txoj cai, tab sis yog kev lees paub tseeb ntawm koj cov kev coj ua dhau los ntawm kev tshawb xyuas nyiaj txiag uas koj tau them. Qhov xav tau rau GAP ntawv pov thawj yuav raug tsav los ntawm koj tus neeg yuav khoom, tab sis GAP cov qauv </w:t>
      </w:r>
      <w:proofErr w:type="gramStart"/>
      <w:r w:rsidRPr="005F0459">
        <w:rPr>
          <w:rFonts w:asciiTheme="minorHAnsi" w:eastAsia="Times New Roman" w:hAnsiTheme="minorHAnsi" w:cs="Arial"/>
          <w:color w:val="4472C4" w:themeColor="accent1"/>
          <w:sz w:val="22"/>
          <w:szCs w:val="22"/>
          <w:shd w:val="clear" w:color="auto" w:fill="FFFFFF"/>
        </w:rPr>
        <w:t>kev</w:t>
      </w:r>
      <w:proofErr w:type="gramEnd"/>
      <w:r w:rsidRPr="005F0459">
        <w:rPr>
          <w:rFonts w:asciiTheme="minorHAnsi" w:eastAsia="Times New Roman" w:hAnsiTheme="minorHAnsi" w:cs="Arial"/>
          <w:color w:val="4472C4" w:themeColor="accent1"/>
          <w:sz w:val="22"/>
          <w:szCs w:val="22"/>
          <w:shd w:val="clear" w:color="auto" w:fill="FFFFFF"/>
        </w:rPr>
        <w:t xml:space="preserve"> </w:t>
      </w:r>
      <w:del w:id="488" w:author="Windows User" w:date="2021-05-15T22:02:00Z">
        <w:r w:rsidRPr="005F0459" w:rsidDel="00B4367A">
          <w:rPr>
            <w:rFonts w:asciiTheme="minorHAnsi" w:eastAsia="Times New Roman" w:hAnsiTheme="minorHAnsi" w:cs="Arial"/>
            <w:color w:val="4472C4" w:themeColor="accent1"/>
            <w:sz w:val="22"/>
            <w:szCs w:val="22"/>
            <w:shd w:val="clear" w:color="auto" w:fill="FFFFFF"/>
          </w:rPr>
          <w:delText xml:space="preserve">kuaj </w:delText>
        </w:r>
      </w:del>
      <w:ins w:id="489" w:author="Windows User" w:date="2021-05-15T22:02:00Z">
        <w:r w:rsidR="00B4367A">
          <w:rPr>
            <w:rFonts w:asciiTheme="minorHAnsi" w:eastAsia="Times New Roman" w:hAnsiTheme="minorHAnsi" w:cs="Arial"/>
            <w:color w:val="4472C4" w:themeColor="accent1"/>
            <w:sz w:val="22"/>
            <w:szCs w:val="22"/>
            <w:shd w:val="clear" w:color="auto" w:fill="FFFFFF"/>
          </w:rPr>
          <w:t xml:space="preserve"> </w:t>
        </w:r>
      </w:ins>
      <w:del w:id="490" w:author="Windows User" w:date="2021-05-15T22:11:00Z">
        <w:r w:rsidRPr="005F0459" w:rsidDel="00BB62FB">
          <w:rPr>
            <w:rFonts w:asciiTheme="minorHAnsi" w:eastAsia="Times New Roman" w:hAnsiTheme="minorHAnsi" w:cs="Arial"/>
            <w:color w:val="4472C4" w:themeColor="accent1"/>
            <w:sz w:val="22"/>
            <w:szCs w:val="22"/>
            <w:shd w:val="clear" w:color="auto" w:fill="FFFFFF"/>
          </w:rPr>
          <w:delText>xyuas</w:delText>
        </w:r>
      </w:del>
      <w:ins w:id="491" w:author="Windows User" w:date="2021-05-15T22:11:00Z">
        <w:r w:rsidR="00BB62FB">
          <w:rPr>
            <w:rFonts w:asciiTheme="minorHAnsi" w:eastAsia="Times New Roman" w:hAnsiTheme="minorHAnsi" w:cs="Arial"/>
            <w:color w:val="4472C4" w:themeColor="accent1"/>
            <w:sz w:val="22"/>
            <w:szCs w:val="22"/>
            <w:shd w:val="clear" w:color="auto" w:fill="FFFFFF"/>
          </w:rPr>
          <w:t>ntsuam xyuas</w:t>
        </w:r>
      </w:ins>
      <w:r w:rsidRPr="005F0459">
        <w:rPr>
          <w:rFonts w:asciiTheme="minorHAnsi" w:eastAsia="Times New Roman" w:hAnsiTheme="minorHAnsi" w:cs="Arial"/>
          <w:color w:val="4472C4" w:themeColor="accent1"/>
          <w:sz w:val="22"/>
          <w:szCs w:val="22"/>
          <w:shd w:val="clear" w:color="auto" w:fill="FFFFFF"/>
        </w:rPr>
        <w:t xml:space="preserve"> yog ua los ntawm kev ua pov thawj kev nyab xeeb khoom noj. Muaj ntau tus GAP-ntawv pov thawj cov qauv, nws txoj sia, txhua tus muaj cov qauv sib txawv thiab cov ntaub ntawv xav tau. Nws yog tag nrho rau tus yuav los txiav txim seb qhov kev txheeb xyuas twg yuav tsum muaj. Qhov ntau </w:t>
      </w:r>
      <w:proofErr w:type="gramStart"/>
      <w:r w:rsidRPr="005F0459">
        <w:rPr>
          <w:rFonts w:asciiTheme="minorHAnsi" w:eastAsia="Times New Roman" w:hAnsiTheme="minorHAnsi" w:cs="Arial"/>
          <w:color w:val="4472C4" w:themeColor="accent1"/>
          <w:sz w:val="22"/>
          <w:szCs w:val="22"/>
          <w:shd w:val="clear" w:color="auto" w:fill="FFFFFF"/>
        </w:rPr>
        <w:t>ib</w:t>
      </w:r>
      <w:proofErr w:type="gramEnd"/>
      <w:r w:rsidRPr="005F0459">
        <w:rPr>
          <w:rFonts w:asciiTheme="minorHAnsi" w:eastAsia="Times New Roman" w:hAnsiTheme="minorHAnsi" w:cs="Arial"/>
          <w:color w:val="4472C4" w:themeColor="accent1"/>
          <w:sz w:val="22"/>
          <w:szCs w:val="22"/>
          <w:shd w:val="clear" w:color="auto" w:fill="FFFFFF"/>
        </w:rPr>
        <w:t xml:space="preserve"> txwm muaj yog USDA qhov kev soj ntsuam GAP yooj yim los</w:t>
      </w:r>
      <w:r w:rsidR="00964254" w:rsidRPr="005F0459">
        <w:rPr>
          <w:rFonts w:asciiTheme="minorHAnsi" w:eastAsia="Times New Roman" w:hAnsiTheme="minorHAnsi" w:cs="Arial"/>
          <w:color w:val="4472C4" w:themeColor="accent1"/>
          <w:sz w:val="22"/>
          <w:szCs w:val="22"/>
          <w:shd w:val="clear" w:color="auto" w:fill="FFFFFF"/>
        </w:rPr>
        <w:t xml:space="preserve"> </w:t>
      </w:r>
      <w:r w:rsidRPr="005F0459">
        <w:rPr>
          <w:rFonts w:asciiTheme="minorHAnsi" w:eastAsia="Times New Roman" w:hAnsiTheme="minorHAnsi" w:cs="Arial"/>
          <w:color w:val="4472C4" w:themeColor="accent1"/>
          <w:sz w:val="22"/>
          <w:szCs w:val="22"/>
          <w:shd w:val="clear" w:color="auto" w:fill="FFFFFF"/>
        </w:rPr>
        <w:t xml:space="preserve">sis USDA kev </w:t>
      </w:r>
      <w:ins w:id="492" w:author="Windows User" w:date="2021-05-15T22:06:00Z">
        <w:r w:rsidR="00BB62FB" w:rsidRPr="005F0459">
          <w:rPr>
            <w:rFonts w:asciiTheme="minorHAnsi" w:eastAsia="Times New Roman" w:hAnsiTheme="minorHAnsi" w:cs="Arial"/>
            <w:color w:val="4472C4" w:themeColor="accent1"/>
            <w:sz w:val="22"/>
            <w:szCs w:val="22"/>
            <w:shd w:val="clear" w:color="auto" w:fill="FFFFFF"/>
          </w:rPr>
          <w:t>txheeb</w:t>
        </w:r>
        <w:r w:rsidR="00BB62FB" w:rsidRPr="005F0459" w:rsidDel="00BB62FB">
          <w:rPr>
            <w:rFonts w:asciiTheme="minorHAnsi" w:eastAsia="Times New Roman" w:hAnsiTheme="minorHAnsi" w:cs="Arial"/>
            <w:color w:val="4472C4" w:themeColor="accent1"/>
            <w:sz w:val="22"/>
            <w:szCs w:val="22"/>
            <w:shd w:val="clear" w:color="auto" w:fill="FFFFFF"/>
          </w:rPr>
          <w:t xml:space="preserve"> </w:t>
        </w:r>
      </w:ins>
      <w:del w:id="493" w:author="Windows User" w:date="2021-05-15T22:06:00Z">
        <w:r w:rsidRPr="005F0459" w:rsidDel="00BB62FB">
          <w:rPr>
            <w:rFonts w:asciiTheme="minorHAnsi" w:eastAsia="Times New Roman" w:hAnsiTheme="minorHAnsi" w:cs="Arial"/>
            <w:color w:val="4472C4" w:themeColor="accent1"/>
            <w:sz w:val="22"/>
            <w:szCs w:val="22"/>
            <w:shd w:val="clear" w:color="auto" w:fill="FFFFFF"/>
          </w:rPr>
          <w:delText xml:space="preserve">kuaj </w:delText>
        </w:r>
      </w:del>
      <w:r w:rsidRPr="005F0459">
        <w:rPr>
          <w:rFonts w:asciiTheme="minorHAnsi" w:eastAsia="Times New Roman" w:hAnsiTheme="minorHAnsi" w:cs="Arial"/>
          <w:color w:val="4472C4" w:themeColor="accent1"/>
          <w:sz w:val="22"/>
          <w:szCs w:val="22"/>
          <w:shd w:val="clear" w:color="auto" w:fill="FFFFFF"/>
        </w:rPr>
        <w:t>xyuas kev puas tsuaj</w:t>
      </w:r>
      <w:r w:rsidR="007F23C9" w:rsidRPr="005F0459">
        <w:rPr>
          <w:rFonts w:asciiTheme="minorHAnsi" w:eastAsia="Times New Roman" w:hAnsiTheme="minorHAnsi" w:cs="Arial"/>
          <w:color w:val="4472C4" w:themeColor="accent1"/>
          <w:sz w:val="22"/>
          <w:szCs w:val="22"/>
          <w:shd w:val="clear" w:color="auto" w:fill="FFFFFF"/>
        </w:rPr>
        <w:t xml:space="preserve">. </w:t>
      </w:r>
      <w:r w:rsidR="00D85B09" w:rsidRPr="005F0459">
        <w:rPr>
          <w:rFonts w:asciiTheme="minorHAnsi" w:eastAsia="Times New Roman" w:hAnsiTheme="minorHAnsi" w:cs="Arial"/>
          <w:color w:val="4472C4" w:themeColor="accent1"/>
          <w:sz w:val="22"/>
          <w:szCs w:val="22"/>
          <w:shd w:val="clear" w:color="auto" w:fill="FFFFFF"/>
        </w:rPr>
        <w:t xml:space="preserve"> </w:t>
      </w:r>
    </w:p>
    <w:p w14:paraId="7279FF23" w14:textId="77777777" w:rsidR="00D85B09" w:rsidRPr="00D85B09" w:rsidRDefault="00D85B09" w:rsidP="00D85B09">
      <w:pPr>
        <w:spacing w:after="90" w:line="182" w:lineRule="atLeast"/>
        <w:rPr>
          <w:rFonts w:asciiTheme="minorHAnsi" w:eastAsia="Times New Roman" w:hAnsiTheme="minorHAnsi" w:cs="Arial"/>
          <w:color w:val="4472C4" w:themeColor="accent1"/>
          <w:shd w:val="clear" w:color="auto" w:fill="FFFFFF"/>
        </w:rPr>
      </w:pPr>
      <w:r w:rsidRPr="00D85B09">
        <w:rPr>
          <w:rFonts w:asciiTheme="minorHAnsi" w:eastAsia="Times New Roman" w:hAnsiTheme="minorHAnsi" w:cs="Arial"/>
          <w:color w:val="4472C4" w:themeColor="accent1"/>
          <w:shd w:val="clear" w:color="auto" w:fill="FFFFFF"/>
        </w:rPr>
        <w:t xml:space="preserve"> </w:t>
      </w:r>
    </w:p>
    <w:p w14:paraId="59758D1A" w14:textId="6BDA8393" w:rsidR="00D85B09" w:rsidRPr="00D85B09" w:rsidRDefault="00FD77E2" w:rsidP="004C2FD0">
      <w:pPr>
        <w:spacing w:after="90" w:line="182" w:lineRule="atLeast"/>
        <w:jc w:val="both"/>
        <w:rPr>
          <w:rFonts w:asciiTheme="minorHAnsi" w:eastAsia="Times New Roman" w:hAnsiTheme="minorHAnsi" w:cs="Arial"/>
          <w:color w:val="4472C4" w:themeColor="accent1"/>
          <w:shd w:val="clear" w:color="auto" w:fill="FFFFFF"/>
        </w:rPr>
      </w:pPr>
      <w:r w:rsidRPr="0078504B">
        <w:rPr>
          <w:rFonts w:asciiTheme="minorHAnsi" w:eastAsia="Times New Roman" w:hAnsiTheme="minorHAnsi" w:cs="Arial"/>
          <w:color w:val="4472C4" w:themeColor="accent1"/>
          <w:sz w:val="22"/>
          <w:szCs w:val="22"/>
          <w:shd w:val="clear" w:color="auto" w:fill="FFFFFF"/>
        </w:rPr>
        <w:t xml:space="preserve">Qhov xov xwm zoo yog </w:t>
      </w:r>
      <w:proofErr w:type="gramStart"/>
      <w:r w:rsidRPr="0078504B">
        <w:rPr>
          <w:rFonts w:asciiTheme="minorHAnsi" w:eastAsia="Times New Roman" w:hAnsiTheme="minorHAnsi" w:cs="Arial"/>
          <w:color w:val="4472C4" w:themeColor="accent1"/>
          <w:sz w:val="22"/>
          <w:szCs w:val="22"/>
          <w:shd w:val="clear" w:color="auto" w:fill="FFFFFF"/>
        </w:rPr>
        <w:t>tias</w:t>
      </w:r>
      <w:proofErr w:type="gramEnd"/>
      <w:r w:rsidRPr="0078504B">
        <w:rPr>
          <w:rFonts w:asciiTheme="minorHAnsi" w:eastAsia="Times New Roman" w:hAnsiTheme="minorHAnsi" w:cs="Arial"/>
          <w:color w:val="4472C4" w:themeColor="accent1"/>
          <w:sz w:val="22"/>
          <w:szCs w:val="22"/>
          <w:shd w:val="clear" w:color="auto" w:fill="FFFFFF"/>
        </w:rPr>
        <w:t xml:space="preserve"> tseem niaj hnub siv zog los kho GAP tus qauv thiab kom GAP thiab FSMA tus qauv</w:t>
      </w:r>
      <w:ins w:id="494" w:author="Windows User" w:date="2021-05-15T22:07:00Z">
        <w:r w:rsidR="00BB62FB">
          <w:rPr>
            <w:rFonts w:asciiTheme="minorHAnsi" w:eastAsia="Times New Roman" w:hAnsiTheme="minorHAnsi" w:cs="Arial"/>
            <w:color w:val="4472C4" w:themeColor="accent1"/>
            <w:sz w:val="22"/>
            <w:szCs w:val="22"/>
            <w:shd w:val="clear" w:color="auto" w:fill="FFFFFF"/>
          </w:rPr>
          <w:t xml:space="preserve"> ko tiav</w:t>
        </w:r>
      </w:ins>
      <w:r w:rsidRPr="0078504B">
        <w:rPr>
          <w:rFonts w:asciiTheme="minorHAnsi" w:eastAsia="Times New Roman" w:hAnsiTheme="minorHAnsi" w:cs="Arial"/>
          <w:color w:val="4472C4" w:themeColor="accent1"/>
          <w:sz w:val="22"/>
          <w:szCs w:val="22"/>
          <w:shd w:val="clear" w:color="auto" w:fill="FFFFFF"/>
        </w:rPr>
        <w:t xml:space="preserve">. Qhov Tsim Kom Muaj GAPs Cov Qauv Khoom Noj Khoom Haus Noj Ncauj Lus Nyab Xeeb tau tsim tawm xyoo 2011, tawm ntawm cov phiaj xwm los ntawm cov neeg koom nrog "sib raug zoo" 14 ntawm cov GAP loj rau hauv ib qhov qauv txheeb xyuas kev lag luam. USDA thiab GAP kev soj ntsuam yog ib qho kev ntsuam xyuas los ntawm USDA, nrog rau kev soj ntsuam GAP / GHP yooj yim dua. Ob qho tib si no feem ntau yog ua los ntawm cov neeg ua hauj lwm los ntawm kev ua liaj ua teb hauv koj lub xeev, tab sis kuj tseem muaj cov tuam txhab ntiag tug uas yuav ua rau kev kuaj mob rau tus nqi. Kev </w:t>
      </w:r>
      <w:del w:id="495" w:author="Windows User" w:date="2021-05-15T22:15:00Z">
        <w:r w:rsidRPr="0078504B" w:rsidDel="006824E4">
          <w:rPr>
            <w:rFonts w:asciiTheme="minorHAnsi" w:eastAsia="Times New Roman" w:hAnsiTheme="minorHAnsi" w:cs="Arial"/>
            <w:color w:val="4472C4" w:themeColor="accent1"/>
            <w:sz w:val="22"/>
            <w:szCs w:val="22"/>
            <w:shd w:val="clear" w:color="auto" w:fill="FFFFFF"/>
          </w:rPr>
          <w:delText>tshua</w:delText>
        </w:r>
        <w:r w:rsidRPr="0078504B" w:rsidDel="00BB62FB">
          <w:rPr>
            <w:rFonts w:asciiTheme="minorHAnsi" w:eastAsia="Times New Roman" w:hAnsiTheme="minorHAnsi" w:cs="Arial"/>
            <w:color w:val="4472C4" w:themeColor="accent1"/>
            <w:sz w:val="22"/>
            <w:szCs w:val="22"/>
            <w:shd w:val="clear" w:color="auto" w:fill="FFFFFF"/>
          </w:rPr>
          <w:delText>j</w:delText>
        </w:r>
      </w:del>
      <w:ins w:id="496" w:author="Windows User" w:date="2021-05-15T22:15:00Z">
        <w:r w:rsidR="006824E4">
          <w:rPr>
            <w:rFonts w:asciiTheme="minorHAnsi" w:eastAsia="Times New Roman" w:hAnsiTheme="minorHAnsi" w:cs="Arial"/>
            <w:color w:val="4472C4" w:themeColor="accent1"/>
            <w:sz w:val="22"/>
            <w:szCs w:val="22"/>
            <w:shd w:val="clear" w:color="auto" w:fill="FFFFFF"/>
          </w:rPr>
          <w:t xml:space="preserve"> ntsuam</w:t>
        </w:r>
      </w:ins>
      <w:r w:rsidRPr="0078504B">
        <w:rPr>
          <w:rFonts w:asciiTheme="minorHAnsi" w:eastAsia="Times New Roman" w:hAnsiTheme="minorHAnsi" w:cs="Arial"/>
          <w:color w:val="4472C4" w:themeColor="accent1"/>
          <w:sz w:val="22"/>
          <w:szCs w:val="22"/>
          <w:shd w:val="clear" w:color="auto" w:fill="FFFFFF"/>
        </w:rPr>
        <w:t xml:space="preserve"> xyuas koj tau txais yuav nyob </w:t>
      </w:r>
      <w:del w:id="497" w:author="Windows User" w:date="2021-05-15T22:19:00Z">
        <w:r w:rsidRPr="0078504B" w:rsidDel="006824E4">
          <w:rPr>
            <w:rFonts w:asciiTheme="minorHAnsi" w:eastAsia="Times New Roman" w:hAnsiTheme="minorHAnsi" w:cs="Arial"/>
            <w:color w:val="4472C4" w:themeColor="accent1"/>
            <w:sz w:val="22"/>
            <w:szCs w:val="22"/>
            <w:shd w:val="clear" w:color="auto" w:fill="FFFFFF"/>
          </w:rPr>
          <w:delText xml:space="preserve">ntawm seb qhov twg yuav tsum tau los </w:delText>
        </w:r>
      </w:del>
      <w:r w:rsidRPr="0078504B">
        <w:rPr>
          <w:rFonts w:asciiTheme="minorHAnsi" w:eastAsia="Times New Roman" w:hAnsiTheme="minorHAnsi" w:cs="Arial"/>
          <w:color w:val="4472C4" w:themeColor="accent1"/>
          <w:sz w:val="22"/>
          <w:szCs w:val="22"/>
          <w:shd w:val="clear" w:color="auto" w:fill="FFFFFF"/>
        </w:rPr>
        <w:t>ntawm koj tus neeg yuav khoom</w:t>
      </w:r>
      <w:r w:rsidR="00465D96">
        <w:rPr>
          <w:rFonts w:asciiTheme="minorHAnsi" w:eastAsia="Times New Roman" w:hAnsiTheme="minorHAnsi" w:cs="Arial"/>
          <w:color w:val="4472C4" w:themeColor="accent1"/>
          <w:shd w:val="clear" w:color="auto" w:fill="FFFFFF"/>
        </w:rPr>
        <w:t xml:space="preserve">. </w:t>
      </w:r>
    </w:p>
    <w:p w14:paraId="4929F524" w14:textId="059E8A56" w:rsidR="00D85B09" w:rsidRPr="004270F3" w:rsidRDefault="00AD2DEC" w:rsidP="004270F3">
      <w:pPr>
        <w:spacing w:after="90" w:line="182" w:lineRule="atLeast"/>
        <w:jc w:val="both"/>
        <w:rPr>
          <w:rFonts w:asciiTheme="minorHAnsi" w:eastAsia="Times New Roman" w:hAnsiTheme="minorHAnsi" w:cs="Arial"/>
          <w:color w:val="4472C4" w:themeColor="accent1"/>
          <w:sz w:val="22"/>
          <w:szCs w:val="22"/>
          <w:shd w:val="clear" w:color="auto" w:fill="FFFFFF"/>
        </w:rPr>
      </w:pPr>
      <w:r w:rsidRPr="004270F3">
        <w:rPr>
          <w:rFonts w:asciiTheme="minorHAnsi" w:eastAsia="Times New Roman" w:hAnsiTheme="minorHAnsi" w:cs="Arial"/>
          <w:color w:val="4472C4" w:themeColor="accent1"/>
          <w:sz w:val="22"/>
          <w:szCs w:val="22"/>
          <w:shd w:val="clear" w:color="auto" w:fill="FFFFFF"/>
        </w:rPr>
        <w:t xml:space="preserve">Hauv Xyoo 2018, USDA tau tshaj tawm rau GAP cov qauv tshawb xyuas tshiab kom ua raws li cov qauv kev ntsuas kev lag luam nrog FSMA Tsim Txoj Cai Kev Nyab Xeeb. Qhov ntawd yog xov xwm zoo rau cov neeg ua liaj ua teb, vim tias lawv tuaj yeem ntseeg tau tias yog lawv dhau </w:t>
      </w:r>
      <w:r w:rsidR="00BF5AF7" w:rsidRPr="004270F3">
        <w:rPr>
          <w:rFonts w:asciiTheme="minorHAnsi" w:eastAsia="Times New Roman" w:hAnsiTheme="minorHAnsi" w:cs="Arial"/>
          <w:color w:val="4472C4" w:themeColor="accent1"/>
          <w:sz w:val="22"/>
          <w:szCs w:val="22"/>
          <w:shd w:val="clear" w:color="auto" w:fill="FFFFFF"/>
        </w:rPr>
        <w:t>kev soj ntsuam txoj cai kev nruaj khov</w:t>
      </w:r>
      <w:r w:rsidRPr="004270F3">
        <w:rPr>
          <w:rFonts w:asciiTheme="minorHAnsi" w:eastAsia="Times New Roman" w:hAnsiTheme="minorHAnsi" w:cs="Arial"/>
          <w:color w:val="4472C4" w:themeColor="accent1"/>
          <w:sz w:val="22"/>
          <w:szCs w:val="22"/>
          <w:shd w:val="clear" w:color="auto" w:fill="FFFFFF"/>
        </w:rPr>
        <w:t xml:space="preserve">, feem ntau lawv yuav ua raws li FSMA. Harmonized GAP daim ntawv pov thawj tsis hloov pauv ntawm FSMA </w:t>
      </w:r>
      <w:proofErr w:type="gramStart"/>
      <w:r w:rsidRPr="004270F3">
        <w:rPr>
          <w:rFonts w:asciiTheme="minorHAnsi" w:eastAsia="Times New Roman" w:hAnsiTheme="minorHAnsi" w:cs="Arial"/>
          <w:color w:val="4472C4" w:themeColor="accent1"/>
          <w:sz w:val="22"/>
          <w:szCs w:val="22"/>
          <w:shd w:val="clear" w:color="auto" w:fill="FFFFFF"/>
        </w:rPr>
        <w:t>kev</w:t>
      </w:r>
      <w:proofErr w:type="gramEnd"/>
      <w:r w:rsidRPr="004270F3">
        <w:rPr>
          <w:rFonts w:asciiTheme="minorHAnsi" w:eastAsia="Times New Roman" w:hAnsiTheme="minorHAnsi" w:cs="Arial"/>
          <w:color w:val="4472C4" w:themeColor="accent1"/>
          <w:sz w:val="22"/>
          <w:szCs w:val="22"/>
          <w:shd w:val="clear" w:color="auto" w:fill="FFFFFF"/>
        </w:rPr>
        <w:t xml:space="preserve"> tswj hwm kev soj ntsuam, tab sis nws tuaj yeem pab qhia tias koj ua raws li Txoj Cai Tswj Kev Nyab Xeeb yog tias koj tau </w:t>
      </w:r>
      <w:del w:id="498" w:author="Windows User" w:date="2021-05-15T22:26:00Z">
        <w:r w:rsidRPr="004270F3" w:rsidDel="006824E4">
          <w:rPr>
            <w:rFonts w:asciiTheme="minorHAnsi" w:eastAsia="Times New Roman" w:hAnsiTheme="minorHAnsi" w:cs="Arial"/>
            <w:color w:val="4472C4" w:themeColor="accent1"/>
            <w:sz w:val="22"/>
            <w:szCs w:val="22"/>
            <w:shd w:val="clear" w:color="auto" w:fill="FFFFFF"/>
          </w:rPr>
          <w:delText xml:space="preserve">kuaj </w:delText>
        </w:r>
      </w:del>
      <w:ins w:id="499" w:author="Windows User" w:date="2021-05-15T22:26:00Z">
        <w:r w:rsidR="006824E4">
          <w:rPr>
            <w:rFonts w:asciiTheme="minorHAnsi" w:eastAsia="Times New Roman" w:hAnsiTheme="minorHAnsi" w:cs="Arial"/>
            <w:color w:val="4472C4" w:themeColor="accent1"/>
            <w:sz w:val="22"/>
            <w:szCs w:val="22"/>
            <w:shd w:val="clear" w:color="auto" w:fill="FFFFFF"/>
          </w:rPr>
          <w:t>tshawj</w:t>
        </w:r>
        <w:r w:rsidR="006824E4" w:rsidRPr="004270F3">
          <w:rPr>
            <w:rFonts w:asciiTheme="minorHAnsi" w:eastAsia="Times New Roman" w:hAnsiTheme="minorHAnsi" w:cs="Arial"/>
            <w:color w:val="4472C4" w:themeColor="accent1"/>
            <w:sz w:val="22"/>
            <w:szCs w:val="22"/>
            <w:shd w:val="clear" w:color="auto" w:fill="FFFFFF"/>
          </w:rPr>
          <w:t xml:space="preserve"> </w:t>
        </w:r>
      </w:ins>
      <w:r w:rsidRPr="004270F3">
        <w:rPr>
          <w:rFonts w:asciiTheme="minorHAnsi" w:eastAsia="Times New Roman" w:hAnsiTheme="minorHAnsi" w:cs="Arial"/>
          <w:color w:val="4472C4" w:themeColor="accent1"/>
          <w:sz w:val="22"/>
          <w:szCs w:val="22"/>
          <w:shd w:val="clear" w:color="auto" w:fill="FFFFFF"/>
        </w:rPr>
        <w:t xml:space="preserve">xyuas. Zoo li no, txawm </w:t>
      </w:r>
      <w:proofErr w:type="gramStart"/>
      <w:r w:rsidRPr="004270F3">
        <w:rPr>
          <w:rFonts w:asciiTheme="minorHAnsi" w:eastAsia="Times New Roman" w:hAnsiTheme="minorHAnsi" w:cs="Arial"/>
          <w:color w:val="4472C4" w:themeColor="accent1"/>
          <w:sz w:val="22"/>
          <w:szCs w:val="22"/>
          <w:shd w:val="clear" w:color="auto" w:fill="FFFFFF"/>
        </w:rPr>
        <w:t>tias</w:t>
      </w:r>
      <w:proofErr w:type="gramEnd"/>
      <w:r w:rsidRPr="004270F3">
        <w:rPr>
          <w:rFonts w:asciiTheme="minorHAnsi" w:eastAsia="Times New Roman" w:hAnsiTheme="minorHAnsi" w:cs="Arial"/>
          <w:color w:val="4472C4" w:themeColor="accent1"/>
          <w:sz w:val="22"/>
          <w:szCs w:val="22"/>
          <w:shd w:val="clear" w:color="auto" w:fill="FFFFFF"/>
        </w:rPr>
        <w:t xml:space="preserve"> kev ua liaj ua teb ua raws li FSMA los lawv tseem yuav xav tau GAP ib daim ntawv pov thawj los mus muag rau qee tus</w:t>
      </w:r>
      <w:ins w:id="500" w:author="Windows User" w:date="2021-05-15T22:28:00Z">
        <w:r w:rsidR="003A40F4">
          <w:rPr>
            <w:rFonts w:asciiTheme="minorHAnsi" w:eastAsia="Times New Roman" w:hAnsiTheme="minorHAnsi" w:cs="Arial"/>
            <w:color w:val="4472C4" w:themeColor="accent1"/>
            <w:sz w:val="22"/>
            <w:szCs w:val="22"/>
            <w:shd w:val="clear" w:color="auto" w:fill="FFFFFF"/>
          </w:rPr>
          <w:t xml:space="preserve"> neeg</w:t>
        </w:r>
      </w:ins>
      <w:r w:rsidRPr="004270F3">
        <w:rPr>
          <w:rFonts w:asciiTheme="minorHAnsi" w:eastAsia="Times New Roman" w:hAnsiTheme="minorHAnsi" w:cs="Arial"/>
          <w:color w:val="4472C4" w:themeColor="accent1"/>
          <w:sz w:val="22"/>
          <w:szCs w:val="22"/>
          <w:shd w:val="clear" w:color="auto" w:fill="FFFFFF"/>
        </w:rPr>
        <w:t xml:space="preserve"> yuav</w:t>
      </w:r>
      <w:r w:rsidR="00D85B09" w:rsidRPr="004270F3">
        <w:rPr>
          <w:rFonts w:asciiTheme="minorHAnsi" w:eastAsia="Times New Roman" w:hAnsiTheme="minorHAnsi" w:cs="Arial"/>
          <w:color w:val="4472C4" w:themeColor="accent1"/>
          <w:sz w:val="22"/>
          <w:szCs w:val="22"/>
          <w:shd w:val="clear" w:color="auto" w:fill="FFFFFF"/>
        </w:rPr>
        <w:t>.</w:t>
      </w:r>
    </w:p>
    <w:p w14:paraId="0DB2F72A" w14:textId="69AE410A" w:rsidR="00D85B09" w:rsidRPr="00D85B09" w:rsidRDefault="00D85B09" w:rsidP="00D85B09">
      <w:pPr>
        <w:spacing w:after="90" w:line="182" w:lineRule="atLeast"/>
        <w:rPr>
          <w:rFonts w:asciiTheme="minorHAnsi" w:eastAsia="Times New Roman" w:hAnsiTheme="minorHAnsi" w:cs="Arial"/>
          <w:color w:val="4472C4" w:themeColor="accent1"/>
          <w:shd w:val="clear" w:color="auto" w:fill="FFFFFF"/>
        </w:rPr>
      </w:pPr>
    </w:p>
    <w:p w14:paraId="25C0BC22" w14:textId="77777777" w:rsidR="00D85B09" w:rsidRPr="00D85B09" w:rsidRDefault="00D85B09" w:rsidP="00D85B09">
      <w:pPr>
        <w:spacing w:after="90" w:line="182" w:lineRule="atLeast"/>
        <w:rPr>
          <w:rFonts w:asciiTheme="minorHAnsi" w:eastAsia="Times New Roman" w:hAnsiTheme="minorHAnsi" w:cs="Arial"/>
          <w:color w:val="4472C4" w:themeColor="accent1"/>
          <w:shd w:val="clear" w:color="auto" w:fill="FFFFFF"/>
        </w:rPr>
      </w:pPr>
    </w:p>
    <w:p w14:paraId="38AE87D2" w14:textId="2E2DBFD6" w:rsidR="00326BFE" w:rsidRPr="0022192D" w:rsidRDefault="007E7D5E" w:rsidP="0022192D">
      <w:pPr>
        <w:spacing w:line="182" w:lineRule="atLeast"/>
        <w:ind w:firstLine="720"/>
        <w:rPr>
          <w:rFonts w:asciiTheme="minorHAnsi" w:hAnsiTheme="minorHAnsi"/>
        </w:rPr>
      </w:pPr>
      <w:r>
        <w:rPr>
          <w:rFonts w:asciiTheme="minorHAnsi" w:hAnsiTheme="minorHAnsi"/>
          <w:b/>
          <w:bCs/>
          <w:iCs/>
        </w:rPr>
        <w:t>Saib mus rau</w:t>
      </w:r>
      <w:ins w:id="501" w:author="Windows User" w:date="2021-05-15T22:29:00Z">
        <w:r w:rsidR="003A40F4">
          <w:rPr>
            <w:rFonts w:asciiTheme="minorHAnsi" w:hAnsiTheme="minorHAnsi"/>
            <w:b/>
            <w:bCs/>
            <w:iCs/>
          </w:rPr>
          <w:t xml:space="preserve"> hauv</w:t>
        </w:r>
      </w:ins>
      <w:r>
        <w:rPr>
          <w:rFonts w:asciiTheme="minorHAnsi" w:hAnsiTheme="minorHAnsi"/>
          <w:b/>
          <w:bCs/>
          <w:iCs/>
        </w:rPr>
        <w:t xml:space="preserve"> cov </w:t>
      </w:r>
      <w:proofErr w:type="gramStart"/>
      <w:r>
        <w:rPr>
          <w:rFonts w:asciiTheme="minorHAnsi" w:hAnsiTheme="minorHAnsi"/>
          <w:b/>
          <w:bCs/>
          <w:iCs/>
        </w:rPr>
        <w:t>kev</w:t>
      </w:r>
      <w:proofErr w:type="gramEnd"/>
      <w:r>
        <w:rPr>
          <w:rFonts w:asciiTheme="minorHAnsi" w:hAnsiTheme="minorHAnsi"/>
          <w:b/>
          <w:bCs/>
          <w:iCs/>
        </w:rPr>
        <w:t xml:space="preserve"> xaiv kev pom hwm</w:t>
      </w:r>
      <w:r w:rsidR="00326BFE" w:rsidRPr="0022192D">
        <w:rPr>
          <w:rFonts w:asciiTheme="minorHAnsi" w:hAnsiTheme="minorHAnsi"/>
          <w:b/>
          <w:bCs/>
          <w:iCs/>
        </w:rPr>
        <w:t xml:space="preserve"> </w:t>
      </w:r>
    </w:p>
    <w:p w14:paraId="1A9D673F" w14:textId="77777777" w:rsidR="00326BFE" w:rsidRPr="0022192D" w:rsidRDefault="00326BFE" w:rsidP="0022192D">
      <w:pPr>
        <w:pStyle w:val="p1"/>
        <w:rPr>
          <w:rFonts w:asciiTheme="minorHAnsi" w:hAnsiTheme="minorHAnsi" w:cstheme="majorHAnsi"/>
          <w:iCs/>
          <w:sz w:val="24"/>
          <w:szCs w:val="24"/>
        </w:rPr>
      </w:pPr>
    </w:p>
    <w:p w14:paraId="238E9B34" w14:textId="2C25503B" w:rsidR="00326BFE" w:rsidRPr="00E549A1" w:rsidRDefault="00EE2901" w:rsidP="00E549A1">
      <w:pPr>
        <w:pStyle w:val="p1"/>
        <w:ind w:left="1440"/>
        <w:jc w:val="both"/>
        <w:rPr>
          <w:rFonts w:asciiTheme="minorHAnsi" w:hAnsiTheme="minorHAnsi" w:cstheme="majorHAnsi"/>
          <w:b/>
          <w:iCs/>
          <w:sz w:val="22"/>
          <w:szCs w:val="22"/>
        </w:rPr>
      </w:pPr>
      <w:r w:rsidRPr="00E549A1">
        <w:rPr>
          <w:rFonts w:asciiTheme="minorHAnsi" w:hAnsiTheme="minorHAnsi" w:cstheme="majorHAnsi"/>
          <w:b/>
          <w:iCs/>
          <w:sz w:val="22"/>
          <w:szCs w:val="22"/>
        </w:rPr>
        <w:t>Thaum nws hais txog</w:t>
      </w:r>
      <w:ins w:id="502" w:author="Windows User" w:date="2021-05-15T22:31:00Z">
        <w:r w:rsidR="003A40F4">
          <w:rPr>
            <w:rFonts w:asciiTheme="minorHAnsi" w:hAnsiTheme="minorHAnsi" w:cstheme="majorHAnsi"/>
            <w:b/>
            <w:iCs/>
            <w:sz w:val="22"/>
            <w:szCs w:val="22"/>
          </w:rPr>
          <w:t xml:space="preserve"> lub tsho tiv thaij</w:t>
        </w:r>
      </w:ins>
      <w:r w:rsidRPr="00E549A1">
        <w:rPr>
          <w:rFonts w:asciiTheme="minorHAnsi" w:hAnsiTheme="minorHAnsi" w:cstheme="majorHAnsi"/>
          <w:b/>
          <w:iCs/>
          <w:sz w:val="22"/>
          <w:szCs w:val="22"/>
        </w:rPr>
        <w:t xml:space="preserve"> </w:t>
      </w:r>
      <w:proofErr w:type="gramStart"/>
      <w:r w:rsidRPr="00E549A1">
        <w:rPr>
          <w:rFonts w:asciiTheme="minorHAnsi" w:hAnsiTheme="minorHAnsi" w:cstheme="majorHAnsi"/>
          <w:b/>
          <w:iCs/>
          <w:sz w:val="22"/>
          <w:szCs w:val="22"/>
        </w:rPr>
        <w:t>kev</w:t>
      </w:r>
      <w:proofErr w:type="gramEnd"/>
      <w:r w:rsidRPr="00E549A1">
        <w:rPr>
          <w:rFonts w:asciiTheme="minorHAnsi" w:hAnsiTheme="minorHAnsi" w:cstheme="majorHAnsi"/>
          <w:b/>
          <w:iCs/>
          <w:sz w:val="22"/>
          <w:szCs w:val="22"/>
        </w:rPr>
        <w:t xml:space="preserve"> raug mob rau tus kheej, qhov zoo tshaj plaws kev tswj hwm kev ph</w:t>
      </w:r>
      <w:r w:rsidR="00E549A1" w:rsidRPr="00E549A1">
        <w:rPr>
          <w:rFonts w:asciiTheme="minorHAnsi" w:hAnsiTheme="minorHAnsi" w:cstheme="majorHAnsi"/>
          <w:b/>
          <w:iCs/>
          <w:sz w:val="22"/>
          <w:szCs w:val="22"/>
        </w:rPr>
        <w:t>om sij</w:t>
      </w:r>
      <w:r w:rsidRPr="00E549A1">
        <w:rPr>
          <w:rFonts w:asciiTheme="minorHAnsi" w:hAnsiTheme="minorHAnsi" w:cstheme="majorHAnsi"/>
          <w:b/>
          <w:iCs/>
          <w:sz w:val="22"/>
          <w:szCs w:val="22"/>
        </w:rPr>
        <w:t xml:space="preserve"> yog kev tuav pov hwm (kwv yees cov neeg ua liaj ua teb tau ua raws li kev ua zaub mov nyab xeeb zoo tshaj plaws uas twb tau ua lawm)</w:t>
      </w:r>
    </w:p>
    <w:p w14:paraId="30E4E006" w14:textId="77777777" w:rsidR="00326BFE" w:rsidRPr="0022192D" w:rsidRDefault="00326BFE" w:rsidP="0022192D">
      <w:pPr>
        <w:pStyle w:val="p1"/>
        <w:rPr>
          <w:rFonts w:asciiTheme="minorHAnsi" w:hAnsiTheme="minorHAnsi" w:cstheme="majorHAnsi"/>
          <w:iCs/>
          <w:sz w:val="24"/>
          <w:szCs w:val="24"/>
        </w:rPr>
      </w:pPr>
    </w:p>
    <w:p w14:paraId="5773209E" w14:textId="47F66EDE" w:rsidR="00326BFE" w:rsidRPr="00D40863" w:rsidRDefault="003C3727" w:rsidP="00D40863">
      <w:pPr>
        <w:pStyle w:val="p1"/>
        <w:jc w:val="both"/>
        <w:rPr>
          <w:rFonts w:asciiTheme="minorHAnsi" w:hAnsiTheme="minorHAnsi" w:cstheme="majorHAnsi"/>
          <w:iCs/>
          <w:sz w:val="22"/>
          <w:szCs w:val="22"/>
        </w:rPr>
      </w:pPr>
      <w:r w:rsidRPr="00D40863">
        <w:rPr>
          <w:rFonts w:asciiTheme="minorHAnsi" w:hAnsiTheme="minorHAnsi" w:cstheme="majorHAnsi"/>
          <w:iCs/>
          <w:sz w:val="22"/>
          <w:szCs w:val="22"/>
        </w:rPr>
        <w:t>Kev pov hwm yog qhov tseem ceeb rau ob qho laj thawj. Ua ntej, lub tuam txhab pov hwm yuav muab ib tus kws lij choj los mus tiv thaiv tus neeg los yog cov lag luam tawm tsam qhov kev thov. Tus kws lij choj yuav paub tag nrho cov kev nkag thiab cov kev lees paub ntawm tus kheej lub luag hauj</w:t>
      </w:r>
      <w:r w:rsidR="00DF0F62" w:rsidRPr="00D40863">
        <w:rPr>
          <w:rFonts w:asciiTheme="minorHAnsi" w:hAnsiTheme="minorHAnsi" w:cstheme="majorHAnsi"/>
          <w:iCs/>
          <w:sz w:val="22"/>
          <w:szCs w:val="22"/>
        </w:rPr>
        <w:t xml:space="preserve"> </w:t>
      </w:r>
      <w:r w:rsidRPr="00D40863">
        <w:rPr>
          <w:rFonts w:asciiTheme="minorHAnsi" w:hAnsiTheme="minorHAnsi" w:cstheme="majorHAnsi"/>
          <w:iCs/>
          <w:sz w:val="22"/>
          <w:szCs w:val="22"/>
        </w:rPr>
        <w:t xml:space="preserve">lwm thiab yuav tsum tau muab cov kws </w:t>
      </w:r>
      <w:r w:rsidR="00DF0F62" w:rsidRPr="00D40863">
        <w:rPr>
          <w:rFonts w:asciiTheme="minorHAnsi" w:hAnsiTheme="minorHAnsi" w:cstheme="majorHAnsi"/>
          <w:iCs/>
          <w:sz w:val="22"/>
          <w:szCs w:val="22"/>
        </w:rPr>
        <w:t xml:space="preserve">sawv cev </w:t>
      </w:r>
      <w:r w:rsidRPr="00D40863">
        <w:rPr>
          <w:rFonts w:asciiTheme="minorHAnsi" w:hAnsiTheme="minorHAnsi" w:cstheme="majorHAnsi"/>
          <w:iCs/>
          <w:sz w:val="22"/>
          <w:szCs w:val="22"/>
        </w:rPr>
        <w:t xml:space="preserve">tshaj lij. Thib ob, yog tus neeg ua liaj ua teb raug txhaum, lub tuam txhab </w:t>
      </w:r>
      <w:r w:rsidRPr="00D40863">
        <w:rPr>
          <w:rFonts w:asciiTheme="minorHAnsi" w:hAnsiTheme="minorHAnsi" w:cstheme="majorHAnsi"/>
          <w:iCs/>
          <w:sz w:val="22"/>
          <w:szCs w:val="22"/>
        </w:rPr>
        <w:lastRenderedPageBreak/>
        <w:t xml:space="preserve">pov </w:t>
      </w:r>
      <w:proofErr w:type="gramStart"/>
      <w:r w:rsidRPr="00D40863">
        <w:rPr>
          <w:rFonts w:asciiTheme="minorHAnsi" w:hAnsiTheme="minorHAnsi" w:cstheme="majorHAnsi"/>
          <w:iCs/>
          <w:sz w:val="22"/>
          <w:szCs w:val="22"/>
        </w:rPr>
        <w:t>hwm</w:t>
      </w:r>
      <w:proofErr w:type="gramEnd"/>
      <w:r w:rsidRPr="00D40863">
        <w:rPr>
          <w:rFonts w:asciiTheme="minorHAnsi" w:hAnsiTheme="minorHAnsi" w:cstheme="majorHAnsi"/>
          <w:iCs/>
          <w:sz w:val="22"/>
          <w:szCs w:val="22"/>
        </w:rPr>
        <w:t xml:space="preserve"> yuav tsum them tus nqi</w:t>
      </w:r>
      <w:ins w:id="503" w:author="Windows User" w:date="2021-05-15T23:17:00Z">
        <w:r w:rsidR="00830E5B">
          <w:rPr>
            <w:rFonts w:asciiTheme="minorHAnsi" w:hAnsiTheme="minorHAnsi" w:cstheme="majorHAnsi"/>
            <w:iCs/>
            <w:sz w:val="22"/>
            <w:szCs w:val="22"/>
          </w:rPr>
          <w:t xml:space="preserve"> raws li</w:t>
        </w:r>
      </w:ins>
      <w:r w:rsidRPr="00D40863">
        <w:rPr>
          <w:rFonts w:asciiTheme="minorHAnsi" w:hAnsiTheme="minorHAnsi" w:cstheme="majorHAnsi"/>
          <w:iCs/>
          <w:sz w:val="22"/>
          <w:szCs w:val="22"/>
        </w:rPr>
        <w:t xml:space="preserve"> lub txiaj ntsig mus txog </w:t>
      </w:r>
      <w:ins w:id="504" w:author="Windows User" w:date="2021-05-15T23:20:00Z">
        <w:r w:rsidR="00830E5B" w:rsidRPr="00830E5B">
          <w:rPr>
            <w:rFonts w:asciiTheme="minorHAnsi" w:hAnsiTheme="minorHAnsi" w:cstheme="majorHAnsi"/>
            <w:iCs/>
            <w:sz w:val="22"/>
            <w:szCs w:val="22"/>
          </w:rPr>
          <w:t>qhov txwv qhov tau pov hwm.</w:t>
        </w:r>
      </w:ins>
      <w:del w:id="505" w:author="Windows User" w:date="2021-05-15T23:20:00Z">
        <w:r w:rsidRPr="00D40863" w:rsidDel="00830E5B">
          <w:rPr>
            <w:rFonts w:asciiTheme="minorHAnsi" w:hAnsiTheme="minorHAnsi" w:cstheme="majorHAnsi"/>
            <w:iCs/>
            <w:sz w:val="22"/>
            <w:szCs w:val="22"/>
          </w:rPr>
          <w:delText>cov kev pab cuam lub luag hauj</w:delText>
        </w:r>
        <w:r w:rsidR="00DF0F62" w:rsidRPr="00D40863" w:rsidDel="00830E5B">
          <w:rPr>
            <w:rFonts w:asciiTheme="minorHAnsi" w:hAnsiTheme="minorHAnsi" w:cstheme="majorHAnsi"/>
            <w:iCs/>
            <w:sz w:val="22"/>
            <w:szCs w:val="22"/>
          </w:rPr>
          <w:delText xml:space="preserve"> </w:delText>
        </w:r>
        <w:r w:rsidRPr="00D40863" w:rsidDel="00830E5B">
          <w:rPr>
            <w:rFonts w:asciiTheme="minorHAnsi" w:hAnsiTheme="minorHAnsi" w:cstheme="majorHAnsi"/>
            <w:iCs/>
            <w:sz w:val="22"/>
            <w:szCs w:val="22"/>
          </w:rPr>
          <w:delText>lwm</w:delText>
        </w:r>
      </w:del>
      <w:r w:rsidR="00326BFE" w:rsidRPr="00D40863">
        <w:rPr>
          <w:rFonts w:asciiTheme="minorHAnsi" w:hAnsiTheme="minorHAnsi" w:cstheme="majorHAnsi"/>
          <w:iCs/>
          <w:sz w:val="22"/>
          <w:szCs w:val="22"/>
        </w:rPr>
        <w:t>. </w:t>
      </w:r>
    </w:p>
    <w:p w14:paraId="76B73073" w14:textId="77777777" w:rsidR="00326BFE" w:rsidRPr="00D40863" w:rsidRDefault="00326BFE" w:rsidP="00D40863">
      <w:pPr>
        <w:pStyle w:val="p1"/>
        <w:jc w:val="both"/>
        <w:rPr>
          <w:rFonts w:asciiTheme="minorHAnsi" w:hAnsiTheme="minorHAnsi" w:cstheme="majorHAnsi"/>
          <w:iCs/>
          <w:sz w:val="22"/>
          <w:szCs w:val="22"/>
        </w:rPr>
      </w:pPr>
    </w:p>
    <w:p w14:paraId="6CCAB0EC" w14:textId="412295F5" w:rsidR="00326BFE" w:rsidRPr="00D40863" w:rsidRDefault="009F3B9E" w:rsidP="00D40863">
      <w:pPr>
        <w:spacing w:after="90" w:line="182" w:lineRule="atLeast"/>
        <w:jc w:val="both"/>
        <w:rPr>
          <w:rFonts w:asciiTheme="minorHAnsi" w:hAnsiTheme="minorHAnsi" w:cstheme="majorHAnsi"/>
          <w:iCs/>
          <w:color w:val="70AD47" w:themeColor="accent6"/>
          <w:sz w:val="22"/>
          <w:szCs w:val="22"/>
        </w:rPr>
      </w:pPr>
      <w:r w:rsidRPr="00D40863">
        <w:rPr>
          <w:rFonts w:asciiTheme="minorHAnsi" w:hAnsiTheme="minorHAnsi" w:cstheme="majorHAnsi"/>
          <w:iCs/>
          <w:color w:val="70AD47" w:themeColor="accent6"/>
          <w:sz w:val="22"/>
          <w:szCs w:val="22"/>
        </w:rPr>
        <w:t>[</w:t>
      </w:r>
      <w:del w:id="506" w:author="Windows User" w:date="2021-05-15T23:21:00Z">
        <w:r w:rsidR="00C71C9B" w:rsidRPr="00D40863" w:rsidDel="000076FF">
          <w:rPr>
            <w:rFonts w:asciiTheme="minorHAnsi" w:hAnsiTheme="minorHAnsi" w:cstheme="majorHAnsi"/>
            <w:iCs/>
            <w:color w:val="70AD47" w:themeColor="accent6"/>
            <w:sz w:val="22"/>
            <w:szCs w:val="22"/>
          </w:rPr>
          <w:delText>Yawg</w:delText>
        </w:r>
        <w:r w:rsidR="00326BFE" w:rsidRPr="00D40863" w:rsidDel="000076FF">
          <w:rPr>
            <w:rFonts w:asciiTheme="minorHAnsi" w:hAnsiTheme="minorHAnsi" w:cstheme="majorHAnsi"/>
            <w:iCs/>
            <w:color w:val="70AD47" w:themeColor="accent6"/>
            <w:sz w:val="22"/>
            <w:szCs w:val="22"/>
          </w:rPr>
          <w:delText xml:space="preserve"> </w:delText>
        </w:r>
      </w:del>
      <w:r w:rsidR="00326BFE" w:rsidRPr="00D40863">
        <w:rPr>
          <w:rFonts w:asciiTheme="minorHAnsi" w:hAnsiTheme="minorHAnsi" w:cstheme="majorHAnsi"/>
          <w:iCs/>
          <w:color w:val="70AD47" w:themeColor="accent6"/>
          <w:sz w:val="22"/>
          <w:szCs w:val="22"/>
        </w:rPr>
        <w:t>Alexi</w:t>
      </w:r>
      <w:r w:rsidRPr="00D40863">
        <w:rPr>
          <w:rFonts w:asciiTheme="minorHAnsi" w:hAnsiTheme="minorHAnsi" w:cstheme="majorHAnsi"/>
          <w:iCs/>
          <w:color w:val="70AD47" w:themeColor="accent6"/>
          <w:sz w:val="22"/>
          <w:szCs w:val="22"/>
        </w:rPr>
        <w:t xml:space="preserve"> Icon</w:t>
      </w:r>
      <w:r w:rsidR="00326BFE" w:rsidRPr="00D40863">
        <w:rPr>
          <w:rFonts w:asciiTheme="minorHAnsi" w:hAnsiTheme="minorHAnsi" w:cstheme="majorHAnsi"/>
          <w:iCs/>
          <w:color w:val="70AD47" w:themeColor="accent6"/>
          <w:sz w:val="22"/>
          <w:szCs w:val="22"/>
        </w:rPr>
        <w:t>]</w:t>
      </w:r>
    </w:p>
    <w:p w14:paraId="35E2D9B8" w14:textId="2FD31057" w:rsidR="000269AF" w:rsidRPr="00D40863" w:rsidRDefault="002E4F27" w:rsidP="00D40863">
      <w:pPr>
        <w:spacing w:after="90" w:line="182" w:lineRule="atLeast"/>
        <w:jc w:val="both"/>
        <w:rPr>
          <w:rFonts w:asciiTheme="minorHAnsi" w:hAnsiTheme="minorHAnsi" w:cstheme="majorHAnsi"/>
          <w:iCs/>
          <w:color w:val="70AD47" w:themeColor="accent6"/>
          <w:sz w:val="22"/>
          <w:szCs w:val="22"/>
        </w:rPr>
      </w:pPr>
      <w:r w:rsidRPr="00D40863">
        <w:rPr>
          <w:rFonts w:asciiTheme="minorHAnsi" w:hAnsiTheme="minorHAnsi" w:cstheme="majorHAnsi"/>
          <w:iCs/>
          <w:color w:val="70AD47" w:themeColor="accent6"/>
          <w:sz w:val="22"/>
          <w:szCs w:val="22"/>
        </w:rPr>
        <w:t>Alexi tau txais ib tus kws lij choj: Alexi muaj kev tuav pov hwm rau nws lub tuam txhab ua kab ua lag luam thiab ua liaj ua teb, yog li nws hu nws lub tuam txhab kev pov hwm sai li sai tau thaum nws tau txais ntawv ceeb toom tias nws raug foob los ntawm</w:t>
      </w:r>
      <w:ins w:id="507" w:author="Windows User" w:date="2021-05-15T23:23:00Z">
        <w:r w:rsidR="000076FF">
          <w:rPr>
            <w:rFonts w:asciiTheme="minorHAnsi" w:hAnsiTheme="minorHAnsi" w:cstheme="majorHAnsi"/>
            <w:iCs/>
            <w:color w:val="70AD47" w:themeColor="accent6"/>
            <w:sz w:val="22"/>
            <w:szCs w:val="22"/>
          </w:rPr>
          <w:t xml:space="preserve"> tsev neeg</w:t>
        </w:r>
      </w:ins>
      <w:r w:rsidRPr="00D40863">
        <w:rPr>
          <w:rFonts w:asciiTheme="minorHAnsi" w:hAnsiTheme="minorHAnsi" w:cstheme="majorHAnsi"/>
          <w:iCs/>
          <w:color w:val="70AD47" w:themeColor="accent6"/>
          <w:sz w:val="22"/>
          <w:szCs w:val="22"/>
        </w:rPr>
        <w:t xml:space="preserve"> Billy thiab Betty cov nyiaj pov hwm kev noj qab haus huv. Lub tuam txhab kev tuav pov hwm Alexi ua hauj</w:t>
      </w:r>
      <w:r w:rsidR="00B977CF" w:rsidRPr="00D40863">
        <w:rPr>
          <w:rFonts w:asciiTheme="minorHAnsi" w:hAnsiTheme="minorHAnsi" w:cstheme="majorHAnsi"/>
          <w:iCs/>
          <w:color w:val="70AD47" w:themeColor="accent6"/>
          <w:sz w:val="22"/>
          <w:szCs w:val="22"/>
        </w:rPr>
        <w:t xml:space="preserve"> </w:t>
      </w:r>
      <w:r w:rsidRPr="00D40863">
        <w:rPr>
          <w:rFonts w:asciiTheme="minorHAnsi" w:hAnsiTheme="minorHAnsi" w:cstheme="majorHAnsi"/>
          <w:iCs/>
          <w:color w:val="70AD47" w:themeColor="accent6"/>
          <w:sz w:val="22"/>
          <w:szCs w:val="22"/>
        </w:rPr>
        <w:t xml:space="preserve">lwm ze nrog nws kom tau kws lij choj </w:t>
      </w:r>
      <w:r w:rsidR="00B977CF" w:rsidRPr="00D40863">
        <w:rPr>
          <w:rFonts w:asciiTheme="minorHAnsi" w:hAnsiTheme="minorHAnsi" w:cstheme="majorHAnsi"/>
          <w:iCs/>
          <w:color w:val="70AD47" w:themeColor="accent6"/>
          <w:sz w:val="22"/>
          <w:szCs w:val="22"/>
        </w:rPr>
        <w:t xml:space="preserve">los </w:t>
      </w:r>
      <w:r w:rsidRPr="00D40863">
        <w:rPr>
          <w:rFonts w:asciiTheme="minorHAnsi" w:hAnsiTheme="minorHAnsi" w:cstheme="majorHAnsi"/>
          <w:iCs/>
          <w:color w:val="70AD47" w:themeColor="accent6"/>
          <w:sz w:val="22"/>
          <w:szCs w:val="22"/>
        </w:rPr>
        <w:t>sawv cev thiab tshawb xyuas qhov kev foob. Alexi ua hauj</w:t>
      </w:r>
      <w:r w:rsidR="00B977CF" w:rsidRPr="00D40863">
        <w:rPr>
          <w:rFonts w:asciiTheme="minorHAnsi" w:hAnsiTheme="minorHAnsi" w:cstheme="majorHAnsi"/>
          <w:iCs/>
          <w:color w:val="70AD47" w:themeColor="accent6"/>
          <w:sz w:val="22"/>
          <w:szCs w:val="22"/>
        </w:rPr>
        <w:t xml:space="preserve"> </w:t>
      </w:r>
      <w:r w:rsidRPr="00D40863">
        <w:rPr>
          <w:rFonts w:asciiTheme="minorHAnsi" w:hAnsiTheme="minorHAnsi" w:cstheme="majorHAnsi"/>
          <w:iCs/>
          <w:color w:val="70AD47" w:themeColor="accent6"/>
          <w:sz w:val="22"/>
          <w:szCs w:val="22"/>
        </w:rPr>
        <w:t>lwm nrog tus kws lij choj thiab muab cov ntaub ntawv ntau npaum li qhov xav tau. Nws yuav siv sij</w:t>
      </w:r>
      <w:r w:rsidR="00B977CF" w:rsidRPr="00D40863">
        <w:rPr>
          <w:rFonts w:asciiTheme="minorHAnsi" w:hAnsiTheme="minorHAnsi" w:cstheme="majorHAnsi"/>
          <w:iCs/>
          <w:color w:val="70AD47" w:themeColor="accent6"/>
          <w:sz w:val="22"/>
          <w:szCs w:val="22"/>
        </w:rPr>
        <w:t xml:space="preserve"> </w:t>
      </w:r>
      <w:r w:rsidRPr="00D40863">
        <w:rPr>
          <w:rFonts w:asciiTheme="minorHAnsi" w:hAnsiTheme="minorHAnsi" w:cstheme="majorHAnsi"/>
          <w:iCs/>
          <w:color w:val="70AD47" w:themeColor="accent6"/>
          <w:sz w:val="22"/>
          <w:szCs w:val="22"/>
        </w:rPr>
        <w:t xml:space="preserve">hawm ntau, tab sis tsawg kawg Alexi tsis nrog rau kev foob nws tus kheej. Alexi kuj pw zoo me ntsis thaum paub </w:t>
      </w:r>
      <w:proofErr w:type="gramStart"/>
      <w:r w:rsidRPr="00D40863">
        <w:rPr>
          <w:rFonts w:asciiTheme="minorHAnsi" w:hAnsiTheme="minorHAnsi" w:cstheme="majorHAnsi"/>
          <w:iCs/>
          <w:color w:val="70AD47" w:themeColor="accent6"/>
          <w:sz w:val="22"/>
          <w:szCs w:val="22"/>
        </w:rPr>
        <w:t>tias</w:t>
      </w:r>
      <w:proofErr w:type="gramEnd"/>
      <w:r w:rsidRPr="00D40863">
        <w:rPr>
          <w:rFonts w:asciiTheme="minorHAnsi" w:hAnsiTheme="minorHAnsi" w:cstheme="majorHAnsi"/>
          <w:iCs/>
          <w:color w:val="70AD47" w:themeColor="accent6"/>
          <w:sz w:val="22"/>
          <w:szCs w:val="22"/>
        </w:rPr>
        <w:t xml:space="preserve"> nws txoj cai yuav tsum them cov txiaj ntsig tau thov yog tias nws ua tiav</w:t>
      </w:r>
      <w:ins w:id="508" w:author="Windows User" w:date="2021-05-15T23:29:00Z">
        <w:r w:rsidR="000076FF">
          <w:rPr>
            <w:rFonts w:asciiTheme="minorHAnsi" w:hAnsiTheme="minorHAnsi" w:cstheme="majorHAnsi"/>
            <w:iCs/>
            <w:color w:val="70AD47" w:themeColor="accent6"/>
            <w:sz w:val="22"/>
            <w:szCs w:val="22"/>
          </w:rPr>
          <w:t xml:space="preserve"> lawm</w:t>
        </w:r>
      </w:ins>
      <w:r w:rsidR="000269AF" w:rsidRPr="00D40863">
        <w:rPr>
          <w:rFonts w:asciiTheme="minorHAnsi" w:hAnsiTheme="minorHAnsi" w:cstheme="majorHAnsi"/>
          <w:iCs/>
          <w:color w:val="70AD47" w:themeColor="accent6"/>
          <w:sz w:val="22"/>
          <w:szCs w:val="22"/>
        </w:rPr>
        <w:t>.</w:t>
      </w:r>
    </w:p>
    <w:p w14:paraId="075D10AE" w14:textId="77777777" w:rsidR="00326BFE" w:rsidRPr="0022192D" w:rsidRDefault="00326BFE" w:rsidP="0022192D">
      <w:pPr>
        <w:pStyle w:val="p1"/>
        <w:rPr>
          <w:rFonts w:asciiTheme="minorHAnsi" w:hAnsiTheme="minorHAnsi" w:cstheme="majorHAnsi"/>
          <w:iCs/>
          <w:sz w:val="24"/>
          <w:szCs w:val="24"/>
        </w:rPr>
      </w:pPr>
    </w:p>
    <w:p w14:paraId="1855A6A6" w14:textId="14F5EDDB" w:rsidR="00326BFE" w:rsidRPr="00564BA4" w:rsidRDefault="00326BFE" w:rsidP="00564BA4">
      <w:pPr>
        <w:pStyle w:val="p1"/>
        <w:jc w:val="both"/>
        <w:rPr>
          <w:rFonts w:asciiTheme="minorHAnsi" w:hAnsiTheme="minorHAnsi" w:cstheme="majorHAnsi"/>
          <w:b/>
          <w:iCs/>
          <w:sz w:val="22"/>
          <w:szCs w:val="22"/>
        </w:rPr>
      </w:pPr>
      <w:r w:rsidRPr="0022192D">
        <w:rPr>
          <w:rFonts w:asciiTheme="minorHAnsi" w:hAnsiTheme="minorHAnsi" w:cstheme="majorHAnsi"/>
          <w:b/>
          <w:iCs/>
          <w:sz w:val="24"/>
          <w:szCs w:val="24"/>
        </w:rPr>
        <w:tab/>
      </w:r>
      <w:r w:rsidR="007D171A" w:rsidRPr="00564BA4">
        <w:rPr>
          <w:rFonts w:asciiTheme="minorHAnsi" w:hAnsiTheme="minorHAnsi" w:cstheme="majorHAnsi"/>
          <w:b/>
          <w:iCs/>
          <w:sz w:val="22"/>
          <w:szCs w:val="22"/>
        </w:rPr>
        <w:t>K</w:t>
      </w:r>
      <w:r w:rsidR="001049E1" w:rsidRPr="00564BA4">
        <w:rPr>
          <w:rFonts w:asciiTheme="minorHAnsi" w:hAnsiTheme="minorHAnsi" w:cstheme="majorHAnsi"/>
          <w:b/>
          <w:iCs/>
          <w:sz w:val="22"/>
          <w:szCs w:val="22"/>
        </w:rPr>
        <w:t>ev tiv thaiv kev faj</w:t>
      </w:r>
      <w:r w:rsidR="007D171A" w:rsidRPr="00564BA4">
        <w:rPr>
          <w:rFonts w:asciiTheme="minorHAnsi" w:hAnsiTheme="minorHAnsi" w:cstheme="majorHAnsi"/>
          <w:b/>
          <w:iCs/>
          <w:sz w:val="22"/>
          <w:szCs w:val="22"/>
        </w:rPr>
        <w:t xml:space="preserve"> kws</w:t>
      </w:r>
      <w:r w:rsidR="001049E1" w:rsidRPr="00564BA4">
        <w:rPr>
          <w:rFonts w:asciiTheme="minorHAnsi" w:hAnsiTheme="minorHAnsi" w:cstheme="majorHAnsi"/>
          <w:b/>
          <w:iCs/>
          <w:sz w:val="22"/>
          <w:szCs w:val="22"/>
        </w:rPr>
        <w:t xml:space="preserve"> kho</w:t>
      </w:r>
      <w:r w:rsidR="007D171A" w:rsidRPr="00564BA4">
        <w:rPr>
          <w:rFonts w:asciiTheme="minorHAnsi" w:hAnsiTheme="minorHAnsi" w:cstheme="majorHAnsi"/>
          <w:b/>
          <w:iCs/>
          <w:sz w:val="22"/>
          <w:szCs w:val="22"/>
        </w:rPr>
        <w:t xml:space="preserve"> </w:t>
      </w:r>
      <w:r w:rsidR="001049E1" w:rsidRPr="00564BA4">
        <w:rPr>
          <w:rFonts w:asciiTheme="minorHAnsi" w:hAnsiTheme="minorHAnsi" w:cstheme="majorHAnsi"/>
          <w:b/>
          <w:iCs/>
          <w:sz w:val="22"/>
          <w:szCs w:val="22"/>
        </w:rPr>
        <w:t xml:space="preserve">mob rau </w:t>
      </w:r>
      <w:r w:rsidR="007D171A" w:rsidRPr="00564BA4">
        <w:rPr>
          <w:rFonts w:asciiTheme="minorHAnsi" w:hAnsiTheme="minorHAnsi" w:cstheme="majorHAnsi"/>
          <w:b/>
          <w:iCs/>
          <w:sz w:val="22"/>
          <w:szCs w:val="22"/>
        </w:rPr>
        <w:t xml:space="preserve">tus </w:t>
      </w:r>
      <w:r w:rsidR="001049E1" w:rsidRPr="00564BA4">
        <w:rPr>
          <w:rFonts w:asciiTheme="minorHAnsi" w:hAnsiTheme="minorHAnsi" w:cstheme="majorHAnsi"/>
          <w:b/>
          <w:iCs/>
          <w:sz w:val="22"/>
          <w:szCs w:val="22"/>
        </w:rPr>
        <w:t xml:space="preserve">raug mob lom ua zaub mov </w:t>
      </w:r>
      <w:proofErr w:type="gramStart"/>
      <w:r w:rsidR="001049E1" w:rsidRPr="00564BA4">
        <w:rPr>
          <w:rFonts w:asciiTheme="minorHAnsi" w:hAnsiTheme="minorHAnsi" w:cstheme="majorHAnsi"/>
          <w:b/>
          <w:iCs/>
          <w:sz w:val="22"/>
          <w:szCs w:val="22"/>
        </w:rPr>
        <w:t xml:space="preserve">yuav </w:t>
      </w:r>
      <w:r w:rsidR="007D171A" w:rsidRPr="00564BA4">
        <w:rPr>
          <w:rFonts w:asciiTheme="minorHAnsi" w:hAnsiTheme="minorHAnsi" w:cstheme="majorHAnsi"/>
          <w:b/>
          <w:iCs/>
          <w:sz w:val="22"/>
          <w:szCs w:val="22"/>
        </w:rPr>
        <w:t xml:space="preserve"> yog</w:t>
      </w:r>
      <w:proofErr w:type="gramEnd"/>
      <w:r w:rsidR="007D171A" w:rsidRPr="00564BA4">
        <w:rPr>
          <w:rFonts w:asciiTheme="minorHAnsi" w:hAnsiTheme="minorHAnsi" w:cstheme="majorHAnsi"/>
          <w:b/>
          <w:iCs/>
          <w:sz w:val="22"/>
          <w:szCs w:val="22"/>
        </w:rPr>
        <w:t xml:space="preserve"> ib qho </w:t>
      </w:r>
      <w:r w:rsidR="001049E1" w:rsidRPr="00564BA4">
        <w:rPr>
          <w:rFonts w:asciiTheme="minorHAnsi" w:hAnsiTheme="minorHAnsi" w:cstheme="majorHAnsi"/>
          <w:b/>
          <w:iCs/>
          <w:sz w:val="22"/>
          <w:szCs w:val="22"/>
        </w:rPr>
        <w:t>nyuaj</w:t>
      </w:r>
    </w:p>
    <w:p w14:paraId="28E6F411" w14:textId="77777777" w:rsidR="00326BFE" w:rsidRPr="0022192D" w:rsidRDefault="00326BFE" w:rsidP="0022192D">
      <w:pPr>
        <w:pStyle w:val="p1"/>
        <w:rPr>
          <w:rFonts w:asciiTheme="minorHAnsi" w:hAnsiTheme="minorHAnsi" w:cstheme="majorHAnsi"/>
          <w:b/>
          <w:iCs/>
          <w:sz w:val="24"/>
          <w:szCs w:val="24"/>
        </w:rPr>
      </w:pPr>
    </w:p>
    <w:p w14:paraId="3F2DE7C6" w14:textId="6CCCB08C" w:rsidR="00326BFE" w:rsidRPr="0022192D" w:rsidRDefault="004C50FB" w:rsidP="003E187D">
      <w:pPr>
        <w:pStyle w:val="p1"/>
        <w:jc w:val="both"/>
        <w:rPr>
          <w:rFonts w:asciiTheme="minorHAnsi" w:hAnsiTheme="minorHAnsi" w:cstheme="majorHAnsi"/>
          <w:iCs/>
          <w:sz w:val="24"/>
          <w:szCs w:val="24"/>
        </w:rPr>
      </w:pPr>
      <w:r w:rsidRPr="003E187D">
        <w:rPr>
          <w:rFonts w:asciiTheme="minorHAnsi" w:hAnsiTheme="minorHAnsi" w:cstheme="majorHAnsi"/>
          <w:sz w:val="22"/>
          <w:szCs w:val="22"/>
        </w:rPr>
        <w:t>Nws yog ib qho tseem ceeb rau cov neeg ua liaj ua teb kom paub txog lawv cov nyiaj pov hwm them nqi puas suav nrog kev phom sij kis kab mob uas lawv muaj feem ntau dhau los. Qhov no yuav ua tau nyuaj</w:t>
      </w:r>
      <w:r w:rsidR="003B31D6" w:rsidRPr="0022192D">
        <w:rPr>
          <w:rFonts w:asciiTheme="minorHAnsi" w:hAnsiTheme="minorHAnsi" w:cstheme="majorHAnsi"/>
          <w:iCs/>
          <w:sz w:val="24"/>
          <w:szCs w:val="24"/>
        </w:rPr>
        <w:t xml:space="preserve">. </w:t>
      </w:r>
    </w:p>
    <w:p w14:paraId="5F21683A" w14:textId="77777777" w:rsidR="00326BFE" w:rsidRPr="0022192D" w:rsidRDefault="00326BFE" w:rsidP="0022192D">
      <w:pPr>
        <w:pStyle w:val="p1"/>
        <w:rPr>
          <w:rFonts w:asciiTheme="minorHAnsi" w:hAnsiTheme="minorHAnsi" w:cstheme="majorHAnsi"/>
          <w:iCs/>
          <w:sz w:val="24"/>
          <w:szCs w:val="24"/>
        </w:rPr>
      </w:pPr>
    </w:p>
    <w:p w14:paraId="1FA855FC" w14:textId="166935A2" w:rsidR="00326BFE" w:rsidRPr="0002118D" w:rsidRDefault="00525CD7" w:rsidP="0022192D">
      <w:pPr>
        <w:pStyle w:val="p1"/>
        <w:ind w:left="2160"/>
        <w:rPr>
          <w:rFonts w:asciiTheme="minorHAnsi" w:hAnsiTheme="minorHAnsi" w:cstheme="majorHAnsi"/>
          <w:b/>
          <w:iCs/>
          <w:sz w:val="22"/>
          <w:szCs w:val="22"/>
        </w:rPr>
      </w:pPr>
      <w:r w:rsidRPr="0002118D">
        <w:rPr>
          <w:rFonts w:asciiTheme="minorHAnsi" w:hAnsiTheme="minorHAnsi" w:cstheme="majorHAnsi"/>
          <w:b/>
          <w:iCs/>
          <w:sz w:val="22"/>
          <w:szCs w:val="22"/>
        </w:rPr>
        <w:t>Txoj</w:t>
      </w:r>
      <w:r w:rsidR="00B45D5C" w:rsidRPr="0002118D">
        <w:rPr>
          <w:rFonts w:asciiTheme="minorHAnsi" w:hAnsiTheme="minorHAnsi" w:cstheme="majorHAnsi"/>
          <w:b/>
          <w:iCs/>
          <w:sz w:val="22"/>
          <w:szCs w:val="22"/>
        </w:rPr>
        <w:t xml:space="preserve"> </w:t>
      </w:r>
      <w:proofErr w:type="gramStart"/>
      <w:r w:rsidR="00B45D5C" w:rsidRPr="0002118D">
        <w:rPr>
          <w:rFonts w:asciiTheme="minorHAnsi" w:hAnsiTheme="minorHAnsi" w:cstheme="majorHAnsi"/>
          <w:b/>
          <w:iCs/>
          <w:sz w:val="22"/>
          <w:szCs w:val="22"/>
        </w:rPr>
        <w:t>cai</w:t>
      </w:r>
      <w:proofErr w:type="gramEnd"/>
      <w:r w:rsidR="00B45D5C" w:rsidRPr="0002118D">
        <w:rPr>
          <w:rFonts w:asciiTheme="minorHAnsi" w:hAnsiTheme="minorHAnsi" w:cstheme="majorHAnsi"/>
          <w:b/>
          <w:iCs/>
          <w:sz w:val="22"/>
          <w:szCs w:val="22"/>
        </w:rPr>
        <w:t xml:space="preserve"> tswj</w:t>
      </w:r>
      <w:r w:rsidRPr="0002118D">
        <w:rPr>
          <w:rFonts w:asciiTheme="minorHAnsi" w:hAnsiTheme="minorHAnsi" w:cstheme="majorHAnsi"/>
          <w:b/>
          <w:iCs/>
          <w:sz w:val="22"/>
          <w:szCs w:val="22"/>
        </w:rPr>
        <w:t xml:space="preserve"> </w:t>
      </w:r>
      <w:r w:rsidR="00B45D5C" w:rsidRPr="0002118D">
        <w:rPr>
          <w:rFonts w:asciiTheme="minorHAnsi" w:hAnsiTheme="minorHAnsi" w:cstheme="majorHAnsi"/>
          <w:b/>
          <w:iCs/>
          <w:sz w:val="22"/>
          <w:szCs w:val="22"/>
        </w:rPr>
        <w:t xml:space="preserve">fwm kev ua liaj ua teb muab qee yam txwv, yog tias muaj, pov hwm kev raug mob </w:t>
      </w:r>
      <w:r w:rsidRPr="0002118D">
        <w:rPr>
          <w:rFonts w:asciiTheme="minorHAnsi" w:hAnsiTheme="minorHAnsi" w:cstheme="majorHAnsi"/>
          <w:b/>
          <w:iCs/>
          <w:sz w:val="22"/>
          <w:szCs w:val="22"/>
        </w:rPr>
        <w:t>ntawm cov</w:t>
      </w:r>
      <w:r w:rsidR="00B45D5C" w:rsidRPr="0002118D">
        <w:rPr>
          <w:rFonts w:asciiTheme="minorHAnsi" w:hAnsiTheme="minorHAnsi" w:cstheme="majorHAnsi"/>
          <w:b/>
          <w:iCs/>
          <w:sz w:val="22"/>
          <w:szCs w:val="22"/>
        </w:rPr>
        <w:t xml:space="preserve"> zaub mov</w:t>
      </w:r>
      <w:r w:rsidR="00326BFE" w:rsidRPr="0002118D">
        <w:rPr>
          <w:rFonts w:asciiTheme="minorHAnsi" w:hAnsiTheme="minorHAnsi" w:cstheme="majorHAnsi"/>
          <w:b/>
          <w:iCs/>
          <w:sz w:val="22"/>
          <w:szCs w:val="22"/>
        </w:rPr>
        <w:t xml:space="preserve"> </w:t>
      </w:r>
      <w:ins w:id="509" w:author="Windows User" w:date="2021-05-15T23:35:00Z">
        <w:r w:rsidR="00B51969">
          <w:rPr>
            <w:rFonts w:asciiTheme="minorHAnsi" w:hAnsiTheme="minorHAnsi" w:cstheme="majorHAnsi"/>
            <w:b/>
            <w:iCs/>
            <w:sz w:val="22"/>
            <w:szCs w:val="22"/>
          </w:rPr>
          <w:t>muaj tshuaj txhaus</w:t>
        </w:r>
      </w:ins>
    </w:p>
    <w:p w14:paraId="17F76104" w14:textId="77777777" w:rsidR="00326BFE" w:rsidRPr="0022192D" w:rsidRDefault="00326BFE" w:rsidP="0022192D">
      <w:pPr>
        <w:pStyle w:val="p1"/>
        <w:rPr>
          <w:rFonts w:asciiTheme="minorHAnsi" w:hAnsiTheme="minorHAnsi" w:cstheme="majorHAnsi"/>
          <w:iCs/>
          <w:sz w:val="24"/>
          <w:szCs w:val="24"/>
        </w:rPr>
      </w:pPr>
    </w:p>
    <w:p w14:paraId="675B5E12" w14:textId="278559AA" w:rsidR="002D5C49" w:rsidRPr="00EA1737" w:rsidRDefault="0044772E" w:rsidP="00EA1737">
      <w:pPr>
        <w:pStyle w:val="p1"/>
        <w:jc w:val="both"/>
        <w:rPr>
          <w:rFonts w:asciiTheme="minorHAnsi" w:hAnsiTheme="minorHAnsi" w:cstheme="majorHAnsi"/>
          <w:iCs/>
          <w:sz w:val="22"/>
          <w:szCs w:val="22"/>
        </w:rPr>
      </w:pPr>
      <w:r w:rsidRPr="00EA1737">
        <w:rPr>
          <w:rFonts w:asciiTheme="minorHAnsi" w:hAnsiTheme="minorHAnsi" w:cstheme="majorHAnsi"/>
          <w:iCs/>
          <w:sz w:val="22"/>
          <w:szCs w:val="22"/>
        </w:rPr>
        <w:t>Qhov uas peb hu ua "</w:t>
      </w:r>
      <w:r w:rsidR="00212FE7" w:rsidRPr="00EA1737">
        <w:rPr>
          <w:rFonts w:asciiTheme="minorHAnsi" w:hAnsiTheme="minorHAnsi" w:cstheme="majorHAnsi"/>
          <w:iCs/>
          <w:sz w:val="22"/>
          <w:szCs w:val="22"/>
        </w:rPr>
        <w:t>txoj</w:t>
      </w:r>
      <w:r w:rsidRPr="00EA1737">
        <w:rPr>
          <w:rFonts w:asciiTheme="minorHAnsi" w:hAnsiTheme="minorHAnsi" w:cstheme="majorHAnsi"/>
          <w:iCs/>
          <w:sz w:val="22"/>
          <w:szCs w:val="22"/>
        </w:rPr>
        <w:t xml:space="preserve"> cai ua liaj ua teb" - peb hu ua "</w:t>
      </w:r>
      <w:proofErr w:type="gramStart"/>
      <w:r w:rsidRPr="00EA1737">
        <w:rPr>
          <w:rFonts w:asciiTheme="minorHAnsi" w:hAnsiTheme="minorHAnsi" w:cstheme="majorHAnsi"/>
          <w:iCs/>
          <w:sz w:val="22"/>
          <w:szCs w:val="22"/>
        </w:rPr>
        <w:t>kev</w:t>
      </w:r>
      <w:proofErr w:type="gramEnd"/>
      <w:r w:rsidRPr="00EA1737">
        <w:rPr>
          <w:rFonts w:asciiTheme="minorHAnsi" w:hAnsiTheme="minorHAnsi" w:cstheme="majorHAnsi"/>
          <w:iCs/>
          <w:sz w:val="22"/>
          <w:szCs w:val="22"/>
        </w:rPr>
        <w:t xml:space="preserve"> pov hwm </w:t>
      </w:r>
      <w:del w:id="510" w:author="Windows User" w:date="2021-05-15T23:39:00Z">
        <w:r w:rsidRPr="00EA1737" w:rsidDel="00B51969">
          <w:rPr>
            <w:rFonts w:asciiTheme="minorHAnsi" w:hAnsiTheme="minorHAnsi" w:cstheme="majorHAnsi"/>
            <w:iCs/>
            <w:sz w:val="22"/>
            <w:szCs w:val="22"/>
          </w:rPr>
          <w:delText xml:space="preserve">them </w:delText>
        </w:r>
      </w:del>
      <w:ins w:id="511" w:author="Windows User" w:date="2021-05-15T23:39:00Z">
        <w:r w:rsidR="00B51969">
          <w:rPr>
            <w:rFonts w:asciiTheme="minorHAnsi" w:hAnsiTheme="minorHAnsi" w:cstheme="majorHAnsi"/>
            <w:iCs/>
            <w:sz w:val="22"/>
            <w:szCs w:val="22"/>
          </w:rPr>
          <w:t>kev</w:t>
        </w:r>
        <w:r w:rsidR="00B51969" w:rsidRPr="00EA1737">
          <w:rPr>
            <w:rFonts w:asciiTheme="minorHAnsi" w:hAnsiTheme="minorHAnsi" w:cstheme="majorHAnsi"/>
            <w:iCs/>
            <w:sz w:val="22"/>
            <w:szCs w:val="22"/>
          </w:rPr>
          <w:t xml:space="preserve"> </w:t>
        </w:r>
      </w:ins>
      <w:r w:rsidRPr="00EA1737">
        <w:rPr>
          <w:rFonts w:asciiTheme="minorHAnsi" w:hAnsiTheme="minorHAnsi" w:cstheme="majorHAnsi"/>
          <w:iCs/>
          <w:sz w:val="22"/>
          <w:szCs w:val="22"/>
        </w:rPr>
        <w:t>ua liaj ua teb" los</w:t>
      </w:r>
      <w:r w:rsidR="00212FE7" w:rsidRPr="00EA1737">
        <w:rPr>
          <w:rFonts w:asciiTheme="minorHAnsi" w:hAnsiTheme="minorHAnsi" w:cstheme="majorHAnsi"/>
          <w:iCs/>
          <w:sz w:val="22"/>
          <w:szCs w:val="22"/>
        </w:rPr>
        <w:t xml:space="preserve"> </w:t>
      </w:r>
      <w:r w:rsidRPr="00EA1737">
        <w:rPr>
          <w:rFonts w:asciiTheme="minorHAnsi" w:hAnsiTheme="minorHAnsi" w:cstheme="majorHAnsi"/>
          <w:iCs/>
          <w:sz w:val="22"/>
          <w:szCs w:val="22"/>
        </w:rPr>
        <w:t xml:space="preserve">sis ob peb lwm cov npe </w:t>
      </w:r>
      <w:del w:id="512" w:author="Windows User" w:date="2021-05-15T23:40:00Z">
        <w:r w:rsidRPr="00EA1737" w:rsidDel="00B51969">
          <w:rPr>
            <w:rFonts w:asciiTheme="minorHAnsi" w:hAnsiTheme="minorHAnsi" w:cstheme="majorHAnsi"/>
            <w:iCs/>
            <w:sz w:val="22"/>
            <w:szCs w:val="22"/>
          </w:rPr>
          <w:delText>-</w:delText>
        </w:r>
      </w:del>
      <w:ins w:id="513" w:author="Windows User" w:date="2021-05-15T23:40:00Z">
        <w:r w:rsidR="00B51969">
          <w:rPr>
            <w:rFonts w:asciiTheme="minorHAnsi" w:hAnsiTheme="minorHAnsi" w:cstheme="majorHAnsi"/>
            <w:iCs/>
            <w:sz w:val="22"/>
            <w:szCs w:val="22"/>
          </w:rPr>
          <w:t>–</w:t>
        </w:r>
      </w:ins>
      <w:r w:rsidRPr="00EA1737">
        <w:rPr>
          <w:rFonts w:asciiTheme="minorHAnsi" w:hAnsiTheme="minorHAnsi" w:cstheme="majorHAnsi"/>
          <w:iCs/>
          <w:sz w:val="22"/>
          <w:szCs w:val="22"/>
        </w:rPr>
        <w:t xml:space="preserve"> </w:t>
      </w:r>
      <w:del w:id="514" w:author="Windows User" w:date="2021-05-15T23:40:00Z">
        <w:r w:rsidRPr="00EA1737" w:rsidDel="00B51969">
          <w:rPr>
            <w:rFonts w:asciiTheme="minorHAnsi" w:hAnsiTheme="minorHAnsi" w:cstheme="majorHAnsi"/>
            <w:iCs/>
            <w:sz w:val="22"/>
            <w:szCs w:val="22"/>
          </w:rPr>
          <w:delText>np</w:delText>
        </w:r>
      </w:del>
      <w:ins w:id="515" w:author="Windows User" w:date="2021-05-15T23:40:00Z">
        <w:r w:rsidR="00B51969">
          <w:rPr>
            <w:rFonts w:asciiTheme="minorHAnsi" w:hAnsiTheme="minorHAnsi" w:cstheme="majorHAnsi"/>
            <w:iCs/>
            <w:sz w:val="22"/>
            <w:szCs w:val="22"/>
          </w:rPr>
          <w:t xml:space="preserve"> nr</w:t>
        </w:r>
      </w:ins>
      <w:r w:rsidRPr="00EA1737">
        <w:rPr>
          <w:rFonts w:asciiTheme="minorHAnsi" w:hAnsiTheme="minorHAnsi" w:cstheme="majorHAnsi"/>
          <w:iCs/>
          <w:sz w:val="22"/>
          <w:szCs w:val="22"/>
        </w:rPr>
        <w:t xml:space="preserve">og kev puas tsuaj rau cov liaj teb los ntawm qee qhov kev </w:t>
      </w:r>
      <w:del w:id="516" w:author="Windows User" w:date="2021-05-15T23:41:00Z">
        <w:r w:rsidRPr="00EA1737" w:rsidDel="00B51969">
          <w:rPr>
            <w:rFonts w:asciiTheme="minorHAnsi" w:hAnsiTheme="minorHAnsi" w:cstheme="majorHAnsi"/>
            <w:iCs/>
            <w:sz w:val="22"/>
            <w:szCs w:val="22"/>
          </w:rPr>
          <w:delText>pheej hmoo</w:delText>
        </w:r>
      </w:del>
      <w:ins w:id="517" w:author="Windows User" w:date="2021-05-15T23:41:00Z">
        <w:r w:rsidR="00B51969">
          <w:rPr>
            <w:rFonts w:asciiTheme="minorHAnsi" w:hAnsiTheme="minorHAnsi" w:cstheme="majorHAnsi"/>
            <w:iCs/>
            <w:sz w:val="22"/>
            <w:szCs w:val="22"/>
          </w:rPr>
          <w:t xml:space="preserve"> phom sij</w:t>
        </w:r>
      </w:ins>
      <w:r w:rsidRPr="00EA1737">
        <w:rPr>
          <w:rFonts w:asciiTheme="minorHAnsi" w:hAnsiTheme="minorHAnsi" w:cstheme="majorHAnsi"/>
          <w:iCs/>
          <w:sz w:val="22"/>
          <w:szCs w:val="22"/>
        </w:rPr>
        <w:t xml:space="preserve"> xws li hluav taws kub thiab khaub zeeg cua. Ntau ntawm cov kev cai no tseem hais txog kev raug mob rau cov qhua ua liaj ua teb, txawm hais tias lawv feem ntau tsis suav qhov kev raug mob uas yog los ntawm cov kev ua muaj kev phom sij. Cov cai tswj kev ua liaj ua teb feem ntau yuav them rau kev raug mob lom rau zaub mov nkaus xwb raws li xaiv tau. Qee txoj </w:t>
      </w:r>
      <w:proofErr w:type="gramStart"/>
      <w:r w:rsidRPr="00EA1737">
        <w:rPr>
          <w:rFonts w:asciiTheme="minorHAnsi" w:hAnsiTheme="minorHAnsi" w:cstheme="majorHAnsi"/>
          <w:iCs/>
          <w:sz w:val="22"/>
          <w:szCs w:val="22"/>
        </w:rPr>
        <w:t>cai</w:t>
      </w:r>
      <w:proofErr w:type="gramEnd"/>
      <w:r w:rsidRPr="00EA1737">
        <w:rPr>
          <w:rFonts w:asciiTheme="minorHAnsi" w:hAnsiTheme="minorHAnsi" w:cstheme="majorHAnsi"/>
          <w:iCs/>
          <w:sz w:val="22"/>
          <w:szCs w:val="22"/>
        </w:rPr>
        <w:t xml:space="preserve"> tsis kam them rau cov zaub mov ua kom tsis zoo rau lwm tus, thaum lwm tus tsuas hais txog kev raug mob uas ua </w:t>
      </w:r>
      <w:del w:id="518" w:author="Windows User" w:date="2021-05-15T23:46:00Z">
        <w:r w:rsidRPr="00EA1737" w:rsidDel="00FE7115">
          <w:rPr>
            <w:rFonts w:asciiTheme="minorHAnsi" w:hAnsiTheme="minorHAnsi" w:cstheme="majorHAnsi"/>
            <w:iCs/>
            <w:sz w:val="22"/>
            <w:szCs w:val="22"/>
          </w:rPr>
          <w:delText xml:space="preserve">rau </w:delText>
        </w:r>
      </w:del>
      <w:ins w:id="519" w:author="Windows User" w:date="2021-05-15T23:46:00Z">
        <w:r w:rsidR="00FE7115">
          <w:rPr>
            <w:rFonts w:asciiTheme="minorHAnsi" w:hAnsiTheme="minorHAnsi" w:cstheme="majorHAnsi"/>
            <w:iCs/>
            <w:sz w:val="22"/>
            <w:szCs w:val="22"/>
          </w:rPr>
          <w:t>hauv</w:t>
        </w:r>
        <w:r w:rsidR="00FE7115" w:rsidRPr="00EA1737">
          <w:rPr>
            <w:rFonts w:asciiTheme="minorHAnsi" w:hAnsiTheme="minorHAnsi" w:cstheme="majorHAnsi"/>
            <w:iCs/>
            <w:sz w:val="22"/>
            <w:szCs w:val="22"/>
          </w:rPr>
          <w:t xml:space="preserve"> </w:t>
        </w:r>
      </w:ins>
      <w:r w:rsidRPr="00EA1737">
        <w:rPr>
          <w:rFonts w:asciiTheme="minorHAnsi" w:hAnsiTheme="minorHAnsi" w:cstheme="majorHAnsi"/>
          <w:iCs/>
          <w:sz w:val="22"/>
          <w:szCs w:val="22"/>
        </w:rPr>
        <w:t xml:space="preserve">daim teb. Yog tsab </w:t>
      </w:r>
      <w:proofErr w:type="gramStart"/>
      <w:r w:rsidRPr="00EA1737">
        <w:rPr>
          <w:rFonts w:asciiTheme="minorHAnsi" w:hAnsiTheme="minorHAnsi" w:cstheme="majorHAnsi"/>
          <w:iCs/>
          <w:sz w:val="22"/>
          <w:szCs w:val="22"/>
        </w:rPr>
        <w:t>cai</w:t>
      </w:r>
      <w:proofErr w:type="gramEnd"/>
      <w:r w:rsidRPr="00EA1737">
        <w:rPr>
          <w:rFonts w:asciiTheme="minorHAnsi" w:hAnsiTheme="minorHAnsi" w:cstheme="majorHAnsi"/>
          <w:iCs/>
          <w:sz w:val="22"/>
          <w:szCs w:val="22"/>
        </w:rPr>
        <w:t xml:space="preserve"> hais txog kev raug mob rau zaub mov ua rau muaj </w:t>
      </w:r>
      <w:del w:id="520" w:author="Windows User" w:date="2021-05-15T23:50:00Z">
        <w:r w:rsidRPr="00EA1737" w:rsidDel="00FE7115">
          <w:rPr>
            <w:rFonts w:asciiTheme="minorHAnsi" w:hAnsiTheme="minorHAnsi" w:cstheme="majorHAnsi"/>
            <w:iCs/>
            <w:sz w:val="22"/>
            <w:szCs w:val="22"/>
          </w:rPr>
          <w:delText>kuab lom</w:delText>
        </w:r>
      </w:del>
      <w:ins w:id="521" w:author="Windows User" w:date="2021-05-15T23:50:00Z">
        <w:r w:rsidR="00FE7115">
          <w:rPr>
            <w:rFonts w:asciiTheme="minorHAnsi" w:hAnsiTheme="minorHAnsi" w:cstheme="majorHAnsi"/>
            <w:iCs/>
            <w:sz w:val="22"/>
            <w:szCs w:val="22"/>
          </w:rPr>
          <w:t>tshuaj txhaus</w:t>
        </w:r>
      </w:ins>
      <w:r w:rsidRPr="00EA1737">
        <w:rPr>
          <w:rFonts w:asciiTheme="minorHAnsi" w:hAnsiTheme="minorHAnsi" w:cstheme="majorHAnsi"/>
          <w:iCs/>
          <w:sz w:val="22"/>
          <w:szCs w:val="22"/>
        </w:rPr>
        <w:t>, qhov ntawd tseem txhais tau tias yog muaj cov khoom tsis huv yuav los ntawm lub chaw muag khoom los</w:t>
      </w:r>
      <w:ins w:id="522" w:author="Windows User" w:date="2021-05-15T23:51:00Z">
        <w:r w:rsidR="00FE7115">
          <w:rPr>
            <w:rFonts w:asciiTheme="minorHAnsi" w:hAnsiTheme="minorHAnsi" w:cstheme="majorHAnsi"/>
            <w:iCs/>
            <w:sz w:val="22"/>
            <w:szCs w:val="22"/>
          </w:rPr>
          <w:t xml:space="preserve"> </w:t>
        </w:r>
      </w:ins>
      <w:r w:rsidRPr="00EA1737">
        <w:rPr>
          <w:rFonts w:asciiTheme="minorHAnsi" w:hAnsiTheme="minorHAnsi" w:cstheme="majorHAnsi"/>
          <w:iCs/>
          <w:sz w:val="22"/>
          <w:szCs w:val="22"/>
        </w:rPr>
        <w:t xml:space="preserve">sis tom khw tshav puam yuav zaub noj, cov neeg ua liaj ua teb yuav tsis </w:t>
      </w:r>
      <w:del w:id="523" w:author="Windows User" w:date="2021-05-15T23:53:00Z">
        <w:r w:rsidRPr="00EA1737" w:rsidDel="00FE7115">
          <w:rPr>
            <w:rFonts w:asciiTheme="minorHAnsi" w:hAnsiTheme="minorHAnsi" w:cstheme="majorHAnsi"/>
            <w:iCs/>
            <w:sz w:val="22"/>
            <w:szCs w:val="22"/>
          </w:rPr>
          <w:delText>muaj ntawv</w:delText>
        </w:r>
      </w:del>
      <w:ins w:id="524" w:author="Windows User" w:date="2021-05-15T23:53:00Z">
        <w:r w:rsidR="00FE7115">
          <w:rPr>
            <w:rFonts w:asciiTheme="minorHAnsi" w:hAnsiTheme="minorHAnsi" w:cstheme="majorHAnsi"/>
            <w:iCs/>
            <w:sz w:val="22"/>
            <w:szCs w:val="22"/>
          </w:rPr>
          <w:t xml:space="preserve"> taus txais kev</w:t>
        </w:r>
      </w:ins>
      <w:r w:rsidRPr="00EA1737">
        <w:rPr>
          <w:rFonts w:asciiTheme="minorHAnsi" w:hAnsiTheme="minorHAnsi" w:cstheme="majorHAnsi"/>
          <w:iCs/>
          <w:sz w:val="22"/>
          <w:szCs w:val="22"/>
        </w:rPr>
        <w:t xml:space="preserve"> pov hwm. Tsis </w:t>
      </w:r>
      <w:proofErr w:type="gramStart"/>
      <w:r w:rsidRPr="00EA1737">
        <w:rPr>
          <w:rFonts w:asciiTheme="minorHAnsi" w:hAnsiTheme="minorHAnsi" w:cstheme="majorHAnsi"/>
          <w:iCs/>
          <w:sz w:val="22"/>
          <w:szCs w:val="22"/>
        </w:rPr>
        <w:t>tas</w:t>
      </w:r>
      <w:proofErr w:type="gramEnd"/>
      <w:r w:rsidRPr="00EA1737">
        <w:rPr>
          <w:rFonts w:asciiTheme="minorHAnsi" w:hAnsiTheme="minorHAnsi" w:cstheme="majorHAnsi"/>
          <w:iCs/>
          <w:sz w:val="22"/>
          <w:szCs w:val="22"/>
        </w:rPr>
        <w:t xml:space="preserve"> li, feem ntau hais, kev ua liaj ua teb lub luag haujlwm yuav tsis txuas ntxiv rau kev sib kis cov khoom muaj txiaj ntsig los</w:t>
      </w:r>
      <w:ins w:id="525" w:author="Windows User" w:date="2021-05-15T23:55:00Z">
        <w:r w:rsidR="00FE7115">
          <w:rPr>
            <w:rFonts w:asciiTheme="minorHAnsi" w:hAnsiTheme="minorHAnsi" w:cstheme="majorHAnsi"/>
            <w:iCs/>
            <w:sz w:val="22"/>
            <w:szCs w:val="22"/>
          </w:rPr>
          <w:t xml:space="preserve"> </w:t>
        </w:r>
      </w:ins>
      <w:r w:rsidRPr="00EA1737">
        <w:rPr>
          <w:rFonts w:asciiTheme="minorHAnsi" w:hAnsiTheme="minorHAnsi" w:cstheme="majorHAnsi"/>
          <w:iCs/>
          <w:sz w:val="22"/>
          <w:szCs w:val="22"/>
        </w:rPr>
        <w:t>sis kev raug mob tshwm sim thaum muaj teeb meem agritourism</w:t>
      </w:r>
      <w:r w:rsidR="002D5C49" w:rsidRPr="00EA1737">
        <w:rPr>
          <w:rFonts w:asciiTheme="minorHAnsi" w:hAnsiTheme="minorHAnsi" w:cstheme="majorHAnsi"/>
          <w:iCs/>
          <w:sz w:val="22"/>
          <w:szCs w:val="22"/>
        </w:rPr>
        <w:t xml:space="preserve">. </w:t>
      </w:r>
    </w:p>
    <w:p w14:paraId="3734D84B" w14:textId="77777777" w:rsidR="002D5C49" w:rsidRPr="002D5C49" w:rsidRDefault="002D5C49" w:rsidP="002D5C49">
      <w:pPr>
        <w:pStyle w:val="p1"/>
        <w:rPr>
          <w:rFonts w:asciiTheme="minorHAnsi" w:hAnsiTheme="minorHAnsi" w:cstheme="majorHAnsi"/>
          <w:iCs/>
        </w:rPr>
      </w:pPr>
      <w:r w:rsidRPr="002D5C49">
        <w:rPr>
          <w:rFonts w:asciiTheme="minorHAnsi" w:hAnsiTheme="minorHAnsi" w:cstheme="majorHAnsi"/>
          <w:iCs/>
        </w:rPr>
        <w:t>.</w:t>
      </w:r>
    </w:p>
    <w:p w14:paraId="3E80BA77" w14:textId="77777777" w:rsidR="00326BFE" w:rsidRPr="0022192D" w:rsidRDefault="00326BFE" w:rsidP="002D5C49">
      <w:pPr>
        <w:pStyle w:val="p1"/>
        <w:rPr>
          <w:rFonts w:asciiTheme="minorHAnsi" w:hAnsiTheme="minorHAnsi" w:cstheme="majorHAnsi"/>
          <w:iCs/>
        </w:rPr>
      </w:pPr>
    </w:p>
    <w:p w14:paraId="6B7E3C0C" w14:textId="63FCA5AD" w:rsidR="00326BFE" w:rsidRPr="004564D7" w:rsidRDefault="00D60D35" w:rsidP="004564D7">
      <w:pPr>
        <w:spacing w:after="90" w:line="182" w:lineRule="atLeast"/>
        <w:jc w:val="both"/>
        <w:rPr>
          <w:rFonts w:asciiTheme="minorHAnsi" w:hAnsiTheme="minorHAnsi" w:cstheme="majorHAnsi"/>
          <w:iCs/>
          <w:color w:val="70AD47" w:themeColor="accent6"/>
          <w:sz w:val="22"/>
          <w:szCs w:val="22"/>
        </w:rPr>
      </w:pPr>
      <w:r w:rsidRPr="004564D7">
        <w:rPr>
          <w:rFonts w:asciiTheme="minorHAnsi" w:hAnsiTheme="minorHAnsi" w:cstheme="majorHAnsi"/>
          <w:iCs/>
          <w:color w:val="70AD47" w:themeColor="accent6"/>
          <w:sz w:val="22"/>
          <w:szCs w:val="22"/>
        </w:rPr>
        <w:t>[</w:t>
      </w:r>
      <w:del w:id="526" w:author="Windows User" w:date="2021-05-15T23:55:00Z">
        <w:r w:rsidR="00BF1C93" w:rsidRPr="004564D7" w:rsidDel="00E22958">
          <w:rPr>
            <w:rFonts w:asciiTheme="minorHAnsi" w:hAnsiTheme="minorHAnsi" w:cstheme="majorHAnsi"/>
            <w:iCs/>
            <w:color w:val="70AD47" w:themeColor="accent6"/>
            <w:sz w:val="22"/>
            <w:szCs w:val="22"/>
          </w:rPr>
          <w:delText>Yawg</w:delText>
        </w:r>
        <w:r w:rsidR="00326BFE" w:rsidRPr="004564D7" w:rsidDel="00E22958">
          <w:rPr>
            <w:rFonts w:asciiTheme="minorHAnsi" w:hAnsiTheme="minorHAnsi" w:cstheme="majorHAnsi"/>
            <w:iCs/>
            <w:color w:val="70AD47" w:themeColor="accent6"/>
            <w:sz w:val="22"/>
            <w:szCs w:val="22"/>
          </w:rPr>
          <w:delText xml:space="preserve"> </w:delText>
        </w:r>
      </w:del>
      <w:ins w:id="527" w:author="Windows User" w:date="2021-05-15T23:56:00Z">
        <w:r w:rsidR="00E22958">
          <w:rPr>
            <w:rFonts w:asciiTheme="minorHAnsi" w:hAnsiTheme="minorHAnsi" w:cstheme="majorHAnsi"/>
            <w:iCs/>
            <w:color w:val="70AD47" w:themeColor="accent6"/>
            <w:sz w:val="22"/>
            <w:szCs w:val="22"/>
          </w:rPr>
          <w:t>T</w:t>
        </w:r>
      </w:ins>
      <w:ins w:id="528" w:author="Windows User" w:date="2021-05-15T23:55:00Z">
        <w:r w:rsidR="00E22958">
          <w:rPr>
            <w:rFonts w:asciiTheme="minorHAnsi" w:hAnsiTheme="minorHAnsi" w:cstheme="majorHAnsi"/>
            <w:iCs/>
            <w:color w:val="70AD47" w:themeColor="accent6"/>
            <w:sz w:val="22"/>
            <w:szCs w:val="22"/>
          </w:rPr>
          <w:t xml:space="preserve">us </w:t>
        </w:r>
      </w:ins>
      <w:ins w:id="529" w:author="Windows User" w:date="2021-05-15T23:56:00Z">
        <w:r w:rsidR="00E22958">
          <w:rPr>
            <w:rFonts w:asciiTheme="minorHAnsi" w:hAnsiTheme="minorHAnsi" w:cstheme="majorHAnsi"/>
            <w:iCs/>
            <w:color w:val="70AD47" w:themeColor="accent6"/>
            <w:sz w:val="22"/>
            <w:szCs w:val="22"/>
          </w:rPr>
          <w:t>n</w:t>
        </w:r>
      </w:ins>
      <w:ins w:id="530" w:author="Windows User" w:date="2021-05-15T23:55:00Z">
        <w:r w:rsidR="00E22958">
          <w:rPr>
            <w:rFonts w:asciiTheme="minorHAnsi" w:hAnsiTheme="minorHAnsi" w:cstheme="majorHAnsi"/>
            <w:iCs/>
            <w:color w:val="70AD47" w:themeColor="accent6"/>
            <w:sz w:val="22"/>
            <w:szCs w:val="22"/>
          </w:rPr>
          <w:t xml:space="preserve">eeg </w:t>
        </w:r>
      </w:ins>
      <w:ins w:id="531" w:author="Windows User" w:date="2021-05-15T23:56:00Z">
        <w:r w:rsidR="00E22958">
          <w:rPr>
            <w:rFonts w:asciiTheme="minorHAnsi" w:hAnsiTheme="minorHAnsi" w:cstheme="majorHAnsi"/>
            <w:iCs/>
            <w:color w:val="70AD47" w:themeColor="accent6"/>
            <w:sz w:val="22"/>
            <w:szCs w:val="22"/>
          </w:rPr>
          <w:t>u</w:t>
        </w:r>
      </w:ins>
      <w:ins w:id="532" w:author="Windows User" w:date="2021-05-15T23:55:00Z">
        <w:r w:rsidR="00E22958">
          <w:rPr>
            <w:rFonts w:asciiTheme="minorHAnsi" w:hAnsiTheme="minorHAnsi" w:cstheme="majorHAnsi"/>
            <w:iCs/>
            <w:color w:val="70AD47" w:themeColor="accent6"/>
            <w:sz w:val="22"/>
            <w:szCs w:val="22"/>
          </w:rPr>
          <w:t xml:space="preserve">a laij teb </w:t>
        </w:r>
      </w:ins>
      <w:r w:rsidR="00326BFE" w:rsidRPr="004564D7">
        <w:rPr>
          <w:rFonts w:asciiTheme="minorHAnsi" w:hAnsiTheme="minorHAnsi" w:cstheme="majorHAnsi"/>
          <w:iCs/>
          <w:color w:val="70AD47" w:themeColor="accent6"/>
          <w:sz w:val="22"/>
          <w:szCs w:val="22"/>
        </w:rPr>
        <w:t>Alexi</w:t>
      </w:r>
      <w:r w:rsidR="009F3B9E" w:rsidRPr="004564D7">
        <w:rPr>
          <w:rFonts w:asciiTheme="minorHAnsi" w:hAnsiTheme="minorHAnsi" w:cstheme="majorHAnsi"/>
          <w:iCs/>
          <w:color w:val="70AD47" w:themeColor="accent6"/>
          <w:sz w:val="22"/>
          <w:szCs w:val="22"/>
        </w:rPr>
        <w:t xml:space="preserve"> Icon</w:t>
      </w:r>
      <w:r w:rsidRPr="004564D7">
        <w:rPr>
          <w:rFonts w:asciiTheme="minorHAnsi" w:hAnsiTheme="minorHAnsi" w:cstheme="majorHAnsi"/>
          <w:iCs/>
          <w:color w:val="70AD47" w:themeColor="accent6"/>
          <w:sz w:val="22"/>
          <w:szCs w:val="22"/>
        </w:rPr>
        <w:t>]</w:t>
      </w:r>
    </w:p>
    <w:p w14:paraId="64D289E0" w14:textId="7FD40547" w:rsidR="00326BFE" w:rsidRPr="004564D7" w:rsidRDefault="00427F5A" w:rsidP="004564D7">
      <w:pPr>
        <w:pStyle w:val="p1"/>
        <w:jc w:val="both"/>
        <w:rPr>
          <w:rFonts w:asciiTheme="minorHAnsi" w:hAnsiTheme="minorHAnsi" w:cstheme="majorHAnsi"/>
          <w:color w:val="70AD47" w:themeColor="accent6"/>
          <w:sz w:val="22"/>
          <w:szCs w:val="22"/>
        </w:rPr>
      </w:pPr>
      <w:r w:rsidRPr="004564D7">
        <w:rPr>
          <w:rFonts w:asciiTheme="minorHAnsi" w:hAnsiTheme="minorHAnsi" w:cstheme="majorHAnsi"/>
          <w:iCs/>
          <w:color w:val="70AD47" w:themeColor="accent6"/>
          <w:sz w:val="22"/>
          <w:szCs w:val="22"/>
        </w:rPr>
        <w:t xml:space="preserve">Alexi cuam tshuam nrog </w:t>
      </w:r>
      <w:r w:rsidR="00C8039C" w:rsidRPr="004564D7">
        <w:rPr>
          <w:rFonts w:asciiTheme="minorHAnsi" w:hAnsiTheme="minorHAnsi" w:cstheme="majorHAnsi"/>
          <w:iCs/>
          <w:color w:val="70AD47" w:themeColor="accent6"/>
          <w:sz w:val="22"/>
          <w:szCs w:val="22"/>
        </w:rPr>
        <w:t xml:space="preserve">cov </w:t>
      </w:r>
      <w:r w:rsidRPr="004564D7">
        <w:rPr>
          <w:rFonts w:asciiTheme="minorHAnsi" w:hAnsiTheme="minorHAnsi" w:cstheme="majorHAnsi"/>
          <w:iCs/>
          <w:color w:val="70AD47" w:themeColor="accent6"/>
          <w:sz w:val="22"/>
          <w:szCs w:val="22"/>
        </w:rPr>
        <w:t xml:space="preserve">kev tuav pov hwm: Thaum </w:t>
      </w:r>
      <w:r w:rsidR="004A6CFA" w:rsidRPr="004564D7">
        <w:rPr>
          <w:rFonts w:asciiTheme="minorHAnsi" w:hAnsiTheme="minorHAnsi" w:cstheme="majorHAnsi"/>
          <w:iCs/>
          <w:color w:val="70AD47" w:themeColor="accent6"/>
          <w:sz w:val="22"/>
          <w:szCs w:val="22"/>
        </w:rPr>
        <w:t>thawj</w:t>
      </w:r>
      <w:r w:rsidRPr="004564D7">
        <w:rPr>
          <w:rFonts w:asciiTheme="minorHAnsi" w:hAnsiTheme="minorHAnsi" w:cstheme="majorHAnsi"/>
          <w:iCs/>
          <w:color w:val="70AD47" w:themeColor="accent6"/>
          <w:sz w:val="22"/>
          <w:szCs w:val="22"/>
        </w:rPr>
        <w:t>, thaum tab tom foob qhov kev foob tus kheej, Alexi tau txais ib tsab ntawv los ntawm nws lub tuam txhab kev pov hwm. Nws qhia rau Alexi tias lub tuam txhab kev pov hwm tsis tau ntseeg tias qhov kev lees paub raug them nyob hauv Alexi cov cai. Txawm hais tias lub tuam txhab kev pov hwm txuas ntxiv muab cov kev pab</w:t>
      </w:r>
      <w:r w:rsidR="00397C9B" w:rsidRPr="004564D7">
        <w:rPr>
          <w:rFonts w:asciiTheme="minorHAnsi" w:hAnsiTheme="minorHAnsi" w:cstheme="majorHAnsi"/>
          <w:iCs/>
          <w:color w:val="70AD47" w:themeColor="accent6"/>
          <w:sz w:val="22"/>
          <w:szCs w:val="22"/>
        </w:rPr>
        <w:t xml:space="preserve"> </w:t>
      </w:r>
      <w:r w:rsidRPr="004564D7">
        <w:rPr>
          <w:rFonts w:asciiTheme="minorHAnsi" w:hAnsiTheme="minorHAnsi" w:cstheme="majorHAnsi"/>
          <w:iCs/>
          <w:color w:val="70AD47" w:themeColor="accent6"/>
          <w:sz w:val="22"/>
          <w:szCs w:val="22"/>
        </w:rPr>
        <w:t xml:space="preserve">cuam zoo li yog qhov kev thov nyiaj tau los, lub tuam txhab muaj cai lawv txiav txim siab yog tias lawv txiav txim qhov kev thov tsis yog, qhov tseeb, tau them. Vaj Huam Sib Luag. Nws nyob hauv qab </w:t>
      </w:r>
      <w:proofErr w:type="gramStart"/>
      <w:r w:rsidRPr="004564D7">
        <w:rPr>
          <w:rFonts w:asciiTheme="minorHAnsi" w:hAnsiTheme="minorHAnsi" w:cstheme="majorHAnsi"/>
          <w:iCs/>
          <w:color w:val="70AD47" w:themeColor="accent6"/>
          <w:sz w:val="22"/>
          <w:szCs w:val="22"/>
        </w:rPr>
        <w:t>kev</w:t>
      </w:r>
      <w:proofErr w:type="gramEnd"/>
      <w:r w:rsidRPr="004564D7">
        <w:rPr>
          <w:rFonts w:asciiTheme="minorHAnsi" w:hAnsiTheme="minorHAnsi" w:cstheme="majorHAnsi"/>
          <w:iCs/>
          <w:color w:val="70AD47" w:themeColor="accent6"/>
          <w:sz w:val="22"/>
          <w:szCs w:val="22"/>
        </w:rPr>
        <w:t xml:space="preserve"> xav tias yuav ib txoj cai them ua liaj ua teb yuav them nws rau txhua yam kev </w:t>
      </w:r>
      <w:del w:id="533" w:author="Windows User" w:date="2021-05-16T00:02:00Z">
        <w:r w:rsidRPr="004564D7" w:rsidDel="00E22958">
          <w:rPr>
            <w:rFonts w:asciiTheme="minorHAnsi" w:hAnsiTheme="minorHAnsi" w:cstheme="majorHAnsi"/>
            <w:iCs/>
            <w:color w:val="70AD47" w:themeColor="accent6"/>
            <w:sz w:val="22"/>
            <w:szCs w:val="22"/>
          </w:rPr>
          <w:delText>pheej hmoo</w:delText>
        </w:r>
      </w:del>
      <w:ins w:id="534" w:author="Windows User" w:date="2021-05-16T00:02:00Z">
        <w:r w:rsidR="00E22958">
          <w:rPr>
            <w:rFonts w:asciiTheme="minorHAnsi" w:hAnsiTheme="minorHAnsi" w:cstheme="majorHAnsi"/>
            <w:iCs/>
            <w:color w:val="70AD47" w:themeColor="accent6"/>
            <w:sz w:val="22"/>
            <w:szCs w:val="22"/>
          </w:rPr>
          <w:t xml:space="preserve"> phom sij</w:t>
        </w:r>
      </w:ins>
      <w:r w:rsidRPr="004564D7">
        <w:rPr>
          <w:rFonts w:asciiTheme="minorHAnsi" w:hAnsiTheme="minorHAnsi" w:cstheme="majorHAnsi"/>
          <w:iCs/>
          <w:color w:val="70AD47" w:themeColor="accent6"/>
          <w:sz w:val="22"/>
          <w:szCs w:val="22"/>
        </w:rPr>
        <w:t xml:space="preserve"> uas muaj ntawm kev ua liaj ua teb. Tom qab ob peb teev ntawm </w:t>
      </w:r>
      <w:proofErr w:type="gramStart"/>
      <w:r w:rsidRPr="004564D7">
        <w:rPr>
          <w:rFonts w:asciiTheme="minorHAnsi" w:hAnsiTheme="minorHAnsi" w:cstheme="majorHAnsi"/>
          <w:iCs/>
          <w:color w:val="70AD47" w:themeColor="accent6"/>
          <w:sz w:val="22"/>
          <w:szCs w:val="22"/>
        </w:rPr>
        <w:t>kev</w:t>
      </w:r>
      <w:proofErr w:type="gramEnd"/>
      <w:r w:rsidRPr="004564D7">
        <w:rPr>
          <w:rFonts w:asciiTheme="minorHAnsi" w:hAnsiTheme="minorHAnsi" w:cstheme="majorHAnsi"/>
          <w:iCs/>
          <w:color w:val="70AD47" w:themeColor="accent6"/>
          <w:sz w:val="22"/>
          <w:szCs w:val="22"/>
        </w:rPr>
        <w:t xml:space="preserve"> tshawb nrhiav rau 30-nplooj ntawv nws tau</w:t>
      </w:r>
      <w:ins w:id="535" w:author="Windows User" w:date="2021-05-16T00:03:00Z">
        <w:r w:rsidR="00E22958">
          <w:rPr>
            <w:rFonts w:asciiTheme="minorHAnsi" w:hAnsiTheme="minorHAnsi" w:cstheme="majorHAnsi"/>
            <w:iCs/>
            <w:color w:val="70AD47" w:themeColor="accent6"/>
            <w:sz w:val="22"/>
            <w:szCs w:val="22"/>
          </w:rPr>
          <w:t xml:space="preserve"> yuav</w:t>
        </w:r>
      </w:ins>
      <w:r w:rsidRPr="004564D7">
        <w:rPr>
          <w:rFonts w:asciiTheme="minorHAnsi" w:hAnsiTheme="minorHAnsi" w:cstheme="majorHAnsi"/>
          <w:iCs/>
          <w:color w:val="70AD47" w:themeColor="accent6"/>
          <w:sz w:val="22"/>
          <w:szCs w:val="22"/>
        </w:rPr>
        <w:t xml:space="preserve"> 10 xyoo dhau los thaum nws yuav txoj cai, Alexi nyeem cov lus cog lus. Nws pom qhov tsis pom tseeb tseeb nyob sab nraum qab ntawm txoj cai uas hais txog kev sib kis kab mob thiab fungal. Nws zoo li nws tau hais tawm tias yuav tshem tawm cov kev pov hwm rau cov nplej uas ploj mus, yog li nws nyuaj uas yuav qhia tau yog tias nws yuav ua rau </w:t>
      </w:r>
      <w:r w:rsidRPr="004564D7">
        <w:rPr>
          <w:rFonts w:asciiTheme="minorHAnsi" w:hAnsiTheme="minorHAnsi" w:cstheme="majorHAnsi"/>
          <w:iCs/>
          <w:color w:val="70AD47" w:themeColor="accent6"/>
          <w:sz w:val="22"/>
          <w:szCs w:val="22"/>
        </w:rPr>
        <w:lastRenderedPageBreak/>
        <w:t>lub cev raug mob los ntawm kev noj cov kab mob sib kis. Alexi nyuaj siab heev. Nws xav tias nws tau ua qhov yog thiab tam sim no nws tsis paub meej</w:t>
      </w:r>
      <w:r w:rsidR="00326BFE" w:rsidRPr="004564D7">
        <w:rPr>
          <w:rFonts w:asciiTheme="minorHAnsi" w:hAnsiTheme="minorHAnsi" w:cstheme="majorHAnsi"/>
          <w:iCs/>
          <w:color w:val="70AD47" w:themeColor="accent6"/>
          <w:sz w:val="22"/>
          <w:szCs w:val="22"/>
        </w:rPr>
        <w:t>. </w:t>
      </w:r>
    </w:p>
    <w:p w14:paraId="7C003767" w14:textId="77777777" w:rsidR="00326BFE" w:rsidRPr="0022192D" w:rsidRDefault="00326BFE" w:rsidP="0022192D">
      <w:pPr>
        <w:pStyle w:val="p1"/>
        <w:rPr>
          <w:rFonts w:asciiTheme="minorHAnsi" w:hAnsiTheme="minorHAnsi" w:cstheme="majorHAnsi"/>
          <w:sz w:val="24"/>
          <w:szCs w:val="24"/>
        </w:rPr>
      </w:pPr>
    </w:p>
    <w:p w14:paraId="2F5A733D" w14:textId="03C8F9F2" w:rsidR="00326BFE" w:rsidRPr="001831F9" w:rsidRDefault="009D3945" w:rsidP="001831F9">
      <w:pPr>
        <w:pStyle w:val="CommentText"/>
        <w:ind w:left="2160"/>
        <w:jc w:val="both"/>
        <w:rPr>
          <w:rFonts w:asciiTheme="minorHAnsi" w:hAnsiTheme="minorHAnsi" w:cstheme="majorHAnsi"/>
          <w:b/>
          <w:iCs/>
          <w:sz w:val="23"/>
          <w:szCs w:val="23"/>
        </w:rPr>
      </w:pPr>
      <w:r w:rsidRPr="001831F9">
        <w:rPr>
          <w:rFonts w:asciiTheme="minorHAnsi" w:hAnsiTheme="minorHAnsi" w:cstheme="majorHAnsi"/>
          <w:b/>
          <w:iCs/>
          <w:sz w:val="23"/>
          <w:szCs w:val="23"/>
        </w:rPr>
        <w:t xml:space="preserve">Cov </w:t>
      </w:r>
      <w:proofErr w:type="gramStart"/>
      <w:r w:rsidRPr="001831F9">
        <w:rPr>
          <w:rFonts w:asciiTheme="minorHAnsi" w:hAnsiTheme="minorHAnsi" w:cstheme="majorHAnsi"/>
          <w:b/>
          <w:iCs/>
          <w:sz w:val="23"/>
          <w:szCs w:val="23"/>
        </w:rPr>
        <w:t>kev</w:t>
      </w:r>
      <w:proofErr w:type="gramEnd"/>
      <w:r w:rsidRPr="001831F9">
        <w:rPr>
          <w:rFonts w:asciiTheme="minorHAnsi" w:hAnsiTheme="minorHAnsi" w:cstheme="majorHAnsi"/>
          <w:b/>
          <w:iCs/>
          <w:sz w:val="23"/>
          <w:szCs w:val="23"/>
        </w:rPr>
        <w:t xml:space="preserve"> pom zoo ua lag luam thiab </w:t>
      </w:r>
      <w:r w:rsidR="00ED7F3D" w:rsidRPr="001831F9">
        <w:rPr>
          <w:rFonts w:asciiTheme="minorHAnsi" w:hAnsiTheme="minorHAnsi" w:cstheme="majorHAnsi"/>
          <w:b/>
          <w:iCs/>
          <w:sz w:val="23"/>
          <w:szCs w:val="23"/>
        </w:rPr>
        <w:t>txoj</w:t>
      </w:r>
      <w:r w:rsidRPr="001831F9">
        <w:rPr>
          <w:rFonts w:asciiTheme="minorHAnsi" w:hAnsiTheme="minorHAnsi" w:cstheme="majorHAnsi"/>
          <w:b/>
          <w:iCs/>
          <w:sz w:val="23"/>
          <w:szCs w:val="23"/>
        </w:rPr>
        <w:t xml:space="preserve"> cai tswj</w:t>
      </w:r>
      <w:r w:rsidR="00ED7F3D" w:rsidRPr="001831F9">
        <w:rPr>
          <w:rFonts w:asciiTheme="minorHAnsi" w:hAnsiTheme="minorHAnsi" w:cstheme="majorHAnsi"/>
          <w:b/>
          <w:iCs/>
          <w:sz w:val="23"/>
          <w:szCs w:val="23"/>
        </w:rPr>
        <w:t xml:space="preserve"> </w:t>
      </w:r>
      <w:r w:rsidRPr="001831F9">
        <w:rPr>
          <w:rFonts w:asciiTheme="minorHAnsi" w:hAnsiTheme="minorHAnsi" w:cstheme="majorHAnsi"/>
          <w:b/>
          <w:iCs/>
          <w:sz w:val="23"/>
          <w:szCs w:val="23"/>
        </w:rPr>
        <w:t xml:space="preserve">fwm kev lag luam yuav pab tau ntau yam txog qhov </w:t>
      </w:r>
      <w:r w:rsidR="00ED7F3D" w:rsidRPr="001831F9">
        <w:rPr>
          <w:rFonts w:asciiTheme="minorHAnsi" w:hAnsiTheme="minorHAnsi" w:cstheme="majorHAnsi"/>
          <w:b/>
          <w:iCs/>
          <w:sz w:val="23"/>
          <w:szCs w:val="23"/>
        </w:rPr>
        <w:t xml:space="preserve">khoom noj </w:t>
      </w:r>
      <w:del w:id="536" w:author="Windows User" w:date="2021-05-16T00:14:00Z">
        <w:r w:rsidR="00ED7F3D" w:rsidRPr="001831F9" w:rsidDel="00380069">
          <w:rPr>
            <w:rFonts w:asciiTheme="minorHAnsi" w:hAnsiTheme="minorHAnsi" w:cstheme="majorHAnsi"/>
            <w:b/>
            <w:iCs/>
            <w:sz w:val="23"/>
            <w:szCs w:val="23"/>
          </w:rPr>
          <w:delText xml:space="preserve">ua </w:delText>
        </w:r>
        <w:r w:rsidRPr="001831F9" w:rsidDel="00380069">
          <w:rPr>
            <w:rFonts w:asciiTheme="minorHAnsi" w:hAnsiTheme="minorHAnsi" w:cstheme="majorHAnsi"/>
            <w:b/>
            <w:iCs/>
            <w:sz w:val="23"/>
            <w:szCs w:val="23"/>
          </w:rPr>
          <w:delText>raug lom</w:delText>
        </w:r>
      </w:del>
      <w:ins w:id="537" w:author="Windows User" w:date="2021-05-16T00:14:00Z">
        <w:r w:rsidR="00380069">
          <w:rPr>
            <w:rFonts w:asciiTheme="minorHAnsi" w:hAnsiTheme="minorHAnsi" w:cstheme="majorHAnsi"/>
            <w:b/>
            <w:iCs/>
            <w:sz w:val="23"/>
            <w:szCs w:val="23"/>
          </w:rPr>
          <w:t>muaj tshuaj txhaus ua rau mob</w:t>
        </w:r>
      </w:ins>
    </w:p>
    <w:p w14:paraId="3C03B8B6" w14:textId="77777777" w:rsidR="00326BFE" w:rsidRPr="0022192D" w:rsidRDefault="00326BFE" w:rsidP="0022192D">
      <w:pPr>
        <w:pStyle w:val="CommentText"/>
        <w:rPr>
          <w:rFonts w:asciiTheme="minorHAnsi" w:hAnsiTheme="minorHAnsi" w:cstheme="majorHAnsi"/>
          <w:iCs/>
          <w:sz w:val="24"/>
          <w:szCs w:val="24"/>
        </w:rPr>
      </w:pPr>
    </w:p>
    <w:p w14:paraId="75D1F7E1" w14:textId="06D8FCC9" w:rsidR="00326BFE" w:rsidRPr="00BB7BA8" w:rsidRDefault="000D5DD2" w:rsidP="00BB7BA8">
      <w:pPr>
        <w:pStyle w:val="CommentText"/>
        <w:jc w:val="both"/>
        <w:rPr>
          <w:rStyle w:val="CommentReference"/>
          <w:rFonts w:asciiTheme="minorHAnsi" w:hAnsiTheme="minorHAnsi" w:cstheme="majorHAnsi"/>
          <w:sz w:val="22"/>
          <w:szCs w:val="22"/>
        </w:rPr>
      </w:pPr>
      <w:r w:rsidRPr="00BB7BA8">
        <w:rPr>
          <w:rFonts w:asciiTheme="minorHAnsi" w:hAnsiTheme="minorHAnsi" w:cstheme="majorHAnsi"/>
          <w:iCs/>
          <w:sz w:val="22"/>
          <w:szCs w:val="22"/>
        </w:rPr>
        <w:t xml:space="preserve">Hloov chaw, ntau thaj chaw ua liaj ua teb yuav tsum tau hloov txoj cai tswj kev ua liaj ua teb kom paub txog cov xwm txheej kev nyab xeeb </w:t>
      </w:r>
      <w:r w:rsidR="002516D5" w:rsidRPr="00BB7BA8">
        <w:rPr>
          <w:rFonts w:asciiTheme="minorHAnsi" w:hAnsiTheme="minorHAnsi" w:cstheme="majorHAnsi"/>
          <w:iCs/>
          <w:sz w:val="22"/>
          <w:szCs w:val="22"/>
        </w:rPr>
        <w:t xml:space="preserve">ntawm </w:t>
      </w:r>
      <w:r w:rsidRPr="00BB7BA8">
        <w:rPr>
          <w:rFonts w:asciiTheme="minorHAnsi" w:hAnsiTheme="minorHAnsi" w:cstheme="majorHAnsi"/>
          <w:iCs/>
          <w:sz w:val="22"/>
          <w:szCs w:val="22"/>
        </w:rPr>
        <w:t>khoom noj. “Kev pom zoo rau kev lag luam” tej zaum yuav ua qhov</w:t>
      </w:r>
      <w:del w:id="538" w:author="Windows User" w:date="2021-05-16T00:19:00Z">
        <w:r w:rsidRPr="00BB7BA8" w:rsidDel="00CB4352">
          <w:rPr>
            <w:rFonts w:asciiTheme="minorHAnsi" w:hAnsiTheme="minorHAnsi" w:cstheme="majorHAnsi"/>
            <w:iCs/>
            <w:sz w:val="22"/>
            <w:szCs w:val="22"/>
          </w:rPr>
          <w:delText xml:space="preserve"> dag</w:delText>
        </w:r>
      </w:del>
      <w:ins w:id="539" w:author="Windows User" w:date="2021-05-16T00:19:00Z">
        <w:r w:rsidR="00CB4352">
          <w:rPr>
            <w:rFonts w:asciiTheme="minorHAnsi" w:hAnsiTheme="minorHAnsi" w:cstheme="majorHAnsi"/>
            <w:iCs/>
            <w:sz w:val="22"/>
            <w:szCs w:val="22"/>
          </w:rPr>
          <w:t xml:space="preserve"> npog </w:t>
        </w:r>
      </w:ins>
      <w:r w:rsidRPr="00BB7BA8">
        <w:rPr>
          <w:rFonts w:asciiTheme="minorHAnsi" w:hAnsiTheme="minorHAnsi" w:cstheme="majorHAnsi"/>
          <w:iCs/>
          <w:sz w:val="22"/>
          <w:szCs w:val="22"/>
        </w:rPr>
        <w:t xml:space="preserve"> yog tias tus neeg ua liaj ua teb xav tau kev tuav pov hwm rau kev nqis tes ua hauj</w:t>
      </w:r>
      <w:r w:rsidR="002516D5" w:rsidRPr="00BB7BA8">
        <w:rPr>
          <w:rFonts w:asciiTheme="minorHAnsi" w:hAnsiTheme="minorHAnsi" w:cstheme="majorHAnsi"/>
          <w:iCs/>
          <w:sz w:val="22"/>
          <w:szCs w:val="22"/>
        </w:rPr>
        <w:t xml:space="preserve"> </w:t>
      </w:r>
      <w:r w:rsidRPr="00BB7BA8">
        <w:rPr>
          <w:rFonts w:asciiTheme="minorHAnsi" w:hAnsiTheme="minorHAnsi" w:cstheme="majorHAnsi"/>
          <w:iCs/>
          <w:sz w:val="22"/>
          <w:szCs w:val="22"/>
        </w:rPr>
        <w:t>lwm me los</w:t>
      </w:r>
      <w:r w:rsidR="002516D5" w:rsidRPr="00BB7BA8">
        <w:rPr>
          <w:rFonts w:asciiTheme="minorHAnsi" w:hAnsiTheme="minorHAnsi" w:cstheme="majorHAnsi"/>
          <w:iCs/>
          <w:sz w:val="22"/>
          <w:szCs w:val="22"/>
        </w:rPr>
        <w:t xml:space="preserve"> </w:t>
      </w:r>
      <w:r w:rsidRPr="00BB7BA8">
        <w:rPr>
          <w:rFonts w:asciiTheme="minorHAnsi" w:hAnsiTheme="minorHAnsi" w:cstheme="majorHAnsi"/>
          <w:iCs/>
          <w:sz w:val="22"/>
          <w:szCs w:val="22"/>
        </w:rPr>
        <w:t xml:space="preserve">sis ua ob peb txoj kev ua rau muaj kev </w:t>
      </w:r>
      <w:del w:id="540" w:author="Windows User" w:date="2021-05-16T00:21:00Z">
        <w:r w:rsidRPr="00BB7BA8" w:rsidDel="00CB4352">
          <w:rPr>
            <w:rFonts w:asciiTheme="minorHAnsi" w:hAnsiTheme="minorHAnsi" w:cstheme="majorHAnsi"/>
            <w:iCs/>
            <w:sz w:val="22"/>
            <w:szCs w:val="22"/>
          </w:rPr>
          <w:delText>ua kom tsis zoo</w:delText>
        </w:r>
      </w:del>
      <w:ins w:id="541" w:author="Windows User" w:date="2021-05-16T00:22:00Z">
        <w:r w:rsidR="00CB4352">
          <w:rPr>
            <w:rFonts w:asciiTheme="minorHAnsi" w:hAnsiTheme="minorHAnsi" w:cstheme="majorHAnsi"/>
            <w:iCs/>
            <w:sz w:val="22"/>
            <w:szCs w:val="22"/>
          </w:rPr>
          <w:t xml:space="preserve"> </w:t>
        </w:r>
      </w:ins>
      <w:ins w:id="542" w:author="Windows User" w:date="2021-05-16T00:21:00Z">
        <w:r w:rsidR="00CB4352">
          <w:rPr>
            <w:rFonts w:asciiTheme="minorHAnsi" w:hAnsiTheme="minorHAnsi" w:cstheme="majorHAnsi"/>
            <w:iCs/>
            <w:sz w:val="22"/>
            <w:szCs w:val="22"/>
          </w:rPr>
          <w:t>ncis ua sis raws liaj teb</w:t>
        </w:r>
      </w:ins>
      <w:r w:rsidRPr="00BB7BA8">
        <w:rPr>
          <w:rFonts w:asciiTheme="minorHAnsi" w:hAnsiTheme="minorHAnsi" w:cstheme="majorHAnsi"/>
          <w:iCs/>
          <w:sz w:val="22"/>
          <w:szCs w:val="22"/>
        </w:rPr>
        <w:t xml:space="preserve">. Yog tias kev ua liaj ua teb xav tau cov kev pab, txoj cai tswj kev lag luam yuav yog qhov zoo tshaj plaws. Cov kev cai lag luam muab kev pab them nqi thoob plaws ntau txoj kev lag luam - lag luam wholesale, tsim txiaj, ua ntxiv, thiab ncaj qha rau cov neeg siv khoom. Hauv kev ua liaj ua teb Cov kev paub dhau los, </w:t>
      </w:r>
      <w:r w:rsidR="002516D5" w:rsidRPr="00BB7BA8">
        <w:rPr>
          <w:rFonts w:asciiTheme="minorHAnsi" w:hAnsiTheme="minorHAnsi" w:cstheme="majorHAnsi"/>
          <w:iCs/>
          <w:sz w:val="22"/>
          <w:szCs w:val="22"/>
        </w:rPr>
        <w:t>txoj</w:t>
      </w:r>
      <w:r w:rsidRPr="00BB7BA8">
        <w:rPr>
          <w:rFonts w:asciiTheme="minorHAnsi" w:hAnsiTheme="minorHAnsi" w:cstheme="majorHAnsi"/>
          <w:iCs/>
          <w:sz w:val="22"/>
          <w:szCs w:val="22"/>
        </w:rPr>
        <w:t xml:space="preserve"> cai tswj</w:t>
      </w:r>
      <w:r w:rsidR="002516D5" w:rsidRPr="00BB7BA8">
        <w:rPr>
          <w:rFonts w:asciiTheme="minorHAnsi" w:hAnsiTheme="minorHAnsi" w:cstheme="majorHAnsi"/>
          <w:iCs/>
          <w:sz w:val="22"/>
          <w:szCs w:val="22"/>
        </w:rPr>
        <w:t xml:space="preserve"> </w:t>
      </w:r>
      <w:r w:rsidRPr="00BB7BA8">
        <w:rPr>
          <w:rFonts w:asciiTheme="minorHAnsi" w:hAnsiTheme="minorHAnsi" w:cstheme="majorHAnsi"/>
          <w:iCs/>
          <w:sz w:val="22"/>
          <w:szCs w:val="22"/>
        </w:rPr>
        <w:t xml:space="preserve">fwm sib txawv, thiab qee qhov cuam tshuam rau lawv tus kheej seb puas muaj kev tiv thaiv kev nyab xeeb rau </w:t>
      </w:r>
      <w:r w:rsidR="002516D5" w:rsidRPr="00BB7BA8">
        <w:rPr>
          <w:rFonts w:asciiTheme="minorHAnsi" w:hAnsiTheme="minorHAnsi" w:cstheme="majorHAnsi"/>
          <w:iCs/>
          <w:sz w:val="22"/>
          <w:szCs w:val="22"/>
        </w:rPr>
        <w:t xml:space="preserve">cov </w:t>
      </w:r>
      <w:r w:rsidRPr="00BB7BA8">
        <w:rPr>
          <w:rFonts w:asciiTheme="minorHAnsi" w:hAnsiTheme="minorHAnsi" w:cstheme="majorHAnsi"/>
          <w:iCs/>
          <w:sz w:val="22"/>
          <w:szCs w:val="22"/>
        </w:rPr>
        <w:t>zaub mov</w:t>
      </w:r>
      <w:r w:rsidR="00326BFE" w:rsidRPr="00BB7BA8">
        <w:rPr>
          <w:rFonts w:asciiTheme="minorHAnsi" w:hAnsiTheme="minorHAnsi" w:cstheme="majorHAnsi"/>
          <w:iCs/>
          <w:sz w:val="22"/>
          <w:szCs w:val="22"/>
        </w:rPr>
        <w:t>.</w:t>
      </w:r>
      <w:r w:rsidR="00326BFE" w:rsidRPr="00BB7BA8">
        <w:rPr>
          <w:rStyle w:val="CommentReference"/>
          <w:rFonts w:asciiTheme="minorHAnsi" w:hAnsiTheme="minorHAnsi" w:cstheme="majorHAnsi"/>
          <w:sz w:val="22"/>
          <w:szCs w:val="22"/>
        </w:rPr>
        <w:t xml:space="preserve"> </w:t>
      </w:r>
    </w:p>
    <w:p w14:paraId="131F63CF" w14:textId="77777777" w:rsidR="00326BFE" w:rsidRPr="0022192D" w:rsidRDefault="00326BFE" w:rsidP="0022192D">
      <w:pPr>
        <w:pStyle w:val="CommentText"/>
        <w:rPr>
          <w:rStyle w:val="CommentReference"/>
          <w:rFonts w:asciiTheme="minorHAnsi" w:hAnsiTheme="minorHAnsi" w:cstheme="majorHAnsi"/>
          <w:sz w:val="24"/>
          <w:szCs w:val="24"/>
        </w:rPr>
      </w:pPr>
    </w:p>
    <w:p w14:paraId="3644B36C" w14:textId="05A984D4" w:rsidR="00326BFE" w:rsidRPr="00B47B02" w:rsidRDefault="009A4EE1" w:rsidP="00B47B02">
      <w:pPr>
        <w:pStyle w:val="CommentText"/>
        <w:ind w:left="720"/>
        <w:jc w:val="both"/>
        <w:rPr>
          <w:rStyle w:val="CommentReference"/>
          <w:rFonts w:asciiTheme="minorHAnsi" w:hAnsiTheme="minorHAnsi" w:cstheme="majorHAnsi"/>
          <w:b/>
          <w:sz w:val="22"/>
          <w:szCs w:val="22"/>
        </w:rPr>
      </w:pPr>
      <w:r w:rsidRPr="00B47B02">
        <w:rPr>
          <w:rStyle w:val="CommentReference"/>
          <w:rFonts w:asciiTheme="minorHAnsi" w:hAnsiTheme="minorHAnsi" w:cstheme="majorHAnsi"/>
          <w:b/>
          <w:sz w:val="22"/>
          <w:szCs w:val="22"/>
        </w:rPr>
        <w:t xml:space="preserve">Tsis txhob xav </w:t>
      </w:r>
      <w:proofErr w:type="gramStart"/>
      <w:r w:rsidRPr="00B47B02">
        <w:rPr>
          <w:rStyle w:val="CommentReference"/>
          <w:rFonts w:asciiTheme="minorHAnsi" w:hAnsiTheme="minorHAnsi" w:cstheme="majorHAnsi"/>
          <w:b/>
          <w:sz w:val="22"/>
          <w:szCs w:val="22"/>
        </w:rPr>
        <w:t>tias</w:t>
      </w:r>
      <w:proofErr w:type="gramEnd"/>
      <w:r w:rsidRPr="00B47B02">
        <w:rPr>
          <w:rStyle w:val="CommentReference"/>
          <w:rFonts w:asciiTheme="minorHAnsi" w:hAnsiTheme="minorHAnsi" w:cstheme="majorHAnsi"/>
          <w:b/>
          <w:sz w:val="22"/>
          <w:szCs w:val="22"/>
        </w:rPr>
        <w:t xml:space="preserve"> koj yuav tsum them: Nyeem koj </w:t>
      </w:r>
      <w:r w:rsidR="006A5FAE" w:rsidRPr="00B47B02">
        <w:rPr>
          <w:rStyle w:val="CommentReference"/>
          <w:rFonts w:asciiTheme="minorHAnsi" w:hAnsiTheme="minorHAnsi" w:cstheme="majorHAnsi"/>
          <w:b/>
          <w:sz w:val="22"/>
          <w:szCs w:val="22"/>
        </w:rPr>
        <w:t>txoj</w:t>
      </w:r>
      <w:r w:rsidRPr="00B47B02">
        <w:rPr>
          <w:rStyle w:val="CommentReference"/>
          <w:rFonts w:asciiTheme="minorHAnsi" w:hAnsiTheme="minorHAnsi" w:cstheme="majorHAnsi"/>
          <w:b/>
          <w:sz w:val="22"/>
          <w:szCs w:val="22"/>
        </w:rPr>
        <w:t xml:space="preserve"> cai los</w:t>
      </w:r>
      <w:r w:rsidR="006A5FAE" w:rsidRPr="00B47B02">
        <w:rPr>
          <w:rStyle w:val="CommentReference"/>
          <w:rFonts w:asciiTheme="minorHAnsi" w:hAnsiTheme="minorHAnsi" w:cstheme="majorHAnsi"/>
          <w:b/>
          <w:sz w:val="22"/>
          <w:szCs w:val="22"/>
        </w:rPr>
        <w:t xml:space="preserve"> </w:t>
      </w:r>
      <w:r w:rsidRPr="00B47B02">
        <w:rPr>
          <w:rStyle w:val="CommentReference"/>
          <w:rFonts w:asciiTheme="minorHAnsi" w:hAnsiTheme="minorHAnsi" w:cstheme="majorHAnsi"/>
          <w:b/>
          <w:sz w:val="22"/>
          <w:szCs w:val="22"/>
        </w:rPr>
        <w:t xml:space="preserve">sis tham nrog tus neeg </w:t>
      </w:r>
      <w:del w:id="543" w:author="Windows User" w:date="2021-05-15T22:11:00Z">
        <w:r w:rsidRPr="00B47B02" w:rsidDel="00BB62FB">
          <w:rPr>
            <w:rStyle w:val="CommentReference"/>
            <w:rFonts w:asciiTheme="minorHAnsi" w:hAnsiTheme="minorHAnsi" w:cstheme="majorHAnsi"/>
            <w:b/>
            <w:sz w:val="22"/>
            <w:szCs w:val="22"/>
          </w:rPr>
          <w:delText>saib xyuas</w:delText>
        </w:r>
      </w:del>
      <w:ins w:id="544" w:author="Windows User" w:date="2021-05-15T22:11:00Z">
        <w:r w:rsidR="00BB62FB">
          <w:rPr>
            <w:rStyle w:val="CommentReference"/>
            <w:rFonts w:asciiTheme="minorHAnsi" w:hAnsiTheme="minorHAnsi" w:cstheme="majorHAnsi"/>
            <w:b/>
            <w:sz w:val="22"/>
            <w:szCs w:val="22"/>
          </w:rPr>
          <w:t>ntsuam xyuas</w:t>
        </w:r>
      </w:ins>
      <w:r w:rsidRPr="00B47B02">
        <w:rPr>
          <w:rStyle w:val="CommentReference"/>
          <w:rFonts w:asciiTheme="minorHAnsi" w:hAnsiTheme="minorHAnsi" w:cstheme="majorHAnsi"/>
          <w:b/>
          <w:sz w:val="22"/>
          <w:szCs w:val="22"/>
        </w:rPr>
        <w:t xml:space="preserve"> koj kom ntseeg tau tias koj cov cai tau muab cov kev pab uas koj xav tau thiab cia siab</w:t>
      </w:r>
    </w:p>
    <w:p w14:paraId="04A40B0F" w14:textId="77777777" w:rsidR="00326BFE" w:rsidRPr="0022192D" w:rsidRDefault="00326BFE" w:rsidP="0022192D">
      <w:pPr>
        <w:spacing w:after="90" w:line="152" w:lineRule="atLeast"/>
        <w:rPr>
          <w:rFonts w:asciiTheme="minorHAnsi" w:hAnsiTheme="minorHAnsi" w:cstheme="majorHAnsi"/>
          <w:iCs/>
        </w:rPr>
      </w:pPr>
    </w:p>
    <w:p w14:paraId="2448E33E" w14:textId="4B58958B" w:rsidR="00326BFE" w:rsidRPr="00F16508" w:rsidRDefault="00A44BC7" w:rsidP="00F16508">
      <w:pPr>
        <w:spacing w:after="240" w:line="152" w:lineRule="atLeast"/>
        <w:jc w:val="both"/>
        <w:rPr>
          <w:rFonts w:asciiTheme="minorHAnsi" w:hAnsiTheme="minorHAnsi"/>
          <w:sz w:val="22"/>
          <w:szCs w:val="22"/>
        </w:rPr>
      </w:pPr>
      <w:r w:rsidRPr="00F16508">
        <w:rPr>
          <w:rFonts w:asciiTheme="minorHAnsi" w:hAnsiTheme="minorHAnsi"/>
          <w:iCs/>
          <w:sz w:val="22"/>
          <w:szCs w:val="22"/>
        </w:rPr>
        <w:t xml:space="preserve">Tsis muaj </w:t>
      </w:r>
      <w:proofErr w:type="gramStart"/>
      <w:r w:rsidRPr="00F16508">
        <w:rPr>
          <w:rFonts w:asciiTheme="minorHAnsi" w:hAnsiTheme="minorHAnsi"/>
          <w:iCs/>
          <w:sz w:val="22"/>
          <w:szCs w:val="22"/>
        </w:rPr>
        <w:t>ib</w:t>
      </w:r>
      <w:proofErr w:type="gramEnd"/>
      <w:r w:rsidRPr="00F16508">
        <w:rPr>
          <w:rFonts w:asciiTheme="minorHAnsi" w:hAnsiTheme="minorHAnsi"/>
          <w:iCs/>
          <w:sz w:val="22"/>
          <w:szCs w:val="22"/>
        </w:rPr>
        <w:t xml:space="preserve"> yam dab tsi phem dua li kev them cov nqi tuav pov hwm tsuas yog </w:t>
      </w:r>
      <w:del w:id="545" w:author="Windows User" w:date="2021-05-16T00:29:00Z">
        <w:r w:rsidRPr="00F16508" w:rsidDel="00CB4352">
          <w:rPr>
            <w:rFonts w:asciiTheme="minorHAnsi" w:hAnsiTheme="minorHAnsi"/>
            <w:iCs/>
            <w:sz w:val="22"/>
            <w:szCs w:val="22"/>
          </w:rPr>
          <w:delText xml:space="preserve">kom </w:delText>
        </w:r>
      </w:del>
      <w:ins w:id="546" w:author="Windows User" w:date="2021-05-16T00:29:00Z">
        <w:r w:rsidR="00CB4352">
          <w:rPr>
            <w:rFonts w:asciiTheme="minorHAnsi" w:hAnsiTheme="minorHAnsi"/>
            <w:iCs/>
            <w:sz w:val="22"/>
            <w:szCs w:val="22"/>
          </w:rPr>
          <w:t xml:space="preserve"> lom</w:t>
        </w:r>
        <w:r w:rsidR="00CB4352" w:rsidRPr="00F16508">
          <w:rPr>
            <w:rFonts w:asciiTheme="minorHAnsi" w:hAnsiTheme="minorHAnsi"/>
            <w:iCs/>
            <w:sz w:val="22"/>
            <w:szCs w:val="22"/>
          </w:rPr>
          <w:t xml:space="preserve"> </w:t>
        </w:r>
      </w:ins>
      <w:r w:rsidRPr="00F16508">
        <w:rPr>
          <w:rFonts w:asciiTheme="minorHAnsi" w:hAnsiTheme="minorHAnsi"/>
          <w:iCs/>
          <w:sz w:val="22"/>
          <w:szCs w:val="22"/>
        </w:rPr>
        <w:t xml:space="preserve">paub tom qab tias tsab cai tsis kam them rau cov xwm txheej tiag tiag uas tau tshwm sim. Qhov kev muaj tiag nyuaj yog tias nws tuaj yeem nyuaj los txiav txim siab yog tias qee qhov kev tuav pov hwm tshwj xeeb yuav them rau cov kev pheej hmoo tshwj xeeb. Cov neeg ua liaj ua teb yuav mus ncaj nraim rau qhov chaw thiab nyeem daim ntawv sau tsab </w:t>
      </w:r>
      <w:proofErr w:type="gramStart"/>
      <w:r w:rsidRPr="00F16508">
        <w:rPr>
          <w:rFonts w:asciiTheme="minorHAnsi" w:hAnsiTheme="minorHAnsi"/>
          <w:iCs/>
          <w:sz w:val="22"/>
          <w:szCs w:val="22"/>
        </w:rPr>
        <w:t>cai</w:t>
      </w:r>
      <w:proofErr w:type="gramEnd"/>
      <w:r w:rsidRPr="00F16508">
        <w:rPr>
          <w:rFonts w:asciiTheme="minorHAnsi" w:hAnsiTheme="minorHAnsi"/>
          <w:iCs/>
          <w:sz w:val="22"/>
          <w:szCs w:val="22"/>
        </w:rPr>
        <w:t xml:space="preserve">, tab sis qhov no tuaj yeem </w:t>
      </w:r>
      <w:del w:id="547" w:author="Windows User" w:date="2021-05-16T00:33:00Z">
        <w:r w:rsidRPr="00F16508" w:rsidDel="00270EEE">
          <w:rPr>
            <w:rFonts w:asciiTheme="minorHAnsi" w:hAnsiTheme="minorHAnsi"/>
            <w:iCs/>
            <w:sz w:val="22"/>
            <w:szCs w:val="22"/>
          </w:rPr>
          <w:delText xml:space="preserve">ntshai </w:delText>
        </w:r>
      </w:del>
      <w:ins w:id="548" w:author="Windows User" w:date="2021-05-16T00:33:00Z">
        <w:r w:rsidR="00270EEE">
          <w:rPr>
            <w:rFonts w:asciiTheme="minorHAnsi" w:hAnsiTheme="minorHAnsi"/>
            <w:iCs/>
            <w:sz w:val="22"/>
            <w:szCs w:val="22"/>
          </w:rPr>
          <w:t>nyav siab</w:t>
        </w:r>
        <w:r w:rsidR="00270EEE" w:rsidRPr="00F16508">
          <w:rPr>
            <w:rFonts w:asciiTheme="minorHAnsi" w:hAnsiTheme="minorHAnsi"/>
            <w:iCs/>
            <w:sz w:val="22"/>
            <w:szCs w:val="22"/>
          </w:rPr>
          <w:t xml:space="preserve"> </w:t>
        </w:r>
      </w:ins>
      <w:r w:rsidRPr="00F16508">
        <w:rPr>
          <w:rFonts w:asciiTheme="minorHAnsi" w:hAnsiTheme="minorHAnsi"/>
          <w:iCs/>
          <w:sz w:val="22"/>
          <w:szCs w:val="22"/>
        </w:rPr>
        <w:t xml:space="preserve">heev. Ua rau nws </w:t>
      </w:r>
      <w:del w:id="549" w:author="Windows User" w:date="2021-05-16T00:34:00Z">
        <w:r w:rsidRPr="00F16508" w:rsidDel="00270EEE">
          <w:rPr>
            <w:rFonts w:asciiTheme="minorHAnsi" w:hAnsiTheme="minorHAnsi"/>
            <w:iCs/>
            <w:sz w:val="22"/>
            <w:szCs w:val="22"/>
          </w:rPr>
          <w:delText xml:space="preserve">ntxiv </w:delText>
        </w:r>
      </w:del>
      <w:ins w:id="550" w:author="Windows User" w:date="2021-05-16T00:34:00Z">
        <w:r w:rsidR="00270EEE">
          <w:rPr>
            <w:rFonts w:asciiTheme="minorHAnsi" w:hAnsiTheme="minorHAnsi"/>
            <w:iCs/>
            <w:sz w:val="22"/>
            <w:szCs w:val="22"/>
          </w:rPr>
          <w:t xml:space="preserve">hab yam </w:t>
        </w:r>
      </w:ins>
      <w:r w:rsidRPr="00F16508">
        <w:rPr>
          <w:rFonts w:asciiTheme="minorHAnsi" w:hAnsiTheme="minorHAnsi"/>
          <w:iCs/>
          <w:sz w:val="22"/>
          <w:szCs w:val="22"/>
        </w:rPr>
        <w:t xml:space="preserve">nyuaj ntxiv, lus tiag tiag txoj </w:t>
      </w:r>
      <w:proofErr w:type="gramStart"/>
      <w:r w:rsidRPr="00F16508">
        <w:rPr>
          <w:rFonts w:asciiTheme="minorHAnsi" w:hAnsiTheme="minorHAnsi"/>
          <w:iCs/>
          <w:sz w:val="22"/>
          <w:szCs w:val="22"/>
        </w:rPr>
        <w:t>cai</w:t>
      </w:r>
      <w:proofErr w:type="gramEnd"/>
      <w:r w:rsidRPr="00F16508">
        <w:rPr>
          <w:rFonts w:asciiTheme="minorHAnsi" w:hAnsiTheme="minorHAnsi"/>
          <w:iCs/>
          <w:sz w:val="22"/>
          <w:szCs w:val="22"/>
        </w:rPr>
        <w:t xml:space="preserve"> yuav tsis raug xa tawm. Cov neeg ua liaj ua teb yuav tsum tau hu rau tus neeg sawv cev, uas tom qab ntawd hu rau tus tuav lub npe, thiab muaj kev sib tw xov tooj ntev ntev. Txawm hais tias tom qab tau txais ib tsab ntawv theej ntawm tsab cai, cov neeg ua liaj ua teb yuav raug pov lub hauv paus yog dab tsi txhais tau tias. Ntau tus kws lij choj yog </w:t>
      </w:r>
      <w:r w:rsidR="004C459B" w:rsidRPr="00F16508">
        <w:rPr>
          <w:rFonts w:asciiTheme="minorHAnsi" w:hAnsiTheme="minorHAnsi"/>
          <w:iCs/>
          <w:sz w:val="22"/>
          <w:szCs w:val="22"/>
        </w:rPr>
        <w:t>txoj</w:t>
      </w:r>
      <w:r w:rsidRPr="00F16508">
        <w:rPr>
          <w:rFonts w:asciiTheme="minorHAnsi" w:hAnsiTheme="minorHAnsi"/>
          <w:iCs/>
          <w:sz w:val="22"/>
          <w:szCs w:val="22"/>
        </w:rPr>
        <w:t xml:space="preserve"> </w:t>
      </w:r>
      <w:proofErr w:type="gramStart"/>
      <w:r w:rsidRPr="00F16508">
        <w:rPr>
          <w:rFonts w:asciiTheme="minorHAnsi" w:hAnsiTheme="minorHAnsi"/>
          <w:iCs/>
          <w:sz w:val="22"/>
          <w:szCs w:val="22"/>
        </w:rPr>
        <w:t>cai</w:t>
      </w:r>
      <w:proofErr w:type="gramEnd"/>
      <w:r w:rsidRPr="00F16508">
        <w:rPr>
          <w:rFonts w:asciiTheme="minorHAnsi" w:hAnsiTheme="minorHAnsi"/>
          <w:iCs/>
          <w:sz w:val="22"/>
          <w:szCs w:val="22"/>
        </w:rPr>
        <w:t xml:space="preserve"> uas muaj ntawv pov hwm</w:t>
      </w:r>
      <w:del w:id="551" w:author="Windows User" w:date="2021-05-16T00:40:00Z">
        <w:r w:rsidRPr="00F16508" w:rsidDel="00CF68CD">
          <w:rPr>
            <w:rFonts w:asciiTheme="minorHAnsi" w:hAnsiTheme="minorHAnsi"/>
            <w:iCs/>
            <w:sz w:val="22"/>
            <w:szCs w:val="22"/>
          </w:rPr>
          <w:delText xml:space="preserve"> dab tsi</w:delText>
        </w:r>
      </w:del>
      <w:r w:rsidR="00326BFE" w:rsidRPr="00F16508">
        <w:rPr>
          <w:rFonts w:asciiTheme="minorHAnsi" w:hAnsiTheme="minorHAnsi"/>
          <w:iCs/>
          <w:sz w:val="22"/>
          <w:szCs w:val="22"/>
        </w:rPr>
        <w:t>. </w:t>
      </w:r>
    </w:p>
    <w:p w14:paraId="1B427C1F" w14:textId="1096E55F" w:rsidR="00326BFE" w:rsidRPr="0022192D" w:rsidRDefault="008E3EB0" w:rsidP="00C60277">
      <w:pPr>
        <w:spacing w:after="240" w:line="152" w:lineRule="atLeast"/>
        <w:jc w:val="both"/>
        <w:rPr>
          <w:rFonts w:asciiTheme="minorHAnsi" w:hAnsiTheme="minorHAnsi" w:cstheme="majorHAnsi"/>
          <w:iCs/>
        </w:rPr>
      </w:pPr>
      <w:r w:rsidRPr="00C60277">
        <w:rPr>
          <w:rFonts w:asciiTheme="minorHAnsi" w:hAnsiTheme="minorHAnsi" w:cstheme="majorHAnsi"/>
          <w:iCs/>
          <w:sz w:val="22"/>
          <w:szCs w:val="22"/>
        </w:rPr>
        <w:t xml:space="preserve">Yog </w:t>
      </w:r>
      <w:proofErr w:type="gramStart"/>
      <w:r w:rsidRPr="00C60277">
        <w:rPr>
          <w:rFonts w:asciiTheme="minorHAnsi" w:hAnsiTheme="minorHAnsi" w:cstheme="majorHAnsi"/>
          <w:iCs/>
          <w:sz w:val="22"/>
          <w:szCs w:val="22"/>
        </w:rPr>
        <w:t>tias</w:t>
      </w:r>
      <w:proofErr w:type="gramEnd"/>
      <w:r w:rsidRPr="00C60277">
        <w:rPr>
          <w:rFonts w:asciiTheme="minorHAnsi" w:hAnsiTheme="minorHAnsi" w:cstheme="majorHAnsi"/>
          <w:iCs/>
          <w:sz w:val="22"/>
          <w:szCs w:val="22"/>
        </w:rPr>
        <w:t xml:space="preserve"> koj tau txais koj txhais </w:t>
      </w:r>
      <w:del w:id="552" w:author="Windows User" w:date="2021-05-16T09:31:00Z">
        <w:r w:rsidRPr="00C60277" w:rsidDel="003B0EC0">
          <w:rPr>
            <w:rFonts w:asciiTheme="minorHAnsi" w:hAnsiTheme="minorHAnsi" w:cstheme="majorHAnsi"/>
            <w:iCs/>
            <w:sz w:val="22"/>
            <w:szCs w:val="22"/>
          </w:rPr>
          <w:delText>tes ntawm</w:delText>
        </w:r>
      </w:del>
      <w:ins w:id="553" w:author="Windows User" w:date="2021-05-16T09:31:00Z">
        <w:r w:rsidR="00D7364D">
          <w:rPr>
            <w:rFonts w:asciiTheme="minorHAnsi" w:hAnsiTheme="minorHAnsi" w:cstheme="majorHAnsi"/>
            <w:iCs/>
            <w:sz w:val="22"/>
            <w:szCs w:val="22"/>
          </w:rPr>
          <w:t xml:space="preserve"> </w:t>
        </w:r>
        <w:r w:rsidR="003B0EC0">
          <w:rPr>
            <w:rFonts w:asciiTheme="minorHAnsi" w:hAnsiTheme="minorHAnsi" w:cstheme="majorHAnsi"/>
            <w:iCs/>
            <w:sz w:val="22"/>
            <w:szCs w:val="22"/>
          </w:rPr>
          <w:t>kev nkag siab</w:t>
        </w:r>
      </w:ins>
      <w:r w:rsidRPr="00C60277">
        <w:rPr>
          <w:rFonts w:asciiTheme="minorHAnsi" w:hAnsiTheme="minorHAnsi" w:cstheme="majorHAnsi"/>
          <w:iCs/>
          <w:sz w:val="22"/>
          <w:szCs w:val="22"/>
        </w:rPr>
        <w:t xml:space="preserve"> </w:t>
      </w:r>
      <w:r w:rsidR="006076BC" w:rsidRPr="00C60277">
        <w:rPr>
          <w:rFonts w:asciiTheme="minorHAnsi" w:hAnsiTheme="minorHAnsi" w:cstheme="majorHAnsi"/>
          <w:iCs/>
          <w:sz w:val="22"/>
          <w:szCs w:val="22"/>
        </w:rPr>
        <w:t xml:space="preserve">tag nrho </w:t>
      </w:r>
      <w:r w:rsidRPr="00C60277">
        <w:rPr>
          <w:rFonts w:asciiTheme="minorHAnsi" w:hAnsiTheme="minorHAnsi" w:cstheme="majorHAnsi"/>
          <w:iCs/>
          <w:sz w:val="22"/>
          <w:szCs w:val="22"/>
        </w:rPr>
        <w:t xml:space="preserve">koj txoj cai nco ntsoov </w:t>
      </w:r>
      <w:del w:id="554" w:author="Windows User" w:date="2021-05-16T09:32:00Z">
        <w:r w:rsidRPr="00C60277" w:rsidDel="00D7364D">
          <w:rPr>
            <w:rFonts w:asciiTheme="minorHAnsi" w:hAnsiTheme="minorHAnsi" w:cstheme="majorHAnsi"/>
            <w:iCs/>
            <w:sz w:val="22"/>
            <w:szCs w:val="22"/>
          </w:rPr>
          <w:delText xml:space="preserve">them </w:delText>
        </w:r>
      </w:del>
      <w:ins w:id="555" w:author="Windows User" w:date="2021-05-16T09:32:00Z">
        <w:r w:rsidR="00D7364D">
          <w:rPr>
            <w:rFonts w:asciiTheme="minorHAnsi" w:hAnsiTheme="minorHAnsi" w:cstheme="majorHAnsi"/>
            <w:iCs/>
            <w:sz w:val="22"/>
            <w:szCs w:val="22"/>
          </w:rPr>
          <w:t xml:space="preserve"> rau</w:t>
        </w:r>
        <w:r w:rsidR="00D7364D" w:rsidRPr="00C60277">
          <w:rPr>
            <w:rFonts w:asciiTheme="minorHAnsi" w:hAnsiTheme="minorHAnsi" w:cstheme="majorHAnsi"/>
            <w:iCs/>
            <w:sz w:val="22"/>
            <w:szCs w:val="22"/>
          </w:rPr>
          <w:t xml:space="preserve"> </w:t>
        </w:r>
      </w:ins>
      <w:r w:rsidRPr="00C60277">
        <w:rPr>
          <w:rFonts w:asciiTheme="minorHAnsi" w:hAnsiTheme="minorHAnsi" w:cstheme="majorHAnsi"/>
          <w:iCs/>
          <w:sz w:val="22"/>
          <w:szCs w:val="22"/>
        </w:rPr>
        <w:t>siab mloog rau qhov tsis suav</w:t>
      </w:r>
      <w:ins w:id="556" w:author="Windows User" w:date="2021-05-16T09:32:00Z">
        <w:r w:rsidR="00D7364D">
          <w:rPr>
            <w:rFonts w:asciiTheme="minorHAnsi" w:hAnsiTheme="minorHAnsi" w:cstheme="majorHAnsi"/>
            <w:iCs/>
            <w:sz w:val="22"/>
            <w:szCs w:val="22"/>
          </w:rPr>
          <w:t xml:space="preserve"> kom zoo</w:t>
        </w:r>
      </w:ins>
      <w:r w:rsidRPr="00C60277">
        <w:rPr>
          <w:rFonts w:asciiTheme="minorHAnsi" w:hAnsiTheme="minorHAnsi" w:cstheme="majorHAnsi"/>
          <w:iCs/>
          <w:sz w:val="22"/>
          <w:szCs w:val="22"/>
        </w:rPr>
        <w:t>, uas feem ntau pom ntawm qhov kawg. Qhov no yuav teev cov khoom uas tsis duav. Qee zaum nws yuav hais meej, "Tsis suav cov kab mob kev kis mob." Yog tsis muaj kev pab nws muaj. Yog tias nws muaj kev siv rau pwm los</w:t>
      </w:r>
      <w:r w:rsidR="006076BC" w:rsidRPr="00C60277">
        <w:rPr>
          <w:rFonts w:asciiTheme="minorHAnsi" w:hAnsiTheme="minorHAnsi" w:cstheme="majorHAnsi"/>
          <w:iCs/>
          <w:sz w:val="22"/>
          <w:szCs w:val="22"/>
        </w:rPr>
        <w:t xml:space="preserve"> </w:t>
      </w:r>
      <w:r w:rsidRPr="00C60277">
        <w:rPr>
          <w:rFonts w:asciiTheme="minorHAnsi" w:hAnsiTheme="minorHAnsi" w:cstheme="majorHAnsi"/>
          <w:iCs/>
          <w:sz w:val="22"/>
          <w:szCs w:val="22"/>
        </w:rPr>
        <w:t>sis</w:t>
      </w:r>
      <w:ins w:id="557" w:author="Windows User" w:date="2021-05-16T09:42:00Z">
        <w:r w:rsidR="008353A2">
          <w:rPr>
            <w:rFonts w:asciiTheme="minorHAnsi" w:hAnsiTheme="minorHAnsi" w:cstheme="majorHAnsi"/>
            <w:iCs/>
            <w:sz w:val="22"/>
            <w:szCs w:val="22"/>
          </w:rPr>
          <w:t xml:space="preserve"> tej qhov tsis huav ua rau muaj</w:t>
        </w:r>
      </w:ins>
      <w:r w:rsidRPr="00C60277">
        <w:rPr>
          <w:rFonts w:asciiTheme="minorHAnsi" w:hAnsiTheme="minorHAnsi" w:cstheme="majorHAnsi"/>
          <w:iCs/>
          <w:sz w:val="22"/>
          <w:szCs w:val="22"/>
        </w:rPr>
        <w:t xml:space="preserve"> kab mob los yog kab mob </w:t>
      </w:r>
      <w:del w:id="558" w:author="Windows User" w:date="2021-05-16T09:42:00Z">
        <w:r w:rsidRPr="00C60277" w:rsidDel="008353A2">
          <w:rPr>
            <w:rFonts w:asciiTheme="minorHAnsi" w:hAnsiTheme="minorHAnsi" w:cstheme="majorHAnsi"/>
            <w:iCs/>
            <w:sz w:val="22"/>
            <w:szCs w:val="22"/>
          </w:rPr>
          <w:delText>lom</w:delText>
        </w:r>
      </w:del>
      <w:ins w:id="559" w:author="Windows User" w:date="2021-05-16T09:43:00Z">
        <w:r w:rsidR="008353A2">
          <w:rPr>
            <w:rFonts w:asciiTheme="minorHAnsi" w:hAnsiTheme="minorHAnsi" w:cstheme="majorHAnsi"/>
            <w:iCs/>
            <w:sz w:val="22"/>
            <w:szCs w:val="22"/>
          </w:rPr>
          <w:t xml:space="preserve"> </w:t>
        </w:r>
      </w:ins>
      <w:ins w:id="560" w:author="Windows User" w:date="2021-05-16T09:42:00Z">
        <w:r w:rsidR="008353A2">
          <w:rPr>
            <w:rFonts w:asciiTheme="minorHAnsi" w:hAnsiTheme="minorHAnsi" w:cstheme="majorHAnsi"/>
            <w:iCs/>
            <w:sz w:val="22"/>
            <w:szCs w:val="22"/>
          </w:rPr>
          <w:t>sib kis ua</w:t>
        </w:r>
      </w:ins>
      <w:ins w:id="561" w:author="Windows User" w:date="2021-05-16T09:43:00Z">
        <w:r w:rsidR="008353A2">
          <w:rPr>
            <w:rFonts w:asciiTheme="minorHAnsi" w:hAnsiTheme="minorHAnsi" w:cstheme="majorHAnsi"/>
            <w:iCs/>
            <w:sz w:val="22"/>
            <w:szCs w:val="22"/>
          </w:rPr>
          <w:t xml:space="preserve"> los ntawm</w:t>
        </w:r>
      </w:ins>
      <w:ins w:id="562" w:author="Windows User" w:date="2021-05-16T09:46:00Z">
        <w:r w:rsidR="008353A2">
          <w:rPr>
            <w:rFonts w:asciiTheme="minorHAnsi" w:hAnsiTheme="minorHAnsi" w:cstheme="majorHAnsi"/>
            <w:iCs/>
            <w:sz w:val="22"/>
            <w:szCs w:val="22"/>
          </w:rPr>
          <w:t xml:space="preserve"> qhov me </w:t>
        </w:r>
        <w:proofErr w:type="gramStart"/>
        <w:r w:rsidR="008353A2">
          <w:rPr>
            <w:rFonts w:asciiTheme="minorHAnsi" w:hAnsiTheme="minorHAnsi" w:cstheme="majorHAnsi"/>
            <w:iCs/>
            <w:sz w:val="22"/>
            <w:szCs w:val="22"/>
          </w:rPr>
          <w:t>me</w:t>
        </w:r>
      </w:ins>
      <w:ins w:id="563" w:author="Windows User" w:date="2021-05-16T09:42:00Z">
        <w:r w:rsidR="008353A2">
          <w:rPr>
            <w:rFonts w:asciiTheme="minorHAnsi" w:hAnsiTheme="minorHAnsi" w:cstheme="majorHAnsi"/>
            <w:iCs/>
            <w:sz w:val="22"/>
            <w:szCs w:val="22"/>
          </w:rPr>
          <w:t xml:space="preserve"> </w:t>
        </w:r>
      </w:ins>
      <w:r w:rsidRPr="00C60277">
        <w:rPr>
          <w:rFonts w:asciiTheme="minorHAnsi" w:hAnsiTheme="minorHAnsi" w:cstheme="majorHAnsi"/>
          <w:iCs/>
          <w:sz w:val="22"/>
          <w:szCs w:val="22"/>
        </w:rPr>
        <w:t>,</w:t>
      </w:r>
      <w:proofErr w:type="gramEnd"/>
      <w:r w:rsidRPr="00C60277">
        <w:rPr>
          <w:rFonts w:asciiTheme="minorHAnsi" w:hAnsiTheme="minorHAnsi" w:cstheme="majorHAnsi"/>
          <w:iCs/>
          <w:sz w:val="22"/>
          <w:szCs w:val="22"/>
        </w:rPr>
        <w:t xml:space="preserve"> yuav tsum ceev faj, vim qhov no yuav zoo</w:t>
      </w:r>
      <w:ins w:id="564" w:author="Windows User" w:date="2021-05-16T09:47:00Z">
        <w:r w:rsidR="008353A2">
          <w:rPr>
            <w:rFonts w:asciiTheme="minorHAnsi" w:hAnsiTheme="minorHAnsi" w:cstheme="majorHAnsi"/>
            <w:iCs/>
            <w:sz w:val="22"/>
            <w:szCs w:val="22"/>
          </w:rPr>
          <w:t xml:space="preserve"> cov xwm txeej</w:t>
        </w:r>
      </w:ins>
      <w:r w:rsidRPr="00C60277">
        <w:rPr>
          <w:rFonts w:asciiTheme="minorHAnsi" w:hAnsiTheme="minorHAnsi" w:cstheme="majorHAnsi"/>
          <w:iCs/>
          <w:sz w:val="22"/>
          <w:szCs w:val="22"/>
        </w:rPr>
        <w:t xml:space="preserve"> li kev txhais cov zaub mov</w:t>
      </w:r>
      <w:r w:rsidR="006076BC" w:rsidRPr="00C60277">
        <w:rPr>
          <w:rFonts w:asciiTheme="minorHAnsi" w:hAnsiTheme="minorHAnsi" w:cstheme="majorHAnsi"/>
          <w:iCs/>
          <w:sz w:val="22"/>
          <w:szCs w:val="22"/>
        </w:rPr>
        <w:t xml:space="preserve"> uas</w:t>
      </w:r>
      <w:r w:rsidRPr="00C60277">
        <w:rPr>
          <w:rFonts w:asciiTheme="minorHAnsi" w:hAnsiTheme="minorHAnsi" w:cstheme="majorHAnsi"/>
          <w:iCs/>
          <w:sz w:val="22"/>
          <w:szCs w:val="22"/>
        </w:rPr>
        <w:t xml:space="preserve"> tsis huv</w:t>
      </w:r>
      <w:r w:rsidR="00326BFE" w:rsidRPr="0022192D">
        <w:rPr>
          <w:rFonts w:asciiTheme="minorHAnsi" w:hAnsiTheme="minorHAnsi" w:cstheme="majorHAnsi"/>
          <w:iCs/>
        </w:rPr>
        <w:t>.</w:t>
      </w:r>
    </w:p>
    <w:p w14:paraId="60A06662" w14:textId="12171400" w:rsidR="00326BFE" w:rsidRPr="0022192D" w:rsidRDefault="00342635" w:rsidP="009B32AE">
      <w:pPr>
        <w:spacing w:after="240" w:line="152" w:lineRule="atLeast"/>
        <w:jc w:val="both"/>
        <w:rPr>
          <w:rFonts w:asciiTheme="minorHAnsi" w:hAnsiTheme="minorHAnsi"/>
          <w:iCs/>
        </w:rPr>
      </w:pPr>
      <w:r w:rsidRPr="009B32AE">
        <w:rPr>
          <w:rFonts w:asciiTheme="minorHAnsi" w:hAnsiTheme="minorHAnsi"/>
          <w:iCs/>
          <w:sz w:val="22"/>
          <w:szCs w:val="22"/>
        </w:rPr>
        <w:t xml:space="preserve">Txoj </w:t>
      </w:r>
      <w:proofErr w:type="gramStart"/>
      <w:r w:rsidRPr="009B32AE">
        <w:rPr>
          <w:rFonts w:asciiTheme="minorHAnsi" w:hAnsiTheme="minorHAnsi"/>
          <w:iCs/>
          <w:sz w:val="22"/>
          <w:szCs w:val="22"/>
        </w:rPr>
        <w:t>kev</w:t>
      </w:r>
      <w:proofErr w:type="gramEnd"/>
      <w:r w:rsidRPr="009B32AE">
        <w:rPr>
          <w:rFonts w:asciiTheme="minorHAnsi" w:hAnsiTheme="minorHAnsi"/>
          <w:iCs/>
          <w:sz w:val="22"/>
          <w:szCs w:val="22"/>
        </w:rPr>
        <w:t xml:space="preserve"> hais luv yog </w:t>
      </w:r>
      <w:r w:rsidR="00D61856" w:rsidRPr="009B32AE">
        <w:rPr>
          <w:rFonts w:asciiTheme="minorHAnsi" w:hAnsiTheme="minorHAnsi"/>
          <w:iCs/>
          <w:sz w:val="22"/>
          <w:szCs w:val="22"/>
        </w:rPr>
        <w:t>qhov</w:t>
      </w:r>
      <w:r w:rsidRPr="009B32AE">
        <w:rPr>
          <w:rFonts w:asciiTheme="minorHAnsi" w:hAnsiTheme="minorHAnsi"/>
          <w:iCs/>
          <w:sz w:val="22"/>
          <w:szCs w:val="22"/>
        </w:rPr>
        <w:t xml:space="preserve"> yooj yim rau tus neeg muab kev pov hwm saib seb cov nyiaj puas raug them</w:t>
      </w:r>
      <w:ins w:id="565" w:author="Windows User" w:date="2021-05-16T10:28:00Z">
        <w:r w:rsidR="0067243A">
          <w:rPr>
            <w:rFonts w:asciiTheme="minorHAnsi" w:hAnsiTheme="minorHAnsi"/>
            <w:iCs/>
            <w:sz w:val="22"/>
            <w:szCs w:val="22"/>
          </w:rPr>
          <w:t xml:space="preserve"> raws kev phom sij</w:t>
        </w:r>
      </w:ins>
      <w:r w:rsidRPr="009B32AE">
        <w:rPr>
          <w:rFonts w:asciiTheme="minorHAnsi" w:hAnsiTheme="minorHAnsi"/>
          <w:iCs/>
          <w:sz w:val="22"/>
          <w:szCs w:val="22"/>
        </w:rPr>
        <w:t xml:space="preserve">. Lees paub, qhov no tsis yog phiaj xwm uas </w:t>
      </w:r>
      <w:del w:id="566" w:author="Windows User" w:date="2021-05-16T10:30:00Z">
        <w:r w:rsidRPr="009B32AE" w:rsidDel="0067243A">
          <w:rPr>
            <w:rFonts w:asciiTheme="minorHAnsi" w:hAnsiTheme="minorHAnsi"/>
            <w:iCs/>
            <w:sz w:val="22"/>
            <w:szCs w:val="22"/>
          </w:rPr>
          <w:delText>tsis muaj tua</w:delText>
        </w:r>
      </w:del>
      <w:ins w:id="567" w:author="Windows User" w:date="2021-05-16T10:30:00Z">
        <w:r w:rsidR="0067243A">
          <w:rPr>
            <w:rFonts w:asciiTheme="minorHAnsi" w:hAnsiTheme="minorHAnsi"/>
            <w:iCs/>
            <w:sz w:val="22"/>
            <w:szCs w:val="22"/>
          </w:rPr>
          <w:t xml:space="preserve"> yuav tiv thaij taus</w:t>
        </w:r>
      </w:ins>
      <w:r w:rsidRPr="009B32AE">
        <w:rPr>
          <w:rFonts w:asciiTheme="minorHAnsi" w:hAnsiTheme="minorHAnsi"/>
          <w:iCs/>
          <w:sz w:val="22"/>
          <w:szCs w:val="22"/>
        </w:rPr>
        <w:t xml:space="preserve">. Tus neeg sawv cev yuav tsis muaj qhov pom tseeb txog txoj </w:t>
      </w:r>
      <w:proofErr w:type="gramStart"/>
      <w:r w:rsidRPr="009B32AE">
        <w:rPr>
          <w:rFonts w:asciiTheme="minorHAnsi" w:hAnsiTheme="minorHAnsi"/>
          <w:iCs/>
          <w:sz w:val="22"/>
          <w:szCs w:val="22"/>
        </w:rPr>
        <w:t>cai</w:t>
      </w:r>
      <w:proofErr w:type="gramEnd"/>
      <w:r w:rsidRPr="009B32AE">
        <w:rPr>
          <w:rFonts w:asciiTheme="minorHAnsi" w:hAnsiTheme="minorHAnsi"/>
          <w:iCs/>
          <w:sz w:val="22"/>
          <w:szCs w:val="22"/>
        </w:rPr>
        <w:t xml:space="preserve"> siv rau kev ua hauj</w:t>
      </w:r>
      <w:r w:rsidR="00D61856" w:rsidRPr="009B32AE">
        <w:rPr>
          <w:rFonts w:asciiTheme="minorHAnsi" w:hAnsiTheme="minorHAnsi"/>
          <w:iCs/>
          <w:sz w:val="22"/>
          <w:szCs w:val="22"/>
        </w:rPr>
        <w:t xml:space="preserve"> </w:t>
      </w:r>
      <w:r w:rsidRPr="009B32AE">
        <w:rPr>
          <w:rFonts w:asciiTheme="minorHAnsi" w:hAnsiTheme="minorHAnsi"/>
          <w:iCs/>
          <w:sz w:val="22"/>
          <w:szCs w:val="22"/>
        </w:rPr>
        <w:t xml:space="preserve">lwm tsis yog ua liaj ua teb li </w:t>
      </w:r>
      <w:ins w:id="568" w:author="Windows User" w:date="2021-05-16T10:32:00Z">
        <w:r w:rsidR="0067243A">
          <w:rPr>
            <w:rFonts w:asciiTheme="minorHAnsi" w:hAnsiTheme="minorHAnsi"/>
            <w:iCs/>
            <w:sz w:val="22"/>
            <w:szCs w:val="22"/>
          </w:rPr>
          <w:t>yav tag dhaus los.</w:t>
        </w:r>
      </w:ins>
      <w:del w:id="569" w:author="Windows User" w:date="2021-05-16T10:32:00Z">
        <w:r w:rsidRPr="009B32AE" w:rsidDel="0067243A">
          <w:rPr>
            <w:rFonts w:asciiTheme="minorHAnsi" w:hAnsiTheme="minorHAnsi"/>
            <w:iCs/>
            <w:sz w:val="22"/>
            <w:szCs w:val="22"/>
          </w:rPr>
          <w:delText>cas</w:delText>
        </w:r>
      </w:del>
      <w:r w:rsidRPr="009B32AE">
        <w:rPr>
          <w:rFonts w:asciiTheme="minorHAnsi" w:hAnsiTheme="minorHAnsi"/>
          <w:iCs/>
          <w:sz w:val="22"/>
          <w:szCs w:val="22"/>
        </w:rPr>
        <w:t xml:space="preserve">. </w:t>
      </w:r>
      <w:ins w:id="570" w:author="Windows User" w:date="2021-05-16T10:33:00Z">
        <w:r w:rsidR="0067243A">
          <w:rPr>
            <w:rFonts w:asciiTheme="minorHAnsi" w:hAnsiTheme="minorHAnsi"/>
            <w:iCs/>
            <w:sz w:val="22"/>
            <w:szCs w:val="22"/>
          </w:rPr>
          <w:t>(</w:t>
        </w:r>
      </w:ins>
      <w:r w:rsidRPr="009B32AE">
        <w:rPr>
          <w:rFonts w:asciiTheme="minorHAnsi" w:hAnsiTheme="minorHAnsi"/>
          <w:iCs/>
          <w:sz w:val="22"/>
          <w:szCs w:val="22"/>
        </w:rPr>
        <w:t xml:space="preserve">Hauv </w:t>
      </w:r>
      <w:proofErr w:type="gramStart"/>
      <w:r w:rsidRPr="009B32AE">
        <w:rPr>
          <w:rFonts w:asciiTheme="minorHAnsi" w:hAnsiTheme="minorHAnsi"/>
          <w:iCs/>
          <w:sz w:val="22"/>
          <w:szCs w:val="22"/>
        </w:rPr>
        <w:t>lwm</w:t>
      </w:r>
      <w:proofErr w:type="gramEnd"/>
      <w:r w:rsidRPr="009B32AE">
        <w:rPr>
          <w:rFonts w:asciiTheme="minorHAnsi" w:hAnsiTheme="minorHAnsi"/>
          <w:iCs/>
          <w:sz w:val="22"/>
          <w:szCs w:val="22"/>
        </w:rPr>
        <w:t xml:space="preserve"> lo lus, tus neeg sawv cev tuaj yeem ua txhaum</w:t>
      </w:r>
      <w:r w:rsidR="00326BFE" w:rsidRPr="0022192D">
        <w:rPr>
          <w:rFonts w:asciiTheme="minorHAnsi" w:hAnsiTheme="minorHAnsi"/>
          <w:iCs/>
        </w:rPr>
        <w:t xml:space="preserve">.) </w:t>
      </w:r>
    </w:p>
    <w:p w14:paraId="4DE5586E" w14:textId="0F92AC28" w:rsidR="00326BFE" w:rsidRPr="00C129CB" w:rsidRDefault="00223A2D" w:rsidP="00C129CB">
      <w:pPr>
        <w:spacing w:after="240" w:line="152" w:lineRule="atLeast"/>
        <w:ind w:left="720"/>
        <w:jc w:val="both"/>
        <w:rPr>
          <w:rFonts w:asciiTheme="minorHAnsi" w:hAnsiTheme="minorHAnsi" w:cstheme="majorHAnsi"/>
          <w:b/>
          <w:iCs/>
          <w:sz w:val="22"/>
          <w:szCs w:val="22"/>
        </w:rPr>
      </w:pPr>
      <w:r w:rsidRPr="00C129CB">
        <w:rPr>
          <w:rFonts w:asciiTheme="minorHAnsi" w:hAnsiTheme="minorHAnsi" w:cstheme="majorHAnsi"/>
          <w:b/>
          <w:iCs/>
          <w:sz w:val="22"/>
          <w:szCs w:val="22"/>
        </w:rPr>
        <w:t>Kev n</w:t>
      </w:r>
      <w:r w:rsidR="009B7A29" w:rsidRPr="00C129CB">
        <w:rPr>
          <w:rFonts w:asciiTheme="minorHAnsi" w:hAnsiTheme="minorHAnsi" w:cstheme="majorHAnsi"/>
          <w:b/>
          <w:iCs/>
          <w:sz w:val="22"/>
          <w:szCs w:val="22"/>
        </w:rPr>
        <w:t xml:space="preserve">rhiav </w:t>
      </w:r>
      <w:proofErr w:type="gramStart"/>
      <w:r w:rsidR="009B7A29" w:rsidRPr="00C129CB">
        <w:rPr>
          <w:rFonts w:asciiTheme="minorHAnsi" w:hAnsiTheme="minorHAnsi" w:cstheme="majorHAnsi"/>
          <w:b/>
          <w:iCs/>
          <w:sz w:val="22"/>
          <w:szCs w:val="22"/>
        </w:rPr>
        <w:t>kev</w:t>
      </w:r>
      <w:proofErr w:type="gramEnd"/>
      <w:r w:rsidR="009B7A29" w:rsidRPr="00C129CB">
        <w:rPr>
          <w:rFonts w:asciiTheme="minorHAnsi" w:hAnsiTheme="minorHAnsi" w:cstheme="majorHAnsi"/>
          <w:b/>
          <w:iCs/>
          <w:sz w:val="22"/>
          <w:szCs w:val="22"/>
        </w:rPr>
        <w:t xml:space="preserve"> tiv thaiv tus neeg sawv cev paub txog ntawm cov</w:t>
      </w:r>
      <w:ins w:id="571" w:author="Windows User" w:date="2021-05-16T10:36:00Z">
        <w:r w:rsidR="00D96AB6">
          <w:rPr>
            <w:rFonts w:asciiTheme="minorHAnsi" w:hAnsiTheme="minorHAnsi" w:cstheme="majorHAnsi"/>
            <w:b/>
            <w:iCs/>
            <w:sz w:val="22"/>
            <w:szCs w:val="22"/>
          </w:rPr>
          <w:t xml:space="preserve"> kev</w:t>
        </w:r>
      </w:ins>
      <w:r w:rsidR="009B7A29" w:rsidRPr="00C129CB">
        <w:rPr>
          <w:rFonts w:asciiTheme="minorHAnsi" w:hAnsiTheme="minorHAnsi" w:cstheme="majorHAnsi"/>
          <w:b/>
          <w:iCs/>
          <w:sz w:val="22"/>
          <w:szCs w:val="22"/>
        </w:rPr>
        <w:t xml:space="preserve"> ua liaj ua teb sib txawv yog thawj kauj ruam zoo tshaj plaws kom tau txais kev pov hwm zoo</w:t>
      </w:r>
    </w:p>
    <w:p w14:paraId="723347DC" w14:textId="24F810BD" w:rsidR="00326BFE" w:rsidRPr="00EE2AD5" w:rsidRDefault="009B2A73" w:rsidP="00EE2AD5">
      <w:pPr>
        <w:spacing w:after="240" w:line="152" w:lineRule="atLeast"/>
        <w:jc w:val="both"/>
        <w:rPr>
          <w:rFonts w:asciiTheme="minorHAnsi" w:hAnsiTheme="minorHAnsi" w:cstheme="majorHAnsi"/>
          <w:iCs/>
          <w:sz w:val="22"/>
          <w:szCs w:val="22"/>
        </w:rPr>
      </w:pPr>
      <w:r w:rsidRPr="00EE2AD5">
        <w:rPr>
          <w:rFonts w:asciiTheme="minorHAnsi" w:hAnsiTheme="minorHAnsi" w:cstheme="majorHAnsi"/>
          <w:iCs/>
          <w:sz w:val="22"/>
          <w:szCs w:val="22"/>
        </w:rPr>
        <w:lastRenderedPageBreak/>
        <w:t xml:space="preserve">Txoj kev </w:t>
      </w:r>
      <w:r w:rsidR="00AC5F42" w:rsidRPr="00EE2AD5">
        <w:rPr>
          <w:rFonts w:asciiTheme="minorHAnsi" w:hAnsiTheme="minorHAnsi" w:cstheme="majorHAnsi"/>
          <w:iCs/>
          <w:sz w:val="22"/>
          <w:szCs w:val="22"/>
        </w:rPr>
        <w:t xml:space="preserve">uas </w:t>
      </w:r>
      <w:r w:rsidRPr="00EE2AD5">
        <w:rPr>
          <w:rFonts w:asciiTheme="minorHAnsi" w:hAnsiTheme="minorHAnsi" w:cstheme="majorHAnsi"/>
          <w:iCs/>
          <w:sz w:val="22"/>
          <w:szCs w:val="22"/>
        </w:rPr>
        <w:t xml:space="preserve">zoo tshaj </w:t>
      </w:r>
      <w:r w:rsidR="00AC5F42" w:rsidRPr="00EE2AD5">
        <w:rPr>
          <w:rFonts w:asciiTheme="minorHAnsi" w:hAnsiTheme="minorHAnsi" w:cstheme="majorHAnsi"/>
          <w:iCs/>
          <w:sz w:val="22"/>
          <w:szCs w:val="22"/>
        </w:rPr>
        <w:t>kom nrhiav</w:t>
      </w:r>
      <w:r w:rsidRPr="00EE2AD5">
        <w:rPr>
          <w:rFonts w:asciiTheme="minorHAnsi" w:hAnsiTheme="minorHAnsi" w:cstheme="majorHAnsi"/>
          <w:iCs/>
          <w:sz w:val="22"/>
          <w:szCs w:val="22"/>
        </w:rPr>
        <w:t xml:space="preserve"> tus neeg sawv cev yog tham nrog lwm tus neeg ua liaj ua teb hauv zej zog uas khiav hauj</w:t>
      </w:r>
      <w:r w:rsidR="00AC5F42" w:rsidRPr="00EE2AD5">
        <w:rPr>
          <w:rFonts w:asciiTheme="minorHAnsi" w:hAnsiTheme="minorHAnsi" w:cstheme="majorHAnsi"/>
          <w:iCs/>
          <w:sz w:val="22"/>
          <w:szCs w:val="22"/>
        </w:rPr>
        <w:t xml:space="preserve"> </w:t>
      </w:r>
      <w:r w:rsidRPr="00EE2AD5">
        <w:rPr>
          <w:rFonts w:asciiTheme="minorHAnsi" w:hAnsiTheme="minorHAnsi" w:cstheme="majorHAnsi"/>
          <w:iCs/>
          <w:sz w:val="22"/>
          <w:szCs w:val="22"/>
        </w:rPr>
        <w:t>lwm zoo ib yam li koj ua los</w:t>
      </w:r>
      <w:r w:rsidR="00AC5F42" w:rsidRPr="00EE2AD5">
        <w:rPr>
          <w:rFonts w:asciiTheme="minorHAnsi" w:hAnsiTheme="minorHAnsi" w:cstheme="majorHAnsi"/>
          <w:iCs/>
          <w:sz w:val="22"/>
          <w:szCs w:val="22"/>
        </w:rPr>
        <w:t xml:space="preserve"> </w:t>
      </w:r>
      <w:r w:rsidRPr="00EE2AD5">
        <w:rPr>
          <w:rFonts w:asciiTheme="minorHAnsi" w:hAnsiTheme="minorHAnsi" w:cstheme="majorHAnsi"/>
          <w:iCs/>
          <w:sz w:val="22"/>
          <w:szCs w:val="22"/>
        </w:rPr>
        <w:t xml:space="preserve">sis npaj yuav ua. Raws li lub tswv yim thib ob, nws ib txwm ua qhov zoo tshaj plaws kom tau txais cov ntawv sau. Thaum tham nrog tus neeg muag ntawv pov hwm hais txog seb puas yuav muaj kev </w:t>
      </w:r>
      <w:r w:rsidR="00AC5F42" w:rsidRPr="00EE2AD5">
        <w:rPr>
          <w:rFonts w:asciiTheme="minorHAnsi" w:hAnsiTheme="minorHAnsi" w:cstheme="majorHAnsi"/>
          <w:iCs/>
          <w:sz w:val="22"/>
          <w:szCs w:val="22"/>
        </w:rPr>
        <w:t>phom sij</w:t>
      </w:r>
      <w:r w:rsidRPr="00EE2AD5">
        <w:rPr>
          <w:rFonts w:asciiTheme="minorHAnsi" w:hAnsiTheme="minorHAnsi" w:cstheme="majorHAnsi"/>
          <w:iCs/>
          <w:sz w:val="22"/>
          <w:szCs w:val="22"/>
        </w:rPr>
        <w:t xml:space="preserve"> (los</w:t>
      </w:r>
      <w:r w:rsidR="00AC5F42" w:rsidRPr="00EE2AD5">
        <w:rPr>
          <w:rFonts w:asciiTheme="minorHAnsi" w:hAnsiTheme="minorHAnsi" w:cstheme="majorHAnsi"/>
          <w:iCs/>
          <w:sz w:val="22"/>
          <w:szCs w:val="22"/>
        </w:rPr>
        <w:t xml:space="preserve"> </w:t>
      </w:r>
      <w:r w:rsidRPr="00EE2AD5">
        <w:rPr>
          <w:rFonts w:asciiTheme="minorHAnsi" w:hAnsiTheme="minorHAnsi" w:cstheme="majorHAnsi"/>
          <w:iCs/>
          <w:sz w:val="22"/>
          <w:szCs w:val="22"/>
        </w:rPr>
        <w:t>sis thaum tham nrog lub txhab nyiaj txog kev qiv nyiaj, lub tuam txhab daim npav rho nyiaj txog cov phiaj xwm them, los</w:t>
      </w:r>
      <w:r w:rsidR="00AC5F42" w:rsidRPr="00EE2AD5">
        <w:rPr>
          <w:rFonts w:asciiTheme="minorHAnsi" w:hAnsiTheme="minorHAnsi" w:cstheme="majorHAnsi"/>
          <w:iCs/>
          <w:sz w:val="22"/>
          <w:szCs w:val="22"/>
        </w:rPr>
        <w:t xml:space="preserve"> </w:t>
      </w:r>
      <w:r w:rsidRPr="00EE2AD5">
        <w:rPr>
          <w:rFonts w:asciiTheme="minorHAnsi" w:hAnsiTheme="minorHAnsi" w:cstheme="majorHAnsi"/>
          <w:iCs/>
          <w:sz w:val="22"/>
          <w:szCs w:val="22"/>
        </w:rPr>
        <w:t>sis lwm yam kev sib tham nrog qhov cuam tshuam), tsim cov ntawv sau. Kev sib txuas lus ntawm email yog ib txoj kev los tsim cov ntawv sau cia. Thaum tsis muaj peev xwm ua tau, lub chaw ua hauj</w:t>
      </w:r>
      <w:r w:rsidR="00AC5F42" w:rsidRPr="00EE2AD5">
        <w:rPr>
          <w:rFonts w:asciiTheme="minorHAnsi" w:hAnsiTheme="minorHAnsi" w:cstheme="majorHAnsi"/>
          <w:iCs/>
          <w:sz w:val="22"/>
          <w:szCs w:val="22"/>
        </w:rPr>
        <w:t xml:space="preserve"> </w:t>
      </w:r>
      <w:r w:rsidRPr="00EE2AD5">
        <w:rPr>
          <w:rFonts w:asciiTheme="minorHAnsi" w:hAnsiTheme="minorHAnsi" w:cstheme="majorHAnsi"/>
          <w:iCs/>
          <w:sz w:val="22"/>
          <w:szCs w:val="22"/>
        </w:rPr>
        <w:t>lwm muaj lub sij</w:t>
      </w:r>
      <w:r w:rsidR="00AC5F42" w:rsidRPr="00EE2AD5">
        <w:rPr>
          <w:rFonts w:asciiTheme="minorHAnsi" w:hAnsiTheme="minorHAnsi" w:cstheme="majorHAnsi"/>
          <w:iCs/>
          <w:sz w:val="22"/>
          <w:szCs w:val="22"/>
        </w:rPr>
        <w:t xml:space="preserve"> </w:t>
      </w:r>
      <w:r w:rsidRPr="00EE2AD5">
        <w:rPr>
          <w:rFonts w:asciiTheme="minorHAnsi" w:hAnsiTheme="minorHAnsi" w:cstheme="majorHAnsi"/>
          <w:iCs/>
          <w:sz w:val="22"/>
          <w:szCs w:val="22"/>
        </w:rPr>
        <w:t>hawm hu, tus kheej ntawm tus neeg tau hu, thiab cov ntsiab lus ntawm kev sib tham tuaj yeem mus ntev rau kev tsim cov kev muaj peev xwm rov qab yog tias koj raug qhia tsis raug</w:t>
      </w:r>
      <w:r w:rsidR="00326BFE" w:rsidRPr="00EE2AD5">
        <w:rPr>
          <w:rFonts w:asciiTheme="minorHAnsi" w:hAnsiTheme="minorHAnsi" w:cstheme="majorHAnsi"/>
          <w:iCs/>
          <w:sz w:val="22"/>
          <w:szCs w:val="22"/>
        </w:rPr>
        <w:t>. </w:t>
      </w:r>
    </w:p>
    <w:p w14:paraId="3458BFC1" w14:textId="0ADCAB14" w:rsidR="00326BFE" w:rsidRPr="009335AE" w:rsidRDefault="0067344D" w:rsidP="0022192D">
      <w:pPr>
        <w:spacing w:line="182" w:lineRule="atLeast"/>
        <w:ind w:firstLine="720"/>
        <w:rPr>
          <w:rFonts w:asciiTheme="minorHAnsi" w:hAnsiTheme="minorHAnsi" w:cstheme="majorHAnsi"/>
          <w:sz w:val="22"/>
          <w:szCs w:val="22"/>
        </w:rPr>
      </w:pPr>
      <w:r w:rsidRPr="009335AE">
        <w:rPr>
          <w:rFonts w:asciiTheme="minorHAnsi" w:hAnsiTheme="minorHAnsi" w:cstheme="majorHAnsi"/>
          <w:b/>
          <w:bCs/>
          <w:iCs/>
          <w:sz w:val="22"/>
          <w:szCs w:val="22"/>
        </w:rPr>
        <w:t xml:space="preserve">Kev soj ntsuam nrog cov xwm txheej tsis </w:t>
      </w:r>
      <w:del w:id="572" w:author="Windows User" w:date="2021-05-16T10:49:00Z">
        <w:r w:rsidRPr="009335AE" w:rsidDel="00E86525">
          <w:rPr>
            <w:rFonts w:asciiTheme="minorHAnsi" w:hAnsiTheme="minorHAnsi" w:cstheme="majorHAnsi"/>
            <w:b/>
            <w:bCs/>
            <w:iCs/>
            <w:sz w:val="22"/>
            <w:szCs w:val="22"/>
          </w:rPr>
          <w:delText>txaus ntseeg</w:delText>
        </w:r>
      </w:del>
      <w:ins w:id="573" w:author="Windows User" w:date="2021-05-16T10:49:00Z">
        <w:r w:rsidR="00E86525">
          <w:rPr>
            <w:rFonts w:asciiTheme="minorHAnsi" w:hAnsiTheme="minorHAnsi" w:cstheme="majorHAnsi"/>
            <w:b/>
            <w:bCs/>
            <w:iCs/>
            <w:sz w:val="22"/>
            <w:szCs w:val="22"/>
          </w:rPr>
          <w:t xml:space="preserve"> tsim nyog</w:t>
        </w:r>
      </w:ins>
      <w:r w:rsidR="00326BFE" w:rsidRPr="009335AE">
        <w:rPr>
          <w:rFonts w:asciiTheme="minorHAnsi" w:hAnsiTheme="minorHAnsi" w:cstheme="majorHAnsi"/>
          <w:b/>
          <w:bCs/>
          <w:iCs/>
          <w:sz w:val="22"/>
          <w:szCs w:val="22"/>
        </w:rPr>
        <w:t> </w:t>
      </w:r>
    </w:p>
    <w:p w14:paraId="4BC11A44" w14:textId="77777777" w:rsidR="00326BFE" w:rsidRPr="0022192D" w:rsidRDefault="00326BFE" w:rsidP="0022192D">
      <w:pPr>
        <w:spacing w:after="90" w:line="182" w:lineRule="atLeast"/>
        <w:rPr>
          <w:rFonts w:asciiTheme="minorHAnsi" w:hAnsiTheme="minorHAnsi" w:cstheme="majorHAnsi"/>
          <w:iCs/>
        </w:rPr>
      </w:pPr>
    </w:p>
    <w:p w14:paraId="4EF34255" w14:textId="4D090F25" w:rsidR="003B31D6" w:rsidRPr="0022192D" w:rsidRDefault="00AE6A24" w:rsidP="004C70CC">
      <w:pPr>
        <w:spacing w:after="90" w:line="182" w:lineRule="atLeast"/>
        <w:jc w:val="both"/>
        <w:rPr>
          <w:rFonts w:asciiTheme="minorHAnsi" w:hAnsiTheme="minorHAnsi" w:cstheme="majorHAnsi"/>
          <w:iCs/>
        </w:rPr>
      </w:pPr>
      <w:r w:rsidRPr="004C70CC">
        <w:rPr>
          <w:rFonts w:asciiTheme="minorHAnsi" w:hAnsiTheme="minorHAnsi" w:cstheme="majorHAnsi"/>
          <w:iCs/>
          <w:sz w:val="22"/>
          <w:szCs w:val="22"/>
        </w:rPr>
        <w:t>Ib qho nyuaj thib ob yog kev tuav pov hwm tej zaum yuav tsis muaj rau qee daim liaj teb raws li tau tham dhau los. Yog tias kev pov hwm kev lag luam pom cov kev qhia tshwj xeeb los</w:t>
      </w:r>
      <w:r w:rsidR="00351684" w:rsidRPr="004C70CC">
        <w:rPr>
          <w:rFonts w:asciiTheme="minorHAnsi" w:hAnsiTheme="minorHAnsi" w:cstheme="majorHAnsi"/>
          <w:iCs/>
          <w:sz w:val="22"/>
          <w:szCs w:val="22"/>
        </w:rPr>
        <w:t xml:space="preserve"> </w:t>
      </w:r>
      <w:r w:rsidRPr="004C70CC">
        <w:rPr>
          <w:rFonts w:asciiTheme="minorHAnsi" w:hAnsiTheme="minorHAnsi" w:cstheme="majorHAnsi"/>
          <w:iCs/>
          <w:sz w:val="22"/>
          <w:szCs w:val="22"/>
        </w:rPr>
        <w:t>sis cov txheej txheem tsim tawm tshwj xeeb muaj kev ph</w:t>
      </w:r>
      <w:r w:rsidR="00351684" w:rsidRPr="004C70CC">
        <w:rPr>
          <w:rFonts w:asciiTheme="minorHAnsi" w:hAnsiTheme="minorHAnsi" w:cstheme="majorHAnsi"/>
          <w:iCs/>
          <w:sz w:val="22"/>
          <w:szCs w:val="22"/>
        </w:rPr>
        <w:t>om sij</w:t>
      </w:r>
      <w:r w:rsidRPr="004C70CC">
        <w:rPr>
          <w:rFonts w:asciiTheme="minorHAnsi" w:hAnsiTheme="minorHAnsi" w:cstheme="majorHAnsi"/>
          <w:iCs/>
          <w:sz w:val="22"/>
          <w:szCs w:val="22"/>
        </w:rPr>
        <w:t xml:space="preserve">, lawv yuav tsis kam lees cov nyiaj pov hwm. Yog </w:t>
      </w:r>
      <w:proofErr w:type="gramStart"/>
      <w:r w:rsidRPr="004C70CC">
        <w:rPr>
          <w:rFonts w:asciiTheme="minorHAnsi" w:hAnsiTheme="minorHAnsi" w:cstheme="majorHAnsi"/>
          <w:iCs/>
          <w:sz w:val="22"/>
          <w:szCs w:val="22"/>
        </w:rPr>
        <w:t>tias</w:t>
      </w:r>
      <w:proofErr w:type="gramEnd"/>
      <w:r w:rsidRPr="004C70CC">
        <w:rPr>
          <w:rFonts w:asciiTheme="minorHAnsi" w:hAnsiTheme="minorHAnsi" w:cstheme="majorHAnsi"/>
          <w:iCs/>
          <w:sz w:val="22"/>
          <w:szCs w:val="22"/>
        </w:rPr>
        <w:t xml:space="preserve"> tsis muaj cov neeg ua liaj ua teb</w:t>
      </w:r>
      <w:ins w:id="574" w:author="Windows User" w:date="2021-05-16T10:53:00Z">
        <w:r w:rsidR="00E86525">
          <w:rPr>
            <w:rFonts w:asciiTheme="minorHAnsi" w:hAnsiTheme="minorHAnsi" w:cstheme="majorHAnsi"/>
            <w:iCs/>
            <w:sz w:val="22"/>
            <w:szCs w:val="22"/>
          </w:rPr>
          <w:t xml:space="preserve"> ntaus tus</w:t>
        </w:r>
      </w:ins>
      <w:r w:rsidRPr="004C70CC">
        <w:rPr>
          <w:rFonts w:asciiTheme="minorHAnsi" w:hAnsiTheme="minorHAnsi" w:cstheme="majorHAnsi"/>
          <w:iCs/>
          <w:sz w:val="22"/>
          <w:szCs w:val="22"/>
        </w:rPr>
        <w:t xml:space="preserve"> thov kom muaj kev tuav pov hwm, lub tuam txhab kev pov hwm tsis pom cov nyiaj los ntawm kev muab cov kev pab them nqi. Thiab thaum twg </w:t>
      </w:r>
      <w:proofErr w:type="gramStart"/>
      <w:r w:rsidRPr="004C70CC">
        <w:rPr>
          <w:rFonts w:asciiTheme="minorHAnsi" w:hAnsiTheme="minorHAnsi" w:cstheme="majorHAnsi"/>
          <w:iCs/>
          <w:sz w:val="22"/>
          <w:szCs w:val="22"/>
        </w:rPr>
        <w:t>ib</w:t>
      </w:r>
      <w:proofErr w:type="gramEnd"/>
      <w:r w:rsidRPr="004C70CC">
        <w:rPr>
          <w:rFonts w:asciiTheme="minorHAnsi" w:hAnsiTheme="minorHAnsi" w:cstheme="majorHAnsi"/>
          <w:iCs/>
          <w:sz w:val="22"/>
          <w:szCs w:val="22"/>
        </w:rPr>
        <w:t xml:space="preserve"> lub tuam txhab kev tuav pov hwm </w:t>
      </w:r>
      <w:ins w:id="575" w:author="Windows User" w:date="2021-05-16T10:56:00Z">
        <w:r w:rsidR="00E86525">
          <w:rPr>
            <w:rFonts w:asciiTheme="minorHAnsi" w:hAnsiTheme="minorHAnsi" w:cstheme="majorHAnsi"/>
            <w:iCs/>
            <w:sz w:val="22"/>
            <w:szCs w:val="22"/>
          </w:rPr>
          <w:t xml:space="preserve">tsis </w:t>
        </w:r>
      </w:ins>
      <w:r w:rsidRPr="004C70CC">
        <w:rPr>
          <w:rFonts w:asciiTheme="minorHAnsi" w:hAnsiTheme="minorHAnsi" w:cstheme="majorHAnsi"/>
          <w:iCs/>
          <w:sz w:val="22"/>
          <w:szCs w:val="22"/>
        </w:rPr>
        <w:t>xa</w:t>
      </w:r>
      <w:ins w:id="576" w:author="Windows User" w:date="2021-05-16T10:56:00Z">
        <w:r w:rsidR="00E86525">
          <w:rPr>
            <w:rFonts w:asciiTheme="minorHAnsi" w:hAnsiTheme="minorHAnsi" w:cstheme="majorHAnsi"/>
            <w:iCs/>
            <w:sz w:val="22"/>
            <w:szCs w:val="22"/>
          </w:rPr>
          <w:t>m</w:t>
        </w:r>
      </w:ins>
      <w:r w:rsidRPr="004C70CC">
        <w:rPr>
          <w:rFonts w:asciiTheme="minorHAnsi" w:hAnsiTheme="minorHAnsi" w:cstheme="majorHAnsi"/>
          <w:iCs/>
          <w:sz w:val="22"/>
          <w:szCs w:val="22"/>
        </w:rPr>
        <w:t xml:space="preserve"> ib tug neeg ua liaj ua teb, ntau lwm tus yuav ua raws li kev foob</w:t>
      </w:r>
      <w:r w:rsidR="00326BFE" w:rsidRPr="0022192D">
        <w:rPr>
          <w:rFonts w:asciiTheme="minorHAnsi" w:hAnsiTheme="minorHAnsi" w:cstheme="majorHAnsi"/>
          <w:iCs/>
        </w:rPr>
        <w:t xml:space="preserve">. </w:t>
      </w:r>
    </w:p>
    <w:p w14:paraId="63A0409F" w14:textId="1469E484" w:rsidR="00326BFE" w:rsidRPr="0022192D" w:rsidRDefault="005130E2" w:rsidP="001C6E8C">
      <w:pPr>
        <w:spacing w:after="90" w:line="182" w:lineRule="atLeast"/>
        <w:jc w:val="both"/>
        <w:rPr>
          <w:rFonts w:asciiTheme="minorHAnsi" w:hAnsiTheme="minorHAnsi" w:cstheme="majorHAnsi"/>
          <w:iCs/>
        </w:rPr>
      </w:pPr>
      <w:r w:rsidRPr="001C6E8C">
        <w:rPr>
          <w:rFonts w:asciiTheme="minorHAnsi" w:hAnsiTheme="minorHAnsi" w:cstheme="majorHAnsi"/>
          <w:iCs/>
          <w:sz w:val="22"/>
          <w:szCs w:val="22"/>
        </w:rPr>
        <w:t>Qhov no ua rau cov neeg ua liaj ua teb nyob rau hauv qhov chaw nyuaj heev. Hauv lub sij</w:t>
      </w:r>
      <w:r w:rsidR="001C3949" w:rsidRPr="001C6E8C">
        <w:rPr>
          <w:rFonts w:asciiTheme="minorHAnsi" w:hAnsiTheme="minorHAnsi" w:cstheme="majorHAnsi"/>
          <w:iCs/>
          <w:sz w:val="22"/>
          <w:szCs w:val="22"/>
        </w:rPr>
        <w:t xml:space="preserve"> </w:t>
      </w:r>
      <w:r w:rsidRPr="001C6E8C">
        <w:rPr>
          <w:rFonts w:asciiTheme="minorHAnsi" w:hAnsiTheme="minorHAnsi" w:cstheme="majorHAnsi"/>
          <w:iCs/>
          <w:sz w:val="22"/>
          <w:szCs w:val="22"/>
        </w:rPr>
        <w:t xml:space="preserve">hawm luv, cov lus teb zoo tshaj plaws yog hais kom </w:t>
      </w:r>
      <w:proofErr w:type="gramStart"/>
      <w:r w:rsidRPr="001C6E8C">
        <w:rPr>
          <w:rFonts w:asciiTheme="minorHAnsi" w:hAnsiTheme="minorHAnsi" w:cstheme="majorHAnsi"/>
          <w:iCs/>
          <w:sz w:val="22"/>
          <w:szCs w:val="22"/>
        </w:rPr>
        <w:t>lwm</w:t>
      </w:r>
      <w:proofErr w:type="gramEnd"/>
      <w:r w:rsidRPr="001C6E8C">
        <w:rPr>
          <w:rFonts w:asciiTheme="minorHAnsi" w:hAnsiTheme="minorHAnsi" w:cstheme="majorHAnsi"/>
          <w:iCs/>
          <w:sz w:val="22"/>
          <w:szCs w:val="22"/>
        </w:rPr>
        <w:t xml:space="preserve"> tus neeg ua liaj ua teb tuaj yeem xa mus rau tus neeg </w:t>
      </w:r>
      <w:del w:id="577" w:author="Windows User" w:date="2021-05-15T22:11:00Z">
        <w:r w:rsidRPr="001C6E8C" w:rsidDel="00BB62FB">
          <w:rPr>
            <w:rFonts w:asciiTheme="minorHAnsi" w:hAnsiTheme="minorHAnsi" w:cstheme="majorHAnsi"/>
            <w:iCs/>
            <w:sz w:val="22"/>
            <w:szCs w:val="22"/>
          </w:rPr>
          <w:delText>saib xyuas</w:delText>
        </w:r>
      </w:del>
      <w:ins w:id="578" w:author="Windows User" w:date="2021-05-15T22:11:00Z">
        <w:r w:rsidR="00BB62FB">
          <w:rPr>
            <w:rFonts w:asciiTheme="minorHAnsi" w:hAnsiTheme="minorHAnsi" w:cstheme="majorHAnsi"/>
            <w:iCs/>
            <w:sz w:val="22"/>
            <w:szCs w:val="22"/>
          </w:rPr>
          <w:t>ntsuam xyuas</w:t>
        </w:r>
      </w:ins>
      <w:r w:rsidRPr="001C6E8C">
        <w:rPr>
          <w:rFonts w:asciiTheme="minorHAnsi" w:hAnsiTheme="minorHAnsi" w:cstheme="majorHAnsi"/>
          <w:iCs/>
          <w:sz w:val="22"/>
          <w:szCs w:val="22"/>
        </w:rPr>
        <w:t xml:space="preserve"> khoom noj khoom haus. Yog </w:t>
      </w:r>
      <w:proofErr w:type="gramStart"/>
      <w:r w:rsidRPr="001C6E8C">
        <w:rPr>
          <w:rFonts w:asciiTheme="minorHAnsi" w:hAnsiTheme="minorHAnsi" w:cstheme="majorHAnsi"/>
          <w:iCs/>
          <w:sz w:val="22"/>
          <w:szCs w:val="22"/>
        </w:rPr>
        <w:t>tias</w:t>
      </w:r>
      <w:proofErr w:type="gramEnd"/>
      <w:r w:rsidRPr="001C6E8C">
        <w:rPr>
          <w:rFonts w:asciiTheme="minorHAnsi" w:hAnsiTheme="minorHAnsi" w:cstheme="majorHAnsi"/>
          <w:iCs/>
          <w:sz w:val="22"/>
          <w:szCs w:val="22"/>
        </w:rPr>
        <w:t xml:space="preserve"> qhov ntaw</w:t>
      </w:r>
      <w:r w:rsidR="001C3949" w:rsidRPr="001C6E8C">
        <w:rPr>
          <w:rFonts w:asciiTheme="minorHAnsi" w:hAnsiTheme="minorHAnsi" w:cstheme="majorHAnsi"/>
          <w:iCs/>
          <w:sz w:val="22"/>
          <w:szCs w:val="22"/>
        </w:rPr>
        <w:t>v</w:t>
      </w:r>
      <w:r w:rsidRPr="001C6E8C">
        <w:rPr>
          <w:rFonts w:asciiTheme="minorHAnsi" w:hAnsiTheme="minorHAnsi" w:cstheme="majorHAnsi"/>
          <w:iCs/>
          <w:sz w:val="22"/>
          <w:szCs w:val="22"/>
        </w:rPr>
        <w:t xml:space="preserve"> tsis muaj txiaj ntsig, cov neeg ua liaj ua teb yuav tsum yoog lawv cov hauj</w:t>
      </w:r>
      <w:r w:rsidR="001C3949" w:rsidRPr="001C6E8C">
        <w:rPr>
          <w:rFonts w:asciiTheme="minorHAnsi" w:hAnsiTheme="minorHAnsi" w:cstheme="majorHAnsi"/>
          <w:iCs/>
          <w:sz w:val="22"/>
          <w:szCs w:val="22"/>
        </w:rPr>
        <w:t xml:space="preserve"> </w:t>
      </w:r>
      <w:r w:rsidRPr="001C6E8C">
        <w:rPr>
          <w:rFonts w:asciiTheme="minorHAnsi" w:hAnsiTheme="minorHAnsi" w:cstheme="majorHAnsi"/>
          <w:iCs/>
          <w:sz w:val="22"/>
          <w:szCs w:val="22"/>
        </w:rPr>
        <w:t>lwm kom dhau los ua</w:t>
      </w:r>
      <w:ins w:id="579" w:author="Windows User" w:date="2021-05-16T11:02:00Z">
        <w:r w:rsidR="0061754C">
          <w:rPr>
            <w:rFonts w:asciiTheme="minorHAnsi" w:hAnsiTheme="minorHAnsi" w:cstheme="majorHAnsi"/>
            <w:iCs/>
            <w:sz w:val="22"/>
            <w:szCs w:val="22"/>
          </w:rPr>
          <w:t xml:space="preserve"> tus</w:t>
        </w:r>
      </w:ins>
      <w:r w:rsidRPr="001C6E8C">
        <w:rPr>
          <w:rFonts w:asciiTheme="minorHAnsi" w:hAnsiTheme="minorHAnsi" w:cstheme="majorHAnsi"/>
          <w:iCs/>
          <w:sz w:val="22"/>
          <w:szCs w:val="22"/>
        </w:rPr>
        <w:t xml:space="preserve"> neeg </w:t>
      </w:r>
      <w:del w:id="580" w:author="Windows User" w:date="2021-05-16T11:02:00Z">
        <w:r w:rsidRPr="001C6E8C" w:rsidDel="0061754C">
          <w:rPr>
            <w:rFonts w:asciiTheme="minorHAnsi" w:hAnsiTheme="minorHAnsi" w:cstheme="majorHAnsi"/>
            <w:iCs/>
            <w:sz w:val="22"/>
            <w:szCs w:val="22"/>
          </w:rPr>
          <w:delText>tsis meej</w:delText>
        </w:r>
      </w:del>
      <w:ins w:id="581" w:author="Windows User" w:date="2021-05-16T11:03:00Z">
        <w:r w:rsidR="0061754C">
          <w:rPr>
            <w:rFonts w:asciiTheme="minorHAnsi" w:hAnsiTheme="minorHAnsi" w:cstheme="majorHAnsi"/>
            <w:iCs/>
            <w:sz w:val="22"/>
            <w:szCs w:val="22"/>
          </w:rPr>
          <w:t xml:space="preserve"> </w:t>
        </w:r>
      </w:ins>
      <w:ins w:id="582" w:author="Windows User" w:date="2021-05-16T11:02:00Z">
        <w:r w:rsidR="0061754C">
          <w:rPr>
            <w:rFonts w:asciiTheme="minorHAnsi" w:hAnsiTheme="minorHAnsi" w:cstheme="majorHAnsi"/>
            <w:iCs/>
            <w:sz w:val="22"/>
            <w:szCs w:val="22"/>
          </w:rPr>
          <w:t>saib xyuas taus</w:t>
        </w:r>
      </w:ins>
      <w:r w:rsidRPr="001C6E8C">
        <w:rPr>
          <w:rFonts w:asciiTheme="minorHAnsi" w:hAnsiTheme="minorHAnsi" w:cstheme="majorHAnsi"/>
          <w:iCs/>
          <w:sz w:val="22"/>
          <w:szCs w:val="22"/>
        </w:rPr>
        <w:t>. Nyob rau lub sij</w:t>
      </w:r>
      <w:r w:rsidR="001C3949" w:rsidRPr="001C6E8C">
        <w:rPr>
          <w:rFonts w:asciiTheme="minorHAnsi" w:hAnsiTheme="minorHAnsi" w:cstheme="majorHAnsi"/>
          <w:iCs/>
          <w:sz w:val="22"/>
          <w:szCs w:val="22"/>
        </w:rPr>
        <w:t xml:space="preserve"> </w:t>
      </w:r>
      <w:r w:rsidRPr="001C6E8C">
        <w:rPr>
          <w:rFonts w:asciiTheme="minorHAnsi" w:hAnsiTheme="minorHAnsi" w:cstheme="majorHAnsi"/>
          <w:iCs/>
          <w:sz w:val="22"/>
          <w:szCs w:val="22"/>
        </w:rPr>
        <w:t>hawm ntev, cov neeg ua liaj ua teb tuaj yeem ua hauj</w:t>
      </w:r>
      <w:r w:rsidR="001C3949" w:rsidRPr="001C6E8C">
        <w:rPr>
          <w:rFonts w:asciiTheme="minorHAnsi" w:hAnsiTheme="minorHAnsi" w:cstheme="majorHAnsi"/>
          <w:iCs/>
          <w:sz w:val="22"/>
          <w:szCs w:val="22"/>
        </w:rPr>
        <w:t xml:space="preserve"> </w:t>
      </w:r>
      <w:r w:rsidRPr="001C6E8C">
        <w:rPr>
          <w:rFonts w:asciiTheme="minorHAnsi" w:hAnsiTheme="minorHAnsi" w:cstheme="majorHAnsi"/>
          <w:iCs/>
          <w:sz w:val="22"/>
          <w:szCs w:val="22"/>
        </w:rPr>
        <w:t>lwm nrog lwm cov neeg ua liaj ua teb thiab cov neeg tawm tswv yim los ua kom pov hwm kev lag luam pov hwm kom npog ntau lub cim kev ua liaj ua teb thiab muag. Qhov no yuav yog tus txheej txheem qeeb (thiab tsis txaus siab), tab sis ua hauj</w:t>
      </w:r>
      <w:r w:rsidR="001C6E8C" w:rsidRPr="001C6E8C">
        <w:rPr>
          <w:rFonts w:asciiTheme="minorHAnsi" w:hAnsiTheme="minorHAnsi" w:cstheme="majorHAnsi"/>
          <w:iCs/>
          <w:sz w:val="22"/>
          <w:szCs w:val="22"/>
        </w:rPr>
        <w:t xml:space="preserve"> </w:t>
      </w:r>
      <w:proofErr w:type="gramStart"/>
      <w:r w:rsidRPr="001C6E8C">
        <w:rPr>
          <w:rFonts w:asciiTheme="minorHAnsi" w:hAnsiTheme="minorHAnsi" w:cstheme="majorHAnsi"/>
          <w:iCs/>
          <w:sz w:val="22"/>
          <w:szCs w:val="22"/>
        </w:rPr>
        <w:t>lwm</w:t>
      </w:r>
      <w:proofErr w:type="gramEnd"/>
      <w:r w:rsidRPr="001C6E8C">
        <w:rPr>
          <w:rFonts w:asciiTheme="minorHAnsi" w:hAnsiTheme="minorHAnsi" w:cstheme="majorHAnsi"/>
          <w:iCs/>
          <w:sz w:val="22"/>
          <w:szCs w:val="22"/>
        </w:rPr>
        <w:t xml:space="preserve"> dhau sij</w:t>
      </w:r>
      <w:r w:rsidR="001C6E8C" w:rsidRPr="001C6E8C">
        <w:rPr>
          <w:rFonts w:asciiTheme="minorHAnsi" w:hAnsiTheme="minorHAnsi" w:cstheme="majorHAnsi"/>
          <w:iCs/>
          <w:sz w:val="22"/>
          <w:szCs w:val="22"/>
        </w:rPr>
        <w:t xml:space="preserve"> </w:t>
      </w:r>
      <w:r w:rsidRPr="001C6E8C">
        <w:rPr>
          <w:rFonts w:asciiTheme="minorHAnsi" w:hAnsiTheme="minorHAnsi" w:cstheme="majorHAnsi"/>
          <w:iCs/>
          <w:sz w:val="22"/>
          <w:szCs w:val="22"/>
        </w:rPr>
        <w:t>hawm, nrog lub suab</w:t>
      </w:r>
      <w:ins w:id="583" w:author="Windows User" w:date="2021-05-16T11:06:00Z">
        <w:r w:rsidR="0061754C">
          <w:rPr>
            <w:rFonts w:asciiTheme="minorHAnsi" w:hAnsiTheme="minorHAnsi" w:cstheme="majorHAnsi"/>
            <w:iCs/>
            <w:sz w:val="22"/>
            <w:szCs w:val="22"/>
          </w:rPr>
          <w:t xml:space="preserve"> nrov</w:t>
        </w:r>
      </w:ins>
      <w:r w:rsidRPr="001C6E8C">
        <w:rPr>
          <w:rFonts w:asciiTheme="minorHAnsi" w:hAnsiTheme="minorHAnsi" w:cstheme="majorHAnsi"/>
          <w:iCs/>
          <w:sz w:val="22"/>
          <w:szCs w:val="22"/>
        </w:rPr>
        <w:t xml:space="preserve"> txaus, yam tuaj yeem hloov pauv</w:t>
      </w:r>
      <w:r w:rsidR="00326BFE" w:rsidRPr="0022192D">
        <w:rPr>
          <w:rFonts w:asciiTheme="minorHAnsi" w:hAnsiTheme="minorHAnsi" w:cstheme="majorHAnsi"/>
          <w:iCs/>
        </w:rPr>
        <w:t>. </w:t>
      </w:r>
    </w:p>
    <w:p w14:paraId="15DC0595" w14:textId="1BA2C4DC" w:rsidR="00326BFE" w:rsidRPr="0022192D" w:rsidRDefault="009F3B9E" w:rsidP="0022192D">
      <w:pPr>
        <w:spacing w:after="90" w:line="182" w:lineRule="atLeast"/>
        <w:rPr>
          <w:rFonts w:asciiTheme="minorHAnsi" w:hAnsiTheme="minorHAnsi" w:cstheme="majorHAnsi"/>
          <w:iCs/>
          <w:color w:val="70AD47" w:themeColor="accent6"/>
        </w:rPr>
      </w:pPr>
      <w:r w:rsidRPr="0022192D">
        <w:rPr>
          <w:rFonts w:asciiTheme="minorHAnsi" w:hAnsiTheme="minorHAnsi" w:cstheme="majorHAnsi"/>
          <w:iCs/>
          <w:color w:val="70AD47" w:themeColor="accent6"/>
        </w:rPr>
        <w:t>[</w:t>
      </w:r>
      <w:del w:id="584" w:author="Windows User" w:date="2021-05-16T11:08:00Z">
        <w:r w:rsidR="00392D70" w:rsidDel="000201EE">
          <w:rPr>
            <w:rFonts w:asciiTheme="minorHAnsi" w:hAnsiTheme="minorHAnsi" w:cstheme="majorHAnsi"/>
            <w:iCs/>
            <w:color w:val="70AD47" w:themeColor="accent6"/>
          </w:rPr>
          <w:delText>Yawg</w:delText>
        </w:r>
        <w:r w:rsidR="00326BFE" w:rsidRPr="0022192D" w:rsidDel="000201EE">
          <w:rPr>
            <w:rFonts w:asciiTheme="minorHAnsi" w:hAnsiTheme="minorHAnsi" w:cstheme="majorHAnsi"/>
            <w:iCs/>
            <w:color w:val="70AD47" w:themeColor="accent6"/>
          </w:rPr>
          <w:delText xml:space="preserve"> </w:delText>
        </w:r>
      </w:del>
      <w:ins w:id="585" w:author="Windows User" w:date="2021-05-16T11:08:00Z">
        <w:r w:rsidR="000201EE">
          <w:rPr>
            <w:rFonts w:asciiTheme="minorHAnsi" w:hAnsiTheme="minorHAnsi" w:cstheme="majorHAnsi"/>
            <w:iCs/>
            <w:color w:val="70AD47" w:themeColor="accent6"/>
          </w:rPr>
          <w:t xml:space="preserve">Tus neeg ua liaj teb </w:t>
        </w:r>
      </w:ins>
      <w:r w:rsidR="00326BFE" w:rsidRPr="0022192D">
        <w:rPr>
          <w:rFonts w:asciiTheme="minorHAnsi" w:hAnsiTheme="minorHAnsi" w:cstheme="majorHAnsi"/>
          <w:iCs/>
          <w:color w:val="70AD47" w:themeColor="accent6"/>
        </w:rPr>
        <w:t>Alexi</w:t>
      </w:r>
      <w:r w:rsidRPr="0022192D">
        <w:rPr>
          <w:rFonts w:asciiTheme="minorHAnsi" w:hAnsiTheme="minorHAnsi" w:cstheme="majorHAnsi"/>
          <w:iCs/>
          <w:color w:val="70AD47" w:themeColor="accent6"/>
        </w:rPr>
        <w:t xml:space="preserve"> Icon]</w:t>
      </w:r>
    </w:p>
    <w:p w14:paraId="5E462BAF" w14:textId="7AC751B8" w:rsidR="000269AF" w:rsidRPr="00E4403E" w:rsidRDefault="00DC230C" w:rsidP="00E4403E">
      <w:pPr>
        <w:spacing w:after="90" w:line="182" w:lineRule="atLeast"/>
        <w:jc w:val="both"/>
        <w:rPr>
          <w:rFonts w:asciiTheme="minorHAnsi" w:hAnsiTheme="minorHAnsi" w:cstheme="majorHAnsi"/>
          <w:iCs/>
          <w:color w:val="70AD47" w:themeColor="accent6"/>
          <w:sz w:val="22"/>
          <w:szCs w:val="22"/>
        </w:rPr>
      </w:pPr>
      <w:r w:rsidRPr="00E4403E">
        <w:rPr>
          <w:rFonts w:asciiTheme="minorHAnsi" w:hAnsiTheme="minorHAnsi" w:cstheme="majorHAnsi"/>
          <w:iCs/>
          <w:color w:val="70AD47" w:themeColor="accent6"/>
          <w:sz w:val="22"/>
          <w:szCs w:val="22"/>
        </w:rPr>
        <w:t>Alexi pom nws cov ntawv sau tseg: Alexi tawm tsam nrog kev tawm tsam yog tias nws txoj cai muaj feem cuam tshuam rau kab mob. Tom qab ntaw</w:t>
      </w:r>
      <w:r w:rsidR="00E4403E" w:rsidRPr="00E4403E">
        <w:rPr>
          <w:rFonts w:asciiTheme="minorHAnsi" w:hAnsiTheme="minorHAnsi" w:cstheme="majorHAnsi"/>
          <w:iCs/>
          <w:color w:val="70AD47" w:themeColor="accent6"/>
          <w:sz w:val="22"/>
          <w:szCs w:val="22"/>
        </w:rPr>
        <w:t>v</w:t>
      </w:r>
      <w:r w:rsidRPr="00E4403E">
        <w:rPr>
          <w:rFonts w:asciiTheme="minorHAnsi" w:hAnsiTheme="minorHAnsi" w:cstheme="majorHAnsi"/>
          <w:iCs/>
          <w:color w:val="70AD47" w:themeColor="accent6"/>
          <w:sz w:val="22"/>
          <w:szCs w:val="22"/>
        </w:rPr>
        <w:t xml:space="preserve">, nws </w:t>
      </w:r>
      <w:proofErr w:type="gramStart"/>
      <w:r w:rsidRPr="00E4403E">
        <w:rPr>
          <w:rFonts w:asciiTheme="minorHAnsi" w:hAnsiTheme="minorHAnsi" w:cstheme="majorHAnsi"/>
          <w:iCs/>
          <w:color w:val="70AD47" w:themeColor="accent6"/>
          <w:sz w:val="22"/>
          <w:szCs w:val="22"/>
        </w:rPr>
        <w:t>nco</w:t>
      </w:r>
      <w:proofErr w:type="gramEnd"/>
      <w:r w:rsidRPr="00E4403E">
        <w:rPr>
          <w:rFonts w:asciiTheme="minorHAnsi" w:hAnsiTheme="minorHAnsi" w:cstheme="majorHAnsi"/>
          <w:iCs/>
          <w:color w:val="70AD47" w:themeColor="accent6"/>
          <w:sz w:val="22"/>
          <w:szCs w:val="22"/>
        </w:rPr>
        <w:t xml:space="preserve"> qab tias rov qab rau xyoo 2008, thaum </w:t>
      </w:r>
      <w:ins w:id="586" w:author="Windows User" w:date="2021-05-16T11:22:00Z">
        <w:r w:rsidR="003D00B6">
          <w:rPr>
            <w:rFonts w:asciiTheme="minorHAnsi" w:hAnsiTheme="minorHAnsi" w:cstheme="majorHAnsi"/>
            <w:iCs/>
            <w:color w:val="70AD47" w:themeColor="accent6"/>
            <w:sz w:val="22"/>
            <w:szCs w:val="22"/>
          </w:rPr>
          <w:t xml:space="preserve">muaj txoj kev ntshais tshwm sim </w:t>
        </w:r>
      </w:ins>
      <w:del w:id="587" w:author="Windows User" w:date="2021-05-16T11:22:00Z">
        <w:r w:rsidRPr="00E4403E" w:rsidDel="003D00B6">
          <w:rPr>
            <w:rFonts w:asciiTheme="minorHAnsi" w:hAnsiTheme="minorHAnsi" w:cstheme="majorHAnsi"/>
            <w:iCs/>
            <w:color w:val="70AD47" w:themeColor="accent6"/>
            <w:sz w:val="22"/>
            <w:szCs w:val="22"/>
          </w:rPr>
          <w:delText xml:space="preserve">lub pob qij txhav hem neeg, </w:delText>
        </w:r>
      </w:del>
      <w:r w:rsidRPr="00E4403E">
        <w:rPr>
          <w:rFonts w:asciiTheme="minorHAnsi" w:hAnsiTheme="minorHAnsi" w:cstheme="majorHAnsi"/>
          <w:iCs/>
          <w:color w:val="70AD47" w:themeColor="accent6"/>
          <w:sz w:val="22"/>
          <w:szCs w:val="22"/>
        </w:rPr>
        <w:t>nws tau xa email rau tus neeg muag kev pov hwm txog nws cov nyiaj</w:t>
      </w:r>
      <w:ins w:id="588" w:author="Windows User" w:date="2021-05-16T11:23:00Z">
        <w:r w:rsidR="003D00B6">
          <w:rPr>
            <w:rFonts w:asciiTheme="minorHAnsi" w:hAnsiTheme="minorHAnsi" w:cstheme="majorHAnsi"/>
            <w:iCs/>
            <w:color w:val="70AD47" w:themeColor="accent6"/>
            <w:sz w:val="22"/>
            <w:szCs w:val="22"/>
          </w:rPr>
          <w:t xml:space="preserve"> kab kis</w:t>
        </w:r>
      </w:ins>
      <w:r w:rsidRPr="00E4403E">
        <w:rPr>
          <w:rFonts w:asciiTheme="minorHAnsi" w:hAnsiTheme="minorHAnsi" w:cstheme="majorHAnsi"/>
          <w:iCs/>
          <w:color w:val="70AD47" w:themeColor="accent6"/>
          <w:sz w:val="22"/>
          <w:szCs w:val="22"/>
        </w:rPr>
        <w:t xml:space="preserve"> pov hwm. Alexi rov qab rau nws cov ntawv teev email thiab tshawb cov ntawv theej ntawm kev sib tham. Hmoov zoo, nws pom </w:t>
      </w:r>
      <w:proofErr w:type="gramStart"/>
      <w:r w:rsidRPr="00E4403E">
        <w:rPr>
          <w:rFonts w:asciiTheme="minorHAnsi" w:hAnsiTheme="minorHAnsi" w:cstheme="majorHAnsi"/>
          <w:iCs/>
          <w:color w:val="70AD47" w:themeColor="accent6"/>
          <w:sz w:val="22"/>
          <w:szCs w:val="22"/>
        </w:rPr>
        <w:t>ib</w:t>
      </w:r>
      <w:proofErr w:type="gramEnd"/>
      <w:r w:rsidRPr="00E4403E">
        <w:rPr>
          <w:rFonts w:asciiTheme="minorHAnsi" w:hAnsiTheme="minorHAnsi" w:cstheme="majorHAnsi"/>
          <w:iCs/>
          <w:color w:val="70AD47" w:themeColor="accent6"/>
          <w:sz w:val="22"/>
          <w:szCs w:val="22"/>
        </w:rPr>
        <w:t xml:space="preserve"> qho email los ntawm tus neeg sawv cev nws hais tias Alexi yuav raug them yog tias muaj neeg tuaj xyuas nws lub vaj txiv neej noj cov txiv av</w:t>
      </w:r>
      <w:ins w:id="589" w:author="Windows User" w:date="2021-05-16T11:25:00Z">
        <w:r w:rsidR="003D00B6">
          <w:rPr>
            <w:rFonts w:asciiTheme="minorHAnsi" w:hAnsiTheme="minorHAnsi" w:cstheme="majorHAnsi"/>
            <w:iCs/>
            <w:color w:val="70AD47" w:themeColor="accent6"/>
            <w:sz w:val="22"/>
            <w:szCs w:val="22"/>
          </w:rPr>
          <w:t>paus</w:t>
        </w:r>
      </w:ins>
      <w:r w:rsidRPr="00E4403E">
        <w:rPr>
          <w:rFonts w:asciiTheme="minorHAnsi" w:hAnsiTheme="minorHAnsi" w:cstheme="majorHAnsi"/>
          <w:iCs/>
          <w:color w:val="70AD47" w:themeColor="accent6"/>
          <w:sz w:val="22"/>
          <w:szCs w:val="22"/>
        </w:rPr>
        <w:t xml:space="preserve"> uas tsis huv thaum nws</w:t>
      </w:r>
      <w:ins w:id="590" w:author="Windows User" w:date="2021-05-16T11:26:00Z">
        <w:r w:rsidR="003D00B6">
          <w:rPr>
            <w:rFonts w:asciiTheme="minorHAnsi" w:hAnsiTheme="minorHAnsi" w:cstheme="majorHAnsi"/>
            <w:iCs/>
            <w:color w:val="70AD47" w:themeColor="accent6"/>
            <w:sz w:val="22"/>
            <w:szCs w:val="22"/>
          </w:rPr>
          <w:t xml:space="preserve"> tseem</w:t>
        </w:r>
      </w:ins>
      <w:r w:rsidRPr="00E4403E">
        <w:rPr>
          <w:rFonts w:asciiTheme="minorHAnsi" w:hAnsiTheme="minorHAnsi" w:cstheme="majorHAnsi"/>
          <w:iCs/>
          <w:color w:val="70AD47" w:themeColor="accent6"/>
          <w:sz w:val="22"/>
          <w:szCs w:val="22"/>
        </w:rPr>
        <w:t xml:space="preserve"> nyob tom teb thiab mob</w:t>
      </w:r>
      <w:ins w:id="591" w:author="Windows User" w:date="2021-05-16T11:26:00Z">
        <w:r w:rsidR="003D00B6">
          <w:rPr>
            <w:rFonts w:asciiTheme="minorHAnsi" w:hAnsiTheme="minorHAnsi" w:cstheme="majorHAnsi"/>
            <w:iCs/>
            <w:color w:val="70AD47" w:themeColor="accent6"/>
            <w:sz w:val="22"/>
            <w:szCs w:val="22"/>
          </w:rPr>
          <w:t xml:space="preserve"> to teb</w:t>
        </w:r>
      </w:ins>
      <w:r w:rsidRPr="00E4403E">
        <w:rPr>
          <w:rFonts w:asciiTheme="minorHAnsi" w:hAnsiTheme="minorHAnsi" w:cstheme="majorHAnsi"/>
          <w:iCs/>
          <w:color w:val="70AD47" w:themeColor="accent6"/>
          <w:sz w:val="22"/>
          <w:szCs w:val="22"/>
        </w:rPr>
        <w:t>. Alexi nqus pa zoo tsis muaj kev cia siab. Yog tias lub tuam txhab kev pov hwm tsis kam lees qhov kev foob, qhov kev foob mus tom ntej, thiab Alexi xaus lub luag hauj</w:t>
      </w:r>
      <w:ins w:id="592" w:author="Windows User" w:date="2021-05-16T11:28:00Z">
        <w:r w:rsidR="003D00B6">
          <w:rPr>
            <w:rFonts w:asciiTheme="minorHAnsi" w:hAnsiTheme="minorHAnsi" w:cstheme="majorHAnsi"/>
            <w:iCs/>
            <w:color w:val="70AD47" w:themeColor="accent6"/>
            <w:sz w:val="22"/>
            <w:szCs w:val="22"/>
          </w:rPr>
          <w:t xml:space="preserve"> </w:t>
        </w:r>
      </w:ins>
      <w:r w:rsidRPr="00E4403E">
        <w:rPr>
          <w:rFonts w:asciiTheme="minorHAnsi" w:hAnsiTheme="minorHAnsi" w:cstheme="majorHAnsi"/>
          <w:iCs/>
          <w:color w:val="70AD47" w:themeColor="accent6"/>
          <w:sz w:val="22"/>
          <w:szCs w:val="22"/>
        </w:rPr>
        <w:t>lwm, nws yuav tuaj yeem thim nws qee yam nws</w:t>
      </w:r>
      <w:del w:id="593" w:author="Windows User" w:date="2021-05-16T11:29:00Z">
        <w:r w:rsidRPr="00E4403E" w:rsidDel="003D00B6">
          <w:rPr>
            <w:rFonts w:asciiTheme="minorHAnsi" w:hAnsiTheme="minorHAnsi" w:cstheme="majorHAnsi"/>
            <w:iCs/>
            <w:color w:val="70AD47" w:themeColor="accent6"/>
            <w:sz w:val="22"/>
            <w:szCs w:val="22"/>
          </w:rPr>
          <w:delText xml:space="preserve"> xiam</w:delText>
        </w:r>
      </w:del>
      <w:ins w:id="594" w:author="Windows User" w:date="2021-05-16T11:30:00Z">
        <w:r w:rsidR="003D00B6">
          <w:rPr>
            <w:rFonts w:asciiTheme="minorHAnsi" w:hAnsiTheme="minorHAnsi" w:cstheme="majorHAnsi"/>
            <w:iCs/>
            <w:color w:val="70AD47" w:themeColor="accent6"/>
            <w:sz w:val="22"/>
            <w:szCs w:val="22"/>
          </w:rPr>
          <w:t xml:space="preserve"> </w:t>
        </w:r>
      </w:ins>
      <w:ins w:id="595" w:author="Windows User" w:date="2021-05-16T11:29:00Z">
        <w:r w:rsidR="003D00B6">
          <w:rPr>
            <w:rFonts w:asciiTheme="minorHAnsi" w:hAnsiTheme="minorHAnsi" w:cstheme="majorHAnsi"/>
            <w:iCs/>
            <w:color w:val="70AD47" w:themeColor="accent6"/>
            <w:sz w:val="22"/>
            <w:szCs w:val="22"/>
          </w:rPr>
          <w:t>poob</w:t>
        </w:r>
      </w:ins>
      <w:r w:rsidRPr="00E4403E">
        <w:rPr>
          <w:rFonts w:asciiTheme="minorHAnsi" w:hAnsiTheme="minorHAnsi" w:cstheme="majorHAnsi"/>
          <w:iCs/>
          <w:color w:val="70AD47" w:themeColor="accent6"/>
          <w:sz w:val="22"/>
          <w:szCs w:val="22"/>
        </w:rPr>
        <w:t xml:space="preserve"> los ntawm tus neeg muag kev pov hwm</w:t>
      </w:r>
      <w:del w:id="596" w:author="Windows User" w:date="2021-05-16T11:31:00Z">
        <w:r w:rsidR="000269AF" w:rsidRPr="00E4403E" w:rsidDel="003D00B6">
          <w:rPr>
            <w:rFonts w:asciiTheme="minorHAnsi" w:hAnsiTheme="minorHAnsi" w:cstheme="majorHAnsi"/>
            <w:iCs/>
            <w:color w:val="70AD47" w:themeColor="accent6"/>
            <w:sz w:val="22"/>
            <w:szCs w:val="22"/>
          </w:rPr>
          <w:delText>)</w:delText>
        </w:r>
      </w:del>
      <w:ins w:id="597" w:author="Windows User" w:date="2021-05-16T11:31:00Z">
        <w:r w:rsidR="00E25292" w:rsidRPr="00E25292">
          <w:t xml:space="preserve"> </w:t>
        </w:r>
        <w:r w:rsidR="00E25292" w:rsidRPr="00E25292">
          <w:rPr>
            <w:rFonts w:asciiTheme="minorHAnsi" w:hAnsiTheme="minorHAnsi" w:cstheme="majorHAnsi"/>
            <w:iCs/>
            <w:color w:val="70AD47" w:themeColor="accent6"/>
            <w:sz w:val="22"/>
            <w:szCs w:val="22"/>
          </w:rPr>
          <w:t>(los ntawm tus neeg sawv cev qhov tsis raug thiab qhov tsis muaj kev pov hwm)</w:t>
        </w:r>
      </w:ins>
      <w:r w:rsidR="000269AF" w:rsidRPr="00E4403E">
        <w:rPr>
          <w:rFonts w:asciiTheme="minorHAnsi" w:hAnsiTheme="minorHAnsi" w:cstheme="majorHAnsi"/>
          <w:iCs/>
          <w:color w:val="70AD47" w:themeColor="accent6"/>
          <w:sz w:val="22"/>
          <w:szCs w:val="22"/>
        </w:rPr>
        <w:t>.</w:t>
      </w:r>
    </w:p>
    <w:p w14:paraId="3C30C9A4" w14:textId="77777777" w:rsidR="009049F9" w:rsidRPr="0022192D" w:rsidRDefault="009049F9" w:rsidP="000269AF">
      <w:pPr>
        <w:spacing w:after="90" w:line="182" w:lineRule="atLeast"/>
        <w:rPr>
          <w:rFonts w:asciiTheme="minorHAnsi" w:hAnsiTheme="minorHAnsi"/>
        </w:rPr>
      </w:pPr>
    </w:p>
    <w:p w14:paraId="75A9D108" w14:textId="4B96E8E5" w:rsidR="00ED5451" w:rsidRPr="008F0790" w:rsidRDefault="009E6394" w:rsidP="0022192D">
      <w:pPr>
        <w:rPr>
          <w:rFonts w:asciiTheme="minorHAnsi" w:hAnsiTheme="minorHAnsi"/>
          <w:b/>
          <w:color w:val="7030A0"/>
          <w:sz w:val="22"/>
          <w:szCs w:val="22"/>
        </w:rPr>
      </w:pPr>
      <w:r>
        <w:rPr>
          <w:rFonts w:asciiTheme="minorHAnsi" w:hAnsiTheme="minorHAnsi"/>
          <w:b/>
          <w:color w:val="7030A0"/>
          <w:sz w:val="22"/>
          <w:szCs w:val="22"/>
        </w:rPr>
        <w:t>UA RAWS LIS KEV</w:t>
      </w:r>
      <w:r w:rsidR="000E1B53" w:rsidRPr="008F0790">
        <w:rPr>
          <w:rFonts w:asciiTheme="minorHAnsi" w:hAnsiTheme="minorHAnsi"/>
          <w:b/>
          <w:color w:val="7030A0"/>
          <w:sz w:val="22"/>
          <w:szCs w:val="22"/>
        </w:rPr>
        <w:t xml:space="preserve"> SIB FOOD</w:t>
      </w:r>
      <w:ins w:id="598" w:author="Windows User" w:date="2021-05-16T11:33:00Z">
        <w:r w:rsidR="00E25292">
          <w:rPr>
            <w:rFonts w:asciiTheme="minorHAnsi" w:hAnsiTheme="minorHAnsi"/>
            <w:b/>
            <w:color w:val="7030A0"/>
            <w:sz w:val="22"/>
            <w:szCs w:val="22"/>
          </w:rPr>
          <w:t xml:space="preserve"> </w:t>
        </w:r>
        <w:proofErr w:type="gramStart"/>
        <w:r w:rsidR="00E25292">
          <w:rPr>
            <w:rFonts w:asciiTheme="minorHAnsi" w:hAnsiTheme="minorHAnsi"/>
            <w:b/>
            <w:color w:val="7030A0"/>
            <w:sz w:val="22"/>
            <w:szCs w:val="22"/>
          </w:rPr>
          <w:t>kev</w:t>
        </w:r>
        <w:proofErr w:type="gramEnd"/>
        <w:r w:rsidR="00E25292">
          <w:rPr>
            <w:rFonts w:asciiTheme="minorHAnsi" w:hAnsiTheme="minorHAnsi"/>
            <w:b/>
            <w:color w:val="7030A0"/>
            <w:sz w:val="22"/>
            <w:szCs w:val="22"/>
          </w:rPr>
          <w:t xml:space="preserve"> raus mob</w:t>
        </w:r>
      </w:ins>
    </w:p>
    <w:p w14:paraId="71240AFD" w14:textId="77777777" w:rsidR="00434831" w:rsidRPr="0022192D" w:rsidRDefault="00434831" w:rsidP="0022192D">
      <w:pPr>
        <w:rPr>
          <w:rFonts w:asciiTheme="minorHAnsi" w:hAnsiTheme="minorHAnsi"/>
          <w:color w:val="7030A0"/>
        </w:rPr>
      </w:pPr>
    </w:p>
    <w:p w14:paraId="00C49783" w14:textId="546861D2" w:rsidR="00EB7490" w:rsidRPr="000D4132" w:rsidRDefault="0045445F" w:rsidP="000D4132">
      <w:pPr>
        <w:numPr>
          <w:ilvl w:val="0"/>
          <w:numId w:val="6"/>
        </w:numPr>
        <w:jc w:val="both"/>
        <w:rPr>
          <w:rFonts w:asciiTheme="minorHAnsi" w:eastAsia="Times New Roman" w:hAnsiTheme="minorHAnsi"/>
          <w:color w:val="7030A0"/>
          <w:sz w:val="22"/>
          <w:szCs w:val="22"/>
        </w:rPr>
      </w:pPr>
      <w:r w:rsidRPr="000D4132">
        <w:rPr>
          <w:rFonts w:asciiTheme="minorHAnsi" w:eastAsia="Times New Roman" w:hAnsiTheme="minorHAnsi"/>
          <w:color w:val="7030A0"/>
          <w:sz w:val="22"/>
          <w:szCs w:val="22"/>
        </w:rPr>
        <w:t>Txais yuav thiab siv cov phiaj xwm kev nyab xeeb khoom noj thiab khaws cov ntaub ntawv txog</w:t>
      </w:r>
      <w:ins w:id="599" w:author="Windows User" w:date="2021-05-16T11:35:00Z">
        <w:r w:rsidR="00E25292">
          <w:rPr>
            <w:rFonts w:asciiTheme="minorHAnsi" w:eastAsia="Times New Roman" w:hAnsiTheme="minorHAnsi"/>
            <w:color w:val="7030A0"/>
            <w:sz w:val="22"/>
            <w:szCs w:val="22"/>
          </w:rPr>
          <w:t xml:space="preserve"> pib ua raws</w:t>
        </w:r>
      </w:ins>
      <w:r w:rsidRPr="000D4132">
        <w:rPr>
          <w:rFonts w:asciiTheme="minorHAnsi" w:eastAsia="Times New Roman" w:hAnsiTheme="minorHAnsi"/>
          <w:color w:val="7030A0"/>
          <w:sz w:val="22"/>
          <w:szCs w:val="22"/>
        </w:rPr>
        <w:t xml:space="preserve"> kev ntsuas</w:t>
      </w:r>
      <w:ins w:id="600" w:author="Windows User" w:date="2021-05-16T11:34:00Z">
        <w:r w:rsidR="00E25292">
          <w:rPr>
            <w:rFonts w:asciiTheme="minorHAnsi" w:eastAsia="Times New Roman" w:hAnsiTheme="minorHAnsi"/>
            <w:color w:val="7030A0"/>
            <w:sz w:val="22"/>
            <w:szCs w:val="22"/>
          </w:rPr>
          <w:t xml:space="preserve"> xyuas</w:t>
        </w:r>
      </w:ins>
      <w:r w:rsidRPr="000D4132">
        <w:rPr>
          <w:rFonts w:asciiTheme="minorHAnsi" w:eastAsia="Times New Roman" w:hAnsiTheme="minorHAnsi"/>
          <w:color w:val="7030A0"/>
          <w:sz w:val="22"/>
          <w:szCs w:val="22"/>
        </w:rPr>
        <w:t xml:space="preserve"> kev nyab xeeb</w:t>
      </w:r>
      <w:r w:rsidR="00522ADD" w:rsidRPr="000D4132">
        <w:rPr>
          <w:rFonts w:asciiTheme="minorHAnsi" w:eastAsia="Times New Roman" w:hAnsiTheme="minorHAnsi"/>
          <w:color w:val="7030A0"/>
          <w:sz w:val="22"/>
          <w:szCs w:val="22"/>
        </w:rPr>
        <w:t xml:space="preserve"> ntawm</w:t>
      </w:r>
      <w:r w:rsidRPr="000D4132">
        <w:rPr>
          <w:rFonts w:asciiTheme="minorHAnsi" w:eastAsia="Times New Roman" w:hAnsiTheme="minorHAnsi"/>
          <w:color w:val="7030A0"/>
          <w:sz w:val="22"/>
          <w:szCs w:val="22"/>
        </w:rPr>
        <w:t xml:space="preserve"> khoom noj</w:t>
      </w:r>
      <w:r w:rsidR="006025D1" w:rsidRPr="000D4132">
        <w:rPr>
          <w:rFonts w:asciiTheme="minorHAnsi" w:eastAsia="Times New Roman" w:hAnsiTheme="minorHAnsi"/>
          <w:color w:val="7030A0"/>
          <w:sz w:val="22"/>
          <w:szCs w:val="22"/>
        </w:rPr>
        <w:t xml:space="preserve"> khoom haus</w:t>
      </w:r>
    </w:p>
    <w:p w14:paraId="10F53F94" w14:textId="5B30FFE8" w:rsidR="00EB7490" w:rsidRPr="000D4132" w:rsidRDefault="00C943C0" w:rsidP="000D4132">
      <w:pPr>
        <w:numPr>
          <w:ilvl w:val="0"/>
          <w:numId w:val="6"/>
        </w:numPr>
        <w:jc w:val="both"/>
        <w:rPr>
          <w:rFonts w:asciiTheme="minorHAnsi" w:eastAsia="Times New Roman" w:hAnsiTheme="minorHAnsi"/>
          <w:color w:val="7030A0"/>
          <w:sz w:val="22"/>
          <w:szCs w:val="22"/>
        </w:rPr>
      </w:pPr>
      <w:r w:rsidRPr="000D4132">
        <w:rPr>
          <w:rFonts w:asciiTheme="minorHAnsi" w:eastAsia="Times New Roman" w:hAnsiTheme="minorHAnsi"/>
          <w:color w:val="7030A0"/>
          <w:sz w:val="22"/>
          <w:szCs w:val="22"/>
        </w:rPr>
        <w:t>Tshawb xyuas cov cai tswj hwm kev nyab xeeb rau</w:t>
      </w:r>
      <w:r w:rsidR="00025FAD" w:rsidRPr="000D4132">
        <w:rPr>
          <w:rFonts w:asciiTheme="minorHAnsi" w:eastAsia="Times New Roman" w:hAnsiTheme="minorHAnsi"/>
          <w:color w:val="7030A0"/>
          <w:sz w:val="22"/>
          <w:szCs w:val="22"/>
        </w:rPr>
        <w:t xml:space="preserve"> cov</w:t>
      </w:r>
      <w:r w:rsidRPr="000D4132">
        <w:rPr>
          <w:rFonts w:asciiTheme="minorHAnsi" w:eastAsia="Times New Roman" w:hAnsiTheme="minorHAnsi"/>
          <w:color w:val="7030A0"/>
          <w:sz w:val="22"/>
          <w:szCs w:val="22"/>
        </w:rPr>
        <w:t xml:space="preserve"> zaub mov kev tiv thaiv </w:t>
      </w:r>
      <w:del w:id="601" w:author="Windows User" w:date="2021-05-16T11:36:00Z">
        <w:r w:rsidRPr="000D4132" w:rsidDel="00E25292">
          <w:rPr>
            <w:rFonts w:asciiTheme="minorHAnsi" w:eastAsia="Times New Roman" w:hAnsiTheme="minorHAnsi"/>
            <w:color w:val="7030A0"/>
            <w:sz w:val="22"/>
            <w:szCs w:val="22"/>
          </w:rPr>
          <w:delText>kev nyab xeeb</w:delText>
        </w:r>
      </w:del>
      <w:ins w:id="602" w:author="Windows User" w:date="2021-05-16T11:37:00Z">
        <w:r w:rsidR="00E25292">
          <w:rPr>
            <w:rFonts w:asciiTheme="minorHAnsi" w:eastAsia="Times New Roman" w:hAnsiTheme="minorHAnsi"/>
            <w:color w:val="7030A0"/>
            <w:sz w:val="22"/>
            <w:szCs w:val="22"/>
          </w:rPr>
          <w:t xml:space="preserve"> </w:t>
        </w:r>
      </w:ins>
      <w:ins w:id="603" w:author="Windows User" w:date="2021-05-16T11:36:00Z">
        <w:r w:rsidR="00E25292">
          <w:rPr>
            <w:rFonts w:asciiTheme="minorHAnsi" w:eastAsia="Times New Roman" w:hAnsiTheme="minorHAnsi"/>
            <w:color w:val="7030A0"/>
            <w:sz w:val="22"/>
            <w:szCs w:val="22"/>
          </w:rPr>
          <w:t>cov xwm txheej</w:t>
        </w:r>
      </w:ins>
      <w:r w:rsidRPr="000D4132">
        <w:rPr>
          <w:rFonts w:asciiTheme="minorHAnsi" w:eastAsia="Times New Roman" w:hAnsiTheme="minorHAnsi"/>
          <w:color w:val="7030A0"/>
          <w:sz w:val="22"/>
          <w:szCs w:val="22"/>
        </w:rPr>
        <w:t xml:space="preserve"> thiab hloov tshiab cov cai tuav pov hwm thaum hloov pauv</w:t>
      </w:r>
    </w:p>
    <w:p w14:paraId="2B94D314" w14:textId="01D65834" w:rsidR="00EB7490" w:rsidRPr="000D4132" w:rsidRDefault="00EB7490" w:rsidP="000D4132">
      <w:pPr>
        <w:pStyle w:val="ListParagraph"/>
        <w:numPr>
          <w:ilvl w:val="0"/>
          <w:numId w:val="6"/>
        </w:numPr>
        <w:jc w:val="both"/>
        <w:rPr>
          <w:rFonts w:asciiTheme="minorHAnsi" w:eastAsia="Times New Roman" w:hAnsiTheme="minorHAnsi"/>
          <w:color w:val="7030A0"/>
          <w:sz w:val="22"/>
          <w:szCs w:val="22"/>
        </w:rPr>
      </w:pPr>
      <w:r w:rsidRPr="000D4132">
        <w:rPr>
          <w:rFonts w:asciiTheme="minorHAnsi" w:eastAsia="Times New Roman" w:hAnsiTheme="minorHAnsi"/>
          <w:color w:val="7030A0"/>
          <w:sz w:val="22"/>
          <w:szCs w:val="22"/>
        </w:rPr>
        <w:lastRenderedPageBreak/>
        <w:t xml:space="preserve">GAP: </w:t>
      </w:r>
      <w:r w:rsidR="007331D8" w:rsidRPr="000D4132">
        <w:rPr>
          <w:rFonts w:asciiTheme="minorHAnsi" w:eastAsia="Times New Roman" w:hAnsiTheme="minorHAnsi"/>
          <w:color w:val="7030A0"/>
          <w:sz w:val="22"/>
          <w:szCs w:val="22"/>
        </w:rPr>
        <w:t>Tshawb nrhiav kev xaiv ntawm GAP</w:t>
      </w:r>
      <w:r w:rsidR="00D36E9E" w:rsidRPr="000D4132">
        <w:rPr>
          <w:rFonts w:asciiTheme="minorHAnsi" w:eastAsia="Times New Roman" w:hAnsiTheme="minorHAnsi"/>
          <w:color w:val="7030A0"/>
          <w:sz w:val="22"/>
          <w:szCs w:val="22"/>
        </w:rPr>
        <w:t xml:space="preserve"> cov</w:t>
      </w:r>
      <w:r w:rsidR="007331D8" w:rsidRPr="000D4132">
        <w:rPr>
          <w:rFonts w:asciiTheme="minorHAnsi" w:eastAsia="Times New Roman" w:hAnsiTheme="minorHAnsi"/>
          <w:color w:val="7030A0"/>
          <w:sz w:val="22"/>
          <w:szCs w:val="22"/>
        </w:rPr>
        <w:t xml:space="preserve"> ntawv pov thawj, kawm txog GAP cov qauv, thiab cog lus rau kev sib koom tes nrog lawv thaum ua tau</w:t>
      </w:r>
      <w:ins w:id="604" w:author="Windows User" w:date="2021-05-16T11:38:00Z">
        <w:r w:rsidR="00E25292">
          <w:rPr>
            <w:rFonts w:asciiTheme="minorHAnsi" w:eastAsia="Times New Roman" w:hAnsiTheme="minorHAnsi"/>
            <w:color w:val="7030A0"/>
            <w:sz w:val="22"/>
            <w:szCs w:val="22"/>
          </w:rPr>
          <w:t xml:space="preserve"> lawm</w:t>
        </w:r>
      </w:ins>
      <w:r w:rsidRPr="000D4132">
        <w:rPr>
          <w:rFonts w:asciiTheme="minorHAnsi" w:eastAsia="Times New Roman" w:hAnsiTheme="minorHAnsi"/>
          <w:color w:val="7030A0"/>
          <w:sz w:val="22"/>
          <w:szCs w:val="22"/>
        </w:rPr>
        <w:t xml:space="preserve"> </w:t>
      </w:r>
    </w:p>
    <w:p w14:paraId="100EC044" w14:textId="11C529C2" w:rsidR="00EB7490" w:rsidRPr="000D4132" w:rsidRDefault="00EB7490" w:rsidP="000D4132">
      <w:pPr>
        <w:pStyle w:val="ListParagraph"/>
        <w:numPr>
          <w:ilvl w:val="0"/>
          <w:numId w:val="6"/>
        </w:numPr>
        <w:jc w:val="both"/>
        <w:rPr>
          <w:rFonts w:asciiTheme="minorHAnsi" w:eastAsia="Times New Roman" w:hAnsiTheme="minorHAnsi"/>
          <w:b/>
          <w:color w:val="7030A0"/>
          <w:sz w:val="22"/>
          <w:szCs w:val="22"/>
        </w:rPr>
      </w:pPr>
      <w:r w:rsidRPr="000D4132">
        <w:rPr>
          <w:rFonts w:asciiTheme="minorHAnsi" w:eastAsia="Times New Roman" w:hAnsiTheme="minorHAnsi"/>
          <w:color w:val="7030A0"/>
          <w:sz w:val="22"/>
          <w:szCs w:val="22"/>
        </w:rPr>
        <w:t>FSMA:</w:t>
      </w:r>
      <w:r w:rsidRPr="000D4132">
        <w:rPr>
          <w:rFonts w:asciiTheme="minorHAnsi" w:eastAsia="Times New Roman" w:hAnsiTheme="minorHAnsi"/>
          <w:b/>
          <w:color w:val="7030A0"/>
          <w:sz w:val="22"/>
          <w:szCs w:val="22"/>
        </w:rPr>
        <w:t xml:space="preserve"> </w:t>
      </w:r>
      <w:r w:rsidR="00C87702" w:rsidRPr="000D4132">
        <w:rPr>
          <w:rFonts w:asciiTheme="minorHAnsi" w:eastAsia="Times New Roman" w:hAnsiTheme="minorHAnsi"/>
          <w:color w:val="7030A0"/>
          <w:sz w:val="22"/>
          <w:szCs w:val="22"/>
        </w:rPr>
        <w:t>Tshawb xyuas seb FSMA puas siv, kawm txog FSMA cov qauv, thiab cog lus kom sib koom</w:t>
      </w:r>
      <w:r w:rsidR="00057B2B" w:rsidRPr="000D4132">
        <w:rPr>
          <w:rFonts w:asciiTheme="minorHAnsi" w:eastAsia="Times New Roman" w:hAnsiTheme="minorHAnsi"/>
          <w:color w:val="7030A0"/>
          <w:sz w:val="22"/>
          <w:szCs w:val="22"/>
        </w:rPr>
        <w:t xml:space="preserve"> tes</w:t>
      </w:r>
      <w:r w:rsidR="00C87702" w:rsidRPr="000D4132">
        <w:rPr>
          <w:rFonts w:asciiTheme="minorHAnsi" w:eastAsia="Times New Roman" w:hAnsiTheme="minorHAnsi"/>
          <w:color w:val="7030A0"/>
          <w:sz w:val="22"/>
          <w:szCs w:val="22"/>
        </w:rPr>
        <w:t xml:space="preserve"> thaum twg xav tau thiab / los</w:t>
      </w:r>
      <w:r w:rsidR="00057B2B" w:rsidRPr="000D4132">
        <w:rPr>
          <w:rFonts w:asciiTheme="minorHAnsi" w:eastAsia="Times New Roman" w:hAnsiTheme="minorHAnsi"/>
          <w:color w:val="7030A0"/>
          <w:sz w:val="22"/>
          <w:szCs w:val="22"/>
        </w:rPr>
        <w:t xml:space="preserve"> </w:t>
      </w:r>
      <w:r w:rsidR="00C87702" w:rsidRPr="000D4132">
        <w:rPr>
          <w:rFonts w:asciiTheme="minorHAnsi" w:eastAsia="Times New Roman" w:hAnsiTheme="minorHAnsi"/>
          <w:color w:val="7030A0"/>
          <w:sz w:val="22"/>
          <w:szCs w:val="22"/>
        </w:rPr>
        <w:t>sis ua tau</w:t>
      </w:r>
    </w:p>
    <w:p w14:paraId="07728218" w14:textId="5A9A4EA9" w:rsidR="00EB7490" w:rsidRPr="000D4132" w:rsidRDefault="00614A33" w:rsidP="000D4132">
      <w:pPr>
        <w:pStyle w:val="ListParagraph"/>
        <w:numPr>
          <w:ilvl w:val="0"/>
          <w:numId w:val="6"/>
        </w:numPr>
        <w:jc w:val="both"/>
        <w:rPr>
          <w:rFonts w:asciiTheme="minorHAnsi" w:eastAsia="Times New Roman" w:hAnsiTheme="minorHAnsi"/>
          <w:color w:val="7030A0"/>
          <w:sz w:val="22"/>
          <w:szCs w:val="22"/>
        </w:rPr>
      </w:pPr>
      <w:r w:rsidRPr="000D4132">
        <w:rPr>
          <w:rFonts w:asciiTheme="minorHAnsi" w:eastAsia="Times New Roman" w:hAnsiTheme="minorHAnsi"/>
          <w:color w:val="7030A0"/>
          <w:sz w:val="22"/>
          <w:szCs w:val="22"/>
        </w:rPr>
        <w:t>Qhia cov qhua</w:t>
      </w:r>
      <w:ins w:id="605" w:author="Windows User" w:date="2021-05-16T11:40:00Z">
        <w:r w:rsidR="00E25292">
          <w:rPr>
            <w:rFonts w:asciiTheme="minorHAnsi" w:eastAsia="Times New Roman" w:hAnsiTheme="minorHAnsi"/>
            <w:color w:val="7030A0"/>
            <w:sz w:val="22"/>
            <w:szCs w:val="22"/>
          </w:rPr>
          <w:t xml:space="preserve"> ua</w:t>
        </w:r>
      </w:ins>
      <w:r w:rsidRPr="000D4132">
        <w:rPr>
          <w:rFonts w:asciiTheme="minorHAnsi" w:eastAsia="Times New Roman" w:hAnsiTheme="minorHAnsi"/>
          <w:color w:val="7030A0"/>
          <w:sz w:val="22"/>
          <w:szCs w:val="22"/>
        </w:rPr>
        <w:t xml:space="preserve"> tuaj </w:t>
      </w:r>
      <w:del w:id="606" w:author="Windows User" w:date="2021-05-16T11:40:00Z">
        <w:r w:rsidRPr="000D4132" w:rsidDel="00E25292">
          <w:rPr>
            <w:rFonts w:asciiTheme="minorHAnsi" w:eastAsia="Times New Roman" w:hAnsiTheme="minorHAnsi"/>
            <w:color w:val="7030A0"/>
            <w:sz w:val="22"/>
            <w:szCs w:val="22"/>
          </w:rPr>
          <w:delText xml:space="preserve">noj mov </w:delText>
        </w:r>
      </w:del>
      <w:r w:rsidRPr="000D4132">
        <w:rPr>
          <w:rFonts w:asciiTheme="minorHAnsi" w:eastAsia="Times New Roman" w:hAnsiTheme="minorHAnsi"/>
          <w:color w:val="7030A0"/>
          <w:sz w:val="22"/>
          <w:szCs w:val="22"/>
        </w:rPr>
        <w:t xml:space="preserve">txog kev nyab xeeb </w:t>
      </w:r>
      <w:r w:rsidR="00E228EC" w:rsidRPr="000D4132">
        <w:rPr>
          <w:rFonts w:asciiTheme="minorHAnsi" w:eastAsia="Times New Roman" w:hAnsiTheme="minorHAnsi"/>
          <w:color w:val="7030A0"/>
          <w:sz w:val="22"/>
          <w:szCs w:val="22"/>
        </w:rPr>
        <w:t xml:space="preserve">ntawm </w:t>
      </w:r>
      <w:r w:rsidRPr="000D4132">
        <w:rPr>
          <w:rFonts w:asciiTheme="minorHAnsi" w:eastAsia="Times New Roman" w:hAnsiTheme="minorHAnsi"/>
          <w:color w:val="7030A0"/>
          <w:sz w:val="22"/>
          <w:szCs w:val="22"/>
        </w:rPr>
        <w:t>khoom noj, nrog rau kev ntxiv khaws cia thiab kev npaj ua thiab "hnub zoo tshaj</w:t>
      </w:r>
      <w:r w:rsidR="00E228EC" w:rsidRPr="000D4132">
        <w:rPr>
          <w:rFonts w:asciiTheme="minorHAnsi" w:eastAsia="Times New Roman" w:hAnsiTheme="minorHAnsi"/>
          <w:color w:val="7030A0"/>
          <w:sz w:val="22"/>
          <w:szCs w:val="22"/>
        </w:rPr>
        <w:t xml:space="preserve"> los ntawm</w:t>
      </w:r>
      <w:r w:rsidRPr="000D4132">
        <w:rPr>
          <w:rFonts w:asciiTheme="minorHAnsi" w:eastAsia="Times New Roman" w:hAnsiTheme="minorHAnsi"/>
          <w:color w:val="7030A0"/>
          <w:sz w:val="22"/>
          <w:szCs w:val="22"/>
        </w:rPr>
        <w:t xml:space="preserve">" rau cov khoom lag luam </w:t>
      </w:r>
      <w:r w:rsidR="00E228EC" w:rsidRPr="000D4132">
        <w:rPr>
          <w:rFonts w:asciiTheme="minorHAnsi" w:eastAsia="Times New Roman" w:hAnsiTheme="minorHAnsi"/>
          <w:color w:val="7030A0"/>
          <w:sz w:val="22"/>
          <w:szCs w:val="22"/>
        </w:rPr>
        <w:t>uas phom sij</w:t>
      </w:r>
      <w:ins w:id="607" w:author="Windows User" w:date="2021-05-16T11:41:00Z">
        <w:r w:rsidR="00E25292">
          <w:rPr>
            <w:rFonts w:asciiTheme="minorHAnsi" w:eastAsia="Times New Roman" w:hAnsiTheme="minorHAnsi"/>
            <w:color w:val="7030A0"/>
            <w:sz w:val="22"/>
            <w:szCs w:val="22"/>
          </w:rPr>
          <w:t xml:space="preserve"> heev</w:t>
        </w:r>
      </w:ins>
    </w:p>
    <w:p w14:paraId="6192DD3A" w14:textId="77777777" w:rsidR="00A25021" w:rsidRPr="0022192D" w:rsidRDefault="00A25021" w:rsidP="0022192D">
      <w:pPr>
        <w:spacing w:after="110"/>
        <w:rPr>
          <w:rFonts w:asciiTheme="minorHAnsi" w:eastAsia="Times New Roman" w:hAnsiTheme="minorHAnsi"/>
          <w:b/>
          <w:color w:val="70AD47" w:themeColor="accent6"/>
        </w:rPr>
      </w:pPr>
    </w:p>
    <w:p w14:paraId="1DF8C611" w14:textId="67908502" w:rsidR="00A25021" w:rsidRPr="00D16450" w:rsidRDefault="00133AAA" w:rsidP="00D16450">
      <w:pPr>
        <w:spacing w:after="90" w:line="182" w:lineRule="atLeast"/>
        <w:jc w:val="both"/>
        <w:rPr>
          <w:rFonts w:asciiTheme="minorHAnsi" w:hAnsiTheme="minorHAnsi"/>
          <w:b/>
          <w:iCs/>
          <w:color w:val="70AD47" w:themeColor="accent6"/>
          <w:sz w:val="22"/>
          <w:szCs w:val="22"/>
        </w:rPr>
      </w:pPr>
      <w:del w:id="608" w:author="Windows User" w:date="2021-05-16T11:42:00Z">
        <w:r w:rsidRPr="00D16450" w:rsidDel="003E66DC">
          <w:rPr>
            <w:rFonts w:asciiTheme="minorHAnsi" w:hAnsiTheme="minorHAnsi"/>
            <w:b/>
            <w:iCs/>
            <w:color w:val="70AD47" w:themeColor="accent6"/>
            <w:sz w:val="22"/>
            <w:szCs w:val="22"/>
          </w:rPr>
          <w:delText xml:space="preserve">Yawg </w:delText>
        </w:r>
      </w:del>
      <w:ins w:id="609" w:author="Windows User" w:date="2021-05-16T11:42:00Z">
        <w:r w:rsidR="003E66DC">
          <w:rPr>
            <w:rFonts w:asciiTheme="minorHAnsi" w:hAnsiTheme="minorHAnsi"/>
            <w:b/>
            <w:iCs/>
            <w:color w:val="70AD47" w:themeColor="accent6"/>
            <w:sz w:val="22"/>
            <w:szCs w:val="22"/>
          </w:rPr>
          <w:t xml:space="preserve">Tus Neeg Ua </w:t>
        </w:r>
      </w:ins>
      <w:ins w:id="610" w:author="Windows User" w:date="2021-05-16T11:43:00Z">
        <w:r w:rsidR="003E66DC">
          <w:rPr>
            <w:rFonts w:asciiTheme="minorHAnsi" w:hAnsiTheme="minorHAnsi"/>
            <w:b/>
            <w:iCs/>
            <w:color w:val="70AD47" w:themeColor="accent6"/>
            <w:sz w:val="22"/>
            <w:szCs w:val="22"/>
          </w:rPr>
          <w:t>L</w:t>
        </w:r>
      </w:ins>
      <w:ins w:id="611" w:author="Windows User" w:date="2021-05-16T11:42:00Z">
        <w:r w:rsidR="003E66DC">
          <w:rPr>
            <w:rFonts w:asciiTheme="minorHAnsi" w:hAnsiTheme="minorHAnsi"/>
            <w:b/>
            <w:iCs/>
            <w:color w:val="70AD47" w:themeColor="accent6"/>
            <w:sz w:val="22"/>
            <w:szCs w:val="22"/>
          </w:rPr>
          <w:t xml:space="preserve">iaj </w:t>
        </w:r>
      </w:ins>
      <w:ins w:id="612" w:author="Windows User" w:date="2021-05-16T11:43:00Z">
        <w:r w:rsidR="003E66DC">
          <w:rPr>
            <w:rFonts w:asciiTheme="minorHAnsi" w:hAnsiTheme="minorHAnsi"/>
            <w:b/>
            <w:iCs/>
            <w:color w:val="70AD47" w:themeColor="accent6"/>
            <w:sz w:val="22"/>
            <w:szCs w:val="22"/>
          </w:rPr>
          <w:t>T</w:t>
        </w:r>
      </w:ins>
      <w:ins w:id="613" w:author="Windows User" w:date="2021-05-16T11:42:00Z">
        <w:r w:rsidR="003E66DC">
          <w:rPr>
            <w:rFonts w:asciiTheme="minorHAnsi" w:hAnsiTheme="minorHAnsi"/>
            <w:b/>
            <w:iCs/>
            <w:color w:val="70AD47" w:themeColor="accent6"/>
            <w:sz w:val="22"/>
            <w:szCs w:val="22"/>
          </w:rPr>
          <w:t>eb</w:t>
        </w:r>
        <w:r w:rsidR="003E66DC" w:rsidRPr="00D16450">
          <w:rPr>
            <w:rFonts w:asciiTheme="minorHAnsi" w:hAnsiTheme="minorHAnsi"/>
            <w:b/>
            <w:iCs/>
            <w:color w:val="70AD47" w:themeColor="accent6"/>
            <w:sz w:val="22"/>
            <w:szCs w:val="22"/>
          </w:rPr>
          <w:t xml:space="preserve"> </w:t>
        </w:r>
      </w:ins>
      <w:r w:rsidRPr="00D16450">
        <w:rPr>
          <w:rFonts w:asciiTheme="minorHAnsi" w:hAnsiTheme="minorHAnsi"/>
          <w:b/>
          <w:iCs/>
          <w:color w:val="70AD47" w:themeColor="accent6"/>
          <w:sz w:val="22"/>
          <w:szCs w:val="22"/>
        </w:rPr>
        <w:t xml:space="preserve">Sally </w:t>
      </w:r>
      <w:del w:id="614" w:author="Windows User" w:date="2021-05-16T12:06:00Z">
        <w:r w:rsidRPr="00D16450" w:rsidDel="00905418">
          <w:rPr>
            <w:rFonts w:asciiTheme="minorHAnsi" w:hAnsiTheme="minorHAnsi"/>
            <w:b/>
            <w:iCs/>
            <w:color w:val="70AD47" w:themeColor="accent6"/>
            <w:sz w:val="22"/>
            <w:szCs w:val="22"/>
          </w:rPr>
          <w:delText>Siv Kev Nkag Siab</w:delText>
        </w:r>
      </w:del>
      <w:ins w:id="615" w:author="Windows User" w:date="2021-05-16T12:06:00Z">
        <w:r w:rsidR="00905418">
          <w:rPr>
            <w:rFonts w:asciiTheme="minorHAnsi" w:hAnsiTheme="minorHAnsi"/>
            <w:b/>
            <w:iCs/>
            <w:color w:val="70AD47" w:themeColor="accent6"/>
            <w:sz w:val="22"/>
            <w:szCs w:val="22"/>
          </w:rPr>
          <w:t xml:space="preserve"> pib ua</w:t>
        </w:r>
      </w:ins>
      <w:r w:rsidRPr="00D16450">
        <w:rPr>
          <w:rFonts w:asciiTheme="minorHAnsi" w:hAnsiTheme="minorHAnsi"/>
          <w:b/>
          <w:iCs/>
          <w:color w:val="70AD47" w:themeColor="accent6"/>
          <w:sz w:val="22"/>
          <w:szCs w:val="22"/>
        </w:rPr>
        <w:t xml:space="preserve"> </w:t>
      </w:r>
      <w:r w:rsidR="009F3B9E" w:rsidRPr="00D16450">
        <w:rPr>
          <w:rFonts w:asciiTheme="minorHAnsi" w:hAnsiTheme="minorHAnsi"/>
          <w:b/>
          <w:iCs/>
          <w:color w:val="70AD47" w:themeColor="accent6"/>
          <w:sz w:val="22"/>
          <w:szCs w:val="22"/>
        </w:rPr>
        <w:t>[Sally Icon]</w:t>
      </w:r>
    </w:p>
    <w:p w14:paraId="50A60D1D" w14:textId="7D79A905" w:rsidR="00A25021" w:rsidRPr="00D16450" w:rsidRDefault="00DF7AD2" w:rsidP="00D16450">
      <w:pPr>
        <w:spacing w:after="90" w:line="182" w:lineRule="atLeast"/>
        <w:jc w:val="both"/>
        <w:rPr>
          <w:rFonts w:asciiTheme="minorHAnsi" w:hAnsiTheme="minorHAnsi"/>
          <w:iCs/>
          <w:color w:val="70AD47" w:themeColor="accent6"/>
          <w:sz w:val="22"/>
          <w:szCs w:val="22"/>
        </w:rPr>
      </w:pPr>
      <w:del w:id="616" w:author="Windows User" w:date="2021-05-16T12:07:00Z">
        <w:r w:rsidRPr="00D16450" w:rsidDel="00905418">
          <w:rPr>
            <w:rFonts w:asciiTheme="minorHAnsi" w:hAnsiTheme="minorHAnsi"/>
            <w:iCs/>
            <w:color w:val="70AD47" w:themeColor="accent6"/>
            <w:sz w:val="22"/>
            <w:szCs w:val="22"/>
          </w:rPr>
          <w:delText>Yawg</w:delText>
        </w:r>
      </w:del>
      <w:ins w:id="617" w:author="Windows User" w:date="2021-05-16T12:07:00Z">
        <w:r w:rsidR="00905418">
          <w:rPr>
            <w:rFonts w:asciiTheme="minorHAnsi" w:hAnsiTheme="minorHAnsi"/>
            <w:iCs/>
            <w:color w:val="70AD47" w:themeColor="accent6"/>
            <w:sz w:val="22"/>
            <w:szCs w:val="22"/>
          </w:rPr>
          <w:t xml:space="preserve"> Tus neeg ua laij teb </w:t>
        </w:r>
      </w:ins>
      <w:del w:id="618" w:author="Windows User" w:date="2021-05-16T12:07:00Z">
        <w:r w:rsidRPr="00D16450" w:rsidDel="00905418">
          <w:rPr>
            <w:rFonts w:asciiTheme="minorHAnsi" w:hAnsiTheme="minorHAnsi"/>
            <w:iCs/>
            <w:color w:val="70AD47" w:themeColor="accent6"/>
            <w:sz w:val="22"/>
            <w:szCs w:val="22"/>
          </w:rPr>
          <w:delText xml:space="preserve"> </w:delText>
        </w:r>
      </w:del>
      <w:r w:rsidRPr="00D16450">
        <w:rPr>
          <w:rFonts w:asciiTheme="minorHAnsi" w:hAnsiTheme="minorHAnsi"/>
          <w:iCs/>
          <w:color w:val="70AD47" w:themeColor="accent6"/>
          <w:sz w:val="22"/>
          <w:szCs w:val="22"/>
        </w:rPr>
        <w:t xml:space="preserve">Sally nyob nyob hauv qab </w:t>
      </w:r>
      <w:proofErr w:type="gramStart"/>
      <w:r w:rsidRPr="00D16450">
        <w:rPr>
          <w:rFonts w:asciiTheme="minorHAnsi" w:hAnsiTheme="minorHAnsi"/>
          <w:iCs/>
          <w:color w:val="70AD47" w:themeColor="accent6"/>
          <w:sz w:val="22"/>
          <w:szCs w:val="22"/>
        </w:rPr>
        <w:t>kev</w:t>
      </w:r>
      <w:proofErr w:type="gramEnd"/>
      <w:r w:rsidRPr="00D16450">
        <w:rPr>
          <w:rFonts w:asciiTheme="minorHAnsi" w:hAnsiTheme="minorHAnsi"/>
          <w:iCs/>
          <w:color w:val="70AD47" w:themeColor="accent6"/>
          <w:sz w:val="22"/>
          <w:szCs w:val="22"/>
        </w:rPr>
        <w:t xml:space="preserve"> ntawm Alexi. Alexi tau ua nws tus cob qhia rau ob peb xyoos tam sim no. Txawm hais </w:t>
      </w:r>
      <w:proofErr w:type="gramStart"/>
      <w:r w:rsidRPr="00D16450">
        <w:rPr>
          <w:rFonts w:asciiTheme="minorHAnsi" w:hAnsiTheme="minorHAnsi"/>
          <w:iCs/>
          <w:color w:val="70AD47" w:themeColor="accent6"/>
          <w:sz w:val="22"/>
          <w:szCs w:val="22"/>
        </w:rPr>
        <w:t>tias</w:t>
      </w:r>
      <w:proofErr w:type="gramEnd"/>
      <w:r w:rsidRPr="00D16450">
        <w:rPr>
          <w:rFonts w:asciiTheme="minorHAnsi" w:hAnsiTheme="minorHAnsi"/>
          <w:iCs/>
          <w:color w:val="70AD47" w:themeColor="accent6"/>
          <w:sz w:val="22"/>
          <w:szCs w:val="22"/>
        </w:rPr>
        <w:t xml:space="preserve"> qhov no tsis yog qhov kev qhia txog kev </w:t>
      </w:r>
      <w:del w:id="619" w:author="Windows User" w:date="2021-05-15T22:11:00Z">
        <w:r w:rsidRPr="00D16450" w:rsidDel="00BB62FB">
          <w:rPr>
            <w:rFonts w:asciiTheme="minorHAnsi" w:hAnsiTheme="minorHAnsi"/>
            <w:iCs/>
            <w:color w:val="70AD47" w:themeColor="accent6"/>
            <w:sz w:val="22"/>
            <w:szCs w:val="22"/>
          </w:rPr>
          <w:delText>saib xyuas</w:delText>
        </w:r>
      </w:del>
      <w:ins w:id="620" w:author="Windows User" w:date="2021-05-16T12:10:00Z">
        <w:r w:rsidR="00905418">
          <w:rPr>
            <w:rFonts w:asciiTheme="minorHAnsi" w:hAnsiTheme="minorHAnsi"/>
            <w:iCs/>
            <w:color w:val="70AD47" w:themeColor="accent6"/>
            <w:sz w:val="22"/>
            <w:szCs w:val="22"/>
          </w:rPr>
          <w:t xml:space="preserve"> </w:t>
        </w:r>
      </w:ins>
      <w:ins w:id="621" w:author="Windows User" w:date="2021-05-15T22:11:00Z">
        <w:r w:rsidR="00BB62FB">
          <w:rPr>
            <w:rFonts w:asciiTheme="minorHAnsi" w:hAnsiTheme="minorHAnsi"/>
            <w:iCs/>
            <w:color w:val="70AD47" w:themeColor="accent6"/>
            <w:sz w:val="22"/>
            <w:szCs w:val="22"/>
          </w:rPr>
          <w:t>ntsuam xyuas</w:t>
        </w:r>
      </w:ins>
      <w:r w:rsidRPr="00D16450">
        <w:rPr>
          <w:rFonts w:asciiTheme="minorHAnsi" w:hAnsiTheme="minorHAnsi"/>
          <w:iCs/>
          <w:color w:val="70AD47" w:themeColor="accent6"/>
          <w:sz w:val="22"/>
          <w:szCs w:val="22"/>
        </w:rPr>
        <w:t xml:space="preserve"> uas tau cia siab rau, Sally sim kawm los ntawm Alexi qhov kev paub. Nov yog cov yeeb yam uas nws tau txiav txim siab ua</w:t>
      </w:r>
      <w:r w:rsidR="006417DE" w:rsidRPr="00D16450">
        <w:rPr>
          <w:rFonts w:asciiTheme="minorHAnsi" w:hAnsiTheme="minorHAnsi"/>
          <w:iCs/>
          <w:color w:val="70AD47" w:themeColor="accent6"/>
          <w:sz w:val="22"/>
          <w:szCs w:val="22"/>
        </w:rPr>
        <w:t>:</w:t>
      </w:r>
    </w:p>
    <w:p w14:paraId="6B34926C" w14:textId="6B2E9FF7" w:rsidR="00FD2DE3" w:rsidRPr="0022192D" w:rsidRDefault="00AB6A73" w:rsidP="00122E4B">
      <w:pPr>
        <w:spacing w:after="90" w:line="182" w:lineRule="atLeast"/>
        <w:jc w:val="both"/>
        <w:rPr>
          <w:rFonts w:asciiTheme="minorHAnsi" w:hAnsiTheme="minorHAnsi"/>
          <w:color w:val="70AD47" w:themeColor="accent6"/>
        </w:rPr>
      </w:pPr>
      <w:r w:rsidRPr="00122E4B">
        <w:rPr>
          <w:rFonts w:asciiTheme="minorHAnsi" w:eastAsia="Times New Roman" w:hAnsiTheme="minorHAnsi"/>
          <w:b/>
          <w:color w:val="70AD47" w:themeColor="accent6"/>
          <w:sz w:val="22"/>
          <w:szCs w:val="22"/>
        </w:rPr>
        <w:t xml:space="preserve">Cov </w:t>
      </w:r>
      <w:proofErr w:type="gramStart"/>
      <w:r w:rsidRPr="00122E4B">
        <w:rPr>
          <w:rFonts w:asciiTheme="minorHAnsi" w:eastAsia="Times New Roman" w:hAnsiTheme="minorHAnsi"/>
          <w:b/>
          <w:color w:val="70AD47" w:themeColor="accent6"/>
          <w:sz w:val="22"/>
          <w:szCs w:val="22"/>
        </w:rPr>
        <w:t>kev</w:t>
      </w:r>
      <w:proofErr w:type="gramEnd"/>
      <w:r w:rsidRPr="00122E4B">
        <w:rPr>
          <w:rFonts w:asciiTheme="minorHAnsi" w:eastAsia="Times New Roman" w:hAnsiTheme="minorHAnsi"/>
          <w:b/>
          <w:color w:val="70AD47" w:themeColor="accent6"/>
          <w:sz w:val="22"/>
          <w:szCs w:val="22"/>
        </w:rPr>
        <w:t xml:space="preserve"> npaj kev nyab xeeb ntawm cov khoom noj</w:t>
      </w:r>
      <w:r w:rsidR="00A25021" w:rsidRPr="00122E4B">
        <w:rPr>
          <w:rFonts w:asciiTheme="minorHAnsi" w:eastAsia="Times New Roman" w:hAnsiTheme="minorHAnsi"/>
          <w:color w:val="70AD47" w:themeColor="accent6"/>
          <w:sz w:val="22"/>
          <w:szCs w:val="22"/>
        </w:rPr>
        <w:t xml:space="preserve">: </w:t>
      </w:r>
      <w:r w:rsidR="00277C8D" w:rsidRPr="00122E4B">
        <w:rPr>
          <w:rFonts w:asciiTheme="minorHAnsi" w:eastAsia="Times New Roman" w:hAnsiTheme="minorHAnsi"/>
          <w:color w:val="70AD47" w:themeColor="accent6"/>
          <w:sz w:val="22"/>
          <w:szCs w:val="22"/>
        </w:rPr>
        <w:t>Y</w:t>
      </w:r>
      <w:del w:id="622" w:author="Windows User" w:date="2021-05-16T12:12:00Z">
        <w:r w:rsidR="00277C8D" w:rsidRPr="00122E4B" w:rsidDel="00905418">
          <w:rPr>
            <w:rFonts w:asciiTheme="minorHAnsi" w:eastAsia="Times New Roman" w:hAnsiTheme="minorHAnsi"/>
            <w:color w:val="70AD47" w:themeColor="accent6"/>
            <w:sz w:val="22"/>
            <w:szCs w:val="22"/>
          </w:rPr>
          <w:delText xml:space="preserve">awg </w:delText>
        </w:r>
      </w:del>
      <w:r w:rsidR="00277C8D" w:rsidRPr="00122E4B">
        <w:rPr>
          <w:rFonts w:asciiTheme="minorHAnsi" w:eastAsia="Times New Roman" w:hAnsiTheme="minorHAnsi"/>
          <w:color w:val="70AD47" w:themeColor="accent6"/>
          <w:sz w:val="22"/>
          <w:szCs w:val="22"/>
        </w:rPr>
        <w:t xml:space="preserve">Sally tau tseg ib hnub nyob rau lub caij ntuj no los npaj </w:t>
      </w:r>
      <w:del w:id="623" w:author="Windows User" w:date="2021-05-16T12:13:00Z">
        <w:r w:rsidR="00277C8D" w:rsidRPr="00122E4B" w:rsidDel="00905418">
          <w:rPr>
            <w:rFonts w:asciiTheme="minorHAnsi" w:eastAsia="Times New Roman" w:hAnsiTheme="minorHAnsi"/>
            <w:color w:val="70AD47" w:themeColor="accent6"/>
            <w:sz w:val="22"/>
            <w:szCs w:val="22"/>
          </w:rPr>
          <w:delText>kev npaj</w:delText>
        </w:r>
      </w:del>
      <w:ins w:id="624" w:author="Windows User" w:date="2021-05-16T12:14:00Z">
        <w:r w:rsidR="00905418">
          <w:rPr>
            <w:rFonts w:asciiTheme="minorHAnsi" w:eastAsia="Times New Roman" w:hAnsiTheme="minorHAnsi"/>
            <w:color w:val="70AD47" w:themeColor="accent6"/>
            <w:sz w:val="22"/>
            <w:szCs w:val="22"/>
          </w:rPr>
          <w:t xml:space="preserve"> cov phiab xwm</w:t>
        </w:r>
      </w:ins>
      <w:del w:id="625" w:author="Windows User" w:date="2021-05-16T12:13:00Z">
        <w:r w:rsidR="00277C8D" w:rsidRPr="00122E4B" w:rsidDel="00905418">
          <w:rPr>
            <w:rFonts w:asciiTheme="minorHAnsi" w:eastAsia="Times New Roman" w:hAnsiTheme="minorHAnsi"/>
            <w:color w:val="70AD47" w:themeColor="accent6"/>
            <w:sz w:val="22"/>
            <w:szCs w:val="22"/>
          </w:rPr>
          <w:delText xml:space="preserve"> </w:delText>
        </w:r>
      </w:del>
      <w:r w:rsidR="00277C8D" w:rsidRPr="00122E4B">
        <w:rPr>
          <w:rFonts w:asciiTheme="minorHAnsi" w:eastAsia="Times New Roman" w:hAnsiTheme="minorHAnsi"/>
          <w:color w:val="70AD47" w:themeColor="accent6"/>
          <w:sz w:val="22"/>
          <w:szCs w:val="22"/>
        </w:rPr>
        <w:t>zaub mov kom nyab xeeb. Nws mus xyuas onfarmfoodsafety.org rau cov peev txheej thiab cov qauv uas qhia cov txheej txheem</w:t>
      </w:r>
      <w:r w:rsidR="00FD2DE3" w:rsidRPr="0022192D">
        <w:rPr>
          <w:rFonts w:asciiTheme="minorHAnsi" w:hAnsiTheme="minorHAnsi"/>
          <w:color w:val="70AD47" w:themeColor="accent6"/>
        </w:rPr>
        <w:t xml:space="preserve">. </w:t>
      </w:r>
    </w:p>
    <w:p w14:paraId="51618E74" w14:textId="77777777" w:rsidR="00A25021" w:rsidRPr="0022192D" w:rsidRDefault="00A25021" w:rsidP="0022192D">
      <w:pPr>
        <w:pStyle w:val="p1"/>
        <w:rPr>
          <w:rFonts w:asciiTheme="minorHAnsi" w:eastAsia="Times New Roman" w:hAnsiTheme="minorHAnsi"/>
          <w:color w:val="70AD47" w:themeColor="accent6"/>
          <w:sz w:val="24"/>
          <w:szCs w:val="24"/>
        </w:rPr>
      </w:pPr>
    </w:p>
    <w:p w14:paraId="3E8BD1AF" w14:textId="3A228107" w:rsidR="009049F9" w:rsidRPr="0022192D" w:rsidRDefault="005B0F54" w:rsidP="009B7508">
      <w:pPr>
        <w:pStyle w:val="p1"/>
        <w:jc w:val="both"/>
        <w:rPr>
          <w:rFonts w:asciiTheme="minorHAnsi" w:hAnsiTheme="minorHAnsi"/>
          <w:color w:val="70AD47" w:themeColor="accent6"/>
          <w:sz w:val="24"/>
          <w:szCs w:val="24"/>
        </w:rPr>
      </w:pPr>
      <w:r w:rsidRPr="009B7508">
        <w:rPr>
          <w:rFonts w:asciiTheme="minorHAnsi" w:eastAsia="Times New Roman" w:hAnsiTheme="minorHAnsi"/>
          <w:b/>
          <w:color w:val="70AD47" w:themeColor="accent6"/>
          <w:sz w:val="22"/>
          <w:szCs w:val="22"/>
        </w:rPr>
        <w:t>Kev pov hwm</w:t>
      </w:r>
      <w:r w:rsidR="00A25021" w:rsidRPr="009B7508">
        <w:rPr>
          <w:rFonts w:asciiTheme="minorHAnsi" w:eastAsia="Times New Roman" w:hAnsiTheme="minorHAnsi"/>
          <w:b/>
          <w:color w:val="70AD47" w:themeColor="accent6"/>
          <w:sz w:val="22"/>
          <w:szCs w:val="22"/>
        </w:rPr>
        <w:t>:</w:t>
      </w:r>
      <w:r w:rsidR="00A25021" w:rsidRPr="009B7508">
        <w:rPr>
          <w:rFonts w:asciiTheme="minorHAnsi" w:eastAsia="Times New Roman" w:hAnsiTheme="minorHAnsi"/>
          <w:color w:val="70AD47" w:themeColor="accent6"/>
          <w:sz w:val="22"/>
          <w:szCs w:val="22"/>
        </w:rPr>
        <w:t xml:space="preserve"> </w:t>
      </w:r>
      <w:del w:id="626" w:author="Windows User" w:date="2021-05-16T12:17:00Z">
        <w:r w:rsidR="00BC4E03" w:rsidRPr="009B7508" w:rsidDel="00E55A51">
          <w:rPr>
            <w:rFonts w:asciiTheme="minorHAnsi" w:eastAsia="Times New Roman" w:hAnsiTheme="minorHAnsi"/>
            <w:color w:val="70AD47" w:themeColor="accent6"/>
            <w:sz w:val="22"/>
            <w:szCs w:val="22"/>
          </w:rPr>
          <w:delText xml:space="preserve">Yawg </w:delText>
        </w:r>
      </w:del>
      <w:ins w:id="627" w:author="Windows User" w:date="2021-05-16T12:17:00Z">
        <w:r w:rsidR="00E55A51">
          <w:rPr>
            <w:rFonts w:asciiTheme="minorHAnsi" w:eastAsia="Times New Roman" w:hAnsiTheme="minorHAnsi"/>
            <w:color w:val="70AD47" w:themeColor="accent6"/>
            <w:sz w:val="22"/>
            <w:szCs w:val="22"/>
          </w:rPr>
          <w:t xml:space="preserve">Tus neeg ua liaj teb </w:t>
        </w:r>
      </w:ins>
      <w:r w:rsidR="00BC4E03" w:rsidRPr="009B7508">
        <w:rPr>
          <w:rFonts w:asciiTheme="minorHAnsi" w:eastAsia="Times New Roman" w:hAnsiTheme="minorHAnsi"/>
          <w:color w:val="70AD47" w:themeColor="accent6"/>
          <w:sz w:val="22"/>
          <w:szCs w:val="22"/>
        </w:rPr>
        <w:t xml:space="preserve">Sally xav tau </w:t>
      </w:r>
      <w:ins w:id="628" w:author="Windows User" w:date="2021-05-16T12:19:00Z">
        <w:r w:rsidR="00E55A51" w:rsidRPr="009B7508">
          <w:rPr>
            <w:rFonts w:asciiTheme="minorHAnsi" w:eastAsia="Times New Roman" w:hAnsiTheme="minorHAnsi"/>
            <w:b/>
            <w:color w:val="70AD47" w:themeColor="accent6"/>
            <w:sz w:val="22"/>
            <w:szCs w:val="22"/>
          </w:rPr>
          <w:t xml:space="preserve">Kev pov </w:t>
        </w:r>
        <w:proofErr w:type="gramStart"/>
        <w:r w:rsidR="00E55A51" w:rsidRPr="009B7508">
          <w:rPr>
            <w:rFonts w:asciiTheme="minorHAnsi" w:eastAsia="Times New Roman" w:hAnsiTheme="minorHAnsi"/>
            <w:b/>
            <w:color w:val="70AD47" w:themeColor="accent6"/>
            <w:sz w:val="22"/>
            <w:szCs w:val="22"/>
          </w:rPr>
          <w:t>hwm</w:t>
        </w:r>
        <w:r w:rsidR="00E55A51" w:rsidRPr="009B7508" w:rsidDel="00E55A51">
          <w:rPr>
            <w:rFonts w:asciiTheme="minorHAnsi" w:eastAsia="Times New Roman" w:hAnsiTheme="minorHAnsi"/>
            <w:color w:val="70AD47" w:themeColor="accent6"/>
            <w:sz w:val="22"/>
            <w:szCs w:val="22"/>
          </w:rPr>
          <w:t xml:space="preserve"> </w:t>
        </w:r>
        <w:r w:rsidR="00E55A51">
          <w:rPr>
            <w:rFonts w:asciiTheme="minorHAnsi" w:eastAsia="Times New Roman" w:hAnsiTheme="minorHAnsi"/>
            <w:color w:val="70AD47" w:themeColor="accent6"/>
            <w:sz w:val="22"/>
            <w:szCs w:val="22"/>
          </w:rPr>
          <w:t xml:space="preserve"> </w:t>
        </w:r>
      </w:ins>
      <w:proofErr w:type="gramEnd"/>
      <w:del w:id="629" w:author="Windows User" w:date="2021-05-16T12:19:00Z">
        <w:r w:rsidR="0006597A" w:rsidRPr="009B7508" w:rsidDel="00E55A51">
          <w:rPr>
            <w:rFonts w:asciiTheme="minorHAnsi" w:eastAsia="Times New Roman" w:hAnsiTheme="minorHAnsi"/>
            <w:color w:val="70AD47" w:themeColor="accent6"/>
            <w:sz w:val="22"/>
            <w:szCs w:val="22"/>
          </w:rPr>
          <w:delText>yog</w:delText>
        </w:r>
        <w:r w:rsidR="00BC4E03" w:rsidRPr="009B7508" w:rsidDel="00E55A51">
          <w:rPr>
            <w:rFonts w:asciiTheme="minorHAnsi" w:eastAsia="Times New Roman" w:hAnsiTheme="minorHAnsi"/>
            <w:color w:val="70AD47" w:themeColor="accent6"/>
            <w:sz w:val="22"/>
            <w:szCs w:val="22"/>
          </w:rPr>
          <w:delText xml:space="preserve"> saws las rau </w:delText>
        </w:r>
      </w:del>
      <w:r w:rsidR="00BC4E03" w:rsidRPr="009B7508">
        <w:rPr>
          <w:rFonts w:asciiTheme="minorHAnsi" w:eastAsia="Times New Roman" w:hAnsiTheme="minorHAnsi"/>
          <w:color w:val="70AD47" w:themeColor="accent6"/>
          <w:sz w:val="22"/>
          <w:szCs w:val="22"/>
        </w:rPr>
        <w:t>cov xwm txheej kev nyab xeeb</w:t>
      </w:r>
      <w:r w:rsidR="0006597A" w:rsidRPr="009B7508">
        <w:rPr>
          <w:rFonts w:asciiTheme="minorHAnsi" w:eastAsia="Times New Roman" w:hAnsiTheme="minorHAnsi"/>
          <w:color w:val="70AD47" w:themeColor="accent6"/>
          <w:sz w:val="22"/>
          <w:szCs w:val="22"/>
        </w:rPr>
        <w:t xml:space="preserve"> ntawm</w:t>
      </w:r>
      <w:r w:rsidR="00BC4E03" w:rsidRPr="009B7508">
        <w:rPr>
          <w:rFonts w:asciiTheme="minorHAnsi" w:eastAsia="Times New Roman" w:hAnsiTheme="minorHAnsi"/>
          <w:color w:val="70AD47" w:themeColor="accent6"/>
          <w:sz w:val="22"/>
          <w:szCs w:val="22"/>
        </w:rPr>
        <w:t xml:space="preserve"> khoom noj yog li nws thiaj li ua raws li nram no</w:t>
      </w:r>
      <w:r w:rsidR="009049F9" w:rsidRPr="0022192D">
        <w:rPr>
          <w:rFonts w:asciiTheme="minorHAnsi" w:hAnsiTheme="minorHAnsi"/>
          <w:iCs/>
          <w:color w:val="70AD47" w:themeColor="accent6"/>
          <w:sz w:val="24"/>
          <w:szCs w:val="24"/>
        </w:rPr>
        <w:t>: </w:t>
      </w:r>
    </w:p>
    <w:p w14:paraId="413DD1D5" w14:textId="38E42FC0" w:rsidR="009049F9" w:rsidRPr="00730DF5" w:rsidRDefault="0038501F" w:rsidP="00730DF5">
      <w:pPr>
        <w:pStyle w:val="ListParagraph"/>
        <w:numPr>
          <w:ilvl w:val="0"/>
          <w:numId w:val="28"/>
        </w:numPr>
        <w:spacing w:after="83"/>
        <w:jc w:val="both"/>
        <w:rPr>
          <w:rFonts w:asciiTheme="minorHAnsi" w:hAnsiTheme="minorHAnsi"/>
          <w:color w:val="70AD47" w:themeColor="accent6"/>
          <w:sz w:val="22"/>
          <w:szCs w:val="22"/>
        </w:rPr>
      </w:pPr>
      <w:r w:rsidRPr="00730DF5">
        <w:rPr>
          <w:rFonts w:asciiTheme="minorHAnsi" w:hAnsiTheme="minorHAnsi"/>
          <w:iCs/>
          <w:color w:val="70AD47" w:themeColor="accent6"/>
          <w:sz w:val="22"/>
          <w:szCs w:val="22"/>
        </w:rPr>
        <w:t xml:space="preserve">Tshawb xyuas nws txoj cai pov hwm kev noj qab haus huv kom saib seb tus kheej raug mob los ntawm kev paug kab mob </w:t>
      </w:r>
      <w:r w:rsidR="00FB75FA" w:rsidRPr="00730DF5">
        <w:rPr>
          <w:rFonts w:asciiTheme="minorHAnsi" w:hAnsiTheme="minorHAnsi"/>
          <w:iCs/>
          <w:color w:val="70AD47" w:themeColor="accent6"/>
          <w:sz w:val="22"/>
          <w:szCs w:val="22"/>
        </w:rPr>
        <w:t>rau npog</w:t>
      </w:r>
      <w:r w:rsidR="009049F9" w:rsidRPr="00730DF5">
        <w:rPr>
          <w:rFonts w:asciiTheme="minorHAnsi" w:hAnsiTheme="minorHAnsi"/>
          <w:iCs/>
          <w:color w:val="70AD47" w:themeColor="accent6"/>
          <w:sz w:val="22"/>
          <w:szCs w:val="22"/>
        </w:rPr>
        <w:t>. </w:t>
      </w:r>
    </w:p>
    <w:p w14:paraId="7BA7ADCC" w14:textId="016D8965" w:rsidR="009049F9" w:rsidRPr="00730DF5" w:rsidRDefault="004C53C2" w:rsidP="00730DF5">
      <w:pPr>
        <w:pStyle w:val="ListParagraph"/>
        <w:numPr>
          <w:ilvl w:val="0"/>
          <w:numId w:val="28"/>
        </w:numPr>
        <w:spacing w:after="83"/>
        <w:jc w:val="both"/>
        <w:rPr>
          <w:rFonts w:asciiTheme="minorHAnsi" w:hAnsiTheme="minorHAnsi"/>
          <w:color w:val="70AD47" w:themeColor="accent6"/>
          <w:sz w:val="22"/>
          <w:szCs w:val="22"/>
        </w:rPr>
      </w:pPr>
      <w:proofErr w:type="gramStart"/>
      <w:r w:rsidRPr="00730DF5">
        <w:rPr>
          <w:rFonts w:asciiTheme="minorHAnsi" w:hAnsiTheme="minorHAnsi"/>
          <w:iCs/>
          <w:color w:val="70AD47" w:themeColor="accent6"/>
          <w:sz w:val="22"/>
          <w:szCs w:val="22"/>
        </w:rPr>
        <w:t>Xa</w:t>
      </w:r>
      <w:ins w:id="630" w:author="Windows User" w:date="2021-05-16T12:23:00Z">
        <w:r w:rsidR="00E55A51">
          <w:rPr>
            <w:rFonts w:asciiTheme="minorHAnsi" w:hAnsiTheme="minorHAnsi"/>
            <w:iCs/>
            <w:color w:val="70AD47" w:themeColor="accent6"/>
            <w:sz w:val="22"/>
            <w:szCs w:val="22"/>
          </w:rPr>
          <w:t xml:space="preserve">  Emails</w:t>
        </w:r>
        <w:proofErr w:type="gramEnd"/>
        <w:r w:rsidR="00E55A51">
          <w:rPr>
            <w:rFonts w:asciiTheme="minorHAnsi" w:hAnsiTheme="minorHAnsi"/>
            <w:iCs/>
            <w:color w:val="70AD47" w:themeColor="accent6"/>
            <w:sz w:val="22"/>
            <w:szCs w:val="22"/>
          </w:rPr>
          <w:t xml:space="preserve"> rau</w:t>
        </w:r>
      </w:ins>
      <w:r w:rsidRPr="00730DF5">
        <w:rPr>
          <w:rFonts w:asciiTheme="minorHAnsi" w:hAnsiTheme="minorHAnsi"/>
          <w:iCs/>
          <w:color w:val="70AD47" w:themeColor="accent6"/>
          <w:sz w:val="22"/>
          <w:szCs w:val="22"/>
        </w:rPr>
        <w:t xml:space="preserve"> nws tus neeg sawv cev muab kev tuav pov hwm rau </w:t>
      </w:r>
      <w:r w:rsidR="00451677" w:rsidRPr="00730DF5">
        <w:rPr>
          <w:rFonts w:asciiTheme="minorHAnsi" w:hAnsiTheme="minorHAnsi"/>
          <w:iCs/>
          <w:color w:val="70AD47" w:themeColor="accent6"/>
          <w:sz w:val="22"/>
          <w:szCs w:val="22"/>
        </w:rPr>
        <w:t xml:space="preserve">soj ntsuam </w:t>
      </w:r>
      <w:r w:rsidRPr="00730DF5">
        <w:rPr>
          <w:rFonts w:asciiTheme="minorHAnsi" w:hAnsiTheme="minorHAnsi"/>
          <w:iCs/>
          <w:color w:val="70AD47" w:themeColor="accent6"/>
          <w:sz w:val="22"/>
          <w:szCs w:val="22"/>
        </w:rPr>
        <w:t>ob zaug, vim tias txoj cai tsis meej pem heev</w:t>
      </w:r>
      <w:r w:rsidR="009049F9" w:rsidRPr="00730DF5">
        <w:rPr>
          <w:rFonts w:asciiTheme="minorHAnsi" w:hAnsiTheme="minorHAnsi"/>
          <w:iCs/>
          <w:color w:val="70AD47" w:themeColor="accent6"/>
          <w:sz w:val="22"/>
          <w:szCs w:val="22"/>
        </w:rPr>
        <w:t>. </w:t>
      </w:r>
    </w:p>
    <w:p w14:paraId="6AC3531C" w14:textId="38F6E4F2" w:rsidR="009049F9" w:rsidRPr="00730DF5" w:rsidRDefault="00096794" w:rsidP="00730DF5">
      <w:pPr>
        <w:pStyle w:val="ListParagraph"/>
        <w:numPr>
          <w:ilvl w:val="0"/>
          <w:numId w:val="28"/>
        </w:numPr>
        <w:jc w:val="both"/>
        <w:rPr>
          <w:rFonts w:asciiTheme="minorHAnsi" w:hAnsiTheme="minorHAnsi"/>
          <w:color w:val="70AD47" w:themeColor="accent6"/>
          <w:sz w:val="22"/>
          <w:szCs w:val="22"/>
        </w:rPr>
      </w:pPr>
      <w:r w:rsidRPr="00730DF5">
        <w:rPr>
          <w:rFonts w:asciiTheme="minorHAnsi" w:hAnsiTheme="minorHAnsi"/>
          <w:iCs/>
          <w:color w:val="70AD47" w:themeColor="accent6"/>
          <w:sz w:val="22"/>
          <w:szCs w:val="22"/>
        </w:rPr>
        <w:t xml:space="preserve">Thaum tus neeg sawv cev muab </w:t>
      </w:r>
      <w:proofErr w:type="gramStart"/>
      <w:r w:rsidRPr="00730DF5">
        <w:rPr>
          <w:rFonts w:asciiTheme="minorHAnsi" w:hAnsiTheme="minorHAnsi"/>
          <w:iCs/>
          <w:color w:val="70AD47" w:themeColor="accent6"/>
          <w:sz w:val="22"/>
          <w:szCs w:val="22"/>
        </w:rPr>
        <w:t>kev</w:t>
      </w:r>
      <w:proofErr w:type="gramEnd"/>
      <w:r w:rsidRPr="00730DF5">
        <w:rPr>
          <w:rFonts w:asciiTheme="minorHAnsi" w:hAnsiTheme="minorHAnsi"/>
          <w:iCs/>
          <w:color w:val="70AD47" w:themeColor="accent6"/>
          <w:sz w:val="22"/>
          <w:szCs w:val="22"/>
        </w:rPr>
        <w:t xml:space="preserve"> tuav pov hwm hu rov qab, Sally </w:t>
      </w:r>
      <w:del w:id="631" w:author="Windows User" w:date="2021-05-16T12:25:00Z">
        <w:r w:rsidRPr="00730DF5" w:rsidDel="00687CB9">
          <w:rPr>
            <w:rFonts w:asciiTheme="minorHAnsi" w:hAnsiTheme="minorHAnsi"/>
            <w:iCs/>
            <w:color w:val="70AD47" w:themeColor="accent6"/>
            <w:sz w:val="22"/>
            <w:szCs w:val="22"/>
          </w:rPr>
          <w:delText>sau ntawv</w:delText>
        </w:r>
      </w:del>
      <w:ins w:id="632" w:author="Windows User" w:date="2021-05-16T12:25:00Z">
        <w:r w:rsidR="00687CB9">
          <w:rPr>
            <w:rFonts w:asciiTheme="minorHAnsi" w:hAnsiTheme="minorHAnsi"/>
            <w:iCs/>
            <w:color w:val="70AD47" w:themeColor="accent6"/>
            <w:sz w:val="22"/>
            <w:szCs w:val="22"/>
          </w:rPr>
          <w:t xml:space="preserve"> muab kaws cias</w:t>
        </w:r>
      </w:ins>
      <w:r w:rsidRPr="00730DF5">
        <w:rPr>
          <w:rFonts w:asciiTheme="minorHAnsi" w:hAnsiTheme="minorHAnsi"/>
          <w:iCs/>
          <w:color w:val="70AD47" w:themeColor="accent6"/>
          <w:sz w:val="22"/>
          <w:szCs w:val="22"/>
        </w:rPr>
        <w:t xml:space="preserve"> rau hauv nws lub xov tooj uas tus neeg sawv cev lees paub tias nws </w:t>
      </w:r>
      <w:r w:rsidR="005B6378" w:rsidRPr="00730DF5">
        <w:rPr>
          <w:rFonts w:asciiTheme="minorHAnsi" w:hAnsiTheme="minorHAnsi"/>
          <w:iCs/>
          <w:color w:val="70AD47" w:themeColor="accent6"/>
          <w:sz w:val="22"/>
          <w:szCs w:val="22"/>
        </w:rPr>
        <w:t>raug</w:t>
      </w:r>
      <w:r w:rsidRPr="00730DF5">
        <w:rPr>
          <w:rFonts w:asciiTheme="minorHAnsi" w:hAnsiTheme="minorHAnsi"/>
          <w:iCs/>
          <w:color w:val="70AD47" w:themeColor="accent6"/>
          <w:sz w:val="22"/>
          <w:szCs w:val="22"/>
        </w:rPr>
        <w:t xml:space="preserve"> pov </w:t>
      </w:r>
      <w:r w:rsidR="005B6378" w:rsidRPr="00730DF5">
        <w:rPr>
          <w:rFonts w:asciiTheme="minorHAnsi" w:hAnsiTheme="minorHAnsi"/>
          <w:iCs/>
          <w:color w:val="70AD47" w:themeColor="accent6"/>
          <w:sz w:val="22"/>
          <w:szCs w:val="22"/>
        </w:rPr>
        <w:t>hwm lawm</w:t>
      </w:r>
      <w:r w:rsidR="009049F9" w:rsidRPr="00730DF5">
        <w:rPr>
          <w:rFonts w:asciiTheme="minorHAnsi" w:hAnsiTheme="minorHAnsi"/>
          <w:iCs/>
          <w:color w:val="70AD47" w:themeColor="accent6"/>
          <w:sz w:val="22"/>
          <w:szCs w:val="22"/>
        </w:rPr>
        <w:t>. </w:t>
      </w:r>
    </w:p>
    <w:p w14:paraId="27AC5FF5" w14:textId="3A39C969" w:rsidR="009049F9" w:rsidRPr="0022192D" w:rsidRDefault="009A2E13" w:rsidP="00730DF5">
      <w:pPr>
        <w:pStyle w:val="ListParagraph"/>
        <w:numPr>
          <w:ilvl w:val="0"/>
          <w:numId w:val="28"/>
        </w:numPr>
        <w:jc w:val="both"/>
        <w:rPr>
          <w:rFonts w:asciiTheme="minorHAnsi" w:hAnsiTheme="minorHAnsi"/>
          <w:color w:val="70AD47" w:themeColor="accent6"/>
        </w:rPr>
      </w:pPr>
      <w:r w:rsidRPr="00730DF5">
        <w:rPr>
          <w:rFonts w:asciiTheme="minorHAnsi" w:hAnsiTheme="minorHAnsi"/>
          <w:iCs/>
          <w:color w:val="70AD47" w:themeColor="accent6"/>
          <w:sz w:val="22"/>
          <w:szCs w:val="22"/>
        </w:rPr>
        <w:t>Rov hais qhia nws tus kheej kom kho nws txoj cai pov hwm kev lag luam txhua zaus nws ntxiv cov kev lag luam tshiab (xws li txiaj ntsig) kom paub tseeb tias nws tsis yog yuam kev dhau ntawm nws txoj cai pov hwm</w:t>
      </w:r>
      <w:r w:rsidR="009049F9" w:rsidRPr="0022192D">
        <w:rPr>
          <w:rFonts w:asciiTheme="minorHAnsi" w:hAnsiTheme="minorHAnsi"/>
          <w:iCs/>
          <w:color w:val="70AD47" w:themeColor="accent6"/>
        </w:rPr>
        <w:t>. </w:t>
      </w:r>
    </w:p>
    <w:p w14:paraId="4DBB13E7" w14:textId="77777777" w:rsidR="00434831" w:rsidRPr="0022192D" w:rsidRDefault="00434831" w:rsidP="0022192D">
      <w:pPr>
        <w:rPr>
          <w:rFonts w:asciiTheme="minorHAnsi" w:eastAsia="Times New Roman" w:hAnsiTheme="minorHAnsi"/>
          <w:color w:val="70AD47" w:themeColor="accent6"/>
        </w:rPr>
      </w:pPr>
    </w:p>
    <w:p w14:paraId="68950A58" w14:textId="3D97282F" w:rsidR="00A25021" w:rsidRPr="00374AAE" w:rsidRDefault="00A25021" w:rsidP="00374AAE">
      <w:pPr>
        <w:pStyle w:val="p1"/>
        <w:jc w:val="both"/>
        <w:rPr>
          <w:rFonts w:asciiTheme="minorHAnsi" w:hAnsiTheme="minorHAnsi"/>
          <w:sz w:val="22"/>
          <w:szCs w:val="22"/>
        </w:rPr>
      </w:pPr>
      <w:r w:rsidRPr="004B6D79">
        <w:rPr>
          <w:rFonts w:asciiTheme="minorHAnsi" w:eastAsia="Times New Roman" w:hAnsiTheme="minorHAnsi"/>
          <w:b/>
          <w:color w:val="70AD47" w:themeColor="accent6"/>
          <w:sz w:val="22"/>
          <w:szCs w:val="22"/>
        </w:rPr>
        <w:t xml:space="preserve">GAP </w:t>
      </w:r>
      <w:r w:rsidR="00854EDC" w:rsidRPr="004B6D79">
        <w:rPr>
          <w:rFonts w:asciiTheme="minorHAnsi" w:eastAsia="Times New Roman" w:hAnsiTheme="minorHAnsi"/>
          <w:b/>
          <w:color w:val="70AD47" w:themeColor="accent6"/>
          <w:sz w:val="22"/>
          <w:szCs w:val="22"/>
        </w:rPr>
        <w:t>cov qauv</w:t>
      </w:r>
      <w:r w:rsidRPr="004B6D79">
        <w:rPr>
          <w:rFonts w:asciiTheme="minorHAnsi" w:eastAsia="Times New Roman" w:hAnsiTheme="minorHAnsi"/>
          <w:color w:val="70AD47" w:themeColor="accent6"/>
          <w:sz w:val="22"/>
          <w:szCs w:val="22"/>
        </w:rPr>
        <w:t xml:space="preserve">: </w:t>
      </w:r>
      <w:del w:id="633" w:author="Windows User" w:date="2021-05-16T12:27:00Z">
        <w:r w:rsidR="00D07AA7" w:rsidRPr="004B6D79" w:rsidDel="00687CB9">
          <w:rPr>
            <w:rFonts w:asciiTheme="minorHAnsi" w:eastAsia="Times New Roman" w:hAnsiTheme="minorHAnsi"/>
            <w:color w:val="70AD47" w:themeColor="accent6"/>
            <w:sz w:val="22"/>
            <w:szCs w:val="22"/>
          </w:rPr>
          <w:delText xml:space="preserve">Yawg </w:delText>
        </w:r>
      </w:del>
      <w:ins w:id="634" w:author="Windows User" w:date="2021-05-16T12:27:00Z">
        <w:r w:rsidR="00687CB9">
          <w:rPr>
            <w:rFonts w:asciiTheme="minorHAnsi" w:eastAsia="Times New Roman" w:hAnsiTheme="minorHAnsi"/>
            <w:color w:val="70AD47" w:themeColor="accent6"/>
            <w:sz w:val="22"/>
            <w:szCs w:val="22"/>
          </w:rPr>
          <w:t>Tus neeg ua liaj teb</w:t>
        </w:r>
        <w:r w:rsidR="00687CB9" w:rsidRPr="004B6D79">
          <w:rPr>
            <w:rFonts w:asciiTheme="minorHAnsi" w:eastAsia="Times New Roman" w:hAnsiTheme="minorHAnsi"/>
            <w:color w:val="70AD47" w:themeColor="accent6"/>
            <w:sz w:val="22"/>
            <w:szCs w:val="22"/>
          </w:rPr>
          <w:t xml:space="preserve"> </w:t>
        </w:r>
      </w:ins>
      <w:r w:rsidR="00D07AA7" w:rsidRPr="004B6D79">
        <w:rPr>
          <w:rFonts w:asciiTheme="minorHAnsi" w:eastAsia="Times New Roman" w:hAnsiTheme="minorHAnsi"/>
          <w:color w:val="70AD47" w:themeColor="accent6"/>
          <w:sz w:val="22"/>
          <w:szCs w:val="22"/>
        </w:rPr>
        <w:t xml:space="preserve">Sally </w:t>
      </w:r>
      <w:del w:id="635" w:author="Windows User" w:date="2021-05-15T22:11:00Z">
        <w:r w:rsidR="00D07AA7" w:rsidRPr="004B6D79" w:rsidDel="00BB62FB">
          <w:rPr>
            <w:rFonts w:asciiTheme="minorHAnsi" w:eastAsia="Times New Roman" w:hAnsiTheme="minorHAnsi"/>
            <w:color w:val="70AD47" w:themeColor="accent6"/>
            <w:sz w:val="22"/>
            <w:szCs w:val="22"/>
          </w:rPr>
          <w:delText>saib xyuas</w:delText>
        </w:r>
      </w:del>
      <w:ins w:id="636" w:author="Windows User" w:date="2021-05-16T12:27:00Z">
        <w:r w:rsidR="00687CB9">
          <w:rPr>
            <w:rFonts w:asciiTheme="minorHAnsi" w:eastAsia="Times New Roman" w:hAnsiTheme="minorHAnsi"/>
            <w:color w:val="70AD47" w:themeColor="accent6"/>
            <w:sz w:val="22"/>
            <w:szCs w:val="22"/>
          </w:rPr>
          <w:t xml:space="preserve"> </w:t>
        </w:r>
      </w:ins>
      <w:ins w:id="637" w:author="Windows User" w:date="2021-05-15T22:11:00Z">
        <w:r w:rsidR="00BB62FB">
          <w:rPr>
            <w:rFonts w:asciiTheme="minorHAnsi" w:eastAsia="Times New Roman" w:hAnsiTheme="minorHAnsi"/>
            <w:color w:val="70AD47" w:themeColor="accent6"/>
            <w:sz w:val="22"/>
            <w:szCs w:val="22"/>
          </w:rPr>
          <w:t>ntsuam xyuas</w:t>
        </w:r>
      </w:ins>
      <w:r w:rsidR="00D07AA7" w:rsidRPr="004B6D79">
        <w:rPr>
          <w:rFonts w:asciiTheme="minorHAnsi" w:eastAsia="Times New Roman" w:hAnsiTheme="minorHAnsi"/>
          <w:color w:val="70AD47" w:themeColor="accent6"/>
          <w:sz w:val="22"/>
          <w:szCs w:val="22"/>
        </w:rPr>
        <w:t xml:space="preserve"> kom nws cov khoom lag luam GAP muaj ntawv lees paub, tab sis </w:t>
      </w:r>
      <w:del w:id="638" w:author="Windows User" w:date="2021-05-16T12:29:00Z">
        <w:r w:rsidR="00D07AA7" w:rsidRPr="004B6D79" w:rsidDel="00687CB9">
          <w:rPr>
            <w:rFonts w:asciiTheme="minorHAnsi" w:eastAsia="Times New Roman" w:hAnsiTheme="minorHAnsi"/>
            <w:color w:val="70AD47" w:themeColor="accent6"/>
            <w:sz w:val="22"/>
            <w:szCs w:val="22"/>
          </w:rPr>
          <w:delText>txiav txim</w:delText>
        </w:r>
      </w:del>
      <w:ins w:id="639" w:author="Windows User" w:date="2021-05-16T12:29:00Z">
        <w:r w:rsidR="00687CB9">
          <w:rPr>
            <w:rFonts w:asciiTheme="minorHAnsi" w:eastAsia="Times New Roman" w:hAnsiTheme="minorHAnsi"/>
            <w:color w:val="70AD47" w:themeColor="accent6"/>
            <w:sz w:val="22"/>
            <w:szCs w:val="22"/>
          </w:rPr>
          <w:t xml:space="preserve"> xav hauv</w:t>
        </w:r>
      </w:ins>
      <w:r w:rsidR="00D07AA7" w:rsidRPr="004B6D79">
        <w:rPr>
          <w:rFonts w:asciiTheme="minorHAnsi" w:eastAsia="Times New Roman" w:hAnsiTheme="minorHAnsi"/>
          <w:color w:val="70AD47" w:themeColor="accent6"/>
          <w:sz w:val="22"/>
          <w:szCs w:val="22"/>
        </w:rPr>
        <w:t xml:space="preserve"> siab </w:t>
      </w:r>
      <w:proofErr w:type="gramStart"/>
      <w:r w:rsidR="00D07AA7" w:rsidRPr="004B6D79">
        <w:rPr>
          <w:rFonts w:asciiTheme="minorHAnsi" w:eastAsia="Times New Roman" w:hAnsiTheme="minorHAnsi"/>
          <w:color w:val="70AD47" w:themeColor="accent6"/>
          <w:sz w:val="22"/>
          <w:szCs w:val="22"/>
        </w:rPr>
        <w:t>tias</w:t>
      </w:r>
      <w:proofErr w:type="gramEnd"/>
      <w:r w:rsidR="00D07AA7" w:rsidRPr="004B6D79">
        <w:rPr>
          <w:rFonts w:asciiTheme="minorHAnsi" w:eastAsia="Times New Roman" w:hAnsiTheme="minorHAnsi"/>
          <w:color w:val="70AD47" w:themeColor="accent6"/>
          <w:sz w:val="22"/>
          <w:szCs w:val="22"/>
        </w:rPr>
        <w:t xml:space="preserve"> nws kim heev, thiab vim tias tsis muaj ib tus neeg yuav khoom yuav nws, nws txiav txim siab tawm tsam </w:t>
      </w:r>
      <w:ins w:id="640" w:author="Windows User" w:date="2021-05-16T12:31:00Z">
        <w:r w:rsidR="00687CB9">
          <w:rPr>
            <w:rFonts w:asciiTheme="minorHAnsi" w:eastAsia="Times New Roman" w:hAnsiTheme="minorHAnsi"/>
            <w:color w:val="70AD47" w:themeColor="accent6"/>
            <w:sz w:val="22"/>
            <w:szCs w:val="22"/>
          </w:rPr>
          <w:t>yam khoom ntawv</w:t>
        </w:r>
      </w:ins>
      <w:del w:id="641" w:author="Windows User" w:date="2021-05-16T12:31:00Z">
        <w:r w:rsidR="00D07AA7" w:rsidRPr="004B6D79" w:rsidDel="00687CB9">
          <w:rPr>
            <w:rFonts w:asciiTheme="minorHAnsi" w:eastAsia="Times New Roman" w:hAnsiTheme="minorHAnsi"/>
            <w:color w:val="70AD47" w:themeColor="accent6"/>
            <w:sz w:val="22"/>
            <w:szCs w:val="22"/>
          </w:rPr>
          <w:delText>nw</w:delText>
        </w:r>
      </w:del>
      <w:del w:id="642" w:author="Windows User" w:date="2021-05-16T12:30:00Z">
        <w:r w:rsidR="00D07AA7" w:rsidRPr="004B6D79" w:rsidDel="00687CB9">
          <w:rPr>
            <w:rFonts w:asciiTheme="minorHAnsi" w:eastAsia="Times New Roman" w:hAnsiTheme="minorHAnsi"/>
            <w:color w:val="70AD47" w:themeColor="accent6"/>
            <w:sz w:val="22"/>
            <w:szCs w:val="22"/>
          </w:rPr>
          <w:delText>s</w:delText>
        </w:r>
      </w:del>
      <w:r w:rsidR="00D07AA7" w:rsidRPr="004B6D79">
        <w:rPr>
          <w:rFonts w:asciiTheme="minorHAnsi" w:eastAsia="Times New Roman" w:hAnsiTheme="minorHAnsi"/>
          <w:color w:val="70AD47" w:themeColor="accent6"/>
          <w:sz w:val="22"/>
          <w:szCs w:val="22"/>
        </w:rPr>
        <w:t xml:space="preserve">. Hloov chaw, nws txiav txim siab kawm txog lub hauv paus ntawm USDA's GAP / GHP cov qauv los ntawm </w:t>
      </w:r>
      <w:proofErr w:type="gramStart"/>
      <w:r w:rsidR="00D07AA7" w:rsidRPr="004B6D79">
        <w:rPr>
          <w:rFonts w:asciiTheme="minorHAnsi" w:eastAsia="Times New Roman" w:hAnsiTheme="minorHAnsi"/>
          <w:color w:val="70AD47" w:themeColor="accent6"/>
          <w:sz w:val="22"/>
          <w:szCs w:val="22"/>
        </w:rPr>
        <w:t>kev</w:t>
      </w:r>
      <w:proofErr w:type="gramEnd"/>
      <w:r w:rsidR="00D07AA7" w:rsidRPr="004B6D79">
        <w:rPr>
          <w:rFonts w:asciiTheme="minorHAnsi" w:eastAsia="Times New Roman" w:hAnsiTheme="minorHAnsi"/>
          <w:color w:val="70AD47" w:themeColor="accent6"/>
          <w:sz w:val="22"/>
          <w:szCs w:val="22"/>
        </w:rPr>
        <w:t xml:space="preserve"> sau npe rau lub rooj cob qhia hauv zej zog thiab cog lus tias yuav ntxiv qee</w:t>
      </w:r>
      <w:ins w:id="643" w:author="Windows User" w:date="2021-05-16T12:33:00Z">
        <w:r w:rsidR="00687CB9">
          <w:rPr>
            <w:rFonts w:asciiTheme="minorHAnsi" w:eastAsia="Times New Roman" w:hAnsiTheme="minorHAnsi"/>
            <w:color w:val="70AD47" w:themeColor="accent6"/>
            <w:sz w:val="22"/>
            <w:szCs w:val="22"/>
          </w:rPr>
          <w:t xml:space="preserve"> lis nw ntxiv tau ntawm</w:t>
        </w:r>
      </w:ins>
      <w:r w:rsidR="00D07AA7" w:rsidRPr="004B6D79">
        <w:rPr>
          <w:rFonts w:asciiTheme="minorHAnsi" w:eastAsia="Times New Roman" w:hAnsiTheme="minorHAnsi"/>
          <w:color w:val="70AD47" w:themeColor="accent6"/>
          <w:sz w:val="22"/>
          <w:szCs w:val="22"/>
        </w:rPr>
        <w:t xml:space="preserve"> cov qauv raws li qhov zoo tshaj plaws</w:t>
      </w:r>
      <w:r w:rsidR="00434831" w:rsidRPr="004B6D79">
        <w:rPr>
          <w:rFonts w:asciiTheme="minorHAnsi" w:eastAsia="Times New Roman" w:hAnsiTheme="minorHAnsi"/>
          <w:color w:val="70AD47" w:themeColor="accent6"/>
          <w:sz w:val="22"/>
          <w:szCs w:val="22"/>
        </w:rPr>
        <w:t>.</w:t>
      </w:r>
    </w:p>
    <w:p w14:paraId="636FF1FE" w14:textId="157C9DB9" w:rsidR="00F57337" w:rsidRPr="00D9660B" w:rsidRDefault="00A25021" w:rsidP="00D9660B">
      <w:pPr>
        <w:pStyle w:val="p1"/>
        <w:jc w:val="both"/>
        <w:rPr>
          <w:rFonts w:asciiTheme="minorHAnsi" w:hAnsiTheme="minorHAnsi"/>
          <w:color w:val="70AD47" w:themeColor="accent6"/>
          <w:sz w:val="22"/>
          <w:szCs w:val="22"/>
        </w:rPr>
      </w:pPr>
      <w:r w:rsidRPr="00D9660B">
        <w:rPr>
          <w:rFonts w:asciiTheme="minorHAnsi" w:eastAsia="Times New Roman" w:hAnsiTheme="minorHAnsi"/>
          <w:b/>
          <w:color w:val="70AD47" w:themeColor="accent6"/>
          <w:sz w:val="22"/>
          <w:szCs w:val="22"/>
        </w:rPr>
        <w:t xml:space="preserve">FSMA </w:t>
      </w:r>
      <w:r w:rsidR="00D275C6" w:rsidRPr="00D9660B">
        <w:rPr>
          <w:rFonts w:asciiTheme="minorHAnsi" w:eastAsia="Times New Roman" w:hAnsiTheme="minorHAnsi"/>
          <w:b/>
          <w:color w:val="70AD47" w:themeColor="accent6"/>
          <w:sz w:val="22"/>
          <w:szCs w:val="22"/>
        </w:rPr>
        <w:t>cov qauv</w:t>
      </w:r>
      <w:r w:rsidRPr="00D9660B">
        <w:rPr>
          <w:rFonts w:asciiTheme="minorHAnsi" w:eastAsia="Times New Roman" w:hAnsiTheme="minorHAnsi"/>
          <w:color w:val="70AD47" w:themeColor="accent6"/>
          <w:sz w:val="22"/>
          <w:szCs w:val="22"/>
        </w:rPr>
        <w:t xml:space="preserve">: </w:t>
      </w:r>
      <w:del w:id="644" w:author="Windows User" w:date="2021-05-16T12:34:00Z">
        <w:r w:rsidR="0017492C" w:rsidRPr="00D9660B" w:rsidDel="00687CB9">
          <w:rPr>
            <w:rFonts w:asciiTheme="minorHAnsi" w:eastAsia="Times New Roman" w:hAnsiTheme="minorHAnsi"/>
            <w:color w:val="70AD47" w:themeColor="accent6"/>
            <w:sz w:val="22"/>
            <w:szCs w:val="22"/>
          </w:rPr>
          <w:delText xml:space="preserve">Yawg </w:delText>
        </w:r>
      </w:del>
      <w:ins w:id="645" w:author="Windows User" w:date="2021-05-16T12:34:00Z">
        <w:r w:rsidR="00687CB9">
          <w:rPr>
            <w:rFonts w:asciiTheme="minorHAnsi" w:eastAsia="Times New Roman" w:hAnsiTheme="minorHAnsi"/>
            <w:color w:val="70AD47" w:themeColor="accent6"/>
            <w:sz w:val="22"/>
            <w:szCs w:val="22"/>
          </w:rPr>
          <w:t>Tus neeg ua liaj teb</w:t>
        </w:r>
        <w:r w:rsidR="00687CB9" w:rsidRPr="00D9660B">
          <w:rPr>
            <w:rFonts w:asciiTheme="minorHAnsi" w:eastAsia="Times New Roman" w:hAnsiTheme="minorHAnsi"/>
            <w:color w:val="70AD47" w:themeColor="accent6"/>
            <w:sz w:val="22"/>
            <w:szCs w:val="22"/>
          </w:rPr>
          <w:t xml:space="preserve"> </w:t>
        </w:r>
      </w:ins>
      <w:r w:rsidR="0017492C" w:rsidRPr="00D9660B">
        <w:rPr>
          <w:rFonts w:asciiTheme="minorHAnsi" w:eastAsia="Times New Roman" w:hAnsiTheme="minorHAnsi"/>
          <w:color w:val="70AD47" w:themeColor="accent6"/>
          <w:sz w:val="22"/>
          <w:szCs w:val="22"/>
        </w:rPr>
        <w:t xml:space="preserve">Sally tau hnov ntau yam txog FSMA thiab khaws cov ntsiab lus los saib seb nws txhais li </w:t>
      </w:r>
      <w:proofErr w:type="gramStart"/>
      <w:r w:rsidR="0017492C" w:rsidRPr="00D9660B">
        <w:rPr>
          <w:rFonts w:asciiTheme="minorHAnsi" w:eastAsia="Times New Roman" w:hAnsiTheme="minorHAnsi"/>
          <w:color w:val="70AD47" w:themeColor="accent6"/>
          <w:sz w:val="22"/>
          <w:szCs w:val="22"/>
        </w:rPr>
        <w:t>cas</w:t>
      </w:r>
      <w:proofErr w:type="gramEnd"/>
      <w:r w:rsidR="0017492C" w:rsidRPr="00D9660B">
        <w:rPr>
          <w:rFonts w:asciiTheme="minorHAnsi" w:eastAsia="Times New Roman" w:hAnsiTheme="minorHAnsi"/>
          <w:color w:val="70AD47" w:themeColor="accent6"/>
          <w:sz w:val="22"/>
          <w:szCs w:val="22"/>
        </w:rPr>
        <w:t xml:space="preserve"> rau nws daim teb. Nws tau txiav txim siab teem sij</w:t>
      </w:r>
      <w:r w:rsidR="00E2604C" w:rsidRPr="00D9660B">
        <w:rPr>
          <w:rFonts w:asciiTheme="minorHAnsi" w:eastAsia="Times New Roman" w:hAnsiTheme="minorHAnsi"/>
          <w:color w:val="70AD47" w:themeColor="accent6"/>
          <w:sz w:val="22"/>
          <w:szCs w:val="22"/>
        </w:rPr>
        <w:t xml:space="preserve"> </w:t>
      </w:r>
      <w:r w:rsidR="0017492C" w:rsidRPr="00D9660B">
        <w:rPr>
          <w:rFonts w:asciiTheme="minorHAnsi" w:eastAsia="Times New Roman" w:hAnsiTheme="minorHAnsi"/>
          <w:color w:val="70AD47" w:themeColor="accent6"/>
          <w:sz w:val="22"/>
          <w:szCs w:val="22"/>
        </w:rPr>
        <w:t xml:space="preserve">hawm ib teev kom pom. Nws thawj kauj ruam yog los nyeem ntu kawg ntawm phau ntawv qhia no ntawm FSMA. </w:t>
      </w:r>
      <w:del w:id="646" w:author="Windows User" w:date="2021-05-16T12:36:00Z">
        <w:r w:rsidR="0017492C" w:rsidRPr="00D9660B" w:rsidDel="000F79D8">
          <w:rPr>
            <w:rFonts w:asciiTheme="minorHAnsi" w:eastAsia="Times New Roman" w:hAnsiTheme="minorHAnsi"/>
            <w:color w:val="70AD47" w:themeColor="accent6"/>
            <w:sz w:val="22"/>
            <w:szCs w:val="22"/>
          </w:rPr>
          <w:delText>Tom qab ntawv n</w:delText>
        </w:r>
      </w:del>
      <w:ins w:id="647" w:author="Windows User" w:date="2021-05-16T12:37:00Z">
        <w:r w:rsidR="000F79D8">
          <w:rPr>
            <w:rFonts w:asciiTheme="minorHAnsi" w:eastAsia="Times New Roman" w:hAnsiTheme="minorHAnsi"/>
            <w:color w:val="70AD47" w:themeColor="accent6"/>
            <w:sz w:val="22"/>
            <w:szCs w:val="22"/>
          </w:rPr>
          <w:t xml:space="preserve"> N</w:t>
        </w:r>
      </w:ins>
      <w:r w:rsidR="0017492C" w:rsidRPr="00D9660B">
        <w:rPr>
          <w:rFonts w:asciiTheme="minorHAnsi" w:eastAsia="Times New Roman" w:hAnsiTheme="minorHAnsi"/>
          <w:color w:val="70AD47" w:themeColor="accent6"/>
          <w:sz w:val="22"/>
          <w:szCs w:val="22"/>
        </w:rPr>
        <w:t>ws siv sij</w:t>
      </w:r>
      <w:r w:rsidR="00E2604C" w:rsidRPr="00D9660B">
        <w:rPr>
          <w:rFonts w:asciiTheme="minorHAnsi" w:eastAsia="Times New Roman" w:hAnsiTheme="minorHAnsi"/>
          <w:color w:val="70AD47" w:themeColor="accent6"/>
          <w:sz w:val="22"/>
          <w:szCs w:val="22"/>
        </w:rPr>
        <w:t xml:space="preserve"> </w:t>
      </w:r>
      <w:r w:rsidR="0017492C" w:rsidRPr="00D9660B">
        <w:rPr>
          <w:rFonts w:asciiTheme="minorHAnsi" w:eastAsia="Times New Roman" w:hAnsiTheme="minorHAnsi"/>
          <w:color w:val="70AD47" w:themeColor="accent6"/>
          <w:sz w:val="22"/>
          <w:szCs w:val="22"/>
        </w:rPr>
        <w:t>hawm li 15 feeb taug kev los</w:t>
      </w:r>
      <w:ins w:id="648" w:author="Windows User" w:date="2021-05-16T12:38:00Z">
        <w:r w:rsidR="000F79D8">
          <w:rPr>
            <w:rFonts w:asciiTheme="minorHAnsi" w:eastAsia="Times New Roman" w:hAnsiTheme="minorHAnsi"/>
            <w:color w:val="70AD47" w:themeColor="accent6"/>
            <w:sz w:val="22"/>
            <w:szCs w:val="22"/>
          </w:rPr>
          <w:t xml:space="preserve"> tshab</w:t>
        </w:r>
      </w:ins>
      <w:r w:rsidR="0017492C" w:rsidRPr="00D9660B">
        <w:rPr>
          <w:rFonts w:asciiTheme="minorHAnsi" w:eastAsia="Times New Roman" w:hAnsiTheme="minorHAnsi"/>
          <w:color w:val="70AD47" w:themeColor="accent6"/>
          <w:sz w:val="22"/>
          <w:szCs w:val="22"/>
        </w:rPr>
        <w:t xml:space="preserve"> ntawm </w:t>
      </w:r>
      <w:del w:id="649" w:author="Windows User" w:date="2021-05-16T12:38:00Z">
        <w:r w:rsidR="0017492C" w:rsidRPr="00D9660B" w:rsidDel="000F79D8">
          <w:rPr>
            <w:rFonts w:asciiTheme="minorHAnsi" w:eastAsia="Times New Roman" w:hAnsiTheme="minorHAnsi"/>
            <w:color w:val="70AD47" w:themeColor="accent6"/>
            <w:sz w:val="22"/>
            <w:szCs w:val="22"/>
          </w:rPr>
          <w:delText xml:space="preserve">Kev Ua </w:delText>
        </w:r>
      </w:del>
      <w:ins w:id="650" w:author="Windows User" w:date="2021-05-16T12:38:00Z">
        <w:r w:rsidR="000F79D8">
          <w:rPr>
            <w:rFonts w:asciiTheme="minorHAnsi" w:eastAsia="Times New Roman" w:hAnsiTheme="minorHAnsi"/>
            <w:color w:val="70AD47" w:themeColor="accent6"/>
            <w:sz w:val="22"/>
            <w:szCs w:val="22"/>
          </w:rPr>
          <w:t xml:space="preserve"> dais</w:t>
        </w:r>
      </w:ins>
      <w:r w:rsidR="0017492C" w:rsidRPr="00D9660B">
        <w:rPr>
          <w:rFonts w:asciiTheme="minorHAnsi" w:eastAsia="Times New Roman" w:hAnsiTheme="minorHAnsi"/>
          <w:color w:val="70AD47" w:themeColor="accent6"/>
          <w:sz w:val="22"/>
          <w:szCs w:val="22"/>
        </w:rPr>
        <w:t xml:space="preserve">Liaj </w:t>
      </w:r>
      <w:del w:id="651" w:author="Windows User" w:date="2021-05-16T12:38:00Z">
        <w:r w:rsidR="0017492C" w:rsidRPr="00D9660B" w:rsidDel="000F79D8">
          <w:rPr>
            <w:rFonts w:asciiTheme="minorHAnsi" w:eastAsia="Times New Roman" w:hAnsiTheme="minorHAnsi"/>
            <w:color w:val="70AD47" w:themeColor="accent6"/>
            <w:sz w:val="22"/>
            <w:szCs w:val="22"/>
          </w:rPr>
          <w:delText>Ua</w:delText>
        </w:r>
      </w:del>
      <w:r w:rsidR="0017492C" w:rsidRPr="00D9660B">
        <w:rPr>
          <w:rFonts w:asciiTheme="minorHAnsi" w:eastAsia="Times New Roman" w:hAnsiTheme="minorHAnsi"/>
          <w:color w:val="70AD47" w:themeColor="accent6"/>
          <w:sz w:val="22"/>
          <w:szCs w:val="22"/>
        </w:rPr>
        <w:t xml:space="preserve"> Teb Cov Khoom Siv Seb Puas Yog Thiab Thaum Ua Liaj Teb Yuav Tsum Tau Ua Raws li FSMA: </w:t>
      </w:r>
      <w:ins w:id="652" w:author="Windows User" w:date="2021-05-16T12:41:00Z">
        <w:r w:rsidR="000F79D8">
          <w:rPr>
            <w:rFonts w:asciiTheme="minorHAnsi" w:eastAsia="Times New Roman" w:hAnsiTheme="minorHAnsi"/>
            <w:color w:val="70AD47" w:themeColor="accent6"/>
            <w:sz w:val="22"/>
            <w:szCs w:val="22"/>
          </w:rPr>
          <w:t xml:space="preserve">tej zaum </w:t>
        </w:r>
      </w:ins>
      <w:ins w:id="653" w:author="Windows User" w:date="2021-05-16T12:40:00Z">
        <w:r w:rsidR="000F79D8">
          <w:rPr>
            <w:rFonts w:asciiTheme="minorHAnsi" w:eastAsia="Times New Roman" w:hAnsiTheme="minorHAnsi"/>
            <w:color w:val="70AD47" w:themeColor="accent6"/>
            <w:sz w:val="22"/>
            <w:szCs w:val="22"/>
          </w:rPr>
          <w:t>kev lag luag yuav ua rau nkag siab</w:t>
        </w:r>
        <w:r w:rsidR="000F79D8" w:rsidRPr="00D9660B">
          <w:rPr>
            <w:rFonts w:asciiTheme="minorHAnsi" w:eastAsia="Times New Roman" w:hAnsiTheme="minorHAnsi"/>
            <w:color w:val="70AD47" w:themeColor="accent6"/>
            <w:sz w:val="22"/>
            <w:szCs w:val="22"/>
          </w:rPr>
          <w:t xml:space="preserve"> </w:t>
        </w:r>
      </w:ins>
      <w:r w:rsidR="0017492C" w:rsidRPr="00D9660B">
        <w:rPr>
          <w:rFonts w:asciiTheme="minorHAnsi" w:eastAsia="Times New Roman" w:hAnsiTheme="minorHAnsi"/>
          <w:color w:val="70AD47" w:themeColor="accent6"/>
          <w:sz w:val="22"/>
          <w:szCs w:val="22"/>
        </w:rPr>
        <w:t xml:space="preserve">taub </w:t>
      </w:r>
      <w:del w:id="654" w:author="Windows User" w:date="2021-05-16T12:41:00Z">
        <w:r w:rsidR="0017492C" w:rsidRPr="00D9660B" w:rsidDel="000F79D8">
          <w:rPr>
            <w:rFonts w:asciiTheme="minorHAnsi" w:eastAsia="Times New Roman" w:hAnsiTheme="minorHAnsi"/>
            <w:color w:val="70AD47" w:themeColor="accent6"/>
            <w:sz w:val="22"/>
            <w:szCs w:val="22"/>
          </w:rPr>
          <w:delText xml:space="preserve">yog tias </w:delText>
        </w:r>
      </w:del>
      <w:r w:rsidR="0017492C" w:rsidRPr="00D9660B">
        <w:rPr>
          <w:rFonts w:asciiTheme="minorHAnsi" w:eastAsia="Times New Roman" w:hAnsiTheme="minorHAnsi"/>
          <w:color w:val="70AD47" w:themeColor="accent6"/>
          <w:sz w:val="22"/>
          <w:szCs w:val="22"/>
        </w:rPr>
        <w:t>thiab nws qhov ua liaj ua teb yuav tsum ua raws</w:t>
      </w:r>
      <w:r w:rsidR="00E2604C" w:rsidRPr="00D9660B">
        <w:rPr>
          <w:rFonts w:asciiTheme="minorHAnsi" w:eastAsia="Times New Roman" w:hAnsiTheme="minorHAnsi"/>
          <w:color w:val="70AD47" w:themeColor="accent6"/>
          <w:sz w:val="22"/>
          <w:szCs w:val="22"/>
        </w:rPr>
        <w:t xml:space="preserve"> tu qauv</w:t>
      </w:r>
      <w:r w:rsidR="00834CC2" w:rsidRPr="00D9660B">
        <w:rPr>
          <w:rFonts w:asciiTheme="minorHAnsi" w:hAnsiTheme="minorHAnsi"/>
          <w:color w:val="70AD47" w:themeColor="accent6"/>
          <w:sz w:val="22"/>
          <w:szCs w:val="22"/>
        </w:rPr>
        <w:t>.</w:t>
      </w:r>
    </w:p>
    <w:p w14:paraId="79D2B9B9" w14:textId="77777777" w:rsidR="00434831" w:rsidRPr="0022192D" w:rsidRDefault="00434831" w:rsidP="0022192D">
      <w:pPr>
        <w:rPr>
          <w:rFonts w:asciiTheme="minorHAnsi" w:eastAsia="Times New Roman" w:hAnsiTheme="minorHAnsi"/>
          <w:color w:val="70AD47" w:themeColor="accent6"/>
        </w:rPr>
      </w:pPr>
    </w:p>
    <w:p w14:paraId="46B01048" w14:textId="390061F0" w:rsidR="00434831" w:rsidRPr="007F3AF5" w:rsidRDefault="00DD3697" w:rsidP="007F3AF5">
      <w:pPr>
        <w:jc w:val="both"/>
        <w:rPr>
          <w:rFonts w:asciiTheme="minorHAnsi" w:hAnsiTheme="minorHAnsi"/>
          <w:color w:val="70AD47" w:themeColor="accent6"/>
          <w:sz w:val="22"/>
          <w:szCs w:val="22"/>
        </w:rPr>
      </w:pPr>
      <w:r w:rsidRPr="007F3AF5">
        <w:rPr>
          <w:rFonts w:asciiTheme="minorHAnsi" w:hAnsiTheme="minorHAnsi"/>
          <w:b/>
          <w:color w:val="70AD47" w:themeColor="accent6"/>
          <w:sz w:val="22"/>
          <w:szCs w:val="22"/>
        </w:rPr>
        <w:t>Kev Kawm Ntawm Cov Qhua</w:t>
      </w:r>
      <w:r w:rsidR="00A25021" w:rsidRPr="007F3AF5">
        <w:rPr>
          <w:rFonts w:asciiTheme="minorHAnsi" w:hAnsiTheme="minorHAnsi"/>
          <w:b/>
          <w:color w:val="70AD47" w:themeColor="accent6"/>
          <w:sz w:val="22"/>
          <w:szCs w:val="22"/>
        </w:rPr>
        <w:t>:</w:t>
      </w:r>
      <w:r w:rsidR="00A25021" w:rsidRPr="007F3AF5">
        <w:rPr>
          <w:rFonts w:asciiTheme="minorHAnsi" w:hAnsiTheme="minorHAnsi"/>
          <w:color w:val="70AD47" w:themeColor="accent6"/>
          <w:sz w:val="22"/>
          <w:szCs w:val="22"/>
        </w:rPr>
        <w:t xml:space="preserve"> </w:t>
      </w:r>
      <w:del w:id="655" w:author="Windows User" w:date="2021-05-16T12:42:00Z">
        <w:r w:rsidR="00A908BE" w:rsidRPr="007F3AF5" w:rsidDel="000F79D8">
          <w:rPr>
            <w:rFonts w:asciiTheme="minorHAnsi" w:hAnsiTheme="minorHAnsi"/>
            <w:color w:val="70AD47" w:themeColor="accent6"/>
            <w:sz w:val="22"/>
            <w:szCs w:val="22"/>
          </w:rPr>
          <w:delText>Yaws</w:delText>
        </w:r>
        <w:r w:rsidR="007A184C" w:rsidRPr="007F3AF5" w:rsidDel="000F79D8">
          <w:rPr>
            <w:rFonts w:asciiTheme="minorHAnsi" w:hAnsiTheme="minorHAnsi"/>
            <w:color w:val="70AD47" w:themeColor="accent6"/>
            <w:sz w:val="22"/>
            <w:szCs w:val="22"/>
          </w:rPr>
          <w:delText xml:space="preserve"> </w:delText>
        </w:r>
      </w:del>
      <w:ins w:id="656" w:author="Windows User" w:date="2021-05-16T12:42:00Z">
        <w:r w:rsidR="000F79D8">
          <w:rPr>
            <w:rFonts w:asciiTheme="minorHAnsi" w:hAnsiTheme="minorHAnsi"/>
            <w:color w:val="70AD47" w:themeColor="accent6"/>
            <w:sz w:val="22"/>
            <w:szCs w:val="22"/>
          </w:rPr>
          <w:t>Tus neeg ua liaj teb</w:t>
        </w:r>
        <w:r w:rsidR="000F79D8" w:rsidRPr="007F3AF5">
          <w:rPr>
            <w:rFonts w:asciiTheme="minorHAnsi" w:hAnsiTheme="minorHAnsi"/>
            <w:color w:val="70AD47" w:themeColor="accent6"/>
            <w:sz w:val="22"/>
            <w:szCs w:val="22"/>
          </w:rPr>
          <w:t xml:space="preserve"> </w:t>
        </w:r>
      </w:ins>
      <w:r w:rsidR="007A184C" w:rsidRPr="007F3AF5">
        <w:rPr>
          <w:rFonts w:asciiTheme="minorHAnsi" w:hAnsiTheme="minorHAnsi"/>
          <w:color w:val="70AD47" w:themeColor="accent6"/>
          <w:sz w:val="22"/>
          <w:szCs w:val="22"/>
        </w:rPr>
        <w:t>Sally muag txiv hmab txiv ntoo thiab</w:t>
      </w:r>
      <w:ins w:id="657" w:author="Windows User" w:date="2021-05-16T12:43:00Z">
        <w:r w:rsidR="000F79D8">
          <w:rPr>
            <w:rFonts w:asciiTheme="minorHAnsi" w:hAnsiTheme="minorHAnsi"/>
            <w:color w:val="70AD47" w:themeColor="accent6"/>
            <w:sz w:val="22"/>
            <w:szCs w:val="22"/>
          </w:rPr>
          <w:t xml:space="preserve"> muag zaub</w:t>
        </w:r>
      </w:ins>
      <w:r w:rsidR="007A184C" w:rsidRPr="007F3AF5">
        <w:rPr>
          <w:rFonts w:asciiTheme="minorHAnsi" w:hAnsiTheme="minorHAnsi"/>
          <w:color w:val="70AD47" w:themeColor="accent6"/>
          <w:sz w:val="22"/>
          <w:szCs w:val="22"/>
        </w:rPr>
        <w:t xml:space="preserve"> </w:t>
      </w:r>
      <w:del w:id="658" w:author="Windows User" w:date="2021-05-16T12:43:00Z">
        <w:r w:rsidR="007A184C" w:rsidRPr="007F3AF5" w:rsidDel="000F79D8">
          <w:rPr>
            <w:rFonts w:asciiTheme="minorHAnsi" w:hAnsiTheme="minorHAnsi"/>
            <w:color w:val="70AD47" w:themeColor="accent6"/>
            <w:sz w:val="22"/>
            <w:szCs w:val="22"/>
          </w:rPr>
          <w:delText xml:space="preserve">txiv hmab txiv ntoo, </w:delText>
        </w:r>
      </w:del>
      <w:ins w:id="659" w:author="Windows User" w:date="2021-05-16T12:43:00Z">
        <w:r w:rsidR="000F79D8">
          <w:rPr>
            <w:rFonts w:asciiTheme="minorHAnsi" w:hAnsiTheme="minorHAnsi"/>
            <w:color w:val="70AD47" w:themeColor="accent6"/>
            <w:sz w:val="22"/>
            <w:szCs w:val="22"/>
          </w:rPr>
          <w:t xml:space="preserve"> </w:t>
        </w:r>
      </w:ins>
      <w:r w:rsidR="007A184C" w:rsidRPr="007F3AF5">
        <w:rPr>
          <w:rFonts w:asciiTheme="minorHAnsi" w:hAnsiTheme="minorHAnsi"/>
          <w:color w:val="70AD47" w:themeColor="accent6"/>
          <w:sz w:val="22"/>
          <w:szCs w:val="22"/>
        </w:rPr>
        <w:t xml:space="preserve">suav nrog cov zaub xas lav, ntawm lub khw tshav puam yuav zaub thiab dhau ntawm CSA. Nws txiav txim siab npaj cov lus ceeb toom uas npaj muaj thiab npaj cov lus qhia rau txhua yam khoom nws muag yuav suav nrog hauv nws li CSA cov tswv cuab koom tes thiab muab tawm ntawm cov </w:t>
      </w:r>
      <w:r w:rsidR="007A184C" w:rsidRPr="007F3AF5">
        <w:rPr>
          <w:rFonts w:asciiTheme="minorHAnsi" w:hAnsiTheme="minorHAnsi"/>
          <w:color w:val="70AD47" w:themeColor="accent6"/>
          <w:sz w:val="22"/>
          <w:szCs w:val="22"/>
        </w:rPr>
        <w:lastRenderedPageBreak/>
        <w:t>khw muag zaub. Nws kuj txiav txim siab</w:t>
      </w:r>
      <w:ins w:id="660" w:author="Windows User" w:date="2021-05-16T12:47:00Z">
        <w:r w:rsidR="00172806">
          <w:rPr>
            <w:rFonts w:asciiTheme="minorHAnsi" w:hAnsiTheme="minorHAnsi"/>
            <w:color w:val="70AD47" w:themeColor="accent6"/>
            <w:sz w:val="22"/>
            <w:szCs w:val="22"/>
          </w:rPr>
          <w:t xml:space="preserve"> nrog rau</w:t>
        </w:r>
      </w:ins>
      <w:r w:rsidR="007A184C" w:rsidRPr="007F3AF5">
        <w:rPr>
          <w:rFonts w:asciiTheme="minorHAnsi" w:hAnsiTheme="minorHAnsi"/>
          <w:color w:val="70AD47" w:themeColor="accent6"/>
          <w:sz w:val="22"/>
          <w:szCs w:val="22"/>
        </w:rPr>
        <w:t xml:space="preserve"> sau cia "ntxuav ua ntej yuav noj" thiab "zoo tshaj" los ntawm cov ntawv nplaum rau ntawm lub hnab nqa zaub muag uas nws muag</w:t>
      </w:r>
      <w:r w:rsidR="000B384D" w:rsidRPr="007F3AF5">
        <w:rPr>
          <w:rFonts w:asciiTheme="minorHAnsi" w:hAnsiTheme="minorHAnsi"/>
          <w:color w:val="70AD47" w:themeColor="accent6"/>
          <w:sz w:val="22"/>
          <w:szCs w:val="22"/>
        </w:rPr>
        <w:t xml:space="preserve">.  </w:t>
      </w:r>
    </w:p>
    <w:p w14:paraId="10C4534F" w14:textId="77777777" w:rsidR="00104DE9" w:rsidRPr="0022192D" w:rsidRDefault="00104DE9" w:rsidP="0022192D">
      <w:pPr>
        <w:rPr>
          <w:rFonts w:asciiTheme="minorHAnsi" w:hAnsiTheme="minorHAnsi"/>
        </w:rPr>
      </w:pPr>
    </w:p>
    <w:p w14:paraId="71FC7C46" w14:textId="49E3DAD5" w:rsidR="00D85B09" w:rsidRPr="005676F0" w:rsidRDefault="00D85B09" w:rsidP="005676F0">
      <w:pPr>
        <w:jc w:val="both"/>
        <w:rPr>
          <w:rFonts w:asciiTheme="minorHAnsi" w:eastAsia="Times New Roman" w:hAnsiTheme="minorHAnsi"/>
          <w:b/>
          <w:bCs/>
          <w:color w:val="4472C4" w:themeColor="accent1"/>
          <w:sz w:val="22"/>
          <w:szCs w:val="22"/>
          <w:shd w:val="clear" w:color="auto" w:fill="FFFFFF"/>
        </w:rPr>
      </w:pPr>
      <w:r w:rsidRPr="005676F0">
        <w:rPr>
          <w:rFonts w:asciiTheme="minorHAnsi" w:eastAsia="Times New Roman" w:hAnsiTheme="minorHAnsi"/>
          <w:b/>
          <w:bCs/>
          <w:color w:val="4472C4" w:themeColor="accent1"/>
          <w:sz w:val="22"/>
          <w:szCs w:val="22"/>
          <w:shd w:val="clear" w:color="auto" w:fill="FFFFFF"/>
        </w:rPr>
        <w:t>GAP</w:t>
      </w:r>
      <w:r w:rsidR="00816A77" w:rsidRPr="005676F0">
        <w:rPr>
          <w:rFonts w:asciiTheme="minorHAnsi" w:eastAsia="Times New Roman" w:hAnsiTheme="minorHAnsi"/>
          <w:b/>
          <w:bCs/>
          <w:color w:val="4472C4" w:themeColor="accent1"/>
          <w:sz w:val="22"/>
          <w:szCs w:val="22"/>
          <w:shd w:val="clear" w:color="auto" w:fill="FFFFFF"/>
        </w:rPr>
        <w:t xml:space="preserve"> Pab Pawg</w:t>
      </w:r>
      <w:r w:rsidRPr="005676F0">
        <w:rPr>
          <w:rFonts w:asciiTheme="minorHAnsi" w:eastAsia="Times New Roman" w:hAnsiTheme="minorHAnsi"/>
          <w:b/>
          <w:bCs/>
          <w:color w:val="4472C4" w:themeColor="accent1"/>
          <w:sz w:val="22"/>
          <w:szCs w:val="22"/>
          <w:shd w:val="clear" w:color="auto" w:fill="FFFFFF"/>
        </w:rPr>
        <w:t xml:space="preserve">: </w:t>
      </w:r>
      <w:r w:rsidR="00B05FB3" w:rsidRPr="005676F0">
        <w:rPr>
          <w:rFonts w:asciiTheme="minorHAnsi" w:eastAsia="Times New Roman" w:hAnsiTheme="minorHAnsi"/>
          <w:b/>
          <w:bCs/>
          <w:color w:val="4472C4" w:themeColor="accent1"/>
          <w:sz w:val="22"/>
          <w:szCs w:val="22"/>
          <w:shd w:val="clear" w:color="auto" w:fill="FFFFFF"/>
        </w:rPr>
        <w:t>Ib txoj hauv kev muaj txiaj ntsig zoo rau kev ua liaj ua teb me kom tau GAP muaj ntawv pov thawj</w:t>
      </w:r>
    </w:p>
    <w:p w14:paraId="7E387925" w14:textId="77777777" w:rsidR="00D85B09" w:rsidRPr="00D85B09" w:rsidRDefault="00D85B09" w:rsidP="00D85B09">
      <w:pPr>
        <w:rPr>
          <w:rFonts w:asciiTheme="minorHAnsi" w:eastAsia="Times New Roman" w:hAnsiTheme="minorHAnsi"/>
          <w:b/>
          <w:bCs/>
          <w:color w:val="4472C4" w:themeColor="accent1"/>
          <w:shd w:val="clear" w:color="auto" w:fill="FFFFFF"/>
        </w:rPr>
      </w:pPr>
    </w:p>
    <w:p w14:paraId="578C7A0D" w14:textId="3CD299DD" w:rsidR="00D85B09" w:rsidRPr="000161CB" w:rsidRDefault="00D85B09" w:rsidP="000161CB">
      <w:pPr>
        <w:jc w:val="both"/>
        <w:rPr>
          <w:rFonts w:asciiTheme="minorHAnsi" w:eastAsia="Times New Roman" w:hAnsiTheme="minorHAnsi"/>
          <w:color w:val="4472C4" w:themeColor="accent1"/>
          <w:sz w:val="22"/>
          <w:szCs w:val="22"/>
          <w:shd w:val="clear" w:color="auto" w:fill="FFFFFF"/>
        </w:rPr>
      </w:pPr>
      <w:r w:rsidRPr="000161CB">
        <w:rPr>
          <w:rFonts w:asciiTheme="minorHAnsi" w:eastAsia="Times New Roman" w:hAnsiTheme="minorHAnsi"/>
          <w:color w:val="4472C4" w:themeColor="accent1"/>
          <w:sz w:val="22"/>
          <w:szCs w:val="22"/>
          <w:shd w:val="clear" w:color="auto" w:fill="FFFFFF"/>
        </w:rPr>
        <w:t>GAP</w:t>
      </w:r>
      <w:r w:rsidR="009A212A" w:rsidRPr="000161CB">
        <w:rPr>
          <w:rFonts w:asciiTheme="minorHAnsi" w:eastAsia="Times New Roman" w:hAnsiTheme="minorHAnsi"/>
          <w:color w:val="4472C4" w:themeColor="accent1"/>
          <w:sz w:val="22"/>
          <w:szCs w:val="22"/>
          <w:shd w:val="clear" w:color="auto" w:fill="FFFFFF"/>
        </w:rPr>
        <w:t xml:space="preserve"> Pab Pawg</w:t>
      </w:r>
      <w:r w:rsidRPr="000161CB">
        <w:rPr>
          <w:rFonts w:asciiTheme="minorHAnsi" w:eastAsia="Times New Roman" w:hAnsiTheme="minorHAnsi"/>
          <w:color w:val="4472C4" w:themeColor="accent1"/>
          <w:sz w:val="22"/>
          <w:szCs w:val="22"/>
          <w:shd w:val="clear" w:color="auto" w:fill="FFFFFF"/>
        </w:rPr>
        <w:t xml:space="preserve"> </w:t>
      </w:r>
      <w:r w:rsidR="00FA4248" w:rsidRPr="000161CB">
        <w:rPr>
          <w:rFonts w:asciiTheme="minorHAnsi" w:eastAsia="Times New Roman" w:hAnsiTheme="minorHAnsi"/>
          <w:color w:val="4472C4" w:themeColor="accent1"/>
          <w:sz w:val="22"/>
          <w:szCs w:val="22"/>
          <w:shd w:val="clear" w:color="auto" w:fill="FFFFFF"/>
        </w:rPr>
        <w:t>yog USDA txoj kev nyab xeeb</w:t>
      </w:r>
      <w:r w:rsidR="001D63E7" w:rsidRPr="000161CB">
        <w:rPr>
          <w:rFonts w:asciiTheme="minorHAnsi" w:eastAsia="Times New Roman" w:hAnsiTheme="minorHAnsi"/>
          <w:color w:val="4472C4" w:themeColor="accent1"/>
          <w:sz w:val="22"/>
          <w:szCs w:val="22"/>
          <w:shd w:val="clear" w:color="auto" w:fill="FFFFFF"/>
        </w:rPr>
        <w:t xml:space="preserve"> ntawm</w:t>
      </w:r>
      <w:r w:rsidR="00FA4248" w:rsidRPr="000161CB">
        <w:rPr>
          <w:rFonts w:asciiTheme="minorHAnsi" w:eastAsia="Times New Roman" w:hAnsiTheme="minorHAnsi"/>
          <w:color w:val="4472C4" w:themeColor="accent1"/>
          <w:sz w:val="22"/>
          <w:szCs w:val="22"/>
          <w:shd w:val="clear" w:color="auto" w:fill="FFFFFF"/>
        </w:rPr>
        <w:t xml:space="preserve"> khoom noj khoom haus uas tso cai rau cov neeg cog qoob loo ua ke koom ua ke ua ib pawg thiab muaj kev ruaj ntseg </w:t>
      </w:r>
      <w:del w:id="661" w:author="Windows User" w:date="2021-05-16T12:58:00Z">
        <w:r w:rsidR="00FA4248" w:rsidRPr="000161CB" w:rsidDel="005146F3">
          <w:rPr>
            <w:rFonts w:asciiTheme="minorHAnsi" w:eastAsia="Times New Roman" w:hAnsiTheme="minorHAnsi"/>
            <w:color w:val="4472C4" w:themeColor="accent1"/>
            <w:sz w:val="22"/>
            <w:szCs w:val="22"/>
            <w:shd w:val="clear" w:color="auto" w:fill="FFFFFF"/>
          </w:rPr>
          <w:delText>daim</w:delText>
        </w:r>
      </w:del>
      <w:r w:rsidR="00FA4248" w:rsidRPr="000161CB">
        <w:rPr>
          <w:rFonts w:asciiTheme="minorHAnsi" w:eastAsia="Times New Roman" w:hAnsiTheme="minorHAnsi"/>
          <w:color w:val="4472C4" w:themeColor="accent1"/>
          <w:sz w:val="22"/>
          <w:szCs w:val="22"/>
          <w:shd w:val="clear" w:color="auto" w:fill="FFFFFF"/>
        </w:rPr>
        <w:t xml:space="preserve"> GAP daim ntawv pov thawj uas suav nrog txhua daim liaj teb hauv pawg. GAP</w:t>
      </w:r>
      <w:r w:rsidR="001D63E7" w:rsidRPr="000161CB">
        <w:rPr>
          <w:rFonts w:asciiTheme="minorHAnsi" w:eastAsia="Times New Roman" w:hAnsiTheme="minorHAnsi"/>
          <w:color w:val="4472C4" w:themeColor="accent1"/>
          <w:sz w:val="22"/>
          <w:szCs w:val="22"/>
          <w:shd w:val="clear" w:color="auto" w:fill="FFFFFF"/>
        </w:rPr>
        <w:t xml:space="preserve"> Pab Pawg</w:t>
      </w:r>
      <w:r w:rsidR="00FA4248" w:rsidRPr="000161CB">
        <w:rPr>
          <w:rFonts w:asciiTheme="minorHAnsi" w:eastAsia="Times New Roman" w:hAnsiTheme="minorHAnsi"/>
          <w:color w:val="4472C4" w:themeColor="accent1"/>
          <w:sz w:val="22"/>
          <w:szCs w:val="22"/>
          <w:shd w:val="clear" w:color="auto" w:fill="FFFFFF"/>
        </w:rPr>
        <w:t xml:space="preserve"> tso cai ntawv pov thawj hauv GAP / GHP, Harmonized GAP, thiab Harmonized Plus cov qauv. Rau cov cog qoob loo me, GAP</w:t>
      </w:r>
      <w:r w:rsidR="001D63E7" w:rsidRPr="000161CB">
        <w:rPr>
          <w:rFonts w:asciiTheme="minorHAnsi" w:eastAsia="Times New Roman" w:hAnsiTheme="minorHAnsi"/>
          <w:color w:val="4472C4" w:themeColor="accent1"/>
          <w:sz w:val="22"/>
          <w:szCs w:val="22"/>
          <w:shd w:val="clear" w:color="auto" w:fill="FFFFFF"/>
        </w:rPr>
        <w:t xml:space="preserve"> Pab Pawg</w:t>
      </w:r>
      <w:r w:rsidR="00FA4248" w:rsidRPr="000161CB">
        <w:rPr>
          <w:rFonts w:asciiTheme="minorHAnsi" w:eastAsia="Times New Roman" w:hAnsiTheme="minorHAnsi"/>
          <w:color w:val="4472C4" w:themeColor="accent1"/>
          <w:sz w:val="22"/>
          <w:szCs w:val="22"/>
          <w:shd w:val="clear" w:color="auto" w:fill="FFFFFF"/>
        </w:rPr>
        <w:t xml:space="preserve"> ntawv pov thawj yuav raug nqi zoo dua li ntawv pov thawj cov neeg ua liaj ua teb ntawm tus kheej, tab sis kev teeb tsa kev ua hauj</w:t>
      </w:r>
      <w:r w:rsidR="001549A9" w:rsidRPr="000161CB">
        <w:rPr>
          <w:rFonts w:asciiTheme="minorHAnsi" w:eastAsia="Times New Roman" w:hAnsiTheme="minorHAnsi"/>
          <w:color w:val="4472C4" w:themeColor="accent1"/>
          <w:sz w:val="22"/>
          <w:szCs w:val="22"/>
          <w:shd w:val="clear" w:color="auto" w:fill="FFFFFF"/>
        </w:rPr>
        <w:t xml:space="preserve"> </w:t>
      </w:r>
      <w:r w:rsidR="00FA4248" w:rsidRPr="000161CB">
        <w:rPr>
          <w:rFonts w:asciiTheme="minorHAnsi" w:eastAsia="Times New Roman" w:hAnsiTheme="minorHAnsi"/>
          <w:color w:val="4472C4" w:themeColor="accent1"/>
          <w:sz w:val="22"/>
          <w:szCs w:val="22"/>
          <w:shd w:val="clear" w:color="auto" w:fill="FFFFFF"/>
        </w:rPr>
        <w:t xml:space="preserve">lwm los tsim thiab tswj tuav ib pawg tuaj yeem nyuaj. GAP pab pawg yuav tsum tsim kom muaj cov Txheej Txheem </w:t>
      </w:r>
      <w:del w:id="662" w:author="Windows User" w:date="2021-05-16T13:03:00Z">
        <w:r w:rsidR="00FA4248" w:rsidRPr="000161CB" w:rsidDel="005146F3">
          <w:rPr>
            <w:rFonts w:asciiTheme="minorHAnsi" w:eastAsia="Times New Roman" w:hAnsiTheme="minorHAnsi"/>
            <w:color w:val="4472C4" w:themeColor="accent1"/>
            <w:sz w:val="22"/>
            <w:szCs w:val="22"/>
            <w:shd w:val="clear" w:color="auto" w:fill="FFFFFF"/>
          </w:rPr>
          <w:delText xml:space="preserve">Tswj Xyuas </w:delText>
        </w:r>
      </w:del>
      <w:proofErr w:type="gramStart"/>
      <w:r w:rsidR="00FA4248" w:rsidRPr="000161CB">
        <w:rPr>
          <w:rFonts w:asciiTheme="minorHAnsi" w:eastAsia="Times New Roman" w:hAnsiTheme="minorHAnsi"/>
          <w:color w:val="4472C4" w:themeColor="accent1"/>
          <w:sz w:val="22"/>
          <w:szCs w:val="22"/>
          <w:shd w:val="clear" w:color="auto" w:fill="FFFFFF"/>
        </w:rPr>
        <w:t>Kev</w:t>
      </w:r>
      <w:proofErr w:type="gramEnd"/>
      <w:r w:rsidR="00FA4248" w:rsidRPr="000161CB">
        <w:rPr>
          <w:rFonts w:asciiTheme="minorHAnsi" w:eastAsia="Times New Roman" w:hAnsiTheme="minorHAnsi"/>
          <w:color w:val="4472C4" w:themeColor="accent1"/>
          <w:sz w:val="22"/>
          <w:szCs w:val="22"/>
          <w:shd w:val="clear" w:color="auto" w:fill="FFFFFF"/>
        </w:rPr>
        <w:t xml:space="preserve"> Tswj Xyuas Zoo (</w:t>
      </w:r>
      <w:r w:rsidR="000C16EF" w:rsidRPr="000161CB">
        <w:rPr>
          <w:rFonts w:asciiTheme="minorHAnsi" w:eastAsia="Times New Roman" w:hAnsiTheme="minorHAnsi"/>
          <w:color w:val="4472C4" w:themeColor="accent1"/>
          <w:sz w:val="22"/>
          <w:szCs w:val="22"/>
          <w:shd w:val="clear" w:color="auto" w:fill="FFFFFF"/>
        </w:rPr>
        <w:t xml:space="preserve">Quality Management System </w:t>
      </w:r>
      <w:r w:rsidR="00FA4248" w:rsidRPr="000161CB">
        <w:rPr>
          <w:rFonts w:asciiTheme="minorHAnsi" w:eastAsia="Times New Roman" w:hAnsiTheme="minorHAnsi"/>
          <w:color w:val="4472C4" w:themeColor="accent1"/>
          <w:sz w:val="22"/>
          <w:szCs w:val="22"/>
          <w:shd w:val="clear" w:color="auto" w:fill="FFFFFF"/>
        </w:rPr>
        <w:t xml:space="preserve">QMS) uas tsim cov cai tswj rau kev </w:t>
      </w:r>
      <w:del w:id="663" w:author="Windows User" w:date="2021-05-15T22:11:00Z">
        <w:r w:rsidR="00FA4248" w:rsidRPr="000161CB" w:rsidDel="00BB62FB">
          <w:rPr>
            <w:rFonts w:asciiTheme="minorHAnsi" w:eastAsia="Times New Roman" w:hAnsiTheme="minorHAnsi"/>
            <w:color w:val="4472C4" w:themeColor="accent1"/>
            <w:sz w:val="22"/>
            <w:szCs w:val="22"/>
            <w:shd w:val="clear" w:color="auto" w:fill="FFFFFF"/>
          </w:rPr>
          <w:delText>saib xyuas</w:delText>
        </w:r>
      </w:del>
      <w:ins w:id="664" w:author="Windows User" w:date="2021-05-16T13:03:00Z">
        <w:r w:rsidR="005146F3">
          <w:rPr>
            <w:rFonts w:asciiTheme="minorHAnsi" w:eastAsia="Times New Roman" w:hAnsiTheme="minorHAnsi"/>
            <w:color w:val="4472C4" w:themeColor="accent1"/>
            <w:sz w:val="22"/>
            <w:szCs w:val="22"/>
            <w:shd w:val="clear" w:color="auto" w:fill="FFFFFF"/>
          </w:rPr>
          <w:t xml:space="preserve"> </w:t>
        </w:r>
      </w:ins>
      <w:ins w:id="665" w:author="Windows User" w:date="2021-05-15T22:11:00Z">
        <w:r w:rsidR="00BB62FB">
          <w:rPr>
            <w:rFonts w:asciiTheme="minorHAnsi" w:eastAsia="Times New Roman" w:hAnsiTheme="minorHAnsi"/>
            <w:color w:val="4472C4" w:themeColor="accent1"/>
            <w:sz w:val="22"/>
            <w:szCs w:val="22"/>
            <w:shd w:val="clear" w:color="auto" w:fill="FFFFFF"/>
          </w:rPr>
          <w:t>ntsuam xyuas</w:t>
        </w:r>
      </w:ins>
      <w:r w:rsidR="00FA4248" w:rsidRPr="000161CB">
        <w:rPr>
          <w:rFonts w:asciiTheme="minorHAnsi" w:eastAsia="Times New Roman" w:hAnsiTheme="minorHAnsi"/>
          <w:color w:val="4472C4" w:themeColor="accent1"/>
          <w:sz w:val="22"/>
          <w:szCs w:val="22"/>
          <w:shd w:val="clear" w:color="auto" w:fill="FFFFFF"/>
        </w:rPr>
        <w:t xml:space="preserve"> kev nyab xeeb </w:t>
      </w:r>
      <w:del w:id="666" w:author="Windows User" w:date="2021-05-16T13:04:00Z">
        <w:r w:rsidR="00FA4248" w:rsidRPr="000161CB" w:rsidDel="005146F3">
          <w:rPr>
            <w:rFonts w:asciiTheme="minorHAnsi" w:eastAsia="Times New Roman" w:hAnsiTheme="minorHAnsi"/>
            <w:color w:val="4472C4" w:themeColor="accent1"/>
            <w:sz w:val="22"/>
            <w:szCs w:val="22"/>
            <w:shd w:val="clear" w:color="auto" w:fill="FFFFFF"/>
          </w:rPr>
          <w:delText xml:space="preserve">thiab </w:delText>
        </w:r>
      </w:del>
      <w:r w:rsidR="00FA4248" w:rsidRPr="000161CB">
        <w:rPr>
          <w:rFonts w:asciiTheme="minorHAnsi" w:eastAsia="Times New Roman" w:hAnsiTheme="minorHAnsi"/>
          <w:color w:val="4472C4" w:themeColor="accent1"/>
          <w:sz w:val="22"/>
          <w:szCs w:val="22"/>
          <w:shd w:val="clear" w:color="auto" w:fill="FFFFFF"/>
        </w:rPr>
        <w:t>zaub mov zoo</w:t>
      </w:r>
      <w:ins w:id="667" w:author="Windows User" w:date="2021-05-16T13:04:00Z">
        <w:r w:rsidR="005146F3">
          <w:rPr>
            <w:rFonts w:asciiTheme="minorHAnsi" w:eastAsia="Times New Roman" w:hAnsiTheme="minorHAnsi"/>
            <w:color w:val="4472C4" w:themeColor="accent1"/>
            <w:sz w:val="22"/>
            <w:szCs w:val="22"/>
            <w:shd w:val="clear" w:color="auto" w:fill="FFFFFF"/>
          </w:rPr>
          <w:t xml:space="preserve"> </w:t>
        </w:r>
        <w:r w:rsidR="005146F3" w:rsidRPr="000161CB">
          <w:rPr>
            <w:rFonts w:asciiTheme="minorHAnsi" w:eastAsia="Times New Roman" w:hAnsiTheme="minorHAnsi"/>
            <w:color w:val="4472C4" w:themeColor="accent1"/>
            <w:sz w:val="22"/>
            <w:szCs w:val="22"/>
            <w:shd w:val="clear" w:color="auto" w:fill="FFFFFF"/>
          </w:rPr>
          <w:t>thiab</w:t>
        </w:r>
      </w:ins>
      <w:r w:rsidR="00FA4248" w:rsidRPr="000161CB">
        <w:rPr>
          <w:rFonts w:asciiTheme="minorHAnsi" w:eastAsia="Times New Roman" w:hAnsiTheme="minorHAnsi"/>
          <w:color w:val="4472C4" w:themeColor="accent1"/>
          <w:sz w:val="22"/>
          <w:szCs w:val="22"/>
          <w:shd w:val="clear" w:color="auto" w:fill="FFFFFF"/>
        </w:rPr>
        <w:t xml:space="preserve"> nrog rau cov phiaj xwm kho kom haum rau ib qho hauj</w:t>
      </w:r>
      <w:r w:rsidR="000B59A1" w:rsidRPr="000161CB">
        <w:rPr>
          <w:rFonts w:asciiTheme="minorHAnsi" w:eastAsia="Times New Roman" w:hAnsiTheme="minorHAnsi"/>
          <w:color w:val="4472C4" w:themeColor="accent1"/>
          <w:sz w:val="22"/>
          <w:szCs w:val="22"/>
          <w:shd w:val="clear" w:color="auto" w:fill="FFFFFF"/>
        </w:rPr>
        <w:t xml:space="preserve"> </w:t>
      </w:r>
      <w:r w:rsidR="00FA4248" w:rsidRPr="000161CB">
        <w:rPr>
          <w:rFonts w:asciiTheme="minorHAnsi" w:eastAsia="Times New Roman" w:hAnsiTheme="minorHAnsi"/>
          <w:color w:val="4472C4" w:themeColor="accent1"/>
          <w:sz w:val="22"/>
          <w:szCs w:val="22"/>
          <w:shd w:val="clear" w:color="auto" w:fill="FFFFFF"/>
        </w:rPr>
        <w:t>lwm tsis ua</w:t>
      </w:r>
      <w:ins w:id="668" w:author="Windows User" w:date="2021-05-16T13:06:00Z">
        <w:r w:rsidR="005146F3">
          <w:rPr>
            <w:rFonts w:asciiTheme="minorHAnsi" w:eastAsia="Times New Roman" w:hAnsiTheme="minorHAnsi"/>
            <w:color w:val="4472C4" w:themeColor="accent1"/>
            <w:sz w:val="22"/>
            <w:szCs w:val="22"/>
            <w:shd w:val="clear" w:color="auto" w:fill="FFFFFF"/>
          </w:rPr>
          <w:t xml:space="preserve"> raws list ham tseg</w:t>
        </w:r>
      </w:ins>
      <w:r w:rsidR="00FA4248" w:rsidRPr="000161CB">
        <w:rPr>
          <w:rFonts w:asciiTheme="minorHAnsi" w:eastAsia="Times New Roman" w:hAnsiTheme="minorHAnsi"/>
          <w:color w:val="4472C4" w:themeColor="accent1"/>
          <w:sz w:val="22"/>
          <w:szCs w:val="22"/>
          <w:shd w:val="clear" w:color="auto" w:fill="FFFFFF"/>
        </w:rPr>
        <w:t xml:space="preserve">. Cov pab pawg tseem yuav tsum tau xaiv tus thawj coj pab pawg, pawg tswj </w:t>
      </w:r>
      <w:proofErr w:type="gramStart"/>
      <w:r w:rsidR="00FA4248" w:rsidRPr="000161CB">
        <w:rPr>
          <w:rFonts w:asciiTheme="minorHAnsi" w:eastAsia="Times New Roman" w:hAnsiTheme="minorHAnsi"/>
          <w:color w:val="4472C4" w:themeColor="accent1"/>
          <w:sz w:val="22"/>
          <w:szCs w:val="22"/>
          <w:shd w:val="clear" w:color="auto" w:fill="FFFFFF"/>
        </w:rPr>
        <w:t>hwm</w:t>
      </w:r>
      <w:proofErr w:type="gramEnd"/>
      <w:r w:rsidR="00FA4248" w:rsidRPr="000161CB">
        <w:rPr>
          <w:rFonts w:asciiTheme="minorHAnsi" w:eastAsia="Times New Roman" w:hAnsiTheme="minorHAnsi"/>
          <w:color w:val="4472C4" w:themeColor="accent1"/>
          <w:sz w:val="22"/>
          <w:szCs w:val="22"/>
          <w:shd w:val="clear" w:color="auto" w:fill="FFFFFF"/>
        </w:rPr>
        <w:t>, thiab ib los</w:t>
      </w:r>
      <w:ins w:id="669" w:author="Windows User" w:date="2021-05-16T13:07:00Z">
        <w:r w:rsidR="005146F3">
          <w:rPr>
            <w:rFonts w:asciiTheme="minorHAnsi" w:eastAsia="Times New Roman" w:hAnsiTheme="minorHAnsi"/>
            <w:color w:val="4472C4" w:themeColor="accent1"/>
            <w:sz w:val="22"/>
            <w:szCs w:val="22"/>
            <w:shd w:val="clear" w:color="auto" w:fill="FFFFFF"/>
          </w:rPr>
          <w:t xml:space="preserve"> </w:t>
        </w:r>
      </w:ins>
      <w:r w:rsidR="00FA4248" w:rsidRPr="000161CB">
        <w:rPr>
          <w:rFonts w:asciiTheme="minorHAnsi" w:eastAsia="Times New Roman" w:hAnsiTheme="minorHAnsi"/>
          <w:color w:val="4472C4" w:themeColor="accent1"/>
          <w:sz w:val="22"/>
          <w:szCs w:val="22"/>
          <w:shd w:val="clear" w:color="auto" w:fill="FFFFFF"/>
        </w:rPr>
        <w:t xml:space="preserve">sis ob tus neeg </w:t>
      </w:r>
      <w:del w:id="670" w:author="Windows User" w:date="2021-05-16T13:07:00Z">
        <w:r w:rsidR="00FA4248" w:rsidRPr="000161CB" w:rsidDel="00EC11A5">
          <w:rPr>
            <w:rFonts w:asciiTheme="minorHAnsi" w:eastAsia="Times New Roman" w:hAnsiTheme="minorHAnsi"/>
            <w:color w:val="4472C4" w:themeColor="accent1"/>
            <w:sz w:val="22"/>
            <w:szCs w:val="22"/>
            <w:shd w:val="clear" w:color="auto" w:fill="FFFFFF"/>
          </w:rPr>
          <w:delText xml:space="preserve">kuaj </w:delText>
        </w:r>
      </w:del>
      <w:ins w:id="671" w:author="Windows User" w:date="2021-05-16T13:08:00Z">
        <w:r w:rsidR="00EC11A5">
          <w:rPr>
            <w:rFonts w:asciiTheme="minorHAnsi" w:eastAsia="Times New Roman" w:hAnsiTheme="minorHAnsi"/>
            <w:color w:val="4472C4" w:themeColor="accent1"/>
            <w:sz w:val="22"/>
            <w:szCs w:val="22"/>
            <w:shd w:val="clear" w:color="auto" w:fill="FFFFFF"/>
          </w:rPr>
          <w:t xml:space="preserve"> </w:t>
        </w:r>
      </w:ins>
      <w:ins w:id="672" w:author="Windows User" w:date="2021-05-16T13:07:00Z">
        <w:r w:rsidR="00EC11A5">
          <w:rPr>
            <w:rFonts w:asciiTheme="minorHAnsi" w:eastAsia="Times New Roman" w:hAnsiTheme="minorHAnsi"/>
            <w:color w:val="4472C4" w:themeColor="accent1"/>
            <w:sz w:val="22"/>
            <w:szCs w:val="22"/>
            <w:shd w:val="clear" w:color="auto" w:fill="FFFFFF"/>
          </w:rPr>
          <w:t>ntsuam</w:t>
        </w:r>
        <w:r w:rsidR="00EC11A5" w:rsidRPr="000161CB">
          <w:rPr>
            <w:rFonts w:asciiTheme="minorHAnsi" w:eastAsia="Times New Roman" w:hAnsiTheme="minorHAnsi"/>
            <w:color w:val="4472C4" w:themeColor="accent1"/>
            <w:sz w:val="22"/>
            <w:szCs w:val="22"/>
            <w:shd w:val="clear" w:color="auto" w:fill="FFFFFF"/>
          </w:rPr>
          <w:t xml:space="preserve"> </w:t>
        </w:r>
      </w:ins>
      <w:r w:rsidR="00FA4248" w:rsidRPr="000161CB">
        <w:rPr>
          <w:rFonts w:asciiTheme="minorHAnsi" w:eastAsia="Times New Roman" w:hAnsiTheme="minorHAnsi"/>
          <w:color w:val="4472C4" w:themeColor="accent1"/>
          <w:sz w:val="22"/>
          <w:szCs w:val="22"/>
          <w:shd w:val="clear" w:color="auto" w:fill="FFFFFF"/>
        </w:rPr>
        <w:t>xyuas sab hauv lub luag hauj</w:t>
      </w:r>
      <w:r w:rsidR="000B59A1" w:rsidRPr="000161CB">
        <w:rPr>
          <w:rFonts w:asciiTheme="minorHAnsi" w:eastAsia="Times New Roman" w:hAnsiTheme="minorHAnsi"/>
          <w:color w:val="4472C4" w:themeColor="accent1"/>
          <w:sz w:val="22"/>
          <w:szCs w:val="22"/>
          <w:shd w:val="clear" w:color="auto" w:fill="FFFFFF"/>
        </w:rPr>
        <w:t xml:space="preserve"> </w:t>
      </w:r>
      <w:r w:rsidR="00FA4248" w:rsidRPr="000161CB">
        <w:rPr>
          <w:rFonts w:asciiTheme="minorHAnsi" w:eastAsia="Times New Roman" w:hAnsiTheme="minorHAnsi"/>
          <w:color w:val="4472C4" w:themeColor="accent1"/>
          <w:sz w:val="22"/>
          <w:szCs w:val="22"/>
          <w:shd w:val="clear" w:color="auto" w:fill="FFFFFF"/>
        </w:rPr>
        <w:t xml:space="preserve">lwm kom paub tseeb tias txhua tus tswv cuab ua liaj ua teb ua raws USDA cov cai thiab pawg QMS cov cai. Txawm hais tias </w:t>
      </w:r>
      <w:del w:id="673" w:author="Windows User" w:date="2021-05-16T13:08:00Z">
        <w:r w:rsidR="00FA4248" w:rsidRPr="000161CB" w:rsidDel="00EC11A5">
          <w:rPr>
            <w:rFonts w:asciiTheme="minorHAnsi" w:eastAsia="Times New Roman" w:hAnsiTheme="minorHAnsi"/>
            <w:color w:val="4472C4" w:themeColor="accent1"/>
            <w:sz w:val="22"/>
            <w:szCs w:val="22"/>
            <w:shd w:val="clear" w:color="auto" w:fill="FFFFFF"/>
          </w:rPr>
          <w:delText xml:space="preserve">GroupGAP </w:delText>
        </w:r>
      </w:del>
      <w:ins w:id="674" w:author="Windows User" w:date="2021-05-16T13:08:00Z">
        <w:r w:rsidR="00EC11A5">
          <w:rPr>
            <w:rFonts w:asciiTheme="minorHAnsi" w:eastAsia="Times New Roman" w:hAnsiTheme="minorHAnsi"/>
            <w:color w:val="4472C4" w:themeColor="accent1"/>
            <w:sz w:val="22"/>
            <w:szCs w:val="22"/>
            <w:shd w:val="clear" w:color="auto" w:fill="FFFFFF"/>
          </w:rPr>
          <w:t xml:space="preserve">pab pawg </w:t>
        </w:r>
        <w:r w:rsidR="00EC11A5" w:rsidRPr="000161CB">
          <w:rPr>
            <w:rFonts w:asciiTheme="minorHAnsi" w:eastAsia="Times New Roman" w:hAnsiTheme="minorHAnsi"/>
            <w:color w:val="4472C4" w:themeColor="accent1"/>
            <w:sz w:val="22"/>
            <w:szCs w:val="22"/>
            <w:shd w:val="clear" w:color="auto" w:fill="FFFFFF"/>
          </w:rPr>
          <w:t xml:space="preserve">GAP </w:t>
        </w:r>
      </w:ins>
      <w:r w:rsidR="00FA4248" w:rsidRPr="000161CB">
        <w:rPr>
          <w:rFonts w:asciiTheme="minorHAnsi" w:eastAsia="Times New Roman" w:hAnsiTheme="minorHAnsi"/>
          <w:color w:val="4472C4" w:themeColor="accent1"/>
          <w:sz w:val="22"/>
          <w:szCs w:val="22"/>
          <w:shd w:val="clear" w:color="auto" w:fill="FFFFFF"/>
        </w:rPr>
        <w:t>yuav ua hauj</w:t>
      </w:r>
      <w:r w:rsidR="000B59A1" w:rsidRPr="000161CB">
        <w:rPr>
          <w:rFonts w:asciiTheme="minorHAnsi" w:eastAsia="Times New Roman" w:hAnsiTheme="minorHAnsi"/>
          <w:color w:val="4472C4" w:themeColor="accent1"/>
          <w:sz w:val="22"/>
          <w:szCs w:val="22"/>
          <w:shd w:val="clear" w:color="auto" w:fill="FFFFFF"/>
        </w:rPr>
        <w:t xml:space="preserve"> </w:t>
      </w:r>
      <w:r w:rsidR="00FA4248" w:rsidRPr="000161CB">
        <w:rPr>
          <w:rFonts w:asciiTheme="minorHAnsi" w:eastAsia="Times New Roman" w:hAnsiTheme="minorHAnsi"/>
          <w:color w:val="4472C4" w:themeColor="accent1"/>
          <w:sz w:val="22"/>
          <w:szCs w:val="22"/>
          <w:shd w:val="clear" w:color="auto" w:fill="FFFFFF"/>
        </w:rPr>
        <w:t xml:space="preserve">lwm zoo tshaj plaws rau cov neeg cog qoob loo uas ua tib hom qoob loo, qee lub xeev twb muaj cov koom haum </w:t>
      </w:r>
      <w:del w:id="675" w:author="Windows User" w:date="2021-05-16T13:10:00Z">
        <w:r w:rsidR="00FA4248" w:rsidRPr="000161CB" w:rsidDel="00EC11A5">
          <w:rPr>
            <w:rFonts w:asciiTheme="minorHAnsi" w:eastAsia="Times New Roman" w:hAnsiTheme="minorHAnsi"/>
            <w:color w:val="4472C4" w:themeColor="accent1"/>
            <w:sz w:val="22"/>
            <w:szCs w:val="22"/>
            <w:shd w:val="clear" w:color="auto" w:fill="FFFFFF"/>
          </w:rPr>
          <w:delText xml:space="preserve">GroupGAP </w:delText>
        </w:r>
      </w:del>
      <w:ins w:id="676" w:author="Windows User" w:date="2021-05-16T13:10:00Z">
        <w:r w:rsidR="00EC11A5">
          <w:rPr>
            <w:rFonts w:asciiTheme="minorHAnsi" w:eastAsia="Times New Roman" w:hAnsiTheme="minorHAnsi"/>
            <w:color w:val="4472C4" w:themeColor="accent1"/>
            <w:sz w:val="22"/>
            <w:szCs w:val="22"/>
            <w:shd w:val="clear" w:color="auto" w:fill="FFFFFF"/>
          </w:rPr>
          <w:t xml:space="preserve"> Pab Pawg </w:t>
        </w:r>
        <w:r w:rsidR="00EC11A5" w:rsidRPr="000161CB">
          <w:rPr>
            <w:rFonts w:asciiTheme="minorHAnsi" w:eastAsia="Times New Roman" w:hAnsiTheme="minorHAnsi"/>
            <w:color w:val="4472C4" w:themeColor="accent1"/>
            <w:sz w:val="22"/>
            <w:szCs w:val="22"/>
            <w:shd w:val="clear" w:color="auto" w:fill="FFFFFF"/>
          </w:rPr>
          <w:t xml:space="preserve">GAP </w:t>
        </w:r>
      </w:ins>
      <w:r w:rsidR="00FA4248" w:rsidRPr="000161CB">
        <w:rPr>
          <w:rFonts w:asciiTheme="minorHAnsi" w:eastAsia="Times New Roman" w:hAnsiTheme="minorHAnsi"/>
          <w:color w:val="4472C4" w:themeColor="accent1"/>
          <w:sz w:val="22"/>
          <w:szCs w:val="22"/>
          <w:shd w:val="clear" w:color="auto" w:fill="FFFFFF"/>
        </w:rPr>
        <w:t xml:space="preserve">thoob plaws hauv xeev uas tuaj yeem pab cov neeg ua liaj ua teb me tau GAP daim ntawv pov thawj tsis tas yuav npaj ib pab pawg los ntawm </w:t>
      </w:r>
      <w:r w:rsidR="00A70BB5" w:rsidRPr="000161CB">
        <w:rPr>
          <w:rFonts w:asciiTheme="minorHAnsi" w:eastAsia="Times New Roman" w:hAnsiTheme="minorHAnsi"/>
          <w:color w:val="4472C4" w:themeColor="accent1"/>
          <w:sz w:val="22"/>
          <w:szCs w:val="22"/>
          <w:shd w:val="clear" w:color="auto" w:fill="FFFFFF"/>
        </w:rPr>
        <w:t>cheeb tsam</w:t>
      </w:r>
      <w:r w:rsidR="00FA4248" w:rsidRPr="000161CB">
        <w:rPr>
          <w:rFonts w:asciiTheme="minorHAnsi" w:eastAsia="Times New Roman" w:hAnsiTheme="minorHAnsi"/>
          <w:color w:val="4472C4" w:themeColor="accent1"/>
          <w:sz w:val="22"/>
          <w:szCs w:val="22"/>
          <w:shd w:val="clear" w:color="auto" w:fill="FFFFFF"/>
        </w:rPr>
        <w:t>.</w:t>
      </w:r>
    </w:p>
    <w:p w14:paraId="43331712" w14:textId="77777777" w:rsidR="00D85B09" w:rsidRPr="00D85B09" w:rsidRDefault="00D85B09" w:rsidP="00D85B09">
      <w:pPr>
        <w:rPr>
          <w:rFonts w:asciiTheme="minorHAnsi" w:eastAsia="Times New Roman" w:hAnsiTheme="minorHAnsi"/>
          <w:color w:val="4472C4" w:themeColor="accent1"/>
          <w:shd w:val="clear" w:color="auto" w:fill="FFFFFF"/>
        </w:rPr>
      </w:pPr>
    </w:p>
    <w:p w14:paraId="1A08D8EB" w14:textId="1257F0E8" w:rsidR="00D85B09" w:rsidRPr="001F2BC8" w:rsidRDefault="005B3AE3" w:rsidP="001F2BC8">
      <w:pPr>
        <w:jc w:val="both"/>
        <w:rPr>
          <w:rFonts w:asciiTheme="minorHAnsi" w:eastAsia="Times New Roman" w:hAnsiTheme="minorHAnsi"/>
          <w:color w:val="4472C4" w:themeColor="accent1"/>
          <w:sz w:val="22"/>
          <w:szCs w:val="22"/>
          <w:shd w:val="clear" w:color="auto" w:fill="FFFFFF"/>
        </w:rPr>
      </w:pPr>
      <w:r w:rsidRPr="001F2BC8">
        <w:rPr>
          <w:rFonts w:asciiTheme="minorHAnsi" w:eastAsia="Times New Roman" w:hAnsiTheme="minorHAnsi"/>
          <w:color w:val="4472C4" w:themeColor="accent1"/>
          <w:sz w:val="22"/>
          <w:szCs w:val="22"/>
          <w:shd w:val="clear" w:color="auto" w:fill="FFFFFF"/>
        </w:rPr>
        <w:t xml:space="preserve">Koj tuaj yeem nrhiav cov ntaub ntawv ntxiv hais txog </w:t>
      </w:r>
      <w:r w:rsidR="007D5350" w:rsidRPr="001F2BC8">
        <w:rPr>
          <w:rFonts w:asciiTheme="minorHAnsi" w:eastAsia="Times New Roman" w:hAnsiTheme="minorHAnsi"/>
          <w:color w:val="4472C4" w:themeColor="accent1"/>
          <w:sz w:val="22"/>
          <w:szCs w:val="22"/>
          <w:shd w:val="clear" w:color="auto" w:fill="FFFFFF"/>
        </w:rPr>
        <w:t>GAP Pab Pawg</w:t>
      </w:r>
      <w:r w:rsidRPr="001F2BC8">
        <w:rPr>
          <w:rFonts w:asciiTheme="minorHAnsi" w:eastAsia="Times New Roman" w:hAnsiTheme="minorHAnsi"/>
          <w:color w:val="4472C4" w:themeColor="accent1"/>
          <w:sz w:val="22"/>
          <w:szCs w:val="22"/>
          <w:shd w:val="clear" w:color="auto" w:fill="FFFFFF"/>
        </w:rPr>
        <w:t xml:space="preserve"> ntawm cov txuas</w:t>
      </w:r>
      <w:r w:rsidR="002508A4" w:rsidRPr="001F2BC8">
        <w:rPr>
          <w:rFonts w:asciiTheme="minorHAnsi" w:eastAsia="Times New Roman" w:hAnsiTheme="minorHAnsi"/>
          <w:color w:val="4472C4" w:themeColor="accent1"/>
          <w:sz w:val="22"/>
          <w:szCs w:val="22"/>
          <w:shd w:val="clear" w:color="auto" w:fill="FFFFFF"/>
        </w:rPr>
        <w:t xml:space="preserve"> nrog</w:t>
      </w:r>
      <w:r w:rsidRPr="001F2BC8">
        <w:rPr>
          <w:rFonts w:asciiTheme="minorHAnsi" w:eastAsia="Times New Roman" w:hAnsiTheme="minorHAnsi"/>
          <w:color w:val="4472C4" w:themeColor="accent1"/>
          <w:sz w:val="22"/>
          <w:szCs w:val="22"/>
          <w:shd w:val="clear" w:color="auto" w:fill="FFFFFF"/>
        </w:rPr>
        <w:t xml:space="preserve"> hauv qab no</w:t>
      </w:r>
      <w:r w:rsidR="00D85B09" w:rsidRPr="001F2BC8">
        <w:rPr>
          <w:rFonts w:asciiTheme="minorHAnsi" w:eastAsia="Times New Roman" w:hAnsiTheme="minorHAnsi"/>
          <w:color w:val="4472C4" w:themeColor="accent1"/>
          <w:sz w:val="22"/>
          <w:szCs w:val="22"/>
          <w:shd w:val="clear" w:color="auto" w:fill="FFFFFF"/>
        </w:rPr>
        <w:t>:</w:t>
      </w:r>
    </w:p>
    <w:p w14:paraId="60767EDE" w14:textId="77777777" w:rsidR="00D85B09" w:rsidRPr="00D85B09" w:rsidRDefault="00D85B09" w:rsidP="00D85B09">
      <w:pPr>
        <w:rPr>
          <w:rFonts w:asciiTheme="minorHAnsi" w:eastAsia="Times New Roman" w:hAnsiTheme="minorHAnsi"/>
          <w:color w:val="4472C4" w:themeColor="accent1"/>
          <w:shd w:val="clear" w:color="auto" w:fill="FFFFFF"/>
        </w:rPr>
      </w:pPr>
    </w:p>
    <w:p w14:paraId="3CEE0023" w14:textId="2AFC4EC2" w:rsidR="00D85B09" w:rsidRPr="00A55EEE" w:rsidRDefault="00D85B09" w:rsidP="00A55EEE">
      <w:pPr>
        <w:jc w:val="both"/>
        <w:rPr>
          <w:rFonts w:asciiTheme="minorHAnsi" w:eastAsia="Times New Roman" w:hAnsiTheme="minorHAnsi"/>
          <w:color w:val="4472C4" w:themeColor="accent1"/>
          <w:sz w:val="22"/>
          <w:szCs w:val="22"/>
          <w:shd w:val="clear" w:color="auto" w:fill="FFFFFF"/>
        </w:rPr>
      </w:pPr>
      <w:r w:rsidRPr="00A55EEE">
        <w:rPr>
          <w:rFonts w:asciiTheme="minorHAnsi" w:eastAsia="Times New Roman" w:hAnsiTheme="minorHAnsi"/>
          <w:color w:val="4472C4" w:themeColor="accent1"/>
          <w:sz w:val="22"/>
          <w:szCs w:val="22"/>
          <w:shd w:val="clear" w:color="auto" w:fill="FFFFFF"/>
        </w:rPr>
        <w:t xml:space="preserve">USDA: </w:t>
      </w:r>
      <w:hyperlink r:id="rId5" w:history="1">
        <w:r w:rsidRPr="00A55EEE">
          <w:rPr>
            <w:rStyle w:val="Hyperlink"/>
            <w:rFonts w:asciiTheme="minorHAnsi" w:eastAsia="Times New Roman" w:hAnsiTheme="minorHAnsi"/>
            <w:sz w:val="22"/>
            <w:szCs w:val="22"/>
            <w:shd w:val="clear" w:color="auto" w:fill="FFFFFF"/>
          </w:rPr>
          <w:t>https://www.ams.usda.gov/services/auditing/groupgap</w:t>
        </w:r>
      </w:hyperlink>
    </w:p>
    <w:p w14:paraId="2C662937" w14:textId="77777777" w:rsidR="00E534AF" w:rsidRPr="00A55EEE" w:rsidRDefault="00E534AF" w:rsidP="00A55EEE">
      <w:pPr>
        <w:jc w:val="both"/>
        <w:rPr>
          <w:rFonts w:asciiTheme="minorHAnsi" w:eastAsia="Times New Roman" w:hAnsiTheme="minorHAnsi"/>
          <w:color w:val="4472C4" w:themeColor="accent1"/>
          <w:sz w:val="22"/>
          <w:szCs w:val="22"/>
          <w:shd w:val="clear" w:color="auto" w:fill="FFFFFF"/>
        </w:rPr>
      </w:pPr>
    </w:p>
    <w:p w14:paraId="1188115D" w14:textId="6E21AC38" w:rsidR="00D85B09" w:rsidRPr="00A55EEE" w:rsidRDefault="00126182" w:rsidP="00A55EEE">
      <w:pPr>
        <w:jc w:val="both"/>
        <w:rPr>
          <w:rFonts w:asciiTheme="minorHAnsi" w:eastAsia="Times New Roman" w:hAnsiTheme="minorHAnsi"/>
          <w:color w:val="4472C4" w:themeColor="accent1"/>
          <w:sz w:val="22"/>
          <w:szCs w:val="22"/>
          <w:shd w:val="clear" w:color="auto" w:fill="FFFFFF"/>
        </w:rPr>
      </w:pPr>
      <w:r w:rsidRPr="00A55EEE">
        <w:rPr>
          <w:rFonts w:asciiTheme="minorHAnsi" w:eastAsia="Times New Roman" w:hAnsiTheme="minorHAnsi"/>
          <w:color w:val="4472C4" w:themeColor="accent1"/>
          <w:sz w:val="22"/>
          <w:szCs w:val="22"/>
          <w:shd w:val="clear" w:color="auto" w:fill="FFFFFF"/>
        </w:rPr>
        <w:t xml:space="preserve">Lub Chaws </w:t>
      </w:r>
      <w:r w:rsidR="005A691A" w:rsidRPr="00A55EEE">
        <w:rPr>
          <w:rFonts w:asciiTheme="minorHAnsi" w:eastAsia="Times New Roman" w:hAnsiTheme="minorHAnsi"/>
          <w:color w:val="4472C4" w:themeColor="accent1"/>
          <w:sz w:val="22"/>
          <w:szCs w:val="22"/>
          <w:shd w:val="clear" w:color="auto" w:fill="FFFFFF"/>
        </w:rPr>
        <w:t>Zaub Mov</w:t>
      </w:r>
      <w:r w:rsidRPr="00A55EEE">
        <w:rPr>
          <w:rFonts w:asciiTheme="minorHAnsi" w:eastAsia="Times New Roman" w:hAnsiTheme="minorHAnsi"/>
          <w:color w:val="4472C4" w:themeColor="accent1"/>
          <w:sz w:val="22"/>
          <w:szCs w:val="22"/>
          <w:shd w:val="clear" w:color="auto" w:fill="FFFFFF"/>
        </w:rPr>
        <w:t xml:space="preserve"> Noj Zoo</w:t>
      </w:r>
      <w:r w:rsidR="005A691A" w:rsidRPr="00A55EEE">
        <w:rPr>
          <w:rFonts w:asciiTheme="minorHAnsi" w:eastAsia="Times New Roman" w:hAnsiTheme="minorHAnsi"/>
          <w:color w:val="4472C4" w:themeColor="accent1"/>
          <w:sz w:val="22"/>
          <w:szCs w:val="22"/>
          <w:shd w:val="clear" w:color="auto" w:fill="FFFFFF"/>
        </w:rPr>
        <w:t xml:space="preserve"> Hauv Teb Chaw</w:t>
      </w:r>
      <w:r w:rsidR="00D85B09" w:rsidRPr="00A55EEE">
        <w:rPr>
          <w:rFonts w:asciiTheme="minorHAnsi" w:eastAsia="Times New Roman" w:hAnsiTheme="minorHAnsi"/>
          <w:color w:val="4472C4" w:themeColor="accent1"/>
          <w:sz w:val="22"/>
          <w:szCs w:val="22"/>
          <w:shd w:val="clear" w:color="auto" w:fill="FFFFFF"/>
        </w:rPr>
        <w:t xml:space="preserve">: </w:t>
      </w:r>
      <w:hyperlink r:id="rId6" w:history="1">
        <w:r w:rsidR="00D85B09" w:rsidRPr="00A55EEE">
          <w:rPr>
            <w:rStyle w:val="Hyperlink"/>
            <w:rFonts w:asciiTheme="minorHAnsi" w:eastAsia="Times New Roman" w:hAnsiTheme="minorHAnsi"/>
            <w:sz w:val="22"/>
            <w:szCs w:val="22"/>
            <w:shd w:val="clear" w:color="auto" w:fill="FFFFFF"/>
          </w:rPr>
          <w:t>http://www.ngfn.org/resources/food-safety/food-safety</w:t>
        </w:r>
      </w:hyperlink>
    </w:p>
    <w:p w14:paraId="2C0EDDAD" w14:textId="77777777" w:rsidR="00D85B09" w:rsidRPr="00A55EEE" w:rsidRDefault="00D85B09" w:rsidP="00A55EEE">
      <w:pPr>
        <w:jc w:val="both"/>
        <w:rPr>
          <w:rFonts w:asciiTheme="minorHAnsi" w:eastAsia="Times New Roman" w:hAnsiTheme="minorHAnsi"/>
          <w:color w:val="4472C4" w:themeColor="accent1"/>
          <w:sz w:val="22"/>
          <w:szCs w:val="22"/>
          <w:shd w:val="clear" w:color="auto" w:fill="FFFFFF"/>
        </w:rPr>
      </w:pPr>
    </w:p>
    <w:p w14:paraId="515AF4DD" w14:textId="04E4D873" w:rsidR="00D85B09" w:rsidRPr="00A55EEE" w:rsidRDefault="00D85B09" w:rsidP="00A55EEE">
      <w:pPr>
        <w:jc w:val="both"/>
        <w:rPr>
          <w:rFonts w:asciiTheme="minorHAnsi" w:eastAsia="Times New Roman" w:hAnsiTheme="minorHAnsi"/>
          <w:color w:val="4472C4" w:themeColor="accent1"/>
          <w:sz w:val="22"/>
          <w:szCs w:val="22"/>
          <w:shd w:val="clear" w:color="auto" w:fill="FFFFFF"/>
        </w:rPr>
      </w:pPr>
      <w:r w:rsidRPr="00A55EEE">
        <w:rPr>
          <w:rFonts w:asciiTheme="minorHAnsi" w:eastAsia="Times New Roman" w:hAnsiTheme="minorHAnsi"/>
          <w:color w:val="4472C4" w:themeColor="accent1"/>
          <w:sz w:val="22"/>
          <w:szCs w:val="22"/>
          <w:shd w:val="clear" w:color="auto" w:fill="FFFFFF"/>
        </w:rPr>
        <w:t>Wisconsin</w:t>
      </w:r>
      <w:r w:rsidR="005A691A" w:rsidRPr="00A55EEE">
        <w:rPr>
          <w:rFonts w:asciiTheme="minorHAnsi" w:eastAsia="Times New Roman" w:hAnsiTheme="minorHAnsi"/>
          <w:color w:val="4472C4" w:themeColor="accent1"/>
          <w:sz w:val="22"/>
          <w:szCs w:val="22"/>
          <w:shd w:val="clear" w:color="auto" w:fill="FFFFFF"/>
        </w:rPr>
        <w:t xml:space="preserve"> kev Koom </w:t>
      </w:r>
      <w:proofErr w:type="gramStart"/>
      <w:r w:rsidR="005A691A" w:rsidRPr="00A55EEE">
        <w:rPr>
          <w:rFonts w:asciiTheme="minorHAnsi" w:eastAsia="Times New Roman" w:hAnsiTheme="minorHAnsi"/>
          <w:color w:val="4472C4" w:themeColor="accent1"/>
          <w:sz w:val="22"/>
          <w:szCs w:val="22"/>
          <w:shd w:val="clear" w:color="auto" w:fill="FFFFFF"/>
        </w:rPr>
        <w:t xml:space="preserve">Tes </w:t>
      </w:r>
      <w:r w:rsidR="001D3A90" w:rsidRPr="00A55EEE">
        <w:rPr>
          <w:rFonts w:asciiTheme="minorHAnsi" w:eastAsia="Times New Roman" w:hAnsiTheme="minorHAnsi"/>
          <w:color w:val="4472C4" w:themeColor="accent1"/>
          <w:sz w:val="22"/>
          <w:szCs w:val="22"/>
          <w:shd w:val="clear" w:color="auto" w:fill="FFFFFF"/>
        </w:rPr>
        <w:t xml:space="preserve"> Ntawm</w:t>
      </w:r>
      <w:proofErr w:type="gramEnd"/>
      <w:r w:rsidR="001D3A90" w:rsidRPr="00A55EEE">
        <w:rPr>
          <w:rFonts w:asciiTheme="minorHAnsi" w:eastAsia="Times New Roman" w:hAnsiTheme="minorHAnsi"/>
          <w:color w:val="4472C4" w:themeColor="accent1"/>
          <w:sz w:val="22"/>
          <w:szCs w:val="22"/>
          <w:shd w:val="clear" w:color="auto" w:fill="FFFFFF"/>
        </w:rPr>
        <w:t xml:space="preserve"> Zaub Mov </w:t>
      </w:r>
      <w:r w:rsidR="005A691A" w:rsidRPr="00A55EEE">
        <w:rPr>
          <w:rFonts w:asciiTheme="minorHAnsi" w:eastAsia="Times New Roman" w:hAnsiTheme="minorHAnsi"/>
          <w:color w:val="4472C4" w:themeColor="accent1"/>
          <w:sz w:val="22"/>
          <w:szCs w:val="22"/>
          <w:shd w:val="clear" w:color="auto" w:fill="FFFFFF"/>
        </w:rPr>
        <w:t>Lub</w:t>
      </w:r>
      <w:r w:rsidRPr="00A55EEE">
        <w:rPr>
          <w:rFonts w:asciiTheme="minorHAnsi" w:eastAsia="Times New Roman" w:hAnsiTheme="minorHAnsi"/>
          <w:color w:val="4472C4" w:themeColor="accent1"/>
          <w:sz w:val="22"/>
          <w:szCs w:val="22"/>
          <w:shd w:val="clear" w:color="auto" w:fill="FFFFFF"/>
        </w:rPr>
        <w:t xml:space="preserve">: </w:t>
      </w:r>
      <w:hyperlink r:id="rId7" w:history="1">
        <w:r w:rsidRPr="00A55EEE">
          <w:rPr>
            <w:rStyle w:val="Hyperlink"/>
            <w:rFonts w:asciiTheme="minorHAnsi" w:eastAsia="Times New Roman" w:hAnsiTheme="minorHAnsi"/>
            <w:sz w:val="22"/>
            <w:szCs w:val="22"/>
            <w:shd w:val="clear" w:color="auto" w:fill="FFFFFF"/>
          </w:rPr>
          <w:t>https://wifoodhub.com/</w:t>
        </w:r>
      </w:hyperlink>
    </w:p>
    <w:p w14:paraId="1AA42DB1" w14:textId="77777777" w:rsidR="00D60D35" w:rsidRPr="00A55EEE" w:rsidRDefault="00D60D35" w:rsidP="00A55EEE">
      <w:pPr>
        <w:jc w:val="both"/>
        <w:rPr>
          <w:rFonts w:asciiTheme="minorHAnsi" w:hAnsiTheme="minorHAnsi"/>
          <w:sz w:val="22"/>
          <w:szCs w:val="22"/>
        </w:rPr>
      </w:pPr>
    </w:p>
    <w:p w14:paraId="07882C0F" w14:textId="0C37C9A4" w:rsidR="00A120C9" w:rsidRPr="00A55EEE" w:rsidRDefault="004447A2" w:rsidP="00A55EEE">
      <w:pPr>
        <w:jc w:val="both"/>
        <w:outlineLvl w:val="0"/>
        <w:rPr>
          <w:rFonts w:asciiTheme="minorHAnsi" w:hAnsiTheme="minorHAnsi"/>
          <w:b/>
          <w:sz w:val="22"/>
          <w:szCs w:val="22"/>
          <w:u w:val="single"/>
        </w:rPr>
      </w:pPr>
      <w:r w:rsidRPr="00A55EEE">
        <w:rPr>
          <w:rFonts w:asciiTheme="minorHAnsi" w:hAnsiTheme="minorHAnsi"/>
          <w:b/>
          <w:sz w:val="22"/>
          <w:szCs w:val="22"/>
          <w:u w:val="single"/>
        </w:rPr>
        <w:t>Kev Phom Sij Ntawm Txoj Cai</w:t>
      </w:r>
      <w:r w:rsidR="00835CC5" w:rsidRPr="00A55EEE">
        <w:rPr>
          <w:rFonts w:asciiTheme="minorHAnsi" w:hAnsiTheme="minorHAnsi"/>
          <w:b/>
          <w:sz w:val="22"/>
          <w:szCs w:val="22"/>
          <w:u w:val="single"/>
        </w:rPr>
        <w:t xml:space="preserve"> 2: </w:t>
      </w:r>
      <w:r w:rsidR="004D7956" w:rsidRPr="00A55EEE">
        <w:rPr>
          <w:rFonts w:asciiTheme="minorHAnsi" w:hAnsiTheme="minorHAnsi"/>
          <w:b/>
          <w:sz w:val="22"/>
          <w:szCs w:val="22"/>
          <w:u w:val="single"/>
        </w:rPr>
        <w:t>Kev Puas Tsuaj Raws Daim Ntawv Cog Lus</w:t>
      </w:r>
    </w:p>
    <w:p w14:paraId="70DC2A24" w14:textId="77777777" w:rsidR="00A120C9" w:rsidRPr="00A55EEE" w:rsidRDefault="00A120C9" w:rsidP="00A55EEE">
      <w:pPr>
        <w:jc w:val="both"/>
        <w:rPr>
          <w:rFonts w:asciiTheme="minorHAnsi" w:hAnsiTheme="minorHAnsi"/>
          <w:sz w:val="22"/>
          <w:szCs w:val="22"/>
        </w:rPr>
      </w:pPr>
    </w:p>
    <w:p w14:paraId="3DB7A868" w14:textId="1D3F6EAF" w:rsidR="009049F9" w:rsidRPr="0022192D" w:rsidRDefault="00363EDD" w:rsidP="00A55EEE">
      <w:pPr>
        <w:spacing w:after="90" w:line="182" w:lineRule="atLeast"/>
        <w:jc w:val="both"/>
        <w:rPr>
          <w:rFonts w:asciiTheme="minorHAnsi" w:hAnsiTheme="minorHAnsi"/>
          <w:iCs/>
        </w:rPr>
      </w:pPr>
      <w:r w:rsidRPr="00A55EEE">
        <w:rPr>
          <w:rFonts w:asciiTheme="minorHAnsi" w:hAnsiTheme="minorHAnsi"/>
          <w:iCs/>
          <w:sz w:val="22"/>
          <w:szCs w:val="22"/>
        </w:rPr>
        <w:t xml:space="preserve">Txawm hais </w:t>
      </w:r>
      <w:proofErr w:type="gramStart"/>
      <w:r w:rsidRPr="00A55EEE">
        <w:rPr>
          <w:rFonts w:asciiTheme="minorHAnsi" w:hAnsiTheme="minorHAnsi"/>
          <w:iCs/>
          <w:sz w:val="22"/>
          <w:szCs w:val="22"/>
        </w:rPr>
        <w:t>tias</w:t>
      </w:r>
      <w:proofErr w:type="gramEnd"/>
      <w:r w:rsidRPr="00A55EEE">
        <w:rPr>
          <w:rFonts w:asciiTheme="minorHAnsi" w:hAnsiTheme="minorHAnsi"/>
          <w:iCs/>
          <w:sz w:val="22"/>
          <w:szCs w:val="22"/>
        </w:rPr>
        <w:t xml:space="preserve"> kev foob </w:t>
      </w:r>
      <w:r w:rsidR="00563297" w:rsidRPr="00A55EEE">
        <w:rPr>
          <w:rFonts w:asciiTheme="minorHAnsi" w:hAnsiTheme="minorHAnsi"/>
          <w:iCs/>
          <w:sz w:val="22"/>
          <w:szCs w:val="22"/>
        </w:rPr>
        <w:t xml:space="preserve">txog ntawm kev </w:t>
      </w:r>
      <w:r w:rsidRPr="00A55EEE">
        <w:rPr>
          <w:rFonts w:asciiTheme="minorHAnsi" w:hAnsiTheme="minorHAnsi"/>
          <w:iCs/>
          <w:sz w:val="22"/>
          <w:szCs w:val="22"/>
        </w:rPr>
        <w:t xml:space="preserve">raug mob </w:t>
      </w:r>
      <w:r w:rsidR="00563297" w:rsidRPr="00A55EEE">
        <w:rPr>
          <w:rFonts w:asciiTheme="minorHAnsi" w:hAnsiTheme="minorHAnsi"/>
          <w:iCs/>
          <w:sz w:val="22"/>
          <w:szCs w:val="22"/>
        </w:rPr>
        <w:t>n</w:t>
      </w:r>
      <w:ins w:id="677" w:author="Windows User" w:date="2021-05-16T13:13:00Z">
        <w:r w:rsidR="00EC11A5">
          <w:rPr>
            <w:rFonts w:asciiTheme="minorHAnsi" w:hAnsiTheme="minorHAnsi"/>
            <w:iCs/>
            <w:sz w:val="22"/>
            <w:szCs w:val="22"/>
          </w:rPr>
          <w:t>t</w:t>
        </w:r>
      </w:ins>
      <w:r w:rsidR="00563297" w:rsidRPr="00A55EEE">
        <w:rPr>
          <w:rFonts w:asciiTheme="minorHAnsi" w:hAnsiTheme="minorHAnsi"/>
          <w:iCs/>
          <w:sz w:val="22"/>
          <w:szCs w:val="22"/>
        </w:rPr>
        <w:t xml:space="preserve">awm tus kheej </w:t>
      </w:r>
      <w:r w:rsidRPr="00A55EEE">
        <w:rPr>
          <w:rFonts w:asciiTheme="minorHAnsi" w:hAnsiTheme="minorHAnsi"/>
          <w:iCs/>
          <w:sz w:val="22"/>
          <w:szCs w:val="22"/>
        </w:rPr>
        <w:t xml:space="preserve">yog qhov ib txwm hais rau kev </w:t>
      </w:r>
      <w:del w:id="678" w:author="Windows User" w:date="2021-05-16T13:13:00Z">
        <w:r w:rsidRPr="00A55EEE" w:rsidDel="00EC11A5">
          <w:rPr>
            <w:rFonts w:asciiTheme="minorHAnsi" w:hAnsiTheme="minorHAnsi"/>
            <w:iCs/>
            <w:sz w:val="22"/>
            <w:szCs w:val="22"/>
          </w:rPr>
          <w:delText xml:space="preserve">lav phib </w:delText>
        </w:r>
      </w:del>
      <w:ins w:id="679" w:author="Windows User" w:date="2021-05-16T13:14:00Z">
        <w:r w:rsidR="00EC11A5">
          <w:rPr>
            <w:rFonts w:asciiTheme="minorHAnsi" w:hAnsiTheme="minorHAnsi"/>
            <w:iCs/>
            <w:sz w:val="22"/>
            <w:szCs w:val="22"/>
          </w:rPr>
          <w:t xml:space="preserve">saib </w:t>
        </w:r>
      </w:ins>
      <w:r w:rsidRPr="00A55EEE">
        <w:rPr>
          <w:rFonts w:asciiTheme="minorHAnsi" w:hAnsiTheme="minorHAnsi"/>
          <w:iCs/>
          <w:sz w:val="22"/>
          <w:szCs w:val="22"/>
        </w:rPr>
        <w:t>x</w:t>
      </w:r>
      <w:ins w:id="680" w:author="Windows User" w:date="2021-05-16T13:14:00Z">
        <w:r w:rsidR="00EC11A5">
          <w:rPr>
            <w:rFonts w:asciiTheme="minorHAnsi" w:hAnsiTheme="minorHAnsi"/>
            <w:iCs/>
            <w:sz w:val="22"/>
            <w:szCs w:val="22"/>
          </w:rPr>
          <w:t>y</w:t>
        </w:r>
      </w:ins>
      <w:r w:rsidRPr="00A55EEE">
        <w:rPr>
          <w:rFonts w:asciiTheme="minorHAnsi" w:hAnsiTheme="minorHAnsi"/>
          <w:iCs/>
          <w:sz w:val="22"/>
          <w:szCs w:val="22"/>
        </w:rPr>
        <w:t>aub kev nyab xeeb</w:t>
      </w:r>
      <w:ins w:id="681" w:author="Windows User" w:date="2021-05-16T13:14:00Z">
        <w:r w:rsidR="00EC11A5">
          <w:rPr>
            <w:rFonts w:asciiTheme="minorHAnsi" w:hAnsiTheme="minorHAnsi"/>
            <w:iCs/>
            <w:sz w:val="22"/>
            <w:szCs w:val="22"/>
          </w:rPr>
          <w:t xml:space="preserve"> ntawm</w:t>
        </w:r>
      </w:ins>
      <w:r w:rsidRPr="00A55EEE">
        <w:rPr>
          <w:rFonts w:asciiTheme="minorHAnsi" w:hAnsiTheme="minorHAnsi"/>
          <w:iCs/>
          <w:sz w:val="22"/>
          <w:szCs w:val="22"/>
        </w:rPr>
        <w:t xml:space="preserve"> khoom noj, nws tsis yog txoj cai nkaus xwb uas tuaj yeem ua tau. Cov ntawv cog lus </w:t>
      </w:r>
      <w:del w:id="682" w:author="Windows User" w:date="2021-05-16T13:17:00Z">
        <w:r w:rsidRPr="00A55EEE" w:rsidDel="00EC11A5">
          <w:rPr>
            <w:rFonts w:asciiTheme="minorHAnsi" w:hAnsiTheme="minorHAnsi"/>
            <w:iCs/>
            <w:sz w:val="22"/>
            <w:szCs w:val="22"/>
          </w:rPr>
          <w:delText xml:space="preserve">cog lus </w:delText>
        </w:r>
      </w:del>
      <w:r w:rsidRPr="00A55EEE">
        <w:rPr>
          <w:rFonts w:asciiTheme="minorHAnsi" w:hAnsiTheme="minorHAnsi"/>
          <w:iCs/>
          <w:sz w:val="22"/>
          <w:szCs w:val="22"/>
        </w:rPr>
        <w:t>tseem ua lub luag hauj</w:t>
      </w:r>
      <w:r w:rsidR="00563297" w:rsidRPr="00A55EEE">
        <w:rPr>
          <w:rFonts w:asciiTheme="minorHAnsi" w:hAnsiTheme="minorHAnsi"/>
          <w:iCs/>
          <w:sz w:val="22"/>
          <w:szCs w:val="22"/>
        </w:rPr>
        <w:t xml:space="preserve"> </w:t>
      </w:r>
      <w:proofErr w:type="gramStart"/>
      <w:r w:rsidRPr="00A55EEE">
        <w:rPr>
          <w:rFonts w:asciiTheme="minorHAnsi" w:hAnsiTheme="minorHAnsi"/>
          <w:iCs/>
          <w:sz w:val="22"/>
          <w:szCs w:val="22"/>
        </w:rPr>
        <w:t>lwm</w:t>
      </w:r>
      <w:proofErr w:type="gramEnd"/>
      <w:r w:rsidRPr="00A55EEE">
        <w:rPr>
          <w:rFonts w:asciiTheme="minorHAnsi" w:hAnsiTheme="minorHAnsi"/>
          <w:iCs/>
          <w:sz w:val="22"/>
          <w:szCs w:val="22"/>
        </w:rPr>
        <w:t xml:space="preserve"> tseem ceeb hauv kev raug cai ntawm kev nyab xeeb khoom noj. Peb yuav tham txog tsuas yog ob ntawm txoj hauv kev muaj ntawv cog lus tuaj yeem nkag tau rau hauv: kev tiv thaiv kev tsis sib haum xeeb thiab kev pom zoo los tswj cov qauv tshwj xeeb</w:t>
      </w:r>
      <w:r w:rsidR="009049F9" w:rsidRPr="0022192D">
        <w:rPr>
          <w:rFonts w:asciiTheme="minorHAnsi" w:hAnsiTheme="minorHAnsi"/>
          <w:iCs/>
        </w:rPr>
        <w:t>. </w:t>
      </w:r>
    </w:p>
    <w:p w14:paraId="296290EE" w14:textId="77777777" w:rsidR="001D48A6" w:rsidRPr="0022192D" w:rsidRDefault="001D48A6" w:rsidP="0022192D">
      <w:pPr>
        <w:spacing w:after="90" w:line="182" w:lineRule="atLeast"/>
        <w:rPr>
          <w:rFonts w:asciiTheme="minorHAnsi" w:hAnsiTheme="minorHAnsi"/>
          <w:iCs/>
          <w:color w:val="70AD47" w:themeColor="accent6"/>
        </w:rPr>
      </w:pPr>
    </w:p>
    <w:p w14:paraId="2F8754BC" w14:textId="0F5761E8" w:rsidR="001D48A6" w:rsidRPr="009C3266" w:rsidRDefault="008825D1" w:rsidP="009C3266">
      <w:pPr>
        <w:spacing w:after="90" w:line="152" w:lineRule="atLeast"/>
        <w:jc w:val="both"/>
        <w:rPr>
          <w:rFonts w:asciiTheme="minorHAnsi" w:hAnsiTheme="minorHAnsi"/>
          <w:iCs/>
          <w:color w:val="70AD47" w:themeColor="accent6"/>
          <w:sz w:val="22"/>
          <w:szCs w:val="22"/>
        </w:rPr>
      </w:pPr>
      <w:r w:rsidRPr="009C3266">
        <w:rPr>
          <w:rFonts w:asciiTheme="minorHAnsi" w:hAnsiTheme="minorHAnsi"/>
          <w:iCs/>
          <w:color w:val="70AD47" w:themeColor="accent6"/>
          <w:sz w:val="22"/>
          <w:szCs w:val="22"/>
        </w:rPr>
        <w:t>[</w:t>
      </w:r>
      <w:del w:id="683" w:author="Windows User" w:date="2021-05-16T13:22:00Z">
        <w:r w:rsidR="0021321E" w:rsidRPr="009C3266" w:rsidDel="008855AD">
          <w:rPr>
            <w:rFonts w:asciiTheme="minorHAnsi" w:hAnsiTheme="minorHAnsi"/>
            <w:iCs/>
            <w:color w:val="70AD47" w:themeColor="accent6"/>
            <w:sz w:val="22"/>
            <w:szCs w:val="22"/>
          </w:rPr>
          <w:delText>Yawg</w:delText>
        </w:r>
        <w:r w:rsidR="001D48A6" w:rsidRPr="009C3266" w:rsidDel="008855AD">
          <w:rPr>
            <w:rFonts w:asciiTheme="minorHAnsi" w:hAnsiTheme="minorHAnsi"/>
            <w:iCs/>
            <w:color w:val="70AD47" w:themeColor="accent6"/>
            <w:sz w:val="22"/>
            <w:szCs w:val="22"/>
          </w:rPr>
          <w:delText xml:space="preserve"> </w:delText>
        </w:r>
      </w:del>
      <w:ins w:id="684" w:author="Windows User" w:date="2021-05-16T13:22:00Z">
        <w:r w:rsidR="008855AD">
          <w:rPr>
            <w:rFonts w:asciiTheme="minorHAnsi" w:hAnsiTheme="minorHAnsi"/>
            <w:iCs/>
            <w:color w:val="70AD47" w:themeColor="accent6"/>
            <w:sz w:val="22"/>
            <w:szCs w:val="22"/>
          </w:rPr>
          <w:t xml:space="preserve">Tus neeg ua liaj teb </w:t>
        </w:r>
      </w:ins>
      <w:r w:rsidR="001D48A6" w:rsidRPr="009C3266">
        <w:rPr>
          <w:rFonts w:asciiTheme="minorHAnsi" w:hAnsiTheme="minorHAnsi"/>
          <w:iCs/>
          <w:color w:val="70AD47" w:themeColor="accent6"/>
          <w:sz w:val="22"/>
          <w:szCs w:val="22"/>
        </w:rPr>
        <w:t>Alexi</w:t>
      </w:r>
      <w:r w:rsidR="009F3B9E" w:rsidRPr="009C3266">
        <w:rPr>
          <w:rFonts w:asciiTheme="minorHAnsi" w:hAnsiTheme="minorHAnsi"/>
          <w:iCs/>
          <w:color w:val="70AD47" w:themeColor="accent6"/>
          <w:sz w:val="22"/>
          <w:szCs w:val="22"/>
        </w:rPr>
        <w:t xml:space="preserve"> Icon]</w:t>
      </w:r>
    </w:p>
    <w:p w14:paraId="0C2583AE" w14:textId="07E56EA0" w:rsidR="001D48A6" w:rsidRPr="0022192D" w:rsidRDefault="009365A4" w:rsidP="009C3266">
      <w:pPr>
        <w:spacing w:after="90" w:line="152" w:lineRule="atLeast"/>
        <w:jc w:val="both"/>
        <w:rPr>
          <w:rFonts w:asciiTheme="minorHAnsi" w:hAnsiTheme="minorHAnsi"/>
          <w:color w:val="70AD47" w:themeColor="accent6"/>
        </w:rPr>
      </w:pPr>
      <w:r w:rsidRPr="009C3266">
        <w:rPr>
          <w:rFonts w:asciiTheme="minorHAnsi" w:hAnsiTheme="minorHAnsi"/>
          <w:iCs/>
          <w:color w:val="70AD47" w:themeColor="accent6"/>
          <w:sz w:val="22"/>
          <w:szCs w:val="22"/>
        </w:rPr>
        <w:t xml:space="preserve">Alexi </w:t>
      </w:r>
      <w:proofErr w:type="gramStart"/>
      <w:r w:rsidRPr="009C3266">
        <w:rPr>
          <w:rFonts w:asciiTheme="minorHAnsi" w:hAnsiTheme="minorHAnsi"/>
          <w:iCs/>
          <w:color w:val="70AD47" w:themeColor="accent6"/>
          <w:sz w:val="22"/>
          <w:szCs w:val="22"/>
        </w:rPr>
        <w:t>kos</w:t>
      </w:r>
      <w:proofErr w:type="gramEnd"/>
      <w:r w:rsidRPr="009C3266">
        <w:rPr>
          <w:rFonts w:asciiTheme="minorHAnsi" w:hAnsiTheme="minorHAnsi"/>
          <w:iCs/>
          <w:color w:val="70AD47" w:themeColor="accent6"/>
          <w:sz w:val="22"/>
          <w:szCs w:val="22"/>
        </w:rPr>
        <w:t xml:space="preserve"> npe rau daim ntawv cog lus: Ntxiv nrog rau kev muag txiv av</w:t>
      </w:r>
      <w:ins w:id="685" w:author="Windows User" w:date="2021-05-16T13:23:00Z">
        <w:r w:rsidR="008855AD">
          <w:rPr>
            <w:rFonts w:asciiTheme="minorHAnsi" w:hAnsiTheme="minorHAnsi"/>
            <w:iCs/>
            <w:color w:val="70AD47" w:themeColor="accent6"/>
            <w:sz w:val="22"/>
            <w:szCs w:val="22"/>
          </w:rPr>
          <w:t>paus</w:t>
        </w:r>
      </w:ins>
      <w:r w:rsidRPr="009C3266">
        <w:rPr>
          <w:rFonts w:asciiTheme="minorHAnsi" w:hAnsiTheme="minorHAnsi"/>
          <w:iCs/>
          <w:color w:val="70AD47" w:themeColor="accent6"/>
          <w:sz w:val="22"/>
          <w:szCs w:val="22"/>
        </w:rPr>
        <w:t xml:space="preserve"> txiv ntoo ntawm nws tus kheej lub rooj muag zaub, Alexi kuj muag hnab txiv av</w:t>
      </w:r>
      <w:ins w:id="686" w:author="Windows User" w:date="2021-05-16T13:24:00Z">
        <w:r w:rsidR="008855AD">
          <w:rPr>
            <w:rFonts w:asciiTheme="minorHAnsi" w:hAnsiTheme="minorHAnsi"/>
            <w:iCs/>
            <w:color w:val="70AD47" w:themeColor="accent6"/>
            <w:sz w:val="22"/>
            <w:szCs w:val="22"/>
          </w:rPr>
          <w:t>paus</w:t>
        </w:r>
      </w:ins>
      <w:r w:rsidRPr="009C3266">
        <w:rPr>
          <w:rFonts w:asciiTheme="minorHAnsi" w:hAnsiTheme="minorHAnsi"/>
          <w:iCs/>
          <w:color w:val="70AD47" w:themeColor="accent6"/>
          <w:sz w:val="22"/>
          <w:szCs w:val="22"/>
        </w:rPr>
        <w:t xml:space="preserve"> muag rau lub chaw muag khoom noj khoom haus ntawm txoj kev. Alexi thiab lub khw muag khoom noj tau pib ua hauj</w:t>
      </w:r>
      <w:r w:rsidR="009C3266" w:rsidRPr="009C3266">
        <w:rPr>
          <w:rFonts w:asciiTheme="minorHAnsi" w:hAnsiTheme="minorHAnsi"/>
          <w:iCs/>
          <w:color w:val="70AD47" w:themeColor="accent6"/>
          <w:sz w:val="22"/>
          <w:szCs w:val="22"/>
        </w:rPr>
        <w:t xml:space="preserve"> </w:t>
      </w:r>
      <w:r w:rsidRPr="009C3266">
        <w:rPr>
          <w:rFonts w:asciiTheme="minorHAnsi" w:hAnsiTheme="minorHAnsi"/>
          <w:iCs/>
          <w:color w:val="70AD47" w:themeColor="accent6"/>
          <w:sz w:val="22"/>
          <w:szCs w:val="22"/>
        </w:rPr>
        <w:t>lwm ua ke ob xyoos dhau los tom qab Alexi muaj ib qho txiaj ntsig ntawm cov txiv av</w:t>
      </w:r>
      <w:ins w:id="687" w:author="Windows User" w:date="2021-05-16T13:27:00Z">
        <w:r w:rsidR="00C86944">
          <w:rPr>
            <w:rFonts w:asciiTheme="minorHAnsi" w:hAnsiTheme="minorHAnsi"/>
            <w:iCs/>
            <w:color w:val="70AD47" w:themeColor="accent6"/>
            <w:sz w:val="22"/>
            <w:szCs w:val="22"/>
          </w:rPr>
          <w:t>paus</w:t>
        </w:r>
      </w:ins>
      <w:r w:rsidRPr="009C3266">
        <w:rPr>
          <w:rFonts w:asciiTheme="minorHAnsi" w:hAnsiTheme="minorHAnsi"/>
          <w:iCs/>
          <w:color w:val="70AD47" w:themeColor="accent6"/>
          <w:sz w:val="22"/>
          <w:szCs w:val="22"/>
        </w:rPr>
        <w:t xml:space="preserve"> txiv ntoo</w:t>
      </w:r>
      <w:ins w:id="688" w:author="Windows User" w:date="2021-05-16T13:28:00Z">
        <w:r w:rsidR="00C86944">
          <w:rPr>
            <w:rFonts w:asciiTheme="minorHAnsi" w:hAnsiTheme="minorHAnsi"/>
            <w:iCs/>
            <w:color w:val="70AD47" w:themeColor="accent6"/>
            <w:sz w:val="22"/>
            <w:szCs w:val="22"/>
          </w:rPr>
          <w:t xml:space="preserve"> tiav</w:t>
        </w:r>
      </w:ins>
      <w:r w:rsidRPr="009C3266">
        <w:rPr>
          <w:rFonts w:asciiTheme="minorHAnsi" w:hAnsiTheme="minorHAnsi"/>
          <w:iCs/>
          <w:color w:val="70AD47" w:themeColor="accent6"/>
          <w:sz w:val="22"/>
          <w:szCs w:val="22"/>
        </w:rPr>
        <w:t xml:space="preserve"> hauv ib lub </w:t>
      </w:r>
      <w:proofErr w:type="gramStart"/>
      <w:r w:rsidRPr="009C3266">
        <w:rPr>
          <w:rFonts w:asciiTheme="minorHAnsi" w:hAnsiTheme="minorHAnsi"/>
          <w:iCs/>
          <w:color w:val="70AD47" w:themeColor="accent6"/>
          <w:sz w:val="22"/>
          <w:szCs w:val="22"/>
        </w:rPr>
        <w:t xml:space="preserve">xyoo </w:t>
      </w:r>
      <w:proofErr w:type="gramEnd"/>
      <w:del w:id="689" w:author="Windows User" w:date="2021-05-16T13:28:00Z">
        <w:r w:rsidRPr="009C3266" w:rsidDel="00C86944">
          <w:rPr>
            <w:rFonts w:asciiTheme="minorHAnsi" w:hAnsiTheme="minorHAnsi"/>
            <w:iCs/>
            <w:color w:val="70AD47" w:themeColor="accent6"/>
            <w:sz w:val="22"/>
            <w:szCs w:val="22"/>
          </w:rPr>
          <w:delText>zoo</w:delText>
        </w:r>
      </w:del>
      <w:r w:rsidRPr="009C3266">
        <w:rPr>
          <w:rFonts w:asciiTheme="minorHAnsi" w:hAnsiTheme="minorHAnsi"/>
          <w:iCs/>
          <w:color w:val="70AD47" w:themeColor="accent6"/>
          <w:sz w:val="22"/>
          <w:szCs w:val="22"/>
        </w:rPr>
        <w:t xml:space="preserve">. Nws thiaj li vam meej Alexi txiav txim siab los nthuav </w:t>
      </w:r>
      <w:proofErr w:type="gramStart"/>
      <w:r w:rsidRPr="009C3266">
        <w:rPr>
          <w:rFonts w:asciiTheme="minorHAnsi" w:hAnsiTheme="minorHAnsi"/>
          <w:iCs/>
          <w:color w:val="70AD47" w:themeColor="accent6"/>
          <w:sz w:val="22"/>
          <w:szCs w:val="22"/>
        </w:rPr>
        <w:t>dav</w:t>
      </w:r>
      <w:proofErr w:type="gramEnd"/>
      <w:r w:rsidRPr="009C3266">
        <w:rPr>
          <w:rFonts w:asciiTheme="minorHAnsi" w:hAnsiTheme="minorHAnsi"/>
          <w:iCs/>
          <w:color w:val="70AD47" w:themeColor="accent6"/>
          <w:sz w:val="22"/>
          <w:szCs w:val="22"/>
        </w:rPr>
        <w:t xml:space="preserve"> thiab ua kom cov zaub mov muag zaub yog ib feem ntawm nws txoj hauj</w:t>
      </w:r>
      <w:ins w:id="690" w:author="Windows User" w:date="2021-05-16T13:31:00Z">
        <w:r w:rsidR="00C86944">
          <w:rPr>
            <w:rFonts w:asciiTheme="minorHAnsi" w:hAnsiTheme="minorHAnsi"/>
            <w:iCs/>
            <w:color w:val="70AD47" w:themeColor="accent6"/>
            <w:sz w:val="22"/>
            <w:szCs w:val="22"/>
          </w:rPr>
          <w:t xml:space="preserve"> </w:t>
        </w:r>
      </w:ins>
      <w:r w:rsidRPr="009C3266">
        <w:rPr>
          <w:rFonts w:asciiTheme="minorHAnsi" w:hAnsiTheme="minorHAnsi"/>
          <w:iCs/>
          <w:color w:val="70AD47" w:themeColor="accent6"/>
          <w:sz w:val="22"/>
          <w:szCs w:val="22"/>
        </w:rPr>
        <w:t xml:space="preserve">lwm tag nrho. Ob xyoos dhau los, cov neeg yuav khoom noj yuav kom Alexi kos npe rau daim ntawv cog lus muag khoom. Nws zoo siab yuav txo nws cov txiv av paum, thiab nws tsis zoo li ib daim </w:t>
      </w:r>
      <w:r w:rsidRPr="009C3266">
        <w:rPr>
          <w:rFonts w:asciiTheme="minorHAnsi" w:hAnsiTheme="minorHAnsi"/>
          <w:iCs/>
          <w:color w:val="70AD47" w:themeColor="accent6"/>
          <w:sz w:val="22"/>
          <w:szCs w:val="22"/>
        </w:rPr>
        <w:lastRenderedPageBreak/>
        <w:t xml:space="preserve">ntawv cog lus ntev heev - tsuas yog cov lus yooj yim hais txog daim ntawv sau nqi thiab them nyiaj ntxiv nrog qee cov ntawv luam </w:t>
      </w:r>
      <w:proofErr w:type="gramStart"/>
      <w:ins w:id="691" w:author="Windows User" w:date="2021-05-16T13:33:00Z">
        <w:r w:rsidR="00C86944">
          <w:rPr>
            <w:rFonts w:asciiTheme="minorHAnsi" w:hAnsiTheme="minorHAnsi"/>
            <w:iCs/>
            <w:color w:val="70AD47" w:themeColor="accent6"/>
            <w:sz w:val="22"/>
            <w:szCs w:val="22"/>
          </w:rPr>
          <w:t xml:space="preserve">tawm </w:t>
        </w:r>
      </w:ins>
      <w:proofErr w:type="gramEnd"/>
      <w:del w:id="692" w:author="Windows User" w:date="2021-05-16T13:33:00Z">
        <w:r w:rsidRPr="009C3266" w:rsidDel="00C86944">
          <w:rPr>
            <w:rFonts w:asciiTheme="minorHAnsi" w:hAnsiTheme="minorHAnsi"/>
            <w:iCs/>
            <w:color w:val="70AD47" w:themeColor="accent6"/>
            <w:sz w:val="22"/>
            <w:szCs w:val="22"/>
          </w:rPr>
          <w:delText>zoo</w:delText>
        </w:r>
      </w:del>
      <w:r w:rsidRPr="009C3266">
        <w:rPr>
          <w:rFonts w:asciiTheme="minorHAnsi" w:hAnsiTheme="minorHAnsi"/>
          <w:iCs/>
          <w:color w:val="70AD47" w:themeColor="accent6"/>
          <w:sz w:val="22"/>
          <w:szCs w:val="22"/>
        </w:rPr>
        <w:t>. Alexi kos npe. Thaum tib daim ntawv cog lus tuaj dua xyoo no, Alexi tau kos npe dua. Muaj kev ua hauj</w:t>
      </w:r>
      <w:r w:rsidR="009C3266" w:rsidRPr="009C3266">
        <w:rPr>
          <w:rFonts w:asciiTheme="minorHAnsi" w:hAnsiTheme="minorHAnsi"/>
          <w:iCs/>
          <w:color w:val="70AD47" w:themeColor="accent6"/>
          <w:sz w:val="22"/>
          <w:szCs w:val="22"/>
        </w:rPr>
        <w:t xml:space="preserve"> </w:t>
      </w:r>
      <w:r w:rsidRPr="009C3266">
        <w:rPr>
          <w:rFonts w:asciiTheme="minorHAnsi" w:hAnsiTheme="minorHAnsi"/>
          <w:iCs/>
          <w:color w:val="70AD47" w:themeColor="accent6"/>
          <w:sz w:val="22"/>
          <w:szCs w:val="22"/>
        </w:rPr>
        <w:t>lwm nrog lub tsev muag khoom noj, Alexi tsis pom qhov laj thawj los nug daim ntawv cog lus</w:t>
      </w:r>
      <w:r w:rsidR="001D48A6" w:rsidRPr="0022192D">
        <w:rPr>
          <w:rFonts w:asciiTheme="minorHAnsi" w:hAnsiTheme="minorHAnsi"/>
          <w:iCs/>
          <w:color w:val="70AD47" w:themeColor="accent6"/>
        </w:rPr>
        <w:t>. </w:t>
      </w:r>
    </w:p>
    <w:p w14:paraId="455ED15E" w14:textId="07D1B6A3" w:rsidR="001D48A6" w:rsidRPr="00603781" w:rsidRDefault="002E2783" w:rsidP="00603781">
      <w:pPr>
        <w:spacing w:after="90" w:line="182" w:lineRule="atLeast"/>
        <w:jc w:val="both"/>
        <w:rPr>
          <w:rFonts w:asciiTheme="minorHAnsi" w:hAnsiTheme="minorHAnsi"/>
          <w:color w:val="70AD47" w:themeColor="accent6"/>
          <w:sz w:val="22"/>
          <w:szCs w:val="22"/>
        </w:rPr>
      </w:pPr>
      <w:r w:rsidRPr="00603781">
        <w:rPr>
          <w:rFonts w:asciiTheme="minorHAnsi" w:hAnsiTheme="minorHAnsi"/>
          <w:iCs/>
          <w:color w:val="70AD47" w:themeColor="accent6"/>
          <w:sz w:val="22"/>
          <w:szCs w:val="22"/>
        </w:rPr>
        <w:t xml:space="preserve">Raws li nws hloov </w:t>
      </w:r>
      <w:r w:rsidR="000D1731" w:rsidRPr="00603781">
        <w:rPr>
          <w:rFonts w:asciiTheme="minorHAnsi" w:hAnsiTheme="minorHAnsi"/>
          <w:iCs/>
          <w:color w:val="70AD47" w:themeColor="accent6"/>
          <w:sz w:val="22"/>
          <w:szCs w:val="22"/>
        </w:rPr>
        <w:t>mus</w:t>
      </w:r>
      <w:r w:rsidRPr="00603781">
        <w:rPr>
          <w:rFonts w:asciiTheme="minorHAnsi" w:hAnsiTheme="minorHAnsi"/>
          <w:iCs/>
          <w:color w:val="70AD47" w:themeColor="accent6"/>
          <w:sz w:val="22"/>
          <w:szCs w:val="22"/>
        </w:rPr>
        <w:t xml:space="preserve">, cov ntawv luam tawm zoo hauv qab ntawm daim ntawv cog lus tau hais </w:t>
      </w:r>
      <w:proofErr w:type="gramStart"/>
      <w:r w:rsidRPr="00603781">
        <w:rPr>
          <w:rFonts w:asciiTheme="minorHAnsi" w:hAnsiTheme="minorHAnsi"/>
          <w:iCs/>
          <w:color w:val="70AD47" w:themeColor="accent6"/>
          <w:sz w:val="22"/>
          <w:szCs w:val="22"/>
        </w:rPr>
        <w:t>tias</w:t>
      </w:r>
      <w:proofErr w:type="gramEnd"/>
      <w:r w:rsidRPr="00603781">
        <w:rPr>
          <w:rFonts w:asciiTheme="minorHAnsi" w:hAnsiTheme="minorHAnsi"/>
          <w:iCs/>
          <w:color w:val="70AD47" w:themeColor="accent6"/>
          <w:sz w:val="22"/>
          <w:szCs w:val="22"/>
        </w:rPr>
        <w:t xml:space="preserve"> Alexi pom zoo rau kev cog lus hauv lub khw muag khoom rau txhua qhov kev puas tsuaj txuas ntxiv los ntawm nws lub txiv av</w:t>
      </w:r>
      <w:ins w:id="693" w:author="Windows User" w:date="2021-05-16T13:36:00Z">
        <w:r w:rsidR="00C86944">
          <w:rPr>
            <w:rFonts w:asciiTheme="minorHAnsi" w:hAnsiTheme="minorHAnsi"/>
            <w:iCs/>
            <w:color w:val="70AD47" w:themeColor="accent6"/>
            <w:sz w:val="22"/>
            <w:szCs w:val="22"/>
          </w:rPr>
          <w:t xml:space="preserve"> paum</w:t>
        </w:r>
      </w:ins>
      <w:r w:rsidRPr="00603781">
        <w:rPr>
          <w:rFonts w:asciiTheme="minorHAnsi" w:hAnsiTheme="minorHAnsi"/>
          <w:iCs/>
          <w:color w:val="70AD47" w:themeColor="accent6"/>
          <w:sz w:val="22"/>
          <w:szCs w:val="22"/>
        </w:rPr>
        <w:t xml:space="preserve"> qab. Nws tseem hais tias Alexi pom zoo los khaws GAP </w:t>
      </w:r>
      <w:r w:rsidR="00CD1FD2" w:rsidRPr="00603781">
        <w:rPr>
          <w:rFonts w:asciiTheme="minorHAnsi" w:hAnsiTheme="minorHAnsi"/>
          <w:iCs/>
          <w:color w:val="70AD47" w:themeColor="accent6"/>
          <w:sz w:val="22"/>
          <w:szCs w:val="22"/>
        </w:rPr>
        <w:t xml:space="preserve">ua pov thawj </w:t>
      </w:r>
      <w:r w:rsidRPr="00603781">
        <w:rPr>
          <w:rFonts w:asciiTheme="minorHAnsi" w:hAnsiTheme="minorHAnsi"/>
          <w:iCs/>
          <w:color w:val="70AD47" w:themeColor="accent6"/>
          <w:sz w:val="22"/>
          <w:szCs w:val="22"/>
        </w:rPr>
        <w:t>(Kev Ua Tau Zoo ntawm Kev Ua Liaj Ua Teb)</w:t>
      </w:r>
      <w:r w:rsidR="00054322" w:rsidRPr="00603781">
        <w:rPr>
          <w:rFonts w:asciiTheme="minorHAnsi" w:hAnsiTheme="minorHAnsi"/>
          <w:iCs/>
          <w:color w:val="70AD47" w:themeColor="accent6"/>
          <w:sz w:val="22"/>
          <w:szCs w:val="22"/>
        </w:rPr>
        <w:t>.</w:t>
      </w:r>
      <w:r w:rsidR="001D48A6" w:rsidRPr="00603781">
        <w:rPr>
          <w:rFonts w:asciiTheme="minorHAnsi" w:hAnsiTheme="minorHAnsi"/>
          <w:iCs/>
          <w:color w:val="70AD47" w:themeColor="accent6"/>
          <w:sz w:val="22"/>
          <w:szCs w:val="22"/>
        </w:rPr>
        <w:t> </w:t>
      </w:r>
    </w:p>
    <w:p w14:paraId="74564713" w14:textId="230EC4AD" w:rsidR="001D48A6" w:rsidRPr="0022192D" w:rsidRDefault="001D48A6" w:rsidP="0022192D">
      <w:pPr>
        <w:spacing w:after="90" w:line="182" w:lineRule="atLeast"/>
        <w:rPr>
          <w:rFonts w:asciiTheme="minorHAnsi" w:hAnsiTheme="minorHAnsi"/>
          <w:iCs/>
        </w:rPr>
      </w:pPr>
    </w:p>
    <w:p w14:paraId="1F7A48FD" w14:textId="6F990858" w:rsidR="009049F9" w:rsidRPr="009A056C" w:rsidRDefault="00FE21FF" w:rsidP="009A056C">
      <w:pPr>
        <w:spacing w:line="182" w:lineRule="atLeast"/>
        <w:jc w:val="both"/>
        <w:rPr>
          <w:rFonts w:asciiTheme="minorHAnsi" w:hAnsiTheme="minorHAnsi"/>
          <w:sz w:val="22"/>
          <w:szCs w:val="22"/>
        </w:rPr>
      </w:pPr>
      <w:r w:rsidRPr="009A056C">
        <w:rPr>
          <w:rFonts w:asciiTheme="minorHAnsi" w:hAnsiTheme="minorHAnsi"/>
          <w:b/>
          <w:bCs/>
          <w:iCs/>
          <w:sz w:val="22"/>
          <w:szCs w:val="22"/>
        </w:rPr>
        <w:t>Kev them nyiaj rau kev puas tsuaj</w:t>
      </w:r>
      <w:r w:rsidR="009049F9" w:rsidRPr="009A056C">
        <w:rPr>
          <w:rFonts w:asciiTheme="minorHAnsi" w:hAnsiTheme="minorHAnsi"/>
          <w:b/>
          <w:bCs/>
          <w:iCs/>
          <w:sz w:val="22"/>
          <w:szCs w:val="22"/>
        </w:rPr>
        <w:t> </w:t>
      </w:r>
    </w:p>
    <w:p w14:paraId="314ECBFB" w14:textId="64B485C7" w:rsidR="009049F9" w:rsidRPr="009A056C" w:rsidRDefault="008E0952" w:rsidP="009A056C">
      <w:pPr>
        <w:spacing w:after="240" w:line="152" w:lineRule="atLeast"/>
        <w:jc w:val="both"/>
        <w:rPr>
          <w:rFonts w:asciiTheme="minorHAnsi" w:hAnsiTheme="minorHAnsi"/>
          <w:sz w:val="22"/>
          <w:szCs w:val="22"/>
        </w:rPr>
      </w:pPr>
      <w:r w:rsidRPr="009A056C">
        <w:rPr>
          <w:rFonts w:asciiTheme="minorHAnsi" w:hAnsiTheme="minorHAnsi"/>
          <w:iCs/>
          <w:sz w:val="22"/>
          <w:szCs w:val="22"/>
        </w:rPr>
        <w:t xml:space="preserve">Kev them nyiaj rau </w:t>
      </w:r>
      <w:proofErr w:type="gramStart"/>
      <w:r w:rsidRPr="009A056C">
        <w:rPr>
          <w:rFonts w:asciiTheme="minorHAnsi" w:hAnsiTheme="minorHAnsi"/>
          <w:iCs/>
          <w:sz w:val="22"/>
          <w:szCs w:val="22"/>
        </w:rPr>
        <w:t>kev</w:t>
      </w:r>
      <w:proofErr w:type="gramEnd"/>
      <w:r w:rsidRPr="009A056C">
        <w:rPr>
          <w:rFonts w:asciiTheme="minorHAnsi" w:hAnsiTheme="minorHAnsi"/>
          <w:iCs/>
          <w:sz w:val="22"/>
          <w:szCs w:val="22"/>
        </w:rPr>
        <w:t xml:space="preserve"> puas tsuaj</w:t>
      </w:r>
      <w:r w:rsidR="00B21906" w:rsidRPr="009A056C">
        <w:rPr>
          <w:rFonts w:asciiTheme="minorHAnsi" w:hAnsiTheme="minorHAnsi"/>
          <w:iCs/>
          <w:sz w:val="22"/>
          <w:szCs w:val="22"/>
        </w:rPr>
        <w:t xml:space="preserve"> yog lub tswv yim </w:t>
      </w:r>
      <w:ins w:id="694" w:author="Windows User" w:date="2021-05-16T13:41:00Z">
        <w:r w:rsidR="00BB1F23">
          <w:rPr>
            <w:rFonts w:asciiTheme="minorHAnsi" w:hAnsiTheme="minorHAnsi"/>
            <w:iCs/>
            <w:sz w:val="22"/>
            <w:szCs w:val="22"/>
          </w:rPr>
          <w:t xml:space="preserve">raws </w:t>
        </w:r>
      </w:ins>
      <w:r w:rsidR="00B21906" w:rsidRPr="009A056C">
        <w:rPr>
          <w:rFonts w:asciiTheme="minorHAnsi" w:hAnsiTheme="minorHAnsi"/>
          <w:iCs/>
          <w:sz w:val="22"/>
          <w:szCs w:val="22"/>
        </w:rPr>
        <w:t>kev cai lij choj uas txhais tau tias yog Tus Neeg A ua ib yam dab tsi uas tsim kev puas tsuaj Tus Neeg B, Tus Neeg A yuav them tus Neeg B rov qab rau lawv qhov kev puas tsuaj. Nws zoo li lub tswv yim tsis pom zoo tau tham hauv tshooj dhau los. Ib qhov sib txawv loj yog qhov uas ib tus neeg dhau los ua lub luag hauj</w:t>
      </w:r>
      <w:r w:rsidRPr="009A056C">
        <w:rPr>
          <w:rFonts w:asciiTheme="minorHAnsi" w:hAnsiTheme="minorHAnsi"/>
          <w:iCs/>
          <w:sz w:val="22"/>
          <w:szCs w:val="22"/>
        </w:rPr>
        <w:t xml:space="preserve"> </w:t>
      </w:r>
      <w:r w:rsidR="00B21906" w:rsidRPr="009A056C">
        <w:rPr>
          <w:rFonts w:asciiTheme="minorHAnsi" w:hAnsiTheme="minorHAnsi"/>
          <w:iCs/>
          <w:sz w:val="22"/>
          <w:szCs w:val="22"/>
        </w:rPr>
        <w:t xml:space="preserve">lwm. Tsis </w:t>
      </w:r>
      <w:del w:id="695" w:author="Windows User" w:date="2021-05-15T22:11:00Z">
        <w:r w:rsidR="00B21906" w:rsidRPr="009A056C" w:rsidDel="00BB62FB">
          <w:rPr>
            <w:rFonts w:asciiTheme="minorHAnsi" w:hAnsiTheme="minorHAnsi"/>
            <w:iCs/>
            <w:sz w:val="22"/>
            <w:szCs w:val="22"/>
          </w:rPr>
          <w:delText>saib xyuas</w:delText>
        </w:r>
      </w:del>
      <w:ins w:id="696" w:author="Windows User" w:date="2021-05-16T13:44:00Z">
        <w:r w:rsidR="00BB1F23">
          <w:rPr>
            <w:rFonts w:asciiTheme="minorHAnsi" w:hAnsiTheme="minorHAnsi"/>
            <w:iCs/>
            <w:sz w:val="22"/>
            <w:szCs w:val="22"/>
          </w:rPr>
          <w:t xml:space="preserve"> </w:t>
        </w:r>
      </w:ins>
      <w:ins w:id="697" w:author="Windows User" w:date="2021-05-15T22:11:00Z">
        <w:r w:rsidR="00BB62FB">
          <w:rPr>
            <w:rFonts w:asciiTheme="minorHAnsi" w:hAnsiTheme="minorHAnsi"/>
            <w:iCs/>
            <w:sz w:val="22"/>
            <w:szCs w:val="22"/>
          </w:rPr>
          <w:t>ntsuam xyuas</w:t>
        </w:r>
      </w:ins>
      <w:r w:rsidR="00B21906" w:rsidRPr="009A056C">
        <w:rPr>
          <w:rFonts w:asciiTheme="minorHAnsi" w:hAnsiTheme="minorHAnsi"/>
          <w:iCs/>
          <w:sz w:val="22"/>
          <w:szCs w:val="22"/>
        </w:rPr>
        <w:t xml:space="preserve"> tsis kam lees lub luag hauj</w:t>
      </w:r>
      <w:r w:rsidRPr="009A056C">
        <w:rPr>
          <w:rFonts w:asciiTheme="minorHAnsi" w:hAnsiTheme="minorHAnsi"/>
          <w:iCs/>
          <w:sz w:val="22"/>
          <w:szCs w:val="22"/>
        </w:rPr>
        <w:t xml:space="preserve"> </w:t>
      </w:r>
      <w:proofErr w:type="gramStart"/>
      <w:r w:rsidR="00B21906" w:rsidRPr="009A056C">
        <w:rPr>
          <w:rFonts w:asciiTheme="minorHAnsi" w:hAnsiTheme="minorHAnsi"/>
          <w:iCs/>
          <w:sz w:val="22"/>
          <w:szCs w:val="22"/>
        </w:rPr>
        <w:t>lwm</w:t>
      </w:r>
      <w:proofErr w:type="gramEnd"/>
      <w:r w:rsidR="00B21906" w:rsidRPr="009A056C">
        <w:rPr>
          <w:rFonts w:asciiTheme="minorHAnsi" w:hAnsiTheme="minorHAnsi"/>
          <w:iCs/>
          <w:sz w:val="22"/>
          <w:szCs w:val="22"/>
        </w:rPr>
        <w:t xml:space="preserve"> ntawm lub zej zog kom ua tau raws li cov lus qhia tab sis ib tus qauv lees paub. Piv txwv li, koj tuaj yeem foob </w:t>
      </w:r>
      <w:proofErr w:type="gramStart"/>
      <w:r w:rsidR="00B21906" w:rsidRPr="009A056C">
        <w:rPr>
          <w:rFonts w:asciiTheme="minorHAnsi" w:hAnsiTheme="minorHAnsi"/>
          <w:iCs/>
          <w:sz w:val="22"/>
          <w:szCs w:val="22"/>
        </w:rPr>
        <w:t>ib</w:t>
      </w:r>
      <w:proofErr w:type="gramEnd"/>
      <w:r w:rsidR="00B21906" w:rsidRPr="009A056C">
        <w:rPr>
          <w:rFonts w:asciiTheme="minorHAnsi" w:hAnsiTheme="minorHAnsi"/>
          <w:iCs/>
          <w:sz w:val="22"/>
          <w:szCs w:val="22"/>
        </w:rPr>
        <w:t xml:space="preserve"> tus neeg rau qhov tsis </w:t>
      </w:r>
      <w:del w:id="698" w:author="Windows User" w:date="2021-05-15T22:11:00Z">
        <w:r w:rsidR="00B21906" w:rsidRPr="009A056C" w:rsidDel="00BB62FB">
          <w:rPr>
            <w:rFonts w:asciiTheme="minorHAnsi" w:hAnsiTheme="minorHAnsi"/>
            <w:iCs/>
            <w:sz w:val="22"/>
            <w:szCs w:val="22"/>
          </w:rPr>
          <w:delText>saib xyuas</w:delText>
        </w:r>
      </w:del>
      <w:ins w:id="699" w:author="Windows User" w:date="2021-05-16T13:46:00Z">
        <w:r w:rsidR="00BB1F23">
          <w:rPr>
            <w:rFonts w:asciiTheme="minorHAnsi" w:hAnsiTheme="minorHAnsi"/>
            <w:iCs/>
            <w:sz w:val="22"/>
            <w:szCs w:val="22"/>
          </w:rPr>
          <w:t xml:space="preserve"> </w:t>
        </w:r>
      </w:ins>
      <w:ins w:id="700" w:author="Windows User" w:date="2021-05-15T22:11:00Z">
        <w:r w:rsidR="00BB62FB">
          <w:rPr>
            <w:rFonts w:asciiTheme="minorHAnsi" w:hAnsiTheme="minorHAnsi"/>
            <w:iCs/>
            <w:sz w:val="22"/>
            <w:szCs w:val="22"/>
          </w:rPr>
          <w:t>ntsuam xyuas</w:t>
        </w:r>
      </w:ins>
      <w:r w:rsidR="00B21906" w:rsidRPr="009A056C">
        <w:rPr>
          <w:rFonts w:asciiTheme="minorHAnsi" w:hAnsiTheme="minorHAnsi"/>
          <w:iCs/>
          <w:sz w:val="22"/>
          <w:szCs w:val="22"/>
        </w:rPr>
        <w:t xml:space="preserve"> txawm tias lawv tsis tau pom zoo los ua lub luag hauj</w:t>
      </w:r>
      <w:r w:rsidRPr="009A056C">
        <w:rPr>
          <w:rFonts w:asciiTheme="minorHAnsi" w:hAnsiTheme="minorHAnsi"/>
          <w:iCs/>
          <w:sz w:val="22"/>
          <w:szCs w:val="22"/>
        </w:rPr>
        <w:t xml:space="preserve"> </w:t>
      </w:r>
      <w:r w:rsidR="00B21906" w:rsidRPr="009A056C">
        <w:rPr>
          <w:rFonts w:asciiTheme="minorHAnsi" w:hAnsiTheme="minorHAnsi"/>
          <w:iCs/>
          <w:sz w:val="22"/>
          <w:szCs w:val="22"/>
        </w:rPr>
        <w:t xml:space="preserve">lwm rau lawv qhov kev tsis </w:t>
      </w:r>
      <w:del w:id="701" w:author="Windows User" w:date="2021-05-15T22:11:00Z">
        <w:r w:rsidR="00B21906" w:rsidRPr="009A056C" w:rsidDel="00BB62FB">
          <w:rPr>
            <w:rFonts w:asciiTheme="minorHAnsi" w:hAnsiTheme="minorHAnsi"/>
            <w:iCs/>
            <w:sz w:val="22"/>
            <w:szCs w:val="22"/>
          </w:rPr>
          <w:delText>saib xyuas</w:delText>
        </w:r>
      </w:del>
      <w:ins w:id="702" w:author="Windows User" w:date="2021-05-16T13:47:00Z">
        <w:r w:rsidR="00BB1F23">
          <w:rPr>
            <w:rFonts w:asciiTheme="minorHAnsi" w:hAnsiTheme="minorHAnsi"/>
            <w:iCs/>
            <w:sz w:val="22"/>
            <w:szCs w:val="22"/>
          </w:rPr>
          <w:t xml:space="preserve"> </w:t>
        </w:r>
      </w:ins>
      <w:ins w:id="703" w:author="Windows User" w:date="2021-05-15T22:11:00Z">
        <w:r w:rsidR="00BB62FB">
          <w:rPr>
            <w:rFonts w:asciiTheme="minorHAnsi" w:hAnsiTheme="minorHAnsi"/>
            <w:iCs/>
            <w:sz w:val="22"/>
            <w:szCs w:val="22"/>
          </w:rPr>
          <w:t>ntsuam xyuas</w:t>
        </w:r>
      </w:ins>
      <w:r w:rsidR="00B21906" w:rsidRPr="009A056C">
        <w:rPr>
          <w:rFonts w:asciiTheme="minorHAnsi" w:hAnsiTheme="minorHAnsi"/>
          <w:iCs/>
          <w:sz w:val="22"/>
          <w:szCs w:val="22"/>
        </w:rPr>
        <w:t>. Cov koom haum kev ntseeg siab peb txhua tus muaj lub luag hauj</w:t>
      </w:r>
      <w:r w:rsidRPr="009A056C">
        <w:rPr>
          <w:rFonts w:asciiTheme="minorHAnsi" w:hAnsiTheme="minorHAnsi"/>
          <w:iCs/>
          <w:sz w:val="22"/>
          <w:szCs w:val="22"/>
        </w:rPr>
        <w:t xml:space="preserve"> </w:t>
      </w:r>
      <w:r w:rsidR="00B21906" w:rsidRPr="009A056C">
        <w:rPr>
          <w:rFonts w:asciiTheme="minorHAnsi" w:hAnsiTheme="minorHAnsi"/>
          <w:iCs/>
          <w:sz w:val="22"/>
          <w:szCs w:val="22"/>
        </w:rPr>
        <w:t xml:space="preserve">lwm. </w:t>
      </w:r>
      <w:r w:rsidRPr="009A056C">
        <w:rPr>
          <w:rFonts w:asciiTheme="minorHAnsi" w:hAnsiTheme="minorHAnsi"/>
          <w:iCs/>
          <w:sz w:val="22"/>
          <w:szCs w:val="22"/>
        </w:rPr>
        <w:t xml:space="preserve">Kev them nyiaj rau </w:t>
      </w:r>
      <w:proofErr w:type="gramStart"/>
      <w:r w:rsidRPr="009A056C">
        <w:rPr>
          <w:rFonts w:asciiTheme="minorHAnsi" w:hAnsiTheme="minorHAnsi"/>
          <w:iCs/>
          <w:sz w:val="22"/>
          <w:szCs w:val="22"/>
        </w:rPr>
        <w:t>kev</w:t>
      </w:r>
      <w:proofErr w:type="gramEnd"/>
      <w:r w:rsidRPr="009A056C">
        <w:rPr>
          <w:rFonts w:asciiTheme="minorHAnsi" w:hAnsiTheme="minorHAnsi"/>
          <w:iCs/>
          <w:sz w:val="22"/>
          <w:szCs w:val="22"/>
        </w:rPr>
        <w:t xml:space="preserve"> puas tsuaj</w:t>
      </w:r>
      <w:r w:rsidR="00B21906" w:rsidRPr="009A056C">
        <w:rPr>
          <w:rFonts w:asciiTheme="minorHAnsi" w:hAnsiTheme="minorHAnsi"/>
          <w:iCs/>
          <w:sz w:val="22"/>
          <w:szCs w:val="22"/>
        </w:rPr>
        <w:t xml:space="preserve"> yog kev cog lus cog lus: koj yog lub luag hauj</w:t>
      </w:r>
      <w:r w:rsidR="00734D9A" w:rsidRPr="009A056C">
        <w:rPr>
          <w:rFonts w:asciiTheme="minorHAnsi" w:hAnsiTheme="minorHAnsi"/>
          <w:iCs/>
          <w:sz w:val="22"/>
          <w:szCs w:val="22"/>
        </w:rPr>
        <w:t xml:space="preserve"> </w:t>
      </w:r>
      <w:r w:rsidR="00B21906" w:rsidRPr="009A056C">
        <w:rPr>
          <w:rFonts w:asciiTheme="minorHAnsi" w:hAnsiTheme="minorHAnsi"/>
          <w:iCs/>
          <w:sz w:val="22"/>
          <w:szCs w:val="22"/>
        </w:rPr>
        <w:t xml:space="preserve">lwm rau </w:t>
      </w:r>
      <w:r w:rsidR="00734D9A" w:rsidRPr="009A056C">
        <w:rPr>
          <w:rFonts w:asciiTheme="minorHAnsi" w:hAnsiTheme="minorHAnsi"/>
          <w:iCs/>
          <w:sz w:val="22"/>
          <w:szCs w:val="22"/>
        </w:rPr>
        <w:t>rov qab</w:t>
      </w:r>
      <w:r w:rsidR="00B21906" w:rsidRPr="009A056C">
        <w:rPr>
          <w:rFonts w:asciiTheme="minorHAnsi" w:hAnsiTheme="minorHAnsi"/>
          <w:iCs/>
          <w:sz w:val="22"/>
          <w:szCs w:val="22"/>
        </w:rPr>
        <w:t xml:space="preserve"> ib tug neeg yog tias koj pom zoo rau </w:t>
      </w:r>
      <w:r w:rsidR="00734D9A" w:rsidRPr="009A056C">
        <w:rPr>
          <w:rFonts w:asciiTheme="minorHAnsi" w:hAnsiTheme="minorHAnsi"/>
          <w:iCs/>
          <w:sz w:val="22"/>
          <w:szCs w:val="22"/>
        </w:rPr>
        <w:t>rov qab</w:t>
      </w:r>
      <w:ins w:id="704" w:author="Windows User" w:date="2021-05-16T13:51:00Z">
        <w:r w:rsidR="00C21B53">
          <w:rPr>
            <w:rFonts w:asciiTheme="minorHAnsi" w:hAnsiTheme="minorHAnsi"/>
            <w:iCs/>
            <w:sz w:val="22"/>
            <w:szCs w:val="22"/>
          </w:rPr>
          <w:t xml:space="preserve"> rau</w:t>
        </w:r>
      </w:ins>
      <w:r w:rsidR="00B21906" w:rsidRPr="009A056C">
        <w:rPr>
          <w:rFonts w:asciiTheme="minorHAnsi" w:hAnsiTheme="minorHAnsi"/>
          <w:iCs/>
          <w:sz w:val="22"/>
          <w:szCs w:val="22"/>
        </w:rPr>
        <w:t xml:space="preserve"> lawv. Hauv </w:t>
      </w:r>
      <w:proofErr w:type="gramStart"/>
      <w:r w:rsidR="00B21906" w:rsidRPr="009A056C">
        <w:rPr>
          <w:rFonts w:asciiTheme="minorHAnsi" w:hAnsiTheme="minorHAnsi"/>
          <w:iCs/>
          <w:sz w:val="22"/>
          <w:szCs w:val="22"/>
        </w:rPr>
        <w:t>lwm</w:t>
      </w:r>
      <w:proofErr w:type="gramEnd"/>
      <w:r w:rsidR="00B21906" w:rsidRPr="009A056C">
        <w:rPr>
          <w:rFonts w:asciiTheme="minorHAnsi" w:hAnsiTheme="minorHAnsi"/>
          <w:iCs/>
          <w:sz w:val="22"/>
          <w:szCs w:val="22"/>
        </w:rPr>
        <w:t xml:space="preserve"> lo lus, yog tias koj pom zoo lees lub luag hauj</w:t>
      </w:r>
      <w:r w:rsidR="00734D9A" w:rsidRPr="009A056C">
        <w:rPr>
          <w:rFonts w:asciiTheme="minorHAnsi" w:hAnsiTheme="minorHAnsi"/>
          <w:iCs/>
          <w:sz w:val="22"/>
          <w:szCs w:val="22"/>
        </w:rPr>
        <w:t xml:space="preserve"> </w:t>
      </w:r>
      <w:r w:rsidR="00B21906" w:rsidRPr="009A056C">
        <w:rPr>
          <w:rFonts w:asciiTheme="minorHAnsi" w:hAnsiTheme="minorHAnsi"/>
          <w:iCs/>
          <w:sz w:val="22"/>
          <w:szCs w:val="22"/>
        </w:rPr>
        <w:t xml:space="preserve">lwm rau qhov xwm txheej kev nyab xeeb khoom noj, koj yuav tsum tau ris tus nqi txawm hais tias koj qhov kev tsis </w:t>
      </w:r>
      <w:del w:id="705" w:author="Windows User" w:date="2021-05-15T22:11:00Z">
        <w:r w:rsidR="00B21906" w:rsidRPr="009A056C" w:rsidDel="00BB62FB">
          <w:rPr>
            <w:rFonts w:asciiTheme="minorHAnsi" w:hAnsiTheme="minorHAnsi"/>
            <w:iCs/>
            <w:sz w:val="22"/>
            <w:szCs w:val="22"/>
          </w:rPr>
          <w:delText>saib xyuas</w:delText>
        </w:r>
      </w:del>
      <w:ins w:id="706" w:author="Windows User" w:date="2021-05-16T13:53:00Z">
        <w:r w:rsidR="00C21B53">
          <w:rPr>
            <w:rFonts w:asciiTheme="minorHAnsi" w:hAnsiTheme="minorHAnsi"/>
            <w:iCs/>
            <w:sz w:val="22"/>
            <w:szCs w:val="22"/>
          </w:rPr>
          <w:t xml:space="preserve"> </w:t>
        </w:r>
      </w:ins>
      <w:ins w:id="707" w:author="Windows User" w:date="2021-05-15T22:11:00Z">
        <w:r w:rsidR="00BB62FB">
          <w:rPr>
            <w:rFonts w:asciiTheme="minorHAnsi" w:hAnsiTheme="minorHAnsi"/>
            <w:iCs/>
            <w:sz w:val="22"/>
            <w:szCs w:val="22"/>
          </w:rPr>
          <w:t>ntsuam xyuas</w:t>
        </w:r>
      </w:ins>
      <w:r w:rsidR="00B21906" w:rsidRPr="009A056C">
        <w:rPr>
          <w:rFonts w:asciiTheme="minorHAnsi" w:hAnsiTheme="minorHAnsi"/>
          <w:iCs/>
          <w:sz w:val="22"/>
          <w:szCs w:val="22"/>
        </w:rPr>
        <w:t xml:space="preserve"> zoo npaum li cas. (Tau kawg, yeej ib txwm muaj kev zam. Hauv qhov txaus siab ntawm qhov chaw, qhov no yog qhov yooj yim sib txawv.</w:t>
      </w:r>
      <w:r w:rsidR="009049F9" w:rsidRPr="009A056C">
        <w:rPr>
          <w:rFonts w:asciiTheme="minorHAnsi" w:hAnsiTheme="minorHAnsi"/>
          <w:iCs/>
          <w:sz w:val="22"/>
          <w:szCs w:val="22"/>
        </w:rPr>
        <w:t>) </w:t>
      </w:r>
    </w:p>
    <w:p w14:paraId="21DD0407" w14:textId="76CAC86C" w:rsidR="001D48A6" w:rsidRPr="00E401C9" w:rsidRDefault="007F1F74" w:rsidP="00E401C9">
      <w:pPr>
        <w:spacing w:after="240" w:line="182" w:lineRule="atLeast"/>
        <w:jc w:val="both"/>
        <w:rPr>
          <w:rFonts w:asciiTheme="minorHAnsi" w:hAnsiTheme="minorHAnsi"/>
          <w:iCs/>
          <w:sz w:val="22"/>
          <w:szCs w:val="22"/>
        </w:rPr>
      </w:pPr>
      <w:r w:rsidRPr="00E401C9">
        <w:rPr>
          <w:rFonts w:asciiTheme="minorHAnsi" w:hAnsiTheme="minorHAnsi"/>
          <w:iCs/>
          <w:sz w:val="22"/>
          <w:szCs w:val="22"/>
        </w:rPr>
        <w:t>Kev them nyiaj rau kev puas tsuaj</w:t>
      </w:r>
      <w:r w:rsidR="000275BA" w:rsidRPr="00E401C9">
        <w:rPr>
          <w:rFonts w:asciiTheme="minorHAnsi" w:hAnsiTheme="minorHAnsi"/>
          <w:iCs/>
          <w:sz w:val="22"/>
          <w:szCs w:val="22"/>
        </w:rPr>
        <w:t xml:space="preserve"> yog ib feem ntawm ntau yam kev sib raug zoo ua lag luam. </w:t>
      </w:r>
      <w:r w:rsidRPr="00E401C9">
        <w:rPr>
          <w:rFonts w:asciiTheme="minorHAnsi" w:hAnsiTheme="minorHAnsi"/>
          <w:iCs/>
          <w:sz w:val="22"/>
          <w:szCs w:val="22"/>
        </w:rPr>
        <w:t>Pej Xeem</w:t>
      </w:r>
      <w:r w:rsidR="000275BA" w:rsidRPr="00E401C9">
        <w:rPr>
          <w:rFonts w:asciiTheme="minorHAnsi" w:hAnsiTheme="minorHAnsi"/>
          <w:iCs/>
          <w:sz w:val="22"/>
          <w:szCs w:val="22"/>
        </w:rPr>
        <w:t xml:space="preserve"> tag nrho raws cov khoom xa khoom siv dhia hlua kom tsis txhob </w:t>
      </w:r>
      <w:r w:rsidRPr="00E401C9">
        <w:rPr>
          <w:rFonts w:asciiTheme="minorHAnsi" w:hAnsiTheme="minorHAnsi"/>
          <w:iCs/>
          <w:sz w:val="22"/>
          <w:szCs w:val="22"/>
        </w:rPr>
        <w:t>them nyiaj rov qab rau</w:t>
      </w:r>
      <w:r w:rsidR="000275BA" w:rsidRPr="00E401C9">
        <w:rPr>
          <w:rFonts w:asciiTheme="minorHAnsi" w:hAnsiTheme="minorHAnsi"/>
          <w:iCs/>
          <w:sz w:val="22"/>
          <w:szCs w:val="22"/>
        </w:rPr>
        <w:t xml:space="preserve"> lawv tus kheej thaum ua kom ruaj ntseg nws los ntawm lwm tus. Thaum nws los txog rau cov khoom noj, ntau tus neeg tuaj yeem ua lub luag hauj</w:t>
      </w:r>
      <w:r w:rsidRPr="00E401C9">
        <w:rPr>
          <w:rFonts w:asciiTheme="minorHAnsi" w:hAnsiTheme="minorHAnsi"/>
          <w:iCs/>
          <w:sz w:val="22"/>
          <w:szCs w:val="22"/>
        </w:rPr>
        <w:t xml:space="preserve"> </w:t>
      </w:r>
      <w:r w:rsidR="000275BA" w:rsidRPr="00E401C9">
        <w:rPr>
          <w:rFonts w:asciiTheme="minorHAnsi" w:hAnsiTheme="minorHAnsi"/>
          <w:iCs/>
          <w:sz w:val="22"/>
          <w:szCs w:val="22"/>
        </w:rPr>
        <w:t xml:space="preserve">lwm tseem ceeb rau cov khoom tsis huv, los ntawm cov chaw tsim khoom mus rau cov khw muag khoom mus rau cov xa khoom mus rau cov chaw muag khoom. Yog li ntawd, cov lag luam muaj kev tshwj xeeb los tiv thaiv lawv tus kheej. Cov tuam txhab lag luam ua qhov no los ntawm kev txwv lawv cov koom tes los kos npe rau qhov kev pom zoo nrog kev cog lus tsis them nyiaj. Kev </w:t>
      </w:r>
      <w:del w:id="708" w:author="Windows User" w:date="2021-05-16T14:02:00Z">
        <w:r w:rsidR="000275BA" w:rsidRPr="00E401C9" w:rsidDel="001C1F1A">
          <w:rPr>
            <w:rFonts w:asciiTheme="minorHAnsi" w:hAnsiTheme="minorHAnsi"/>
            <w:iCs/>
            <w:sz w:val="22"/>
            <w:szCs w:val="22"/>
          </w:rPr>
          <w:delText xml:space="preserve">txwv kev </w:delText>
        </w:r>
      </w:del>
      <w:r w:rsidR="000275BA" w:rsidRPr="00E401C9">
        <w:rPr>
          <w:rFonts w:asciiTheme="minorHAnsi" w:hAnsiTheme="minorHAnsi"/>
          <w:iCs/>
          <w:sz w:val="22"/>
          <w:szCs w:val="22"/>
        </w:rPr>
        <w:t>t</w:t>
      </w:r>
      <w:del w:id="709" w:author="Windows User" w:date="2021-05-16T14:03:00Z">
        <w:r w:rsidR="000275BA" w:rsidRPr="00E401C9" w:rsidDel="001C1F1A">
          <w:rPr>
            <w:rFonts w:asciiTheme="minorHAnsi" w:hAnsiTheme="minorHAnsi"/>
            <w:iCs/>
            <w:sz w:val="22"/>
            <w:szCs w:val="22"/>
          </w:rPr>
          <w:delText>xwv</w:delText>
        </w:r>
      </w:del>
      <w:r w:rsidR="000275BA" w:rsidRPr="00E401C9">
        <w:rPr>
          <w:rFonts w:asciiTheme="minorHAnsi" w:hAnsiTheme="minorHAnsi"/>
          <w:iCs/>
          <w:sz w:val="22"/>
          <w:szCs w:val="22"/>
        </w:rPr>
        <w:t xml:space="preserve"> </w:t>
      </w:r>
      <w:proofErr w:type="gramStart"/>
      <w:r w:rsidR="000275BA" w:rsidRPr="00E401C9">
        <w:rPr>
          <w:rFonts w:asciiTheme="minorHAnsi" w:hAnsiTheme="minorHAnsi"/>
          <w:iCs/>
          <w:sz w:val="22"/>
          <w:szCs w:val="22"/>
        </w:rPr>
        <w:t>kev</w:t>
      </w:r>
      <w:proofErr w:type="gramEnd"/>
      <w:r w:rsidR="000275BA" w:rsidRPr="00E401C9">
        <w:rPr>
          <w:rFonts w:asciiTheme="minorHAnsi" w:hAnsiTheme="minorHAnsi"/>
          <w:iCs/>
          <w:sz w:val="22"/>
          <w:szCs w:val="22"/>
        </w:rPr>
        <w:t xml:space="preserve"> txwv tej zaum yuav raug txwv rau qee qhov xwm txheej (xws li kev tsis </w:t>
      </w:r>
      <w:del w:id="710" w:author="Windows User" w:date="2021-05-15T22:11:00Z">
        <w:r w:rsidR="000275BA" w:rsidRPr="00E401C9" w:rsidDel="00BB62FB">
          <w:rPr>
            <w:rFonts w:asciiTheme="minorHAnsi" w:hAnsiTheme="minorHAnsi"/>
            <w:iCs/>
            <w:sz w:val="22"/>
            <w:szCs w:val="22"/>
          </w:rPr>
          <w:delText>saib xyuas</w:delText>
        </w:r>
      </w:del>
      <w:ins w:id="711" w:author="Windows User" w:date="2021-05-16T14:03:00Z">
        <w:r w:rsidR="001C1F1A">
          <w:rPr>
            <w:rFonts w:asciiTheme="minorHAnsi" w:hAnsiTheme="minorHAnsi"/>
            <w:iCs/>
            <w:sz w:val="22"/>
            <w:szCs w:val="22"/>
          </w:rPr>
          <w:t xml:space="preserve"> </w:t>
        </w:r>
      </w:ins>
      <w:ins w:id="712" w:author="Windows User" w:date="2021-05-15T22:11:00Z">
        <w:r w:rsidR="00BB62FB">
          <w:rPr>
            <w:rFonts w:asciiTheme="minorHAnsi" w:hAnsiTheme="minorHAnsi"/>
            <w:iCs/>
            <w:sz w:val="22"/>
            <w:szCs w:val="22"/>
          </w:rPr>
          <w:t>ntsuam xyuas</w:t>
        </w:r>
      </w:ins>
      <w:r w:rsidR="000275BA" w:rsidRPr="00E401C9">
        <w:rPr>
          <w:rFonts w:asciiTheme="minorHAnsi" w:hAnsiTheme="minorHAnsi"/>
          <w:iCs/>
          <w:sz w:val="22"/>
          <w:szCs w:val="22"/>
        </w:rPr>
        <w:t xml:space="preserve"> ntawm tus neeg ua liaj ua teb) los</w:t>
      </w:r>
      <w:r w:rsidRPr="00E401C9">
        <w:rPr>
          <w:rFonts w:asciiTheme="minorHAnsi" w:hAnsiTheme="minorHAnsi"/>
          <w:iCs/>
          <w:sz w:val="22"/>
          <w:szCs w:val="22"/>
        </w:rPr>
        <w:t xml:space="preserve"> </w:t>
      </w:r>
      <w:r w:rsidR="000275BA" w:rsidRPr="00E401C9">
        <w:rPr>
          <w:rFonts w:asciiTheme="minorHAnsi" w:hAnsiTheme="minorHAnsi"/>
          <w:iCs/>
          <w:sz w:val="22"/>
          <w:szCs w:val="22"/>
        </w:rPr>
        <w:t xml:space="preserve">sis kev thov tshwj xeeb (xws li kev foob tus kheej raug mob). Los yog, kev </w:t>
      </w:r>
      <w:ins w:id="713" w:author="Windows User" w:date="2021-05-16T14:07:00Z">
        <w:r w:rsidR="001C1F1A" w:rsidRPr="009A056C">
          <w:rPr>
            <w:rFonts w:asciiTheme="minorHAnsi" w:hAnsiTheme="minorHAnsi"/>
            <w:b/>
            <w:bCs/>
            <w:iCs/>
            <w:sz w:val="22"/>
            <w:szCs w:val="22"/>
          </w:rPr>
          <w:t>them nyiaj rau kev puas tsuaj</w:t>
        </w:r>
        <w:proofErr w:type="gramStart"/>
        <w:r w:rsidR="001C1F1A" w:rsidRPr="009A056C">
          <w:rPr>
            <w:rFonts w:asciiTheme="minorHAnsi" w:hAnsiTheme="minorHAnsi"/>
            <w:b/>
            <w:bCs/>
            <w:iCs/>
            <w:sz w:val="22"/>
            <w:szCs w:val="22"/>
          </w:rPr>
          <w:t> </w:t>
        </w:r>
        <w:r w:rsidR="001C1F1A" w:rsidRPr="00E401C9" w:rsidDel="001C1F1A">
          <w:rPr>
            <w:rFonts w:asciiTheme="minorHAnsi" w:hAnsiTheme="minorHAnsi"/>
            <w:iCs/>
            <w:sz w:val="22"/>
            <w:szCs w:val="22"/>
          </w:rPr>
          <w:t xml:space="preserve"> </w:t>
        </w:r>
      </w:ins>
      <w:proofErr w:type="gramEnd"/>
      <w:del w:id="714" w:author="Windows User" w:date="2021-05-16T14:07:00Z">
        <w:r w:rsidR="000275BA" w:rsidRPr="00E401C9" w:rsidDel="001C1F1A">
          <w:rPr>
            <w:rFonts w:asciiTheme="minorHAnsi" w:hAnsiTheme="minorHAnsi"/>
            <w:iCs/>
            <w:sz w:val="22"/>
            <w:szCs w:val="22"/>
          </w:rPr>
          <w:delText xml:space="preserve">txiav txim siab tsis pub tshaj </w:delText>
        </w:r>
      </w:del>
      <w:ins w:id="715" w:author="Windows User" w:date="2021-05-16T14:07:00Z">
        <w:r w:rsidR="006144C5">
          <w:rPr>
            <w:rFonts w:asciiTheme="minorHAnsi" w:hAnsiTheme="minorHAnsi"/>
            <w:iCs/>
            <w:sz w:val="22"/>
            <w:szCs w:val="22"/>
          </w:rPr>
          <w:t xml:space="preserve">ua muaj feem cuas tsuas </w:t>
        </w:r>
      </w:ins>
      <w:r w:rsidR="000275BA" w:rsidRPr="00E401C9">
        <w:rPr>
          <w:rFonts w:asciiTheme="minorHAnsi" w:hAnsiTheme="minorHAnsi"/>
          <w:iCs/>
          <w:sz w:val="22"/>
          <w:szCs w:val="22"/>
        </w:rPr>
        <w:t>yuav dav heev los ntawm kev npog txhua yam kev puas tsuaj, muag khoom poob, kev puas tsuaj ntawm lub koob npe, thiab lwm yam</w:t>
      </w:r>
      <w:r w:rsidR="009049F9" w:rsidRPr="00E401C9">
        <w:rPr>
          <w:rFonts w:asciiTheme="minorHAnsi" w:hAnsiTheme="minorHAnsi"/>
          <w:iCs/>
          <w:sz w:val="22"/>
          <w:szCs w:val="22"/>
        </w:rPr>
        <w:t>. </w:t>
      </w:r>
    </w:p>
    <w:p w14:paraId="6E4B7B3A" w14:textId="478B9DBB" w:rsidR="00C87DEB" w:rsidRPr="0011651A" w:rsidRDefault="008825D1" w:rsidP="0011651A">
      <w:pPr>
        <w:spacing w:after="90" w:line="182" w:lineRule="atLeast"/>
        <w:jc w:val="both"/>
        <w:rPr>
          <w:rFonts w:asciiTheme="minorHAnsi" w:hAnsiTheme="minorHAnsi"/>
          <w:iCs/>
          <w:color w:val="70AD47" w:themeColor="accent6"/>
          <w:sz w:val="22"/>
          <w:szCs w:val="22"/>
        </w:rPr>
      </w:pPr>
      <w:r w:rsidRPr="0011651A">
        <w:rPr>
          <w:rFonts w:asciiTheme="minorHAnsi" w:hAnsiTheme="minorHAnsi"/>
          <w:iCs/>
          <w:color w:val="70AD47" w:themeColor="accent6"/>
          <w:sz w:val="22"/>
          <w:szCs w:val="22"/>
        </w:rPr>
        <w:t>[</w:t>
      </w:r>
      <w:del w:id="716" w:author="Windows User" w:date="2021-05-16T14:09:00Z">
        <w:r w:rsidR="00DC587E" w:rsidRPr="0011651A" w:rsidDel="006144C5">
          <w:rPr>
            <w:rFonts w:asciiTheme="minorHAnsi" w:hAnsiTheme="minorHAnsi"/>
            <w:iCs/>
            <w:color w:val="70AD47" w:themeColor="accent6"/>
            <w:sz w:val="22"/>
            <w:szCs w:val="22"/>
          </w:rPr>
          <w:delText>Yawg</w:delText>
        </w:r>
        <w:r w:rsidR="001D48A6" w:rsidRPr="0011651A" w:rsidDel="006144C5">
          <w:rPr>
            <w:rFonts w:asciiTheme="minorHAnsi" w:hAnsiTheme="minorHAnsi"/>
            <w:iCs/>
            <w:color w:val="70AD47" w:themeColor="accent6"/>
            <w:sz w:val="22"/>
            <w:szCs w:val="22"/>
          </w:rPr>
          <w:delText xml:space="preserve"> </w:delText>
        </w:r>
      </w:del>
      <w:ins w:id="717" w:author="Windows User" w:date="2021-05-16T14:09:00Z">
        <w:r w:rsidR="006144C5">
          <w:rPr>
            <w:rFonts w:asciiTheme="minorHAnsi" w:hAnsiTheme="minorHAnsi"/>
            <w:iCs/>
            <w:color w:val="70AD47" w:themeColor="accent6"/>
            <w:sz w:val="22"/>
            <w:szCs w:val="22"/>
          </w:rPr>
          <w:t>Tus Neeg Ua Liaj Teb</w:t>
        </w:r>
        <w:r w:rsidR="006144C5" w:rsidRPr="0011651A">
          <w:rPr>
            <w:rFonts w:asciiTheme="minorHAnsi" w:hAnsiTheme="minorHAnsi"/>
            <w:iCs/>
            <w:color w:val="70AD47" w:themeColor="accent6"/>
            <w:sz w:val="22"/>
            <w:szCs w:val="22"/>
          </w:rPr>
          <w:t xml:space="preserve"> </w:t>
        </w:r>
      </w:ins>
      <w:r w:rsidR="001D48A6" w:rsidRPr="0011651A">
        <w:rPr>
          <w:rFonts w:asciiTheme="minorHAnsi" w:hAnsiTheme="minorHAnsi"/>
          <w:iCs/>
          <w:color w:val="70AD47" w:themeColor="accent6"/>
          <w:sz w:val="22"/>
          <w:szCs w:val="22"/>
        </w:rPr>
        <w:t>Alexi</w:t>
      </w:r>
      <w:r w:rsidR="009F3B9E" w:rsidRPr="0011651A">
        <w:rPr>
          <w:rFonts w:asciiTheme="minorHAnsi" w:hAnsiTheme="minorHAnsi"/>
          <w:iCs/>
          <w:color w:val="70AD47" w:themeColor="accent6"/>
          <w:sz w:val="22"/>
          <w:szCs w:val="22"/>
        </w:rPr>
        <w:t xml:space="preserve"> Icon</w:t>
      </w:r>
      <w:r w:rsidRPr="0011651A">
        <w:rPr>
          <w:rFonts w:asciiTheme="minorHAnsi" w:hAnsiTheme="minorHAnsi"/>
          <w:iCs/>
          <w:color w:val="70AD47" w:themeColor="accent6"/>
          <w:sz w:val="22"/>
          <w:szCs w:val="22"/>
        </w:rPr>
        <w:t>]</w:t>
      </w:r>
    </w:p>
    <w:p w14:paraId="60C3612C" w14:textId="20582AA3" w:rsidR="00C87DEB" w:rsidRPr="0011651A" w:rsidRDefault="00F66A6B" w:rsidP="0011651A">
      <w:pPr>
        <w:spacing w:after="90" w:line="182" w:lineRule="atLeast"/>
        <w:jc w:val="both"/>
        <w:rPr>
          <w:rFonts w:asciiTheme="minorHAnsi" w:hAnsiTheme="minorHAnsi"/>
          <w:iCs/>
          <w:color w:val="70AD47" w:themeColor="accent6"/>
          <w:sz w:val="22"/>
          <w:szCs w:val="22"/>
        </w:rPr>
      </w:pPr>
      <w:r w:rsidRPr="0011651A">
        <w:rPr>
          <w:rFonts w:asciiTheme="minorHAnsi" w:hAnsiTheme="minorHAnsi"/>
          <w:iCs/>
          <w:color w:val="70AD47" w:themeColor="accent6"/>
          <w:sz w:val="22"/>
          <w:szCs w:val="22"/>
        </w:rPr>
        <w:t xml:space="preserve">Qhov </w:t>
      </w:r>
      <w:proofErr w:type="gramStart"/>
      <w:r w:rsidRPr="0011651A">
        <w:rPr>
          <w:rFonts w:asciiTheme="minorHAnsi" w:hAnsiTheme="minorHAnsi"/>
          <w:iCs/>
          <w:color w:val="70AD47" w:themeColor="accent6"/>
          <w:sz w:val="22"/>
          <w:szCs w:val="22"/>
        </w:rPr>
        <w:t>kev</w:t>
      </w:r>
      <w:proofErr w:type="gramEnd"/>
      <w:r w:rsidRPr="0011651A">
        <w:rPr>
          <w:rFonts w:asciiTheme="minorHAnsi" w:hAnsiTheme="minorHAnsi"/>
          <w:iCs/>
          <w:color w:val="70AD47" w:themeColor="accent6"/>
          <w:sz w:val="22"/>
          <w:szCs w:val="22"/>
        </w:rPr>
        <w:t xml:space="preserve"> txiav txim siab </w:t>
      </w:r>
      <w:r w:rsidR="00440310" w:rsidRPr="0011651A">
        <w:rPr>
          <w:rFonts w:asciiTheme="minorHAnsi" w:hAnsiTheme="minorHAnsi"/>
          <w:iCs/>
          <w:color w:val="70AD47" w:themeColor="accent6"/>
          <w:sz w:val="22"/>
          <w:szCs w:val="22"/>
        </w:rPr>
        <w:t xml:space="preserve">qhov </w:t>
      </w:r>
      <w:r w:rsidRPr="0011651A">
        <w:rPr>
          <w:rFonts w:asciiTheme="minorHAnsi" w:hAnsiTheme="minorHAnsi"/>
          <w:iCs/>
          <w:color w:val="70AD47" w:themeColor="accent6"/>
          <w:sz w:val="22"/>
          <w:szCs w:val="22"/>
        </w:rPr>
        <w:t xml:space="preserve">pov thawj plaub </w:t>
      </w:r>
      <w:r w:rsidR="00440310" w:rsidRPr="0011651A">
        <w:rPr>
          <w:rFonts w:asciiTheme="minorHAnsi" w:hAnsiTheme="minorHAnsi"/>
          <w:iCs/>
          <w:color w:val="70AD47" w:themeColor="accent6"/>
          <w:sz w:val="22"/>
          <w:szCs w:val="22"/>
        </w:rPr>
        <w:t>rau</w:t>
      </w:r>
      <w:r w:rsidRPr="0011651A">
        <w:rPr>
          <w:rFonts w:asciiTheme="minorHAnsi" w:hAnsiTheme="minorHAnsi"/>
          <w:iCs/>
          <w:color w:val="70AD47" w:themeColor="accent6"/>
          <w:sz w:val="22"/>
          <w:szCs w:val="22"/>
        </w:rPr>
        <w:t xml:space="preserve"> Alexi: Cov txiv av</w:t>
      </w:r>
      <w:ins w:id="718" w:author="Windows User" w:date="2021-05-16T14:12:00Z">
        <w:r w:rsidR="006144C5">
          <w:rPr>
            <w:rFonts w:asciiTheme="minorHAnsi" w:hAnsiTheme="minorHAnsi"/>
            <w:iCs/>
            <w:color w:val="70AD47" w:themeColor="accent6"/>
            <w:sz w:val="22"/>
            <w:szCs w:val="22"/>
          </w:rPr>
          <w:t xml:space="preserve"> paum</w:t>
        </w:r>
      </w:ins>
      <w:r w:rsidRPr="0011651A">
        <w:rPr>
          <w:rFonts w:asciiTheme="minorHAnsi" w:hAnsiTheme="minorHAnsi"/>
          <w:iCs/>
          <w:color w:val="70AD47" w:themeColor="accent6"/>
          <w:sz w:val="22"/>
          <w:szCs w:val="22"/>
        </w:rPr>
        <w:t xml:space="preserve"> </w:t>
      </w:r>
      <w:del w:id="719" w:author="Windows User" w:date="2021-05-16T14:12:00Z">
        <w:r w:rsidRPr="0011651A" w:rsidDel="006144C5">
          <w:rPr>
            <w:rFonts w:asciiTheme="minorHAnsi" w:hAnsiTheme="minorHAnsi"/>
            <w:iCs/>
            <w:color w:val="70AD47" w:themeColor="accent6"/>
            <w:sz w:val="22"/>
            <w:szCs w:val="22"/>
          </w:rPr>
          <w:delText xml:space="preserve">ua paug </w:delText>
        </w:r>
      </w:del>
      <w:r w:rsidRPr="0011651A">
        <w:rPr>
          <w:rFonts w:asciiTheme="minorHAnsi" w:hAnsiTheme="minorHAnsi"/>
          <w:iCs/>
          <w:color w:val="70AD47" w:themeColor="accent6"/>
          <w:sz w:val="22"/>
          <w:szCs w:val="22"/>
        </w:rPr>
        <w:t>tau ua lawv txoj hauv kev lub hnab, nkag mus rau</w:t>
      </w:r>
      <w:ins w:id="720" w:author="Windows User" w:date="2021-05-16T14:13:00Z">
        <w:r w:rsidR="006144C5">
          <w:rPr>
            <w:rFonts w:asciiTheme="minorHAnsi" w:hAnsiTheme="minorHAnsi"/>
            <w:iCs/>
            <w:color w:val="70AD47" w:themeColor="accent6"/>
            <w:sz w:val="22"/>
            <w:szCs w:val="22"/>
          </w:rPr>
          <w:t xml:space="preserve"> lawv</w:t>
        </w:r>
      </w:ins>
      <w:r w:rsidRPr="0011651A">
        <w:rPr>
          <w:rFonts w:asciiTheme="minorHAnsi" w:hAnsiTheme="minorHAnsi"/>
          <w:iCs/>
          <w:color w:val="70AD47" w:themeColor="accent6"/>
          <w:sz w:val="22"/>
          <w:szCs w:val="22"/>
        </w:rPr>
        <w:t xml:space="preserve"> lub khw muag khoom noj khoom haus, thiab hauv tes ntawm ib tus neeg, Jim. Jim kev txiav txim siab tiv thaiv kab mob yuav siv sij hawm tsoo thiab nws tau cua hlob hauv tsev kho mob rau ntau lub hlis. Jim lub tuam txhab </w:t>
      </w:r>
      <w:del w:id="721" w:author="Windows User" w:date="2021-05-16T14:21:00Z">
        <w:r w:rsidRPr="0011651A" w:rsidDel="00F45AAE">
          <w:rPr>
            <w:rFonts w:asciiTheme="minorHAnsi" w:hAnsiTheme="minorHAnsi"/>
            <w:iCs/>
            <w:color w:val="70AD47" w:themeColor="accent6"/>
            <w:sz w:val="22"/>
            <w:szCs w:val="22"/>
          </w:rPr>
          <w:delText xml:space="preserve">pab kas phais </w:delText>
        </w:r>
      </w:del>
      <w:r w:rsidRPr="0011651A">
        <w:rPr>
          <w:rFonts w:asciiTheme="minorHAnsi" w:hAnsiTheme="minorHAnsi"/>
          <w:iCs/>
          <w:color w:val="70AD47" w:themeColor="accent6"/>
          <w:sz w:val="22"/>
          <w:szCs w:val="22"/>
        </w:rPr>
        <w:t xml:space="preserve">pov </w:t>
      </w:r>
      <w:proofErr w:type="gramStart"/>
      <w:r w:rsidRPr="0011651A">
        <w:rPr>
          <w:rFonts w:asciiTheme="minorHAnsi" w:hAnsiTheme="minorHAnsi"/>
          <w:iCs/>
          <w:color w:val="70AD47" w:themeColor="accent6"/>
          <w:sz w:val="22"/>
          <w:szCs w:val="22"/>
        </w:rPr>
        <w:t>hwm</w:t>
      </w:r>
      <w:proofErr w:type="gramEnd"/>
      <w:r w:rsidRPr="0011651A">
        <w:rPr>
          <w:rFonts w:asciiTheme="minorHAnsi" w:hAnsiTheme="minorHAnsi"/>
          <w:iCs/>
          <w:color w:val="70AD47" w:themeColor="accent6"/>
          <w:sz w:val="22"/>
          <w:szCs w:val="22"/>
        </w:rPr>
        <w:t xml:space="preserve"> kev noj qab haus huv tau nyam nrog daim ntawv nqi tsev kho mob thiab tab tom nrhiav txoj hauv kev rau lwm tus them. Lub tuam txhab kev tuav pov hwm muaj kev txhawj xeeb tias Alexi kev tuav pov hwm yuav tsis muaj kev tiv thaiv txaus rau txhua tus neeg raug mob. Hloov chaw, lub tuam txhab kev pov hwm yuav foob ob qho tib si Alexi thiab lub tsev muag khoom noj. Lub tuam txhab muag </w:t>
      </w:r>
      <w:proofErr w:type="gramStart"/>
      <w:r w:rsidRPr="0011651A">
        <w:rPr>
          <w:rFonts w:asciiTheme="minorHAnsi" w:hAnsiTheme="minorHAnsi"/>
          <w:iCs/>
          <w:color w:val="70AD47" w:themeColor="accent6"/>
          <w:sz w:val="22"/>
          <w:szCs w:val="22"/>
        </w:rPr>
        <w:t>kev</w:t>
      </w:r>
      <w:proofErr w:type="gramEnd"/>
      <w:r w:rsidRPr="0011651A">
        <w:rPr>
          <w:rFonts w:asciiTheme="minorHAnsi" w:hAnsiTheme="minorHAnsi"/>
          <w:iCs/>
          <w:color w:val="70AD47" w:themeColor="accent6"/>
          <w:sz w:val="22"/>
          <w:szCs w:val="22"/>
        </w:rPr>
        <w:t xml:space="preserve"> pov hwm tau hais tias Alexi tsis </w:t>
      </w:r>
      <w:del w:id="722" w:author="Windows User" w:date="2021-05-15T22:11:00Z">
        <w:r w:rsidRPr="0011651A" w:rsidDel="00BB62FB">
          <w:rPr>
            <w:rFonts w:asciiTheme="minorHAnsi" w:hAnsiTheme="minorHAnsi"/>
            <w:iCs/>
            <w:color w:val="70AD47" w:themeColor="accent6"/>
            <w:sz w:val="22"/>
            <w:szCs w:val="22"/>
          </w:rPr>
          <w:delText>saib xyuas</w:delText>
        </w:r>
      </w:del>
      <w:ins w:id="723" w:author="Windows User" w:date="2021-05-16T14:25:00Z">
        <w:r w:rsidR="00F45AAE">
          <w:rPr>
            <w:rFonts w:asciiTheme="minorHAnsi" w:hAnsiTheme="minorHAnsi"/>
            <w:iCs/>
            <w:color w:val="70AD47" w:themeColor="accent6"/>
            <w:sz w:val="22"/>
            <w:szCs w:val="22"/>
          </w:rPr>
          <w:t xml:space="preserve"> </w:t>
        </w:r>
      </w:ins>
      <w:ins w:id="724" w:author="Windows User" w:date="2021-05-15T22:11:00Z">
        <w:r w:rsidR="00BB62FB">
          <w:rPr>
            <w:rFonts w:asciiTheme="minorHAnsi" w:hAnsiTheme="minorHAnsi"/>
            <w:iCs/>
            <w:color w:val="70AD47" w:themeColor="accent6"/>
            <w:sz w:val="22"/>
            <w:szCs w:val="22"/>
          </w:rPr>
          <w:t>ntsuam xyuas</w:t>
        </w:r>
      </w:ins>
      <w:r w:rsidRPr="0011651A">
        <w:rPr>
          <w:rFonts w:asciiTheme="minorHAnsi" w:hAnsiTheme="minorHAnsi"/>
          <w:iCs/>
          <w:color w:val="70AD47" w:themeColor="accent6"/>
          <w:sz w:val="22"/>
          <w:szCs w:val="22"/>
        </w:rPr>
        <w:t xml:space="preserve"> qhov uas nws tso cai rau nws cov txiv av pau</w:t>
      </w:r>
      <w:ins w:id="725" w:author="Windows User" w:date="2021-05-16T14:25:00Z">
        <w:r w:rsidR="00F45AAE">
          <w:rPr>
            <w:rFonts w:asciiTheme="minorHAnsi" w:hAnsiTheme="minorHAnsi"/>
            <w:iCs/>
            <w:color w:val="70AD47" w:themeColor="accent6"/>
            <w:sz w:val="22"/>
            <w:szCs w:val="22"/>
          </w:rPr>
          <w:t xml:space="preserve">s </w:t>
        </w:r>
      </w:ins>
      <w:del w:id="726" w:author="Windows User" w:date="2021-05-16T14:25:00Z">
        <w:r w:rsidRPr="0011651A" w:rsidDel="00F45AAE">
          <w:rPr>
            <w:rFonts w:asciiTheme="minorHAnsi" w:hAnsiTheme="minorHAnsi"/>
            <w:iCs/>
            <w:color w:val="70AD47" w:themeColor="accent6"/>
            <w:sz w:val="22"/>
            <w:szCs w:val="22"/>
          </w:rPr>
          <w:delText>g</w:delText>
        </w:r>
      </w:del>
      <w:r w:rsidRPr="0011651A">
        <w:rPr>
          <w:rFonts w:asciiTheme="minorHAnsi" w:hAnsiTheme="minorHAnsi"/>
          <w:iCs/>
          <w:color w:val="70AD47" w:themeColor="accent6"/>
          <w:sz w:val="22"/>
          <w:szCs w:val="22"/>
        </w:rPr>
        <w:t xml:space="preserve"> thiab lub chaw muag khoom noj yog qhov tsis txaus </w:t>
      </w:r>
      <w:r w:rsidRPr="0011651A">
        <w:rPr>
          <w:rFonts w:asciiTheme="minorHAnsi" w:hAnsiTheme="minorHAnsi"/>
          <w:iCs/>
          <w:color w:val="70AD47" w:themeColor="accent6"/>
          <w:sz w:val="22"/>
          <w:szCs w:val="22"/>
        </w:rPr>
        <w:lastRenderedPageBreak/>
        <w:t>siab muag Alexi cov khoom tsis tau saib Alexi kev noj zaub mov kom nyab xeeb dua. Lub khw muag khoom muaj lub luag hauj</w:t>
      </w:r>
      <w:r w:rsidR="00877BEF" w:rsidRPr="0011651A">
        <w:rPr>
          <w:rFonts w:asciiTheme="minorHAnsi" w:hAnsiTheme="minorHAnsi"/>
          <w:iCs/>
          <w:color w:val="70AD47" w:themeColor="accent6"/>
          <w:sz w:val="22"/>
          <w:szCs w:val="22"/>
        </w:rPr>
        <w:t xml:space="preserve"> </w:t>
      </w:r>
      <w:r w:rsidRPr="0011651A">
        <w:rPr>
          <w:rFonts w:asciiTheme="minorHAnsi" w:hAnsiTheme="minorHAnsi"/>
          <w:iCs/>
          <w:color w:val="70AD47" w:themeColor="accent6"/>
          <w:sz w:val="22"/>
          <w:szCs w:val="22"/>
        </w:rPr>
        <w:t>lwm pov hwm los them nws qhov kev tsis txaus siab thiab nws lub tuam txhab kev tuav pov hwm siv sij</w:t>
      </w:r>
      <w:r w:rsidR="00877BEF" w:rsidRPr="0011651A">
        <w:rPr>
          <w:rFonts w:asciiTheme="minorHAnsi" w:hAnsiTheme="minorHAnsi"/>
          <w:iCs/>
          <w:color w:val="70AD47" w:themeColor="accent6"/>
          <w:sz w:val="22"/>
          <w:szCs w:val="22"/>
        </w:rPr>
        <w:t xml:space="preserve"> </w:t>
      </w:r>
      <w:r w:rsidRPr="0011651A">
        <w:rPr>
          <w:rFonts w:asciiTheme="minorHAnsi" w:hAnsiTheme="minorHAnsi"/>
          <w:iCs/>
          <w:color w:val="70AD47" w:themeColor="accent6"/>
          <w:sz w:val="22"/>
          <w:szCs w:val="22"/>
        </w:rPr>
        <w:t>hawm los tiv thaiv qhov kev foob. Tab sis nws swb! Tam sim no lub tuam txhab muag nyiaj pov hwm cov khw muag khoom los nrhiav Alexi thiab hais kom nws them lawv tag nrho cov nuj nqis uas muaj, nrog rau tus nqi kws lij choj. Alexi ua tib</w:t>
      </w:r>
      <w:ins w:id="727" w:author="Windows User" w:date="2021-05-16T14:29:00Z">
        <w:r w:rsidR="00490104">
          <w:rPr>
            <w:rFonts w:asciiTheme="minorHAnsi" w:hAnsiTheme="minorHAnsi"/>
            <w:iCs/>
            <w:color w:val="70AD47" w:themeColor="accent6"/>
            <w:sz w:val="22"/>
            <w:szCs w:val="22"/>
          </w:rPr>
          <w:t xml:space="preserve"> </w:t>
        </w:r>
      </w:ins>
      <w:r w:rsidRPr="0011651A">
        <w:rPr>
          <w:rFonts w:asciiTheme="minorHAnsi" w:hAnsiTheme="minorHAnsi"/>
          <w:iCs/>
          <w:color w:val="70AD47" w:themeColor="accent6"/>
          <w:sz w:val="22"/>
          <w:szCs w:val="22"/>
        </w:rPr>
        <w:t xml:space="preserve">zoo saib cov lus pom zoo ntawm </w:t>
      </w:r>
      <w:proofErr w:type="gramStart"/>
      <w:r w:rsidRPr="0011651A">
        <w:rPr>
          <w:rFonts w:asciiTheme="minorHAnsi" w:hAnsiTheme="minorHAnsi"/>
          <w:iCs/>
          <w:color w:val="70AD47" w:themeColor="accent6"/>
          <w:sz w:val="22"/>
          <w:szCs w:val="22"/>
        </w:rPr>
        <w:t>kev</w:t>
      </w:r>
      <w:proofErr w:type="gramEnd"/>
      <w:r w:rsidRPr="0011651A">
        <w:rPr>
          <w:rFonts w:asciiTheme="minorHAnsi" w:hAnsiTheme="minorHAnsi"/>
          <w:iCs/>
          <w:color w:val="70AD47" w:themeColor="accent6"/>
          <w:sz w:val="22"/>
          <w:szCs w:val="22"/>
        </w:rPr>
        <w:t xml:space="preserve"> muag khoom thiab pom tias nws pom zoo them tus nqi muag khoom noj khoom haus yog tias nws qhov tsis zoo ua rau lub khw poob. Yog tias Alexi pom tias tsis txaus siab rau qhov kev foob, nws lub tuam txhab kev pov hwm yuav them rau Jim cov nqi kho mob, tab sis Alexi tseem yuav tau them cov khw muag khoom rau qhov nws poob. Alexi yuav tau soj ntsuam nws txoj cai pov hwm nyiaj txiag kom saib seb nws puas duav txhua yam kev ploj no</w:t>
      </w:r>
      <w:r w:rsidR="00C87DEB" w:rsidRPr="0011651A">
        <w:rPr>
          <w:rFonts w:asciiTheme="minorHAnsi" w:hAnsiTheme="minorHAnsi"/>
          <w:iCs/>
          <w:color w:val="70AD47" w:themeColor="accent6"/>
          <w:sz w:val="22"/>
          <w:szCs w:val="22"/>
        </w:rPr>
        <w:t>.</w:t>
      </w:r>
    </w:p>
    <w:p w14:paraId="3BF96818" w14:textId="77777777" w:rsidR="001D48A6" w:rsidRPr="0022192D" w:rsidRDefault="001D48A6" w:rsidP="0022192D">
      <w:pPr>
        <w:spacing w:after="90" w:line="182" w:lineRule="atLeast"/>
        <w:rPr>
          <w:rFonts w:asciiTheme="minorHAnsi" w:hAnsiTheme="minorHAnsi"/>
        </w:rPr>
      </w:pPr>
    </w:p>
    <w:p w14:paraId="65A1F90D" w14:textId="327925A0" w:rsidR="009049F9" w:rsidRPr="0018069C" w:rsidRDefault="00770FA6" w:rsidP="0018069C">
      <w:pPr>
        <w:spacing w:after="90" w:line="182" w:lineRule="atLeast"/>
        <w:jc w:val="both"/>
        <w:rPr>
          <w:rFonts w:asciiTheme="minorHAnsi" w:hAnsiTheme="minorHAnsi"/>
          <w:sz w:val="22"/>
          <w:szCs w:val="22"/>
        </w:rPr>
      </w:pPr>
      <w:r w:rsidRPr="0018069C">
        <w:rPr>
          <w:rFonts w:asciiTheme="minorHAnsi" w:hAnsiTheme="minorHAnsi"/>
          <w:iCs/>
          <w:sz w:val="22"/>
          <w:szCs w:val="22"/>
        </w:rPr>
        <w:t xml:space="preserve">Kev them nyiaj rau </w:t>
      </w:r>
      <w:proofErr w:type="gramStart"/>
      <w:r w:rsidRPr="0018069C">
        <w:rPr>
          <w:rFonts w:asciiTheme="minorHAnsi" w:hAnsiTheme="minorHAnsi"/>
          <w:iCs/>
          <w:sz w:val="22"/>
          <w:szCs w:val="22"/>
        </w:rPr>
        <w:t>kev</w:t>
      </w:r>
      <w:proofErr w:type="gramEnd"/>
      <w:r w:rsidRPr="0018069C">
        <w:rPr>
          <w:rFonts w:asciiTheme="minorHAnsi" w:hAnsiTheme="minorHAnsi"/>
          <w:iCs/>
          <w:sz w:val="22"/>
          <w:szCs w:val="22"/>
        </w:rPr>
        <w:t xml:space="preserve"> puas tsuaj</w:t>
      </w:r>
      <w:r w:rsidR="0048462B" w:rsidRPr="0018069C">
        <w:rPr>
          <w:rFonts w:asciiTheme="minorHAnsi" w:hAnsiTheme="minorHAnsi"/>
          <w:iCs/>
          <w:sz w:val="22"/>
          <w:szCs w:val="22"/>
        </w:rPr>
        <w:t xml:space="preserve"> tuaj yeem nkag</w:t>
      </w:r>
      <w:ins w:id="728" w:author="Windows User" w:date="2021-05-16T16:08:00Z">
        <w:r w:rsidR="00AD10BC">
          <w:rPr>
            <w:rFonts w:asciiTheme="minorHAnsi" w:hAnsiTheme="minorHAnsi"/>
            <w:iCs/>
            <w:sz w:val="22"/>
            <w:szCs w:val="22"/>
          </w:rPr>
          <w:t xml:space="preserve"> </w:t>
        </w:r>
      </w:ins>
      <w:del w:id="729" w:author="Windows User" w:date="2021-05-16T16:08:00Z">
        <w:r w:rsidRPr="0018069C" w:rsidDel="00AD10BC">
          <w:rPr>
            <w:rFonts w:asciiTheme="minorHAnsi" w:hAnsiTheme="minorHAnsi"/>
            <w:iCs/>
            <w:sz w:val="22"/>
            <w:szCs w:val="22"/>
          </w:rPr>
          <w:delText>a</w:delText>
        </w:r>
      </w:del>
      <w:r w:rsidRPr="0018069C">
        <w:rPr>
          <w:rFonts w:asciiTheme="minorHAnsi" w:hAnsiTheme="minorHAnsi"/>
          <w:iCs/>
          <w:sz w:val="22"/>
          <w:szCs w:val="22"/>
        </w:rPr>
        <w:t xml:space="preserve"> mus</w:t>
      </w:r>
      <w:r w:rsidR="0048462B" w:rsidRPr="0018069C">
        <w:rPr>
          <w:rFonts w:asciiTheme="minorHAnsi" w:hAnsiTheme="minorHAnsi"/>
          <w:iCs/>
          <w:sz w:val="22"/>
          <w:szCs w:val="22"/>
        </w:rPr>
        <w:t xml:space="preserve"> tau sai thaum lub sij</w:t>
      </w:r>
      <w:r w:rsidRPr="0018069C">
        <w:rPr>
          <w:rFonts w:asciiTheme="minorHAnsi" w:hAnsiTheme="minorHAnsi"/>
          <w:iCs/>
          <w:sz w:val="22"/>
          <w:szCs w:val="22"/>
        </w:rPr>
        <w:t xml:space="preserve"> </w:t>
      </w:r>
      <w:r w:rsidR="0048462B" w:rsidRPr="0018069C">
        <w:rPr>
          <w:rFonts w:asciiTheme="minorHAnsi" w:hAnsiTheme="minorHAnsi"/>
          <w:iCs/>
          <w:sz w:val="22"/>
          <w:szCs w:val="22"/>
        </w:rPr>
        <w:t>hawm muaj xwm txheej kev nyab xeeb khoom noj muaj koom nrog hauv khw muag khoom los</w:t>
      </w:r>
      <w:r w:rsidRPr="0018069C">
        <w:rPr>
          <w:rFonts w:asciiTheme="minorHAnsi" w:hAnsiTheme="minorHAnsi"/>
          <w:iCs/>
          <w:sz w:val="22"/>
          <w:szCs w:val="22"/>
        </w:rPr>
        <w:t xml:space="preserve"> </w:t>
      </w:r>
      <w:r w:rsidR="0048462B" w:rsidRPr="0018069C">
        <w:rPr>
          <w:rFonts w:asciiTheme="minorHAnsi" w:hAnsiTheme="minorHAnsi"/>
          <w:iCs/>
          <w:sz w:val="22"/>
          <w:szCs w:val="22"/>
        </w:rPr>
        <w:t xml:space="preserve">sis lwm lub khw muag khoom. Ib lub khw muag khoom yuav raug teeb meem poob ntawm kev muag khoom los ntawm tag nrho cov khoom lag luam ntawm hom (txhua </w:t>
      </w:r>
      <w:del w:id="730" w:author="Windows User" w:date="2021-05-16T16:11:00Z">
        <w:r w:rsidR="0048462B" w:rsidRPr="0018069C" w:rsidDel="00AD10BC">
          <w:rPr>
            <w:rFonts w:asciiTheme="minorHAnsi" w:hAnsiTheme="minorHAnsi"/>
            <w:iCs/>
            <w:sz w:val="22"/>
            <w:szCs w:val="22"/>
          </w:rPr>
          <w:delText>qhov nqaij</w:delText>
        </w:r>
      </w:del>
      <w:ins w:id="731" w:author="Windows User" w:date="2021-05-16T16:12:00Z">
        <w:r w:rsidR="00AD10BC">
          <w:rPr>
            <w:rFonts w:asciiTheme="minorHAnsi" w:hAnsiTheme="minorHAnsi"/>
            <w:iCs/>
            <w:sz w:val="22"/>
            <w:szCs w:val="22"/>
          </w:rPr>
          <w:t xml:space="preserve"> yam </w:t>
        </w:r>
      </w:ins>
      <w:proofErr w:type="gramStart"/>
      <w:ins w:id="732" w:author="Windows User" w:date="2021-05-16T16:11:00Z">
        <w:r w:rsidR="00AD10BC">
          <w:rPr>
            <w:rFonts w:asciiTheme="minorHAnsi" w:hAnsiTheme="minorHAnsi"/>
            <w:iCs/>
            <w:sz w:val="22"/>
            <w:szCs w:val="22"/>
          </w:rPr>
          <w:t xml:space="preserve">zaub </w:t>
        </w:r>
      </w:ins>
      <w:r w:rsidR="0048462B" w:rsidRPr="0018069C">
        <w:rPr>
          <w:rFonts w:asciiTheme="minorHAnsi" w:hAnsiTheme="minorHAnsi"/>
          <w:iCs/>
          <w:sz w:val="22"/>
          <w:szCs w:val="22"/>
        </w:rPr>
        <w:t xml:space="preserve"> ntsuab</w:t>
      </w:r>
      <w:proofErr w:type="gramEnd"/>
      <w:r w:rsidR="0048462B" w:rsidRPr="0018069C">
        <w:rPr>
          <w:rFonts w:asciiTheme="minorHAnsi" w:hAnsiTheme="minorHAnsi"/>
          <w:iCs/>
          <w:sz w:val="22"/>
          <w:szCs w:val="22"/>
        </w:rPr>
        <w:t xml:space="preserve"> los</w:t>
      </w:r>
      <w:r w:rsidRPr="0018069C">
        <w:rPr>
          <w:rFonts w:asciiTheme="minorHAnsi" w:hAnsiTheme="minorHAnsi"/>
          <w:iCs/>
          <w:sz w:val="22"/>
          <w:szCs w:val="22"/>
        </w:rPr>
        <w:t xml:space="preserve"> </w:t>
      </w:r>
      <w:r w:rsidR="0048462B" w:rsidRPr="0018069C">
        <w:rPr>
          <w:rFonts w:asciiTheme="minorHAnsi" w:hAnsiTheme="minorHAnsi"/>
          <w:iCs/>
          <w:sz w:val="22"/>
          <w:szCs w:val="22"/>
        </w:rPr>
        <w:t xml:space="preserve">sis txhua lub txiv </w:t>
      </w:r>
      <w:ins w:id="733" w:author="Windows User" w:date="2021-05-16T16:12:00Z">
        <w:r w:rsidR="00AD10BC">
          <w:rPr>
            <w:rFonts w:asciiTheme="minorHAnsi" w:hAnsiTheme="minorHAnsi"/>
            <w:iCs/>
            <w:sz w:val="22"/>
            <w:szCs w:val="22"/>
          </w:rPr>
          <w:t xml:space="preserve"> av paus </w:t>
        </w:r>
      </w:ins>
      <w:del w:id="734" w:author="Windows User" w:date="2021-05-16T16:12:00Z">
        <w:r w:rsidR="0048462B" w:rsidRPr="0018069C" w:rsidDel="00AD10BC">
          <w:rPr>
            <w:rFonts w:asciiTheme="minorHAnsi" w:hAnsiTheme="minorHAnsi"/>
            <w:iCs/>
            <w:sz w:val="22"/>
            <w:szCs w:val="22"/>
          </w:rPr>
          <w:delText>txiv</w:delText>
        </w:r>
      </w:del>
      <w:r w:rsidR="0048462B" w:rsidRPr="0018069C">
        <w:rPr>
          <w:rFonts w:asciiTheme="minorHAnsi" w:hAnsiTheme="minorHAnsi"/>
          <w:iCs/>
          <w:sz w:val="22"/>
          <w:szCs w:val="22"/>
        </w:rPr>
        <w:t>)</w:t>
      </w:r>
      <w:ins w:id="735" w:author="Windows User" w:date="2021-05-16T16:13:00Z">
        <w:r w:rsidR="00AD10BC">
          <w:rPr>
            <w:rFonts w:asciiTheme="minorHAnsi" w:hAnsiTheme="minorHAnsi"/>
            <w:iCs/>
            <w:sz w:val="22"/>
            <w:szCs w:val="22"/>
          </w:rPr>
          <w:t xml:space="preserve"> ua</w:t>
        </w:r>
      </w:ins>
      <w:r w:rsidR="0048462B" w:rsidRPr="0018069C">
        <w:rPr>
          <w:rFonts w:asciiTheme="minorHAnsi" w:hAnsiTheme="minorHAnsi"/>
          <w:iCs/>
          <w:sz w:val="22"/>
          <w:szCs w:val="22"/>
        </w:rPr>
        <w:t xml:space="preserve"> tsis hais lub hauv paus. Lub khw muag khoom lub npe nrov yuav raug puas ntsoog. Lub khw nws tus kheej yuav raug foob rau qhov tsis </w:t>
      </w:r>
      <w:del w:id="736" w:author="Windows User" w:date="2021-05-15T22:11:00Z">
        <w:r w:rsidR="0048462B" w:rsidRPr="0018069C" w:rsidDel="00BB62FB">
          <w:rPr>
            <w:rFonts w:asciiTheme="minorHAnsi" w:hAnsiTheme="minorHAnsi"/>
            <w:iCs/>
            <w:sz w:val="22"/>
            <w:szCs w:val="22"/>
          </w:rPr>
          <w:delText>saib xyuas</w:delText>
        </w:r>
      </w:del>
      <w:ins w:id="737" w:author="Windows User" w:date="2021-05-16T14:31:00Z">
        <w:r w:rsidR="00490104">
          <w:rPr>
            <w:rFonts w:asciiTheme="minorHAnsi" w:hAnsiTheme="minorHAnsi"/>
            <w:iCs/>
            <w:sz w:val="22"/>
            <w:szCs w:val="22"/>
          </w:rPr>
          <w:t xml:space="preserve"> </w:t>
        </w:r>
      </w:ins>
      <w:ins w:id="738" w:author="Windows User" w:date="2021-05-15T22:11:00Z">
        <w:r w:rsidR="00BB62FB">
          <w:rPr>
            <w:rFonts w:asciiTheme="minorHAnsi" w:hAnsiTheme="minorHAnsi"/>
            <w:iCs/>
            <w:sz w:val="22"/>
            <w:szCs w:val="22"/>
          </w:rPr>
          <w:t>ntsuam xyuas</w:t>
        </w:r>
      </w:ins>
      <w:ins w:id="739" w:author="Windows User" w:date="2021-05-16T16:14:00Z">
        <w:r w:rsidR="00AD10BC">
          <w:rPr>
            <w:rFonts w:asciiTheme="minorHAnsi" w:hAnsiTheme="minorHAnsi"/>
            <w:iCs/>
            <w:sz w:val="22"/>
            <w:szCs w:val="22"/>
          </w:rPr>
          <w:t xml:space="preserve"> kom zoo</w:t>
        </w:r>
      </w:ins>
      <w:r w:rsidR="0048462B" w:rsidRPr="0018069C">
        <w:rPr>
          <w:rFonts w:asciiTheme="minorHAnsi" w:hAnsiTheme="minorHAnsi"/>
          <w:iCs/>
          <w:sz w:val="22"/>
          <w:szCs w:val="22"/>
        </w:rPr>
        <w:t xml:space="preserve">, tej zaum rau qhov tsis ua hauj </w:t>
      </w:r>
      <w:proofErr w:type="gramStart"/>
      <w:r w:rsidR="0048462B" w:rsidRPr="0018069C">
        <w:rPr>
          <w:rFonts w:asciiTheme="minorHAnsi" w:hAnsiTheme="minorHAnsi"/>
          <w:iCs/>
          <w:sz w:val="22"/>
          <w:szCs w:val="22"/>
        </w:rPr>
        <w:t>lwm</w:t>
      </w:r>
      <w:proofErr w:type="gramEnd"/>
      <w:r w:rsidR="0048462B" w:rsidRPr="0018069C">
        <w:rPr>
          <w:rFonts w:asciiTheme="minorHAnsi" w:hAnsiTheme="minorHAnsi"/>
          <w:iCs/>
          <w:sz w:val="22"/>
          <w:szCs w:val="22"/>
        </w:rPr>
        <w:t xml:space="preserve"> nrog cov neeg ua liaj ua teb uas ua tsis tau raws li cov qauv kev nyab xeeb. Yog tias tus tswv teb cog lus los them tus nqi rau cov ua puas</w:t>
      </w:r>
      <w:ins w:id="740" w:author="Windows User" w:date="2021-05-16T16:16:00Z">
        <w:r w:rsidR="00AD10BC">
          <w:rPr>
            <w:rFonts w:asciiTheme="minorHAnsi" w:hAnsiTheme="minorHAnsi"/>
            <w:iCs/>
            <w:sz w:val="22"/>
            <w:szCs w:val="22"/>
          </w:rPr>
          <w:t xml:space="preserve"> tsuaj</w:t>
        </w:r>
      </w:ins>
      <w:r w:rsidR="0048462B" w:rsidRPr="0018069C">
        <w:rPr>
          <w:rFonts w:asciiTheme="minorHAnsi" w:hAnsiTheme="minorHAnsi"/>
          <w:iCs/>
          <w:sz w:val="22"/>
          <w:szCs w:val="22"/>
        </w:rPr>
        <w:t xml:space="preserve">, cov neeg ua liaj ua teb yuav tsum tau them nyiaj tom taj laj mus yuav cov khoom rov qab rau txhua yam no. </w:t>
      </w:r>
      <w:r w:rsidRPr="0018069C">
        <w:rPr>
          <w:rFonts w:asciiTheme="minorHAnsi" w:hAnsiTheme="minorHAnsi"/>
          <w:iCs/>
          <w:sz w:val="22"/>
          <w:szCs w:val="22"/>
        </w:rPr>
        <w:t>kev them nyiaj rau kev puas tsuaj</w:t>
      </w:r>
      <w:r w:rsidR="0048462B" w:rsidRPr="0018069C">
        <w:rPr>
          <w:rFonts w:asciiTheme="minorHAnsi" w:hAnsiTheme="minorHAnsi"/>
          <w:iCs/>
          <w:sz w:val="22"/>
          <w:szCs w:val="22"/>
        </w:rPr>
        <w:t xml:space="preserve"> tuaj yeem teeb nrawm </w:t>
      </w:r>
      <w:r w:rsidRPr="0018069C">
        <w:rPr>
          <w:rFonts w:asciiTheme="minorHAnsi" w:hAnsiTheme="minorHAnsi"/>
          <w:iCs/>
          <w:sz w:val="22"/>
          <w:szCs w:val="22"/>
        </w:rPr>
        <w:t xml:space="preserve">sai </w:t>
      </w:r>
      <w:r w:rsidR="0048462B" w:rsidRPr="0018069C">
        <w:rPr>
          <w:rFonts w:asciiTheme="minorHAnsi" w:hAnsiTheme="minorHAnsi"/>
          <w:iCs/>
          <w:sz w:val="22"/>
          <w:szCs w:val="22"/>
        </w:rPr>
        <w:t xml:space="preserve">thiab muab cov neeg ua liaj ua teb </w:t>
      </w:r>
      <w:del w:id="741" w:author="Windows User" w:date="2021-05-16T16:19:00Z">
        <w:r w:rsidR="0048462B" w:rsidRPr="0018069C" w:rsidDel="006B0C39">
          <w:rPr>
            <w:rFonts w:asciiTheme="minorHAnsi" w:hAnsiTheme="minorHAnsi"/>
            <w:iCs/>
            <w:sz w:val="22"/>
            <w:szCs w:val="22"/>
          </w:rPr>
          <w:delText xml:space="preserve">tsis muaj </w:delText>
        </w:r>
      </w:del>
      <w:ins w:id="742" w:author="Windows User" w:date="2021-05-16T16:19:00Z">
        <w:r w:rsidR="006B0C39">
          <w:rPr>
            <w:rFonts w:asciiTheme="minorHAnsi" w:hAnsiTheme="minorHAnsi"/>
            <w:iCs/>
            <w:sz w:val="22"/>
            <w:szCs w:val="22"/>
          </w:rPr>
          <w:t xml:space="preserve"> tsheg tawm ntawm </w:t>
        </w:r>
      </w:ins>
      <w:r w:rsidR="0048462B" w:rsidRPr="0018069C">
        <w:rPr>
          <w:rFonts w:asciiTheme="minorHAnsi" w:hAnsiTheme="minorHAnsi"/>
          <w:iCs/>
          <w:sz w:val="22"/>
          <w:szCs w:val="22"/>
        </w:rPr>
        <w:t>kev ua lag luam</w:t>
      </w:r>
      <w:r w:rsidR="009049F9" w:rsidRPr="0018069C">
        <w:rPr>
          <w:rFonts w:asciiTheme="minorHAnsi" w:hAnsiTheme="minorHAnsi"/>
          <w:iCs/>
          <w:sz w:val="22"/>
          <w:szCs w:val="22"/>
        </w:rPr>
        <w:t>. </w:t>
      </w:r>
    </w:p>
    <w:p w14:paraId="16CFD80B" w14:textId="77777777" w:rsidR="00C53A84" w:rsidRPr="0022192D" w:rsidRDefault="00C53A84" w:rsidP="0022192D">
      <w:pPr>
        <w:spacing w:line="182" w:lineRule="atLeast"/>
        <w:rPr>
          <w:rFonts w:asciiTheme="minorHAnsi" w:hAnsiTheme="minorHAnsi"/>
        </w:rPr>
      </w:pPr>
    </w:p>
    <w:p w14:paraId="1D4A0861" w14:textId="7121BB81" w:rsidR="009049F9" w:rsidRPr="00CB5C6A" w:rsidRDefault="008007FB" w:rsidP="00CB5C6A">
      <w:pPr>
        <w:spacing w:line="182" w:lineRule="atLeast"/>
        <w:jc w:val="both"/>
        <w:rPr>
          <w:rFonts w:asciiTheme="minorHAnsi" w:hAnsiTheme="minorHAnsi"/>
          <w:sz w:val="22"/>
          <w:szCs w:val="22"/>
        </w:rPr>
      </w:pPr>
      <w:r w:rsidRPr="00CB5C6A">
        <w:rPr>
          <w:rFonts w:asciiTheme="minorHAnsi" w:hAnsiTheme="minorHAnsi"/>
          <w:b/>
          <w:bCs/>
          <w:iCs/>
          <w:sz w:val="22"/>
          <w:szCs w:val="22"/>
        </w:rPr>
        <w:t xml:space="preserve">Kev tswj </w:t>
      </w:r>
      <w:proofErr w:type="gramStart"/>
      <w:r w:rsidRPr="00CB5C6A">
        <w:rPr>
          <w:rFonts w:asciiTheme="minorHAnsi" w:hAnsiTheme="minorHAnsi"/>
          <w:b/>
          <w:bCs/>
          <w:iCs/>
          <w:sz w:val="22"/>
          <w:szCs w:val="22"/>
        </w:rPr>
        <w:t>hwm</w:t>
      </w:r>
      <w:proofErr w:type="gramEnd"/>
      <w:r w:rsidRPr="00CB5C6A">
        <w:rPr>
          <w:rFonts w:asciiTheme="minorHAnsi" w:hAnsiTheme="minorHAnsi"/>
          <w:b/>
          <w:bCs/>
          <w:iCs/>
          <w:sz w:val="22"/>
          <w:szCs w:val="22"/>
        </w:rPr>
        <w:t xml:space="preserve"> kev phom sij ntawm kev </w:t>
      </w:r>
      <w:ins w:id="743" w:author="Windows User" w:date="2021-05-16T16:22:00Z">
        <w:r w:rsidR="006B0C39" w:rsidRPr="0018069C">
          <w:rPr>
            <w:rFonts w:asciiTheme="minorHAnsi" w:hAnsiTheme="minorHAnsi"/>
            <w:iCs/>
            <w:sz w:val="22"/>
            <w:szCs w:val="22"/>
          </w:rPr>
          <w:t>puas tsuaj tuaj</w:t>
        </w:r>
        <w:r w:rsidR="006B0C39">
          <w:rPr>
            <w:rFonts w:asciiTheme="minorHAnsi" w:hAnsiTheme="minorHAnsi"/>
            <w:iCs/>
            <w:sz w:val="22"/>
            <w:szCs w:val="22"/>
          </w:rPr>
          <w:t xml:space="preserve"> </w:t>
        </w:r>
      </w:ins>
      <w:del w:id="744" w:author="Windows User" w:date="2021-05-16T16:22:00Z">
        <w:r w:rsidRPr="00CB5C6A" w:rsidDel="006B0C39">
          <w:rPr>
            <w:rFonts w:asciiTheme="minorHAnsi" w:hAnsiTheme="minorHAnsi"/>
            <w:b/>
            <w:bCs/>
            <w:iCs/>
            <w:sz w:val="22"/>
            <w:szCs w:val="22"/>
          </w:rPr>
          <w:delText>cog lus</w:delText>
        </w:r>
        <w:r w:rsidR="009049F9" w:rsidRPr="00CB5C6A" w:rsidDel="006B0C39">
          <w:rPr>
            <w:rFonts w:asciiTheme="minorHAnsi" w:hAnsiTheme="minorHAnsi"/>
            <w:b/>
            <w:bCs/>
            <w:iCs/>
            <w:sz w:val="22"/>
            <w:szCs w:val="22"/>
          </w:rPr>
          <w:delText> </w:delText>
        </w:r>
      </w:del>
    </w:p>
    <w:p w14:paraId="7B127272" w14:textId="070CB39B" w:rsidR="00326BFE" w:rsidRPr="00CB5C6A" w:rsidRDefault="002D56B6" w:rsidP="00CB5C6A">
      <w:pPr>
        <w:spacing w:line="182" w:lineRule="atLeast"/>
        <w:jc w:val="both"/>
        <w:rPr>
          <w:rFonts w:asciiTheme="minorHAnsi" w:hAnsiTheme="minorHAnsi"/>
          <w:iCs/>
          <w:sz w:val="22"/>
          <w:szCs w:val="22"/>
        </w:rPr>
      </w:pPr>
      <w:r w:rsidRPr="00CB5C6A">
        <w:rPr>
          <w:rFonts w:asciiTheme="minorHAnsi" w:hAnsiTheme="minorHAnsi"/>
          <w:iCs/>
          <w:sz w:val="22"/>
          <w:szCs w:val="22"/>
        </w:rPr>
        <w:t>Hmoov zoo, ntau qhov kev tuav pov hwm yuav them rau kev l</w:t>
      </w:r>
      <w:r w:rsidR="00DC2147" w:rsidRPr="00CB5C6A">
        <w:rPr>
          <w:rFonts w:asciiTheme="minorHAnsi" w:hAnsiTheme="minorHAnsi"/>
          <w:iCs/>
          <w:sz w:val="22"/>
          <w:szCs w:val="22"/>
        </w:rPr>
        <w:t>ess paub</w:t>
      </w:r>
      <w:r w:rsidRPr="00CB5C6A">
        <w:rPr>
          <w:rFonts w:asciiTheme="minorHAnsi" w:hAnsiTheme="minorHAnsi"/>
          <w:iCs/>
          <w:sz w:val="22"/>
          <w:szCs w:val="22"/>
        </w:rPr>
        <w:t xml:space="preserve"> uas yog los ntawm qhov tsis them nyiaj ntawm lwm tus. Cov kev cai ua lag luam feem ntau muab cov kev pab them nqi no; txawm li cas los xij, cov lus meej ntawm cov ntawv pov hwm kev tuav pov hwm tuaj yeem txwv cov hom kev tsis nco qab. Piv txwv li, cov neeg muag khoom</w:t>
      </w:r>
      <w:ins w:id="745" w:author="Windows User" w:date="2021-05-16T16:28:00Z">
        <w:r w:rsidR="00A0223D">
          <w:rPr>
            <w:rFonts w:asciiTheme="minorHAnsi" w:hAnsiTheme="minorHAnsi"/>
            <w:iCs/>
            <w:sz w:val="22"/>
            <w:szCs w:val="22"/>
          </w:rPr>
          <w:t xml:space="preserve"> uas</w:t>
        </w:r>
      </w:ins>
      <w:r w:rsidRPr="00CB5C6A">
        <w:rPr>
          <w:rFonts w:asciiTheme="minorHAnsi" w:hAnsiTheme="minorHAnsi"/>
          <w:iCs/>
          <w:sz w:val="22"/>
          <w:szCs w:val="22"/>
        </w:rPr>
        <w:t xml:space="preserve"> koj tau cog lus nrog tej zaum</w:t>
      </w:r>
      <w:ins w:id="746" w:author="Windows User" w:date="2021-05-16T16:28:00Z">
        <w:r w:rsidR="00A0223D">
          <w:rPr>
            <w:rFonts w:asciiTheme="minorHAnsi" w:hAnsiTheme="minorHAnsi"/>
            <w:iCs/>
            <w:sz w:val="22"/>
            <w:szCs w:val="22"/>
          </w:rPr>
          <w:t xml:space="preserve"> lawv</w:t>
        </w:r>
      </w:ins>
      <w:r w:rsidRPr="00CB5C6A">
        <w:rPr>
          <w:rFonts w:asciiTheme="minorHAnsi" w:hAnsiTheme="minorHAnsi"/>
          <w:iCs/>
          <w:sz w:val="22"/>
          <w:szCs w:val="22"/>
        </w:rPr>
        <w:t xml:space="preserve"> yuav xav tau</w:t>
      </w:r>
      <w:ins w:id="747" w:author="Windows User" w:date="2021-05-16T16:29:00Z">
        <w:r w:rsidR="00A0223D">
          <w:rPr>
            <w:rFonts w:asciiTheme="minorHAnsi" w:hAnsiTheme="minorHAnsi"/>
            <w:iCs/>
            <w:sz w:val="22"/>
            <w:szCs w:val="22"/>
          </w:rPr>
          <w:t xml:space="preserve"> </w:t>
        </w:r>
      </w:ins>
      <w:ins w:id="748" w:author="Windows User" w:date="2021-05-16T16:31:00Z">
        <w:r w:rsidR="00A0223D">
          <w:rPr>
            <w:rFonts w:asciiTheme="minorHAnsi" w:hAnsiTheme="minorHAnsi"/>
            <w:iCs/>
            <w:sz w:val="22"/>
            <w:szCs w:val="22"/>
          </w:rPr>
          <w:t>los lus teej kev them nyiaj rau kev puas tsuaj</w:t>
        </w:r>
      </w:ins>
      <w:ins w:id="749" w:author="Windows User" w:date="2021-05-16T16:32:00Z">
        <w:r w:rsidR="00A0223D">
          <w:rPr>
            <w:rFonts w:asciiTheme="minorHAnsi" w:hAnsiTheme="minorHAnsi"/>
            <w:iCs/>
            <w:sz w:val="22"/>
            <w:szCs w:val="22"/>
          </w:rPr>
          <w:t xml:space="preserve"> ua hloov paub</w:t>
        </w:r>
      </w:ins>
      <w:r w:rsidRPr="00CB5C6A">
        <w:rPr>
          <w:rFonts w:asciiTheme="minorHAnsi" w:hAnsiTheme="minorHAnsi"/>
          <w:iCs/>
          <w:sz w:val="22"/>
          <w:szCs w:val="22"/>
        </w:rPr>
        <w:t xml:space="preserve"> kev phom sij </w:t>
      </w:r>
      <w:del w:id="750" w:author="Windows User" w:date="2021-05-16T16:33:00Z">
        <w:r w:rsidRPr="00CB5C6A" w:rsidDel="00A0223D">
          <w:rPr>
            <w:rFonts w:asciiTheme="minorHAnsi" w:hAnsiTheme="minorHAnsi"/>
            <w:iCs/>
            <w:sz w:val="22"/>
            <w:szCs w:val="22"/>
          </w:rPr>
          <w:delText xml:space="preserve">hloov kev tiv thaiv </w:delText>
        </w:r>
      </w:del>
      <w:r w:rsidRPr="00CB5C6A">
        <w:rPr>
          <w:rFonts w:asciiTheme="minorHAnsi" w:hAnsiTheme="minorHAnsi"/>
          <w:iCs/>
          <w:sz w:val="22"/>
          <w:szCs w:val="22"/>
        </w:rPr>
        <w:t xml:space="preserve">(xav kom ib tog lees tag nrho cov kev </w:t>
      </w:r>
      <w:del w:id="751" w:author="Windows User" w:date="2021-05-16T16:34:00Z">
        <w:r w:rsidRPr="00CB5C6A" w:rsidDel="00A0223D">
          <w:rPr>
            <w:rFonts w:asciiTheme="minorHAnsi" w:hAnsiTheme="minorHAnsi"/>
            <w:iCs/>
            <w:sz w:val="22"/>
            <w:szCs w:val="22"/>
          </w:rPr>
          <w:delText>pheej hmoo</w:delText>
        </w:r>
      </w:del>
      <w:ins w:id="752" w:author="Windows User" w:date="2021-05-16T16:34:00Z">
        <w:r w:rsidR="00A0223D">
          <w:rPr>
            <w:rFonts w:asciiTheme="minorHAnsi" w:hAnsiTheme="minorHAnsi"/>
            <w:iCs/>
            <w:sz w:val="22"/>
            <w:szCs w:val="22"/>
          </w:rPr>
          <w:t xml:space="preserve"> phom sij</w:t>
        </w:r>
      </w:ins>
      <w:r w:rsidRPr="00CB5C6A">
        <w:rPr>
          <w:rFonts w:asciiTheme="minorHAnsi" w:hAnsiTheme="minorHAnsi"/>
          <w:iCs/>
          <w:sz w:val="22"/>
          <w:szCs w:val="22"/>
        </w:rPr>
        <w:t xml:space="preserve"> ntawm kev thov thiab kev foob txawm tias tog twg ua txhaum los</w:t>
      </w:r>
      <w:ins w:id="753" w:author="Windows User" w:date="2021-05-16T16:35:00Z">
        <w:r w:rsidR="00A0223D">
          <w:rPr>
            <w:rFonts w:asciiTheme="minorHAnsi" w:hAnsiTheme="minorHAnsi"/>
            <w:iCs/>
            <w:sz w:val="22"/>
            <w:szCs w:val="22"/>
          </w:rPr>
          <w:t xml:space="preserve"> </w:t>
        </w:r>
      </w:ins>
      <w:r w:rsidRPr="00CB5C6A">
        <w:rPr>
          <w:rFonts w:asciiTheme="minorHAnsi" w:hAnsiTheme="minorHAnsi"/>
          <w:iCs/>
          <w:sz w:val="22"/>
          <w:szCs w:val="22"/>
        </w:rPr>
        <w:t xml:space="preserve">sis tsis yog) ntau dua li cov kev faib tawm kev pheej hmoo (xav kom ib tog hais txog kev sib foob tsuas yog rau thawj tog tus kheej tsis </w:t>
      </w:r>
      <w:del w:id="754" w:author="Windows User" w:date="2021-05-15T22:11:00Z">
        <w:r w:rsidRPr="00CB5C6A" w:rsidDel="00BB62FB">
          <w:rPr>
            <w:rFonts w:asciiTheme="minorHAnsi" w:hAnsiTheme="minorHAnsi"/>
            <w:iCs/>
            <w:sz w:val="22"/>
            <w:szCs w:val="22"/>
          </w:rPr>
          <w:delText>saib xyuas</w:delText>
        </w:r>
      </w:del>
      <w:ins w:id="755" w:author="Windows User" w:date="2021-05-16T16:37:00Z">
        <w:r w:rsidR="00B07585">
          <w:rPr>
            <w:rFonts w:asciiTheme="minorHAnsi" w:hAnsiTheme="minorHAnsi"/>
            <w:iCs/>
            <w:sz w:val="22"/>
            <w:szCs w:val="22"/>
          </w:rPr>
          <w:t xml:space="preserve"> </w:t>
        </w:r>
      </w:ins>
      <w:ins w:id="756" w:author="Windows User" w:date="2021-05-15T22:11:00Z">
        <w:r w:rsidR="00BB62FB">
          <w:rPr>
            <w:rFonts w:asciiTheme="minorHAnsi" w:hAnsiTheme="minorHAnsi"/>
            <w:iCs/>
            <w:sz w:val="22"/>
            <w:szCs w:val="22"/>
          </w:rPr>
          <w:t>ntsuam xyuas</w:t>
        </w:r>
      </w:ins>
      <w:r w:rsidRPr="00CB5C6A">
        <w:rPr>
          <w:rFonts w:asciiTheme="minorHAnsi" w:hAnsiTheme="minorHAnsi"/>
          <w:iCs/>
          <w:sz w:val="22"/>
          <w:szCs w:val="22"/>
        </w:rPr>
        <w:t xml:space="preserve"> los</w:t>
      </w:r>
      <w:ins w:id="757" w:author="Windows User" w:date="2021-05-16T16:37:00Z">
        <w:r w:rsidR="00B07585">
          <w:rPr>
            <w:rFonts w:asciiTheme="minorHAnsi" w:hAnsiTheme="minorHAnsi"/>
            <w:iCs/>
            <w:sz w:val="22"/>
            <w:szCs w:val="22"/>
          </w:rPr>
          <w:t xml:space="preserve"> </w:t>
        </w:r>
      </w:ins>
      <w:r w:rsidRPr="00CB5C6A">
        <w:rPr>
          <w:rFonts w:asciiTheme="minorHAnsi" w:hAnsiTheme="minorHAnsi"/>
          <w:iCs/>
          <w:sz w:val="22"/>
          <w:szCs w:val="22"/>
        </w:rPr>
        <w:t xml:space="preserve">sis ua txhaum). Nws yog ib qho tseem ceeb yuav tsum nyeem ob qho tib si pov hwm kev cai thiab daim ntawv cog lus </w:t>
      </w:r>
      <w:del w:id="758" w:author="Windows User" w:date="2021-05-16T16:38:00Z">
        <w:r w:rsidRPr="00CB5C6A" w:rsidDel="00B07585">
          <w:rPr>
            <w:rFonts w:asciiTheme="minorHAnsi" w:hAnsiTheme="minorHAnsi"/>
            <w:iCs/>
            <w:sz w:val="22"/>
            <w:szCs w:val="22"/>
          </w:rPr>
          <w:delText>muag ze</w:delText>
        </w:r>
      </w:del>
      <w:ins w:id="759" w:author="Windows User" w:date="2021-05-16T16:38:00Z">
        <w:r w:rsidR="00B07585">
          <w:rPr>
            <w:rFonts w:asciiTheme="minorHAnsi" w:hAnsiTheme="minorHAnsi"/>
            <w:iCs/>
            <w:sz w:val="22"/>
            <w:szCs w:val="22"/>
          </w:rPr>
          <w:t xml:space="preserve"> pom zoo</w:t>
        </w:r>
      </w:ins>
      <w:r w:rsidRPr="00CB5C6A">
        <w:rPr>
          <w:rFonts w:asciiTheme="minorHAnsi" w:hAnsiTheme="minorHAnsi"/>
          <w:iCs/>
          <w:sz w:val="22"/>
          <w:szCs w:val="22"/>
        </w:rPr>
        <w:t xml:space="preserve"> kom paub tseeb tias qhov kev </w:t>
      </w:r>
      <w:r w:rsidR="00DC2147" w:rsidRPr="00CB5C6A">
        <w:rPr>
          <w:rFonts w:asciiTheme="minorHAnsi" w:hAnsiTheme="minorHAnsi"/>
          <w:iCs/>
          <w:sz w:val="22"/>
          <w:szCs w:val="22"/>
        </w:rPr>
        <w:t>them nyiaj rau kev puas tsuaj</w:t>
      </w:r>
      <w:r w:rsidRPr="00CB5C6A">
        <w:rPr>
          <w:rFonts w:asciiTheme="minorHAnsi" w:hAnsiTheme="minorHAnsi"/>
          <w:iCs/>
          <w:sz w:val="22"/>
          <w:szCs w:val="22"/>
        </w:rPr>
        <w:t xml:space="preserve"> rau cov neeg yuav yog cov hom kev pab los ntawm kev pov hwm</w:t>
      </w:r>
      <w:ins w:id="760" w:author="Windows User" w:date="2021-05-16T16:39:00Z">
        <w:r w:rsidR="00B07585">
          <w:rPr>
            <w:rFonts w:asciiTheme="minorHAnsi" w:hAnsiTheme="minorHAnsi"/>
            <w:iCs/>
            <w:sz w:val="22"/>
            <w:szCs w:val="22"/>
          </w:rPr>
          <w:t xml:space="preserve"> txoj cai</w:t>
        </w:r>
      </w:ins>
      <w:r w:rsidR="00326BFE" w:rsidRPr="00CB5C6A">
        <w:rPr>
          <w:rFonts w:asciiTheme="minorHAnsi" w:hAnsiTheme="minorHAnsi"/>
          <w:iCs/>
          <w:sz w:val="22"/>
          <w:szCs w:val="22"/>
        </w:rPr>
        <w:t>. </w:t>
      </w:r>
    </w:p>
    <w:p w14:paraId="0DBD8936" w14:textId="77777777" w:rsidR="00326BFE" w:rsidRPr="0022192D" w:rsidRDefault="00326BFE" w:rsidP="0022192D">
      <w:pPr>
        <w:spacing w:line="182" w:lineRule="atLeast"/>
        <w:rPr>
          <w:rFonts w:asciiTheme="minorHAnsi" w:hAnsiTheme="minorHAnsi"/>
          <w:b/>
          <w:bCs/>
          <w:iCs/>
        </w:rPr>
      </w:pPr>
    </w:p>
    <w:p w14:paraId="1F47E348" w14:textId="5F8A6C25" w:rsidR="009049F9" w:rsidRPr="00B327BB" w:rsidRDefault="00FA759E" w:rsidP="00B327BB">
      <w:pPr>
        <w:spacing w:after="240" w:line="182" w:lineRule="atLeast"/>
        <w:jc w:val="both"/>
        <w:rPr>
          <w:rFonts w:asciiTheme="minorHAnsi" w:hAnsiTheme="minorHAnsi"/>
          <w:sz w:val="22"/>
          <w:szCs w:val="22"/>
        </w:rPr>
      </w:pPr>
      <w:r w:rsidRPr="00B327BB">
        <w:rPr>
          <w:rFonts w:asciiTheme="minorHAnsi" w:hAnsiTheme="minorHAnsi"/>
          <w:b/>
          <w:bCs/>
          <w:iCs/>
          <w:sz w:val="22"/>
          <w:szCs w:val="22"/>
        </w:rPr>
        <w:t xml:space="preserve">Kev phom sij ntawm </w:t>
      </w:r>
      <w:proofErr w:type="gramStart"/>
      <w:r w:rsidRPr="00B327BB">
        <w:rPr>
          <w:rFonts w:asciiTheme="minorHAnsi" w:hAnsiTheme="minorHAnsi"/>
          <w:b/>
          <w:bCs/>
          <w:iCs/>
          <w:sz w:val="22"/>
          <w:szCs w:val="22"/>
        </w:rPr>
        <w:t>kev</w:t>
      </w:r>
      <w:proofErr w:type="gramEnd"/>
      <w:r w:rsidRPr="00B327BB">
        <w:rPr>
          <w:rFonts w:asciiTheme="minorHAnsi" w:hAnsiTheme="minorHAnsi"/>
          <w:b/>
          <w:bCs/>
          <w:iCs/>
          <w:sz w:val="22"/>
          <w:szCs w:val="22"/>
        </w:rPr>
        <w:t xml:space="preserve"> </w:t>
      </w:r>
      <w:del w:id="761" w:author="Windows User" w:date="2021-05-16T16:41:00Z">
        <w:r w:rsidRPr="00B327BB" w:rsidDel="00B07585">
          <w:rPr>
            <w:rFonts w:asciiTheme="minorHAnsi" w:hAnsiTheme="minorHAnsi"/>
            <w:b/>
            <w:bCs/>
            <w:iCs/>
            <w:sz w:val="22"/>
            <w:szCs w:val="22"/>
          </w:rPr>
          <w:delText xml:space="preserve">txhum </w:delText>
        </w:r>
      </w:del>
      <w:ins w:id="762" w:author="Windows User" w:date="2021-05-16T16:41:00Z">
        <w:r w:rsidR="00B07585">
          <w:rPr>
            <w:rFonts w:asciiTheme="minorHAnsi" w:hAnsiTheme="minorHAnsi"/>
            <w:b/>
            <w:bCs/>
            <w:iCs/>
            <w:sz w:val="22"/>
            <w:szCs w:val="22"/>
          </w:rPr>
          <w:t xml:space="preserve">ua </w:t>
        </w:r>
      </w:ins>
      <w:ins w:id="763" w:author="Windows User" w:date="2021-05-16T16:42:00Z">
        <w:r w:rsidR="00B07585">
          <w:rPr>
            <w:rFonts w:asciiTheme="minorHAnsi" w:hAnsiTheme="minorHAnsi"/>
            <w:b/>
            <w:bCs/>
            <w:iCs/>
            <w:sz w:val="22"/>
            <w:szCs w:val="22"/>
          </w:rPr>
          <w:t>txhaum</w:t>
        </w:r>
      </w:ins>
      <w:ins w:id="764" w:author="Windows User" w:date="2021-05-16T16:41:00Z">
        <w:r w:rsidR="00B07585" w:rsidRPr="00B327BB">
          <w:rPr>
            <w:rFonts w:asciiTheme="minorHAnsi" w:hAnsiTheme="minorHAnsi"/>
            <w:b/>
            <w:bCs/>
            <w:iCs/>
            <w:sz w:val="22"/>
            <w:szCs w:val="22"/>
          </w:rPr>
          <w:t xml:space="preserve"> </w:t>
        </w:r>
      </w:ins>
      <w:r w:rsidRPr="00B327BB">
        <w:rPr>
          <w:rFonts w:asciiTheme="minorHAnsi" w:hAnsiTheme="minorHAnsi"/>
          <w:b/>
          <w:bCs/>
          <w:iCs/>
          <w:sz w:val="22"/>
          <w:szCs w:val="22"/>
        </w:rPr>
        <w:t>cov kev cog lus</w:t>
      </w:r>
      <w:r w:rsidR="009049F9" w:rsidRPr="00B327BB">
        <w:rPr>
          <w:rFonts w:asciiTheme="minorHAnsi" w:hAnsiTheme="minorHAnsi"/>
          <w:b/>
          <w:bCs/>
          <w:iCs/>
          <w:sz w:val="22"/>
          <w:szCs w:val="22"/>
        </w:rPr>
        <w:t> </w:t>
      </w:r>
    </w:p>
    <w:p w14:paraId="23E70CFC" w14:textId="3C057D58" w:rsidR="009049F9" w:rsidRPr="00B327BB" w:rsidRDefault="003355C3" w:rsidP="00B327BB">
      <w:pPr>
        <w:spacing w:after="240" w:line="152" w:lineRule="atLeast"/>
        <w:jc w:val="both"/>
        <w:rPr>
          <w:rFonts w:asciiTheme="minorHAnsi" w:hAnsiTheme="minorHAnsi"/>
          <w:sz w:val="22"/>
          <w:szCs w:val="22"/>
        </w:rPr>
      </w:pPr>
      <w:r w:rsidRPr="00B327BB">
        <w:rPr>
          <w:rFonts w:asciiTheme="minorHAnsi" w:hAnsiTheme="minorHAnsi"/>
          <w:iCs/>
          <w:sz w:val="22"/>
          <w:szCs w:val="22"/>
        </w:rPr>
        <w:t xml:space="preserve">Thaum ib tog ua txhaum ntawm daim ntawv cog lus uas lawv tau pom zoo, lawv tau "ua txhaum" daim ntawv cog lus. Lwm tog neeg tuaj yeem nqa cov ntawv foob mus yuam tus neeg ua txhaum txoj cai them rau cov kev puas tsuaj uas pawg neeg tsis ua txhaum cai tau raug mob. Kev ua txhaum </w:t>
      </w:r>
      <w:proofErr w:type="gramStart"/>
      <w:r w:rsidRPr="00B327BB">
        <w:rPr>
          <w:rFonts w:asciiTheme="minorHAnsi" w:hAnsiTheme="minorHAnsi"/>
          <w:iCs/>
          <w:sz w:val="22"/>
          <w:szCs w:val="22"/>
        </w:rPr>
        <w:t>cai</w:t>
      </w:r>
      <w:proofErr w:type="gramEnd"/>
      <w:r w:rsidRPr="00B327BB">
        <w:rPr>
          <w:rFonts w:asciiTheme="minorHAnsi" w:hAnsiTheme="minorHAnsi"/>
          <w:iCs/>
          <w:sz w:val="22"/>
          <w:szCs w:val="22"/>
        </w:rPr>
        <w:t xml:space="preserve"> sib cog lus yog lwm txoj kev uas cov neeg ua liaj ua teb yuav xaus</w:t>
      </w:r>
      <w:ins w:id="765" w:author="Windows User" w:date="2021-05-16T16:44:00Z">
        <w:r w:rsidR="00B07585">
          <w:rPr>
            <w:rFonts w:asciiTheme="minorHAnsi" w:hAnsiTheme="minorHAnsi"/>
            <w:iCs/>
            <w:sz w:val="22"/>
            <w:szCs w:val="22"/>
          </w:rPr>
          <w:t xml:space="preserve"> xwm txheej</w:t>
        </w:r>
      </w:ins>
      <w:r w:rsidRPr="00B327BB">
        <w:rPr>
          <w:rFonts w:asciiTheme="minorHAnsi" w:hAnsiTheme="minorHAnsi"/>
          <w:iCs/>
          <w:sz w:val="22"/>
          <w:szCs w:val="22"/>
        </w:rPr>
        <w:t xml:space="preserve"> kev txhaum cai</w:t>
      </w:r>
      <w:r w:rsidR="0047188E" w:rsidRPr="00B327BB">
        <w:rPr>
          <w:rFonts w:asciiTheme="minorHAnsi" w:hAnsiTheme="minorHAnsi"/>
          <w:iCs/>
          <w:sz w:val="22"/>
          <w:szCs w:val="22"/>
        </w:rPr>
        <w:t xml:space="preserve"> kev nyab xeeb</w:t>
      </w:r>
      <w:r w:rsidRPr="00B327BB">
        <w:rPr>
          <w:rFonts w:asciiTheme="minorHAnsi" w:hAnsiTheme="minorHAnsi"/>
          <w:iCs/>
          <w:sz w:val="22"/>
          <w:szCs w:val="22"/>
        </w:rPr>
        <w:t xml:space="preserve"> ntawm zaub mov. Los ntawm </w:t>
      </w:r>
      <w:del w:id="766" w:author="Windows User" w:date="2021-05-16T16:45:00Z">
        <w:r w:rsidRPr="00B327BB" w:rsidDel="00B07585">
          <w:rPr>
            <w:rFonts w:asciiTheme="minorHAnsi" w:hAnsiTheme="minorHAnsi"/>
            <w:iCs/>
            <w:sz w:val="22"/>
            <w:szCs w:val="22"/>
          </w:rPr>
          <w:delText>qhov tsis sib xws</w:delText>
        </w:r>
      </w:del>
      <w:ins w:id="767" w:author="Windows User" w:date="2021-05-16T16:45:00Z">
        <w:r w:rsidR="00B07585">
          <w:rPr>
            <w:rFonts w:asciiTheme="minorHAnsi" w:hAnsiTheme="minorHAnsi"/>
            <w:iCs/>
            <w:sz w:val="22"/>
            <w:szCs w:val="22"/>
          </w:rPr>
          <w:t xml:space="preserve"> cov lus cog</w:t>
        </w:r>
      </w:ins>
      <w:r w:rsidRPr="00B327BB">
        <w:rPr>
          <w:rFonts w:asciiTheme="minorHAnsi" w:hAnsiTheme="minorHAnsi"/>
          <w:iCs/>
          <w:sz w:val="22"/>
          <w:szCs w:val="22"/>
        </w:rPr>
        <w:t xml:space="preserve">, </w:t>
      </w:r>
      <w:proofErr w:type="gramStart"/>
      <w:r w:rsidRPr="00B327BB">
        <w:rPr>
          <w:rFonts w:asciiTheme="minorHAnsi" w:hAnsiTheme="minorHAnsi"/>
          <w:iCs/>
          <w:sz w:val="22"/>
          <w:szCs w:val="22"/>
        </w:rPr>
        <w:t>kev</w:t>
      </w:r>
      <w:proofErr w:type="gramEnd"/>
      <w:r w:rsidRPr="00B327BB">
        <w:rPr>
          <w:rFonts w:asciiTheme="minorHAnsi" w:hAnsiTheme="minorHAnsi"/>
          <w:iCs/>
          <w:sz w:val="22"/>
          <w:szCs w:val="22"/>
        </w:rPr>
        <w:t xml:space="preserve"> them nyiaj rov qab (sib tham ua ntej rau ntu no) yog ib qho piv txwv ntawm kev ua lub luag hauj</w:t>
      </w:r>
      <w:r w:rsidR="00EC2D83" w:rsidRPr="00B327BB">
        <w:rPr>
          <w:rFonts w:asciiTheme="minorHAnsi" w:hAnsiTheme="minorHAnsi"/>
          <w:iCs/>
          <w:sz w:val="22"/>
          <w:szCs w:val="22"/>
        </w:rPr>
        <w:t xml:space="preserve"> </w:t>
      </w:r>
      <w:r w:rsidRPr="00B327BB">
        <w:rPr>
          <w:rFonts w:asciiTheme="minorHAnsi" w:hAnsiTheme="minorHAnsi"/>
          <w:iCs/>
          <w:sz w:val="22"/>
          <w:szCs w:val="22"/>
        </w:rPr>
        <w:t>lwm los ntawm kev pom zoo yam tsis ua txhaum daim ntawv cog lus</w:t>
      </w:r>
      <w:r w:rsidR="009049F9" w:rsidRPr="00B327BB">
        <w:rPr>
          <w:rFonts w:asciiTheme="minorHAnsi" w:hAnsiTheme="minorHAnsi"/>
          <w:iCs/>
          <w:sz w:val="22"/>
          <w:szCs w:val="22"/>
        </w:rPr>
        <w:t>. </w:t>
      </w:r>
    </w:p>
    <w:p w14:paraId="71E9F27D" w14:textId="797246A9" w:rsidR="009049F9" w:rsidRPr="00EA3BC2" w:rsidRDefault="00536A86" w:rsidP="0022192D">
      <w:pPr>
        <w:spacing w:after="240" w:line="182" w:lineRule="atLeast"/>
        <w:rPr>
          <w:rFonts w:asciiTheme="minorHAnsi" w:hAnsiTheme="minorHAnsi"/>
          <w:sz w:val="22"/>
          <w:szCs w:val="22"/>
        </w:rPr>
      </w:pPr>
      <w:r w:rsidRPr="00EA3BC2">
        <w:rPr>
          <w:rFonts w:asciiTheme="minorHAnsi" w:hAnsiTheme="minorHAnsi"/>
          <w:b/>
          <w:bCs/>
          <w:iCs/>
          <w:sz w:val="22"/>
          <w:szCs w:val="22"/>
        </w:rPr>
        <w:t>Sau cov lus pom zoo ntawm kev muag khoom</w:t>
      </w:r>
      <w:r w:rsidR="009049F9" w:rsidRPr="00EA3BC2">
        <w:rPr>
          <w:rFonts w:asciiTheme="minorHAnsi" w:hAnsiTheme="minorHAnsi"/>
          <w:b/>
          <w:bCs/>
          <w:iCs/>
          <w:sz w:val="22"/>
          <w:szCs w:val="22"/>
        </w:rPr>
        <w:t> </w:t>
      </w:r>
    </w:p>
    <w:p w14:paraId="61CE0E98" w14:textId="5E7E0044" w:rsidR="009049F9" w:rsidRPr="00000D89" w:rsidRDefault="003251AB" w:rsidP="00000D89">
      <w:pPr>
        <w:spacing w:after="240" w:line="182" w:lineRule="atLeast"/>
        <w:jc w:val="both"/>
        <w:rPr>
          <w:rFonts w:asciiTheme="minorHAnsi" w:hAnsiTheme="minorHAnsi"/>
          <w:sz w:val="22"/>
          <w:szCs w:val="22"/>
        </w:rPr>
      </w:pPr>
      <w:r w:rsidRPr="00000D89">
        <w:rPr>
          <w:rFonts w:asciiTheme="minorHAnsi" w:hAnsiTheme="minorHAnsi"/>
          <w:iCs/>
          <w:sz w:val="22"/>
          <w:szCs w:val="22"/>
        </w:rPr>
        <w:lastRenderedPageBreak/>
        <w:t xml:space="preserve">Cov ntawv cog lus yog saj zawg zog </w:t>
      </w:r>
      <w:del w:id="768" w:author="Windows User" w:date="2021-05-16T16:49:00Z">
        <w:r w:rsidRPr="00000D89" w:rsidDel="00360AEC">
          <w:rPr>
            <w:rFonts w:asciiTheme="minorHAnsi" w:hAnsiTheme="minorHAnsi"/>
            <w:iCs/>
            <w:sz w:val="22"/>
            <w:szCs w:val="22"/>
          </w:rPr>
          <w:delText>heev</w:delText>
        </w:r>
      </w:del>
      <w:ins w:id="769" w:author="Windows User" w:date="2021-05-16T16:49:00Z">
        <w:r w:rsidR="00360AEC">
          <w:rPr>
            <w:rFonts w:asciiTheme="minorHAnsi" w:hAnsiTheme="minorHAnsi"/>
            <w:iCs/>
            <w:sz w:val="22"/>
            <w:szCs w:val="22"/>
          </w:rPr>
          <w:t xml:space="preserve"> yam tsis txaus ntseeg lis</w:t>
        </w:r>
      </w:ins>
      <w:r w:rsidRPr="00000D89">
        <w:rPr>
          <w:rFonts w:asciiTheme="minorHAnsi" w:hAnsiTheme="minorHAnsi"/>
          <w:iCs/>
          <w:sz w:val="22"/>
          <w:szCs w:val="22"/>
        </w:rPr>
        <w:t>. Txoj kev cai lij choj muab cov neeg ua hauj</w:t>
      </w:r>
      <w:r w:rsidR="0035470B" w:rsidRPr="00000D89">
        <w:rPr>
          <w:rFonts w:asciiTheme="minorHAnsi" w:hAnsiTheme="minorHAnsi"/>
          <w:iCs/>
          <w:sz w:val="22"/>
          <w:szCs w:val="22"/>
        </w:rPr>
        <w:t xml:space="preserve"> </w:t>
      </w:r>
      <w:r w:rsidRPr="00000D89">
        <w:rPr>
          <w:rFonts w:asciiTheme="minorHAnsi" w:hAnsiTheme="minorHAnsi"/>
          <w:iCs/>
          <w:sz w:val="22"/>
          <w:szCs w:val="22"/>
        </w:rPr>
        <w:t>lwm nrog ntau tus neeg tuaj koom ua cov lus pom zoo uas ua hauj</w:t>
      </w:r>
      <w:r w:rsidR="0035470B" w:rsidRPr="00000D89">
        <w:rPr>
          <w:rFonts w:asciiTheme="minorHAnsi" w:hAnsiTheme="minorHAnsi"/>
          <w:iCs/>
          <w:sz w:val="22"/>
          <w:szCs w:val="22"/>
        </w:rPr>
        <w:t xml:space="preserve"> </w:t>
      </w:r>
      <w:r w:rsidRPr="00000D89">
        <w:rPr>
          <w:rFonts w:asciiTheme="minorHAnsi" w:hAnsiTheme="minorHAnsi"/>
          <w:iCs/>
          <w:sz w:val="22"/>
          <w:szCs w:val="22"/>
        </w:rPr>
        <w:t>lwm rau lawv. Coob tus neeg yuav khoom thiab cov muag khoom tau pom zoo rau cov kev puas tsuaj twg muaj rau cov kev txhaum cai tshwj xeeb thiab piav qhia cov txheej txheem kom rov ua kom zoo dua ntawm lwm</w:t>
      </w:r>
      <w:r w:rsidR="0035470B" w:rsidRPr="00000D89">
        <w:rPr>
          <w:rFonts w:asciiTheme="minorHAnsi" w:hAnsiTheme="minorHAnsi"/>
          <w:iCs/>
          <w:sz w:val="22"/>
          <w:szCs w:val="22"/>
        </w:rPr>
        <w:t xml:space="preserve"> tus neeg</w:t>
      </w:r>
      <w:r w:rsidRPr="00000D89">
        <w:rPr>
          <w:rFonts w:asciiTheme="minorHAnsi" w:hAnsiTheme="minorHAnsi"/>
          <w:iCs/>
          <w:sz w:val="22"/>
          <w:szCs w:val="22"/>
        </w:rPr>
        <w:t>. Sau cia nws ua ntej lub sij</w:t>
      </w:r>
      <w:r w:rsidR="0011635C" w:rsidRPr="00000D89">
        <w:rPr>
          <w:rFonts w:asciiTheme="minorHAnsi" w:hAnsiTheme="minorHAnsi"/>
          <w:iCs/>
          <w:sz w:val="22"/>
          <w:szCs w:val="22"/>
        </w:rPr>
        <w:t xml:space="preserve"> </w:t>
      </w:r>
      <w:r w:rsidRPr="00000D89">
        <w:rPr>
          <w:rFonts w:asciiTheme="minorHAnsi" w:hAnsiTheme="minorHAnsi"/>
          <w:iCs/>
          <w:sz w:val="22"/>
          <w:szCs w:val="22"/>
        </w:rPr>
        <w:t xml:space="preserve">hawm, tib neeg paub tseeb tias lawv pom zoo ua li cas thiab yuav daws cov teeb meem li cas. Yog </w:t>
      </w:r>
      <w:proofErr w:type="gramStart"/>
      <w:r w:rsidRPr="00000D89">
        <w:rPr>
          <w:rFonts w:asciiTheme="minorHAnsi" w:hAnsiTheme="minorHAnsi"/>
          <w:iCs/>
          <w:sz w:val="22"/>
          <w:szCs w:val="22"/>
        </w:rPr>
        <w:t>tias</w:t>
      </w:r>
      <w:proofErr w:type="gramEnd"/>
      <w:r w:rsidRPr="00000D89">
        <w:rPr>
          <w:rFonts w:asciiTheme="minorHAnsi" w:hAnsiTheme="minorHAnsi"/>
          <w:iCs/>
          <w:sz w:val="22"/>
          <w:szCs w:val="22"/>
        </w:rPr>
        <w:t xml:space="preserve"> daim ntawv cog lus tsis tau ua txhua yam, lub tsev hais plaub yuav cia siab rau lub xeev txoj cai los sau cov ntaub ntawv uas ploj lawm. Ntawm chav kawm, uas tuaj yeem ua tsis tau. Yog li, txoj hauv kev zoo tshaj plaws los tswj cov ntawv cog lus thiab tswj kev ua txhaum cai yog sau cov lus pom zoo muag khoom ua ntej lub sij</w:t>
      </w:r>
      <w:r w:rsidR="009216AD" w:rsidRPr="00000D89">
        <w:rPr>
          <w:rFonts w:asciiTheme="minorHAnsi" w:hAnsiTheme="minorHAnsi"/>
          <w:iCs/>
          <w:sz w:val="22"/>
          <w:szCs w:val="22"/>
        </w:rPr>
        <w:t xml:space="preserve"> </w:t>
      </w:r>
      <w:r w:rsidRPr="00000D89">
        <w:rPr>
          <w:rFonts w:asciiTheme="minorHAnsi" w:hAnsiTheme="minorHAnsi"/>
          <w:iCs/>
          <w:sz w:val="22"/>
          <w:szCs w:val="22"/>
        </w:rPr>
        <w:t xml:space="preserve">hawm. Daim ntawv cog lus muag khoom txog </w:t>
      </w:r>
      <w:del w:id="770" w:author="Windows User" w:date="2021-05-16T16:57:00Z">
        <w:r w:rsidRPr="00000D89" w:rsidDel="00405BAF">
          <w:rPr>
            <w:rFonts w:asciiTheme="minorHAnsi" w:hAnsiTheme="minorHAnsi"/>
            <w:iCs/>
            <w:sz w:val="22"/>
            <w:szCs w:val="22"/>
          </w:rPr>
          <w:delText>lub luag hauj</w:delText>
        </w:r>
        <w:r w:rsidR="009216AD" w:rsidRPr="00000D89" w:rsidDel="00405BAF">
          <w:rPr>
            <w:rFonts w:asciiTheme="minorHAnsi" w:hAnsiTheme="minorHAnsi"/>
            <w:iCs/>
            <w:sz w:val="22"/>
            <w:szCs w:val="22"/>
          </w:rPr>
          <w:delText xml:space="preserve"> </w:delText>
        </w:r>
        <w:r w:rsidRPr="00000D89" w:rsidDel="00405BAF">
          <w:rPr>
            <w:rFonts w:asciiTheme="minorHAnsi" w:hAnsiTheme="minorHAnsi"/>
            <w:iCs/>
            <w:sz w:val="22"/>
            <w:szCs w:val="22"/>
          </w:rPr>
          <w:delText>lwm</w:delText>
        </w:r>
      </w:del>
      <w:ins w:id="771" w:author="Windows User" w:date="2021-05-16T16:57:00Z">
        <w:r w:rsidR="00405BAF">
          <w:rPr>
            <w:rFonts w:asciiTheme="minorHAnsi" w:hAnsiTheme="minorHAnsi"/>
            <w:iCs/>
            <w:sz w:val="22"/>
            <w:szCs w:val="22"/>
          </w:rPr>
          <w:t xml:space="preserve"> </w:t>
        </w:r>
        <w:proofErr w:type="gramStart"/>
        <w:r w:rsidR="00405BAF">
          <w:rPr>
            <w:rFonts w:asciiTheme="minorHAnsi" w:hAnsiTheme="minorHAnsi"/>
            <w:iCs/>
            <w:sz w:val="22"/>
            <w:szCs w:val="22"/>
          </w:rPr>
          <w:t>kev</w:t>
        </w:r>
        <w:proofErr w:type="gramEnd"/>
        <w:r w:rsidR="00405BAF">
          <w:rPr>
            <w:rFonts w:asciiTheme="minorHAnsi" w:hAnsiTheme="minorHAnsi"/>
            <w:iCs/>
            <w:sz w:val="22"/>
            <w:szCs w:val="22"/>
          </w:rPr>
          <w:t xml:space="preserve"> saib xyuas</w:t>
        </w:r>
      </w:ins>
      <w:r w:rsidRPr="00000D89">
        <w:rPr>
          <w:rFonts w:asciiTheme="minorHAnsi" w:hAnsiTheme="minorHAnsi"/>
          <w:iCs/>
          <w:sz w:val="22"/>
          <w:szCs w:val="22"/>
        </w:rPr>
        <w:t xml:space="preserve"> thiab cov txheej txheem los daws teeb meem</w:t>
      </w:r>
      <w:r w:rsidR="009049F9" w:rsidRPr="00000D89">
        <w:rPr>
          <w:rFonts w:asciiTheme="minorHAnsi" w:hAnsiTheme="minorHAnsi"/>
          <w:iCs/>
          <w:sz w:val="22"/>
          <w:szCs w:val="22"/>
        </w:rPr>
        <w:t>. </w:t>
      </w:r>
    </w:p>
    <w:p w14:paraId="3E030A62" w14:textId="0CC627ED" w:rsidR="00AB5E94" w:rsidRPr="008B7E78" w:rsidRDefault="00694A10">
      <w:pPr>
        <w:tabs>
          <w:tab w:val="left" w:pos="5310"/>
        </w:tabs>
        <w:spacing w:after="240" w:line="182" w:lineRule="atLeast"/>
        <w:jc w:val="both"/>
        <w:rPr>
          <w:rFonts w:asciiTheme="minorHAnsi" w:hAnsiTheme="minorHAnsi"/>
          <w:iCs/>
          <w:sz w:val="22"/>
          <w:szCs w:val="22"/>
        </w:rPr>
        <w:pPrChange w:id="772" w:author="Windows User" w:date="2021-05-16T17:01:00Z">
          <w:pPr>
            <w:spacing w:after="240" w:line="182" w:lineRule="atLeast"/>
            <w:jc w:val="both"/>
          </w:pPr>
        </w:pPrChange>
      </w:pPr>
      <w:r w:rsidRPr="008B7E78">
        <w:rPr>
          <w:rFonts w:asciiTheme="minorHAnsi" w:hAnsiTheme="minorHAnsi"/>
          <w:iCs/>
          <w:sz w:val="22"/>
          <w:szCs w:val="22"/>
        </w:rPr>
        <w:t>Hais txog kev nyab xeeb</w:t>
      </w:r>
      <w:r w:rsidR="005141A8" w:rsidRPr="008B7E78">
        <w:rPr>
          <w:rFonts w:asciiTheme="minorHAnsi" w:hAnsiTheme="minorHAnsi"/>
          <w:iCs/>
          <w:sz w:val="22"/>
          <w:szCs w:val="22"/>
        </w:rPr>
        <w:t xml:space="preserve"> ntawm</w:t>
      </w:r>
      <w:r w:rsidRPr="008B7E78">
        <w:rPr>
          <w:rFonts w:asciiTheme="minorHAnsi" w:hAnsiTheme="minorHAnsi"/>
          <w:iCs/>
          <w:sz w:val="22"/>
          <w:szCs w:val="22"/>
        </w:rPr>
        <w:t xml:space="preserve"> khoom noj, ntau daim ntawv cog lus muag khoom cog lus rau cov neeg ua liaj ua teb ua raws cov cai kev nyab xeeb khoom noj los</w:t>
      </w:r>
      <w:r w:rsidR="005141A8" w:rsidRPr="008B7E78">
        <w:rPr>
          <w:rFonts w:asciiTheme="minorHAnsi" w:hAnsiTheme="minorHAnsi"/>
          <w:iCs/>
          <w:sz w:val="22"/>
          <w:szCs w:val="22"/>
        </w:rPr>
        <w:t xml:space="preserve"> </w:t>
      </w:r>
      <w:r w:rsidRPr="008B7E78">
        <w:rPr>
          <w:rFonts w:asciiTheme="minorHAnsi" w:hAnsiTheme="minorHAnsi"/>
          <w:iCs/>
          <w:sz w:val="22"/>
          <w:szCs w:val="22"/>
        </w:rPr>
        <w:t>sis cov qauv. Cov neeg yuav yuav xav tau cov neeg ua liaj ua teb kom muaj GAP (Kev Ua Zoo Rau Kev Ua Liaj Ua Teb)</w:t>
      </w:r>
      <w:ins w:id="773" w:author="Windows User" w:date="2021-05-16T17:00:00Z">
        <w:r w:rsidR="00405BAF">
          <w:rPr>
            <w:rFonts w:asciiTheme="minorHAnsi" w:hAnsiTheme="minorHAnsi"/>
            <w:iCs/>
            <w:sz w:val="22"/>
            <w:szCs w:val="22"/>
          </w:rPr>
          <w:t xml:space="preserve"> daim ntawv pov tawj</w:t>
        </w:r>
      </w:ins>
      <w:r w:rsidRPr="008B7E78">
        <w:rPr>
          <w:rFonts w:asciiTheme="minorHAnsi" w:hAnsiTheme="minorHAnsi"/>
          <w:iCs/>
          <w:sz w:val="22"/>
          <w:szCs w:val="22"/>
        </w:rPr>
        <w:t xml:space="preserve">, yuav cov kev pov hwm kev </w:t>
      </w:r>
      <w:del w:id="774" w:author="Windows User" w:date="2021-05-16T17:01:00Z">
        <w:r w:rsidRPr="008B7E78" w:rsidDel="00405BAF">
          <w:rPr>
            <w:rFonts w:asciiTheme="minorHAnsi" w:hAnsiTheme="minorHAnsi"/>
            <w:iCs/>
            <w:sz w:val="22"/>
            <w:szCs w:val="22"/>
          </w:rPr>
          <w:delText>lav phib xaub</w:delText>
        </w:r>
      </w:del>
      <w:ins w:id="775" w:author="Windows User" w:date="2021-05-16T17:01:00Z">
        <w:r w:rsidR="00405BAF">
          <w:rPr>
            <w:rFonts w:asciiTheme="minorHAnsi" w:hAnsiTheme="minorHAnsi"/>
            <w:iCs/>
            <w:sz w:val="22"/>
            <w:szCs w:val="22"/>
          </w:rPr>
          <w:t xml:space="preserve"> lee txhaus</w:t>
        </w:r>
      </w:ins>
      <w:r w:rsidRPr="008B7E78">
        <w:rPr>
          <w:rFonts w:asciiTheme="minorHAnsi" w:hAnsiTheme="minorHAnsi"/>
          <w:iCs/>
          <w:sz w:val="22"/>
          <w:szCs w:val="22"/>
        </w:rPr>
        <w:t xml:space="preserve">, ua raws li kev ua kom huv huv, </w:t>
      </w:r>
      <w:ins w:id="776" w:author="Windows User" w:date="2021-05-16T17:03:00Z">
        <w:r w:rsidR="00405BAF">
          <w:rPr>
            <w:rFonts w:asciiTheme="minorHAnsi" w:hAnsiTheme="minorHAnsi"/>
            <w:iCs/>
            <w:sz w:val="22"/>
            <w:szCs w:val="22"/>
          </w:rPr>
          <w:t xml:space="preserve">hai </w:t>
        </w:r>
      </w:ins>
      <w:r w:rsidRPr="008B7E78">
        <w:rPr>
          <w:rFonts w:asciiTheme="minorHAnsi" w:hAnsiTheme="minorHAnsi"/>
          <w:iCs/>
          <w:sz w:val="22"/>
          <w:szCs w:val="22"/>
        </w:rPr>
        <w:t>ua kom tau nyiaj ntau dua</w:t>
      </w:r>
      <w:ins w:id="777" w:author="Windows User" w:date="2021-05-16T17:03:00Z">
        <w:r w:rsidR="00405BAF">
          <w:rPr>
            <w:rFonts w:asciiTheme="minorHAnsi" w:hAnsiTheme="minorHAnsi"/>
            <w:iCs/>
            <w:sz w:val="22"/>
            <w:szCs w:val="22"/>
          </w:rPr>
          <w:t xml:space="preserve"> lo ntawm txoj kev dav</w:t>
        </w:r>
      </w:ins>
      <w:r w:rsidRPr="008B7E78">
        <w:rPr>
          <w:rFonts w:asciiTheme="minorHAnsi" w:hAnsiTheme="minorHAnsi"/>
          <w:iCs/>
          <w:sz w:val="22"/>
          <w:szCs w:val="22"/>
        </w:rPr>
        <w:t>, los</w:t>
      </w:r>
      <w:r w:rsidR="00B34EAC" w:rsidRPr="008B7E78">
        <w:rPr>
          <w:rFonts w:asciiTheme="minorHAnsi" w:hAnsiTheme="minorHAnsi"/>
          <w:iCs/>
          <w:sz w:val="22"/>
          <w:szCs w:val="22"/>
        </w:rPr>
        <w:t xml:space="preserve"> </w:t>
      </w:r>
      <w:r w:rsidRPr="008B7E78">
        <w:rPr>
          <w:rFonts w:asciiTheme="minorHAnsi" w:hAnsiTheme="minorHAnsi"/>
          <w:iCs/>
          <w:sz w:val="22"/>
          <w:szCs w:val="22"/>
        </w:rPr>
        <w:t xml:space="preserve">sis tseem ua raws li cov lus qhia tsis meej zoo li ua "ua kom zoo tshaj" kev nyab xeeb rau khoom noj. Cov kev cai zoo li tsis txaus ntseeg txaus. Cov </w:t>
      </w:r>
      <w:proofErr w:type="gramStart"/>
      <w:r w:rsidRPr="008B7E78">
        <w:rPr>
          <w:rFonts w:asciiTheme="minorHAnsi" w:hAnsiTheme="minorHAnsi"/>
          <w:iCs/>
          <w:sz w:val="22"/>
          <w:szCs w:val="22"/>
        </w:rPr>
        <w:t>kev</w:t>
      </w:r>
      <w:proofErr w:type="gramEnd"/>
      <w:r w:rsidRPr="008B7E78">
        <w:rPr>
          <w:rFonts w:asciiTheme="minorHAnsi" w:hAnsiTheme="minorHAnsi"/>
          <w:iCs/>
          <w:sz w:val="22"/>
          <w:szCs w:val="22"/>
        </w:rPr>
        <w:t xml:space="preserve"> ua txhaum me me ya hauv qab lub </w:t>
      </w:r>
      <w:del w:id="778" w:author="Windows User" w:date="2021-05-16T17:06:00Z">
        <w:r w:rsidR="00B34EAC" w:rsidRPr="008B7E78" w:rsidDel="00405BAF">
          <w:rPr>
            <w:rFonts w:asciiTheme="minorHAnsi" w:hAnsiTheme="minorHAnsi"/>
            <w:iCs/>
            <w:sz w:val="22"/>
            <w:szCs w:val="22"/>
          </w:rPr>
          <w:delText>lav dav</w:delText>
        </w:r>
      </w:del>
      <w:ins w:id="779" w:author="Windows User" w:date="2021-05-16T17:06:00Z">
        <w:r w:rsidR="00405BAF">
          <w:rPr>
            <w:rFonts w:asciiTheme="minorHAnsi" w:hAnsiTheme="minorHAnsi"/>
            <w:iCs/>
            <w:sz w:val="22"/>
            <w:szCs w:val="22"/>
          </w:rPr>
          <w:t xml:space="preserve"> radar</w:t>
        </w:r>
      </w:ins>
      <w:r w:rsidRPr="008B7E78">
        <w:rPr>
          <w:rFonts w:asciiTheme="minorHAnsi" w:hAnsiTheme="minorHAnsi"/>
          <w:iCs/>
          <w:sz w:val="22"/>
          <w:szCs w:val="22"/>
        </w:rPr>
        <w:t xml:space="preserve"> thiab tsis muaj leej twg </w:t>
      </w:r>
      <w:del w:id="780" w:author="Windows User" w:date="2021-05-15T22:11:00Z">
        <w:r w:rsidRPr="008B7E78" w:rsidDel="00BB62FB">
          <w:rPr>
            <w:rFonts w:asciiTheme="minorHAnsi" w:hAnsiTheme="minorHAnsi"/>
            <w:iCs/>
            <w:sz w:val="22"/>
            <w:szCs w:val="22"/>
          </w:rPr>
          <w:delText>saib xyuas</w:delText>
        </w:r>
      </w:del>
      <w:ins w:id="781" w:author="Windows User" w:date="2021-05-16T17:05:00Z">
        <w:r w:rsidR="00405BAF">
          <w:rPr>
            <w:rFonts w:asciiTheme="minorHAnsi" w:hAnsiTheme="minorHAnsi"/>
            <w:iCs/>
            <w:sz w:val="22"/>
            <w:szCs w:val="22"/>
          </w:rPr>
          <w:t xml:space="preserve"> xav txog</w:t>
        </w:r>
      </w:ins>
      <w:r w:rsidRPr="008B7E78">
        <w:rPr>
          <w:rFonts w:asciiTheme="minorHAnsi" w:hAnsiTheme="minorHAnsi"/>
          <w:iCs/>
          <w:sz w:val="22"/>
          <w:szCs w:val="22"/>
        </w:rPr>
        <w:t>. Tab sis, thaum muaj kev phem tshwm sim thiab cov nuj nqis pib teeb tsa, txhua tus pib saib ib puag ncig rau txoj hauv kev los txo qhov kev puas tsuaj ntaw</w:t>
      </w:r>
      <w:r w:rsidR="00B34EAC" w:rsidRPr="008B7E78">
        <w:rPr>
          <w:rFonts w:asciiTheme="minorHAnsi" w:hAnsiTheme="minorHAnsi"/>
          <w:iCs/>
          <w:sz w:val="22"/>
          <w:szCs w:val="22"/>
        </w:rPr>
        <w:t>v</w:t>
      </w:r>
      <w:r w:rsidRPr="008B7E78">
        <w:rPr>
          <w:rFonts w:asciiTheme="minorHAnsi" w:hAnsiTheme="minorHAnsi"/>
          <w:iCs/>
          <w:sz w:val="22"/>
          <w:szCs w:val="22"/>
        </w:rPr>
        <w:t xml:space="preserve">. Txawm hais tias muaj kev txhaum me tuaj yeem ua rau poob rau kev puas tsuaj loj. Thaum muaj teeb meem </w:t>
      </w:r>
      <w:del w:id="782" w:author="Windows User" w:date="2021-05-16T17:09:00Z">
        <w:r w:rsidRPr="008B7E78" w:rsidDel="00A6649F">
          <w:rPr>
            <w:rFonts w:asciiTheme="minorHAnsi" w:hAnsiTheme="minorHAnsi"/>
            <w:iCs/>
            <w:sz w:val="22"/>
            <w:szCs w:val="22"/>
          </w:rPr>
          <w:delText>tsis tiav</w:delText>
        </w:r>
      </w:del>
      <w:ins w:id="783" w:author="Windows User" w:date="2021-05-16T17:09:00Z">
        <w:r w:rsidR="00A6649F">
          <w:rPr>
            <w:rFonts w:asciiTheme="minorHAnsi" w:hAnsiTheme="minorHAnsi"/>
            <w:iCs/>
            <w:sz w:val="22"/>
            <w:szCs w:val="22"/>
          </w:rPr>
          <w:t xml:space="preserve"> ouas tsuaj</w:t>
        </w:r>
      </w:ins>
      <w:r w:rsidRPr="008B7E78">
        <w:rPr>
          <w:rFonts w:asciiTheme="minorHAnsi" w:hAnsiTheme="minorHAnsi"/>
          <w:iCs/>
          <w:sz w:val="22"/>
          <w:szCs w:val="22"/>
        </w:rPr>
        <w:t xml:space="preserve">, cov neeg ua liaj ua teb tsis xav tau </w:t>
      </w:r>
      <w:proofErr w:type="gramStart"/>
      <w:r w:rsidRPr="008B7E78">
        <w:rPr>
          <w:rFonts w:asciiTheme="minorHAnsi" w:hAnsiTheme="minorHAnsi"/>
          <w:iCs/>
          <w:sz w:val="22"/>
          <w:szCs w:val="22"/>
        </w:rPr>
        <w:t>kev</w:t>
      </w:r>
      <w:proofErr w:type="gramEnd"/>
      <w:r w:rsidRPr="008B7E78">
        <w:rPr>
          <w:rFonts w:asciiTheme="minorHAnsi" w:hAnsiTheme="minorHAnsi"/>
          <w:iCs/>
          <w:sz w:val="22"/>
          <w:szCs w:val="22"/>
        </w:rPr>
        <w:t xml:space="preserve"> rau txim ntxiv vim tias lawv tsis ua raws li kev cog lus. Nws yog ib qho tseem ceeb kom nkag siab thiab ua raws cov lus hais ntawm txhua qhov kev pom zoo</w:t>
      </w:r>
      <w:r w:rsidR="009049F9" w:rsidRPr="008B7E78">
        <w:rPr>
          <w:rFonts w:asciiTheme="minorHAnsi" w:hAnsiTheme="minorHAnsi"/>
          <w:iCs/>
          <w:sz w:val="22"/>
          <w:szCs w:val="22"/>
        </w:rPr>
        <w:t>. </w:t>
      </w:r>
    </w:p>
    <w:p w14:paraId="0FDB6F44" w14:textId="050126D8" w:rsidR="001D48A6" w:rsidRPr="0022192D" w:rsidRDefault="008825D1" w:rsidP="0022192D">
      <w:pPr>
        <w:spacing w:after="90" w:line="182" w:lineRule="atLeast"/>
        <w:rPr>
          <w:rFonts w:asciiTheme="minorHAnsi" w:hAnsiTheme="minorHAnsi"/>
          <w:iCs/>
          <w:color w:val="70AD47" w:themeColor="accent6"/>
        </w:rPr>
      </w:pPr>
      <w:r w:rsidRPr="0022192D">
        <w:rPr>
          <w:rFonts w:asciiTheme="minorHAnsi" w:hAnsiTheme="minorHAnsi"/>
          <w:iCs/>
          <w:color w:val="70AD47" w:themeColor="accent6"/>
        </w:rPr>
        <w:t>[</w:t>
      </w:r>
      <w:r w:rsidR="00A37399">
        <w:rPr>
          <w:rFonts w:asciiTheme="minorHAnsi" w:hAnsiTheme="minorHAnsi"/>
          <w:iCs/>
          <w:color w:val="70AD47" w:themeColor="accent6"/>
        </w:rPr>
        <w:t>Yawg</w:t>
      </w:r>
      <w:r w:rsidR="001D48A6" w:rsidRPr="0022192D">
        <w:rPr>
          <w:rFonts w:asciiTheme="minorHAnsi" w:hAnsiTheme="minorHAnsi"/>
          <w:iCs/>
          <w:color w:val="70AD47" w:themeColor="accent6"/>
        </w:rPr>
        <w:t xml:space="preserve"> Alexi</w:t>
      </w:r>
      <w:r w:rsidR="009F3B9E" w:rsidRPr="0022192D">
        <w:rPr>
          <w:rFonts w:asciiTheme="minorHAnsi" w:hAnsiTheme="minorHAnsi"/>
          <w:iCs/>
          <w:color w:val="70AD47" w:themeColor="accent6"/>
        </w:rPr>
        <w:t xml:space="preserve"> Icon</w:t>
      </w:r>
      <w:r w:rsidRPr="0022192D">
        <w:rPr>
          <w:rFonts w:asciiTheme="minorHAnsi" w:hAnsiTheme="minorHAnsi"/>
          <w:iCs/>
          <w:color w:val="70AD47" w:themeColor="accent6"/>
        </w:rPr>
        <w:t>]</w:t>
      </w:r>
    </w:p>
    <w:p w14:paraId="4BA943F0" w14:textId="1738CE47" w:rsidR="000269AF" w:rsidRDefault="00C333C6" w:rsidP="0003720D">
      <w:pPr>
        <w:spacing w:after="90" w:line="182" w:lineRule="atLeast"/>
        <w:jc w:val="both"/>
        <w:rPr>
          <w:rFonts w:asciiTheme="minorHAnsi" w:hAnsiTheme="minorHAnsi"/>
          <w:iCs/>
          <w:color w:val="70AD47" w:themeColor="accent6"/>
          <w:sz w:val="22"/>
          <w:szCs w:val="22"/>
        </w:rPr>
      </w:pPr>
      <w:r w:rsidRPr="006908DE">
        <w:rPr>
          <w:rFonts w:asciiTheme="minorHAnsi" w:hAnsiTheme="minorHAnsi"/>
          <w:iCs/>
          <w:color w:val="70AD47" w:themeColor="accent6"/>
          <w:sz w:val="22"/>
          <w:szCs w:val="22"/>
        </w:rPr>
        <w:t xml:space="preserve">Qhov </w:t>
      </w:r>
      <w:proofErr w:type="gramStart"/>
      <w:r w:rsidRPr="006908DE">
        <w:rPr>
          <w:rFonts w:asciiTheme="minorHAnsi" w:hAnsiTheme="minorHAnsi"/>
          <w:iCs/>
          <w:color w:val="70AD47" w:themeColor="accent6"/>
          <w:sz w:val="22"/>
          <w:szCs w:val="22"/>
        </w:rPr>
        <w:t>kev</w:t>
      </w:r>
      <w:proofErr w:type="gramEnd"/>
      <w:r w:rsidRPr="006908DE">
        <w:rPr>
          <w:rFonts w:asciiTheme="minorHAnsi" w:hAnsiTheme="minorHAnsi"/>
          <w:iCs/>
          <w:color w:val="70AD47" w:themeColor="accent6"/>
          <w:sz w:val="22"/>
          <w:szCs w:val="22"/>
        </w:rPr>
        <w:t xml:space="preserve"> pom zoo kom tau GAP</w:t>
      </w:r>
      <w:r w:rsidR="006908DE" w:rsidRPr="006908DE">
        <w:rPr>
          <w:rFonts w:asciiTheme="minorHAnsi" w:hAnsiTheme="minorHAnsi"/>
          <w:iCs/>
          <w:color w:val="70AD47" w:themeColor="accent6"/>
          <w:sz w:val="22"/>
          <w:szCs w:val="22"/>
        </w:rPr>
        <w:t xml:space="preserve"> cov</w:t>
      </w:r>
      <w:r w:rsidRPr="006908DE">
        <w:rPr>
          <w:rFonts w:asciiTheme="minorHAnsi" w:hAnsiTheme="minorHAnsi"/>
          <w:iCs/>
          <w:color w:val="70AD47" w:themeColor="accent6"/>
          <w:sz w:val="22"/>
          <w:szCs w:val="22"/>
        </w:rPr>
        <w:t xml:space="preserve"> ntawv pov thawj haunts Alexi: Ua ntej kos npe rau daim ntawv cog lus muag nrog lub khw muag khoom noj, Alexi nyeem </w:t>
      </w:r>
      <w:del w:id="784" w:author="Windows User" w:date="2021-05-16T17:11:00Z">
        <w:r w:rsidRPr="006908DE" w:rsidDel="00A6649F">
          <w:rPr>
            <w:rFonts w:asciiTheme="minorHAnsi" w:hAnsiTheme="minorHAnsi"/>
            <w:iCs/>
            <w:color w:val="70AD47" w:themeColor="accent6"/>
            <w:sz w:val="22"/>
            <w:szCs w:val="22"/>
          </w:rPr>
          <w:delText xml:space="preserve">nws </w:delText>
        </w:r>
      </w:del>
      <w:ins w:id="785" w:author="Windows User" w:date="2021-05-16T17:11:00Z">
        <w:r w:rsidR="00A6649F">
          <w:rPr>
            <w:rFonts w:asciiTheme="minorHAnsi" w:hAnsiTheme="minorHAnsi"/>
            <w:iCs/>
            <w:color w:val="70AD47" w:themeColor="accent6"/>
            <w:sz w:val="22"/>
            <w:szCs w:val="22"/>
          </w:rPr>
          <w:t>cov ntawv</w:t>
        </w:r>
        <w:r w:rsidR="00A6649F" w:rsidRPr="006908DE">
          <w:rPr>
            <w:rFonts w:asciiTheme="minorHAnsi" w:hAnsiTheme="minorHAnsi"/>
            <w:iCs/>
            <w:color w:val="70AD47" w:themeColor="accent6"/>
            <w:sz w:val="22"/>
            <w:szCs w:val="22"/>
          </w:rPr>
          <w:t xml:space="preserve"> </w:t>
        </w:r>
      </w:ins>
      <w:r w:rsidRPr="006908DE">
        <w:rPr>
          <w:rFonts w:asciiTheme="minorHAnsi" w:hAnsiTheme="minorHAnsi"/>
          <w:iCs/>
          <w:color w:val="70AD47" w:themeColor="accent6"/>
          <w:sz w:val="22"/>
          <w:szCs w:val="22"/>
        </w:rPr>
        <w:t xml:space="preserve">nrawm. Nws pom tias lub tsev muag khoom yuav tsum tau ntawv pov thawj </w:t>
      </w:r>
      <w:r w:rsidR="006908DE" w:rsidRPr="006908DE">
        <w:rPr>
          <w:rFonts w:asciiTheme="minorHAnsi" w:hAnsiTheme="minorHAnsi"/>
          <w:iCs/>
          <w:color w:val="70AD47" w:themeColor="accent6"/>
          <w:sz w:val="22"/>
          <w:szCs w:val="22"/>
        </w:rPr>
        <w:t xml:space="preserve">ntawm </w:t>
      </w:r>
      <w:r w:rsidRPr="006908DE">
        <w:rPr>
          <w:rFonts w:asciiTheme="minorHAnsi" w:hAnsiTheme="minorHAnsi"/>
          <w:iCs/>
          <w:color w:val="70AD47" w:themeColor="accent6"/>
          <w:sz w:val="22"/>
          <w:szCs w:val="22"/>
        </w:rPr>
        <w:t>GAP. Alexi tau npaj kom tau txais daim ntawv pov thawj xyoo ua ntej, yog li nws tau nug yog tias lub khw muag khoom yuav lees txais nws cov phiaj xwm dhau los ua ntawv pov thawj. Lawv pom zoo, tab sis nws tsis tau sau ua ntaub ntawv thiab Alexi kos npe rau daim ntawv cog lus raws li tau sau tseg. Tej yam ua hauj</w:t>
      </w:r>
      <w:r w:rsidR="006908DE" w:rsidRPr="006908DE">
        <w:rPr>
          <w:rFonts w:asciiTheme="minorHAnsi" w:hAnsiTheme="minorHAnsi"/>
          <w:iCs/>
          <w:color w:val="70AD47" w:themeColor="accent6"/>
          <w:sz w:val="22"/>
          <w:szCs w:val="22"/>
        </w:rPr>
        <w:t xml:space="preserve"> </w:t>
      </w:r>
      <w:r w:rsidRPr="006908DE">
        <w:rPr>
          <w:rFonts w:asciiTheme="minorHAnsi" w:hAnsiTheme="minorHAnsi"/>
          <w:iCs/>
          <w:color w:val="70AD47" w:themeColor="accent6"/>
          <w:sz w:val="22"/>
          <w:szCs w:val="22"/>
        </w:rPr>
        <w:t>lwm tsis txaus ntseeg thiab Alexi tsis muaj lub sij</w:t>
      </w:r>
      <w:r w:rsidR="006908DE" w:rsidRPr="006908DE">
        <w:rPr>
          <w:rFonts w:asciiTheme="minorHAnsi" w:hAnsiTheme="minorHAnsi"/>
          <w:iCs/>
          <w:color w:val="70AD47" w:themeColor="accent6"/>
          <w:sz w:val="22"/>
          <w:szCs w:val="22"/>
        </w:rPr>
        <w:t xml:space="preserve"> </w:t>
      </w:r>
      <w:r w:rsidRPr="006908DE">
        <w:rPr>
          <w:rFonts w:asciiTheme="minorHAnsi" w:hAnsiTheme="minorHAnsi"/>
          <w:iCs/>
          <w:color w:val="70AD47" w:themeColor="accent6"/>
          <w:sz w:val="22"/>
          <w:szCs w:val="22"/>
        </w:rPr>
        <w:t>hawm los teem sij</w:t>
      </w:r>
      <w:r w:rsidR="006908DE" w:rsidRPr="006908DE">
        <w:rPr>
          <w:rFonts w:asciiTheme="minorHAnsi" w:hAnsiTheme="minorHAnsi"/>
          <w:iCs/>
          <w:color w:val="70AD47" w:themeColor="accent6"/>
          <w:sz w:val="22"/>
          <w:szCs w:val="22"/>
        </w:rPr>
        <w:t xml:space="preserve"> </w:t>
      </w:r>
      <w:r w:rsidRPr="006908DE">
        <w:rPr>
          <w:rFonts w:asciiTheme="minorHAnsi" w:hAnsiTheme="minorHAnsi"/>
          <w:iCs/>
          <w:color w:val="70AD47" w:themeColor="accent6"/>
          <w:sz w:val="22"/>
          <w:szCs w:val="22"/>
        </w:rPr>
        <w:t>hawm nrog tus ntsuas</w:t>
      </w:r>
      <w:ins w:id="786" w:author="Windows User" w:date="2021-05-16T17:16:00Z">
        <w:r w:rsidR="00A6649F">
          <w:rPr>
            <w:rFonts w:asciiTheme="minorHAnsi" w:hAnsiTheme="minorHAnsi"/>
            <w:iCs/>
            <w:color w:val="70AD47" w:themeColor="accent6"/>
            <w:sz w:val="22"/>
            <w:szCs w:val="22"/>
          </w:rPr>
          <w:t xml:space="preserve"> </w:t>
        </w:r>
        <w:proofErr w:type="gramStart"/>
        <w:r w:rsidR="00A6649F">
          <w:rPr>
            <w:rFonts w:asciiTheme="minorHAnsi" w:hAnsiTheme="minorHAnsi"/>
            <w:iCs/>
            <w:color w:val="70AD47" w:themeColor="accent6"/>
            <w:sz w:val="22"/>
            <w:szCs w:val="22"/>
          </w:rPr>
          <w:t>xyuas</w:t>
        </w:r>
      </w:ins>
      <w:r w:rsidRPr="006908DE">
        <w:rPr>
          <w:rFonts w:asciiTheme="minorHAnsi" w:hAnsiTheme="minorHAnsi"/>
          <w:iCs/>
          <w:color w:val="70AD47" w:themeColor="accent6"/>
          <w:sz w:val="22"/>
          <w:szCs w:val="22"/>
        </w:rPr>
        <w:t xml:space="preserve"> </w:t>
      </w:r>
      <w:proofErr w:type="gramEnd"/>
      <w:del w:id="787" w:author="Windows User" w:date="2021-05-16T17:17:00Z">
        <w:r w:rsidRPr="006908DE" w:rsidDel="00A6649F">
          <w:rPr>
            <w:rFonts w:asciiTheme="minorHAnsi" w:hAnsiTheme="minorHAnsi"/>
            <w:iCs/>
            <w:color w:val="70AD47" w:themeColor="accent6"/>
            <w:sz w:val="22"/>
            <w:szCs w:val="22"/>
          </w:rPr>
          <w:delText xml:space="preserve">nyiaj </w:delText>
        </w:r>
        <w:r w:rsidRPr="006908DE" w:rsidDel="00FA3F28">
          <w:rPr>
            <w:rFonts w:asciiTheme="minorHAnsi" w:hAnsiTheme="minorHAnsi"/>
            <w:iCs/>
            <w:color w:val="70AD47" w:themeColor="accent6"/>
            <w:sz w:val="22"/>
            <w:szCs w:val="22"/>
          </w:rPr>
          <w:delText>pov tseg</w:delText>
        </w:r>
      </w:del>
      <w:r w:rsidRPr="006908DE">
        <w:rPr>
          <w:rFonts w:asciiTheme="minorHAnsi" w:hAnsiTheme="minorHAnsi"/>
          <w:iCs/>
          <w:color w:val="70AD47" w:themeColor="accent6"/>
          <w:sz w:val="22"/>
          <w:szCs w:val="22"/>
        </w:rPr>
        <w:t>. Txhua yam tsuas yog tau txais ntawm nws. Tam sim no, lub tsev muag khoom thov tias Alexi qhov tsis ua tiav tau GAP ntawv pov thawj yog kev ua txhaum. Lub tsev muag khoom lag luam xav tau cov nyiaj them rau qhov ntaw</w:t>
      </w:r>
      <w:r w:rsidR="006908DE" w:rsidRPr="006908DE">
        <w:rPr>
          <w:rFonts w:asciiTheme="minorHAnsi" w:hAnsiTheme="minorHAnsi"/>
          <w:iCs/>
          <w:color w:val="70AD47" w:themeColor="accent6"/>
          <w:sz w:val="22"/>
          <w:szCs w:val="22"/>
        </w:rPr>
        <w:t>v</w:t>
      </w:r>
      <w:r w:rsidRPr="006908DE">
        <w:rPr>
          <w:rFonts w:asciiTheme="minorHAnsi" w:hAnsiTheme="minorHAnsi"/>
          <w:iCs/>
          <w:color w:val="70AD47" w:themeColor="accent6"/>
          <w:sz w:val="22"/>
          <w:szCs w:val="22"/>
        </w:rPr>
        <w:t xml:space="preserve"> thiab. Alexi paub tias nws yuav tsum tau txais daim ntawv pov thawj thiab nws tau kos npe rau daim ntawv cog lus hais tias nws muaj. Nws tsis muaj ntau txoj kev xaiv nyob rau lub sij</w:t>
      </w:r>
      <w:r w:rsidR="006908DE" w:rsidRPr="006908DE">
        <w:rPr>
          <w:rFonts w:asciiTheme="minorHAnsi" w:hAnsiTheme="minorHAnsi"/>
          <w:iCs/>
          <w:color w:val="70AD47" w:themeColor="accent6"/>
          <w:sz w:val="22"/>
          <w:szCs w:val="22"/>
        </w:rPr>
        <w:t xml:space="preserve"> </w:t>
      </w:r>
      <w:r w:rsidRPr="006908DE">
        <w:rPr>
          <w:rFonts w:asciiTheme="minorHAnsi" w:hAnsiTheme="minorHAnsi"/>
          <w:iCs/>
          <w:color w:val="70AD47" w:themeColor="accent6"/>
          <w:sz w:val="22"/>
          <w:szCs w:val="22"/>
        </w:rPr>
        <w:t>hawm no</w:t>
      </w:r>
      <w:r w:rsidR="001D48A6" w:rsidRPr="006908DE">
        <w:rPr>
          <w:rFonts w:asciiTheme="minorHAnsi" w:hAnsiTheme="minorHAnsi"/>
          <w:iCs/>
          <w:color w:val="70AD47" w:themeColor="accent6"/>
          <w:sz w:val="22"/>
          <w:szCs w:val="22"/>
        </w:rPr>
        <w:t>. </w:t>
      </w:r>
    </w:p>
    <w:p w14:paraId="1C6976E7" w14:textId="77777777" w:rsidR="008B26BB" w:rsidRPr="0003720D" w:rsidRDefault="008B26BB" w:rsidP="0003720D">
      <w:pPr>
        <w:spacing w:after="90" w:line="182" w:lineRule="atLeast"/>
        <w:jc w:val="both"/>
        <w:rPr>
          <w:rFonts w:asciiTheme="minorHAnsi" w:hAnsiTheme="minorHAnsi"/>
          <w:iCs/>
          <w:color w:val="70AD47" w:themeColor="accent6"/>
          <w:sz w:val="22"/>
          <w:szCs w:val="22"/>
        </w:rPr>
      </w:pPr>
    </w:p>
    <w:p w14:paraId="0A2ED2F0" w14:textId="77777777" w:rsidR="001D48A6" w:rsidRPr="0022192D" w:rsidRDefault="001D48A6" w:rsidP="0022192D">
      <w:pPr>
        <w:spacing w:after="90" w:line="182" w:lineRule="atLeast"/>
        <w:rPr>
          <w:rFonts w:asciiTheme="minorHAnsi" w:hAnsiTheme="minorHAnsi"/>
        </w:rPr>
      </w:pPr>
    </w:p>
    <w:p w14:paraId="6421876E" w14:textId="36A2E2D7" w:rsidR="009049F9" w:rsidRPr="008834B0" w:rsidRDefault="00D41D1B" w:rsidP="008834B0">
      <w:pPr>
        <w:spacing w:line="182" w:lineRule="atLeast"/>
        <w:jc w:val="both"/>
        <w:rPr>
          <w:rFonts w:asciiTheme="minorHAnsi" w:hAnsiTheme="minorHAnsi"/>
          <w:sz w:val="22"/>
          <w:szCs w:val="22"/>
        </w:rPr>
      </w:pPr>
      <w:r w:rsidRPr="008834B0">
        <w:rPr>
          <w:rFonts w:asciiTheme="minorHAnsi" w:hAnsiTheme="minorHAnsi"/>
          <w:b/>
          <w:bCs/>
          <w:iCs/>
          <w:sz w:val="22"/>
          <w:szCs w:val="22"/>
        </w:rPr>
        <w:t xml:space="preserve">Nkag siab txog cov ntsiab lus ntawm cov ntawv cog lus </w:t>
      </w:r>
      <w:r w:rsidR="009049F9" w:rsidRPr="008834B0">
        <w:rPr>
          <w:rFonts w:asciiTheme="minorHAnsi" w:hAnsiTheme="minorHAnsi"/>
          <w:b/>
          <w:bCs/>
          <w:iCs/>
          <w:sz w:val="22"/>
          <w:szCs w:val="22"/>
        </w:rPr>
        <w:t> </w:t>
      </w:r>
    </w:p>
    <w:p w14:paraId="75556EE2" w14:textId="17F60A43" w:rsidR="009049F9" w:rsidRPr="008834B0" w:rsidRDefault="00CF5F13" w:rsidP="008834B0">
      <w:pPr>
        <w:spacing w:after="90" w:line="152" w:lineRule="atLeast"/>
        <w:jc w:val="both"/>
        <w:rPr>
          <w:rFonts w:asciiTheme="minorHAnsi" w:hAnsiTheme="minorHAnsi"/>
          <w:sz w:val="22"/>
          <w:szCs w:val="22"/>
        </w:rPr>
      </w:pPr>
      <w:r w:rsidRPr="008834B0">
        <w:rPr>
          <w:rFonts w:asciiTheme="minorHAnsi" w:hAnsiTheme="minorHAnsi"/>
          <w:iCs/>
          <w:sz w:val="22"/>
          <w:szCs w:val="22"/>
        </w:rPr>
        <w:t>Qhov kev muaj tiag yog los ntawm email kev pab</w:t>
      </w:r>
      <w:r w:rsidR="008F1976" w:rsidRPr="008834B0">
        <w:rPr>
          <w:rFonts w:asciiTheme="minorHAnsi" w:hAnsiTheme="minorHAnsi"/>
          <w:iCs/>
          <w:sz w:val="22"/>
          <w:szCs w:val="22"/>
        </w:rPr>
        <w:t xml:space="preserve"> </w:t>
      </w:r>
      <w:r w:rsidRPr="008834B0">
        <w:rPr>
          <w:rFonts w:asciiTheme="minorHAnsi" w:hAnsiTheme="minorHAnsi"/>
          <w:iCs/>
          <w:sz w:val="22"/>
          <w:szCs w:val="22"/>
        </w:rPr>
        <w:t xml:space="preserve">cuam mus rau software, kev tuav pov hwm, txhab nyiaj, kev </w:t>
      </w:r>
      <w:del w:id="788" w:author="Windows User" w:date="2021-05-15T22:11:00Z">
        <w:r w:rsidRPr="008834B0" w:rsidDel="00BB62FB">
          <w:rPr>
            <w:rFonts w:asciiTheme="minorHAnsi" w:hAnsiTheme="minorHAnsi"/>
            <w:iCs/>
            <w:sz w:val="22"/>
            <w:szCs w:val="22"/>
          </w:rPr>
          <w:delText>saib xyuas</w:delText>
        </w:r>
      </w:del>
      <w:ins w:id="789" w:author="Windows User" w:date="2021-05-16T17:21:00Z">
        <w:r w:rsidR="00FA3F28">
          <w:rPr>
            <w:rFonts w:asciiTheme="minorHAnsi" w:hAnsiTheme="minorHAnsi"/>
            <w:iCs/>
            <w:sz w:val="22"/>
            <w:szCs w:val="22"/>
          </w:rPr>
          <w:t xml:space="preserve"> </w:t>
        </w:r>
      </w:ins>
      <w:ins w:id="790" w:author="Windows User" w:date="2021-05-15T22:11:00Z">
        <w:r w:rsidR="00BB62FB">
          <w:rPr>
            <w:rFonts w:asciiTheme="minorHAnsi" w:hAnsiTheme="minorHAnsi"/>
            <w:iCs/>
            <w:sz w:val="22"/>
            <w:szCs w:val="22"/>
          </w:rPr>
          <w:t>ntsuam xyuas</w:t>
        </w:r>
      </w:ins>
      <w:r w:rsidRPr="008834B0">
        <w:rPr>
          <w:rFonts w:asciiTheme="minorHAnsi" w:hAnsiTheme="minorHAnsi"/>
          <w:iCs/>
          <w:sz w:val="22"/>
          <w:szCs w:val="22"/>
        </w:rPr>
        <w:t xml:space="preserve"> kev noj qab haus huv, thiab yuav luag txhua yam ntawm lub neej, peb tau hais nrog cov ntawv cog lus tias peb tsis muaj sij</w:t>
      </w:r>
      <w:r w:rsidR="008F1976" w:rsidRPr="008834B0">
        <w:rPr>
          <w:rFonts w:asciiTheme="minorHAnsi" w:hAnsiTheme="minorHAnsi"/>
          <w:iCs/>
          <w:sz w:val="22"/>
          <w:szCs w:val="22"/>
        </w:rPr>
        <w:t xml:space="preserve"> </w:t>
      </w:r>
      <w:r w:rsidRPr="008834B0">
        <w:rPr>
          <w:rFonts w:asciiTheme="minorHAnsi" w:hAnsiTheme="minorHAnsi"/>
          <w:iCs/>
          <w:sz w:val="22"/>
          <w:szCs w:val="22"/>
        </w:rPr>
        <w:t>hawm los sib tham thiab yuav tsum kos npe rau siv cov kev pab</w:t>
      </w:r>
      <w:r w:rsidR="008F1976" w:rsidRPr="008834B0">
        <w:rPr>
          <w:rFonts w:asciiTheme="minorHAnsi" w:hAnsiTheme="minorHAnsi"/>
          <w:iCs/>
          <w:sz w:val="22"/>
          <w:szCs w:val="22"/>
        </w:rPr>
        <w:t xml:space="preserve"> </w:t>
      </w:r>
      <w:r w:rsidRPr="008834B0">
        <w:rPr>
          <w:rFonts w:asciiTheme="minorHAnsi" w:hAnsiTheme="minorHAnsi"/>
          <w:iCs/>
          <w:sz w:val="22"/>
          <w:szCs w:val="22"/>
        </w:rPr>
        <w:t xml:space="preserve">cuam uas tau muab. Txawm hais </w:t>
      </w:r>
      <w:proofErr w:type="gramStart"/>
      <w:r w:rsidRPr="008834B0">
        <w:rPr>
          <w:rFonts w:asciiTheme="minorHAnsi" w:hAnsiTheme="minorHAnsi"/>
          <w:iCs/>
          <w:sz w:val="22"/>
          <w:szCs w:val="22"/>
        </w:rPr>
        <w:t>tias</w:t>
      </w:r>
      <w:proofErr w:type="gramEnd"/>
      <w:r w:rsidRPr="008834B0">
        <w:rPr>
          <w:rFonts w:asciiTheme="minorHAnsi" w:hAnsiTheme="minorHAnsi"/>
          <w:iCs/>
          <w:sz w:val="22"/>
          <w:szCs w:val="22"/>
        </w:rPr>
        <w:t xml:space="preserve"> lawv </w:t>
      </w:r>
      <w:r w:rsidR="008F1976" w:rsidRPr="008834B0">
        <w:rPr>
          <w:rFonts w:asciiTheme="minorHAnsi" w:hAnsiTheme="minorHAnsi"/>
          <w:iCs/>
          <w:sz w:val="22"/>
          <w:szCs w:val="22"/>
        </w:rPr>
        <w:t xml:space="preserve">cov </w:t>
      </w:r>
      <w:del w:id="791" w:author="Windows User" w:date="2021-05-16T17:24:00Z">
        <w:r w:rsidR="008F1976" w:rsidRPr="008834B0" w:rsidDel="00FA3F28">
          <w:rPr>
            <w:rFonts w:asciiTheme="minorHAnsi" w:hAnsiTheme="minorHAnsi"/>
            <w:iCs/>
            <w:sz w:val="22"/>
            <w:szCs w:val="22"/>
          </w:rPr>
          <w:delText>sij hawm</w:delText>
        </w:r>
      </w:del>
      <w:ins w:id="792" w:author="Windows User" w:date="2021-05-16T17:24:00Z">
        <w:r w:rsidR="00FA3F28">
          <w:rPr>
            <w:rFonts w:asciiTheme="minorHAnsi" w:hAnsiTheme="minorHAnsi"/>
            <w:iCs/>
            <w:sz w:val="22"/>
            <w:szCs w:val="22"/>
          </w:rPr>
          <w:t xml:space="preserve"> yuav huas mus deb</w:t>
        </w:r>
      </w:ins>
      <w:r w:rsidRPr="008834B0">
        <w:rPr>
          <w:rFonts w:asciiTheme="minorHAnsi" w:hAnsiTheme="minorHAnsi"/>
          <w:iCs/>
          <w:sz w:val="22"/>
          <w:szCs w:val="22"/>
        </w:rPr>
        <w:t xml:space="preserve">, nws yog qhov yuam kev los xav tias cov ntawv cog lus no tsis khi. Lub tsev hais plaub yuav tswj cov ntawv cog lus no ntau ntau. Txawm hais tias cov nplooj ntawv no tau sau nrog </w:t>
      </w:r>
      <w:r w:rsidR="008F1976" w:rsidRPr="008834B0">
        <w:rPr>
          <w:rFonts w:asciiTheme="minorHAnsi" w:hAnsiTheme="minorHAnsi"/>
          <w:iCs/>
          <w:sz w:val="22"/>
          <w:szCs w:val="22"/>
        </w:rPr>
        <w:t xml:space="preserve">txoj </w:t>
      </w:r>
      <w:r w:rsidRPr="008834B0">
        <w:rPr>
          <w:rFonts w:asciiTheme="minorHAnsi" w:hAnsiTheme="minorHAnsi"/>
          <w:iCs/>
          <w:sz w:val="22"/>
          <w:szCs w:val="22"/>
        </w:rPr>
        <w:t>kev cai "boilerplate," peb tuaj yeem ua raws li peb qhov kev pom zoo</w:t>
      </w:r>
      <w:r w:rsidR="009049F9" w:rsidRPr="008834B0">
        <w:rPr>
          <w:rFonts w:asciiTheme="minorHAnsi" w:hAnsiTheme="minorHAnsi"/>
          <w:iCs/>
          <w:sz w:val="22"/>
          <w:szCs w:val="22"/>
        </w:rPr>
        <w:t>. </w:t>
      </w:r>
    </w:p>
    <w:p w14:paraId="698BD1D4" w14:textId="6C05BA26" w:rsidR="009049F9" w:rsidRPr="0022192D" w:rsidRDefault="00C228D1" w:rsidP="00DE1C6E">
      <w:pPr>
        <w:spacing w:after="90" w:line="182" w:lineRule="atLeast"/>
        <w:jc w:val="both"/>
        <w:rPr>
          <w:rFonts w:asciiTheme="minorHAnsi" w:hAnsiTheme="minorHAnsi"/>
        </w:rPr>
      </w:pPr>
      <w:r w:rsidRPr="00DE1C6E">
        <w:rPr>
          <w:rFonts w:asciiTheme="minorHAnsi" w:hAnsiTheme="minorHAnsi"/>
          <w:iCs/>
          <w:sz w:val="22"/>
          <w:szCs w:val="22"/>
        </w:rPr>
        <w:lastRenderedPageBreak/>
        <w:t>Txhawm rau kom pom qhov</w:t>
      </w:r>
      <w:r w:rsidR="00E61023" w:rsidRPr="00DE1C6E">
        <w:rPr>
          <w:rFonts w:asciiTheme="minorHAnsi" w:hAnsiTheme="minorHAnsi"/>
          <w:iCs/>
          <w:sz w:val="22"/>
          <w:szCs w:val="22"/>
        </w:rPr>
        <w:t xml:space="preserve"> tseeb, cov neeg ua liaj ua teb yuav tsum siv sij</w:t>
      </w:r>
      <w:r w:rsidR="00F22A94" w:rsidRPr="00DE1C6E">
        <w:rPr>
          <w:rFonts w:asciiTheme="minorHAnsi" w:hAnsiTheme="minorHAnsi"/>
          <w:iCs/>
          <w:sz w:val="22"/>
          <w:szCs w:val="22"/>
        </w:rPr>
        <w:t xml:space="preserve"> </w:t>
      </w:r>
      <w:r w:rsidR="00E61023" w:rsidRPr="00DE1C6E">
        <w:rPr>
          <w:rFonts w:asciiTheme="minorHAnsi" w:hAnsiTheme="minorHAnsi"/>
          <w:iCs/>
          <w:sz w:val="22"/>
          <w:szCs w:val="22"/>
        </w:rPr>
        <w:t xml:space="preserve">hawm los ua tib zoo los </w:t>
      </w:r>
      <w:del w:id="793" w:author="Windows User" w:date="2021-05-15T22:11:00Z">
        <w:r w:rsidR="00E61023" w:rsidRPr="00DE1C6E" w:rsidDel="00BB62FB">
          <w:rPr>
            <w:rFonts w:asciiTheme="minorHAnsi" w:hAnsiTheme="minorHAnsi"/>
            <w:iCs/>
            <w:sz w:val="22"/>
            <w:szCs w:val="22"/>
          </w:rPr>
          <w:delText>saib xyuas</w:delText>
        </w:r>
      </w:del>
      <w:ins w:id="794" w:author="Windows User" w:date="2021-05-16T17:33:00Z">
        <w:r w:rsidR="00182EBA">
          <w:rPr>
            <w:rFonts w:asciiTheme="minorHAnsi" w:hAnsiTheme="minorHAnsi"/>
            <w:iCs/>
            <w:sz w:val="22"/>
            <w:szCs w:val="22"/>
          </w:rPr>
          <w:t xml:space="preserve"> </w:t>
        </w:r>
      </w:ins>
      <w:ins w:id="795" w:author="Windows User" w:date="2021-05-15T22:11:00Z">
        <w:r w:rsidR="00BB62FB">
          <w:rPr>
            <w:rFonts w:asciiTheme="minorHAnsi" w:hAnsiTheme="minorHAnsi"/>
            <w:iCs/>
            <w:sz w:val="22"/>
            <w:szCs w:val="22"/>
          </w:rPr>
          <w:t>ntsuam xyuas</w:t>
        </w:r>
      </w:ins>
      <w:r w:rsidR="00E61023" w:rsidRPr="00DE1C6E">
        <w:rPr>
          <w:rFonts w:asciiTheme="minorHAnsi" w:hAnsiTheme="minorHAnsi"/>
          <w:iCs/>
          <w:sz w:val="22"/>
          <w:szCs w:val="22"/>
        </w:rPr>
        <w:t xml:space="preserve"> cov lus cog tseg tseem </w:t>
      </w:r>
      <w:proofErr w:type="gramStart"/>
      <w:r w:rsidR="00E61023" w:rsidRPr="00DE1C6E">
        <w:rPr>
          <w:rFonts w:asciiTheme="minorHAnsi" w:hAnsiTheme="minorHAnsi"/>
          <w:iCs/>
          <w:sz w:val="22"/>
          <w:szCs w:val="22"/>
        </w:rPr>
        <w:t>ceeb</w:t>
      </w:r>
      <w:proofErr w:type="gramEnd"/>
      <w:r w:rsidR="00E61023" w:rsidRPr="00DE1C6E">
        <w:rPr>
          <w:rFonts w:asciiTheme="minorHAnsi" w:hAnsiTheme="minorHAnsi"/>
          <w:iCs/>
          <w:sz w:val="22"/>
          <w:szCs w:val="22"/>
        </w:rPr>
        <w:t xml:space="preserve"> ntawm kev muag khoom. Txawm hais tias nws zoo li kev tawm dag zog hauv qhov tsis muaj tseeb, cov neeg ua liaj ua teb yuav muaj ntau lub sij</w:t>
      </w:r>
      <w:r w:rsidR="00F22A94" w:rsidRPr="00DE1C6E">
        <w:rPr>
          <w:rFonts w:asciiTheme="minorHAnsi" w:hAnsiTheme="minorHAnsi"/>
          <w:iCs/>
          <w:sz w:val="22"/>
          <w:szCs w:val="22"/>
        </w:rPr>
        <w:t xml:space="preserve"> </w:t>
      </w:r>
      <w:r w:rsidR="00E61023" w:rsidRPr="00DE1C6E">
        <w:rPr>
          <w:rFonts w:asciiTheme="minorHAnsi" w:hAnsiTheme="minorHAnsi"/>
          <w:iCs/>
          <w:sz w:val="22"/>
          <w:szCs w:val="22"/>
        </w:rPr>
        <w:t>hawm los sib tham dua li lawv paub. Cov ua liaj ua teb muaj cov khoom lag luam hauv khw muag khoom thiab cov koo</w:t>
      </w:r>
      <w:r w:rsidR="00F22A94" w:rsidRPr="00DE1C6E">
        <w:rPr>
          <w:rFonts w:asciiTheme="minorHAnsi" w:hAnsiTheme="minorHAnsi"/>
          <w:iCs/>
          <w:sz w:val="22"/>
          <w:szCs w:val="22"/>
        </w:rPr>
        <w:t>s</w:t>
      </w:r>
      <w:r w:rsidR="00E61023" w:rsidRPr="00DE1C6E">
        <w:rPr>
          <w:rFonts w:asciiTheme="minorHAnsi" w:hAnsiTheme="minorHAnsi"/>
          <w:iCs/>
          <w:sz w:val="22"/>
          <w:szCs w:val="22"/>
        </w:rPr>
        <w:t xml:space="preserve"> haum xav yuav khoom. Ntau tus neeg yuav khoom xav tsim kom muaj kev sib raug zoo nrog cov neeg ua liaj ua teb. Nkag siab txog </w:t>
      </w:r>
      <w:proofErr w:type="gramStart"/>
      <w:r w:rsidR="00E61023" w:rsidRPr="00DE1C6E">
        <w:rPr>
          <w:rFonts w:asciiTheme="minorHAnsi" w:hAnsiTheme="minorHAnsi"/>
          <w:iCs/>
          <w:sz w:val="22"/>
          <w:szCs w:val="22"/>
        </w:rPr>
        <w:t>kev</w:t>
      </w:r>
      <w:proofErr w:type="gramEnd"/>
      <w:r w:rsidR="00E61023" w:rsidRPr="00DE1C6E">
        <w:rPr>
          <w:rFonts w:asciiTheme="minorHAnsi" w:hAnsiTheme="minorHAnsi"/>
          <w:iCs/>
          <w:sz w:val="22"/>
          <w:szCs w:val="22"/>
        </w:rPr>
        <w:t xml:space="preserve"> </w:t>
      </w:r>
      <w:del w:id="796" w:author="Windows User" w:date="2021-05-16T17:38:00Z">
        <w:r w:rsidR="00E61023" w:rsidRPr="00DE1C6E" w:rsidDel="00CE1808">
          <w:rPr>
            <w:rFonts w:asciiTheme="minorHAnsi" w:hAnsiTheme="minorHAnsi"/>
            <w:iCs/>
            <w:sz w:val="22"/>
            <w:szCs w:val="22"/>
          </w:rPr>
          <w:delText>lav phib xaub</w:delText>
        </w:r>
      </w:del>
      <w:ins w:id="797" w:author="Windows User" w:date="2021-05-16T17:38:00Z">
        <w:r w:rsidR="00CE1808">
          <w:rPr>
            <w:rFonts w:asciiTheme="minorHAnsi" w:hAnsiTheme="minorHAnsi"/>
            <w:iCs/>
            <w:sz w:val="22"/>
            <w:szCs w:val="22"/>
          </w:rPr>
          <w:t xml:space="preserve"> lee paub</w:t>
        </w:r>
      </w:ins>
      <w:r w:rsidR="00E61023" w:rsidRPr="00DE1C6E">
        <w:rPr>
          <w:rFonts w:asciiTheme="minorHAnsi" w:hAnsiTheme="minorHAnsi"/>
          <w:iCs/>
          <w:sz w:val="22"/>
          <w:szCs w:val="22"/>
        </w:rPr>
        <w:t xml:space="preserve"> txog kev nyab xeeb khoom noj yog qhov tseem ceeb ntawm qhov kev sib raug zoo ntaw</w:t>
      </w:r>
      <w:r w:rsidR="00F22A94" w:rsidRPr="00DE1C6E">
        <w:rPr>
          <w:rFonts w:asciiTheme="minorHAnsi" w:hAnsiTheme="minorHAnsi"/>
          <w:iCs/>
          <w:sz w:val="22"/>
          <w:szCs w:val="22"/>
        </w:rPr>
        <w:t>v</w:t>
      </w:r>
      <w:r w:rsidR="00E61023" w:rsidRPr="00DE1C6E">
        <w:rPr>
          <w:rFonts w:asciiTheme="minorHAnsi" w:hAnsiTheme="minorHAnsi"/>
          <w:iCs/>
          <w:sz w:val="22"/>
          <w:szCs w:val="22"/>
        </w:rPr>
        <w:t xml:space="preserve">. Yog </w:t>
      </w:r>
      <w:proofErr w:type="gramStart"/>
      <w:r w:rsidR="00E61023" w:rsidRPr="00DE1C6E">
        <w:rPr>
          <w:rFonts w:asciiTheme="minorHAnsi" w:hAnsiTheme="minorHAnsi"/>
          <w:iCs/>
          <w:sz w:val="22"/>
          <w:szCs w:val="22"/>
        </w:rPr>
        <w:t>tias</w:t>
      </w:r>
      <w:proofErr w:type="gramEnd"/>
      <w:r w:rsidR="00E61023" w:rsidRPr="00DE1C6E">
        <w:rPr>
          <w:rFonts w:asciiTheme="minorHAnsi" w:hAnsiTheme="minorHAnsi"/>
          <w:iCs/>
          <w:sz w:val="22"/>
          <w:szCs w:val="22"/>
        </w:rPr>
        <w:t xml:space="preserve"> ib tug neeg ua liaj ua teb xav tias cov lus cog lus muag tsis ncaj ncees, tus neeg ua liaj ua teb yuav</w:t>
      </w:r>
      <w:ins w:id="798" w:author="Windows User" w:date="2021-05-16T17:40:00Z">
        <w:r w:rsidR="00CE1808">
          <w:rPr>
            <w:rFonts w:asciiTheme="minorHAnsi" w:hAnsiTheme="minorHAnsi"/>
            <w:iCs/>
            <w:sz w:val="22"/>
            <w:szCs w:val="22"/>
          </w:rPr>
          <w:t xml:space="preserve"> tsum</w:t>
        </w:r>
      </w:ins>
      <w:r w:rsidR="00E61023" w:rsidRPr="00DE1C6E">
        <w:rPr>
          <w:rFonts w:asciiTheme="minorHAnsi" w:hAnsiTheme="minorHAnsi"/>
          <w:iCs/>
          <w:sz w:val="22"/>
          <w:szCs w:val="22"/>
        </w:rPr>
        <w:t xml:space="preserve"> zoo siab coj</w:t>
      </w:r>
      <w:ins w:id="799" w:author="Windows User" w:date="2021-05-16T17:41:00Z">
        <w:r w:rsidR="00CE1808">
          <w:rPr>
            <w:rFonts w:asciiTheme="minorHAnsi" w:hAnsiTheme="minorHAnsi"/>
            <w:iCs/>
            <w:sz w:val="22"/>
            <w:szCs w:val="22"/>
          </w:rPr>
          <w:t xml:space="preserve"> qhia</w:t>
        </w:r>
      </w:ins>
      <w:r w:rsidR="00E61023" w:rsidRPr="00DE1C6E">
        <w:rPr>
          <w:rFonts w:asciiTheme="minorHAnsi" w:hAnsiTheme="minorHAnsi"/>
          <w:iCs/>
          <w:sz w:val="22"/>
          <w:szCs w:val="22"/>
        </w:rPr>
        <w:t xml:space="preserve"> nws mus rau cov neeg yuav khoom. Zoo li nrog </w:t>
      </w:r>
      <w:proofErr w:type="gramStart"/>
      <w:r w:rsidR="00E61023" w:rsidRPr="00DE1C6E">
        <w:rPr>
          <w:rFonts w:asciiTheme="minorHAnsi" w:hAnsiTheme="minorHAnsi"/>
          <w:iCs/>
          <w:sz w:val="22"/>
          <w:szCs w:val="22"/>
        </w:rPr>
        <w:t>kev</w:t>
      </w:r>
      <w:proofErr w:type="gramEnd"/>
      <w:r w:rsidR="00E61023" w:rsidRPr="00DE1C6E">
        <w:rPr>
          <w:rFonts w:asciiTheme="minorHAnsi" w:hAnsiTheme="minorHAnsi"/>
          <w:iCs/>
          <w:sz w:val="22"/>
          <w:szCs w:val="22"/>
        </w:rPr>
        <w:t xml:space="preserve"> sib khom lus, muaj lwm </w:t>
      </w:r>
      <w:del w:id="800" w:author="Windows User" w:date="2021-05-16T17:44:00Z">
        <w:r w:rsidR="00E61023" w:rsidRPr="00DE1C6E" w:rsidDel="00CE1808">
          <w:rPr>
            <w:rFonts w:asciiTheme="minorHAnsi" w:hAnsiTheme="minorHAnsi"/>
            <w:iCs/>
            <w:sz w:val="22"/>
            <w:szCs w:val="22"/>
          </w:rPr>
          <w:delText>qhov kev pom zoo</w:delText>
        </w:r>
      </w:del>
      <w:ins w:id="801" w:author="Windows User" w:date="2021-05-16T17:44:00Z">
        <w:r w:rsidR="00CE1808">
          <w:rPr>
            <w:rFonts w:asciiTheme="minorHAnsi" w:hAnsiTheme="minorHAnsi"/>
            <w:iCs/>
            <w:sz w:val="22"/>
            <w:szCs w:val="22"/>
          </w:rPr>
          <w:t xml:space="preserve"> txoj haus kev xaiv</w:t>
        </w:r>
      </w:ins>
      <w:r w:rsidR="00E61023" w:rsidRPr="00DE1C6E">
        <w:rPr>
          <w:rFonts w:asciiTheme="minorHAnsi" w:hAnsiTheme="minorHAnsi"/>
          <w:iCs/>
          <w:sz w:val="22"/>
          <w:szCs w:val="22"/>
        </w:rPr>
        <w:t xml:space="preserve"> hauv ib lub hnab tshos </w:t>
      </w:r>
      <w:ins w:id="802" w:author="Windows User" w:date="2021-05-16T17:45:00Z">
        <w:r w:rsidR="00CE1808">
          <w:rPr>
            <w:rFonts w:asciiTheme="minorHAnsi" w:hAnsiTheme="minorHAnsi"/>
            <w:iCs/>
            <w:sz w:val="22"/>
            <w:szCs w:val="22"/>
          </w:rPr>
          <w:t xml:space="preserve">to </w:t>
        </w:r>
      </w:ins>
      <w:r w:rsidR="00E61023" w:rsidRPr="00DE1C6E">
        <w:rPr>
          <w:rFonts w:asciiTheme="minorHAnsi" w:hAnsiTheme="minorHAnsi"/>
          <w:iCs/>
          <w:sz w:val="22"/>
          <w:szCs w:val="22"/>
        </w:rPr>
        <w:t xml:space="preserve">nraub qaum yuav ua rau muaj kev ntseeg siab thiab pab txhua tus </w:t>
      </w:r>
      <w:r w:rsidR="00F22A94" w:rsidRPr="00DE1C6E">
        <w:rPr>
          <w:rFonts w:asciiTheme="minorHAnsi" w:hAnsiTheme="minorHAnsi"/>
          <w:iCs/>
          <w:sz w:val="22"/>
          <w:szCs w:val="22"/>
        </w:rPr>
        <w:t xml:space="preserve">uas </w:t>
      </w:r>
      <w:r w:rsidR="00E61023" w:rsidRPr="00DE1C6E">
        <w:rPr>
          <w:rFonts w:asciiTheme="minorHAnsi" w:hAnsiTheme="minorHAnsi"/>
          <w:iCs/>
          <w:sz w:val="22"/>
          <w:szCs w:val="22"/>
        </w:rPr>
        <w:t>nrhiav kev daws teeb meem</w:t>
      </w:r>
      <w:ins w:id="803" w:author="Windows User" w:date="2021-05-16T17:46:00Z">
        <w:r w:rsidR="00CE1808">
          <w:rPr>
            <w:rFonts w:asciiTheme="minorHAnsi" w:hAnsiTheme="minorHAnsi"/>
            <w:iCs/>
            <w:sz w:val="22"/>
            <w:szCs w:val="22"/>
          </w:rPr>
          <w:t xml:space="preserve"> taus nrawm</w:t>
        </w:r>
      </w:ins>
      <w:r w:rsidR="009049F9" w:rsidRPr="0022192D">
        <w:rPr>
          <w:rFonts w:asciiTheme="minorHAnsi" w:hAnsiTheme="minorHAnsi"/>
          <w:iCs/>
        </w:rPr>
        <w:t>. </w:t>
      </w:r>
    </w:p>
    <w:p w14:paraId="6D564400" w14:textId="77777777" w:rsidR="009049F9" w:rsidRPr="0022192D" w:rsidRDefault="009049F9" w:rsidP="0022192D">
      <w:pPr>
        <w:rPr>
          <w:rFonts w:asciiTheme="minorHAnsi" w:hAnsiTheme="minorHAnsi"/>
        </w:rPr>
      </w:pPr>
    </w:p>
    <w:p w14:paraId="0C408D72" w14:textId="127A9715" w:rsidR="006F3719" w:rsidRPr="003F039A" w:rsidRDefault="00230A32" w:rsidP="003F039A">
      <w:pPr>
        <w:jc w:val="both"/>
        <w:rPr>
          <w:rFonts w:asciiTheme="minorHAnsi" w:hAnsiTheme="minorHAnsi"/>
          <w:b/>
          <w:color w:val="7030A0"/>
          <w:sz w:val="22"/>
          <w:szCs w:val="22"/>
        </w:rPr>
      </w:pPr>
      <w:r w:rsidRPr="003F039A">
        <w:rPr>
          <w:rFonts w:asciiTheme="minorHAnsi" w:hAnsiTheme="minorHAnsi"/>
          <w:b/>
          <w:color w:val="7030A0"/>
          <w:sz w:val="22"/>
          <w:szCs w:val="22"/>
        </w:rPr>
        <w:t>UA RAWS LIS DAIM NTAWV COG LUS</w:t>
      </w:r>
    </w:p>
    <w:p w14:paraId="237F10A7" w14:textId="77777777" w:rsidR="006F3719" w:rsidRPr="003F039A" w:rsidRDefault="006F3719" w:rsidP="003F039A">
      <w:pPr>
        <w:jc w:val="both"/>
        <w:rPr>
          <w:rFonts w:asciiTheme="minorHAnsi" w:hAnsiTheme="minorHAnsi"/>
          <w:color w:val="7030A0"/>
          <w:sz w:val="22"/>
          <w:szCs w:val="22"/>
        </w:rPr>
      </w:pPr>
    </w:p>
    <w:p w14:paraId="291248EC" w14:textId="09341AF5" w:rsidR="00434831" w:rsidRPr="003F039A" w:rsidRDefault="00F414EE" w:rsidP="003F039A">
      <w:pPr>
        <w:numPr>
          <w:ilvl w:val="0"/>
          <w:numId w:val="6"/>
        </w:numPr>
        <w:spacing w:after="110"/>
        <w:jc w:val="both"/>
        <w:rPr>
          <w:rFonts w:asciiTheme="minorHAnsi" w:eastAsia="Times New Roman" w:hAnsiTheme="minorHAnsi"/>
          <w:b/>
          <w:color w:val="7030A0"/>
          <w:sz w:val="22"/>
          <w:szCs w:val="22"/>
        </w:rPr>
      </w:pPr>
      <w:r w:rsidRPr="003F039A">
        <w:rPr>
          <w:rFonts w:asciiTheme="minorHAnsi" w:eastAsia="Times New Roman" w:hAnsiTheme="minorHAnsi"/>
          <w:b/>
          <w:color w:val="7030A0"/>
          <w:sz w:val="22"/>
          <w:szCs w:val="22"/>
        </w:rPr>
        <w:t>Daim ntawv cog lus los</w:t>
      </w:r>
      <w:r w:rsidR="00473710" w:rsidRPr="003F039A">
        <w:rPr>
          <w:rFonts w:asciiTheme="minorHAnsi" w:eastAsia="Times New Roman" w:hAnsiTheme="minorHAnsi"/>
          <w:b/>
          <w:color w:val="7030A0"/>
          <w:sz w:val="22"/>
          <w:szCs w:val="22"/>
        </w:rPr>
        <w:t xml:space="preserve"> </w:t>
      </w:r>
      <w:r w:rsidRPr="003F039A">
        <w:rPr>
          <w:rFonts w:asciiTheme="minorHAnsi" w:eastAsia="Times New Roman" w:hAnsiTheme="minorHAnsi"/>
          <w:b/>
          <w:color w:val="7030A0"/>
          <w:sz w:val="22"/>
          <w:szCs w:val="22"/>
        </w:rPr>
        <w:t xml:space="preserve">sis kev sib tham txog kev muag khoom uas txwv kev </w:t>
      </w:r>
      <w:del w:id="804" w:author="Windows User" w:date="2021-05-16T17:48:00Z">
        <w:r w:rsidRPr="003F039A" w:rsidDel="004D050F">
          <w:rPr>
            <w:rFonts w:asciiTheme="minorHAnsi" w:eastAsia="Times New Roman" w:hAnsiTheme="minorHAnsi"/>
            <w:b/>
            <w:color w:val="7030A0"/>
            <w:sz w:val="22"/>
            <w:szCs w:val="22"/>
          </w:rPr>
          <w:delText>cog lus</w:delText>
        </w:r>
      </w:del>
      <w:ins w:id="805" w:author="Windows User" w:date="2021-05-16T17:48:00Z">
        <w:r w:rsidR="004D050F">
          <w:rPr>
            <w:rFonts w:asciiTheme="minorHAnsi" w:eastAsia="Times New Roman" w:hAnsiTheme="minorHAnsi"/>
            <w:b/>
            <w:color w:val="7030A0"/>
            <w:sz w:val="22"/>
            <w:szCs w:val="22"/>
          </w:rPr>
          <w:t xml:space="preserve"> kev them nyiaj rau kev puas tsuaj</w:t>
        </w:r>
      </w:ins>
      <w:r w:rsidRPr="003F039A">
        <w:rPr>
          <w:rFonts w:asciiTheme="minorHAnsi" w:eastAsia="Times New Roman" w:hAnsiTheme="minorHAnsi"/>
          <w:b/>
          <w:color w:val="7030A0"/>
          <w:sz w:val="22"/>
          <w:szCs w:val="22"/>
        </w:rPr>
        <w:t xml:space="preserve"> thiab teeb tsa tus qauv </w:t>
      </w:r>
      <w:r w:rsidR="00473710" w:rsidRPr="003F039A">
        <w:rPr>
          <w:rFonts w:asciiTheme="minorHAnsi" w:eastAsia="Times New Roman" w:hAnsiTheme="minorHAnsi"/>
          <w:b/>
          <w:color w:val="7030A0"/>
          <w:sz w:val="22"/>
          <w:szCs w:val="22"/>
        </w:rPr>
        <w:t xml:space="preserve">uas </w:t>
      </w:r>
      <w:r w:rsidRPr="003F039A">
        <w:rPr>
          <w:rFonts w:asciiTheme="minorHAnsi" w:eastAsia="Times New Roman" w:hAnsiTheme="minorHAnsi"/>
          <w:b/>
          <w:color w:val="7030A0"/>
          <w:sz w:val="22"/>
          <w:szCs w:val="22"/>
        </w:rPr>
        <w:t>ua tiav</w:t>
      </w:r>
    </w:p>
    <w:p w14:paraId="7A109D58" w14:textId="66110E8E" w:rsidR="00434831" w:rsidRPr="003F039A" w:rsidRDefault="0080620F" w:rsidP="003F039A">
      <w:pPr>
        <w:numPr>
          <w:ilvl w:val="0"/>
          <w:numId w:val="6"/>
        </w:numPr>
        <w:spacing w:after="110"/>
        <w:jc w:val="both"/>
        <w:rPr>
          <w:rFonts w:asciiTheme="minorHAnsi" w:eastAsia="Times New Roman" w:hAnsiTheme="minorHAnsi"/>
          <w:b/>
          <w:color w:val="7030A0"/>
          <w:sz w:val="22"/>
          <w:szCs w:val="22"/>
        </w:rPr>
      </w:pPr>
      <w:r w:rsidRPr="003F039A">
        <w:rPr>
          <w:rFonts w:asciiTheme="minorHAnsi" w:eastAsia="Times New Roman" w:hAnsiTheme="minorHAnsi"/>
          <w:b/>
          <w:color w:val="7030A0"/>
          <w:sz w:val="22"/>
          <w:szCs w:val="22"/>
        </w:rPr>
        <w:t>Tshawb xyuas cov ntaub ntawv</w:t>
      </w:r>
      <w:r w:rsidR="008E249C" w:rsidRPr="003F039A">
        <w:rPr>
          <w:rFonts w:asciiTheme="minorHAnsi" w:eastAsia="Times New Roman" w:hAnsiTheme="minorHAnsi"/>
          <w:b/>
          <w:color w:val="7030A0"/>
          <w:sz w:val="22"/>
          <w:szCs w:val="22"/>
        </w:rPr>
        <w:t xml:space="preserve"> kev</w:t>
      </w:r>
      <w:r w:rsidRPr="003F039A">
        <w:rPr>
          <w:rFonts w:asciiTheme="minorHAnsi" w:eastAsia="Times New Roman" w:hAnsiTheme="minorHAnsi"/>
          <w:b/>
          <w:color w:val="7030A0"/>
          <w:sz w:val="22"/>
          <w:szCs w:val="22"/>
        </w:rPr>
        <w:t xml:space="preserve"> pov hwm kom saib seb nws puas them nyiaj</w:t>
      </w:r>
      <w:ins w:id="806" w:author="Windows User" w:date="2021-05-16T17:49:00Z">
        <w:r w:rsidR="004D050F">
          <w:rPr>
            <w:rFonts w:asciiTheme="minorHAnsi" w:eastAsia="Times New Roman" w:hAnsiTheme="minorHAnsi"/>
            <w:b/>
            <w:color w:val="7030A0"/>
            <w:sz w:val="22"/>
            <w:szCs w:val="22"/>
          </w:rPr>
          <w:t xml:space="preserve"> rau kev puas tsuaj</w:t>
        </w:r>
      </w:ins>
    </w:p>
    <w:p w14:paraId="3303E6CF" w14:textId="77777777" w:rsidR="00434831" w:rsidRPr="0022192D" w:rsidRDefault="00434831" w:rsidP="0022192D">
      <w:pPr>
        <w:rPr>
          <w:rFonts w:asciiTheme="minorHAnsi" w:hAnsiTheme="minorHAnsi"/>
        </w:rPr>
      </w:pPr>
    </w:p>
    <w:p w14:paraId="4F2CA0C9" w14:textId="42A4ECAF" w:rsidR="001D48A6" w:rsidRPr="0030313A" w:rsidRDefault="008825D1" w:rsidP="0030313A">
      <w:pPr>
        <w:spacing w:after="180" w:line="257" w:lineRule="atLeast"/>
        <w:jc w:val="both"/>
        <w:rPr>
          <w:rFonts w:asciiTheme="minorHAnsi" w:hAnsiTheme="minorHAnsi"/>
          <w:iCs/>
          <w:color w:val="70AD47" w:themeColor="accent6"/>
          <w:sz w:val="22"/>
          <w:szCs w:val="22"/>
        </w:rPr>
      </w:pPr>
      <w:r w:rsidRPr="0030313A">
        <w:rPr>
          <w:rFonts w:asciiTheme="minorHAnsi" w:hAnsiTheme="minorHAnsi"/>
          <w:iCs/>
          <w:color w:val="70AD47" w:themeColor="accent6"/>
          <w:sz w:val="22"/>
          <w:szCs w:val="22"/>
        </w:rPr>
        <w:t>[</w:t>
      </w:r>
      <w:del w:id="807" w:author="Windows User" w:date="2021-05-16T17:50:00Z">
        <w:r w:rsidR="00270D89" w:rsidRPr="0030313A" w:rsidDel="004D050F">
          <w:rPr>
            <w:rFonts w:asciiTheme="minorHAnsi" w:hAnsiTheme="minorHAnsi"/>
            <w:iCs/>
            <w:color w:val="70AD47" w:themeColor="accent6"/>
            <w:sz w:val="22"/>
            <w:szCs w:val="22"/>
          </w:rPr>
          <w:delText>Yawg</w:delText>
        </w:r>
        <w:r w:rsidR="001D48A6" w:rsidRPr="0030313A" w:rsidDel="004D050F">
          <w:rPr>
            <w:rFonts w:asciiTheme="minorHAnsi" w:hAnsiTheme="minorHAnsi"/>
            <w:iCs/>
            <w:color w:val="70AD47" w:themeColor="accent6"/>
            <w:sz w:val="22"/>
            <w:szCs w:val="22"/>
          </w:rPr>
          <w:delText xml:space="preserve"> </w:delText>
        </w:r>
      </w:del>
      <w:ins w:id="808" w:author="Windows User" w:date="2021-05-16T17:50:00Z">
        <w:r w:rsidR="004D050F">
          <w:rPr>
            <w:rFonts w:asciiTheme="minorHAnsi" w:hAnsiTheme="minorHAnsi"/>
            <w:iCs/>
            <w:color w:val="70AD47" w:themeColor="accent6"/>
            <w:sz w:val="22"/>
            <w:szCs w:val="22"/>
          </w:rPr>
          <w:t xml:space="preserve">Tus </w:t>
        </w:r>
      </w:ins>
      <w:ins w:id="809" w:author="Windows User" w:date="2021-05-16T17:51:00Z">
        <w:r w:rsidR="004D050F">
          <w:rPr>
            <w:rFonts w:asciiTheme="minorHAnsi" w:hAnsiTheme="minorHAnsi"/>
            <w:iCs/>
            <w:color w:val="70AD47" w:themeColor="accent6"/>
            <w:sz w:val="22"/>
            <w:szCs w:val="22"/>
          </w:rPr>
          <w:t xml:space="preserve">Neeg Ua Liaj Teb </w:t>
        </w:r>
      </w:ins>
      <w:r w:rsidR="001D48A6" w:rsidRPr="0030313A">
        <w:rPr>
          <w:rFonts w:asciiTheme="minorHAnsi" w:hAnsiTheme="minorHAnsi"/>
          <w:iCs/>
          <w:color w:val="70AD47" w:themeColor="accent6"/>
          <w:sz w:val="22"/>
          <w:szCs w:val="22"/>
        </w:rPr>
        <w:t>Sally</w:t>
      </w:r>
      <w:r w:rsidR="009F3B9E" w:rsidRPr="0030313A">
        <w:rPr>
          <w:rFonts w:asciiTheme="minorHAnsi" w:hAnsiTheme="minorHAnsi"/>
          <w:iCs/>
          <w:color w:val="70AD47" w:themeColor="accent6"/>
          <w:sz w:val="22"/>
          <w:szCs w:val="22"/>
        </w:rPr>
        <w:t xml:space="preserve"> Icon</w:t>
      </w:r>
      <w:r w:rsidRPr="0030313A">
        <w:rPr>
          <w:rFonts w:asciiTheme="minorHAnsi" w:hAnsiTheme="minorHAnsi"/>
          <w:iCs/>
          <w:color w:val="70AD47" w:themeColor="accent6"/>
          <w:sz w:val="22"/>
          <w:szCs w:val="22"/>
        </w:rPr>
        <w:t>]</w:t>
      </w:r>
    </w:p>
    <w:p w14:paraId="42488D20" w14:textId="762D1926" w:rsidR="001D48A6" w:rsidRPr="0030313A" w:rsidRDefault="00FF78D7" w:rsidP="0030313A">
      <w:pPr>
        <w:spacing w:after="240" w:line="257" w:lineRule="atLeast"/>
        <w:jc w:val="both"/>
        <w:rPr>
          <w:rFonts w:asciiTheme="minorHAnsi" w:hAnsiTheme="minorHAnsi"/>
          <w:color w:val="70AD47" w:themeColor="accent6"/>
          <w:sz w:val="22"/>
          <w:szCs w:val="22"/>
        </w:rPr>
      </w:pPr>
      <w:del w:id="810" w:author="Windows User" w:date="2021-05-16T17:51:00Z">
        <w:r w:rsidRPr="0030313A" w:rsidDel="004D050F">
          <w:rPr>
            <w:rFonts w:asciiTheme="minorHAnsi" w:hAnsiTheme="minorHAnsi"/>
            <w:iCs/>
            <w:color w:val="70AD47" w:themeColor="accent6"/>
            <w:sz w:val="22"/>
            <w:szCs w:val="22"/>
          </w:rPr>
          <w:delText xml:space="preserve">Yawg </w:delText>
        </w:r>
      </w:del>
      <w:ins w:id="811" w:author="Windows User" w:date="2021-05-16T17:51:00Z">
        <w:r w:rsidR="004D050F">
          <w:rPr>
            <w:rFonts w:asciiTheme="minorHAnsi" w:hAnsiTheme="minorHAnsi"/>
            <w:iCs/>
            <w:color w:val="70AD47" w:themeColor="accent6"/>
            <w:sz w:val="22"/>
            <w:szCs w:val="22"/>
          </w:rPr>
          <w:t xml:space="preserve">Tus Neeg Ua Liaj Teb </w:t>
        </w:r>
      </w:ins>
      <w:r w:rsidRPr="0030313A">
        <w:rPr>
          <w:rFonts w:asciiTheme="minorHAnsi" w:hAnsiTheme="minorHAnsi"/>
          <w:iCs/>
          <w:color w:val="70AD47" w:themeColor="accent6"/>
          <w:sz w:val="22"/>
          <w:szCs w:val="22"/>
        </w:rPr>
        <w:t>Sally Ua Raws Li Cov Lus Cog</w:t>
      </w:r>
      <w:r w:rsidR="001D48A6" w:rsidRPr="0030313A">
        <w:rPr>
          <w:rFonts w:asciiTheme="minorHAnsi" w:hAnsiTheme="minorHAnsi"/>
          <w:iCs/>
          <w:color w:val="70AD47" w:themeColor="accent6"/>
          <w:sz w:val="22"/>
          <w:szCs w:val="22"/>
        </w:rPr>
        <w:t> </w:t>
      </w:r>
    </w:p>
    <w:p w14:paraId="1EA6FA34" w14:textId="62CA7020" w:rsidR="009F3B9E" w:rsidRPr="0022192D" w:rsidRDefault="004D050F" w:rsidP="0030313A">
      <w:pPr>
        <w:spacing w:after="240" w:line="152" w:lineRule="atLeast"/>
        <w:jc w:val="both"/>
        <w:rPr>
          <w:rFonts w:asciiTheme="minorHAnsi" w:hAnsiTheme="minorHAnsi"/>
          <w:color w:val="70AD47" w:themeColor="accent6"/>
        </w:rPr>
      </w:pPr>
      <w:ins w:id="812" w:author="Windows User" w:date="2021-05-16T17:52:00Z">
        <w:r>
          <w:rPr>
            <w:rFonts w:asciiTheme="minorHAnsi" w:hAnsiTheme="minorHAnsi"/>
            <w:iCs/>
            <w:color w:val="70AD47" w:themeColor="accent6"/>
            <w:sz w:val="22"/>
            <w:szCs w:val="22"/>
          </w:rPr>
          <w:t>Tu</w:t>
        </w:r>
      </w:ins>
      <w:ins w:id="813" w:author="Windows User" w:date="2021-05-16T17:51:00Z">
        <w:r>
          <w:rPr>
            <w:rFonts w:asciiTheme="minorHAnsi" w:hAnsiTheme="minorHAnsi"/>
            <w:iCs/>
            <w:color w:val="70AD47" w:themeColor="accent6"/>
            <w:sz w:val="22"/>
            <w:szCs w:val="22"/>
          </w:rPr>
          <w:t xml:space="preserve">s Neeg Ua Liaj Teb </w:t>
        </w:r>
      </w:ins>
      <w:del w:id="814" w:author="Windows User" w:date="2021-05-16T17:51:00Z">
        <w:r w:rsidR="00AF251F" w:rsidRPr="0030313A" w:rsidDel="004D050F">
          <w:rPr>
            <w:rFonts w:asciiTheme="minorHAnsi" w:hAnsiTheme="minorHAnsi"/>
            <w:iCs/>
            <w:color w:val="70AD47" w:themeColor="accent6"/>
            <w:sz w:val="22"/>
            <w:szCs w:val="22"/>
          </w:rPr>
          <w:delText xml:space="preserve">Yawg </w:delText>
        </w:r>
      </w:del>
      <w:r w:rsidR="00AF251F" w:rsidRPr="0030313A">
        <w:rPr>
          <w:rFonts w:asciiTheme="minorHAnsi" w:hAnsiTheme="minorHAnsi"/>
          <w:iCs/>
          <w:color w:val="70AD47" w:themeColor="accent6"/>
          <w:sz w:val="22"/>
          <w:szCs w:val="22"/>
        </w:rPr>
        <w:t>Sally tab tom saib nws cov khoom lag luam, thiab nws xav kom zam</w:t>
      </w:r>
      <w:r w:rsidR="00E2284C" w:rsidRPr="0030313A">
        <w:rPr>
          <w:rFonts w:asciiTheme="minorHAnsi" w:hAnsiTheme="minorHAnsi"/>
          <w:iCs/>
          <w:color w:val="70AD47" w:themeColor="accent6"/>
          <w:sz w:val="22"/>
          <w:szCs w:val="22"/>
        </w:rPr>
        <w:t xml:space="preserve"> cov</w:t>
      </w:r>
      <w:r w:rsidR="00AF251F" w:rsidRPr="0030313A">
        <w:rPr>
          <w:rFonts w:asciiTheme="minorHAnsi" w:hAnsiTheme="minorHAnsi"/>
          <w:iCs/>
          <w:color w:val="70AD47" w:themeColor="accent6"/>
          <w:sz w:val="22"/>
          <w:szCs w:val="22"/>
        </w:rPr>
        <w:t xml:space="preserve"> teeb meem</w:t>
      </w:r>
      <w:r w:rsidR="00E2284C" w:rsidRPr="0030313A">
        <w:rPr>
          <w:rFonts w:asciiTheme="minorHAnsi" w:hAnsiTheme="minorHAnsi"/>
          <w:iCs/>
          <w:color w:val="70AD47" w:themeColor="accent6"/>
          <w:sz w:val="22"/>
          <w:szCs w:val="22"/>
        </w:rPr>
        <w:t xml:space="preserve"> uas</w:t>
      </w:r>
      <w:r w:rsidR="00AF251F" w:rsidRPr="0030313A">
        <w:rPr>
          <w:rFonts w:asciiTheme="minorHAnsi" w:hAnsiTheme="minorHAnsi"/>
          <w:iCs/>
          <w:color w:val="70AD47" w:themeColor="accent6"/>
          <w:sz w:val="22"/>
          <w:szCs w:val="22"/>
        </w:rPr>
        <w:t xml:space="preserve"> cuam tshuam rau Alexi. Sally paub tias yog tias nws sawv ntawm thaj chaw tau txais, raug hais kom kos npe rau daim ntawv cog lus kom tiav qhov muag, nws yuav tsis muaj sij</w:t>
      </w:r>
      <w:r w:rsidR="004910F5" w:rsidRPr="0030313A">
        <w:rPr>
          <w:rFonts w:asciiTheme="minorHAnsi" w:hAnsiTheme="minorHAnsi"/>
          <w:iCs/>
          <w:color w:val="70AD47" w:themeColor="accent6"/>
          <w:sz w:val="22"/>
          <w:szCs w:val="22"/>
        </w:rPr>
        <w:t xml:space="preserve"> </w:t>
      </w:r>
      <w:r w:rsidR="00AF251F" w:rsidRPr="0030313A">
        <w:rPr>
          <w:rFonts w:asciiTheme="minorHAnsi" w:hAnsiTheme="minorHAnsi"/>
          <w:iCs/>
          <w:color w:val="70AD47" w:themeColor="accent6"/>
          <w:sz w:val="22"/>
          <w:szCs w:val="22"/>
        </w:rPr>
        <w:t>hawm nkag siab los</w:t>
      </w:r>
      <w:r w:rsidR="004910F5" w:rsidRPr="0030313A">
        <w:rPr>
          <w:rFonts w:asciiTheme="minorHAnsi" w:hAnsiTheme="minorHAnsi"/>
          <w:iCs/>
          <w:color w:val="70AD47" w:themeColor="accent6"/>
          <w:sz w:val="22"/>
          <w:szCs w:val="22"/>
        </w:rPr>
        <w:t xml:space="preserve"> </w:t>
      </w:r>
      <w:r w:rsidR="00AF251F" w:rsidRPr="0030313A">
        <w:rPr>
          <w:rFonts w:asciiTheme="minorHAnsi" w:hAnsiTheme="minorHAnsi"/>
          <w:iCs/>
          <w:color w:val="70AD47" w:themeColor="accent6"/>
          <w:sz w:val="22"/>
          <w:szCs w:val="22"/>
        </w:rPr>
        <w:t>sis sib cog lus daim ntawv cog lus. Ua cov hauj</w:t>
      </w:r>
      <w:r w:rsidR="004910F5" w:rsidRPr="0030313A">
        <w:rPr>
          <w:rFonts w:asciiTheme="minorHAnsi" w:hAnsiTheme="minorHAnsi"/>
          <w:iCs/>
          <w:color w:val="70AD47" w:themeColor="accent6"/>
          <w:sz w:val="22"/>
          <w:szCs w:val="22"/>
        </w:rPr>
        <w:t xml:space="preserve"> </w:t>
      </w:r>
      <w:r w:rsidR="00AF251F" w:rsidRPr="0030313A">
        <w:rPr>
          <w:rFonts w:asciiTheme="minorHAnsi" w:hAnsiTheme="minorHAnsi"/>
          <w:iCs/>
          <w:color w:val="70AD47" w:themeColor="accent6"/>
          <w:sz w:val="22"/>
          <w:szCs w:val="22"/>
        </w:rPr>
        <w:t>lwm me ntsis ua ntej yuav ua yooj yim dua. Sally ua cov hauv qab no</w:t>
      </w:r>
      <w:r w:rsidR="001D48A6" w:rsidRPr="0022192D">
        <w:rPr>
          <w:rFonts w:asciiTheme="minorHAnsi" w:hAnsiTheme="minorHAnsi"/>
          <w:iCs/>
          <w:color w:val="70AD47" w:themeColor="accent6"/>
        </w:rPr>
        <w:t>: </w:t>
      </w:r>
    </w:p>
    <w:p w14:paraId="13BDA632" w14:textId="4DB78D98" w:rsidR="009F3B9E" w:rsidRPr="00194CBB" w:rsidRDefault="00644183" w:rsidP="00194CBB">
      <w:pPr>
        <w:pStyle w:val="ListParagraph"/>
        <w:numPr>
          <w:ilvl w:val="0"/>
          <w:numId w:val="34"/>
        </w:numPr>
        <w:spacing w:after="240" w:line="152" w:lineRule="atLeast"/>
        <w:jc w:val="both"/>
        <w:rPr>
          <w:rFonts w:asciiTheme="minorHAnsi" w:hAnsiTheme="minorHAnsi"/>
          <w:color w:val="70AD47" w:themeColor="accent6"/>
          <w:sz w:val="22"/>
          <w:szCs w:val="22"/>
        </w:rPr>
      </w:pPr>
      <w:r w:rsidRPr="00194CBB">
        <w:rPr>
          <w:rFonts w:asciiTheme="minorHAnsi" w:hAnsiTheme="minorHAnsi"/>
          <w:iCs/>
          <w:color w:val="70AD47" w:themeColor="accent6"/>
          <w:sz w:val="22"/>
          <w:szCs w:val="22"/>
        </w:rPr>
        <w:t xml:space="preserve">Sau cia </w:t>
      </w:r>
      <w:r w:rsidR="0057628C" w:rsidRPr="00194CBB">
        <w:rPr>
          <w:rFonts w:asciiTheme="minorHAnsi" w:hAnsiTheme="minorHAnsi"/>
          <w:iCs/>
          <w:color w:val="70AD47" w:themeColor="accent6"/>
          <w:sz w:val="22"/>
          <w:szCs w:val="22"/>
        </w:rPr>
        <w:t>kom meej tias</w:t>
      </w:r>
      <w:r w:rsidRPr="00194CBB">
        <w:rPr>
          <w:rFonts w:asciiTheme="minorHAnsi" w:hAnsiTheme="minorHAnsi"/>
          <w:iCs/>
          <w:color w:val="70AD47" w:themeColor="accent6"/>
          <w:sz w:val="22"/>
          <w:szCs w:val="22"/>
        </w:rPr>
        <w:t xml:space="preserve"> li cas nws xav muag thiaj li yuav npaj mus nrog txhua tus neeg yuav khoom thiab siv tus txheej txheem los tsim cov ntawv cog lus muag tau zoo. Nws tseem suav nrog cov txheej txheem rau thaum muaj tej yam tsis raug. Sally npaj siv daim ntawv cog lus no nrog cov neeg yuav khoom uas tsis tau muaj kev pom zoo ntawm lawv tus kheej tas li</w:t>
      </w:r>
      <w:r w:rsidR="001D48A6" w:rsidRPr="00194CBB">
        <w:rPr>
          <w:rFonts w:asciiTheme="minorHAnsi" w:hAnsiTheme="minorHAnsi"/>
          <w:iCs/>
          <w:color w:val="70AD47" w:themeColor="accent6"/>
          <w:sz w:val="22"/>
          <w:szCs w:val="22"/>
        </w:rPr>
        <w:t>. </w:t>
      </w:r>
    </w:p>
    <w:p w14:paraId="349B3D56" w14:textId="71440E7E" w:rsidR="001D48A6" w:rsidRPr="00194CBB" w:rsidRDefault="00042422" w:rsidP="00194CBB">
      <w:pPr>
        <w:pStyle w:val="ListParagraph"/>
        <w:numPr>
          <w:ilvl w:val="0"/>
          <w:numId w:val="34"/>
        </w:numPr>
        <w:spacing w:after="240" w:line="152" w:lineRule="atLeast"/>
        <w:jc w:val="both"/>
        <w:rPr>
          <w:rFonts w:asciiTheme="minorHAnsi" w:hAnsiTheme="minorHAnsi"/>
          <w:color w:val="70AD47" w:themeColor="accent6"/>
          <w:sz w:val="22"/>
          <w:szCs w:val="22"/>
        </w:rPr>
      </w:pPr>
      <w:r w:rsidRPr="00194CBB">
        <w:rPr>
          <w:rFonts w:asciiTheme="minorHAnsi" w:hAnsiTheme="minorHAnsi"/>
          <w:iCs/>
          <w:color w:val="70AD47" w:themeColor="accent6"/>
          <w:sz w:val="22"/>
          <w:szCs w:val="22"/>
        </w:rPr>
        <w:t xml:space="preserve">Npaj </w:t>
      </w:r>
      <w:r w:rsidR="00BB2DDE" w:rsidRPr="00194CBB">
        <w:rPr>
          <w:rFonts w:asciiTheme="minorHAnsi" w:hAnsiTheme="minorHAnsi"/>
          <w:iCs/>
          <w:color w:val="70AD47" w:themeColor="accent6"/>
          <w:sz w:val="22"/>
          <w:szCs w:val="22"/>
        </w:rPr>
        <w:t xml:space="preserve">txais </w:t>
      </w:r>
      <w:r w:rsidRPr="00194CBB">
        <w:rPr>
          <w:rFonts w:asciiTheme="minorHAnsi" w:hAnsiTheme="minorHAnsi"/>
          <w:iCs/>
          <w:color w:val="70AD47" w:themeColor="accent6"/>
          <w:sz w:val="22"/>
          <w:szCs w:val="22"/>
        </w:rPr>
        <w:t>los ntawm</w:t>
      </w:r>
      <w:r w:rsidR="00BB2DDE" w:rsidRPr="00194CBB">
        <w:rPr>
          <w:rFonts w:asciiTheme="minorHAnsi" w:hAnsiTheme="minorHAnsi"/>
          <w:iCs/>
          <w:color w:val="70AD47" w:themeColor="accent6"/>
          <w:sz w:val="22"/>
          <w:szCs w:val="22"/>
        </w:rPr>
        <w:t xml:space="preserve"> </w:t>
      </w:r>
      <w:r w:rsidRPr="00194CBB">
        <w:rPr>
          <w:rFonts w:asciiTheme="minorHAnsi" w:hAnsiTheme="minorHAnsi"/>
          <w:iCs/>
          <w:color w:val="70AD47" w:themeColor="accent6"/>
          <w:sz w:val="22"/>
          <w:szCs w:val="22"/>
        </w:rPr>
        <w:t xml:space="preserve">cov ntawv luam ntawm txhua cov neeg yuav cov ntawv cog lus ua ntej (qee zaum los ntawm lwm tus neeg ua liaj ua teb uas muag rau lawv?) Thiab </w:t>
      </w:r>
      <w:r w:rsidR="00E9791D" w:rsidRPr="00194CBB">
        <w:rPr>
          <w:rFonts w:asciiTheme="minorHAnsi" w:hAnsiTheme="minorHAnsi"/>
          <w:iCs/>
          <w:color w:val="70AD47" w:themeColor="accent6"/>
          <w:sz w:val="22"/>
          <w:szCs w:val="22"/>
        </w:rPr>
        <w:t xml:space="preserve">tom qab ntawv </w:t>
      </w:r>
      <w:r w:rsidRPr="00194CBB">
        <w:rPr>
          <w:rFonts w:asciiTheme="minorHAnsi" w:hAnsiTheme="minorHAnsi"/>
          <w:iCs/>
          <w:color w:val="70AD47" w:themeColor="accent6"/>
          <w:sz w:val="22"/>
          <w:szCs w:val="22"/>
        </w:rPr>
        <w:t>nyeem kom zoo</w:t>
      </w:r>
      <w:r w:rsidR="001D48A6" w:rsidRPr="00194CBB">
        <w:rPr>
          <w:rFonts w:asciiTheme="minorHAnsi" w:hAnsiTheme="minorHAnsi"/>
          <w:iCs/>
          <w:color w:val="70AD47" w:themeColor="accent6"/>
          <w:sz w:val="22"/>
          <w:szCs w:val="22"/>
        </w:rPr>
        <w:t>. </w:t>
      </w:r>
    </w:p>
    <w:p w14:paraId="5610632B" w14:textId="033919AA" w:rsidR="009F3B9E" w:rsidRPr="00194CBB" w:rsidRDefault="000C6CEB" w:rsidP="00194CBB">
      <w:pPr>
        <w:pStyle w:val="ListParagraph"/>
        <w:numPr>
          <w:ilvl w:val="0"/>
          <w:numId w:val="34"/>
        </w:numPr>
        <w:spacing w:after="240"/>
        <w:jc w:val="both"/>
        <w:rPr>
          <w:rFonts w:asciiTheme="minorHAnsi" w:hAnsiTheme="minorHAnsi"/>
          <w:color w:val="70AD47" w:themeColor="accent6"/>
          <w:sz w:val="22"/>
          <w:szCs w:val="22"/>
        </w:rPr>
      </w:pPr>
      <w:r w:rsidRPr="00194CBB">
        <w:rPr>
          <w:rFonts w:asciiTheme="minorHAnsi" w:hAnsiTheme="minorHAnsi"/>
          <w:iCs/>
          <w:color w:val="70AD47" w:themeColor="accent6"/>
          <w:sz w:val="22"/>
          <w:szCs w:val="22"/>
        </w:rPr>
        <w:t xml:space="preserve">Nyeem cov ntawv cog lus uas tau hais tseg, nrhiav </w:t>
      </w:r>
      <w:proofErr w:type="gramStart"/>
      <w:r w:rsidRPr="00194CBB">
        <w:rPr>
          <w:rFonts w:asciiTheme="minorHAnsi" w:hAnsiTheme="minorHAnsi"/>
          <w:iCs/>
          <w:color w:val="70AD47" w:themeColor="accent6"/>
          <w:sz w:val="22"/>
          <w:szCs w:val="22"/>
        </w:rPr>
        <w:t>kev</w:t>
      </w:r>
      <w:proofErr w:type="gramEnd"/>
      <w:r w:rsidRPr="00194CBB">
        <w:rPr>
          <w:rFonts w:asciiTheme="minorHAnsi" w:hAnsiTheme="minorHAnsi"/>
          <w:iCs/>
          <w:color w:val="70AD47" w:themeColor="accent6"/>
          <w:sz w:val="22"/>
          <w:szCs w:val="22"/>
        </w:rPr>
        <w:t xml:space="preserve"> txiav txim </w:t>
      </w:r>
      <w:del w:id="815" w:author="Windows User" w:date="2021-05-16T18:00:00Z">
        <w:r w:rsidRPr="00194CBB" w:rsidDel="00F37CD5">
          <w:rPr>
            <w:rFonts w:asciiTheme="minorHAnsi" w:hAnsiTheme="minorHAnsi"/>
            <w:iCs/>
            <w:color w:val="70AD47" w:themeColor="accent6"/>
            <w:sz w:val="22"/>
            <w:szCs w:val="22"/>
          </w:rPr>
          <w:delText xml:space="preserve">siab </w:delText>
        </w:r>
      </w:del>
      <w:r w:rsidRPr="00194CBB">
        <w:rPr>
          <w:rFonts w:asciiTheme="minorHAnsi" w:hAnsiTheme="minorHAnsi"/>
          <w:iCs/>
          <w:color w:val="70AD47" w:themeColor="accent6"/>
          <w:sz w:val="22"/>
          <w:szCs w:val="22"/>
        </w:rPr>
        <w:t xml:space="preserve">txog </w:t>
      </w:r>
      <w:ins w:id="816" w:author="Windows User" w:date="2021-05-16T18:00:00Z">
        <w:r w:rsidR="00F37CD5">
          <w:rPr>
            <w:rFonts w:asciiTheme="minorHAnsi" w:hAnsiTheme="minorHAnsi"/>
            <w:iCs/>
            <w:color w:val="70AD47" w:themeColor="accent6"/>
            <w:sz w:val="22"/>
            <w:szCs w:val="22"/>
          </w:rPr>
          <w:t xml:space="preserve">qhov </w:t>
        </w:r>
      </w:ins>
      <w:r w:rsidRPr="00194CBB">
        <w:rPr>
          <w:rFonts w:asciiTheme="minorHAnsi" w:hAnsiTheme="minorHAnsi"/>
          <w:iCs/>
          <w:color w:val="70AD47" w:themeColor="accent6"/>
          <w:sz w:val="22"/>
          <w:szCs w:val="22"/>
        </w:rPr>
        <w:t>nyiaj txiag</w:t>
      </w:r>
      <w:ins w:id="817" w:author="Windows User" w:date="2021-05-16T18:00:00Z">
        <w:r w:rsidR="00F37CD5">
          <w:rPr>
            <w:rFonts w:asciiTheme="minorHAnsi" w:hAnsiTheme="minorHAnsi"/>
            <w:iCs/>
            <w:color w:val="70AD47" w:themeColor="accent6"/>
            <w:sz w:val="22"/>
            <w:szCs w:val="22"/>
          </w:rPr>
          <w:t xml:space="preserve"> ntawm kev puas tsuaj</w:t>
        </w:r>
      </w:ins>
      <w:r w:rsidR="001D48A6" w:rsidRPr="00194CBB">
        <w:rPr>
          <w:rFonts w:asciiTheme="minorHAnsi" w:hAnsiTheme="minorHAnsi"/>
          <w:iCs/>
          <w:color w:val="70AD47" w:themeColor="accent6"/>
          <w:sz w:val="22"/>
          <w:szCs w:val="22"/>
        </w:rPr>
        <w:t xml:space="preserve">. </w:t>
      </w:r>
    </w:p>
    <w:p w14:paraId="0585EEEA" w14:textId="4CA37415" w:rsidR="009F3B9E" w:rsidRPr="00194CBB" w:rsidRDefault="00401861" w:rsidP="00194CBB">
      <w:pPr>
        <w:pStyle w:val="ListParagraph"/>
        <w:numPr>
          <w:ilvl w:val="0"/>
          <w:numId w:val="34"/>
        </w:numPr>
        <w:spacing w:after="240"/>
        <w:jc w:val="both"/>
        <w:rPr>
          <w:rFonts w:asciiTheme="minorHAnsi" w:hAnsiTheme="minorHAnsi"/>
          <w:color w:val="70AD47" w:themeColor="accent6"/>
          <w:sz w:val="22"/>
          <w:szCs w:val="22"/>
        </w:rPr>
      </w:pPr>
      <w:r w:rsidRPr="00194CBB">
        <w:rPr>
          <w:rFonts w:asciiTheme="minorHAnsi" w:hAnsiTheme="minorHAnsi"/>
          <w:iCs/>
          <w:color w:val="70AD47" w:themeColor="accent6"/>
          <w:sz w:val="22"/>
          <w:szCs w:val="22"/>
        </w:rPr>
        <w:t xml:space="preserve">Yog </w:t>
      </w:r>
      <w:proofErr w:type="gramStart"/>
      <w:r w:rsidRPr="00194CBB">
        <w:rPr>
          <w:rFonts w:asciiTheme="minorHAnsi" w:hAnsiTheme="minorHAnsi"/>
          <w:iCs/>
          <w:color w:val="70AD47" w:themeColor="accent6"/>
          <w:sz w:val="22"/>
          <w:szCs w:val="22"/>
        </w:rPr>
        <w:t>tias</w:t>
      </w:r>
      <w:proofErr w:type="gramEnd"/>
      <w:r w:rsidRPr="00194CBB">
        <w:rPr>
          <w:rFonts w:asciiTheme="minorHAnsi" w:hAnsiTheme="minorHAnsi"/>
          <w:iCs/>
          <w:color w:val="70AD47" w:themeColor="accent6"/>
          <w:sz w:val="22"/>
          <w:szCs w:val="22"/>
        </w:rPr>
        <w:t xml:space="preserve"> nws muaj ib qhov kev txiav txim</w:t>
      </w:r>
      <w:ins w:id="818" w:author="Windows User" w:date="2021-05-16T18:02:00Z">
        <w:r w:rsidR="00F37CD5">
          <w:rPr>
            <w:rFonts w:asciiTheme="minorHAnsi" w:hAnsiTheme="minorHAnsi"/>
            <w:iCs/>
            <w:color w:val="70AD47" w:themeColor="accent6"/>
            <w:sz w:val="22"/>
            <w:szCs w:val="22"/>
          </w:rPr>
          <w:t xml:space="preserve"> them nyiaj kev puas tsuaj</w:t>
        </w:r>
      </w:ins>
      <w:r w:rsidRPr="00194CBB">
        <w:rPr>
          <w:rFonts w:asciiTheme="minorHAnsi" w:hAnsiTheme="minorHAnsi"/>
          <w:iCs/>
          <w:color w:val="70AD47" w:themeColor="accent6"/>
          <w:sz w:val="22"/>
          <w:szCs w:val="22"/>
        </w:rPr>
        <w:t xml:space="preserve">, Sally qhov kev tuav pov hwm yuav them rau nws? Sally xav tau nug nws tus neeg sawv cev txog qhov no. Tus neeg sawv cev rau nws lub chaw pov </w:t>
      </w:r>
      <w:proofErr w:type="gramStart"/>
      <w:r w:rsidRPr="00194CBB">
        <w:rPr>
          <w:rFonts w:asciiTheme="minorHAnsi" w:hAnsiTheme="minorHAnsi"/>
          <w:iCs/>
          <w:color w:val="70AD47" w:themeColor="accent6"/>
          <w:sz w:val="22"/>
          <w:szCs w:val="22"/>
        </w:rPr>
        <w:t>hwm</w:t>
      </w:r>
      <w:proofErr w:type="gramEnd"/>
      <w:r w:rsidRPr="00194CBB">
        <w:rPr>
          <w:rFonts w:asciiTheme="minorHAnsi" w:hAnsiTheme="minorHAnsi"/>
          <w:iCs/>
          <w:color w:val="70AD47" w:themeColor="accent6"/>
          <w:sz w:val="22"/>
          <w:szCs w:val="22"/>
        </w:rPr>
        <w:t xml:space="preserve"> yuav qhia tau nws </w:t>
      </w:r>
      <w:ins w:id="819" w:author="Windows User" w:date="2021-05-16T18:04:00Z">
        <w:r w:rsidR="00F37CD5">
          <w:rPr>
            <w:rFonts w:asciiTheme="minorHAnsi" w:hAnsiTheme="minorHAnsi"/>
            <w:iCs/>
            <w:color w:val="70AD47" w:themeColor="accent6"/>
            <w:sz w:val="22"/>
            <w:szCs w:val="22"/>
          </w:rPr>
          <w:t>“</w:t>
        </w:r>
      </w:ins>
      <w:r w:rsidRPr="00194CBB">
        <w:rPr>
          <w:rFonts w:asciiTheme="minorHAnsi" w:hAnsiTheme="minorHAnsi"/>
          <w:iCs/>
          <w:color w:val="70AD47" w:themeColor="accent6"/>
          <w:sz w:val="22"/>
          <w:szCs w:val="22"/>
        </w:rPr>
        <w:t>kom yuav qhov kev cog lus thiab kev pom zoo</w:t>
      </w:r>
      <w:r w:rsidR="001D48A6" w:rsidRPr="00194CBB">
        <w:rPr>
          <w:rFonts w:asciiTheme="minorHAnsi" w:hAnsiTheme="minorHAnsi"/>
          <w:iCs/>
          <w:color w:val="70AD47" w:themeColor="accent6"/>
          <w:sz w:val="22"/>
          <w:szCs w:val="22"/>
        </w:rPr>
        <w:t>.” </w:t>
      </w:r>
    </w:p>
    <w:p w14:paraId="3FC79CD2" w14:textId="356C1CA3" w:rsidR="009F3B9E" w:rsidRPr="00194CBB" w:rsidRDefault="003C4773" w:rsidP="00194CBB">
      <w:pPr>
        <w:pStyle w:val="ListParagraph"/>
        <w:numPr>
          <w:ilvl w:val="0"/>
          <w:numId w:val="34"/>
        </w:numPr>
        <w:spacing w:after="240"/>
        <w:jc w:val="both"/>
        <w:rPr>
          <w:rFonts w:asciiTheme="minorHAnsi" w:hAnsiTheme="minorHAnsi"/>
          <w:color w:val="70AD47" w:themeColor="accent6"/>
          <w:sz w:val="22"/>
          <w:szCs w:val="22"/>
        </w:rPr>
      </w:pPr>
      <w:r w:rsidRPr="00194CBB">
        <w:rPr>
          <w:rFonts w:asciiTheme="minorHAnsi" w:hAnsiTheme="minorHAnsi"/>
          <w:iCs/>
          <w:color w:val="70AD47" w:themeColor="accent6"/>
          <w:sz w:val="22"/>
          <w:szCs w:val="22"/>
        </w:rPr>
        <w:t>Dab tsi ntxiv yog daim ntawv cog lus</w:t>
      </w:r>
      <w:r w:rsidR="004F333D" w:rsidRPr="00194CBB">
        <w:rPr>
          <w:rFonts w:asciiTheme="minorHAnsi" w:hAnsiTheme="minorHAnsi"/>
          <w:iCs/>
          <w:color w:val="70AD47" w:themeColor="accent6"/>
          <w:sz w:val="22"/>
          <w:szCs w:val="22"/>
        </w:rPr>
        <w:t xml:space="preserve"> uas Sally</w:t>
      </w:r>
      <w:r w:rsidRPr="00194CBB">
        <w:rPr>
          <w:rFonts w:asciiTheme="minorHAnsi" w:hAnsiTheme="minorHAnsi"/>
          <w:iCs/>
          <w:color w:val="70AD47" w:themeColor="accent6"/>
          <w:sz w:val="22"/>
          <w:szCs w:val="22"/>
        </w:rPr>
        <w:t xml:space="preserve"> </w:t>
      </w:r>
      <w:del w:id="820" w:author="Windows User" w:date="2021-05-16T18:07:00Z">
        <w:r w:rsidRPr="00194CBB" w:rsidDel="00F37CD5">
          <w:rPr>
            <w:rFonts w:asciiTheme="minorHAnsi" w:hAnsiTheme="minorHAnsi"/>
            <w:iCs/>
            <w:color w:val="70AD47" w:themeColor="accent6"/>
            <w:sz w:val="22"/>
            <w:szCs w:val="22"/>
          </w:rPr>
          <w:delText>lees paub</w:delText>
        </w:r>
      </w:del>
      <w:ins w:id="821" w:author="Windows User" w:date="2021-05-16T18:07:00Z">
        <w:r w:rsidR="00F37CD5">
          <w:rPr>
            <w:rFonts w:asciiTheme="minorHAnsi" w:hAnsiTheme="minorHAnsi"/>
            <w:iCs/>
            <w:color w:val="70AD47" w:themeColor="accent6"/>
            <w:sz w:val="22"/>
            <w:szCs w:val="22"/>
          </w:rPr>
          <w:t xml:space="preserve"> tsus ua</w:t>
        </w:r>
      </w:ins>
      <w:r w:rsidRPr="00194CBB">
        <w:rPr>
          <w:rFonts w:asciiTheme="minorHAnsi" w:hAnsiTheme="minorHAnsi"/>
          <w:iCs/>
          <w:color w:val="70AD47" w:themeColor="accent6"/>
          <w:sz w:val="22"/>
          <w:szCs w:val="22"/>
        </w:rPr>
        <w:t>? Nws puas npaj ua raws li txhua nqai lus?</w:t>
      </w:r>
      <w:r w:rsidR="001D48A6" w:rsidRPr="00194CBB">
        <w:rPr>
          <w:rFonts w:asciiTheme="minorHAnsi" w:hAnsiTheme="minorHAnsi"/>
          <w:iCs/>
          <w:color w:val="70AD47" w:themeColor="accent6"/>
          <w:sz w:val="22"/>
          <w:szCs w:val="22"/>
        </w:rPr>
        <w:t xml:space="preserve"> </w:t>
      </w:r>
    </w:p>
    <w:p w14:paraId="385851C3" w14:textId="3361D896" w:rsidR="001D48A6" w:rsidRPr="00194CBB" w:rsidRDefault="00466B58" w:rsidP="00194CBB">
      <w:pPr>
        <w:pStyle w:val="ListParagraph"/>
        <w:numPr>
          <w:ilvl w:val="0"/>
          <w:numId w:val="34"/>
        </w:numPr>
        <w:spacing w:after="240"/>
        <w:jc w:val="both"/>
        <w:rPr>
          <w:rFonts w:asciiTheme="minorHAnsi" w:hAnsiTheme="minorHAnsi"/>
          <w:color w:val="70AD47" w:themeColor="accent6"/>
          <w:sz w:val="22"/>
          <w:szCs w:val="22"/>
        </w:rPr>
      </w:pPr>
      <w:r w:rsidRPr="00194CBB">
        <w:rPr>
          <w:rFonts w:asciiTheme="minorHAnsi" w:hAnsiTheme="minorHAnsi"/>
          <w:iCs/>
          <w:color w:val="70AD47" w:themeColor="accent6"/>
          <w:sz w:val="22"/>
          <w:szCs w:val="22"/>
        </w:rPr>
        <w:t xml:space="preserve">Yog tias tsis yog, puas muaj lwm txoj kev xaiv Sally tuaj yeem hais tawm rau tus yuav? Qee yam uas tuaj yeem ua tiav cov hom phiaj tsis muaj </w:t>
      </w:r>
      <w:del w:id="822" w:author="Windows User" w:date="2021-05-16T18:10:00Z">
        <w:r w:rsidRPr="00194CBB" w:rsidDel="00C0041F">
          <w:rPr>
            <w:rFonts w:asciiTheme="minorHAnsi" w:hAnsiTheme="minorHAnsi"/>
            <w:iCs/>
            <w:color w:val="70AD47" w:themeColor="accent6"/>
            <w:sz w:val="22"/>
            <w:szCs w:val="22"/>
          </w:rPr>
          <w:delText xml:space="preserve">lub nra rau </w:delText>
        </w:r>
      </w:del>
      <w:ins w:id="823" w:author="Windows User" w:date="2021-05-16T18:10:00Z">
        <w:r w:rsidR="00C0041F">
          <w:rPr>
            <w:rFonts w:asciiTheme="minorHAnsi" w:hAnsiTheme="minorHAnsi"/>
            <w:iCs/>
            <w:color w:val="70AD47" w:themeColor="accent6"/>
            <w:sz w:val="22"/>
            <w:szCs w:val="22"/>
          </w:rPr>
          <w:t xml:space="preserve">tsis tsim nyog rau </w:t>
        </w:r>
      </w:ins>
      <w:r w:rsidRPr="00194CBB">
        <w:rPr>
          <w:rFonts w:asciiTheme="minorHAnsi" w:hAnsiTheme="minorHAnsi"/>
          <w:iCs/>
          <w:color w:val="70AD47" w:themeColor="accent6"/>
          <w:sz w:val="22"/>
          <w:szCs w:val="22"/>
        </w:rPr>
        <w:t>Sally</w:t>
      </w:r>
      <w:r w:rsidR="001D48A6" w:rsidRPr="00194CBB">
        <w:rPr>
          <w:rFonts w:asciiTheme="minorHAnsi" w:hAnsiTheme="minorHAnsi"/>
          <w:iCs/>
          <w:color w:val="70AD47" w:themeColor="accent6"/>
          <w:sz w:val="22"/>
          <w:szCs w:val="22"/>
        </w:rPr>
        <w:t>? </w:t>
      </w:r>
    </w:p>
    <w:p w14:paraId="323DD95A" w14:textId="235B51E8" w:rsidR="006F3719" w:rsidRPr="0022192D" w:rsidRDefault="0090295E" w:rsidP="00194CBB">
      <w:pPr>
        <w:pStyle w:val="ListParagraph"/>
        <w:numPr>
          <w:ilvl w:val="0"/>
          <w:numId w:val="34"/>
        </w:numPr>
        <w:spacing w:after="240"/>
        <w:jc w:val="both"/>
        <w:rPr>
          <w:rFonts w:asciiTheme="minorHAnsi" w:hAnsiTheme="minorHAnsi"/>
          <w:color w:val="70AD47" w:themeColor="accent6"/>
        </w:rPr>
      </w:pPr>
      <w:r w:rsidRPr="00194CBB">
        <w:rPr>
          <w:rFonts w:asciiTheme="minorHAnsi" w:hAnsiTheme="minorHAnsi"/>
          <w:iCs/>
          <w:color w:val="70AD47" w:themeColor="accent6"/>
          <w:sz w:val="22"/>
          <w:szCs w:val="22"/>
        </w:rPr>
        <w:t>Kos npe daim ntawv cog lus ua ntej ua kev muag khoom rau cov neeg yuav khoom loj xws li khw muag khoom noj</w:t>
      </w:r>
      <w:r w:rsidR="001D48A6" w:rsidRPr="0022192D">
        <w:rPr>
          <w:rFonts w:asciiTheme="minorHAnsi" w:hAnsiTheme="minorHAnsi"/>
          <w:iCs/>
          <w:color w:val="70AD47" w:themeColor="accent6"/>
        </w:rPr>
        <w:t>. </w:t>
      </w:r>
    </w:p>
    <w:p w14:paraId="4949A987" w14:textId="1EB61310" w:rsidR="00A120C9" w:rsidRPr="003C30CE" w:rsidRDefault="00234713" w:rsidP="0022192D">
      <w:pPr>
        <w:outlineLvl w:val="0"/>
        <w:rPr>
          <w:rFonts w:asciiTheme="minorHAnsi" w:hAnsiTheme="minorHAnsi"/>
          <w:b/>
          <w:sz w:val="22"/>
          <w:szCs w:val="22"/>
          <w:u w:val="single"/>
        </w:rPr>
      </w:pPr>
      <w:r w:rsidRPr="003C30CE">
        <w:rPr>
          <w:rFonts w:asciiTheme="minorHAnsi" w:hAnsiTheme="minorHAnsi"/>
          <w:b/>
          <w:sz w:val="22"/>
          <w:szCs w:val="22"/>
          <w:u w:val="single"/>
        </w:rPr>
        <w:lastRenderedPageBreak/>
        <w:t>Kev Phom Sij Ntawm Txoj Cai</w:t>
      </w:r>
      <w:r w:rsidR="00835CC5" w:rsidRPr="003C30CE">
        <w:rPr>
          <w:rFonts w:asciiTheme="minorHAnsi" w:hAnsiTheme="minorHAnsi"/>
          <w:b/>
          <w:sz w:val="22"/>
          <w:szCs w:val="22"/>
          <w:u w:val="single"/>
        </w:rPr>
        <w:t xml:space="preserve"> 3: </w:t>
      </w:r>
      <w:r w:rsidR="0075150B" w:rsidRPr="003C30CE">
        <w:rPr>
          <w:rFonts w:asciiTheme="minorHAnsi" w:hAnsiTheme="minorHAnsi"/>
          <w:b/>
          <w:sz w:val="22"/>
          <w:szCs w:val="22"/>
          <w:u w:val="single"/>
        </w:rPr>
        <w:t>Kev Hus Rov Qab</w:t>
      </w:r>
    </w:p>
    <w:p w14:paraId="29F98306" w14:textId="77777777" w:rsidR="00A120C9" w:rsidRPr="0022192D" w:rsidRDefault="00A120C9" w:rsidP="0022192D">
      <w:pPr>
        <w:rPr>
          <w:rFonts w:asciiTheme="minorHAnsi" w:hAnsiTheme="minorHAnsi"/>
        </w:rPr>
      </w:pPr>
    </w:p>
    <w:p w14:paraId="3CCA706A" w14:textId="6446B857" w:rsidR="00C53A84" w:rsidRPr="0022192D" w:rsidRDefault="00971BBA" w:rsidP="00C65319">
      <w:pPr>
        <w:spacing w:after="240" w:line="152" w:lineRule="atLeast"/>
        <w:jc w:val="both"/>
        <w:rPr>
          <w:rFonts w:asciiTheme="minorHAnsi" w:hAnsiTheme="minorHAnsi"/>
        </w:rPr>
      </w:pPr>
      <w:r w:rsidRPr="00C65319">
        <w:rPr>
          <w:rFonts w:asciiTheme="minorHAnsi" w:hAnsiTheme="minorHAnsi"/>
          <w:iCs/>
          <w:sz w:val="22"/>
          <w:szCs w:val="22"/>
        </w:rPr>
        <w:t xml:space="preserve">Thaum muaj </w:t>
      </w:r>
      <w:proofErr w:type="gramStart"/>
      <w:r w:rsidRPr="00C65319">
        <w:rPr>
          <w:rFonts w:asciiTheme="minorHAnsi" w:hAnsiTheme="minorHAnsi"/>
          <w:iCs/>
          <w:sz w:val="22"/>
          <w:szCs w:val="22"/>
        </w:rPr>
        <w:t>kev</w:t>
      </w:r>
      <w:proofErr w:type="gramEnd"/>
      <w:r w:rsidRPr="00C65319">
        <w:rPr>
          <w:rFonts w:asciiTheme="minorHAnsi" w:hAnsiTheme="minorHAnsi"/>
          <w:iCs/>
          <w:sz w:val="22"/>
          <w:szCs w:val="22"/>
        </w:rPr>
        <w:t xml:space="preserve"> nyab xeeb rau zaub mov tshwm sim, ib qho ntawm thawj txoj hauv kev los tswj kev muaj tus kab</w:t>
      </w:r>
      <w:r w:rsidR="00E20F5B" w:rsidRPr="00C65319">
        <w:rPr>
          <w:rFonts w:asciiTheme="minorHAnsi" w:hAnsiTheme="minorHAnsi"/>
          <w:iCs/>
          <w:sz w:val="22"/>
          <w:szCs w:val="22"/>
        </w:rPr>
        <w:t xml:space="preserve"> </w:t>
      </w:r>
      <w:r w:rsidRPr="00C65319">
        <w:rPr>
          <w:rFonts w:asciiTheme="minorHAnsi" w:hAnsiTheme="minorHAnsi"/>
          <w:iCs/>
          <w:sz w:val="22"/>
          <w:szCs w:val="22"/>
        </w:rPr>
        <w:t>mob yog</w:t>
      </w:r>
      <w:ins w:id="824" w:author="Windows User" w:date="2021-05-16T18:14:00Z">
        <w:r w:rsidR="00C0041F">
          <w:rPr>
            <w:rFonts w:asciiTheme="minorHAnsi" w:hAnsiTheme="minorHAnsi"/>
            <w:iCs/>
            <w:sz w:val="22"/>
            <w:szCs w:val="22"/>
          </w:rPr>
          <w:t xml:space="preserve"> hu</w:t>
        </w:r>
      </w:ins>
      <w:r w:rsidRPr="00C65319">
        <w:rPr>
          <w:rFonts w:asciiTheme="minorHAnsi" w:hAnsiTheme="minorHAnsi"/>
          <w:iCs/>
          <w:sz w:val="22"/>
          <w:szCs w:val="22"/>
        </w:rPr>
        <w:t xml:space="preserve"> rov qab txhua qhov khoom lag luam uas muaj feem cuam tshuam. Qhov ua tau </w:t>
      </w:r>
      <w:del w:id="825" w:author="Windows User" w:date="2021-05-16T18:14:00Z">
        <w:r w:rsidRPr="00C65319" w:rsidDel="00C0041F">
          <w:rPr>
            <w:rFonts w:asciiTheme="minorHAnsi" w:hAnsiTheme="minorHAnsi"/>
            <w:iCs/>
            <w:sz w:val="22"/>
            <w:szCs w:val="22"/>
          </w:rPr>
          <w:delText xml:space="preserve">zoo </w:delText>
        </w:r>
      </w:del>
      <w:ins w:id="826" w:author="Windows User" w:date="2021-05-16T18:14:00Z">
        <w:r w:rsidR="00C0041F">
          <w:rPr>
            <w:rFonts w:asciiTheme="minorHAnsi" w:hAnsiTheme="minorHAnsi"/>
            <w:iCs/>
            <w:sz w:val="22"/>
            <w:szCs w:val="22"/>
          </w:rPr>
          <w:t xml:space="preserve">hu </w:t>
        </w:r>
      </w:ins>
      <w:r w:rsidRPr="00C65319">
        <w:rPr>
          <w:rFonts w:asciiTheme="minorHAnsi" w:hAnsiTheme="minorHAnsi"/>
          <w:iCs/>
          <w:sz w:val="22"/>
          <w:szCs w:val="22"/>
        </w:rPr>
        <w:t>rov qab tshem tawm cov khoom hauv qab txee thiab qhia cov neeg uas yuav cov khoom lag luam</w:t>
      </w:r>
      <w:r w:rsidR="00E20F5B" w:rsidRPr="00C65319">
        <w:rPr>
          <w:rFonts w:asciiTheme="minorHAnsi" w:hAnsiTheme="minorHAnsi"/>
          <w:iCs/>
          <w:sz w:val="22"/>
          <w:szCs w:val="22"/>
        </w:rPr>
        <w:t xml:space="preserve"> uas</w:t>
      </w:r>
      <w:r w:rsidRPr="00C65319">
        <w:rPr>
          <w:rFonts w:asciiTheme="minorHAnsi" w:hAnsiTheme="minorHAnsi"/>
          <w:iCs/>
          <w:sz w:val="22"/>
          <w:szCs w:val="22"/>
        </w:rPr>
        <w:t xml:space="preserve"> cuam tshuam kom pov tseg. </w:t>
      </w:r>
      <w:del w:id="827" w:author="Windows User" w:date="2021-05-16T18:16:00Z">
        <w:r w:rsidRPr="00C65319" w:rsidDel="00C0041F">
          <w:rPr>
            <w:rFonts w:asciiTheme="minorHAnsi" w:hAnsiTheme="minorHAnsi"/>
            <w:iCs/>
            <w:sz w:val="22"/>
            <w:szCs w:val="22"/>
          </w:rPr>
          <w:delText>Lawm</w:delText>
        </w:r>
      </w:del>
      <w:ins w:id="828" w:author="Windows User" w:date="2021-05-16T18:16:00Z">
        <w:r w:rsidR="00C0041F">
          <w:rPr>
            <w:rFonts w:asciiTheme="minorHAnsi" w:hAnsiTheme="minorHAnsi"/>
            <w:iCs/>
            <w:sz w:val="22"/>
            <w:szCs w:val="22"/>
          </w:rPr>
          <w:t xml:space="preserve"> </w:t>
        </w:r>
        <w:proofErr w:type="gramStart"/>
        <w:r w:rsidR="00C0041F">
          <w:rPr>
            <w:rFonts w:asciiTheme="minorHAnsi" w:hAnsiTheme="minorHAnsi"/>
            <w:iCs/>
            <w:sz w:val="22"/>
            <w:szCs w:val="22"/>
          </w:rPr>
          <w:t>raws</w:t>
        </w:r>
        <w:proofErr w:type="gramEnd"/>
        <w:r w:rsidR="00C0041F">
          <w:rPr>
            <w:rFonts w:asciiTheme="minorHAnsi" w:hAnsiTheme="minorHAnsi"/>
            <w:iCs/>
            <w:sz w:val="22"/>
            <w:szCs w:val="22"/>
          </w:rPr>
          <w:t xml:space="preserve"> lis ib txwm</w:t>
        </w:r>
      </w:ins>
      <w:r w:rsidRPr="00C65319">
        <w:rPr>
          <w:rFonts w:asciiTheme="minorHAnsi" w:hAnsiTheme="minorHAnsi"/>
          <w:iCs/>
          <w:sz w:val="22"/>
          <w:szCs w:val="22"/>
        </w:rPr>
        <w:t>, qhov no yuav tsum tau qee hom kev qhia paub thiab taug</w:t>
      </w:r>
      <w:ins w:id="829" w:author="Windows User" w:date="2021-05-16T18:22:00Z">
        <w:r w:rsidR="00AB79EC">
          <w:rPr>
            <w:rFonts w:asciiTheme="minorHAnsi" w:hAnsiTheme="minorHAnsi"/>
            <w:iCs/>
            <w:sz w:val="22"/>
            <w:szCs w:val="22"/>
          </w:rPr>
          <w:t xml:space="preserve"> qab</w:t>
        </w:r>
      </w:ins>
      <w:r w:rsidRPr="00C65319">
        <w:rPr>
          <w:rFonts w:asciiTheme="minorHAnsi" w:hAnsiTheme="minorHAnsi"/>
          <w:iCs/>
          <w:sz w:val="22"/>
          <w:szCs w:val="22"/>
        </w:rPr>
        <w:t xml:space="preserve"> txoj kab ke. Tshwj xeeb tshaj yog thaum nws los txog cov khoom lag luam nrog lub txee</w:t>
      </w:r>
      <w:ins w:id="830" w:author="Windows User" w:date="2021-05-16T18:22:00Z">
        <w:r w:rsidR="00AB79EC">
          <w:rPr>
            <w:rFonts w:asciiTheme="minorHAnsi" w:hAnsiTheme="minorHAnsi"/>
            <w:iCs/>
            <w:sz w:val="22"/>
            <w:szCs w:val="22"/>
          </w:rPr>
          <w:t xml:space="preserve"> ua cias tau</w:t>
        </w:r>
      </w:ins>
      <w:r w:rsidRPr="00C65319">
        <w:rPr>
          <w:rFonts w:asciiTheme="minorHAnsi" w:hAnsiTheme="minorHAnsi"/>
          <w:iCs/>
          <w:sz w:val="22"/>
          <w:szCs w:val="22"/>
        </w:rPr>
        <w:t xml:space="preserve"> ntev</w:t>
      </w:r>
      <w:del w:id="831" w:author="Windows User" w:date="2021-05-16T18:22:00Z">
        <w:r w:rsidRPr="00C65319" w:rsidDel="00AB79EC">
          <w:rPr>
            <w:rFonts w:asciiTheme="minorHAnsi" w:hAnsiTheme="minorHAnsi"/>
            <w:iCs/>
            <w:sz w:val="22"/>
            <w:szCs w:val="22"/>
          </w:rPr>
          <w:delText xml:space="preserve"> lub neej</w:delText>
        </w:r>
      </w:del>
      <w:r w:rsidRPr="00C65319">
        <w:rPr>
          <w:rFonts w:asciiTheme="minorHAnsi" w:hAnsiTheme="minorHAnsi"/>
          <w:iCs/>
          <w:sz w:val="22"/>
          <w:szCs w:val="22"/>
        </w:rPr>
        <w:t xml:space="preserve">, </w:t>
      </w:r>
      <w:proofErr w:type="gramStart"/>
      <w:r w:rsidRPr="00C65319">
        <w:rPr>
          <w:rFonts w:asciiTheme="minorHAnsi" w:hAnsiTheme="minorHAnsi"/>
          <w:iCs/>
          <w:sz w:val="22"/>
          <w:szCs w:val="22"/>
        </w:rPr>
        <w:t>ib</w:t>
      </w:r>
      <w:proofErr w:type="gramEnd"/>
      <w:r w:rsidRPr="00C65319">
        <w:rPr>
          <w:rFonts w:asciiTheme="minorHAnsi" w:hAnsiTheme="minorHAnsi"/>
          <w:iCs/>
          <w:sz w:val="22"/>
          <w:szCs w:val="22"/>
        </w:rPr>
        <w:t xml:space="preserve"> qho kev taug qab ntawm cov khoom siv yog kev cai lij choj </w:t>
      </w:r>
      <w:ins w:id="832" w:author="Windows User" w:date="2021-05-16T18:23:00Z">
        <w:r w:rsidR="00AB79EC">
          <w:rPr>
            <w:rFonts w:asciiTheme="minorHAnsi" w:hAnsiTheme="minorHAnsi"/>
            <w:iCs/>
            <w:sz w:val="22"/>
            <w:szCs w:val="22"/>
          </w:rPr>
          <w:t xml:space="preserve">ua </w:t>
        </w:r>
      </w:ins>
      <w:r w:rsidRPr="00C65319">
        <w:rPr>
          <w:rFonts w:asciiTheme="minorHAnsi" w:hAnsiTheme="minorHAnsi"/>
          <w:iCs/>
          <w:sz w:val="22"/>
          <w:szCs w:val="22"/>
        </w:rPr>
        <w:t xml:space="preserve">xav tau. Txawm hais </w:t>
      </w:r>
      <w:proofErr w:type="gramStart"/>
      <w:r w:rsidRPr="00C65319">
        <w:rPr>
          <w:rFonts w:asciiTheme="minorHAnsi" w:hAnsiTheme="minorHAnsi"/>
          <w:iCs/>
          <w:sz w:val="22"/>
          <w:szCs w:val="22"/>
        </w:rPr>
        <w:t>tias</w:t>
      </w:r>
      <w:proofErr w:type="gramEnd"/>
      <w:r w:rsidRPr="00C65319">
        <w:rPr>
          <w:rFonts w:asciiTheme="minorHAnsi" w:hAnsiTheme="minorHAnsi"/>
          <w:iCs/>
          <w:sz w:val="22"/>
          <w:szCs w:val="22"/>
        </w:rPr>
        <w:t xml:space="preserve"> tsis tas yuav rov qab los, ua kev yeem</w:t>
      </w:r>
      <w:ins w:id="833" w:author="Windows User" w:date="2021-05-16T18:24:00Z">
        <w:r w:rsidR="00AB79EC">
          <w:rPr>
            <w:rFonts w:asciiTheme="minorHAnsi" w:hAnsiTheme="minorHAnsi"/>
            <w:iCs/>
            <w:sz w:val="22"/>
            <w:szCs w:val="22"/>
          </w:rPr>
          <w:t xml:space="preserve"> hu</w:t>
        </w:r>
      </w:ins>
      <w:r w:rsidRPr="00C65319">
        <w:rPr>
          <w:rFonts w:asciiTheme="minorHAnsi" w:hAnsiTheme="minorHAnsi"/>
          <w:iCs/>
          <w:sz w:val="22"/>
          <w:szCs w:val="22"/>
        </w:rPr>
        <w:t xml:space="preserve"> rov qab dawb yuav yog qhov txiav txim siab</w:t>
      </w:r>
      <w:ins w:id="834" w:author="Windows User" w:date="2021-05-16T18:25:00Z">
        <w:r w:rsidR="00AB79EC">
          <w:rPr>
            <w:rFonts w:asciiTheme="minorHAnsi" w:hAnsiTheme="minorHAnsi"/>
            <w:iCs/>
            <w:sz w:val="22"/>
            <w:szCs w:val="22"/>
          </w:rPr>
          <w:t xml:space="preserve"> ua zoo</w:t>
        </w:r>
      </w:ins>
      <w:r w:rsidRPr="00C65319">
        <w:rPr>
          <w:rFonts w:asciiTheme="minorHAnsi" w:hAnsiTheme="minorHAnsi"/>
          <w:iCs/>
          <w:sz w:val="22"/>
          <w:szCs w:val="22"/>
        </w:rPr>
        <w:t xml:space="preserve"> tshaj plaws. Yog tias tus neeg ua liaj ua teb tsis nqis tes los tswj tus kab</w:t>
      </w:r>
      <w:r w:rsidR="00E20F5B" w:rsidRPr="00C65319">
        <w:rPr>
          <w:rFonts w:asciiTheme="minorHAnsi" w:hAnsiTheme="minorHAnsi"/>
          <w:iCs/>
          <w:sz w:val="22"/>
          <w:szCs w:val="22"/>
        </w:rPr>
        <w:t xml:space="preserve"> </w:t>
      </w:r>
      <w:r w:rsidRPr="00C65319">
        <w:rPr>
          <w:rFonts w:asciiTheme="minorHAnsi" w:hAnsiTheme="minorHAnsi"/>
          <w:iCs/>
          <w:sz w:val="22"/>
          <w:szCs w:val="22"/>
        </w:rPr>
        <w:t xml:space="preserve">mob thiab ntau tus neeg muaj mob, tus neeg ua liaj ua teb yuav </w:t>
      </w:r>
      <w:ins w:id="835" w:author="Windows User" w:date="2021-05-16T18:27:00Z">
        <w:r w:rsidR="00AB79EC" w:rsidRPr="00AB79EC">
          <w:rPr>
            <w:rFonts w:asciiTheme="minorHAnsi" w:hAnsiTheme="minorHAnsi"/>
            <w:iCs/>
            <w:sz w:val="22"/>
            <w:szCs w:val="22"/>
          </w:rPr>
          <w:t>zoo li tsis saib xyuas zoo.</w:t>
        </w:r>
        <w:r w:rsidR="00AB79EC" w:rsidRPr="00AB79EC" w:rsidDel="00AB79EC">
          <w:rPr>
            <w:rFonts w:asciiTheme="minorHAnsi" w:hAnsiTheme="minorHAnsi"/>
            <w:iCs/>
            <w:sz w:val="22"/>
            <w:szCs w:val="22"/>
          </w:rPr>
          <w:t xml:space="preserve"> </w:t>
        </w:r>
      </w:ins>
      <w:del w:id="836" w:author="Windows User" w:date="2021-05-16T18:27:00Z">
        <w:r w:rsidRPr="00C65319" w:rsidDel="00AB79EC">
          <w:rPr>
            <w:rFonts w:asciiTheme="minorHAnsi" w:hAnsiTheme="minorHAnsi"/>
            <w:iCs/>
            <w:sz w:val="22"/>
            <w:szCs w:val="22"/>
          </w:rPr>
          <w:delText xml:space="preserve">saib zoo dua. </w:delText>
        </w:r>
      </w:del>
      <w:r w:rsidRPr="00C65319">
        <w:rPr>
          <w:rFonts w:asciiTheme="minorHAnsi" w:hAnsiTheme="minorHAnsi"/>
          <w:iCs/>
          <w:sz w:val="22"/>
          <w:szCs w:val="22"/>
        </w:rPr>
        <w:t xml:space="preserve">Raws li peb tham txog saum toj no, tau pom </w:t>
      </w:r>
      <w:proofErr w:type="gramStart"/>
      <w:r w:rsidRPr="00C65319">
        <w:rPr>
          <w:rFonts w:asciiTheme="minorHAnsi" w:hAnsiTheme="minorHAnsi"/>
          <w:iCs/>
          <w:sz w:val="22"/>
          <w:szCs w:val="22"/>
        </w:rPr>
        <w:t>tias</w:t>
      </w:r>
      <w:proofErr w:type="gramEnd"/>
      <w:r w:rsidRPr="00C65319">
        <w:rPr>
          <w:rFonts w:asciiTheme="minorHAnsi" w:hAnsiTheme="minorHAnsi"/>
          <w:iCs/>
          <w:sz w:val="22"/>
          <w:szCs w:val="22"/>
        </w:rPr>
        <w:t xml:space="preserve"> kev </w:t>
      </w:r>
      <w:del w:id="837" w:author="Windows User" w:date="2021-05-15T22:11:00Z">
        <w:r w:rsidRPr="00C65319" w:rsidDel="00BB62FB">
          <w:rPr>
            <w:rFonts w:asciiTheme="minorHAnsi" w:hAnsiTheme="minorHAnsi"/>
            <w:iCs/>
            <w:sz w:val="22"/>
            <w:szCs w:val="22"/>
          </w:rPr>
          <w:delText>saib xyuas</w:delText>
        </w:r>
      </w:del>
      <w:ins w:id="838" w:author="Windows User" w:date="2021-05-16T18:27:00Z">
        <w:r w:rsidR="00AB79EC">
          <w:rPr>
            <w:rFonts w:asciiTheme="minorHAnsi" w:hAnsiTheme="minorHAnsi"/>
            <w:iCs/>
            <w:sz w:val="22"/>
            <w:szCs w:val="22"/>
          </w:rPr>
          <w:t xml:space="preserve"> </w:t>
        </w:r>
      </w:ins>
      <w:ins w:id="839" w:author="Windows User" w:date="2021-05-15T22:11:00Z">
        <w:r w:rsidR="00BB62FB">
          <w:rPr>
            <w:rFonts w:asciiTheme="minorHAnsi" w:hAnsiTheme="minorHAnsi"/>
            <w:iCs/>
            <w:sz w:val="22"/>
            <w:szCs w:val="22"/>
          </w:rPr>
          <w:t>ntsuam xyuas</w:t>
        </w:r>
      </w:ins>
      <w:r w:rsidRPr="00C65319">
        <w:rPr>
          <w:rFonts w:asciiTheme="minorHAnsi" w:hAnsiTheme="minorHAnsi"/>
          <w:iCs/>
          <w:sz w:val="22"/>
          <w:szCs w:val="22"/>
        </w:rPr>
        <w:t xml:space="preserve"> tsis raug cai tuaj yeem xav kom tus neeg ua liaj ua teb them cov kev puas tsuaj ntau rau cov neeg raug mob thiab </w:t>
      </w:r>
      <w:del w:id="840" w:author="Windows User" w:date="2021-05-16T18:30:00Z">
        <w:r w:rsidRPr="00C65319" w:rsidDel="00654AC7">
          <w:rPr>
            <w:rFonts w:asciiTheme="minorHAnsi" w:hAnsiTheme="minorHAnsi"/>
            <w:iCs/>
            <w:sz w:val="22"/>
            <w:szCs w:val="22"/>
          </w:rPr>
          <w:delText xml:space="preserve">kom tsis nco qab txog ob </w:delText>
        </w:r>
      </w:del>
      <w:r w:rsidRPr="00C65319">
        <w:rPr>
          <w:rFonts w:asciiTheme="minorHAnsi" w:hAnsiTheme="minorHAnsi"/>
          <w:iCs/>
          <w:sz w:val="22"/>
          <w:szCs w:val="22"/>
        </w:rPr>
        <w:t>tog</w:t>
      </w:r>
      <w:ins w:id="841" w:author="Windows User" w:date="2021-05-16T18:30:00Z">
        <w:r w:rsidR="00654AC7">
          <w:rPr>
            <w:rFonts w:asciiTheme="minorHAnsi" w:hAnsiTheme="minorHAnsi"/>
            <w:iCs/>
            <w:sz w:val="22"/>
            <w:szCs w:val="22"/>
          </w:rPr>
          <w:t xml:space="preserve"> ua muaj kev pov hwm</w:t>
        </w:r>
      </w:ins>
      <w:r w:rsidRPr="00971BBA">
        <w:rPr>
          <w:rFonts w:asciiTheme="minorHAnsi" w:hAnsiTheme="minorHAnsi"/>
          <w:iCs/>
        </w:rPr>
        <w:t>.</w:t>
      </w:r>
      <w:r w:rsidR="00C53A84" w:rsidRPr="0022192D">
        <w:rPr>
          <w:rFonts w:asciiTheme="minorHAnsi" w:hAnsiTheme="minorHAnsi"/>
          <w:iCs/>
        </w:rPr>
        <w:t> </w:t>
      </w:r>
    </w:p>
    <w:p w14:paraId="3D475BDD" w14:textId="29EF104D" w:rsidR="00C53A84" w:rsidRPr="0022192D" w:rsidRDefault="00C03079" w:rsidP="005761ED">
      <w:pPr>
        <w:spacing w:after="240" w:line="152" w:lineRule="atLeast"/>
        <w:jc w:val="both"/>
        <w:rPr>
          <w:rFonts w:asciiTheme="minorHAnsi" w:hAnsiTheme="minorHAnsi"/>
        </w:rPr>
      </w:pPr>
      <w:r w:rsidRPr="005761ED">
        <w:rPr>
          <w:rFonts w:asciiTheme="minorHAnsi" w:hAnsiTheme="minorHAnsi"/>
          <w:iCs/>
          <w:sz w:val="22"/>
          <w:szCs w:val="22"/>
        </w:rPr>
        <w:t xml:space="preserve">Txoj kev taug qab yuav tsum nqaim txaus kom xaj rov qab nqaim raws li qhov tsim nyog. Txhawm rau Alexi piv txwv, nws yuav xav kom muaj peev xwm </w:t>
      </w:r>
      <w:ins w:id="842" w:author="Windows User" w:date="2021-05-16T18:34:00Z">
        <w:r w:rsidR="00654AC7">
          <w:rPr>
            <w:rFonts w:asciiTheme="minorHAnsi" w:hAnsiTheme="minorHAnsi"/>
            <w:iCs/>
            <w:sz w:val="22"/>
            <w:szCs w:val="22"/>
          </w:rPr>
          <w:t xml:space="preserve">hu </w:t>
        </w:r>
      </w:ins>
      <w:r w:rsidRPr="005761ED">
        <w:rPr>
          <w:rFonts w:asciiTheme="minorHAnsi" w:hAnsiTheme="minorHAnsi"/>
          <w:iCs/>
          <w:sz w:val="22"/>
          <w:szCs w:val="22"/>
        </w:rPr>
        <w:t>rov qab tsuas yog cov txiv av</w:t>
      </w:r>
      <w:ins w:id="843" w:author="Windows User" w:date="2021-05-16T18:34:00Z">
        <w:r w:rsidR="00654AC7">
          <w:rPr>
            <w:rFonts w:asciiTheme="minorHAnsi" w:hAnsiTheme="minorHAnsi"/>
            <w:iCs/>
            <w:sz w:val="22"/>
            <w:szCs w:val="22"/>
          </w:rPr>
          <w:t xml:space="preserve"> paus</w:t>
        </w:r>
      </w:ins>
      <w:r w:rsidRPr="005761ED">
        <w:rPr>
          <w:rFonts w:asciiTheme="minorHAnsi" w:hAnsiTheme="minorHAnsi"/>
          <w:iCs/>
          <w:sz w:val="22"/>
          <w:szCs w:val="22"/>
        </w:rPr>
        <w:t xml:space="preserve"> txiv ntoo tuaj ntawm cov pob </w:t>
      </w:r>
      <w:del w:id="844" w:author="Windows User" w:date="2021-05-16T18:35:00Z">
        <w:r w:rsidRPr="005761ED" w:rsidDel="00654AC7">
          <w:rPr>
            <w:rFonts w:asciiTheme="minorHAnsi" w:hAnsiTheme="minorHAnsi"/>
            <w:iCs/>
            <w:sz w:val="22"/>
            <w:szCs w:val="22"/>
          </w:rPr>
          <w:delText>raug tshuaj</w:delText>
        </w:r>
      </w:del>
      <w:ins w:id="845" w:author="Windows User" w:date="2021-05-16T18:35:00Z">
        <w:r w:rsidR="00654AC7">
          <w:rPr>
            <w:rFonts w:asciiTheme="minorHAnsi" w:hAnsiTheme="minorHAnsi"/>
            <w:iCs/>
            <w:sz w:val="22"/>
            <w:szCs w:val="22"/>
          </w:rPr>
          <w:t>khoom tsis huv</w:t>
        </w:r>
      </w:ins>
      <w:r w:rsidRPr="005761ED">
        <w:rPr>
          <w:rFonts w:asciiTheme="minorHAnsi" w:hAnsiTheme="minorHAnsi"/>
          <w:iCs/>
          <w:sz w:val="22"/>
          <w:szCs w:val="22"/>
        </w:rPr>
        <w:t xml:space="preserve">. Yog li, nws lub </w:t>
      </w:r>
      <w:del w:id="846" w:author="Windows User" w:date="2021-05-16T18:37:00Z">
        <w:r w:rsidRPr="005761ED" w:rsidDel="00654AC7">
          <w:rPr>
            <w:rFonts w:asciiTheme="minorHAnsi" w:hAnsiTheme="minorHAnsi"/>
            <w:iCs/>
            <w:sz w:val="22"/>
            <w:szCs w:val="22"/>
          </w:rPr>
          <w:delText xml:space="preserve">kaw </w:delText>
        </w:r>
      </w:del>
      <w:ins w:id="847" w:author="Windows User" w:date="2021-05-16T18:37:00Z">
        <w:r w:rsidR="00654AC7">
          <w:rPr>
            <w:rFonts w:asciiTheme="minorHAnsi" w:hAnsiTheme="minorHAnsi"/>
            <w:iCs/>
            <w:sz w:val="22"/>
            <w:szCs w:val="22"/>
          </w:rPr>
          <w:t xml:space="preserve"> tswj yim yog</w:t>
        </w:r>
        <w:r w:rsidR="00654AC7" w:rsidRPr="005761ED">
          <w:rPr>
            <w:rFonts w:asciiTheme="minorHAnsi" w:hAnsiTheme="minorHAnsi"/>
            <w:iCs/>
            <w:sz w:val="22"/>
            <w:szCs w:val="22"/>
          </w:rPr>
          <w:t xml:space="preserve"> </w:t>
        </w:r>
      </w:ins>
      <w:del w:id="848" w:author="Windows User" w:date="2021-05-16T18:37:00Z">
        <w:r w:rsidRPr="005761ED" w:rsidDel="00654AC7">
          <w:rPr>
            <w:rFonts w:asciiTheme="minorHAnsi" w:hAnsiTheme="minorHAnsi"/>
            <w:iCs/>
            <w:sz w:val="22"/>
            <w:szCs w:val="22"/>
          </w:rPr>
          <w:delText>lus</w:delText>
        </w:r>
      </w:del>
      <w:r w:rsidRPr="005761ED">
        <w:rPr>
          <w:rFonts w:asciiTheme="minorHAnsi" w:hAnsiTheme="minorHAnsi"/>
          <w:iCs/>
          <w:sz w:val="22"/>
          <w:szCs w:val="22"/>
        </w:rPr>
        <w:t xml:space="preserve"> zoo tag</w:t>
      </w:r>
      <w:r w:rsidR="00D47F67" w:rsidRPr="005761ED">
        <w:rPr>
          <w:rFonts w:asciiTheme="minorHAnsi" w:hAnsiTheme="minorHAnsi"/>
          <w:iCs/>
          <w:sz w:val="22"/>
          <w:szCs w:val="22"/>
        </w:rPr>
        <w:t xml:space="preserve"> </w:t>
      </w:r>
      <w:r w:rsidRPr="005761ED">
        <w:rPr>
          <w:rFonts w:asciiTheme="minorHAnsi" w:hAnsiTheme="minorHAnsi"/>
          <w:iCs/>
          <w:sz w:val="22"/>
          <w:szCs w:val="22"/>
        </w:rPr>
        <w:t xml:space="preserve">nrho yuav taug qab cov txiv </w:t>
      </w:r>
      <w:del w:id="849" w:author="Windows User" w:date="2021-05-15T20:47:00Z">
        <w:r w:rsidRPr="005761ED" w:rsidDel="00E6073B">
          <w:rPr>
            <w:rFonts w:asciiTheme="minorHAnsi" w:hAnsiTheme="minorHAnsi"/>
            <w:iCs/>
            <w:sz w:val="22"/>
            <w:szCs w:val="22"/>
          </w:rPr>
          <w:delText>apple</w:delText>
        </w:r>
      </w:del>
      <w:ins w:id="850" w:author="Windows User" w:date="2021-05-16T18:36:00Z">
        <w:r w:rsidR="00654AC7">
          <w:rPr>
            <w:rFonts w:asciiTheme="minorHAnsi" w:hAnsiTheme="minorHAnsi"/>
            <w:iCs/>
            <w:sz w:val="22"/>
            <w:szCs w:val="22"/>
          </w:rPr>
          <w:t xml:space="preserve"> </w:t>
        </w:r>
      </w:ins>
      <w:ins w:id="851" w:author="Windows User" w:date="2021-05-15T20:47:00Z">
        <w:r w:rsidR="00E6073B">
          <w:rPr>
            <w:rFonts w:asciiTheme="minorHAnsi" w:hAnsiTheme="minorHAnsi"/>
            <w:iCs/>
            <w:sz w:val="22"/>
            <w:szCs w:val="22"/>
          </w:rPr>
          <w:t>av</w:t>
        </w:r>
      </w:ins>
      <w:ins w:id="852" w:author="Windows User" w:date="2021-05-16T18:36:00Z">
        <w:r w:rsidR="00654AC7">
          <w:rPr>
            <w:rFonts w:asciiTheme="minorHAnsi" w:hAnsiTheme="minorHAnsi"/>
            <w:iCs/>
            <w:sz w:val="22"/>
            <w:szCs w:val="22"/>
          </w:rPr>
          <w:t xml:space="preserve"> </w:t>
        </w:r>
      </w:ins>
      <w:ins w:id="853" w:author="Windows User" w:date="2021-05-15T20:47:00Z">
        <w:r w:rsidR="00E6073B">
          <w:rPr>
            <w:rFonts w:asciiTheme="minorHAnsi" w:hAnsiTheme="minorHAnsi"/>
            <w:iCs/>
            <w:sz w:val="22"/>
            <w:szCs w:val="22"/>
          </w:rPr>
          <w:t>pau</w:t>
        </w:r>
      </w:ins>
      <w:r w:rsidRPr="005761ED">
        <w:rPr>
          <w:rFonts w:asciiTheme="minorHAnsi" w:hAnsiTheme="minorHAnsi"/>
          <w:iCs/>
          <w:sz w:val="22"/>
          <w:szCs w:val="22"/>
        </w:rPr>
        <w:t xml:space="preserve">s los ntawm qhov chaw sau qoob loo thiab hnub sau. Cov </w:t>
      </w:r>
      <w:proofErr w:type="gramStart"/>
      <w:r w:rsidRPr="005761ED">
        <w:rPr>
          <w:rFonts w:asciiTheme="minorHAnsi" w:hAnsiTheme="minorHAnsi"/>
          <w:iCs/>
          <w:sz w:val="22"/>
          <w:szCs w:val="22"/>
        </w:rPr>
        <w:t>kev</w:t>
      </w:r>
      <w:proofErr w:type="gramEnd"/>
      <w:r w:rsidRPr="005761ED">
        <w:rPr>
          <w:rFonts w:asciiTheme="minorHAnsi" w:hAnsiTheme="minorHAnsi"/>
          <w:iCs/>
          <w:sz w:val="22"/>
          <w:szCs w:val="22"/>
        </w:rPr>
        <w:t xml:space="preserve"> cai taug qab yuav raug muab khi rau ntawm lub hnab los</w:t>
      </w:r>
      <w:r w:rsidR="00D47F67" w:rsidRPr="005761ED">
        <w:rPr>
          <w:rFonts w:asciiTheme="minorHAnsi" w:hAnsiTheme="minorHAnsi"/>
          <w:iCs/>
          <w:sz w:val="22"/>
          <w:szCs w:val="22"/>
        </w:rPr>
        <w:t xml:space="preserve"> </w:t>
      </w:r>
      <w:r w:rsidRPr="005761ED">
        <w:rPr>
          <w:rFonts w:asciiTheme="minorHAnsi" w:hAnsiTheme="minorHAnsi"/>
          <w:iCs/>
          <w:sz w:val="22"/>
          <w:szCs w:val="22"/>
        </w:rPr>
        <w:t xml:space="preserve">sis rooj plaub kom cov neeg siv khoom tuaj yeem </w:t>
      </w:r>
      <w:del w:id="854" w:author="Windows User" w:date="2021-05-16T18:38:00Z">
        <w:r w:rsidRPr="005761ED" w:rsidDel="00654AC7">
          <w:rPr>
            <w:rFonts w:asciiTheme="minorHAnsi" w:hAnsiTheme="minorHAnsi"/>
            <w:iCs/>
            <w:sz w:val="22"/>
            <w:szCs w:val="22"/>
          </w:rPr>
          <w:delText>kuaj xyuas</w:delText>
        </w:r>
      </w:del>
      <w:ins w:id="855" w:author="Windows User" w:date="2021-05-16T18:38:00Z">
        <w:r w:rsidR="00654AC7">
          <w:rPr>
            <w:rFonts w:asciiTheme="minorHAnsi" w:hAnsiTheme="minorHAnsi"/>
            <w:iCs/>
            <w:sz w:val="22"/>
            <w:szCs w:val="22"/>
          </w:rPr>
          <w:t xml:space="preserve"> soj ntsuas</w:t>
        </w:r>
      </w:ins>
      <w:r w:rsidRPr="005761ED">
        <w:rPr>
          <w:rFonts w:asciiTheme="minorHAnsi" w:hAnsiTheme="minorHAnsi"/>
          <w:iCs/>
          <w:sz w:val="22"/>
          <w:szCs w:val="22"/>
        </w:rPr>
        <w:t xml:space="preserve"> seb lawv cov khoom puas suav nrog. Lub peev xwm los ua </w:t>
      </w:r>
      <w:del w:id="856" w:author="Windows User" w:date="2021-05-16T18:40:00Z">
        <w:r w:rsidRPr="005761ED" w:rsidDel="00E8206D">
          <w:rPr>
            <w:rFonts w:asciiTheme="minorHAnsi" w:hAnsiTheme="minorHAnsi"/>
            <w:iCs/>
            <w:sz w:val="22"/>
            <w:szCs w:val="22"/>
          </w:rPr>
          <w:delText>qhov nco</w:delText>
        </w:r>
      </w:del>
      <w:ins w:id="857" w:author="Windows User" w:date="2021-05-16T18:40:00Z">
        <w:r w:rsidR="00E8206D">
          <w:rPr>
            <w:rFonts w:asciiTheme="minorHAnsi" w:hAnsiTheme="minorHAnsi"/>
            <w:iCs/>
            <w:sz w:val="22"/>
            <w:szCs w:val="22"/>
          </w:rPr>
          <w:t xml:space="preserve"> hu rov</w:t>
        </w:r>
      </w:ins>
      <w:r w:rsidRPr="005761ED">
        <w:rPr>
          <w:rFonts w:asciiTheme="minorHAnsi" w:hAnsiTheme="minorHAnsi"/>
          <w:iCs/>
          <w:sz w:val="22"/>
          <w:szCs w:val="22"/>
        </w:rPr>
        <w:t xml:space="preserve"> qab tau zoo yog txoj hauv </w:t>
      </w:r>
      <w:proofErr w:type="gramStart"/>
      <w:r w:rsidRPr="005761ED">
        <w:rPr>
          <w:rFonts w:asciiTheme="minorHAnsi" w:hAnsiTheme="minorHAnsi"/>
          <w:iCs/>
          <w:sz w:val="22"/>
          <w:szCs w:val="22"/>
        </w:rPr>
        <w:t>kev</w:t>
      </w:r>
      <w:proofErr w:type="gramEnd"/>
      <w:r w:rsidRPr="005761ED">
        <w:rPr>
          <w:rFonts w:asciiTheme="minorHAnsi" w:hAnsiTheme="minorHAnsi"/>
          <w:iCs/>
          <w:sz w:val="22"/>
          <w:szCs w:val="22"/>
        </w:rPr>
        <w:t xml:space="preserve"> tseem ceeb rau kev tswj hwm lub luag hauj</w:t>
      </w:r>
      <w:r w:rsidR="00D47F67" w:rsidRPr="005761ED">
        <w:rPr>
          <w:rFonts w:asciiTheme="minorHAnsi" w:hAnsiTheme="minorHAnsi"/>
          <w:iCs/>
          <w:sz w:val="22"/>
          <w:szCs w:val="22"/>
        </w:rPr>
        <w:t xml:space="preserve"> </w:t>
      </w:r>
      <w:r w:rsidRPr="005761ED">
        <w:rPr>
          <w:rFonts w:asciiTheme="minorHAnsi" w:hAnsiTheme="minorHAnsi"/>
          <w:iCs/>
          <w:sz w:val="22"/>
          <w:szCs w:val="22"/>
        </w:rPr>
        <w:t xml:space="preserve">lwm muaj peev xwm ntawm kev </w:t>
      </w:r>
      <w:r w:rsidR="00D47F67" w:rsidRPr="005761ED">
        <w:rPr>
          <w:rFonts w:asciiTheme="minorHAnsi" w:hAnsiTheme="minorHAnsi"/>
          <w:iCs/>
          <w:sz w:val="22"/>
          <w:szCs w:val="22"/>
        </w:rPr>
        <w:t>nyab xeeb ntawm</w:t>
      </w:r>
      <w:r w:rsidRPr="005761ED">
        <w:rPr>
          <w:rFonts w:asciiTheme="minorHAnsi" w:hAnsiTheme="minorHAnsi"/>
          <w:iCs/>
          <w:sz w:val="22"/>
          <w:szCs w:val="22"/>
        </w:rPr>
        <w:t xml:space="preserve"> zaub mov</w:t>
      </w:r>
      <w:r w:rsidR="00C53A84" w:rsidRPr="0022192D">
        <w:rPr>
          <w:rFonts w:asciiTheme="minorHAnsi" w:hAnsiTheme="minorHAnsi"/>
          <w:iCs/>
        </w:rPr>
        <w:t>. </w:t>
      </w:r>
    </w:p>
    <w:p w14:paraId="0EB0B565" w14:textId="1FDB1BC5" w:rsidR="00C53A84" w:rsidRPr="0022192D" w:rsidRDefault="00B6505B" w:rsidP="006F46C0">
      <w:pPr>
        <w:spacing w:after="240" w:line="182" w:lineRule="atLeast"/>
        <w:jc w:val="both"/>
        <w:rPr>
          <w:rFonts w:asciiTheme="minorHAnsi" w:hAnsiTheme="minorHAnsi"/>
          <w:iCs/>
        </w:rPr>
      </w:pPr>
      <w:r w:rsidRPr="006F46C0">
        <w:rPr>
          <w:rFonts w:asciiTheme="minorHAnsi" w:hAnsiTheme="minorHAnsi"/>
          <w:iCs/>
          <w:sz w:val="22"/>
          <w:szCs w:val="22"/>
        </w:rPr>
        <w:t>Kev</w:t>
      </w:r>
      <w:r w:rsidR="0051506F" w:rsidRPr="006F46C0">
        <w:rPr>
          <w:rFonts w:asciiTheme="minorHAnsi" w:hAnsiTheme="minorHAnsi"/>
          <w:iCs/>
          <w:sz w:val="22"/>
          <w:szCs w:val="22"/>
        </w:rPr>
        <w:t xml:space="preserve"> hus</w:t>
      </w:r>
      <w:r w:rsidRPr="006F46C0">
        <w:rPr>
          <w:rFonts w:asciiTheme="minorHAnsi" w:hAnsiTheme="minorHAnsi"/>
          <w:iCs/>
          <w:sz w:val="22"/>
          <w:szCs w:val="22"/>
        </w:rPr>
        <w:t xml:space="preserve"> rov qab txais feem ntau yog nyob ntawm siab yeem tab sis tuaj yeem xav tau nyob rau qee kis xwm txheej. Raws li cov xwm txheej muaj </w:t>
      </w:r>
      <w:proofErr w:type="gramStart"/>
      <w:r w:rsidRPr="006F46C0">
        <w:rPr>
          <w:rFonts w:asciiTheme="minorHAnsi" w:hAnsiTheme="minorHAnsi"/>
          <w:iCs/>
          <w:sz w:val="22"/>
          <w:szCs w:val="22"/>
        </w:rPr>
        <w:t>kev</w:t>
      </w:r>
      <w:proofErr w:type="gramEnd"/>
      <w:r w:rsidRPr="006F46C0">
        <w:rPr>
          <w:rFonts w:asciiTheme="minorHAnsi" w:hAnsiTheme="minorHAnsi"/>
          <w:iCs/>
          <w:sz w:val="22"/>
          <w:szCs w:val="22"/>
        </w:rPr>
        <w:t xml:space="preserve"> nyab xeeb khoom noj muaj qhov hnyav dua thoob plaws hauv lub teb</w:t>
      </w:r>
      <w:r w:rsidR="0051506F" w:rsidRPr="006F46C0">
        <w:rPr>
          <w:rFonts w:asciiTheme="minorHAnsi" w:hAnsiTheme="minorHAnsi"/>
          <w:iCs/>
          <w:sz w:val="22"/>
          <w:szCs w:val="22"/>
        </w:rPr>
        <w:t xml:space="preserve"> </w:t>
      </w:r>
      <w:r w:rsidRPr="006F46C0">
        <w:rPr>
          <w:rFonts w:asciiTheme="minorHAnsi" w:hAnsiTheme="minorHAnsi"/>
          <w:iCs/>
          <w:sz w:val="22"/>
          <w:szCs w:val="22"/>
        </w:rPr>
        <w:t>chaws, tsoom</w:t>
      </w:r>
      <w:r w:rsidR="0051506F" w:rsidRPr="006F46C0">
        <w:rPr>
          <w:rFonts w:asciiTheme="minorHAnsi" w:hAnsiTheme="minorHAnsi"/>
          <w:iCs/>
          <w:sz w:val="22"/>
          <w:szCs w:val="22"/>
        </w:rPr>
        <w:t xml:space="preserve"> </w:t>
      </w:r>
      <w:r w:rsidRPr="006F46C0">
        <w:rPr>
          <w:rFonts w:asciiTheme="minorHAnsi" w:hAnsiTheme="minorHAnsi"/>
          <w:iCs/>
          <w:sz w:val="22"/>
          <w:szCs w:val="22"/>
        </w:rPr>
        <w:t>fwv thiab tsoom</w:t>
      </w:r>
      <w:r w:rsidR="0051506F" w:rsidRPr="006F46C0">
        <w:rPr>
          <w:rFonts w:asciiTheme="minorHAnsi" w:hAnsiTheme="minorHAnsi"/>
          <w:iCs/>
          <w:sz w:val="22"/>
          <w:szCs w:val="22"/>
        </w:rPr>
        <w:t xml:space="preserve"> </w:t>
      </w:r>
      <w:r w:rsidRPr="006F46C0">
        <w:rPr>
          <w:rFonts w:asciiTheme="minorHAnsi" w:hAnsiTheme="minorHAnsi"/>
          <w:iCs/>
          <w:sz w:val="22"/>
          <w:szCs w:val="22"/>
        </w:rPr>
        <w:t xml:space="preserve">fwv hauv lub xeev tau nce ntxiv lawv cov peev xwm ua kom </w:t>
      </w:r>
      <w:ins w:id="858" w:author="Windows User" w:date="2021-05-16T18:42:00Z">
        <w:r w:rsidR="00E8206D">
          <w:rPr>
            <w:rFonts w:asciiTheme="minorHAnsi" w:hAnsiTheme="minorHAnsi"/>
            <w:iCs/>
            <w:sz w:val="22"/>
            <w:szCs w:val="22"/>
          </w:rPr>
          <w:t xml:space="preserve">hu tau </w:t>
        </w:r>
      </w:ins>
      <w:r w:rsidRPr="006F46C0">
        <w:rPr>
          <w:rFonts w:asciiTheme="minorHAnsi" w:hAnsiTheme="minorHAnsi"/>
          <w:iCs/>
          <w:sz w:val="22"/>
          <w:szCs w:val="22"/>
        </w:rPr>
        <w:t xml:space="preserve">rov qab khaws cov txiv hmab txiv ntoo thiab zaub tshiab. Txawm </w:t>
      </w:r>
      <w:proofErr w:type="gramStart"/>
      <w:r w:rsidRPr="006F46C0">
        <w:rPr>
          <w:rFonts w:asciiTheme="minorHAnsi" w:hAnsiTheme="minorHAnsi"/>
          <w:iCs/>
          <w:sz w:val="22"/>
          <w:szCs w:val="22"/>
        </w:rPr>
        <w:t>tias</w:t>
      </w:r>
      <w:proofErr w:type="gramEnd"/>
      <w:r w:rsidRPr="006F46C0">
        <w:rPr>
          <w:rFonts w:asciiTheme="minorHAnsi" w:hAnsiTheme="minorHAnsi"/>
          <w:iCs/>
          <w:sz w:val="22"/>
          <w:szCs w:val="22"/>
        </w:rPr>
        <w:t xml:space="preserve"> cov tswv teb me me uas muag lawv cov khoom hauv zos tej zaum yuav tsum tau</w:t>
      </w:r>
      <w:ins w:id="859" w:author="Windows User" w:date="2021-05-16T18:43:00Z">
        <w:r w:rsidR="00E8206D">
          <w:rPr>
            <w:rFonts w:asciiTheme="minorHAnsi" w:hAnsiTheme="minorHAnsi"/>
            <w:iCs/>
            <w:sz w:val="22"/>
            <w:szCs w:val="22"/>
          </w:rPr>
          <w:t xml:space="preserve"> hu</w:t>
        </w:r>
      </w:ins>
      <w:r w:rsidRPr="006F46C0">
        <w:rPr>
          <w:rFonts w:asciiTheme="minorHAnsi" w:hAnsiTheme="minorHAnsi"/>
          <w:iCs/>
          <w:sz w:val="22"/>
          <w:szCs w:val="22"/>
        </w:rPr>
        <w:t xml:space="preserve"> rov</w:t>
      </w:r>
      <w:ins w:id="860" w:author="Windows User" w:date="2021-05-16T18:43:00Z">
        <w:r w:rsidR="00E8206D">
          <w:rPr>
            <w:rFonts w:asciiTheme="minorHAnsi" w:hAnsiTheme="minorHAnsi"/>
            <w:iCs/>
            <w:sz w:val="22"/>
            <w:szCs w:val="22"/>
          </w:rPr>
          <w:t xml:space="preserve"> qab</w:t>
        </w:r>
      </w:ins>
      <w:r w:rsidRPr="006F46C0">
        <w:rPr>
          <w:rFonts w:asciiTheme="minorHAnsi" w:hAnsiTheme="minorHAnsi"/>
          <w:iCs/>
          <w:sz w:val="22"/>
          <w:szCs w:val="22"/>
        </w:rPr>
        <w:t xml:space="preserve"> ua dua. Yog hais </w:t>
      </w:r>
      <w:proofErr w:type="gramStart"/>
      <w:r w:rsidRPr="006F46C0">
        <w:rPr>
          <w:rFonts w:asciiTheme="minorHAnsi" w:hAnsiTheme="minorHAnsi"/>
          <w:iCs/>
          <w:sz w:val="22"/>
          <w:szCs w:val="22"/>
        </w:rPr>
        <w:t>tias</w:t>
      </w:r>
      <w:proofErr w:type="gramEnd"/>
      <w:r w:rsidRPr="006F46C0">
        <w:rPr>
          <w:rFonts w:asciiTheme="minorHAnsi" w:hAnsiTheme="minorHAnsi"/>
          <w:iCs/>
          <w:sz w:val="22"/>
          <w:szCs w:val="22"/>
        </w:rPr>
        <w:t xml:space="preserve"> tus neeg ua liaj ua teb raug tseev kom ua kom</w:t>
      </w:r>
      <w:ins w:id="861" w:author="Windows User" w:date="2021-05-16T18:44:00Z">
        <w:r w:rsidR="00E8206D">
          <w:rPr>
            <w:rFonts w:asciiTheme="minorHAnsi" w:hAnsiTheme="minorHAnsi"/>
            <w:iCs/>
            <w:sz w:val="22"/>
            <w:szCs w:val="22"/>
          </w:rPr>
          <w:t xml:space="preserve"> hu kos</w:t>
        </w:r>
      </w:ins>
      <w:r w:rsidRPr="006F46C0">
        <w:rPr>
          <w:rFonts w:asciiTheme="minorHAnsi" w:hAnsiTheme="minorHAnsi"/>
          <w:iCs/>
          <w:sz w:val="22"/>
          <w:szCs w:val="22"/>
        </w:rPr>
        <w:t xml:space="preserve"> rov qab thiab tsis tau, muaj ntau yam tshwm sim. Txoj cai pom zoo yuav raug nplua los</w:t>
      </w:r>
      <w:r w:rsidR="0051506F" w:rsidRPr="006F46C0">
        <w:rPr>
          <w:rFonts w:asciiTheme="minorHAnsi" w:hAnsiTheme="minorHAnsi"/>
          <w:iCs/>
          <w:sz w:val="22"/>
          <w:szCs w:val="22"/>
        </w:rPr>
        <w:t xml:space="preserve"> </w:t>
      </w:r>
      <w:r w:rsidRPr="006F46C0">
        <w:rPr>
          <w:rFonts w:asciiTheme="minorHAnsi" w:hAnsiTheme="minorHAnsi"/>
          <w:iCs/>
          <w:sz w:val="22"/>
          <w:szCs w:val="22"/>
        </w:rPr>
        <w:t>sis tus tsim khoom yuav raug yuam kom rhuav tshem txhua yam khoom yuav tsum nyob ntawm cov chaw zoo</w:t>
      </w:r>
      <w:r w:rsidR="00662918" w:rsidRPr="0022192D">
        <w:rPr>
          <w:rFonts w:asciiTheme="minorHAnsi" w:hAnsiTheme="minorHAnsi"/>
          <w:iCs/>
        </w:rPr>
        <w:t>.</w:t>
      </w:r>
      <w:r w:rsidR="00C53A84" w:rsidRPr="0022192D">
        <w:rPr>
          <w:rFonts w:asciiTheme="minorHAnsi" w:hAnsiTheme="minorHAnsi"/>
          <w:iCs/>
        </w:rPr>
        <w:t> </w:t>
      </w:r>
    </w:p>
    <w:p w14:paraId="2C2BA195" w14:textId="06D8304D" w:rsidR="00C53A84" w:rsidRPr="00CE243A" w:rsidRDefault="009F3B9E" w:rsidP="00CE243A">
      <w:pPr>
        <w:spacing w:after="90" w:line="182" w:lineRule="atLeast"/>
        <w:jc w:val="both"/>
        <w:rPr>
          <w:rFonts w:asciiTheme="minorHAnsi" w:hAnsiTheme="minorHAnsi"/>
          <w:iCs/>
          <w:color w:val="70AD47" w:themeColor="accent6"/>
          <w:sz w:val="22"/>
          <w:szCs w:val="22"/>
        </w:rPr>
      </w:pPr>
      <w:r w:rsidRPr="00CE243A">
        <w:rPr>
          <w:rFonts w:asciiTheme="minorHAnsi" w:hAnsiTheme="minorHAnsi"/>
          <w:iCs/>
          <w:color w:val="70AD47" w:themeColor="accent6"/>
          <w:sz w:val="22"/>
          <w:szCs w:val="22"/>
        </w:rPr>
        <w:t>[</w:t>
      </w:r>
      <w:del w:id="862" w:author="Windows User" w:date="2021-05-16T18:58:00Z">
        <w:r w:rsidR="00C93F65" w:rsidRPr="00CE243A" w:rsidDel="00915E37">
          <w:rPr>
            <w:rFonts w:asciiTheme="minorHAnsi" w:hAnsiTheme="minorHAnsi"/>
            <w:iCs/>
            <w:color w:val="70AD47" w:themeColor="accent6"/>
            <w:sz w:val="22"/>
            <w:szCs w:val="22"/>
          </w:rPr>
          <w:delText>Yawg</w:delText>
        </w:r>
        <w:r w:rsidR="00C53A84" w:rsidRPr="00CE243A" w:rsidDel="00915E37">
          <w:rPr>
            <w:rFonts w:asciiTheme="minorHAnsi" w:hAnsiTheme="minorHAnsi"/>
            <w:iCs/>
            <w:color w:val="70AD47" w:themeColor="accent6"/>
            <w:sz w:val="22"/>
            <w:szCs w:val="22"/>
          </w:rPr>
          <w:delText xml:space="preserve"> </w:delText>
        </w:r>
      </w:del>
      <w:ins w:id="863" w:author="Windows User" w:date="2021-05-16T18:58:00Z">
        <w:r w:rsidR="00915E37">
          <w:rPr>
            <w:rFonts w:asciiTheme="minorHAnsi" w:hAnsiTheme="minorHAnsi"/>
            <w:iCs/>
            <w:color w:val="70AD47" w:themeColor="accent6"/>
            <w:sz w:val="22"/>
            <w:szCs w:val="22"/>
          </w:rPr>
          <w:t>Tus Neeg Ua Liaj Teb</w:t>
        </w:r>
        <w:r w:rsidR="00915E37" w:rsidRPr="00CE243A">
          <w:rPr>
            <w:rFonts w:asciiTheme="minorHAnsi" w:hAnsiTheme="minorHAnsi"/>
            <w:iCs/>
            <w:color w:val="70AD47" w:themeColor="accent6"/>
            <w:sz w:val="22"/>
            <w:szCs w:val="22"/>
          </w:rPr>
          <w:t xml:space="preserve"> </w:t>
        </w:r>
      </w:ins>
      <w:r w:rsidR="00C53A84" w:rsidRPr="00CE243A">
        <w:rPr>
          <w:rFonts w:asciiTheme="minorHAnsi" w:hAnsiTheme="minorHAnsi"/>
          <w:iCs/>
          <w:color w:val="70AD47" w:themeColor="accent6"/>
          <w:sz w:val="22"/>
          <w:szCs w:val="22"/>
        </w:rPr>
        <w:t>Alexi</w:t>
      </w:r>
      <w:r w:rsidRPr="00CE243A">
        <w:rPr>
          <w:rFonts w:asciiTheme="minorHAnsi" w:hAnsiTheme="minorHAnsi"/>
          <w:iCs/>
          <w:color w:val="70AD47" w:themeColor="accent6"/>
          <w:sz w:val="22"/>
          <w:szCs w:val="22"/>
        </w:rPr>
        <w:t xml:space="preserve"> Icon</w:t>
      </w:r>
      <w:r w:rsidR="008825D1" w:rsidRPr="00CE243A">
        <w:rPr>
          <w:rFonts w:asciiTheme="minorHAnsi" w:hAnsiTheme="minorHAnsi"/>
          <w:iCs/>
          <w:color w:val="70AD47" w:themeColor="accent6"/>
          <w:sz w:val="22"/>
          <w:szCs w:val="22"/>
        </w:rPr>
        <w:t>]</w:t>
      </w:r>
    </w:p>
    <w:p w14:paraId="6453D630" w14:textId="478D5331" w:rsidR="000269AF" w:rsidRPr="00CE243A" w:rsidRDefault="00DC0815" w:rsidP="00CE243A">
      <w:pPr>
        <w:spacing w:after="90" w:line="182" w:lineRule="atLeast"/>
        <w:jc w:val="both"/>
        <w:rPr>
          <w:rFonts w:asciiTheme="minorHAnsi" w:hAnsiTheme="minorHAnsi"/>
          <w:iCs/>
          <w:color w:val="70AD47" w:themeColor="accent6"/>
          <w:sz w:val="22"/>
          <w:szCs w:val="22"/>
        </w:rPr>
      </w:pPr>
      <w:r w:rsidRPr="00CE243A">
        <w:rPr>
          <w:rFonts w:asciiTheme="minorHAnsi" w:hAnsiTheme="minorHAnsi"/>
          <w:iCs/>
          <w:color w:val="70AD47" w:themeColor="accent6"/>
          <w:sz w:val="22"/>
          <w:szCs w:val="22"/>
        </w:rPr>
        <w:t>Nrog tsib tus neeg mob thiab lub hnab ntawm cov txiv av</w:t>
      </w:r>
      <w:ins w:id="864" w:author="Windows User" w:date="2021-05-16T18:59:00Z">
        <w:r w:rsidR="00915E37">
          <w:rPr>
            <w:rFonts w:asciiTheme="minorHAnsi" w:hAnsiTheme="minorHAnsi"/>
            <w:iCs/>
            <w:color w:val="70AD47" w:themeColor="accent6"/>
            <w:sz w:val="22"/>
            <w:szCs w:val="22"/>
          </w:rPr>
          <w:t xml:space="preserve"> paus</w:t>
        </w:r>
      </w:ins>
      <w:r w:rsidRPr="00CE243A">
        <w:rPr>
          <w:rFonts w:asciiTheme="minorHAnsi" w:hAnsiTheme="minorHAnsi"/>
          <w:iCs/>
          <w:color w:val="70AD47" w:themeColor="accent6"/>
          <w:sz w:val="22"/>
          <w:szCs w:val="22"/>
        </w:rPr>
        <w:t xml:space="preserve"> uas muaj kab mob nyob hauv txee, Alexi txiav txim siab </w:t>
      </w:r>
      <w:proofErr w:type="gramStart"/>
      <w:r w:rsidRPr="00CE243A">
        <w:rPr>
          <w:rFonts w:asciiTheme="minorHAnsi" w:hAnsiTheme="minorHAnsi"/>
          <w:iCs/>
          <w:color w:val="70AD47" w:themeColor="accent6"/>
          <w:sz w:val="22"/>
          <w:szCs w:val="22"/>
        </w:rPr>
        <w:t>tias</w:t>
      </w:r>
      <w:proofErr w:type="gramEnd"/>
      <w:r w:rsidRPr="00CE243A">
        <w:rPr>
          <w:rFonts w:asciiTheme="minorHAnsi" w:hAnsiTheme="minorHAnsi"/>
          <w:iCs/>
          <w:color w:val="70AD47" w:themeColor="accent6"/>
          <w:sz w:val="22"/>
          <w:szCs w:val="22"/>
        </w:rPr>
        <w:t xml:space="preserve"> nws yuav tsum</w:t>
      </w:r>
      <w:ins w:id="865" w:author="Windows User" w:date="2021-05-16T18:59:00Z">
        <w:r w:rsidR="00915E37">
          <w:rPr>
            <w:rFonts w:asciiTheme="minorHAnsi" w:hAnsiTheme="minorHAnsi"/>
            <w:iCs/>
            <w:color w:val="70AD47" w:themeColor="accent6"/>
            <w:sz w:val="22"/>
            <w:szCs w:val="22"/>
          </w:rPr>
          <w:t xml:space="preserve"> hu</w:t>
        </w:r>
      </w:ins>
      <w:r w:rsidRPr="00CE243A">
        <w:rPr>
          <w:rFonts w:asciiTheme="minorHAnsi" w:hAnsiTheme="minorHAnsi"/>
          <w:iCs/>
          <w:color w:val="70AD47" w:themeColor="accent6"/>
          <w:sz w:val="22"/>
          <w:szCs w:val="22"/>
        </w:rPr>
        <w:t xml:space="preserve"> rov qab ua dua. Nws tsis xav ua rau muaj mob </w:t>
      </w:r>
      <w:r w:rsidR="00AC6767" w:rsidRPr="00CE243A">
        <w:rPr>
          <w:rFonts w:asciiTheme="minorHAnsi" w:hAnsiTheme="minorHAnsi"/>
          <w:iCs/>
          <w:color w:val="70AD47" w:themeColor="accent6"/>
          <w:sz w:val="22"/>
          <w:szCs w:val="22"/>
        </w:rPr>
        <w:t>uas phom sij</w:t>
      </w:r>
      <w:r w:rsidRPr="00CE243A">
        <w:rPr>
          <w:rFonts w:asciiTheme="minorHAnsi" w:hAnsiTheme="minorHAnsi"/>
          <w:iCs/>
          <w:color w:val="70AD47" w:themeColor="accent6"/>
          <w:sz w:val="22"/>
          <w:szCs w:val="22"/>
        </w:rPr>
        <w:t xml:space="preserve"> rau ntau tus neeg. Nws lub kaw lus taug qab yuav tsis zoo npaum li qhov uas nws nyiam. Yog </w:t>
      </w:r>
      <w:proofErr w:type="gramStart"/>
      <w:r w:rsidRPr="00CE243A">
        <w:rPr>
          <w:rFonts w:asciiTheme="minorHAnsi" w:hAnsiTheme="minorHAnsi"/>
          <w:iCs/>
          <w:color w:val="70AD47" w:themeColor="accent6"/>
          <w:sz w:val="22"/>
          <w:szCs w:val="22"/>
        </w:rPr>
        <w:t>tias</w:t>
      </w:r>
      <w:proofErr w:type="gramEnd"/>
      <w:r w:rsidRPr="00CE243A">
        <w:rPr>
          <w:rFonts w:asciiTheme="minorHAnsi" w:hAnsiTheme="minorHAnsi"/>
          <w:iCs/>
          <w:color w:val="70AD47" w:themeColor="accent6"/>
          <w:sz w:val="22"/>
          <w:szCs w:val="22"/>
        </w:rPr>
        <w:t xml:space="preserve"> nws tau dai lub hnab ntim nrog </w:t>
      </w:r>
      <w:del w:id="866" w:author="Windows User" w:date="2021-05-16T19:01:00Z">
        <w:r w:rsidRPr="00CE243A" w:rsidDel="00915E37">
          <w:rPr>
            <w:rFonts w:asciiTheme="minorHAnsi" w:hAnsiTheme="minorHAnsi"/>
            <w:iCs/>
            <w:color w:val="70AD47" w:themeColor="accent6"/>
            <w:sz w:val="22"/>
            <w:szCs w:val="22"/>
          </w:rPr>
          <w:delText>ntau</w:delText>
        </w:r>
      </w:del>
      <w:r w:rsidRPr="00CE243A">
        <w:rPr>
          <w:rFonts w:asciiTheme="minorHAnsi" w:hAnsiTheme="minorHAnsi"/>
          <w:iCs/>
          <w:color w:val="70AD47" w:themeColor="accent6"/>
          <w:sz w:val="22"/>
          <w:szCs w:val="22"/>
        </w:rPr>
        <w:t xml:space="preserve"> thiab hnub tim, nws yuav qhia cov qhua tuaj </w:t>
      </w:r>
      <w:del w:id="867" w:author="Windows User" w:date="2021-05-16T19:01:00Z">
        <w:r w:rsidRPr="00CE243A" w:rsidDel="00915E37">
          <w:rPr>
            <w:rFonts w:asciiTheme="minorHAnsi" w:hAnsiTheme="minorHAnsi"/>
            <w:iCs/>
            <w:color w:val="70AD47" w:themeColor="accent6"/>
            <w:sz w:val="22"/>
            <w:szCs w:val="22"/>
          </w:rPr>
          <w:delText xml:space="preserve">noj mov </w:delText>
        </w:r>
      </w:del>
      <w:r w:rsidRPr="00CE243A">
        <w:rPr>
          <w:rFonts w:asciiTheme="minorHAnsi" w:hAnsiTheme="minorHAnsi"/>
          <w:iCs/>
          <w:color w:val="70AD47" w:themeColor="accent6"/>
          <w:sz w:val="22"/>
          <w:szCs w:val="22"/>
        </w:rPr>
        <w:t>kom paub txog tus lej ntaw</w:t>
      </w:r>
      <w:r w:rsidR="00AC6767" w:rsidRPr="00CE243A">
        <w:rPr>
          <w:rFonts w:asciiTheme="minorHAnsi" w:hAnsiTheme="minorHAnsi"/>
          <w:iCs/>
          <w:color w:val="70AD47" w:themeColor="accent6"/>
          <w:sz w:val="22"/>
          <w:szCs w:val="22"/>
        </w:rPr>
        <w:t>v</w:t>
      </w:r>
      <w:r w:rsidRPr="00CE243A">
        <w:rPr>
          <w:rFonts w:asciiTheme="minorHAnsi" w:hAnsiTheme="minorHAnsi"/>
          <w:iCs/>
          <w:color w:val="70AD47" w:themeColor="accent6"/>
          <w:sz w:val="22"/>
          <w:szCs w:val="22"/>
        </w:rPr>
        <w:t xml:space="preserve">. Tab sis, nrog tsuas yog ob xyoos ntawm kev lag luam keeb kwm, Alexi tsis tau pom qhov deb. Hloov chaw, nws tsuas yog sau npe txhua qhov ntim ntawm hnab txiv </w:t>
      </w:r>
      <w:del w:id="868" w:author="Windows User" w:date="2021-05-16T19:04:00Z">
        <w:r w:rsidRPr="00CE243A" w:rsidDel="00915E37">
          <w:rPr>
            <w:rFonts w:asciiTheme="minorHAnsi" w:hAnsiTheme="minorHAnsi"/>
            <w:iCs/>
            <w:color w:val="70AD47" w:themeColor="accent6"/>
            <w:sz w:val="22"/>
            <w:szCs w:val="22"/>
          </w:rPr>
          <w:delText>kab ntxwv</w:delText>
        </w:r>
      </w:del>
      <w:ins w:id="869" w:author="Windows User" w:date="2021-05-16T19:04:00Z">
        <w:r w:rsidR="00915E37">
          <w:rPr>
            <w:rFonts w:asciiTheme="minorHAnsi" w:hAnsiTheme="minorHAnsi"/>
            <w:iCs/>
            <w:color w:val="70AD47" w:themeColor="accent6"/>
            <w:sz w:val="22"/>
            <w:szCs w:val="22"/>
          </w:rPr>
          <w:t xml:space="preserve"> av paus</w:t>
        </w:r>
      </w:ins>
      <w:r w:rsidRPr="00CE243A">
        <w:rPr>
          <w:rFonts w:asciiTheme="minorHAnsi" w:hAnsiTheme="minorHAnsi"/>
          <w:iCs/>
          <w:color w:val="70AD47" w:themeColor="accent6"/>
          <w:sz w:val="22"/>
          <w:szCs w:val="22"/>
        </w:rPr>
        <w:t xml:space="preserve"> uas muaj ntawv ntim nrog rau hnub tim, hom txiv av</w:t>
      </w:r>
      <w:ins w:id="870" w:author="Windows User" w:date="2021-05-16T19:04:00Z">
        <w:r w:rsidR="00915E37">
          <w:rPr>
            <w:rFonts w:asciiTheme="minorHAnsi" w:hAnsiTheme="minorHAnsi"/>
            <w:iCs/>
            <w:color w:val="70AD47" w:themeColor="accent6"/>
            <w:sz w:val="22"/>
            <w:szCs w:val="22"/>
          </w:rPr>
          <w:t xml:space="preserve"> paus</w:t>
        </w:r>
      </w:ins>
      <w:r w:rsidRPr="00CE243A">
        <w:rPr>
          <w:rFonts w:asciiTheme="minorHAnsi" w:hAnsiTheme="minorHAnsi"/>
          <w:iCs/>
          <w:color w:val="70AD47" w:themeColor="accent6"/>
          <w:sz w:val="22"/>
          <w:szCs w:val="22"/>
        </w:rPr>
        <w:t xml:space="preserve">, thiab tub yuav khoom. Alexi tuaj yeem pab lub khw muag khoom noj rub cov cov seem rau sab hauv los ntawm cov hnub </w:t>
      </w:r>
      <w:r w:rsidR="00AC6767" w:rsidRPr="00CE243A">
        <w:rPr>
          <w:rFonts w:asciiTheme="minorHAnsi" w:hAnsiTheme="minorHAnsi"/>
          <w:iCs/>
          <w:color w:val="70AD47" w:themeColor="accent6"/>
          <w:sz w:val="22"/>
          <w:szCs w:val="22"/>
        </w:rPr>
        <w:t xml:space="preserve">uas </w:t>
      </w:r>
      <w:r w:rsidRPr="00CE243A">
        <w:rPr>
          <w:rFonts w:asciiTheme="minorHAnsi" w:hAnsiTheme="minorHAnsi"/>
          <w:iCs/>
          <w:color w:val="70AD47" w:themeColor="accent6"/>
          <w:sz w:val="22"/>
          <w:szCs w:val="22"/>
        </w:rPr>
        <w:t xml:space="preserve">cuam tshuam. Raws li rau lub txiv </w:t>
      </w:r>
      <w:del w:id="871" w:author="Windows User" w:date="2021-05-15T20:47:00Z">
        <w:r w:rsidRPr="00CE243A" w:rsidDel="00E6073B">
          <w:rPr>
            <w:rFonts w:asciiTheme="minorHAnsi" w:hAnsiTheme="minorHAnsi"/>
            <w:iCs/>
            <w:color w:val="70AD47" w:themeColor="accent6"/>
            <w:sz w:val="22"/>
            <w:szCs w:val="22"/>
          </w:rPr>
          <w:delText>apple</w:delText>
        </w:r>
      </w:del>
      <w:ins w:id="872" w:author="Windows User" w:date="2021-05-16T19:03:00Z">
        <w:r w:rsidR="00915E37">
          <w:rPr>
            <w:rFonts w:asciiTheme="minorHAnsi" w:hAnsiTheme="minorHAnsi"/>
            <w:iCs/>
            <w:color w:val="70AD47" w:themeColor="accent6"/>
            <w:sz w:val="22"/>
            <w:szCs w:val="22"/>
          </w:rPr>
          <w:t xml:space="preserve"> </w:t>
        </w:r>
      </w:ins>
      <w:ins w:id="873" w:author="Windows User" w:date="2021-05-15T20:47:00Z">
        <w:r w:rsidR="00E6073B">
          <w:rPr>
            <w:rFonts w:asciiTheme="minorHAnsi" w:hAnsiTheme="minorHAnsi"/>
            <w:iCs/>
            <w:color w:val="70AD47" w:themeColor="accent6"/>
            <w:sz w:val="22"/>
            <w:szCs w:val="22"/>
          </w:rPr>
          <w:t>av</w:t>
        </w:r>
      </w:ins>
      <w:ins w:id="874" w:author="Windows User" w:date="2021-05-16T19:03:00Z">
        <w:r w:rsidR="00915E37">
          <w:rPr>
            <w:rFonts w:asciiTheme="minorHAnsi" w:hAnsiTheme="minorHAnsi"/>
            <w:iCs/>
            <w:color w:val="70AD47" w:themeColor="accent6"/>
            <w:sz w:val="22"/>
            <w:szCs w:val="22"/>
          </w:rPr>
          <w:t xml:space="preserve"> </w:t>
        </w:r>
      </w:ins>
      <w:ins w:id="875" w:author="Windows User" w:date="2021-05-15T20:47:00Z">
        <w:r w:rsidR="00E6073B">
          <w:rPr>
            <w:rFonts w:asciiTheme="minorHAnsi" w:hAnsiTheme="minorHAnsi"/>
            <w:iCs/>
            <w:color w:val="70AD47" w:themeColor="accent6"/>
            <w:sz w:val="22"/>
            <w:szCs w:val="22"/>
          </w:rPr>
          <w:t>pau</w:t>
        </w:r>
      </w:ins>
      <w:r w:rsidRPr="00CE243A">
        <w:rPr>
          <w:rFonts w:asciiTheme="minorHAnsi" w:hAnsiTheme="minorHAnsi"/>
          <w:iCs/>
          <w:color w:val="70AD47" w:themeColor="accent6"/>
          <w:sz w:val="22"/>
          <w:szCs w:val="22"/>
        </w:rPr>
        <w:t xml:space="preserve">s ntawm lub txee, Alexi txiav txim siab </w:t>
      </w:r>
      <w:proofErr w:type="gramStart"/>
      <w:r w:rsidRPr="00CE243A">
        <w:rPr>
          <w:rFonts w:asciiTheme="minorHAnsi" w:hAnsiTheme="minorHAnsi"/>
          <w:iCs/>
          <w:color w:val="70AD47" w:themeColor="accent6"/>
          <w:sz w:val="22"/>
          <w:szCs w:val="22"/>
        </w:rPr>
        <w:t>tias</w:t>
      </w:r>
      <w:proofErr w:type="gramEnd"/>
      <w:r w:rsidRPr="00CE243A">
        <w:rPr>
          <w:rFonts w:asciiTheme="minorHAnsi" w:hAnsiTheme="minorHAnsi"/>
          <w:iCs/>
          <w:color w:val="70AD47" w:themeColor="accent6"/>
          <w:sz w:val="22"/>
          <w:szCs w:val="22"/>
        </w:rPr>
        <w:t xml:space="preserve"> nws yuav tsum rub txhua </w:t>
      </w:r>
      <w:del w:id="876" w:author="Windows User" w:date="2021-05-16T19:06:00Z">
        <w:r w:rsidRPr="00CE243A" w:rsidDel="00915E37">
          <w:rPr>
            <w:rFonts w:asciiTheme="minorHAnsi" w:hAnsiTheme="minorHAnsi"/>
            <w:iCs/>
            <w:color w:val="70AD47" w:themeColor="accent6"/>
            <w:sz w:val="22"/>
            <w:szCs w:val="22"/>
          </w:rPr>
          <w:delText>t</w:delText>
        </w:r>
      </w:del>
      <w:ins w:id="877" w:author="Windows User" w:date="2021-05-16T19:06:00Z">
        <w:r w:rsidR="00915E37">
          <w:rPr>
            <w:rFonts w:asciiTheme="minorHAnsi" w:hAnsiTheme="minorHAnsi"/>
            <w:iCs/>
            <w:color w:val="70AD47" w:themeColor="accent6"/>
            <w:sz w:val="22"/>
            <w:szCs w:val="22"/>
          </w:rPr>
          <w:t xml:space="preserve"> l</w:t>
        </w:r>
      </w:ins>
      <w:r w:rsidRPr="00CE243A">
        <w:rPr>
          <w:rFonts w:asciiTheme="minorHAnsi" w:hAnsiTheme="minorHAnsi"/>
          <w:iCs/>
          <w:color w:val="70AD47" w:themeColor="accent6"/>
          <w:sz w:val="22"/>
          <w:szCs w:val="22"/>
        </w:rPr>
        <w:t xml:space="preserve">us. Vim nws tsis paub </w:t>
      </w:r>
      <w:proofErr w:type="gramStart"/>
      <w:r w:rsidRPr="00CE243A">
        <w:rPr>
          <w:rFonts w:asciiTheme="minorHAnsi" w:hAnsiTheme="minorHAnsi"/>
          <w:iCs/>
          <w:color w:val="70AD47" w:themeColor="accent6"/>
          <w:sz w:val="22"/>
          <w:szCs w:val="22"/>
        </w:rPr>
        <w:t>tias</w:t>
      </w:r>
      <w:proofErr w:type="gramEnd"/>
      <w:r w:rsidRPr="00CE243A">
        <w:rPr>
          <w:rFonts w:asciiTheme="minorHAnsi" w:hAnsiTheme="minorHAnsi"/>
          <w:iCs/>
          <w:color w:val="70AD47" w:themeColor="accent6"/>
          <w:sz w:val="22"/>
          <w:szCs w:val="22"/>
        </w:rPr>
        <w:t xml:space="preserve"> lub hnab ntim tau los ntawm qhov cuam tshuam dab tsi, nws</w:t>
      </w:r>
      <w:ins w:id="878" w:author="Windows User" w:date="2021-05-16T19:07:00Z">
        <w:r w:rsidR="00915E37">
          <w:rPr>
            <w:rFonts w:asciiTheme="minorHAnsi" w:hAnsiTheme="minorHAnsi"/>
            <w:iCs/>
            <w:color w:val="70AD47" w:themeColor="accent6"/>
            <w:sz w:val="22"/>
            <w:szCs w:val="22"/>
          </w:rPr>
          <w:t xml:space="preserve"> hu</w:t>
        </w:r>
      </w:ins>
      <w:r w:rsidRPr="00CE243A">
        <w:rPr>
          <w:rFonts w:asciiTheme="minorHAnsi" w:hAnsiTheme="minorHAnsi"/>
          <w:iCs/>
          <w:color w:val="70AD47" w:themeColor="accent6"/>
          <w:sz w:val="22"/>
          <w:szCs w:val="22"/>
        </w:rPr>
        <w:t xml:space="preserve"> rov qab </w:t>
      </w:r>
      <w:del w:id="879" w:author="Windows User" w:date="2021-05-16T19:07:00Z">
        <w:r w:rsidRPr="00CE243A" w:rsidDel="00915E37">
          <w:rPr>
            <w:rFonts w:asciiTheme="minorHAnsi" w:hAnsiTheme="minorHAnsi"/>
            <w:iCs/>
            <w:color w:val="70AD47" w:themeColor="accent6"/>
            <w:sz w:val="22"/>
            <w:szCs w:val="22"/>
          </w:rPr>
          <w:delText xml:space="preserve">nco qab </w:delText>
        </w:r>
      </w:del>
      <w:r w:rsidRPr="00CE243A">
        <w:rPr>
          <w:rFonts w:asciiTheme="minorHAnsi" w:hAnsiTheme="minorHAnsi"/>
          <w:iCs/>
          <w:color w:val="70AD47" w:themeColor="accent6"/>
          <w:sz w:val="22"/>
          <w:szCs w:val="22"/>
        </w:rPr>
        <w:t xml:space="preserve">tag nrho cov txiv </w:t>
      </w:r>
      <w:del w:id="880" w:author="Windows User" w:date="2021-05-15T20:47:00Z">
        <w:r w:rsidRPr="00CE243A" w:rsidDel="00E6073B">
          <w:rPr>
            <w:rFonts w:asciiTheme="minorHAnsi" w:hAnsiTheme="minorHAnsi"/>
            <w:iCs/>
            <w:color w:val="70AD47" w:themeColor="accent6"/>
            <w:sz w:val="22"/>
            <w:szCs w:val="22"/>
          </w:rPr>
          <w:delText>apple</w:delText>
        </w:r>
      </w:del>
      <w:ins w:id="881" w:author="Windows User" w:date="2021-05-16T19:07:00Z">
        <w:r w:rsidR="00915E37">
          <w:rPr>
            <w:rFonts w:asciiTheme="minorHAnsi" w:hAnsiTheme="minorHAnsi"/>
            <w:iCs/>
            <w:color w:val="70AD47" w:themeColor="accent6"/>
            <w:sz w:val="22"/>
            <w:szCs w:val="22"/>
          </w:rPr>
          <w:t xml:space="preserve"> </w:t>
        </w:r>
      </w:ins>
      <w:ins w:id="882" w:author="Windows User" w:date="2021-05-15T20:47:00Z">
        <w:r w:rsidR="00E6073B">
          <w:rPr>
            <w:rFonts w:asciiTheme="minorHAnsi" w:hAnsiTheme="minorHAnsi"/>
            <w:iCs/>
            <w:color w:val="70AD47" w:themeColor="accent6"/>
            <w:sz w:val="22"/>
            <w:szCs w:val="22"/>
          </w:rPr>
          <w:t>av</w:t>
        </w:r>
      </w:ins>
      <w:ins w:id="883" w:author="Windows User" w:date="2021-05-16T19:07:00Z">
        <w:r w:rsidR="00915E37">
          <w:rPr>
            <w:rFonts w:asciiTheme="minorHAnsi" w:hAnsiTheme="minorHAnsi"/>
            <w:iCs/>
            <w:color w:val="70AD47" w:themeColor="accent6"/>
            <w:sz w:val="22"/>
            <w:szCs w:val="22"/>
          </w:rPr>
          <w:t xml:space="preserve"> </w:t>
        </w:r>
      </w:ins>
      <w:ins w:id="884" w:author="Windows User" w:date="2021-05-15T20:47:00Z">
        <w:r w:rsidR="00E6073B">
          <w:rPr>
            <w:rFonts w:asciiTheme="minorHAnsi" w:hAnsiTheme="minorHAnsi"/>
            <w:iCs/>
            <w:color w:val="70AD47" w:themeColor="accent6"/>
            <w:sz w:val="22"/>
            <w:szCs w:val="22"/>
          </w:rPr>
          <w:t>paus</w:t>
        </w:r>
      </w:ins>
      <w:r w:rsidRPr="00CE243A">
        <w:rPr>
          <w:rFonts w:asciiTheme="minorHAnsi" w:hAnsiTheme="minorHAnsi"/>
          <w:iCs/>
          <w:color w:val="70AD47" w:themeColor="accent6"/>
          <w:sz w:val="22"/>
          <w:szCs w:val="22"/>
        </w:rPr>
        <w:t xml:space="preserve"> ntawm txee. Thaum lub sij</w:t>
      </w:r>
      <w:r w:rsidR="00AC6767" w:rsidRPr="00CE243A">
        <w:rPr>
          <w:rFonts w:asciiTheme="minorHAnsi" w:hAnsiTheme="minorHAnsi"/>
          <w:iCs/>
          <w:color w:val="70AD47" w:themeColor="accent6"/>
          <w:sz w:val="22"/>
          <w:szCs w:val="22"/>
        </w:rPr>
        <w:t xml:space="preserve"> </w:t>
      </w:r>
      <w:r w:rsidRPr="00CE243A">
        <w:rPr>
          <w:rFonts w:asciiTheme="minorHAnsi" w:hAnsiTheme="minorHAnsi"/>
          <w:iCs/>
          <w:color w:val="70AD47" w:themeColor="accent6"/>
          <w:sz w:val="22"/>
          <w:szCs w:val="22"/>
        </w:rPr>
        <w:t xml:space="preserve">hawm no tus nqi ntau dua, </w:t>
      </w:r>
      <w:proofErr w:type="gramStart"/>
      <w:r w:rsidRPr="00CE243A">
        <w:rPr>
          <w:rFonts w:asciiTheme="minorHAnsi" w:hAnsiTheme="minorHAnsi"/>
          <w:iCs/>
          <w:color w:val="70AD47" w:themeColor="accent6"/>
          <w:sz w:val="22"/>
          <w:szCs w:val="22"/>
        </w:rPr>
        <w:t>cia</w:t>
      </w:r>
      <w:proofErr w:type="gramEnd"/>
      <w:r w:rsidRPr="00CE243A">
        <w:rPr>
          <w:rFonts w:asciiTheme="minorHAnsi" w:hAnsiTheme="minorHAnsi"/>
          <w:iCs/>
          <w:color w:val="70AD47" w:themeColor="accent6"/>
          <w:sz w:val="22"/>
          <w:szCs w:val="22"/>
        </w:rPr>
        <w:t xml:space="preserve"> siab tias nws yuav ua rau tus nqi los ntawm kev tau txais</w:t>
      </w:r>
      <w:ins w:id="885" w:author="Windows User" w:date="2021-05-16T19:09:00Z">
        <w:r w:rsidR="00367E94">
          <w:rPr>
            <w:rFonts w:asciiTheme="minorHAnsi" w:hAnsiTheme="minorHAnsi"/>
            <w:iCs/>
            <w:color w:val="70AD47" w:themeColor="accent6"/>
            <w:sz w:val="22"/>
            <w:szCs w:val="22"/>
          </w:rPr>
          <w:t xml:space="preserve"> kev tswj hwm</w:t>
        </w:r>
      </w:ins>
      <w:r w:rsidR="000269AF" w:rsidRPr="00CE243A">
        <w:rPr>
          <w:rFonts w:asciiTheme="minorHAnsi" w:hAnsiTheme="minorHAnsi"/>
          <w:iCs/>
          <w:color w:val="70AD47" w:themeColor="accent6"/>
          <w:sz w:val="22"/>
          <w:szCs w:val="22"/>
        </w:rPr>
        <w:t>.</w:t>
      </w:r>
    </w:p>
    <w:p w14:paraId="6BDF2712" w14:textId="77777777" w:rsidR="009F3B9E" w:rsidRPr="0022192D" w:rsidRDefault="009F3B9E" w:rsidP="0022192D">
      <w:pPr>
        <w:spacing w:after="90" w:line="182" w:lineRule="atLeast"/>
        <w:rPr>
          <w:rFonts w:asciiTheme="minorHAnsi" w:hAnsiTheme="minorHAnsi"/>
          <w:color w:val="5B9BD5" w:themeColor="accent5"/>
        </w:rPr>
      </w:pPr>
    </w:p>
    <w:p w14:paraId="371E35F9" w14:textId="7F50FD26" w:rsidR="00C53A84" w:rsidRPr="008B0DAE" w:rsidRDefault="00B55BEB" w:rsidP="008B0DAE">
      <w:pPr>
        <w:spacing w:line="182" w:lineRule="atLeast"/>
        <w:jc w:val="both"/>
        <w:rPr>
          <w:rFonts w:asciiTheme="minorHAnsi" w:hAnsiTheme="minorHAnsi"/>
          <w:sz w:val="22"/>
          <w:szCs w:val="22"/>
        </w:rPr>
      </w:pPr>
      <w:r w:rsidRPr="008B0DAE">
        <w:rPr>
          <w:rFonts w:asciiTheme="minorHAnsi" w:hAnsiTheme="minorHAnsi"/>
          <w:b/>
          <w:bCs/>
          <w:iCs/>
          <w:sz w:val="22"/>
          <w:szCs w:val="22"/>
        </w:rPr>
        <w:t>Kev t</w:t>
      </w:r>
      <w:r w:rsidR="00AC7ABF" w:rsidRPr="008B0DAE">
        <w:rPr>
          <w:rFonts w:asciiTheme="minorHAnsi" w:hAnsiTheme="minorHAnsi"/>
          <w:b/>
          <w:bCs/>
          <w:iCs/>
          <w:sz w:val="22"/>
          <w:szCs w:val="22"/>
        </w:rPr>
        <w:t>swj hwm kev ph</w:t>
      </w:r>
      <w:r w:rsidRPr="008B0DAE">
        <w:rPr>
          <w:rFonts w:asciiTheme="minorHAnsi" w:hAnsiTheme="minorHAnsi"/>
          <w:b/>
          <w:bCs/>
          <w:iCs/>
          <w:sz w:val="22"/>
          <w:szCs w:val="22"/>
        </w:rPr>
        <w:t>om sij</w:t>
      </w:r>
      <w:r w:rsidR="00AC7ABF" w:rsidRPr="008B0DAE">
        <w:rPr>
          <w:rFonts w:asciiTheme="minorHAnsi" w:hAnsiTheme="minorHAnsi"/>
          <w:b/>
          <w:bCs/>
          <w:iCs/>
          <w:sz w:val="22"/>
          <w:szCs w:val="22"/>
        </w:rPr>
        <w:t xml:space="preserve"> nyiaj txiag ntawm kev </w:t>
      </w:r>
      <w:r w:rsidRPr="008B0DAE">
        <w:rPr>
          <w:rFonts w:asciiTheme="minorHAnsi" w:hAnsiTheme="minorHAnsi"/>
          <w:b/>
          <w:bCs/>
          <w:iCs/>
          <w:sz w:val="22"/>
          <w:szCs w:val="22"/>
        </w:rPr>
        <w:t xml:space="preserve">hus </w:t>
      </w:r>
      <w:r w:rsidR="00AC7ABF" w:rsidRPr="008B0DAE">
        <w:rPr>
          <w:rFonts w:asciiTheme="minorHAnsi" w:hAnsiTheme="minorHAnsi"/>
          <w:b/>
          <w:bCs/>
          <w:iCs/>
          <w:sz w:val="22"/>
          <w:szCs w:val="22"/>
        </w:rPr>
        <w:t>rov qab</w:t>
      </w:r>
      <w:r w:rsidR="00C53A84" w:rsidRPr="008B0DAE">
        <w:rPr>
          <w:rFonts w:asciiTheme="minorHAnsi" w:hAnsiTheme="minorHAnsi"/>
          <w:b/>
          <w:bCs/>
          <w:iCs/>
          <w:sz w:val="22"/>
          <w:szCs w:val="22"/>
        </w:rPr>
        <w:t> </w:t>
      </w:r>
    </w:p>
    <w:p w14:paraId="1D0968FA" w14:textId="7D9CD938" w:rsidR="00C53A84" w:rsidRPr="008B0DAE" w:rsidRDefault="00A813D2" w:rsidP="008B0DAE">
      <w:pPr>
        <w:spacing w:after="240" w:line="152" w:lineRule="atLeast"/>
        <w:jc w:val="both"/>
        <w:rPr>
          <w:rFonts w:asciiTheme="minorHAnsi" w:hAnsiTheme="minorHAnsi"/>
          <w:sz w:val="22"/>
          <w:szCs w:val="22"/>
        </w:rPr>
      </w:pPr>
      <w:r w:rsidRPr="008B0DAE">
        <w:rPr>
          <w:rFonts w:asciiTheme="minorHAnsi" w:hAnsiTheme="minorHAnsi"/>
          <w:iCs/>
          <w:sz w:val="22"/>
          <w:szCs w:val="22"/>
        </w:rPr>
        <w:lastRenderedPageBreak/>
        <w:t xml:space="preserve">Kev </w:t>
      </w:r>
      <w:proofErr w:type="gramStart"/>
      <w:r w:rsidRPr="008B0DAE">
        <w:rPr>
          <w:rFonts w:asciiTheme="minorHAnsi" w:hAnsiTheme="minorHAnsi"/>
          <w:iCs/>
          <w:sz w:val="22"/>
          <w:szCs w:val="22"/>
        </w:rPr>
        <w:t>hus</w:t>
      </w:r>
      <w:proofErr w:type="gramEnd"/>
      <w:r w:rsidRPr="008B0DAE">
        <w:rPr>
          <w:rFonts w:asciiTheme="minorHAnsi" w:hAnsiTheme="minorHAnsi"/>
          <w:iCs/>
          <w:sz w:val="22"/>
          <w:szCs w:val="22"/>
        </w:rPr>
        <w:t xml:space="preserve"> rov qab</w:t>
      </w:r>
      <w:r w:rsidR="00F808F2" w:rsidRPr="008B0DAE">
        <w:rPr>
          <w:rFonts w:asciiTheme="minorHAnsi" w:hAnsiTheme="minorHAnsi"/>
          <w:iCs/>
          <w:sz w:val="22"/>
          <w:szCs w:val="22"/>
        </w:rPr>
        <w:t xml:space="preserve"> yog feem ntau </w:t>
      </w:r>
      <w:ins w:id="886" w:author="Windows User" w:date="2021-05-16T19:10:00Z">
        <w:r w:rsidR="00367E94">
          <w:rPr>
            <w:rFonts w:asciiTheme="minorHAnsi" w:hAnsiTheme="minorHAnsi"/>
            <w:iCs/>
            <w:sz w:val="22"/>
            <w:szCs w:val="22"/>
          </w:rPr>
          <w:t>y</w:t>
        </w:r>
      </w:ins>
      <w:r w:rsidR="00F43A7D" w:rsidRPr="008B0DAE">
        <w:rPr>
          <w:rFonts w:asciiTheme="minorHAnsi" w:hAnsiTheme="minorHAnsi"/>
          <w:iCs/>
          <w:sz w:val="22"/>
          <w:szCs w:val="22"/>
        </w:rPr>
        <w:t>ua</w:t>
      </w:r>
      <w:ins w:id="887" w:author="Windows User" w:date="2021-05-16T19:10:00Z">
        <w:r w:rsidR="00367E94">
          <w:rPr>
            <w:rFonts w:asciiTheme="minorHAnsi" w:hAnsiTheme="minorHAnsi"/>
            <w:iCs/>
            <w:sz w:val="22"/>
            <w:szCs w:val="22"/>
          </w:rPr>
          <w:t>v</w:t>
        </w:r>
      </w:ins>
      <w:r w:rsidR="00F43A7D" w:rsidRPr="008B0DAE">
        <w:rPr>
          <w:rFonts w:asciiTheme="minorHAnsi" w:hAnsiTheme="minorHAnsi"/>
          <w:iCs/>
          <w:sz w:val="22"/>
          <w:szCs w:val="22"/>
        </w:rPr>
        <w:t xml:space="preserve"> </w:t>
      </w:r>
      <w:r w:rsidR="00F808F2" w:rsidRPr="008B0DAE">
        <w:rPr>
          <w:rFonts w:asciiTheme="minorHAnsi" w:hAnsiTheme="minorHAnsi"/>
          <w:iCs/>
          <w:sz w:val="22"/>
          <w:szCs w:val="22"/>
        </w:rPr>
        <w:t>kim. Kev xa khoom kom tau txais cov khoom tawm ntawm cov txee thiab sib txuas lus kom</w:t>
      </w:r>
      <w:ins w:id="888" w:author="Windows User" w:date="2021-05-16T19:11:00Z">
        <w:r w:rsidR="00367E94">
          <w:rPr>
            <w:rFonts w:asciiTheme="minorHAnsi" w:hAnsiTheme="minorHAnsi"/>
            <w:iCs/>
            <w:sz w:val="22"/>
            <w:szCs w:val="22"/>
          </w:rPr>
          <w:t xml:space="preserve"> hu</w:t>
        </w:r>
      </w:ins>
      <w:r w:rsidR="00F808F2" w:rsidRPr="008B0DAE">
        <w:rPr>
          <w:rFonts w:asciiTheme="minorHAnsi" w:hAnsiTheme="minorHAnsi"/>
          <w:iCs/>
          <w:sz w:val="22"/>
          <w:szCs w:val="22"/>
        </w:rPr>
        <w:t xml:space="preserve"> rov qab los rau sawv daws yog qhov nyuaj heev. Ib cag ntawm nqa tawm cov </w:t>
      </w:r>
      <w:del w:id="889" w:author="Windows User" w:date="2021-05-16T19:13:00Z">
        <w:r w:rsidR="00F808F2" w:rsidRPr="008B0DAE" w:rsidDel="00367E94">
          <w:rPr>
            <w:rFonts w:asciiTheme="minorHAnsi" w:hAnsiTheme="minorHAnsi"/>
            <w:iCs/>
            <w:sz w:val="22"/>
            <w:szCs w:val="22"/>
          </w:rPr>
          <w:delText>txheej</w:delText>
        </w:r>
        <w:r w:rsidR="00F43A7D" w:rsidRPr="008B0DAE" w:rsidDel="00367E94">
          <w:rPr>
            <w:rFonts w:asciiTheme="minorHAnsi" w:hAnsiTheme="minorHAnsi"/>
            <w:iCs/>
            <w:sz w:val="22"/>
            <w:szCs w:val="22"/>
          </w:rPr>
          <w:delText xml:space="preserve"> </w:delText>
        </w:r>
        <w:r w:rsidR="00F808F2" w:rsidRPr="008B0DAE" w:rsidDel="00367E94">
          <w:rPr>
            <w:rFonts w:asciiTheme="minorHAnsi" w:hAnsiTheme="minorHAnsi"/>
            <w:iCs/>
            <w:sz w:val="22"/>
            <w:szCs w:val="22"/>
          </w:rPr>
          <w:delText>txheem</w:delText>
        </w:r>
      </w:del>
      <w:ins w:id="890" w:author="Windows User" w:date="2021-05-16T19:13:00Z">
        <w:r w:rsidR="00367E94">
          <w:rPr>
            <w:rFonts w:asciiTheme="minorHAnsi" w:hAnsiTheme="minorHAnsi"/>
            <w:iCs/>
            <w:sz w:val="22"/>
            <w:szCs w:val="22"/>
          </w:rPr>
          <w:t xml:space="preserve"> kauj ruas</w:t>
        </w:r>
      </w:ins>
      <w:r w:rsidR="00F808F2" w:rsidRPr="008B0DAE">
        <w:rPr>
          <w:rFonts w:asciiTheme="minorHAnsi" w:hAnsiTheme="minorHAnsi"/>
          <w:iCs/>
          <w:sz w:val="22"/>
          <w:szCs w:val="22"/>
        </w:rPr>
        <w:t xml:space="preserve"> </w:t>
      </w:r>
      <w:r w:rsidR="00F43A7D" w:rsidRPr="008B0DAE">
        <w:rPr>
          <w:rFonts w:asciiTheme="minorHAnsi" w:hAnsiTheme="minorHAnsi"/>
          <w:iCs/>
          <w:sz w:val="22"/>
          <w:szCs w:val="22"/>
        </w:rPr>
        <w:t>ntawm</w:t>
      </w:r>
      <w:ins w:id="891" w:author="Windows User" w:date="2021-05-16T19:13:00Z">
        <w:r w:rsidR="00367E94">
          <w:rPr>
            <w:rFonts w:asciiTheme="minorHAnsi" w:hAnsiTheme="minorHAnsi"/>
            <w:iCs/>
            <w:sz w:val="22"/>
            <w:szCs w:val="22"/>
          </w:rPr>
          <w:t xml:space="preserve"> kev hu rov qab ntawm</w:t>
        </w:r>
      </w:ins>
      <w:r w:rsidR="00F43A7D" w:rsidRPr="008B0DAE">
        <w:rPr>
          <w:rFonts w:asciiTheme="minorHAnsi" w:hAnsiTheme="minorHAnsi"/>
          <w:iCs/>
          <w:sz w:val="22"/>
          <w:szCs w:val="22"/>
        </w:rPr>
        <w:t xml:space="preserve"> </w:t>
      </w:r>
      <w:r w:rsidR="00F808F2" w:rsidRPr="008B0DAE">
        <w:rPr>
          <w:rFonts w:asciiTheme="minorHAnsi" w:hAnsiTheme="minorHAnsi"/>
          <w:iCs/>
          <w:sz w:val="22"/>
          <w:szCs w:val="22"/>
        </w:rPr>
        <w:t>nws tus kheej</w:t>
      </w:r>
      <w:ins w:id="892" w:author="Windows User" w:date="2021-05-16T19:14:00Z">
        <w:r w:rsidR="00367E94">
          <w:rPr>
            <w:rFonts w:asciiTheme="minorHAnsi" w:hAnsiTheme="minorHAnsi"/>
            <w:iCs/>
            <w:sz w:val="22"/>
            <w:szCs w:val="22"/>
          </w:rPr>
          <w:t xml:space="preserve"> lawm</w:t>
        </w:r>
      </w:ins>
      <w:r w:rsidR="00F808F2" w:rsidRPr="008B0DAE">
        <w:rPr>
          <w:rFonts w:asciiTheme="minorHAnsi" w:hAnsiTheme="minorHAnsi"/>
          <w:iCs/>
          <w:sz w:val="22"/>
          <w:szCs w:val="22"/>
        </w:rPr>
        <w:t>, cov ua liaj ua teb muaj kev poob npe, poob nyiaj los ntawm qhov tsis tuaj yeem muag, thiab yog tias qhov kev poob qis</w:t>
      </w:r>
      <w:ins w:id="893" w:author="Windows User" w:date="2021-05-16T19:16:00Z">
        <w:r w:rsidR="00367E94">
          <w:rPr>
            <w:rFonts w:asciiTheme="minorHAnsi" w:hAnsiTheme="minorHAnsi"/>
            <w:iCs/>
            <w:sz w:val="22"/>
            <w:szCs w:val="22"/>
          </w:rPr>
          <w:t xml:space="preserve"> </w:t>
        </w:r>
        <w:proofErr w:type="gramStart"/>
        <w:r w:rsidR="00367E94">
          <w:rPr>
            <w:rFonts w:asciiTheme="minorHAnsi" w:hAnsiTheme="minorHAnsi"/>
            <w:iCs/>
            <w:sz w:val="22"/>
            <w:szCs w:val="22"/>
          </w:rPr>
          <w:t xml:space="preserve">dominoes </w:t>
        </w:r>
      </w:ins>
      <w:proofErr w:type="gramEnd"/>
      <w:del w:id="894" w:author="Windows User" w:date="2021-05-16T19:16:00Z">
        <w:r w:rsidR="00F808F2" w:rsidRPr="008B0DAE" w:rsidDel="00367E94">
          <w:rPr>
            <w:rFonts w:asciiTheme="minorHAnsi" w:hAnsiTheme="minorHAnsi"/>
            <w:iCs/>
            <w:sz w:val="22"/>
            <w:szCs w:val="22"/>
          </w:rPr>
          <w:delText xml:space="preserve"> kev poob qis</w:delText>
        </w:r>
      </w:del>
      <w:r w:rsidR="00F808F2" w:rsidRPr="008B0DAE">
        <w:rPr>
          <w:rFonts w:asciiTheme="minorHAnsi" w:hAnsiTheme="minorHAnsi"/>
          <w:iCs/>
          <w:sz w:val="22"/>
          <w:szCs w:val="22"/>
        </w:rPr>
        <w:t>, kev puas tsuaj</w:t>
      </w:r>
      <w:r w:rsidR="00F43A7D" w:rsidRPr="008B0DAE">
        <w:rPr>
          <w:rFonts w:asciiTheme="minorHAnsi" w:hAnsiTheme="minorHAnsi"/>
          <w:iCs/>
          <w:sz w:val="22"/>
          <w:szCs w:val="22"/>
        </w:rPr>
        <w:t xml:space="preserve"> nce</w:t>
      </w:r>
      <w:r w:rsidR="00F808F2" w:rsidRPr="008B0DAE">
        <w:rPr>
          <w:rFonts w:asciiTheme="minorHAnsi" w:hAnsiTheme="minorHAnsi"/>
          <w:iCs/>
          <w:sz w:val="22"/>
          <w:szCs w:val="22"/>
        </w:rPr>
        <w:t xml:space="preserve"> sai.</w:t>
      </w:r>
      <w:r w:rsidR="00C53A84" w:rsidRPr="008B0DAE">
        <w:rPr>
          <w:rFonts w:asciiTheme="minorHAnsi" w:hAnsiTheme="minorHAnsi"/>
          <w:iCs/>
          <w:sz w:val="22"/>
          <w:szCs w:val="22"/>
        </w:rPr>
        <w:t> </w:t>
      </w:r>
    </w:p>
    <w:p w14:paraId="7A10EAFB" w14:textId="004CBAE3" w:rsidR="00BD3E4C" w:rsidRPr="0022192D" w:rsidRDefault="00AC06EA" w:rsidP="006130F5">
      <w:pPr>
        <w:pStyle w:val="CommentText"/>
        <w:spacing w:after="240"/>
        <w:jc w:val="both"/>
        <w:rPr>
          <w:rFonts w:asciiTheme="minorHAnsi" w:hAnsiTheme="minorHAnsi"/>
          <w:iCs/>
          <w:sz w:val="24"/>
          <w:szCs w:val="24"/>
        </w:rPr>
      </w:pPr>
      <w:r w:rsidRPr="006130F5">
        <w:rPr>
          <w:rFonts w:asciiTheme="minorHAnsi" w:hAnsiTheme="minorHAnsi"/>
          <w:iCs/>
          <w:sz w:val="22"/>
          <w:szCs w:val="22"/>
        </w:rPr>
        <w:t>Kev faj</w:t>
      </w:r>
      <w:r w:rsidR="006130F5" w:rsidRPr="006130F5">
        <w:rPr>
          <w:rFonts w:asciiTheme="minorHAnsi" w:hAnsiTheme="minorHAnsi"/>
          <w:iCs/>
          <w:sz w:val="22"/>
          <w:szCs w:val="22"/>
        </w:rPr>
        <w:t xml:space="preserve"> </w:t>
      </w:r>
      <w:r w:rsidRPr="006130F5">
        <w:rPr>
          <w:rFonts w:asciiTheme="minorHAnsi" w:hAnsiTheme="minorHAnsi"/>
          <w:iCs/>
          <w:sz w:val="22"/>
          <w:szCs w:val="22"/>
        </w:rPr>
        <w:t xml:space="preserve">seeb yog qee zaum muaj </w:t>
      </w:r>
      <w:proofErr w:type="gramStart"/>
      <w:r w:rsidRPr="006130F5">
        <w:rPr>
          <w:rFonts w:asciiTheme="minorHAnsi" w:hAnsiTheme="minorHAnsi"/>
          <w:iCs/>
          <w:sz w:val="22"/>
          <w:szCs w:val="22"/>
        </w:rPr>
        <w:t>kev</w:t>
      </w:r>
      <w:proofErr w:type="gramEnd"/>
      <w:r w:rsidRPr="006130F5">
        <w:rPr>
          <w:rFonts w:asciiTheme="minorHAnsi" w:hAnsiTheme="minorHAnsi"/>
          <w:iCs/>
          <w:sz w:val="22"/>
          <w:szCs w:val="22"/>
        </w:rPr>
        <w:t xml:space="preserve"> tiv thaiv los tiv thaiv cov nuj nqis</w:t>
      </w:r>
      <w:ins w:id="895" w:author="Windows User" w:date="2021-05-16T19:18:00Z">
        <w:r w:rsidR="00367E94">
          <w:rPr>
            <w:rFonts w:asciiTheme="minorHAnsi" w:hAnsiTheme="minorHAnsi"/>
            <w:iCs/>
            <w:sz w:val="22"/>
            <w:szCs w:val="22"/>
          </w:rPr>
          <w:t xml:space="preserve"> u ahu</w:t>
        </w:r>
      </w:ins>
      <w:r w:rsidRPr="006130F5">
        <w:rPr>
          <w:rFonts w:asciiTheme="minorHAnsi" w:hAnsiTheme="minorHAnsi"/>
          <w:iCs/>
          <w:sz w:val="22"/>
          <w:szCs w:val="22"/>
        </w:rPr>
        <w:t xml:space="preserve"> rov qab. Nrhiav </w:t>
      </w:r>
      <w:r w:rsidR="006130F5" w:rsidRPr="006130F5">
        <w:rPr>
          <w:rFonts w:asciiTheme="minorHAnsi" w:hAnsiTheme="minorHAnsi"/>
          <w:iCs/>
          <w:sz w:val="22"/>
          <w:szCs w:val="22"/>
        </w:rPr>
        <w:t>txoj</w:t>
      </w:r>
      <w:r w:rsidRPr="006130F5">
        <w:rPr>
          <w:rFonts w:asciiTheme="minorHAnsi" w:hAnsiTheme="minorHAnsi"/>
          <w:iCs/>
          <w:sz w:val="22"/>
          <w:szCs w:val="22"/>
        </w:rPr>
        <w:t xml:space="preserve"> cai no yuav siv sij</w:t>
      </w:r>
      <w:r w:rsidR="006130F5" w:rsidRPr="006130F5">
        <w:rPr>
          <w:rFonts w:asciiTheme="minorHAnsi" w:hAnsiTheme="minorHAnsi"/>
          <w:iCs/>
          <w:sz w:val="22"/>
          <w:szCs w:val="22"/>
        </w:rPr>
        <w:t xml:space="preserve"> </w:t>
      </w:r>
      <w:r w:rsidRPr="006130F5">
        <w:rPr>
          <w:rFonts w:asciiTheme="minorHAnsi" w:hAnsiTheme="minorHAnsi"/>
          <w:iCs/>
          <w:sz w:val="22"/>
          <w:szCs w:val="22"/>
        </w:rPr>
        <w:t xml:space="preserve">hawm me ntsis. Feem ntau, kev </w:t>
      </w:r>
      <w:del w:id="896" w:author="Windows User" w:date="2021-05-16T19:19:00Z">
        <w:r w:rsidRPr="006130F5" w:rsidDel="00833B5D">
          <w:rPr>
            <w:rFonts w:asciiTheme="minorHAnsi" w:hAnsiTheme="minorHAnsi"/>
            <w:iCs/>
            <w:sz w:val="22"/>
            <w:szCs w:val="22"/>
          </w:rPr>
          <w:delText>lav phib xaub</w:delText>
        </w:r>
      </w:del>
      <w:ins w:id="897" w:author="Windows User" w:date="2021-05-16T19:19:00Z">
        <w:r w:rsidR="00833B5D">
          <w:rPr>
            <w:rFonts w:asciiTheme="minorHAnsi" w:hAnsiTheme="minorHAnsi"/>
            <w:iCs/>
            <w:sz w:val="22"/>
            <w:szCs w:val="22"/>
          </w:rPr>
          <w:t xml:space="preserve"> lee paub</w:t>
        </w:r>
      </w:ins>
      <w:r w:rsidRPr="006130F5">
        <w:rPr>
          <w:rFonts w:asciiTheme="minorHAnsi" w:hAnsiTheme="minorHAnsi"/>
          <w:iCs/>
          <w:sz w:val="22"/>
          <w:szCs w:val="22"/>
        </w:rPr>
        <w:t xml:space="preserve"> kev lag luam tsis suav txog cov nyiaj poob los ntawm kev</w:t>
      </w:r>
      <w:r w:rsidR="006130F5" w:rsidRPr="006130F5">
        <w:rPr>
          <w:rFonts w:asciiTheme="minorHAnsi" w:hAnsiTheme="minorHAnsi"/>
          <w:iCs/>
          <w:sz w:val="22"/>
          <w:szCs w:val="22"/>
        </w:rPr>
        <w:t xml:space="preserve"> hu</w:t>
      </w:r>
      <w:r w:rsidRPr="006130F5">
        <w:rPr>
          <w:rFonts w:asciiTheme="minorHAnsi" w:hAnsiTheme="minorHAnsi"/>
          <w:iCs/>
          <w:sz w:val="22"/>
          <w:szCs w:val="22"/>
        </w:rPr>
        <w:t xml:space="preserve"> rov qab los</w:t>
      </w:r>
      <w:r w:rsidR="006130F5" w:rsidRPr="006130F5">
        <w:rPr>
          <w:rFonts w:asciiTheme="minorHAnsi" w:hAnsiTheme="minorHAnsi"/>
          <w:iCs/>
          <w:sz w:val="22"/>
          <w:szCs w:val="22"/>
        </w:rPr>
        <w:t xml:space="preserve"> </w:t>
      </w:r>
      <w:r w:rsidRPr="006130F5">
        <w:rPr>
          <w:rFonts w:asciiTheme="minorHAnsi" w:hAnsiTheme="minorHAnsi"/>
          <w:iCs/>
          <w:sz w:val="22"/>
          <w:szCs w:val="22"/>
        </w:rPr>
        <w:t>sis poob nyiaj</w:t>
      </w:r>
      <w:ins w:id="898" w:author="Windows User" w:date="2021-05-16T19:20:00Z">
        <w:r w:rsidR="00833B5D">
          <w:rPr>
            <w:rFonts w:asciiTheme="minorHAnsi" w:hAnsiTheme="minorHAnsi"/>
            <w:iCs/>
            <w:sz w:val="22"/>
            <w:szCs w:val="22"/>
          </w:rPr>
          <w:t xml:space="preserve"> ua yuav tau los</w:t>
        </w:r>
      </w:ins>
      <w:r w:rsidRPr="006130F5">
        <w:rPr>
          <w:rFonts w:asciiTheme="minorHAnsi" w:hAnsiTheme="minorHAnsi"/>
          <w:iCs/>
          <w:sz w:val="22"/>
          <w:szCs w:val="22"/>
        </w:rPr>
        <w:t xml:space="preserve">, thiab kev </w:t>
      </w:r>
      <w:ins w:id="899" w:author="Windows User" w:date="2021-05-16T19:21:00Z">
        <w:r w:rsidR="00833B5D">
          <w:rPr>
            <w:rFonts w:asciiTheme="minorHAnsi" w:hAnsiTheme="minorHAnsi"/>
            <w:iCs/>
            <w:sz w:val="22"/>
            <w:szCs w:val="22"/>
          </w:rPr>
          <w:t>lav paub kev</w:t>
        </w:r>
      </w:ins>
      <w:r w:rsidRPr="006130F5">
        <w:rPr>
          <w:rFonts w:asciiTheme="minorHAnsi" w:hAnsiTheme="minorHAnsi"/>
          <w:iCs/>
          <w:sz w:val="22"/>
          <w:szCs w:val="22"/>
        </w:rPr>
        <w:t>ua lag luam yooj yim los</w:t>
      </w:r>
      <w:r w:rsidR="006130F5" w:rsidRPr="006130F5">
        <w:rPr>
          <w:rFonts w:asciiTheme="minorHAnsi" w:hAnsiTheme="minorHAnsi"/>
          <w:iCs/>
          <w:sz w:val="22"/>
          <w:szCs w:val="22"/>
        </w:rPr>
        <w:t xml:space="preserve"> </w:t>
      </w:r>
      <w:r w:rsidRPr="006130F5">
        <w:rPr>
          <w:rFonts w:asciiTheme="minorHAnsi" w:hAnsiTheme="minorHAnsi"/>
          <w:iCs/>
          <w:sz w:val="22"/>
          <w:szCs w:val="22"/>
        </w:rPr>
        <w:t>sis kev l</w:t>
      </w:r>
      <w:r w:rsidR="006130F5" w:rsidRPr="006130F5">
        <w:rPr>
          <w:rFonts w:asciiTheme="minorHAnsi" w:hAnsiTheme="minorHAnsi"/>
          <w:iCs/>
          <w:sz w:val="22"/>
          <w:szCs w:val="22"/>
        </w:rPr>
        <w:t>ees paub</w:t>
      </w:r>
      <w:r w:rsidRPr="006130F5">
        <w:rPr>
          <w:rFonts w:asciiTheme="minorHAnsi" w:hAnsiTheme="minorHAnsi"/>
          <w:iCs/>
          <w:sz w:val="22"/>
          <w:szCs w:val="22"/>
        </w:rPr>
        <w:t xml:space="preserve"> rau kev muag ncaj qha rau cov neeg siv khoom feem ntau tsis suav nrog cov nyiaj </w:t>
      </w:r>
      <w:ins w:id="900" w:author="Windows User" w:date="2021-05-16T19:22:00Z">
        <w:r w:rsidR="00833B5D">
          <w:rPr>
            <w:rFonts w:asciiTheme="minorHAnsi" w:hAnsiTheme="minorHAnsi"/>
            <w:iCs/>
            <w:sz w:val="22"/>
            <w:szCs w:val="22"/>
          </w:rPr>
          <w:t xml:space="preserve">hu </w:t>
        </w:r>
      </w:ins>
      <w:r w:rsidRPr="006130F5">
        <w:rPr>
          <w:rFonts w:asciiTheme="minorHAnsi" w:hAnsiTheme="minorHAnsi"/>
          <w:iCs/>
          <w:sz w:val="22"/>
          <w:szCs w:val="22"/>
        </w:rPr>
        <w:t>rov qab</w:t>
      </w:r>
      <w:r w:rsidR="00BD3E4C" w:rsidRPr="0022192D">
        <w:rPr>
          <w:rFonts w:asciiTheme="minorHAnsi" w:hAnsiTheme="minorHAnsi"/>
          <w:iCs/>
          <w:sz w:val="24"/>
          <w:szCs w:val="24"/>
        </w:rPr>
        <w:t xml:space="preserve">. </w:t>
      </w:r>
    </w:p>
    <w:p w14:paraId="76138FF3" w14:textId="64FFA73B" w:rsidR="00BD3E4C" w:rsidRPr="0022192D" w:rsidRDefault="004E4400" w:rsidP="003C1499">
      <w:pPr>
        <w:pStyle w:val="CommentText"/>
        <w:spacing w:after="240"/>
        <w:jc w:val="both"/>
        <w:rPr>
          <w:rFonts w:asciiTheme="minorHAnsi" w:hAnsiTheme="minorHAnsi" w:cstheme="majorHAnsi"/>
          <w:sz w:val="24"/>
          <w:szCs w:val="24"/>
          <w:highlight w:val="yellow"/>
        </w:rPr>
      </w:pPr>
      <w:r w:rsidRPr="003C1499">
        <w:rPr>
          <w:rFonts w:asciiTheme="minorHAnsi" w:hAnsiTheme="minorHAnsi"/>
          <w:iCs/>
          <w:sz w:val="22"/>
          <w:szCs w:val="22"/>
        </w:rPr>
        <w:t>Qhov</w:t>
      </w:r>
      <w:r w:rsidR="00F609A8" w:rsidRPr="003C1499">
        <w:rPr>
          <w:rFonts w:asciiTheme="minorHAnsi" w:hAnsiTheme="minorHAnsi"/>
          <w:iCs/>
          <w:sz w:val="22"/>
          <w:szCs w:val="22"/>
        </w:rPr>
        <w:t xml:space="preserve"> tseeb tiag</w:t>
      </w:r>
      <w:r w:rsidRPr="003C1499">
        <w:rPr>
          <w:rFonts w:asciiTheme="minorHAnsi" w:hAnsiTheme="minorHAnsi"/>
          <w:iCs/>
          <w:sz w:val="22"/>
          <w:szCs w:val="22"/>
        </w:rPr>
        <w:t xml:space="preserve"> yog tias qee lub tuam txhab kev pov hwm tsuas yog yuav muab cov nyiaj them rov qab raws li ib feem ntawm txoj cai tswj kev lag luam feem ntau tsim rau cov hauj</w:t>
      </w:r>
      <w:r w:rsidR="00F609A8" w:rsidRPr="003C1499">
        <w:rPr>
          <w:rFonts w:asciiTheme="minorHAnsi" w:hAnsiTheme="minorHAnsi"/>
          <w:iCs/>
          <w:sz w:val="22"/>
          <w:szCs w:val="22"/>
        </w:rPr>
        <w:t xml:space="preserve"> </w:t>
      </w:r>
      <w:r w:rsidRPr="003C1499">
        <w:rPr>
          <w:rFonts w:asciiTheme="minorHAnsi" w:hAnsiTheme="minorHAnsi"/>
          <w:iCs/>
          <w:sz w:val="22"/>
          <w:szCs w:val="22"/>
        </w:rPr>
        <w:t xml:space="preserve">lwm lag luam loj. Cov kev pab them nqi no zoo li yuav kim heev. </w:t>
      </w:r>
      <w:del w:id="901" w:author="Windows User" w:date="2021-05-16T19:25:00Z">
        <w:r w:rsidRPr="003C1499" w:rsidDel="00833B5D">
          <w:rPr>
            <w:rFonts w:asciiTheme="minorHAnsi" w:hAnsiTheme="minorHAnsi"/>
            <w:iCs/>
            <w:sz w:val="22"/>
            <w:szCs w:val="22"/>
          </w:rPr>
          <w:delText xml:space="preserve">Qhov </w:delText>
        </w:r>
      </w:del>
      <w:ins w:id="902" w:author="Windows User" w:date="2021-05-16T19:25:00Z">
        <w:r w:rsidR="00833B5D">
          <w:rPr>
            <w:rFonts w:asciiTheme="minorHAnsi" w:hAnsiTheme="minorHAnsi"/>
            <w:iCs/>
            <w:sz w:val="22"/>
            <w:szCs w:val="22"/>
          </w:rPr>
          <w:t>Hmoov</w:t>
        </w:r>
        <w:r w:rsidR="00833B5D" w:rsidRPr="003C1499">
          <w:rPr>
            <w:rFonts w:asciiTheme="minorHAnsi" w:hAnsiTheme="minorHAnsi"/>
            <w:iCs/>
            <w:sz w:val="22"/>
            <w:szCs w:val="22"/>
          </w:rPr>
          <w:t xml:space="preserve"> </w:t>
        </w:r>
      </w:ins>
      <w:r w:rsidRPr="003C1499">
        <w:rPr>
          <w:rFonts w:asciiTheme="minorHAnsi" w:hAnsiTheme="minorHAnsi"/>
          <w:iCs/>
          <w:sz w:val="22"/>
          <w:szCs w:val="22"/>
        </w:rPr>
        <w:t xml:space="preserve">zoo, muaj cov tuam txhab pov </w:t>
      </w:r>
      <w:proofErr w:type="gramStart"/>
      <w:r w:rsidRPr="003C1499">
        <w:rPr>
          <w:rFonts w:asciiTheme="minorHAnsi" w:hAnsiTheme="minorHAnsi"/>
          <w:iCs/>
          <w:sz w:val="22"/>
          <w:szCs w:val="22"/>
        </w:rPr>
        <w:t>hwm</w:t>
      </w:r>
      <w:proofErr w:type="gramEnd"/>
      <w:r w:rsidRPr="003C1499">
        <w:rPr>
          <w:rFonts w:asciiTheme="minorHAnsi" w:hAnsiTheme="minorHAnsi"/>
          <w:iCs/>
          <w:sz w:val="22"/>
          <w:szCs w:val="22"/>
        </w:rPr>
        <w:t xml:space="preserve"> uas muab cov nyiaj rov qab los ntawm tus nqi qis dua rau kev ua liaj ua teb. Txawm li </w:t>
      </w:r>
      <w:proofErr w:type="gramStart"/>
      <w:r w:rsidRPr="003C1499">
        <w:rPr>
          <w:rFonts w:asciiTheme="minorHAnsi" w:hAnsiTheme="minorHAnsi"/>
          <w:iCs/>
          <w:sz w:val="22"/>
          <w:szCs w:val="22"/>
        </w:rPr>
        <w:t>cas</w:t>
      </w:r>
      <w:proofErr w:type="gramEnd"/>
      <w:r w:rsidRPr="003C1499">
        <w:rPr>
          <w:rFonts w:asciiTheme="minorHAnsi" w:hAnsiTheme="minorHAnsi"/>
          <w:iCs/>
          <w:sz w:val="22"/>
          <w:szCs w:val="22"/>
        </w:rPr>
        <w:t xml:space="preserve"> los xij, txawm tias qhov kev tiv thaiv no yuav sib txawv: cov cai yuav them rau cov kev txiav txim siab yeem tab sis tsis yog tsoom</w:t>
      </w:r>
      <w:r w:rsidR="00F609A8" w:rsidRPr="003C1499">
        <w:rPr>
          <w:rFonts w:asciiTheme="minorHAnsi" w:hAnsiTheme="minorHAnsi"/>
          <w:iCs/>
          <w:sz w:val="22"/>
          <w:szCs w:val="22"/>
        </w:rPr>
        <w:t xml:space="preserve"> </w:t>
      </w:r>
      <w:r w:rsidRPr="003C1499">
        <w:rPr>
          <w:rFonts w:asciiTheme="minorHAnsi" w:hAnsiTheme="minorHAnsi"/>
          <w:iCs/>
          <w:sz w:val="22"/>
          <w:szCs w:val="22"/>
        </w:rPr>
        <w:t xml:space="preserve">fwv </w:t>
      </w:r>
      <w:r w:rsidR="00F609A8" w:rsidRPr="003C1499">
        <w:rPr>
          <w:rFonts w:asciiTheme="minorHAnsi" w:hAnsiTheme="minorHAnsi"/>
          <w:iCs/>
          <w:sz w:val="22"/>
          <w:szCs w:val="22"/>
        </w:rPr>
        <w:t>txoj</w:t>
      </w:r>
      <w:r w:rsidRPr="003C1499">
        <w:rPr>
          <w:rFonts w:asciiTheme="minorHAnsi" w:hAnsiTheme="minorHAnsi"/>
          <w:iCs/>
          <w:sz w:val="22"/>
          <w:szCs w:val="22"/>
        </w:rPr>
        <w:t xml:space="preserve"> xaj</w:t>
      </w:r>
      <w:del w:id="903" w:author="Windows User" w:date="2021-05-16T19:27:00Z">
        <w:r w:rsidRPr="003C1499" w:rsidDel="00833B5D">
          <w:rPr>
            <w:rFonts w:asciiTheme="minorHAnsi" w:hAnsiTheme="minorHAnsi"/>
            <w:iCs/>
            <w:sz w:val="22"/>
            <w:szCs w:val="22"/>
          </w:rPr>
          <w:delText xml:space="preserve"> los</w:delText>
        </w:r>
        <w:r w:rsidR="00F609A8" w:rsidRPr="003C1499" w:rsidDel="00833B5D">
          <w:rPr>
            <w:rFonts w:asciiTheme="minorHAnsi" w:hAnsiTheme="minorHAnsi"/>
            <w:iCs/>
            <w:sz w:val="22"/>
            <w:szCs w:val="22"/>
          </w:rPr>
          <w:delText xml:space="preserve"> </w:delText>
        </w:r>
        <w:r w:rsidRPr="003C1499" w:rsidDel="00833B5D">
          <w:rPr>
            <w:rFonts w:asciiTheme="minorHAnsi" w:hAnsiTheme="minorHAnsi"/>
            <w:iCs/>
            <w:sz w:val="22"/>
            <w:szCs w:val="22"/>
          </w:rPr>
          <w:delText>sis</w:delText>
        </w:r>
      </w:del>
      <w:r w:rsidRPr="003C1499">
        <w:rPr>
          <w:rFonts w:asciiTheme="minorHAnsi" w:hAnsiTheme="minorHAnsi"/>
          <w:iCs/>
          <w:sz w:val="22"/>
          <w:szCs w:val="22"/>
        </w:rPr>
        <w:t>, los</w:t>
      </w:r>
      <w:r w:rsidR="00F609A8" w:rsidRPr="003C1499">
        <w:rPr>
          <w:rFonts w:asciiTheme="minorHAnsi" w:hAnsiTheme="minorHAnsi"/>
          <w:iCs/>
          <w:sz w:val="22"/>
          <w:szCs w:val="22"/>
        </w:rPr>
        <w:t xml:space="preserve"> </w:t>
      </w:r>
      <w:r w:rsidRPr="003C1499">
        <w:rPr>
          <w:rFonts w:asciiTheme="minorHAnsi" w:hAnsiTheme="minorHAnsi"/>
          <w:iCs/>
          <w:sz w:val="22"/>
          <w:szCs w:val="22"/>
        </w:rPr>
        <w:t>sis lwm tus, suav txog tsoom</w:t>
      </w:r>
      <w:r w:rsidR="00F609A8" w:rsidRPr="003C1499">
        <w:rPr>
          <w:rFonts w:asciiTheme="minorHAnsi" w:hAnsiTheme="minorHAnsi"/>
          <w:iCs/>
          <w:sz w:val="22"/>
          <w:szCs w:val="22"/>
        </w:rPr>
        <w:t xml:space="preserve"> </w:t>
      </w:r>
      <w:r w:rsidRPr="003C1499">
        <w:rPr>
          <w:rFonts w:asciiTheme="minorHAnsi" w:hAnsiTheme="minorHAnsi"/>
          <w:iCs/>
          <w:sz w:val="22"/>
          <w:szCs w:val="22"/>
        </w:rPr>
        <w:t xml:space="preserve">fwv cov nyiaj them </w:t>
      </w:r>
      <w:ins w:id="904" w:author="Windows User" w:date="2021-05-16T19:27:00Z">
        <w:r w:rsidR="00833B5D">
          <w:rPr>
            <w:rFonts w:asciiTheme="minorHAnsi" w:hAnsiTheme="minorHAnsi"/>
            <w:iCs/>
            <w:sz w:val="22"/>
            <w:szCs w:val="22"/>
          </w:rPr>
          <w:t xml:space="preserve">kev hu </w:t>
        </w:r>
      </w:ins>
      <w:r w:rsidRPr="003C1499">
        <w:rPr>
          <w:rFonts w:asciiTheme="minorHAnsi" w:hAnsiTheme="minorHAnsi"/>
          <w:iCs/>
          <w:sz w:val="22"/>
          <w:szCs w:val="22"/>
        </w:rPr>
        <w:t>rov qab thiab tsis yog cov neeg yeem</w:t>
      </w:r>
      <w:r w:rsidRPr="004E4400">
        <w:rPr>
          <w:rFonts w:asciiTheme="minorHAnsi" w:hAnsiTheme="minorHAnsi"/>
          <w:iCs/>
          <w:sz w:val="24"/>
          <w:szCs w:val="24"/>
        </w:rPr>
        <w:t>.</w:t>
      </w:r>
      <w:r w:rsidR="00BD3E4C" w:rsidRPr="0022192D">
        <w:rPr>
          <w:rFonts w:asciiTheme="minorHAnsi" w:hAnsiTheme="minorHAnsi" w:cstheme="majorHAnsi"/>
          <w:sz w:val="24"/>
          <w:szCs w:val="24"/>
          <w:highlight w:val="yellow"/>
        </w:rPr>
        <w:t xml:space="preserve"> </w:t>
      </w:r>
    </w:p>
    <w:p w14:paraId="49C94C0B" w14:textId="31B50661" w:rsidR="00EC7C09" w:rsidRPr="00217C8E" w:rsidRDefault="00DE3852" w:rsidP="0022192D">
      <w:pPr>
        <w:rPr>
          <w:rFonts w:asciiTheme="minorHAnsi" w:hAnsiTheme="minorHAnsi"/>
          <w:b/>
          <w:color w:val="7030A0"/>
          <w:sz w:val="22"/>
          <w:szCs w:val="22"/>
        </w:rPr>
      </w:pPr>
      <w:r w:rsidRPr="00217C8E">
        <w:rPr>
          <w:rFonts w:asciiTheme="minorHAnsi" w:hAnsiTheme="minorHAnsi"/>
          <w:b/>
          <w:color w:val="7030A0"/>
          <w:sz w:val="22"/>
          <w:szCs w:val="22"/>
        </w:rPr>
        <w:t>UA RAWS LIS KEV HUS ROV QAB</w:t>
      </w:r>
    </w:p>
    <w:p w14:paraId="4A771398" w14:textId="77777777" w:rsidR="00EC7C09" w:rsidRPr="00217C8E" w:rsidRDefault="00EC7C09" w:rsidP="0022192D">
      <w:pPr>
        <w:rPr>
          <w:rFonts w:asciiTheme="minorHAnsi" w:hAnsiTheme="minorHAnsi"/>
          <w:b/>
          <w:color w:val="7030A0"/>
          <w:sz w:val="22"/>
          <w:szCs w:val="22"/>
        </w:rPr>
      </w:pPr>
    </w:p>
    <w:p w14:paraId="55378C1A" w14:textId="7EE67778" w:rsidR="00EC7C09" w:rsidRPr="00217C8E" w:rsidRDefault="00AA2064" w:rsidP="0022192D">
      <w:pPr>
        <w:numPr>
          <w:ilvl w:val="0"/>
          <w:numId w:val="15"/>
        </w:numPr>
        <w:spacing w:after="110"/>
        <w:rPr>
          <w:rFonts w:asciiTheme="minorHAnsi" w:eastAsia="Times New Roman" w:hAnsiTheme="minorHAnsi"/>
          <w:b/>
          <w:color w:val="7030A0"/>
          <w:sz w:val="22"/>
          <w:szCs w:val="22"/>
        </w:rPr>
      </w:pPr>
      <w:r w:rsidRPr="00217C8E">
        <w:rPr>
          <w:rFonts w:asciiTheme="minorHAnsi" w:eastAsia="Times New Roman" w:hAnsiTheme="minorHAnsi"/>
          <w:b/>
          <w:color w:val="7030A0"/>
          <w:sz w:val="22"/>
          <w:szCs w:val="22"/>
        </w:rPr>
        <w:t xml:space="preserve">Siv cov khoom lag luam taug qab thiab kev </w:t>
      </w:r>
      <w:del w:id="905" w:author="Windows User" w:date="2021-05-16T19:30:00Z">
        <w:r w:rsidRPr="00217C8E" w:rsidDel="00846DFF">
          <w:rPr>
            <w:rFonts w:asciiTheme="minorHAnsi" w:eastAsia="Times New Roman" w:hAnsiTheme="minorHAnsi"/>
            <w:b/>
            <w:color w:val="7030A0"/>
            <w:sz w:val="22"/>
            <w:szCs w:val="22"/>
          </w:rPr>
          <w:delText>ntseeg siab</w:delText>
        </w:r>
      </w:del>
      <w:ins w:id="906" w:author="Windows User" w:date="2021-05-16T19:30:00Z">
        <w:r w:rsidR="00846DFF">
          <w:rPr>
            <w:rFonts w:asciiTheme="minorHAnsi" w:eastAsia="Times New Roman" w:hAnsiTheme="minorHAnsi"/>
            <w:b/>
            <w:color w:val="7030A0"/>
            <w:sz w:val="22"/>
            <w:szCs w:val="22"/>
          </w:rPr>
          <w:t xml:space="preserve"> soj ntsuas rov qab</w:t>
        </w:r>
      </w:ins>
      <w:r w:rsidR="00EC7C09" w:rsidRPr="00217C8E">
        <w:rPr>
          <w:rFonts w:asciiTheme="minorHAnsi" w:eastAsia="Times New Roman" w:hAnsiTheme="minorHAnsi"/>
          <w:b/>
          <w:color w:val="7030A0"/>
          <w:sz w:val="22"/>
          <w:szCs w:val="22"/>
        </w:rPr>
        <w:t> </w:t>
      </w:r>
    </w:p>
    <w:p w14:paraId="4F06B223" w14:textId="2D54EA67" w:rsidR="00EC7C09" w:rsidRPr="00217C8E" w:rsidRDefault="005B1C01" w:rsidP="0022192D">
      <w:pPr>
        <w:numPr>
          <w:ilvl w:val="0"/>
          <w:numId w:val="15"/>
        </w:numPr>
        <w:spacing w:after="110"/>
        <w:rPr>
          <w:rFonts w:asciiTheme="minorHAnsi" w:eastAsia="Times New Roman" w:hAnsiTheme="minorHAnsi"/>
          <w:b/>
          <w:color w:val="7030A0"/>
          <w:sz w:val="22"/>
          <w:szCs w:val="22"/>
        </w:rPr>
      </w:pPr>
      <w:r w:rsidRPr="00217C8E">
        <w:rPr>
          <w:rFonts w:asciiTheme="minorHAnsi" w:eastAsia="Times New Roman" w:hAnsiTheme="minorHAnsi"/>
          <w:b/>
          <w:color w:val="7030A0"/>
          <w:sz w:val="22"/>
          <w:szCs w:val="22"/>
        </w:rPr>
        <w:t>Xav txog kev pov hwm kev hus rov qab</w:t>
      </w:r>
      <w:r w:rsidR="00EC7C09" w:rsidRPr="00217C8E">
        <w:rPr>
          <w:rFonts w:asciiTheme="minorHAnsi" w:eastAsia="Times New Roman" w:hAnsiTheme="minorHAnsi"/>
          <w:b/>
          <w:color w:val="7030A0"/>
          <w:sz w:val="22"/>
          <w:szCs w:val="22"/>
        </w:rPr>
        <w:t> </w:t>
      </w:r>
    </w:p>
    <w:p w14:paraId="017A3ED6" w14:textId="77777777" w:rsidR="00EC7C09" w:rsidRPr="0022192D" w:rsidRDefault="00EC7C09" w:rsidP="0022192D">
      <w:pPr>
        <w:rPr>
          <w:rFonts w:asciiTheme="minorHAnsi" w:hAnsiTheme="minorHAnsi"/>
          <w:color w:val="538135" w:themeColor="accent6" w:themeShade="BF"/>
        </w:rPr>
      </w:pPr>
    </w:p>
    <w:p w14:paraId="0B310F30" w14:textId="7454863F" w:rsidR="008825D1" w:rsidRPr="00940CEC" w:rsidRDefault="009F3B9E" w:rsidP="00940CEC">
      <w:pPr>
        <w:spacing w:after="180" w:line="257" w:lineRule="atLeast"/>
        <w:jc w:val="both"/>
        <w:rPr>
          <w:rFonts w:asciiTheme="minorHAnsi" w:hAnsiTheme="minorHAnsi"/>
          <w:iCs/>
          <w:color w:val="70AD47" w:themeColor="accent6"/>
          <w:sz w:val="22"/>
          <w:szCs w:val="22"/>
        </w:rPr>
      </w:pPr>
      <w:r w:rsidRPr="0022192D">
        <w:rPr>
          <w:rFonts w:asciiTheme="minorHAnsi" w:hAnsiTheme="minorHAnsi"/>
          <w:iCs/>
          <w:color w:val="70AD47" w:themeColor="accent6"/>
        </w:rPr>
        <w:t>[</w:t>
      </w:r>
      <w:del w:id="907" w:author="Windows User" w:date="2021-05-16T19:31:00Z">
        <w:r w:rsidR="001200D1" w:rsidRPr="00940CEC" w:rsidDel="00846DFF">
          <w:rPr>
            <w:rFonts w:asciiTheme="minorHAnsi" w:hAnsiTheme="minorHAnsi"/>
            <w:iCs/>
            <w:color w:val="70AD47" w:themeColor="accent6"/>
            <w:sz w:val="22"/>
            <w:szCs w:val="22"/>
          </w:rPr>
          <w:delText>Yawg</w:delText>
        </w:r>
        <w:r w:rsidR="008825D1" w:rsidRPr="00940CEC" w:rsidDel="00846DFF">
          <w:rPr>
            <w:rFonts w:asciiTheme="minorHAnsi" w:hAnsiTheme="minorHAnsi"/>
            <w:iCs/>
            <w:color w:val="70AD47" w:themeColor="accent6"/>
            <w:sz w:val="22"/>
            <w:szCs w:val="22"/>
          </w:rPr>
          <w:delText xml:space="preserve"> </w:delText>
        </w:r>
      </w:del>
      <w:ins w:id="908" w:author="Windows User" w:date="2021-05-16T19:31:00Z">
        <w:r w:rsidR="00846DFF">
          <w:rPr>
            <w:rFonts w:asciiTheme="minorHAnsi" w:hAnsiTheme="minorHAnsi"/>
            <w:iCs/>
            <w:color w:val="70AD47" w:themeColor="accent6"/>
            <w:sz w:val="22"/>
            <w:szCs w:val="22"/>
          </w:rPr>
          <w:t xml:space="preserve">Tu Neeg </w:t>
        </w:r>
      </w:ins>
      <w:ins w:id="909" w:author="Windows User" w:date="2021-05-16T19:32:00Z">
        <w:r w:rsidR="00846DFF">
          <w:rPr>
            <w:rFonts w:asciiTheme="minorHAnsi" w:hAnsiTheme="minorHAnsi"/>
            <w:iCs/>
            <w:color w:val="70AD47" w:themeColor="accent6"/>
            <w:sz w:val="22"/>
            <w:szCs w:val="22"/>
          </w:rPr>
          <w:t>Ua LiajTeb</w:t>
        </w:r>
      </w:ins>
      <w:ins w:id="910" w:author="Windows User" w:date="2021-05-16T19:31:00Z">
        <w:r w:rsidR="00846DFF" w:rsidRPr="00940CEC">
          <w:rPr>
            <w:rFonts w:asciiTheme="minorHAnsi" w:hAnsiTheme="minorHAnsi"/>
            <w:iCs/>
            <w:color w:val="70AD47" w:themeColor="accent6"/>
            <w:sz w:val="22"/>
            <w:szCs w:val="22"/>
          </w:rPr>
          <w:t xml:space="preserve"> </w:t>
        </w:r>
      </w:ins>
      <w:r w:rsidR="008825D1" w:rsidRPr="00940CEC">
        <w:rPr>
          <w:rFonts w:asciiTheme="minorHAnsi" w:hAnsiTheme="minorHAnsi"/>
          <w:iCs/>
          <w:color w:val="70AD47" w:themeColor="accent6"/>
          <w:sz w:val="22"/>
          <w:szCs w:val="22"/>
        </w:rPr>
        <w:t>Sally</w:t>
      </w:r>
      <w:r w:rsidRPr="00940CEC">
        <w:rPr>
          <w:rFonts w:asciiTheme="minorHAnsi" w:hAnsiTheme="minorHAnsi"/>
          <w:iCs/>
          <w:color w:val="70AD47" w:themeColor="accent6"/>
          <w:sz w:val="22"/>
          <w:szCs w:val="22"/>
        </w:rPr>
        <w:t xml:space="preserve"> Icon</w:t>
      </w:r>
      <w:r w:rsidR="008825D1" w:rsidRPr="00940CEC">
        <w:rPr>
          <w:rFonts w:asciiTheme="minorHAnsi" w:hAnsiTheme="minorHAnsi"/>
          <w:iCs/>
          <w:color w:val="70AD47" w:themeColor="accent6"/>
          <w:sz w:val="22"/>
          <w:szCs w:val="22"/>
        </w:rPr>
        <w:t>]</w:t>
      </w:r>
    </w:p>
    <w:p w14:paraId="63FC1153" w14:textId="6DA55ED1" w:rsidR="00C53A84" w:rsidRPr="00940CEC" w:rsidRDefault="00846DFF" w:rsidP="00940CEC">
      <w:pPr>
        <w:spacing w:after="180" w:line="257" w:lineRule="atLeast"/>
        <w:jc w:val="both"/>
        <w:rPr>
          <w:rFonts w:asciiTheme="minorHAnsi" w:hAnsiTheme="minorHAnsi"/>
          <w:color w:val="70AD47" w:themeColor="accent6"/>
          <w:sz w:val="22"/>
          <w:szCs w:val="22"/>
        </w:rPr>
      </w:pPr>
      <w:ins w:id="911" w:author="Windows User" w:date="2021-05-16T19:32:00Z">
        <w:r>
          <w:rPr>
            <w:rFonts w:asciiTheme="minorHAnsi" w:hAnsiTheme="minorHAnsi"/>
            <w:iCs/>
            <w:color w:val="70AD47" w:themeColor="accent6"/>
            <w:sz w:val="22"/>
            <w:szCs w:val="22"/>
          </w:rPr>
          <w:t xml:space="preserve">Tu Neeg Ua LiajTeb </w:t>
        </w:r>
      </w:ins>
      <w:del w:id="912" w:author="Windows User" w:date="2021-05-16T19:32:00Z">
        <w:r w:rsidR="00973810" w:rsidRPr="00940CEC" w:rsidDel="00846DFF">
          <w:rPr>
            <w:rFonts w:asciiTheme="minorHAnsi" w:hAnsiTheme="minorHAnsi"/>
            <w:iCs/>
            <w:color w:val="70AD47" w:themeColor="accent6"/>
            <w:sz w:val="22"/>
            <w:szCs w:val="22"/>
          </w:rPr>
          <w:delText>Yawg</w:delText>
        </w:r>
      </w:del>
      <w:proofErr w:type="gramStart"/>
      <w:r w:rsidR="00C53A84" w:rsidRPr="00940CEC">
        <w:rPr>
          <w:rFonts w:asciiTheme="minorHAnsi" w:hAnsiTheme="minorHAnsi"/>
          <w:iCs/>
          <w:color w:val="70AD47" w:themeColor="accent6"/>
          <w:sz w:val="22"/>
          <w:szCs w:val="22"/>
        </w:rPr>
        <w:t xml:space="preserve"> </w:t>
      </w:r>
      <w:r w:rsidR="00A2745A" w:rsidRPr="00940CEC">
        <w:rPr>
          <w:rFonts w:asciiTheme="minorHAnsi" w:hAnsiTheme="minorHAnsi"/>
          <w:iCs/>
          <w:color w:val="70AD47" w:themeColor="accent6"/>
          <w:sz w:val="22"/>
          <w:szCs w:val="22"/>
        </w:rPr>
        <w:t>Sally</w:t>
      </w:r>
      <w:r w:rsidR="00CB596A" w:rsidRPr="00940CEC">
        <w:rPr>
          <w:rFonts w:asciiTheme="minorHAnsi" w:hAnsiTheme="minorHAnsi"/>
          <w:iCs/>
          <w:color w:val="70AD47" w:themeColor="accent6"/>
          <w:sz w:val="22"/>
          <w:szCs w:val="22"/>
        </w:rPr>
        <w:t xml:space="preserve"> </w:t>
      </w:r>
      <w:r w:rsidR="00973810" w:rsidRPr="00940CEC">
        <w:rPr>
          <w:rFonts w:asciiTheme="minorHAnsi" w:hAnsiTheme="minorHAnsi"/>
          <w:iCs/>
          <w:color w:val="70AD47" w:themeColor="accent6"/>
          <w:sz w:val="22"/>
          <w:szCs w:val="22"/>
        </w:rPr>
        <w:t>Siv Kev</w:t>
      </w:r>
      <w:proofErr w:type="gramEnd"/>
      <w:r w:rsidR="00973810" w:rsidRPr="00940CEC">
        <w:rPr>
          <w:rFonts w:asciiTheme="minorHAnsi" w:hAnsiTheme="minorHAnsi"/>
          <w:iCs/>
          <w:color w:val="70AD47" w:themeColor="accent6"/>
          <w:sz w:val="22"/>
          <w:szCs w:val="22"/>
        </w:rPr>
        <w:t xml:space="preserve"> Hus Rov Qab</w:t>
      </w:r>
      <w:r w:rsidR="00C53A84" w:rsidRPr="00940CEC">
        <w:rPr>
          <w:rFonts w:asciiTheme="minorHAnsi" w:hAnsiTheme="minorHAnsi"/>
          <w:iCs/>
          <w:color w:val="70AD47" w:themeColor="accent6"/>
          <w:sz w:val="22"/>
          <w:szCs w:val="22"/>
        </w:rPr>
        <w:t> </w:t>
      </w:r>
    </w:p>
    <w:p w14:paraId="6CACFBA5" w14:textId="312F223B" w:rsidR="00C53A84" w:rsidRPr="0022192D" w:rsidRDefault="00077358" w:rsidP="00940CEC">
      <w:pPr>
        <w:spacing w:after="90" w:line="152" w:lineRule="atLeast"/>
        <w:jc w:val="both"/>
        <w:rPr>
          <w:rFonts w:asciiTheme="minorHAnsi" w:hAnsiTheme="minorHAnsi"/>
          <w:color w:val="70AD47" w:themeColor="accent6"/>
        </w:rPr>
      </w:pPr>
      <w:r w:rsidRPr="00940CEC">
        <w:rPr>
          <w:rFonts w:asciiTheme="minorHAnsi" w:hAnsiTheme="minorHAnsi"/>
          <w:iCs/>
          <w:color w:val="70AD47" w:themeColor="accent6"/>
          <w:sz w:val="22"/>
          <w:szCs w:val="22"/>
        </w:rPr>
        <w:t>Sally lees paub tias Alexi tau sib txig sib luag ntawm ob peb qhov sib txawv. Nws tsis tau ua dua qhov loj ntawm kev ua</w:t>
      </w:r>
      <w:r w:rsidR="007D73DB" w:rsidRPr="00940CEC">
        <w:rPr>
          <w:rFonts w:asciiTheme="minorHAnsi" w:hAnsiTheme="minorHAnsi"/>
          <w:iCs/>
          <w:color w:val="70AD47" w:themeColor="accent6"/>
          <w:sz w:val="22"/>
          <w:szCs w:val="22"/>
        </w:rPr>
        <w:t xml:space="preserve"> muag</w:t>
      </w:r>
      <w:r w:rsidRPr="00940CEC">
        <w:rPr>
          <w:rFonts w:asciiTheme="minorHAnsi" w:hAnsiTheme="minorHAnsi"/>
          <w:iCs/>
          <w:color w:val="70AD47" w:themeColor="accent6"/>
          <w:sz w:val="22"/>
          <w:szCs w:val="22"/>
        </w:rPr>
        <w:t>, yog li nws zoo li tsis muaj txiaj ntsig rau xau nyiaj rau hauv cov txheej txheem kev taug qab. Tib lub sij</w:t>
      </w:r>
      <w:r w:rsidR="007D73DB" w:rsidRPr="00940CEC">
        <w:rPr>
          <w:rFonts w:asciiTheme="minorHAnsi" w:hAnsiTheme="minorHAnsi"/>
          <w:iCs/>
          <w:color w:val="70AD47" w:themeColor="accent6"/>
          <w:sz w:val="22"/>
          <w:szCs w:val="22"/>
        </w:rPr>
        <w:t xml:space="preserve"> </w:t>
      </w:r>
      <w:r w:rsidRPr="00940CEC">
        <w:rPr>
          <w:rFonts w:asciiTheme="minorHAnsi" w:hAnsiTheme="minorHAnsi"/>
          <w:iCs/>
          <w:color w:val="70AD47" w:themeColor="accent6"/>
          <w:sz w:val="22"/>
          <w:szCs w:val="22"/>
        </w:rPr>
        <w:t xml:space="preserve">hawm, Sally paub </w:t>
      </w:r>
      <w:proofErr w:type="gramStart"/>
      <w:r w:rsidRPr="00940CEC">
        <w:rPr>
          <w:rFonts w:asciiTheme="minorHAnsi" w:hAnsiTheme="minorHAnsi"/>
          <w:iCs/>
          <w:color w:val="70AD47" w:themeColor="accent6"/>
          <w:sz w:val="22"/>
          <w:szCs w:val="22"/>
        </w:rPr>
        <w:t>tias</w:t>
      </w:r>
      <w:proofErr w:type="gramEnd"/>
      <w:r w:rsidRPr="00940CEC">
        <w:rPr>
          <w:rFonts w:asciiTheme="minorHAnsi" w:hAnsiTheme="minorHAnsi"/>
          <w:iCs/>
          <w:color w:val="70AD47" w:themeColor="accent6"/>
          <w:sz w:val="22"/>
          <w:szCs w:val="22"/>
        </w:rPr>
        <w:t xml:space="preserve"> cov </w:t>
      </w:r>
      <w:del w:id="913" w:author="Windows User" w:date="2021-05-16T19:37:00Z">
        <w:r w:rsidRPr="00940CEC" w:rsidDel="00846DFF">
          <w:rPr>
            <w:rFonts w:asciiTheme="minorHAnsi" w:hAnsiTheme="minorHAnsi"/>
            <w:iCs/>
            <w:color w:val="70AD47" w:themeColor="accent6"/>
            <w:sz w:val="22"/>
            <w:szCs w:val="22"/>
          </w:rPr>
          <w:delText>txheej</w:delText>
        </w:r>
        <w:r w:rsidR="007D73DB" w:rsidRPr="00940CEC" w:rsidDel="00846DFF">
          <w:rPr>
            <w:rFonts w:asciiTheme="minorHAnsi" w:hAnsiTheme="minorHAnsi"/>
            <w:iCs/>
            <w:color w:val="70AD47" w:themeColor="accent6"/>
            <w:sz w:val="22"/>
            <w:szCs w:val="22"/>
          </w:rPr>
          <w:delText xml:space="preserve"> </w:delText>
        </w:r>
        <w:r w:rsidRPr="00940CEC" w:rsidDel="00846DFF">
          <w:rPr>
            <w:rFonts w:asciiTheme="minorHAnsi" w:hAnsiTheme="minorHAnsi"/>
            <w:iCs/>
            <w:color w:val="70AD47" w:themeColor="accent6"/>
            <w:sz w:val="22"/>
            <w:szCs w:val="22"/>
          </w:rPr>
          <w:delText>txheem khaws cia</w:delText>
        </w:r>
      </w:del>
      <w:ins w:id="914" w:author="Windows User" w:date="2021-05-16T19:37:00Z">
        <w:r w:rsidR="00846DFF">
          <w:rPr>
            <w:rFonts w:asciiTheme="minorHAnsi" w:hAnsiTheme="minorHAnsi"/>
            <w:iCs/>
            <w:color w:val="70AD47" w:themeColor="accent6"/>
            <w:sz w:val="22"/>
            <w:szCs w:val="22"/>
          </w:rPr>
          <w:t xml:space="preserve"> kev hu rov qab</w:t>
        </w:r>
      </w:ins>
      <w:r w:rsidRPr="00940CEC">
        <w:rPr>
          <w:rFonts w:asciiTheme="minorHAnsi" w:hAnsiTheme="minorHAnsi"/>
          <w:iCs/>
          <w:color w:val="70AD47" w:themeColor="accent6"/>
          <w:sz w:val="22"/>
          <w:szCs w:val="22"/>
        </w:rPr>
        <w:t xml:space="preserve"> yog qhov tseem ceeb tshaj ntxiv rau kev coj ua kev nyab xeeb </w:t>
      </w:r>
      <w:r w:rsidR="007D73DB" w:rsidRPr="00940CEC">
        <w:rPr>
          <w:rFonts w:asciiTheme="minorHAnsi" w:hAnsiTheme="minorHAnsi"/>
          <w:iCs/>
          <w:color w:val="70AD47" w:themeColor="accent6"/>
          <w:sz w:val="22"/>
          <w:szCs w:val="22"/>
        </w:rPr>
        <w:t xml:space="preserve">ntawm </w:t>
      </w:r>
      <w:r w:rsidRPr="00940CEC">
        <w:rPr>
          <w:rFonts w:asciiTheme="minorHAnsi" w:hAnsiTheme="minorHAnsi"/>
          <w:iCs/>
          <w:color w:val="70AD47" w:themeColor="accent6"/>
          <w:sz w:val="22"/>
          <w:szCs w:val="22"/>
        </w:rPr>
        <w:t xml:space="preserve">khoom noj. Los ntawm kev sib tham nrog lwm tus neeg ua liaj ua teb, Sally hnov txog lwm qhov zoo ntawm cov kab ke taug qab zoo, xws li ua tib zoo </w:t>
      </w:r>
      <w:del w:id="915" w:author="Windows User" w:date="2021-05-15T22:11:00Z">
        <w:r w:rsidRPr="00940CEC" w:rsidDel="00BB62FB">
          <w:rPr>
            <w:rFonts w:asciiTheme="minorHAnsi" w:hAnsiTheme="minorHAnsi"/>
            <w:iCs/>
            <w:color w:val="70AD47" w:themeColor="accent6"/>
            <w:sz w:val="22"/>
            <w:szCs w:val="22"/>
          </w:rPr>
          <w:delText>saib xyuas</w:delText>
        </w:r>
      </w:del>
      <w:ins w:id="916" w:author="Windows User" w:date="2021-05-16T19:39:00Z">
        <w:r w:rsidR="00846DFF">
          <w:rPr>
            <w:rFonts w:asciiTheme="minorHAnsi" w:hAnsiTheme="minorHAnsi"/>
            <w:iCs/>
            <w:color w:val="70AD47" w:themeColor="accent6"/>
            <w:sz w:val="22"/>
            <w:szCs w:val="22"/>
          </w:rPr>
          <w:t xml:space="preserve"> </w:t>
        </w:r>
      </w:ins>
      <w:ins w:id="917" w:author="Windows User" w:date="2021-05-15T22:11:00Z">
        <w:r w:rsidR="00BB62FB">
          <w:rPr>
            <w:rFonts w:asciiTheme="minorHAnsi" w:hAnsiTheme="minorHAnsi"/>
            <w:iCs/>
            <w:color w:val="70AD47" w:themeColor="accent6"/>
            <w:sz w:val="22"/>
            <w:szCs w:val="22"/>
          </w:rPr>
          <w:t>ntsuam xyuas</w:t>
        </w:r>
      </w:ins>
      <w:r w:rsidRPr="00940CEC">
        <w:rPr>
          <w:rFonts w:asciiTheme="minorHAnsi" w:hAnsiTheme="minorHAnsi"/>
          <w:iCs/>
          <w:color w:val="70AD47" w:themeColor="accent6"/>
          <w:sz w:val="22"/>
          <w:szCs w:val="22"/>
        </w:rPr>
        <w:t xml:space="preserve"> cov khoom lag luam thiab lub zog ntawm cov neeg ua hauj</w:t>
      </w:r>
      <w:r w:rsidR="007D73DB" w:rsidRPr="00940CEC">
        <w:rPr>
          <w:rFonts w:asciiTheme="minorHAnsi" w:hAnsiTheme="minorHAnsi"/>
          <w:iCs/>
          <w:color w:val="70AD47" w:themeColor="accent6"/>
          <w:sz w:val="22"/>
          <w:szCs w:val="22"/>
        </w:rPr>
        <w:t xml:space="preserve"> </w:t>
      </w:r>
      <w:r w:rsidRPr="00940CEC">
        <w:rPr>
          <w:rFonts w:asciiTheme="minorHAnsi" w:hAnsiTheme="minorHAnsi"/>
          <w:iCs/>
          <w:color w:val="70AD47" w:themeColor="accent6"/>
          <w:sz w:val="22"/>
          <w:szCs w:val="22"/>
        </w:rPr>
        <w:t xml:space="preserve">lwm. Nws </w:t>
      </w:r>
      <w:del w:id="918" w:author="Windows User" w:date="2021-05-16T19:40:00Z">
        <w:r w:rsidRPr="00940CEC" w:rsidDel="00A064C2">
          <w:rPr>
            <w:rFonts w:asciiTheme="minorHAnsi" w:hAnsiTheme="minorHAnsi"/>
            <w:iCs/>
            <w:color w:val="70AD47" w:themeColor="accent6"/>
            <w:sz w:val="22"/>
            <w:szCs w:val="22"/>
          </w:rPr>
          <w:delText xml:space="preserve">suab </w:delText>
        </w:r>
      </w:del>
      <w:ins w:id="919" w:author="Windows User" w:date="2021-05-16T19:40:00Z">
        <w:r w:rsidR="00A064C2">
          <w:rPr>
            <w:rFonts w:asciiTheme="minorHAnsi" w:hAnsiTheme="minorHAnsi"/>
            <w:iCs/>
            <w:color w:val="70AD47" w:themeColor="accent6"/>
            <w:sz w:val="22"/>
            <w:szCs w:val="22"/>
          </w:rPr>
          <w:t>muaj ntsis</w:t>
        </w:r>
        <w:r w:rsidR="00A064C2" w:rsidRPr="00940CEC">
          <w:rPr>
            <w:rFonts w:asciiTheme="minorHAnsi" w:hAnsiTheme="minorHAnsi"/>
            <w:iCs/>
            <w:color w:val="70AD47" w:themeColor="accent6"/>
            <w:sz w:val="22"/>
            <w:szCs w:val="22"/>
          </w:rPr>
          <w:t xml:space="preserve"> </w:t>
        </w:r>
      </w:ins>
      <w:r w:rsidRPr="00940CEC">
        <w:rPr>
          <w:rFonts w:asciiTheme="minorHAnsi" w:hAnsiTheme="minorHAnsi"/>
          <w:iCs/>
          <w:color w:val="70AD47" w:themeColor="accent6"/>
          <w:sz w:val="22"/>
          <w:szCs w:val="22"/>
        </w:rPr>
        <w:t xml:space="preserve">zoo li </w:t>
      </w:r>
      <w:proofErr w:type="gramStart"/>
      <w:r w:rsidRPr="00940CEC">
        <w:rPr>
          <w:rFonts w:asciiTheme="minorHAnsi" w:hAnsiTheme="minorHAnsi"/>
          <w:iCs/>
          <w:color w:val="70AD47" w:themeColor="accent6"/>
          <w:sz w:val="22"/>
          <w:szCs w:val="22"/>
        </w:rPr>
        <w:t>kev</w:t>
      </w:r>
      <w:proofErr w:type="gramEnd"/>
      <w:r w:rsidRPr="00940CEC">
        <w:rPr>
          <w:rFonts w:asciiTheme="minorHAnsi" w:hAnsiTheme="minorHAnsi"/>
          <w:iCs/>
          <w:color w:val="70AD47" w:themeColor="accent6"/>
          <w:sz w:val="22"/>
          <w:szCs w:val="22"/>
        </w:rPr>
        <w:t xml:space="preserve"> nqis peev zoo. Nov yog qhov uas </w:t>
      </w:r>
      <w:del w:id="920" w:author="Windows User" w:date="2021-05-16T19:40:00Z">
        <w:r w:rsidRPr="00940CEC" w:rsidDel="00A064C2">
          <w:rPr>
            <w:rFonts w:asciiTheme="minorHAnsi" w:hAnsiTheme="minorHAnsi"/>
            <w:iCs/>
            <w:color w:val="70AD47" w:themeColor="accent6"/>
            <w:sz w:val="22"/>
            <w:szCs w:val="22"/>
          </w:rPr>
          <w:delText>yawg</w:delText>
        </w:r>
      </w:del>
      <w:r w:rsidRPr="00940CEC">
        <w:rPr>
          <w:rFonts w:asciiTheme="minorHAnsi" w:hAnsiTheme="minorHAnsi"/>
          <w:iCs/>
          <w:color w:val="70AD47" w:themeColor="accent6"/>
          <w:sz w:val="22"/>
          <w:szCs w:val="22"/>
        </w:rPr>
        <w:t xml:space="preserve"> Sally ua</w:t>
      </w:r>
      <w:r w:rsidR="00A2745A" w:rsidRPr="0022192D">
        <w:rPr>
          <w:rFonts w:asciiTheme="minorHAnsi" w:hAnsiTheme="minorHAnsi"/>
          <w:iCs/>
          <w:color w:val="70AD47" w:themeColor="accent6"/>
        </w:rPr>
        <w:t>:</w:t>
      </w:r>
      <w:r w:rsidR="00C53A84" w:rsidRPr="0022192D">
        <w:rPr>
          <w:rFonts w:asciiTheme="minorHAnsi" w:hAnsiTheme="minorHAnsi"/>
          <w:iCs/>
          <w:color w:val="70AD47" w:themeColor="accent6"/>
        </w:rPr>
        <w:t> </w:t>
      </w:r>
    </w:p>
    <w:p w14:paraId="433EDFDA" w14:textId="079F4B9D" w:rsidR="00C53A84" w:rsidRPr="00863389" w:rsidRDefault="00BF0AD6" w:rsidP="00863389">
      <w:pPr>
        <w:pStyle w:val="ListParagraph"/>
        <w:numPr>
          <w:ilvl w:val="0"/>
          <w:numId w:val="29"/>
        </w:numPr>
        <w:spacing w:after="83"/>
        <w:jc w:val="both"/>
        <w:rPr>
          <w:rFonts w:asciiTheme="minorHAnsi" w:hAnsiTheme="minorHAnsi"/>
          <w:color w:val="70AD47" w:themeColor="accent6"/>
          <w:sz w:val="22"/>
          <w:szCs w:val="22"/>
        </w:rPr>
      </w:pPr>
      <w:r w:rsidRPr="00863389">
        <w:rPr>
          <w:rFonts w:asciiTheme="minorHAnsi" w:hAnsiTheme="minorHAnsi"/>
          <w:iCs/>
          <w:color w:val="70AD47" w:themeColor="accent6"/>
          <w:sz w:val="22"/>
          <w:szCs w:val="22"/>
        </w:rPr>
        <w:t xml:space="preserve">Ua tib zoo txiav txim siab seb puas muaj peev xwm </w:t>
      </w:r>
      <w:del w:id="921" w:author="Windows User" w:date="2021-05-16T19:41:00Z">
        <w:r w:rsidRPr="00863389" w:rsidDel="00A064C2">
          <w:rPr>
            <w:rFonts w:asciiTheme="minorHAnsi" w:hAnsiTheme="minorHAnsi"/>
            <w:iCs/>
            <w:color w:val="70AD47" w:themeColor="accent6"/>
            <w:sz w:val="22"/>
            <w:szCs w:val="22"/>
          </w:rPr>
          <w:delText>nco qab</w:delText>
        </w:r>
      </w:del>
      <w:ins w:id="922" w:author="Windows User" w:date="2021-05-16T19:41:00Z">
        <w:r w:rsidR="00A064C2">
          <w:rPr>
            <w:rFonts w:asciiTheme="minorHAnsi" w:hAnsiTheme="minorHAnsi"/>
            <w:iCs/>
            <w:color w:val="70AD47" w:themeColor="accent6"/>
            <w:sz w:val="22"/>
            <w:szCs w:val="22"/>
          </w:rPr>
          <w:t xml:space="preserve"> txog </w:t>
        </w:r>
        <w:proofErr w:type="gramStart"/>
        <w:r w:rsidR="00A064C2">
          <w:rPr>
            <w:rFonts w:asciiTheme="minorHAnsi" w:hAnsiTheme="minorHAnsi"/>
            <w:iCs/>
            <w:color w:val="70AD47" w:themeColor="accent6"/>
            <w:sz w:val="22"/>
            <w:szCs w:val="22"/>
          </w:rPr>
          <w:t>kev</w:t>
        </w:r>
        <w:proofErr w:type="gramEnd"/>
        <w:r w:rsidR="00A064C2">
          <w:rPr>
            <w:rFonts w:asciiTheme="minorHAnsi" w:hAnsiTheme="minorHAnsi"/>
            <w:iCs/>
            <w:color w:val="70AD47" w:themeColor="accent6"/>
            <w:sz w:val="22"/>
            <w:szCs w:val="22"/>
          </w:rPr>
          <w:t xml:space="preserve"> hu rov qab</w:t>
        </w:r>
      </w:ins>
      <w:r w:rsidRPr="00863389">
        <w:rPr>
          <w:rFonts w:asciiTheme="minorHAnsi" w:hAnsiTheme="minorHAnsi"/>
          <w:iCs/>
          <w:color w:val="70AD47" w:themeColor="accent6"/>
          <w:sz w:val="22"/>
          <w:szCs w:val="22"/>
        </w:rPr>
        <w:t xml:space="preserve"> yog qhov tsim nyog rau nws txoj kev lag luam thiab theem ntawm kev</w:t>
      </w:r>
      <w:ins w:id="923" w:author="Windows User" w:date="2021-05-16T19:41:00Z">
        <w:r w:rsidR="00A064C2">
          <w:rPr>
            <w:rFonts w:asciiTheme="minorHAnsi" w:hAnsiTheme="minorHAnsi"/>
            <w:iCs/>
            <w:color w:val="70AD47" w:themeColor="accent6"/>
            <w:sz w:val="22"/>
            <w:szCs w:val="22"/>
          </w:rPr>
          <w:t xml:space="preserve"> hu</w:t>
        </w:r>
      </w:ins>
      <w:r w:rsidRPr="00863389">
        <w:rPr>
          <w:rFonts w:asciiTheme="minorHAnsi" w:hAnsiTheme="minorHAnsi"/>
          <w:iCs/>
          <w:color w:val="70AD47" w:themeColor="accent6"/>
          <w:sz w:val="22"/>
          <w:szCs w:val="22"/>
        </w:rPr>
        <w:t xml:space="preserve"> rov qab raug yog qhov nws xav tau</w:t>
      </w:r>
      <w:r w:rsidR="00C53A84" w:rsidRPr="00863389">
        <w:rPr>
          <w:rFonts w:asciiTheme="minorHAnsi" w:hAnsiTheme="minorHAnsi"/>
          <w:iCs/>
          <w:color w:val="70AD47" w:themeColor="accent6"/>
          <w:sz w:val="22"/>
          <w:szCs w:val="22"/>
        </w:rPr>
        <w:t>. </w:t>
      </w:r>
    </w:p>
    <w:p w14:paraId="5E1E9239" w14:textId="01AC5535" w:rsidR="00C53A84" w:rsidRPr="00863389" w:rsidRDefault="000456DF" w:rsidP="00863389">
      <w:pPr>
        <w:pStyle w:val="ListParagraph"/>
        <w:numPr>
          <w:ilvl w:val="0"/>
          <w:numId w:val="29"/>
        </w:numPr>
        <w:spacing w:after="83"/>
        <w:jc w:val="both"/>
        <w:rPr>
          <w:rFonts w:asciiTheme="minorHAnsi" w:hAnsiTheme="minorHAnsi"/>
          <w:color w:val="70AD47" w:themeColor="accent6"/>
          <w:sz w:val="22"/>
          <w:szCs w:val="22"/>
        </w:rPr>
      </w:pPr>
      <w:r w:rsidRPr="00863389">
        <w:rPr>
          <w:rFonts w:asciiTheme="minorHAnsi" w:hAnsiTheme="minorHAnsi"/>
          <w:iCs/>
          <w:color w:val="70AD47" w:themeColor="accent6"/>
          <w:sz w:val="22"/>
          <w:szCs w:val="22"/>
        </w:rPr>
        <w:t xml:space="preserve">Tshawb nrhiav ntau txoj hauv </w:t>
      </w:r>
      <w:proofErr w:type="gramStart"/>
      <w:r w:rsidRPr="00863389">
        <w:rPr>
          <w:rFonts w:asciiTheme="minorHAnsi" w:hAnsiTheme="minorHAnsi"/>
          <w:iCs/>
          <w:color w:val="70AD47" w:themeColor="accent6"/>
          <w:sz w:val="22"/>
          <w:szCs w:val="22"/>
        </w:rPr>
        <w:t>kev</w:t>
      </w:r>
      <w:proofErr w:type="gramEnd"/>
      <w:r w:rsidRPr="00863389">
        <w:rPr>
          <w:rFonts w:asciiTheme="minorHAnsi" w:hAnsiTheme="minorHAnsi"/>
          <w:iCs/>
          <w:color w:val="70AD47" w:themeColor="accent6"/>
          <w:sz w:val="22"/>
          <w:szCs w:val="22"/>
        </w:rPr>
        <w:t xml:space="preserve"> rau kev </w:t>
      </w:r>
      <w:ins w:id="924" w:author="Windows User" w:date="2021-05-16T19:44:00Z">
        <w:r w:rsidR="00A064C2">
          <w:rPr>
            <w:rFonts w:asciiTheme="minorHAnsi" w:hAnsiTheme="minorHAnsi"/>
            <w:iCs/>
            <w:color w:val="70AD47" w:themeColor="accent6"/>
            <w:sz w:val="22"/>
            <w:szCs w:val="22"/>
          </w:rPr>
          <w:t xml:space="preserve">taug qab ntawm </w:t>
        </w:r>
      </w:ins>
      <w:del w:id="925" w:author="Windows User" w:date="2021-05-16T19:44:00Z">
        <w:r w:rsidRPr="00863389" w:rsidDel="00A064C2">
          <w:rPr>
            <w:rFonts w:asciiTheme="minorHAnsi" w:hAnsiTheme="minorHAnsi"/>
            <w:iCs/>
            <w:color w:val="70AD47" w:themeColor="accent6"/>
            <w:sz w:val="22"/>
            <w:szCs w:val="22"/>
          </w:rPr>
          <w:delText>siv</w:delText>
        </w:r>
      </w:del>
      <w:r w:rsidRPr="00863389">
        <w:rPr>
          <w:rFonts w:asciiTheme="minorHAnsi" w:hAnsiTheme="minorHAnsi"/>
          <w:iCs/>
          <w:color w:val="70AD47" w:themeColor="accent6"/>
          <w:sz w:val="22"/>
          <w:szCs w:val="22"/>
        </w:rPr>
        <w:t xml:space="preserve"> cov khoom lag luam</w:t>
      </w:r>
      <w:r w:rsidR="00271465" w:rsidRPr="00863389">
        <w:rPr>
          <w:rFonts w:asciiTheme="minorHAnsi" w:hAnsiTheme="minorHAnsi"/>
          <w:iCs/>
          <w:color w:val="70AD47" w:themeColor="accent6"/>
          <w:sz w:val="22"/>
          <w:szCs w:val="22"/>
        </w:rPr>
        <w:t>.</w:t>
      </w:r>
      <w:r w:rsidR="00C53A84" w:rsidRPr="00863389">
        <w:rPr>
          <w:rFonts w:asciiTheme="minorHAnsi" w:hAnsiTheme="minorHAnsi"/>
          <w:iCs/>
          <w:color w:val="70AD47" w:themeColor="accent6"/>
          <w:sz w:val="22"/>
          <w:szCs w:val="22"/>
        </w:rPr>
        <w:t xml:space="preserve"> </w:t>
      </w:r>
    </w:p>
    <w:p w14:paraId="55DC815A" w14:textId="4B4D7A7D" w:rsidR="00C53A84" w:rsidRPr="00863389" w:rsidRDefault="000A5778" w:rsidP="00863389">
      <w:pPr>
        <w:pStyle w:val="ListParagraph"/>
        <w:numPr>
          <w:ilvl w:val="0"/>
          <w:numId w:val="29"/>
        </w:numPr>
        <w:spacing w:after="83"/>
        <w:jc w:val="both"/>
        <w:rPr>
          <w:rFonts w:asciiTheme="minorHAnsi" w:hAnsiTheme="minorHAnsi"/>
          <w:color w:val="70AD47" w:themeColor="accent6"/>
          <w:sz w:val="22"/>
          <w:szCs w:val="22"/>
        </w:rPr>
      </w:pPr>
      <w:r w:rsidRPr="00863389">
        <w:rPr>
          <w:rFonts w:asciiTheme="minorHAnsi" w:hAnsiTheme="minorHAnsi"/>
          <w:iCs/>
          <w:color w:val="70AD47" w:themeColor="accent6"/>
          <w:sz w:val="22"/>
          <w:szCs w:val="22"/>
        </w:rPr>
        <w:t xml:space="preserve">Siv lub hauv paus uas tsim nyog rau nws ua liaj ua teb uas yuav tsim nyog muaj peev xwm tau txais cov khoom lag luam </w:t>
      </w:r>
      <w:ins w:id="926" w:author="Windows User" w:date="2021-05-16T19:46:00Z">
        <w:r w:rsidR="00A064C2">
          <w:rPr>
            <w:rFonts w:asciiTheme="minorHAnsi" w:hAnsiTheme="minorHAnsi"/>
            <w:iCs/>
            <w:color w:val="70AD47" w:themeColor="accent6"/>
            <w:sz w:val="22"/>
            <w:szCs w:val="22"/>
          </w:rPr>
          <w:t xml:space="preserve">hu </w:t>
        </w:r>
      </w:ins>
      <w:r w:rsidRPr="00863389">
        <w:rPr>
          <w:rFonts w:asciiTheme="minorHAnsi" w:hAnsiTheme="minorHAnsi"/>
          <w:iCs/>
          <w:color w:val="70AD47" w:themeColor="accent6"/>
          <w:sz w:val="22"/>
          <w:szCs w:val="22"/>
        </w:rPr>
        <w:t xml:space="preserve">rov qab yog </w:t>
      </w:r>
      <w:proofErr w:type="gramStart"/>
      <w:r w:rsidRPr="00863389">
        <w:rPr>
          <w:rFonts w:asciiTheme="minorHAnsi" w:hAnsiTheme="minorHAnsi"/>
          <w:iCs/>
          <w:color w:val="70AD47" w:themeColor="accent6"/>
          <w:sz w:val="22"/>
          <w:szCs w:val="22"/>
        </w:rPr>
        <w:t>tias</w:t>
      </w:r>
      <w:proofErr w:type="gramEnd"/>
      <w:r w:rsidRPr="00863389">
        <w:rPr>
          <w:rFonts w:asciiTheme="minorHAnsi" w:hAnsiTheme="minorHAnsi"/>
          <w:iCs/>
          <w:color w:val="70AD47" w:themeColor="accent6"/>
          <w:sz w:val="22"/>
          <w:szCs w:val="22"/>
        </w:rPr>
        <w:t xml:space="preserve"> muaj kev p</w:t>
      </w:r>
      <w:r w:rsidR="008D5EAD" w:rsidRPr="00863389">
        <w:rPr>
          <w:rFonts w:asciiTheme="minorHAnsi" w:hAnsiTheme="minorHAnsi"/>
          <w:iCs/>
          <w:color w:val="70AD47" w:themeColor="accent6"/>
          <w:sz w:val="22"/>
          <w:szCs w:val="22"/>
        </w:rPr>
        <w:t>hom sij</w:t>
      </w:r>
      <w:r w:rsidRPr="00863389">
        <w:rPr>
          <w:rFonts w:asciiTheme="minorHAnsi" w:hAnsiTheme="minorHAnsi"/>
          <w:iCs/>
          <w:color w:val="70AD47" w:themeColor="accent6"/>
          <w:sz w:val="22"/>
          <w:szCs w:val="22"/>
        </w:rPr>
        <w:t xml:space="preserve"> ntawm kev paug</w:t>
      </w:r>
      <w:r w:rsidR="00C53A84" w:rsidRPr="00863389">
        <w:rPr>
          <w:rFonts w:asciiTheme="minorHAnsi" w:hAnsiTheme="minorHAnsi"/>
          <w:iCs/>
          <w:color w:val="70AD47" w:themeColor="accent6"/>
          <w:sz w:val="22"/>
          <w:szCs w:val="22"/>
        </w:rPr>
        <w:t>. </w:t>
      </w:r>
    </w:p>
    <w:p w14:paraId="459E14EF" w14:textId="44854432" w:rsidR="00C53A84" w:rsidRPr="0022192D" w:rsidRDefault="008D5EAD" w:rsidP="00863389">
      <w:pPr>
        <w:pStyle w:val="ListParagraph"/>
        <w:numPr>
          <w:ilvl w:val="0"/>
          <w:numId w:val="29"/>
        </w:numPr>
        <w:jc w:val="both"/>
        <w:rPr>
          <w:rFonts w:asciiTheme="minorHAnsi" w:hAnsiTheme="minorHAnsi"/>
          <w:color w:val="70AD47" w:themeColor="accent6"/>
        </w:rPr>
      </w:pPr>
      <w:r w:rsidRPr="00863389">
        <w:rPr>
          <w:rFonts w:asciiTheme="minorHAnsi" w:hAnsiTheme="minorHAnsi"/>
          <w:iCs/>
          <w:color w:val="70AD47" w:themeColor="accent6"/>
          <w:sz w:val="22"/>
          <w:szCs w:val="22"/>
        </w:rPr>
        <w:t xml:space="preserve">Nug nws tus neeg sawv cev muab </w:t>
      </w:r>
      <w:proofErr w:type="gramStart"/>
      <w:r w:rsidRPr="00863389">
        <w:rPr>
          <w:rFonts w:asciiTheme="minorHAnsi" w:hAnsiTheme="minorHAnsi"/>
          <w:iCs/>
          <w:color w:val="70AD47" w:themeColor="accent6"/>
          <w:sz w:val="22"/>
          <w:szCs w:val="22"/>
        </w:rPr>
        <w:t>kev</w:t>
      </w:r>
      <w:proofErr w:type="gramEnd"/>
      <w:r w:rsidRPr="00863389">
        <w:rPr>
          <w:rFonts w:asciiTheme="minorHAnsi" w:hAnsiTheme="minorHAnsi"/>
          <w:iCs/>
          <w:color w:val="70AD47" w:themeColor="accent6"/>
          <w:sz w:val="22"/>
          <w:szCs w:val="22"/>
        </w:rPr>
        <w:t xml:space="preserve"> pov hwm saib seb puas tsim nyog them rau cov nuj nqis</w:t>
      </w:r>
      <w:ins w:id="927" w:author="Windows User" w:date="2021-05-16T19:47:00Z">
        <w:r w:rsidR="00A064C2">
          <w:rPr>
            <w:rFonts w:asciiTheme="minorHAnsi" w:hAnsiTheme="minorHAnsi"/>
            <w:iCs/>
            <w:color w:val="70AD47" w:themeColor="accent6"/>
            <w:sz w:val="22"/>
            <w:szCs w:val="22"/>
          </w:rPr>
          <w:t xml:space="preserve"> u ahu rov qab</w:t>
        </w:r>
      </w:ins>
      <w:r w:rsidR="00C53A84" w:rsidRPr="0022192D">
        <w:rPr>
          <w:rFonts w:asciiTheme="minorHAnsi" w:hAnsiTheme="minorHAnsi"/>
          <w:iCs/>
          <w:color w:val="70AD47" w:themeColor="accent6"/>
        </w:rPr>
        <w:t>. </w:t>
      </w:r>
    </w:p>
    <w:p w14:paraId="49908FCA" w14:textId="77777777" w:rsidR="00434831" w:rsidRPr="0022192D" w:rsidRDefault="00434831" w:rsidP="0022192D">
      <w:pPr>
        <w:rPr>
          <w:rFonts w:asciiTheme="minorHAnsi" w:hAnsiTheme="minorHAnsi"/>
        </w:rPr>
      </w:pPr>
    </w:p>
    <w:p w14:paraId="434917ED" w14:textId="3688C009" w:rsidR="00835CC5" w:rsidRPr="00351819" w:rsidRDefault="006C2545" w:rsidP="0022192D">
      <w:pPr>
        <w:outlineLvl w:val="0"/>
        <w:rPr>
          <w:rFonts w:asciiTheme="minorHAnsi" w:hAnsiTheme="minorHAnsi"/>
          <w:b/>
          <w:sz w:val="22"/>
          <w:szCs w:val="22"/>
          <w:u w:val="single"/>
        </w:rPr>
      </w:pPr>
      <w:r w:rsidRPr="00351819">
        <w:rPr>
          <w:rFonts w:asciiTheme="minorHAnsi" w:hAnsiTheme="minorHAnsi"/>
          <w:b/>
          <w:sz w:val="22"/>
          <w:szCs w:val="22"/>
          <w:u w:val="single"/>
        </w:rPr>
        <w:t>Kev Phom Sij Ntawm Txoj Cai</w:t>
      </w:r>
      <w:r w:rsidR="00835CC5" w:rsidRPr="00351819">
        <w:rPr>
          <w:rFonts w:asciiTheme="minorHAnsi" w:hAnsiTheme="minorHAnsi"/>
          <w:b/>
          <w:sz w:val="22"/>
          <w:szCs w:val="22"/>
          <w:u w:val="single"/>
        </w:rPr>
        <w:t xml:space="preserve"> 4: </w:t>
      </w:r>
      <w:r w:rsidR="00847CA9" w:rsidRPr="00351819">
        <w:rPr>
          <w:rFonts w:asciiTheme="minorHAnsi" w:hAnsiTheme="minorHAnsi"/>
          <w:b/>
          <w:sz w:val="22"/>
          <w:szCs w:val="22"/>
          <w:u w:val="single"/>
        </w:rPr>
        <w:t>Lub Xeev thiab Zej Zog Tswj Kev Ua Hauj lwm</w:t>
      </w:r>
    </w:p>
    <w:p w14:paraId="41550DA7" w14:textId="77777777" w:rsidR="00C11721" w:rsidRPr="0022192D" w:rsidRDefault="00C11721" w:rsidP="0022192D">
      <w:pPr>
        <w:outlineLvl w:val="0"/>
        <w:rPr>
          <w:rFonts w:asciiTheme="minorHAnsi" w:hAnsiTheme="minorHAnsi"/>
          <w:b/>
          <w:u w:val="single"/>
        </w:rPr>
      </w:pPr>
    </w:p>
    <w:p w14:paraId="71B328CF" w14:textId="5CADA782" w:rsidR="00C11721" w:rsidRPr="0022192D" w:rsidRDefault="008C1554" w:rsidP="00AD4C50">
      <w:pPr>
        <w:spacing w:after="240" w:line="182" w:lineRule="atLeast"/>
        <w:jc w:val="both"/>
        <w:rPr>
          <w:rFonts w:asciiTheme="minorHAnsi" w:hAnsiTheme="minorHAnsi"/>
        </w:rPr>
      </w:pPr>
      <w:r w:rsidRPr="00AD4C50">
        <w:rPr>
          <w:rFonts w:asciiTheme="minorHAnsi" w:hAnsiTheme="minorHAnsi"/>
          <w:iCs/>
          <w:sz w:val="22"/>
          <w:szCs w:val="22"/>
        </w:rPr>
        <w:lastRenderedPageBreak/>
        <w:t xml:space="preserve">Txog tam sim no, phau ntawv qhia no tau hais txog cov </w:t>
      </w:r>
      <w:proofErr w:type="gramStart"/>
      <w:r w:rsidRPr="00AD4C50">
        <w:rPr>
          <w:rFonts w:asciiTheme="minorHAnsi" w:hAnsiTheme="minorHAnsi"/>
          <w:iCs/>
          <w:sz w:val="22"/>
          <w:szCs w:val="22"/>
        </w:rPr>
        <w:t>kev</w:t>
      </w:r>
      <w:proofErr w:type="gramEnd"/>
      <w:r w:rsidRPr="00AD4C50">
        <w:rPr>
          <w:rFonts w:asciiTheme="minorHAnsi" w:hAnsiTheme="minorHAnsi"/>
          <w:iCs/>
          <w:sz w:val="22"/>
          <w:szCs w:val="22"/>
        </w:rPr>
        <w:t xml:space="preserve"> </w:t>
      </w:r>
      <w:del w:id="928" w:author="Windows User" w:date="2021-05-16T19:50:00Z">
        <w:r w:rsidRPr="00AD4C50" w:rsidDel="00A064C2">
          <w:rPr>
            <w:rFonts w:asciiTheme="minorHAnsi" w:hAnsiTheme="minorHAnsi"/>
            <w:iCs/>
            <w:sz w:val="22"/>
            <w:szCs w:val="22"/>
          </w:rPr>
          <w:delText>pheej hmoo</w:delText>
        </w:r>
      </w:del>
      <w:ins w:id="929" w:author="Windows User" w:date="2021-05-16T19:50:00Z">
        <w:r w:rsidR="00A064C2">
          <w:rPr>
            <w:rFonts w:asciiTheme="minorHAnsi" w:hAnsiTheme="minorHAnsi"/>
            <w:iCs/>
            <w:sz w:val="22"/>
            <w:szCs w:val="22"/>
          </w:rPr>
          <w:t>phom sij</w:t>
        </w:r>
      </w:ins>
      <w:r w:rsidRPr="00AD4C50">
        <w:rPr>
          <w:rFonts w:asciiTheme="minorHAnsi" w:hAnsiTheme="minorHAnsi"/>
          <w:iCs/>
          <w:sz w:val="22"/>
          <w:szCs w:val="22"/>
        </w:rPr>
        <w:t xml:space="preserve"> txaus ntshai uas tsuas yog lag luam-rau-lag luam los</w:t>
      </w:r>
      <w:r w:rsidR="00AD4C50" w:rsidRPr="00AD4C50">
        <w:rPr>
          <w:rFonts w:asciiTheme="minorHAnsi" w:hAnsiTheme="minorHAnsi"/>
          <w:iCs/>
          <w:sz w:val="22"/>
          <w:szCs w:val="22"/>
        </w:rPr>
        <w:t xml:space="preserve"> </w:t>
      </w:r>
      <w:r w:rsidRPr="00AD4C50">
        <w:rPr>
          <w:rFonts w:asciiTheme="minorHAnsi" w:hAnsiTheme="minorHAnsi"/>
          <w:iCs/>
          <w:sz w:val="22"/>
          <w:szCs w:val="22"/>
        </w:rPr>
        <w:t xml:space="preserve">sis lag luam-rau-cov </w:t>
      </w:r>
      <w:r w:rsidR="00AD4C50" w:rsidRPr="00AD4C50">
        <w:rPr>
          <w:rFonts w:asciiTheme="minorHAnsi" w:hAnsiTheme="minorHAnsi"/>
          <w:iCs/>
          <w:sz w:val="22"/>
          <w:szCs w:val="22"/>
        </w:rPr>
        <w:t>qhua</w:t>
      </w:r>
      <w:r w:rsidRPr="00AD4C50">
        <w:rPr>
          <w:rFonts w:asciiTheme="minorHAnsi" w:hAnsiTheme="minorHAnsi"/>
          <w:iCs/>
          <w:sz w:val="22"/>
          <w:szCs w:val="22"/>
        </w:rPr>
        <w:t xml:space="preserve">. Dhau ntawm qhov </w:t>
      </w:r>
      <w:proofErr w:type="gramStart"/>
      <w:r w:rsidRPr="00AD4C50">
        <w:rPr>
          <w:rFonts w:asciiTheme="minorHAnsi" w:hAnsiTheme="minorHAnsi"/>
          <w:iCs/>
          <w:sz w:val="22"/>
          <w:szCs w:val="22"/>
        </w:rPr>
        <w:t>kev</w:t>
      </w:r>
      <w:proofErr w:type="gramEnd"/>
      <w:r w:rsidRPr="00AD4C50">
        <w:rPr>
          <w:rFonts w:asciiTheme="minorHAnsi" w:hAnsiTheme="minorHAnsi"/>
          <w:iCs/>
          <w:sz w:val="22"/>
          <w:szCs w:val="22"/>
        </w:rPr>
        <w:t xml:space="preserve"> sib tham luv luv ntawm tsoom</w:t>
      </w:r>
      <w:r w:rsidR="00AD4C50" w:rsidRPr="00AD4C50">
        <w:rPr>
          <w:rFonts w:asciiTheme="minorHAnsi" w:hAnsiTheme="minorHAnsi"/>
          <w:iCs/>
          <w:sz w:val="22"/>
          <w:szCs w:val="22"/>
        </w:rPr>
        <w:t xml:space="preserve"> </w:t>
      </w:r>
      <w:r w:rsidRPr="00AD4C50">
        <w:rPr>
          <w:rFonts w:asciiTheme="minorHAnsi" w:hAnsiTheme="minorHAnsi"/>
          <w:iCs/>
          <w:sz w:val="22"/>
          <w:szCs w:val="22"/>
        </w:rPr>
        <w:t xml:space="preserve">fwv lub peev xwm los yuam kom </w:t>
      </w:r>
      <w:ins w:id="930" w:author="Windows User" w:date="2021-05-16T19:51:00Z">
        <w:r w:rsidR="005759E0">
          <w:rPr>
            <w:rFonts w:asciiTheme="minorHAnsi" w:hAnsiTheme="minorHAnsi"/>
            <w:iCs/>
            <w:sz w:val="22"/>
            <w:szCs w:val="22"/>
          </w:rPr>
          <w:t xml:space="preserve">hu </w:t>
        </w:r>
      </w:ins>
      <w:r w:rsidRPr="00AD4C50">
        <w:rPr>
          <w:rFonts w:asciiTheme="minorHAnsi" w:hAnsiTheme="minorHAnsi"/>
          <w:iCs/>
          <w:sz w:val="22"/>
          <w:szCs w:val="22"/>
        </w:rPr>
        <w:t>rov qab los, tsoom</w:t>
      </w:r>
      <w:r w:rsidR="00AD4C50" w:rsidRPr="00AD4C50">
        <w:rPr>
          <w:rFonts w:asciiTheme="minorHAnsi" w:hAnsiTheme="minorHAnsi"/>
          <w:iCs/>
          <w:sz w:val="22"/>
          <w:szCs w:val="22"/>
        </w:rPr>
        <w:t xml:space="preserve"> </w:t>
      </w:r>
      <w:r w:rsidRPr="00AD4C50">
        <w:rPr>
          <w:rFonts w:asciiTheme="minorHAnsi" w:hAnsiTheme="minorHAnsi"/>
          <w:iCs/>
          <w:sz w:val="22"/>
          <w:szCs w:val="22"/>
        </w:rPr>
        <w:t>fwv txoj hauj</w:t>
      </w:r>
      <w:r w:rsidR="00AD4C50" w:rsidRPr="00AD4C50">
        <w:rPr>
          <w:rFonts w:asciiTheme="minorHAnsi" w:hAnsiTheme="minorHAnsi"/>
          <w:iCs/>
          <w:sz w:val="22"/>
          <w:szCs w:val="22"/>
        </w:rPr>
        <w:t xml:space="preserve"> </w:t>
      </w:r>
      <w:r w:rsidRPr="00AD4C50">
        <w:rPr>
          <w:rFonts w:asciiTheme="minorHAnsi" w:hAnsiTheme="minorHAnsi"/>
          <w:iCs/>
          <w:sz w:val="22"/>
          <w:szCs w:val="22"/>
        </w:rPr>
        <w:t>lwm tau ua lub luag hauj</w:t>
      </w:r>
      <w:r w:rsidR="00AD4C50" w:rsidRPr="00AD4C50">
        <w:rPr>
          <w:rFonts w:asciiTheme="minorHAnsi" w:hAnsiTheme="minorHAnsi"/>
          <w:iCs/>
          <w:sz w:val="22"/>
          <w:szCs w:val="22"/>
        </w:rPr>
        <w:t xml:space="preserve"> </w:t>
      </w:r>
      <w:r w:rsidRPr="00AD4C50">
        <w:rPr>
          <w:rFonts w:asciiTheme="minorHAnsi" w:hAnsiTheme="minorHAnsi"/>
          <w:iCs/>
          <w:sz w:val="22"/>
          <w:szCs w:val="22"/>
        </w:rPr>
        <w:t xml:space="preserve">lwm me rau </w:t>
      </w:r>
      <w:del w:id="931" w:author="Windows User" w:date="2021-05-16T19:52:00Z">
        <w:r w:rsidRPr="00AD4C50" w:rsidDel="005759E0">
          <w:rPr>
            <w:rFonts w:asciiTheme="minorHAnsi" w:hAnsiTheme="minorHAnsi"/>
            <w:iCs/>
            <w:sz w:val="22"/>
            <w:szCs w:val="22"/>
          </w:rPr>
          <w:delText>kev txiav txim siab</w:delText>
        </w:r>
      </w:del>
      <w:ins w:id="932" w:author="Windows User" w:date="2021-05-16T19:52:00Z">
        <w:r w:rsidR="005759E0">
          <w:rPr>
            <w:rFonts w:asciiTheme="minorHAnsi" w:hAnsiTheme="minorHAnsi"/>
            <w:iCs/>
            <w:sz w:val="22"/>
            <w:szCs w:val="22"/>
          </w:rPr>
          <w:t xml:space="preserve"> xwm txheej</w:t>
        </w:r>
      </w:ins>
      <w:r w:rsidRPr="00AD4C50">
        <w:rPr>
          <w:rFonts w:asciiTheme="minorHAnsi" w:hAnsiTheme="minorHAnsi"/>
          <w:iCs/>
          <w:sz w:val="22"/>
          <w:szCs w:val="22"/>
        </w:rPr>
        <w:t xml:space="preserve"> raug cai ntawm kev nyab xeeb </w:t>
      </w:r>
      <w:r w:rsidR="00AD4C50" w:rsidRPr="00AD4C50">
        <w:rPr>
          <w:rFonts w:asciiTheme="minorHAnsi" w:hAnsiTheme="minorHAnsi"/>
          <w:iCs/>
          <w:sz w:val="22"/>
          <w:szCs w:val="22"/>
        </w:rPr>
        <w:t>tawm n</w:t>
      </w:r>
      <w:r w:rsidRPr="00AD4C50">
        <w:rPr>
          <w:rFonts w:asciiTheme="minorHAnsi" w:hAnsiTheme="minorHAnsi"/>
          <w:iCs/>
          <w:sz w:val="22"/>
          <w:szCs w:val="22"/>
        </w:rPr>
        <w:t>khoom noj. Txawm li cas los xij, muaj txoj hauv kev rau tsoom</w:t>
      </w:r>
      <w:r w:rsidR="00AD4C50" w:rsidRPr="00AD4C50">
        <w:rPr>
          <w:rFonts w:asciiTheme="minorHAnsi" w:hAnsiTheme="minorHAnsi"/>
          <w:iCs/>
          <w:sz w:val="22"/>
          <w:szCs w:val="22"/>
        </w:rPr>
        <w:t xml:space="preserve"> </w:t>
      </w:r>
      <w:r w:rsidRPr="00AD4C50">
        <w:rPr>
          <w:rFonts w:asciiTheme="minorHAnsi" w:hAnsiTheme="minorHAnsi"/>
          <w:iCs/>
          <w:sz w:val="22"/>
          <w:szCs w:val="22"/>
        </w:rPr>
        <w:t>fwv kev koom tes hauv qhov xwm txheej kev cai lij choj no</w:t>
      </w:r>
      <w:r w:rsidR="00C11721" w:rsidRPr="0022192D">
        <w:rPr>
          <w:rFonts w:asciiTheme="minorHAnsi" w:hAnsiTheme="minorHAnsi"/>
          <w:iCs/>
        </w:rPr>
        <w:t>. </w:t>
      </w:r>
    </w:p>
    <w:p w14:paraId="3901EA0C" w14:textId="1EC03BB3" w:rsidR="003B1059" w:rsidRPr="00BE2B54" w:rsidRDefault="006A27E3" w:rsidP="0022192D">
      <w:pPr>
        <w:spacing w:after="240"/>
        <w:ind w:firstLine="720"/>
        <w:outlineLvl w:val="0"/>
        <w:rPr>
          <w:rFonts w:asciiTheme="minorHAnsi" w:hAnsiTheme="minorHAnsi"/>
          <w:b/>
          <w:sz w:val="22"/>
          <w:szCs w:val="22"/>
        </w:rPr>
      </w:pPr>
      <w:r w:rsidRPr="00BE2B54">
        <w:rPr>
          <w:rFonts w:asciiTheme="minorHAnsi" w:hAnsiTheme="minorHAnsi"/>
          <w:b/>
          <w:sz w:val="22"/>
          <w:szCs w:val="22"/>
        </w:rPr>
        <w:t>Cov zaub mov uas tsis huv</w:t>
      </w:r>
    </w:p>
    <w:p w14:paraId="115AAEEB" w14:textId="03ECD645" w:rsidR="00470AF3" w:rsidRPr="0022192D" w:rsidRDefault="007F10EA" w:rsidP="003B4C35">
      <w:pPr>
        <w:spacing w:after="240" w:line="152" w:lineRule="atLeast"/>
        <w:jc w:val="both"/>
        <w:rPr>
          <w:rFonts w:asciiTheme="minorHAnsi" w:hAnsiTheme="minorHAnsi"/>
        </w:rPr>
      </w:pPr>
      <w:r w:rsidRPr="003B4C35">
        <w:rPr>
          <w:rFonts w:asciiTheme="minorHAnsi" w:hAnsiTheme="minorHAnsi"/>
          <w:iCs/>
          <w:sz w:val="22"/>
          <w:szCs w:val="22"/>
        </w:rPr>
        <w:t>Ntxiv nrog rau Tsoom</w:t>
      </w:r>
      <w:r w:rsidR="00721D80" w:rsidRPr="003B4C35">
        <w:rPr>
          <w:rFonts w:asciiTheme="minorHAnsi" w:hAnsiTheme="minorHAnsi"/>
          <w:iCs/>
          <w:sz w:val="22"/>
          <w:szCs w:val="22"/>
        </w:rPr>
        <w:t xml:space="preserve"> </w:t>
      </w:r>
      <w:r w:rsidRPr="003B4C35">
        <w:rPr>
          <w:rFonts w:asciiTheme="minorHAnsi" w:hAnsiTheme="minorHAnsi"/>
          <w:iCs/>
          <w:sz w:val="22"/>
          <w:szCs w:val="22"/>
        </w:rPr>
        <w:t xml:space="preserve">fwv Txoj Cai </w:t>
      </w:r>
      <w:r w:rsidR="00721D80" w:rsidRPr="003B4C35">
        <w:rPr>
          <w:rFonts w:asciiTheme="minorHAnsi" w:hAnsiTheme="minorHAnsi"/>
          <w:iCs/>
          <w:sz w:val="22"/>
          <w:szCs w:val="22"/>
        </w:rPr>
        <w:t>ntawm</w:t>
      </w:r>
      <w:r w:rsidRPr="003B4C35">
        <w:rPr>
          <w:rFonts w:asciiTheme="minorHAnsi" w:hAnsiTheme="minorHAnsi"/>
          <w:iCs/>
          <w:sz w:val="22"/>
          <w:szCs w:val="22"/>
        </w:rPr>
        <w:t xml:space="preserve"> Khoom Noj, Yeeb Tshuaj, thiab Tshuaj</w:t>
      </w:r>
      <w:ins w:id="933" w:author="Windows User" w:date="2021-05-16T19:56:00Z">
        <w:r w:rsidR="005759E0">
          <w:rPr>
            <w:rFonts w:asciiTheme="minorHAnsi" w:hAnsiTheme="minorHAnsi"/>
            <w:iCs/>
            <w:sz w:val="22"/>
            <w:szCs w:val="22"/>
          </w:rPr>
          <w:t xml:space="preserve"> ua</w:t>
        </w:r>
      </w:ins>
      <w:r w:rsidRPr="003B4C35">
        <w:rPr>
          <w:rFonts w:asciiTheme="minorHAnsi" w:hAnsiTheme="minorHAnsi"/>
          <w:iCs/>
          <w:sz w:val="22"/>
          <w:szCs w:val="22"/>
        </w:rPr>
        <w:t xml:space="preserve"> Kom Zoo</w:t>
      </w:r>
      <w:ins w:id="934" w:author="Windows User" w:date="2021-05-16T19:56:00Z">
        <w:r w:rsidR="005759E0">
          <w:rPr>
            <w:rFonts w:asciiTheme="minorHAnsi" w:hAnsiTheme="minorHAnsi"/>
            <w:iCs/>
            <w:sz w:val="22"/>
            <w:szCs w:val="22"/>
          </w:rPr>
          <w:t xml:space="preserve"> Nkauj</w:t>
        </w:r>
      </w:ins>
      <w:r w:rsidRPr="003B4C35">
        <w:rPr>
          <w:rFonts w:asciiTheme="minorHAnsi" w:hAnsiTheme="minorHAnsi"/>
          <w:iCs/>
          <w:sz w:val="22"/>
          <w:szCs w:val="22"/>
        </w:rPr>
        <w:t>, ntau lub xeev muaj cov cai tswj kev nyab xeeb khoom noj uas txwv tsis pub muag cov zaub mov "</w:t>
      </w:r>
      <w:r w:rsidR="00721D80" w:rsidRPr="003B4C35">
        <w:rPr>
          <w:rFonts w:asciiTheme="minorHAnsi" w:hAnsiTheme="minorHAnsi"/>
          <w:iCs/>
          <w:sz w:val="22"/>
          <w:szCs w:val="22"/>
        </w:rPr>
        <w:t>tsis huv</w:t>
      </w:r>
      <w:r w:rsidRPr="003B4C35">
        <w:rPr>
          <w:rFonts w:asciiTheme="minorHAnsi" w:hAnsiTheme="minorHAnsi"/>
          <w:iCs/>
          <w:sz w:val="22"/>
          <w:szCs w:val="22"/>
        </w:rPr>
        <w:t xml:space="preserve">". Rov qab rau ntawm qhov tig ntawm lub xyoo pua nees nkaum, thaum </w:t>
      </w:r>
      <w:r w:rsidR="00721D80" w:rsidRPr="003B4C35">
        <w:rPr>
          <w:rFonts w:asciiTheme="minorHAnsi" w:hAnsiTheme="minorHAnsi"/>
          <w:iCs/>
          <w:sz w:val="22"/>
          <w:szCs w:val="22"/>
        </w:rPr>
        <w:t>txoj</w:t>
      </w:r>
      <w:r w:rsidRPr="003B4C35">
        <w:rPr>
          <w:rFonts w:asciiTheme="minorHAnsi" w:hAnsiTheme="minorHAnsi"/>
          <w:iCs/>
          <w:sz w:val="22"/>
          <w:szCs w:val="22"/>
        </w:rPr>
        <w:t xml:space="preserve"> cai no tau dhau los, uas feem ntau txhais tau tias mis nyuj nrog dej ntxiv los</w:t>
      </w:r>
      <w:r w:rsidR="00721D80" w:rsidRPr="003B4C35">
        <w:rPr>
          <w:rFonts w:asciiTheme="minorHAnsi" w:hAnsiTheme="minorHAnsi"/>
          <w:iCs/>
          <w:sz w:val="22"/>
          <w:szCs w:val="22"/>
        </w:rPr>
        <w:t xml:space="preserve"> </w:t>
      </w:r>
      <w:r w:rsidRPr="003B4C35">
        <w:rPr>
          <w:rFonts w:asciiTheme="minorHAnsi" w:hAnsiTheme="minorHAnsi"/>
          <w:iCs/>
          <w:sz w:val="22"/>
          <w:szCs w:val="22"/>
        </w:rPr>
        <w:t>sis mov ci ua nrog xaum. Kev cai lij choj txhais tau yooj yim dua qhov tsuas yog cov khoom lag luam nrog qee yam ua tsis zoo ntxiv rau lawv. Thaum txhua lub xeev tau los nrog nws cov lus txhais ntawm cov zaub mov "</w:t>
      </w:r>
      <w:r w:rsidR="00721D80" w:rsidRPr="003B4C35">
        <w:rPr>
          <w:rFonts w:asciiTheme="minorHAnsi" w:hAnsiTheme="minorHAnsi"/>
          <w:iCs/>
          <w:sz w:val="22"/>
          <w:szCs w:val="22"/>
        </w:rPr>
        <w:t>tsis huv</w:t>
      </w:r>
      <w:r w:rsidRPr="003B4C35">
        <w:rPr>
          <w:rFonts w:asciiTheme="minorHAnsi" w:hAnsiTheme="minorHAnsi"/>
          <w:iCs/>
          <w:sz w:val="22"/>
          <w:szCs w:val="22"/>
        </w:rPr>
        <w:t xml:space="preserve">", lawv txhua tus zoo nkauj ntau txhais tau tib yam. Feem ntau ntawm cov kev cai lij choj hais qee yam xws li, "Cov khoom lag luam </w:t>
      </w:r>
      <w:r w:rsidR="00721D80" w:rsidRPr="003B4C35">
        <w:rPr>
          <w:rFonts w:asciiTheme="minorHAnsi" w:hAnsiTheme="minorHAnsi"/>
          <w:iCs/>
          <w:sz w:val="22"/>
          <w:szCs w:val="22"/>
        </w:rPr>
        <w:t xml:space="preserve">uas tsis huv </w:t>
      </w:r>
      <w:r w:rsidRPr="003B4C35">
        <w:rPr>
          <w:rFonts w:asciiTheme="minorHAnsi" w:hAnsiTheme="minorHAnsi"/>
          <w:iCs/>
          <w:sz w:val="22"/>
          <w:szCs w:val="22"/>
        </w:rPr>
        <w:t>yog tias lawv muaj tag nrho los</w:t>
      </w:r>
      <w:r w:rsidR="00721D80" w:rsidRPr="003B4C35">
        <w:rPr>
          <w:rFonts w:asciiTheme="minorHAnsi" w:hAnsiTheme="minorHAnsi"/>
          <w:iCs/>
          <w:sz w:val="22"/>
          <w:szCs w:val="22"/>
        </w:rPr>
        <w:t xml:space="preserve"> </w:t>
      </w:r>
      <w:r w:rsidRPr="003B4C35">
        <w:rPr>
          <w:rFonts w:asciiTheme="minorHAnsi" w:hAnsiTheme="minorHAnsi"/>
          <w:iCs/>
          <w:sz w:val="22"/>
          <w:szCs w:val="22"/>
        </w:rPr>
        <w:t xml:space="preserve">sis ib feem ntawm cov muaj mob, muaj paug, qias neeg, </w:t>
      </w:r>
      <w:r w:rsidR="007648A2" w:rsidRPr="003B4C35">
        <w:rPr>
          <w:rFonts w:asciiTheme="minorHAnsi" w:hAnsiTheme="minorHAnsi"/>
          <w:iCs/>
          <w:sz w:val="22"/>
          <w:szCs w:val="22"/>
        </w:rPr>
        <w:t>nqa</w:t>
      </w:r>
      <w:r w:rsidRPr="003B4C35">
        <w:rPr>
          <w:rFonts w:asciiTheme="minorHAnsi" w:hAnsiTheme="minorHAnsi"/>
          <w:iCs/>
          <w:sz w:val="22"/>
          <w:szCs w:val="22"/>
        </w:rPr>
        <w:t>, los</w:t>
      </w:r>
      <w:r w:rsidR="00E70540" w:rsidRPr="003B4C35">
        <w:rPr>
          <w:rFonts w:asciiTheme="minorHAnsi" w:hAnsiTheme="minorHAnsi"/>
          <w:iCs/>
          <w:sz w:val="22"/>
          <w:szCs w:val="22"/>
        </w:rPr>
        <w:t xml:space="preserve"> </w:t>
      </w:r>
      <w:r w:rsidRPr="003B4C35">
        <w:rPr>
          <w:rFonts w:asciiTheme="minorHAnsi" w:hAnsiTheme="minorHAnsi"/>
          <w:iCs/>
          <w:sz w:val="22"/>
          <w:szCs w:val="22"/>
        </w:rPr>
        <w:t xml:space="preserve">sis </w:t>
      </w:r>
      <w:r w:rsidR="00E70540" w:rsidRPr="003B4C35">
        <w:rPr>
          <w:rFonts w:asciiTheme="minorHAnsi" w:hAnsiTheme="minorHAnsi"/>
          <w:iCs/>
          <w:sz w:val="22"/>
          <w:szCs w:val="22"/>
        </w:rPr>
        <w:t>cov tshuaj</w:t>
      </w:r>
      <w:r w:rsidRPr="003B4C35">
        <w:rPr>
          <w:rFonts w:asciiTheme="minorHAnsi" w:hAnsiTheme="minorHAnsi"/>
          <w:iCs/>
          <w:sz w:val="22"/>
          <w:szCs w:val="22"/>
        </w:rPr>
        <w:t>, los</w:t>
      </w:r>
      <w:r w:rsidR="00E70540" w:rsidRPr="003B4C35">
        <w:rPr>
          <w:rFonts w:asciiTheme="minorHAnsi" w:hAnsiTheme="minorHAnsi"/>
          <w:iCs/>
          <w:sz w:val="22"/>
          <w:szCs w:val="22"/>
        </w:rPr>
        <w:t xml:space="preserve"> </w:t>
      </w:r>
      <w:r w:rsidRPr="003B4C35">
        <w:rPr>
          <w:rFonts w:asciiTheme="minorHAnsi" w:hAnsiTheme="minorHAnsi"/>
          <w:iCs/>
          <w:sz w:val="22"/>
          <w:szCs w:val="22"/>
        </w:rPr>
        <w:t xml:space="preserve">sis yog tias nws yog qhov tsis zoo rau kev noj zaub mov." Raws li </w:t>
      </w:r>
      <w:ins w:id="935" w:author="Windows User" w:date="2021-05-16T20:06:00Z">
        <w:r w:rsidR="004E7682">
          <w:rPr>
            <w:rFonts w:asciiTheme="minorHAnsi" w:hAnsiTheme="minorHAnsi"/>
            <w:iCs/>
            <w:sz w:val="22"/>
            <w:szCs w:val="22"/>
          </w:rPr>
          <w:t xml:space="preserve">txoj cai </w:t>
        </w:r>
        <w:proofErr w:type="gramStart"/>
        <w:r w:rsidR="004E7682">
          <w:rPr>
            <w:rFonts w:asciiTheme="minorHAnsi" w:hAnsiTheme="minorHAnsi"/>
            <w:iCs/>
            <w:sz w:val="22"/>
            <w:szCs w:val="22"/>
          </w:rPr>
          <w:t xml:space="preserve">loj </w:t>
        </w:r>
      </w:ins>
      <w:proofErr w:type="gramEnd"/>
      <w:del w:id="936" w:author="Windows User" w:date="2021-05-16T20:06:00Z">
        <w:r w:rsidRPr="003B4C35" w:rsidDel="004E7682">
          <w:rPr>
            <w:rFonts w:asciiTheme="minorHAnsi" w:hAnsiTheme="minorHAnsi"/>
            <w:iCs/>
            <w:sz w:val="22"/>
            <w:szCs w:val="22"/>
          </w:rPr>
          <w:delText>tus ntiv tes xoo</w:delText>
        </w:r>
      </w:del>
      <w:r w:rsidRPr="003B4C35">
        <w:rPr>
          <w:rFonts w:asciiTheme="minorHAnsi" w:hAnsiTheme="minorHAnsi"/>
          <w:iCs/>
          <w:sz w:val="22"/>
          <w:szCs w:val="22"/>
        </w:rPr>
        <w:t>, yog tias qhov tsis zoo ntawm cov zaub mov ua rau ib tus neeg mob, nws yuav yog qhov</w:t>
      </w:r>
      <w:r w:rsidR="00E70540" w:rsidRPr="003B4C35">
        <w:rPr>
          <w:rFonts w:asciiTheme="minorHAnsi" w:hAnsiTheme="minorHAnsi"/>
          <w:iCs/>
          <w:sz w:val="22"/>
          <w:szCs w:val="22"/>
        </w:rPr>
        <w:t xml:space="preserve"> tsis huv</w:t>
      </w:r>
      <w:r w:rsidR="00F92BDB" w:rsidRPr="0022192D">
        <w:rPr>
          <w:rFonts w:asciiTheme="minorHAnsi" w:hAnsiTheme="minorHAnsi"/>
        </w:rPr>
        <w:t>.</w:t>
      </w:r>
      <w:r w:rsidR="00403E53" w:rsidRPr="0022192D">
        <w:rPr>
          <w:rFonts w:asciiTheme="minorHAnsi" w:hAnsiTheme="minorHAnsi"/>
        </w:rPr>
        <w:t xml:space="preserve"> </w:t>
      </w:r>
    </w:p>
    <w:p w14:paraId="53E2EC41" w14:textId="7556E345" w:rsidR="00403E53" w:rsidRPr="00EC6941" w:rsidRDefault="0037182E" w:rsidP="004301D8">
      <w:pPr>
        <w:spacing w:after="240" w:line="152" w:lineRule="atLeast"/>
        <w:jc w:val="both"/>
        <w:rPr>
          <w:rStyle w:val="Emphasis"/>
          <w:rFonts w:asciiTheme="minorHAnsi" w:eastAsia="Times New Roman" w:hAnsiTheme="minorHAnsi"/>
          <w:i w:val="0"/>
          <w:color w:val="000000" w:themeColor="text1"/>
          <w:sz w:val="23"/>
          <w:szCs w:val="23"/>
          <w:shd w:val="clear" w:color="auto" w:fill="FFFFFF"/>
        </w:rPr>
      </w:pPr>
      <w:proofErr w:type="gramStart"/>
      <w:r w:rsidRPr="00EC6941">
        <w:rPr>
          <w:rFonts w:asciiTheme="minorHAnsi" w:hAnsiTheme="minorHAnsi"/>
          <w:sz w:val="23"/>
          <w:szCs w:val="23"/>
        </w:rPr>
        <w:t>Ib</w:t>
      </w:r>
      <w:proofErr w:type="gramEnd"/>
      <w:r w:rsidRPr="00EC6941">
        <w:rPr>
          <w:rFonts w:asciiTheme="minorHAnsi" w:hAnsiTheme="minorHAnsi"/>
          <w:sz w:val="23"/>
          <w:szCs w:val="23"/>
        </w:rPr>
        <w:t xml:space="preserve"> qho ntxiv, hauv ntau lub xeev cov khoom noj yuav txiav txim siab tsuas yog tias nws tuav los</w:t>
      </w:r>
      <w:r w:rsidR="009A3DDA" w:rsidRPr="00EC6941">
        <w:rPr>
          <w:rFonts w:asciiTheme="minorHAnsi" w:hAnsiTheme="minorHAnsi"/>
          <w:sz w:val="23"/>
          <w:szCs w:val="23"/>
        </w:rPr>
        <w:t xml:space="preserve"> </w:t>
      </w:r>
      <w:r w:rsidRPr="00EC6941">
        <w:rPr>
          <w:rFonts w:asciiTheme="minorHAnsi" w:hAnsiTheme="minorHAnsi"/>
          <w:sz w:val="23"/>
          <w:szCs w:val="23"/>
        </w:rPr>
        <w:t xml:space="preserve">sis ua raws li </w:t>
      </w:r>
      <w:r w:rsidR="009A3DDA" w:rsidRPr="00EC6941">
        <w:rPr>
          <w:rFonts w:asciiTheme="minorHAnsi" w:hAnsiTheme="minorHAnsi"/>
          <w:sz w:val="23"/>
          <w:szCs w:val="23"/>
        </w:rPr>
        <w:t xml:space="preserve">qhov </w:t>
      </w:r>
      <w:r w:rsidRPr="00EC6941">
        <w:rPr>
          <w:rFonts w:asciiTheme="minorHAnsi" w:hAnsiTheme="minorHAnsi"/>
          <w:sz w:val="23"/>
          <w:szCs w:val="23"/>
        </w:rPr>
        <w:t>tsis huv,</w:t>
      </w:r>
      <w:del w:id="937" w:author="Windows User" w:date="2021-05-16T20:09:00Z">
        <w:r w:rsidRPr="00EC6941" w:rsidDel="00BF2F47">
          <w:rPr>
            <w:rFonts w:asciiTheme="minorHAnsi" w:hAnsiTheme="minorHAnsi"/>
            <w:sz w:val="23"/>
            <w:szCs w:val="23"/>
          </w:rPr>
          <w:delText xml:space="preserve"> txawm</w:delText>
        </w:r>
      </w:del>
      <w:ins w:id="938" w:author="Windows User" w:date="2021-05-16T20:09:00Z">
        <w:r w:rsidR="00BF2F47">
          <w:rPr>
            <w:rFonts w:asciiTheme="minorHAnsi" w:hAnsiTheme="minorHAnsi"/>
            <w:sz w:val="23"/>
            <w:szCs w:val="23"/>
          </w:rPr>
          <w:t xml:space="preserve"> vim</w:t>
        </w:r>
      </w:ins>
      <w:r w:rsidRPr="00EC6941">
        <w:rPr>
          <w:rFonts w:asciiTheme="minorHAnsi" w:hAnsiTheme="minorHAnsi"/>
          <w:sz w:val="23"/>
          <w:szCs w:val="23"/>
        </w:rPr>
        <w:t xml:space="preserve"> hais tias cov khoom noj nws tus kheej tsis</w:t>
      </w:r>
      <w:r w:rsidR="009A3DDA" w:rsidRPr="00EC6941">
        <w:rPr>
          <w:rFonts w:asciiTheme="minorHAnsi" w:hAnsiTheme="minorHAnsi"/>
          <w:sz w:val="23"/>
          <w:szCs w:val="23"/>
        </w:rPr>
        <w:t xml:space="preserve"> huv</w:t>
      </w:r>
      <w:r w:rsidRPr="00EC6941">
        <w:rPr>
          <w:rFonts w:asciiTheme="minorHAnsi" w:hAnsiTheme="minorHAnsi"/>
          <w:sz w:val="23"/>
          <w:szCs w:val="23"/>
        </w:rPr>
        <w:t>. Qhov no tau nug cov lus nug: puas yog thaj liaj uas tsis muaj zaub mov txaus los</w:t>
      </w:r>
      <w:r w:rsidR="009A3DDA" w:rsidRPr="00EC6941">
        <w:rPr>
          <w:rFonts w:asciiTheme="minorHAnsi" w:hAnsiTheme="minorHAnsi"/>
          <w:sz w:val="23"/>
          <w:szCs w:val="23"/>
        </w:rPr>
        <w:t xml:space="preserve"> </w:t>
      </w:r>
      <w:r w:rsidRPr="00EC6941">
        <w:rPr>
          <w:rFonts w:asciiTheme="minorHAnsi" w:hAnsiTheme="minorHAnsi"/>
          <w:sz w:val="23"/>
          <w:szCs w:val="23"/>
        </w:rPr>
        <w:t xml:space="preserve">sis tsis muaj phiaj xwm kev nyab xeeb khoom noj hauv qhov chaw yog suav tias yog kev phom sij (piv txwv li, tag nrho cov khoom lag luam yuav suav tias </w:t>
      </w:r>
      <w:r w:rsidR="009A3DDA" w:rsidRPr="00EC6941">
        <w:rPr>
          <w:rFonts w:asciiTheme="minorHAnsi" w:hAnsiTheme="minorHAnsi"/>
          <w:sz w:val="23"/>
          <w:szCs w:val="23"/>
        </w:rPr>
        <w:t>tsis huv</w:t>
      </w:r>
      <w:r w:rsidRPr="00EC6941">
        <w:rPr>
          <w:rFonts w:asciiTheme="minorHAnsi" w:hAnsiTheme="minorHAnsi"/>
          <w:sz w:val="23"/>
          <w:szCs w:val="23"/>
        </w:rPr>
        <w:t>)</w:t>
      </w:r>
      <w:r w:rsidR="00403E53" w:rsidRPr="00EC6941">
        <w:rPr>
          <w:rStyle w:val="Emphasis"/>
          <w:rFonts w:asciiTheme="minorHAnsi" w:eastAsia="Times New Roman" w:hAnsiTheme="minorHAnsi"/>
          <w:i w:val="0"/>
          <w:color w:val="000000" w:themeColor="text1"/>
          <w:sz w:val="23"/>
          <w:szCs w:val="23"/>
          <w:shd w:val="clear" w:color="auto" w:fill="FFFFFF"/>
        </w:rPr>
        <w:t>?</w:t>
      </w:r>
    </w:p>
    <w:p w14:paraId="493ABCB4" w14:textId="311E0096" w:rsidR="00F135CF" w:rsidRPr="0022192D" w:rsidRDefault="00256F9B" w:rsidP="00861449">
      <w:pPr>
        <w:spacing w:after="240" w:line="152" w:lineRule="atLeast"/>
        <w:jc w:val="both"/>
        <w:rPr>
          <w:rFonts w:asciiTheme="minorHAnsi" w:eastAsia="Times New Roman" w:hAnsiTheme="minorHAnsi"/>
          <w:iCs/>
          <w:color w:val="000000" w:themeColor="text1"/>
          <w:shd w:val="clear" w:color="auto" w:fill="FFFFFF"/>
        </w:rPr>
      </w:pPr>
      <w:r w:rsidRPr="00861449">
        <w:rPr>
          <w:rFonts w:asciiTheme="minorHAnsi" w:hAnsiTheme="minorHAnsi"/>
          <w:iCs/>
          <w:sz w:val="23"/>
          <w:szCs w:val="23"/>
        </w:rPr>
        <w:t>Piv txwv li Alexi, tsoom</w:t>
      </w:r>
      <w:r w:rsidR="00C0242B" w:rsidRPr="00861449">
        <w:rPr>
          <w:rFonts w:asciiTheme="minorHAnsi" w:hAnsiTheme="minorHAnsi"/>
          <w:iCs/>
          <w:sz w:val="23"/>
          <w:szCs w:val="23"/>
        </w:rPr>
        <w:t xml:space="preserve"> </w:t>
      </w:r>
      <w:r w:rsidRPr="00861449">
        <w:rPr>
          <w:rFonts w:asciiTheme="minorHAnsi" w:hAnsiTheme="minorHAnsi"/>
          <w:iCs/>
          <w:sz w:val="23"/>
          <w:szCs w:val="23"/>
        </w:rPr>
        <w:t xml:space="preserve">fwv yuav pom nws cov </w:t>
      </w:r>
      <w:proofErr w:type="gramStart"/>
      <w:r w:rsidRPr="00861449">
        <w:rPr>
          <w:rFonts w:asciiTheme="minorHAnsi" w:hAnsiTheme="minorHAnsi"/>
          <w:iCs/>
          <w:sz w:val="23"/>
          <w:szCs w:val="23"/>
        </w:rPr>
        <w:t>kev</w:t>
      </w:r>
      <w:proofErr w:type="gramEnd"/>
      <w:r w:rsidRPr="00861449">
        <w:rPr>
          <w:rFonts w:asciiTheme="minorHAnsi" w:hAnsiTheme="minorHAnsi"/>
          <w:iCs/>
          <w:sz w:val="23"/>
          <w:szCs w:val="23"/>
        </w:rPr>
        <w:t xml:space="preserve"> </w:t>
      </w:r>
      <w:del w:id="939" w:author="Windows User" w:date="2021-05-15T22:11:00Z">
        <w:r w:rsidRPr="00861449" w:rsidDel="00BB62FB">
          <w:rPr>
            <w:rFonts w:asciiTheme="minorHAnsi" w:hAnsiTheme="minorHAnsi"/>
            <w:iCs/>
            <w:sz w:val="23"/>
            <w:szCs w:val="23"/>
          </w:rPr>
          <w:delText>saib xyuas</w:delText>
        </w:r>
      </w:del>
      <w:ins w:id="940" w:author="Windows User" w:date="2021-05-16T20:10:00Z">
        <w:r w:rsidR="00AC040D">
          <w:rPr>
            <w:rFonts w:asciiTheme="minorHAnsi" w:hAnsiTheme="minorHAnsi"/>
            <w:iCs/>
            <w:sz w:val="23"/>
            <w:szCs w:val="23"/>
          </w:rPr>
          <w:t xml:space="preserve"> </w:t>
        </w:r>
      </w:ins>
      <w:ins w:id="941" w:author="Windows User" w:date="2021-05-15T22:11:00Z">
        <w:r w:rsidR="00BB62FB">
          <w:rPr>
            <w:rFonts w:asciiTheme="minorHAnsi" w:hAnsiTheme="minorHAnsi"/>
            <w:iCs/>
            <w:sz w:val="23"/>
            <w:szCs w:val="23"/>
          </w:rPr>
          <w:t>ntsuam xyuas</w:t>
        </w:r>
      </w:ins>
      <w:r w:rsidRPr="00861449">
        <w:rPr>
          <w:rFonts w:asciiTheme="minorHAnsi" w:hAnsiTheme="minorHAnsi"/>
          <w:iCs/>
          <w:sz w:val="23"/>
          <w:szCs w:val="23"/>
        </w:rPr>
        <w:t xml:space="preserve"> tsis zoo seb cov txiv </w:t>
      </w:r>
      <w:del w:id="942" w:author="Windows User" w:date="2021-05-15T20:47:00Z">
        <w:r w:rsidRPr="00861449" w:rsidDel="00E6073B">
          <w:rPr>
            <w:rFonts w:asciiTheme="minorHAnsi" w:hAnsiTheme="minorHAnsi"/>
            <w:iCs/>
            <w:sz w:val="23"/>
            <w:szCs w:val="23"/>
          </w:rPr>
          <w:delText>apple</w:delText>
        </w:r>
      </w:del>
      <w:ins w:id="943" w:author="Windows User" w:date="2021-05-16T20:11:00Z">
        <w:r w:rsidR="00AC040D">
          <w:rPr>
            <w:rFonts w:asciiTheme="minorHAnsi" w:hAnsiTheme="minorHAnsi"/>
            <w:iCs/>
            <w:sz w:val="23"/>
            <w:szCs w:val="23"/>
          </w:rPr>
          <w:t xml:space="preserve"> </w:t>
        </w:r>
      </w:ins>
      <w:ins w:id="944" w:author="Windows User" w:date="2021-05-15T20:47:00Z">
        <w:r w:rsidR="00E6073B">
          <w:rPr>
            <w:rFonts w:asciiTheme="minorHAnsi" w:hAnsiTheme="minorHAnsi"/>
            <w:iCs/>
            <w:sz w:val="23"/>
            <w:szCs w:val="23"/>
          </w:rPr>
          <w:t>av</w:t>
        </w:r>
      </w:ins>
      <w:ins w:id="945" w:author="Windows User" w:date="2021-05-16T20:11:00Z">
        <w:r w:rsidR="00AC040D">
          <w:rPr>
            <w:rFonts w:asciiTheme="minorHAnsi" w:hAnsiTheme="minorHAnsi"/>
            <w:iCs/>
            <w:sz w:val="23"/>
            <w:szCs w:val="23"/>
          </w:rPr>
          <w:t xml:space="preserve"> </w:t>
        </w:r>
      </w:ins>
      <w:del w:id="946" w:author="Windows User" w:date="2021-05-16T20:11:00Z">
        <w:r w:rsidRPr="00861449" w:rsidDel="00AC040D">
          <w:rPr>
            <w:rFonts w:asciiTheme="minorHAnsi" w:hAnsiTheme="minorHAnsi"/>
            <w:iCs/>
            <w:sz w:val="23"/>
            <w:szCs w:val="23"/>
          </w:rPr>
          <w:delText xml:space="preserve"> </w:delText>
        </w:r>
      </w:del>
      <w:r w:rsidRPr="00861449">
        <w:rPr>
          <w:rFonts w:asciiTheme="minorHAnsi" w:hAnsiTheme="minorHAnsi"/>
          <w:iCs/>
          <w:sz w:val="23"/>
          <w:szCs w:val="23"/>
        </w:rPr>
        <w:t>puas raug ntxuav li tsis muaj teeb</w:t>
      </w:r>
      <w:r w:rsidR="00C0242B" w:rsidRPr="00861449">
        <w:rPr>
          <w:rFonts w:asciiTheme="minorHAnsi" w:hAnsiTheme="minorHAnsi"/>
          <w:iCs/>
          <w:sz w:val="23"/>
          <w:szCs w:val="23"/>
        </w:rPr>
        <w:t xml:space="preserve"> </w:t>
      </w:r>
      <w:r w:rsidRPr="00861449">
        <w:rPr>
          <w:rFonts w:asciiTheme="minorHAnsi" w:hAnsiTheme="minorHAnsi"/>
          <w:iCs/>
          <w:sz w:val="23"/>
          <w:szCs w:val="23"/>
        </w:rPr>
        <w:t>meem dab</w:t>
      </w:r>
      <w:r w:rsidR="00C0242B" w:rsidRPr="00861449">
        <w:rPr>
          <w:rFonts w:asciiTheme="minorHAnsi" w:hAnsiTheme="minorHAnsi"/>
          <w:iCs/>
          <w:sz w:val="23"/>
          <w:szCs w:val="23"/>
        </w:rPr>
        <w:t xml:space="preserve"> </w:t>
      </w:r>
      <w:r w:rsidRPr="00861449">
        <w:rPr>
          <w:rFonts w:asciiTheme="minorHAnsi" w:hAnsiTheme="minorHAnsi"/>
          <w:iCs/>
          <w:sz w:val="23"/>
          <w:szCs w:val="23"/>
        </w:rPr>
        <w:t>tsi. Los ntawm kev suav tias tag nrho cov txiv av</w:t>
      </w:r>
      <w:ins w:id="947" w:author="Windows User" w:date="2021-05-16T20:12:00Z">
        <w:r w:rsidR="00AC040D">
          <w:rPr>
            <w:rFonts w:asciiTheme="minorHAnsi" w:hAnsiTheme="minorHAnsi"/>
            <w:iCs/>
            <w:sz w:val="23"/>
            <w:szCs w:val="23"/>
          </w:rPr>
          <w:t xml:space="preserve"> paus</w:t>
        </w:r>
      </w:ins>
      <w:r w:rsidRPr="00861449">
        <w:rPr>
          <w:rFonts w:asciiTheme="minorHAnsi" w:hAnsiTheme="minorHAnsi"/>
          <w:iCs/>
          <w:sz w:val="23"/>
          <w:szCs w:val="23"/>
        </w:rPr>
        <w:t xml:space="preserve"> dag vim lawv tuav lub hauv paus, tsoom</w:t>
      </w:r>
      <w:r w:rsidR="00C0242B" w:rsidRPr="00861449">
        <w:rPr>
          <w:rFonts w:asciiTheme="minorHAnsi" w:hAnsiTheme="minorHAnsi"/>
          <w:iCs/>
          <w:sz w:val="23"/>
          <w:szCs w:val="23"/>
        </w:rPr>
        <w:t xml:space="preserve"> </w:t>
      </w:r>
      <w:r w:rsidRPr="00861449">
        <w:rPr>
          <w:rFonts w:asciiTheme="minorHAnsi" w:hAnsiTheme="minorHAnsi"/>
          <w:iCs/>
          <w:sz w:val="23"/>
          <w:szCs w:val="23"/>
        </w:rPr>
        <w:t>fwv yuav tuaj yeem txwv tsis pub muag txhua yam ntawm Alexi cov txiv av</w:t>
      </w:r>
      <w:ins w:id="948" w:author="Windows User" w:date="2021-05-16T20:13:00Z">
        <w:r w:rsidR="00AC040D">
          <w:rPr>
            <w:rFonts w:asciiTheme="minorHAnsi" w:hAnsiTheme="minorHAnsi"/>
            <w:iCs/>
            <w:sz w:val="23"/>
            <w:szCs w:val="23"/>
          </w:rPr>
          <w:t xml:space="preserve"> paus</w:t>
        </w:r>
      </w:ins>
      <w:r w:rsidRPr="00861449">
        <w:rPr>
          <w:rFonts w:asciiTheme="minorHAnsi" w:hAnsiTheme="minorHAnsi"/>
          <w:iCs/>
          <w:sz w:val="23"/>
          <w:szCs w:val="23"/>
        </w:rPr>
        <w:t>, los</w:t>
      </w:r>
      <w:r w:rsidR="00C0242B" w:rsidRPr="00861449">
        <w:rPr>
          <w:rFonts w:asciiTheme="minorHAnsi" w:hAnsiTheme="minorHAnsi"/>
          <w:iCs/>
          <w:sz w:val="23"/>
          <w:szCs w:val="23"/>
        </w:rPr>
        <w:t xml:space="preserve"> </w:t>
      </w:r>
      <w:r w:rsidRPr="00861449">
        <w:rPr>
          <w:rFonts w:asciiTheme="minorHAnsi" w:hAnsiTheme="minorHAnsi"/>
          <w:iCs/>
          <w:sz w:val="23"/>
          <w:szCs w:val="23"/>
        </w:rPr>
        <w:t xml:space="preserve">sis tseem txeeb tag nrho nws cov khoom tsim txiv </w:t>
      </w:r>
      <w:del w:id="949" w:author="Windows User" w:date="2021-05-15T20:47:00Z">
        <w:r w:rsidRPr="00861449" w:rsidDel="00E6073B">
          <w:rPr>
            <w:rFonts w:asciiTheme="minorHAnsi" w:hAnsiTheme="minorHAnsi"/>
            <w:iCs/>
            <w:sz w:val="23"/>
            <w:szCs w:val="23"/>
          </w:rPr>
          <w:delText>Apple</w:delText>
        </w:r>
      </w:del>
      <w:ins w:id="950" w:author="Windows User" w:date="2021-05-16T20:13:00Z">
        <w:r w:rsidR="00AC040D">
          <w:rPr>
            <w:rFonts w:asciiTheme="minorHAnsi" w:hAnsiTheme="minorHAnsi"/>
            <w:iCs/>
            <w:sz w:val="23"/>
            <w:szCs w:val="23"/>
          </w:rPr>
          <w:t xml:space="preserve"> </w:t>
        </w:r>
      </w:ins>
      <w:ins w:id="951" w:author="Windows User" w:date="2021-05-15T20:47:00Z">
        <w:r w:rsidR="00E6073B">
          <w:rPr>
            <w:rFonts w:asciiTheme="minorHAnsi" w:hAnsiTheme="minorHAnsi"/>
            <w:iCs/>
            <w:sz w:val="23"/>
            <w:szCs w:val="23"/>
          </w:rPr>
          <w:t>Av</w:t>
        </w:r>
      </w:ins>
      <w:ins w:id="952" w:author="Windows User" w:date="2021-05-16T20:13:00Z">
        <w:r w:rsidR="00AC040D">
          <w:rPr>
            <w:rFonts w:asciiTheme="minorHAnsi" w:hAnsiTheme="minorHAnsi"/>
            <w:iCs/>
            <w:sz w:val="23"/>
            <w:szCs w:val="23"/>
          </w:rPr>
          <w:t xml:space="preserve"> </w:t>
        </w:r>
      </w:ins>
      <w:ins w:id="953" w:author="Windows User" w:date="2021-05-15T20:47:00Z">
        <w:r w:rsidR="00E6073B">
          <w:rPr>
            <w:rFonts w:asciiTheme="minorHAnsi" w:hAnsiTheme="minorHAnsi"/>
            <w:iCs/>
            <w:sz w:val="23"/>
            <w:szCs w:val="23"/>
          </w:rPr>
          <w:t>paus</w:t>
        </w:r>
      </w:ins>
      <w:r w:rsidRPr="00861449">
        <w:rPr>
          <w:rFonts w:asciiTheme="minorHAnsi" w:hAnsiTheme="minorHAnsi"/>
          <w:iCs/>
          <w:sz w:val="23"/>
          <w:szCs w:val="23"/>
        </w:rPr>
        <w:t>. Alexi kuj tseem yuav raug nplua, thiab tseem raug kaw, yog tias nws ua tsis tiav qhov teeb meem no</w:t>
      </w:r>
      <w:r w:rsidR="00F135CF" w:rsidRPr="0022192D">
        <w:rPr>
          <w:rFonts w:asciiTheme="minorHAnsi" w:hAnsiTheme="minorHAnsi"/>
          <w:iCs/>
        </w:rPr>
        <w:t xml:space="preserve">. </w:t>
      </w:r>
    </w:p>
    <w:p w14:paraId="4D641A69" w14:textId="0A48E109" w:rsidR="00DF7318" w:rsidRPr="0064712B" w:rsidRDefault="00D0622E" w:rsidP="00DF7318">
      <w:pPr>
        <w:spacing w:after="240" w:line="152" w:lineRule="atLeast"/>
        <w:rPr>
          <w:rFonts w:asciiTheme="minorHAnsi" w:hAnsiTheme="minorHAnsi"/>
          <w:b/>
          <w:bCs/>
          <w:iCs/>
          <w:color w:val="4472C4" w:themeColor="accent1"/>
          <w:sz w:val="22"/>
          <w:szCs w:val="22"/>
        </w:rPr>
      </w:pPr>
      <w:r w:rsidRPr="0064712B">
        <w:rPr>
          <w:rFonts w:asciiTheme="minorHAnsi" w:hAnsiTheme="minorHAnsi"/>
          <w:b/>
          <w:bCs/>
          <w:iCs/>
          <w:color w:val="4472C4" w:themeColor="accent1"/>
          <w:sz w:val="22"/>
          <w:szCs w:val="22"/>
        </w:rPr>
        <w:t>Wisconsin txoj cai tswj fwm khoom noj khoom haus ib nrais muag</w:t>
      </w:r>
    </w:p>
    <w:p w14:paraId="42077108" w14:textId="46E30ED6" w:rsidR="00DF7318" w:rsidRPr="00E42408" w:rsidRDefault="00F40B26" w:rsidP="00E42408">
      <w:pPr>
        <w:spacing w:after="240" w:line="152" w:lineRule="atLeast"/>
        <w:jc w:val="both"/>
        <w:rPr>
          <w:rFonts w:asciiTheme="minorHAnsi" w:hAnsiTheme="minorHAnsi"/>
          <w:bCs/>
          <w:iCs/>
          <w:color w:val="4472C4" w:themeColor="accent1"/>
          <w:sz w:val="22"/>
          <w:szCs w:val="22"/>
        </w:rPr>
      </w:pPr>
      <w:r w:rsidRPr="00E42408">
        <w:rPr>
          <w:rFonts w:asciiTheme="minorHAnsi" w:hAnsiTheme="minorHAnsi"/>
          <w:bCs/>
          <w:iCs/>
          <w:color w:val="4472C4" w:themeColor="accent1"/>
          <w:sz w:val="22"/>
          <w:szCs w:val="22"/>
        </w:rPr>
        <w:t>Hauv Wisconsin, cov ntsiab lus ntawm cov zaub mov "</w:t>
      </w:r>
      <w:r w:rsidR="00140935" w:rsidRPr="00E42408">
        <w:rPr>
          <w:rFonts w:asciiTheme="minorHAnsi" w:hAnsiTheme="minorHAnsi"/>
          <w:bCs/>
          <w:iCs/>
          <w:color w:val="4472C4" w:themeColor="accent1"/>
          <w:sz w:val="22"/>
          <w:szCs w:val="22"/>
        </w:rPr>
        <w:t>tsis huv</w:t>
      </w:r>
      <w:r w:rsidRPr="00E42408">
        <w:rPr>
          <w:rFonts w:asciiTheme="minorHAnsi" w:hAnsiTheme="minorHAnsi"/>
          <w:bCs/>
          <w:iCs/>
          <w:color w:val="4472C4" w:themeColor="accent1"/>
          <w:sz w:val="22"/>
          <w:szCs w:val="22"/>
        </w:rPr>
        <w:t>" muaj xws li cov zaub mov uas tsim, npaj, ntim khoom, los</w:t>
      </w:r>
      <w:r w:rsidR="00140935" w:rsidRPr="00E42408">
        <w:rPr>
          <w:rFonts w:asciiTheme="minorHAnsi" w:hAnsiTheme="minorHAnsi"/>
          <w:bCs/>
          <w:iCs/>
          <w:color w:val="4472C4" w:themeColor="accent1"/>
          <w:sz w:val="22"/>
          <w:szCs w:val="22"/>
        </w:rPr>
        <w:t xml:space="preserve"> </w:t>
      </w:r>
      <w:r w:rsidRPr="00E42408">
        <w:rPr>
          <w:rFonts w:asciiTheme="minorHAnsi" w:hAnsiTheme="minorHAnsi"/>
          <w:bCs/>
          <w:iCs/>
          <w:color w:val="4472C4" w:themeColor="accent1"/>
          <w:sz w:val="22"/>
          <w:szCs w:val="22"/>
        </w:rPr>
        <w:t>sis tuav raws li qhov tsis tseem ceeb. Nws kuj tseem suav nrog cov khoom noj uas muaj cov tshuaj ntxiv uas yuav ua rau muaj kev phom sij rau kev noj qab haus huv los</w:t>
      </w:r>
      <w:r w:rsidR="00140935" w:rsidRPr="00E42408">
        <w:rPr>
          <w:rFonts w:asciiTheme="minorHAnsi" w:hAnsiTheme="minorHAnsi"/>
          <w:bCs/>
          <w:iCs/>
          <w:color w:val="4472C4" w:themeColor="accent1"/>
          <w:sz w:val="22"/>
          <w:szCs w:val="22"/>
        </w:rPr>
        <w:t xml:space="preserve"> </w:t>
      </w:r>
      <w:r w:rsidRPr="00E42408">
        <w:rPr>
          <w:rFonts w:asciiTheme="minorHAnsi" w:hAnsiTheme="minorHAnsi"/>
          <w:bCs/>
          <w:iCs/>
          <w:color w:val="4472C4" w:themeColor="accent1"/>
          <w:sz w:val="22"/>
          <w:szCs w:val="22"/>
        </w:rPr>
        <w:t xml:space="preserve">sis uas txo tus nqi ntawm cov khoom lag luam rau cov </w:t>
      </w:r>
      <w:r w:rsidR="00140935" w:rsidRPr="00E42408">
        <w:rPr>
          <w:rFonts w:asciiTheme="minorHAnsi" w:hAnsiTheme="minorHAnsi"/>
          <w:bCs/>
          <w:iCs/>
          <w:color w:val="4472C4" w:themeColor="accent1"/>
          <w:sz w:val="22"/>
          <w:szCs w:val="22"/>
        </w:rPr>
        <w:t>qhua</w:t>
      </w:r>
      <w:r w:rsidRPr="00E42408">
        <w:rPr>
          <w:rFonts w:asciiTheme="minorHAnsi" w:hAnsiTheme="minorHAnsi"/>
          <w:bCs/>
          <w:iCs/>
          <w:color w:val="4472C4" w:themeColor="accent1"/>
          <w:sz w:val="22"/>
          <w:szCs w:val="22"/>
        </w:rPr>
        <w:t>. (</w:t>
      </w:r>
      <w:r w:rsidR="00DF4156">
        <w:rPr>
          <w:rFonts w:asciiTheme="minorHAnsi" w:hAnsiTheme="minorHAnsi"/>
          <w:bCs/>
          <w:iCs/>
          <w:color w:val="4472C4" w:themeColor="accent1"/>
          <w:sz w:val="22"/>
          <w:szCs w:val="22"/>
        </w:rPr>
        <w:t>Ntse</w:t>
      </w:r>
      <w:r w:rsidRPr="00E42408">
        <w:rPr>
          <w:rFonts w:asciiTheme="minorHAnsi" w:hAnsiTheme="minorHAnsi"/>
          <w:bCs/>
          <w:iCs/>
          <w:color w:val="4472C4" w:themeColor="accent1"/>
          <w:sz w:val="22"/>
          <w:szCs w:val="22"/>
        </w:rPr>
        <w:t xml:space="preserve">. </w:t>
      </w:r>
      <w:r w:rsidR="00DF4156">
        <w:rPr>
          <w:rFonts w:asciiTheme="minorHAnsi" w:hAnsiTheme="minorHAnsi"/>
          <w:bCs/>
          <w:iCs/>
          <w:color w:val="4472C4" w:themeColor="accent1"/>
          <w:sz w:val="22"/>
          <w:szCs w:val="22"/>
        </w:rPr>
        <w:t>Txheeb cais</w:t>
      </w:r>
      <w:r w:rsidRPr="00E42408">
        <w:rPr>
          <w:rFonts w:asciiTheme="minorHAnsi" w:hAnsiTheme="minorHAnsi"/>
          <w:bCs/>
          <w:iCs/>
          <w:color w:val="4472C4" w:themeColor="accent1"/>
          <w:sz w:val="22"/>
          <w:szCs w:val="22"/>
        </w:rPr>
        <w:t>. § 97.02; 21 U.S.C. § 342</w:t>
      </w:r>
      <w:r w:rsidR="00DF7318" w:rsidRPr="00E42408">
        <w:rPr>
          <w:rFonts w:asciiTheme="minorHAnsi" w:hAnsiTheme="minorHAnsi"/>
          <w:bCs/>
          <w:iCs/>
          <w:color w:val="4472C4" w:themeColor="accent1"/>
          <w:sz w:val="22"/>
          <w:szCs w:val="22"/>
        </w:rPr>
        <w:t>).</w:t>
      </w:r>
    </w:p>
    <w:p w14:paraId="2A0B892A" w14:textId="41ECB6D5" w:rsidR="00DF7318" w:rsidRPr="00E42408" w:rsidRDefault="004D5CB9" w:rsidP="00E42408">
      <w:pPr>
        <w:spacing w:after="240" w:line="152" w:lineRule="atLeast"/>
        <w:jc w:val="both"/>
        <w:rPr>
          <w:rFonts w:asciiTheme="minorHAnsi" w:hAnsiTheme="minorHAnsi"/>
          <w:bCs/>
          <w:iCs/>
          <w:color w:val="4472C4" w:themeColor="accent1"/>
          <w:sz w:val="22"/>
          <w:szCs w:val="22"/>
        </w:rPr>
      </w:pPr>
      <w:r w:rsidRPr="00E42408">
        <w:rPr>
          <w:rFonts w:asciiTheme="minorHAnsi" w:hAnsiTheme="minorHAnsi"/>
          <w:bCs/>
          <w:iCs/>
          <w:color w:val="4472C4" w:themeColor="accent1"/>
          <w:sz w:val="22"/>
          <w:szCs w:val="22"/>
        </w:rPr>
        <w:t>Kev nplua rau kev ua txhaum cai tuaj yeem yog ntxhab. Kev ua txhaum thawj zaug yuav raug rau mus txog rau lub hlis los</w:t>
      </w:r>
      <w:r w:rsidR="00E42408" w:rsidRPr="00E42408">
        <w:rPr>
          <w:rFonts w:asciiTheme="minorHAnsi" w:hAnsiTheme="minorHAnsi"/>
          <w:bCs/>
          <w:iCs/>
          <w:color w:val="4472C4" w:themeColor="accent1"/>
          <w:sz w:val="22"/>
          <w:szCs w:val="22"/>
        </w:rPr>
        <w:t xml:space="preserve"> </w:t>
      </w:r>
      <w:r w:rsidRPr="00E42408">
        <w:rPr>
          <w:rFonts w:asciiTheme="minorHAnsi" w:hAnsiTheme="minorHAnsi"/>
          <w:bCs/>
          <w:iCs/>
          <w:color w:val="4472C4" w:themeColor="accent1"/>
          <w:sz w:val="22"/>
          <w:szCs w:val="22"/>
        </w:rPr>
        <w:t xml:space="preserve">sis raug nplua txog $ 1,000. Cov </w:t>
      </w:r>
      <w:proofErr w:type="gramStart"/>
      <w:r w:rsidRPr="00E42408">
        <w:rPr>
          <w:rFonts w:asciiTheme="minorHAnsi" w:hAnsiTheme="minorHAnsi"/>
          <w:bCs/>
          <w:iCs/>
          <w:color w:val="4472C4" w:themeColor="accent1"/>
          <w:sz w:val="22"/>
          <w:szCs w:val="22"/>
        </w:rPr>
        <w:t>kev</w:t>
      </w:r>
      <w:proofErr w:type="gramEnd"/>
      <w:r w:rsidRPr="00E42408">
        <w:rPr>
          <w:rFonts w:asciiTheme="minorHAnsi" w:hAnsiTheme="minorHAnsi"/>
          <w:bCs/>
          <w:iCs/>
          <w:color w:val="4472C4" w:themeColor="accent1"/>
          <w:sz w:val="22"/>
          <w:szCs w:val="22"/>
        </w:rPr>
        <w:t xml:space="preserve"> ua txhaum cai ntxiv tuaj yeem ua rau </w:t>
      </w:r>
      <w:del w:id="954" w:author="Windows User" w:date="2021-05-16T21:14:00Z">
        <w:r w:rsidRPr="00E42408" w:rsidDel="0084622D">
          <w:rPr>
            <w:rFonts w:asciiTheme="minorHAnsi" w:hAnsiTheme="minorHAnsi"/>
            <w:bCs/>
            <w:iCs/>
            <w:color w:val="4472C4" w:themeColor="accent1"/>
            <w:sz w:val="22"/>
            <w:szCs w:val="22"/>
          </w:rPr>
          <w:delText>lub sij</w:delText>
        </w:r>
        <w:r w:rsidR="00E42408" w:rsidRPr="00E42408" w:rsidDel="0084622D">
          <w:rPr>
            <w:rFonts w:asciiTheme="minorHAnsi" w:hAnsiTheme="minorHAnsi"/>
            <w:bCs/>
            <w:iCs/>
            <w:color w:val="4472C4" w:themeColor="accent1"/>
            <w:sz w:val="22"/>
            <w:szCs w:val="22"/>
          </w:rPr>
          <w:delText xml:space="preserve"> </w:delText>
        </w:r>
        <w:r w:rsidRPr="00E42408" w:rsidDel="0084622D">
          <w:rPr>
            <w:rFonts w:asciiTheme="minorHAnsi" w:hAnsiTheme="minorHAnsi"/>
            <w:bCs/>
            <w:iCs/>
            <w:color w:val="4472C4" w:themeColor="accent1"/>
            <w:sz w:val="22"/>
            <w:szCs w:val="22"/>
          </w:rPr>
          <w:delText>hawm</w:delText>
        </w:r>
      </w:del>
      <w:ins w:id="955" w:author="Windows User" w:date="2021-05-16T21:14:00Z">
        <w:r w:rsidR="0084622D">
          <w:rPr>
            <w:rFonts w:asciiTheme="minorHAnsi" w:hAnsiTheme="minorHAnsi"/>
            <w:bCs/>
            <w:iCs/>
            <w:color w:val="4472C4" w:themeColor="accent1"/>
            <w:sz w:val="22"/>
            <w:szCs w:val="22"/>
          </w:rPr>
          <w:t xml:space="preserve"> muaj feem raus txim</w:t>
        </w:r>
      </w:ins>
      <w:r w:rsidRPr="00E42408">
        <w:rPr>
          <w:rFonts w:asciiTheme="minorHAnsi" w:hAnsiTheme="minorHAnsi"/>
          <w:bCs/>
          <w:iCs/>
          <w:color w:val="4472C4" w:themeColor="accent1"/>
          <w:sz w:val="22"/>
          <w:szCs w:val="22"/>
        </w:rPr>
        <w:t xml:space="preserve"> </w:t>
      </w:r>
      <w:del w:id="956" w:author="Windows User" w:date="2021-05-16T21:15:00Z">
        <w:r w:rsidRPr="00E42408" w:rsidDel="0084622D">
          <w:rPr>
            <w:rFonts w:asciiTheme="minorHAnsi" w:hAnsiTheme="minorHAnsi"/>
            <w:bCs/>
            <w:iCs/>
            <w:color w:val="4472C4" w:themeColor="accent1"/>
            <w:sz w:val="22"/>
            <w:szCs w:val="22"/>
          </w:rPr>
          <w:delText xml:space="preserve">kaw </w:delText>
        </w:r>
      </w:del>
      <w:r w:rsidRPr="00E42408">
        <w:rPr>
          <w:rFonts w:asciiTheme="minorHAnsi" w:hAnsiTheme="minorHAnsi"/>
          <w:bCs/>
          <w:iCs/>
          <w:color w:val="4472C4" w:themeColor="accent1"/>
          <w:sz w:val="22"/>
          <w:szCs w:val="22"/>
        </w:rPr>
        <w:t>hauv tsev kaw thiab raug nplua txog $ 5,000. (</w:t>
      </w:r>
      <w:r w:rsidR="00787D87">
        <w:rPr>
          <w:rFonts w:asciiTheme="minorHAnsi" w:hAnsiTheme="minorHAnsi"/>
          <w:bCs/>
          <w:iCs/>
          <w:color w:val="4472C4" w:themeColor="accent1"/>
          <w:sz w:val="22"/>
          <w:szCs w:val="22"/>
        </w:rPr>
        <w:t>Ntse</w:t>
      </w:r>
      <w:r w:rsidRPr="00E42408">
        <w:rPr>
          <w:rFonts w:asciiTheme="minorHAnsi" w:hAnsiTheme="minorHAnsi"/>
          <w:bCs/>
          <w:iCs/>
          <w:color w:val="4472C4" w:themeColor="accent1"/>
          <w:sz w:val="22"/>
          <w:szCs w:val="22"/>
        </w:rPr>
        <w:t xml:space="preserve">. </w:t>
      </w:r>
      <w:r w:rsidR="00787D87">
        <w:rPr>
          <w:rFonts w:asciiTheme="minorHAnsi" w:hAnsiTheme="minorHAnsi"/>
          <w:bCs/>
          <w:iCs/>
          <w:color w:val="4472C4" w:themeColor="accent1"/>
          <w:sz w:val="22"/>
          <w:szCs w:val="22"/>
        </w:rPr>
        <w:t>Txheeb cais</w:t>
      </w:r>
      <w:r w:rsidRPr="00E42408">
        <w:rPr>
          <w:rFonts w:asciiTheme="minorHAnsi" w:hAnsiTheme="minorHAnsi"/>
          <w:bCs/>
          <w:iCs/>
          <w:color w:val="4472C4" w:themeColor="accent1"/>
          <w:sz w:val="22"/>
          <w:szCs w:val="22"/>
        </w:rPr>
        <w:t>. § 97.10</w:t>
      </w:r>
      <w:r w:rsidR="00EE69B5" w:rsidRPr="00E42408">
        <w:rPr>
          <w:rFonts w:asciiTheme="minorHAnsi" w:hAnsiTheme="minorHAnsi"/>
          <w:bCs/>
          <w:iCs/>
          <w:color w:val="4472C4" w:themeColor="accent1"/>
          <w:sz w:val="22"/>
          <w:szCs w:val="22"/>
        </w:rPr>
        <w:t>).</w:t>
      </w:r>
    </w:p>
    <w:p w14:paraId="1799D977" w14:textId="77777777" w:rsidR="00DF7318" w:rsidRPr="00DF7318" w:rsidRDefault="00DF7318" w:rsidP="00DF7318">
      <w:pPr>
        <w:spacing w:after="240" w:line="152" w:lineRule="atLeast"/>
        <w:rPr>
          <w:rFonts w:asciiTheme="minorHAnsi" w:hAnsiTheme="minorHAnsi"/>
          <w:b/>
          <w:iCs/>
          <w:color w:val="4472C4" w:themeColor="accent1"/>
        </w:rPr>
      </w:pPr>
    </w:p>
    <w:p w14:paraId="0773148B" w14:textId="54CDD582" w:rsidR="0021086D" w:rsidRPr="007554F4" w:rsidRDefault="000721F9" w:rsidP="006A3966">
      <w:pPr>
        <w:spacing w:after="240" w:line="182" w:lineRule="atLeast"/>
        <w:jc w:val="both"/>
        <w:rPr>
          <w:rFonts w:asciiTheme="minorHAnsi" w:hAnsiTheme="minorHAnsi"/>
          <w:iCs/>
          <w:sz w:val="22"/>
          <w:szCs w:val="22"/>
        </w:rPr>
      </w:pPr>
      <w:r w:rsidRPr="007554F4">
        <w:rPr>
          <w:rFonts w:asciiTheme="minorHAnsi" w:hAnsiTheme="minorHAnsi"/>
          <w:iCs/>
          <w:sz w:val="22"/>
          <w:szCs w:val="22"/>
        </w:rPr>
        <w:t>Tej zaum tsoom</w:t>
      </w:r>
      <w:r w:rsidR="00F66CE0" w:rsidRPr="007554F4">
        <w:rPr>
          <w:rFonts w:asciiTheme="minorHAnsi" w:hAnsiTheme="minorHAnsi"/>
          <w:iCs/>
          <w:sz w:val="22"/>
          <w:szCs w:val="22"/>
        </w:rPr>
        <w:t xml:space="preserve"> </w:t>
      </w:r>
      <w:r w:rsidRPr="007554F4">
        <w:rPr>
          <w:rFonts w:asciiTheme="minorHAnsi" w:hAnsiTheme="minorHAnsi"/>
          <w:iCs/>
          <w:sz w:val="22"/>
          <w:szCs w:val="22"/>
        </w:rPr>
        <w:t xml:space="preserve">fwv hauv lub xeev yuav kub siab tswj hwm txoj cai txwv tsis pub muag tawm thaum cov zaub mov kev nyab xeeb tshwm sim. Yog lawm, lawv tuaj yeem siv txoj </w:t>
      </w:r>
      <w:proofErr w:type="gramStart"/>
      <w:r w:rsidRPr="007554F4">
        <w:rPr>
          <w:rFonts w:asciiTheme="minorHAnsi" w:hAnsiTheme="minorHAnsi"/>
          <w:iCs/>
          <w:sz w:val="22"/>
          <w:szCs w:val="22"/>
        </w:rPr>
        <w:t>cai</w:t>
      </w:r>
      <w:proofErr w:type="gramEnd"/>
      <w:r w:rsidRPr="007554F4">
        <w:rPr>
          <w:rFonts w:asciiTheme="minorHAnsi" w:hAnsiTheme="minorHAnsi"/>
          <w:iCs/>
          <w:sz w:val="22"/>
          <w:szCs w:val="22"/>
        </w:rPr>
        <w:t xml:space="preserve"> lij choj tau txhua lub sij</w:t>
      </w:r>
      <w:r w:rsidR="00F66CE0" w:rsidRPr="007554F4">
        <w:rPr>
          <w:rFonts w:asciiTheme="minorHAnsi" w:hAnsiTheme="minorHAnsi"/>
          <w:iCs/>
          <w:sz w:val="22"/>
          <w:szCs w:val="22"/>
        </w:rPr>
        <w:t xml:space="preserve"> </w:t>
      </w:r>
      <w:r w:rsidRPr="007554F4">
        <w:rPr>
          <w:rFonts w:asciiTheme="minorHAnsi" w:hAnsiTheme="minorHAnsi"/>
          <w:iCs/>
          <w:sz w:val="22"/>
          <w:szCs w:val="22"/>
        </w:rPr>
        <w:t xml:space="preserve">hawm, tab sis rau qhov txiaj ntsig ntawm qhov ua tau zoo, nws tsis yog qhov </w:t>
      </w:r>
      <w:del w:id="957" w:author="Windows User" w:date="2021-05-16T21:27:00Z">
        <w:r w:rsidRPr="007554F4" w:rsidDel="00BC6EF9">
          <w:rPr>
            <w:rFonts w:asciiTheme="minorHAnsi" w:hAnsiTheme="minorHAnsi"/>
            <w:iCs/>
            <w:sz w:val="22"/>
            <w:szCs w:val="22"/>
          </w:rPr>
          <w:delText xml:space="preserve">tseeb </w:delText>
        </w:r>
      </w:del>
      <w:ins w:id="958" w:author="Windows User" w:date="2021-05-16T21:27:00Z">
        <w:r w:rsidR="00BC6EF9">
          <w:rPr>
            <w:rFonts w:asciiTheme="minorHAnsi" w:hAnsiTheme="minorHAnsi"/>
            <w:iCs/>
            <w:sz w:val="22"/>
            <w:szCs w:val="22"/>
          </w:rPr>
          <w:t xml:space="preserve"> txaej</w:t>
        </w:r>
        <w:r w:rsidR="00BC6EF9" w:rsidRPr="007554F4">
          <w:rPr>
            <w:rFonts w:asciiTheme="minorHAnsi" w:hAnsiTheme="minorHAnsi"/>
            <w:iCs/>
            <w:sz w:val="22"/>
            <w:szCs w:val="22"/>
          </w:rPr>
          <w:t xml:space="preserve"> </w:t>
        </w:r>
      </w:ins>
      <w:r w:rsidRPr="007554F4">
        <w:rPr>
          <w:rFonts w:asciiTheme="minorHAnsi" w:hAnsiTheme="minorHAnsi"/>
          <w:iCs/>
          <w:sz w:val="22"/>
          <w:szCs w:val="22"/>
        </w:rPr>
        <w:t>uas cov koo</w:t>
      </w:r>
      <w:r w:rsidR="00F66CE0" w:rsidRPr="007554F4">
        <w:rPr>
          <w:rFonts w:asciiTheme="minorHAnsi" w:hAnsiTheme="minorHAnsi"/>
          <w:iCs/>
          <w:sz w:val="22"/>
          <w:szCs w:val="22"/>
        </w:rPr>
        <w:t xml:space="preserve">s </w:t>
      </w:r>
      <w:r w:rsidRPr="007554F4">
        <w:rPr>
          <w:rFonts w:asciiTheme="minorHAnsi" w:hAnsiTheme="minorHAnsi"/>
          <w:iCs/>
          <w:sz w:val="22"/>
          <w:szCs w:val="22"/>
        </w:rPr>
        <w:t xml:space="preserve">haum tshawb nrhiav yam uas tsis muaj laj thawj ntseeg qhov tsis zoo </w:t>
      </w:r>
      <w:del w:id="959" w:author="Windows User" w:date="2021-05-16T21:28:00Z">
        <w:r w:rsidRPr="007554F4" w:rsidDel="00BC6EF9">
          <w:rPr>
            <w:rFonts w:asciiTheme="minorHAnsi" w:hAnsiTheme="minorHAnsi"/>
            <w:iCs/>
            <w:sz w:val="22"/>
            <w:szCs w:val="22"/>
          </w:rPr>
          <w:delText xml:space="preserve">yog </w:delText>
        </w:r>
      </w:del>
      <w:ins w:id="960" w:author="Windows User" w:date="2021-05-16T21:28:00Z">
        <w:r w:rsidR="00BC6EF9">
          <w:rPr>
            <w:rFonts w:asciiTheme="minorHAnsi" w:hAnsiTheme="minorHAnsi"/>
            <w:iCs/>
            <w:sz w:val="22"/>
            <w:szCs w:val="22"/>
          </w:rPr>
          <w:t xml:space="preserve"> hais tias yuav</w:t>
        </w:r>
        <w:r w:rsidR="00BC6EF9" w:rsidRPr="007554F4">
          <w:rPr>
            <w:rFonts w:asciiTheme="minorHAnsi" w:hAnsiTheme="minorHAnsi"/>
            <w:iCs/>
            <w:sz w:val="22"/>
            <w:szCs w:val="22"/>
          </w:rPr>
          <w:t xml:space="preserve"> </w:t>
        </w:r>
      </w:ins>
      <w:r w:rsidRPr="007554F4">
        <w:rPr>
          <w:rFonts w:asciiTheme="minorHAnsi" w:hAnsiTheme="minorHAnsi"/>
          <w:iCs/>
          <w:sz w:val="22"/>
          <w:szCs w:val="22"/>
        </w:rPr>
        <w:t>muaj</w:t>
      </w:r>
      <w:ins w:id="961" w:author="Windows User" w:date="2021-05-16T21:28:00Z">
        <w:r w:rsidR="00BC6EF9">
          <w:rPr>
            <w:rFonts w:asciiTheme="minorHAnsi" w:hAnsiTheme="minorHAnsi"/>
            <w:iCs/>
            <w:sz w:val="22"/>
            <w:szCs w:val="22"/>
          </w:rPr>
          <w:t xml:space="preserve"> qhov phom sij</w:t>
        </w:r>
      </w:ins>
      <w:r w:rsidRPr="007554F4">
        <w:rPr>
          <w:rFonts w:asciiTheme="minorHAnsi" w:hAnsiTheme="minorHAnsi"/>
          <w:iCs/>
          <w:sz w:val="22"/>
          <w:szCs w:val="22"/>
        </w:rPr>
        <w:t xml:space="preserve">. Tej </w:t>
      </w:r>
      <w:r w:rsidRPr="007554F4">
        <w:rPr>
          <w:rFonts w:asciiTheme="minorHAnsi" w:hAnsiTheme="minorHAnsi"/>
          <w:iCs/>
          <w:sz w:val="22"/>
          <w:szCs w:val="22"/>
        </w:rPr>
        <w:lastRenderedPageBreak/>
        <w:t xml:space="preserve">zaum peb tseem yuav xav </w:t>
      </w:r>
      <w:proofErr w:type="gramStart"/>
      <w:r w:rsidRPr="007554F4">
        <w:rPr>
          <w:rFonts w:asciiTheme="minorHAnsi" w:hAnsiTheme="minorHAnsi"/>
          <w:iCs/>
          <w:sz w:val="22"/>
          <w:szCs w:val="22"/>
        </w:rPr>
        <w:t>tias</w:t>
      </w:r>
      <w:proofErr w:type="gramEnd"/>
      <w:r w:rsidRPr="007554F4">
        <w:rPr>
          <w:rFonts w:asciiTheme="minorHAnsi" w:hAnsiTheme="minorHAnsi"/>
          <w:iCs/>
          <w:sz w:val="22"/>
          <w:szCs w:val="22"/>
        </w:rPr>
        <w:t xml:space="preserve"> ib lub koo</w:t>
      </w:r>
      <w:r w:rsidR="00F66CE0" w:rsidRPr="007554F4">
        <w:rPr>
          <w:rFonts w:asciiTheme="minorHAnsi" w:hAnsiTheme="minorHAnsi"/>
          <w:iCs/>
          <w:sz w:val="22"/>
          <w:szCs w:val="22"/>
        </w:rPr>
        <w:t xml:space="preserve">s </w:t>
      </w:r>
      <w:r w:rsidRPr="007554F4">
        <w:rPr>
          <w:rFonts w:asciiTheme="minorHAnsi" w:hAnsiTheme="minorHAnsi"/>
          <w:iCs/>
          <w:sz w:val="22"/>
          <w:szCs w:val="22"/>
        </w:rPr>
        <w:t>haum yuav ua rau siv cov cai no yog tias tus neeg ua liaj ua teb ua tsis tau zoo txaus los cuam tshuam nrog tus kab</w:t>
      </w:r>
      <w:r w:rsidR="00F66CE0" w:rsidRPr="007554F4">
        <w:rPr>
          <w:rFonts w:asciiTheme="minorHAnsi" w:hAnsiTheme="minorHAnsi"/>
          <w:iCs/>
          <w:sz w:val="22"/>
          <w:szCs w:val="22"/>
        </w:rPr>
        <w:t xml:space="preserve"> </w:t>
      </w:r>
      <w:r w:rsidRPr="007554F4">
        <w:rPr>
          <w:rFonts w:asciiTheme="minorHAnsi" w:hAnsiTheme="minorHAnsi"/>
          <w:iCs/>
          <w:sz w:val="22"/>
          <w:szCs w:val="22"/>
        </w:rPr>
        <w:t xml:space="preserve">mob. Txhawm rau tswj txoj </w:t>
      </w:r>
      <w:proofErr w:type="gramStart"/>
      <w:r w:rsidRPr="007554F4">
        <w:rPr>
          <w:rFonts w:asciiTheme="minorHAnsi" w:hAnsiTheme="minorHAnsi"/>
          <w:iCs/>
          <w:sz w:val="22"/>
          <w:szCs w:val="22"/>
        </w:rPr>
        <w:t>cai</w:t>
      </w:r>
      <w:proofErr w:type="gramEnd"/>
      <w:r w:rsidRPr="007554F4">
        <w:rPr>
          <w:rFonts w:asciiTheme="minorHAnsi" w:hAnsiTheme="minorHAnsi"/>
          <w:iCs/>
          <w:sz w:val="22"/>
          <w:szCs w:val="22"/>
        </w:rPr>
        <w:t xml:space="preserve"> txwv tsis pub muag cov khoom tsim txom, thaum tsim nyog, tsoom</w:t>
      </w:r>
      <w:r w:rsidR="00F66CE0" w:rsidRPr="007554F4">
        <w:rPr>
          <w:rFonts w:asciiTheme="minorHAnsi" w:hAnsiTheme="minorHAnsi"/>
          <w:iCs/>
          <w:sz w:val="22"/>
          <w:szCs w:val="22"/>
        </w:rPr>
        <w:t xml:space="preserve"> </w:t>
      </w:r>
      <w:r w:rsidRPr="007554F4">
        <w:rPr>
          <w:rFonts w:asciiTheme="minorHAnsi" w:hAnsiTheme="minorHAnsi"/>
          <w:iCs/>
          <w:sz w:val="22"/>
          <w:szCs w:val="22"/>
        </w:rPr>
        <w:t xml:space="preserve">fwv hauv lub xeev tuaj yeem </w:t>
      </w:r>
      <w:del w:id="962" w:author="Windows User" w:date="2021-05-16T21:33:00Z">
        <w:r w:rsidRPr="007554F4" w:rsidDel="00BC6EF9">
          <w:rPr>
            <w:rFonts w:asciiTheme="minorHAnsi" w:hAnsiTheme="minorHAnsi"/>
            <w:iCs/>
            <w:sz w:val="22"/>
            <w:szCs w:val="22"/>
          </w:rPr>
          <w:delText xml:space="preserve">txeeb </w:delText>
        </w:r>
      </w:del>
      <w:ins w:id="963" w:author="Windows User" w:date="2021-05-16T21:33:00Z">
        <w:r w:rsidR="00BC6EF9">
          <w:rPr>
            <w:rFonts w:asciiTheme="minorHAnsi" w:hAnsiTheme="minorHAnsi"/>
            <w:iCs/>
            <w:sz w:val="22"/>
            <w:szCs w:val="22"/>
          </w:rPr>
          <w:t>nteg</w:t>
        </w:r>
        <w:r w:rsidR="00BC6EF9" w:rsidRPr="007554F4">
          <w:rPr>
            <w:rFonts w:asciiTheme="minorHAnsi" w:hAnsiTheme="minorHAnsi"/>
            <w:iCs/>
            <w:sz w:val="22"/>
            <w:szCs w:val="22"/>
          </w:rPr>
          <w:t xml:space="preserve"> </w:t>
        </w:r>
      </w:ins>
      <w:r w:rsidRPr="007554F4">
        <w:rPr>
          <w:rFonts w:asciiTheme="minorHAnsi" w:hAnsiTheme="minorHAnsi"/>
          <w:iCs/>
          <w:sz w:val="22"/>
          <w:szCs w:val="22"/>
        </w:rPr>
        <w:t>cov khoom lag luam khoom noj</w:t>
      </w:r>
      <w:r w:rsidR="0021086D" w:rsidRPr="007554F4">
        <w:rPr>
          <w:rFonts w:asciiTheme="minorHAnsi" w:hAnsiTheme="minorHAnsi"/>
          <w:iCs/>
          <w:sz w:val="22"/>
          <w:szCs w:val="22"/>
        </w:rPr>
        <w:t>. </w:t>
      </w:r>
    </w:p>
    <w:p w14:paraId="16C1E959" w14:textId="2076E0A4" w:rsidR="0021086D" w:rsidRPr="00FE2BE5" w:rsidRDefault="000770F6" w:rsidP="0022192D">
      <w:pPr>
        <w:spacing w:after="240" w:line="182" w:lineRule="atLeast"/>
        <w:ind w:firstLine="720"/>
        <w:rPr>
          <w:rFonts w:asciiTheme="minorHAnsi" w:hAnsiTheme="minorHAnsi"/>
          <w:b/>
          <w:sz w:val="23"/>
          <w:szCs w:val="23"/>
        </w:rPr>
      </w:pPr>
      <w:r w:rsidRPr="00FE2BE5">
        <w:rPr>
          <w:rFonts w:asciiTheme="minorHAnsi" w:hAnsiTheme="minorHAnsi"/>
          <w:b/>
          <w:iCs/>
          <w:sz w:val="23"/>
          <w:szCs w:val="23"/>
        </w:rPr>
        <w:t>Txoj cai tswj hwm cov khoom lag luam</w:t>
      </w:r>
    </w:p>
    <w:p w14:paraId="1ABA4BF0" w14:textId="681DCA93" w:rsidR="00EE69B5" w:rsidRPr="00FE2BE5" w:rsidRDefault="00E73AC1" w:rsidP="006150B0">
      <w:pPr>
        <w:spacing w:after="240" w:line="182" w:lineRule="atLeast"/>
        <w:jc w:val="both"/>
        <w:rPr>
          <w:rFonts w:asciiTheme="minorHAnsi" w:hAnsiTheme="minorHAnsi"/>
          <w:iCs/>
          <w:sz w:val="23"/>
          <w:szCs w:val="23"/>
        </w:rPr>
      </w:pPr>
      <w:r w:rsidRPr="00FE2BE5">
        <w:rPr>
          <w:rFonts w:asciiTheme="minorHAnsi" w:hAnsiTheme="minorHAnsi"/>
          <w:iCs/>
          <w:sz w:val="23"/>
          <w:szCs w:val="23"/>
        </w:rPr>
        <w:t xml:space="preserve">Thaum nws los txog rau kev ua tiav thiab muaj txiaj ntsig cov txiv hmab txiv ntoo thiab zaub, muaj ntau yam kev cai siv. Piv txwv rau </w:t>
      </w:r>
      <w:proofErr w:type="gramStart"/>
      <w:r w:rsidRPr="00FE2BE5">
        <w:rPr>
          <w:rFonts w:asciiTheme="minorHAnsi" w:hAnsiTheme="minorHAnsi"/>
          <w:iCs/>
          <w:sz w:val="23"/>
          <w:szCs w:val="23"/>
        </w:rPr>
        <w:t>kev</w:t>
      </w:r>
      <w:proofErr w:type="gramEnd"/>
      <w:r w:rsidRPr="00FE2BE5">
        <w:rPr>
          <w:rFonts w:asciiTheme="minorHAnsi" w:hAnsiTheme="minorHAnsi"/>
          <w:iCs/>
          <w:sz w:val="23"/>
          <w:szCs w:val="23"/>
        </w:rPr>
        <w:t xml:space="preserve"> ua liaj ua teb hloov cov txiv av</w:t>
      </w:r>
      <w:ins w:id="964" w:author="Windows User" w:date="2021-05-16T21:35:00Z">
        <w:r w:rsidR="00BC6EF9">
          <w:rPr>
            <w:rFonts w:asciiTheme="minorHAnsi" w:hAnsiTheme="minorHAnsi"/>
            <w:iCs/>
            <w:sz w:val="23"/>
            <w:szCs w:val="23"/>
          </w:rPr>
          <w:t xml:space="preserve"> paus</w:t>
        </w:r>
      </w:ins>
      <w:r w:rsidRPr="00FE2BE5">
        <w:rPr>
          <w:rFonts w:asciiTheme="minorHAnsi" w:hAnsiTheme="minorHAnsi"/>
          <w:iCs/>
          <w:sz w:val="23"/>
          <w:szCs w:val="23"/>
        </w:rPr>
        <w:t xml:space="preserve"> txiv ntoo ua kua cider, piv txwv li, lub xeev cov cai lij choj tau teev cov ncauj lus kom ntxaws. Raws li Wisconsin txoj cai lij choj, cider yuav tsum tau muab tshuaj txhuam kom nyob ntawm qhov chaw uas nws tau nias thiab muag thiab cov khoom siv uas tsis raug cai yuav tsum muaj daim ntawv ceeb toom tshwj xeeb. Ntawm cov liaj teb uas tseem muag lwm cov zaub mov tiav, xws li caramel txiv </w:t>
      </w:r>
      <w:del w:id="965" w:author="Windows User" w:date="2021-05-15T20:47:00Z">
        <w:r w:rsidRPr="00FE2BE5" w:rsidDel="00E6073B">
          <w:rPr>
            <w:rFonts w:asciiTheme="minorHAnsi" w:hAnsiTheme="minorHAnsi"/>
            <w:iCs/>
            <w:sz w:val="23"/>
            <w:szCs w:val="23"/>
          </w:rPr>
          <w:delText>apple</w:delText>
        </w:r>
      </w:del>
      <w:ins w:id="966" w:author="Windows User" w:date="2021-05-16T21:38:00Z">
        <w:r w:rsidR="005A4232">
          <w:rPr>
            <w:rFonts w:asciiTheme="minorHAnsi" w:hAnsiTheme="minorHAnsi"/>
            <w:iCs/>
            <w:sz w:val="23"/>
            <w:szCs w:val="23"/>
          </w:rPr>
          <w:t xml:space="preserve"> </w:t>
        </w:r>
      </w:ins>
      <w:ins w:id="967" w:author="Windows User" w:date="2021-05-15T20:47:00Z">
        <w:r w:rsidR="00E6073B">
          <w:rPr>
            <w:rFonts w:asciiTheme="minorHAnsi" w:hAnsiTheme="minorHAnsi"/>
            <w:iCs/>
            <w:sz w:val="23"/>
            <w:szCs w:val="23"/>
          </w:rPr>
          <w:t>av</w:t>
        </w:r>
      </w:ins>
      <w:ins w:id="968" w:author="Windows User" w:date="2021-05-16T21:38:00Z">
        <w:r w:rsidR="005A4232">
          <w:rPr>
            <w:rFonts w:asciiTheme="minorHAnsi" w:hAnsiTheme="minorHAnsi"/>
            <w:iCs/>
            <w:sz w:val="23"/>
            <w:szCs w:val="23"/>
          </w:rPr>
          <w:t xml:space="preserve"> </w:t>
        </w:r>
      </w:ins>
      <w:ins w:id="969" w:author="Windows User" w:date="2021-05-15T20:47:00Z">
        <w:r w:rsidR="00E6073B">
          <w:rPr>
            <w:rFonts w:asciiTheme="minorHAnsi" w:hAnsiTheme="minorHAnsi"/>
            <w:iCs/>
            <w:sz w:val="23"/>
            <w:szCs w:val="23"/>
          </w:rPr>
          <w:t>pau</w:t>
        </w:r>
      </w:ins>
      <w:r w:rsidRPr="00FE2BE5">
        <w:rPr>
          <w:rFonts w:asciiTheme="minorHAnsi" w:hAnsiTheme="minorHAnsi"/>
          <w:iCs/>
          <w:sz w:val="23"/>
          <w:szCs w:val="23"/>
        </w:rPr>
        <w:t>s, Daim Ntawv Tsim Kev Lag Luam Cov Khw Muag Khoom yuav tsum muaj rau cov xov xwm cider, txawm tias twb muaj cov chav ua noj uas muaj daim ntawv tso cai nyob ntawm thaj chaw ua liaj ua teb. (</w:t>
      </w:r>
      <w:r w:rsidR="00E042AA" w:rsidRPr="00FE2BE5">
        <w:rPr>
          <w:rFonts w:asciiTheme="minorHAnsi" w:hAnsiTheme="minorHAnsi"/>
          <w:iCs/>
          <w:sz w:val="23"/>
          <w:szCs w:val="23"/>
        </w:rPr>
        <w:t>Ntse</w:t>
      </w:r>
      <w:r w:rsidRPr="00FE2BE5">
        <w:rPr>
          <w:rFonts w:asciiTheme="minorHAnsi" w:hAnsiTheme="minorHAnsi"/>
          <w:iCs/>
          <w:sz w:val="23"/>
          <w:szCs w:val="23"/>
        </w:rPr>
        <w:t xml:space="preserve">. </w:t>
      </w:r>
      <w:del w:id="970" w:author="Windows User" w:date="2021-05-16T21:40:00Z">
        <w:r w:rsidR="00E042AA" w:rsidRPr="00FE2BE5" w:rsidDel="005A4232">
          <w:rPr>
            <w:rFonts w:asciiTheme="minorHAnsi" w:hAnsiTheme="minorHAnsi"/>
            <w:iCs/>
            <w:sz w:val="23"/>
            <w:szCs w:val="23"/>
          </w:rPr>
          <w:delText xml:space="preserve">Txheeb </w:delText>
        </w:r>
      </w:del>
      <w:ins w:id="971" w:author="Windows User" w:date="2021-05-16T21:40:00Z">
        <w:r w:rsidR="005A4232">
          <w:rPr>
            <w:rFonts w:asciiTheme="minorHAnsi" w:hAnsiTheme="minorHAnsi"/>
            <w:iCs/>
            <w:sz w:val="23"/>
            <w:szCs w:val="23"/>
          </w:rPr>
          <w:t>nteg</w:t>
        </w:r>
        <w:r w:rsidR="005A4232" w:rsidRPr="00FE2BE5">
          <w:rPr>
            <w:rFonts w:asciiTheme="minorHAnsi" w:hAnsiTheme="minorHAnsi"/>
            <w:iCs/>
            <w:sz w:val="23"/>
            <w:szCs w:val="23"/>
          </w:rPr>
          <w:t xml:space="preserve"> </w:t>
        </w:r>
      </w:ins>
      <w:r w:rsidR="00E042AA" w:rsidRPr="00FE2BE5">
        <w:rPr>
          <w:rFonts w:asciiTheme="minorHAnsi" w:hAnsiTheme="minorHAnsi"/>
          <w:iCs/>
          <w:sz w:val="23"/>
          <w:szCs w:val="23"/>
        </w:rPr>
        <w:t>cais</w:t>
      </w:r>
      <w:r w:rsidRPr="00FE2BE5">
        <w:rPr>
          <w:rFonts w:asciiTheme="minorHAnsi" w:hAnsiTheme="minorHAnsi"/>
          <w:iCs/>
          <w:sz w:val="23"/>
          <w:szCs w:val="23"/>
        </w:rPr>
        <w:t>. § 97.30 (2) (b))</w:t>
      </w:r>
      <w:r w:rsidR="00A03686" w:rsidRPr="00FE2BE5">
        <w:rPr>
          <w:rFonts w:asciiTheme="minorHAnsi" w:hAnsiTheme="minorHAnsi"/>
          <w:iCs/>
          <w:sz w:val="23"/>
          <w:szCs w:val="23"/>
        </w:rPr>
        <w:t>.</w:t>
      </w:r>
    </w:p>
    <w:p w14:paraId="64E7C35A" w14:textId="466AC741" w:rsidR="0021086D" w:rsidRPr="0022192D" w:rsidRDefault="00E06053" w:rsidP="00B92B4F">
      <w:pPr>
        <w:spacing w:after="240" w:line="182" w:lineRule="atLeast"/>
        <w:jc w:val="both"/>
        <w:rPr>
          <w:rFonts w:asciiTheme="minorHAnsi" w:hAnsiTheme="minorHAnsi"/>
        </w:rPr>
      </w:pPr>
      <w:r w:rsidRPr="00B92B4F">
        <w:rPr>
          <w:rFonts w:asciiTheme="minorHAnsi" w:hAnsiTheme="minorHAnsi"/>
          <w:iCs/>
          <w:sz w:val="22"/>
          <w:szCs w:val="22"/>
        </w:rPr>
        <w:t xml:space="preserve">Phau ntawv qhia no tsis yog yuav tham txog cov cai tshwj xeeb uas siv rau cov khoom lag luam tiav; txawm li cas los xij, qhov taw tes yog tias yog tias cov kev cai no tsis raug ua raws, nws qhib qhov rooj rau kev tswj hwm kev ua txhaum. Qhov </w:t>
      </w:r>
      <w:proofErr w:type="gramStart"/>
      <w:r w:rsidRPr="00B92B4F">
        <w:rPr>
          <w:rFonts w:asciiTheme="minorHAnsi" w:hAnsiTheme="minorHAnsi"/>
          <w:iCs/>
          <w:sz w:val="22"/>
          <w:szCs w:val="22"/>
        </w:rPr>
        <w:t>kev</w:t>
      </w:r>
      <w:proofErr w:type="gramEnd"/>
      <w:r w:rsidRPr="00B92B4F">
        <w:rPr>
          <w:rFonts w:asciiTheme="minorHAnsi" w:hAnsiTheme="minorHAnsi"/>
          <w:iCs/>
          <w:sz w:val="22"/>
          <w:szCs w:val="22"/>
        </w:rPr>
        <w:t xml:space="preserve"> phom sij no yog ib txwm muaj, tab sis thaum muaj xwm txheej kev nyab xeeb khoom noj, qhov ua rau siab tshawb nrhiav </w:t>
      </w:r>
      <w:ins w:id="972" w:author="Windows User" w:date="2021-05-16T21:44:00Z">
        <w:r w:rsidR="005A4232">
          <w:rPr>
            <w:rFonts w:asciiTheme="minorHAnsi" w:hAnsiTheme="minorHAnsi"/>
            <w:iCs/>
            <w:sz w:val="22"/>
            <w:szCs w:val="22"/>
          </w:rPr>
          <w:t xml:space="preserve">yuav </w:t>
        </w:r>
      </w:ins>
      <w:r w:rsidRPr="00B92B4F">
        <w:rPr>
          <w:rFonts w:asciiTheme="minorHAnsi" w:hAnsiTheme="minorHAnsi"/>
          <w:iCs/>
          <w:sz w:val="22"/>
          <w:szCs w:val="22"/>
        </w:rPr>
        <w:t xml:space="preserve">nce ntxiv. Cov neeg ua liaj ua teb ua txhaum cov cai tswj zaub mov kev nyab xeeb tej zaum yuav raug nplua thiab muab lawv daim ntawv tso cai tshem tawm. Hauv qee lub xeev, kev ua txhaum ntau zaus thiab txhob txwm ua txhaum cai </w:t>
      </w:r>
      <w:del w:id="973" w:author="Windows User" w:date="2021-05-16T21:48:00Z">
        <w:r w:rsidRPr="00B92B4F" w:rsidDel="005A4232">
          <w:rPr>
            <w:rFonts w:asciiTheme="minorHAnsi" w:hAnsiTheme="minorHAnsi"/>
            <w:iCs/>
            <w:sz w:val="22"/>
            <w:szCs w:val="22"/>
          </w:rPr>
          <w:delText>txawm tias</w:delText>
        </w:r>
      </w:del>
      <w:ins w:id="974" w:author="Windows User" w:date="2021-05-16T21:48:00Z">
        <w:r w:rsidR="005A4232">
          <w:rPr>
            <w:rFonts w:asciiTheme="minorHAnsi" w:hAnsiTheme="minorHAnsi"/>
            <w:iCs/>
            <w:sz w:val="22"/>
            <w:szCs w:val="22"/>
          </w:rPr>
          <w:t xml:space="preserve"> tej zaum </w:t>
        </w:r>
        <w:proofErr w:type="gramStart"/>
        <w:r w:rsidR="005A4232">
          <w:rPr>
            <w:rFonts w:asciiTheme="minorHAnsi" w:hAnsiTheme="minorHAnsi"/>
            <w:iCs/>
            <w:sz w:val="22"/>
            <w:szCs w:val="22"/>
          </w:rPr>
          <w:t xml:space="preserve">yuav </w:t>
        </w:r>
      </w:ins>
      <w:r w:rsidRPr="00B92B4F">
        <w:rPr>
          <w:rFonts w:asciiTheme="minorHAnsi" w:hAnsiTheme="minorHAnsi"/>
          <w:iCs/>
          <w:sz w:val="22"/>
          <w:szCs w:val="22"/>
        </w:rPr>
        <w:t xml:space="preserve"> raug</w:t>
      </w:r>
      <w:proofErr w:type="gramEnd"/>
      <w:r w:rsidRPr="00B92B4F">
        <w:rPr>
          <w:rFonts w:asciiTheme="minorHAnsi" w:hAnsiTheme="minorHAnsi"/>
          <w:iCs/>
          <w:sz w:val="22"/>
          <w:szCs w:val="22"/>
        </w:rPr>
        <w:t xml:space="preserve"> foob ua txhaum cai</w:t>
      </w:r>
      <w:ins w:id="975" w:author="Windows User" w:date="2021-05-16T21:48:00Z">
        <w:r w:rsidR="0035138D">
          <w:rPr>
            <w:rFonts w:asciiTheme="minorHAnsi" w:hAnsiTheme="minorHAnsi"/>
            <w:iCs/>
            <w:sz w:val="22"/>
            <w:szCs w:val="22"/>
          </w:rPr>
          <w:t xml:space="preserve"> muaj  lub txim</w:t>
        </w:r>
      </w:ins>
      <w:r w:rsidRPr="00B92B4F">
        <w:rPr>
          <w:rFonts w:asciiTheme="minorHAnsi" w:hAnsiTheme="minorHAnsi"/>
          <w:iCs/>
          <w:sz w:val="22"/>
          <w:szCs w:val="22"/>
        </w:rPr>
        <w:t xml:space="preserve">. Cov </w:t>
      </w:r>
      <w:proofErr w:type="gramStart"/>
      <w:r w:rsidRPr="00B92B4F">
        <w:rPr>
          <w:rFonts w:asciiTheme="minorHAnsi" w:hAnsiTheme="minorHAnsi"/>
          <w:iCs/>
          <w:sz w:val="22"/>
          <w:szCs w:val="22"/>
        </w:rPr>
        <w:t>cai</w:t>
      </w:r>
      <w:proofErr w:type="gramEnd"/>
      <w:r w:rsidRPr="00B92B4F">
        <w:rPr>
          <w:rFonts w:asciiTheme="minorHAnsi" w:hAnsiTheme="minorHAnsi"/>
          <w:iCs/>
          <w:sz w:val="22"/>
          <w:szCs w:val="22"/>
        </w:rPr>
        <w:t xml:space="preserve"> khoom noj khoom haus kev nyab xeeb tsis yog yam ua </w:t>
      </w:r>
      <w:del w:id="976" w:author="Windows User" w:date="2021-05-16T21:50:00Z">
        <w:r w:rsidRPr="00B92B4F" w:rsidDel="0035138D">
          <w:rPr>
            <w:rFonts w:asciiTheme="minorHAnsi" w:hAnsiTheme="minorHAnsi"/>
            <w:iCs/>
            <w:sz w:val="22"/>
            <w:szCs w:val="22"/>
          </w:rPr>
          <w:delText>ntawm ib puag ncig</w:delText>
        </w:r>
      </w:del>
      <w:ins w:id="977" w:author="Windows User" w:date="2021-05-16T21:50:00Z">
        <w:r w:rsidR="0035138D">
          <w:rPr>
            <w:rFonts w:asciiTheme="minorHAnsi" w:hAnsiTheme="minorHAnsi"/>
            <w:iCs/>
            <w:sz w:val="22"/>
            <w:szCs w:val="22"/>
          </w:rPr>
          <w:t xml:space="preserve"> yuav lo siv do</w:t>
        </w:r>
      </w:ins>
      <w:r w:rsidR="0021086D" w:rsidRPr="0022192D">
        <w:rPr>
          <w:rFonts w:asciiTheme="minorHAnsi" w:hAnsiTheme="minorHAnsi"/>
          <w:iCs/>
        </w:rPr>
        <w:t>. </w:t>
      </w:r>
    </w:p>
    <w:p w14:paraId="66902EED" w14:textId="77777777" w:rsidR="00434831" w:rsidRPr="0022192D" w:rsidRDefault="00434831" w:rsidP="0022192D">
      <w:pPr>
        <w:outlineLvl w:val="0"/>
        <w:rPr>
          <w:rFonts w:asciiTheme="minorHAnsi" w:hAnsiTheme="minorHAnsi"/>
          <w:color w:val="70AD47" w:themeColor="accent6"/>
        </w:rPr>
      </w:pPr>
    </w:p>
    <w:p w14:paraId="2145420F" w14:textId="6D0F152F" w:rsidR="0021086D" w:rsidRPr="00CE772B" w:rsidRDefault="0021086D" w:rsidP="00CE772B">
      <w:pPr>
        <w:jc w:val="both"/>
        <w:outlineLvl w:val="0"/>
        <w:rPr>
          <w:rFonts w:asciiTheme="minorHAnsi" w:hAnsiTheme="minorHAnsi"/>
          <w:b/>
          <w:color w:val="70AD47" w:themeColor="accent6"/>
          <w:sz w:val="22"/>
          <w:szCs w:val="22"/>
        </w:rPr>
      </w:pPr>
      <w:r w:rsidRPr="0022192D">
        <w:rPr>
          <w:rFonts w:asciiTheme="minorHAnsi" w:hAnsiTheme="minorHAnsi"/>
          <w:b/>
          <w:color w:val="70AD47" w:themeColor="accent6"/>
        </w:rPr>
        <w:t>[</w:t>
      </w:r>
      <w:del w:id="978" w:author="Windows User" w:date="2021-05-16T21:51:00Z">
        <w:r w:rsidR="009535B0" w:rsidRPr="00CE772B" w:rsidDel="0035138D">
          <w:rPr>
            <w:rFonts w:asciiTheme="minorHAnsi" w:hAnsiTheme="minorHAnsi"/>
            <w:b/>
            <w:color w:val="70AD47" w:themeColor="accent6"/>
            <w:sz w:val="22"/>
            <w:szCs w:val="22"/>
          </w:rPr>
          <w:delText>Yawg</w:delText>
        </w:r>
        <w:r w:rsidRPr="00CE772B" w:rsidDel="0035138D">
          <w:rPr>
            <w:rFonts w:asciiTheme="minorHAnsi" w:hAnsiTheme="minorHAnsi"/>
            <w:b/>
            <w:color w:val="70AD47" w:themeColor="accent6"/>
            <w:sz w:val="22"/>
            <w:szCs w:val="22"/>
          </w:rPr>
          <w:delText xml:space="preserve"> </w:delText>
        </w:r>
      </w:del>
      <w:ins w:id="979" w:author="Windows User" w:date="2021-05-16T21:51:00Z">
        <w:r w:rsidR="0035138D">
          <w:rPr>
            <w:rFonts w:asciiTheme="minorHAnsi" w:hAnsiTheme="minorHAnsi"/>
            <w:b/>
            <w:color w:val="70AD47" w:themeColor="accent6"/>
            <w:sz w:val="22"/>
            <w:szCs w:val="22"/>
          </w:rPr>
          <w:t>Tus Neeg Ua Liaj Teb</w:t>
        </w:r>
        <w:r w:rsidR="0035138D" w:rsidRPr="00CE772B">
          <w:rPr>
            <w:rFonts w:asciiTheme="minorHAnsi" w:hAnsiTheme="minorHAnsi"/>
            <w:b/>
            <w:color w:val="70AD47" w:themeColor="accent6"/>
            <w:sz w:val="22"/>
            <w:szCs w:val="22"/>
          </w:rPr>
          <w:t xml:space="preserve"> </w:t>
        </w:r>
      </w:ins>
      <w:r w:rsidRPr="00CE772B">
        <w:rPr>
          <w:rFonts w:asciiTheme="minorHAnsi" w:hAnsiTheme="minorHAnsi"/>
          <w:b/>
          <w:color w:val="70AD47" w:themeColor="accent6"/>
          <w:sz w:val="22"/>
          <w:szCs w:val="22"/>
        </w:rPr>
        <w:t>Alexi icon]</w:t>
      </w:r>
    </w:p>
    <w:p w14:paraId="733F841E" w14:textId="09D3E72F" w:rsidR="00DF7318" w:rsidRPr="00DF7318" w:rsidRDefault="00FB1405" w:rsidP="00CE772B">
      <w:pPr>
        <w:jc w:val="both"/>
        <w:outlineLvl w:val="0"/>
        <w:rPr>
          <w:rFonts w:asciiTheme="minorHAnsi" w:hAnsiTheme="minorHAnsi"/>
          <w:iCs/>
          <w:color w:val="70AD47" w:themeColor="accent6"/>
        </w:rPr>
      </w:pPr>
      <w:r w:rsidRPr="00CE772B">
        <w:rPr>
          <w:rFonts w:asciiTheme="minorHAnsi" w:hAnsiTheme="minorHAnsi"/>
          <w:iCs/>
          <w:color w:val="70AD47" w:themeColor="accent6"/>
          <w:sz w:val="22"/>
          <w:szCs w:val="22"/>
        </w:rPr>
        <w:t xml:space="preserve">Txog tam sim no peb tsuas yog tham txog Alexi cov teeb meem ntsig txog nws muag </w:t>
      </w:r>
      <w:del w:id="980" w:author="Windows User" w:date="2021-05-15T20:47:00Z">
        <w:r w:rsidRPr="00CE772B" w:rsidDel="00E6073B">
          <w:rPr>
            <w:rFonts w:asciiTheme="minorHAnsi" w:hAnsiTheme="minorHAnsi"/>
            <w:iCs/>
            <w:color w:val="70AD47" w:themeColor="accent6"/>
            <w:sz w:val="22"/>
            <w:szCs w:val="22"/>
          </w:rPr>
          <w:delText>Apple</w:delText>
        </w:r>
      </w:del>
      <w:ins w:id="981" w:author="Windows User" w:date="2021-05-16T21:51:00Z">
        <w:r w:rsidR="0035138D">
          <w:rPr>
            <w:rFonts w:asciiTheme="minorHAnsi" w:hAnsiTheme="minorHAnsi"/>
            <w:iCs/>
            <w:color w:val="70AD47" w:themeColor="accent6"/>
            <w:sz w:val="22"/>
            <w:szCs w:val="22"/>
          </w:rPr>
          <w:t xml:space="preserve"> </w:t>
        </w:r>
      </w:ins>
      <w:ins w:id="982" w:author="Windows User" w:date="2021-05-15T20:47:00Z">
        <w:r w:rsidR="00E6073B">
          <w:rPr>
            <w:rFonts w:asciiTheme="minorHAnsi" w:hAnsiTheme="minorHAnsi"/>
            <w:iCs/>
            <w:color w:val="70AD47" w:themeColor="accent6"/>
            <w:sz w:val="22"/>
            <w:szCs w:val="22"/>
          </w:rPr>
          <w:t>Av</w:t>
        </w:r>
      </w:ins>
      <w:ins w:id="983" w:author="Windows User" w:date="2021-05-16T21:51:00Z">
        <w:r w:rsidR="0035138D">
          <w:rPr>
            <w:rFonts w:asciiTheme="minorHAnsi" w:hAnsiTheme="minorHAnsi"/>
            <w:iCs/>
            <w:color w:val="70AD47" w:themeColor="accent6"/>
            <w:sz w:val="22"/>
            <w:szCs w:val="22"/>
          </w:rPr>
          <w:t xml:space="preserve"> </w:t>
        </w:r>
      </w:ins>
      <w:ins w:id="984" w:author="Windows User" w:date="2021-05-15T20:47:00Z">
        <w:r w:rsidR="00E6073B">
          <w:rPr>
            <w:rFonts w:asciiTheme="minorHAnsi" w:hAnsiTheme="minorHAnsi"/>
            <w:iCs/>
            <w:color w:val="70AD47" w:themeColor="accent6"/>
            <w:sz w:val="22"/>
            <w:szCs w:val="22"/>
          </w:rPr>
          <w:t>paus</w:t>
        </w:r>
      </w:ins>
      <w:r w:rsidRPr="00CE772B">
        <w:rPr>
          <w:rFonts w:asciiTheme="minorHAnsi" w:hAnsiTheme="minorHAnsi"/>
          <w:iCs/>
          <w:color w:val="70AD47" w:themeColor="accent6"/>
          <w:sz w:val="22"/>
          <w:szCs w:val="22"/>
        </w:rPr>
        <w:t xml:space="preserve"> tshiab. Tab sis, </w:t>
      </w:r>
      <w:proofErr w:type="gramStart"/>
      <w:r w:rsidRPr="00CE772B">
        <w:rPr>
          <w:rFonts w:asciiTheme="minorHAnsi" w:hAnsiTheme="minorHAnsi"/>
          <w:iCs/>
          <w:color w:val="70AD47" w:themeColor="accent6"/>
          <w:sz w:val="22"/>
          <w:szCs w:val="22"/>
        </w:rPr>
        <w:t>nco</w:t>
      </w:r>
      <w:proofErr w:type="gramEnd"/>
      <w:r w:rsidRPr="00CE772B">
        <w:rPr>
          <w:rFonts w:asciiTheme="minorHAnsi" w:hAnsiTheme="minorHAnsi"/>
          <w:iCs/>
          <w:color w:val="70AD47" w:themeColor="accent6"/>
          <w:sz w:val="22"/>
          <w:szCs w:val="22"/>
        </w:rPr>
        <w:t xml:space="preserve"> ntsoov rov qab mus rau thaum pib, peb kuj tau hais tias Alexi tsim cov </w:t>
      </w:r>
      <w:del w:id="985" w:author="Windows User" w:date="2021-05-16T21:54:00Z">
        <w:r w:rsidR="0062642C" w:rsidRPr="00CE772B" w:rsidDel="0035138D">
          <w:rPr>
            <w:rFonts w:asciiTheme="minorHAnsi" w:hAnsiTheme="minorHAnsi"/>
            <w:iCs/>
            <w:color w:val="70AD47" w:themeColor="accent6"/>
            <w:sz w:val="22"/>
            <w:szCs w:val="22"/>
          </w:rPr>
          <w:delText>tub</w:delText>
        </w:r>
      </w:del>
      <w:r w:rsidR="0062642C" w:rsidRPr="00CE772B">
        <w:rPr>
          <w:rFonts w:asciiTheme="minorHAnsi" w:hAnsiTheme="minorHAnsi"/>
          <w:iCs/>
          <w:color w:val="70AD47" w:themeColor="accent6"/>
          <w:sz w:val="22"/>
          <w:szCs w:val="22"/>
        </w:rPr>
        <w:t xml:space="preserve"> </w:t>
      </w:r>
      <w:del w:id="986" w:author="Windows User" w:date="2021-05-16T21:54:00Z">
        <w:r w:rsidR="0062642C" w:rsidRPr="00CE772B" w:rsidDel="0035138D">
          <w:rPr>
            <w:rFonts w:asciiTheme="minorHAnsi" w:hAnsiTheme="minorHAnsi"/>
            <w:iCs/>
            <w:color w:val="70AD47" w:themeColor="accent6"/>
            <w:sz w:val="22"/>
            <w:szCs w:val="22"/>
          </w:rPr>
          <w:delText>dav hlaus</w:delText>
        </w:r>
      </w:del>
      <w:ins w:id="987" w:author="Windows User" w:date="2021-05-16T21:54:00Z">
        <w:r w:rsidR="0035138D">
          <w:rPr>
            <w:rFonts w:asciiTheme="minorHAnsi" w:hAnsiTheme="minorHAnsi"/>
            <w:iCs/>
            <w:color w:val="70AD47" w:themeColor="accent6"/>
            <w:sz w:val="22"/>
            <w:szCs w:val="22"/>
          </w:rPr>
          <w:t xml:space="preserve"> hwj iab</w:t>
        </w:r>
      </w:ins>
      <w:r w:rsidRPr="00CE772B">
        <w:rPr>
          <w:rFonts w:asciiTheme="minorHAnsi" w:hAnsiTheme="minorHAnsi"/>
          <w:iCs/>
          <w:color w:val="70AD47" w:themeColor="accent6"/>
          <w:sz w:val="22"/>
          <w:szCs w:val="22"/>
        </w:rPr>
        <w:t xml:space="preserve"> rau nws daim liaj teb. Peb paub </w:t>
      </w:r>
      <w:proofErr w:type="gramStart"/>
      <w:r w:rsidRPr="00CE772B">
        <w:rPr>
          <w:rFonts w:asciiTheme="minorHAnsi" w:hAnsiTheme="minorHAnsi"/>
          <w:iCs/>
          <w:color w:val="70AD47" w:themeColor="accent6"/>
          <w:sz w:val="22"/>
          <w:szCs w:val="22"/>
        </w:rPr>
        <w:t>tias</w:t>
      </w:r>
      <w:proofErr w:type="gramEnd"/>
      <w:r w:rsidRPr="00CE772B">
        <w:rPr>
          <w:rFonts w:asciiTheme="minorHAnsi" w:hAnsiTheme="minorHAnsi"/>
          <w:iCs/>
          <w:color w:val="70AD47" w:themeColor="accent6"/>
          <w:sz w:val="22"/>
          <w:szCs w:val="22"/>
        </w:rPr>
        <w:t xml:space="preserve"> qee cov kua txiv tsis huv tuaj ua lawv txoj hauv kev tsim cider thiab tias qhov tshwm sim cov kab mob ua rau cov neeg siv khoom</w:t>
      </w:r>
      <w:ins w:id="988" w:author="Windows User" w:date="2021-05-16T21:56:00Z">
        <w:r w:rsidR="0035138D">
          <w:rPr>
            <w:rFonts w:asciiTheme="minorHAnsi" w:hAnsiTheme="minorHAnsi"/>
            <w:iCs/>
            <w:color w:val="70AD47" w:themeColor="accent6"/>
            <w:sz w:val="22"/>
            <w:szCs w:val="22"/>
          </w:rPr>
          <w:t xml:space="preserve"> muaj</w:t>
        </w:r>
      </w:ins>
      <w:r w:rsidRPr="00CE772B">
        <w:rPr>
          <w:rFonts w:asciiTheme="minorHAnsi" w:hAnsiTheme="minorHAnsi"/>
          <w:iCs/>
          <w:color w:val="70AD47" w:themeColor="accent6"/>
          <w:sz w:val="22"/>
          <w:szCs w:val="22"/>
        </w:rPr>
        <w:t xml:space="preserve"> mob. Qhov no rub tawm cov xim ntawm lub chaw hauj</w:t>
      </w:r>
      <w:r w:rsidR="0062642C" w:rsidRPr="00CE772B">
        <w:rPr>
          <w:rFonts w:asciiTheme="minorHAnsi" w:hAnsiTheme="minorHAnsi"/>
          <w:iCs/>
          <w:color w:val="70AD47" w:themeColor="accent6"/>
          <w:sz w:val="22"/>
          <w:szCs w:val="22"/>
        </w:rPr>
        <w:t xml:space="preserve"> </w:t>
      </w:r>
      <w:proofErr w:type="gramStart"/>
      <w:r w:rsidRPr="00CE772B">
        <w:rPr>
          <w:rFonts w:asciiTheme="minorHAnsi" w:hAnsiTheme="minorHAnsi"/>
          <w:iCs/>
          <w:color w:val="70AD47" w:themeColor="accent6"/>
          <w:sz w:val="22"/>
          <w:szCs w:val="22"/>
        </w:rPr>
        <w:t>lwm</w:t>
      </w:r>
      <w:proofErr w:type="gramEnd"/>
      <w:r w:rsidRPr="00CE772B">
        <w:rPr>
          <w:rFonts w:asciiTheme="minorHAnsi" w:hAnsiTheme="minorHAnsi"/>
          <w:iCs/>
          <w:color w:val="70AD47" w:themeColor="accent6"/>
          <w:sz w:val="22"/>
          <w:szCs w:val="22"/>
        </w:rPr>
        <w:t xml:space="preserve"> </w:t>
      </w:r>
      <w:del w:id="989" w:author="Windows User" w:date="2021-05-15T22:11:00Z">
        <w:r w:rsidRPr="00CE772B" w:rsidDel="00BB62FB">
          <w:rPr>
            <w:rFonts w:asciiTheme="minorHAnsi" w:hAnsiTheme="minorHAnsi"/>
            <w:iCs/>
            <w:color w:val="70AD47" w:themeColor="accent6"/>
            <w:sz w:val="22"/>
            <w:szCs w:val="22"/>
          </w:rPr>
          <w:delText>saib xyuas</w:delText>
        </w:r>
      </w:del>
      <w:ins w:id="990" w:author="Windows User" w:date="2021-05-16T21:56:00Z">
        <w:r w:rsidR="0035138D">
          <w:rPr>
            <w:rFonts w:asciiTheme="minorHAnsi" w:hAnsiTheme="minorHAnsi"/>
            <w:iCs/>
            <w:color w:val="70AD47" w:themeColor="accent6"/>
            <w:sz w:val="22"/>
            <w:szCs w:val="22"/>
          </w:rPr>
          <w:t xml:space="preserve"> </w:t>
        </w:r>
      </w:ins>
      <w:ins w:id="991" w:author="Windows User" w:date="2021-05-15T22:11:00Z">
        <w:r w:rsidR="00BB62FB">
          <w:rPr>
            <w:rFonts w:asciiTheme="minorHAnsi" w:hAnsiTheme="minorHAnsi"/>
            <w:iCs/>
            <w:color w:val="70AD47" w:themeColor="accent6"/>
            <w:sz w:val="22"/>
            <w:szCs w:val="22"/>
          </w:rPr>
          <w:t>ntsuam xyuas</w:t>
        </w:r>
      </w:ins>
      <w:r w:rsidRPr="00CE772B">
        <w:rPr>
          <w:rFonts w:asciiTheme="minorHAnsi" w:hAnsiTheme="minorHAnsi"/>
          <w:iCs/>
          <w:color w:val="70AD47" w:themeColor="accent6"/>
          <w:sz w:val="22"/>
          <w:szCs w:val="22"/>
        </w:rPr>
        <w:t xml:space="preserve"> kev noj qab haus huv hauv ib cheeb tsam, qhov chaw ua hauj</w:t>
      </w:r>
      <w:r w:rsidR="0062642C" w:rsidRPr="00CE772B">
        <w:rPr>
          <w:rFonts w:asciiTheme="minorHAnsi" w:hAnsiTheme="minorHAnsi"/>
          <w:iCs/>
          <w:color w:val="70AD47" w:themeColor="accent6"/>
          <w:sz w:val="22"/>
          <w:szCs w:val="22"/>
        </w:rPr>
        <w:t xml:space="preserve"> </w:t>
      </w:r>
      <w:r w:rsidRPr="00CE772B">
        <w:rPr>
          <w:rFonts w:asciiTheme="minorHAnsi" w:hAnsiTheme="minorHAnsi"/>
          <w:iCs/>
          <w:color w:val="70AD47" w:themeColor="accent6"/>
          <w:sz w:val="22"/>
          <w:szCs w:val="22"/>
        </w:rPr>
        <w:t xml:space="preserve">lwm uas tswj hwm txoj cai </w:t>
      </w:r>
      <w:r w:rsidR="0062642C" w:rsidRPr="00CE772B">
        <w:rPr>
          <w:rFonts w:asciiTheme="minorHAnsi" w:hAnsiTheme="minorHAnsi"/>
          <w:iCs/>
          <w:color w:val="70AD47" w:themeColor="accent6"/>
          <w:sz w:val="22"/>
          <w:szCs w:val="22"/>
        </w:rPr>
        <w:t xml:space="preserve">ntawm </w:t>
      </w:r>
      <w:r w:rsidRPr="00CE772B">
        <w:rPr>
          <w:rFonts w:asciiTheme="minorHAnsi" w:hAnsiTheme="minorHAnsi"/>
          <w:iCs/>
          <w:color w:val="70AD47" w:themeColor="accent6"/>
          <w:sz w:val="22"/>
          <w:szCs w:val="22"/>
        </w:rPr>
        <w:t>khoom noj</w:t>
      </w:r>
      <w:r w:rsidR="00DF7318" w:rsidRPr="00DF7318">
        <w:rPr>
          <w:rFonts w:asciiTheme="minorHAnsi" w:hAnsiTheme="minorHAnsi"/>
          <w:iCs/>
          <w:color w:val="70AD47" w:themeColor="accent6"/>
        </w:rPr>
        <w:t xml:space="preserve">. </w:t>
      </w:r>
    </w:p>
    <w:p w14:paraId="66BC6024" w14:textId="77777777" w:rsidR="00DF7318" w:rsidRPr="00DF7318" w:rsidRDefault="00DF7318" w:rsidP="00DF7318">
      <w:pPr>
        <w:outlineLvl w:val="0"/>
        <w:rPr>
          <w:rFonts w:asciiTheme="minorHAnsi" w:hAnsiTheme="minorHAnsi"/>
          <w:iCs/>
          <w:color w:val="70AD47" w:themeColor="accent6"/>
        </w:rPr>
      </w:pPr>
    </w:p>
    <w:p w14:paraId="63C13EFC" w14:textId="2158AA27" w:rsidR="00DF7318" w:rsidRPr="00DF7318" w:rsidRDefault="00492279" w:rsidP="00DD690D">
      <w:pPr>
        <w:jc w:val="both"/>
        <w:outlineLvl w:val="0"/>
        <w:rPr>
          <w:rFonts w:asciiTheme="minorHAnsi" w:hAnsiTheme="minorHAnsi"/>
          <w:iCs/>
          <w:color w:val="70AD47" w:themeColor="accent6"/>
        </w:rPr>
      </w:pPr>
      <w:r w:rsidRPr="00DD690D">
        <w:rPr>
          <w:rFonts w:asciiTheme="minorHAnsi" w:hAnsiTheme="minorHAnsi"/>
          <w:iCs/>
          <w:color w:val="70AD47" w:themeColor="accent6"/>
          <w:sz w:val="22"/>
          <w:szCs w:val="22"/>
        </w:rPr>
        <w:t>Txhawj xeeb, lub koo</w:t>
      </w:r>
      <w:r w:rsidR="00643076" w:rsidRPr="00DD690D">
        <w:rPr>
          <w:rFonts w:asciiTheme="minorHAnsi" w:hAnsiTheme="minorHAnsi"/>
          <w:iCs/>
          <w:color w:val="70AD47" w:themeColor="accent6"/>
          <w:sz w:val="22"/>
          <w:szCs w:val="22"/>
        </w:rPr>
        <w:t>s</w:t>
      </w:r>
      <w:r w:rsidRPr="00DD690D">
        <w:rPr>
          <w:rFonts w:asciiTheme="minorHAnsi" w:hAnsiTheme="minorHAnsi"/>
          <w:iCs/>
          <w:color w:val="70AD47" w:themeColor="accent6"/>
          <w:sz w:val="22"/>
          <w:szCs w:val="22"/>
        </w:rPr>
        <w:t xml:space="preserve"> haum txiav txim siab tshawb xyuas Alexi lub chaw. Hauv kev soj ntsuam ntau, ntau lub sij</w:t>
      </w:r>
      <w:r w:rsidR="00643076" w:rsidRPr="00DD690D">
        <w:rPr>
          <w:rFonts w:asciiTheme="minorHAnsi" w:hAnsiTheme="minorHAnsi"/>
          <w:iCs/>
          <w:color w:val="70AD47" w:themeColor="accent6"/>
          <w:sz w:val="22"/>
          <w:szCs w:val="22"/>
        </w:rPr>
        <w:t xml:space="preserve"> </w:t>
      </w:r>
      <w:r w:rsidRPr="00DD690D">
        <w:rPr>
          <w:rFonts w:asciiTheme="minorHAnsi" w:hAnsiTheme="minorHAnsi"/>
          <w:iCs/>
          <w:color w:val="70AD47" w:themeColor="accent6"/>
          <w:sz w:val="22"/>
          <w:szCs w:val="22"/>
        </w:rPr>
        <w:t xml:space="preserve">hawm ntawm nws lub chaw, pab pawg los ntawm chav </w:t>
      </w:r>
      <w:del w:id="992" w:author="Windows User" w:date="2021-05-15T22:11:00Z">
        <w:r w:rsidRPr="00DD690D" w:rsidDel="00BB62FB">
          <w:rPr>
            <w:rFonts w:asciiTheme="minorHAnsi" w:hAnsiTheme="minorHAnsi"/>
            <w:iCs/>
            <w:color w:val="70AD47" w:themeColor="accent6"/>
            <w:sz w:val="22"/>
            <w:szCs w:val="22"/>
          </w:rPr>
          <w:delText>saib xyuas</w:delText>
        </w:r>
      </w:del>
      <w:ins w:id="993" w:author="Windows User" w:date="2021-05-16T21:57:00Z">
        <w:r w:rsidR="0035138D">
          <w:rPr>
            <w:rFonts w:asciiTheme="minorHAnsi" w:hAnsiTheme="minorHAnsi"/>
            <w:iCs/>
            <w:color w:val="70AD47" w:themeColor="accent6"/>
            <w:sz w:val="22"/>
            <w:szCs w:val="22"/>
          </w:rPr>
          <w:t xml:space="preserve"> </w:t>
        </w:r>
      </w:ins>
      <w:ins w:id="994" w:author="Windows User" w:date="2021-05-15T22:11:00Z">
        <w:r w:rsidR="00BB62FB">
          <w:rPr>
            <w:rFonts w:asciiTheme="minorHAnsi" w:hAnsiTheme="minorHAnsi"/>
            <w:iCs/>
            <w:color w:val="70AD47" w:themeColor="accent6"/>
            <w:sz w:val="22"/>
            <w:szCs w:val="22"/>
          </w:rPr>
          <w:t>ntsuam xyuas</w:t>
        </w:r>
      </w:ins>
      <w:r w:rsidRPr="00DD690D">
        <w:rPr>
          <w:rFonts w:asciiTheme="minorHAnsi" w:hAnsiTheme="minorHAnsi"/>
          <w:iCs/>
          <w:color w:val="70AD47" w:themeColor="accent6"/>
          <w:sz w:val="22"/>
          <w:szCs w:val="22"/>
        </w:rPr>
        <w:t xml:space="preserve"> kev noj qab haus huv kev soj ntsuam cov txheej txheem, siv ntsuas kub, taug qab cov khoom los ntawm kev tsim khoom, kuaj cov ntawv sau, thiab kuaj cov cider rau kab mob sib kis Lawv ua qhov kev ntsuam xyuas txhua yam seb puas yog Alexi tau ua raws li cov kev cai uas siv rau cov khoom lag luam. Yog tias lawv pom tias nws tsis yog, lawv tuaj yeem thim nws daim ntawv tso cai los</w:t>
      </w:r>
      <w:r w:rsidR="00643076" w:rsidRPr="00DD690D">
        <w:rPr>
          <w:rFonts w:asciiTheme="minorHAnsi" w:hAnsiTheme="minorHAnsi"/>
          <w:iCs/>
          <w:color w:val="70AD47" w:themeColor="accent6"/>
          <w:sz w:val="22"/>
          <w:szCs w:val="22"/>
        </w:rPr>
        <w:t xml:space="preserve"> </w:t>
      </w:r>
      <w:r w:rsidRPr="00DD690D">
        <w:rPr>
          <w:rFonts w:asciiTheme="minorHAnsi" w:hAnsiTheme="minorHAnsi"/>
          <w:iCs/>
          <w:color w:val="70AD47" w:themeColor="accent6"/>
          <w:sz w:val="22"/>
          <w:szCs w:val="22"/>
        </w:rPr>
        <w:t>sis ua kev nplua rau qhov ua txhaum</w:t>
      </w:r>
      <w:r w:rsidR="00DF7318" w:rsidRPr="00DF7318">
        <w:rPr>
          <w:rFonts w:asciiTheme="minorHAnsi" w:hAnsiTheme="minorHAnsi"/>
          <w:iCs/>
          <w:color w:val="70AD47" w:themeColor="accent6"/>
        </w:rPr>
        <w:t>.</w:t>
      </w:r>
    </w:p>
    <w:p w14:paraId="079A37B2" w14:textId="77777777" w:rsidR="00DF7318" w:rsidRPr="00DF7318" w:rsidRDefault="00DF7318" w:rsidP="00DF7318">
      <w:pPr>
        <w:outlineLvl w:val="0"/>
        <w:rPr>
          <w:rFonts w:asciiTheme="minorHAnsi" w:hAnsiTheme="minorHAnsi"/>
          <w:iCs/>
          <w:color w:val="70AD47" w:themeColor="accent6"/>
        </w:rPr>
      </w:pPr>
    </w:p>
    <w:p w14:paraId="365092CD" w14:textId="79CCE0A1" w:rsidR="00434831" w:rsidRPr="00036EF5" w:rsidRDefault="005B493F" w:rsidP="0022192D">
      <w:pPr>
        <w:rPr>
          <w:rFonts w:asciiTheme="minorHAnsi" w:hAnsiTheme="minorHAnsi"/>
          <w:b/>
          <w:color w:val="7030A0"/>
          <w:sz w:val="22"/>
          <w:szCs w:val="22"/>
        </w:rPr>
      </w:pPr>
      <w:r w:rsidRPr="00036EF5">
        <w:rPr>
          <w:rFonts w:asciiTheme="minorHAnsi" w:hAnsiTheme="minorHAnsi"/>
          <w:b/>
          <w:color w:val="7030A0"/>
          <w:sz w:val="22"/>
          <w:szCs w:val="22"/>
        </w:rPr>
        <w:t>UA RAWS LI TXOJ CAI HAUV XEEV THIAB HAUV ZEJ ZOG</w:t>
      </w:r>
    </w:p>
    <w:p w14:paraId="1FF9341A" w14:textId="77777777" w:rsidR="00434831" w:rsidRPr="0022192D" w:rsidRDefault="00434831" w:rsidP="0022192D">
      <w:pPr>
        <w:outlineLvl w:val="0"/>
        <w:rPr>
          <w:rFonts w:asciiTheme="minorHAnsi" w:hAnsiTheme="minorHAnsi"/>
          <w:b/>
          <w:color w:val="7030A0"/>
        </w:rPr>
      </w:pPr>
    </w:p>
    <w:p w14:paraId="27DD28BB" w14:textId="0673D482" w:rsidR="00CF50AE" w:rsidRPr="0069634B" w:rsidRDefault="00270A70" w:rsidP="0069634B">
      <w:pPr>
        <w:numPr>
          <w:ilvl w:val="0"/>
          <w:numId w:val="6"/>
        </w:numPr>
        <w:jc w:val="both"/>
        <w:rPr>
          <w:rFonts w:asciiTheme="minorHAnsi" w:eastAsia="Times New Roman" w:hAnsiTheme="minorHAnsi"/>
          <w:color w:val="7030A0"/>
          <w:sz w:val="22"/>
          <w:szCs w:val="22"/>
        </w:rPr>
      </w:pPr>
      <w:r w:rsidRPr="0069634B">
        <w:rPr>
          <w:rFonts w:asciiTheme="minorHAnsi" w:eastAsia="Times New Roman" w:hAnsiTheme="minorHAnsi"/>
          <w:color w:val="7030A0"/>
          <w:sz w:val="22"/>
          <w:szCs w:val="22"/>
        </w:rPr>
        <w:t>Kawm paub thiab ua raws txhua lub xeev cov cai tswj</w:t>
      </w:r>
      <w:r w:rsidR="006C0F4C" w:rsidRPr="0069634B">
        <w:rPr>
          <w:rFonts w:asciiTheme="minorHAnsi" w:eastAsia="Times New Roman" w:hAnsiTheme="minorHAnsi"/>
          <w:color w:val="7030A0"/>
          <w:sz w:val="22"/>
          <w:szCs w:val="22"/>
        </w:rPr>
        <w:t xml:space="preserve"> </w:t>
      </w:r>
      <w:r w:rsidRPr="0069634B">
        <w:rPr>
          <w:rFonts w:asciiTheme="minorHAnsi" w:eastAsia="Times New Roman" w:hAnsiTheme="minorHAnsi"/>
          <w:color w:val="7030A0"/>
          <w:sz w:val="22"/>
          <w:szCs w:val="22"/>
        </w:rPr>
        <w:t>fwm thiab cov cai khoom noj hauv</w:t>
      </w:r>
      <w:r w:rsidR="006C0F4C" w:rsidRPr="0069634B">
        <w:rPr>
          <w:rFonts w:asciiTheme="minorHAnsi" w:eastAsia="Times New Roman" w:hAnsiTheme="minorHAnsi"/>
          <w:color w:val="7030A0"/>
          <w:sz w:val="22"/>
          <w:szCs w:val="22"/>
        </w:rPr>
        <w:t xml:space="preserve"> zej zog</w:t>
      </w:r>
    </w:p>
    <w:p w14:paraId="5DB9BA7D" w14:textId="77777777" w:rsidR="0021086D" w:rsidRPr="0022192D" w:rsidRDefault="0021086D" w:rsidP="0022192D">
      <w:pPr>
        <w:rPr>
          <w:rFonts w:asciiTheme="minorHAnsi" w:eastAsia="Times New Roman" w:hAnsiTheme="minorHAnsi"/>
          <w:b/>
          <w:color w:val="538135" w:themeColor="accent6" w:themeShade="BF"/>
        </w:rPr>
      </w:pPr>
    </w:p>
    <w:p w14:paraId="37282D24" w14:textId="5A556043" w:rsidR="0021086D" w:rsidRPr="00006454" w:rsidRDefault="0021086D" w:rsidP="00006454">
      <w:pPr>
        <w:jc w:val="both"/>
        <w:rPr>
          <w:rFonts w:asciiTheme="minorHAnsi" w:eastAsia="Times New Roman" w:hAnsiTheme="minorHAnsi"/>
          <w:b/>
          <w:color w:val="70AD47" w:themeColor="accent6"/>
          <w:sz w:val="22"/>
          <w:szCs w:val="22"/>
        </w:rPr>
      </w:pPr>
      <w:r w:rsidRPr="0022192D">
        <w:rPr>
          <w:rFonts w:asciiTheme="minorHAnsi" w:eastAsia="Times New Roman" w:hAnsiTheme="minorHAnsi"/>
          <w:b/>
          <w:color w:val="70AD47" w:themeColor="accent6"/>
        </w:rPr>
        <w:t>[</w:t>
      </w:r>
      <w:ins w:id="995" w:author="Windows User" w:date="2021-05-16T22:02:00Z">
        <w:r w:rsidR="00F76B14">
          <w:rPr>
            <w:rFonts w:asciiTheme="minorHAnsi" w:hAnsiTheme="minorHAnsi"/>
            <w:b/>
            <w:color w:val="70AD47" w:themeColor="accent6"/>
            <w:sz w:val="22"/>
            <w:szCs w:val="22"/>
          </w:rPr>
          <w:t xml:space="preserve">Tus Neeg Ua Liaj Teb </w:t>
        </w:r>
      </w:ins>
      <w:del w:id="996" w:author="Windows User" w:date="2021-05-16T22:02:00Z">
        <w:r w:rsidR="002276B3" w:rsidRPr="00006454" w:rsidDel="00F76B14">
          <w:rPr>
            <w:rFonts w:asciiTheme="minorHAnsi" w:eastAsia="Times New Roman" w:hAnsiTheme="minorHAnsi"/>
            <w:b/>
            <w:color w:val="70AD47" w:themeColor="accent6"/>
            <w:sz w:val="22"/>
            <w:szCs w:val="22"/>
          </w:rPr>
          <w:delText>Yawg</w:delText>
        </w:r>
      </w:del>
      <w:r w:rsidRPr="00006454">
        <w:rPr>
          <w:rFonts w:asciiTheme="minorHAnsi" w:eastAsia="Times New Roman" w:hAnsiTheme="minorHAnsi"/>
          <w:b/>
          <w:color w:val="70AD47" w:themeColor="accent6"/>
          <w:sz w:val="22"/>
          <w:szCs w:val="22"/>
        </w:rPr>
        <w:t xml:space="preserve"> Sally icon]</w:t>
      </w:r>
    </w:p>
    <w:p w14:paraId="580C5D12" w14:textId="650B0C14" w:rsidR="009F3B9E" w:rsidRPr="00006454" w:rsidRDefault="00F76B14" w:rsidP="00006454">
      <w:pPr>
        <w:spacing w:after="90" w:line="152" w:lineRule="atLeast"/>
        <w:jc w:val="both"/>
        <w:rPr>
          <w:rFonts w:asciiTheme="minorHAnsi" w:hAnsiTheme="minorHAnsi"/>
          <w:b/>
          <w:iCs/>
          <w:color w:val="70AD47" w:themeColor="accent6"/>
          <w:sz w:val="22"/>
          <w:szCs w:val="22"/>
        </w:rPr>
      </w:pPr>
      <w:ins w:id="997" w:author="Windows User" w:date="2021-05-16T22:02:00Z">
        <w:r>
          <w:rPr>
            <w:rFonts w:asciiTheme="minorHAnsi" w:hAnsiTheme="minorHAnsi"/>
            <w:b/>
            <w:color w:val="70AD47" w:themeColor="accent6"/>
            <w:sz w:val="22"/>
            <w:szCs w:val="22"/>
          </w:rPr>
          <w:lastRenderedPageBreak/>
          <w:t xml:space="preserve">Tus Neeg Ua Liaj Teb </w:t>
        </w:r>
      </w:ins>
      <w:del w:id="998" w:author="Windows User" w:date="2021-05-16T22:02:00Z">
        <w:r w:rsidR="00B3335C" w:rsidRPr="00006454" w:rsidDel="00F76B14">
          <w:rPr>
            <w:rFonts w:asciiTheme="minorHAnsi" w:hAnsiTheme="minorHAnsi"/>
            <w:b/>
            <w:iCs/>
            <w:color w:val="70AD47" w:themeColor="accent6"/>
            <w:sz w:val="22"/>
            <w:szCs w:val="22"/>
          </w:rPr>
          <w:delText>Yawg</w:delText>
        </w:r>
      </w:del>
      <w:r w:rsidR="009F3B9E" w:rsidRPr="00006454">
        <w:rPr>
          <w:rFonts w:asciiTheme="minorHAnsi" w:hAnsiTheme="minorHAnsi"/>
          <w:b/>
          <w:iCs/>
          <w:color w:val="70AD47" w:themeColor="accent6"/>
          <w:sz w:val="22"/>
          <w:szCs w:val="22"/>
        </w:rPr>
        <w:t xml:space="preserve"> Sally </w:t>
      </w:r>
      <w:r w:rsidR="00B3335C" w:rsidRPr="00006454">
        <w:rPr>
          <w:rFonts w:asciiTheme="minorHAnsi" w:hAnsiTheme="minorHAnsi"/>
          <w:b/>
          <w:iCs/>
          <w:color w:val="70AD47" w:themeColor="accent6"/>
          <w:sz w:val="22"/>
          <w:szCs w:val="22"/>
        </w:rPr>
        <w:t xml:space="preserve">ua raws li txoj </w:t>
      </w:r>
      <w:proofErr w:type="gramStart"/>
      <w:r w:rsidR="00B3335C" w:rsidRPr="00006454">
        <w:rPr>
          <w:rFonts w:asciiTheme="minorHAnsi" w:hAnsiTheme="minorHAnsi"/>
          <w:b/>
          <w:iCs/>
          <w:color w:val="70AD47" w:themeColor="accent6"/>
          <w:sz w:val="22"/>
          <w:szCs w:val="22"/>
        </w:rPr>
        <w:t>cai</w:t>
      </w:r>
      <w:proofErr w:type="gramEnd"/>
      <w:r w:rsidR="00B3335C" w:rsidRPr="00006454">
        <w:rPr>
          <w:rFonts w:asciiTheme="minorHAnsi" w:hAnsiTheme="minorHAnsi"/>
          <w:b/>
          <w:iCs/>
          <w:color w:val="70AD47" w:themeColor="accent6"/>
          <w:sz w:val="22"/>
          <w:szCs w:val="22"/>
        </w:rPr>
        <w:t xml:space="preserve"> hauv xeev thiab hauv zej zog</w:t>
      </w:r>
    </w:p>
    <w:p w14:paraId="5D2CEA0F" w14:textId="1382DA5D" w:rsidR="0021086D" w:rsidRPr="0022192D" w:rsidRDefault="00F76B14" w:rsidP="00006454">
      <w:pPr>
        <w:spacing w:after="90" w:line="152" w:lineRule="atLeast"/>
        <w:jc w:val="both"/>
        <w:rPr>
          <w:rFonts w:asciiTheme="minorHAnsi" w:hAnsiTheme="minorHAnsi"/>
          <w:color w:val="70AD47" w:themeColor="accent6"/>
        </w:rPr>
      </w:pPr>
      <w:ins w:id="999" w:author="Windows User" w:date="2021-05-16T22:03:00Z">
        <w:r>
          <w:rPr>
            <w:rFonts w:asciiTheme="minorHAnsi" w:hAnsiTheme="minorHAnsi"/>
            <w:b/>
            <w:color w:val="70AD47" w:themeColor="accent6"/>
            <w:sz w:val="22"/>
            <w:szCs w:val="22"/>
          </w:rPr>
          <w:t xml:space="preserve">Tus Neeg Ua Liaj Teb </w:t>
        </w:r>
      </w:ins>
      <w:del w:id="1000" w:author="Windows User" w:date="2021-05-16T22:03:00Z">
        <w:r w:rsidR="00A0327B" w:rsidRPr="00006454" w:rsidDel="00F76B14">
          <w:rPr>
            <w:rFonts w:asciiTheme="minorHAnsi" w:hAnsiTheme="minorHAnsi"/>
            <w:iCs/>
            <w:color w:val="70AD47" w:themeColor="accent6"/>
            <w:sz w:val="22"/>
            <w:szCs w:val="22"/>
          </w:rPr>
          <w:delText>Yawg</w:delText>
        </w:r>
      </w:del>
      <w:r w:rsidR="00A0327B" w:rsidRPr="00006454">
        <w:rPr>
          <w:rFonts w:asciiTheme="minorHAnsi" w:hAnsiTheme="minorHAnsi"/>
          <w:iCs/>
          <w:color w:val="70AD47" w:themeColor="accent6"/>
          <w:sz w:val="22"/>
          <w:szCs w:val="22"/>
        </w:rPr>
        <w:t xml:space="preserve"> Sally tau saib txog </w:t>
      </w:r>
      <w:proofErr w:type="gramStart"/>
      <w:r w:rsidR="00A0327B" w:rsidRPr="00006454">
        <w:rPr>
          <w:rFonts w:asciiTheme="minorHAnsi" w:hAnsiTheme="minorHAnsi"/>
          <w:iCs/>
          <w:color w:val="70AD47" w:themeColor="accent6"/>
          <w:sz w:val="22"/>
          <w:szCs w:val="22"/>
        </w:rPr>
        <w:t>kev</w:t>
      </w:r>
      <w:proofErr w:type="gramEnd"/>
      <w:r w:rsidR="00A0327B" w:rsidRPr="00006454">
        <w:rPr>
          <w:rFonts w:asciiTheme="minorHAnsi" w:hAnsiTheme="minorHAnsi"/>
          <w:iCs/>
          <w:color w:val="70AD47" w:themeColor="accent6"/>
          <w:sz w:val="22"/>
          <w:szCs w:val="22"/>
        </w:rPr>
        <w:t xml:space="preserve"> npaj zaub xam lav xyaw nyob hauv chav ua noj uas muaj ntawv pov thawj hauv nws daim liaj teb. Qhov teeb meem Alexi tab</w:t>
      </w:r>
      <w:r w:rsidR="00BC32CC" w:rsidRPr="00006454">
        <w:rPr>
          <w:rFonts w:asciiTheme="minorHAnsi" w:hAnsiTheme="minorHAnsi"/>
          <w:iCs/>
          <w:color w:val="70AD47" w:themeColor="accent6"/>
          <w:sz w:val="22"/>
          <w:szCs w:val="22"/>
        </w:rPr>
        <w:t xml:space="preserve"> </w:t>
      </w:r>
      <w:r w:rsidR="00A0327B" w:rsidRPr="00006454">
        <w:rPr>
          <w:rFonts w:asciiTheme="minorHAnsi" w:hAnsiTheme="minorHAnsi"/>
          <w:iCs/>
          <w:color w:val="70AD47" w:themeColor="accent6"/>
          <w:sz w:val="22"/>
          <w:szCs w:val="22"/>
        </w:rPr>
        <w:t>tom dhau los ua rau nws rov xav txog qhov kev txiav txim siab ntaw</w:t>
      </w:r>
      <w:r w:rsidR="00BC32CC" w:rsidRPr="00006454">
        <w:rPr>
          <w:rFonts w:asciiTheme="minorHAnsi" w:hAnsiTheme="minorHAnsi"/>
          <w:iCs/>
          <w:color w:val="70AD47" w:themeColor="accent6"/>
          <w:sz w:val="22"/>
          <w:szCs w:val="22"/>
        </w:rPr>
        <w:t>v</w:t>
      </w:r>
      <w:r w:rsidR="00A0327B" w:rsidRPr="00006454">
        <w:rPr>
          <w:rFonts w:asciiTheme="minorHAnsi" w:hAnsiTheme="minorHAnsi"/>
          <w:iCs/>
          <w:color w:val="70AD47" w:themeColor="accent6"/>
          <w:sz w:val="22"/>
          <w:szCs w:val="22"/>
        </w:rPr>
        <w:t>. Nws txoj kev ua hauj</w:t>
      </w:r>
      <w:r w:rsidR="00BC32CC" w:rsidRPr="00006454">
        <w:rPr>
          <w:rFonts w:asciiTheme="minorHAnsi" w:hAnsiTheme="minorHAnsi"/>
          <w:iCs/>
          <w:color w:val="70AD47" w:themeColor="accent6"/>
          <w:sz w:val="22"/>
          <w:szCs w:val="22"/>
        </w:rPr>
        <w:t xml:space="preserve"> </w:t>
      </w:r>
      <w:r w:rsidR="00A0327B" w:rsidRPr="00006454">
        <w:rPr>
          <w:rFonts w:asciiTheme="minorHAnsi" w:hAnsiTheme="minorHAnsi"/>
          <w:iCs/>
          <w:color w:val="70AD47" w:themeColor="accent6"/>
          <w:sz w:val="22"/>
          <w:szCs w:val="22"/>
        </w:rPr>
        <w:t>lwm sib xyaw ua noj nyias yuav xav tau ua raws li cov cai tswj zaub mov, vim nws tsis xav ua txhaum txoj cai. Txawm hais tias nws yuav tau tos kom txog thaum tus neeg soj ntsuam tuaj txog kom paub txog cov kev cai, Sally txiav txim siab tias yuav ua hauj</w:t>
      </w:r>
      <w:r w:rsidR="00BC32CC" w:rsidRPr="00006454">
        <w:rPr>
          <w:rFonts w:asciiTheme="minorHAnsi" w:hAnsiTheme="minorHAnsi"/>
          <w:iCs/>
          <w:color w:val="70AD47" w:themeColor="accent6"/>
          <w:sz w:val="22"/>
          <w:szCs w:val="22"/>
        </w:rPr>
        <w:t xml:space="preserve"> </w:t>
      </w:r>
      <w:r w:rsidR="00A0327B" w:rsidRPr="00006454">
        <w:rPr>
          <w:rFonts w:asciiTheme="minorHAnsi" w:hAnsiTheme="minorHAnsi"/>
          <w:iCs/>
          <w:color w:val="70AD47" w:themeColor="accent6"/>
          <w:sz w:val="22"/>
          <w:szCs w:val="22"/>
        </w:rPr>
        <w:t>lwm me ntsis. Tej zaum yog tias nws nyeem cov cai nws tus kheej, nws yuav zam kev ua qhov tsis raug cai yuam kev hauv txoj kev. Yog li, Sally ua cov hauv qab no</w:t>
      </w:r>
      <w:r w:rsidR="0021086D" w:rsidRPr="0022192D">
        <w:rPr>
          <w:rFonts w:asciiTheme="minorHAnsi" w:hAnsiTheme="minorHAnsi"/>
          <w:iCs/>
          <w:color w:val="70AD47" w:themeColor="accent6"/>
        </w:rPr>
        <w:t>: </w:t>
      </w:r>
    </w:p>
    <w:p w14:paraId="1F1C2435" w14:textId="4A2598C2" w:rsidR="0021086D" w:rsidRPr="00534A89" w:rsidRDefault="00E6433C" w:rsidP="0022192D">
      <w:pPr>
        <w:pStyle w:val="ListParagraph"/>
        <w:numPr>
          <w:ilvl w:val="0"/>
          <w:numId w:val="30"/>
        </w:numPr>
        <w:spacing w:after="83"/>
        <w:rPr>
          <w:rFonts w:asciiTheme="minorHAnsi" w:hAnsiTheme="minorHAnsi"/>
          <w:color w:val="70AD47" w:themeColor="accent6"/>
          <w:sz w:val="22"/>
          <w:szCs w:val="22"/>
        </w:rPr>
      </w:pPr>
      <w:r w:rsidRPr="00534A89">
        <w:rPr>
          <w:rFonts w:asciiTheme="minorHAnsi" w:hAnsiTheme="minorHAnsi"/>
          <w:iCs/>
          <w:color w:val="70AD47" w:themeColor="accent6"/>
          <w:sz w:val="22"/>
          <w:szCs w:val="22"/>
        </w:rPr>
        <w:t xml:space="preserve">Tau ib daim qauv ntawm nws lub xeev </w:t>
      </w:r>
      <w:r w:rsidR="00A21A2A" w:rsidRPr="00534A89">
        <w:rPr>
          <w:rFonts w:asciiTheme="minorHAnsi" w:hAnsiTheme="minorHAnsi"/>
          <w:iCs/>
          <w:color w:val="70AD47" w:themeColor="accent6"/>
          <w:sz w:val="22"/>
          <w:szCs w:val="22"/>
        </w:rPr>
        <w:t>txoj</w:t>
      </w:r>
      <w:r w:rsidRPr="00534A89">
        <w:rPr>
          <w:rFonts w:asciiTheme="minorHAnsi" w:hAnsiTheme="minorHAnsi"/>
          <w:iCs/>
          <w:color w:val="70AD47" w:themeColor="accent6"/>
          <w:sz w:val="22"/>
          <w:szCs w:val="22"/>
        </w:rPr>
        <w:t xml:space="preserve"> cai noj haus thiab nyeem tag nrho cov kev cai uas siv rau kev lag luam ua khoom noj. Tsis yog txhua tus ntawm lawv yuav ua rau muaj kev nkag siab zoo, tab sis nws cia taug qab cov uas nws muaj lus nug txog</w:t>
      </w:r>
      <w:r w:rsidR="0021086D" w:rsidRPr="00534A89">
        <w:rPr>
          <w:rFonts w:asciiTheme="minorHAnsi" w:hAnsiTheme="minorHAnsi"/>
          <w:iCs/>
          <w:color w:val="70AD47" w:themeColor="accent6"/>
          <w:sz w:val="22"/>
          <w:szCs w:val="22"/>
        </w:rPr>
        <w:t>. </w:t>
      </w:r>
    </w:p>
    <w:p w14:paraId="15A5C82B" w14:textId="3E8B912D" w:rsidR="0021086D" w:rsidRPr="0022192D" w:rsidRDefault="008B1BBB" w:rsidP="0022192D">
      <w:pPr>
        <w:pStyle w:val="ListParagraph"/>
        <w:numPr>
          <w:ilvl w:val="0"/>
          <w:numId w:val="30"/>
        </w:numPr>
        <w:rPr>
          <w:rFonts w:asciiTheme="minorHAnsi" w:hAnsiTheme="minorHAnsi"/>
          <w:color w:val="70AD47" w:themeColor="accent6"/>
        </w:rPr>
      </w:pPr>
      <w:r w:rsidRPr="00534A89">
        <w:rPr>
          <w:rFonts w:asciiTheme="minorHAnsi" w:hAnsiTheme="minorHAnsi"/>
          <w:iCs/>
          <w:color w:val="70AD47" w:themeColor="accent6"/>
          <w:sz w:val="22"/>
          <w:szCs w:val="22"/>
        </w:rPr>
        <w:t>Hu rau tus kws tshuaj hauv zos txhawm rau teeb tsa lub rooj sib tham ua ntej kev tsim kho hauv nws chav ua noj ua haus uas tau ntawv pov thawj. Sally xav kom ntseeg tau tias nws nkag siab cov cai kom raug thiab txhais cov lus tib yam nkaus li tus kws</w:t>
      </w:r>
      <w:del w:id="1001" w:author="Windows User" w:date="2021-05-16T22:13:00Z">
        <w:r w:rsidRPr="00534A89" w:rsidDel="0043723F">
          <w:rPr>
            <w:rFonts w:asciiTheme="minorHAnsi" w:hAnsiTheme="minorHAnsi"/>
            <w:iCs/>
            <w:color w:val="70AD47" w:themeColor="accent6"/>
            <w:sz w:val="22"/>
            <w:szCs w:val="22"/>
          </w:rPr>
          <w:delText xml:space="preserve"> kuaj</w:delText>
        </w:r>
      </w:del>
      <w:ins w:id="1002" w:author="Windows User" w:date="2021-05-16T22:13:00Z">
        <w:r w:rsidR="0043723F">
          <w:rPr>
            <w:rFonts w:asciiTheme="minorHAnsi" w:hAnsiTheme="minorHAnsi"/>
            <w:iCs/>
            <w:color w:val="70AD47" w:themeColor="accent6"/>
            <w:sz w:val="22"/>
            <w:szCs w:val="22"/>
          </w:rPr>
          <w:t xml:space="preserve"> </w:t>
        </w:r>
        <w:proofErr w:type="gramStart"/>
        <w:r w:rsidR="0043723F">
          <w:rPr>
            <w:rFonts w:asciiTheme="minorHAnsi" w:hAnsiTheme="minorHAnsi"/>
            <w:iCs/>
            <w:color w:val="70AD47" w:themeColor="accent6"/>
            <w:sz w:val="22"/>
            <w:szCs w:val="22"/>
          </w:rPr>
          <w:t xml:space="preserve">soj </w:t>
        </w:r>
      </w:ins>
      <w:r w:rsidRPr="00534A89">
        <w:rPr>
          <w:rFonts w:asciiTheme="minorHAnsi" w:hAnsiTheme="minorHAnsi"/>
          <w:iCs/>
          <w:color w:val="70AD47" w:themeColor="accent6"/>
          <w:sz w:val="22"/>
          <w:szCs w:val="22"/>
        </w:rPr>
        <w:t xml:space="preserve"> xyuas</w:t>
      </w:r>
      <w:proofErr w:type="gramEnd"/>
      <w:r w:rsidRPr="00534A89">
        <w:rPr>
          <w:rFonts w:asciiTheme="minorHAnsi" w:hAnsiTheme="minorHAnsi"/>
          <w:iCs/>
          <w:color w:val="70AD47" w:themeColor="accent6"/>
          <w:sz w:val="22"/>
          <w:szCs w:val="22"/>
        </w:rPr>
        <w:t xml:space="preserve">. Qhov no kuj yuav pab lawv txoj </w:t>
      </w:r>
      <w:proofErr w:type="gramStart"/>
      <w:r w:rsidRPr="00534A89">
        <w:rPr>
          <w:rFonts w:asciiTheme="minorHAnsi" w:hAnsiTheme="minorHAnsi"/>
          <w:iCs/>
          <w:color w:val="70AD47" w:themeColor="accent6"/>
          <w:sz w:val="22"/>
          <w:szCs w:val="22"/>
        </w:rPr>
        <w:t>kev</w:t>
      </w:r>
      <w:proofErr w:type="gramEnd"/>
      <w:r w:rsidRPr="00534A89">
        <w:rPr>
          <w:rFonts w:asciiTheme="minorHAnsi" w:hAnsiTheme="minorHAnsi"/>
          <w:iCs/>
          <w:color w:val="70AD47" w:themeColor="accent6"/>
          <w:sz w:val="22"/>
          <w:szCs w:val="22"/>
        </w:rPr>
        <w:t xml:space="preserve"> sib raug zoo mus rau qhov zoo </w:t>
      </w:r>
      <w:del w:id="1003" w:author="Windows User" w:date="2021-05-16T22:14:00Z">
        <w:r w:rsidRPr="00534A89" w:rsidDel="0043723F">
          <w:rPr>
            <w:rFonts w:asciiTheme="minorHAnsi" w:hAnsiTheme="minorHAnsi"/>
            <w:iCs/>
            <w:color w:val="70AD47" w:themeColor="accent6"/>
            <w:sz w:val="22"/>
            <w:szCs w:val="22"/>
          </w:rPr>
          <w:delText xml:space="preserve">thaum, </w:delText>
        </w:r>
      </w:del>
      <w:r w:rsidRPr="00534A89">
        <w:rPr>
          <w:rFonts w:asciiTheme="minorHAnsi" w:hAnsiTheme="minorHAnsi"/>
          <w:iCs/>
          <w:color w:val="70AD47" w:themeColor="accent6"/>
          <w:sz w:val="22"/>
          <w:szCs w:val="22"/>
        </w:rPr>
        <w:t>yog li Sally muaj txoj kev npaj</w:t>
      </w:r>
      <w:ins w:id="1004" w:author="Windows User" w:date="2021-05-16T22:15:00Z">
        <w:r w:rsidR="0043723F">
          <w:rPr>
            <w:rFonts w:asciiTheme="minorHAnsi" w:hAnsiTheme="minorHAnsi"/>
            <w:iCs/>
            <w:color w:val="70AD47" w:themeColor="accent6"/>
            <w:sz w:val="22"/>
            <w:szCs w:val="22"/>
          </w:rPr>
          <w:t xml:space="preserve"> zoo</w:t>
        </w:r>
      </w:ins>
      <w:r w:rsidRPr="00534A89">
        <w:rPr>
          <w:rFonts w:asciiTheme="minorHAnsi" w:hAnsiTheme="minorHAnsi"/>
          <w:iCs/>
          <w:color w:val="70AD47" w:themeColor="accent6"/>
          <w:sz w:val="22"/>
          <w:szCs w:val="22"/>
        </w:rPr>
        <w:t xml:space="preserve"> thaum nws </w:t>
      </w:r>
      <w:del w:id="1005" w:author="Windows User" w:date="2021-05-16T22:15:00Z">
        <w:r w:rsidRPr="00534A89" w:rsidDel="0043723F">
          <w:rPr>
            <w:rFonts w:asciiTheme="minorHAnsi" w:hAnsiTheme="minorHAnsi"/>
            <w:iCs/>
            <w:color w:val="70AD47" w:themeColor="accent6"/>
            <w:sz w:val="22"/>
            <w:szCs w:val="22"/>
          </w:rPr>
          <w:delText>nce thiab khiav</w:delText>
        </w:r>
      </w:del>
      <w:ins w:id="1006" w:author="Windows User" w:date="2021-05-16T22:15:00Z">
        <w:r w:rsidR="0043723F">
          <w:rPr>
            <w:rFonts w:asciiTheme="minorHAnsi" w:hAnsiTheme="minorHAnsi"/>
            <w:iCs/>
            <w:color w:val="70AD47" w:themeColor="accent6"/>
            <w:sz w:val="22"/>
            <w:szCs w:val="22"/>
          </w:rPr>
          <w:t xml:space="preserve"> pib lo siv</w:t>
        </w:r>
      </w:ins>
      <w:r w:rsidR="0021086D" w:rsidRPr="0022192D">
        <w:rPr>
          <w:rFonts w:asciiTheme="minorHAnsi" w:hAnsiTheme="minorHAnsi"/>
          <w:iCs/>
          <w:color w:val="70AD47" w:themeColor="accent6"/>
        </w:rPr>
        <w:t>. </w:t>
      </w:r>
    </w:p>
    <w:p w14:paraId="7A29F143" w14:textId="77777777" w:rsidR="00434831" w:rsidRPr="0022192D" w:rsidRDefault="00434831" w:rsidP="0022192D">
      <w:pPr>
        <w:rPr>
          <w:rFonts w:asciiTheme="minorHAnsi" w:hAnsiTheme="minorHAnsi"/>
        </w:rPr>
      </w:pPr>
    </w:p>
    <w:p w14:paraId="292BA5D2" w14:textId="069F6A74" w:rsidR="00A120C9" w:rsidRPr="00D34285" w:rsidRDefault="003E75AC" w:rsidP="00D34285">
      <w:pPr>
        <w:jc w:val="both"/>
        <w:outlineLvl w:val="0"/>
        <w:rPr>
          <w:rFonts w:asciiTheme="minorHAnsi" w:hAnsiTheme="minorHAnsi"/>
          <w:b/>
          <w:sz w:val="22"/>
          <w:szCs w:val="22"/>
          <w:u w:val="single"/>
        </w:rPr>
      </w:pPr>
      <w:r w:rsidRPr="00D34285">
        <w:rPr>
          <w:rFonts w:asciiTheme="minorHAnsi" w:hAnsiTheme="minorHAnsi"/>
          <w:b/>
          <w:sz w:val="22"/>
          <w:szCs w:val="22"/>
          <w:u w:val="single"/>
        </w:rPr>
        <w:t>Kev Phom Sij Ntawm Txoj Cai</w:t>
      </w:r>
      <w:r w:rsidR="00835CC5" w:rsidRPr="00D34285">
        <w:rPr>
          <w:rFonts w:asciiTheme="minorHAnsi" w:hAnsiTheme="minorHAnsi"/>
          <w:b/>
          <w:sz w:val="22"/>
          <w:szCs w:val="22"/>
          <w:u w:val="single"/>
        </w:rPr>
        <w:t xml:space="preserve"> </w:t>
      </w:r>
      <w:r w:rsidR="00AD22BB" w:rsidRPr="00D34285">
        <w:rPr>
          <w:rFonts w:asciiTheme="minorHAnsi" w:hAnsiTheme="minorHAnsi"/>
          <w:b/>
          <w:sz w:val="22"/>
          <w:szCs w:val="22"/>
          <w:u w:val="single"/>
        </w:rPr>
        <w:t>5</w:t>
      </w:r>
      <w:r w:rsidR="00835CC5" w:rsidRPr="00D34285">
        <w:rPr>
          <w:rFonts w:asciiTheme="minorHAnsi" w:hAnsiTheme="minorHAnsi"/>
          <w:b/>
          <w:sz w:val="22"/>
          <w:szCs w:val="22"/>
          <w:u w:val="single"/>
        </w:rPr>
        <w:t xml:space="preserve">: </w:t>
      </w:r>
      <w:r w:rsidR="00971F37" w:rsidRPr="00D34285">
        <w:rPr>
          <w:rFonts w:asciiTheme="minorHAnsi" w:hAnsiTheme="minorHAnsi"/>
          <w:b/>
          <w:sz w:val="22"/>
          <w:szCs w:val="22"/>
          <w:u w:val="single"/>
        </w:rPr>
        <w:t>Ua Raw Li Txoj Cai Ntawm Tsoom Fwv, Suav Nrog Txoj Cai Ntawm FSMA</w:t>
      </w:r>
    </w:p>
    <w:p w14:paraId="0A85222A" w14:textId="77777777" w:rsidR="00A120C9" w:rsidRPr="0022192D" w:rsidRDefault="00A120C9" w:rsidP="0022192D">
      <w:pPr>
        <w:rPr>
          <w:rFonts w:asciiTheme="minorHAnsi" w:hAnsiTheme="minorHAnsi"/>
          <w:b/>
        </w:rPr>
      </w:pPr>
    </w:p>
    <w:p w14:paraId="307C5391" w14:textId="73CD594A" w:rsidR="00A120C9" w:rsidRPr="00F05D66" w:rsidRDefault="00A120C9" w:rsidP="00F05D66">
      <w:pPr>
        <w:jc w:val="both"/>
        <w:outlineLvl w:val="0"/>
        <w:rPr>
          <w:rFonts w:asciiTheme="minorHAnsi" w:hAnsiTheme="minorHAnsi"/>
          <w:b/>
          <w:sz w:val="22"/>
          <w:szCs w:val="22"/>
        </w:rPr>
      </w:pPr>
      <w:r w:rsidRPr="0022192D">
        <w:rPr>
          <w:rFonts w:asciiTheme="minorHAnsi" w:hAnsiTheme="minorHAnsi"/>
          <w:b/>
        </w:rPr>
        <w:tab/>
      </w:r>
      <w:r w:rsidR="001D7208" w:rsidRPr="00F05D66">
        <w:rPr>
          <w:rFonts w:asciiTheme="minorHAnsi" w:hAnsiTheme="minorHAnsi"/>
          <w:b/>
          <w:sz w:val="22"/>
          <w:szCs w:val="22"/>
        </w:rPr>
        <w:t>Tej zaub mov tsis huv</w:t>
      </w:r>
    </w:p>
    <w:p w14:paraId="789491EC" w14:textId="77777777" w:rsidR="00BD3E4C" w:rsidRPr="00F05D66" w:rsidRDefault="00BD3E4C" w:rsidP="00F05D66">
      <w:pPr>
        <w:jc w:val="both"/>
        <w:outlineLvl w:val="0"/>
        <w:rPr>
          <w:rFonts w:asciiTheme="minorHAnsi" w:hAnsiTheme="minorHAnsi"/>
          <w:b/>
          <w:sz w:val="22"/>
          <w:szCs w:val="22"/>
        </w:rPr>
      </w:pPr>
    </w:p>
    <w:p w14:paraId="77C3D208" w14:textId="10BF19CE" w:rsidR="00424F1A" w:rsidRPr="00F05D66" w:rsidRDefault="00945B17" w:rsidP="00F05D66">
      <w:pPr>
        <w:jc w:val="both"/>
        <w:rPr>
          <w:rFonts w:asciiTheme="minorHAnsi" w:eastAsia="Times New Roman" w:hAnsiTheme="minorHAnsi"/>
          <w:sz w:val="22"/>
          <w:szCs w:val="22"/>
        </w:rPr>
      </w:pPr>
      <w:r w:rsidRPr="00F05D66">
        <w:rPr>
          <w:rFonts w:asciiTheme="minorHAnsi" w:hAnsiTheme="minorHAnsi"/>
          <w:sz w:val="22"/>
          <w:szCs w:val="22"/>
        </w:rPr>
        <w:t xml:space="preserve">Ib yam li xeev txoj cai kev nyab xeeb ntawm khoom noj khoom haus, tsoom fwv nom tswv txoj kev nyab xeeb khoom noj khoom haus txwv tsis pub muag cov zaub mov "tsis huv". </w:t>
      </w:r>
      <w:ins w:id="1007" w:author="Windows User" w:date="2021-05-16T22:20:00Z">
        <w:r w:rsidR="002764F0">
          <w:rPr>
            <w:rFonts w:asciiTheme="minorHAnsi" w:hAnsiTheme="minorHAnsi"/>
            <w:sz w:val="22"/>
            <w:szCs w:val="22"/>
          </w:rPr>
          <w:t>Tsoom fwv</w:t>
        </w:r>
      </w:ins>
      <w:r w:rsidRPr="00F05D66">
        <w:rPr>
          <w:rFonts w:asciiTheme="minorHAnsi" w:hAnsiTheme="minorHAnsi"/>
          <w:sz w:val="22"/>
          <w:szCs w:val="22"/>
        </w:rPr>
        <w:t xml:space="preserve">Tseem </w:t>
      </w:r>
      <w:del w:id="1008" w:author="Windows User" w:date="2021-05-16T22:20:00Z">
        <w:r w:rsidRPr="00F05D66" w:rsidDel="002764F0">
          <w:rPr>
            <w:rFonts w:asciiTheme="minorHAnsi" w:hAnsiTheme="minorHAnsi"/>
            <w:sz w:val="22"/>
            <w:szCs w:val="22"/>
          </w:rPr>
          <w:delText xml:space="preserve">hwv </w:delText>
        </w:r>
      </w:del>
      <w:r w:rsidRPr="00F05D66">
        <w:rPr>
          <w:rFonts w:asciiTheme="minorHAnsi" w:hAnsiTheme="minorHAnsi"/>
          <w:sz w:val="22"/>
          <w:szCs w:val="22"/>
        </w:rPr>
        <w:t xml:space="preserve">qib </w:t>
      </w:r>
      <w:proofErr w:type="gramStart"/>
      <w:r w:rsidRPr="00F05D66">
        <w:rPr>
          <w:rFonts w:asciiTheme="minorHAnsi" w:hAnsiTheme="minorHAnsi"/>
          <w:sz w:val="22"/>
          <w:szCs w:val="22"/>
        </w:rPr>
        <w:t>kev</w:t>
      </w:r>
      <w:proofErr w:type="gramEnd"/>
      <w:r w:rsidRPr="00F05D66">
        <w:rPr>
          <w:rFonts w:asciiTheme="minorHAnsi" w:hAnsiTheme="minorHAnsi"/>
          <w:sz w:val="22"/>
          <w:szCs w:val="22"/>
        </w:rPr>
        <w:t xml:space="preserve"> txhais ntawm cov uas tsis huv yog qhov dav heev, thiab suav nrog cov zaub mov uas tsuas yog tuav cia los</w:t>
      </w:r>
      <w:r w:rsidR="005A78BB" w:rsidRPr="00F05D66">
        <w:rPr>
          <w:rFonts w:asciiTheme="minorHAnsi" w:hAnsiTheme="minorHAnsi"/>
          <w:sz w:val="22"/>
          <w:szCs w:val="22"/>
        </w:rPr>
        <w:t xml:space="preserve"> </w:t>
      </w:r>
      <w:r w:rsidRPr="00F05D66">
        <w:rPr>
          <w:rFonts w:asciiTheme="minorHAnsi" w:hAnsiTheme="minorHAnsi"/>
          <w:sz w:val="22"/>
          <w:szCs w:val="22"/>
        </w:rPr>
        <w:t>sis ua tiav raws li qhov tsis huv</w:t>
      </w:r>
      <w:r w:rsidR="001932DA" w:rsidRPr="00F05D66">
        <w:rPr>
          <w:rFonts w:asciiTheme="minorHAnsi" w:hAnsiTheme="minorHAnsi"/>
          <w:i/>
          <w:color w:val="000000" w:themeColor="text1"/>
          <w:sz w:val="22"/>
          <w:szCs w:val="22"/>
        </w:rPr>
        <w:t>.</w:t>
      </w:r>
      <w:r w:rsidR="001932DA" w:rsidRPr="00F05D66">
        <w:rPr>
          <w:rFonts w:asciiTheme="minorHAnsi" w:hAnsiTheme="minorHAnsi"/>
          <w:i/>
          <w:iCs/>
          <w:color w:val="000000" w:themeColor="text1"/>
          <w:sz w:val="22"/>
          <w:szCs w:val="22"/>
        </w:rPr>
        <w:t xml:space="preserve"> </w:t>
      </w:r>
    </w:p>
    <w:p w14:paraId="53C08B0E" w14:textId="77777777" w:rsidR="00424F1A" w:rsidRPr="00F05D66" w:rsidRDefault="00424F1A" w:rsidP="00F05D66">
      <w:pPr>
        <w:jc w:val="both"/>
        <w:rPr>
          <w:rFonts w:asciiTheme="minorHAnsi" w:hAnsiTheme="minorHAnsi"/>
          <w:iCs/>
          <w:sz w:val="22"/>
          <w:szCs w:val="22"/>
        </w:rPr>
      </w:pPr>
    </w:p>
    <w:p w14:paraId="7CA05A7E" w14:textId="1EA2023A" w:rsidR="001932DA" w:rsidRPr="0022192D" w:rsidRDefault="004F65E8" w:rsidP="00F05D66">
      <w:pPr>
        <w:jc w:val="both"/>
        <w:rPr>
          <w:rFonts w:asciiTheme="minorHAnsi" w:eastAsia="Times New Roman" w:hAnsiTheme="minorHAnsi"/>
          <w:color w:val="222222"/>
          <w:shd w:val="clear" w:color="auto" w:fill="FFFFFF"/>
        </w:rPr>
      </w:pPr>
      <w:r w:rsidRPr="00F05D66">
        <w:rPr>
          <w:rFonts w:asciiTheme="minorHAnsi" w:eastAsia="Times New Roman" w:hAnsiTheme="minorHAnsi"/>
          <w:color w:val="222222"/>
          <w:sz w:val="22"/>
          <w:szCs w:val="22"/>
          <w:shd w:val="clear" w:color="auto" w:fill="FFFFFF"/>
        </w:rPr>
        <w:t xml:space="preserve">Yog tias cov zaub mov raug </w:t>
      </w:r>
      <w:del w:id="1009" w:author="Windows User" w:date="2021-05-16T22:24:00Z">
        <w:r w:rsidRPr="00F05D66" w:rsidDel="002764F0">
          <w:rPr>
            <w:rFonts w:asciiTheme="minorHAnsi" w:eastAsia="Times New Roman" w:hAnsiTheme="minorHAnsi"/>
            <w:color w:val="222222"/>
            <w:sz w:val="22"/>
            <w:szCs w:val="22"/>
            <w:shd w:val="clear" w:color="auto" w:fill="FFFFFF"/>
          </w:rPr>
          <w:delText>qias</w:delText>
        </w:r>
      </w:del>
      <w:ins w:id="1010" w:author="Windows User" w:date="2021-05-16T22:24:00Z">
        <w:r w:rsidR="002764F0">
          <w:rPr>
            <w:rFonts w:asciiTheme="minorHAnsi" w:eastAsia="Times New Roman" w:hAnsiTheme="minorHAnsi"/>
            <w:color w:val="222222"/>
            <w:sz w:val="22"/>
            <w:szCs w:val="22"/>
            <w:shd w:val="clear" w:color="auto" w:fill="FFFFFF"/>
          </w:rPr>
          <w:t xml:space="preserve"> xyawg</w:t>
        </w:r>
      </w:ins>
      <w:r w:rsidRPr="00F05D66">
        <w:rPr>
          <w:rFonts w:asciiTheme="minorHAnsi" w:eastAsia="Times New Roman" w:hAnsiTheme="minorHAnsi"/>
          <w:color w:val="222222"/>
          <w:sz w:val="22"/>
          <w:szCs w:val="22"/>
          <w:shd w:val="clear" w:color="auto" w:fill="FFFFFF"/>
        </w:rPr>
        <w:t>, Cov Khoom Noj thiab Tshuaj (Food and Drug Administration FDA) thiab USDA Cov Khoom Siv Kev Nyab Xeeb</w:t>
      </w:r>
      <w:r w:rsidR="00E766BC" w:rsidRPr="00F05D66">
        <w:rPr>
          <w:rFonts w:asciiTheme="minorHAnsi" w:eastAsia="Times New Roman" w:hAnsiTheme="minorHAnsi"/>
          <w:color w:val="222222"/>
          <w:sz w:val="22"/>
          <w:szCs w:val="22"/>
          <w:shd w:val="clear" w:color="auto" w:fill="FFFFFF"/>
        </w:rPr>
        <w:t xml:space="preserve"> nawm </w:t>
      </w:r>
      <w:r w:rsidRPr="00F05D66">
        <w:rPr>
          <w:rFonts w:asciiTheme="minorHAnsi" w:eastAsia="Times New Roman" w:hAnsiTheme="minorHAnsi"/>
          <w:color w:val="222222"/>
          <w:sz w:val="22"/>
          <w:szCs w:val="22"/>
          <w:shd w:val="clear" w:color="auto" w:fill="FFFFFF"/>
        </w:rPr>
        <w:t>Khoom Noj (FSIS) muaj cov cuab yeej siv nruj me ntsis. Cov no suav nrog kev txeeb khoom thiab kev tawm tsam cov khoom lag luam, koom nrog cov neeg los ntawm kev tsim khoom los</w:t>
      </w:r>
      <w:r w:rsidR="00E766BC" w:rsidRPr="00F05D66">
        <w:rPr>
          <w:rFonts w:asciiTheme="minorHAnsi" w:eastAsia="Times New Roman" w:hAnsiTheme="minorHAnsi"/>
          <w:color w:val="222222"/>
          <w:sz w:val="22"/>
          <w:szCs w:val="22"/>
          <w:shd w:val="clear" w:color="auto" w:fill="FFFFFF"/>
        </w:rPr>
        <w:t xml:space="preserve"> </w:t>
      </w:r>
      <w:r w:rsidRPr="00F05D66">
        <w:rPr>
          <w:rFonts w:asciiTheme="minorHAnsi" w:eastAsia="Times New Roman" w:hAnsiTheme="minorHAnsi"/>
          <w:color w:val="222222"/>
          <w:sz w:val="22"/>
          <w:szCs w:val="22"/>
          <w:shd w:val="clear" w:color="auto" w:fill="FFFFFF"/>
        </w:rPr>
        <w:t>sis faib khoom, los</w:t>
      </w:r>
      <w:r w:rsidR="00E766BC" w:rsidRPr="00F05D66">
        <w:rPr>
          <w:rFonts w:asciiTheme="minorHAnsi" w:eastAsia="Times New Roman" w:hAnsiTheme="minorHAnsi"/>
          <w:color w:val="222222"/>
          <w:sz w:val="22"/>
          <w:szCs w:val="22"/>
          <w:shd w:val="clear" w:color="auto" w:fill="FFFFFF"/>
        </w:rPr>
        <w:t xml:space="preserve"> </w:t>
      </w:r>
      <w:r w:rsidRPr="00F05D66">
        <w:rPr>
          <w:rFonts w:asciiTheme="minorHAnsi" w:eastAsia="Times New Roman" w:hAnsiTheme="minorHAnsi"/>
          <w:color w:val="222222"/>
          <w:sz w:val="22"/>
          <w:szCs w:val="22"/>
          <w:shd w:val="clear" w:color="auto" w:fill="FFFFFF"/>
        </w:rPr>
        <w:t>sis thov kom rov ntim khoom. Cov neeg ua liaj ua teb tseem tuaj yeem raug nplua thiab qhov kev ph</w:t>
      </w:r>
      <w:r w:rsidR="00E766BC" w:rsidRPr="00F05D66">
        <w:rPr>
          <w:rFonts w:asciiTheme="minorHAnsi" w:eastAsia="Times New Roman" w:hAnsiTheme="minorHAnsi"/>
          <w:color w:val="222222"/>
          <w:sz w:val="22"/>
          <w:szCs w:val="22"/>
          <w:shd w:val="clear" w:color="auto" w:fill="FFFFFF"/>
        </w:rPr>
        <w:t>om sij</w:t>
      </w:r>
      <w:r w:rsidRPr="00F05D66">
        <w:rPr>
          <w:rFonts w:asciiTheme="minorHAnsi" w:eastAsia="Times New Roman" w:hAnsiTheme="minorHAnsi"/>
          <w:color w:val="222222"/>
          <w:sz w:val="22"/>
          <w:szCs w:val="22"/>
          <w:shd w:val="clear" w:color="auto" w:fill="FFFFFF"/>
        </w:rPr>
        <w:t xml:space="preserve"> ntawm kev ua txhaum cai. Kev coj ua yuav tsum yog ua ntej los ntawm tsab ntawv ceeb toom los ntawm FDA los</w:t>
      </w:r>
      <w:r w:rsidR="00E766BC" w:rsidRPr="00F05D66">
        <w:rPr>
          <w:rFonts w:asciiTheme="minorHAnsi" w:eastAsia="Times New Roman" w:hAnsiTheme="minorHAnsi"/>
          <w:color w:val="222222"/>
          <w:sz w:val="22"/>
          <w:szCs w:val="22"/>
          <w:shd w:val="clear" w:color="auto" w:fill="FFFFFF"/>
        </w:rPr>
        <w:t xml:space="preserve"> </w:t>
      </w:r>
      <w:r w:rsidRPr="00F05D66">
        <w:rPr>
          <w:rFonts w:asciiTheme="minorHAnsi" w:eastAsia="Times New Roman" w:hAnsiTheme="minorHAnsi"/>
          <w:color w:val="222222"/>
          <w:sz w:val="22"/>
          <w:szCs w:val="22"/>
          <w:shd w:val="clear" w:color="auto" w:fill="FFFFFF"/>
        </w:rPr>
        <w:t>sis FSIS</w:t>
      </w:r>
      <w:r w:rsidR="001932DA" w:rsidRPr="0022192D">
        <w:rPr>
          <w:rFonts w:asciiTheme="minorHAnsi" w:eastAsia="Times New Roman" w:hAnsiTheme="minorHAnsi"/>
          <w:color w:val="222222"/>
          <w:shd w:val="clear" w:color="auto" w:fill="FFFFFF"/>
        </w:rPr>
        <w:t>. </w:t>
      </w:r>
    </w:p>
    <w:p w14:paraId="2C9E9EE5" w14:textId="77777777" w:rsidR="00A120C9" w:rsidRPr="0022192D" w:rsidRDefault="00A120C9" w:rsidP="0022192D">
      <w:pPr>
        <w:rPr>
          <w:rFonts w:asciiTheme="minorHAnsi" w:hAnsiTheme="minorHAnsi"/>
        </w:rPr>
      </w:pPr>
    </w:p>
    <w:p w14:paraId="5C427A07" w14:textId="118AD18C" w:rsidR="00A120C9" w:rsidDel="002764F0" w:rsidRDefault="00A120C9" w:rsidP="0021118F">
      <w:pPr>
        <w:jc w:val="both"/>
        <w:outlineLvl w:val="0"/>
        <w:rPr>
          <w:del w:id="1011" w:author="Windows User" w:date="2021-05-16T22:30:00Z"/>
          <w:rFonts w:asciiTheme="minorHAnsi" w:hAnsiTheme="minorHAnsi"/>
          <w:b/>
          <w:sz w:val="22"/>
          <w:szCs w:val="22"/>
        </w:rPr>
      </w:pPr>
      <w:r w:rsidRPr="0022192D">
        <w:rPr>
          <w:rFonts w:asciiTheme="minorHAnsi" w:hAnsiTheme="minorHAnsi"/>
          <w:b/>
        </w:rPr>
        <w:tab/>
      </w:r>
      <w:del w:id="1012" w:author="Windows User" w:date="2021-05-16T22:30:00Z">
        <w:r w:rsidR="00EB561B" w:rsidRPr="0021118F" w:rsidDel="002764F0">
          <w:rPr>
            <w:rFonts w:asciiTheme="minorHAnsi" w:hAnsiTheme="minorHAnsi"/>
            <w:b/>
            <w:sz w:val="22"/>
            <w:szCs w:val="22"/>
          </w:rPr>
          <w:delText>Ua Raw LI Txoj Cai Kev Nyab Xeeb Ntawm Zaub Mov (</w:delText>
        </w:r>
        <w:r w:rsidR="00D96A70" w:rsidRPr="0021118F" w:rsidDel="002764F0">
          <w:rPr>
            <w:rFonts w:asciiTheme="minorHAnsi" w:hAnsiTheme="minorHAnsi"/>
            <w:b/>
            <w:sz w:val="22"/>
            <w:szCs w:val="22"/>
          </w:rPr>
          <w:delText xml:space="preserve">The Food Safety Modernization Act </w:delText>
        </w:r>
        <w:r w:rsidRPr="0021118F" w:rsidDel="002764F0">
          <w:rPr>
            <w:rFonts w:asciiTheme="minorHAnsi" w:hAnsiTheme="minorHAnsi"/>
            <w:b/>
            <w:sz w:val="22"/>
            <w:szCs w:val="22"/>
          </w:rPr>
          <w:delText>FSMA</w:delText>
        </w:r>
        <w:r w:rsidR="00D96A70" w:rsidRPr="0021118F" w:rsidDel="002764F0">
          <w:rPr>
            <w:rFonts w:asciiTheme="minorHAnsi" w:hAnsiTheme="minorHAnsi"/>
            <w:b/>
            <w:sz w:val="22"/>
            <w:szCs w:val="22"/>
          </w:rPr>
          <w:delText>)</w:delText>
        </w:r>
      </w:del>
    </w:p>
    <w:p w14:paraId="1595AE72" w14:textId="27477B85" w:rsidR="002764F0" w:rsidRPr="0021118F" w:rsidRDefault="002764F0">
      <w:pPr>
        <w:jc w:val="center"/>
        <w:outlineLvl w:val="0"/>
        <w:rPr>
          <w:ins w:id="1013" w:author="Windows User" w:date="2021-05-16T22:30:00Z"/>
          <w:rFonts w:asciiTheme="minorHAnsi" w:hAnsiTheme="minorHAnsi"/>
          <w:b/>
          <w:sz w:val="22"/>
          <w:szCs w:val="22"/>
        </w:rPr>
        <w:pPrChange w:id="1014" w:author="Windows User" w:date="2021-05-16T22:30:00Z">
          <w:pPr>
            <w:jc w:val="both"/>
            <w:outlineLvl w:val="0"/>
          </w:pPr>
        </w:pPrChange>
      </w:pPr>
      <w:ins w:id="1015" w:author="Windows User" w:date="2021-05-16T22:30:00Z">
        <w:r w:rsidRPr="002764F0">
          <w:rPr>
            <w:rFonts w:asciiTheme="minorHAnsi" w:hAnsiTheme="minorHAnsi"/>
            <w:b/>
            <w:sz w:val="22"/>
            <w:szCs w:val="22"/>
          </w:rPr>
          <w:t xml:space="preserve">Txoj </w:t>
        </w:r>
        <w:proofErr w:type="gramStart"/>
        <w:r w:rsidRPr="002764F0">
          <w:rPr>
            <w:rFonts w:asciiTheme="minorHAnsi" w:hAnsiTheme="minorHAnsi"/>
            <w:b/>
            <w:sz w:val="22"/>
            <w:szCs w:val="22"/>
          </w:rPr>
          <w:t>Cai</w:t>
        </w:r>
        <w:proofErr w:type="gramEnd"/>
        <w:r w:rsidRPr="002764F0">
          <w:rPr>
            <w:rFonts w:asciiTheme="minorHAnsi" w:hAnsiTheme="minorHAnsi"/>
            <w:b/>
            <w:sz w:val="22"/>
            <w:szCs w:val="22"/>
          </w:rPr>
          <w:t xml:space="preserve"> Kev Nyab Xeeb Kev Ruaj Ntseg Rau Zaub Mov (FSMA)</w:t>
        </w:r>
      </w:ins>
    </w:p>
    <w:p w14:paraId="3CF20A71" w14:textId="77777777" w:rsidR="006F3719" w:rsidRPr="0022192D" w:rsidRDefault="006F3719">
      <w:pPr>
        <w:jc w:val="both"/>
        <w:outlineLvl w:val="0"/>
        <w:rPr>
          <w:rFonts w:asciiTheme="minorHAnsi" w:hAnsiTheme="minorHAnsi"/>
        </w:rPr>
        <w:pPrChange w:id="1016" w:author="Windows User" w:date="2021-05-16T22:30:00Z">
          <w:pPr>
            <w:outlineLvl w:val="0"/>
          </w:pPr>
        </w:pPrChange>
      </w:pPr>
    </w:p>
    <w:p w14:paraId="374C16BA" w14:textId="528352F5" w:rsidR="00302A2F" w:rsidRPr="00C42F49" w:rsidRDefault="005E1025" w:rsidP="00C42F49">
      <w:pPr>
        <w:jc w:val="both"/>
        <w:rPr>
          <w:rFonts w:asciiTheme="minorHAnsi" w:eastAsia="Times New Roman" w:hAnsiTheme="minorHAnsi"/>
          <w:color w:val="000000"/>
          <w:sz w:val="22"/>
          <w:szCs w:val="22"/>
          <w:shd w:val="clear" w:color="auto" w:fill="FFFFFF"/>
        </w:rPr>
      </w:pPr>
      <w:r w:rsidRPr="00C42F49">
        <w:rPr>
          <w:rFonts w:asciiTheme="minorHAnsi" w:hAnsiTheme="minorHAnsi"/>
          <w:sz w:val="22"/>
          <w:szCs w:val="22"/>
        </w:rPr>
        <w:t xml:space="preserve">Feem ntau yog </w:t>
      </w:r>
      <w:proofErr w:type="gramStart"/>
      <w:r w:rsidRPr="00C42F49">
        <w:rPr>
          <w:rFonts w:asciiTheme="minorHAnsi" w:hAnsiTheme="minorHAnsi"/>
          <w:sz w:val="22"/>
          <w:szCs w:val="22"/>
        </w:rPr>
        <w:t>tias</w:t>
      </w:r>
      <w:proofErr w:type="gramEnd"/>
      <w:r w:rsidRPr="00C42F49">
        <w:rPr>
          <w:rFonts w:asciiTheme="minorHAnsi" w:hAnsiTheme="minorHAnsi"/>
          <w:sz w:val="22"/>
          <w:szCs w:val="22"/>
        </w:rPr>
        <w:t xml:space="preserve"> tsis yog txhua tus neeg ua liaj ua teb tau hnov txog Txoj Cai Kev Nyab Xeeb</w:t>
      </w:r>
      <w:ins w:id="1017" w:author="Windows User" w:date="2021-05-16T22:32:00Z">
        <w:r w:rsidR="00402B03">
          <w:rPr>
            <w:rFonts w:asciiTheme="minorHAnsi" w:hAnsiTheme="minorHAnsi"/>
            <w:sz w:val="22"/>
            <w:szCs w:val="22"/>
          </w:rPr>
          <w:t xml:space="preserve"> </w:t>
        </w:r>
        <w:r w:rsidR="00402B03" w:rsidRPr="00402B03">
          <w:rPr>
            <w:rFonts w:asciiTheme="minorHAnsi" w:hAnsiTheme="minorHAnsi"/>
            <w:bCs/>
            <w:sz w:val="22"/>
            <w:szCs w:val="22"/>
            <w:rPrChange w:id="1018" w:author="Windows User" w:date="2021-05-16T22:32:00Z">
              <w:rPr>
                <w:rFonts w:asciiTheme="minorHAnsi" w:hAnsiTheme="minorHAnsi"/>
                <w:b/>
                <w:sz w:val="22"/>
                <w:szCs w:val="22"/>
              </w:rPr>
            </w:rPrChange>
          </w:rPr>
          <w:t>Ruaj Ntseg</w:t>
        </w:r>
      </w:ins>
      <w:r w:rsidR="00C01009" w:rsidRPr="00C42F49">
        <w:rPr>
          <w:rFonts w:asciiTheme="minorHAnsi" w:hAnsiTheme="minorHAnsi"/>
          <w:sz w:val="22"/>
          <w:szCs w:val="22"/>
        </w:rPr>
        <w:t xml:space="preserve"> ntawm</w:t>
      </w:r>
      <w:r w:rsidRPr="00C42F49">
        <w:rPr>
          <w:rFonts w:asciiTheme="minorHAnsi" w:hAnsiTheme="minorHAnsi"/>
          <w:sz w:val="22"/>
          <w:szCs w:val="22"/>
        </w:rPr>
        <w:t xml:space="preserve"> </w:t>
      </w:r>
      <w:r w:rsidR="00C01009" w:rsidRPr="00C42F49">
        <w:rPr>
          <w:rFonts w:asciiTheme="minorHAnsi" w:hAnsiTheme="minorHAnsi"/>
          <w:sz w:val="22"/>
          <w:szCs w:val="22"/>
        </w:rPr>
        <w:t>zaub mov</w:t>
      </w:r>
      <w:r w:rsidRPr="00C42F49">
        <w:rPr>
          <w:rFonts w:asciiTheme="minorHAnsi" w:hAnsiTheme="minorHAnsi"/>
          <w:sz w:val="22"/>
          <w:szCs w:val="22"/>
        </w:rPr>
        <w:t>, los</w:t>
      </w:r>
      <w:r w:rsidR="00C01009" w:rsidRPr="00C42F49">
        <w:rPr>
          <w:rFonts w:asciiTheme="minorHAnsi" w:hAnsiTheme="minorHAnsi"/>
          <w:sz w:val="22"/>
          <w:szCs w:val="22"/>
        </w:rPr>
        <w:t xml:space="preserve"> </w:t>
      </w:r>
      <w:r w:rsidRPr="00C42F49">
        <w:rPr>
          <w:rFonts w:asciiTheme="minorHAnsi" w:hAnsiTheme="minorHAnsi"/>
          <w:sz w:val="22"/>
          <w:szCs w:val="22"/>
        </w:rPr>
        <w:t xml:space="preserve">sis FSMA, los ntawm tam sim no. FSMA tau </w:t>
      </w:r>
      <w:del w:id="1019" w:author="Windows User" w:date="2021-05-16T22:33:00Z">
        <w:r w:rsidRPr="00C42F49" w:rsidDel="00402B03">
          <w:rPr>
            <w:rFonts w:asciiTheme="minorHAnsi" w:hAnsiTheme="minorHAnsi"/>
            <w:sz w:val="22"/>
            <w:szCs w:val="22"/>
          </w:rPr>
          <w:delText xml:space="preserve">hla </w:delText>
        </w:r>
      </w:del>
      <w:ins w:id="1020" w:author="Windows User" w:date="2021-05-16T22:33:00Z">
        <w:r w:rsidR="00402B03">
          <w:rPr>
            <w:rFonts w:asciiTheme="minorHAnsi" w:hAnsiTheme="minorHAnsi"/>
            <w:sz w:val="22"/>
            <w:szCs w:val="22"/>
          </w:rPr>
          <w:t>kho</w:t>
        </w:r>
        <w:r w:rsidR="00402B03" w:rsidRPr="00C42F49">
          <w:rPr>
            <w:rFonts w:asciiTheme="minorHAnsi" w:hAnsiTheme="minorHAnsi"/>
            <w:sz w:val="22"/>
            <w:szCs w:val="22"/>
          </w:rPr>
          <w:t xml:space="preserve"> </w:t>
        </w:r>
      </w:ins>
      <w:r w:rsidRPr="00C42F49">
        <w:rPr>
          <w:rFonts w:asciiTheme="minorHAnsi" w:hAnsiTheme="minorHAnsi"/>
          <w:sz w:val="22"/>
          <w:szCs w:val="22"/>
        </w:rPr>
        <w:t xml:space="preserve">txoj </w:t>
      </w:r>
      <w:proofErr w:type="gramStart"/>
      <w:r w:rsidRPr="00C42F49">
        <w:rPr>
          <w:rFonts w:asciiTheme="minorHAnsi" w:hAnsiTheme="minorHAnsi"/>
          <w:sz w:val="22"/>
          <w:szCs w:val="22"/>
        </w:rPr>
        <w:t>cai</w:t>
      </w:r>
      <w:proofErr w:type="gramEnd"/>
      <w:r w:rsidRPr="00C42F49">
        <w:rPr>
          <w:rFonts w:asciiTheme="minorHAnsi" w:hAnsiTheme="minorHAnsi"/>
          <w:sz w:val="22"/>
          <w:szCs w:val="22"/>
        </w:rPr>
        <w:t xml:space="preserve"> kev nyab xeeb khoom noj uas twb muaj lawm thiab tau muab rau FDA thiab lub xeev txoj cai tswj</w:t>
      </w:r>
      <w:r w:rsidR="00C01009" w:rsidRPr="00C42F49">
        <w:rPr>
          <w:rFonts w:asciiTheme="minorHAnsi" w:hAnsiTheme="minorHAnsi"/>
          <w:sz w:val="22"/>
          <w:szCs w:val="22"/>
        </w:rPr>
        <w:t xml:space="preserve"> </w:t>
      </w:r>
      <w:r w:rsidRPr="00C42F49">
        <w:rPr>
          <w:rFonts w:asciiTheme="minorHAnsi" w:hAnsiTheme="minorHAnsi"/>
          <w:sz w:val="22"/>
          <w:szCs w:val="22"/>
        </w:rPr>
        <w:t xml:space="preserve">fwm kev soj ntsuam rau cov neeg ua liaj ua teb muaj kev tiv thaiv. Lub hom phiaj ntawm FSMA yog los muab cov koom haum kev tswj hwm txoj hauv kev los tiv thaiv, hloov chaw tsuas yog teb rau cov xwm txheej kev nyab xeeb </w:t>
      </w:r>
      <w:r w:rsidR="00C01009" w:rsidRPr="00C42F49">
        <w:rPr>
          <w:rFonts w:asciiTheme="minorHAnsi" w:hAnsiTheme="minorHAnsi"/>
          <w:sz w:val="22"/>
          <w:szCs w:val="22"/>
        </w:rPr>
        <w:t xml:space="preserve">ntawm </w:t>
      </w:r>
      <w:r w:rsidRPr="00C42F49">
        <w:rPr>
          <w:rFonts w:asciiTheme="minorHAnsi" w:hAnsiTheme="minorHAnsi"/>
          <w:sz w:val="22"/>
          <w:szCs w:val="22"/>
        </w:rPr>
        <w:t xml:space="preserve">khoom noj. Nws yog qhov muaj txiaj ntsig ntau rau cov neeg ua liaj ua teb, thawj zaug tam sim no, FDA tam sim no muaj </w:t>
      </w:r>
      <w:proofErr w:type="gramStart"/>
      <w:ins w:id="1021" w:author="Windows User" w:date="2021-05-16T22:36:00Z">
        <w:r w:rsidR="00402B03">
          <w:rPr>
            <w:rFonts w:asciiTheme="minorHAnsi" w:hAnsiTheme="minorHAnsi"/>
            <w:sz w:val="22"/>
            <w:szCs w:val="22"/>
          </w:rPr>
          <w:t>kev</w:t>
        </w:r>
        <w:proofErr w:type="gramEnd"/>
        <w:r w:rsidR="00402B03">
          <w:rPr>
            <w:rFonts w:asciiTheme="minorHAnsi" w:hAnsiTheme="minorHAnsi"/>
            <w:sz w:val="22"/>
            <w:szCs w:val="22"/>
          </w:rPr>
          <w:t xml:space="preserve"> tso </w:t>
        </w:r>
      </w:ins>
      <w:r w:rsidRPr="00C42F49">
        <w:rPr>
          <w:rFonts w:asciiTheme="minorHAnsi" w:hAnsiTheme="minorHAnsi"/>
          <w:sz w:val="22"/>
          <w:szCs w:val="22"/>
        </w:rPr>
        <w:t>cai tswj hwm kev ua liaj ua teb</w:t>
      </w:r>
      <w:r w:rsidR="006B281C" w:rsidRPr="00C42F49">
        <w:rPr>
          <w:rFonts w:asciiTheme="minorHAnsi" w:eastAsia="Times New Roman" w:hAnsiTheme="minorHAnsi"/>
          <w:color w:val="000000"/>
          <w:sz w:val="22"/>
          <w:szCs w:val="22"/>
          <w:shd w:val="clear" w:color="auto" w:fill="FFFFFF"/>
        </w:rPr>
        <w:t xml:space="preserve">. </w:t>
      </w:r>
    </w:p>
    <w:p w14:paraId="02A447FD" w14:textId="77777777" w:rsidR="00302A2F" w:rsidRPr="00C42F49" w:rsidRDefault="00302A2F" w:rsidP="00C42F49">
      <w:pPr>
        <w:jc w:val="both"/>
        <w:rPr>
          <w:rFonts w:asciiTheme="minorHAnsi" w:eastAsia="Times New Roman" w:hAnsiTheme="minorHAnsi"/>
          <w:color w:val="000000"/>
          <w:sz w:val="22"/>
          <w:szCs w:val="22"/>
          <w:shd w:val="clear" w:color="auto" w:fill="FFFFFF"/>
        </w:rPr>
      </w:pPr>
    </w:p>
    <w:p w14:paraId="4FE0DD32" w14:textId="6C7F522B" w:rsidR="006B281C" w:rsidRPr="0022192D" w:rsidRDefault="00C42F49" w:rsidP="00C42F49">
      <w:pPr>
        <w:jc w:val="both"/>
        <w:rPr>
          <w:rFonts w:asciiTheme="minorHAnsi" w:eastAsia="Times New Roman" w:hAnsiTheme="minorHAnsi"/>
          <w:color w:val="000000"/>
          <w:shd w:val="clear" w:color="auto" w:fill="FFFFFF"/>
        </w:rPr>
      </w:pPr>
      <w:r w:rsidRPr="00C42F49">
        <w:rPr>
          <w:rFonts w:asciiTheme="minorHAnsi" w:eastAsia="Times New Roman" w:hAnsiTheme="minorHAnsi"/>
          <w:color w:val="000000"/>
          <w:sz w:val="22"/>
          <w:szCs w:val="22"/>
          <w:shd w:val="clear" w:color="auto" w:fill="FFFFFF"/>
        </w:rPr>
        <w:lastRenderedPageBreak/>
        <w:t>Lub rooj sib tham c</w:t>
      </w:r>
      <w:r w:rsidR="000A4AA0" w:rsidRPr="00C42F49">
        <w:rPr>
          <w:rFonts w:asciiTheme="minorHAnsi" w:eastAsia="Times New Roman" w:hAnsiTheme="minorHAnsi"/>
          <w:color w:val="000000"/>
          <w:sz w:val="22"/>
          <w:szCs w:val="22"/>
          <w:shd w:val="clear" w:color="auto" w:fill="FFFFFF"/>
        </w:rPr>
        <w:t xml:space="preserve">ongress tau dhau FSMA rov qab </w:t>
      </w:r>
      <w:r w:rsidRPr="00C42F49">
        <w:rPr>
          <w:rFonts w:asciiTheme="minorHAnsi" w:eastAsia="Times New Roman" w:hAnsiTheme="minorHAnsi"/>
          <w:color w:val="000000"/>
          <w:sz w:val="22"/>
          <w:szCs w:val="22"/>
          <w:shd w:val="clear" w:color="auto" w:fill="FFFFFF"/>
        </w:rPr>
        <w:t>ntawm</w:t>
      </w:r>
      <w:r w:rsidR="000A4AA0" w:rsidRPr="00C42F49">
        <w:rPr>
          <w:rFonts w:asciiTheme="minorHAnsi" w:eastAsia="Times New Roman" w:hAnsiTheme="minorHAnsi"/>
          <w:color w:val="000000"/>
          <w:sz w:val="22"/>
          <w:szCs w:val="22"/>
          <w:shd w:val="clear" w:color="auto" w:fill="FFFFFF"/>
        </w:rPr>
        <w:t xml:space="preserve"> xyoo 2011. Nws txij li tau coj los ntawm FDA heev qee lub sij</w:t>
      </w:r>
      <w:r w:rsidRPr="00C42F49">
        <w:rPr>
          <w:rFonts w:asciiTheme="minorHAnsi" w:eastAsia="Times New Roman" w:hAnsiTheme="minorHAnsi"/>
          <w:color w:val="000000"/>
          <w:sz w:val="22"/>
          <w:szCs w:val="22"/>
          <w:shd w:val="clear" w:color="auto" w:fill="FFFFFF"/>
        </w:rPr>
        <w:t xml:space="preserve"> </w:t>
      </w:r>
      <w:r w:rsidR="000A4AA0" w:rsidRPr="00C42F49">
        <w:rPr>
          <w:rFonts w:asciiTheme="minorHAnsi" w:eastAsia="Times New Roman" w:hAnsiTheme="minorHAnsi"/>
          <w:color w:val="000000"/>
          <w:sz w:val="22"/>
          <w:szCs w:val="22"/>
          <w:shd w:val="clear" w:color="auto" w:fill="FFFFFF"/>
        </w:rPr>
        <w:t>hawm los tsim</w:t>
      </w:r>
      <w:ins w:id="1022" w:author="Windows User" w:date="2021-05-16T22:38:00Z">
        <w:r w:rsidR="00402B03">
          <w:rPr>
            <w:rFonts w:asciiTheme="minorHAnsi" w:eastAsia="Times New Roman" w:hAnsiTheme="minorHAnsi"/>
            <w:color w:val="000000"/>
            <w:sz w:val="22"/>
            <w:szCs w:val="22"/>
            <w:shd w:val="clear" w:color="auto" w:fill="FFFFFF"/>
          </w:rPr>
          <w:t xml:space="preserve"> kho</w:t>
        </w:r>
      </w:ins>
      <w:r w:rsidR="000A4AA0" w:rsidRPr="00C42F49">
        <w:rPr>
          <w:rFonts w:asciiTheme="minorHAnsi" w:eastAsia="Times New Roman" w:hAnsiTheme="minorHAnsi"/>
          <w:color w:val="000000"/>
          <w:sz w:val="22"/>
          <w:szCs w:val="22"/>
          <w:shd w:val="clear" w:color="auto" w:fill="FFFFFF"/>
        </w:rPr>
        <w:t xml:space="preserve"> </w:t>
      </w:r>
      <w:r w:rsidRPr="00C42F49">
        <w:rPr>
          <w:rFonts w:asciiTheme="minorHAnsi" w:eastAsia="Times New Roman" w:hAnsiTheme="minorHAnsi"/>
          <w:color w:val="000000"/>
          <w:sz w:val="22"/>
          <w:szCs w:val="22"/>
          <w:shd w:val="clear" w:color="auto" w:fill="FFFFFF"/>
        </w:rPr>
        <w:t>txoj</w:t>
      </w:r>
      <w:r w:rsidR="000A4AA0" w:rsidRPr="00C42F49">
        <w:rPr>
          <w:rFonts w:asciiTheme="minorHAnsi" w:eastAsia="Times New Roman" w:hAnsiTheme="minorHAnsi"/>
          <w:color w:val="000000"/>
          <w:sz w:val="22"/>
          <w:szCs w:val="22"/>
          <w:shd w:val="clear" w:color="auto" w:fill="FFFFFF"/>
        </w:rPr>
        <w:t xml:space="preserve"> </w:t>
      </w:r>
      <w:proofErr w:type="gramStart"/>
      <w:r w:rsidR="000A4AA0" w:rsidRPr="00C42F49">
        <w:rPr>
          <w:rFonts w:asciiTheme="minorHAnsi" w:eastAsia="Times New Roman" w:hAnsiTheme="minorHAnsi"/>
          <w:color w:val="000000"/>
          <w:sz w:val="22"/>
          <w:szCs w:val="22"/>
          <w:shd w:val="clear" w:color="auto" w:fill="FFFFFF"/>
        </w:rPr>
        <w:t>cai</w:t>
      </w:r>
      <w:proofErr w:type="gramEnd"/>
      <w:r w:rsidR="000A4AA0" w:rsidRPr="00C42F49">
        <w:rPr>
          <w:rFonts w:asciiTheme="minorHAnsi" w:eastAsia="Times New Roman" w:hAnsiTheme="minorHAnsi"/>
          <w:color w:val="000000"/>
          <w:sz w:val="22"/>
          <w:szCs w:val="22"/>
          <w:shd w:val="clear" w:color="auto" w:fill="FFFFFF"/>
        </w:rPr>
        <w:t xml:space="preserve"> kawg, los</w:t>
      </w:r>
      <w:r w:rsidRPr="00C42F49">
        <w:rPr>
          <w:rFonts w:asciiTheme="minorHAnsi" w:eastAsia="Times New Roman" w:hAnsiTheme="minorHAnsi"/>
          <w:color w:val="000000"/>
          <w:sz w:val="22"/>
          <w:szCs w:val="22"/>
          <w:shd w:val="clear" w:color="auto" w:fill="FFFFFF"/>
        </w:rPr>
        <w:t xml:space="preserve"> </w:t>
      </w:r>
      <w:r w:rsidR="000A4AA0" w:rsidRPr="00C42F49">
        <w:rPr>
          <w:rFonts w:asciiTheme="minorHAnsi" w:eastAsia="Times New Roman" w:hAnsiTheme="minorHAnsi"/>
          <w:color w:val="000000"/>
          <w:sz w:val="22"/>
          <w:szCs w:val="22"/>
          <w:shd w:val="clear" w:color="auto" w:fill="FFFFFF"/>
        </w:rPr>
        <w:t>sis siv co</w:t>
      </w:r>
      <w:r w:rsidRPr="00C42F49">
        <w:rPr>
          <w:rFonts w:asciiTheme="minorHAnsi" w:eastAsia="Times New Roman" w:hAnsiTheme="minorHAnsi"/>
          <w:color w:val="000000"/>
          <w:sz w:val="22"/>
          <w:szCs w:val="22"/>
          <w:shd w:val="clear" w:color="auto" w:fill="FFFFFF"/>
        </w:rPr>
        <w:t>v</w:t>
      </w:r>
      <w:r w:rsidR="000A4AA0" w:rsidRPr="00C42F49">
        <w:rPr>
          <w:rFonts w:asciiTheme="minorHAnsi" w:eastAsia="Times New Roman" w:hAnsiTheme="minorHAnsi"/>
          <w:color w:val="000000"/>
          <w:sz w:val="22"/>
          <w:szCs w:val="22"/>
          <w:shd w:val="clear" w:color="auto" w:fill="FFFFFF"/>
        </w:rPr>
        <w:t xml:space="preserve"> kev cai. Cov </w:t>
      </w:r>
      <w:proofErr w:type="gramStart"/>
      <w:r w:rsidR="000A4AA0" w:rsidRPr="00C42F49">
        <w:rPr>
          <w:rFonts w:asciiTheme="minorHAnsi" w:eastAsia="Times New Roman" w:hAnsiTheme="minorHAnsi"/>
          <w:color w:val="000000"/>
          <w:sz w:val="22"/>
          <w:szCs w:val="22"/>
          <w:shd w:val="clear" w:color="auto" w:fill="FFFFFF"/>
        </w:rPr>
        <w:t>cai</w:t>
      </w:r>
      <w:proofErr w:type="gramEnd"/>
      <w:r w:rsidR="000A4AA0" w:rsidRPr="00C42F49">
        <w:rPr>
          <w:rFonts w:asciiTheme="minorHAnsi" w:eastAsia="Times New Roman" w:hAnsiTheme="minorHAnsi"/>
          <w:color w:val="000000"/>
          <w:sz w:val="22"/>
          <w:szCs w:val="22"/>
          <w:shd w:val="clear" w:color="auto" w:fill="FFFFFF"/>
        </w:rPr>
        <w:t xml:space="preserve"> no tam sim no tau txiav txim siab "zaum kawg" thiab theem kev pib siv thiab kev tswj hwm tau pib lawm</w:t>
      </w:r>
      <w:r w:rsidR="006B281C" w:rsidRPr="0022192D">
        <w:rPr>
          <w:rFonts w:asciiTheme="minorHAnsi" w:eastAsia="Times New Roman" w:hAnsiTheme="minorHAnsi"/>
          <w:color w:val="000000"/>
          <w:shd w:val="clear" w:color="auto" w:fill="FFFFFF"/>
        </w:rPr>
        <w:t xml:space="preserve">. </w:t>
      </w:r>
    </w:p>
    <w:p w14:paraId="12EA040A" w14:textId="77777777" w:rsidR="006B281C" w:rsidRPr="0022192D" w:rsidRDefault="006B281C" w:rsidP="0022192D">
      <w:pPr>
        <w:rPr>
          <w:rFonts w:asciiTheme="minorHAnsi" w:eastAsia="Times New Roman" w:hAnsiTheme="minorHAnsi"/>
          <w:color w:val="000000"/>
          <w:shd w:val="clear" w:color="auto" w:fill="FFFFFF"/>
        </w:rPr>
      </w:pPr>
    </w:p>
    <w:p w14:paraId="1BA7C733" w14:textId="0A381449" w:rsidR="00D457F4" w:rsidRPr="0022192D" w:rsidRDefault="00A2409B" w:rsidP="004B3705">
      <w:pPr>
        <w:jc w:val="both"/>
        <w:rPr>
          <w:rFonts w:asciiTheme="minorHAnsi" w:eastAsia="Times New Roman" w:hAnsiTheme="minorHAnsi"/>
        </w:rPr>
      </w:pPr>
      <w:r w:rsidRPr="004B3705">
        <w:rPr>
          <w:rFonts w:asciiTheme="minorHAnsi" w:hAnsiTheme="minorHAnsi"/>
          <w:sz w:val="22"/>
          <w:szCs w:val="22"/>
        </w:rPr>
        <w:t>Thaum FSMA cuam tshuam nrog xya txoj cai tseem ceeb, ob qhov yog feem ntau cuam tshuam rau feem ntau ntawm cov neeg ua liaj ua teb: Txoj Cai Kev Nyab Xeeb thiab Kev Tiv Thaiv</w:t>
      </w:r>
      <w:r w:rsidR="00CF2A06" w:rsidRPr="004B3705">
        <w:rPr>
          <w:rFonts w:asciiTheme="minorHAnsi" w:hAnsiTheme="minorHAnsi"/>
          <w:sz w:val="22"/>
          <w:szCs w:val="22"/>
        </w:rPr>
        <w:t xml:space="preserve"> </w:t>
      </w:r>
      <w:r w:rsidRPr="004B3705">
        <w:rPr>
          <w:rFonts w:asciiTheme="minorHAnsi" w:hAnsiTheme="minorHAnsi"/>
          <w:sz w:val="22"/>
          <w:szCs w:val="22"/>
        </w:rPr>
        <w:t>(</w:t>
      </w:r>
      <w:del w:id="1023" w:author="Windows User" w:date="2021-05-16T22:43:00Z">
        <w:r w:rsidRPr="004B3705" w:rsidDel="008023DF">
          <w:rPr>
            <w:rFonts w:asciiTheme="minorHAnsi" w:hAnsiTheme="minorHAnsi"/>
            <w:sz w:val="22"/>
            <w:szCs w:val="22"/>
          </w:rPr>
          <w:delText xml:space="preserve">tseem </w:delText>
        </w:r>
      </w:del>
      <w:ins w:id="1024" w:author="Windows User" w:date="2021-05-16T22:43:00Z">
        <w:r w:rsidR="008023DF">
          <w:rPr>
            <w:rFonts w:asciiTheme="minorHAnsi" w:hAnsiTheme="minorHAnsi"/>
            <w:sz w:val="22"/>
            <w:szCs w:val="22"/>
          </w:rPr>
          <w:t xml:space="preserve"> los yog</w:t>
        </w:r>
        <w:r w:rsidR="008023DF" w:rsidRPr="004B3705">
          <w:rPr>
            <w:rFonts w:asciiTheme="minorHAnsi" w:hAnsiTheme="minorHAnsi"/>
            <w:sz w:val="22"/>
            <w:szCs w:val="22"/>
          </w:rPr>
          <w:t xml:space="preserve"> </w:t>
        </w:r>
      </w:ins>
      <w:r w:rsidRPr="004B3705">
        <w:rPr>
          <w:rFonts w:asciiTheme="minorHAnsi" w:hAnsiTheme="minorHAnsi"/>
          <w:sz w:val="22"/>
          <w:szCs w:val="22"/>
        </w:rPr>
        <w:t>hu ua Txoj Cai</w:t>
      </w:r>
      <w:ins w:id="1025" w:author="Windows User" w:date="2021-05-16T22:46:00Z">
        <w:r w:rsidR="008023DF">
          <w:rPr>
            <w:rFonts w:asciiTheme="minorHAnsi" w:hAnsiTheme="minorHAnsi"/>
            <w:sz w:val="22"/>
            <w:szCs w:val="22"/>
          </w:rPr>
          <w:t xml:space="preserve"> tswj </w:t>
        </w:r>
        <w:proofErr w:type="gramStart"/>
        <w:r w:rsidR="008023DF">
          <w:rPr>
            <w:rFonts w:asciiTheme="minorHAnsi" w:hAnsiTheme="minorHAnsi"/>
            <w:sz w:val="22"/>
            <w:szCs w:val="22"/>
          </w:rPr>
          <w:t xml:space="preserve">fwm </w:t>
        </w:r>
      </w:ins>
      <w:r w:rsidRPr="004B3705">
        <w:rPr>
          <w:rFonts w:asciiTheme="minorHAnsi" w:hAnsiTheme="minorHAnsi"/>
          <w:sz w:val="22"/>
          <w:szCs w:val="22"/>
        </w:rPr>
        <w:t xml:space="preserve"> Cov</w:t>
      </w:r>
      <w:proofErr w:type="gramEnd"/>
      <w:ins w:id="1026" w:author="Windows User" w:date="2021-05-16T22:46:00Z">
        <w:r w:rsidR="008023DF">
          <w:rPr>
            <w:rFonts w:asciiTheme="minorHAnsi" w:hAnsiTheme="minorHAnsi"/>
            <w:sz w:val="22"/>
            <w:szCs w:val="22"/>
          </w:rPr>
          <w:t xml:space="preserve"> cai</w:t>
        </w:r>
      </w:ins>
      <w:del w:id="1027" w:author="Windows User" w:date="2021-05-16T22:45:00Z">
        <w:r w:rsidRPr="004B3705" w:rsidDel="008023DF">
          <w:rPr>
            <w:rFonts w:asciiTheme="minorHAnsi" w:hAnsiTheme="minorHAnsi"/>
            <w:sz w:val="22"/>
            <w:szCs w:val="22"/>
          </w:rPr>
          <w:delText xml:space="preserve"> Vaj Tse</w:delText>
        </w:r>
      </w:del>
      <w:r w:rsidRPr="004B3705">
        <w:rPr>
          <w:rFonts w:asciiTheme="minorHAnsi" w:hAnsiTheme="minorHAnsi"/>
          <w:sz w:val="22"/>
          <w:szCs w:val="22"/>
        </w:rPr>
        <w:t xml:space="preserve">). Tam sim no hais tias cov kev cai lij choj no tau raug cai, cov neeg ua liaj ua teb yuav xav </w:t>
      </w:r>
      <w:del w:id="1028" w:author="Windows User" w:date="2021-05-15T22:11:00Z">
        <w:r w:rsidRPr="004B3705" w:rsidDel="00BB62FB">
          <w:rPr>
            <w:rFonts w:asciiTheme="minorHAnsi" w:hAnsiTheme="minorHAnsi"/>
            <w:sz w:val="22"/>
            <w:szCs w:val="22"/>
          </w:rPr>
          <w:delText>saib xyuas</w:delText>
        </w:r>
      </w:del>
      <w:ins w:id="1029" w:author="Windows User" w:date="2021-05-16T22:40:00Z">
        <w:r w:rsidR="008023DF">
          <w:rPr>
            <w:rFonts w:asciiTheme="minorHAnsi" w:hAnsiTheme="minorHAnsi"/>
            <w:sz w:val="22"/>
            <w:szCs w:val="22"/>
          </w:rPr>
          <w:t xml:space="preserve"> </w:t>
        </w:r>
      </w:ins>
      <w:ins w:id="1030" w:author="Windows User" w:date="2021-05-15T22:11:00Z">
        <w:r w:rsidR="00BB62FB">
          <w:rPr>
            <w:rFonts w:asciiTheme="minorHAnsi" w:hAnsiTheme="minorHAnsi"/>
            <w:sz w:val="22"/>
            <w:szCs w:val="22"/>
          </w:rPr>
          <w:t>ntsuam xyuas</w:t>
        </w:r>
      </w:ins>
      <w:r w:rsidRPr="004B3705">
        <w:rPr>
          <w:rFonts w:asciiTheme="minorHAnsi" w:hAnsiTheme="minorHAnsi"/>
          <w:sz w:val="22"/>
          <w:szCs w:val="22"/>
        </w:rPr>
        <w:t xml:space="preserve"> seb lawv yuav tsum ua raws li lawv tam sim no los</w:t>
      </w:r>
      <w:r w:rsidR="00CF2A06" w:rsidRPr="004B3705">
        <w:rPr>
          <w:rFonts w:asciiTheme="minorHAnsi" w:hAnsiTheme="minorHAnsi"/>
          <w:sz w:val="22"/>
          <w:szCs w:val="22"/>
        </w:rPr>
        <w:t xml:space="preserve"> </w:t>
      </w:r>
      <w:r w:rsidRPr="004B3705">
        <w:rPr>
          <w:rFonts w:asciiTheme="minorHAnsi" w:hAnsiTheme="minorHAnsi"/>
          <w:sz w:val="22"/>
          <w:szCs w:val="22"/>
        </w:rPr>
        <w:t>sis</w:t>
      </w:r>
      <w:ins w:id="1031" w:author="Windows User" w:date="2021-05-16T22:48:00Z">
        <w:r w:rsidR="008023DF">
          <w:rPr>
            <w:rFonts w:asciiTheme="minorHAnsi" w:hAnsiTheme="minorHAnsi"/>
            <w:sz w:val="22"/>
            <w:szCs w:val="22"/>
          </w:rPr>
          <w:t xml:space="preserve"> ua rau</w:t>
        </w:r>
      </w:ins>
      <w:r w:rsidRPr="004B3705">
        <w:rPr>
          <w:rFonts w:asciiTheme="minorHAnsi" w:hAnsiTheme="minorHAnsi"/>
          <w:sz w:val="22"/>
          <w:szCs w:val="22"/>
        </w:rPr>
        <w:t xml:space="preserve"> yav tom ntej, tshwj xeeb tshaj yog thaum lawv nthuav</w:t>
      </w:r>
      <w:ins w:id="1032" w:author="Windows User" w:date="2021-05-16T22:48:00Z">
        <w:r w:rsidR="008023DF">
          <w:rPr>
            <w:rFonts w:asciiTheme="minorHAnsi" w:hAnsiTheme="minorHAnsi"/>
            <w:sz w:val="22"/>
            <w:szCs w:val="22"/>
          </w:rPr>
          <w:t xml:space="preserve"> qhiam</w:t>
        </w:r>
      </w:ins>
      <w:r w:rsidRPr="004B3705">
        <w:rPr>
          <w:rFonts w:asciiTheme="minorHAnsi" w:hAnsiTheme="minorHAnsi"/>
          <w:sz w:val="22"/>
          <w:szCs w:val="22"/>
        </w:rPr>
        <w:t xml:space="preserve"> los</w:t>
      </w:r>
      <w:r w:rsidR="00CF2A06" w:rsidRPr="004B3705">
        <w:rPr>
          <w:rFonts w:asciiTheme="minorHAnsi" w:hAnsiTheme="minorHAnsi"/>
          <w:sz w:val="22"/>
          <w:szCs w:val="22"/>
        </w:rPr>
        <w:t xml:space="preserve"> </w:t>
      </w:r>
      <w:r w:rsidRPr="004B3705">
        <w:rPr>
          <w:rFonts w:asciiTheme="minorHAnsi" w:hAnsiTheme="minorHAnsi"/>
          <w:sz w:val="22"/>
          <w:szCs w:val="22"/>
        </w:rPr>
        <w:t>sis nkag mus rau cov kev ua lag luam tshiab</w:t>
      </w:r>
      <w:r w:rsidR="000968FC" w:rsidRPr="0022192D">
        <w:rPr>
          <w:rFonts w:asciiTheme="minorHAnsi" w:eastAsia="Times New Roman" w:hAnsiTheme="minorHAnsi"/>
          <w:color w:val="000000"/>
          <w:shd w:val="clear" w:color="auto" w:fill="FFFFFF"/>
        </w:rPr>
        <w:t>.</w:t>
      </w:r>
    </w:p>
    <w:p w14:paraId="03B15457" w14:textId="77777777" w:rsidR="00D457F4" w:rsidRPr="0022192D" w:rsidRDefault="00D457F4" w:rsidP="0022192D">
      <w:pPr>
        <w:rPr>
          <w:rFonts w:asciiTheme="minorHAnsi" w:hAnsiTheme="minorHAnsi"/>
        </w:rPr>
      </w:pPr>
    </w:p>
    <w:p w14:paraId="2F3068BA" w14:textId="2115EF12" w:rsidR="00396175" w:rsidRPr="003E5344" w:rsidRDefault="00052785" w:rsidP="003E5344">
      <w:pPr>
        <w:jc w:val="both"/>
        <w:rPr>
          <w:rFonts w:asciiTheme="minorHAnsi" w:hAnsiTheme="minorHAnsi"/>
          <w:b/>
          <w:sz w:val="22"/>
          <w:szCs w:val="22"/>
        </w:rPr>
      </w:pPr>
      <w:r w:rsidRPr="003E5344">
        <w:rPr>
          <w:rFonts w:asciiTheme="minorHAnsi" w:hAnsiTheme="minorHAnsi"/>
          <w:b/>
          <w:sz w:val="22"/>
          <w:szCs w:val="22"/>
        </w:rPr>
        <w:t xml:space="preserve">Txoj Cai Lij Choj Yuav Tsim Kev Nyab Xeeb </w:t>
      </w:r>
      <w:r w:rsidR="003E5344" w:rsidRPr="003E5344">
        <w:rPr>
          <w:rFonts w:asciiTheme="minorHAnsi" w:hAnsiTheme="minorHAnsi"/>
          <w:b/>
          <w:sz w:val="22"/>
          <w:szCs w:val="22"/>
        </w:rPr>
        <w:t xml:space="preserve">rau </w:t>
      </w:r>
      <w:r w:rsidRPr="003E5344">
        <w:rPr>
          <w:rFonts w:asciiTheme="minorHAnsi" w:hAnsiTheme="minorHAnsi"/>
          <w:b/>
          <w:sz w:val="22"/>
          <w:szCs w:val="22"/>
        </w:rPr>
        <w:t>cov kev ua hauj</w:t>
      </w:r>
      <w:r w:rsidR="003E5344" w:rsidRPr="003E5344">
        <w:rPr>
          <w:rFonts w:asciiTheme="minorHAnsi" w:hAnsiTheme="minorHAnsi"/>
          <w:b/>
          <w:sz w:val="22"/>
          <w:szCs w:val="22"/>
        </w:rPr>
        <w:t xml:space="preserve"> </w:t>
      </w:r>
      <w:r w:rsidRPr="003E5344">
        <w:rPr>
          <w:rFonts w:asciiTheme="minorHAnsi" w:hAnsiTheme="minorHAnsi"/>
          <w:b/>
          <w:sz w:val="22"/>
          <w:szCs w:val="22"/>
        </w:rPr>
        <w:t>lwm ntawm cov neeg ua liaj ua teb</w:t>
      </w:r>
    </w:p>
    <w:p w14:paraId="5762AC84" w14:textId="6C0E0BE7" w:rsidR="00D30F0D" w:rsidRPr="0022192D" w:rsidRDefault="00E241E4" w:rsidP="00CA6E0D">
      <w:pPr>
        <w:jc w:val="both"/>
        <w:rPr>
          <w:rFonts w:asciiTheme="minorHAnsi" w:eastAsia="Times New Roman" w:hAnsiTheme="minorHAnsi"/>
        </w:rPr>
      </w:pPr>
      <w:r w:rsidRPr="00A10ABC">
        <w:rPr>
          <w:rFonts w:asciiTheme="minorHAnsi" w:hAnsiTheme="minorHAnsi"/>
          <w:sz w:val="22"/>
          <w:szCs w:val="22"/>
        </w:rPr>
        <w:t xml:space="preserve">Txoj </w:t>
      </w:r>
      <w:proofErr w:type="gramStart"/>
      <w:r w:rsidRPr="00A10ABC">
        <w:rPr>
          <w:rFonts w:asciiTheme="minorHAnsi" w:hAnsiTheme="minorHAnsi"/>
          <w:sz w:val="22"/>
          <w:szCs w:val="22"/>
        </w:rPr>
        <w:t>Cai Lij Choj Tsim Kev</w:t>
      </w:r>
      <w:proofErr w:type="gramEnd"/>
      <w:r w:rsidRPr="00A10ABC">
        <w:rPr>
          <w:rFonts w:asciiTheme="minorHAnsi" w:hAnsiTheme="minorHAnsi"/>
          <w:sz w:val="22"/>
          <w:szCs w:val="22"/>
        </w:rPr>
        <w:t xml:space="preserve"> Nyab Xeeb tau tsim cov qauv kev nyab xeeb</w:t>
      </w:r>
      <w:r w:rsidR="00A10ABC" w:rsidRPr="00A10ABC">
        <w:rPr>
          <w:rFonts w:asciiTheme="minorHAnsi" w:hAnsiTheme="minorHAnsi"/>
          <w:sz w:val="22"/>
          <w:szCs w:val="22"/>
        </w:rPr>
        <w:t xml:space="preserve"> ntawm</w:t>
      </w:r>
      <w:r w:rsidRPr="00A10ABC">
        <w:rPr>
          <w:rFonts w:asciiTheme="minorHAnsi" w:hAnsiTheme="minorHAnsi"/>
          <w:sz w:val="22"/>
          <w:szCs w:val="22"/>
        </w:rPr>
        <w:t xml:space="preserve"> khoom noj rau cov liaj teb uas loj hlob, sau, ntim khoom, thiab tuav cov khoom</w:t>
      </w:r>
      <w:ins w:id="1033" w:author="Windows User" w:date="2021-05-17T07:07:00Z">
        <w:r w:rsidR="006F38FB">
          <w:rPr>
            <w:rFonts w:asciiTheme="minorHAnsi" w:hAnsiTheme="minorHAnsi"/>
            <w:sz w:val="22"/>
            <w:szCs w:val="22"/>
          </w:rPr>
          <w:t xml:space="preserve"> kom</w:t>
        </w:r>
      </w:ins>
      <w:r w:rsidRPr="00A10ABC">
        <w:rPr>
          <w:rFonts w:asciiTheme="minorHAnsi" w:hAnsiTheme="minorHAnsi"/>
          <w:sz w:val="22"/>
          <w:szCs w:val="22"/>
        </w:rPr>
        <w:t xml:space="preserve"> tshiab. Txoj </w:t>
      </w:r>
      <w:proofErr w:type="gramStart"/>
      <w:r w:rsidRPr="00A10ABC">
        <w:rPr>
          <w:rFonts w:asciiTheme="minorHAnsi" w:hAnsiTheme="minorHAnsi"/>
          <w:sz w:val="22"/>
          <w:szCs w:val="22"/>
        </w:rPr>
        <w:t>cai</w:t>
      </w:r>
      <w:proofErr w:type="gramEnd"/>
      <w:r w:rsidRPr="00A10ABC">
        <w:rPr>
          <w:rFonts w:asciiTheme="minorHAnsi" w:hAnsiTheme="minorHAnsi"/>
          <w:sz w:val="22"/>
          <w:szCs w:val="22"/>
        </w:rPr>
        <w:t xml:space="preserve"> teeb tsa cov lus qhia thiab cov qauv hauv tsib thaj chaw: dej huv; neeg ua hauj lwm kev noj qab haus huv thiab </w:t>
      </w:r>
      <w:ins w:id="1034" w:author="Windows User" w:date="2021-05-17T07:08:00Z">
        <w:r w:rsidR="001D39FE" w:rsidRPr="001D39FE">
          <w:rPr>
            <w:rFonts w:asciiTheme="minorHAnsi" w:hAnsiTheme="minorHAnsi"/>
            <w:sz w:val="22"/>
            <w:szCs w:val="22"/>
          </w:rPr>
          <w:t xml:space="preserve">kev nyiam </w:t>
        </w:r>
      </w:ins>
      <w:del w:id="1035" w:author="Windows User" w:date="2021-05-17T07:08:00Z">
        <w:r w:rsidRPr="00A10ABC" w:rsidDel="001D39FE">
          <w:rPr>
            <w:rFonts w:asciiTheme="minorHAnsi" w:hAnsiTheme="minorHAnsi"/>
            <w:sz w:val="22"/>
            <w:szCs w:val="22"/>
          </w:rPr>
          <w:delText>huv</w:delText>
        </w:r>
      </w:del>
      <w:r w:rsidRPr="00A10ABC">
        <w:rPr>
          <w:rFonts w:asciiTheme="minorHAnsi" w:hAnsiTheme="minorHAnsi"/>
          <w:sz w:val="22"/>
          <w:szCs w:val="22"/>
        </w:rPr>
        <w:t xml:space="preserve"> huv; tsiaj qus thiab tsiaj nyob hauv; kev hloov pauv hauv cov av ntawm tsiaj keeb (xws li nplooj lwg thiab chiv); thiab khoom siv, cov cuab yeej, thiab cov </w:t>
      </w:r>
      <w:del w:id="1036" w:author="Windows User" w:date="2021-05-17T07:13:00Z">
        <w:r w:rsidRPr="00A10ABC" w:rsidDel="001D39FE">
          <w:rPr>
            <w:rFonts w:asciiTheme="minorHAnsi" w:hAnsiTheme="minorHAnsi"/>
            <w:sz w:val="22"/>
            <w:szCs w:val="22"/>
          </w:rPr>
          <w:delText xml:space="preserve">tuam </w:delText>
        </w:r>
      </w:del>
      <w:ins w:id="1037" w:author="Windows User" w:date="2021-05-17T07:13:00Z">
        <w:r w:rsidR="001D39FE">
          <w:rPr>
            <w:rFonts w:asciiTheme="minorHAnsi" w:hAnsiTheme="minorHAnsi"/>
            <w:sz w:val="22"/>
            <w:szCs w:val="22"/>
          </w:rPr>
          <w:t xml:space="preserve"> vaj</w:t>
        </w:r>
        <w:r w:rsidR="001D39FE" w:rsidRPr="00A10ABC">
          <w:rPr>
            <w:rFonts w:asciiTheme="minorHAnsi" w:hAnsiTheme="minorHAnsi"/>
            <w:sz w:val="22"/>
            <w:szCs w:val="22"/>
          </w:rPr>
          <w:t xml:space="preserve"> </w:t>
        </w:r>
      </w:ins>
      <w:r w:rsidRPr="00A10ABC">
        <w:rPr>
          <w:rFonts w:asciiTheme="minorHAnsi" w:hAnsiTheme="minorHAnsi"/>
          <w:sz w:val="22"/>
          <w:szCs w:val="22"/>
        </w:rPr>
        <w:t xml:space="preserve">tsev. </w:t>
      </w:r>
      <w:ins w:id="1038" w:author="Windows User" w:date="2021-05-17T07:14:00Z">
        <w:r w:rsidR="001D39FE">
          <w:rPr>
            <w:rFonts w:asciiTheme="minorHAnsi" w:hAnsiTheme="minorHAnsi"/>
            <w:sz w:val="22"/>
            <w:szCs w:val="22"/>
          </w:rPr>
          <w:t xml:space="preserve">Daus no lawm </w:t>
        </w:r>
      </w:ins>
      <w:del w:id="1039" w:author="Windows User" w:date="2021-05-17T07:15:00Z">
        <w:r w:rsidRPr="00A10ABC" w:rsidDel="001D39FE">
          <w:rPr>
            <w:rFonts w:asciiTheme="minorHAnsi" w:hAnsiTheme="minorHAnsi"/>
            <w:sz w:val="22"/>
            <w:szCs w:val="22"/>
          </w:rPr>
          <w:delText xml:space="preserve">Muaj </w:delText>
        </w:r>
      </w:del>
      <w:r w:rsidRPr="00A10ABC">
        <w:rPr>
          <w:rFonts w:asciiTheme="minorHAnsi" w:hAnsiTheme="minorHAnsi"/>
          <w:sz w:val="22"/>
          <w:szCs w:val="22"/>
        </w:rPr>
        <w:t>kuj</w:t>
      </w:r>
      <w:ins w:id="1040" w:author="Windows User" w:date="2021-05-17T07:15:00Z">
        <w:r w:rsidR="001D39FE">
          <w:rPr>
            <w:rFonts w:asciiTheme="minorHAnsi" w:hAnsiTheme="minorHAnsi"/>
            <w:sz w:val="22"/>
            <w:szCs w:val="22"/>
          </w:rPr>
          <w:t xml:space="preserve"> </w:t>
        </w:r>
        <w:r w:rsidR="001D39FE" w:rsidRPr="00A10ABC">
          <w:rPr>
            <w:rFonts w:asciiTheme="minorHAnsi" w:hAnsiTheme="minorHAnsi"/>
            <w:sz w:val="22"/>
            <w:szCs w:val="22"/>
          </w:rPr>
          <w:t>Muaj</w:t>
        </w:r>
      </w:ins>
      <w:r w:rsidRPr="00A10ABC">
        <w:rPr>
          <w:rFonts w:asciiTheme="minorHAnsi" w:hAnsiTheme="minorHAnsi"/>
          <w:sz w:val="22"/>
          <w:szCs w:val="22"/>
        </w:rPr>
        <w:t xml:space="preserve"> yog ntu ntu </w:t>
      </w:r>
      <w:proofErr w:type="gramStart"/>
      <w:r w:rsidRPr="00A10ABC">
        <w:rPr>
          <w:rFonts w:asciiTheme="minorHAnsi" w:hAnsiTheme="minorHAnsi"/>
          <w:sz w:val="22"/>
          <w:szCs w:val="22"/>
        </w:rPr>
        <w:t>kev</w:t>
      </w:r>
      <w:proofErr w:type="gramEnd"/>
      <w:r w:rsidRPr="00A10ABC">
        <w:rPr>
          <w:rFonts w:asciiTheme="minorHAnsi" w:hAnsiTheme="minorHAnsi"/>
          <w:sz w:val="22"/>
          <w:szCs w:val="22"/>
        </w:rPr>
        <w:t xml:space="preserve"> tswj hwm ntawm lub hauv paus</w:t>
      </w:r>
      <w:r w:rsidR="00FF141E" w:rsidRPr="0022192D">
        <w:rPr>
          <w:rFonts w:asciiTheme="minorHAnsi" w:eastAsia="Times New Roman" w:hAnsiTheme="minorHAnsi"/>
        </w:rPr>
        <w:t>.</w:t>
      </w:r>
      <w:r w:rsidR="00396175" w:rsidRPr="0022192D">
        <w:rPr>
          <w:rFonts w:asciiTheme="minorHAnsi" w:eastAsia="Times New Roman" w:hAnsiTheme="minorHAnsi"/>
        </w:rPr>
        <w:t xml:space="preserve"> </w:t>
      </w:r>
    </w:p>
    <w:p w14:paraId="1CFFC7FC" w14:textId="07AE3A50" w:rsidR="00D457F4" w:rsidRPr="00A63CFA" w:rsidRDefault="008C4A4C" w:rsidP="00A63CFA">
      <w:pPr>
        <w:ind w:left="1440"/>
        <w:jc w:val="both"/>
        <w:rPr>
          <w:rFonts w:asciiTheme="minorHAnsi" w:hAnsiTheme="minorHAnsi"/>
          <w:b/>
          <w:bCs/>
          <w:sz w:val="22"/>
          <w:szCs w:val="22"/>
        </w:rPr>
      </w:pPr>
      <w:r w:rsidRPr="00AE40B5">
        <w:rPr>
          <w:rFonts w:asciiTheme="minorHAnsi" w:hAnsiTheme="minorHAnsi"/>
          <w:b/>
          <w:bCs/>
          <w:sz w:val="22"/>
          <w:szCs w:val="22"/>
        </w:rPr>
        <w:t xml:space="preserve">Cov liaj teb uas koom nrog rau kev ua nuj nqis ntxiv </w:t>
      </w:r>
      <w:r w:rsidR="009F5C25" w:rsidRPr="00AE40B5">
        <w:rPr>
          <w:rFonts w:asciiTheme="minorHAnsi" w:hAnsiTheme="minorHAnsi"/>
          <w:b/>
          <w:bCs/>
          <w:sz w:val="22"/>
          <w:szCs w:val="22"/>
        </w:rPr>
        <w:t xml:space="preserve">los sis </w:t>
      </w:r>
      <w:r w:rsidRPr="00AE40B5">
        <w:rPr>
          <w:rFonts w:asciiTheme="minorHAnsi" w:hAnsiTheme="minorHAnsi"/>
          <w:b/>
          <w:bCs/>
          <w:sz w:val="22"/>
          <w:szCs w:val="22"/>
        </w:rPr>
        <w:t>coj mus rau lwm cov liaj teb tej zaum yuav tau ua raws li Txoj Cai Tswj Kev Tiv Thaiv</w:t>
      </w:r>
      <w:r w:rsidR="00555597" w:rsidRPr="00AE40B5">
        <w:rPr>
          <w:rFonts w:asciiTheme="minorHAnsi" w:hAnsiTheme="minorHAnsi"/>
          <w:b/>
          <w:bCs/>
          <w:sz w:val="22"/>
          <w:szCs w:val="22"/>
        </w:rPr>
        <w:t xml:space="preserve"> </w:t>
      </w:r>
    </w:p>
    <w:p w14:paraId="5BA2FCAA" w14:textId="2A0D4F67" w:rsidR="00D457F4" w:rsidRPr="0022192D" w:rsidRDefault="008B08F3" w:rsidP="00736DC7">
      <w:pPr>
        <w:jc w:val="both"/>
        <w:rPr>
          <w:rFonts w:asciiTheme="minorHAnsi" w:eastAsia="Times New Roman" w:hAnsiTheme="minorHAnsi"/>
        </w:rPr>
      </w:pPr>
      <w:r w:rsidRPr="00736DC7">
        <w:rPr>
          <w:rFonts w:asciiTheme="minorHAnsi" w:eastAsia="Times New Roman" w:hAnsiTheme="minorHAnsi"/>
          <w:sz w:val="22"/>
          <w:szCs w:val="22"/>
        </w:rPr>
        <w:t xml:space="preserve">Txoj </w:t>
      </w:r>
      <w:proofErr w:type="gramStart"/>
      <w:r w:rsidRPr="00736DC7">
        <w:rPr>
          <w:rFonts w:asciiTheme="minorHAnsi" w:eastAsia="Times New Roman" w:hAnsiTheme="minorHAnsi"/>
          <w:sz w:val="22"/>
          <w:szCs w:val="22"/>
        </w:rPr>
        <w:t xml:space="preserve">Cai Tswj </w:t>
      </w:r>
      <w:r w:rsidR="00736DC7" w:rsidRPr="00736DC7">
        <w:rPr>
          <w:rFonts w:asciiTheme="minorHAnsi" w:eastAsia="Times New Roman" w:hAnsiTheme="minorHAnsi"/>
          <w:sz w:val="22"/>
          <w:szCs w:val="22"/>
        </w:rPr>
        <w:t>Hwm</w:t>
      </w:r>
      <w:r w:rsidRPr="00736DC7">
        <w:rPr>
          <w:rFonts w:asciiTheme="minorHAnsi" w:eastAsia="Times New Roman" w:hAnsiTheme="minorHAnsi"/>
          <w:sz w:val="22"/>
          <w:szCs w:val="22"/>
        </w:rPr>
        <w:t xml:space="preserve"> Kev</w:t>
      </w:r>
      <w:proofErr w:type="gramEnd"/>
      <w:r w:rsidRPr="00736DC7">
        <w:rPr>
          <w:rFonts w:asciiTheme="minorHAnsi" w:eastAsia="Times New Roman" w:hAnsiTheme="minorHAnsi"/>
          <w:sz w:val="22"/>
          <w:szCs w:val="22"/>
        </w:rPr>
        <w:t xml:space="preserve"> Tiv Thaiv tau teeb tsa cov qauv rau kev ua hauj</w:t>
      </w:r>
      <w:r w:rsidR="00736DC7" w:rsidRPr="00736DC7">
        <w:rPr>
          <w:rFonts w:asciiTheme="minorHAnsi" w:eastAsia="Times New Roman" w:hAnsiTheme="minorHAnsi"/>
          <w:sz w:val="22"/>
          <w:szCs w:val="22"/>
        </w:rPr>
        <w:t xml:space="preserve"> </w:t>
      </w:r>
      <w:r w:rsidRPr="00736DC7">
        <w:rPr>
          <w:rFonts w:asciiTheme="minorHAnsi" w:eastAsia="Times New Roman" w:hAnsiTheme="minorHAnsi"/>
          <w:sz w:val="22"/>
          <w:szCs w:val="22"/>
        </w:rPr>
        <w:t>lwm ua zaub mov, uas yuav suav nrog cov liaj teb nyob ntawm qhov uas lawv ua ntxiv rau tus nqi ntxiv los</w:t>
      </w:r>
      <w:r w:rsidR="00736DC7" w:rsidRPr="00736DC7">
        <w:rPr>
          <w:rFonts w:asciiTheme="minorHAnsi" w:eastAsia="Times New Roman" w:hAnsiTheme="minorHAnsi"/>
          <w:sz w:val="22"/>
          <w:szCs w:val="22"/>
        </w:rPr>
        <w:t xml:space="preserve"> </w:t>
      </w:r>
      <w:r w:rsidRPr="00736DC7">
        <w:rPr>
          <w:rFonts w:asciiTheme="minorHAnsi" w:eastAsia="Times New Roman" w:hAnsiTheme="minorHAnsi"/>
          <w:sz w:val="22"/>
          <w:szCs w:val="22"/>
        </w:rPr>
        <w:t>sis</w:t>
      </w:r>
      <w:ins w:id="1041" w:author="Windows User" w:date="2021-05-17T07:21:00Z">
        <w:r w:rsidR="007E169C">
          <w:rPr>
            <w:rFonts w:asciiTheme="minorHAnsi" w:eastAsia="Times New Roman" w:hAnsiTheme="minorHAnsi"/>
            <w:sz w:val="22"/>
            <w:szCs w:val="22"/>
          </w:rPr>
          <w:t xml:space="preserve"> tswj</w:t>
        </w:r>
      </w:ins>
      <w:r w:rsidRPr="00736DC7">
        <w:rPr>
          <w:rFonts w:asciiTheme="minorHAnsi" w:eastAsia="Times New Roman" w:hAnsiTheme="minorHAnsi"/>
          <w:sz w:val="22"/>
          <w:szCs w:val="22"/>
        </w:rPr>
        <w:t xml:space="preserve"> lis lwm cov liaj teb. Txoj cai no yog yuav tsum muaj cov chaw ua cov txheej txheem thiab lis cov khoom lag luam ua liaj ua teb sau npe nrog FDA, ua raws cov kev </w:t>
      </w:r>
      <w:del w:id="1042" w:author="Windows User" w:date="2021-05-17T07:24:00Z">
        <w:r w:rsidRPr="00736DC7" w:rsidDel="007E169C">
          <w:rPr>
            <w:rFonts w:asciiTheme="minorHAnsi" w:eastAsia="Times New Roman" w:hAnsiTheme="minorHAnsi"/>
            <w:sz w:val="22"/>
            <w:szCs w:val="22"/>
          </w:rPr>
          <w:delText>ua hauj</w:delText>
        </w:r>
        <w:r w:rsidR="00736DC7" w:rsidRPr="00736DC7" w:rsidDel="007E169C">
          <w:rPr>
            <w:rFonts w:asciiTheme="minorHAnsi" w:eastAsia="Times New Roman" w:hAnsiTheme="minorHAnsi"/>
            <w:sz w:val="22"/>
            <w:szCs w:val="22"/>
          </w:rPr>
          <w:delText xml:space="preserve"> </w:delText>
        </w:r>
        <w:r w:rsidRPr="00736DC7" w:rsidDel="007E169C">
          <w:rPr>
            <w:rFonts w:asciiTheme="minorHAnsi" w:eastAsia="Times New Roman" w:hAnsiTheme="minorHAnsi"/>
            <w:sz w:val="22"/>
            <w:szCs w:val="22"/>
          </w:rPr>
          <w:delText>lwm</w:delText>
        </w:r>
      </w:del>
      <w:ins w:id="1043" w:author="Windows User" w:date="2021-05-17T07:24:00Z">
        <w:r w:rsidR="007E169C">
          <w:rPr>
            <w:rFonts w:asciiTheme="minorHAnsi" w:eastAsia="Times New Roman" w:hAnsiTheme="minorHAnsi"/>
            <w:sz w:val="22"/>
            <w:szCs w:val="22"/>
          </w:rPr>
          <w:t xml:space="preserve"> tsim khoom</w:t>
        </w:r>
      </w:ins>
      <w:r w:rsidRPr="00736DC7">
        <w:rPr>
          <w:rFonts w:asciiTheme="minorHAnsi" w:eastAsia="Times New Roman" w:hAnsiTheme="minorHAnsi"/>
          <w:sz w:val="22"/>
          <w:szCs w:val="22"/>
        </w:rPr>
        <w:t xml:space="preserve"> zoo tam sim no (GMPs), thiab siv cov phiaj xwm kev nyab xeeb </w:t>
      </w:r>
      <w:r w:rsidR="00736DC7" w:rsidRPr="00736DC7">
        <w:rPr>
          <w:rFonts w:asciiTheme="minorHAnsi" w:eastAsia="Times New Roman" w:hAnsiTheme="minorHAnsi"/>
          <w:sz w:val="22"/>
          <w:szCs w:val="22"/>
        </w:rPr>
        <w:t xml:space="preserve">ntawm </w:t>
      </w:r>
      <w:r w:rsidRPr="00736DC7">
        <w:rPr>
          <w:rFonts w:asciiTheme="minorHAnsi" w:eastAsia="Times New Roman" w:hAnsiTheme="minorHAnsi"/>
          <w:sz w:val="22"/>
          <w:szCs w:val="22"/>
        </w:rPr>
        <w:t>khoom noj</w:t>
      </w:r>
      <w:r w:rsidR="00D457F4" w:rsidRPr="0022192D">
        <w:rPr>
          <w:rFonts w:asciiTheme="minorHAnsi" w:hAnsiTheme="minorHAnsi"/>
        </w:rPr>
        <w:t>.</w:t>
      </w:r>
    </w:p>
    <w:p w14:paraId="4D2207AE" w14:textId="17560FA5" w:rsidR="00D457F4" w:rsidRPr="0022192D" w:rsidRDefault="00D457F4" w:rsidP="0022192D">
      <w:pPr>
        <w:rPr>
          <w:rFonts w:asciiTheme="minorHAnsi" w:eastAsia="Times New Roman" w:hAnsiTheme="minorHAnsi"/>
        </w:rPr>
      </w:pPr>
      <w:r w:rsidRPr="0022192D">
        <w:rPr>
          <w:rFonts w:asciiTheme="minorHAnsi" w:eastAsia="Times New Roman" w:hAnsiTheme="minorHAnsi"/>
        </w:rPr>
        <w:t xml:space="preserve"> </w:t>
      </w:r>
    </w:p>
    <w:p w14:paraId="2E106F1B" w14:textId="2AD7657E" w:rsidR="00396175" w:rsidRPr="0088407C" w:rsidRDefault="0000353E" w:rsidP="0088407C">
      <w:pPr>
        <w:ind w:left="1440"/>
        <w:jc w:val="both"/>
        <w:rPr>
          <w:rFonts w:asciiTheme="minorHAnsi" w:eastAsia="Times New Roman" w:hAnsiTheme="minorHAnsi"/>
          <w:b/>
          <w:sz w:val="22"/>
          <w:szCs w:val="22"/>
        </w:rPr>
      </w:pPr>
      <w:r w:rsidRPr="0088407C">
        <w:rPr>
          <w:rFonts w:asciiTheme="minorHAnsi" w:eastAsia="Times New Roman" w:hAnsiTheme="minorHAnsi"/>
          <w:b/>
          <w:sz w:val="22"/>
          <w:szCs w:val="22"/>
        </w:rPr>
        <w:t xml:space="preserve">Cov qoob loo me, </w:t>
      </w:r>
      <w:proofErr w:type="gramStart"/>
      <w:r w:rsidRPr="0088407C">
        <w:rPr>
          <w:rFonts w:asciiTheme="minorHAnsi" w:eastAsia="Times New Roman" w:hAnsiTheme="minorHAnsi"/>
          <w:b/>
          <w:sz w:val="22"/>
          <w:szCs w:val="22"/>
        </w:rPr>
        <w:t>kev</w:t>
      </w:r>
      <w:proofErr w:type="gramEnd"/>
      <w:r w:rsidRPr="0088407C">
        <w:rPr>
          <w:rFonts w:asciiTheme="minorHAnsi" w:eastAsia="Times New Roman" w:hAnsiTheme="minorHAnsi"/>
          <w:b/>
          <w:sz w:val="22"/>
          <w:szCs w:val="22"/>
        </w:rPr>
        <w:t xml:space="preserve"> ua liaj ua teb </w:t>
      </w:r>
      <w:del w:id="1044" w:author="Windows User" w:date="2021-05-17T07:42:00Z">
        <w:r w:rsidRPr="0088407C" w:rsidDel="007625B5">
          <w:rPr>
            <w:rFonts w:asciiTheme="minorHAnsi" w:eastAsia="Times New Roman" w:hAnsiTheme="minorHAnsi"/>
            <w:b/>
            <w:sz w:val="22"/>
            <w:szCs w:val="22"/>
          </w:rPr>
          <w:delText>nyob ntev</w:delText>
        </w:r>
      </w:del>
      <w:ins w:id="1045" w:author="Windows User" w:date="2021-05-17T07:42:00Z">
        <w:r w:rsidR="007625B5">
          <w:rPr>
            <w:rFonts w:asciiTheme="minorHAnsi" w:eastAsia="Times New Roman" w:hAnsiTheme="minorHAnsi"/>
            <w:b/>
            <w:sz w:val="22"/>
            <w:szCs w:val="22"/>
          </w:rPr>
          <w:t xml:space="preserve"> ruaj ntseg</w:t>
        </w:r>
      </w:ins>
      <w:r w:rsidRPr="0088407C">
        <w:rPr>
          <w:rFonts w:asciiTheme="minorHAnsi" w:eastAsia="Times New Roman" w:hAnsiTheme="minorHAnsi"/>
          <w:b/>
          <w:sz w:val="22"/>
          <w:szCs w:val="22"/>
        </w:rPr>
        <w:t xml:space="preserve"> tuaj yeem tsim nyog </w:t>
      </w:r>
      <w:del w:id="1046" w:author="Windows User" w:date="2021-05-17T07:42:00Z">
        <w:r w:rsidRPr="0088407C" w:rsidDel="004D02DB">
          <w:rPr>
            <w:rFonts w:asciiTheme="minorHAnsi" w:eastAsia="Times New Roman" w:hAnsiTheme="minorHAnsi"/>
            <w:b/>
            <w:sz w:val="22"/>
            <w:szCs w:val="22"/>
          </w:rPr>
          <w:delText>r</w:delText>
        </w:r>
      </w:del>
      <w:ins w:id="1047" w:author="Windows User" w:date="2021-05-17T07:42:00Z">
        <w:r w:rsidR="004D02DB">
          <w:rPr>
            <w:rFonts w:asciiTheme="minorHAnsi" w:eastAsia="Times New Roman" w:hAnsiTheme="minorHAnsi"/>
            <w:b/>
            <w:sz w:val="22"/>
            <w:szCs w:val="22"/>
          </w:rPr>
          <w:t xml:space="preserve"> t</w:t>
        </w:r>
      </w:ins>
      <w:r w:rsidRPr="0088407C">
        <w:rPr>
          <w:rFonts w:asciiTheme="minorHAnsi" w:eastAsia="Times New Roman" w:hAnsiTheme="minorHAnsi"/>
          <w:b/>
          <w:sz w:val="22"/>
          <w:szCs w:val="22"/>
        </w:rPr>
        <w:t>au tag nrho los sis ib nrab rau kev zam FSMA txoj cai</w:t>
      </w:r>
    </w:p>
    <w:p w14:paraId="47831C66" w14:textId="77777777" w:rsidR="00396175" w:rsidRPr="0022192D" w:rsidRDefault="00396175" w:rsidP="0022192D">
      <w:pPr>
        <w:rPr>
          <w:rFonts w:asciiTheme="minorHAnsi" w:eastAsia="Times New Roman" w:hAnsiTheme="minorHAnsi"/>
        </w:rPr>
      </w:pPr>
    </w:p>
    <w:p w14:paraId="4D639D58" w14:textId="34B7BC27" w:rsidR="00EE2923" w:rsidRPr="0022192D" w:rsidRDefault="00562BCC" w:rsidP="00C061DD">
      <w:pPr>
        <w:jc w:val="both"/>
        <w:rPr>
          <w:rFonts w:asciiTheme="minorHAnsi" w:eastAsia="Times New Roman" w:hAnsiTheme="minorHAnsi"/>
          <w:color w:val="000000" w:themeColor="text1"/>
          <w:shd w:val="clear" w:color="auto" w:fill="FFFFFF"/>
        </w:rPr>
      </w:pPr>
      <w:r w:rsidRPr="00C061DD">
        <w:rPr>
          <w:rFonts w:asciiTheme="minorHAnsi" w:hAnsiTheme="minorHAnsi"/>
          <w:sz w:val="22"/>
          <w:szCs w:val="22"/>
        </w:rPr>
        <w:t xml:space="preserve">Tus lej ntawm tag nrho thiab </w:t>
      </w:r>
      <w:proofErr w:type="gramStart"/>
      <w:r w:rsidRPr="00C061DD">
        <w:rPr>
          <w:rFonts w:asciiTheme="minorHAnsi" w:hAnsiTheme="minorHAnsi"/>
          <w:sz w:val="22"/>
          <w:szCs w:val="22"/>
        </w:rPr>
        <w:t>ib</w:t>
      </w:r>
      <w:proofErr w:type="gramEnd"/>
      <w:r w:rsidRPr="00C061DD">
        <w:rPr>
          <w:rFonts w:asciiTheme="minorHAnsi" w:hAnsiTheme="minorHAnsi"/>
          <w:sz w:val="22"/>
          <w:szCs w:val="22"/>
        </w:rPr>
        <w:t xml:space="preserve"> feem ntawm kev zam rau </w:t>
      </w:r>
      <w:r w:rsidR="00C061DD" w:rsidRPr="00C061DD">
        <w:rPr>
          <w:rFonts w:asciiTheme="minorHAnsi" w:hAnsiTheme="minorHAnsi"/>
          <w:sz w:val="22"/>
          <w:szCs w:val="22"/>
        </w:rPr>
        <w:t>Txoj</w:t>
      </w:r>
      <w:r w:rsidRPr="00C061DD">
        <w:rPr>
          <w:rFonts w:asciiTheme="minorHAnsi" w:hAnsiTheme="minorHAnsi"/>
          <w:sz w:val="22"/>
          <w:szCs w:val="22"/>
        </w:rPr>
        <w:t xml:space="preserve"> Cai Tsim Kev Nyab Xeeb thiab Txoj Cai Tswj </w:t>
      </w:r>
      <w:r w:rsidR="00C061DD" w:rsidRPr="00C061DD">
        <w:rPr>
          <w:rFonts w:asciiTheme="minorHAnsi" w:hAnsiTheme="minorHAnsi"/>
          <w:sz w:val="22"/>
          <w:szCs w:val="22"/>
        </w:rPr>
        <w:t>Hwm</w:t>
      </w:r>
      <w:r w:rsidRPr="00C061DD">
        <w:rPr>
          <w:rFonts w:asciiTheme="minorHAnsi" w:hAnsiTheme="minorHAnsi"/>
          <w:sz w:val="22"/>
          <w:szCs w:val="22"/>
        </w:rPr>
        <w:t xml:space="preserve"> Kev Tiv Thaiv muaj nyob rau cov hauj</w:t>
      </w:r>
      <w:r w:rsidR="00C061DD" w:rsidRPr="00C061DD">
        <w:rPr>
          <w:rFonts w:asciiTheme="minorHAnsi" w:hAnsiTheme="minorHAnsi"/>
          <w:sz w:val="22"/>
          <w:szCs w:val="22"/>
        </w:rPr>
        <w:t xml:space="preserve"> </w:t>
      </w:r>
      <w:r w:rsidRPr="00C061DD">
        <w:rPr>
          <w:rFonts w:asciiTheme="minorHAnsi" w:hAnsiTheme="minorHAnsi"/>
          <w:sz w:val="22"/>
          <w:szCs w:val="22"/>
        </w:rPr>
        <w:t>lwm ua liaj ua teb</w:t>
      </w:r>
      <w:ins w:id="1048" w:author="Windows User" w:date="2021-05-17T07:45:00Z">
        <w:r w:rsidR="004D02DB">
          <w:rPr>
            <w:rFonts w:asciiTheme="minorHAnsi" w:hAnsiTheme="minorHAnsi"/>
            <w:sz w:val="22"/>
            <w:szCs w:val="22"/>
          </w:rPr>
          <w:t xml:space="preserve"> me</w:t>
        </w:r>
      </w:ins>
      <w:r w:rsidRPr="00C061DD">
        <w:rPr>
          <w:rFonts w:asciiTheme="minorHAnsi" w:hAnsiTheme="minorHAnsi"/>
          <w:sz w:val="22"/>
          <w:szCs w:val="22"/>
        </w:rPr>
        <w:t>. Piv txwv li, cov liaj teb uas khwv tau nruab nrab $ 28,075</w:t>
      </w:r>
      <w:r w:rsidR="00C061DD" w:rsidRPr="00C061DD">
        <w:rPr>
          <w:rFonts w:asciiTheme="minorHAnsi" w:hAnsiTheme="minorHAnsi"/>
          <w:sz w:val="22"/>
          <w:szCs w:val="22"/>
        </w:rPr>
        <w:t xml:space="preserve"> </w:t>
      </w:r>
      <w:r w:rsidRPr="00C061DD">
        <w:rPr>
          <w:rFonts w:asciiTheme="minorHAnsi" w:hAnsiTheme="minorHAnsi"/>
          <w:sz w:val="22"/>
          <w:szCs w:val="22"/>
        </w:rPr>
        <w:t>los</w:t>
      </w:r>
      <w:r w:rsidR="00C061DD" w:rsidRPr="00C061DD">
        <w:rPr>
          <w:rFonts w:asciiTheme="minorHAnsi" w:hAnsiTheme="minorHAnsi"/>
          <w:sz w:val="22"/>
          <w:szCs w:val="22"/>
        </w:rPr>
        <w:t xml:space="preserve"> </w:t>
      </w:r>
      <w:r w:rsidRPr="00C061DD">
        <w:rPr>
          <w:rFonts w:asciiTheme="minorHAnsi" w:hAnsiTheme="minorHAnsi"/>
          <w:sz w:val="22"/>
          <w:szCs w:val="22"/>
        </w:rPr>
        <w:t>sis tsawg dua ntawm txhua cov khoom lag luam muag tau zam tag nrho los ntawm Cov Cai Tsim Tawm. Cov liaj teb uas khwv tau nyiaj tsawg tshaj $ 561,494 nyiaj daus las rau txhua yam khoom noj</w:t>
      </w:r>
      <w:ins w:id="1049" w:author="Windows User" w:date="2021-05-17T07:48:00Z">
        <w:r w:rsidR="004D02DB">
          <w:rPr>
            <w:rFonts w:asciiTheme="minorHAnsi" w:hAnsiTheme="minorHAnsi"/>
            <w:sz w:val="22"/>
            <w:szCs w:val="22"/>
          </w:rPr>
          <w:t xml:space="preserve"> ua muag</w:t>
        </w:r>
      </w:ins>
      <w:r w:rsidRPr="00C061DD">
        <w:rPr>
          <w:rFonts w:asciiTheme="minorHAnsi" w:hAnsiTheme="minorHAnsi"/>
          <w:sz w:val="22"/>
          <w:szCs w:val="22"/>
        </w:rPr>
        <w:t xml:space="preserve"> thiab muag feem ntau ncaj qha rau cov neeg tau txais kev pab - piv txwv li, nyob ntawm ntug kev muag zaub, cov khw tshav puam, thiab cov kev pab cuam los ntawm zej zog (CSA) - tej zaum yuav tsim nyog rau qhov uas hu ua “tsim nyog kev zam.” Qhov no txhais tau </w:t>
      </w:r>
      <w:proofErr w:type="gramStart"/>
      <w:r w:rsidRPr="00C061DD">
        <w:rPr>
          <w:rFonts w:asciiTheme="minorHAnsi" w:hAnsiTheme="minorHAnsi"/>
          <w:sz w:val="22"/>
          <w:szCs w:val="22"/>
        </w:rPr>
        <w:t>tias</w:t>
      </w:r>
      <w:proofErr w:type="gramEnd"/>
      <w:r w:rsidRPr="00C061DD">
        <w:rPr>
          <w:rFonts w:asciiTheme="minorHAnsi" w:hAnsiTheme="minorHAnsi"/>
          <w:sz w:val="22"/>
          <w:szCs w:val="22"/>
        </w:rPr>
        <w:t xml:space="preserve"> lawv tsis tas yuav ua raws li txoj cai tseem ceeb - xws li yuav tsum </w:t>
      </w:r>
      <w:del w:id="1050" w:author="Windows User" w:date="2021-05-17T07:51:00Z">
        <w:r w:rsidRPr="00C061DD" w:rsidDel="004D02DB">
          <w:rPr>
            <w:rFonts w:asciiTheme="minorHAnsi" w:hAnsiTheme="minorHAnsi"/>
            <w:sz w:val="22"/>
            <w:szCs w:val="22"/>
          </w:rPr>
          <w:delText xml:space="preserve">kuaj </w:delText>
        </w:r>
      </w:del>
      <w:ins w:id="1051" w:author="Windows User" w:date="2021-05-17T07:51:00Z">
        <w:r w:rsidR="004D02DB">
          <w:rPr>
            <w:rFonts w:asciiTheme="minorHAnsi" w:hAnsiTheme="minorHAnsi"/>
            <w:sz w:val="22"/>
            <w:szCs w:val="22"/>
          </w:rPr>
          <w:t xml:space="preserve"> ntsuas</w:t>
        </w:r>
        <w:r w:rsidR="004D02DB" w:rsidRPr="00C061DD">
          <w:rPr>
            <w:rFonts w:asciiTheme="minorHAnsi" w:hAnsiTheme="minorHAnsi"/>
            <w:sz w:val="22"/>
            <w:szCs w:val="22"/>
          </w:rPr>
          <w:t xml:space="preserve"> </w:t>
        </w:r>
      </w:ins>
      <w:r w:rsidRPr="00C061DD">
        <w:rPr>
          <w:rFonts w:asciiTheme="minorHAnsi" w:hAnsiTheme="minorHAnsi"/>
          <w:sz w:val="22"/>
          <w:szCs w:val="22"/>
        </w:rPr>
        <w:t xml:space="preserve">dej thiab yog li ntawd - tab sis lawv yuav tsum tau ua raws qee qhov sau tseg thiab cov npe xav tau. Tsis </w:t>
      </w:r>
      <w:proofErr w:type="gramStart"/>
      <w:r w:rsidRPr="00C061DD">
        <w:rPr>
          <w:rFonts w:asciiTheme="minorHAnsi" w:hAnsiTheme="minorHAnsi"/>
          <w:sz w:val="22"/>
          <w:szCs w:val="22"/>
        </w:rPr>
        <w:t>tas</w:t>
      </w:r>
      <w:proofErr w:type="gramEnd"/>
      <w:r w:rsidRPr="00C061DD">
        <w:rPr>
          <w:rFonts w:asciiTheme="minorHAnsi" w:hAnsiTheme="minorHAnsi"/>
          <w:sz w:val="22"/>
          <w:szCs w:val="22"/>
        </w:rPr>
        <w:t xml:space="preserve"> li ntawm, FDA los</w:t>
      </w:r>
      <w:r w:rsidR="00C061DD" w:rsidRPr="00C061DD">
        <w:rPr>
          <w:rFonts w:asciiTheme="minorHAnsi" w:hAnsiTheme="minorHAnsi"/>
          <w:sz w:val="22"/>
          <w:szCs w:val="22"/>
        </w:rPr>
        <w:t xml:space="preserve"> </w:t>
      </w:r>
      <w:r w:rsidRPr="00C061DD">
        <w:rPr>
          <w:rFonts w:asciiTheme="minorHAnsi" w:hAnsiTheme="minorHAnsi"/>
          <w:sz w:val="22"/>
          <w:szCs w:val="22"/>
        </w:rPr>
        <w:t xml:space="preserve">sis lub xeev txoj cai </w:t>
      </w:r>
      <w:r w:rsidR="00C061DD" w:rsidRPr="00C061DD">
        <w:rPr>
          <w:rFonts w:asciiTheme="minorHAnsi" w:hAnsiTheme="minorHAnsi"/>
          <w:sz w:val="22"/>
          <w:szCs w:val="22"/>
        </w:rPr>
        <w:t xml:space="preserve">ntawm </w:t>
      </w:r>
      <w:r w:rsidRPr="00C061DD">
        <w:rPr>
          <w:rFonts w:asciiTheme="minorHAnsi" w:hAnsiTheme="minorHAnsi"/>
          <w:sz w:val="22"/>
          <w:szCs w:val="22"/>
        </w:rPr>
        <w:t>tswj</w:t>
      </w:r>
      <w:r w:rsidR="00C061DD" w:rsidRPr="00C061DD">
        <w:rPr>
          <w:rFonts w:asciiTheme="minorHAnsi" w:hAnsiTheme="minorHAnsi"/>
          <w:sz w:val="22"/>
          <w:szCs w:val="22"/>
        </w:rPr>
        <w:t xml:space="preserve"> </w:t>
      </w:r>
      <w:r w:rsidRPr="00C061DD">
        <w:rPr>
          <w:rFonts w:asciiTheme="minorHAnsi" w:hAnsiTheme="minorHAnsi"/>
          <w:sz w:val="22"/>
          <w:szCs w:val="22"/>
        </w:rPr>
        <w:t xml:space="preserve">fwm tseem tuaj yeem siv tau kev </w:t>
      </w:r>
      <w:ins w:id="1052" w:author="Windows User" w:date="2021-05-17T07:54:00Z">
        <w:r w:rsidR="00B541DC" w:rsidRPr="00B541DC">
          <w:rPr>
            <w:rFonts w:asciiTheme="minorHAnsi" w:hAnsiTheme="minorHAnsi"/>
            <w:sz w:val="22"/>
            <w:szCs w:val="22"/>
          </w:rPr>
          <w:t>tswj xyuas kev txiav txim</w:t>
        </w:r>
        <w:r w:rsidR="00B541DC" w:rsidRPr="00B541DC" w:rsidDel="00B541DC">
          <w:rPr>
            <w:rFonts w:asciiTheme="minorHAnsi" w:hAnsiTheme="minorHAnsi"/>
            <w:sz w:val="22"/>
            <w:szCs w:val="22"/>
          </w:rPr>
          <w:t xml:space="preserve"> </w:t>
        </w:r>
      </w:ins>
      <w:del w:id="1053" w:author="Windows User" w:date="2021-05-17T07:54:00Z">
        <w:r w:rsidRPr="00C061DD" w:rsidDel="00B541DC">
          <w:rPr>
            <w:rFonts w:asciiTheme="minorHAnsi" w:hAnsiTheme="minorHAnsi"/>
            <w:sz w:val="22"/>
            <w:szCs w:val="22"/>
          </w:rPr>
          <w:delText>ua hauj</w:delText>
        </w:r>
        <w:r w:rsidR="00C061DD" w:rsidRPr="00C061DD" w:rsidDel="00B541DC">
          <w:rPr>
            <w:rFonts w:asciiTheme="minorHAnsi" w:hAnsiTheme="minorHAnsi"/>
            <w:sz w:val="22"/>
            <w:szCs w:val="22"/>
          </w:rPr>
          <w:delText xml:space="preserve"> </w:delText>
        </w:r>
        <w:r w:rsidRPr="00C061DD" w:rsidDel="00B541DC">
          <w:rPr>
            <w:rFonts w:asciiTheme="minorHAnsi" w:hAnsiTheme="minorHAnsi"/>
            <w:sz w:val="22"/>
            <w:szCs w:val="22"/>
          </w:rPr>
          <w:delText xml:space="preserve">lwm </w:delText>
        </w:r>
      </w:del>
      <w:r w:rsidRPr="00C061DD">
        <w:rPr>
          <w:rFonts w:asciiTheme="minorHAnsi" w:hAnsiTheme="minorHAnsi"/>
          <w:sz w:val="22"/>
          <w:szCs w:val="22"/>
        </w:rPr>
        <w:t>yog tias muaj xwm txheej sib txuas nrog rau ua liaj ua teb</w:t>
      </w:r>
      <w:r w:rsidR="00EE2923" w:rsidRPr="0022192D">
        <w:rPr>
          <w:rFonts w:asciiTheme="minorHAnsi" w:hAnsiTheme="minorHAnsi"/>
        </w:rPr>
        <w:t>.</w:t>
      </w:r>
    </w:p>
    <w:p w14:paraId="405E94A9" w14:textId="77777777" w:rsidR="00EE2923" w:rsidRPr="0022192D" w:rsidRDefault="00EE2923" w:rsidP="0022192D">
      <w:pPr>
        <w:pStyle w:val="p1"/>
        <w:rPr>
          <w:rFonts w:asciiTheme="minorHAnsi" w:hAnsiTheme="minorHAnsi"/>
          <w:sz w:val="24"/>
          <w:szCs w:val="24"/>
        </w:rPr>
      </w:pPr>
    </w:p>
    <w:p w14:paraId="29C8F890" w14:textId="1A00D764" w:rsidR="002D42C1" w:rsidRPr="0022192D" w:rsidRDefault="00AF3F2A" w:rsidP="00B22CA1">
      <w:pPr>
        <w:jc w:val="both"/>
        <w:rPr>
          <w:rFonts w:asciiTheme="minorHAnsi" w:hAnsiTheme="minorHAnsi"/>
        </w:rPr>
      </w:pPr>
      <w:r w:rsidRPr="00B22CA1">
        <w:rPr>
          <w:rFonts w:asciiTheme="minorHAnsi" w:hAnsiTheme="minorHAnsi"/>
          <w:sz w:val="22"/>
          <w:szCs w:val="22"/>
        </w:rPr>
        <w:t>Cov liaj teb uas</w:t>
      </w:r>
      <w:ins w:id="1054" w:author="Windows User" w:date="2021-05-17T07:57:00Z">
        <w:r w:rsidR="00B541DC">
          <w:rPr>
            <w:rFonts w:asciiTheme="minorHAnsi" w:hAnsiTheme="minorHAnsi"/>
            <w:sz w:val="22"/>
            <w:szCs w:val="22"/>
          </w:rPr>
          <w:t xml:space="preserve"> lub peev xwm</w:t>
        </w:r>
      </w:ins>
      <w:r w:rsidRPr="00B22CA1">
        <w:rPr>
          <w:rFonts w:asciiTheme="minorHAnsi" w:hAnsiTheme="minorHAnsi"/>
          <w:sz w:val="22"/>
          <w:szCs w:val="22"/>
        </w:rPr>
        <w:t xml:space="preserve"> </w:t>
      </w:r>
      <w:del w:id="1055" w:author="Windows User" w:date="2021-05-17T07:57:00Z">
        <w:r w:rsidRPr="00B22CA1" w:rsidDel="00B541DC">
          <w:rPr>
            <w:rFonts w:asciiTheme="minorHAnsi" w:hAnsiTheme="minorHAnsi"/>
            <w:sz w:val="22"/>
            <w:szCs w:val="22"/>
          </w:rPr>
          <w:delText>tau</w:delText>
        </w:r>
      </w:del>
      <w:r w:rsidRPr="00B22CA1">
        <w:rPr>
          <w:rFonts w:asciiTheme="minorHAnsi" w:hAnsiTheme="minorHAnsi"/>
          <w:sz w:val="22"/>
          <w:szCs w:val="22"/>
        </w:rPr>
        <w:t xml:space="preserve"> ua hauj</w:t>
      </w:r>
      <w:r w:rsidR="00F269A2" w:rsidRPr="00B22CA1">
        <w:rPr>
          <w:rFonts w:asciiTheme="minorHAnsi" w:hAnsiTheme="minorHAnsi"/>
          <w:sz w:val="22"/>
          <w:szCs w:val="22"/>
        </w:rPr>
        <w:t xml:space="preserve"> </w:t>
      </w:r>
      <w:r w:rsidRPr="00B22CA1">
        <w:rPr>
          <w:rFonts w:asciiTheme="minorHAnsi" w:hAnsiTheme="minorHAnsi"/>
          <w:sz w:val="22"/>
          <w:szCs w:val="22"/>
        </w:rPr>
        <w:t xml:space="preserve">lwm tsawg (piv txwv li, </w:t>
      </w:r>
      <w:del w:id="1056" w:author="Windows User" w:date="2021-05-17T08:01:00Z">
        <w:r w:rsidR="00F269A2" w:rsidRPr="00B22CA1" w:rsidDel="00B541DC">
          <w:rPr>
            <w:rFonts w:asciiTheme="minorHAnsi" w:hAnsiTheme="minorHAnsi"/>
            <w:sz w:val="22"/>
            <w:szCs w:val="22"/>
          </w:rPr>
          <w:delText>lub cev quav dej</w:delText>
        </w:r>
      </w:del>
      <w:ins w:id="1057" w:author="Windows User" w:date="2021-05-17T08:01:00Z">
        <w:r w:rsidR="00B541DC">
          <w:rPr>
            <w:rFonts w:asciiTheme="minorHAnsi" w:hAnsiTheme="minorHAnsi"/>
            <w:sz w:val="22"/>
            <w:szCs w:val="22"/>
          </w:rPr>
          <w:t xml:space="preserve"> kev tsaum</w:t>
        </w:r>
      </w:ins>
      <w:r w:rsidRPr="00B22CA1">
        <w:rPr>
          <w:rFonts w:asciiTheme="minorHAnsi" w:hAnsiTheme="minorHAnsi"/>
          <w:sz w:val="22"/>
          <w:szCs w:val="22"/>
        </w:rPr>
        <w:t xml:space="preserve"> txiv hmab los ua </w:t>
      </w:r>
      <w:ins w:id="1058" w:author="Windows User" w:date="2021-05-17T08:01:00Z">
        <w:r w:rsidR="00B541DC">
          <w:rPr>
            <w:rFonts w:asciiTheme="minorHAnsi" w:hAnsiTheme="minorHAnsi"/>
            <w:sz w:val="22"/>
            <w:szCs w:val="22"/>
          </w:rPr>
          <w:t xml:space="preserve">kom </w:t>
        </w:r>
        <w:proofErr w:type="gramStart"/>
        <w:r w:rsidR="00B541DC">
          <w:rPr>
            <w:rFonts w:asciiTheme="minorHAnsi" w:hAnsiTheme="minorHAnsi"/>
            <w:sz w:val="22"/>
            <w:szCs w:val="22"/>
          </w:rPr>
          <w:t xml:space="preserve">qhuav </w:t>
        </w:r>
      </w:ins>
      <w:proofErr w:type="gramEnd"/>
      <w:del w:id="1059" w:author="Windows User" w:date="2021-05-17T08:01:00Z">
        <w:r w:rsidR="00F269A2" w:rsidRPr="00B22CA1" w:rsidDel="00B541DC">
          <w:rPr>
            <w:rFonts w:asciiTheme="minorHAnsi" w:hAnsiTheme="minorHAnsi"/>
            <w:sz w:val="22"/>
            <w:szCs w:val="22"/>
          </w:rPr>
          <w:delText>paj</w:delText>
        </w:r>
      </w:del>
      <w:r w:rsidRPr="00B22CA1">
        <w:rPr>
          <w:rFonts w:asciiTheme="minorHAnsi" w:hAnsiTheme="minorHAnsi"/>
          <w:sz w:val="22"/>
          <w:szCs w:val="22"/>
        </w:rPr>
        <w:t xml:space="preserve">) raug zam los ntawm Txoj Cai Kev Tiv Thaiv. Yog li yog cov liaj teb uas feem ntau muag lawv cov khoom lag luam ncaj qha mus rau cov </w:t>
      </w:r>
      <w:proofErr w:type="gramStart"/>
      <w:r w:rsidR="00F269A2" w:rsidRPr="00B22CA1">
        <w:rPr>
          <w:rFonts w:asciiTheme="minorHAnsi" w:hAnsiTheme="minorHAnsi"/>
          <w:sz w:val="22"/>
          <w:szCs w:val="22"/>
        </w:rPr>
        <w:t>qhua</w:t>
      </w:r>
      <w:ins w:id="1060" w:author="Windows User" w:date="2021-05-17T08:02:00Z">
        <w:r w:rsidR="000A1BA1">
          <w:rPr>
            <w:rFonts w:asciiTheme="minorHAnsi" w:hAnsiTheme="minorHAnsi"/>
            <w:sz w:val="22"/>
            <w:szCs w:val="22"/>
          </w:rPr>
          <w:t xml:space="preserve">s </w:t>
        </w:r>
      </w:ins>
      <w:proofErr w:type="gramEnd"/>
      <w:del w:id="1061" w:author="Windows User" w:date="2021-05-17T08:02:00Z">
        <w:r w:rsidR="00F269A2" w:rsidRPr="00B22CA1" w:rsidDel="000A1BA1">
          <w:rPr>
            <w:rFonts w:asciiTheme="minorHAnsi" w:hAnsiTheme="minorHAnsi"/>
            <w:sz w:val="22"/>
            <w:szCs w:val="22"/>
          </w:rPr>
          <w:delText>v</w:delText>
        </w:r>
      </w:del>
      <w:r w:rsidRPr="00B22CA1">
        <w:rPr>
          <w:rFonts w:asciiTheme="minorHAnsi" w:hAnsiTheme="minorHAnsi"/>
          <w:sz w:val="22"/>
          <w:szCs w:val="22"/>
        </w:rPr>
        <w:t xml:space="preserve">, uas ntxiv dua suav nrog cov chaw muag khoom ntawm </w:t>
      </w:r>
      <w:del w:id="1062" w:author="Windows User" w:date="2021-05-17T08:03:00Z">
        <w:r w:rsidRPr="00B22CA1" w:rsidDel="000A1BA1">
          <w:rPr>
            <w:rFonts w:asciiTheme="minorHAnsi" w:hAnsiTheme="minorHAnsi"/>
            <w:sz w:val="22"/>
            <w:szCs w:val="22"/>
          </w:rPr>
          <w:delText xml:space="preserve">txoj </w:delText>
        </w:r>
      </w:del>
      <w:ins w:id="1063" w:author="Windows User" w:date="2021-05-17T08:03:00Z">
        <w:r w:rsidR="000A1BA1">
          <w:rPr>
            <w:rFonts w:asciiTheme="minorHAnsi" w:hAnsiTheme="minorHAnsi"/>
            <w:sz w:val="22"/>
            <w:szCs w:val="22"/>
          </w:rPr>
          <w:t xml:space="preserve"> ntus</w:t>
        </w:r>
        <w:r w:rsidR="000A1BA1" w:rsidRPr="00B22CA1">
          <w:rPr>
            <w:rFonts w:asciiTheme="minorHAnsi" w:hAnsiTheme="minorHAnsi"/>
            <w:sz w:val="22"/>
            <w:szCs w:val="22"/>
          </w:rPr>
          <w:t xml:space="preserve"> </w:t>
        </w:r>
      </w:ins>
      <w:r w:rsidRPr="00B22CA1">
        <w:rPr>
          <w:rFonts w:asciiTheme="minorHAnsi" w:hAnsiTheme="minorHAnsi"/>
          <w:sz w:val="22"/>
          <w:szCs w:val="22"/>
        </w:rPr>
        <w:t>kev muag zaub, cov khw muag khoom lag luam, thiab cov kev pab cuam CSA. Ib qho ntxiv, qee qhov kev zam tshwj xeeb rau cov ua liaj ua teb uas ua "cov hauj</w:t>
      </w:r>
      <w:ins w:id="1064" w:author="Windows User" w:date="2021-05-17T08:04:00Z">
        <w:r w:rsidR="000A1BA1">
          <w:rPr>
            <w:rFonts w:asciiTheme="minorHAnsi" w:hAnsiTheme="minorHAnsi"/>
            <w:sz w:val="22"/>
            <w:szCs w:val="22"/>
          </w:rPr>
          <w:t xml:space="preserve"> </w:t>
        </w:r>
      </w:ins>
      <w:r w:rsidRPr="00B22CA1">
        <w:rPr>
          <w:rFonts w:asciiTheme="minorHAnsi" w:hAnsiTheme="minorHAnsi"/>
          <w:sz w:val="22"/>
          <w:szCs w:val="22"/>
        </w:rPr>
        <w:t xml:space="preserve">lwm muaj kev </w:t>
      </w:r>
      <w:del w:id="1065" w:author="Windows User" w:date="2021-05-17T08:04:00Z">
        <w:r w:rsidRPr="00B22CA1" w:rsidDel="000A1BA1">
          <w:rPr>
            <w:rFonts w:asciiTheme="minorHAnsi" w:hAnsiTheme="minorHAnsi"/>
            <w:sz w:val="22"/>
            <w:szCs w:val="22"/>
          </w:rPr>
          <w:delText>pheej hmoo</w:delText>
        </w:r>
      </w:del>
      <w:ins w:id="1066" w:author="Windows User" w:date="2021-05-17T08:04:00Z">
        <w:r w:rsidR="000A1BA1">
          <w:rPr>
            <w:rFonts w:asciiTheme="minorHAnsi" w:hAnsiTheme="minorHAnsi"/>
            <w:sz w:val="22"/>
            <w:szCs w:val="22"/>
          </w:rPr>
          <w:t xml:space="preserve"> phom sij</w:t>
        </w:r>
      </w:ins>
      <w:r w:rsidRPr="00B22CA1">
        <w:rPr>
          <w:rFonts w:asciiTheme="minorHAnsi" w:hAnsiTheme="minorHAnsi"/>
          <w:sz w:val="22"/>
          <w:szCs w:val="22"/>
        </w:rPr>
        <w:t xml:space="preserve"> tsawg" thiab muaj nyiaj tsawg dua li ib lab daus las hauv txhua qhov kev muag khoom noj. "Cov kev </w:t>
      </w:r>
      <w:r w:rsidR="00F269A2" w:rsidRPr="00B22CA1">
        <w:rPr>
          <w:rFonts w:asciiTheme="minorHAnsi" w:hAnsiTheme="minorHAnsi"/>
          <w:sz w:val="22"/>
          <w:szCs w:val="22"/>
        </w:rPr>
        <w:t>phom sij</w:t>
      </w:r>
      <w:r w:rsidRPr="00B22CA1">
        <w:rPr>
          <w:rFonts w:asciiTheme="minorHAnsi" w:hAnsiTheme="minorHAnsi"/>
          <w:sz w:val="22"/>
          <w:szCs w:val="22"/>
        </w:rPr>
        <w:t xml:space="preserve"> tsis tshua muaj" suav nrog kev txiav los yog hlais cov txiv ntoo thiab </w:t>
      </w:r>
      <w:r w:rsidR="00F269A2" w:rsidRPr="00B22CA1">
        <w:rPr>
          <w:rFonts w:asciiTheme="minorHAnsi" w:hAnsiTheme="minorHAnsi"/>
          <w:sz w:val="22"/>
          <w:szCs w:val="22"/>
        </w:rPr>
        <w:t>zaub</w:t>
      </w:r>
      <w:r w:rsidRPr="00B22CA1">
        <w:rPr>
          <w:rFonts w:asciiTheme="minorHAnsi" w:hAnsiTheme="minorHAnsi"/>
          <w:sz w:val="22"/>
          <w:szCs w:val="22"/>
        </w:rPr>
        <w:t xml:space="preserve">, ua cov kua txiv </w:t>
      </w:r>
      <w:r w:rsidRPr="00B22CA1">
        <w:rPr>
          <w:rFonts w:asciiTheme="minorHAnsi" w:hAnsiTheme="minorHAnsi"/>
          <w:sz w:val="22"/>
          <w:szCs w:val="22"/>
        </w:rPr>
        <w:lastRenderedPageBreak/>
        <w:t xml:space="preserve">maple, ua khoom ci, thiab rho tawm cov roj txiv roj. Cov liaj teb no yuav tsum sau npe nrog FDA thiab khaws cov ntaub ntawv los txhawb lawv cov kev zam (piv txwv li, cov ntawv txais nyiaj muag, thiab lwm yam). Lawv yuav tsum tau ua raws GMP </w:t>
      </w:r>
      <w:ins w:id="1067" w:author="Windows User" w:date="2021-05-17T08:10:00Z">
        <w:r w:rsidR="000A1BA1">
          <w:rPr>
            <w:rFonts w:asciiTheme="minorHAnsi" w:hAnsiTheme="minorHAnsi"/>
            <w:sz w:val="22"/>
            <w:szCs w:val="22"/>
          </w:rPr>
          <w:t xml:space="preserve">hloov </w:t>
        </w:r>
      </w:ins>
      <w:r w:rsidRPr="00B22CA1">
        <w:rPr>
          <w:rFonts w:asciiTheme="minorHAnsi" w:hAnsiTheme="minorHAnsi"/>
          <w:sz w:val="22"/>
          <w:szCs w:val="22"/>
        </w:rPr>
        <w:t xml:space="preserve">tshiab thiab </w:t>
      </w:r>
      <w:proofErr w:type="gramStart"/>
      <w:r w:rsidRPr="00B22CA1">
        <w:rPr>
          <w:rFonts w:asciiTheme="minorHAnsi" w:hAnsiTheme="minorHAnsi"/>
          <w:sz w:val="22"/>
          <w:szCs w:val="22"/>
        </w:rPr>
        <w:t>kev</w:t>
      </w:r>
      <w:proofErr w:type="gramEnd"/>
      <w:r w:rsidRPr="00B22CA1">
        <w:rPr>
          <w:rFonts w:asciiTheme="minorHAnsi" w:hAnsiTheme="minorHAnsi"/>
          <w:sz w:val="22"/>
          <w:szCs w:val="22"/>
        </w:rPr>
        <w:t xml:space="preserve"> cob qhia</w:t>
      </w:r>
      <w:ins w:id="1068" w:author="Windows User" w:date="2021-05-17T08:10:00Z">
        <w:r w:rsidR="000A1BA1">
          <w:rPr>
            <w:rFonts w:asciiTheme="minorHAnsi" w:hAnsiTheme="minorHAnsi"/>
            <w:sz w:val="22"/>
            <w:szCs w:val="22"/>
          </w:rPr>
          <w:t xml:space="preserve"> cov</w:t>
        </w:r>
      </w:ins>
      <w:r w:rsidRPr="00B22CA1">
        <w:rPr>
          <w:rFonts w:asciiTheme="minorHAnsi" w:hAnsiTheme="minorHAnsi"/>
          <w:sz w:val="22"/>
          <w:szCs w:val="22"/>
        </w:rPr>
        <w:t xml:space="preserve"> neeg ua hauj</w:t>
      </w:r>
      <w:r w:rsidR="00F269A2" w:rsidRPr="00B22CA1">
        <w:rPr>
          <w:rFonts w:asciiTheme="minorHAnsi" w:hAnsiTheme="minorHAnsi"/>
          <w:sz w:val="22"/>
          <w:szCs w:val="22"/>
        </w:rPr>
        <w:t xml:space="preserve"> </w:t>
      </w:r>
      <w:r w:rsidRPr="00B22CA1">
        <w:rPr>
          <w:rFonts w:asciiTheme="minorHAnsi" w:hAnsiTheme="minorHAnsi"/>
          <w:sz w:val="22"/>
          <w:szCs w:val="22"/>
        </w:rPr>
        <w:t>lwm thiab kev tsim nyog</w:t>
      </w:r>
      <w:r w:rsidR="00F269A2" w:rsidRPr="00B22CA1">
        <w:rPr>
          <w:rFonts w:asciiTheme="minorHAnsi" w:hAnsiTheme="minorHAnsi"/>
          <w:sz w:val="22"/>
          <w:szCs w:val="22"/>
        </w:rPr>
        <w:t xml:space="preserve"> ntawm</w:t>
      </w:r>
      <w:r w:rsidRPr="00B22CA1">
        <w:rPr>
          <w:rFonts w:asciiTheme="minorHAnsi" w:hAnsiTheme="minorHAnsi"/>
          <w:sz w:val="22"/>
          <w:szCs w:val="22"/>
        </w:rPr>
        <w:t xml:space="preserve"> hauj</w:t>
      </w:r>
      <w:r w:rsidR="00F269A2" w:rsidRPr="00B22CA1">
        <w:rPr>
          <w:rFonts w:asciiTheme="minorHAnsi" w:hAnsiTheme="minorHAnsi"/>
          <w:sz w:val="22"/>
          <w:szCs w:val="22"/>
        </w:rPr>
        <w:t xml:space="preserve"> </w:t>
      </w:r>
      <w:r w:rsidRPr="00B22CA1">
        <w:rPr>
          <w:rFonts w:asciiTheme="minorHAnsi" w:hAnsiTheme="minorHAnsi"/>
          <w:sz w:val="22"/>
          <w:szCs w:val="22"/>
        </w:rPr>
        <w:t>lwm</w:t>
      </w:r>
      <w:r w:rsidR="00475F0B" w:rsidRPr="0022192D">
        <w:rPr>
          <w:rFonts w:asciiTheme="minorHAnsi" w:hAnsiTheme="minorHAnsi"/>
        </w:rPr>
        <w:t xml:space="preserve">. </w:t>
      </w:r>
    </w:p>
    <w:p w14:paraId="448708FC" w14:textId="77777777" w:rsidR="002D42C1" w:rsidRPr="0022192D" w:rsidRDefault="002D42C1" w:rsidP="0022192D">
      <w:pPr>
        <w:pStyle w:val="p1"/>
        <w:rPr>
          <w:rFonts w:asciiTheme="minorHAnsi" w:hAnsiTheme="minorHAnsi"/>
          <w:sz w:val="24"/>
          <w:szCs w:val="24"/>
        </w:rPr>
      </w:pPr>
    </w:p>
    <w:p w14:paraId="38DA97BF" w14:textId="41E74865" w:rsidR="002976F6" w:rsidRPr="0022192D" w:rsidRDefault="00E33312" w:rsidP="00693CE2">
      <w:pPr>
        <w:pStyle w:val="p1"/>
        <w:jc w:val="both"/>
        <w:rPr>
          <w:rFonts w:asciiTheme="minorHAnsi" w:hAnsiTheme="minorHAnsi"/>
          <w:sz w:val="24"/>
          <w:szCs w:val="24"/>
        </w:rPr>
      </w:pPr>
      <w:r w:rsidRPr="00693CE2">
        <w:rPr>
          <w:rFonts w:asciiTheme="minorHAnsi" w:hAnsiTheme="minorHAnsi"/>
          <w:sz w:val="22"/>
          <w:szCs w:val="22"/>
        </w:rPr>
        <w:t>Nov yog</w:t>
      </w:r>
      <w:ins w:id="1069" w:author="Windows User" w:date="2021-05-17T08:11:00Z">
        <w:r w:rsidR="000A1BA1">
          <w:rPr>
            <w:rFonts w:asciiTheme="minorHAnsi" w:hAnsiTheme="minorHAnsi"/>
            <w:sz w:val="22"/>
            <w:szCs w:val="22"/>
          </w:rPr>
          <w:t xml:space="preserve"> qhov xaus</w:t>
        </w:r>
      </w:ins>
      <w:r w:rsidRPr="00693CE2">
        <w:rPr>
          <w:rFonts w:asciiTheme="minorHAnsi" w:hAnsiTheme="minorHAnsi"/>
          <w:sz w:val="22"/>
          <w:szCs w:val="22"/>
        </w:rPr>
        <w:t xml:space="preserve"> qhia xwb! Hauv </w:t>
      </w:r>
      <w:proofErr w:type="gramStart"/>
      <w:r w:rsidRPr="00693CE2">
        <w:rPr>
          <w:rFonts w:asciiTheme="minorHAnsi" w:hAnsiTheme="minorHAnsi"/>
          <w:sz w:val="22"/>
          <w:szCs w:val="22"/>
        </w:rPr>
        <w:t>kev</w:t>
      </w:r>
      <w:proofErr w:type="gramEnd"/>
      <w:r w:rsidRPr="00693CE2">
        <w:rPr>
          <w:rFonts w:asciiTheme="minorHAnsi" w:hAnsiTheme="minorHAnsi"/>
          <w:sz w:val="22"/>
          <w:szCs w:val="22"/>
        </w:rPr>
        <w:t xml:space="preserve"> muaj tiag, nws yuav yog qhov nyuaj rau qee cov liaj teb los mus tshawb xyuas cov kev zam no thiab txiav txim siab seb lawv</w:t>
      </w:r>
      <w:ins w:id="1070" w:author="Windows User" w:date="2021-05-17T08:13:00Z">
        <w:r w:rsidR="00BA4DC7">
          <w:rPr>
            <w:rFonts w:asciiTheme="minorHAnsi" w:hAnsiTheme="minorHAnsi"/>
            <w:sz w:val="22"/>
            <w:szCs w:val="22"/>
          </w:rPr>
          <w:t xml:space="preserve"> puas</w:t>
        </w:r>
      </w:ins>
      <w:r w:rsidRPr="00693CE2">
        <w:rPr>
          <w:rFonts w:asciiTheme="minorHAnsi" w:hAnsiTheme="minorHAnsi"/>
          <w:sz w:val="22"/>
          <w:szCs w:val="22"/>
        </w:rPr>
        <w:t xml:space="preserve"> yuav tsum</w:t>
      </w:r>
      <w:ins w:id="1071" w:author="Windows User" w:date="2021-05-17T08:14:00Z">
        <w:r w:rsidR="00BA4DC7">
          <w:rPr>
            <w:rFonts w:asciiTheme="minorHAnsi" w:hAnsiTheme="minorHAnsi"/>
            <w:sz w:val="22"/>
            <w:szCs w:val="22"/>
          </w:rPr>
          <w:t xml:space="preserve"> taus</w:t>
        </w:r>
      </w:ins>
      <w:r w:rsidRPr="00693CE2">
        <w:rPr>
          <w:rFonts w:asciiTheme="minorHAnsi" w:hAnsiTheme="minorHAnsi"/>
          <w:sz w:val="22"/>
          <w:szCs w:val="22"/>
        </w:rPr>
        <w:t xml:space="preserve"> ua raws li </w:t>
      </w:r>
      <w:r w:rsidR="00D0160D" w:rsidRPr="00693CE2">
        <w:rPr>
          <w:rFonts w:asciiTheme="minorHAnsi" w:hAnsiTheme="minorHAnsi"/>
          <w:sz w:val="22"/>
          <w:szCs w:val="22"/>
        </w:rPr>
        <w:t>txoj</w:t>
      </w:r>
      <w:r w:rsidRPr="00693CE2">
        <w:rPr>
          <w:rFonts w:asciiTheme="minorHAnsi" w:hAnsiTheme="minorHAnsi"/>
          <w:sz w:val="22"/>
          <w:szCs w:val="22"/>
        </w:rPr>
        <w:t xml:space="preserve"> cai no, thiab yog tias </w:t>
      </w:r>
      <w:del w:id="1072" w:author="Windows User" w:date="2021-05-17T08:15:00Z">
        <w:r w:rsidRPr="00693CE2" w:rsidDel="00BA4DC7">
          <w:rPr>
            <w:rFonts w:asciiTheme="minorHAnsi" w:hAnsiTheme="minorHAnsi"/>
            <w:sz w:val="22"/>
            <w:szCs w:val="22"/>
          </w:rPr>
          <w:delText>muaj</w:delText>
        </w:r>
      </w:del>
      <w:ins w:id="1073" w:author="Windows User" w:date="2021-05-17T08:15:00Z">
        <w:r w:rsidR="00BA4DC7">
          <w:rPr>
            <w:rFonts w:asciiTheme="minorHAnsi" w:hAnsiTheme="minorHAnsi"/>
            <w:sz w:val="22"/>
            <w:szCs w:val="22"/>
          </w:rPr>
          <w:t xml:space="preserve"> taus</w:t>
        </w:r>
      </w:ins>
      <w:r w:rsidRPr="00693CE2">
        <w:rPr>
          <w:rFonts w:asciiTheme="minorHAnsi" w:hAnsiTheme="minorHAnsi"/>
          <w:sz w:val="22"/>
          <w:szCs w:val="22"/>
        </w:rPr>
        <w:t>, ntu twg thiab thaum twg. Qhov no tshwj xeeb tshaj yog rau kev ua liaj ua teb uas muaj kev sib koom tes nrog lwm cov neeg ua liaj ua teb kom muaj ntau yam khoom lag luam los</w:t>
      </w:r>
      <w:r w:rsidR="00D0160D" w:rsidRPr="00693CE2">
        <w:rPr>
          <w:rFonts w:asciiTheme="minorHAnsi" w:hAnsiTheme="minorHAnsi"/>
          <w:sz w:val="22"/>
          <w:szCs w:val="22"/>
        </w:rPr>
        <w:t xml:space="preserve"> </w:t>
      </w:r>
      <w:r w:rsidRPr="00693CE2">
        <w:rPr>
          <w:rFonts w:asciiTheme="minorHAnsi" w:hAnsiTheme="minorHAnsi"/>
          <w:sz w:val="22"/>
          <w:szCs w:val="22"/>
        </w:rPr>
        <w:t>sis koom nrog rau qhov muaj nqis ntxiv</w:t>
      </w:r>
      <w:r w:rsidRPr="00E33312">
        <w:rPr>
          <w:rFonts w:asciiTheme="minorHAnsi" w:hAnsiTheme="minorHAnsi"/>
          <w:sz w:val="24"/>
          <w:szCs w:val="24"/>
        </w:rPr>
        <w:t>.</w:t>
      </w:r>
      <w:r w:rsidR="002976F6" w:rsidRPr="0022192D">
        <w:rPr>
          <w:rFonts w:asciiTheme="minorHAnsi" w:hAnsiTheme="minorHAnsi"/>
          <w:sz w:val="24"/>
          <w:szCs w:val="24"/>
        </w:rPr>
        <w:t xml:space="preserve"> </w:t>
      </w:r>
    </w:p>
    <w:p w14:paraId="4EE1CA9F" w14:textId="77777777" w:rsidR="002976F6" w:rsidRPr="0022192D" w:rsidRDefault="002976F6" w:rsidP="0022192D">
      <w:pPr>
        <w:pStyle w:val="p1"/>
        <w:rPr>
          <w:rFonts w:asciiTheme="minorHAnsi" w:hAnsiTheme="minorHAnsi"/>
          <w:sz w:val="24"/>
          <w:szCs w:val="24"/>
        </w:rPr>
      </w:pPr>
    </w:p>
    <w:p w14:paraId="02E24A97" w14:textId="05ECEF14" w:rsidR="006B208A" w:rsidRPr="0022192D" w:rsidRDefault="0031521D" w:rsidP="005F5040">
      <w:pPr>
        <w:pStyle w:val="p1"/>
        <w:jc w:val="both"/>
        <w:rPr>
          <w:rFonts w:asciiTheme="minorHAnsi" w:hAnsiTheme="minorHAnsi"/>
          <w:sz w:val="24"/>
          <w:szCs w:val="24"/>
        </w:rPr>
      </w:pPr>
      <w:r w:rsidRPr="005F5040">
        <w:rPr>
          <w:rFonts w:asciiTheme="minorHAnsi" w:hAnsiTheme="minorHAnsi"/>
          <w:sz w:val="22"/>
          <w:szCs w:val="22"/>
        </w:rPr>
        <w:t>Raws li thawj kauj ruam, cov neeg ua liaj ua teb tuaj yeem tsim 15 feeb taug kev los ntawm Kev Ua Liaj Ua Teb Cov Khoom Noj Seb Puas</w:t>
      </w:r>
      <w:ins w:id="1074" w:author="Windows User" w:date="2021-05-17T08:21:00Z">
        <w:r w:rsidR="00BA4DC7">
          <w:rPr>
            <w:rFonts w:asciiTheme="minorHAnsi" w:hAnsiTheme="minorHAnsi"/>
            <w:sz w:val="22"/>
            <w:szCs w:val="22"/>
          </w:rPr>
          <w:t xml:space="preserve"> yuav</w:t>
        </w:r>
      </w:ins>
      <w:r w:rsidRPr="005F5040">
        <w:rPr>
          <w:rFonts w:asciiTheme="minorHAnsi" w:hAnsiTheme="minorHAnsi"/>
          <w:sz w:val="22"/>
          <w:szCs w:val="22"/>
        </w:rPr>
        <w:t xml:space="preserve"> Muaj Thiab </w:t>
      </w:r>
      <w:proofErr w:type="gramStart"/>
      <w:r w:rsidRPr="005F5040">
        <w:rPr>
          <w:rFonts w:asciiTheme="minorHAnsi" w:hAnsiTheme="minorHAnsi"/>
          <w:sz w:val="22"/>
          <w:szCs w:val="22"/>
        </w:rPr>
        <w:t xml:space="preserve">Thaum </w:t>
      </w:r>
      <w:ins w:id="1075" w:author="Windows User" w:date="2021-05-17T08:21:00Z">
        <w:r w:rsidR="00BA4DC7">
          <w:rPr>
            <w:rFonts w:asciiTheme="minorHAnsi" w:hAnsiTheme="minorHAnsi"/>
            <w:sz w:val="22"/>
            <w:szCs w:val="22"/>
          </w:rPr>
          <w:t xml:space="preserve"> Twg</w:t>
        </w:r>
        <w:proofErr w:type="gramEnd"/>
        <w:r w:rsidR="00BA4DC7">
          <w:rPr>
            <w:rFonts w:asciiTheme="minorHAnsi" w:hAnsiTheme="minorHAnsi"/>
            <w:sz w:val="22"/>
            <w:szCs w:val="22"/>
          </w:rPr>
          <w:t xml:space="preserve"> </w:t>
        </w:r>
      </w:ins>
      <w:del w:id="1076" w:author="Windows User" w:date="2021-05-17T08:21:00Z">
        <w:r w:rsidRPr="005F5040" w:rsidDel="00BA4DC7">
          <w:rPr>
            <w:rFonts w:asciiTheme="minorHAnsi" w:hAnsiTheme="minorHAnsi"/>
            <w:sz w:val="22"/>
            <w:szCs w:val="22"/>
          </w:rPr>
          <w:delText>Ua</w:delText>
        </w:r>
      </w:del>
      <w:r w:rsidRPr="005F5040">
        <w:rPr>
          <w:rFonts w:asciiTheme="minorHAnsi" w:hAnsiTheme="minorHAnsi"/>
          <w:sz w:val="22"/>
          <w:szCs w:val="22"/>
        </w:rPr>
        <w:t xml:space="preserve"> Liaj </w:t>
      </w:r>
      <w:del w:id="1077" w:author="Windows User" w:date="2021-05-17T08:21:00Z">
        <w:r w:rsidRPr="005F5040" w:rsidDel="00BA4DC7">
          <w:rPr>
            <w:rFonts w:asciiTheme="minorHAnsi" w:hAnsiTheme="minorHAnsi"/>
            <w:sz w:val="22"/>
            <w:szCs w:val="22"/>
          </w:rPr>
          <w:delText>Ua</w:delText>
        </w:r>
      </w:del>
      <w:r w:rsidRPr="005F5040">
        <w:rPr>
          <w:rFonts w:asciiTheme="minorHAnsi" w:hAnsiTheme="minorHAnsi"/>
          <w:sz w:val="22"/>
          <w:szCs w:val="22"/>
        </w:rPr>
        <w:t xml:space="preserve"> Teb Yuav Tau Ua Raws FSMA: </w:t>
      </w:r>
      <w:del w:id="1078" w:author="Windows User" w:date="2021-05-17T08:23:00Z">
        <w:r w:rsidR="005F5040" w:rsidRPr="005F5040" w:rsidDel="00D53F0A">
          <w:rPr>
            <w:rFonts w:asciiTheme="minorHAnsi" w:hAnsiTheme="minorHAnsi"/>
            <w:sz w:val="22"/>
            <w:szCs w:val="22"/>
          </w:rPr>
          <w:delText>Ntaw los</w:delText>
        </w:r>
      </w:del>
      <w:ins w:id="1079" w:author="Windows User" w:date="2021-05-17T08:23:00Z">
        <w:r w:rsidR="00D53F0A">
          <w:rPr>
            <w:rFonts w:asciiTheme="minorHAnsi" w:hAnsiTheme="minorHAnsi"/>
            <w:sz w:val="22"/>
            <w:szCs w:val="22"/>
          </w:rPr>
          <w:t xml:space="preserve"> kev lag luag</w:t>
        </w:r>
      </w:ins>
      <w:r w:rsidRPr="005F5040">
        <w:rPr>
          <w:rFonts w:asciiTheme="minorHAnsi" w:hAnsiTheme="minorHAnsi"/>
          <w:sz w:val="22"/>
          <w:szCs w:val="22"/>
        </w:rPr>
        <w:t>. Los ntawm kev teb cov lus nug, cov neeg ua liaj ua teb tuaj yeem kawm paub txog ib los</w:t>
      </w:r>
      <w:r w:rsidR="005F5040" w:rsidRPr="005F5040">
        <w:rPr>
          <w:rFonts w:asciiTheme="minorHAnsi" w:hAnsiTheme="minorHAnsi"/>
          <w:sz w:val="22"/>
          <w:szCs w:val="22"/>
        </w:rPr>
        <w:t xml:space="preserve"> </w:t>
      </w:r>
      <w:r w:rsidRPr="005F5040">
        <w:rPr>
          <w:rFonts w:asciiTheme="minorHAnsi" w:hAnsiTheme="minorHAnsi"/>
          <w:sz w:val="22"/>
          <w:szCs w:val="22"/>
        </w:rPr>
        <w:t>sis tag nrho ntawm cov cai no puas raug rau lawv. Nws tseem muab cov npe uas cov neeg ua liaj ua teb tuaj yeem kawm paub ntau ntxiv</w:t>
      </w:r>
      <w:r w:rsidR="00DB086C" w:rsidRPr="0022192D">
        <w:rPr>
          <w:rFonts w:asciiTheme="minorHAnsi" w:hAnsiTheme="minorHAnsi"/>
          <w:sz w:val="24"/>
          <w:szCs w:val="24"/>
        </w:rPr>
        <w:t>.</w:t>
      </w:r>
    </w:p>
    <w:p w14:paraId="212D29A5" w14:textId="77777777" w:rsidR="00D457F4" w:rsidRPr="0022192D" w:rsidRDefault="00D457F4" w:rsidP="0022192D">
      <w:pPr>
        <w:rPr>
          <w:rFonts w:asciiTheme="minorHAnsi" w:eastAsia="Times New Roman" w:hAnsiTheme="minorHAnsi"/>
        </w:rPr>
      </w:pPr>
    </w:p>
    <w:p w14:paraId="44F85A4E" w14:textId="30A8BC1C" w:rsidR="00D457F4" w:rsidRPr="000A07FF" w:rsidRDefault="000A07FF" w:rsidP="000A07FF">
      <w:pPr>
        <w:pStyle w:val="p1"/>
        <w:ind w:left="1440"/>
        <w:jc w:val="both"/>
        <w:rPr>
          <w:rFonts w:asciiTheme="minorHAnsi" w:hAnsiTheme="minorHAnsi"/>
          <w:b/>
          <w:sz w:val="23"/>
          <w:szCs w:val="23"/>
        </w:rPr>
      </w:pPr>
      <w:del w:id="1080" w:author="Windows User" w:date="2021-05-17T08:30:00Z">
        <w:r w:rsidRPr="000A07FF" w:rsidDel="00D53F0A">
          <w:rPr>
            <w:rFonts w:asciiTheme="minorHAnsi" w:hAnsiTheme="minorHAnsi"/>
            <w:b/>
            <w:sz w:val="23"/>
            <w:szCs w:val="23"/>
          </w:rPr>
          <w:delText>Cov neeg</w:delText>
        </w:r>
      </w:del>
      <w:ins w:id="1081" w:author="Windows User" w:date="2021-05-17T08:30:00Z">
        <w:r w:rsidR="00D53F0A">
          <w:rPr>
            <w:rFonts w:asciiTheme="minorHAnsi" w:hAnsiTheme="minorHAnsi"/>
            <w:b/>
            <w:sz w:val="23"/>
            <w:szCs w:val="23"/>
          </w:rPr>
          <w:t xml:space="preserve"> Qhov</w:t>
        </w:r>
      </w:ins>
      <w:r w:rsidRPr="000A07FF">
        <w:rPr>
          <w:rFonts w:asciiTheme="minorHAnsi" w:hAnsiTheme="minorHAnsi"/>
          <w:b/>
          <w:sz w:val="23"/>
          <w:szCs w:val="23"/>
        </w:rPr>
        <w:t xml:space="preserve"> tsis paub tseeb tseem nyob txog</w:t>
      </w:r>
      <w:ins w:id="1082" w:author="Windows User" w:date="2021-05-17T08:30:00Z">
        <w:r w:rsidR="00D53F0A">
          <w:rPr>
            <w:rFonts w:asciiTheme="minorHAnsi" w:hAnsiTheme="minorHAnsi"/>
            <w:b/>
            <w:sz w:val="23"/>
            <w:szCs w:val="23"/>
          </w:rPr>
          <w:t xml:space="preserve"> </w:t>
        </w:r>
        <w:proofErr w:type="gramStart"/>
        <w:r w:rsidR="00D53F0A">
          <w:rPr>
            <w:rFonts w:asciiTheme="minorHAnsi" w:hAnsiTheme="minorHAnsi"/>
            <w:b/>
            <w:sz w:val="23"/>
            <w:szCs w:val="23"/>
          </w:rPr>
          <w:t>kev</w:t>
        </w:r>
        <w:proofErr w:type="gramEnd"/>
        <w:r w:rsidR="00D53F0A">
          <w:rPr>
            <w:rFonts w:asciiTheme="minorHAnsi" w:hAnsiTheme="minorHAnsi"/>
            <w:b/>
            <w:sz w:val="23"/>
            <w:szCs w:val="23"/>
          </w:rPr>
          <w:t xml:space="preserve"> cuas tshuas</w:t>
        </w:r>
      </w:ins>
      <w:r w:rsidRPr="000A07FF">
        <w:rPr>
          <w:rFonts w:asciiTheme="minorHAnsi" w:hAnsiTheme="minorHAnsi"/>
          <w:b/>
          <w:sz w:val="23"/>
          <w:szCs w:val="23"/>
        </w:rPr>
        <w:t xml:space="preserve"> qhov tseem ceeb ntawm cov kev cai thiab</w:t>
      </w:r>
      <w:ins w:id="1083" w:author="Windows User" w:date="2021-05-17T08:32:00Z">
        <w:r w:rsidR="00D53F0A">
          <w:rPr>
            <w:rFonts w:asciiTheme="minorHAnsi" w:hAnsiTheme="minorHAnsi"/>
            <w:b/>
            <w:sz w:val="23"/>
            <w:szCs w:val="23"/>
          </w:rPr>
          <w:t xml:space="preserve"> </w:t>
        </w:r>
        <w:r w:rsidR="00D53F0A" w:rsidRPr="000A07FF">
          <w:rPr>
            <w:rFonts w:asciiTheme="minorHAnsi" w:hAnsiTheme="minorHAnsi"/>
            <w:b/>
            <w:sz w:val="23"/>
            <w:szCs w:val="23"/>
          </w:rPr>
          <w:t>FDA</w:t>
        </w:r>
        <w:r w:rsidR="00D53F0A">
          <w:rPr>
            <w:rFonts w:asciiTheme="minorHAnsi" w:hAnsiTheme="minorHAnsi"/>
            <w:b/>
            <w:sz w:val="23"/>
            <w:szCs w:val="23"/>
          </w:rPr>
          <w:t xml:space="preserve"> </w:t>
        </w:r>
        <w:r w:rsidR="00D53F0A" w:rsidRPr="000A07FF">
          <w:rPr>
            <w:rFonts w:asciiTheme="minorHAnsi" w:hAnsiTheme="minorHAnsi"/>
            <w:b/>
            <w:sz w:val="23"/>
            <w:szCs w:val="23"/>
          </w:rPr>
          <w:t>yuav</w:t>
        </w:r>
      </w:ins>
      <w:r w:rsidRPr="000A07FF">
        <w:rPr>
          <w:rFonts w:asciiTheme="minorHAnsi" w:hAnsiTheme="minorHAnsi"/>
          <w:b/>
          <w:sz w:val="23"/>
          <w:szCs w:val="23"/>
        </w:rPr>
        <w:t xml:space="preserve"> ua li cas </w:t>
      </w:r>
      <w:del w:id="1084" w:author="Windows User" w:date="2021-05-17T08:32:00Z">
        <w:r w:rsidRPr="000A07FF" w:rsidDel="00D53F0A">
          <w:rPr>
            <w:rFonts w:asciiTheme="minorHAnsi" w:hAnsiTheme="minorHAnsi"/>
            <w:b/>
            <w:sz w:val="23"/>
            <w:szCs w:val="23"/>
          </w:rPr>
          <w:delText xml:space="preserve">FDA yuav </w:delText>
        </w:r>
      </w:del>
      <w:r w:rsidRPr="000A07FF">
        <w:rPr>
          <w:rFonts w:asciiTheme="minorHAnsi" w:hAnsiTheme="minorHAnsi"/>
          <w:b/>
          <w:sz w:val="23"/>
          <w:szCs w:val="23"/>
        </w:rPr>
        <w:t>tswj hwm lawv</w:t>
      </w:r>
      <w:r w:rsidR="00396175" w:rsidRPr="000A07FF">
        <w:rPr>
          <w:rFonts w:asciiTheme="minorHAnsi" w:hAnsiTheme="minorHAnsi"/>
          <w:b/>
          <w:sz w:val="23"/>
          <w:szCs w:val="23"/>
        </w:rPr>
        <w:t xml:space="preserve"> </w:t>
      </w:r>
    </w:p>
    <w:p w14:paraId="1C9CADD8" w14:textId="77777777" w:rsidR="00396175" w:rsidRPr="0022192D" w:rsidRDefault="00396175" w:rsidP="0022192D">
      <w:pPr>
        <w:pStyle w:val="p1"/>
        <w:rPr>
          <w:rFonts w:asciiTheme="minorHAnsi" w:hAnsiTheme="minorHAnsi"/>
          <w:b/>
          <w:sz w:val="24"/>
          <w:szCs w:val="24"/>
        </w:rPr>
      </w:pPr>
    </w:p>
    <w:p w14:paraId="45E20D8A" w14:textId="5ACD81F9" w:rsidR="000401E3" w:rsidRPr="0022192D" w:rsidRDefault="00D20D7F" w:rsidP="00DE1B94">
      <w:pPr>
        <w:pStyle w:val="p1"/>
        <w:jc w:val="both"/>
        <w:rPr>
          <w:rFonts w:asciiTheme="minorHAnsi" w:hAnsiTheme="minorHAnsi"/>
          <w:sz w:val="24"/>
          <w:szCs w:val="24"/>
        </w:rPr>
      </w:pPr>
      <w:r w:rsidRPr="00DE1B94">
        <w:rPr>
          <w:rFonts w:asciiTheme="minorHAnsi" w:hAnsiTheme="minorHAnsi"/>
          <w:sz w:val="23"/>
          <w:szCs w:val="23"/>
        </w:rPr>
        <w:t>Raws li cov txheej txheem siv tam sim no tau pib, cov neeg ua liaj ua teb feem ntau tau tso nrog cov lus nug ntau dua li cov lus teb hais txog dab tsi qee yam tseem ceeb txhais tau tias yog li cas FDA yuav tswj txoj cai no. Qhov no tuaj yeem ua kev ntxhov siab</w:t>
      </w:r>
      <w:r w:rsidR="002976F6" w:rsidRPr="0022192D">
        <w:rPr>
          <w:rFonts w:asciiTheme="minorHAnsi" w:hAnsiTheme="minorHAnsi"/>
          <w:sz w:val="24"/>
          <w:szCs w:val="24"/>
        </w:rPr>
        <w:t xml:space="preserve">! </w:t>
      </w:r>
    </w:p>
    <w:p w14:paraId="3640AF82" w14:textId="77777777" w:rsidR="002976F6" w:rsidRPr="0022192D" w:rsidRDefault="002976F6" w:rsidP="0022192D">
      <w:pPr>
        <w:pStyle w:val="p1"/>
        <w:rPr>
          <w:rFonts w:asciiTheme="minorHAnsi" w:hAnsiTheme="minorHAnsi"/>
          <w:sz w:val="24"/>
          <w:szCs w:val="24"/>
        </w:rPr>
      </w:pPr>
    </w:p>
    <w:p w14:paraId="5128B534" w14:textId="22D8EE46" w:rsidR="00C62A7E" w:rsidRPr="00263A2C" w:rsidRDefault="00F77B50" w:rsidP="00263A2C">
      <w:pPr>
        <w:pStyle w:val="p1"/>
        <w:jc w:val="both"/>
        <w:rPr>
          <w:rFonts w:asciiTheme="minorHAnsi" w:hAnsiTheme="minorHAnsi"/>
          <w:b/>
          <w:bCs/>
          <w:sz w:val="22"/>
          <w:szCs w:val="22"/>
        </w:rPr>
      </w:pPr>
      <w:r w:rsidRPr="00263A2C">
        <w:rPr>
          <w:rFonts w:asciiTheme="minorHAnsi" w:hAnsiTheme="minorHAnsi"/>
          <w:b/>
          <w:bCs/>
          <w:sz w:val="22"/>
          <w:szCs w:val="22"/>
        </w:rPr>
        <w:t>FSMA Kev Tsim Ua Txoj Cai Kev Nyab Xeeb kev cob qhia npaj rau cov neeg tsim khoom</w:t>
      </w:r>
      <w:r w:rsidR="00311942" w:rsidRPr="00263A2C">
        <w:rPr>
          <w:rFonts w:asciiTheme="minorHAnsi" w:hAnsiTheme="minorHAnsi"/>
          <w:b/>
          <w:bCs/>
          <w:sz w:val="22"/>
          <w:szCs w:val="22"/>
        </w:rPr>
        <w:t xml:space="preserve"> </w:t>
      </w:r>
      <w:r w:rsidRPr="00263A2C">
        <w:rPr>
          <w:rFonts w:asciiTheme="minorHAnsi" w:hAnsiTheme="minorHAnsi"/>
          <w:b/>
          <w:bCs/>
          <w:sz w:val="22"/>
          <w:szCs w:val="22"/>
        </w:rPr>
        <w:t xml:space="preserve">me </w:t>
      </w:r>
      <w:r w:rsidR="00311942" w:rsidRPr="00263A2C">
        <w:rPr>
          <w:rFonts w:asciiTheme="minorHAnsi" w:hAnsiTheme="minorHAnsi"/>
          <w:b/>
          <w:bCs/>
          <w:sz w:val="22"/>
          <w:szCs w:val="22"/>
        </w:rPr>
        <w:t xml:space="preserve">uas muaj </w:t>
      </w:r>
      <w:r w:rsidRPr="00263A2C">
        <w:rPr>
          <w:rFonts w:asciiTheme="minorHAnsi" w:hAnsiTheme="minorHAnsi"/>
          <w:b/>
          <w:bCs/>
          <w:sz w:val="22"/>
          <w:szCs w:val="22"/>
        </w:rPr>
        <w:t>tam sim no</w:t>
      </w:r>
    </w:p>
    <w:p w14:paraId="433970CF" w14:textId="77777777" w:rsidR="00C62A7E" w:rsidRDefault="00C62A7E" w:rsidP="002F3580">
      <w:pPr>
        <w:pStyle w:val="p1"/>
        <w:rPr>
          <w:rFonts w:asciiTheme="minorHAnsi" w:hAnsiTheme="minorHAnsi"/>
          <w:sz w:val="24"/>
          <w:szCs w:val="24"/>
        </w:rPr>
      </w:pPr>
    </w:p>
    <w:p w14:paraId="056407C4" w14:textId="0EE36027" w:rsidR="008169DF" w:rsidRDefault="00E46AD5" w:rsidP="00367E0A">
      <w:pPr>
        <w:pStyle w:val="p1"/>
        <w:jc w:val="both"/>
        <w:rPr>
          <w:rFonts w:asciiTheme="minorHAnsi" w:hAnsiTheme="minorHAnsi"/>
          <w:sz w:val="24"/>
          <w:szCs w:val="24"/>
        </w:rPr>
      </w:pPr>
      <w:r w:rsidRPr="00367E0A">
        <w:rPr>
          <w:rFonts w:asciiTheme="minorHAnsi" w:hAnsiTheme="minorHAnsi"/>
          <w:sz w:val="22"/>
          <w:szCs w:val="22"/>
        </w:rPr>
        <w:t>FDA ua hauj</w:t>
      </w:r>
      <w:r w:rsidR="00A14CD3" w:rsidRPr="00367E0A">
        <w:rPr>
          <w:rFonts w:asciiTheme="minorHAnsi" w:hAnsiTheme="minorHAnsi"/>
          <w:sz w:val="22"/>
          <w:szCs w:val="22"/>
        </w:rPr>
        <w:t xml:space="preserve"> </w:t>
      </w:r>
      <w:r w:rsidRPr="00367E0A">
        <w:rPr>
          <w:rFonts w:asciiTheme="minorHAnsi" w:hAnsiTheme="minorHAnsi"/>
          <w:sz w:val="22"/>
          <w:szCs w:val="22"/>
        </w:rPr>
        <w:t xml:space="preserve">lwm nrog xeev Lub Chaw </w:t>
      </w:r>
      <w:del w:id="1085" w:author="Windows User" w:date="2021-05-15T22:11:00Z">
        <w:r w:rsidRPr="00367E0A" w:rsidDel="00BB62FB">
          <w:rPr>
            <w:rFonts w:asciiTheme="minorHAnsi" w:hAnsiTheme="minorHAnsi"/>
            <w:sz w:val="22"/>
            <w:szCs w:val="22"/>
          </w:rPr>
          <w:delText>Saib Xyuas</w:delText>
        </w:r>
      </w:del>
      <w:ins w:id="1086" w:author="Windows User" w:date="2021-05-17T08:36:00Z">
        <w:r w:rsidR="00D53F0A">
          <w:rPr>
            <w:rFonts w:asciiTheme="minorHAnsi" w:hAnsiTheme="minorHAnsi"/>
            <w:sz w:val="22"/>
            <w:szCs w:val="22"/>
          </w:rPr>
          <w:t xml:space="preserve"> </w:t>
        </w:r>
      </w:ins>
      <w:ins w:id="1087" w:author="Windows User" w:date="2021-05-15T22:11:00Z">
        <w:r w:rsidR="00BB62FB">
          <w:rPr>
            <w:rFonts w:asciiTheme="minorHAnsi" w:hAnsiTheme="minorHAnsi"/>
            <w:sz w:val="22"/>
            <w:szCs w:val="22"/>
          </w:rPr>
          <w:t>Ntsuam xyuas</w:t>
        </w:r>
      </w:ins>
      <w:r w:rsidRPr="00367E0A">
        <w:rPr>
          <w:rFonts w:asciiTheme="minorHAnsi" w:hAnsiTheme="minorHAnsi"/>
          <w:sz w:val="22"/>
          <w:szCs w:val="22"/>
        </w:rPr>
        <w:t xml:space="preserve"> Kev Ncaj Ncees hauv ntau lub xeev los pab lawv muaj FSMA kev cob qhia thiab tau tsim muaj plaub Lub Chaw Haujlwm Hauv Cheeb Tsam los </w:t>
      </w:r>
      <w:del w:id="1088" w:author="Windows User" w:date="2021-05-15T22:11:00Z">
        <w:r w:rsidRPr="00367E0A" w:rsidDel="00BB62FB">
          <w:rPr>
            <w:rFonts w:asciiTheme="minorHAnsi" w:hAnsiTheme="minorHAnsi"/>
            <w:sz w:val="22"/>
            <w:szCs w:val="22"/>
          </w:rPr>
          <w:delText>saib xyuas</w:delText>
        </w:r>
      </w:del>
      <w:ins w:id="1089" w:author="Windows User" w:date="2021-05-17T08:38:00Z">
        <w:r w:rsidR="006727DD">
          <w:rPr>
            <w:rFonts w:asciiTheme="minorHAnsi" w:hAnsiTheme="minorHAnsi"/>
            <w:sz w:val="22"/>
            <w:szCs w:val="22"/>
          </w:rPr>
          <w:t xml:space="preserve"> </w:t>
        </w:r>
      </w:ins>
      <w:ins w:id="1090" w:author="Windows User" w:date="2021-05-15T22:11:00Z">
        <w:r w:rsidR="00BB62FB">
          <w:rPr>
            <w:rFonts w:asciiTheme="minorHAnsi" w:hAnsiTheme="minorHAnsi"/>
            <w:sz w:val="22"/>
            <w:szCs w:val="22"/>
          </w:rPr>
          <w:t>ntsuam xyuas</w:t>
        </w:r>
      </w:ins>
      <w:r w:rsidRPr="00367E0A">
        <w:rPr>
          <w:rFonts w:asciiTheme="minorHAnsi" w:hAnsiTheme="minorHAnsi"/>
          <w:sz w:val="22"/>
          <w:szCs w:val="22"/>
        </w:rPr>
        <w:t xml:space="preserve"> FSMA ntsig txog cov hauj</w:t>
      </w:r>
      <w:r w:rsidR="00A14CD3" w:rsidRPr="00367E0A">
        <w:rPr>
          <w:rFonts w:asciiTheme="minorHAnsi" w:hAnsiTheme="minorHAnsi"/>
          <w:sz w:val="22"/>
          <w:szCs w:val="22"/>
        </w:rPr>
        <w:t xml:space="preserve"> </w:t>
      </w:r>
      <w:r w:rsidRPr="00367E0A">
        <w:rPr>
          <w:rFonts w:asciiTheme="minorHAnsi" w:hAnsiTheme="minorHAnsi"/>
          <w:sz w:val="22"/>
          <w:szCs w:val="22"/>
        </w:rPr>
        <w:t xml:space="preserve">lwm thiab nthuav dav thoob lub tebchaws. FSMA Kev Tsim Txoj Cai Kev Nyab Xeeb yog kev kawm puv hnub uas suav nrog Kev Coj Ua Zoo Ua Ntej thiab kev ua raws li txoj cai ntawm FSMA Kev Tsim Khoom Nyab Xeeb. </w:t>
      </w:r>
      <w:del w:id="1091" w:author="Windows User" w:date="2021-05-17T08:41:00Z">
        <w:r w:rsidRPr="00367E0A" w:rsidDel="006727DD">
          <w:rPr>
            <w:rFonts w:asciiTheme="minorHAnsi" w:hAnsiTheme="minorHAnsi"/>
            <w:sz w:val="22"/>
            <w:szCs w:val="22"/>
          </w:rPr>
          <w:delText xml:space="preserve">Ib </w:delText>
        </w:r>
      </w:del>
      <w:ins w:id="1092" w:author="Windows User" w:date="2021-05-17T08:41:00Z">
        <w:r w:rsidR="006727DD">
          <w:rPr>
            <w:rFonts w:asciiTheme="minorHAnsi" w:hAnsiTheme="minorHAnsi"/>
            <w:sz w:val="22"/>
            <w:szCs w:val="22"/>
          </w:rPr>
          <w:t>Muaj ntau</w:t>
        </w:r>
        <w:r w:rsidR="006727DD" w:rsidRPr="00367E0A">
          <w:rPr>
            <w:rFonts w:asciiTheme="minorHAnsi" w:hAnsiTheme="minorHAnsi"/>
            <w:sz w:val="22"/>
            <w:szCs w:val="22"/>
          </w:rPr>
          <w:t xml:space="preserve"> </w:t>
        </w:r>
      </w:ins>
      <w:r w:rsidRPr="00367E0A">
        <w:rPr>
          <w:rFonts w:asciiTheme="minorHAnsi" w:hAnsiTheme="minorHAnsi"/>
          <w:sz w:val="22"/>
          <w:szCs w:val="22"/>
        </w:rPr>
        <w:t xml:space="preserve">qho liaj teb uas tau muaj pov thawj los ntawm FSMA Kev Tsim Txoj Cai Kev Nyab Xeeb yuav tsum tau xa tus neeg sawv cev los ntawm cov liaj teb mus rau kev cob qhia, tab sis txhua </w:t>
      </w:r>
      <w:del w:id="1093" w:author="Windows User" w:date="2021-05-17T08:42:00Z">
        <w:r w:rsidRPr="00367E0A" w:rsidDel="006727DD">
          <w:rPr>
            <w:rFonts w:asciiTheme="minorHAnsi" w:hAnsiTheme="minorHAnsi"/>
            <w:sz w:val="22"/>
            <w:szCs w:val="22"/>
          </w:rPr>
          <w:delText xml:space="preserve">tus </w:delText>
        </w:r>
      </w:del>
      <w:ins w:id="1094" w:author="Windows User" w:date="2021-05-17T08:42:00Z">
        <w:r w:rsidR="006727DD">
          <w:rPr>
            <w:rFonts w:asciiTheme="minorHAnsi" w:hAnsiTheme="minorHAnsi"/>
            <w:sz w:val="22"/>
            <w:szCs w:val="22"/>
          </w:rPr>
          <w:t>thaj</w:t>
        </w:r>
        <w:r w:rsidR="006727DD" w:rsidRPr="00367E0A">
          <w:rPr>
            <w:rFonts w:asciiTheme="minorHAnsi" w:hAnsiTheme="minorHAnsi"/>
            <w:sz w:val="22"/>
            <w:szCs w:val="22"/>
          </w:rPr>
          <w:t xml:space="preserve"> </w:t>
        </w:r>
      </w:ins>
      <w:r w:rsidRPr="00367E0A">
        <w:rPr>
          <w:rFonts w:asciiTheme="minorHAnsi" w:hAnsiTheme="minorHAnsi"/>
          <w:sz w:val="22"/>
          <w:szCs w:val="22"/>
        </w:rPr>
        <w:t>liaj teb tau txais tos kom koom nrog</w:t>
      </w:r>
      <w:r w:rsidR="00F55D5A">
        <w:rPr>
          <w:rFonts w:asciiTheme="minorHAnsi" w:hAnsiTheme="minorHAnsi"/>
          <w:sz w:val="24"/>
          <w:szCs w:val="24"/>
        </w:rPr>
        <w:t xml:space="preserve">. </w:t>
      </w:r>
    </w:p>
    <w:p w14:paraId="030CCDB3" w14:textId="77777777" w:rsidR="008169DF" w:rsidRDefault="008169DF" w:rsidP="002F3580">
      <w:pPr>
        <w:pStyle w:val="p1"/>
        <w:rPr>
          <w:rFonts w:asciiTheme="minorHAnsi" w:hAnsiTheme="minorHAnsi"/>
          <w:sz w:val="24"/>
          <w:szCs w:val="24"/>
        </w:rPr>
      </w:pPr>
    </w:p>
    <w:p w14:paraId="4DA66D89" w14:textId="42E52AFF" w:rsidR="008169DF" w:rsidRDefault="00503B77" w:rsidP="00E92436">
      <w:pPr>
        <w:pStyle w:val="p1"/>
        <w:jc w:val="both"/>
        <w:rPr>
          <w:rFonts w:asciiTheme="minorHAnsi" w:hAnsiTheme="minorHAnsi"/>
          <w:sz w:val="24"/>
          <w:szCs w:val="24"/>
        </w:rPr>
      </w:pPr>
      <w:r w:rsidRPr="00E92436">
        <w:rPr>
          <w:rFonts w:asciiTheme="minorHAnsi" w:hAnsiTheme="minorHAnsi"/>
          <w:sz w:val="22"/>
          <w:szCs w:val="22"/>
        </w:rPr>
        <w:t>FSMA kev cob qhia yog tus qauv thoob teb</w:t>
      </w:r>
      <w:r w:rsidR="00B56078" w:rsidRPr="00E92436">
        <w:rPr>
          <w:rFonts w:asciiTheme="minorHAnsi" w:hAnsiTheme="minorHAnsi"/>
          <w:sz w:val="22"/>
          <w:szCs w:val="22"/>
        </w:rPr>
        <w:t xml:space="preserve"> </w:t>
      </w:r>
      <w:r w:rsidRPr="00E92436">
        <w:rPr>
          <w:rFonts w:asciiTheme="minorHAnsi" w:hAnsiTheme="minorHAnsi"/>
          <w:sz w:val="22"/>
          <w:szCs w:val="22"/>
        </w:rPr>
        <w:t>chaws. Lawv txhua tus siv cov txheej txheem tsim los ntawm Tsim Kev Nyab Xeeb Kev Tsim Nyog, ib lub koo</w:t>
      </w:r>
      <w:r w:rsidR="00B56078" w:rsidRPr="00E92436">
        <w:rPr>
          <w:rFonts w:asciiTheme="minorHAnsi" w:hAnsiTheme="minorHAnsi"/>
          <w:sz w:val="22"/>
          <w:szCs w:val="22"/>
        </w:rPr>
        <w:t xml:space="preserve">s </w:t>
      </w:r>
      <w:r w:rsidRPr="00E92436">
        <w:rPr>
          <w:rFonts w:asciiTheme="minorHAnsi" w:hAnsiTheme="minorHAnsi"/>
          <w:sz w:val="22"/>
          <w:szCs w:val="22"/>
        </w:rPr>
        <w:t>haum hauv lub teb</w:t>
      </w:r>
      <w:r w:rsidR="00B56078" w:rsidRPr="00E92436">
        <w:rPr>
          <w:rFonts w:asciiTheme="minorHAnsi" w:hAnsiTheme="minorHAnsi"/>
          <w:sz w:val="22"/>
          <w:szCs w:val="22"/>
        </w:rPr>
        <w:t xml:space="preserve"> </w:t>
      </w:r>
      <w:r w:rsidRPr="00E92436">
        <w:rPr>
          <w:rFonts w:asciiTheme="minorHAnsi" w:hAnsiTheme="minorHAnsi"/>
          <w:sz w:val="22"/>
          <w:szCs w:val="22"/>
        </w:rPr>
        <w:t xml:space="preserve">chaws thiab koom tes ntawm USDA, FDA thiab </w:t>
      </w:r>
      <w:r w:rsidR="00B56078" w:rsidRPr="00E92436">
        <w:rPr>
          <w:rFonts w:asciiTheme="minorHAnsi" w:hAnsiTheme="minorHAnsi"/>
          <w:sz w:val="22"/>
          <w:szCs w:val="22"/>
        </w:rPr>
        <w:t xml:space="preserve">Tsev Kawm Ntawv </w:t>
      </w:r>
      <w:r w:rsidRPr="00E92436">
        <w:rPr>
          <w:rFonts w:asciiTheme="minorHAnsi" w:hAnsiTheme="minorHAnsi"/>
          <w:sz w:val="22"/>
          <w:szCs w:val="22"/>
        </w:rPr>
        <w:t xml:space="preserve">Cornell. Cov kev cob qhia muaj nyob rau txhua lub xeev hauv Asmeskas, thiab ntau qhov chaw thoob ntiaj teb. Lawv muaj nyob </w:t>
      </w:r>
      <w:del w:id="1095" w:author="Windows User" w:date="2021-05-17T08:48:00Z">
        <w:r w:rsidRPr="00E92436" w:rsidDel="00E5189A">
          <w:rPr>
            <w:rFonts w:asciiTheme="minorHAnsi" w:hAnsiTheme="minorHAnsi"/>
            <w:sz w:val="22"/>
            <w:szCs w:val="22"/>
          </w:rPr>
          <w:delText>hauv tus kheej</w:delText>
        </w:r>
      </w:del>
      <w:ins w:id="1096" w:author="Windows User" w:date="2021-05-17T08:48:00Z">
        <w:r w:rsidR="00E5189A">
          <w:rPr>
            <w:rFonts w:asciiTheme="minorHAnsi" w:hAnsiTheme="minorHAnsi"/>
            <w:sz w:val="22"/>
            <w:szCs w:val="22"/>
          </w:rPr>
          <w:t xml:space="preserve"> qhia </w:t>
        </w:r>
        <w:proofErr w:type="gramStart"/>
        <w:r w:rsidR="00E5189A">
          <w:rPr>
            <w:rFonts w:asciiTheme="minorHAnsi" w:hAnsiTheme="minorHAnsi"/>
            <w:sz w:val="22"/>
            <w:szCs w:val="22"/>
          </w:rPr>
          <w:t>ib</w:t>
        </w:r>
        <w:proofErr w:type="gramEnd"/>
        <w:r w:rsidR="00E5189A">
          <w:rPr>
            <w:rFonts w:asciiTheme="minorHAnsi" w:hAnsiTheme="minorHAnsi"/>
            <w:sz w:val="22"/>
            <w:szCs w:val="22"/>
          </w:rPr>
          <w:t xml:space="preserve"> tus neeg</w:t>
        </w:r>
      </w:ins>
      <w:r w:rsidRPr="00E92436">
        <w:rPr>
          <w:rFonts w:asciiTheme="minorHAnsi" w:hAnsiTheme="minorHAnsi"/>
          <w:sz w:val="22"/>
          <w:szCs w:val="22"/>
        </w:rPr>
        <w:t xml:space="preserve"> los</w:t>
      </w:r>
      <w:r w:rsidR="00E92436" w:rsidRPr="00E92436">
        <w:rPr>
          <w:rFonts w:asciiTheme="minorHAnsi" w:hAnsiTheme="minorHAnsi"/>
          <w:sz w:val="22"/>
          <w:szCs w:val="22"/>
        </w:rPr>
        <w:t xml:space="preserve"> </w:t>
      </w:r>
      <w:r w:rsidRPr="00E92436">
        <w:rPr>
          <w:rFonts w:asciiTheme="minorHAnsi" w:hAnsiTheme="minorHAnsi"/>
          <w:sz w:val="22"/>
          <w:szCs w:val="22"/>
        </w:rPr>
        <w:t>sis online</w:t>
      </w:r>
      <w:r w:rsidR="00F55D5A">
        <w:rPr>
          <w:rFonts w:asciiTheme="minorHAnsi" w:hAnsiTheme="minorHAnsi"/>
          <w:sz w:val="24"/>
          <w:szCs w:val="24"/>
        </w:rPr>
        <w:t xml:space="preserve">. </w:t>
      </w:r>
    </w:p>
    <w:p w14:paraId="170DBEF9" w14:textId="77777777" w:rsidR="008169DF" w:rsidRDefault="008169DF" w:rsidP="002F3580">
      <w:pPr>
        <w:pStyle w:val="p1"/>
        <w:rPr>
          <w:rFonts w:asciiTheme="minorHAnsi" w:hAnsiTheme="minorHAnsi"/>
          <w:sz w:val="24"/>
          <w:szCs w:val="24"/>
        </w:rPr>
      </w:pPr>
    </w:p>
    <w:p w14:paraId="459D4B2B" w14:textId="3416AFFE" w:rsidR="00F55D5A" w:rsidRPr="00E87669" w:rsidRDefault="005D5A3D" w:rsidP="00E87669">
      <w:pPr>
        <w:pStyle w:val="p1"/>
        <w:jc w:val="both"/>
        <w:rPr>
          <w:rFonts w:asciiTheme="minorHAnsi" w:hAnsiTheme="minorHAnsi"/>
          <w:sz w:val="22"/>
          <w:szCs w:val="22"/>
        </w:rPr>
      </w:pPr>
      <w:r w:rsidRPr="00E87669">
        <w:rPr>
          <w:rFonts w:asciiTheme="minorHAnsi" w:hAnsiTheme="minorHAnsi"/>
          <w:sz w:val="22"/>
          <w:szCs w:val="22"/>
        </w:rPr>
        <w:t>Cov neeg ua liaj ua teb uas txaus siab xav tuaj koom kev kawm FSMA yuav tsum tshawb xyuas nrog lawv lub xeev kev tswj</w:t>
      </w:r>
      <w:r w:rsidR="00A70A24" w:rsidRPr="00E87669">
        <w:rPr>
          <w:rFonts w:asciiTheme="minorHAnsi" w:hAnsiTheme="minorHAnsi"/>
          <w:sz w:val="22"/>
          <w:szCs w:val="22"/>
        </w:rPr>
        <w:t xml:space="preserve"> </w:t>
      </w:r>
      <w:r w:rsidRPr="00E87669">
        <w:rPr>
          <w:rFonts w:asciiTheme="minorHAnsi" w:hAnsiTheme="minorHAnsi"/>
          <w:sz w:val="22"/>
          <w:szCs w:val="22"/>
        </w:rPr>
        <w:t>fwm kev ua liaj ua teb</w:t>
      </w:r>
      <w:ins w:id="1097" w:author="Windows User" w:date="2021-05-17T08:49:00Z">
        <w:r w:rsidR="00E5189A">
          <w:rPr>
            <w:rFonts w:asciiTheme="minorHAnsi" w:hAnsiTheme="minorHAnsi"/>
            <w:sz w:val="22"/>
            <w:szCs w:val="22"/>
          </w:rPr>
          <w:t xml:space="preserve"> zoo</w:t>
        </w:r>
      </w:ins>
      <w:r w:rsidRPr="00E87669">
        <w:rPr>
          <w:rFonts w:asciiTheme="minorHAnsi" w:hAnsiTheme="minorHAnsi"/>
          <w:sz w:val="22"/>
          <w:szCs w:val="22"/>
        </w:rPr>
        <w:t xml:space="preserve"> los</w:t>
      </w:r>
      <w:r w:rsidR="00A70A24" w:rsidRPr="00E87669">
        <w:rPr>
          <w:rFonts w:asciiTheme="minorHAnsi" w:hAnsiTheme="minorHAnsi"/>
          <w:sz w:val="22"/>
          <w:szCs w:val="22"/>
        </w:rPr>
        <w:t xml:space="preserve"> </w:t>
      </w:r>
      <w:r w:rsidRPr="00E87669">
        <w:rPr>
          <w:rFonts w:asciiTheme="minorHAnsi" w:hAnsiTheme="minorHAnsi"/>
          <w:sz w:val="22"/>
          <w:szCs w:val="22"/>
        </w:rPr>
        <w:t xml:space="preserve">sis </w:t>
      </w:r>
      <w:r w:rsidR="00A70A24" w:rsidRPr="00E87669">
        <w:rPr>
          <w:rFonts w:asciiTheme="minorHAnsi" w:hAnsiTheme="minorHAnsi"/>
          <w:sz w:val="22"/>
          <w:szCs w:val="22"/>
        </w:rPr>
        <w:t>Tsev Kawm Ntawv</w:t>
      </w:r>
      <w:r w:rsidRPr="00E87669">
        <w:rPr>
          <w:rFonts w:asciiTheme="minorHAnsi" w:hAnsiTheme="minorHAnsi"/>
          <w:sz w:val="22"/>
          <w:szCs w:val="22"/>
        </w:rPr>
        <w:t xml:space="preserve"> Extension cov hauj</w:t>
      </w:r>
      <w:r w:rsidR="000F7286" w:rsidRPr="00E87669">
        <w:rPr>
          <w:rFonts w:asciiTheme="minorHAnsi" w:hAnsiTheme="minorHAnsi"/>
          <w:sz w:val="22"/>
          <w:szCs w:val="22"/>
        </w:rPr>
        <w:t xml:space="preserve"> </w:t>
      </w:r>
      <w:r w:rsidRPr="00E87669">
        <w:rPr>
          <w:rFonts w:asciiTheme="minorHAnsi" w:hAnsiTheme="minorHAnsi"/>
          <w:sz w:val="22"/>
          <w:szCs w:val="22"/>
        </w:rPr>
        <w:t>lwm kom paub txog thaum twg cov kev pab</w:t>
      </w:r>
      <w:r w:rsidR="000F7286" w:rsidRPr="00E87669">
        <w:rPr>
          <w:rFonts w:asciiTheme="minorHAnsi" w:hAnsiTheme="minorHAnsi"/>
          <w:sz w:val="22"/>
          <w:szCs w:val="22"/>
        </w:rPr>
        <w:t xml:space="preserve"> </w:t>
      </w:r>
      <w:r w:rsidRPr="00E87669">
        <w:rPr>
          <w:rFonts w:asciiTheme="minorHAnsi" w:hAnsiTheme="minorHAnsi"/>
          <w:sz w:val="22"/>
          <w:szCs w:val="22"/>
        </w:rPr>
        <w:t>cuam yuav muaj</w:t>
      </w:r>
      <w:r w:rsidR="00F55D5A" w:rsidRPr="00E87669">
        <w:rPr>
          <w:rFonts w:asciiTheme="minorHAnsi" w:hAnsiTheme="minorHAnsi"/>
          <w:sz w:val="22"/>
          <w:szCs w:val="22"/>
        </w:rPr>
        <w:t xml:space="preserve">.   </w:t>
      </w:r>
    </w:p>
    <w:p w14:paraId="57717329" w14:textId="365BD04D" w:rsidR="00554A5A" w:rsidRPr="00E87669" w:rsidRDefault="00554A5A" w:rsidP="00E87669">
      <w:pPr>
        <w:pStyle w:val="p1"/>
        <w:jc w:val="both"/>
        <w:rPr>
          <w:rFonts w:asciiTheme="minorHAnsi" w:hAnsiTheme="minorHAnsi"/>
          <w:sz w:val="22"/>
          <w:szCs w:val="22"/>
        </w:rPr>
      </w:pPr>
    </w:p>
    <w:p w14:paraId="34EAEC11" w14:textId="7B31A9E6" w:rsidR="00554A5A" w:rsidRPr="00E87669" w:rsidRDefault="00E87669" w:rsidP="00E87669">
      <w:pPr>
        <w:pStyle w:val="p1"/>
        <w:jc w:val="both"/>
        <w:rPr>
          <w:rFonts w:asciiTheme="minorHAnsi" w:hAnsiTheme="minorHAnsi"/>
          <w:sz w:val="22"/>
          <w:szCs w:val="22"/>
        </w:rPr>
      </w:pPr>
      <w:r w:rsidRPr="00E87669">
        <w:rPr>
          <w:rFonts w:asciiTheme="minorHAnsi" w:hAnsiTheme="minorHAnsi"/>
          <w:sz w:val="22"/>
          <w:szCs w:val="22"/>
        </w:rPr>
        <w:t xml:space="preserve">Txhawm rau nrhiav kom paub ntau ntxiv txog cov kev cob qhia hauv xeev Wisconsin yuav tuaj tom ntej, </w:t>
      </w:r>
      <w:del w:id="1098" w:author="Windows User" w:date="2021-05-17T08:52:00Z">
        <w:r w:rsidRPr="00E87669" w:rsidDel="00E5189A">
          <w:rPr>
            <w:rFonts w:asciiTheme="minorHAnsi" w:hAnsiTheme="minorHAnsi"/>
            <w:sz w:val="22"/>
            <w:szCs w:val="22"/>
          </w:rPr>
          <w:delText>tiv tauj koj</w:delText>
        </w:r>
      </w:del>
      <w:ins w:id="1099" w:author="Windows User" w:date="2021-05-17T08:52:00Z">
        <w:r w:rsidR="00E5189A">
          <w:rPr>
            <w:rFonts w:asciiTheme="minorHAnsi" w:hAnsiTheme="minorHAnsi"/>
            <w:sz w:val="22"/>
            <w:szCs w:val="22"/>
          </w:rPr>
          <w:t xml:space="preserve"> Hu rau</w:t>
        </w:r>
      </w:ins>
      <w:r w:rsidRPr="00E87669">
        <w:rPr>
          <w:rFonts w:asciiTheme="minorHAnsi" w:hAnsiTheme="minorHAnsi"/>
          <w:sz w:val="22"/>
          <w:szCs w:val="22"/>
        </w:rPr>
        <w:t xml:space="preserve"> tus neeg </w:t>
      </w:r>
      <w:del w:id="1100" w:author="Windows User" w:date="2021-05-17T08:52:00Z">
        <w:r w:rsidRPr="00E87669" w:rsidDel="00E5189A">
          <w:rPr>
            <w:rFonts w:asciiTheme="minorHAnsi" w:hAnsiTheme="minorHAnsi"/>
            <w:sz w:val="22"/>
            <w:szCs w:val="22"/>
          </w:rPr>
          <w:delText xml:space="preserve">sawv cev </w:delText>
        </w:r>
      </w:del>
      <w:ins w:id="1101" w:author="Windows User" w:date="2021-05-17T08:52:00Z">
        <w:r w:rsidR="00E5189A">
          <w:rPr>
            <w:rFonts w:asciiTheme="minorHAnsi" w:hAnsiTheme="minorHAnsi"/>
            <w:sz w:val="22"/>
            <w:szCs w:val="22"/>
          </w:rPr>
          <w:t xml:space="preserve">saib xyuas </w:t>
        </w:r>
      </w:ins>
      <w:r w:rsidRPr="00E87669">
        <w:rPr>
          <w:rFonts w:asciiTheme="minorHAnsi" w:hAnsiTheme="minorHAnsi"/>
          <w:sz w:val="22"/>
          <w:szCs w:val="22"/>
        </w:rPr>
        <w:t>txuas ntxiv hauv cheeb tsam los sis Wisconsin Lub</w:t>
      </w:r>
      <w:ins w:id="1102" w:author="Windows User" w:date="2021-05-17T08:54:00Z">
        <w:r w:rsidR="00E5189A">
          <w:rPr>
            <w:rFonts w:asciiTheme="minorHAnsi" w:hAnsiTheme="minorHAnsi"/>
            <w:sz w:val="22"/>
            <w:szCs w:val="22"/>
          </w:rPr>
          <w:t xml:space="preserve"> tsuam</w:t>
        </w:r>
      </w:ins>
      <w:r w:rsidRPr="00E87669">
        <w:rPr>
          <w:rFonts w:asciiTheme="minorHAnsi" w:hAnsiTheme="minorHAnsi"/>
          <w:sz w:val="22"/>
          <w:szCs w:val="22"/>
        </w:rPr>
        <w:t xml:space="preserve"> </w:t>
      </w:r>
      <w:ins w:id="1103" w:author="Windows User" w:date="2021-05-17T08:54:00Z">
        <w:r w:rsidR="00E5189A">
          <w:rPr>
            <w:rFonts w:asciiTheme="minorHAnsi" w:hAnsiTheme="minorHAnsi"/>
            <w:sz w:val="22"/>
            <w:szCs w:val="22"/>
          </w:rPr>
          <w:lastRenderedPageBreak/>
          <w:t xml:space="preserve">tsev </w:t>
        </w:r>
      </w:ins>
      <w:del w:id="1104" w:author="Windows User" w:date="2021-05-17T08:54:00Z">
        <w:r w:rsidRPr="00E87669" w:rsidDel="00E5189A">
          <w:rPr>
            <w:rFonts w:asciiTheme="minorHAnsi" w:hAnsiTheme="minorHAnsi"/>
            <w:sz w:val="22"/>
            <w:szCs w:val="22"/>
          </w:rPr>
          <w:delText xml:space="preserve">Caj Meem Fai </w:delText>
        </w:r>
      </w:del>
      <w:del w:id="1105" w:author="Windows User" w:date="2021-05-15T22:11:00Z">
        <w:r w:rsidRPr="00E87669" w:rsidDel="00BB62FB">
          <w:rPr>
            <w:rFonts w:asciiTheme="minorHAnsi" w:hAnsiTheme="minorHAnsi"/>
            <w:sz w:val="22"/>
            <w:szCs w:val="22"/>
          </w:rPr>
          <w:delText>Saib Xyuas</w:delText>
        </w:r>
      </w:del>
      <w:ins w:id="1106" w:author="Windows User" w:date="2021-05-17T08:53:00Z">
        <w:r w:rsidR="00E5189A">
          <w:rPr>
            <w:rFonts w:asciiTheme="minorHAnsi" w:hAnsiTheme="minorHAnsi"/>
            <w:sz w:val="22"/>
            <w:szCs w:val="22"/>
          </w:rPr>
          <w:t xml:space="preserve"> </w:t>
        </w:r>
      </w:ins>
      <w:ins w:id="1107" w:author="Windows User" w:date="2021-05-15T22:11:00Z">
        <w:r w:rsidR="00BB62FB">
          <w:rPr>
            <w:rFonts w:asciiTheme="minorHAnsi" w:hAnsiTheme="minorHAnsi"/>
            <w:sz w:val="22"/>
            <w:szCs w:val="22"/>
          </w:rPr>
          <w:t>Ntsuam xyuas</w:t>
        </w:r>
      </w:ins>
      <w:r w:rsidRPr="00E87669">
        <w:rPr>
          <w:rFonts w:asciiTheme="minorHAnsi" w:hAnsiTheme="minorHAnsi"/>
          <w:sz w:val="22"/>
          <w:szCs w:val="22"/>
        </w:rPr>
        <w:t xml:space="preserve"> Kev Ua Liaj Ua Teb, Kev Lag Luam</w:t>
      </w:r>
      <w:ins w:id="1108" w:author="Windows User" w:date="2021-05-17T08:55:00Z">
        <w:r w:rsidR="00E5189A">
          <w:rPr>
            <w:rFonts w:asciiTheme="minorHAnsi" w:hAnsiTheme="minorHAnsi"/>
            <w:sz w:val="22"/>
            <w:szCs w:val="22"/>
          </w:rPr>
          <w:t xml:space="preserve"> thiab </w:t>
        </w:r>
        <w:r w:rsidR="00E5189A" w:rsidRPr="00E5189A">
          <w:rPr>
            <w:rFonts w:asciiTheme="minorHAnsi" w:hAnsiTheme="minorHAnsi"/>
            <w:sz w:val="22"/>
            <w:szCs w:val="22"/>
          </w:rPr>
          <w:t>Kev Tiv Thaiv Tus Neeg Siv Khoom.</w:t>
        </w:r>
      </w:ins>
      <w:r w:rsidR="00554A5A" w:rsidRPr="00E87669">
        <w:rPr>
          <w:rFonts w:asciiTheme="minorHAnsi" w:hAnsiTheme="minorHAnsi"/>
          <w:sz w:val="22"/>
          <w:szCs w:val="22"/>
        </w:rPr>
        <w:t>.</w:t>
      </w:r>
    </w:p>
    <w:p w14:paraId="336F2503" w14:textId="77777777" w:rsidR="00554A5A" w:rsidRPr="00906AFC" w:rsidRDefault="00554A5A" w:rsidP="00554A5A">
      <w:pPr>
        <w:pStyle w:val="p1"/>
        <w:rPr>
          <w:rFonts w:asciiTheme="minorHAnsi" w:hAnsiTheme="minorHAnsi"/>
          <w:sz w:val="24"/>
          <w:szCs w:val="24"/>
        </w:rPr>
      </w:pPr>
    </w:p>
    <w:p w14:paraId="742FC1A3" w14:textId="2CEA0282" w:rsidR="00554A5A" w:rsidRPr="00FB7621" w:rsidRDefault="00554A5A" w:rsidP="00554A5A">
      <w:pPr>
        <w:pStyle w:val="p1"/>
        <w:rPr>
          <w:rFonts w:asciiTheme="minorHAnsi" w:hAnsiTheme="minorHAnsi"/>
          <w:b/>
          <w:bCs/>
          <w:sz w:val="22"/>
          <w:szCs w:val="22"/>
        </w:rPr>
      </w:pPr>
      <w:r w:rsidRPr="00906AFC">
        <w:rPr>
          <w:rFonts w:asciiTheme="minorHAnsi" w:hAnsiTheme="minorHAnsi"/>
          <w:sz w:val="24"/>
          <w:szCs w:val="24"/>
        </w:rPr>
        <w:tab/>
      </w:r>
      <w:r w:rsidR="000E5FCB" w:rsidRPr="00BA2FD5">
        <w:rPr>
          <w:rFonts w:asciiTheme="minorHAnsi" w:hAnsiTheme="minorHAnsi"/>
          <w:b/>
          <w:bCs/>
          <w:sz w:val="22"/>
          <w:szCs w:val="22"/>
        </w:rPr>
        <w:t>DATCP Kev Nyab Xeeb Ntawm Wisconsin cov khoom lag luam</w:t>
      </w:r>
      <w:r w:rsidRPr="00BA2FD5">
        <w:rPr>
          <w:rFonts w:asciiTheme="minorHAnsi" w:hAnsiTheme="minorHAnsi"/>
          <w:b/>
          <w:bCs/>
          <w:sz w:val="22"/>
          <w:szCs w:val="22"/>
        </w:rPr>
        <w:t xml:space="preserve">:  </w:t>
      </w:r>
    </w:p>
    <w:p w14:paraId="7B52DCBB" w14:textId="5CEF8288" w:rsidR="00554A5A" w:rsidRPr="00BA2FD5" w:rsidRDefault="000A1BA1" w:rsidP="002F3580">
      <w:pPr>
        <w:pStyle w:val="p1"/>
        <w:rPr>
          <w:rFonts w:asciiTheme="minorHAnsi" w:hAnsiTheme="minorHAnsi"/>
          <w:sz w:val="22"/>
          <w:szCs w:val="22"/>
        </w:rPr>
      </w:pPr>
      <w:hyperlink r:id="rId8" w:history="1">
        <w:r w:rsidR="00554A5A" w:rsidRPr="00BA2FD5">
          <w:rPr>
            <w:rStyle w:val="Hyperlink"/>
            <w:rFonts w:asciiTheme="minorHAnsi" w:hAnsiTheme="minorHAnsi"/>
            <w:sz w:val="22"/>
            <w:szCs w:val="22"/>
          </w:rPr>
          <w:t>https://datcp.wi.gov/Pages/Programs_Services/SafeWisconsinProduce.aspx</w:t>
        </w:r>
      </w:hyperlink>
    </w:p>
    <w:p w14:paraId="556745AD" w14:textId="2BE4DF21" w:rsidR="002F3580" w:rsidRPr="00BA2FD5" w:rsidRDefault="00554A5A" w:rsidP="002F3580">
      <w:pPr>
        <w:pStyle w:val="p1"/>
        <w:rPr>
          <w:rFonts w:asciiTheme="minorHAnsi" w:hAnsiTheme="minorHAnsi"/>
          <w:b/>
          <w:bCs/>
          <w:sz w:val="22"/>
          <w:szCs w:val="22"/>
        </w:rPr>
      </w:pPr>
      <w:r w:rsidRPr="00BA2FD5">
        <w:rPr>
          <w:rFonts w:asciiTheme="minorHAnsi" w:hAnsiTheme="minorHAnsi"/>
          <w:b/>
          <w:bCs/>
          <w:sz w:val="22"/>
          <w:szCs w:val="22"/>
        </w:rPr>
        <w:tab/>
      </w:r>
      <w:r w:rsidR="000E5FCB" w:rsidRPr="00BA2FD5">
        <w:rPr>
          <w:rFonts w:asciiTheme="minorHAnsi" w:hAnsiTheme="minorHAnsi"/>
          <w:b/>
          <w:bCs/>
          <w:sz w:val="22"/>
          <w:szCs w:val="22"/>
        </w:rPr>
        <w:t>Tsev Kawm Ntawv ntawm</w:t>
      </w:r>
      <w:r w:rsidRPr="00BA2FD5">
        <w:rPr>
          <w:rFonts w:asciiTheme="minorHAnsi" w:hAnsiTheme="minorHAnsi"/>
          <w:b/>
          <w:bCs/>
          <w:sz w:val="22"/>
          <w:szCs w:val="22"/>
        </w:rPr>
        <w:t xml:space="preserve"> Wisconsin </w:t>
      </w:r>
      <w:r w:rsidR="000E5FCB" w:rsidRPr="00BA2FD5">
        <w:rPr>
          <w:rFonts w:asciiTheme="minorHAnsi" w:hAnsiTheme="minorHAnsi"/>
          <w:b/>
          <w:bCs/>
          <w:sz w:val="22"/>
          <w:szCs w:val="22"/>
        </w:rPr>
        <w:t>faib txuas ntxiv</w:t>
      </w:r>
    </w:p>
    <w:p w14:paraId="26F4F2A6" w14:textId="1E0D88F2" w:rsidR="00554A5A" w:rsidRPr="00BA2FD5" w:rsidRDefault="00554A5A" w:rsidP="002F3580">
      <w:pPr>
        <w:pStyle w:val="p1"/>
        <w:rPr>
          <w:rFonts w:asciiTheme="minorHAnsi" w:hAnsiTheme="minorHAnsi"/>
          <w:b/>
          <w:bCs/>
          <w:sz w:val="22"/>
          <w:szCs w:val="22"/>
        </w:rPr>
      </w:pPr>
    </w:p>
    <w:p w14:paraId="084B8010" w14:textId="4C7F86AE" w:rsidR="00554A5A" w:rsidRPr="00BA2FD5" w:rsidRDefault="000A1BA1" w:rsidP="002F3580">
      <w:pPr>
        <w:pStyle w:val="p1"/>
        <w:rPr>
          <w:rFonts w:asciiTheme="minorHAnsi" w:hAnsiTheme="minorHAnsi"/>
          <w:sz w:val="22"/>
          <w:szCs w:val="22"/>
        </w:rPr>
      </w:pPr>
      <w:hyperlink r:id="rId9" w:history="1">
        <w:r w:rsidR="00554A5A" w:rsidRPr="00BA2FD5">
          <w:rPr>
            <w:rStyle w:val="Hyperlink"/>
            <w:rFonts w:asciiTheme="minorHAnsi" w:hAnsiTheme="minorHAnsi"/>
            <w:sz w:val="22"/>
            <w:szCs w:val="22"/>
          </w:rPr>
          <w:t>https://extension.wisc.edu/</w:t>
        </w:r>
      </w:hyperlink>
    </w:p>
    <w:p w14:paraId="26711BC8" w14:textId="77777777" w:rsidR="00554A5A" w:rsidRPr="00906AFC" w:rsidRDefault="00554A5A" w:rsidP="002F3580">
      <w:pPr>
        <w:pStyle w:val="p1"/>
        <w:rPr>
          <w:rFonts w:asciiTheme="minorHAnsi" w:hAnsiTheme="minorHAnsi"/>
          <w:sz w:val="24"/>
          <w:szCs w:val="24"/>
        </w:rPr>
      </w:pPr>
    </w:p>
    <w:p w14:paraId="3219813E" w14:textId="77777777" w:rsidR="00FE2444" w:rsidRPr="00906AFC" w:rsidRDefault="00FE2444" w:rsidP="0022192D">
      <w:pPr>
        <w:rPr>
          <w:rFonts w:asciiTheme="minorHAnsi" w:hAnsiTheme="minorHAnsi"/>
        </w:rPr>
      </w:pPr>
    </w:p>
    <w:p w14:paraId="1693D86C" w14:textId="6C9DC0C7" w:rsidR="002F3580" w:rsidRPr="002F3580" w:rsidRDefault="00FE2444" w:rsidP="002F3580">
      <w:pPr>
        <w:rPr>
          <w:rFonts w:asciiTheme="minorHAnsi" w:hAnsiTheme="minorHAnsi"/>
          <w:b/>
          <w:bCs/>
        </w:rPr>
      </w:pPr>
      <w:r w:rsidRPr="0022192D">
        <w:rPr>
          <w:rFonts w:asciiTheme="minorHAnsi" w:hAnsiTheme="minorHAnsi"/>
          <w:b/>
        </w:rPr>
        <w:tab/>
      </w:r>
      <w:r w:rsidRPr="0022192D">
        <w:rPr>
          <w:rFonts w:asciiTheme="minorHAnsi" w:hAnsiTheme="minorHAnsi"/>
          <w:b/>
        </w:rPr>
        <w:tab/>
      </w:r>
      <w:r w:rsidRPr="0022192D">
        <w:rPr>
          <w:rFonts w:asciiTheme="minorHAnsi" w:hAnsiTheme="minorHAnsi"/>
          <w:b/>
        </w:rPr>
        <w:tab/>
      </w:r>
      <w:del w:id="1109" w:author="Windows User" w:date="2021-05-17T08:58:00Z">
        <w:r w:rsidR="00E96243" w:rsidRPr="00E96243" w:rsidDel="00D30A47">
          <w:rPr>
            <w:rFonts w:asciiTheme="minorHAnsi" w:hAnsiTheme="minorHAnsi"/>
            <w:b/>
            <w:bCs/>
          </w:rPr>
          <w:delText xml:space="preserve">FDA </w:delText>
        </w:r>
      </w:del>
      <w:ins w:id="1110" w:author="Windows User" w:date="2021-05-17T08:58:00Z">
        <w:r w:rsidR="00D30A47">
          <w:rPr>
            <w:rFonts w:asciiTheme="minorHAnsi" w:hAnsiTheme="minorHAnsi"/>
            <w:b/>
            <w:bCs/>
          </w:rPr>
          <w:t xml:space="preserve"> </w:t>
        </w:r>
      </w:ins>
      <w:del w:id="1111" w:author="Windows User" w:date="2021-05-17T08:58:00Z">
        <w:r w:rsidR="00E96243" w:rsidRPr="00E96243" w:rsidDel="00D30A47">
          <w:rPr>
            <w:rFonts w:asciiTheme="minorHAnsi" w:hAnsiTheme="minorHAnsi"/>
            <w:b/>
            <w:bCs/>
          </w:rPr>
          <w:delText>t</w:delText>
        </w:r>
      </w:del>
      <w:ins w:id="1112" w:author="Windows User" w:date="2021-05-17T08:58:00Z">
        <w:r w:rsidR="00D30A47">
          <w:rPr>
            <w:rFonts w:asciiTheme="minorHAnsi" w:hAnsiTheme="minorHAnsi"/>
            <w:b/>
            <w:bCs/>
          </w:rPr>
          <w:t xml:space="preserve"> T</w:t>
        </w:r>
      </w:ins>
      <w:r w:rsidR="00E96243" w:rsidRPr="00E96243">
        <w:rPr>
          <w:rFonts w:asciiTheme="minorHAnsi" w:hAnsiTheme="minorHAnsi"/>
          <w:b/>
          <w:bCs/>
        </w:rPr>
        <w:t>am sim no</w:t>
      </w:r>
      <w:ins w:id="1113" w:author="Windows User" w:date="2021-05-17T08:58:00Z">
        <w:r w:rsidR="00D30A47">
          <w:rPr>
            <w:rFonts w:asciiTheme="minorHAnsi" w:hAnsiTheme="minorHAnsi"/>
            <w:b/>
            <w:bCs/>
          </w:rPr>
          <w:t xml:space="preserve"> </w:t>
        </w:r>
        <w:proofErr w:type="gramStart"/>
        <w:r w:rsidR="00D30A47">
          <w:rPr>
            <w:rFonts w:asciiTheme="minorHAnsi" w:hAnsiTheme="minorHAnsi"/>
            <w:b/>
            <w:bCs/>
          </w:rPr>
          <w:t>kev</w:t>
        </w:r>
        <w:proofErr w:type="gramEnd"/>
        <w:r w:rsidR="00D30A47">
          <w:rPr>
            <w:rFonts w:asciiTheme="minorHAnsi" w:hAnsiTheme="minorHAnsi"/>
            <w:b/>
            <w:bCs/>
          </w:rPr>
          <w:t xml:space="preserve"> yuas siv </w:t>
        </w:r>
        <w:r w:rsidR="00D30A47" w:rsidRPr="00E96243">
          <w:rPr>
            <w:rFonts w:asciiTheme="minorHAnsi" w:hAnsiTheme="minorHAnsi"/>
            <w:b/>
            <w:bCs/>
          </w:rPr>
          <w:t>FDA</w:t>
        </w:r>
      </w:ins>
      <w:r w:rsidR="00E96243" w:rsidRPr="00E96243">
        <w:rPr>
          <w:rFonts w:asciiTheme="minorHAnsi" w:hAnsiTheme="minorHAnsi"/>
          <w:b/>
          <w:bCs/>
        </w:rPr>
        <w:t xml:space="preserve"> tseem tab tom ua</w:t>
      </w:r>
    </w:p>
    <w:p w14:paraId="40E26281" w14:textId="77777777" w:rsidR="002F3580" w:rsidRPr="00906AFC" w:rsidRDefault="002F3580" w:rsidP="002F3580">
      <w:pPr>
        <w:rPr>
          <w:rFonts w:asciiTheme="minorHAnsi" w:hAnsiTheme="minorHAnsi"/>
        </w:rPr>
      </w:pPr>
    </w:p>
    <w:p w14:paraId="6CEB2866" w14:textId="2EEA5576" w:rsidR="002F3580" w:rsidRPr="00906AFC" w:rsidRDefault="00E96243" w:rsidP="00CA56A2">
      <w:pPr>
        <w:jc w:val="both"/>
        <w:rPr>
          <w:rFonts w:asciiTheme="minorHAnsi" w:hAnsiTheme="minorHAnsi"/>
        </w:rPr>
      </w:pPr>
      <w:r w:rsidRPr="00283D12">
        <w:rPr>
          <w:rFonts w:asciiTheme="minorHAnsi" w:hAnsiTheme="minorHAnsi"/>
          <w:sz w:val="22"/>
          <w:szCs w:val="22"/>
        </w:rPr>
        <w:t>Thaum ntxov, FDA tau hais tias nws npaj rau lub hom phiaj tshawb xyuas nws cov nyiaj txiag raws li kev ph</w:t>
      </w:r>
      <w:r w:rsidR="00303A58" w:rsidRPr="00283D12">
        <w:rPr>
          <w:rFonts w:asciiTheme="minorHAnsi" w:hAnsiTheme="minorHAnsi"/>
          <w:sz w:val="22"/>
          <w:szCs w:val="22"/>
        </w:rPr>
        <w:t>om sij</w:t>
      </w:r>
      <w:r w:rsidRPr="00283D12">
        <w:rPr>
          <w:rFonts w:asciiTheme="minorHAnsi" w:hAnsiTheme="minorHAnsi"/>
          <w:sz w:val="22"/>
          <w:szCs w:val="22"/>
        </w:rPr>
        <w:t>, thiab npaj siab yuav tso siab rau ntau lub xeev los tuav txoj hauj</w:t>
      </w:r>
      <w:r w:rsidR="00303A58" w:rsidRPr="00283D12">
        <w:rPr>
          <w:rFonts w:asciiTheme="minorHAnsi" w:hAnsiTheme="minorHAnsi"/>
          <w:sz w:val="22"/>
          <w:szCs w:val="22"/>
        </w:rPr>
        <w:t xml:space="preserve"> </w:t>
      </w:r>
      <w:r w:rsidRPr="00283D12">
        <w:rPr>
          <w:rFonts w:asciiTheme="minorHAnsi" w:hAnsiTheme="minorHAnsi"/>
          <w:sz w:val="22"/>
          <w:szCs w:val="22"/>
        </w:rPr>
        <w:t xml:space="preserve">lwm loj ntawm kev tshuaj ntsuam xyuas ntawm cov neeg ua liaj ua teb. Txij ntawm no mus, 43 lub xeev tau sib cog lus raws li FDA Qhov Kev Koom Tes Cog Lus Kev Pab Cuam los ua tus kuaj thiab tswj kev qhia. Hauv ntau lub xeev, </w:t>
      </w:r>
      <w:proofErr w:type="gramStart"/>
      <w:r w:rsidRPr="00283D12">
        <w:rPr>
          <w:rFonts w:asciiTheme="minorHAnsi" w:hAnsiTheme="minorHAnsi"/>
          <w:sz w:val="22"/>
          <w:szCs w:val="22"/>
        </w:rPr>
        <w:t>kev</w:t>
      </w:r>
      <w:proofErr w:type="gramEnd"/>
      <w:r w:rsidRPr="00283D12">
        <w:rPr>
          <w:rFonts w:asciiTheme="minorHAnsi" w:hAnsiTheme="minorHAnsi"/>
          <w:sz w:val="22"/>
          <w:szCs w:val="22"/>
        </w:rPr>
        <w:t xml:space="preserve"> </w:t>
      </w:r>
      <w:del w:id="1114" w:author="Windows User" w:date="2021-05-17T09:02:00Z">
        <w:r w:rsidRPr="00283D12" w:rsidDel="00D30A47">
          <w:rPr>
            <w:rFonts w:asciiTheme="minorHAnsi" w:hAnsiTheme="minorHAnsi"/>
            <w:sz w:val="22"/>
            <w:szCs w:val="22"/>
          </w:rPr>
          <w:delText xml:space="preserve">kuaj </w:delText>
        </w:r>
      </w:del>
      <w:ins w:id="1115" w:author="Windows User" w:date="2021-05-17T09:02:00Z">
        <w:r w:rsidR="00D30A47">
          <w:rPr>
            <w:rFonts w:asciiTheme="minorHAnsi" w:hAnsiTheme="minorHAnsi"/>
            <w:sz w:val="22"/>
            <w:szCs w:val="22"/>
          </w:rPr>
          <w:t xml:space="preserve"> soj ntsua</w:t>
        </w:r>
        <w:r w:rsidR="00D30A47" w:rsidRPr="00283D12">
          <w:rPr>
            <w:rFonts w:asciiTheme="minorHAnsi" w:hAnsiTheme="minorHAnsi"/>
            <w:sz w:val="22"/>
            <w:szCs w:val="22"/>
          </w:rPr>
          <w:t xml:space="preserve"> </w:t>
        </w:r>
      </w:ins>
      <w:r w:rsidRPr="00283D12">
        <w:rPr>
          <w:rFonts w:asciiTheme="minorHAnsi" w:hAnsiTheme="minorHAnsi"/>
          <w:sz w:val="22"/>
          <w:szCs w:val="22"/>
        </w:rPr>
        <w:t>thiab tswj hwm yuav ua los ntawm xeev chav</w:t>
      </w:r>
      <w:ins w:id="1116" w:author="Windows User" w:date="2021-05-17T09:03:00Z">
        <w:r w:rsidR="00D30A47">
          <w:rPr>
            <w:rFonts w:asciiTheme="minorHAnsi" w:hAnsiTheme="minorHAnsi"/>
            <w:sz w:val="22"/>
            <w:szCs w:val="22"/>
          </w:rPr>
          <w:t xml:space="preserve"> ua</w:t>
        </w:r>
      </w:ins>
      <w:r w:rsidRPr="00283D12">
        <w:rPr>
          <w:rFonts w:asciiTheme="minorHAnsi" w:hAnsiTheme="minorHAnsi"/>
          <w:sz w:val="22"/>
          <w:szCs w:val="22"/>
        </w:rPr>
        <w:t xml:space="preserve"> hauj</w:t>
      </w:r>
      <w:r w:rsidR="00303A58" w:rsidRPr="00283D12">
        <w:rPr>
          <w:rFonts w:asciiTheme="minorHAnsi" w:hAnsiTheme="minorHAnsi"/>
          <w:sz w:val="22"/>
          <w:szCs w:val="22"/>
        </w:rPr>
        <w:t xml:space="preserve"> </w:t>
      </w:r>
      <w:r w:rsidRPr="00283D12">
        <w:rPr>
          <w:rFonts w:asciiTheme="minorHAnsi" w:hAnsiTheme="minorHAnsi"/>
          <w:sz w:val="22"/>
          <w:szCs w:val="22"/>
        </w:rPr>
        <w:t>lwm ntawm kev ua liaj ua teb los</w:t>
      </w:r>
      <w:r w:rsidR="00303A58" w:rsidRPr="00283D12">
        <w:rPr>
          <w:rFonts w:asciiTheme="minorHAnsi" w:hAnsiTheme="minorHAnsi"/>
          <w:sz w:val="22"/>
          <w:szCs w:val="22"/>
        </w:rPr>
        <w:t xml:space="preserve"> </w:t>
      </w:r>
      <w:r w:rsidRPr="00283D12">
        <w:rPr>
          <w:rFonts w:asciiTheme="minorHAnsi" w:hAnsiTheme="minorHAnsi"/>
          <w:sz w:val="22"/>
          <w:szCs w:val="22"/>
        </w:rPr>
        <w:t xml:space="preserve">sis kev noj qab haus huv. Kev soj ntsuam ntawm cov liaj teb loj uas muaj ntau tshaj $ 500,000 hauv </w:t>
      </w:r>
      <w:proofErr w:type="gramStart"/>
      <w:r w:rsidRPr="00283D12">
        <w:rPr>
          <w:rFonts w:asciiTheme="minorHAnsi" w:hAnsiTheme="minorHAnsi"/>
          <w:sz w:val="22"/>
          <w:szCs w:val="22"/>
        </w:rPr>
        <w:t>kev</w:t>
      </w:r>
      <w:proofErr w:type="gramEnd"/>
      <w:r w:rsidRPr="00283D12">
        <w:rPr>
          <w:rFonts w:asciiTheme="minorHAnsi" w:hAnsiTheme="minorHAnsi"/>
          <w:sz w:val="22"/>
          <w:szCs w:val="22"/>
        </w:rPr>
        <w:t xml:space="preserve"> muag khoom noj khoom haus nruab nrab tau pib xyoo 2019 thiab </w:t>
      </w:r>
      <w:del w:id="1117" w:author="Windows User" w:date="2021-05-17T09:04:00Z">
        <w:r w:rsidRPr="00283D12" w:rsidDel="00D30A47">
          <w:rPr>
            <w:rFonts w:asciiTheme="minorHAnsi" w:hAnsiTheme="minorHAnsi"/>
            <w:sz w:val="22"/>
            <w:szCs w:val="22"/>
          </w:rPr>
          <w:delText xml:space="preserve">kuaj </w:delText>
        </w:r>
      </w:del>
      <w:ins w:id="1118" w:author="Windows User" w:date="2021-05-17T09:04:00Z">
        <w:r w:rsidR="00D30A47">
          <w:rPr>
            <w:rFonts w:asciiTheme="minorHAnsi" w:hAnsiTheme="minorHAnsi"/>
            <w:sz w:val="22"/>
            <w:szCs w:val="22"/>
          </w:rPr>
          <w:t xml:space="preserve">ntsuam </w:t>
        </w:r>
      </w:ins>
      <w:r w:rsidRPr="00283D12">
        <w:rPr>
          <w:rFonts w:asciiTheme="minorHAnsi" w:hAnsiTheme="minorHAnsi"/>
          <w:sz w:val="22"/>
          <w:szCs w:val="22"/>
        </w:rPr>
        <w:t>xyuas</w:t>
      </w:r>
      <w:ins w:id="1119" w:author="Windows User" w:date="2021-05-17T09:04:00Z">
        <w:r w:rsidR="00D30A47">
          <w:rPr>
            <w:rFonts w:asciiTheme="minorHAnsi" w:hAnsiTheme="minorHAnsi"/>
            <w:sz w:val="22"/>
            <w:szCs w:val="22"/>
          </w:rPr>
          <w:t xml:space="preserve"> kev</w:t>
        </w:r>
      </w:ins>
      <w:r w:rsidRPr="00283D12">
        <w:rPr>
          <w:rFonts w:asciiTheme="minorHAnsi" w:hAnsiTheme="minorHAnsi"/>
          <w:sz w:val="22"/>
          <w:szCs w:val="22"/>
        </w:rPr>
        <w:t xml:space="preserve"> ua liaj ua teb me me yuav tau pib ua xyoo 2020. Hauv cov xeev uas tsis nkag rau hauv Cov Ntawv Cog Lus Cog</w:t>
      </w:r>
      <w:ins w:id="1120" w:author="Windows User" w:date="2021-05-17T09:05:00Z">
        <w:r w:rsidR="00D30A47">
          <w:rPr>
            <w:rFonts w:asciiTheme="minorHAnsi" w:hAnsiTheme="minorHAnsi"/>
            <w:sz w:val="22"/>
            <w:szCs w:val="22"/>
          </w:rPr>
          <w:t xml:space="preserve"> Kev Pom Zoo</w:t>
        </w:r>
      </w:ins>
      <w:r w:rsidRPr="00283D12">
        <w:rPr>
          <w:rFonts w:asciiTheme="minorHAnsi" w:hAnsiTheme="minorHAnsi"/>
          <w:sz w:val="22"/>
          <w:szCs w:val="22"/>
        </w:rPr>
        <w:t xml:space="preserve"> Tseg Cov Hauj</w:t>
      </w:r>
      <w:r w:rsidR="00303A58" w:rsidRPr="00283D12">
        <w:rPr>
          <w:rFonts w:asciiTheme="minorHAnsi" w:hAnsiTheme="minorHAnsi"/>
          <w:sz w:val="22"/>
          <w:szCs w:val="22"/>
        </w:rPr>
        <w:t xml:space="preserve"> </w:t>
      </w:r>
      <w:r w:rsidRPr="00283D12">
        <w:rPr>
          <w:rFonts w:asciiTheme="minorHAnsi" w:hAnsiTheme="minorHAnsi"/>
          <w:sz w:val="22"/>
          <w:szCs w:val="22"/>
        </w:rPr>
        <w:t xml:space="preserve">lwm, kev tshuaj xyuas thiab </w:t>
      </w:r>
      <w:del w:id="1121" w:author="Windows User" w:date="2021-05-17T09:06:00Z">
        <w:r w:rsidRPr="00283D12" w:rsidDel="00D30A47">
          <w:rPr>
            <w:rFonts w:asciiTheme="minorHAnsi" w:hAnsiTheme="minorHAnsi"/>
            <w:sz w:val="22"/>
            <w:szCs w:val="22"/>
          </w:rPr>
          <w:delText>tub ceev xwm</w:delText>
        </w:r>
      </w:del>
      <w:ins w:id="1122" w:author="Windows User" w:date="2021-05-17T09:06:00Z">
        <w:r w:rsidR="00D30A47">
          <w:rPr>
            <w:rFonts w:asciiTheme="minorHAnsi" w:hAnsiTheme="minorHAnsi"/>
            <w:sz w:val="22"/>
            <w:szCs w:val="22"/>
          </w:rPr>
          <w:t xml:space="preserve"> kev yuas siv</w:t>
        </w:r>
      </w:ins>
      <w:r w:rsidRPr="00283D12">
        <w:rPr>
          <w:rFonts w:asciiTheme="minorHAnsi" w:hAnsiTheme="minorHAnsi"/>
          <w:sz w:val="22"/>
          <w:szCs w:val="22"/>
        </w:rPr>
        <w:t xml:space="preserve"> yuav ua ncaj qha los ntawm FDA</w:t>
      </w:r>
      <w:r w:rsidR="002F3580" w:rsidRPr="00906AFC">
        <w:rPr>
          <w:rFonts w:asciiTheme="minorHAnsi" w:hAnsiTheme="minorHAnsi"/>
        </w:rPr>
        <w:t xml:space="preserve">. </w:t>
      </w:r>
    </w:p>
    <w:p w14:paraId="1479C63F" w14:textId="064E8DD8" w:rsidR="002F3580" w:rsidRPr="00906AFC" w:rsidRDefault="00F1748E" w:rsidP="0042579C">
      <w:pPr>
        <w:jc w:val="both"/>
        <w:rPr>
          <w:rFonts w:asciiTheme="minorHAnsi" w:hAnsiTheme="minorHAnsi"/>
        </w:rPr>
      </w:pPr>
      <w:r w:rsidRPr="0042579C">
        <w:rPr>
          <w:rFonts w:asciiTheme="minorHAnsi" w:hAnsiTheme="minorHAnsi"/>
          <w:sz w:val="22"/>
          <w:szCs w:val="22"/>
        </w:rPr>
        <w:t xml:space="preserve">Feem ntau, cov liaj teb uas tsis raug zam los ntawm Txoj Cai Tswj Kev Nyab Xeeb yuav tau txais kev ceeb toom ua ntej ntawm kev soj ntsuam tom teb los ntawm kev hu xov tooj ua ntej. Txoj kev tshuaj ntsuam xyuas feem ntau yuav teem sij hawm tsis pub dhau tsib hnub ua ntej hu xov tooj ua ntej. Hauv ntau lub xeev, txoj kev tsom xyuas thawj zaug yuav txheeb xyuas qhov ua txhaum es tsis yog siv tub ceev xwm. Txhua qhov kho uas tuaj yeem ua tau thaum lub sij hawm tshuaj ntsuam xyuas yuav muab sau cia ntawm qhov chaw. Tus kws tshuaj xyuas yuav tsim lub sij hawm rau txhua qhov </w:t>
      </w:r>
      <w:proofErr w:type="gramStart"/>
      <w:r w:rsidRPr="0042579C">
        <w:rPr>
          <w:rFonts w:asciiTheme="minorHAnsi" w:hAnsiTheme="minorHAnsi"/>
          <w:sz w:val="22"/>
          <w:szCs w:val="22"/>
        </w:rPr>
        <w:t>kev</w:t>
      </w:r>
      <w:proofErr w:type="gramEnd"/>
      <w:r w:rsidRPr="0042579C">
        <w:rPr>
          <w:rFonts w:asciiTheme="minorHAnsi" w:hAnsiTheme="minorHAnsi"/>
          <w:sz w:val="22"/>
          <w:szCs w:val="22"/>
        </w:rPr>
        <w:t xml:space="preserve"> kho tsis zoo uas tsis tuaj yeem ua rau lub sij hawm tshua</w:t>
      </w:r>
      <w:ins w:id="1123" w:author="Windows User" w:date="2021-05-17T09:13:00Z">
        <w:r w:rsidR="00327D0C">
          <w:rPr>
            <w:rFonts w:asciiTheme="minorHAnsi" w:hAnsiTheme="minorHAnsi"/>
            <w:sz w:val="22"/>
            <w:szCs w:val="22"/>
          </w:rPr>
          <w:t xml:space="preserve">m </w:t>
        </w:r>
      </w:ins>
      <w:del w:id="1124" w:author="Windows User" w:date="2021-05-17T09:13:00Z">
        <w:r w:rsidRPr="0042579C" w:rsidDel="00327D0C">
          <w:rPr>
            <w:rFonts w:asciiTheme="minorHAnsi" w:hAnsiTheme="minorHAnsi"/>
            <w:sz w:val="22"/>
            <w:szCs w:val="22"/>
          </w:rPr>
          <w:delText xml:space="preserve">j </w:delText>
        </w:r>
      </w:del>
      <w:r w:rsidRPr="0042579C">
        <w:rPr>
          <w:rFonts w:asciiTheme="minorHAnsi" w:hAnsiTheme="minorHAnsi"/>
          <w:sz w:val="22"/>
          <w:szCs w:val="22"/>
        </w:rPr>
        <w:t>xyuas thiab yuav ua rau</w:t>
      </w:r>
      <w:ins w:id="1125" w:author="Windows User" w:date="2021-05-17T09:13:00Z">
        <w:r w:rsidR="00327D0C">
          <w:rPr>
            <w:rFonts w:asciiTheme="minorHAnsi" w:hAnsiTheme="minorHAnsi"/>
            <w:sz w:val="22"/>
            <w:szCs w:val="22"/>
          </w:rPr>
          <w:t xml:space="preserve"> kev</w:t>
        </w:r>
      </w:ins>
      <w:r w:rsidRPr="0042579C">
        <w:rPr>
          <w:rFonts w:asciiTheme="minorHAnsi" w:hAnsiTheme="minorHAnsi"/>
          <w:sz w:val="22"/>
          <w:szCs w:val="22"/>
        </w:rPr>
        <w:t xml:space="preserve"> tshua</w:t>
      </w:r>
      <w:ins w:id="1126" w:author="Windows User" w:date="2021-05-17T09:13:00Z">
        <w:r w:rsidR="00327D0C">
          <w:rPr>
            <w:rFonts w:asciiTheme="minorHAnsi" w:hAnsiTheme="minorHAnsi"/>
            <w:sz w:val="22"/>
            <w:szCs w:val="22"/>
          </w:rPr>
          <w:t xml:space="preserve">m </w:t>
        </w:r>
      </w:ins>
      <w:del w:id="1127" w:author="Windows User" w:date="2021-05-17T09:13:00Z">
        <w:r w:rsidRPr="0042579C" w:rsidDel="00327D0C">
          <w:rPr>
            <w:rFonts w:asciiTheme="minorHAnsi" w:hAnsiTheme="minorHAnsi"/>
            <w:sz w:val="22"/>
            <w:szCs w:val="22"/>
          </w:rPr>
          <w:delText>j</w:delText>
        </w:r>
      </w:del>
      <w:r w:rsidRPr="0042579C">
        <w:rPr>
          <w:rFonts w:asciiTheme="minorHAnsi" w:hAnsiTheme="minorHAnsi"/>
          <w:sz w:val="22"/>
          <w:szCs w:val="22"/>
        </w:rPr>
        <w:t xml:space="preserve"> xyuas tsis tau tshaj tawm kom paub tseeb kev ua raws cai. Cov </w:t>
      </w:r>
      <w:proofErr w:type="gramStart"/>
      <w:r w:rsidRPr="0042579C">
        <w:rPr>
          <w:rFonts w:asciiTheme="minorHAnsi" w:hAnsiTheme="minorHAnsi"/>
          <w:sz w:val="22"/>
          <w:szCs w:val="22"/>
        </w:rPr>
        <w:t>kev</w:t>
      </w:r>
      <w:proofErr w:type="gramEnd"/>
      <w:r w:rsidRPr="0042579C">
        <w:rPr>
          <w:rFonts w:asciiTheme="minorHAnsi" w:hAnsiTheme="minorHAnsi"/>
          <w:sz w:val="22"/>
          <w:szCs w:val="22"/>
        </w:rPr>
        <w:t xml:space="preserve"> ua txhaum loj uas tuaj yeem ua rau muaj kev sib cav los sis kev txhawj xeeb txog kev noj qab haus huv ntawm pej xeem tuaj yeem ua rau </w:t>
      </w:r>
      <w:ins w:id="1128" w:author="Windows User" w:date="2021-05-17T09:16:00Z">
        <w:r w:rsidR="00327D0C">
          <w:rPr>
            <w:rFonts w:asciiTheme="minorHAnsi" w:hAnsiTheme="minorHAnsi"/>
            <w:sz w:val="22"/>
            <w:szCs w:val="22"/>
          </w:rPr>
          <w:t>kev yuas siv</w:t>
        </w:r>
        <w:r w:rsidR="00327D0C" w:rsidRPr="00283D12">
          <w:rPr>
            <w:rFonts w:asciiTheme="minorHAnsi" w:hAnsiTheme="minorHAnsi"/>
            <w:sz w:val="22"/>
            <w:szCs w:val="22"/>
          </w:rPr>
          <w:t xml:space="preserve"> </w:t>
        </w:r>
      </w:ins>
      <w:del w:id="1129" w:author="Windows User" w:date="2021-05-17T09:16:00Z">
        <w:r w:rsidRPr="0042579C" w:rsidDel="00327D0C">
          <w:rPr>
            <w:rFonts w:asciiTheme="minorHAnsi" w:hAnsiTheme="minorHAnsi"/>
            <w:sz w:val="22"/>
            <w:szCs w:val="22"/>
          </w:rPr>
          <w:delText xml:space="preserve">tub ceev xwm </w:delText>
        </w:r>
      </w:del>
      <w:r w:rsidRPr="0042579C">
        <w:rPr>
          <w:rFonts w:asciiTheme="minorHAnsi" w:hAnsiTheme="minorHAnsi"/>
          <w:sz w:val="22"/>
          <w:szCs w:val="22"/>
        </w:rPr>
        <w:t>tam sim ntawv, suav nrog kev tsib pub muag khoom lo</w:t>
      </w:r>
      <w:ins w:id="1130" w:author="Windows User" w:date="2021-05-17T09:16:00Z">
        <w:r w:rsidR="00327D0C">
          <w:rPr>
            <w:rFonts w:asciiTheme="minorHAnsi" w:hAnsiTheme="minorHAnsi"/>
            <w:sz w:val="22"/>
            <w:szCs w:val="22"/>
          </w:rPr>
          <w:t>s</w:t>
        </w:r>
      </w:ins>
      <w:r w:rsidRPr="0042579C">
        <w:rPr>
          <w:rFonts w:asciiTheme="minorHAnsi" w:hAnsiTheme="minorHAnsi"/>
          <w:sz w:val="22"/>
          <w:szCs w:val="22"/>
        </w:rPr>
        <w:t xml:space="preserve"> </w:t>
      </w:r>
      <w:del w:id="1131" w:author="Windows User" w:date="2021-05-17T09:16:00Z">
        <w:r w:rsidRPr="0042579C" w:rsidDel="00327D0C">
          <w:rPr>
            <w:rFonts w:asciiTheme="minorHAnsi" w:hAnsiTheme="minorHAnsi"/>
            <w:sz w:val="22"/>
            <w:szCs w:val="22"/>
          </w:rPr>
          <w:delText>s</w:delText>
        </w:r>
      </w:del>
      <w:r w:rsidRPr="0042579C">
        <w:rPr>
          <w:rFonts w:asciiTheme="minorHAnsi" w:hAnsiTheme="minorHAnsi"/>
          <w:sz w:val="22"/>
          <w:szCs w:val="22"/>
        </w:rPr>
        <w:t xml:space="preserve">sis </w:t>
      </w:r>
      <w:r w:rsidR="00DA6FD3" w:rsidRPr="0042579C">
        <w:rPr>
          <w:rFonts w:asciiTheme="minorHAnsi" w:hAnsiTheme="minorHAnsi"/>
          <w:sz w:val="22"/>
          <w:szCs w:val="22"/>
        </w:rPr>
        <w:t>tsum</w:t>
      </w:r>
      <w:ins w:id="1132" w:author="Windows User" w:date="2021-05-17T09:17:00Z">
        <w:r w:rsidR="00327D0C">
          <w:rPr>
            <w:rFonts w:asciiTheme="minorHAnsi" w:hAnsiTheme="minorHAnsi"/>
            <w:sz w:val="22"/>
            <w:szCs w:val="22"/>
          </w:rPr>
          <w:t xml:space="preserve"> kev</w:t>
        </w:r>
      </w:ins>
      <w:r w:rsidRPr="0042579C">
        <w:rPr>
          <w:rFonts w:asciiTheme="minorHAnsi" w:hAnsiTheme="minorHAnsi"/>
          <w:sz w:val="22"/>
          <w:szCs w:val="22"/>
        </w:rPr>
        <w:t xml:space="preserve"> muag khoom</w:t>
      </w:r>
      <w:r w:rsidRPr="00F1748E">
        <w:rPr>
          <w:rFonts w:asciiTheme="minorHAnsi" w:hAnsiTheme="minorHAnsi"/>
        </w:rPr>
        <w:t>.</w:t>
      </w:r>
    </w:p>
    <w:p w14:paraId="1EB715A9" w14:textId="77777777" w:rsidR="002F3580" w:rsidRPr="00906AFC" w:rsidRDefault="002F3580" w:rsidP="002F3580">
      <w:pPr>
        <w:rPr>
          <w:rFonts w:asciiTheme="minorHAnsi" w:hAnsiTheme="minorHAnsi"/>
        </w:rPr>
      </w:pPr>
    </w:p>
    <w:p w14:paraId="70C6C5C4" w14:textId="6E01EBBB" w:rsidR="002F3580" w:rsidRPr="00906AFC" w:rsidRDefault="006C38DD" w:rsidP="00A02896">
      <w:pPr>
        <w:jc w:val="both"/>
        <w:rPr>
          <w:rFonts w:asciiTheme="minorHAnsi" w:hAnsiTheme="minorHAnsi"/>
        </w:rPr>
      </w:pPr>
      <w:r w:rsidRPr="00A02896">
        <w:rPr>
          <w:rFonts w:asciiTheme="minorHAnsi" w:hAnsiTheme="minorHAnsi"/>
          <w:sz w:val="22"/>
          <w:szCs w:val="22"/>
        </w:rPr>
        <w:t>Cov neeg ua liaj ua teb tseem muaj kev xaiv thov Kev Ntsuas Xyuas Txog Kev Npaj Ua Ntej Ua Ntej Kev Tshuaj Ntsuam. Qhov kev tshuaj xyuas yog pub dawb thiab tsis pub lwm tus paub. Kev ua liaj ua teb koom yuav tau txais lus teb los ntawm cov neeg sawv cev ntawm lub chaw lis hauj</w:t>
      </w:r>
      <w:r w:rsidR="00D6502D" w:rsidRPr="00A02896">
        <w:rPr>
          <w:rFonts w:asciiTheme="minorHAnsi" w:hAnsiTheme="minorHAnsi"/>
          <w:sz w:val="22"/>
          <w:szCs w:val="22"/>
        </w:rPr>
        <w:t xml:space="preserve"> </w:t>
      </w:r>
      <w:r w:rsidRPr="00A02896">
        <w:rPr>
          <w:rFonts w:asciiTheme="minorHAnsi" w:hAnsiTheme="minorHAnsi"/>
          <w:sz w:val="22"/>
          <w:szCs w:val="22"/>
        </w:rPr>
        <w:t>lwm los txheeb xyuas qhov lawv yuav ua tau kom ua raws li Txoj Cai Tswj Kev Nyab Xeeb. Tsis muaj kev ua txhaum ntawm txoj cai yuav tshaj qhia rau xeev los</w:t>
      </w:r>
      <w:r w:rsidR="00D6502D" w:rsidRPr="00A02896">
        <w:rPr>
          <w:rFonts w:asciiTheme="minorHAnsi" w:hAnsiTheme="minorHAnsi"/>
          <w:sz w:val="22"/>
          <w:szCs w:val="22"/>
        </w:rPr>
        <w:t xml:space="preserve"> </w:t>
      </w:r>
      <w:r w:rsidRPr="00A02896">
        <w:rPr>
          <w:rFonts w:asciiTheme="minorHAnsi" w:hAnsiTheme="minorHAnsi"/>
          <w:sz w:val="22"/>
          <w:szCs w:val="22"/>
        </w:rPr>
        <w:t>sis FDA tsuas yog tias lawv nthuav qhia kev txhawj xeeb txog kev noj qab haus huv hauv zej zog thiab cov neeg ua liaj ua teb tsis muaj peev xwm los tiv thaiv kev kub ntxhov</w:t>
      </w:r>
      <w:r w:rsidR="002F3580" w:rsidRPr="00906AFC">
        <w:rPr>
          <w:rFonts w:asciiTheme="minorHAnsi" w:hAnsiTheme="minorHAnsi"/>
        </w:rPr>
        <w:t>.</w:t>
      </w:r>
    </w:p>
    <w:p w14:paraId="149DD416" w14:textId="77777777" w:rsidR="002F3580" w:rsidRPr="00906AFC" w:rsidRDefault="002F3580" w:rsidP="002F3580">
      <w:pPr>
        <w:rPr>
          <w:rFonts w:asciiTheme="minorHAnsi" w:hAnsiTheme="minorHAnsi"/>
        </w:rPr>
      </w:pPr>
    </w:p>
    <w:p w14:paraId="05DE086B" w14:textId="5D55122C" w:rsidR="002F3580" w:rsidRPr="00906AFC" w:rsidRDefault="000B69FF" w:rsidP="00EE68EE">
      <w:pPr>
        <w:jc w:val="both"/>
        <w:rPr>
          <w:rFonts w:asciiTheme="minorHAnsi" w:hAnsiTheme="minorHAnsi"/>
        </w:rPr>
      </w:pPr>
      <w:r w:rsidRPr="00EE68EE">
        <w:rPr>
          <w:rFonts w:asciiTheme="minorHAnsi" w:hAnsiTheme="minorHAnsi"/>
          <w:sz w:val="22"/>
          <w:szCs w:val="22"/>
        </w:rPr>
        <w:t xml:space="preserve">Yuav ua li cas yog tias cov neeg ua liaj ua teb tsis ua raws li FSMA thaum xav tau? Cov </w:t>
      </w:r>
      <w:proofErr w:type="gramStart"/>
      <w:r w:rsidRPr="00EE68EE">
        <w:rPr>
          <w:rFonts w:asciiTheme="minorHAnsi" w:hAnsiTheme="minorHAnsi"/>
          <w:sz w:val="22"/>
          <w:szCs w:val="22"/>
        </w:rPr>
        <w:t>kev</w:t>
      </w:r>
      <w:proofErr w:type="gramEnd"/>
      <w:r w:rsidRPr="00EE68EE">
        <w:rPr>
          <w:rFonts w:asciiTheme="minorHAnsi" w:hAnsiTheme="minorHAnsi"/>
          <w:sz w:val="22"/>
          <w:szCs w:val="22"/>
        </w:rPr>
        <w:t xml:space="preserve"> nplua yuav tuaj yeem yog ntxhab</w:t>
      </w:r>
      <w:ins w:id="1133" w:author="Windows User" w:date="2021-05-17T09:23:00Z">
        <w:r w:rsidR="00656701">
          <w:rPr>
            <w:rFonts w:asciiTheme="minorHAnsi" w:hAnsiTheme="minorHAnsi"/>
            <w:sz w:val="22"/>
            <w:szCs w:val="22"/>
          </w:rPr>
          <w:t xml:space="preserve"> heev</w:t>
        </w:r>
      </w:ins>
      <w:r w:rsidRPr="00EE68EE">
        <w:rPr>
          <w:rFonts w:asciiTheme="minorHAnsi" w:hAnsiTheme="minorHAnsi"/>
          <w:sz w:val="22"/>
          <w:szCs w:val="22"/>
        </w:rPr>
        <w:t>. Ib yam li nrog kev ua txhaum tsoom</w:t>
      </w:r>
      <w:r w:rsidR="000F2030" w:rsidRPr="00EE68EE">
        <w:rPr>
          <w:rFonts w:asciiTheme="minorHAnsi" w:hAnsiTheme="minorHAnsi"/>
          <w:sz w:val="22"/>
          <w:szCs w:val="22"/>
        </w:rPr>
        <w:t xml:space="preserve"> </w:t>
      </w:r>
      <w:r w:rsidRPr="00EE68EE">
        <w:rPr>
          <w:rFonts w:asciiTheme="minorHAnsi" w:hAnsiTheme="minorHAnsi"/>
          <w:sz w:val="22"/>
          <w:szCs w:val="22"/>
        </w:rPr>
        <w:t>fwv txoj cai tswj</w:t>
      </w:r>
      <w:r w:rsidR="000F2030" w:rsidRPr="00EE68EE">
        <w:rPr>
          <w:rFonts w:asciiTheme="minorHAnsi" w:hAnsiTheme="minorHAnsi"/>
          <w:sz w:val="22"/>
          <w:szCs w:val="22"/>
        </w:rPr>
        <w:t xml:space="preserve"> </w:t>
      </w:r>
      <w:r w:rsidRPr="00EE68EE">
        <w:rPr>
          <w:rFonts w:asciiTheme="minorHAnsi" w:hAnsiTheme="minorHAnsi"/>
          <w:sz w:val="22"/>
          <w:szCs w:val="22"/>
        </w:rPr>
        <w:t xml:space="preserve">fwm kev tsis ncaj ncees, cov neeg ua liaj ua teb raug nplua thiab txawm tias raug nplua rau kev ua txhaum vim tsis ua raws li FSMA </w:t>
      </w:r>
      <w:r w:rsidR="000F2030" w:rsidRPr="00EE68EE">
        <w:rPr>
          <w:rFonts w:asciiTheme="minorHAnsi" w:hAnsiTheme="minorHAnsi"/>
          <w:sz w:val="22"/>
          <w:szCs w:val="22"/>
        </w:rPr>
        <w:t>txoj</w:t>
      </w:r>
      <w:r w:rsidRPr="00EE68EE">
        <w:rPr>
          <w:rFonts w:asciiTheme="minorHAnsi" w:hAnsiTheme="minorHAnsi"/>
          <w:sz w:val="22"/>
          <w:szCs w:val="22"/>
        </w:rPr>
        <w:t xml:space="preserve"> cai</w:t>
      </w:r>
      <w:r w:rsidR="002F3580" w:rsidRPr="00906AFC">
        <w:rPr>
          <w:rFonts w:asciiTheme="minorHAnsi" w:hAnsiTheme="minorHAnsi"/>
        </w:rPr>
        <w:t xml:space="preserve">. </w:t>
      </w:r>
    </w:p>
    <w:p w14:paraId="7F7815D7" w14:textId="77777777" w:rsidR="0097567F" w:rsidRPr="0022192D" w:rsidRDefault="0097567F" w:rsidP="002F3580">
      <w:pPr>
        <w:rPr>
          <w:rFonts w:asciiTheme="minorHAnsi" w:hAnsiTheme="minorHAnsi"/>
        </w:rPr>
      </w:pPr>
    </w:p>
    <w:p w14:paraId="0D181A25" w14:textId="5C984B77" w:rsidR="00185236" w:rsidRPr="00BA374D" w:rsidRDefault="002A66E9" w:rsidP="00BA374D">
      <w:pPr>
        <w:pStyle w:val="p1"/>
        <w:ind w:left="1440"/>
        <w:jc w:val="both"/>
        <w:rPr>
          <w:rFonts w:asciiTheme="minorHAnsi" w:hAnsiTheme="minorHAnsi"/>
          <w:b/>
          <w:sz w:val="24"/>
          <w:szCs w:val="24"/>
        </w:rPr>
      </w:pPr>
      <w:r w:rsidRPr="000F54D0">
        <w:rPr>
          <w:rFonts w:asciiTheme="minorHAnsi" w:hAnsiTheme="minorHAnsi"/>
          <w:b/>
          <w:sz w:val="22"/>
          <w:szCs w:val="22"/>
        </w:rPr>
        <w:t xml:space="preserve">Cov neeg ua liaj ua teb tuaj yeem ua li </w:t>
      </w:r>
      <w:proofErr w:type="gramStart"/>
      <w:r w:rsidRPr="000F54D0">
        <w:rPr>
          <w:rFonts w:asciiTheme="minorHAnsi" w:hAnsiTheme="minorHAnsi"/>
          <w:b/>
          <w:sz w:val="22"/>
          <w:szCs w:val="22"/>
        </w:rPr>
        <w:t>cas</w:t>
      </w:r>
      <w:proofErr w:type="gramEnd"/>
      <w:r w:rsidRPr="000F54D0">
        <w:rPr>
          <w:rFonts w:asciiTheme="minorHAnsi" w:hAnsiTheme="minorHAnsi"/>
          <w:b/>
          <w:sz w:val="22"/>
          <w:szCs w:val="22"/>
        </w:rPr>
        <w:t xml:space="preserve"> los tswj lawv cov kev ph</w:t>
      </w:r>
      <w:r w:rsidR="00D34D8E" w:rsidRPr="000F54D0">
        <w:rPr>
          <w:rFonts w:asciiTheme="minorHAnsi" w:hAnsiTheme="minorHAnsi"/>
          <w:b/>
          <w:sz w:val="22"/>
          <w:szCs w:val="22"/>
        </w:rPr>
        <w:t>om sij</w:t>
      </w:r>
      <w:r w:rsidRPr="000F54D0">
        <w:rPr>
          <w:rFonts w:asciiTheme="minorHAnsi" w:hAnsiTheme="minorHAnsi"/>
          <w:b/>
          <w:sz w:val="22"/>
          <w:szCs w:val="22"/>
        </w:rPr>
        <w:t xml:space="preserve"> </w:t>
      </w:r>
      <w:ins w:id="1134" w:author="Windows User" w:date="2021-05-17T09:25:00Z">
        <w:r w:rsidR="00656701">
          <w:rPr>
            <w:rFonts w:asciiTheme="minorHAnsi" w:hAnsiTheme="minorHAnsi"/>
            <w:sz w:val="22"/>
            <w:szCs w:val="22"/>
          </w:rPr>
          <w:t>kev yuas siv</w:t>
        </w:r>
        <w:r w:rsidR="00656701" w:rsidRPr="00283D12">
          <w:rPr>
            <w:rFonts w:asciiTheme="minorHAnsi" w:hAnsiTheme="minorHAnsi"/>
            <w:sz w:val="22"/>
            <w:szCs w:val="22"/>
          </w:rPr>
          <w:t xml:space="preserve"> </w:t>
        </w:r>
      </w:ins>
      <w:del w:id="1135" w:author="Windows User" w:date="2021-05-17T09:25:00Z">
        <w:r w:rsidR="00D34D8E" w:rsidRPr="000F54D0" w:rsidDel="00656701">
          <w:rPr>
            <w:rFonts w:asciiTheme="minorHAnsi" w:hAnsiTheme="minorHAnsi"/>
            <w:b/>
            <w:sz w:val="22"/>
            <w:szCs w:val="22"/>
          </w:rPr>
          <w:delText xml:space="preserve">tub ceev xwm </w:delText>
        </w:r>
      </w:del>
      <w:r w:rsidRPr="000F54D0">
        <w:rPr>
          <w:rFonts w:asciiTheme="minorHAnsi" w:hAnsiTheme="minorHAnsi"/>
          <w:b/>
          <w:sz w:val="22"/>
          <w:szCs w:val="22"/>
        </w:rPr>
        <w:t>txoj cai ntawm FSMA</w:t>
      </w:r>
      <w:r w:rsidRPr="002A66E9">
        <w:rPr>
          <w:rFonts w:asciiTheme="minorHAnsi" w:hAnsiTheme="minorHAnsi"/>
          <w:b/>
          <w:sz w:val="24"/>
          <w:szCs w:val="24"/>
        </w:rPr>
        <w:t>?</w:t>
      </w:r>
      <w:r w:rsidR="00B61623" w:rsidRPr="0022192D">
        <w:rPr>
          <w:rFonts w:asciiTheme="minorHAnsi" w:hAnsiTheme="minorHAnsi"/>
          <w:b/>
          <w:sz w:val="24"/>
          <w:szCs w:val="24"/>
        </w:rPr>
        <w:t xml:space="preserve"> </w:t>
      </w:r>
    </w:p>
    <w:p w14:paraId="0F0A7888" w14:textId="2E45AC90" w:rsidR="00FE2444" w:rsidRPr="0022192D" w:rsidRDefault="00A615F4" w:rsidP="00A615F4">
      <w:pPr>
        <w:pStyle w:val="p1"/>
        <w:jc w:val="both"/>
        <w:rPr>
          <w:rFonts w:asciiTheme="minorHAnsi" w:hAnsiTheme="minorHAnsi"/>
          <w:sz w:val="24"/>
          <w:szCs w:val="24"/>
        </w:rPr>
      </w:pPr>
      <w:r w:rsidRPr="00A615F4">
        <w:rPr>
          <w:rFonts w:asciiTheme="minorHAnsi" w:hAnsiTheme="minorHAnsi"/>
          <w:sz w:val="22"/>
          <w:szCs w:val="22"/>
        </w:rPr>
        <w:lastRenderedPageBreak/>
        <w:t xml:space="preserve">Ib txoj hauv kev zoo yog khaws cov ntaub ntawv zoo thiab sau cia ua liaj ua teb tau li cas raws li FSMA txoj cai. Cov ntaub ntawv zoo dua, nws yooj yim dua los ua pov thawj tias cov ua liaj ua teb ua tau raws cov qauv kev cai. Tseem </w:t>
      </w:r>
      <w:proofErr w:type="gramStart"/>
      <w:r w:rsidRPr="00A615F4">
        <w:rPr>
          <w:rFonts w:asciiTheme="minorHAnsi" w:hAnsiTheme="minorHAnsi"/>
          <w:sz w:val="22"/>
          <w:szCs w:val="22"/>
        </w:rPr>
        <w:t>ceeb</w:t>
      </w:r>
      <w:proofErr w:type="gramEnd"/>
      <w:r w:rsidRPr="00A615F4">
        <w:rPr>
          <w:rFonts w:asciiTheme="minorHAnsi" w:hAnsiTheme="minorHAnsi"/>
          <w:sz w:val="22"/>
          <w:szCs w:val="22"/>
        </w:rPr>
        <w:t xml:space="preserve"> tshaj, nws pab</w:t>
      </w:r>
      <w:ins w:id="1136" w:author="Windows User" w:date="2021-05-17T09:27:00Z">
        <w:r w:rsidR="00CA247A">
          <w:rPr>
            <w:rFonts w:asciiTheme="minorHAnsi" w:hAnsiTheme="minorHAnsi"/>
            <w:sz w:val="22"/>
            <w:szCs w:val="22"/>
          </w:rPr>
          <w:t xml:space="preserve"> kev</w:t>
        </w:r>
      </w:ins>
      <w:r w:rsidRPr="00A615F4">
        <w:rPr>
          <w:rFonts w:asciiTheme="minorHAnsi" w:hAnsiTheme="minorHAnsi"/>
          <w:sz w:val="22"/>
          <w:szCs w:val="22"/>
        </w:rPr>
        <w:t xml:space="preserve"> ua liaj ua teb tso cov txheej txheem thiab cov txheej txheem tiv thaiv kom tsis txhob muaj teeb meem hauv thawj qhov chaw. Kev yuav thiab siv txoj </w:t>
      </w:r>
      <w:proofErr w:type="gramStart"/>
      <w:r w:rsidRPr="00A615F4">
        <w:rPr>
          <w:rFonts w:asciiTheme="minorHAnsi" w:hAnsiTheme="minorHAnsi"/>
          <w:sz w:val="22"/>
          <w:szCs w:val="22"/>
        </w:rPr>
        <w:t>kev</w:t>
      </w:r>
      <w:proofErr w:type="gramEnd"/>
      <w:r w:rsidRPr="00A615F4">
        <w:rPr>
          <w:rFonts w:asciiTheme="minorHAnsi" w:hAnsiTheme="minorHAnsi"/>
          <w:sz w:val="22"/>
          <w:szCs w:val="22"/>
        </w:rPr>
        <w:t xml:space="preserve"> npaj zaub mov kom </w:t>
      </w:r>
      <w:del w:id="1137" w:author="Windows User" w:date="2021-05-17T09:29:00Z">
        <w:r w:rsidRPr="00A615F4" w:rsidDel="00CA247A">
          <w:rPr>
            <w:rFonts w:asciiTheme="minorHAnsi" w:hAnsiTheme="minorHAnsi"/>
            <w:sz w:val="22"/>
            <w:szCs w:val="22"/>
          </w:rPr>
          <w:delText xml:space="preserve">ruaj </w:delText>
        </w:r>
      </w:del>
      <w:ins w:id="1138" w:author="Windows User" w:date="2021-05-17T09:29:00Z">
        <w:r w:rsidR="00CA247A">
          <w:rPr>
            <w:rFonts w:asciiTheme="minorHAnsi" w:hAnsiTheme="minorHAnsi"/>
            <w:sz w:val="22"/>
            <w:szCs w:val="22"/>
          </w:rPr>
          <w:t>nyab xeeb</w:t>
        </w:r>
        <w:r w:rsidR="00CA247A" w:rsidRPr="00A615F4">
          <w:rPr>
            <w:rFonts w:asciiTheme="minorHAnsi" w:hAnsiTheme="minorHAnsi"/>
            <w:sz w:val="22"/>
            <w:szCs w:val="22"/>
          </w:rPr>
          <w:t xml:space="preserve"> </w:t>
        </w:r>
      </w:ins>
      <w:r w:rsidRPr="00A615F4">
        <w:rPr>
          <w:rFonts w:asciiTheme="minorHAnsi" w:hAnsiTheme="minorHAnsi"/>
          <w:sz w:val="22"/>
          <w:szCs w:val="22"/>
        </w:rPr>
        <w:t>noj tau yog txoj hauv kev zoo tshaj los ua qhov no</w:t>
      </w:r>
      <w:r w:rsidR="003555C9" w:rsidRPr="0022192D">
        <w:rPr>
          <w:rFonts w:asciiTheme="minorHAnsi" w:hAnsiTheme="minorHAnsi"/>
          <w:sz w:val="24"/>
          <w:szCs w:val="24"/>
        </w:rPr>
        <w:t>.</w:t>
      </w:r>
    </w:p>
    <w:p w14:paraId="4AB2345E" w14:textId="77777777" w:rsidR="0097567F" w:rsidRPr="0022192D" w:rsidRDefault="0097567F" w:rsidP="0022192D">
      <w:pPr>
        <w:pStyle w:val="p1"/>
        <w:rPr>
          <w:rFonts w:asciiTheme="minorHAnsi" w:hAnsiTheme="minorHAnsi"/>
          <w:sz w:val="24"/>
          <w:szCs w:val="24"/>
        </w:rPr>
      </w:pPr>
    </w:p>
    <w:p w14:paraId="11AA11AB" w14:textId="4CC0BF6F" w:rsidR="00E139D8" w:rsidRPr="0022192D" w:rsidRDefault="003D4B92" w:rsidP="00A82C76">
      <w:pPr>
        <w:pStyle w:val="p1"/>
        <w:jc w:val="both"/>
        <w:rPr>
          <w:rFonts w:asciiTheme="minorHAnsi" w:hAnsiTheme="minorHAnsi"/>
          <w:sz w:val="24"/>
          <w:szCs w:val="24"/>
        </w:rPr>
      </w:pPr>
      <w:proofErr w:type="gramStart"/>
      <w:r w:rsidRPr="003D4B92">
        <w:rPr>
          <w:rFonts w:asciiTheme="minorHAnsi" w:hAnsiTheme="minorHAnsi"/>
          <w:sz w:val="24"/>
          <w:szCs w:val="24"/>
        </w:rPr>
        <w:t>Ib</w:t>
      </w:r>
      <w:proofErr w:type="gramEnd"/>
      <w:r w:rsidRPr="003D4B92">
        <w:rPr>
          <w:rFonts w:asciiTheme="minorHAnsi" w:hAnsiTheme="minorHAnsi"/>
          <w:sz w:val="24"/>
          <w:szCs w:val="24"/>
        </w:rPr>
        <w:t xml:space="preserve"> yam yog qhov tseeb: ua raws li FSMA tsis cuam tshuam rau tus kheej lub luag hauj</w:t>
      </w:r>
      <w:r w:rsidR="00A93BAD">
        <w:rPr>
          <w:rFonts w:asciiTheme="minorHAnsi" w:hAnsiTheme="minorHAnsi"/>
          <w:sz w:val="24"/>
          <w:szCs w:val="24"/>
        </w:rPr>
        <w:t xml:space="preserve"> </w:t>
      </w:r>
      <w:r w:rsidRPr="003D4B92">
        <w:rPr>
          <w:rFonts w:asciiTheme="minorHAnsi" w:hAnsiTheme="minorHAnsi"/>
          <w:sz w:val="24"/>
          <w:szCs w:val="24"/>
        </w:rPr>
        <w:t xml:space="preserve">lwm </w:t>
      </w:r>
      <w:del w:id="1139" w:author="Windows User" w:date="2021-05-17T09:31:00Z">
        <w:r w:rsidRPr="003D4B92" w:rsidDel="00CA247A">
          <w:rPr>
            <w:rFonts w:asciiTheme="minorHAnsi" w:hAnsiTheme="minorHAnsi"/>
            <w:sz w:val="24"/>
            <w:szCs w:val="24"/>
          </w:rPr>
          <w:delText xml:space="preserve">tseem ceeb </w:delText>
        </w:r>
      </w:del>
      <w:r w:rsidRPr="003D4B92">
        <w:rPr>
          <w:rFonts w:asciiTheme="minorHAnsi" w:hAnsiTheme="minorHAnsi"/>
          <w:sz w:val="24"/>
          <w:szCs w:val="24"/>
        </w:rPr>
        <w:t>hauv txhua txoj kev tseem ceeb. Zoo sib xws, ib qho liaj teb uas tau tag nrho los</w:t>
      </w:r>
      <w:r w:rsidR="00A93BAD">
        <w:rPr>
          <w:rFonts w:asciiTheme="minorHAnsi" w:hAnsiTheme="minorHAnsi"/>
          <w:sz w:val="24"/>
          <w:szCs w:val="24"/>
        </w:rPr>
        <w:t xml:space="preserve"> </w:t>
      </w:r>
      <w:r w:rsidRPr="003D4B92">
        <w:rPr>
          <w:rFonts w:asciiTheme="minorHAnsi" w:hAnsiTheme="minorHAnsi"/>
          <w:sz w:val="24"/>
          <w:szCs w:val="24"/>
        </w:rPr>
        <w:t xml:space="preserve">sis qee qhov raug zam los ntawm FSMA </w:t>
      </w:r>
      <w:r w:rsidR="00A93BAD">
        <w:rPr>
          <w:rFonts w:asciiTheme="minorHAnsi" w:hAnsiTheme="minorHAnsi"/>
          <w:sz w:val="24"/>
          <w:szCs w:val="24"/>
        </w:rPr>
        <w:t>txoj</w:t>
      </w:r>
      <w:r w:rsidRPr="003D4B92">
        <w:rPr>
          <w:rFonts w:asciiTheme="minorHAnsi" w:hAnsiTheme="minorHAnsi"/>
          <w:sz w:val="24"/>
          <w:szCs w:val="24"/>
        </w:rPr>
        <w:t xml:space="preserve"> cai tsis yog qhov cuam tshuam rau kev nyab xeeb khoom noj khoom haus muaj kev phom sij! Txawm hais tias FSMA siv, ib tug neeg ua liaj ua teb tseem tuaj yeem ntsib kev raug mob ntawm tus kheej yog tias cov zaub mov muaj mob cuam tshuam nrog kev ua liaj ua teb. </w:t>
      </w:r>
      <w:proofErr w:type="gramStart"/>
      <w:r w:rsidRPr="003D4B92">
        <w:rPr>
          <w:rFonts w:asciiTheme="minorHAnsi" w:hAnsiTheme="minorHAnsi"/>
          <w:sz w:val="24"/>
          <w:szCs w:val="24"/>
        </w:rPr>
        <w:t>Ib</w:t>
      </w:r>
      <w:proofErr w:type="gramEnd"/>
      <w:r w:rsidRPr="003D4B92">
        <w:rPr>
          <w:rFonts w:asciiTheme="minorHAnsi" w:hAnsiTheme="minorHAnsi"/>
          <w:sz w:val="24"/>
          <w:szCs w:val="24"/>
        </w:rPr>
        <w:t xml:space="preserve"> qho ntxiv rau, lub xeev thiab tsoom</w:t>
      </w:r>
      <w:r w:rsidR="00A93BAD">
        <w:rPr>
          <w:rFonts w:asciiTheme="minorHAnsi" w:hAnsiTheme="minorHAnsi"/>
          <w:sz w:val="24"/>
          <w:szCs w:val="24"/>
        </w:rPr>
        <w:t xml:space="preserve"> </w:t>
      </w:r>
      <w:r w:rsidRPr="003D4B92">
        <w:rPr>
          <w:rFonts w:asciiTheme="minorHAnsi" w:hAnsiTheme="minorHAnsi"/>
          <w:sz w:val="24"/>
          <w:szCs w:val="24"/>
        </w:rPr>
        <w:t>fwv tseem tuaj yeem ua raws txoj cai tswj</w:t>
      </w:r>
      <w:r w:rsidR="00A93BAD">
        <w:rPr>
          <w:rFonts w:asciiTheme="minorHAnsi" w:hAnsiTheme="minorHAnsi"/>
          <w:sz w:val="24"/>
          <w:szCs w:val="24"/>
        </w:rPr>
        <w:t xml:space="preserve"> </w:t>
      </w:r>
      <w:r w:rsidRPr="003D4B92">
        <w:rPr>
          <w:rFonts w:asciiTheme="minorHAnsi" w:hAnsiTheme="minorHAnsi"/>
          <w:sz w:val="24"/>
          <w:szCs w:val="24"/>
        </w:rPr>
        <w:t xml:space="preserve">fwm raws li txoj cai </w:t>
      </w:r>
      <w:del w:id="1140" w:author="Windows User" w:date="2021-05-17T09:35:00Z">
        <w:r w:rsidRPr="003D4B92" w:rsidDel="00CA247A">
          <w:rPr>
            <w:rFonts w:asciiTheme="minorHAnsi" w:hAnsiTheme="minorHAnsi"/>
            <w:sz w:val="24"/>
            <w:szCs w:val="24"/>
          </w:rPr>
          <w:delText xml:space="preserve">deev </w:delText>
        </w:r>
      </w:del>
      <w:ins w:id="1141" w:author="Windows User" w:date="2021-05-17T09:35:00Z">
        <w:r w:rsidR="00CA247A">
          <w:rPr>
            <w:rFonts w:asciiTheme="minorHAnsi" w:hAnsiTheme="minorHAnsi"/>
            <w:sz w:val="24"/>
            <w:szCs w:val="24"/>
          </w:rPr>
          <w:t xml:space="preserve">haub qab </w:t>
        </w:r>
      </w:ins>
      <w:r w:rsidRPr="003D4B92">
        <w:rPr>
          <w:rFonts w:asciiTheme="minorHAnsi" w:hAnsiTheme="minorHAnsi"/>
          <w:sz w:val="24"/>
          <w:szCs w:val="24"/>
        </w:rPr>
        <w:t>kev ua hauj</w:t>
      </w:r>
      <w:r w:rsidR="00A93BAD">
        <w:rPr>
          <w:rFonts w:asciiTheme="minorHAnsi" w:hAnsiTheme="minorHAnsi"/>
          <w:sz w:val="24"/>
          <w:szCs w:val="24"/>
        </w:rPr>
        <w:t xml:space="preserve"> </w:t>
      </w:r>
      <w:r w:rsidRPr="003D4B92">
        <w:rPr>
          <w:rFonts w:asciiTheme="minorHAnsi" w:hAnsiTheme="minorHAnsi"/>
          <w:sz w:val="24"/>
          <w:szCs w:val="24"/>
        </w:rPr>
        <w:t>lwm</w:t>
      </w:r>
      <w:r w:rsidR="0097567F" w:rsidRPr="0022192D">
        <w:rPr>
          <w:rFonts w:asciiTheme="minorHAnsi" w:hAnsiTheme="minorHAnsi"/>
          <w:sz w:val="24"/>
          <w:szCs w:val="24"/>
        </w:rPr>
        <w:t>!</w:t>
      </w:r>
      <w:r w:rsidR="00DB086C" w:rsidRPr="0022192D">
        <w:rPr>
          <w:rFonts w:asciiTheme="minorHAnsi" w:hAnsiTheme="minorHAnsi"/>
          <w:sz w:val="24"/>
          <w:szCs w:val="24"/>
        </w:rPr>
        <w:t xml:space="preserve"> </w:t>
      </w:r>
      <w:r w:rsidR="003B323F" w:rsidRPr="00A82C76">
        <w:rPr>
          <w:rFonts w:asciiTheme="minorHAnsi" w:hAnsiTheme="minorHAnsi"/>
          <w:b/>
          <w:sz w:val="22"/>
          <w:szCs w:val="22"/>
        </w:rPr>
        <w:t xml:space="preserve">Thaum nws los txog rau </w:t>
      </w:r>
      <w:proofErr w:type="gramStart"/>
      <w:r w:rsidR="003B323F" w:rsidRPr="00A82C76">
        <w:rPr>
          <w:rFonts w:asciiTheme="minorHAnsi" w:hAnsiTheme="minorHAnsi"/>
          <w:b/>
          <w:sz w:val="22"/>
          <w:szCs w:val="22"/>
        </w:rPr>
        <w:t>kev</w:t>
      </w:r>
      <w:proofErr w:type="gramEnd"/>
      <w:r w:rsidR="003B323F" w:rsidRPr="00A82C76">
        <w:rPr>
          <w:rFonts w:asciiTheme="minorHAnsi" w:hAnsiTheme="minorHAnsi"/>
          <w:b/>
          <w:sz w:val="22"/>
          <w:szCs w:val="22"/>
        </w:rPr>
        <w:t xml:space="preserve"> tswj hwm cov zaub mov kev nyab xeeb muaj </w:t>
      </w:r>
      <w:del w:id="1142" w:author="Windows User" w:date="2021-05-17T09:36:00Z">
        <w:r w:rsidR="003B323F" w:rsidRPr="00A82C76" w:rsidDel="00CA247A">
          <w:rPr>
            <w:rFonts w:asciiTheme="minorHAnsi" w:hAnsiTheme="minorHAnsi"/>
            <w:b/>
            <w:sz w:val="22"/>
            <w:szCs w:val="22"/>
          </w:rPr>
          <w:delText>txiaj ntsig</w:delText>
        </w:r>
      </w:del>
      <w:ins w:id="1143" w:author="Windows User" w:date="2021-05-17T09:36:00Z">
        <w:r w:rsidR="00CA247A">
          <w:rPr>
            <w:rFonts w:asciiTheme="minorHAnsi" w:hAnsiTheme="minorHAnsi"/>
            <w:b/>
            <w:sz w:val="22"/>
            <w:szCs w:val="22"/>
          </w:rPr>
          <w:t xml:space="preserve"> kev phom sij</w:t>
        </w:r>
      </w:ins>
      <w:r w:rsidR="003B323F" w:rsidRPr="00A82C76">
        <w:rPr>
          <w:rFonts w:asciiTheme="minorHAnsi" w:hAnsiTheme="minorHAnsi"/>
          <w:b/>
          <w:sz w:val="22"/>
          <w:szCs w:val="22"/>
        </w:rPr>
        <w:t>, FSMA tsuas yog ib qho me me ntawm qhov tsis txaus siab no</w:t>
      </w:r>
      <w:r w:rsidR="006B0888" w:rsidRPr="0022192D">
        <w:rPr>
          <w:rFonts w:asciiTheme="minorHAnsi" w:hAnsiTheme="minorHAnsi"/>
          <w:b/>
          <w:sz w:val="24"/>
          <w:szCs w:val="24"/>
        </w:rPr>
        <w:t xml:space="preserve">. </w:t>
      </w:r>
    </w:p>
    <w:p w14:paraId="4B1FCADC" w14:textId="77777777" w:rsidR="00396175" w:rsidRPr="0022192D" w:rsidRDefault="00396175" w:rsidP="0022192D">
      <w:pPr>
        <w:pStyle w:val="p1"/>
        <w:rPr>
          <w:rFonts w:asciiTheme="minorHAnsi" w:hAnsiTheme="minorHAnsi"/>
          <w:sz w:val="24"/>
          <w:szCs w:val="24"/>
        </w:rPr>
      </w:pPr>
    </w:p>
    <w:p w14:paraId="69DD713E" w14:textId="4EB766AF" w:rsidR="00D457F4" w:rsidRPr="00332A0E" w:rsidRDefault="00D45685" w:rsidP="00332A0E">
      <w:pPr>
        <w:pStyle w:val="p1"/>
        <w:jc w:val="both"/>
        <w:rPr>
          <w:rFonts w:asciiTheme="minorHAnsi" w:hAnsiTheme="minorHAnsi"/>
          <w:b/>
          <w:color w:val="5B9BD5" w:themeColor="accent5"/>
          <w:sz w:val="22"/>
          <w:szCs w:val="22"/>
        </w:rPr>
      </w:pPr>
      <w:r w:rsidRPr="00332A0E">
        <w:rPr>
          <w:rFonts w:asciiTheme="minorHAnsi" w:hAnsiTheme="minorHAnsi"/>
          <w:b/>
          <w:color w:val="5B9BD5" w:themeColor="accent5"/>
          <w:sz w:val="22"/>
          <w:szCs w:val="22"/>
        </w:rPr>
        <w:t>FSMA thiab Kev Raug Mob Ntawm Tus Kheej</w:t>
      </w:r>
      <w:r w:rsidR="00D457F4" w:rsidRPr="00332A0E">
        <w:rPr>
          <w:rFonts w:asciiTheme="minorHAnsi" w:hAnsiTheme="minorHAnsi"/>
          <w:b/>
          <w:color w:val="5B9BD5" w:themeColor="accent5"/>
          <w:sz w:val="22"/>
          <w:szCs w:val="22"/>
        </w:rPr>
        <w:t xml:space="preserve">: </w:t>
      </w:r>
      <w:r w:rsidRPr="00332A0E">
        <w:rPr>
          <w:rFonts w:asciiTheme="minorHAnsi" w:hAnsiTheme="minorHAnsi"/>
          <w:b/>
          <w:color w:val="5B9BD5" w:themeColor="accent5"/>
          <w:sz w:val="22"/>
          <w:szCs w:val="22"/>
        </w:rPr>
        <w:t>Kev Hloov Siab</w:t>
      </w:r>
    </w:p>
    <w:p w14:paraId="2724DDBD" w14:textId="3718698A" w:rsidR="00727BBE" w:rsidRPr="0022192D" w:rsidRDefault="005B10AF" w:rsidP="00C42C0D">
      <w:pPr>
        <w:pStyle w:val="p1"/>
        <w:jc w:val="both"/>
        <w:rPr>
          <w:rFonts w:asciiTheme="minorHAnsi" w:hAnsiTheme="minorHAnsi"/>
          <w:color w:val="5B9BD5" w:themeColor="accent5"/>
          <w:sz w:val="24"/>
          <w:szCs w:val="24"/>
        </w:rPr>
      </w:pPr>
      <w:r w:rsidRPr="00332A0E">
        <w:rPr>
          <w:rFonts w:asciiTheme="minorHAnsi" w:hAnsiTheme="minorHAnsi"/>
          <w:color w:val="5B9BD5" w:themeColor="accent5"/>
          <w:sz w:val="22"/>
          <w:szCs w:val="22"/>
        </w:rPr>
        <w:t>Txawm hais tias kev ua liaj ua teb yuav tsum tau ua raws li FSMA cov cai los</w:t>
      </w:r>
      <w:r w:rsidR="00332A0E" w:rsidRPr="00332A0E">
        <w:rPr>
          <w:rFonts w:asciiTheme="minorHAnsi" w:hAnsiTheme="minorHAnsi"/>
          <w:color w:val="5B9BD5" w:themeColor="accent5"/>
          <w:sz w:val="22"/>
          <w:szCs w:val="22"/>
        </w:rPr>
        <w:t xml:space="preserve"> </w:t>
      </w:r>
      <w:r w:rsidRPr="00332A0E">
        <w:rPr>
          <w:rFonts w:asciiTheme="minorHAnsi" w:hAnsiTheme="minorHAnsi"/>
          <w:color w:val="5B9BD5" w:themeColor="accent5"/>
          <w:sz w:val="22"/>
          <w:szCs w:val="22"/>
        </w:rPr>
        <w:t>sis tsis yog, nws yog qhov tsim nyog los paub txog yam uas yuav tsum ua thiab ua raws txoj cai kom raug sai li sai tau. Raws li cov neeg ua liaj ua teb ntau pib ua raws li FSMA</w:t>
      </w:r>
      <w:ins w:id="1144" w:author="Windows User" w:date="2021-05-17T09:40:00Z">
        <w:r w:rsidR="00932E5A">
          <w:rPr>
            <w:rFonts w:asciiTheme="minorHAnsi" w:hAnsiTheme="minorHAnsi"/>
            <w:color w:val="5B9BD5" w:themeColor="accent5"/>
            <w:sz w:val="22"/>
            <w:szCs w:val="22"/>
          </w:rPr>
          <w:t xml:space="preserve"> lawm ntaus</w:t>
        </w:r>
      </w:ins>
      <w:r w:rsidRPr="00332A0E">
        <w:rPr>
          <w:rFonts w:asciiTheme="minorHAnsi" w:hAnsiTheme="minorHAnsi"/>
          <w:color w:val="5B9BD5" w:themeColor="accent5"/>
          <w:sz w:val="22"/>
          <w:szCs w:val="22"/>
        </w:rPr>
        <w:t xml:space="preserve">, tsev hais plaub yuav tig mus rau cov qauv no thaum txiav txim siab </w:t>
      </w:r>
      <w:proofErr w:type="gramStart"/>
      <w:r w:rsidRPr="00332A0E">
        <w:rPr>
          <w:rFonts w:asciiTheme="minorHAnsi" w:hAnsiTheme="minorHAnsi"/>
          <w:color w:val="5B9BD5" w:themeColor="accent5"/>
          <w:sz w:val="22"/>
          <w:szCs w:val="22"/>
        </w:rPr>
        <w:t>tias</w:t>
      </w:r>
      <w:proofErr w:type="gramEnd"/>
      <w:r w:rsidRPr="00332A0E">
        <w:rPr>
          <w:rFonts w:asciiTheme="minorHAnsi" w:hAnsiTheme="minorHAnsi"/>
          <w:color w:val="5B9BD5" w:themeColor="accent5"/>
          <w:sz w:val="22"/>
          <w:szCs w:val="22"/>
        </w:rPr>
        <w:t xml:space="preserve"> leej twg yog tus ua txhaum rau qhov </w:t>
      </w:r>
      <w:del w:id="1145" w:author="Windows User" w:date="2021-05-17T09:41:00Z">
        <w:r w:rsidRPr="00332A0E" w:rsidDel="00932E5A">
          <w:rPr>
            <w:rFonts w:asciiTheme="minorHAnsi" w:hAnsiTheme="minorHAnsi"/>
            <w:color w:val="5B9BD5" w:themeColor="accent5"/>
            <w:sz w:val="22"/>
            <w:szCs w:val="22"/>
          </w:rPr>
          <w:delText>tsis txaus siab</w:delText>
        </w:r>
      </w:del>
      <w:ins w:id="1146" w:author="Windows User" w:date="2021-05-17T09:41:00Z">
        <w:r w:rsidR="00932E5A">
          <w:rPr>
            <w:rFonts w:asciiTheme="minorHAnsi" w:hAnsiTheme="minorHAnsi"/>
            <w:color w:val="5B9BD5" w:themeColor="accent5"/>
            <w:sz w:val="22"/>
            <w:szCs w:val="22"/>
          </w:rPr>
          <w:t xml:space="preserve"> kev </w:t>
        </w:r>
      </w:ins>
      <w:del w:id="1147" w:author="Windows User" w:date="2021-05-17T09:41:00Z">
        <w:r w:rsidRPr="00332A0E" w:rsidDel="00932E5A">
          <w:rPr>
            <w:rFonts w:asciiTheme="minorHAnsi" w:hAnsiTheme="minorHAnsi"/>
            <w:color w:val="5B9BD5" w:themeColor="accent5"/>
            <w:sz w:val="22"/>
            <w:szCs w:val="22"/>
          </w:rPr>
          <w:delText xml:space="preserve"> </w:delText>
        </w:r>
      </w:del>
      <w:ins w:id="1148" w:author="Windows User" w:date="2021-05-17T09:41:00Z">
        <w:r w:rsidR="00932E5A">
          <w:rPr>
            <w:rFonts w:asciiTheme="minorHAnsi" w:hAnsiTheme="minorHAnsi"/>
            <w:color w:val="5B9BD5" w:themeColor="accent5"/>
            <w:sz w:val="22"/>
            <w:szCs w:val="22"/>
          </w:rPr>
          <w:t>foob</w:t>
        </w:r>
        <w:r w:rsidR="00932E5A">
          <w:rPr>
            <w:rFonts w:asciiTheme="minorHAnsi" w:hAnsiTheme="minorHAnsi"/>
            <w:color w:val="5B9BD5" w:themeColor="accent5"/>
            <w:sz w:val="22"/>
            <w:szCs w:val="22"/>
          </w:rPr>
          <w:t xml:space="preserve"> kev </w:t>
        </w:r>
      </w:ins>
      <w:r w:rsidRPr="00332A0E">
        <w:rPr>
          <w:rFonts w:asciiTheme="minorHAnsi" w:hAnsiTheme="minorHAnsi"/>
          <w:color w:val="5B9BD5" w:themeColor="accent5"/>
          <w:sz w:val="22"/>
          <w:szCs w:val="22"/>
        </w:rPr>
        <w:t xml:space="preserve">ua zaub mov noj. Los ntawm ua raws li cov </w:t>
      </w:r>
      <w:proofErr w:type="gramStart"/>
      <w:r w:rsidRPr="00332A0E">
        <w:rPr>
          <w:rFonts w:asciiTheme="minorHAnsi" w:hAnsiTheme="minorHAnsi"/>
          <w:color w:val="5B9BD5" w:themeColor="accent5"/>
          <w:sz w:val="22"/>
          <w:szCs w:val="22"/>
        </w:rPr>
        <w:t>cai</w:t>
      </w:r>
      <w:proofErr w:type="gramEnd"/>
      <w:r w:rsidRPr="00332A0E">
        <w:rPr>
          <w:rFonts w:asciiTheme="minorHAnsi" w:hAnsiTheme="minorHAnsi"/>
          <w:color w:val="5B9BD5" w:themeColor="accent5"/>
          <w:sz w:val="22"/>
          <w:szCs w:val="22"/>
        </w:rPr>
        <w:t xml:space="preserve"> no, cov neeg ua liaj ua teb tuaj yeem ua pov thawj zoo dua tias lawv tsis ua yam tsis </w:t>
      </w:r>
      <w:del w:id="1149" w:author="Windows User" w:date="2021-05-15T22:11:00Z">
        <w:r w:rsidRPr="00332A0E" w:rsidDel="00BB62FB">
          <w:rPr>
            <w:rFonts w:asciiTheme="minorHAnsi" w:hAnsiTheme="minorHAnsi"/>
            <w:color w:val="5B9BD5" w:themeColor="accent5"/>
            <w:sz w:val="22"/>
            <w:szCs w:val="22"/>
          </w:rPr>
          <w:delText>saib xyuas</w:delText>
        </w:r>
      </w:del>
      <w:ins w:id="1150" w:author="Windows User" w:date="2021-05-17T09:42:00Z">
        <w:r w:rsidR="00932E5A">
          <w:rPr>
            <w:rFonts w:asciiTheme="minorHAnsi" w:hAnsiTheme="minorHAnsi"/>
            <w:color w:val="5B9BD5" w:themeColor="accent5"/>
            <w:sz w:val="22"/>
            <w:szCs w:val="22"/>
          </w:rPr>
          <w:t xml:space="preserve"> </w:t>
        </w:r>
      </w:ins>
      <w:ins w:id="1151" w:author="Windows User" w:date="2021-05-15T22:11:00Z">
        <w:r w:rsidR="00BB62FB">
          <w:rPr>
            <w:rFonts w:asciiTheme="minorHAnsi" w:hAnsiTheme="minorHAnsi"/>
            <w:color w:val="5B9BD5" w:themeColor="accent5"/>
            <w:sz w:val="22"/>
            <w:szCs w:val="22"/>
          </w:rPr>
          <w:t>ntsuam xyuas</w:t>
        </w:r>
      </w:ins>
      <w:r w:rsidRPr="00332A0E">
        <w:rPr>
          <w:rFonts w:asciiTheme="minorHAnsi" w:hAnsiTheme="minorHAnsi"/>
          <w:color w:val="5B9BD5" w:themeColor="accent5"/>
          <w:sz w:val="22"/>
          <w:szCs w:val="22"/>
        </w:rPr>
        <w:t xml:space="preserve"> thiab lawv tau siv kev ceev faj kom tiv thaiv kev ua paug</w:t>
      </w:r>
      <w:r w:rsidR="000401E3" w:rsidRPr="0022192D">
        <w:rPr>
          <w:rFonts w:asciiTheme="minorHAnsi" w:hAnsiTheme="minorHAnsi"/>
          <w:color w:val="5B9BD5" w:themeColor="accent5"/>
          <w:sz w:val="24"/>
          <w:szCs w:val="24"/>
        </w:rPr>
        <w:t xml:space="preserve">. </w:t>
      </w:r>
    </w:p>
    <w:p w14:paraId="06D799A8" w14:textId="6809A803" w:rsidR="006F3719" w:rsidRPr="00343552" w:rsidRDefault="00E646F8" w:rsidP="00343552">
      <w:pPr>
        <w:jc w:val="both"/>
        <w:rPr>
          <w:rFonts w:asciiTheme="minorHAnsi" w:eastAsia="Times New Roman" w:hAnsiTheme="minorHAnsi"/>
          <w:b/>
          <w:color w:val="7030A0"/>
          <w:sz w:val="22"/>
          <w:szCs w:val="22"/>
        </w:rPr>
      </w:pPr>
      <w:r w:rsidRPr="00343552">
        <w:rPr>
          <w:rFonts w:asciiTheme="minorHAnsi" w:eastAsia="Times New Roman" w:hAnsiTheme="minorHAnsi"/>
          <w:b/>
          <w:color w:val="7030A0"/>
          <w:sz w:val="22"/>
          <w:szCs w:val="22"/>
        </w:rPr>
        <w:t>UA RAWS LI</w:t>
      </w:r>
      <w:r w:rsidR="00EC7C09" w:rsidRPr="00343552">
        <w:rPr>
          <w:rFonts w:asciiTheme="minorHAnsi" w:eastAsia="Times New Roman" w:hAnsiTheme="minorHAnsi"/>
          <w:b/>
          <w:color w:val="7030A0"/>
          <w:sz w:val="22"/>
          <w:szCs w:val="22"/>
        </w:rPr>
        <w:t xml:space="preserve"> FSMA</w:t>
      </w:r>
    </w:p>
    <w:p w14:paraId="182E731D" w14:textId="77777777" w:rsidR="006F3719" w:rsidRPr="00343552" w:rsidRDefault="006F3719" w:rsidP="00343552">
      <w:pPr>
        <w:jc w:val="both"/>
        <w:rPr>
          <w:rFonts w:asciiTheme="minorHAnsi" w:eastAsia="Times New Roman" w:hAnsiTheme="minorHAnsi"/>
          <w:color w:val="7030A0"/>
          <w:sz w:val="22"/>
          <w:szCs w:val="22"/>
        </w:rPr>
      </w:pPr>
    </w:p>
    <w:p w14:paraId="5E6909BB" w14:textId="4FE06D60" w:rsidR="00727BBE" w:rsidRPr="00343552" w:rsidRDefault="00727BBE" w:rsidP="00343552">
      <w:pPr>
        <w:pStyle w:val="ListParagraph"/>
        <w:numPr>
          <w:ilvl w:val="0"/>
          <w:numId w:val="6"/>
        </w:numPr>
        <w:jc w:val="both"/>
        <w:rPr>
          <w:rFonts w:asciiTheme="minorHAnsi" w:eastAsia="Times New Roman" w:hAnsiTheme="minorHAnsi"/>
          <w:b/>
          <w:color w:val="7030A0"/>
          <w:sz w:val="22"/>
          <w:szCs w:val="22"/>
        </w:rPr>
      </w:pPr>
      <w:r w:rsidRPr="00343552">
        <w:rPr>
          <w:rFonts w:asciiTheme="minorHAnsi" w:eastAsia="Times New Roman" w:hAnsiTheme="minorHAnsi"/>
          <w:b/>
          <w:color w:val="7030A0"/>
          <w:sz w:val="22"/>
          <w:szCs w:val="22"/>
        </w:rPr>
        <w:t xml:space="preserve">FSMA: </w:t>
      </w:r>
      <w:r w:rsidR="00343552" w:rsidRPr="00343552">
        <w:rPr>
          <w:rFonts w:asciiTheme="minorHAnsi" w:eastAsia="Times New Roman" w:hAnsiTheme="minorHAnsi"/>
          <w:b/>
          <w:color w:val="7030A0"/>
          <w:sz w:val="22"/>
          <w:szCs w:val="22"/>
        </w:rPr>
        <w:t>Tshawb xyuas seb FSMA puas siv, kawm txog FSMA cov qauv, thiab cog lus rau kev sib koom tes rau lawv thaum twg xav tau thiab / los sis ua tau</w:t>
      </w:r>
    </w:p>
    <w:p w14:paraId="4B15831D" w14:textId="77777777" w:rsidR="00B5604A" w:rsidRPr="0022192D" w:rsidRDefault="00B5604A" w:rsidP="0022192D">
      <w:pPr>
        <w:rPr>
          <w:rFonts w:asciiTheme="minorHAnsi" w:eastAsia="Times New Roman" w:hAnsiTheme="minorHAnsi"/>
          <w:color w:val="538135" w:themeColor="accent6" w:themeShade="BF"/>
        </w:rPr>
      </w:pPr>
    </w:p>
    <w:p w14:paraId="1353BE4A" w14:textId="013C5F1C" w:rsidR="00B5604A" w:rsidRPr="00035262" w:rsidRDefault="00B5604A" w:rsidP="00035262">
      <w:pPr>
        <w:jc w:val="both"/>
        <w:rPr>
          <w:rFonts w:asciiTheme="minorHAnsi" w:eastAsia="Times New Roman" w:hAnsiTheme="minorHAnsi"/>
          <w:b/>
          <w:color w:val="70AD47" w:themeColor="accent6"/>
          <w:sz w:val="22"/>
          <w:szCs w:val="22"/>
        </w:rPr>
      </w:pPr>
      <w:r w:rsidRPr="0022192D">
        <w:rPr>
          <w:rFonts w:asciiTheme="minorHAnsi" w:eastAsia="Times New Roman" w:hAnsiTheme="minorHAnsi"/>
          <w:b/>
          <w:color w:val="70AD47" w:themeColor="accent6"/>
        </w:rPr>
        <w:t>[</w:t>
      </w:r>
      <w:del w:id="1152" w:author="Windows User" w:date="2021-05-17T09:44:00Z">
        <w:r w:rsidR="00734976" w:rsidRPr="00035262" w:rsidDel="00932E5A">
          <w:rPr>
            <w:rFonts w:asciiTheme="minorHAnsi" w:eastAsia="Times New Roman" w:hAnsiTheme="minorHAnsi"/>
            <w:b/>
            <w:color w:val="70AD47" w:themeColor="accent6"/>
            <w:sz w:val="22"/>
            <w:szCs w:val="22"/>
          </w:rPr>
          <w:delText>Yawg</w:delText>
        </w:r>
        <w:r w:rsidRPr="00035262" w:rsidDel="00932E5A">
          <w:rPr>
            <w:rFonts w:asciiTheme="minorHAnsi" w:eastAsia="Times New Roman" w:hAnsiTheme="minorHAnsi"/>
            <w:b/>
            <w:color w:val="70AD47" w:themeColor="accent6"/>
            <w:sz w:val="22"/>
            <w:szCs w:val="22"/>
          </w:rPr>
          <w:delText xml:space="preserve"> </w:delText>
        </w:r>
      </w:del>
      <w:ins w:id="1153" w:author="Windows User" w:date="2021-05-17T09:44:00Z">
        <w:r w:rsidR="00932E5A">
          <w:rPr>
            <w:rFonts w:asciiTheme="minorHAnsi" w:eastAsia="Times New Roman" w:hAnsiTheme="minorHAnsi"/>
            <w:b/>
            <w:color w:val="70AD47" w:themeColor="accent6"/>
            <w:sz w:val="22"/>
            <w:szCs w:val="22"/>
          </w:rPr>
          <w:t>Tus Neeg Ua Liaj Teb</w:t>
        </w:r>
        <w:r w:rsidR="00932E5A" w:rsidRPr="00035262">
          <w:rPr>
            <w:rFonts w:asciiTheme="minorHAnsi" w:eastAsia="Times New Roman" w:hAnsiTheme="minorHAnsi"/>
            <w:b/>
            <w:color w:val="70AD47" w:themeColor="accent6"/>
            <w:sz w:val="22"/>
            <w:szCs w:val="22"/>
          </w:rPr>
          <w:t xml:space="preserve"> </w:t>
        </w:r>
      </w:ins>
      <w:r w:rsidRPr="00035262">
        <w:rPr>
          <w:rFonts w:asciiTheme="minorHAnsi" w:eastAsia="Times New Roman" w:hAnsiTheme="minorHAnsi"/>
          <w:b/>
          <w:color w:val="70AD47" w:themeColor="accent6"/>
          <w:sz w:val="22"/>
          <w:szCs w:val="22"/>
        </w:rPr>
        <w:t>Sally icon]</w:t>
      </w:r>
    </w:p>
    <w:p w14:paraId="5E2097B3" w14:textId="1A5F3A72" w:rsidR="0012445D" w:rsidRPr="0022192D" w:rsidRDefault="00932E5A" w:rsidP="00035262">
      <w:pPr>
        <w:jc w:val="both"/>
        <w:rPr>
          <w:rFonts w:asciiTheme="minorHAnsi" w:eastAsia="Times New Roman" w:hAnsiTheme="minorHAnsi"/>
          <w:color w:val="70AD47" w:themeColor="accent6"/>
        </w:rPr>
      </w:pPr>
      <w:ins w:id="1154" w:author="Windows User" w:date="2021-05-17T09:44:00Z">
        <w:r>
          <w:rPr>
            <w:rFonts w:asciiTheme="minorHAnsi" w:eastAsia="Times New Roman" w:hAnsiTheme="minorHAnsi"/>
            <w:b/>
            <w:color w:val="70AD47" w:themeColor="accent6"/>
            <w:sz w:val="22"/>
            <w:szCs w:val="22"/>
          </w:rPr>
          <w:t>Tus Neeg Ua Liaj Teb</w:t>
        </w:r>
        <w:r>
          <w:rPr>
            <w:rFonts w:asciiTheme="minorHAnsi" w:eastAsia="Times New Roman" w:hAnsiTheme="minorHAnsi"/>
            <w:b/>
            <w:color w:val="70AD47" w:themeColor="accent6"/>
            <w:sz w:val="22"/>
            <w:szCs w:val="22"/>
          </w:rPr>
          <w:t xml:space="preserve"> </w:t>
        </w:r>
      </w:ins>
      <w:del w:id="1155" w:author="Windows User" w:date="2021-05-17T09:44:00Z">
        <w:r w:rsidR="00035262" w:rsidRPr="00035262" w:rsidDel="00932E5A">
          <w:rPr>
            <w:rFonts w:asciiTheme="minorHAnsi" w:eastAsia="Times New Roman" w:hAnsiTheme="minorHAnsi"/>
            <w:color w:val="70AD47" w:themeColor="accent6"/>
            <w:sz w:val="22"/>
            <w:szCs w:val="22"/>
          </w:rPr>
          <w:delText>Yawg</w:delText>
        </w:r>
      </w:del>
      <w:r w:rsidR="00035262" w:rsidRPr="00035262">
        <w:rPr>
          <w:rFonts w:asciiTheme="minorHAnsi" w:eastAsia="Times New Roman" w:hAnsiTheme="minorHAnsi"/>
          <w:color w:val="70AD47" w:themeColor="accent6"/>
          <w:sz w:val="22"/>
          <w:szCs w:val="22"/>
        </w:rPr>
        <w:t xml:space="preserve"> Sally cov khoom lag luam muag rau peb lub xyoo dhau los tau nyiaj ntau txog $ 30,000. Feem ntau ntawm cov muag ntawv (xws lis., ntau dua $ 15,000) tau dhau los ntawm nws CSA thiab cov neeg ua liaj ua teb muag kev ua lag luam</w:t>
      </w:r>
      <w:r w:rsidR="00B5604A" w:rsidRPr="0022192D">
        <w:rPr>
          <w:rFonts w:asciiTheme="minorHAnsi" w:eastAsia="Times New Roman" w:hAnsiTheme="minorHAnsi"/>
          <w:color w:val="70AD47" w:themeColor="accent6"/>
        </w:rPr>
        <w:t xml:space="preserve">. </w:t>
      </w:r>
    </w:p>
    <w:p w14:paraId="7C9E5C67" w14:textId="77777777" w:rsidR="0012445D" w:rsidRPr="0022192D" w:rsidRDefault="0012445D" w:rsidP="0022192D">
      <w:pPr>
        <w:rPr>
          <w:rFonts w:asciiTheme="minorHAnsi" w:eastAsia="Times New Roman" w:hAnsiTheme="minorHAnsi"/>
          <w:color w:val="70AD47" w:themeColor="accent6"/>
        </w:rPr>
      </w:pPr>
    </w:p>
    <w:p w14:paraId="56E1D3F7" w14:textId="0E4D38A9" w:rsidR="00AC1412" w:rsidRPr="006E5950" w:rsidRDefault="006E5950" w:rsidP="006E5950">
      <w:pPr>
        <w:jc w:val="both"/>
        <w:rPr>
          <w:rFonts w:asciiTheme="minorHAnsi" w:eastAsia="Times New Roman" w:hAnsiTheme="minorHAnsi"/>
          <w:color w:val="70AD47" w:themeColor="accent6"/>
          <w:sz w:val="22"/>
          <w:szCs w:val="22"/>
        </w:rPr>
      </w:pPr>
      <w:r w:rsidRPr="006E5950">
        <w:rPr>
          <w:rFonts w:asciiTheme="minorHAnsi" w:eastAsia="Times New Roman" w:hAnsiTheme="minorHAnsi"/>
          <w:color w:val="70AD47" w:themeColor="accent6"/>
          <w:sz w:val="22"/>
          <w:szCs w:val="22"/>
        </w:rPr>
        <w:t>Sally taug kev los ntawm Cov liaj teb kev pab txawm tias thiab Thaum Ua Liaj Ua Teb Yuav Tsum Ua Raws Li FSMA: Ntsws thiab kawm paub tias nws daim liaj teb poob rau qhov "kev zam ua zoo" ntawm Txoj Cai Tswj Kev Nyab Xeeb muab nws cov khoom muag tag nrho poob qis tshaj qhov pib thiab feem ntau ntawm cov muag no tau ncaj qha rau cov neeg siv khoom</w:t>
      </w:r>
      <w:r w:rsidR="00204C21" w:rsidRPr="006E5950">
        <w:rPr>
          <w:rFonts w:asciiTheme="minorHAnsi" w:eastAsia="Times New Roman" w:hAnsiTheme="minorHAnsi"/>
          <w:color w:val="70AD47" w:themeColor="accent6"/>
          <w:sz w:val="22"/>
          <w:szCs w:val="22"/>
        </w:rPr>
        <w:t xml:space="preserve">. </w:t>
      </w:r>
    </w:p>
    <w:p w14:paraId="75D35FBD" w14:textId="77777777" w:rsidR="00AC1412" w:rsidRPr="0022192D" w:rsidRDefault="00AC1412" w:rsidP="0022192D">
      <w:pPr>
        <w:rPr>
          <w:rFonts w:asciiTheme="minorHAnsi" w:eastAsia="Times New Roman" w:hAnsiTheme="minorHAnsi"/>
          <w:color w:val="70AD47" w:themeColor="accent6"/>
        </w:rPr>
      </w:pPr>
    </w:p>
    <w:p w14:paraId="05AAAFDE" w14:textId="067CEE9B" w:rsidR="00AC1412" w:rsidRPr="0022192D" w:rsidRDefault="00D144C8" w:rsidP="00675FA5">
      <w:pPr>
        <w:jc w:val="both"/>
        <w:rPr>
          <w:rFonts w:asciiTheme="minorHAnsi" w:eastAsia="Times New Roman" w:hAnsiTheme="minorHAnsi"/>
          <w:color w:val="70AD47" w:themeColor="accent6"/>
        </w:rPr>
      </w:pPr>
      <w:r w:rsidRPr="00675FA5">
        <w:rPr>
          <w:rFonts w:asciiTheme="minorHAnsi" w:eastAsia="Times New Roman" w:hAnsiTheme="minorHAnsi"/>
          <w:color w:val="70AD47" w:themeColor="accent6"/>
          <w:sz w:val="22"/>
          <w:szCs w:val="22"/>
        </w:rPr>
        <w:t>Sally tau qee sij</w:t>
      </w:r>
      <w:r w:rsidR="00675FA5" w:rsidRPr="00675FA5">
        <w:rPr>
          <w:rFonts w:asciiTheme="minorHAnsi" w:eastAsia="Times New Roman" w:hAnsiTheme="minorHAnsi"/>
          <w:color w:val="70AD47" w:themeColor="accent6"/>
          <w:sz w:val="22"/>
          <w:szCs w:val="22"/>
        </w:rPr>
        <w:t xml:space="preserve"> </w:t>
      </w:r>
      <w:r w:rsidRPr="00675FA5">
        <w:rPr>
          <w:rFonts w:asciiTheme="minorHAnsi" w:eastAsia="Times New Roman" w:hAnsiTheme="minorHAnsi"/>
          <w:color w:val="70AD47" w:themeColor="accent6"/>
          <w:sz w:val="22"/>
          <w:szCs w:val="22"/>
        </w:rPr>
        <w:t>hawm tseg los ua ib daim ntawv qhia nrog nws chaw nyob ua liaj ua teb rau tom khw tshav puam yuav zaub thiab nws qhov chaw khaws cov CSA, raws li yuav tsum muaj kev zam. Nws kuj tau txais cov tshuab ua hauv chaw kom khaws cov ntaub ntawv ntawm nws muag khoom tuaj ua pov thawj tias qhov tsim nyog zam raug siv</w:t>
      </w:r>
      <w:r w:rsidR="003F3006" w:rsidRPr="0022192D">
        <w:rPr>
          <w:rFonts w:asciiTheme="minorHAnsi" w:eastAsia="Times New Roman" w:hAnsiTheme="minorHAnsi"/>
          <w:color w:val="70AD47" w:themeColor="accent6"/>
        </w:rPr>
        <w:t>.</w:t>
      </w:r>
    </w:p>
    <w:p w14:paraId="52753732" w14:textId="77777777" w:rsidR="00AC1412" w:rsidRPr="0022192D" w:rsidRDefault="00AC1412" w:rsidP="0022192D">
      <w:pPr>
        <w:rPr>
          <w:rFonts w:asciiTheme="minorHAnsi" w:eastAsia="Times New Roman" w:hAnsiTheme="minorHAnsi"/>
          <w:color w:val="70AD47" w:themeColor="accent6"/>
        </w:rPr>
      </w:pPr>
    </w:p>
    <w:p w14:paraId="7D7C6701" w14:textId="69C6648B" w:rsidR="003F3006" w:rsidRPr="0022192D" w:rsidRDefault="0092283C" w:rsidP="007F3E4B">
      <w:pPr>
        <w:jc w:val="both"/>
        <w:rPr>
          <w:rFonts w:asciiTheme="minorHAnsi" w:eastAsia="Times New Roman" w:hAnsiTheme="minorHAnsi"/>
          <w:color w:val="70AD47" w:themeColor="accent6"/>
        </w:rPr>
      </w:pPr>
      <w:r w:rsidRPr="007F3E4B">
        <w:rPr>
          <w:rFonts w:asciiTheme="minorHAnsi" w:eastAsia="Times New Roman" w:hAnsiTheme="minorHAnsi"/>
          <w:color w:val="70AD47" w:themeColor="accent6"/>
          <w:sz w:val="22"/>
          <w:szCs w:val="22"/>
        </w:rPr>
        <w:t xml:space="preserve">Txawm hais </w:t>
      </w:r>
      <w:proofErr w:type="gramStart"/>
      <w:r w:rsidRPr="007F3E4B">
        <w:rPr>
          <w:rFonts w:asciiTheme="minorHAnsi" w:eastAsia="Times New Roman" w:hAnsiTheme="minorHAnsi"/>
          <w:color w:val="70AD47" w:themeColor="accent6"/>
          <w:sz w:val="22"/>
          <w:szCs w:val="22"/>
        </w:rPr>
        <w:t>tias</w:t>
      </w:r>
      <w:proofErr w:type="gramEnd"/>
      <w:r w:rsidRPr="007F3E4B">
        <w:rPr>
          <w:rFonts w:asciiTheme="minorHAnsi" w:eastAsia="Times New Roman" w:hAnsiTheme="minorHAnsi"/>
          <w:color w:val="70AD47" w:themeColor="accent6"/>
          <w:sz w:val="22"/>
          <w:szCs w:val="22"/>
        </w:rPr>
        <w:t xml:space="preserve"> Sally tsis tas yuav ua raws li kev tseev kom muaj raws li kev cai Coj ua dhau los, xws li kev </w:t>
      </w:r>
      <w:del w:id="1156" w:author="Windows User" w:date="2021-05-17T09:51:00Z">
        <w:r w:rsidRPr="007F3E4B" w:rsidDel="009B6451">
          <w:rPr>
            <w:rFonts w:asciiTheme="minorHAnsi" w:eastAsia="Times New Roman" w:hAnsiTheme="minorHAnsi"/>
            <w:color w:val="70AD47" w:themeColor="accent6"/>
            <w:sz w:val="22"/>
            <w:szCs w:val="22"/>
          </w:rPr>
          <w:delText xml:space="preserve">kuaj </w:delText>
        </w:r>
      </w:del>
      <w:ins w:id="1157" w:author="Windows User" w:date="2021-05-17T09:51:00Z">
        <w:r w:rsidR="009B6451">
          <w:rPr>
            <w:rFonts w:asciiTheme="minorHAnsi" w:eastAsia="Times New Roman" w:hAnsiTheme="minorHAnsi"/>
            <w:color w:val="70AD47" w:themeColor="accent6"/>
            <w:sz w:val="22"/>
            <w:szCs w:val="22"/>
          </w:rPr>
          <w:t xml:space="preserve"> ntsuag</w:t>
        </w:r>
        <w:r w:rsidR="009B6451" w:rsidRPr="007F3E4B">
          <w:rPr>
            <w:rFonts w:asciiTheme="minorHAnsi" w:eastAsia="Times New Roman" w:hAnsiTheme="minorHAnsi"/>
            <w:color w:val="70AD47" w:themeColor="accent6"/>
            <w:sz w:val="22"/>
            <w:szCs w:val="22"/>
          </w:rPr>
          <w:t xml:space="preserve"> </w:t>
        </w:r>
      </w:ins>
      <w:r w:rsidRPr="007F3E4B">
        <w:rPr>
          <w:rFonts w:asciiTheme="minorHAnsi" w:eastAsia="Times New Roman" w:hAnsiTheme="minorHAnsi"/>
          <w:color w:val="70AD47" w:themeColor="accent6"/>
          <w:sz w:val="22"/>
          <w:szCs w:val="22"/>
        </w:rPr>
        <w:t>dej thiab lwm yam, nws txiav txim siab kawm txog cov qauv no thiab maj mam muab tso ua ke raws li qhov nws tuaj yeem ua tau. Nws tau sau npe rau hauv chav ua hauj</w:t>
      </w:r>
      <w:r w:rsidR="00DF3F75" w:rsidRPr="007F3E4B">
        <w:rPr>
          <w:rFonts w:asciiTheme="minorHAnsi" w:eastAsia="Times New Roman" w:hAnsiTheme="minorHAnsi"/>
          <w:color w:val="70AD47" w:themeColor="accent6"/>
          <w:sz w:val="22"/>
          <w:szCs w:val="22"/>
        </w:rPr>
        <w:t xml:space="preserve"> </w:t>
      </w:r>
      <w:r w:rsidRPr="007F3E4B">
        <w:rPr>
          <w:rFonts w:asciiTheme="minorHAnsi" w:eastAsia="Times New Roman" w:hAnsiTheme="minorHAnsi"/>
          <w:color w:val="70AD47" w:themeColor="accent6"/>
          <w:sz w:val="22"/>
          <w:szCs w:val="22"/>
        </w:rPr>
        <w:t xml:space="preserve">lwm hauv zej zog thiab cog </w:t>
      </w:r>
      <w:r w:rsidRPr="007F3E4B">
        <w:rPr>
          <w:rFonts w:asciiTheme="minorHAnsi" w:eastAsia="Times New Roman" w:hAnsiTheme="minorHAnsi"/>
          <w:color w:val="70AD47" w:themeColor="accent6"/>
          <w:sz w:val="22"/>
          <w:szCs w:val="22"/>
        </w:rPr>
        <w:lastRenderedPageBreak/>
        <w:t>lus tseg qee lub sij</w:t>
      </w:r>
      <w:r w:rsidR="00DF3F75" w:rsidRPr="007F3E4B">
        <w:rPr>
          <w:rFonts w:asciiTheme="minorHAnsi" w:eastAsia="Times New Roman" w:hAnsiTheme="minorHAnsi"/>
          <w:color w:val="70AD47" w:themeColor="accent6"/>
          <w:sz w:val="22"/>
          <w:szCs w:val="22"/>
        </w:rPr>
        <w:t xml:space="preserve"> </w:t>
      </w:r>
      <w:r w:rsidRPr="007F3E4B">
        <w:rPr>
          <w:rFonts w:asciiTheme="minorHAnsi" w:eastAsia="Times New Roman" w:hAnsiTheme="minorHAnsi"/>
          <w:color w:val="70AD47" w:themeColor="accent6"/>
          <w:sz w:val="22"/>
          <w:szCs w:val="22"/>
        </w:rPr>
        <w:t xml:space="preserve">hawm thaum lub caij ntuj no los txiav txim seb qhov twg ntawm Txoj Cai Kav Ua Ntej yog qhov zoo tshaj plaws thiab muaj peev xwm xav tau ua ntej, muab cov kev xav tau thiab cov kev txwv ntawm nws cov liaj teb tshwj xeeb. Ua ib ruam ntxiv, nws txiav txim siab ua kom muaj chaw los sau cia nws ua raws li nws cov phiaj xwm kev nyab xeeb </w:t>
      </w:r>
      <w:r w:rsidR="00DF3F75" w:rsidRPr="007F3E4B">
        <w:rPr>
          <w:rFonts w:asciiTheme="minorHAnsi" w:eastAsia="Times New Roman" w:hAnsiTheme="minorHAnsi"/>
          <w:color w:val="70AD47" w:themeColor="accent6"/>
          <w:sz w:val="22"/>
          <w:szCs w:val="22"/>
        </w:rPr>
        <w:t xml:space="preserve">ntawm </w:t>
      </w:r>
      <w:r w:rsidRPr="007F3E4B">
        <w:rPr>
          <w:rFonts w:asciiTheme="minorHAnsi" w:eastAsia="Times New Roman" w:hAnsiTheme="minorHAnsi"/>
          <w:color w:val="70AD47" w:themeColor="accent6"/>
          <w:sz w:val="22"/>
          <w:szCs w:val="22"/>
        </w:rPr>
        <w:t xml:space="preserve">khoom noj thaum muaj xwm txheej kev nyab xeeb </w:t>
      </w:r>
      <w:r w:rsidR="00DF3F75" w:rsidRPr="007F3E4B">
        <w:rPr>
          <w:rFonts w:asciiTheme="minorHAnsi" w:eastAsia="Times New Roman" w:hAnsiTheme="minorHAnsi"/>
          <w:color w:val="70AD47" w:themeColor="accent6"/>
          <w:sz w:val="22"/>
          <w:szCs w:val="22"/>
        </w:rPr>
        <w:t xml:space="preserve">ntawm </w:t>
      </w:r>
      <w:r w:rsidRPr="007F3E4B">
        <w:rPr>
          <w:rFonts w:asciiTheme="minorHAnsi" w:eastAsia="Times New Roman" w:hAnsiTheme="minorHAnsi"/>
          <w:color w:val="70AD47" w:themeColor="accent6"/>
          <w:sz w:val="22"/>
          <w:szCs w:val="22"/>
        </w:rPr>
        <w:t>khoom noj puas</w:t>
      </w:r>
      <w:r w:rsidR="00204C21" w:rsidRPr="0022192D">
        <w:rPr>
          <w:rFonts w:asciiTheme="minorHAnsi" w:eastAsia="Times New Roman" w:hAnsiTheme="minorHAnsi"/>
          <w:color w:val="70AD47" w:themeColor="accent6"/>
        </w:rPr>
        <w:t>.</w:t>
      </w:r>
    </w:p>
    <w:p w14:paraId="188D6D49" w14:textId="77777777" w:rsidR="003F3006" w:rsidRPr="0022192D" w:rsidRDefault="003F3006" w:rsidP="0022192D">
      <w:pPr>
        <w:rPr>
          <w:rFonts w:asciiTheme="minorHAnsi" w:eastAsia="Times New Roman" w:hAnsiTheme="minorHAnsi"/>
          <w:color w:val="70AD47" w:themeColor="accent6"/>
        </w:rPr>
      </w:pPr>
    </w:p>
    <w:p w14:paraId="3D7C50DA" w14:textId="1756F2BF" w:rsidR="00AC1412" w:rsidRPr="0022192D" w:rsidRDefault="004547C8" w:rsidP="009D08B0">
      <w:pPr>
        <w:pStyle w:val="p1"/>
        <w:jc w:val="both"/>
        <w:rPr>
          <w:rFonts w:asciiTheme="minorHAnsi" w:eastAsia="Times New Roman" w:hAnsiTheme="minorHAnsi"/>
          <w:color w:val="70AD47" w:themeColor="accent6"/>
          <w:sz w:val="24"/>
          <w:szCs w:val="24"/>
        </w:rPr>
      </w:pPr>
      <w:r w:rsidRPr="009D08B0">
        <w:rPr>
          <w:rFonts w:asciiTheme="minorHAnsi" w:eastAsia="Times New Roman" w:hAnsiTheme="minorHAnsi"/>
          <w:color w:val="70AD47" w:themeColor="accent6"/>
          <w:sz w:val="22"/>
          <w:szCs w:val="22"/>
        </w:rPr>
        <w:t xml:space="preserve">Thaum taug </w:t>
      </w:r>
      <w:proofErr w:type="gramStart"/>
      <w:r w:rsidRPr="009D08B0">
        <w:rPr>
          <w:rFonts w:asciiTheme="minorHAnsi" w:eastAsia="Times New Roman" w:hAnsiTheme="minorHAnsi"/>
          <w:color w:val="70AD47" w:themeColor="accent6"/>
          <w:sz w:val="22"/>
          <w:szCs w:val="22"/>
        </w:rPr>
        <w:t>kev</w:t>
      </w:r>
      <w:proofErr w:type="gramEnd"/>
      <w:r w:rsidRPr="009D08B0">
        <w:rPr>
          <w:rFonts w:asciiTheme="minorHAnsi" w:eastAsia="Times New Roman" w:hAnsiTheme="minorHAnsi"/>
          <w:color w:val="70AD47" w:themeColor="accent6"/>
          <w:sz w:val="22"/>
          <w:szCs w:val="22"/>
        </w:rPr>
        <w:t xml:space="preserve"> ntawm cov neeg ua liaj ua teb cov khoom muag, Sally kuj</w:t>
      </w:r>
      <w:ins w:id="1158" w:author="Windows User" w:date="2021-05-17T09:57:00Z">
        <w:r w:rsidR="009B6451">
          <w:rPr>
            <w:rFonts w:asciiTheme="minorHAnsi" w:eastAsia="Times New Roman" w:hAnsiTheme="minorHAnsi"/>
            <w:color w:val="70AD47" w:themeColor="accent6"/>
            <w:sz w:val="22"/>
            <w:szCs w:val="22"/>
          </w:rPr>
          <w:t xml:space="preserve"> taus kawm</w:t>
        </w:r>
      </w:ins>
      <w:r w:rsidRPr="009D08B0">
        <w:rPr>
          <w:rFonts w:asciiTheme="minorHAnsi" w:eastAsia="Times New Roman" w:hAnsiTheme="minorHAnsi"/>
          <w:color w:val="70AD47" w:themeColor="accent6"/>
          <w:sz w:val="22"/>
          <w:szCs w:val="22"/>
        </w:rPr>
        <w:t xml:space="preserve"> paub tias </w:t>
      </w:r>
      <w:del w:id="1159" w:author="Windows User" w:date="2021-05-17T09:57:00Z">
        <w:r w:rsidRPr="009D08B0" w:rsidDel="009B6451">
          <w:rPr>
            <w:rFonts w:asciiTheme="minorHAnsi" w:eastAsia="Times New Roman" w:hAnsiTheme="minorHAnsi"/>
            <w:color w:val="70AD47" w:themeColor="accent6"/>
            <w:sz w:val="22"/>
            <w:szCs w:val="22"/>
          </w:rPr>
          <w:delText xml:space="preserve">Kev Tiv Thaiv </w:delText>
        </w:r>
      </w:del>
      <w:r w:rsidRPr="009D08B0">
        <w:rPr>
          <w:rFonts w:asciiTheme="minorHAnsi" w:eastAsia="Times New Roman" w:hAnsiTheme="minorHAnsi"/>
          <w:color w:val="70AD47" w:themeColor="accent6"/>
          <w:sz w:val="22"/>
          <w:szCs w:val="22"/>
        </w:rPr>
        <w:t>Kev Tiv Thaiv yuav siv tau rau nws yog tias nws ua raws li nws lub hnab ntim khoom noj lav! Muab cov zaub xas lav txiav rau hauv ib lub hnab suav hais tias yog ntim, thiab ntim cov zaub xas lav los</w:t>
      </w:r>
      <w:r w:rsidR="00750FA4" w:rsidRPr="009D08B0">
        <w:rPr>
          <w:rFonts w:asciiTheme="minorHAnsi" w:eastAsia="Times New Roman" w:hAnsiTheme="minorHAnsi"/>
          <w:color w:val="70AD47" w:themeColor="accent6"/>
          <w:sz w:val="22"/>
          <w:szCs w:val="22"/>
        </w:rPr>
        <w:t xml:space="preserve"> </w:t>
      </w:r>
      <w:r w:rsidRPr="009D08B0">
        <w:rPr>
          <w:rFonts w:asciiTheme="minorHAnsi" w:eastAsia="Times New Roman" w:hAnsiTheme="minorHAnsi"/>
          <w:color w:val="70AD47" w:themeColor="accent6"/>
          <w:sz w:val="22"/>
          <w:szCs w:val="22"/>
        </w:rPr>
        <w:t xml:space="preserve">sis cov khoom lag luam nyoos tsis tau teev tias yog ib qho kev ua liaj ua teb tuaj yeem ua tau yam tsis ua raws li txoj cai. Txawm li cas los xij, nws yuav tsim nyog rau "kev zam </w:t>
      </w:r>
      <w:r w:rsidR="00750FA4" w:rsidRPr="009D08B0">
        <w:rPr>
          <w:rFonts w:asciiTheme="minorHAnsi" w:eastAsia="Times New Roman" w:hAnsiTheme="minorHAnsi"/>
          <w:color w:val="70AD47" w:themeColor="accent6"/>
          <w:sz w:val="22"/>
          <w:szCs w:val="22"/>
        </w:rPr>
        <w:t>uas zoo</w:t>
      </w:r>
      <w:r w:rsidRPr="009D08B0">
        <w:rPr>
          <w:rFonts w:asciiTheme="minorHAnsi" w:eastAsia="Times New Roman" w:hAnsiTheme="minorHAnsi"/>
          <w:color w:val="70AD47" w:themeColor="accent6"/>
          <w:sz w:val="22"/>
          <w:szCs w:val="22"/>
        </w:rPr>
        <w:t>" vim tias nws qhov kev muag zaub mov hauv nruab nrab peb xyoos dhau los tsawg dua $ 561,494 hauv ib xyoos thiab ntau dua ib nrab ntawm nws cov nyiaj muag tau ncaj qha rau cov neeg siv khoom los</w:t>
      </w:r>
      <w:r w:rsidR="00750FA4" w:rsidRPr="009D08B0">
        <w:rPr>
          <w:rFonts w:asciiTheme="minorHAnsi" w:eastAsia="Times New Roman" w:hAnsiTheme="minorHAnsi"/>
          <w:color w:val="70AD47" w:themeColor="accent6"/>
          <w:sz w:val="22"/>
          <w:szCs w:val="22"/>
        </w:rPr>
        <w:t xml:space="preserve"> </w:t>
      </w:r>
      <w:r w:rsidRPr="009D08B0">
        <w:rPr>
          <w:rFonts w:asciiTheme="minorHAnsi" w:eastAsia="Times New Roman" w:hAnsiTheme="minorHAnsi"/>
          <w:color w:val="70AD47" w:themeColor="accent6"/>
          <w:sz w:val="22"/>
          <w:szCs w:val="22"/>
        </w:rPr>
        <w:t xml:space="preserve">sis cov lag luam hauv zos. Nws to taub </w:t>
      </w:r>
      <w:proofErr w:type="gramStart"/>
      <w:r w:rsidRPr="009D08B0">
        <w:rPr>
          <w:rFonts w:asciiTheme="minorHAnsi" w:eastAsia="Times New Roman" w:hAnsiTheme="minorHAnsi"/>
          <w:color w:val="70AD47" w:themeColor="accent6"/>
          <w:sz w:val="22"/>
          <w:szCs w:val="22"/>
        </w:rPr>
        <w:t>tias</w:t>
      </w:r>
      <w:proofErr w:type="gramEnd"/>
      <w:r w:rsidRPr="009D08B0">
        <w:rPr>
          <w:rFonts w:asciiTheme="minorHAnsi" w:eastAsia="Times New Roman" w:hAnsiTheme="minorHAnsi"/>
          <w:color w:val="70AD47" w:themeColor="accent6"/>
          <w:sz w:val="22"/>
          <w:szCs w:val="22"/>
        </w:rPr>
        <w:t xml:space="preserve"> yuav muag zaub qhwv hnab nqaib nws yuav tsum ua</w:t>
      </w:r>
      <w:ins w:id="1160" w:author="Windows User" w:date="2021-05-17T10:01:00Z">
        <w:r w:rsidR="00142286">
          <w:rPr>
            <w:rFonts w:asciiTheme="minorHAnsi" w:eastAsia="Times New Roman" w:hAnsiTheme="minorHAnsi"/>
            <w:color w:val="70AD47" w:themeColor="accent6"/>
            <w:sz w:val="22"/>
            <w:szCs w:val="22"/>
          </w:rPr>
          <w:t xml:space="preserve"> raws</w:t>
        </w:r>
      </w:ins>
      <w:r w:rsidRPr="009D08B0">
        <w:rPr>
          <w:rFonts w:asciiTheme="minorHAnsi" w:eastAsia="Times New Roman" w:hAnsiTheme="minorHAnsi"/>
          <w:color w:val="70AD47" w:themeColor="accent6"/>
          <w:sz w:val="22"/>
          <w:szCs w:val="22"/>
        </w:rPr>
        <w:t xml:space="preserve"> cov hauv qab no</w:t>
      </w:r>
      <w:r w:rsidR="00AC1412" w:rsidRPr="0022192D">
        <w:rPr>
          <w:rFonts w:asciiTheme="minorHAnsi" w:eastAsia="Times New Roman" w:hAnsiTheme="minorHAnsi"/>
          <w:color w:val="70AD47" w:themeColor="accent6"/>
          <w:sz w:val="24"/>
          <w:szCs w:val="24"/>
        </w:rPr>
        <w:t>:</w:t>
      </w:r>
    </w:p>
    <w:p w14:paraId="359C73D5" w14:textId="77777777" w:rsidR="00AC1412" w:rsidRPr="0022192D" w:rsidRDefault="00AC1412" w:rsidP="0022192D">
      <w:pPr>
        <w:rPr>
          <w:rFonts w:asciiTheme="minorHAnsi" w:hAnsiTheme="minorHAnsi"/>
          <w:color w:val="70AD47" w:themeColor="accent6"/>
        </w:rPr>
      </w:pPr>
    </w:p>
    <w:p w14:paraId="4C267623" w14:textId="2E8D5B82" w:rsidR="00AC1412" w:rsidRPr="00BB5418" w:rsidRDefault="00DD597D" w:rsidP="00BB5418">
      <w:pPr>
        <w:pStyle w:val="ListParagraph"/>
        <w:numPr>
          <w:ilvl w:val="0"/>
          <w:numId w:val="35"/>
        </w:numPr>
        <w:jc w:val="both"/>
        <w:rPr>
          <w:rFonts w:asciiTheme="minorHAnsi" w:hAnsiTheme="minorHAnsi"/>
          <w:color w:val="70AD47" w:themeColor="accent6"/>
          <w:sz w:val="22"/>
          <w:szCs w:val="22"/>
        </w:rPr>
      </w:pPr>
      <w:r w:rsidRPr="00BB5418">
        <w:rPr>
          <w:rFonts w:asciiTheme="minorHAnsi" w:hAnsiTheme="minorHAnsi"/>
          <w:i/>
          <w:iCs/>
          <w:color w:val="70AD47" w:themeColor="accent6"/>
          <w:sz w:val="22"/>
          <w:szCs w:val="22"/>
        </w:rPr>
        <w:t>Sau npe nrog</w:t>
      </w:r>
      <w:r w:rsidR="00AC1412" w:rsidRPr="00BB5418">
        <w:rPr>
          <w:rFonts w:asciiTheme="minorHAnsi" w:hAnsiTheme="minorHAnsi"/>
          <w:color w:val="70AD47" w:themeColor="accent6"/>
          <w:sz w:val="22"/>
          <w:szCs w:val="22"/>
        </w:rPr>
        <w:t xml:space="preserve"> FDA. </w:t>
      </w:r>
    </w:p>
    <w:p w14:paraId="465DA1AC" w14:textId="5F3E06A0" w:rsidR="00AC1412" w:rsidRPr="00BB5418" w:rsidRDefault="00C164B2" w:rsidP="00BB5418">
      <w:pPr>
        <w:pStyle w:val="ListParagraph"/>
        <w:numPr>
          <w:ilvl w:val="0"/>
          <w:numId w:val="35"/>
        </w:numPr>
        <w:jc w:val="both"/>
        <w:rPr>
          <w:rFonts w:asciiTheme="minorHAnsi" w:hAnsiTheme="minorHAnsi"/>
          <w:color w:val="70AD47" w:themeColor="accent6"/>
          <w:sz w:val="22"/>
          <w:szCs w:val="22"/>
        </w:rPr>
      </w:pPr>
      <w:r w:rsidRPr="00BB5418">
        <w:rPr>
          <w:rFonts w:asciiTheme="minorHAnsi" w:hAnsiTheme="minorHAnsi"/>
          <w:color w:val="70AD47" w:themeColor="accent6"/>
          <w:sz w:val="22"/>
          <w:szCs w:val="22"/>
        </w:rPr>
        <w:t>Khaws cov ntaub ntawv muag khoom tawm los txhawb nws cov kev zam</w:t>
      </w:r>
      <w:r w:rsidR="00AC1412" w:rsidRPr="00BB5418">
        <w:rPr>
          <w:rFonts w:asciiTheme="minorHAnsi" w:hAnsiTheme="minorHAnsi"/>
          <w:color w:val="70AD47" w:themeColor="accent6"/>
          <w:sz w:val="22"/>
          <w:szCs w:val="22"/>
        </w:rPr>
        <w:t>. </w:t>
      </w:r>
    </w:p>
    <w:p w14:paraId="5F4E6649" w14:textId="7DAB55A9" w:rsidR="00AC1412" w:rsidRPr="00BB5418" w:rsidRDefault="00EC2FDB" w:rsidP="00BB5418">
      <w:pPr>
        <w:pStyle w:val="ListParagraph"/>
        <w:numPr>
          <w:ilvl w:val="0"/>
          <w:numId w:val="35"/>
        </w:numPr>
        <w:jc w:val="both"/>
        <w:rPr>
          <w:rFonts w:asciiTheme="minorHAnsi" w:hAnsiTheme="minorHAnsi"/>
          <w:color w:val="70AD47" w:themeColor="accent6"/>
          <w:sz w:val="22"/>
          <w:szCs w:val="22"/>
        </w:rPr>
      </w:pPr>
      <w:r w:rsidRPr="00BB5418">
        <w:rPr>
          <w:rFonts w:asciiTheme="minorHAnsi" w:hAnsiTheme="minorHAnsi"/>
          <w:color w:val="70AD47" w:themeColor="accent6"/>
          <w:sz w:val="22"/>
          <w:szCs w:val="22"/>
        </w:rPr>
        <w:t>Ua raws li GMP</w:t>
      </w:r>
      <w:ins w:id="1161" w:author="Windows User" w:date="2021-05-17T10:02:00Z">
        <w:r w:rsidR="00142286">
          <w:rPr>
            <w:rFonts w:asciiTheme="minorHAnsi" w:hAnsiTheme="minorHAnsi"/>
            <w:color w:val="70AD47" w:themeColor="accent6"/>
            <w:sz w:val="22"/>
            <w:szCs w:val="22"/>
          </w:rPr>
          <w:t xml:space="preserve"> </w:t>
        </w:r>
        <w:proofErr w:type="gramStart"/>
        <w:r w:rsidR="00142286">
          <w:rPr>
            <w:rFonts w:asciiTheme="minorHAnsi" w:hAnsiTheme="minorHAnsi"/>
            <w:color w:val="70AD47" w:themeColor="accent6"/>
            <w:sz w:val="22"/>
            <w:szCs w:val="22"/>
          </w:rPr>
          <w:t>kev</w:t>
        </w:r>
        <w:proofErr w:type="gramEnd"/>
        <w:r w:rsidR="00142286">
          <w:rPr>
            <w:rFonts w:asciiTheme="minorHAnsi" w:hAnsiTheme="minorHAnsi"/>
            <w:color w:val="70AD47" w:themeColor="accent6"/>
            <w:sz w:val="22"/>
            <w:szCs w:val="22"/>
          </w:rPr>
          <w:t xml:space="preserve"> hloov tshiab</w:t>
        </w:r>
      </w:ins>
      <w:r w:rsidRPr="00BB5418">
        <w:rPr>
          <w:rFonts w:asciiTheme="minorHAnsi" w:hAnsiTheme="minorHAnsi"/>
          <w:color w:val="70AD47" w:themeColor="accent6"/>
          <w:sz w:val="22"/>
          <w:szCs w:val="22"/>
        </w:rPr>
        <w:t xml:space="preserve"> thiab cov neeg ua hauj</w:t>
      </w:r>
      <w:r w:rsidR="00426036" w:rsidRPr="00BB5418">
        <w:rPr>
          <w:rFonts w:asciiTheme="minorHAnsi" w:hAnsiTheme="minorHAnsi"/>
          <w:color w:val="70AD47" w:themeColor="accent6"/>
          <w:sz w:val="22"/>
          <w:szCs w:val="22"/>
        </w:rPr>
        <w:t xml:space="preserve"> </w:t>
      </w:r>
      <w:r w:rsidRPr="00BB5418">
        <w:rPr>
          <w:rFonts w:asciiTheme="minorHAnsi" w:hAnsiTheme="minorHAnsi"/>
          <w:color w:val="70AD47" w:themeColor="accent6"/>
          <w:sz w:val="22"/>
          <w:szCs w:val="22"/>
        </w:rPr>
        <w:t>lwm kev xav tau thiab tag nrho cov cai hauv z</w:t>
      </w:r>
      <w:r w:rsidR="00426036" w:rsidRPr="00BB5418">
        <w:rPr>
          <w:rFonts w:asciiTheme="minorHAnsi" w:hAnsiTheme="minorHAnsi"/>
          <w:color w:val="70AD47" w:themeColor="accent6"/>
          <w:sz w:val="22"/>
          <w:szCs w:val="22"/>
        </w:rPr>
        <w:t>ej zog</w:t>
      </w:r>
      <w:r w:rsidRPr="00BB5418">
        <w:rPr>
          <w:rFonts w:asciiTheme="minorHAnsi" w:hAnsiTheme="minorHAnsi"/>
          <w:color w:val="70AD47" w:themeColor="accent6"/>
          <w:sz w:val="22"/>
          <w:szCs w:val="22"/>
        </w:rPr>
        <w:t xml:space="preserve"> / xeev kev nyab xeeb </w:t>
      </w:r>
      <w:r w:rsidR="00426036" w:rsidRPr="00BB5418">
        <w:rPr>
          <w:rFonts w:asciiTheme="minorHAnsi" w:hAnsiTheme="minorHAnsi"/>
          <w:color w:val="70AD47" w:themeColor="accent6"/>
          <w:sz w:val="22"/>
          <w:szCs w:val="22"/>
        </w:rPr>
        <w:t xml:space="preserve">ntawm </w:t>
      </w:r>
      <w:r w:rsidRPr="00BB5418">
        <w:rPr>
          <w:rFonts w:asciiTheme="minorHAnsi" w:hAnsiTheme="minorHAnsi"/>
          <w:color w:val="70AD47" w:themeColor="accent6"/>
          <w:sz w:val="22"/>
          <w:szCs w:val="22"/>
        </w:rPr>
        <w:t>khoom noj</w:t>
      </w:r>
      <w:r w:rsidR="00AC1412" w:rsidRPr="00BB5418">
        <w:rPr>
          <w:rFonts w:asciiTheme="minorHAnsi" w:hAnsiTheme="minorHAnsi"/>
          <w:color w:val="70AD47" w:themeColor="accent6"/>
          <w:sz w:val="22"/>
          <w:szCs w:val="22"/>
        </w:rPr>
        <w:t>. </w:t>
      </w:r>
    </w:p>
    <w:p w14:paraId="5B645329" w14:textId="1B2F74E1" w:rsidR="00AC1412" w:rsidRPr="00BB5418" w:rsidRDefault="008E7895" w:rsidP="00BB5418">
      <w:pPr>
        <w:pStyle w:val="ListParagraph"/>
        <w:numPr>
          <w:ilvl w:val="0"/>
          <w:numId w:val="35"/>
        </w:numPr>
        <w:jc w:val="both"/>
        <w:rPr>
          <w:rFonts w:asciiTheme="minorHAnsi" w:hAnsiTheme="minorHAnsi"/>
          <w:color w:val="70AD47" w:themeColor="accent6"/>
          <w:sz w:val="22"/>
          <w:szCs w:val="22"/>
        </w:rPr>
      </w:pPr>
      <w:r w:rsidRPr="00BB5418">
        <w:rPr>
          <w:rFonts w:asciiTheme="minorHAnsi" w:hAnsiTheme="minorHAnsi"/>
          <w:color w:val="70AD47" w:themeColor="accent6"/>
          <w:sz w:val="22"/>
          <w:szCs w:val="22"/>
        </w:rPr>
        <w:t xml:space="preserve">Xa ob nqe lus </w:t>
      </w:r>
      <w:r w:rsidR="008A69AD" w:rsidRPr="00BB5418">
        <w:rPr>
          <w:rFonts w:asciiTheme="minorHAnsi" w:hAnsiTheme="minorHAnsi"/>
          <w:color w:val="70AD47" w:themeColor="accent6"/>
          <w:sz w:val="22"/>
          <w:szCs w:val="22"/>
        </w:rPr>
        <w:t xml:space="preserve">ua </w:t>
      </w:r>
      <w:r w:rsidRPr="00BB5418">
        <w:rPr>
          <w:rFonts w:asciiTheme="minorHAnsi" w:hAnsiTheme="minorHAnsi"/>
          <w:color w:val="70AD47" w:themeColor="accent6"/>
          <w:sz w:val="22"/>
          <w:szCs w:val="22"/>
        </w:rPr>
        <w:t xml:space="preserve">pov thawj ("kev lees paub") rau FDA: (1) tias nws tsim nyog rau </w:t>
      </w:r>
      <w:proofErr w:type="gramStart"/>
      <w:r w:rsidRPr="00BB5418">
        <w:rPr>
          <w:rFonts w:asciiTheme="minorHAnsi" w:hAnsiTheme="minorHAnsi"/>
          <w:color w:val="70AD47" w:themeColor="accent6"/>
          <w:sz w:val="22"/>
          <w:szCs w:val="22"/>
        </w:rPr>
        <w:t>kev</w:t>
      </w:r>
      <w:proofErr w:type="gramEnd"/>
      <w:r w:rsidRPr="00BB5418">
        <w:rPr>
          <w:rFonts w:asciiTheme="minorHAnsi" w:hAnsiTheme="minorHAnsi"/>
          <w:color w:val="70AD47" w:themeColor="accent6"/>
          <w:sz w:val="22"/>
          <w:szCs w:val="22"/>
        </w:rPr>
        <w:t xml:space="preserve"> zam (piv txwv li, muag khoom noj</w:t>
      </w:r>
      <w:ins w:id="1162" w:author="Windows User" w:date="2021-05-17T10:04:00Z">
        <w:r w:rsidR="00142286">
          <w:rPr>
            <w:rFonts w:asciiTheme="minorHAnsi" w:hAnsiTheme="minorHAnsi"/>
            <w:color w:val="70AD47" w:themeColor="accent6"/>
            <w:sz w:val="22"/>
            <w:szCs w:val="22"/>
          </w:rPr>
          <w:t xml:space="preserve"> yooj yim</w:t>
        </w:r>
      </w:ins>
      <w:r w:rsidRPr="00BB5418">
        <w:rPr>
          <w:rFonts w:asciiTheme="minorHAnsi" w:hAnsiTheme="minorHAnsi"/>
          <w:color w:val="70AD47" w:themeColor="accent6"/>
          <w:sz w:val="22"/>
          <w:szCs w:val="22"/>
        </w:rPr>
        <w:t xml:space="preserve">) thiab (2) yog ua raws li HARPC ("Kev Ntsuam Xyuas </w:t>
      </w:r>
      <w:del w:id="1163" w:author="Windows User" w:date="2021-05-17T10:06:00Z">
        <w:r w:rsidRPr="00BB5418" w:rsidDel="00142286">
          <w:rPr>
            <w:rFonts w:asciiTheme="minorHAnsi" w:hAnsiTheme="minorHAnsi"/>
            <w:color w:val="70AD47" w:themeColor="accent6"/>
            <w:sz w:val="22"/>
            <w:szCs w:val="22"/>
          </w:rPr>
          <w:delText>Pov Hwm</w:delText>
        </w:r>
      </w:del>
      <w:ins w:id="1164" w:author="Windows User" w:date="2021-05-17T10:06:00Z">
        <w:r w:rsidR="00142286">
          <w:rPr>
            <w:rFonts w:asciiTheme="minorHAnsi" w:hAnsiTheme="minorHAnsi"/>
            <w:color w:val="70AD47" w:themeColor="accent6"/>
            <w:sz w:val="22"/>
            <w:szCs w:val="22"/>
          </w:rPr>
          <w:t xml:space="preserve"> Kev Phom Sij</w:t>
        </w:r>
      </w:ins>
      <w:r w:rsidRPr="00BB5418">
        <w:rPr>
          <w:rFonts w:asciiTheme="minorHAnsi" w:hAnsiTheme="minorHAnsi"/>
          <w:color w:val="70AD47" w:themeColor="accent6"/>
          <w:sz w:val="22"/>
          <w:szCs w:val="22"/>
        </w:rPr>
        <w:t xml:space="preserve"> thiab Kev Tiv Thaiv Raws Kev </w:t>
      </w:r>
      <w:del w:id="1165" w:author="Windows User" w:date="2021-05-17T10:06:00Z">
        <w:r w:rsidRPr="00BB5418" w:rsidDel="00142286">
          <w:rPr>
            <w:rFonts w:asciiTheme="minorHAnsi" w:hAnsiTheme="minorHAnsi"/>
            <w:color w:val="70AD47" w:themeColor="accent6"/>
            <w:sz w:val="22"/>
            <w:szCs w:val="22"/>
          </w:rPr>
          <w:delText>Tiv Thaiv</w:delText>
        </w:r>
      </w:del>
      <w:ins w:id="1166" w:author="Windows User" w:date="2021-05-17T10:06:00Z">
        <w:r w:rsidR="00142286">
          <w:rPr>
            <w:rFonts w:asciiTheme="minorHAnsi" w:hAnsiTheme="minorHAnsi"/>
            <w:color w:val="70AD47" w:themeColor="accent6"/>
            <w:sz w:val="22"/>
            <w:szCs w:val="22"/>
          </w:rPr>
          <w:t xml:space="preserve"> pheej hmoo</w:t>
        </w:r>
      </w:ins>
      <w:r w:rsidRPr="00BB5418">
        <w:rPr>
          <w:rFonts w:asciiTheme="minorHAnsi" w:hAnsiTheme="minorHAnsi"/>
          <w:color w:val="70AD47" w:themeColor="accent6"/>
          <w:sz w:val="22"/>
          <w:szCs w:val="22"/>
        </w:rPr>
        <w:t xml:space="preserve">.”) Cov kev cai ntawm tsab cai </w:t>
      </w:r>
      <w:r w:rsidR="008A69AD" w:rsidRPr="00BB5418">
        <w:rPr>
          <w:rFonts w:asciiTheme="minorHAnsi" w:hAnsiTheme="minorHAnsi"/>
          <w:color w:val="70AD47" w:themeColor="accent6"/>
          <w:sz w:val="22"/>
          <w:szCs w:val="22"/>
        </w:rPr>
        <w:t>LOS SIS</w:t>
      </w:r>
      <w:r w:rsidRPr="00BB5418">
        <w:rPr>
          <w:rFonts w:asciiTheme="minorHAnsi" w:hAnsiTheme="minorHAnsi"/>
          <w:color w:val="70AD47" w:themeColor="accent6"/>
          <w:sz w:val="22"/>
          <w:szCs w:val="22"/>
        </w:rPr>
        <w:t xml:space="preserve"> tau ua raws li tag nrho cov cai hauv xeev / cheeb tsam kev nyab xeeb</w:t>
      </w:r>
      <w:r w:rsidR="008A69AD" w:rsidRPr="00BB5418">
        <w:rPr>
          <w:rFonts w:asciiTheme="minorHAnsi" w:hAnsiTheme="minorHAnsi"/>
          <w:color w:val="70AD47" w:themeColor="accent6"/>
          <w:sz w:val="22"/>
          <w:szCs w:val="22"/>
        </w:rPr>
        <w:t xml:space="preserve"> ntawm</w:t>
      </w:r>
      <w:r w:rsidRPr="00BB5418">
        <w:rPr>
          <w:rFonts w:asciiTheme="minorHAnsi" w:hAnsiTheme="minorHAnsi"/>
          <w:color w:val="70AD47" w:themeColor="accent6"/>
          <w:sz w:val="22"/>
          <w:szCs w:val="22"/>
        </w:rPr>
        <w:t xml:space="preserve"> khoom noj</w:t>
      </w:r>
      <w:r w:rsidR="00AC1412" w:rsidRPr="00BB5418">
        <w:rPr>
          <w:rFonts w:asciiTheme="minorHAnsi" w:hAnsiTheme="minorHAnsi"/>
          <w:color w:val="70AD47" w:themeColor="accent6"/>
          <w:sz w:val="22"/>
          <w:szCs w:val="22"/>
        </w:rPr>
        <w:t>. </w:t>
      </w:r>
    </w:p>
    <w:p w14:paraId="275D8F28" w14:textId="23D4A75F" w:rsidR="00AC1412" w:rsidRPr="00BB5418" w:rsidRDefault="00E8469E" w:rsidP="00BB5418">
      <w:pPr>
        <w:pStyle w:val="ListParagraph"/>
        <w:numPr>
          <w:ilvl w:val="0"/>
          <w:numId w:val="35"/>
        </w:numPr>
        <w:jc w:val="both"/>
        <w:rPr>
          <w:rFonts w:asciiTheme="minorHAnsi" w:hAnsiTheme="minorHAnsi"/>
          <w:color w:val="70AD47" w:themeColor="accent6"/>
          <w:sz w:val="22"/>
          <w:szCs w:val="22"/>
        </w:rPr>
      </w:pPr>
      <w:r w:rsidRPr="00BB5418">
        <w:rPr>
          <w:rFonts w:asciiTheme="minorHAnsi" w:hAnsiTheme="minorHAnsi"/>
          <w:color w:val="70AD47" w:themeColor="accent6"/>
          <w:sz w:val="22"/>
          <w:szCs w:val="22"/>
        </w:rPr>
        <w:t>Qhia cov npe ua liaj ua teb thiab tag nrho cov chaw nyob ntawm txhua daim paib los</w:t>
      </w:r>
      <w:r w:rsidR="00317B5A" w:rsidRPr="00BB5418">
        <w:rPr>
          <w:rFonts w:asciiTheme="minorHAnsi" w:hAnsiTheme="minorHAnsi"/>
          <w:color w:val="70AD47" w:themeColor="accent6"/>
          <w:sz w:val="22"/>
          <w:szCs w:val="22"/>
        </w:rPr>
        <w:t xml:space="preserve"> </w:t>
      </w:r>
      <w:r w:rsidRPr="00BB5418">
        <w:rPr>
          <w:rFonts w:asciiTheme="minorHAnsi" w:hAnsiTheme="minorHAnsi"/>
          <w:color w:val="70AD47" w:themeColor="accent6"/>
          <w:sz w:val="22"/>
          <w:szCs w:val="22"/>
        </w:rPr>
        <w:t>sis cov khoom muag (yog tias nws xaiv ua raws li kev xaiv (2)), kom ua raws li xeev / hauv zos txoj cai kev nyab xeeb</w:t>
      </w:r>
      <w:r w:rsidR="00317B5A" w:rsidRPr="00BB5418">
        <w:rPr>
          <w:rFonts w:asciiTheme="minorHAnsi" w:hAnsiTheme="minorHAnsi"/>
          <w:color w:val="70AD47" w:themeColor="accent6"/>
          <w:sz w:val="22"/>
          <w:szCs w:val="22"/>
        </w:rPr>
        <w:t xml:space="preserve"> ntawm</w:t>
      </w:r>
      <w:r w:rsidRPr="00BB5418">
        <w:rPr>
          <w:rFonts w:asciiTheme="minorHAnsi" w:hAnsiTheme="minorHAnsi"/>
          <w:color w:val="70AD47" w:themeColor="accent6"/>
          <w:sz w:val="22"/>
          <w:szCs w:val="22"/>
        </w:rPr>
        <w:t xml:space="preserve"> khoom noj es tsis siv HARPC </w:t>
      </w:r>
      <w:r w:rsidR="00317B5A" w:rsidRPr="00BB5418">
        <w:rPr>
          <w:rFonts w:asciiTheme="minorHAnsi" w:hAnsiTheme="minorHAnsi"/>
          <w:color w:val="70AD47" w:themeColor="accent6"/>
          <w:sz w:val="22"/>
          <w:szCs w:val="22"/>
        </w:rPr>
        <w:t>txoj</w:t>
      </w:r>
      <w:r w:rsidRPr="00BB5418">
        <w:rPr>
          <w:rFonts w:asciiTheme="minorHAnsi" w:hAnsiTheme="minorHAnsi"/>
          <w:color w:val="70AD47" w:themeColor="accent6"/>
          <w:sz w:val="22"/>
          <w:szCs w:val="22"/>
        </w:rPr>
        <w:t xml:space="preserve"> cai</w:t>
      </w:r>
      <w:r w:rsidR="00AC1412" w:rsidRPr="00BB5418">
        <w:rPr>
          <w:rFonts w:asciiTheme="minorHAnsi" w:hAnsiTheme="minorHAnsi"/>
          <w:color w:val="70AD47" w:themeColor="accent6"/>
          <w:sz w:val="22"/>
          <w:szCs w:val="22"/>
        </w:rPr>
        <w:t>)</w:t>
      </w:r>
      <w:r w:rsidR="003F4F72" w:rsidRPr="00BB5418">
        <w:rPr>
          <w:rFonts w:asciiTheme="minorHAnsi" w:hAnsiTheme="minorHAnsi"/>
          <w:color w:val="70AD47" w:themeColor="accent6"/>
          <w:sz w:val="22"/>
          <w:szCs w:val="22"/>
        </w:rPr>
        <w:t>.</w:t>
      </w:r>
    </w:p>
    <w:p w14:paraId="7AE65143" w14:textId="675400F8" w:rsidR="00475F0B" w:rsidRPr="0022192D" w:rsidRDefault="00AC1412" w:rsidP="0022192D">
      <w:pPr>
        <w:pStyle w:val="ListParagraph"/>
        <w:rPr>
          <w:rFonts w:asciiTheme="minorHAnsi" w:hAnsiTheme="minorHAnsi"/>
          <w:color w:val="70AD47" w:themeColor="accent6"/>
        </w:rPr>
      </w:pPr>
      <w:r w:rsidRPr="0022192D">
        <w:rPr>
          <w:rFonts w:asciiTheme="minorHAnsi" w:hAnsiTheme="minorHAnsi"/>
          <w:color w:val="70AD47" w:themeColor="accent6"/>
        </w:rPr>
        <w:t xml:space="preserve"> </w:t>
      </w:r>
    </w:p>
    <w:p w14:paraId="58F1EA6C" w14:textId="6DE1CEA8" w:rsidR="009F3B9E" w:rsidRPr="0022192D" w:rsidRDefault="0051234F" w:rsidP="00A43E60">
      <w:pPr>
        <w:jc w:val="both"/>
        <w:rPr>
          <w:rFonts w:asciiTheme="minorHAnsi" w:eastAsia="Times New Roman" w:hAnsiTheme="minorHAnsi"/>
          <w:color w:val="70AD47" w:themeColor="accent6"/>
        </w:rPr>
      </w:pPr>
      <w:r w:rsidRPr="00A43E60">
        <w:rPr>
          <w:rFonts w:asciiTheme="minorHAnsi" w:eastAsia="Times New Roman" w:hAnsiTheme="minorHAnsi"/>
          <w:color w:val="70AD47" w:themeColor="accent6"/>
          <w:sz w:val="22"/>
          <w:szCs w:val="22"/>
        </w:rPr>
        <w:t xml:space="preserve">Sally mloog tau tias ntxhov siab thiab ntshai! Nws txiav txim siab ua si nws muaj kev nyab xeeb thiab tuav tseg muag nws lub hnab nqa zaub xas lav kom txog thaum nws saib rau txhua yam uas nws yuav tsum tau ua raws li </w:t>
      </w:r>
      <w:r w:rsidR="00063A5C" w:rsidRPr="00A43E60">
        <w:rPr>
          <w:rFonts w:asciiTheme="minorHAnsi" w:eastAsia="Times New Roman" w:hAnsiTheme="minorHAnsi"/>
          <w:color w:val="70AD47" w:themeColor="accent6"/>
          <w:sz w:val="22"/>
          <w:szCs w:val="22"/>
        </w:rPr>
        <w:t>txoj</w:t>
      </w:r>
      <w:r w:rsidRPr="00A43E60">
        <w:rPr>
          <w:rFonts w:asciiTheme="minorHAnsi" w:eastAsia="Times New Roman" w:hAnsiTheme="minorHAnsi"/>
          <w:color w:val="70AD47" w:themeColor="accent6"/>
          <w:sz w:val="22"/>
          <w:szCs w:val="22"/>
        </w:rPr>
        <w:t xml:space="preserve"> cai. Nws sau tag nrho cov npe ntawm cov lus nug uas yuav nug ntawm FSMA kev cob qhia kev ua hauj</w:t>
      </w:r>
      <w:r w:rsidR="00063A5C" w:rsidRPr="00A43E60">
        <w:rPr>
          <w:rFonts w:asciiTheme="minorHAnsi" w:eastAsia="Times New Roman" w:hAnsiTheme="minorHAnsi"/>
          <w:color w:val="70AD47" w:themeColor="accent6"/>
          <w:sz w:val="22"/>
          <w:szCs w:val="22"/>
        </w:rPr>
        <w:t xml:space="preserve"> </w:t>
      </w:r>
      <w:r w:rsidRPr="00A43E60">
        <w:rPr>
          <w:rFonts w:asciiTheme="minorHAnsi" w:eastAsia="Times New Roman" w:hAnsiTheme="minorHAnsi"/>
          <w:color w:val="70AD47" w:themeColor="accent6"/>
          <w:sz w:val="22"/>
          <w:szCs w:val="22"/>
        </w:rPr>
        <w:t xml:space="preserve">lwm tom ntej no. Nws kuj tseem npaj siab yuav </w:t>
      </w:r>
      <w:del w:id="1167" w:author="Windows User" w:date="2021-05-17T10:12:00Z">
        <w:r w:rsidRPr="00A43E60" w:rsidDel="003E2419">
          <w:rPr>
            <w:rFonts w:asciiTheme="minorHAnsi" w:eastAsia="Times New Roman" w:hAnsiTheme="minorHAnsi"/>
            <w:color w:val="70AD47" w:themeColor="accent6"/>
            <w:sz w:val="22"/>
            <w:szCs w:val="22"/>
          </w:rPr>
          <w:delText>tiv toj</w:delText>
        </w:r>
      </w:del>
      <w:ins w:id="1168" w:author="Windows User" w:date="2021-05-17T10:12:00Z">
        <w:r w:rsidR="003E2419">
          <w:rPr>
            <w:rFonts w:asciiTheme="minorHAnsi" w:eastAsia="Times New Roman" w:hAnsiTheme="minorHAnsi"/>
            <w:color w:val="70AD47" w:themeColor="accent6"/>
            <w:sz w:val="22"/>
            <w:szCs w:val="22"/>
          </w:rPr>
          <w:t xml:space="preserve"> hu rau</w:t>
        </w:r>
      </w:ins>
      <w:r w:rsidRPr="00A43E60">
        <w:rPr>
          <w:rFonts w:asciiTheme="minorHAnsi" w:eastAsia="Times New Roman" w:hAnsiTheme="minorHAnsi"/>
          <w:color w:val="70AD47" w:themeColor="accent6"/>
          <w:sz w:val="22"/>
          <w:szCs w:val="22"/>
        </w:rPr>
        <w:t xml:space="preserve"> nws lub chaw lis hauj</w:t>
      </w:r>
      <w:r w:rsidR="00063A5C" w:rsidRPr="00A43E60">
        <w:rPr>
          <w:rFonts w:asciiTheme="minorHAnsi" w:eastAsia="Times New Roman" w:hAnsiTheme="minorHAnsi"/>
          <w:color w:val="70AD47" w:themeColor="accent6"/>
          <w:sz w:val="22"/>
          <w:szCs w:val="22"/>
        </w:rPr>
        <w:t xml:space="preserve"> </w:t>
      </w:r>
      <w:proofErr w:type="gramStart"/>
      <w:r w:rsidRPr="00A43E60">
        <w:rPr>
          <w:rFonts w:asciiTheme="minorHAnsi" w:eastAsia="Times New Roman" w:hAnsiTheme="minorHAnsi"/>
          <w:color w:val="70AD47" w:themeColor="accent6"/>
          <w:sz w:val="22"/>
          <w:szCs w:val="22"/>
        </w:rPr>
        <w:t>lwm</w:t>
      </w:r>
      <w:proofErr w:type="gramEnd"/>
      <w:r w:rsidRPr="00A43E60">
        <w:rPr>
          <w:rFonts w:asciiTheme="minorHAnsi" w:eastAsia="Times New Roman" w:hAnsiTheme="minorHAnsi"/>
          <w:color w:val="70AD47" w:themeColor="accent6"/>
          <w:sz w:val="22"/>
          <w:szCs w:val="22"/>
        </w:rPr>
        <w:t xml:space="preserve"> hauv zos txuas ntxiv txhawm rau saib lawv puas tuaj yeem muab qee cov lus teb</w:t>
      </w:r>
      <w:r w:rsidR="00204C21" w:rsidRPr="0022192D">
        <w:rPr>
          <w:rFonts w:asciiTheme="minorHAnsi" w:eastAsia="Times New Roman" w:hAnsiTheme="minorHAnsi"/>
          <w:color w:val="70AD47" w:themeColor="accent6"/>
        </w:rPr>
        <w:t xml:space="preserve">. </w:t>
      </w:r>
    </w:p>
    <w:p w14:paraId="2D569FAC" w14:textId="77777777" w:rsidR="00E50C5C" w:rsidRPr="0022192D" w:rsidRDefault="00E50C5C" w:rsidP="0022192D">
      <w:pPr>
        <w:rPr>
          <w:rFonts w:asciiTheme="minorHAnsi" w:eastAsia="Times New Roman" w:hAnsiTheme="minorHAnsi"/>
          <w:color w:val="70AD47" w:themeColor="accent6"/>
        </w:rPr>
      </w:pPr>
    </w:p>
    <w:p w14:paraId="2EB48369" w14:textId="08802277" w:rsidR="0021086D" w:rsidRPr="006D1CA4" w:rsidRDefault="00427B5D" w:rsidP="006D1CA4">
      <w:pPr>
        <w:spacing w:after="180" w:line="257" w:lineRule="atLeast"/>
        <w:jc w:val="both"/>
        <w:rPr>
          <w:rFonts w:asciiTheme="minorHAnsi" w:hAnsiTheme="minorHAnsi"/>
          <w:b/>
          <w:sz w:val="22"/>
          <w:szCs w:val="22"/>
        </w:rPr>
      </w:pPr>
      <w:r w:rsidRPr="006D1CA4">
        <w:rPr>
          <w:rFonts w:asciiTheme="minorHAnsi" w:hAnsiTheme="minorHAnsi"/>
          <w:b/>
          <w:iCs/>
          <w:sz w:val="22"/>
          <w:szCs w:val="22"/>
        </w:rPr>
        <w:t>Cov Lus Xaus</w:t>
      </w:r>
      <w:r w:rsidR="0021086D" w:rsidRPr="006D1CA4">
        <w:rPr>
          <w:rFonts w:asciiTheme="minorHAnsi" w:hAnsiTheme="minorHAnsi"/>
          <w:b/>
          <w:iCs/>
          <w:sz w:val="22"/>
          <w:szCs w:val="22"/>
        </w:rPr>
        <w:t> </w:t>
      </w:r>
    </w:p>
    <w:p w14:paraId="3AA7D14C" w14:textId="6AA73AD5" w:rsidR="00FC3F46" w:rsidRPr="0022192D" w:rsidRDefault="001A1A88" w:rsidP="006D1CA4">
      <w:pPr>
        <w:spacing w:after="240" w:line="152" w:lineRule="atLeast"/>
        <w:jc w:val="both"/>
        <w:rPr>
          <w:rFonts w:asciiTheme="minorHAnsi" w:hAnsiTheme="minorHAnsi"/>
          <w:b/>
          <w:color w:val="000000" w:themeColor="text1"/>
        </w:rPr>
      </w:pPr>
      <w:r w:rsidRPr="006D1CA4">
        <w:rPr>
          <w:rFonts w:asciiTheme="minorHAnsi" w:hAnsiTheme="minorHAnsi"/>
          <w:iCs/>
          <w:sz w:val="22"/>
          <w:szCs w:val="22"/>
        </w:rPr>
        <w:t xml:space="preserve">Kev txaus ntshai ntawm cov zaub mov </w:t>
      </w:r>
      <w:proofErr w:type="gramStart"/>
      <w:r w:rsidRPr="006D1CA4">
        <w:rPr>
          <w:rFonts w:asciiTheme="minorHAnsi" w:hAnsiTheme="minorHAnsi"/>
          <w:iCs/>
          <w:sz w:val="22"/>
          <w:szCs w:val="22"/>
        </w:rPr>
        <w:t>kev</w:t>
      </w:r>
      <w:proofErr w:type="gramEnd"/>
      <w:r w:rsidRPr="006D1CA4">
        <w:rPr>
          <w:rFonts w:asciiTheme="minorHAnsi" w:hAnsiTheme="minorHAnsi"/>
          <w:iCs/>
          <w:sz w:val="22"/>
          <w:szCs w:val="22"/>
        </w:rPr>
        <w:t xml:space="preserve"> nyab xeeb muaj teeb meem yog ib qho loj heev nrog kev ua txhaum kev cai lij choj.</w:t>
      </w:r>
      <w:ins w:id="1169" w:author="Windows User" w:date="2021-05-17T10:17:00Z">
        <w:r w:rsidR="003E2419">
          <w:rPr>
            <w:rFonts w:asciiTheme="minorHAnsi" w:hAnsiTheme="minorHAnsi"/>
            <w:iCs/>
            <w:sz w:val="22"/>
            <w:szCs w:val="22"/>
          </w:rPr>
          <w:t xml:space="preserve"> Kev cog zaub kom</w:t>
        </w:r>
      </w:ins>
      <w:r w:rsidRPr="006D1CA4">
        <w:rPr>
          <w:rFonts w:asciiTheme="minorHAnsi" w:hAnsiTheme="minorHAnsi"/>
          <w:iCs/>
          <w:sz w:val="22"/>
          <w:szCs w:val="22"/>
        </w:rPr>
        <w:t xml:space="preserve"> Loj hlob cov zaub mov muaj </w:t>
      </w:r>
      <w:proofErr w:type="gramStart"/>
      <w:r w:rsidRPr="006D1CA4">
        <w:rPr>
          <w:rFonts w:asciiTheme="minorHAnsi" w:hAnsiTheme="minorHAnsi"/>
          <w:iCs/>
          <w:sz w:val="22"/>
          <w:szCs w:val="22"/>
        </w:rPr>
        <w:t>kev</w:t>
      </w:r>
      <w:proofErr w:type="gramEnd"/>
      <w:r w:rsidRPr="006D1CA4">
        <w:rPr>
          <w:rFonts w:asciiTheme="minorHAnsi" w:hAnsiTheme="minorHAnsi"/>
          <w:iCs/>
          <w:sz w:val="22"/>
          <w:szCs w:val="22"/>
        </w:rPr>
        <w:t xml:space="preserve"> nyab xeeb yog thawj qhov tseem ceeb rau kev tswj hwm cov kev ph</w:t>
      </w:r>
      <w:r w:rsidR="00B70D91" w:rsidRPr="006D1CA4">
        <w:rPr>
          <w:rFonts w:asciiTheme="minorHAnsi" w:hAnsiTheme="minorHAnsi"/>
          <w:iCs/>
          <w:sz w:val="22"/>
          <w:szCs w:val="22"/>
        </w:rPr>
        <w:t>om sij</w:t>
      </w:r>
      <w:r w:rsidRPr="006D1CA4">
        <w:rPr>
          <w:rFonts w:asciiTheme="minorHAnsi" w:hAnsiTheme="minorHAnsi"/>
          <w:iCs/>
          <w:sz w:val="22"/>
          <w:szCs w:val="22"/>
        </w:rPr>
        <w:t>. Dhau ntawm qhov ntaw</w:t>
      </w:r>
      <w:r w:rsidR="00B70D91" w:rsidRPr="006D1CA4">
        <w:rPr>
          <w:rFonts w:asciiTheme="minorHAnsi" w:hAnsiTheme="minorHAnsi"/>
          <w:iCs/>
          <w:sz w:val="22"/>
          <w:szCs w:val="22"/>
        </w:rPr>
        <w:t>v</w:t>
      </w:r>
      <w:r w:rsidRPr="006D1CA4">
        <w:rPr>
          <w:rFonts w:asciiTheme="minorHAnsi" w:hAnsiTheme="minorHAnsi"/>
          <w:iCs/>
          <w:sz w:val="22"/>
          <w:szCs w:val="22"/>
        </w:rPr>
        <w:t xml:space="preserve">, tseem muaj cov neeg ua liaj ua teb tuaj yeem tsim kom muaj lub zog ruaj khov thiab ua lag luam khov kho uas tuaj yeem tiv taus cov xwm txheej zoo li no! Los ntawm </w:t>
      </w:r>
      <w:proofErr w:type="gramStart"/>
      <w:r w:rsidRPr="006D1CA4">
        <w:rPr>
          <w:rFonts w:asciiTheme="minorHAnsi" w:hAnsiTheme="minorHAnsi"/>
          <w:iCs/>
          <w:sz w:val="22"/>
          <w:szCs w:val="22"/>
        </w:rPr>
        <w:t>kev</w:t>
      </w:r>
      <w:proofErr w:type="gramEnd"/>
      <w:r w:rsidRPr="006D1CA4">
        <w:rPr>
          <w:rFonts w:asciiTheme="minorHAnsi" w:hAnsiTheme="minorHAnsi"/>
          <w:iCs/>
          <w:sz w:val="22"/>
          <w:szCs w:val="22"/>
        </w:rPr>
        <w:t xml:space="preserve"> hais txog Kev Ua</w:t>
      </w:r>
      <w:del w:id="1170" w:author="Windows User" w:date="2021-05-17T10:19:00Z">
        <w:r w:rsidRPr="006D1CA4" w:rsidDel="003E2419">
          <w:rPr>
            <w:rFonts w:asciiTheme="minorHAnsi" w:hAnsiTheme="minorHAnsi"/>
            <w:iCs/>
            <w:sz w:val="22"/>
            <w:szCs w:val="22"/>
          </w:rPr>
          <w:delText xml:space="preserve"> Ua</w:delText>
        </w:r>
      </w:del>
      <w:r w:rsidRPr="006D1CA4">
        <w:rPr>
          <w:rFonts w:asciiTheme="minorHAnsi" w:hAnsiTheme="minorHAnsi"/>
          <w:iCs/>
          <w:sz w:val="22"/>
          <w:szCs w:val="22"/>
        </w:rPr>
        <w:t xml:space="preserve"> Cov kauj ruam hauv phau ntawv qhia no, cov neeg ua liaj ua teb tuaj yeem pib txhim kho tag nrho cov tswv yim kev nyab xeeb khoom noj kom haum rau lawv txoj hauj</w:t>
      </w:r>
      <w:r w:rsidR="00B70D91" w:rsidRPr="006D1CA4">
        <w:rPr>
          <w:rFonts w:asciiTheme="minorHAnsi" w:hAnsiTheme="minorHAnsi"/>
          <w:iCs/>
          <w:sz w:val="22"/>
          <w:szCs w:val="22"/>
        </w:rPr>
        <w:t xml:space="preserve"> </w:t>
      </w:r>
      <w:r w:rsidRPr="006D1CA4">
        <w:rPr>
          <w:rFonts w:asciiTheme="minorHAnsi" w:hAnsiTheme="minorHAnsi"/>
          <w:iCs/>
          <w:sz w:val="22"/>
          <w:szCs w:val="22"/>
        </w:rPr>
        <w:t>lwm ua liaj ua teb</w:t>
      </w:r>
      <w:r w:rsidR="00BE6CC5" w:rsidRPr="006D1CA4">
        <w:rPr>
          <w:rFonts w:asciiTheme="minorHAnsi" w:hAnsiTheme="minorHAnsi"/>
          <w:iCs/>
          <w:sz w:val="22"/>
          <w:szCs w:val="22"/>
        </w:rPr>
        <w:t xml:space="preserve">. </w:t>
      </w:r>
      <w:r w:rsidR="00B70D91" w:rsidRPr="006D1CA4">
        <w:rPr>
          <w:rFonts w:asciiTheme="minorHAnsi" w:hAnsiTheme="minorHAnsi"/>
          <w:b/>
          <w:color w:val="000000" w:themeColor="text1"/>
          <w:sz w:val="22"/>
          <w:szCs w:val="22"/>
        </w:rPr>
        <w:t xml:space="preserve">Thaum kawg, txoj </w:t>
      </w:r>
      <w:proofErr w:type="gramStart"/>
      <w:r w:rsidR="00B70D91" w:rsidRPr="006D1CA4">
        <w:rPr>
          <w:rFonts w:asciiTheme="minorHAnsi" w:hAnsiTheme="minorHAnsi"/>
          <w:b/>
          <w:color w:val="000000" w:themeColor="text1"/>
          <w:sz w:val="22"/>
          <w:szCs w:val="22"/>
        </w:rPr>
        <w:t>cai</w:t>
      </w:r>
      <w:proofErr w:type="gramEnd"/>
      <w:r w:rsidR="00B70D91" w:rsidRPr="006D1CA4">
        <w:rPr>
          <w:rFonts w:asciiTheme="minorHAnsi" w:hAnsiTheme="minorHAnsi"/>
          <w:b/>
          <w:color w:val="000000" w:themeColor="text1"/>
          <w:sz w:val="22"/>
          <w:szCs w:val="22"/>
        </w:rPr>
        <w:t xml:space="preserve"> tswj hwm kev p</w:t>
      </w:r>
      <w:r w:rsidR="006D1CA4" w:rsidRPr="006D1CA4">
        <w:rPr>
          <w:rFonts w:asciiTheme="minorHAnsi" w:hAnsiTheme="minorHAnsi"/>
          <w:b/>
          <w:color w:val="000000" w:themeColor="text1"/>
          <w:sz w:val="22"/>
          <w:szCs w:val="22"/>
        </w:rPr>
        <w:t>hom sij</w:t>
      </w:r>
      <w:r w:rsidR="00B70D91" w:rsidRPr="006D1CA4">
        <w:rPr>
          <w:rFonts w:asciiTheme="minorHAnsi" w:hAnsiTheme="minorHAnsi"/>
          <w:b/>
          <w:color w:val="000000" w:themeColor="text1"/>
          <w:sz w:val="22"/>
          <w:szCs w:val="22"/>
        </w:rPr>
        <w:t xml:space="preserve"> yog qhov kev txiav txim siab ntawm koj tus kheej - kev txiav txim siab nyiaj txiag, kev xav, thiab kev lag luam los txiav txim siab rau txhua yam uas tsim nyog thiab </w:t>
      </w:r>
      <w:del w:id="1171" w:author="Windows User" w:date="2021-05-17T10:22:00Z">
        <w:r w:rsidR="00B70D91" w:rsidRPr="006D1CA4" w:rsidDel="003E2419">
          <w:rPr>
            <w:rFonts w:asciiTheme="minorHAnsi" w:hAnsiTheme="minorHAnsi"/>
            <w:b/>
            <w:color w:val="000000" w:themeColor="text1"/>
            <w:sz w:val="22"/>
            <w:szCs w:val="22"/>
          </w:rPr>
          <w:delText>tsim nyog</w:delText>
        </w:r>
      </w:del>
      <w:ins w:id="1172" w:author="Windows User" w:date="2021-05-17T10:22:00Z">
        <w:r w:rsidR="003E2419">
          <w:rPr>
            <w:rFonts w:asciiTheme="minorHAnsi" w:hAnsiTheme="minorHAnsi"/>
            <w:b/>
            <w:color w:val="000000" w:themeColor="text1"/>
            <w:sz w:val="22"/>
            <w:szCs w:val="22"/>
          </w:rPr>
          <w:t xml:space="preserve"> yooj yim</w:t>
        </w:r>
      </w:ins>
      <w:r w:rsidR="00B70D91" w:rsidRPr="006D1CA4">
        <w:rPr>
          <w:rFonts w:asciiTheme="minorHAnsi" w:hAnsiTheme="minorHAnsi"/>
          <w:b/>
          <w:color w:val="000000" w:themeColor="text1"/>
          <w:sz w:val="22"/>
          <w:szCs w:val="22"/>
        </w:rPr>
        <w:t xml:space="preserve"> rau koj thiab koj daim liaj teb</w:t>
      </w:r>
      <w:r w:rsidR="00FC3F46" w:rsidRPr="0022192D">
        <w:rPr>
          <w:rFonts w:asciiTheme="minorHAnsi" w:hAnsiTheme="minorHAnsi"/>
          <w:b/>
          <w:color w:val="000000" w:themeColor="text1"/>
        </w:rPr>
        <w:t xml:space="preserve">. </w:t>
      </w:r>
    </w:p>
    <w:p w14:paraId="299C3707" w14:textId="22AB3A04" w:rsidR="007A2ED3" w:rsidRPr="003577E8" w:rsidRDefault="004A18DE" w:rsidP="003577E8">
      <w:pPr>
        <w:jc w:val="both"/>
        <w:rPr>
          <w:rFonts w:asciiTheme="minorHAnsi" w:eastAsia="Times New Roman" w:hAnsiTheme="minorHAnsi"/>
          <w:b/>
          <w:color w:val="7030A0"/>
          <w:sz w:val="22"/>
          <w:szCs w:val="22"/>
        </w:rPr>
      </w:pPr>
      <w:r w:rsidRPr="003577E8">
        <w:rPr>
          <w:rFonts w:asciiTheme="minorHAnsi" w:eastAsia="Times New Roman" w:hAnsiTheme="minorHAnsi"/>
          <w:b/>
          <w:color w:val="7030A0"/>
          <w:sz w:val="22"/>
          <w:szCs w:val="22"/>
        </w:rPr>
        <w:t>KEV UA RAWS</w:t>
      </w:r>
      <w:r w:rsidR="007A2ED3" w:rsidRPr="003577E8">
        <w:rPr>
          <w:rFonts w:asciiTheme="minorHAnsi" w:eastAsia="Times New Roman" w:hAnsiTheme="minorHAnsi"/>
          <w:b/>
          <w:color w:val="7030A0"/>
          <w:sz w:val="22"/>
          <w:szCs w:val="22"/>
        </w:rPr>
        <w:t xml:space="preserve">: </w:t>
      </w:r>
      <w:r w:rsidR="00C2220A" w:rsidRPr="003577E8">
        <w:rPr>
          <w:rFonts w:asciiTheme="minorHAnsi" w:eastAsia="Times New Roman" w:hAnsiTheme="minorHAnsi"/>
          <w:b/>
          <w:color w:val="7030A0"/>
          <w:sz w:val="22"/>
          <w:szCs w:val="22"/>
        </w:rPr>
        <w:t>TSIS TUS NCUAS</w:t>
      </w:r>
    </w:p>
    <w:p w14:paraId="39A92925" w14:textId="62D9BFDC" w:rsidR="007A2ED3" w:rsidRPr="003577E8" w:rsidRDefault="00571345" w:rsidP="003577E8">
      <w:pPr>
        <w:pStyle w:val="ListParagraph"/>
        <w:numPr>
          <w:ilvl w:val="0"/>
          <w:numId w:val="6"/>
        </w:numPr>
        <w:jc w:val="both"/>
        <w:rPr>
          <w:rFonts w:asciiTheme="minorHAnsi" w:hAnsiTheme="minorHAnsi"/>
          <w:b/>
          <w:color w:val="7030A0"/>
          <w:sz w:val="22"/>
          <w:szCs w:val="22"/>
        </w:rPr>
      </w:pPr>
      <w:r w:rsidRPr="003577E8">
        <w:rPr>
          <w:rFonts w:asciiTheme="minorHAnsi" w:hAnsiTheme="minorHAnsi"/>
          <w:b/>
          <w:color w:val="7030A0"/>
          <w:sz w:val="22"/>
          <w:szCs w:val="22"/>
        </w:rPr>
        <w:t>Teem ib xyoos ib zaug tshuaj xyuas cov tswv yim kev nyab xeeb</w:t>
      </w:r>
      <w:r w:rsidR="004D0014" w:rsidRPr="003577E8">
        <w:rPr>
          <w:rFonts w:asciiTheme="minorHAnsi" w:hAnsiTheme="minorHAnsi"/>
          <w:b/>
          <w:color w:val="7030A0"/>
          <w:sz w:val="22"/>
          <w:szCs w:val="22"/>
        </w:rPr>
        <w:t xml:space="preserve"> ntawm</w:t>
      </w:r>
      <w:r w:rsidRPr="003577E8">
        <w:rPr>
          <w:rFonts w:asciiTheme="minorHAnsi" w:hAnsiTheme="minorHAnsi"/>
          <w:b/>
          <w:color w:val="7030A0"/>
          <w:sz w:val="22"/>
          <w:szCs w:val="22"/>
        </w:rPr>
        <w:t xml:space="preserve"> khoom noj ua liaj ua teb</w:t>
      </w:r>
      <w:r w:rsidR="007A2ED3" w:rsidRPr="003577E8">
        <w:rPr>
          <w:rFonts w:asciiTheme="minorHAnsi" w:hAnsiTheme="minorHAnsi"/>
          <w:b/>
          <w:color w:val="7030A0"/>
          <w:sz w:val="22"/>
          <w:szCs w:val="22"/>
        </w:rPr>
        <w:t xml:space="preserve"> </w:t>
      </w:r>
    </w:p>
    <w:p w14:paraId="1777FBB8" w14:textId="32DEA17D" w:rsidR="00F65334" w:rsidRPr="0022192D" w:rsidRDefault="00C7477F" w:rsidP="003577E8">
      <w:pPr>
        <w:spacing w:after="240"/>
        <w:jc w:val="both"/>
        <w:rPr>
          <w:rFonts w:asciiTheme="minorHAnsi" w:hAnsiTheme="minorHAnsi"/>
          <w:color w:val="000000" w:themeColor="text1"/>
        </w:rPr>
      </w:pPr>
      <w:r w:rsidRPr="003577E8">
        <w:rPr>
          <w:rFonts w:asciiTheme="minorHAnsi" w:hAnsiTheme="minorHAnsi"/>
          <w:color w:val="000000" w:themeColor="text1"/>
          <w:sz w:val="22"/>
          <w:szCs w:val="22"/>
        </w:rPr>
        <w:lastRenderedPageBreak/>
        <w:t>Yam twg los x</w:t>
      </w:r>
      <w:r w:rsidR="004D0014" w:rsidRPr="003577E8">
        <w:rPr>
          <w:rFonts w:asciiTheme="minorHAnsi" w:hAnsiTheme="minorHAnsi"/>
          <w:color w:val="000000" w:themeColor="text1"/>
          <w:sz w:val="22"/>
          <w:szCs w:val="22"/>
        </w:rPr>
        <w:t>ij</w:t>
      </w:r>
      <w:r w:rsidRPr="003577E8">
        <w:rPr>
          <w:rFonts w:asciiTheme="minorHAnsi" w:hAnsiTheme="minorHAnsi"/>
          <w:color w:val="000000" w:themeColor="text1"/>
          <w:sz w:val="22"/>
          <w:szCs w:val="22"/>
        </w:rPr>
        <w:t xml:space="preserve"> </w:t>
      </w:r>
      <w:r w:rsidR="004D0014" w:rsidRPr="003577E8">
        <w:rPr>
          <w:rFonts w:asciiTheme="minorHAnsi" w:hAnsiTheme="minorHAnsi"/>
          <w:color w:val="000000" w:themeColor="text1"/>
          <w:sz w:val="22"/>
          <w:szCs w:val="22"/>
        </w:rPr>
        <w:t>peem tau txiav txim siab raws li thawj kauj ruam, cov neeg ua liaj ua teb tau zoo kom ua hauj</w:t>
      </w:r>
      <w:r w:rsidRPr="003577E8">
        <w:rPr>
          <w:rFonts w:asciiTheme="minorHAnsi" w:hAnsiTheme="minorHAnsi"/>
          <w:color w:val="000000" w:themeColor="text1"/>
          <w:sz w:val="22"/>
          <w:szCs w:val="22"/>
        </w:rPr>
        <w:t xml:space="preserve"> </w:t>
      </w:r>
      <w:r w:rsidR="004D0014" w:rsidRPr="003577E8">
        <w:rPr>
          <w:rFonts w:asciiTheme="minorHAnsi" w:hAnsiTheme="minorHAnsi"/>
          <w:color w:val="000000" w:themeColor="text1"/>
          <w:sz w:val="22"/>
          <w:szCs w:val="22"/>
        </w:rPr>
        <w:t>lwm qee lub sij</w:t>
      </w:r>
      <w:r w:rsidRPr="003577E8">
        <w:rPr>
          <w:rFonts w:asciiTheme="minorHAnsi" w:hAnsiTheme="minorHAnsi"/>
          <w:color w:val="000000" w:themeColor="text1"/>
          <w:sz w:val="22"/>
          <w:szCs w:val="22"/>
        </w:rPr>
        <w:t xml:space="preserve"> </w:t>
      </w:r>
      <w:r w:rsidR="004D0014" w:rsidRPr="003577E8">
        <w:rPr>
          <w:rFonts w:asciiTheme="minorHAnsi" w:hAnsiTheme="minorHAnsi"/>
          <w:color w:val="000000" w:themeColor="text1"/>
          <w:sz w:val="22"/>
          <w:szCs w:val="22"/>
        </w:rPr>
        <w:t xml:space="preserve">hawm txhua xyoo kom rov mus saib dua, txhim kho, thiab hloov kho lawv cov tswv yim kev nyab xeeb </w:t>
      </w:r>
      <w:r w:rsidRPr="003577E8">
        <w:rPr>
          <w:rFonts w:asciiTheme="minorHAnsi" w:hAnsiTheme="minorHAnsi"/>
          <w:color w:val="000000" w:themeColor="text1"/>
          <w:sz w:val="22"/>
          <w:szCs w:val="22"/>
        </w:rPr>
        <w:t xml:space="preserve">ntawm </w:t>
      </w:r>
      <w:r w:rsidR="004D0014" w:rsidRPr="003577E8">
        <w:rPr>
          <w:rFonts w:asciiTheme="minorHAnsi" w:hAnsiTheme="minorHAnsi"/>
          <w:color w:val="000000" w:themeColor="text1"/>
          <w:sz w:val="22"/>
          <w:szCs w:val="22"/>
        </w:rPr>
        <w:t xml:space="preserve">khoom noj, suav nrog lawv cov phiaj xwm kev nyab xeeb </w:t>
      </w:r>
      <w:r w:rsidRPr="003577E8">
        <w:rPr>
          <w:rFonts w:asciiTheme="minorHAnsi" w:hAnsiTheme="minorHAnsi"/>
          <w:color w:val="000000" w:themeColor="text1"/>
          <w:sz w:val="22"/>
          <w:szCs w:val="22"/>
        </w:rPr>
        <w:t xml:space="preserve">ntawm </w:t>
      </w:r>
      <w:r w:rsidR="004D0014" w:rsidRPr="003577E8">
        <w:rPr>
          <w:rFonts w:asciiTheme="minorHAnsi" w:hAnsiTheme="minorHAnsi"/>
          <w:color w:val="000000" w:themeColor="text1"/>
          <w:sz w:val="22"/>
          <w:szCs w:val="22"/>
        </w:rPr>
        <w:t>khoom noj. Dab tsi ua hauj</w:t>
      </w:r>
      <w:r w:rsidRPr="003577E8">
        <w:rPr>
          <w:rFonts w:asciiTheme="minorHAnsi" w:hAnsiTheme="minorHAnsi"/>
          <w:color w:val="000000" w:themeColor="text1"/>
          <w:sz w:val="22"/>
          <w:szCs w:val="22"/>
        </w:rPr>
        <w:t xml:space="preserve"> </w:t>
      </w:r>
      <w:proofErr w:type="gramStart"/>
      <w:r w:rsidR="004D0014" w:rsidRPr="003577E8">
        <w:rPr>
          <w:rFonts w:asciiTheme="minorHAnsi" w:hAnsiTheme="minorHAnsi"/>
          <w:color w:val="000000" w:themeColor="text1"/>
          <w:sz w:val="22"/>
          <w:szCs w:val="22"/>
        </w:rPr>
        <w:t>lwm</w:t>
      </w:r>
      <w:proofErr w:type="gramEnd"/>
      <w:r w:rsidR="004D0014" w:rsidRPr="003577E8">
        <w:rPr>
          <w:rFonts w:asciiTheme="minorHAnsi" w:hAnsiTheme="minorHAnsi"/>
          <w:color w:val="000000" w:themeColor="text1"/>
          <w:sz w:val="22"/>
          <w:szCs w:val="22"/>
        </w:rPr>
        <w:t xml:space="preserve"> thiab qhov</w:t>
      </w:r>
      <w:ins w:id="1173" w:author="Windows User" w:date="2021-05-17T10:26:00Z">
        <w:r w:rsidR="003E2419">
          <w:rPr>
            <w:rFonts w:asciiTheme="minorHAnsi" w:hAnsiTheme="minorHAnsi"/>
            <w:color w:val="000000" w:themeColor="text1"/>
            <w:sz w:val="22"/>
            <w:szCs w:val="22"/>
          </w:rPr>
          <w:t xml:space="preserve"> ua</w:t>
        </w:r>
      </w:ins>
      <w:r w:rsidR="004D0014" w:rsidRPr="003577E8">
        <w:rPr>
          <w:rFonts w:asciiTheme="minorHAnsi" w:hAnsiTheme="minorHAnsi"/>
          <w:color w:val="000000" w:themeColor="text1"/>
          <w:sz w:val="22"/>
          <w:szCs w:val="22"/>
        </w:rPr>
        <w:t xml:space="preserve"> hauj</w:t>
      </w:r>
      <w:r w:rsidRPr="003577E8">
        <w:rPr>
          <w:rFonts w:asciiTheme="minorHAnsi" w:hAnsiTheme="minorHAnsi"/>
          <w:color w:val="000000" w:themeColor="text1"/>
          <w:sz w:val="22"/>
          <w:szCs w:val="22"/>
        </w:rPr>
        <w:t xml:space="preserve"> </w:t>
      </w:r>
      <w:r w:rsidR="004D0014" w:rsidRPr="003577E8">
        <w:rPr>
          <w:rFonts w:asciiTheme="minorHAnsi" w:hAnsiTheme="minorHAnsi"/>
          <w:color w:val="000000" w:themeColor="text1"/>
          <w:sz w:val="22"/>
          <w:szCs w:val="22"/>
        </w:rPr>
        <w:t xml:space="preserve">lwm tsis zoo? </w:t>
      </w:r>
      <w:ins w:id="1174" w:author="Windows User" w:date="2021-05-17T10:28:00Z">
        <w:r w:rsidR="00730BCB">
          <w:rPr>
            <w:rFonts w:asciiTheme="minorHAnsi" w:hAnsiTheme="minorHAnsi"/>
            <w:color w:val="000000" w:themeColor="text1"/>
            <w:sz w:val="22"/>
            <w:szCs w:val="22"/>
          </w:rPr>
          <w:t>C</w:t>
        </w:r>
      </w:ins>
      <w:ins w:id="1175" w:author="Windows User" w:date="2021-05-17T10:27:00Z">
        <w:r w:rsidR="00730BCB" w:rsidRPr="003577E8">
          <w:rPr>
            <w:rFonts w:asciiTheme="minorHAnsi" w:hAnsiTheme="minorHAnsi"/>
            <w:color w:val="000000" w:themeColor="text1"/>
            <w:sz w:val="22"/>
            <w:szCs w:val="22"/>
          </w:rPr>
          <w:t xml:space="preserve">ov tshuab </w:t>
        </w:r>
      </w:ins>
      <w:r w:rsidR="004D0014" w:rsidRPr="003577E8">
        <w:rPr>
          <w:rFonts w:asciiTheme="minorHAnsi" w:hAnsiTheme="minorHAnsi"/>
          <w:color w:val="000000" w:themeColor="text1"/>
          <w:sz w:val="22"/>
          <w:szCs w:val="22"/>
        </w:rPr>
        <w:t xml:space="preserve">Puas </w:t>
      </w:r>
      <w:del w:id="1176" w:author="Windows User" w:date="2021-05-17T10:28:00Z">
        <w:r w:rsidR="004D0014" w:rsidRPr="003577E8" w:rsidDel="00730BCB">
          <w:rPr>
            <w:rFonts w:asciiTheme="minorHAnsi" w:hAnsiTheme="minorHAnsi"/>
            <w:color w:val="000000" w:themeColor="text1"/>
            <w:sz w:val="22"/>
            <w:szCs w:val="22"/>
          </w:rPr>
          <w:delText xml:space="preserve">yog </w:delText>
        </w:r>
      </w:del>
      <w:del w:id="1177" w:author="Windows User" w:date="2021-05-17T10:27:00Z">
        <w:r w:rsidR="004D0014" w:rsidRPr="003577E8" w:rsidDel="00730BCB">
          <w:rPr>
            <w:rFonts w:asciiTheme="minorHAnsi" w:hAnsiTheme="minorHAnsi"/>
            <w:color w:val="000000" w:themeColor="text1"/>
            <w:sz w:val="22"/>
            <w:szCs w:val="22"/>
          </w:rPr>
          <w:delText xml:space="preserve">cov tshuab </w:delText>
        </w:r>
      </w:del>
      <w:r w:rsidR="004D0014" w:rsidRPr="003577E8">
        <w:rPr>
          <w:rFonts w:asciiTheme="minorHAnsi" w:hAnsiTheme="minorHAnsi"/>
          <w:color w:val="000000" w:themeColor="text1"/>
          <w:sz w:val="22"/>
          <w:szCs w:val="22"/>
        </w:rPr>
        <w:t xml:space="preserve">tau ua raws? Cov ntaub ntawv puas tau khaws cia? Lub tshuab </w:t>
      </w:r>
      <w:del w:id="1178" w:author="Windows User" w:date="2021-05-17T10:29:00Z">
        <w:r w:rsidR="004D0014" w:rsidRPr="003577E8" w:rsidDel="00730BCB">
          <w:rPr>
            <w:rFonts w:asciiTheme="minorHAnsi" w:hAnsiTheme="minorHAnsi"/>
            <w:color w:val="000000" w:themeColor="text1"/>
            <w:sz w:val="22"/>
            <w:szCs w:val="22"/>
          </w:rPr>
          <w:delText>ua tau zoo dua</w:delText>
        </w:r>
      </w:del>
      <w:ins w:id="1179" w:author="Windows User" w:date="2021-05-17T10:29:00Z">
        <w:r w:rsidR="00730BCB">
          <w:rPr>
            <w:rFonts w:asciiTheme="minorHAnsi" w:hAnsiTheme="minorHAnsi"/>
            <w:color w:val="000000" w:themeColor="text1"/>
            <w:sz w:val="22"/>
            <w:szCs w:val="22"/>
          </w:rPr>
          <w:t xml:space="preserve"> </w:t>
        </w:r>
        <w:bookmarkStart w:id="1180" w:name="_GoBack"/>
        <w:bookmarkEnd w:id="1180"/>
        <w:r w:rsidR="00730BCB">
          <w:rPr>
            <w:rFonts w:asciiTheme="minorHAnsi" w:hAnsiTheme="minorHAnsi"/>
            <w:color w:val="000000" w:themeColor="text1"/>
            <w:sz w:val="22"/>
            <w:szCs w:val="22"/>
          </w:rPr>
          <w:t>yuav tsim kho tau</w:t>
        </w:r>
      </w:ins>
      <w:r w:rsidR="004D0014" w:rsidRPr="003577E8">
        <w:rPr>
          <w:rFonts w:asciiTheme="minorHAnsi" w:hAnsiTheme="minorHAnsi"/>
          <w:color w:val="000000" w:themeColor="text1"/>
          <w:sz w:val="22"/>
          <w:szCs w:val="22"/>
        </w:rPr>
        <w:t xml:space="preserve"> li cas? Puas muaj kev hloov pauv los</w:t>
      </w:r>
      <w:r w:rsidRPr="003577E8">
        <w:rPr>
          <w:rFonts w:asciiTheme="minorHAnsi" w:hAnsiTheme="minorHAnsi"/>
          <w:color w:val="000000" w:themeColor="text1"/>
          <w:sz w:val="22"/>
          <w:szCs w:val="22"/>
        </w:rPr>
        <w:t xml:space="preserve"> </w:t>
      </w:r>
      <w:r w:rsidR="004D0014" w:rsidRPr="003577E8">
        <w:rPr>
          <w:rFonts w:asciiTheme="minorHAnsi" w:hAnsiTheme="minorHAnsi"/>
          <w:color w:val="000000" w:themeColor="text1"/>
          <w:sz w:val="22"/>
          <w:szCs w:val="22"/>
        </w:rPr>
        <w:t>sis hloov cov kev cai tshiab? Hu rau tus sawv cev rau koj lub chaw pov hwm them nyiaj yuav tsum yog ib feem ntawm qhov kev rov xyuas txhua xyoo no. Cov kev cai tshiab los</w:t>
      </w:r>
      <w:r w:rsidRPr="003577E8">
        <w:rPr>
          <w:rFonts w:asciiTheme="minorHAnsi" w:hAnsiTheme="minorHAnsi"/>
          <w:color w:val="000000" w:themeColor="text1"/>
          <w:sz w:val="22"/>
          <w:szCs w:val="22"/>
        </w:rPr>
        <w:t xml:space="preserve"> </w:t>
      </w:r>
      <w:r w:rsidR="004D0014" w:rsidRPr="003577E8">
        <w:rPr>
          <w:rFonts w:asciiTheme="minorHAnsi" w:hAnsiTheme="minorHAnsi"/>
          <w:color w:val="000000" w:themeColor="text1"/>
          <w:sz w:val="22"/>
          <w:szCs w:val="22"/>
        </w:rPr>
        <w:t>sis zoo dua</w:t>
      </w:r>
      <w:r w:rsidRPr="003577E8">
        <w:rPr>
          <w:rFonts w:asciiTheme="minorHAnsi" w:hAnsiTheme="minorHAnsi"/>
          <w:color w:val="000000" w:themeColor="text1"/>
          <w:sz w:val="22"/>
          <w:szCs w:val="22"/>
        </w:rPr>
        <w:t xml:space="preserve"> los</w:t>
      </w:r>
      <w:r w:rsidR="004D0014" w:rsidRPr="004D0014">
        <w:rPr>
          <w:rFonts w:asciiTheme="minorHAnsi" w:hAnsiTheme="minorHAnsi"/>
          <w:color w:val="000000" w:themeColor="text1"/>
        </w:rPr>
        <w:t>?</w:t>
      </w:r>
      <w:r w:rsidR="00204C21" w:rsidRPr="0022192D">
        <w:rPr>
          <w:rFonts w:asciiTheme="minorHAnsi" w:hAnsiTheme="minorHAnsi"/>
          <w:color w:val="000000" w:themeColor="text1"/>
        </w:rPr>
        <w:t xml:space="preserve"> </w:t>
      </w:r>
    </w:p>
    <w:p w14:paraId="1B1158CD" w14:textId="77777777" w:rsidR="00204C21" w:rsidRPr="0022192D" w:rsidRDefault="00204C21" w:rsidP="0022192D">
      <w:pPr>
        <w:rPr>
          <w:rFonts w:asciiTheme="minorHAnsi" w:hAnsiTheme="minorHAnsi"/>
          <w:color w:val="000000" w:themeColor="text1"/>
        </w:rPr>
      </w:pPr>
    </w:p>
    <w:sectPr w:rsidR="00204C21" w:rsidRPr="0022192D" w:rsidSect="00B95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8550F"/>
    <w:multiLevelType w:val="hybridMultilevel"/>
    <w:tmpl w:val="C1E27596"/>
    <w:lvl w:ilvl="0" w:tplc="0A4087DA">
      <w:start w:val="1"/>
      <w:numFmt w:val="bullet"/>
      <w:lvlText w:val=""/>
      <w:lvlJc w:val="left"/>
      <w:pPr>
        <w:ind w:left="720" w:hanging="360"/>
      </w:pPr>
      <w:rPr>
        <w:rFonts w:ascii="Wingdings" w:hAnsi="Wingdings"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71D42"/>
    <w:multiLevelType w:val="hybridMultilevel"/>
    <w:tmpl w:val="FEDE41D6"/>
    <w:lvl w:ilvl="0" w:tplc="09F09822">
      <w:start w:val="1"/>
      <w:numFmt w:val="decimal"/>
      <w:lvlText w:val="%1."/>
      <w:lvlJc w:val="left"/>
      <w:pPr>
        <w:ind w:left="720" w:hanging="360"/>
      </w:pPr>
      <w:rPr>
        <w:rFonts w:eastAsia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56F36"/>
    <w:multiLevelType w:val="hybridMultilevel"/>
    <w:tmpl w:val="8898DA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E214B"/>
    <w:multiLevelType w:val="hybridMultilevel"/>
    <w:tmpl w:val="F3326578"/>
    <w:lvl w:ilvl="0" w:tplc="04090003">
      <w:start w:val="1"/>
      <w:numFmt w:val="bullet"/>
      <w:lvlText w:val="o"/>
      <w:lvlJc w:val="left"/>
      <w:pPr>
        <w:ind w:left="1080" w:hanging="360"/>
      </w:pPr>
      <w:rPr>
        <w:rFonts w:ascii="Courier New" w:hAnsi="Courier New" w:cs="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B3511"/>
    <w:multiLevelType w:val="multilevel"/>
    <w:tmpl w:val="07B6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794"/>
    <w:multiLevelType w:val="hybridMultilevel"/>
    <w:tmpl w:val="3D323A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D1B33"/>
    <w:multiLevelType w:val="hybridMultilevel"/>
    <w:tmpl w:val="4470C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75A90"/>
    <w:multiLevelType w:val="multilevel"/>
    <w:tmpl w:val="1534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42F33"/>
    <w:multiLevelType w:val="hybridMultilevel"/>
    <w:tmpl w:val="FE767B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D4D98"/>
    <w:multiLevelType w:val="hybridMultilevel"/>
    <w:tmpl w:val="F0DA8E2A"/>
    <w:lvl w:ilvl="0" w:tplc="04090003">
      <w:start w:val="1"/>
      <w:numFmt w:val="bullet"/>
      <w:lvlText w:val="o"/>
      <w:lvlJc w:val="left"/>
      <w:pPr>
        <w:ind w:left="1080" w:hanging="360"/>
      </w:pPr>
      <w:rPr>
        <w:rFonts w:ascii="Courier New" w:hAnsi="Courier New" w:cs="Courier New"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F20714"/>
    <w:multiLevelType w:val="hybridMultilevel"/>
    <w:tmpl w:val="74649CE8"/>
    <w:lvl w:ilvl="0" w:tplc="0A4087DA">
      <w:start w:val="1"/>
      <w:numFmt w:val="bullet"/>
      <w:lvlText w:val=""/>
      <w:lvlJc w:val="left"/>
      <w:pPr>
        <w:ind w:left="720" w:hanging="360"/>
      </w:pPr>
      <w:rPr>
        <w:rFonts w:ascii="Wingdings" w:hAnsi="Wingdings"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27A8C"/>
    <w:multiLevelType w:val="hybridMultilevel"/>
    <w:tmpl w:val="4D7881C8"/>
    <w:lvl w:ilvl="0" w:tplc="0A4087DA">
      <w:start w:val="1"/>
      <w:numFmt w:val="bullet"/>
      <w:lvlText w:val=""/>
      <w:lvlJc w:val="left"/>
      <w:pPr>
        <w:ind w:left="720" w:hanging="360"/>
      </w:pPr>
      <w:rPr>
        <w:rFonts w:ascii="Wingdings" w:hAnsi="Wingdings" w:hint="default"/>
        <w:b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24232"/>
    <w:multiLevelType w:val="hybridMultilevel"/>
    <w:tmpl w:val="815C2EFC"/>
    <w:lvl w:ilvl="0" w:tplc="0A4087DA">
      <w:start w:val="1"/>
      <w:numFmt w:val="bullet"/>
      <w:lvlText w:val=""/>
      <w:lvlJc w:val="left"/>
      <w:pPr>
        <w:ind w:left="720" w:hanging="360"/>
      </w:pPr>
      <w:rPr>
        <w:rFonts w:ascii="Wingdings" w:hAnsi="Wingdings"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27174"/>
    <w:multiLevelType w:val="hybridMultilevel"/>
    <w:tmpl w:val="B9FCA1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9C7E8E"/>
    <w:multiLevelType w:val="hybridMultilevel"/>
    <w:tmpl w:val="B80E7660"/>
    <w:lvl w:ilvl="0" w:tplc="BB0C4926">
      <w:start w:val="1"/>
      <w:numFmt w:val="bullet"/>
      <w:lvlText w:val="•"/>
      <w:lvlJc w:val="left"/>
      <w:pPr>
        <w:tabs>
          <w:tab w:val="num" w:pos="720"/>
        </w:tabs>
        <w:ind w:left="720" w:hanging="360"/>
      </w:pPr>
      <w:rPr>
        <w:rFonts w:ascii="Arial" w:hAnsi="Arial" w:hint="default"/>
      </w:rPr>
    </w:lvl>
    <w:lvl w:ilvl="1" w:tplc="8CFAC7D2">
      <w:numFmt w:val="bullet"/>
      <w:lvlText w:val="•"/>
      <w:lvlJc w:val="left"/>
      <w:pPr>
        <w:tabs>
          <w:tab w:val="num" w:pos="1440"/>
        </w:tabs>
        <w:ind w:left="1440" w:hanging="360"/>
      </w:pPr>
      <w:rPr>
        <w:rFonts w:ascii="Arial" w:hAnsi="Arial" w:hint="default"/>
      </w:rPr>
    </w:lvl>
    <w:lvl w:ilvl="2" w:tplc="4EB4CEC8" w:tentative="1">
      <w:start w:val="1"/>
      <w:numFmt w:val="bullet"/>
      <w:lvlText w:val="•"/>
      <w:lvlJc w:val="left"/>
      <w:pPr>
        <w:tabs>
          <w:tab w:val="num" w:pos="2160"/>
        </w:tabs>
        <w:ind w:left="2160" w:hanging="360"/>
      </w:pPr>
      <w:rPr>
        <w:rFonts w:ascii="Arial" w:hAnsi="Arial" w:hint="default"/>
      </w:rPr>
    </w:lvl>
    <w:lvl w:ilvl="3" w:tplc="4F328420" w:tentative="1">
      <w:start w:val="1"/>
      <w:numFmt w:val="bullet"/>
      <w:lvlText w:val="•"/>
      <w:lvlJc w:val="left"/>
      <w:pPr>
        <w:tabs>
          <w:tab w:val="num" w:pos="2880"/>
        </w:tabs>
        <w:ind w:left="2880" w:hanging="360"/>
      </w:pPr>
      <w:rPr>
        <w:rFonts w:ascii="Arial" w:hAnsi="Arial" w:hint="default"/>
      </w:rPr>
    </w:lvl>
    <w:lvl w:ilvl="4" w:tplc="59DA98C6" w:tentative="1">
      <w:start w:val="1"/>
      <w:numFmt w:val="bullet"/>
      <w:lvlText w:val="•"/>
      <w:lvlJc w:val="left"/>
      <w:pPr>
        <w:tabs>
          <w:tab w:val="num" w:pos="3600"/>
        </w:tabs>
        <w:ind w:left="3600" w:hanging="360"/>
      </w:pPr>
      <w:rPr>
        <w:rFonts w:ascii="Arial" w:hAnsi="Arial" w:hint="default"/>
      </w:rPr>
    </w:lvl>
    <w:lvl w:ilvl="5" w:tplc="86B203A4" w:tentative="1">
      <w:start w:val="1"/>
      <w:numFmt w:val="bullet"/>
      <w:lvlText w:val="•"/>
      <w:lvlJc w:val="left"/>
      <w:pPr>
        <w:tabs>
          <w:tab w:val="num" w:pos="4320"/>
        </w:tabs>
        <w:ind w:left="4320" w:hanging="360"/>
      </w:pPr>
      <w:rPr>
        <w:rFonts w:ascii="Arial" w:hAnsi="Arial" w:hint="default"/>
      </w:rPr>
    </w:lvl>
    <w:lvl w:ilvl="6" w:tplc="F6860F4C" w:tentative="1">
      <w:start w:val="1"/>
      <w:numFmt w:val="bullet"/>
      <w:lvlText w:val="•"/>
      <w:lvlJc w:val="left"/>
      <w:pPr>
        <w:tabs>
          <w:tab w:val="num" w:pos="5040"/>
        </w:tabs>
        <w:ind w:left="5040" w:hanging="360"/>
      </w:pPr>
      <w:rPr>
        <w:rFonts w:ascii="Arial" w:hAnsi="Arial" w:hint="default"/>
      </w:rPr>
    </w:lvl>
    <w:lvl w:ilvl="7" w:tplc="23A267DA" w:tentative="1">
      <w:start w:val="1"/>
      <w:numFmt w:val="bullet"/>
      <w:lvlText w:val="•"/>
      <w:lvlJc w:val="left"/>
      <w:pPr>
        <w:tabs>
          <w:tab w:val="num" w:pos="5760"/>
        </w:tabs>
        <w:ind w:left="5760" w:hanging="360"/>
      </w:pPr>
      <w:rPr>
        <w:rFonts w:ascii="Arial" w:hAnsi="Arial" w:hint="default"/>
      </w:rPr>
    </w:lvl>
    <w:lvl w:ilvl="8" w:tplc="7C40091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7334EF"/>
    <w:multiLevelType w:val="multilevel"/>
    <w:tmpl w:val="EAF8CD6C"/>
    <w:lvl w:ilvl="0">
      <w:start w:val="1"/>
      <w:numFmt w:val="bullet"/>
      <w:lvlText w:val=""/>
      <w:lvlJc w:val="left"/>
      <w:pPr>
        <w:ind w:left="720" w:hanging="360"/>
      </w:pPr>
      <w:rPr>
        <w:rFonts w:ascii="Wingdings" w:hAnsi="Wingdings" w:hint="default"/>
        <w:b w:val="0"/>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C71C89"/>
    <w:multiLevelType w:val="hybridMultilevel"/>
    <w:tmpl w:val="F2F683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E303A1"/>
    <w:multiLevelType w:val="multilevel"/>
    <w:tmpl w:val="07B6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53755"/>
    <w:multiLevelType w:val="hybridMultilevel"/>
    <w:tmpl w:val="CA1AFDD2"/>
    <w:lvl w:ilvl="0" w:tplc="F2C2965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E60A8"/>
    <w:multiLevelType w:val="hybridMultilevel"/>
    <w:tmpl w:val="CBFE6FC6"/>
    <w:lvl w:ilvl="0" w:tplc="04090003">
      <w:start w:val="1"/>
      <w:numFmt w:val="bullet"/>
      <w:lvlText w:val="o"/>
      <w:lvlJc w:val="left"/>
      <w:pPr>
        <w:ind w:left="1080" w:hanging="360"/>
      </w:pPr>
      <w:rPr>
        <w:rFonts w:ascii="Courier New" w:hAnsi="Courier New" w:cs="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DF0241"/>
    <w:multiLevelType w:val="multilevel"/>
    <w:tmpl w:val="EAF8CD6C"/>
    <w:lvl w:ilvl="0">
      <w:start w:val="1"/>
      <w:numFmt w:val="bullet"/>
      <w:lvlText w:val=""/>
      <w:lvlJc w:val="left"/>
      <w:pPr>
        <w:ind w:left="720" w:hanging="360"/>
      </w:pPr>
      <w:rPr>
        <w:rFonts w:ascii="Wingdings" w:hAnsi="Wingdings" w:hint="default"/>
        <w:b w:val="0"/>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646E3B"/>
    <w:multiLevelType w:val="hybridMultilevel"/>
    <w:tmpl w:val="16AC1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F6DD1"/>
    <w:multiLevelType w:val="hybridMultilevel"/>
    <w:tmpl w:val="9710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C73C7"/>
    <w:multiLevelType w:val="hybridMultilevel"/>
    <w:tmpl w:val="EA4AC026"/>
    <w:lvl w:ilvl="0" w:tplc="F2C29656">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0C5AD2"/>
    <w:multiLevelType w:val="hybridMultilevel"/>
    <w:tmpl w:val="DBE6C74E"/>
    <w:lvl w:ilvl="0" w:tplc="F2C2965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840F5"/>
    <w:multiLevelType w:val="hybridMultilevel"/>
    <w:tmpl w:val="D72073B6"/>
    <w:lvl w:ilvl="0" w:tplc="8E5AB67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F2BB8"/>
    <w:multiLevelType w:val="hybridMultilevel"/>
    <w:tmpl w:val="516E4532"/>
    <w:lvl w:ilvl="0" w:tplc="E64CB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B77F9C"/>
    <w:multiLevelType w:val="hybridMultilevel"/>
    <w:tmpl w:val="516E4532"/>
    <w:lvl w:ilvl="0" w:tplc="E64CB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5E7806"/>
    <w:multiLevelType w:val="hybridMultilevel"/>
    <w:tmpl w:val="9D5A20AA"/>
    <w:lvl w:ilvl="0" w:tplc="6EA886BC">
      <w:start w:val="1"/>
      <w:numFmt w:val="bullet"/>
      <w:lvlText w:val="•"/>
      <w:lvlJc w:val="left"/>
      <w:pPr>
        <w:tabs>
          <w:tab w:val="num" w:pos="720"/>
        </w:tabs>
        <w:ind w:left="720" w:hanging="360"/>
      </w:pPr>
      <w:rPr>
        <w:rFonts w:ascii="Arial" w:hAnsi="Arial" w:hint="default"/>
      </w:rPr>
    </w:lvl>
    <w:lvl w:ilvl="1" w:tplc="77129074" w:tentative="1">
      <w:start w:val="1"/>
      <w:numFmt w:val="bullet"/>
      <w:lvlText w:val="•"/>
      <w:lvlJc w:val="left"/>
      <w:pPr>
        <w:tabs>
          <w:tab w:val="num" w:pos="1440"/>
        </w:tabs>
        <w:ind w:left="1440" w:hanging="360"/>
      </w:pPr>
      <w:rPr>
        <w:rFonts w:ascii="Arial" w:hAnsi="Arial" w:hint="default"/>
      </w:rPr>
    </w:lvl>
    <w:lvl w:ilvl="2" w:tplc="5C0CAF48" w:tentative="1">
      <w:start w:val="1"/>
      <w:numFmt w:val="bullet"/>
      <w:lvlText w:val="•"/>
      <w:lvlJc w:val="left"/>
      <w:pPr>
        <w:tabs>
          <w:tab w:val="num" w:pos="2160"/>
        </w:tabs>
        <w:ind w:left="2160" w:hanging="360"/>
      </w:pPr>
      <w:rPr>
        <w:rFonts w:ascii="Arial" w:hAnsi="Arial" w:hint="default"/>
      </w:rPr>
    </w:lvl>
    <w:lvl w:ilvl="3" w:tplc="D48A732C" w:tentative="1">
      <w:start w:val="1"/>
      <w:numFmt w:val="bullet"/>
      <w:lvlText w:val="•"/>
      <w:lvlJc w:val="left"/>
      <w:pPr>
        <w:tabs>
          <w:tab w:val="num" w:pos="2880"/>
        </w:tabs>
        <w:ind w:left="2880" w:hanging="360"/>
      </w:pPr>
      <w:rPr>
        <w:rFonts w:ascii="Arial" w:hAnsi="Arial" w:hint="default"/>
      </w:rPr>
    </w:lvl>
    <w:lvl w:ilvl="4" w:tplc="DD9E700C" w:tentative="1">
      <w:start w:val="1"/>
      <w:numFmt w:val="bullet"/>
      <w:lvlText w:val="•"/>
      <w:lvlJc w:val="left"/>
      <w:pPr>
        <w:tabs>
          <w:tab w:val="num" w:pos="3600"/>
        </w:tabs>
        <w:ind w:left="3600" w:hanging="360"/>
      </w:pPr>
      <w:rPr>
        <w:rFonts w:ascii="Arial" w:hAnsi="Arial" w:hint="default"/>
      </w:rPr>
    </w:lvl>
    <w:lvl w:ilvl="5" w:tplc="DEC840F8" w:tentative="1">
      <w:start w:val="1"/>
      <w:numFmt w:val="bullet"/>
      <w:lvlText w:val="•"/>
      <w:lvlJc w:val="left"/>
      <w:pPr>
        <w:tabs>
          <w:tab w:val="num" w:pos="4320"/>
        </w:tabs>
        <w:ind w:left="4320" w:hanging="360"/>
      </w:pPr>
      <w:rPr>
        <w:rFonts w:ascii="Arial" w:hAnsi="Arial" w:hint="default"/>
      </w:rPr>
    </w:lvl>
    <w:lvl w:ilvl="6" w:tplc="E1F296B8" w:tentative="1">
      <w:start w:val="1"/>
      <w:numFmt w:val="bullet"/>
      <w:lvlText w:val="•"/>
      <w:lvlJc w:val="left"/>
      <w:pPr>
        <w:tabs>
          <w:tab w:val="num" w:pos="5040"/>
        </w:tabs>
        <w:ind w:left="5040" w:hanging="360"/>
      </w:pPr>
      <w:rPr>
        <w:rFonts w:ascii="Arial" w:hAnsi="Arial" w:hint="default"/>
      </w:rPr>
    </w:lvl>
    <w:lvl w:ilvl="7" w:tplc="B8BC9938" w:tentative="1">
      <w:start w:val="1"/>
      <w:numFmt w:val="bullet"/>
      <w:lvlText w:val="•"/>
      <w:lvlJc w:val="left"/>
      <w:pPr>
        <w:tabs>
          <w:tab w:val="num" w:pos="5760"/>
        </w:tabs>
        <w:ind w:left="5760" w:hanging="360"/>
      </w:pPr>
      <w:rPr>
        <w:rFonts w:ascii="Arial" w:hAnsi="Arial" w:hint="default"/>
      </w:rPr>
    </w:lvl>
    <w:lvl w:ilvl="8" w:tplc="7144B52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E61ED7"/>
    <w:multiLevelType w:val="multilevel"/>
    <w:tmpl w:val="07B6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C2048"/>
    <w:multiLevelType w:val="multilevel"/>
    <w:tmpl w:val="07B6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186746"/>
    <w:multiLevelType w:val="hybridMultilevel"/>
    <w:tmpl w:val="516E4532"/>
    <w:lvl w:ilvl="0" w:tplc="E64CB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256093"/>
    <w:multiLevelType w:val="hybridMultilevel"/>
    <w:tmpl w:val="606A2FA4"/>
    <w:lvl w:ilvl="0" w:tplc="196A774C">
      <w:start w:val="1"/>
      <w:numFmt w:val="bullet"/>
      <w:lvlText w:val="•"/>
      <w:lvlJc w:val="left"/>
      <w:pPr>
        <w:tabs>
          <w:tab w:val="num" w:pos="720"/>
        </w:tabs>
        <w:ind w:left="720" w:hanging="360"/>
      </w:pPr>
      <w:rPr>
        <w:rFonts w:ascii="Arial" w:hAnsi="Arial" w:hint="default"/>
      </w:rPr>
    </w:lvl>
    <w:lvl w:ilvl="1" w:tplc="136EE4F0" w:tentative="1">
      <w:start w:val="1"/>
      <w:numFmt w:val="bullet"/>
      <w:lvlText w:val="•"/>
      <w:lvlJc w:val="left"/>
      <w:pPr>
        <w:tabs>
          <w:tab w:val="num" w:pos="1440"/>
        </w:tabs>
        <w:ind w:left="1440" w:hanging="360"/>
      </w:pPr>
      <w:rPr>
        <w:rFonts w:ascii="Arial" w:hAnsi="Arial" w:hint="default"/>
      </w:rPr>
    </w:lvl>
    <w:lvl w:ilvl="2" w:tplc="56DE0156" w:tentative="1">
      <w:start w:val="1"/>
      <w:numFmt w:val="bullet"/>
      <w:lvlText w:val="•"/>
      <w:lvlJc w:val="left"/>
      <w:pPr>
        <w:tabs>
          <w:tab w:val="num" w:pos="2160"/>
        </w:tabs>
        <w:ind w:left="2160" w:hanging="360"/>
      </w:pPr>
      <w:rPr>
        <w:rFonts w:ascii="Arial" w:hAnsi="Arial" w:hint="default"/>
      </w:rPr>
    </w:lvl>
    <w:lvl w:ilvl="3" w:tplc="AA528C62" w:tentative="1">
      <w:start w:val="1"/>
      <w:numFmt w:val="bullet"/>
      <w:lvlText w:val="•"/>
      <w:lvlJc w:val="left"/>
      <w:pPr>
        <w:tabs>
          <w:tab w:val="num" w:pos="2880"/>
        </w:tabs>
        <w:ind w:left="2880" w:hanging="360"/>
      </w:pPr>
      <w:rPr>
        <w:rFonts w:ascii="Arial" w:hAnsi="Arial" w:hint="default"/>
      </w:rPr>
    </w:lvl>
    <w:lvl w:ilvl="4" w:tplc="22C41E02" w:tentative="1">
      <w:start w:val="1"/>
      <w:numFmt w:val="bullet"/>
      <w:lvlText w:val="•"/>
      <w:lvlJc w:val="left"/>
      <w:pPr>
        <w:tabs>
          <w:tab w:val="num" w:pos="3600"/>
        </w:tabs>
        <w:ind w:left="3600" w:hanging="360"/>
      </w:pPr>
      <w:rPr>
        <w:rFonts w:ascii="Arial" w:hAnsi="Arial" w:hint="default"/>
      </w:rPr>
    </w:lvl>
    <w:lvl w:ilvl="5" w:tplc="A5ECC712" w:tentative="1">
      <w:start w:val="1"/>
      <w:numFmt w:val="bullet"/>
      <w:lvlText w:val="•"/>
      <w:lvlJc w:val="left"/>
      <w:pPr>
        <w:tabs>
          <w:tab w:val="num" w:pos="4320"/>
        </w:tabs>
        <w:ind w:left="4320" w:hanging="360"/>
      </w:pPr>
      <w:rPr>
        <w:rFonts w:ascii="Arial" w:hAnsi="Arial" w:hint="default"/>
      </w:rPr>
    </w:lvl>
    <w:lvl w:ilvl="6" w:tplc="AD92508C" w:tentative="1">
      <w:start w:val="1"/>
      <w:numFmt w:val="bullet"/>
      <w:lvlText w:val="•"/>
      <w:lvlJc w:val="left"/>
      <w:pPr>
        <w:tabs>
          <w:tab w:val="num" w:pos="5040"/>
        </w:tabs>
        <w:ind w:left="5040" w:hanging="360"/>
      </w:pPr>
      <w:rPr>
        <w:rFonts w:ascii="Arial" w:hAnsi="Arial" w:hint="default"/>
      </w:rPr>
    </w:lvl>
    <w:lvl w:ilvl="7" w:tplc="5AAE183E" w:tentative="1">
      <w:start w:val="1"/>
      <w:numFmt w:val="bullet"/>
      <w:lvlText w:val="•"/>
      <w:lvlJc w:val="left"/>
      <w:pPr>
        <w:tabs>
          <w:tab w:val="num" w:pos="5760"/>
        </w:tabs>
        <w:ind w:left="5760" w:hanging="360"/>
      </w:pPr>
      <w:rPr>
        <w:rFonts w:ascii="Arial" w:hAnsi="Arial" w:hint="default"/>
      </w:rPr>
    </w:lvl>
    <w:lvl w:ilvl="8" w:tplc="4AB0AF5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3E317BB"/>
    <w:multiLevelType w:val="hybridMultilevel"/>
    <w:tmpl w:val="4A10BD48"/>
    <w:lvl w:ilvl="0" w:tplc="16DAF082">
      <w:start w:val="1"/>
      <w:numFmt w:val="bullet"/>
      <w:lvlText w:val="•"/>
      <w:lvlJc w:val="left"/>
      <w:pPr>
        <w:tabs>
          <w:tab w:val="num" w:pos="720"/>
        </w:tabs>
        <w:ind w:left="720" w:hanging="360"/>
      </w:pPr>
      <w:rPr>
        <w:rFonts w:ascii="Arial" w:hAnsi="Arial" w:hint="default"/>
      </w:rPr>
    </w:lvl>
    <w:lvl w:ilvl="1" w:tplc="64C41C32" w:tentative="1">
      <w:start w:val="1"/>
      <w:numFmt w:val="bullet"/>
      <w:lvlText w:val="•"/>
      <w:lvlJc w:val="left"/>
      <w:pPr>
        <w:tabs>
          <w:tab w:val="num" w:pos="1440"/>
        </w:tabs>
        <w:ind w:left="1440" w:hanging="360"/>
      </w:pPr>
      <w:rPr>
        <w:rFonts w:ascii="Arial" w:hAnsi="Arial" w:hint="default"/>
      </w:rPr>
    </w:lvl>
    <w:lvl w:ilvl="2" w:tplc="1F68601E" w:tentative="1">
      <w:start w:val="1"/>
      <w:numFmt w:val="bullet"/>
      <w:lvlText w:val="•"/>
      <w:lvlJc w:val="left"/>
      <w:pPr>
        <w:tabs>
          <w:tab w:val="num" w:pos="2160"/>
        </w:tabs>
        <w:ind w:left="2160" w:hanging="360"/>
      </w:pPr>
      <w:rPr>
        <w:rFonts w:ascii="Arial" w:hAnsi="Arial" w:hint="default"/>
      </w:rPr>
    </w:lvl>
    <w:lvl w:ilvl="3" w:tplc="DB4A1FAC" w:tentative="1">
      <w:start w:val="1"/>
      <w:numFmt w:val="bullet"/>
      <w:lvlText w:val="•"/>
      <w:lvlJc w:val="left"/>
      <w:pPr>
        <w:tabs>
          <w:tab w:val="num" w:pos="2880"/>
        </w:tabs>
        <w:ind w:left="2880" w:hanging="360"/>
      </w:pPr>
      <w:rPr>
        <w:rFonts w:ascii="Arial" w:hAnsi="Arial" w:hint="default"/>
      </w:rPr>
    </w:lvl>
    <w:lvl w:ilvl="4" w:tplc="74289E38" w:tentative="1">
      <w:start w:val="1"/>
      <w:numFmt w:val="bullet"/>
      <w:lvlText w:val="•"/>
      <w:lvlJc w:val="left"/>
      <w:pPr>
        <w:tabs>
          <w:tab w:val="num" w:pos="3600"/>
        </w:tabs>
        <w:ind w:left="3600" w:hanging="360"/>
      </w:pPr>
      <w:rPr>
        <w:rFonts w:ascii="Arial" w:hAnsi="Arial" w:hint="default"/>
      </w:rPr>
    </w:lvl>
    <w:lvl w:ilvl="5" w:tplc="3FBC6214" w:tentative="1">
      <w:start w:val="1"/>
      <w:numFmt w:val="bullet"/>
      <w:lvlText w:val="•"/>
      <w:lvlJc w:val="left"/>
      <w:pPr>
        <w:tabs>
          <w:tab w:val="num" w:pos="4320"/>
        </w:tabs>
        <w:ind w:left="4320" w:hanging="360"/>
      </w:pPr>
      <w:rPr>
        <w:rFonts w:ascii="Arial" w:hAnsi="Arial" w:hint="default"/>
      </w:rPr>
    </w:lvl>
    <w:lvl w:ilvl="6" w:tplc="F05205A2" w:tentative="1">
      <w:start w:val="1"/>
      <w:numFmt w:val="bullet"/>
      <w:lvlText w:val="•"/>
      <w:lvlJc w:val="left"/>
      <w:pPr>
        <w:tabs>
          <w:tab w:val="num" w:pos="5040"/>
        </w:tabs>
        <w:ind w:left="5040" w:hanging="360"/>
      </w:pPr>
      <w:rPr>
        <w:rFonts w:ascii="Arial" w:hAnsi="Arial" w:hint="default"/>
      </w:rPr>
    </w:lvl>
    <w:lvl w:ilvl="7" w:tplc="95BCE90A" w:tentative="1">
      <w:start w:val="1"/>
      <w:numFmt w:val="bullet"/>
      <w:lvlText w:val="•"/>
      <w:lvlJc w:val="left"/>
      <w:pPr>
        <w:tabs>
          <w:tab w:val="num" w:pos="5760"/>
        </w:tabs>
        <w:ind w:left="5760" w:hanging="360"/>
      </w:pPr>
      <w:rPr>
        <w:rFonts w:ascii="Arial" w:hAnsi="Arial" w:hint="default"/>
      </w:rPr>
    </w:lvl>
    <w:lvl w:ilvl="8" w:tplc="EB0E3E9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ECB03A6"/>
    <w:multiLevelType w:val="multilevel"/>
    <w:tmpl w:val="67B0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2"/>
  </w:num>
  <w:num w:numId="3">
    <w:abstractNumId w:val="31"/>
  </w:num>
  <w:num w:numId="4">
    <w:abstractNumId w:val="26"/>
  </w:num>
  <w:num w:numId="5">
    <w:abstractNumId w:val="7"/>
  </w:num>
  <w:num w:numId="6">
    <w:abstractNumId w:val="15"/>
  </w:num>
  <w:num w:numId="7">
    <w:abstractNumId w:val="30"/>
  </w:num>
  <w:num w:numId="8">
    <w:abstractNumId w:val="4"/>
  </w:num>
  <w:num w:numId="9">
    <w:abstractNumId w:val="25"/>
  </w:num>
  <w:num w:numId="10">
    <w:abstractNumId w:val="20"/>
  </w:num>
  <w:num w:numId="11">
    <w:abstractNumId w:val="29"/>
  </w:num>
  <w:num w:numId="12">
    <w:abstractNumId w:val="17"/>
  </w:num>
  <w:num w:numId="13">
    <w:abstractNumId w:val="1"/>
  </w:num>
  <w:num w:numId="14">
    <w:abstractNumId w:val="11"/>
  </w:num>
  <w:num w:numId="15">
    <w:abstractNumId w:val="10"/>
  </w:num>
  <w:num w:numId="16">
    <w:abstractNumId w:val="0"/>
  </w:num>
  <w:num w:numId="17">
    <w:abstractNumId w:val="12"/>
  </w:num>
  <w:num w:numId="18">
    <w:abstractNumId w:val="5"/>
  </w:num>
  <w:num w:numId="19">
    <w:abstractNumId w:val="6"/>
  </w:num>
  <w:num w:numId="20">
    <w:abstractNumId w:val="23"/>
  </w:num>
  <w:num w:numId="21">
    <w:abstractNumId w:val="18"/>
  </w:num>
  <w:num w:numId="22">
    <w:abstractNumId w:val="24"/>
  </w:num>
  <w:num w:numId="23">
    <w:abstractNumId w:val="34"/>
  </w:num>
  <w:num w:numId="24">
    <w:abstractNumId w:val="28"/>
  </w:num>
  <w:num w:numId="25">
    <w:abstractNumId w:val="13"/>
  </w:num>
  <w:num w:numId="26">
    <w:abstractNumId w:val="14"/>
  </w:num>
  <w:num w:numId="27">
    <w:abstractNumId w:val="33"/>
  </w:num>
  <w:num w:numId="28">
    <w:abstractNumId w:val="9"/>
  </w:num>
  <w:num w:numId="29">
    <w:abstractNumId w:val="19"/>
  </w:num>
  <w:num w:numId="30">
    <w:abstractNumId w:val="3"/>
  </w:num>
  <w:num w:numId="31">
    <w:abstractNumId w:val="2"/>
  </w:num>
  <w:num w:numId="32">
    <w:abstractNumId w:val="32"/>
  </w:num>
  <w:num w:numId="33">
    <w:abstractNumId w:val="16"/>
  </w:num>
  <w:num w:numId="34">
    <w:abstractNumId w:val="21"/>
  </w:num>
  <w:num w:numId="3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C9"/>
    <w:rsid w:val="00000D89"/>
    <w:rsid w:val="00001662"/>
    <w:rsid w:val="00001FE4"/>
    <w:rsid w:val="0000353E"/>
    <w:rsid w:val="00004DCD"/>
    <w:rsid w:val="00006454"/>
    <w:rsid w:val="00006EBE"/>
    <w:rsid w:val="000076FF"/>
    <w:rsid w:val="00011F1A"/>
    <w:rsid w:val="00014400"/>
    <w:rsid w:val="000161CB"/>
    <w:rsid w:val="00016C53"/>
    <w:rsid w:val="000201EE"/>
    <w:rsid w:val="00020BBF"/>
    <w:rsid w:val="0002118D"/>
    <w:rsid w:val="00025601"/>
    <w:rsid w:val="00025F29"/>
    <w:rsid w:val="00025FAD"/>
    <w:rsid w:val="000269AF"/>
    <w:rsid w:val="00027189"/>
    <w:rsid w:val="000275BA"/>
    <w:rsid w:val="0003037E"/>
    <w:rsid w:val="00030BE6"/>
    <w:rsid w:val="00035262"/>
    <w:rsid w:val="000364E8"/>
    <w:rsid w:val="00036AC8"/>
    <w:rsid w:val="00036EF5"/>
    <w:rsid w:val="0003720D"/>
    <w:rsid w:val="000401E3"/>
    <w:rsid w:val="00042422"/>
    <w:rsid w:val="000434E2"/>
    <w:rsid w:val="00044FA3"/>
    <w:rsid w:val="000456DF"/>
    <w:rsid w:val="00052785"/>
    <w:rsid w:val="00054322"/>
    <w:rsid w:val="00055087"/>
    <w:rsid w:val="00055FCC"/>
    <w:rsid w:val="00057744"/>
    <w:rsid w:val="00057B2B"/>
    <w:rsid w:val="00060499"/>
    <w:rsid w:val="0006136E"/>
    <w:rsid w:val="00063A5C"/>
    <w:rsid w:val="0006597A"/>
    <w:rsid w:val="00065AAB"/>
    <w:rsid w:val="000660BB"/>
    <w:rsid w:val="00071E21"/>
    <w:rsid w:val="00071E8C"/>
    <w:rsid w:val="000721F9"/>
    <w:rsid w:val="0007669E"/>
    <w:rsid w:val="000770F6"/>
    <w:rsid w:val="00077358"/>
    <w:rsid w:val="0008103C"/>
    <w:rsid w:val="00085331"/>
    <w:rsid w:val="00087CB9"/>
    <w:rsid w:val="000933EC"/>
    <w:rsid w:val="0009491C"/>
    <w:rsid w:val="00096794"/>
    <w:rsid w:val="000968FC"/>
    <w:rsid w:val="00097684"/>
    <w:rsid w:val="000A07FF"/>
    <w:rsid w:val="000A1BA1"/>
    <w:rsid w:val="000A4AA0"/>
    <w:rsid w:val="000A5778"/>
    <w:rsid w:val="000A5D44"/>
    <w:rsid w:val="000B1EB5"/>
    <w:rsid w:val="000B22BC"/>
    <w:rsid w:val="000B384D"/>
    <w:rsid w:val="000B59A1"/>
    <w:rsid w:val="000B69FF"/>
    <w:rsid w:val="000B7C12"/>
    <w:rsid w:val="000C16EF"/>
    <w:rsid w:val="000C2FAA"/>
    <w:rsid w:val="000C6457"/>
    <w:rsid w:val="000C6CEB"/>
    <w:rsid w:val="000D1731"/>
    <w:rsid w:val="000D25D9"/>
    <w:rsid w:val="000D4132"/>
    <w:rsid w:val="000D4B8C"/>
    <w:rsid w:val="000D5DD2"/>
    <w:rsid w:val="000E0663"/>
    <w:rsid w:val="000E1B53"/>
    <w:rsid w:val="000E5FCB"/>
    <w:rsid w:val="000F1CAB"/>
    <w:rsid w:val="000F2030"/>
    <w:rsid w:val="000F3AF3"/>
    <w:rsid w:val="000F4706"/>
    <w:rsid w:val="000F54D0"/>
    <w:rsid w:val="000F7286"/>
    <w:rsid w:val="000F79D8"/>
    <w:rsid w:val="00104845"/>
    <w:rsid w:val="001049E1"/>
    <w:rsid w:val="00104DE9"/>
    <w:rsid w:val="001059C2"/>
    <w:rsid w:val="00106A0D"/>
    <w:rsid w:val="00106A20"/>
    <w:rsid w:val="00107E97"/>
    <w:rsid w:val="001118EA"/>
    <w:rsid w:val="00115DC9"/>
    <w:rsid w:val="0011635C"/>
    <w:rsid w:val="0011651A"/>
    <w:rsid w:val="001200D1"/>
    <w:rsid w:val="0012265C"/>
    <w:rsid w:val="00122E4B"/>
    <w:rsid w:val="0012445D"/>
    <w:rsid w:val="00125566"/>
    <w:rsid w:val="00126182"/>
    <w:rsid w:val="001307B1"/>
    <w:rsid w:val="001311E9"/>
    <w:rsid w:val="00133AAA"/>
    <w:rsid w:val="00140935"/>
    <w:rsid w:val="00142286"/>
    <w:rsid w:val="00144C15"/>
    <w:rsid w:val="001462C4"/>
    <w:rsid w:val="001507F4"/>
    <w:rsid w:val="00152168"/>
    <w:rsid w:val="001524D6"/>
    <w:rsid w:val="001541CB"/>
    <w:rsid w:val="001549A9"/>
    <w:rsid w:val="00154ECA"/>
    <w:rsid w:val="00160459"/>
    <w:rsid w:val="00160586"/>
    <w:rsid w:val="001613DC"/>
    <w:rsid w:val="00162160"/>
    <w:rsid w:val="001628BC"/>
    <w:rsid w:val="00164AB4"/>
    <w:rsid w:val="00165F54"/>
    <w:rsid w:val="00166E5C"/>
    <w:rsid w:val="00170F43"/>
    <w:rsid w:val="00172806"/>
    <w:rsid w:val="001738B8"/>
    <w:rsid w:val="0017492C"/>
    <w:rsid w:val="0017500A"/>
    <w:rsid w:val="00175B22"/>
    <w:rsid w:val="00176601"/>
    <w:rsid w:val="00176A8F"/>
    <w:rsid w:val="0018069C"/>
    <w:rsid w:val="00181AB3"/>
    <w:rsid w:val="00182EBA"/>
    <w:rsid w:val="001831F9"/>
    <w:rsid w:val="00184380"/>
    <w:rsid w:val="00185236"/>
    <w:rsid w:val="0018693A"/>
    <w:rsid w:val="00186E01"/>
    <w:rsid w:val="001932DA"/>
    <w:rsid w:val="00194CBB"/>
    <w:rsid w:val="00194D1B"/>
    <w:rsid w:val="001973EB"/>
    <w:rsid w:val="001A1A88"/>
    <w:rsid w:val="001A2922"/>
    <w:rsid w:val="001A6BE2"/>
    <w:rsid w:val="001A6FD7"/>
    <w:rsid w:val="001B04C1"/>
    <w:rsid w:val="001B314F"/>
    <w:rsid w:val="001B55E6"/>
    <w:rsid w:val="001C1F1A"/>
    <w:rsid w:val="001C3949"/>
    <w:rsid w:val="001C49BD"/>
    <w:rsid w:val="001C6E8C"/>
    <w:rsid w:val="001D39FE"/>
    <w:rsid w:val="001D3A90"/>
    <w:rsid w:val="001D48A6"/>
    <w:rsid w:val="001D57E6"/>
    <w:rsid w:val="001D63E7"/>
    <w:rsid w:val="001D7208"/>
    <w:rsid w:val="001E3FAB"/>
    <w:rsid w:val="001F103E"/>
    <w:rsid w:val="001F2BC8"/>
    <w:rsid w:val="00202316"/>
    <w:rsid w:val="00202353"/>
    <w:rsid w:val="00203DE5"/>
    <w:rsid w:val="00204C21"/>
    <w:rsid w:val="00207778"/>
    <w:rsid w:val="0021086D"/>
    <w:rsid w:val="0021118F"/>
    <w:rsid w:val="00211223"/>
    <w:rsid w:val="00212FE7"/>
    <w:rsid w:val="0021321E"/>
    <w:rsid w:val="0021344A"/>
    <w:rsid w:val="00217C8E"/>
    <w:rsid w:val="002204A0"/>
    <w:rsid w:val="0022192D"/>
    <w:rsid w:val="00222E54"/>
    <w:rsid w:val="00223A2D"/>
    <w:rsid w:val="00225FA4"/>
    <w:rsid w:val="002276B3"/>
    <w:rsid w:val="00230A32"/>
    <w:rsid w:val="00234713"/>
    <w:rsid w:val="00237704"/>
    <w:rsid w:val="00237FDE"/>
    <w:rsid w:val="0024314C"/>
    <w:rsid w:val="002508A4"/>
    <w:rsid w:val="002516D5"/>
    <w:rsid w:val="00254C28"/>
    <w:rsid w:val="00256F9B"/>
    <w:rsid w:val="002605DD"/>
    <w:rsid w:val="0026105C"/>
    <w:rsid w:val="002627EF"/>
    <w:rsid w:val="00262E62"/>
    <w:rsid w:val="00263A2C"/>
    <w:rsid w:val="002661FB"/>
    <w:rsid w:val="00266E15"/>
    <w:rsid w:val="00267475"/>
    <w:rsid w:val="002708C3"/>
    <w:rsid w:val="00270A70"/>
    <w:rsid w:val="00270D89"/>
    <w:rsid w:val="00270EEE"/>
    <w:rsid w:val="0027104F"/>
    <w:rsid w:val="00271465"/>
    <w:rsid w:val="00275377"/>
    <w:rsid w:val="002764F0"/>
    <w:rsid w:val="0027679F"/>
    <w:rsid w:val="002778B2"/>
    <w:rsid w:val="00277C8D"/>
    <w:rsid w:val="00283D12"/>
    <w:rsid w:val="00286B29"/>
    <w:rsid w:val="00290423"/>
    <w:rsid w:val="002914EF"/>
    <w:rsid w:val="002916F2"/>
    <w:rsid w:val="00291BF9"/>
    <w:rsid w:val="002931C8"/>
    <w:rsid w:val="002976F6"/>
    <w:rsid w:val="00297BD9"/>
    <w:rsid w:val="00297BE7"/>
    <w:rsid w:val="002A19C4"/>
    <w:rsid w:val="002A200F"/>
    <w:rsid w:val="002A66E9"/>
    <w:rsid w:val="002A6D81"/>
    <w:rsid w:val="002B07AA"/>
    <w:rsid w:val="002B3045"/>
    <w:rsid w:val="002B5620"/>
    <w:rsid w:val="002B58CA"/>
    <w:rsid w:val="002B7F40"/>
    <w:rsid w:val="002D42C1"/>
    <w:rsid w:val="002D56B6"/>
    <w:rsid w:val="002D5C49"/>
    <w:rsid w:val="002E0E3F"/>
    <w:rsid w:val="002E2783"/>
    <w:rsid w:val="002E4F27"/>
    <w:rsid w:val="002E7C72"/>
    <w:rsid w:val="002E7DF9"/>
    <w:rsid w:val="002F1095"/>
    <w:rsid w:val="002F2C1C"/>
    <w:rsid w:val="002F3580"/>
    <w:rsid w:val="002F4F95"/>
    <w:rsid w:val="00302A2F"/>
    <w:rsid w:val="0030313A"/>
    <w:rsid w:val="00303A58"/>
    <w:rsid w:val="003041A7"/>
    <w:rsid w:val="00311942"/>
    <w:rsid w:val="0031521D"/>
    <w:rsid w:val="00317340"/>
    <w:rsid w:val="00317B5A"/>
    <w:rsid w:val="003200F3"/>
    <w:rsid w:val="00320AB3"/>
    <w:rsid w:val="00320BAD"/>
    <w:rsid w:val="003251AB"/>
    <w:rsid w:val="00326BFE"/>
    <w:rsid w:val="00327424"/>
    <w:rsid w:val="00327D0C"/>
    <w:rsid w:val="00327D61"/>
    <w:rsid w:val="003310CE"/>
    <w:rsid w:val="00332A0E"/>
    <w:rsid w:val="00333F90"/>
    <w:rsid w:val="003355C3"/>
    <w:rsid w:val="00336F1B"/>
    <w:rsid w:val="003405F6"/>
    <w:rsid w:val="0034083A"/>
    <w:rsid w:val="003416F9"/>
    <w:rsid w:val="0034216A"/>
    <w:rsid w:val="00342635"/>
    <w:rsid w:val="00343552"/>
    <w:rsid w:val="003442FE"/>
    <w:rsid w:val="00346CF5"/>
    <w:rsid w:val="003477A8"/>
    <w:rsid w:val="00350087"/>
    <w:rsid w:val="0035138D"/>
    <w:rsid w:val="00351684"/>
    <w:rsid w:val="003516FD"/>
    <w:rsid w:val="00351819"/>
    <w:rsid w:val="0035470B"/>
    <w:rsid w:val="003555C9"/>
    <w:rsid w:val="0035573D"/>
    <w:rsid w:val="003577E8"/>
    <w:rsid w:val="00360AEC"/>
    <w:rsid w:val="00360F33"/>
    <w:rsid w:val="0036236A"/>
    <w:rsid w:val="00363EDD"/>
    <w:rsid w:val="00366ADD"/>
    <w:rsid w:val="00366E47"/>
    <w:rsid w:val="00367E0A"/>
    <w:rsid w:val="00367E94"/>
    <w:rsid w:val="00367FB9"/>
    <w:rsid w:val="0037182E"/>
    <w:rsid w:val="00374AAE"/>
    <w:rsid w:val="00375F40"/>
    <w:rsid w:val="00380069"/>
    <w:rsid w:val="003840FC"/>
    <w:rsid w:val="0038501F"/>
    <w:rsid w:val="003859A5"/>
    <w:rsid w:val="00387411"/>
    <w:rsid w:val="00392D70"/>
    <w:rsid w:val="00393F75"/>
    <w:rsid w:val="0039496C"/>
    <w:rsid w:val="00396175"/>
    <w:rsid w:val="00397C9B"/>
    <w:rsid w:val="003A246C"/>
    <w:rsid w:val="003A2B45"/>
    <w:rsid w:val="003A2F10"/>
    <w:rsid w:val="003A39AD"/>
    <w:rsid w:val="003A40F4"/>
    <w:rsid w:val="003A54F6"/>
    <w:rsid w:val="003A67D0"/>
    <w:rsid w:val="003A7E36"/>
    <w:rsid w:val="003B0EC0"/>
    <w:rsid w:val="003B1059"/>
    <w:rsid w:val="003B11D8"/>
    <w:rsid w:val="003B31D6"/>
    <w:rsid w:val="003B323F"/>
    <w:rsid w:val="003B4C35"/>
    <w:rsid w:val="003B67D4"/>
    <w:rsid w:val="003B77FD"/>
    <w:rsid w:val="003C1499"/>
    <w:rsid w:val="003C30CE"/>
    <w:rsid w:val="003C3727"/>
    <w:rsid w:val="003C4773"/>
    <w:rsid w:val="003D00B6"/>
    <w:rsid w:val="003D283C"/>
    <w:rsid w:val="003D4B92"/>
    <w:rsid w:val="003D5DA5"/>
    <w:rsid w:val="003E0504"/>
    <w:rsid w:val="003E187D"/>
    <w:rsid w:val="003E2419"/>
    <w:rsid w:val="003E3195"/>
    <w:rsid w:val="003E5344"/>
    <w:rsid w:val="003E5738"/>
    <w:rsid w:val="003E5DFC"/>
    <w:rsid w:val="003E6057"/>
    <w:rsid w:val="003E66DC"/>
    <w:rsid w:val="003E686E"/>
    <w:rsid w:val="003E75AC"/>
    <w:rsid w:val="003F039A"/>
    <w:rsid w:val="003F18F9"/>
    <w:rsid w:val="003F1935"/>
    <w:rsid w:val="003F3006"/>
    <w:rsid w:val="003F431F"/>
    <w:rsid w:val="003F4532"/>
    <w:rsid w:val="003F4F72"/>
    <w:rsid w:val="00400988"/>
    <w:rsid w:val="00401861"/>
    <w:rsid w:val="004019FF"/>
    <w:rsid w:val="00402B03"/>
    <w:rsid w:val="00403C65"/>
    <w:rsid w:val="00403E53"/>
    <w:rsid w:val="00405BAF"/>
    <w:rsid w:val="0040740B"/>
    <w:rsid w:val="00410FAD"/>
    <w:rsid w:val="00414B36"/>
    <w:rsid w:val="00423027"/>
    <w:rsid w:val="004243C3"/>
    <w:rsid w:val="00424702"/>
    <w:rsid w:val="00424F1A"/>
    <w:rsid w:val="0042579C"/>
    <w:rsid w:val="00426036"/>
    <w:rsid w:val="004270F3"/>
    <w:rsid w:val="00427B5D"/>
    <w:rsid w:val="00427E90"/>
    <w:rsid w:val="00427F5A"/>
    <w:rsid w:val="004301D8"/>
    <w:rsid w:val="0043109D"/>
    <w:rsid w:val="00434831"/>
    <w:rsid w:val="00434FB5"/>
    <w:rsid w:val="0043723F"/>
    <w:rsid w:val="00437FD9"/>
    <w:rsid w:val="00440310"/>
    <w:rsid w:val="00441A77"/>
    <w:rsid w:val="004447A2"/>
    <w:rsid w:val="00445A23"/>
    <w:rsid w:val="0044772E"/>
    <w:rsid w:val="00451677"/>
    <w:rsid w:val="00451FFC"/>
    <w:rsid w:val="00453B04"/>
    <w:rsid w:val="0045445F"/>
    <w:rsid w:val="004547C8"/>
    <w:rsid w:val="004564D7"/>
    <w:rsid w:val="00457E95"/>
    <w:rsid w:val="0046150D"/>
    <w:rsid w:val="00461B9D"/>
    <w:rsid w:val="00462092"/>
    <w:rsid w:val="00463E05"/>
    <w:rsid w:val="004654A4"/>
    <w:rsid w:val="00465572"/>
    <w:rsid w:val="00465D96"/>
    <w:rsid w:val="00466B58"/>
    <w:rsid w:val="00470796"/>
    <w:rsid w:val="00470AF3"/>
    <w:rsid w:val="0047165D"/>
    <w:rsid w:val="0047188E"/>
    <w:rsid w:val="00471F54"/>
    <w:rsid w:val="0047236D"/>
    <w:rsid w:val="00473710"/>
    <w:rsid w:val="0047481E"/>
    <w:rsid w:val="00475F0B"/>
    <w:rsid w:val="00482508"/>
    <w:rsid w:val="0048462B"/>
    <w:rsid w:val="00486538"/>
    <w:rsid w:val="00490104"/>
    <w:rsid w:val="004910F5"/>
    <w:rsid w:val="00492279"/>
    <w:rsid w:val="004A0A31"/>
    <w:rsid w:val="004A18DE"/>
    <w:rsid w:val="004A6CFA"/>
    <w:rsid w:val="004B3705"/>
    <w:rsid w:val="004B40AB"/>
    <w:rsid w:val="004B5610"/>
    <w:rsid w:val="004B6D79"/>
    <w:rsid w:val="004B78BA"/>
    <w:rsid w:val="004C2FD0"/>
    <w:rsid w:val="004C36EF"/>
    <w:rsid w:val="004C459B"/>
    <w:rsid w:val="004C50FB"/>
    <w:rsid w:val="004C53C2"/>
    <w:rsid w:val="004C70CC"/>
    <w:rsid w:val="004D0014"/>
    <w:rsid w:val="004D02DB"/>
    <w:rsid w:val="004D050F"/>
    <w:rsid w:val="004D08B6"/>
    <w:rsid w:val="004D11BD"/>
    <w:rsid w:val="004D1A18"/>
    <w:rsid w:val="004D5CB9"/>
    <w:rsid w:val="004D769C"/>
    <w:rsid w:val="004D7956"/>
    <w:rsid w:val="004E31FB"/>
    <w:rsid w:val="004E4400"/>
    <w:rsid w:val="004E6F94"/>
    <w:rsid w:val="004E7682"/>
    <w:rsid w:val="004F0B97"/>
    <w:rsid w:val="004F333D"/>
    <w:rsid w:val="004F51D4"/>
    <w:rsid w:val="004F65E8"/>
    <w:rsid w:val="004F691C"/>
    <w:rsid w:val="0050076F"/>
    <w:rsid w:val="00501CDE"/>
    <w:rsid w:val="00503B77"/>
    <w:rsid w:val="00504826"/>
    <w:rsid w:val="00510642"/>
    <w:rsid w:val="0051234F"/>
    <w:rsid w:val="005130E2"/>
    <w:rsid w:val="005141A8"/>
    <w:rsid w:val="005146F3"/>
    <w:rsid w:val="0051506F"/>
    <w:rsid w:val="00522ADD"/>
    <w:rsid w:val="00525CD7"/>
    <w:rsid w:val="00532A91"/>
    <w:rsid w:val="00534A89"/>
    <w:rsid w:val="00536A86"/>
    <w:rsid w:val="00551EE7"/>
    <w:rsid w:val="00554A5A"/>
    <w:rsid w:val="00555597"/>
    <w:rsid w:val="00555960"/>
    <w:rsid w:val="00557045"/>
    <w:rsid w:val="00561DB5"/>
    <w:rsid w:val="00562BCC"/>
    <w:rsid w:val="00563297"/>
    <w:rsid w:val="00564BA4"/>
    <w:rsid w:val="00566A1C"/>
    <w:rsid w:val="005676F0"/>
    <w:rsid w:val="00570CBA"/>
    <w:rsid w:val="00571345"/>
    <w:rsid w:val="00571A8E"/>
    <w:rsid w:val="005759E0"/>
    <w:rsid w:val="00576111"/>
    <w:rsid w:val="005761ED"/>
    <w:rsid w:val="0057628C"/>
    <w:rsid w:val="00577C42"/>
    <w:rsid w:val="00581A93"/>
    <w:rsid w:val="00586CD3"/>
    <w:rsid w:val="005A0613"/>
    <w:rsid w:val="005A1721"/>
    <w:rsid w:val="005A189D"/>
    <w:rsid w:val="005A286A"/>
    <w:rsid w:val="005A35B5"/>
    <w:rsid w:val="005A4232"/>
    <w:rsid w:val="005A46FE"/>
    <w:rsid w:val="005A568E"/>
    <w:rsid w:val="005A5914"/>
    <w:rsid w:val="005A691A"/>
    <w:rsid w:val="005A78BB"/>
    <w:rsid w:val="005B0F54"/>
    <w:rsid w:val="005B10AF"/>
    <w:rsid w:val="005B1C01"/>
    <w:rsid w:val="005B3AE3"/>
    <w:rsid w:val="005B493F"/>
    <w:rsid w:val="005B6378"/>
    <w:rsid w:val="005C5505"/>
    <w:rsid w:val="005C69E8"/>
    <w:rsid w:val="005C7562"/>
    <w:rsid w:val="005C77EA"/>
    <w:rsid w:val="005D34C1"/>
    <w:rsid w:val="005D4B9A"/>
    <w:rsid w:val="005D52B9"/>
    <w:rsid w:val="005D5A3D"/>
    <w:rsid w:val="005D7CB4"/>
    <w:rsid w:val="005E1025"/>
    <w:rsid w:val="005E2028"/>
    <w:rsid w:val="005E28FD"/>
    <w:rsid w:val="005E4139"/>
    <w:rsid w:val="005E618C"/>
    <w:rsid w:val="005E6516"/>
    <w:rsid w:val="005E757A"/>
    <w:rsid w:val="005E7AD6"/>
    <w:rsid w:val="005F0459"/>
    <w:rsid w:val="005F0777"/>
    <w:rsid w:val="005F1770"/>
    <w:rsid w:val="005F2045"/>
    <w:rsid w:val="005F3F72"/>
    <w:rsid w:val="005F5040"/>
    <w:rsid w:val="005F6B27"/>
    <w:rsid w:val="006025D1"/>
    <w:rsid w:val="00603781"/>
    <w:rsid w:val="0060444E"/>
    <w:rsid w:val="00607203"/>
    <w:rsid w:val="006076BC"/>
    <w:rsid w:val="00612423"/>
    <w:rsid w:val="006130F5"/>
    <w:rsid w:val="006141C5"/>
    <w:rsid w:val="006144C5"/>
    <w:rsid w:val="00614A33"/>
    <w:rsid w:val="00614DAF"/>
    <w:rsid w:val="006150B0"/>
    <w:rsid w:val="00615649"/>
    <w:rsid w:val="00617249"/>
    <w:rsid w:val="00617395"/>
    <w:rsid w:val="0061754C"/>
    <w:rsid w:val="00623E47"/>
    <w:rsid w:val="00624976"/>
    <w:rsid w:val="0062642C"/>
    <w:rsid w:val="006309AE"/>
    <w:rsid w:val="00631018"/>
    <w:rsid w:val="006405E2"/>
    <w:rsid w:val="006412B4"/>
    <w:rsid w:val="00641632"/>
    <w:rsid w:val="006417DE"/>
    <w:rsid w:val="00643076"/>
    <w:rsid w:val="00644183"/>
    <w:rsid w:val="0064712B"/>
    <w:rsid w:val="006471F5"/>
    <w:rsid w:val="006531FA"/>
    <w:rsid w:val="00653CDD"/>
    <w:rsid w:val="00654AC7"/>
    <w:rsid w:val="00655EA5"/>
    <w:rsid w:val="00655F9C"/>
    <w:rsid w:val="00656701"/>
    <w:rsid w:val="00657B02"/>
    <w:rsid w:val="006601FF"/>
    <w:rsid w:val="0066050C"/>
    <w:rsid w:val="00662918"/>
    <w:rsid w:val="00666210"/>
    <w:rsid w:val="00671B01"/>
    <w:rsid w:val="0067243A"/>
    <w:rsid w:val="006727DD"/>
    <w:rsid w:val="0067344D"/>
    <w:rsid w:val="00675580"/>
    <w:rsid w:val="00675FA5"/>
    <w:rsid w:val="0067725B"/>
    <w:rsid w:val="006824E4"/>
    <w:rsid w:val="006860B9"/>
    <w:rsid w:val="00687CB9"/>
    <w:rsid w:val="006908DE"/>
    <w:rsid w:val="00693CE2"/>
    <w:rsid w:val="006940D2"/>
    <w:rsid w:val="00694A10"/>
    <w:rsid w:val="00694B23"/>
    <w:rsid w:val="0069634B"/>
    <w:rsid w:val="006A06F2"/>
    <w:rsid w:val="006A27E3"/>
    <w:rsid w:val="006A3966"/>
    <w:rsid w:val="006A3A71"/>
    <w:rsid w:val="006A3ED3"/>
    <w:rsid w:val="006A5FAE"/>
    <w:rsid w:val="006A6B40"/>
    <w:rsid w:val="006A76EE"/>
    <w:rsid w:val="006B0888"/>
    <w:rsid w:val="006B0C39"/>
    <w:rsid w:val="006B1C10"/>
    <w:rsid w:val="006B208A"/>
    <w:rsid w:val="006B281C"/>
    <w:rsid w:val="006B6E2F"/>
    <w:rsid w:val="006B73D3"/>
    <w:rsid w:val="006B7401"/>
    <w:rsid w:val="006C0F4C"/>
    <w:rsid w:val="006C2545"/>
    <w:rsid w:val="006C3001"/>
    <w:rsid w:val="006C38DD"/>
    <w:rsid w:val="006C40CD"/>
    <w:rsid w:val="006C6544"/>
    <w:rsid w:val="006C6934"/>
    <w:rsid w:val="006D1CA4"/>
    <w:rsid w:val="006D6394"/>
    <w:rsid w:val="006D6599"/>
    <w:rsid w:val="006E1EE3"/>
    <w:rsid w:val="006E247C"/>
    <w:rsid w:val="006E3C56"/>
    <w:rsid w:val="006E5950"/>
    <w:rsid w:val="006E6F41"/>
    <w:rsid w:val="006F345F"/>
    <w:rsid w:val="006F3719"/>
    <w:rsid w:val="006F38FB"/>
    <w:rsid w:val="006F46C0"/>
    <w:rsid w:val="006F6942"/>
    <w:rsid w:val="006F7537"/>
    <w:rsid w:val="006F7CAD"/>
    <w:rsid w:val="00704947"/>
    <w:rsid w:val="00704E68"/>
    <w:rsid w:val="007059C1"/>
    <w:rsid w:val="007069DA"/>
    <w:rsid w:val="00707A4A"/>
    <w:rsid w:val="007113E0"/>
    <w:rsid w:val="00716D6C"/>
    <w:rsid w:val="00721D80"/>
    <w:rsid w:val="007269DA"/>
    <w:rsid w:val="00727BBE"/>
    <w:rsid w:val="00727C51"/>
    <w:rsid w:val="0073059D"/>
    <w:rsid w:val="00730BCB"/>
    <w:rsid w:val="00730DF5"/>
    <w:rsid w:val="007331D8"/>
    <w:rsid w:val="00734976"/>
    <w:rsid w:val="00734D9A"/>
    <w:rsid w:val="00736728"/>
    <w:rsid w:val="00736C73"/>
    <w:rsid w:val="00736DC7"/>
    <w:rsid w:val="00737C97"/>
    <w:rsid w:val="00742574"/>
    <w:rsid w:val="00750FA4"/>
    <w:rsid w:val="0075150B"/>
    <w:rsid w:val="007528CA"/>
    <w:rsid w:val="007554F4"/>
    <w:rsid w:val="00756C82"/>
    <w:rsid w:val="00756EEF"/>
    <w:rsid w:val="007573A6"/>
    <w:rsid w:val="007625B5"/>
    <w:rsid w:val="007638FA"/>
    <w:rsid w:val="007648A2"/>
    <w:rsid w:val="00770FA6"/>
    <w:rsid w:val="00770FBA"/>
    <w:rsid w:val="00783F05"/>
    <w:rsid w:val="0078504B"/>
    <w:rsid w:val="00785A5C"/>
    <w:rsid w:val="00787D87"/>
    <w:rsid w:val="00790556"/>
    <w:rsid w:val="0079197E"/>
    <w:rsid w:val="00793118"/>
    <w:rsid w:val="007934DA"/>
    <w:rsid w:val="00793770"/>
    <w:rsid w:val="00794919"/>
    <w:rsid w:val="00796916"/>
    <w:rsid w:val="00797FC6"/>
    <w:rsid w:val="007A1472"/>
    <w:rsid w:val="007A179A"/>
    <w:rsid w:val="007A184C"/>
    <w:rsid w:val="007A2ED3"/>
    <w:rsid w:val="007A4A5E"/>
    <w:rsid w:val="007A672B"/>
    <w:rsid w:val="007B082A"/>
    <w:rsid w:val="007B098D"/>
    <w:rsid w:val="007B4076"/>
    <w:rsid w:val="007B4F3A"/>
    <w:rsid w:val="007B5C81"/>
    <w:rsid w:val="007B750D"/>
    <w:rsid w:val="007C0939"/>
    <w:rsid w:val="007C0C7B"/>
    <w:rsid w:val="007C0DFE"/>
    <w:rsid w:val="007C242B"/>
    <w:rsid w:val="007C6FBA"/>
    <w:rsid w:val="007D0E0A"/>
    <w:rsid w:val="007D11B6"/>
    <w:rsid w:val="007D171A"/>
    <w:rsid w:val="007D2167"/>
    <w:rsid w:val="007D34E7"/>
    <w:rsid w:val="007D4719"/>
    <w:rsid w:val="007D5350"/>
    <w:rsid w:val="007D6AC8"/>
    <w:rsid w:val="007D73DB"/>
    <w:rsid w:val="007D7637"/>
    <w:rsid w:val="007D7B1A"/>
    <w:rsid w:val="007E142B"/>
    <w:rsid w:val="007E169C"/>
    <w:rsid w:val="007E4DD2"/>
    <w:rsid w:val="007E764F"/>
    <w:rsid w:val="007E76D0"/>
    <w:rsid w:val="007E7D5E"/>
    <w:rsid w:val="007F10EA"/>
    <w:rsid w:val="007F1F74"/>
    <w:rsid w:val="007F23C9"/>
    <w:rsid w:val="007F2447"/>
    <w:rsid w:val="007F28A4"/>
    <w:rsid w:val="007F351B"/>
    <w:rsid w:val="007F3AF5"/>
    <w:rsid w:val="007F3B1A"/>
    <w:rsid w:val="007F3E4B"/>
    <w:rsid w:val="007F3E55"/>
    <w:rsid w:val="007F4966"/>
    <w:rsid w:val="007F5A8C"/>
    <w:rsid w:val="007F6E92"/>
    <w:rsid w:val="007F7C14"/>
    <w:rsid w:val="008007FB"/>
    <w:rsid w:val="00801BC0"/>
    <w:rsid w:val="008023DF"/>
    <w:rsid w:val="0080620F"/>
    <w:rsid w:val="00807F8E"/>
    <w:rsid w:val="008103A9"/>
    <w:rsid w:val="008132BF"/>
    <w:rsid w:val="00813C7C"/>
    <w:rsid w:val="00816591"/>
    <w:rsid w:val="008169DF"/>
    <w:rsid w:val="00816A77"/>
    <w:rsid w:val="00821EE3"/>
    <w:rsid w:val="0082613E"/>
    <w:rsid w:val="00826FC3"/>
    <w:rsid w:val="00830E5B"/>
    <w:rsid w:val="00831DDF"/>
    <w:rsid w:val="00833B5D"/>
    <w:rsid w:val="00834CC2"/>
    <w:rsid w:val="008353A2"/>
    <w:rsid w:val="00835CC5"/>
    <w:rsid w:val="00836366"/>
    <w:rsid w:val="008400B0"/>
    <w:rsid w:val="00842836"/>
    <w:rsid w:val="00842DA6"/>
    <w:rsid w:val="00845E97"/>
    <w:rsid w:val="0084622D"/>
    <w:rsid w:val="00846DFF"/>
    <w:rsid w:val="00847CA9"/>
    <w:rsid w:val="00852E0B"/>
    <w:rsid w:val="00854EDC"/>
    <w:rsid w:val="008550CD"/>
    <w:rsid w:val="00861449"/>
    <w:rsid w:val="00863389"/>
    <w:rsid w:val="0087111F"/>
    <w:rsid w:val="0087668E"/>
    <w:rsid w:val="00877BEF"/>
    <w:rsid w:val="00880212"/>
    <w:rsid w:val="008809F7"/>
    <w:rsid w:val="00880CAF"/>
    <w:rsid w:val="00881670"/>
    <w:rsid w:val="008825D1"/>
    <w:rsid w:val="008834B0"/>
    <w:rsid w:val="0088407C"/>
    <w:rsid w:val="00884C98"/>
    <w:rsid w:val="008855AD"/>
    <w:rsid w:val="00892AFE"/>
    <w:rsid w:val="00894207"/>
    <w:rsid w:val="00894D47"/>
    <w:rsid w:val="00896085"/>
    <w:rsid w:val="0089713E"/>
    <w:rsid w:val="00897F97"/>
    <w:rsid w:val="008A20F0"/>
    <w:rsid w:val="008A3155"/>
    <w:rsid w:val="008A331B"/>
    <w:rsid w:val="008A69AD"/>
    <w:rsid w:val="008B08F3"/>
    <w:rsid w:val="008B0DAE"/>
    <w:rsid w:val="008B1BBB"/>
    <w:rsid w:val="008B26BB"/>
    <w:rsid w:val="008B2840"/>
    <w:rsid w:val="008B7E78"/>
    <w:rsid w:val="008C08F6"/>
    <w:rsid w:val="008C09D6"/>
    <w:rsid w:val="008C1285"/>
    <w:rsid w:val="008C1554"/>
    <w:rsid w:val="008C4A4C"/>
    <w:rsid w:val="008C52F1"/>
    <w:rsid w:val="008D2FFE"/>
    <w:rsid w:val="008D3315"/>
    <w:rsid w:val="008D3D47"/>
    <w:rsid w:val="008D49D8"/>
    <w:rsid w:val="008D5B96"/>
    <w:rsid w:val="008D5EAD"/>
    <w:rsid w:val="008E0952"/>
    <w:rsid w:val="008E249C"/>
    <w:rsid w:val="008E2C65"/>
    <w:rsid w:val="008E3EB0"/>
    <w:rsid w:val="008E42B6"/>
    <w:rsid w:val="008E5DF9"/>
    <w:rsid w:val="008E7895"/>
    <w:rsid w:val="008F0790"/>
    <w:rsid w:val="008F1976"/>
    <w:rsid w:val="008F22C8"/>
    <w:rsid w:val="008F2CD3"/>
    <w:rsid w:val="008F3A19"/>
    <w:rsid w:val="008F60A0"/>
    <w:rsid w:val="0090127C"/>
    <w:rsid w:val="0090295E"/>
    <w:rsid w:val="009049F9"/>
    <w:rsid w:val="00904D43"/>
    <w:rsid w:val="00905418"/>
    <w:rsid w:val="00906AFC"/>
    <w:rsid w:val="00907ED1"/>
    <w:rsid w:val="00911475"/>
    <w:rsid w:val="00912C98"/>
    <w:rsid w:val="00915E37"/>
    <w:rsid w:val="00916F2E"/>
    <w:rsid w:val="009216AD"/>
    <w:rsid w:val="0092283C"/>
    <w:rsid w:val="00927AAA"/>
    <w:rsid w:val="00932E5A"/>
    <w:rsid w:val="0093357E"/>
    <w:rsid w:val="009335AE"/>
    <w:rsid w:val="00934B94"/>
    <w:rsid w:val="009365A4"/>
    <w:rsid w:val="009401A0"/>
    <w:rsid w:val="00940CEC"/>
    <w:rsid w:val="00945B17"/>
    <w:rsid w:val="009472E5"/>
    <w:rsid w:val="00951761"/>
    <w:rsid w:val="009535B0"/>
    <w:rsid w:val="0095672F"/>
    <w:rsid w:val="00961021"/>
    <w:rsid w:val="00961294"/>
    <w:rsid w:val="00964254"/>
    <w:rsid w:val="009678E4"/>
    <w:rsid w:val="00971BBA"/>
    <w:rsid w:val="00971F37"/>
    <w:rsid w:val="009720F9"/>
    <w:rsid w:val="00973810"/>
    <w:rsid w:val="0097567F"/>
    <w:rsid w:val="00976C79"/>
    <w:rsid w:val="00980EA9"/>
    <w:rsid w:val="009861B2"/>
    <w:rsid w:val="009868AC"/>
    <w:rsid w:val="00990201"/>
    <w:rsid w:val="00990BD0"/>
    <w:rsid w:val="00990D5B"/>
    <w:rsid w:val="009914CE"/>
    <w:rsid w:val="0099230C"/>
    <w:rsid w:val="00994339"/>
    <w:rsid w:val="0099636B"/>
    <w:rsid w:val="009A056C"/>
    <w:rsid w:val="009A0B5B"/>
    <w:rsid w:val="009A212A"/>
    <w:rsid w:val="009A2E13"/>
    <w:rsid w:val="009A2EA8"/>
    <w:rsid w:val="009A3DDA"/>
    <w:rsid w:val="009A41A0"/>
    <w:rsid w:val="009A4EE1"/>
    <w:rsid w:val="009A52E3"/>
    <w:rsid w:val="009B13CC"/>
    <w:rsid w:val="009B1654"/>
    <w:rsid w:val="009B208B"/>
    <w:rsid w:val="009B2A73"/>
    <w:rsid w:val="009B32AE"/>
    <w:rsid w:val="009B5B3E"/>
    <w:rsid w:val="009B6451"/>
    <w:rsid w:val="009B7508"/>
    <w:rsid w:val="009B7A29"/>
    <w:rsid w:val="009C278B"/>
    <w:rsid w:val="009C3266"/>
    <w:rsid w:val="009D08B0"/>
    <w:rsid w:val="009D08D5"/>
    <w:rsid w:val="009D1708"/>
    <w:rsid w:val="009D3945"/>
    <w:rsid w:val="009D5E2C"/>
    <w:rsid w:val="009D6512"/>
    <w:rsid w:val="009D68FF"/>
    <w:rsid w:val="009E0988"/>
    <w:rsid w:val="009E2867"/>
    <w:rsid w:val="009E4451"/>
    <w:rsid w:val="009E6394"/>
    <w:rsid w:val="009E7F89"/>
    <w:rsid w:val="009F3B9E"/>
    <w:rsid w:val="009F5C25"/>
    <w:rsid w:val="009F6B9F"/>
    <w:rsid w:val="00A0223D"/>
    <w:rsid w:val="00A02896"/>
    <w:rsid w:val="00A0327B"/>
    <w:rsid w:val="00A03686"/>
    <w:rsid w:val="00A03E67"/>
    <w:rsid w:val="00A05849"/>
    <w:rsid w:val="00A064C2"/>
    <w:rsid w:val="00A10ABC"/>
    <w:rsid w:val="00A10FC7"/>
    <w:rsid w:val="00A110AC"/>
    <w:rsid w:val="00A120C9"/>
    <w:rsid w:val="00A12E8E"/>
    <w:rsid w:val="00A1315E"/>
    <w:rsid w:val="00A14CD3"/>
    <w:rsid w:val="00A15F31"/>
    <w:rsid w:val="00A21A2A"/>
    <w:rsid w:val="00A2409B"/>
    <w:rsid w:val="00A25021"/>
    <w:rsid w:val="00A254C4"/>
    <w:rsid w:val="00A25F35"/>
    <w:rsid w:val="00A2745A"/>
    <w:rsid w:val="00A27EAA"/>
    <w:rsid w:val="00A31708"/>
    <w:rsid w:val="00A31A69"/>
    <w:rsid w:val="00A3261B"/>
    <w:rsid w:val="00A35C17"/>
    <w:rsid w:val="00A372EA"/>
    <w:rsid w:val="00A37399"/>
    <w:rsid w:val="00A418F8"/>
    <w:rsid w:val="00A43E60"/>
    <w:rsid w:val="00A44BC7"/>
    <w:rsid w:val="00A45655"/>
    <w:rsid w:val="00A45FA0"/>
    <w:rsid w:val="00A50664"/>
    <w:rsid w:val="00A51047"/>
    <w:rsid w:val="00A52EC2"/>
    <w:rsid w:val="00A538BA"/>
    <w:rsid w:val="00A53ECA"/>
    <w:rsid w:val="00A55677"/>
    <w:rsid w:val="00A55EEE"/>
    <w:rsid w:val="00A615F4"/>
    <w:rsid w:val="00A61DD7"/>
    <w:rsid w:val="00A63CFA"/>
    <w:rsid w:val="00A657CE"/>
    <w:rsid w:val="00A6649F"/>
    <w:rsid w:val="00A70A24"/>
    <w:rsid w:val="00A70BB5"/>
    <w:rsid w:val="00A72D6C"/>
    <w:rsid w:val="00A751B3"/>
    <w:rsid w:val="00A813D2"/>
    <w:rsid w:val="00A82C76"/>
    <w:rsid w:val="00A8398A"/>
    <w:rsid w:val="00A84AB1"/>
    <w:rsid w:val="00A84BB8"/>
    <w:rsid w:val="00A84C24"/>
    <w:rsid w:val="00A86081"/>
    <w:rsid w:val="00A9033B"/>
    <w:rsid w:val="00A908BE"/>
    <w:rsid w:val="00A909F6"/>
    <w:rsid w:val="00A930B4"/>
    <w:rsid w:val="00A93BAD"/>
    <w:rsid w:val="00A9776F"/>
    <w:rsid w:val="00AA0CB7"/>
    <w:rsid w:val="00AA2064"/>
    <w:rsid w:val="00AA3756"/>
    <w:rsid w:val="00AA429A"/>
    <w:rsid w:val="00AA48CC"/>
    <w:rsid w:val="00AA68EB"/>
    <w:rsid w:val="00AA7015"/>
    <w:rsid w:val="00AB23F2"/>
    <w:rsid w:val="00AB3463"/>
    <w:rsid w:val="00AB36AB"/>
    <w:rsid w:val="00AB4232"/>
    <w:rsid w:val="00AB541A"/>
    <w:rsid w:val="00AB5E94"/>
    <w:rsid w:val="00AB600E"/>
    <w:rsid w:val="00AB6A73"/>
    <w:rsid w:val="00AB79EC"/>
    <w:rsid w:val="00AB7BAE"/>
    <w:rsid w:val="00AC040D"/>
    <w:rsid w:val="00AC06EA"/>
    <w:rsid w:val="00AC1412"/>
    <w:rsid w:val="00AC1D0A"/>
    <w:rsid w:val="00AC3979"/>
    <w:rsid w:val="00AC4588"/>
    <w:rsid w:val="00AC5F42"/>
    <w:rsid w:val="00AC6767"/>
    <w:rsid w:val="00AC76BB"/>
    <w:rsid w:val="00AC7ABF"/>
    <w:rsid w:val="00AD051C"/>
    <w:rsid w:val="00AD10BC"/>
    <w:rsid w:val="00AD14EA"/>
    <w:rsid w:val="00AD197A"/>
    <w:rsid w:val="00AD22BB"/>
    <w:rsid w:val="00AD2DEC"/>
    <w:rsid w:val="00AD4263"/>
    <w:rsid w:val="00AD4C50"/>
    <w:rsid w:val="00AD5139"/>
    <w:rsid w:val="00AD56EA"/>
    <w:rsid w:val="00AD6377"/>
    <w:rsid w:val="00AD79B5"/>
    <w:rsid w:val="00AE154D"/>
    <w:rsid w:val="00AE40B5"/>
    <w:rsid w:val="00AE5A95"/>
    <w:rsid w:val="00AE6A24"/>
    <w:rsid w:val="00AF251F"/>
    <w:rsid w:val="00AF3F2A"/>
    <w:rsid w:val="00AF547F"/>
    <w:rsid w:val="00AF5FD3"/>
    <w:rsid w:val="00AF6D71"/>
    <w:rsid w:val="00B00C90"/>
    <w:rsid w:val="00B01909"/>
    <w:rsid w:val="00B0459C"/>
    <w:rsid w:val="00B048FE"/>
    <w:rsid w:val="00B05B19"/>
    <w:rsid w:val="00B05FB3"/>
    <w:rsid w:val="00B07585"/>
    <w:rsid w:val="00B1101F"/>
    <w:rsid w:val="00B111E4"/>
    <w:rsid w:val="00B20B75"/>
    <w:rsid w:val="00B21906"/>
    <w:rsid w:val="00B21FAD"/>
    <w:rsid w:val="00B22CA1"/>
    <w:rsid w:val="00B30C1A"/>
    <w:rsid w:val="00B327BB"/>
    <w:rsid w:val="00B3335C"/>
    <w:rsid w:val="00B34EAC"/>
    <w:rsid w:val="00B358EC"/>
    <w:rsid w:val="00B3664F"/>
    <w:rsid w:val="00B4367A"/>
    <w:rsid w:val="00B44D93"/>
    <w:rsid w:val="00B45D5C"/>
    <w:rsid w:val="00B47B02"/>
    <w:rsid w:val="00B511D0"/>
    <w:rsid w:val="00B51969"/>
    <w:rsid w:val="00B541DC"/>
    <w:rsid w:val="00B546A7"/>
    <w:rsid w:val="00B5553C"/>
    <w:rsid w:val="00B55BEB"/>
    <w:rsid w:val="00B5604A"/>
    <w:rsid w:val="00B56078"/>
    <w:rsid w:val="00B56595"/>
    <w:rsid w:val="00B57289"/>
    <w:rsid w:val="00B61623"/>
    <w:rsid w:val="00B61F3A"/>
    <w:rsid w:val="00B6203B"/>
    <w:rsid w:val="00B62BA1"/>
    <w:rsid w:val="00B63A33"/>
    <w:rsid w:val="00B6505B"/>
    <w:rsid w:val="00B66520"/>
    <w:rsid w:val="00B66B06"/>
    <w:rsid w:val="00B70D91"/>
    <w:rsid w:val="00B7460E"/>
    <w:rsid w:val="00B77199"/>
    <w:rsid w:val="00B83C35"/>
    <w:rsid w:val="00B84ACF"/>
    <w:rsid w:val="00B863B2"/>
    <w:rsid w:val="00B86B47"/>
    <w:rsid w:val="00B90122"/>
    <w:rsid w:val="00B910DB"/>
    <w:rsid w:val="00B92B4F"/>
    <w:rsid w:val="00B95067"/>
    <w:rsid w:val="00B977CF"/>
    <w:rsid w:val="00BA0834"/>
    <w:rsid w:val="00BA0FF3"/>
    <w:rsid w:val="00BA1FBA"/>
    <w:rsid w:val="00BA28FD"/>
    <w:rsid w:val="00BA2FD5"/>
    <w:rsid w:val="00BA374D"/>
    <w:rsid w:val="00BA387E"/>
    <w:rsid w:val="00BA4DC7"/>
    <w:rsid w:val="00BA57C0"/>
    <w:rsid w:val="00BA5FA6"/>
    <w:rsid w:val="00BB15E9"/>
    <w:rsid w:val="00BB1F23"/>
    <w:rsid w:val="00BB2DDE"/>
    <w:rsid w:val="00BB5418"/>
    <w:rsid w:val="00BB62FB"/>
    <w:rsid w:val="00BB7328"/>
    <w:rsid w:val="00BB7BA8"/>
    <w:rsid w:val="00BC2AD4"/>
    <w:rsid w:val="00BC32CC"/>
    <w:rsid w:val="00BC4E03"/>
    <w:rsid w:val="00BC62D1"/>
    <w:rsid w:val="00BC6EF9"/>
    <w:rsid w:val="00BC79A8"/>
    <w:rsid w:val="00BD3E4C"/>
    <w:rsid w:val="00BD5EB8"/>
    <w:rsid w:val="00BE0AE8"/>
    <w:rsid w:val="00BE1989"/>
    <w:rsid w:val="00BE2B54"/>
    <w:rsid w:val="00BE32FB"/>
    <w:rsid w:val="00BE333F"/>
    <w:rsid w:val="00BE52DB"/>
    <w:rsid w:val="00BE57D5"/>
    <w:rsid w:val="00BE59BF"/>
    <w:rsid w:val="00BE6CC5"/>
    <w:rsid w:val="00BF0AD6"/>
    <w:rsid w:val="00BF1C93"/>
    <w:rsid w:val="00BF2F47"/>
    <w:rsid w:val="00BF5AF7"/>
    <w:rsid w:val="00C0041F"/>
    <w:rsid w:val="00C01009"/>
    <w:rsid w:val="00C01474"/>
    <w:rsid w:val="00C0155D"/>
    <w:rsid w:val="00C01E7B"/>
    <w:rsid w:val="00C0242B"/>
    <w:rsid w:val="00C03079"/>
    <w:rsid w:val="00C061DD"/>
    <w:rsid w:val="00C0659B"/>
    <w:rsid w:val="00C07324"/>
    <w:rsid w:val="00C11721"/>
    <w:rsid w:val="00C129CB"/>
    <w:rsid w:val="00C149BE"/>
    <w:rsid w:val="00C164B2"/>
    <w:rsid w:val="00C21B53"/>
    <w:rsid w:val="00C2220A"/>
    <w:rsid w:val="00C228D1"/>
    <w:rsid w:val="00C242EE"/>
    <w:rsid w:val="00C333C6"/>
    <w:rsid w:val="00C33DBE"/>
    <w:rsid w:val="00C34164"/>
    <w:rsid w:val="00C35F1E"/>
    <w:rsid w:val="00C36234"/>
    <w:rsid w:val="00C42C0D"/>
    <w:rsid w:val="00C42F49"/>
    <w:rsid w:val="00C43ADA"/>
    <w:rsid w:val="00C448CC"/>
    <w:rsid w:val="00C52E18"/>
    <w:rsid w:val="00C5309F"/>
    <w:rsid w:val="00C53A84"/>
    <w:rsid w:val="00C56FDA"/>
    <w:rsid w:val="00C60277"/>
    <w:rsid w:val="00C60428"/>
    <w:rsid w:val="00C60458"/>
    <w:rsid w:val="00C62653"/>
    <w:rsid w:val="00C62A7E"/>
    <w:rsid w:val="00C63A6B"/>
    <w:rsid w:val="00C65319"/>
    <w:rsid w:val="00C67FB1"/>
    <w:rsid w:val="00C71C9B"/>
    <w:rsid w:val="00C72B94"/>
    <w:rsid w:val="00C7477F"/>
    <w:rsid w:val="00C75B19"/>
    <w:rsid w:val="00C76F2D"/>
    <w:rsid w:val="00C8039C"/>
    <w:rsid w:val="00C82B05"/>
    <w:rsid w:val="00C86944"/>
    <w:rsid w:val="00C87702"/>
    <w:rsid w:val="00C87DEB"/>
    <w:rsid w:val="00C87E07"/>
    <w:rsid w:val="00C918B7"/>
    <w:rsid w:val="00C93F65"/>
    <w:rsid w:val="00C943C0"/>
    <w:rsid w:val="00C94FF7"/>
    <w:rsid w:val="00C9576E"/>
    <w:rsid w:val="00C95EFF"/>
    <w:rsid w:val="00CA23A4"/>
    <w:rsid w:val="00CA247A"/>
    <w:rsid w:val="00CA280D"/>
    <w:rsid w:val="00CA31FC"/>
    <w:rsid w:val="00CA56A2"/>
    <w:rsid w:val="00CA6266"/>
    <w:rsid w:val="00CA6E0D"/>
    <w:rsid w:val="00CB1BC3"/>
    <w:rsid w:val="00CB34E0"/>
    <w:rsid w:val="00CB4352"/>
    <w:rsid w:val="00CB596A"/>
    <w:rsid w:val="00CB5C6A"/>
    <w:rsid w:val="00CB7725"/>
    <w:rsid w:val="00CC6E4F"/>
    <w:rsid w:val="00CD0AD4"/>
    <w:rsid w:val="00CD1FD2"/>
    <w:rsid w:val="00CD737B"/>
    <w:rsid w:val="00CD7D74"/>
    <w:rsid w:val="00CE1808"/>
    <w:rsid w:val="00CE243A"/>
    <w:rsid w:val="00CE772B"/>
    <w:rsid w:val="00CF2A06"/>
    <w:rsid w:val="00CF50AE"/>
    <w:rsid w:val="00CF59A4"/>
    <w:rsid w:val="00CF5C09"/>
    <w:rsid w:val="00CF5F13"/>
    <w:rsid w:val="00CF68CD"/>
    <w:rsid w:val="00D0160D"/>
    <w:rsid w:val="00D0622E"/>
    <w:rsid w:val="00D063AC"/>
    <w:rsid w:val="00D07263"/>
    <w:rsid w:val="00D07AA7"/>
    <w:rsid w:val="00D144C8"/>
    <w:rsid w:val="00D1513B"/>
    <w:rsid w:val="00D16450"/>
    <w:rsid w:val="00D20D7D"/>
    <w:rsid w:val="00D20D7F"/>
    <w:rsid w:val="00D2134A"/>
    <w:rsid w:val="00D2199C"/>
    <w:rsid w:val="00D261B9"/>
    <w:rsid w:val="00D275C6"/>
    <w:rsid w:val="00D305D4"/>
    <w:rsid w:val="00D30A47"/>
    <w:rsid w:val="00D30F0D"/>
    <w:rsid w:val="00D3128D"/>
    <w:rsid w:val="00D34285"/>
    <w:rsid w:val="00D3447A"/>
    <w:rsid w:val="00D34D8E"/>
    <w:rsid w:val="00D36E9E"/>
    <w:rsid w:val="00D37A18"/>
    <w:rsid w:val="00D40863"/>
    <w:rsid w:val="00D40A8E"/>
    <w:rsid w:val="00D41D1B"/>
    <w:rsid w:val="00D42567"/>
    <w:rsid w:val="00D45685"/>
    <w:rsid w:val="00D457F4"/>
    <w:rsid w:val="00D45B05"/>
    <w:rsid w:val="00D46875"/>
    <w:rsid w:val="00D47F67"/>
    <w:rsid w:val="00D51E69"/>
    <w:rsid w:val="00D528B3"/>
    <w:rsid w:val="00D53F0A"/>
    <w:rsid w:val="00D54CFB"/>
    <w:rsid w:val="00D60CC3"/>
    <w:rsid w:val="00D60D35"/>
    <w:rsid w:val="00D61856"/>
    <w:rsid w:val="00D63A40"/>
    <w:rsid w:val="00D6502D"/>
    <w:rsid w:val="00D671D1"/>
    <w:rsid w:val="00D7364D"/>
    <w:rsid w:val="00D7695C"/>
    <w:rsid w:val="00D83695"/>
    <w:rsid w:val="00D85B09"/>
    <w:rsid w:val="00D9222F"/>
    <w:rsid w:val="00D9427E"/>
    <w:rsid w:val="00D95E99"/>
    <w:rsid w:val="00D9660B"/>
    <w:rsid w:val="00D96A70"/>
    <w:rsid w:val="00D96AB6"/>
    <w:rsid w:val="00DA0240"/>
    <w:rsid w:val="00DA1905"/>
    <w:rsid w:val="00DA6FD3"/>
    <w:rsid w:val="00DA757A"/>
    <w:rsid w:val="00DB086C"/>
    <w:rsid w:val="00DB16C9"/>
    <w:rsid w:val="00DB1CC5"/>
    <w:rsid w:val="00DB3604"/>
    <w:rsid w:val="00DB47D5"/>
    <w:rsid w:val="00DB4A72"/>
    <w:rsid w:val="00DB6E44"/>
    <w:rsid w:val="00DC0815"/>
    <w:rsid w:val="00DC2147"/>
    <w:rsid w:val="00DC230C"/>
    <w:rsid w:val="00DC4D26"/>
    <w:rsid w:val="00DC587E"/>
    <w:rsid w:val="00DC5BF0"/>
    <w:rsid w:val="00DD0732"/>
    <w:rsid w:val="00DD29BE"/>
    <w:rsid w:val="00DD3697"/>
    <w:rsid w:val="00DD597D"/>
    <w:rsid w:val="00DD690D"/>
    <w:rsid w:val="00DE1B94"/>
    <w:rsid w:val="00DE1C6E"/>
    <w:rsid w:val="00DE320A"/>
    <w:rsid w:val="00DE3852"/>
    <w:rsid w:val="00DE6620"/>
    <w:rsid w:val="00DE766D"/>
    <w:rsid w:val="00DF0F62"/>
    <w:rsid w:val="00DF1671"/>
    <w:rsid w:val="00DF214D"/>
    <w:rsid w:val="00DF3C2A"/>
    <w:rsid w:val="00DF3F75"/>
    <w:rsid w:val="00DF4156"/>
    <w:rsid w:val="00DF7318"/>
    <w:rsid w:val="00DF75AB"/>
    <w:rsid w:val="00DF7794"/>
    <w:rsid w:val="00DF7AD2"/>
    <w:rsid w:val="00E042AA"/>
    <w:rsid w:val="00E06053"/>
    <w:rsid w:val="00E107B4"/>
    <w:rsid w:val="00E11CBB"/>
    <w:rsid w:val="00E123F1"/>
    <w:rsid w:val="00E1267F"/>
    <w:rsid w:val="00E139D8"/>
    <w:rsid w:val="00E1545F"/>
    <w:rsid w:val="00E20F5B"/>
    <w:rsid w:val="00E2246A"/>
    <w:rsid w:val="00E2284C"/>
    <w:rsid w:val="00E228EC"/>
    <w:rsid w:val="00E22958"/>
    <w:rsid w:val="00E240AA"/>
    <w:rsid w:val="00E241E4"/>
    <w:rsid w:val="00E24589"/>
    <w:rsid w:val="00E25292"/>
    <w:rsid w:val="00E2604C"/>
    <w:rsid w:val="00E33312"/>
    <w:rsid w:val="00E376D1"/>
    <w:rsid w:val="00E401C9"/>
    <w:rsid w:val="00E42408"/>
    <w:rsid w:val="00E4403E"/>
    <w:rsid w:val="00E46AD5"/>
    <w:rsid w:val="00E509C7"/>
    <w:rsid w:val="00E50C5C"/>
    <w:rsid w:val="00E5189A"/>
    <w:rsid w:val="00E534AF"/>
    <w:rsid w:val="00E54659"/>
    <w:rsid w:val="00E549A1"/>
    <w:rsid w:val="00E54F06"/>
    <w:rsid w:val="00E553C0"/>
    <w:rsid w:val="00E55A51"/>
    <w:rsid w:val="00E6073B"/>
    <w:rsid w:val="00E608F7"/>
    <w:rsid w:val="00E60C32"/>
    <w:rsid w:val="00E61023"/>
    <w:rsid w:val="00E63B08"/>
    <w:rsid w:val="00E6433C"/>
    <w:rsid w:val="00E646F8"/>
    <w:rsid w:val="00E6560F"/>
    <w:rsid w:val="00E67098"/>
    <w:rsid w:val="00E70540"/>
    <w:rsid w:val="00E72FF3"/>
    <w:rsid w:val="00E73AC1"/>
    <w:rsid w:val="00E73FFE"/>
    <w:rsid w:val="00E766BC"/>
    <w:rsid w:val="00E7724C"/>
    <w:rsid w:val="00E8138C"/>
    <w:rsid w:val="00E8206D"/>
    <w:rsid w:val="00E8237B"/>
    <w:rsid w:val="00E8469E"/>
    <w:rsid w:val="00E84B21"/>
    <w:rsid w:val="00E851DA"/>
    <w:rsid w:val="00E86525"/>
    <w:rsid w:val="00E8712F"/>
    <w:rsid w:val="00E87669"/>
    <w:rsid w:val="00E92436"/>
    <w:rsid w:val="00E926FC"/>
    <w:rsid w:val="00E9301A"/>
    <w:rsid w:val="00E96243"/>
    <w:rsid w:val="00E9791D"/>
    <w:rsid w:val="00EA1737"/>
    <w:rsid w:val="00EA2496"/>
    <w:rsid w:val="00EA2699"/>
    <w:rsid w:val="00EA3BC2"/>
    <w:rsid w:val="00EB066B"/>
    <w:rsid w:val="00EB2269"/>
    <w:rsid w:val="00EB26BD"/>
    <w:rsid w:val="00EB35AB"/>
    <w:rsid w:val="00EB561B"/>
    <w:rsid w:val="00EB7490"/>
    <w:rsid w:val="00EC0C24"/>
    <w:rsid w:val="00EC11A5"/>
    <w:rsid w:val="00EC2D83"/>
    <w:rsid w:val="00EC2FDB"/>
    <w:rsid w:val="00EC6941"/>
    <w:rsid w:val="00EC7C09"/>
    <w:rsid w:val="00ED2078"/>
    <w:rsid w:val="00ED3CBC"/>
    <w:rsid w:val="00ED5451"/>
    <w:rsid w:val="00ED72BF"/>
    <w:rsid w:val="00ED7F3D"/>
    <w:rsid w:val="00EE2531"/>
    <w:rsid w:val="00EE2901"/>
    <w:rsid w:val="00EE2923"/>
    <w:rsid w:val="00EE2AD5"/>
    <w:rsid w:val="00EE3C55"/>
    <w:rsid w:val="00EE68EE"/>
    <w:rsid w:val="00EE69B5"/>
    <w:rsid w:val="00EE6DAF"/>
    <w:rsid w:val="00EE7B7D"/>
    <w:rsid w:val="00EF00F7"/>
    <w:rsid w:val="00EF0460"/>
    <w:rsid w:val="00EF6705"/>
    <w:rsid w:val="00EF6BF5"/>
    <w:rsid w:val="00F00698"/>
    <w:rsid w:val="00F0410D"/>
    <w:rsid w:val="00F04AF4"/>
    <w:rsid w:val="00F05D66"/>
    <w:rsid w:val="00F06584"/>
    <w:rsid w:val="00F07293"/>
    <w:rsid w:val="00F135CF"/>
    <w:rsid w:val="00F16508"/>
    <w:rsid w:val="00F1748E"/>
    <w:rsid w:val="00F17863"/>
    <w:rsid w:val="00F22A94"/>
    <w:rsid w:val="00F235FC"/>
    <w:rsid w:val="00F269A2"/>
    <w:rsid w:val="00F27522"/>
    <w:rsid w:val="00F3265A"/>
    <w:rsid w:val="00F3453A"/>
    <w:rsid w:val="00F3454D"/>
    <w:rsid w:val="00F37CD5"/>
    <w:rsid w:val="00F40B26"/>
    <w:rsid w:val="00F414EE"/>
    <w:rsid w:val="00F42089"/>
    <w:rsid w:val="00F43A7D"/>
    <w:rsid w:val="00F44CAD"/>
    <w:rsid w:val="00F45AAE"/>
    <w:rsid w:val="00F46AB5"/>
    <w:rsid w:val="00F556A9"/>
    <w:rsid w:val="00F55D5A"/>
    <w:rsid w:val="00F57337"/>
    <w:rsid w:val="00F609A8"/>
    <w:rsid w:val="00F65334"/>
    <w:rsid w:val="00F664A2"/>
    <w:rsid w:val="00F66A6B"/>
    <w:rsid w:val="00F66CE0"/>
    <w:rsid w:val="00F72443"/>
    <w:rsid w:val="00F73707"/>
    <w:rsid w:val="00F748C1"/>
    <w:rsid w:val="00F74BE6"/>
    <w:rsid w:val="00F76B14"/>
    <w:rsid w:val="00F76CFC"/>
    <w:rsid w:val="00F77B50"/>
    <w:rsid w:val="00F808F2"/>
    <w:rsid w:val="00F835E7"/>
    <w:rsid w:val="00F83E4D"/>
    <w:rsid w:val="00F87306"/>
    <w:rsid w:val="00F92BDB"/>
    <w:rsid w:val="00F92F78"/>
    <w:rsid w:val="00F937F6"/>
    <w:rsid w:val="00F95A74"/>
    <w:rsid w:val="00F97BED"/>
    <w:rsid w:val="00FA27EA"/>
    <w:rsid w:val="00FA37F8"/>
    <w:rsid w:val="00FA3F28"/>
    <w:rsid w:val="00FA4248"/>
    <w:rsid w:val="00FA47D9"/>
    <w:rsid w:val="00FA71B4"/>
    <w:rsid w:val="00FA759E"/>
    <w:rsid w:val="00FA77A5"/>
    <w:rsid w:val="00FA7A58"/>
    <w:rsid w:val="00FB1405"/>
    <w:rsid w:val="00FB45B3"/>
    <w:rsid w:val="00FB75FA"/>
    <w:rsid w:val="00FB7621"/>
    <w:rsid w:val="00FC0FCD"/>
    <w:rsid w:val="00FC3F46"/>
    <w:rsid w:val="00FC517A"/>
    <w:rsid w:val="00FC55BB"/>
    <w:rsid w:val="00FD1FC7"/>
    <w:rsid w:val="00FD2DE3"/>
    <w:rsid w:val="00FD4E2E"/>
    <w:rsid w:val="00FD77E2"/>
    <w:rsid w:val="00FE2134"/>
    <w:rsid w:val="00FE21FF"/>
    <w:rsid w:val="00FE2444"/>
    <w:rsid w:val="00FE2BE5"/>
    <w:rsid w:val="00FE5E31"/>
    <w:rsid w:val="00FE7115"/>
    <w:rsid w:val="00FF141E"/>
    <w:rsid w:val="00FF1535"/>
    <w:rsid w:val="00FF7542"/>
    <w:rsid w:val="00FF78D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D4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D3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6C9"/>
    <w:pPr>
      <w:ind w:left="720"/>
      <w:contextualSpacing/>
    </w:pPr>
    <w:rPr>
      <w:rFonts w:eastAsiaTheme="minorEastAsia"/>
    </w:rPr>
  </w:style>
  <w:style w:type="paragraph" w:customStyle="1" w:styleId="p1">
    <w:name w:val="p1"/>
    <w:basedOn w:val="Normal"/>
    <w:rsid w:val="00EE2531"/>
    <w:rPr>
      <w:rFonts w:ascii="Times" w:hAnsi="Times"/>
      <w:sz w:val="18"/>
      <w:szCs w:val="18"/>
    </w:rPr>
  </w:style>
  <w:style w:type="character" w:customStyle="1" w:styleId="apple-converted-space">
    <w:name w:val="apple-converted-space"/>
    <w:basedOn w:val="DefaultParagraphFont"/>
    <w:rsid w:val="00F92F78"/>
  </w:style>
  <w:style w:type="paragraph" w:customStyle="1" w:styleId="p2">
    <w:name w:val="p2"/>
    <w:basedOn w:val="Normal"/>
    <w:rsid w:val="00F27522"/>
    <w:pPr>
      <w:spacing w:after="90" w:line="182" w:lineRule="atLeast"/>
    </w:pPr>
    <w:rPr>
      <w:rFonts w:ascii="Times" w:hAnsi="Times"/>
      <w:sz w:val="17"/>
      <w:szCs w:val="17"/>
    </w:rPr>
  </w:style>
  <w:style w:type="paragraph" w:customStyle="1" w:styleId="p3">
    <w:name w:val="p3"/>
    <w:basedOn w:val="Normal"/>
    <w:rsid w:val="009049F9"/>
    <w:rPr>
      <w:rFonts w:ascii="Times" w:hAnsi="Times"/>
      <w:sz w:val="17"/>
      <w:szCs w:val="17"/>
    </w:rPr>
  </w:style>
  <w:style w:type="character" w:customStyle="1" w:styleId="s1">
    <w:name w:val="s1"/>
    <w:basedOn w:val="DefaultParagraphFont"/>
    <w:rsid w:val="009049F9"/>
    <w:rPr>
      <w:rFonts w:ascii="Helvetica" w:hAnsi="Helvetica" w:hint="default"/>
      <w:sz w:val="17"/>
      <w:szCs w:val="17"/>
    </w:rPr>
  </w:style>
  <w:style w:type="paragraph" w:customStyle="1" w:styleId="p4">
    <w:name w:val="p4"/>
    <w:basedOn w:val="Normal"/>
    <w:rsid w:val="00C53A84"/>
    <w:pPr>
      <w:spacing w:after="83"/>
    </w:pPr>
    <w:rPr>
      <w:rFonts w:ascii="Times" w:hAnsi="Times"/>
      <w:sz w:val="17"/>
      <w:szCs w:val="17"/>
    </w:rPr>
  </w:style>
  <w:style w:type="paragraph" w:customStyle="1" w:styleId="p5">
    <w:name w:val="p5"/>
    <w:basedOn w:val="Normal"/>
    <w:rsid w:val="00C53A84"/>
    <w:rPr>
      <w:rFonts w:ascii="Times" w:hAnsi="Times"/>
      <w:sz w:val="17"/>
      <w:szCs w:val="17"/>
    </w:rPr>
  </w:style>
  <w:style w:type="paragraph" w:customStyle="1" w:styleId="p6">
    <w:name w:val="p6"/>
    <w:basedOn w:val="Normal"/>
    <w:rsid w:val="00C53A84"/>
    <w:rPr>
      <w:rFonts w:ascii="Times" w:hAnsi="Times"/>
      <w:sz w:val="15"/>
      <w:szCs w:val="15"/>
    </w:rPr>
  </w:style>
  <w:style w:type="paragraph" w:styleId="NormalWeb">
    <w:name w:val="Normal (Web)"/>
    <w:basedOn w:val="Normal"/>
    <w:uiPriority w:val="99"/>
    <w:semiHidden/>
    <w:unhideWhenUsed/>
    <w:rsid w:val="00154ECA"/>
    <w:pPr>
      <w:spacing w:before="100" w:beforeAutospacing="1" w:after="100" w:afterAutospacing="1"/>
    </w:pPr>
  </w:style>
  <w:style w:type="character" w:styleId="Hyperlink">
    <w:name w:val="Hyperlink"/>
    <w:basedOn w:val="DefaultParagraphFont"/>
    <w:uiPriority w:val="99"/>
    <w:unhideWhenUsed/>
    <w:rsid w:val="00FC517A"/>
    <w:rPr>
      <w:color w:val="0000FF"/>
      <w:u w:val="single"/>
    </w:rPr>
  </w:style>
  <w:style w:type="character" w:styleId="CommentReference">
    <w:name w:val="annotation reference"/>
    <w:basedOn w:val="DefaultParagraphFont"/>
    <w:uiPriority w:val="99"/>
    <w:semiHidden/>
    <w:unhideWhenUsed/>
    <w:rsid w:val="00326BFE"/>
    <w:rPr>
      <w:sz w:val="16"/>
      <w:szCs w:val="16"/>
    </w:rPr>
  </w:style>
  <w:style w:type="paragraph" w:styleId="CommentText">
    <w:name w:val="annotation text"/>
    <w:basedOn w:val="Normal"/>
    <w:link w:val="CommentTextChar"/>
    <w:uiPriority w:val="99"/>
    <w:unhideWhenUsed/>
    <w:rsid w:val="00326BFE"/>
    <w:rPr>
      <w:sz w:val="20"/>
      <w:szCs w:val="20"/>
    </w:rPr>
  </w:style>
  <w:style w:type="character" w:customStyle="1" w:styleId="CommentTextChar">
    <w:name w:val="Comment Text Char"/>
    <w:basedOn w:val="DefaultParagraphFont"/>
    <w:link w:val="CommentText"/>
    <w:uiPriority w:val="99"/>
    <w:rsid w:val="00326BFE"/>
    <w:rPr>
      <w:rFonts w:ascii="Times New Roman" w:hAnsi="Times New Roman" w:cs="Times New Roman"/>
      <w:sz w:val="20"/>
      <w:szCs w:val="20"/>
    </w:rPr>
  </w:style>
  <w:style w:type="character" w:styleId="Emphasis">
    <w:name w:val="Emphasis"/>
    <w:basedOn w:val="DefaultParagraphFont"/>
    <w:uiPriority w:val="20"/>
    <w:qFormat/>
    <w:rsid w:val="00160586"/>
    <w:rPr>
      <w:i/>
      <w:iCs/>
    </w:rPr>
  </w:style>
  <w:style w:type="paragraph" w:styleId="BalloonText">
    <w:name w:val="Balloon Text"/>
    <w:basedOn w:val="Normal"/>
    <w:link w:val="BalloonTextChar"/>
    <w:uiPriority w:val="99"/>
    <w:semiHidden/>
    <w:unhideWhenUsed/>
    <w:rsid w:val="00756C82"/>
    <w:rPr>
      <w:sz w:val="18"/>
      <w:szCs w:val="18"/>
    </w:rPr>
  </w:style>
  <w:style w:type="character" w:customStyle="1" w:styleId="BalloonTextChar">
    <w:name w:val="Balloon Text Char"/>
    <w:basedOn w:val="DefaultParagraphFont"/>
    <w:link w:val="BalloonText"/>
    <w:uiPriority w:val="99"/>
    <w:semiHidden/>
    <w:rsid w:val="00756C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37704"/>
    <w:rPr>
      <w:b/>
      <w:bCs/>
    </w:rPr>
  </w:style>
  <w:style w:type="character" w:customStyle="1" w:styleId="CommentSubjectChar">
    <w:name w:val="Comment Subject Char"/>
    <w:basedOn w:val="CommentTextChar"/>
    <w:link w:val="CommentSubject"/>
    <w:uiPriority w:val="99"/>
    <w:semiHidden/>
    <w:rsid w:val="00237704"/>
    <w:rPr>
      <w:rFonts w:ascii="Times New Roman" w:hAnsi="Times New Roman" w:cs="Times New Roman"/>
      <w:b/>
      <w:bCs/>
      <w:sz w:val="20"/>
      <w:szCs w:val="20"/>
    </w:rPr>
  </w:style>
  <w:style w:type="character" w:customStyle="1" w:styleId="UnresolvedMention1">
    <w:name w:val="Unresolved Mention1"/>
    <w:basedOn w:val="DefaultParagraphFont"/>
    <w:uiPriority w:val="99"/>
    <w:rsid w:val="00D85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691">
      <w:bodyDiv w:val="1"/>
      <w:marLeft w:val="0"/>
      <w:marRight w:val="0"/>
      <w:marTop w:val="0"/>
      <w:marBottom w:val="0"/>
      <w:divBdr>
        <w:top w:val="none" w:sz="0" w:space="0" w:color="auto"/>
        <w:left w:val="none" w:sz="0" w:space="0" w:color="auto"/>
        <w:bottom w:val="none" w:sz="0" w:space="0" w:color="auto"/>
        <w:right w:val="none" w:sz="0" w:space="0" w:color="auto"/>
      </w:divBdr>
    </w:div>
    <w:div w:id="23143686">
      <w:bodyDiv w:val="1"/>
      <w:marLeft w:val="0"/>
      <w:marRight w:val="0"/>
      <w:marTop w:val="0"/>
      <w:marBottom w:val="0"/>
      <w:divBdr>
        <w:top w:val="none" w:sz="0" w:space="0" w:color="auto"/>
        <w:left w:val="none" w:sz="0" w:space="0" w:color="auto"/>
        <w:bottom w:val="none" w:sz="0" w:space="0" w:color="auto"/>
        <w:right w:val="none" w:sz="0" w:space="0" w:color="auto"/>
      </w:divBdr>
    </w:div>
    <w:div w:id="29496718">
      <w:bodyDiv w:val="1"/>
      <w:marLeft w:val="0"/>
      <w:marRight w:val="0"/>
      <w:marTop w:val="0"/>
      <w:marBottom w:val="0"/>
      <w:divBdr>
        <w:top w:val="none" w:sz="0" w:space="0" w:color="auto"/>
        <w:left w:val="none" w:sz="0" w:space="0" w:color="auto"/>
        <w:bottom w:val="none" w:sz="0" w:space="0" w:color="auto"/>
        <w:right w:val="none" w:sz="0" w:space="0" w:color="auto"/>
      </w:divBdr>
    </w:div>
    <w:div w:id="50425716">
      <w:bodyDiv w:val="1"/>
      <w:marLeft w:val="0"/>
      <w:marRight w:val="0"/>
      <w:marTop w:val="0"/>
      <w:marBottom w:val="0"/>
      <w:divBdr>
        <w:top w:val="none" w:sz="0" w:space="0" w:color="auto"/>
        <w:left w:val="none" w:sz="0" w:space="0" w:color="auto"/>
        <w:bottom w:val="none" w:sz="0" w:space="0" w:color="auto"/>
        <w:right w:val="none" w:sz="0" w:space="0" w:color="auto"/>
      </w:divBdr>
    </w:div>
    <w:div w:id="76248984">
      <w:bodyDiv w:val="1"/>
      <w:marLeft w:val="0"/>
      <w:marRight w:val="0"/>
      <w:marTop w:val="0"/>
      <w:marBottom w:val="0"/>
      <w:divBdr>
        <w:top w:val="none" w:sz="0" w:space="0" w:color="auto"/>
        <w:left w:val="none" w:sz="0" w:space="0" w:color="auto"/>
        <w:bottom w:val="none" w:sz="0" w:space="0" w:color="auto"/>
        <w:right w:val="none" w:sz="0" w:space="0" w:color="auto"/>
      </w:divBdr>
    </w:div>
    <w:div w:id="84812895">
      <w:bodyDiv w:val="1"/>
      <w:marLeft w:val="0"/>
      <w:marRight w:val="0"/>
      <w:marTop w:val="0"/>
      <w:marBottom w:val="0"/>
      <w:divBdr>
        <w:top w:val="none" w:sz="0" w:space="0" w:color="auto"/>
        <w:left w:val="none" w:sz="0" w:space="0" w:color="auto"/>
        <w:bottom w:val="none" w:sz="0" w:space="0" w:color="auto"/>
        <w:right w:val="none" w:sz="0" w:space="0" w:color="auto"/>
      </w:divBdr>
    </w:div>
    <w:div w:id="117185309">
      <w:bodyDiv w:val="1"/>
      <w:marLeft w:val="0"/>
      <w:marRight w:val="0"/>
      <w:marTop w:val="0"/>
      <w:marBottom w:val="0"/>
      <w:divBdr>
        <w:top w:val="none" w:sz="0" w:space="0" w:color="auto"/>
        <w:left w:val="none" w:sz="0" w:space="0" w:color="auto"/>
        <w:bottom w:val="none" w:sz="0" w:space="0" w:color="auto"/>
        <w:right w:val="none" w:sz="0" w:space="0" w:color="auto"/>
      </w:divBdr>
    </w:div>
    <w:div w:id="151289780">
      <w:bodyDiv w:val="1"/>
      <w:marLeft w:val="0"/>
      <w:marRight w:val="0"/>
      <w:marTop w:val="0"/>
      <w:marBottom w:val="0"/>
      <w:divBdr>
        <w:top w:val="none" w:sz="0" w:space="0" w:color="auto"/>
        <w:left w:val="none" w:sz="0" w:space="0" w:color="auto"/>
        <w:bottom w:val="none" w:sz="0" w:space="0" w:color="auto"/>
        <w:right w:val="none" w:sz="0" w:space="0" w:color="auto"/>
      </w:divBdr>
    </w:div>
    <w:div w:id="162209082">
      <w:bodyDiv w:val="1"/>
      <w:marLeft w:val="0"/>
      <w:marRight w:val="0"/>
      <w:marTop w:val="0"/>
      <w:marBottom w:val="0"/>
      <w:divBdr>
        <w:top w:val="none" w:sz="0" w:space="0" w:color="auto"/>
        <w:left w:val="none" w:sz="0" w:space="0" w:color="auto"/>
        <w:bottom w:val="none" w:sz="0" w:space="0" w:color="auto"/>
        <w:right w:val="none" w:sz="0" w:space="0" w:color="auto"/>
      </w:divBdr>
    </w:div>
    <w:div w:id="195968118">
      <w:bodyDiv w:val="1"/>
      <w:marLeft w:val="0"/>
      <w:marRight w:val="0"/>
      <w:marTop w:val="0"/>
      <w:marBottom w:val="0"/>
      <w:divBdr>
        <w:top w:val="none" w:sz="0" w:space="0" w:color="auto"/>
        <w:left w:val="none" w:sz="0" w:space="0" w:color="auto"/>
        <w:bottom w:val="none" w:sz="0" w:space="0" w:color="auto"/>
        <w:right w:val="none" w:sz="0" w:space="0" w:color="auto"/>
      </w:divBdr>
    </w:div>
    <w:div w:id="231355137">
      <w:bodyDiv w:val="1"/>
      <w:marLeft w:val="0"/>
      <w:marRight w:val="0"/>
      <w:marTop w:val="0"/>
      <w:marBottom w:val="0"/>
      <w:divBdr>
        <w:top w:val="none" w:sz="0" w:space="0" w:color="auto"/>
        <w:left w:val="none" w:sz="0" w:space="0" w:color="auto"/>
        <w:bottom w:val="none" w:sz="0" w:space="0" w:color="auto"/>
        <w:right w:val="none" w:sz="0" w:space="0" w:color="auto"/>
      </w:divBdr>
    </w:div>
    <w:div w:id="247813000">
      <w:bodyDiv w:val="1"/>
      <w:marLeft w:val="0"/>
      <w:marRight w:val="0"/>
      <w:marTop w:val="0"/>
      <w:marBottom w:val="0"/>
      <w:divBdr>
        <w:top w:val="none" w:sz="0" w:space="0" w:color="auto"/>
        <w:left w:val="none" w:sz="0" w:space="0" w:color="auto"/>
        <w:bottom w:val="none" w:sz="0" w:space="0" w:color="auto"/>
        <w:right w:val="none" w:sz="0" w:space="0" w:color="auto"/>
      </w:divBdr>
    </w:div>
    <w:div w:id="285551505">
      <w:bodyDiv w:val="1"/>
      <w:marLeft w:val="0"/>
      <w:marRight w:val="0"/>
      <w:marTop w:val="0"/>
      <w:marBottom w:val="0"/>
      <w:divBdr>
        <w:top w:val="none" w:sz="0" w:space="0" w:color="auto"/>
        <w:left w:val="none" w:sz="0" w:space="0" w:color="auto"/>
        <w:bottom w:val="none" w:sz="0" w:space="0" w:color="auto"/>
        <w:right w:val="none" w:sz="0" w:space="0" w:color="auto"/>
      </w:divBdr>
    </w:div>
    <w:div w:id="292180118">
      <w:bodyDiv w:val="1"/>
      <w:marLeft w:val="0"/>
      <w:marRight w:val="0"/>
      <w:marTop w:val="0"/>
      <w:marBottom w:val="0"/>
      <w:divBdr>
        <w:top w:val="none" w:sz="0" w:space="0" w:color="auto"/>
        <w:left w:val="none" w:sz="0" w:space="0" w:color="auto"/>
        <w:bottom w:val="none" w:sz="0" w:space="0" w:color="auto"/>
        <w:right w:val="none" w:sz="0" w:space="0" w:color="auto"/>
      </w:divBdr>
    </w:div>
    <w:div w:id="295330586">
      <w:bodyDiv w:val="1"/>
      <w:marLeft w:val="0"/>
      <w:marRight w:val="0"/>
      <w:marTop w:val="0"/>
      <w:marBottom w:val="0"/>
      <w:divBdr>
        <w:top w:val="none" w:sz="0" w:space="0" w:color="auto"/>
        <w:left w:val="none" w:sz="0" w:space="0" w:color="auto"/>
        <w:bottom w:val="none" w:sz="0" w:space="0" w:color="auto"/>
        <w:right w:val="none" w:sz="0" w:space="0" w:color="auto"/>
      </w:divBdr>
    </w:div>
    <w:div w:id="306982648">
      <w:bodyDiv w:val="1"/>
      <w:marLeft w:val="0"/>
      <w:marRight w:val="0"/>
      <w:marTop w:val="0"/>
      <w:marBottom w:val="0"/>
      <w:divBdr>
        <w:top w:val="none" w:sz="0" w:space="0" w:color="auto"/>
        <w:left w:val="none" w:sz="0" w:space="0" w:color="auto"/>
        <w:bottom w:val="none" w:sz="0" w:space="0" w:color="auto"/>
        <w:right w:val="none" w:sz="0" w:space="0" w:color="auto"/>
      </w:divBdr>
    </w:div>
    <w:div w:id="326447393">
      <w:bodyDiv w:val="1"/>
      <w:marLeft w:val="0"/>
      <w:marRight w:val="0"/>
      <w:marTop w:val="0"/>
      <w:marBottom w:val="0"/>
      <w:divBdr>
        <w:top w:val="none" w:sz="0" w:space="0" w:color="auto"/>
        <w:left w:val="none" w:sz="0" w:space="0" w:color="auto"/>
        <w:bottom w:val="none" w:sz="0" w:space="0" w:color="auto"/>
        <w:right w:val="none" w:sz="0" w:space="0" w:color="auto"/>
      </w:divBdr>
    </w:div>
    <w:div w:id="351885934">
      <w:bodyDiv w:val="1"/>
      <w:marLeft w:val="0"/>
      <w:marRight w:val="0"/>
      <w:marTop w:val="0"/>
      <w:marBottom w:val="0"/>
      <w:divBdr>
        <w:top w:val="none" w:sz="0" w:space="0" w:color="auto"/>
        <w:left w:val="none" w:sz="0" w:space="0" w:color="auto"/>
        <w:bottom w:val="none" w:sz="0" w:space="0" w:color="auto"/>
        <w:right w:val="none" w:sz="0" w:space="0" w:color="auto"/>
      </w:divBdr>
    </w:div>
    <w:div w:id="358825523">
      <w:bodyDiv w:val="1"/>
      <w:marLeft w:val="0"/>
      <w:marRight w:val="0"/>
      <w:marTop w:val="0"/>
      <w:marBottom w:val="0"/>
      <w:divBdr>
        <w:top w:val="none" w:sz="0" w:space="0" w:color="auto"/>
        <w:left w:val="none" w:sz="0" w:space="0" w:color="auto"/>
        <w:bottom w:val="none" w:sz="0" w:space="0" w:color="auto"/>
        <w:right w:val="none" w:sz="0" w:space="0" w:color="auto"/>
      </w:divBdr>
    </w:div>
    <w:div w:id="369035763">
      <w:bodyDiv w:val="1"/>
      <w:marLeft w:val="0"/>
      <w:marRight w:val="0"/>
      <w:marTop w:val="0"/>
      <w:marBottom w:val="0"/>
      <w:divBdr>
        <w:top w:val="none" w:sz="0" w:space="0" w:color="auto"/>
        <w:left w:val="none" w:sz="0" w:space="0" w:color="auto"/>
        <w:bottom w:val="none" w:sz="0" w:space="0" w:color="auto"/>
        <w:right w:val="none" w:sz="0" w:space="0" w:color="auto"/>
      </w:divBdr>
    </w:div>
    <w:div w:id="371610479">
      <w:bodyDiv w:val="1"/>
      <w:marLeft w:val="0"/>
      <w:marRight w:val="0"/>
      <w:marTop w:val="0"/>
      <w:marBottom w:val="0"/>
      <w:divBdr>
        <w:top w:val="none" w:sz="0" w:space="0" w:color="auto"/>
        <w:left w:val="none" w:sz="0" w:space="0" w:color="auto"/>
        <w:bottom w:val="none" w:sz="0" w:space="0" w:color="auto"/>
        <w:right w:val="none" w:sz="0" w:space="0" w:color="auto"/>
      </w:divBdr>
    </w:div>
    <w:div w:id="394620457">
      <w:bodyDiv w:val="1"/>
      <w:marLeft w:val="0"/>
      <w:marRight w:val="0"/>
      <w:marTop w:val="0"/>
      <w:marBottom w:val="0"/>
      <w:divBdr>
        <w:top w:val="none" w:sz="0" w:space="0" w:color="auto"/>
        <w:left w:val="none" w:sz="0" w:space="0" w:color="auto"/>
        <w:bottom w:val="none" w:sz="0" w:space="0" w:color="auto"/>
        <w:right w:val="none" w:sz="0" w:space="0" w:color="auto"/>
      </w:divBdr>
    </w:div>
    <w:div w:id="423114521">
      <w:bodyDiv w:val="1"/>
      <w:marLeft w:val="0"/>
      <w:marRight w:val="0"/>
      <w:marTop w:val="0"/>
      <w:marBottom w:val="0"/>
      <w:divBdr>
        <w:top w:val="none" w:sz="0" w:space="0" w:color="auto"/>
        <w:left w:val="none" w:sz="0" w:space="0" w:color="auto"/>
        <w:bottom w:val="none" w:sz="0" w:space="0" w:color="auto"/>
        <w:right w:val="none" w:sz="0" w:space="0" w:color="auto"/>
      </w:divBdr>
    </w:div>
    <w:div w:id="447941771">
      <w:bodyDiv w:val="1"/>
      <w:marLeft w:val="0"/>
      <w:marRight w:val="0"/>
      <w:marTop w:val="0"/>
      <w:marBottom w:val="0"/>
      <w:divBdr>
        <w:top w:val="none" w:sz="0" w:space="0" w:color="auto"/>
        <w:left w:val="none" w:sz="0" w:space="0" w:color="auto"/>
        <w:bottom w:val="none" w:sz="0" w:space="0" w:color="auto"/>
        <w:right w:val="none" w:sz="0" w:space="0" w:color="auto"/>
      </w:divBdr>
    </w:div>
    <w:div w:id="454494268">
      <w:bodyDiv w:val="1"/>
      <w:marLeft w:val="0"/>
      <w:marRight w:val="0"/>
      <w:marTop w:val="0"/>
      <w:marBottom w:val="0"/>
      <w:divBdr>
        <w:top w:val="none" w:sz="0" w:space="0" w:color="auto"/>
        <w:left w:val="none" w:sz="0" w:space="0" w:color="auto"/>
        <w:bottom w:val="none" w:sz="0" w:space="0" w:color="auto"/>
        <w:right w:val="none" w:sz="0" w:space="0" w:color="auto"/>
      </w:divBdr>
    </w:div>
    <w:div w:id="504973826">
      <w:bodyDiv w:val="1"/>
      <w:marLeft w:val="0"/>
      <w:marRight w:val="0"/>
      <w:marTop w:val="0"/>
      <w:marBottom w:val="0"/>
      <w:divBdr>
        <w:top w:val="none" w:sz="0" w:space="0" w:color="auto"/>
        <w:left w:val="none" w:sz="0" w:space="0" w:color="auto"/>
        <w:bottom w:val="none" w:sz="0" w:space="0" w:color="auto"/>
        <w:right w:val="none" w:sz="0" w:space="0" w:color="auto"/>
      </w:divBdr>
    </w:div>
    <w:div w:id="510723010">
      <w:bodyDiv w:val="1"/>
      <w:marLeft w:val="0"/>
      <w:marRight w:val="0"/>
      <w:marTop w:val="0"/>
      <w:marBottom w:val="0"/>
      <w:divBdr>
        <w:top w:val="none" w:sz="0" w:space="0" w:color="auto"/>
        <w:left w:val="none" w:sz="0" w:space="0" w:color="auto"/>
        <w:bottom w:val="none" w:sz="0" w:space="0" w:color="auto"/>
        <w:right w:val="none" w:sz="0" w:space="0" w:color="auto"/>
      </w:divBdr>
    </w:div>
    <w:div w:id="511529532">
      <w:bodyDiv w:val="1"/>
      <w:marLeft w:val="0"/>
      <w:marRight w:val="0"/>
      <w:marTop w:val="0"/>
      <w:marBottom w:val="0"/>
      <w:divBdr>
        <w:top w:val="none" w:sz="0" w:space="0" w:color="auto"/>
        <w:left w:val="none" w:sz="0" w:space="0" w:color="auto"/>
        <w:bottom w:val="none" w:sz="0" w:space="0" w:color="auto"/>
        <w:right w:val="none" w:sz="0" w:space="0" w:color="auto"/>
      </w:divBdr>
    </w:div>
    <w:div w:id="522522597">
      <w:bodyDiv w:val="1"/>
      <w:marLeft w:val="0"/>
      <w:marRight w:val="0"/>
      <w:marTop w:val="0"/>
      <w:marBottom w:val="0"/>
      <w:divBdr>
        <w:top w:val="none" w:sz="0" w:space="0" w:color="auto"/>
        <w:left w:val="none" w:sz="0" w:space="0" w:color="auto"/>
        <w:bottom w:val="none" w:sz="0" w:space="0" w:color="auto"/>
        <w:right w:val="none" w:sz="0" w:space="0" w:color="auto"/>
      </w:divBdr>
    </w:div>
    <w:div w:id="541211517">
      <w:bodyDiv w:val="1"/>
      <w:marLeft w:val="0"/>
      <w:marRight w:val="0"/>
      <w:marTop w:val="0"/>
      <w:marBottom w:val="0"/>
      <w:divBdr>
        <w:top w:val="none" w:sz="0" w:space="0" w:color="auto"/>
        <w:left w:val="none" w:sz="0" w:space="0" w:color="auto"/>
        <w:bottom w:val="none" w:sz="0" w:space="0" w:color="auto"/>
        <w:right w:val="none" w:sz="0" w:space="0" w:color="auto"/>
      </w:divBdr>
    </w:div>
    <w:div w:id="543493084">
      <w:bodyDiv w:val="1"/>
      <w:marLeft w:val="0"/>
      <w:marRight w:val="0"/>
      <w:marTop w:val="0"/>
      <w:marBottom w:val="0"/>
      <w:divBdr>
        <w:top w:val="none" w:sz="0" w:space="0" w:color="auto"/>
        <w:left w:val="none" w:sz="0" w:space="0" w:color="auto"/>
        <w:bottom w:val="none" w:sz="0" w:space="0" w:color="auto"/>
        <w:right w:val="none" w:sz="0" w:space="0" w:color="auto"/>
      </w:divBdr>
    </w:div>
    <w:div w:id="546261147">
      <w:bodyDiv w:val="1"/>
      <w:marLeft w:val="0"/>
      <w:marRight w:val="0"/>
      <w:marTop w:val="0"/>
      <w:marBottom w:val="0"/>
      <w:divBdr>
        <w:top w:val="none" w:sz="0" w:space="0" w:color="auto"/>
        <w:left w:val="none" w:sz="0" w:space="0" w:color="auto"/>
        <w:bottom w:val="none" w:sz="0" w:space="0" w:color="auto"/>
        <w:right w:val="none" w:sz="0" w:space="0" w:color="auto"/>
      </w:divBdr>
    </w:div>
    <w:div w:id="580602528">
      <w:bodyDiv w:val="1"/>
      <w:marLeft w:val="0"/>
      <w:marRight w:val="0"/>
      <w:marTop w:val="0"/>
      <w:marBottom w:val="0"/>
      <w:divBdr>
        <w:top w:val="none" w:sz="0" w:space="0" w:color="auto"/>
        <w:left w:val="none" w:sz="0" w:space="0" w:color="auto"/>
        <w:bottom w:val="none" w:sz="0" w:space="0" w:color="auto"/>
        <w:right w:val="none" w:sz="0" w:space="0" w:color="auto"/>
      </w:divBdr>
    </w:div>
    <w:div w:id="619532441">
      <w:bodyDiv w:val="1"/>
      <w:marLeft w:val="0"/>
      <w:marRight w:val="0"/>
      <w:marTop w:val="0"/>
      <w:marBottom w:val="0"/>
      <w:divBdr>
        <w:top w:val="none" w:sz="0" w:space="0" w:color="auto"/>
        <w:left w:val="none" w:sz="0" w:space="0" w:color="auto"/>
        <w:bottom w:val="none" w:sz="0" w:space="0" w:color="auto"/>
        <w:right w:val="none" w:sz="0" w:space="0" w:color="auto"/>
      </w:divBdr>
    </w:div>
    <w:div w:id="619727613">
      <w:bodyDiv w:val="1"/>
      <w:marLeft w:val="0"/>
      <w:marRight w:val="0"/>
      <w:marTop w:val="0"/>
      <w:marBottom w:val="0"/>
      <w:divBdr>
        <w:top w:val="none" w:sz="0" w:space="0" w:color="auto"/>
        <w:left w:val="none" w:sz="0" w:space="0" w:color="auto"/>
        <w:bottom w:val="none" w:sz="0" w:space="0" w:color="auto"/>
        <w:right w:val="none" w:sz="0" w:space="0" w:color="auto"/>
      </w:divBdr>
    </w:div>
    <w:div w:id="656031754">
      <w:bodyDiv w:val="1"/>
      <w:marLeft w:val="0"/>
      <w:marRight w:val="0"/>
      <w:marTop w:val="0"/>
      <w:marBottom w:val="0"/>
      <w:divBdr>
        <w:top w:val="none" w:sz="0" w:space="0" w:color="auto"/>
        <w:left w:val="none" w:sz="0" w:space="0" w:color="auto"/>
        <w:bottom w:val="none" w:sz="0" w:space="0" w:color="auto"/>
        <w:right w:val="none" w:sz="0" w:space="0" w:color="auto"/>
      </w:divBdr>
    </w:div>
    <w:div w:id="677119445">
      <w:bodyDiv w:val="1"/>
      <w:marLeft w:val="0"/>
      <w:marRight w:val="0"/>
      <w:marTop w:val="0"/>
      <w:marBottom w:val="0"/>
      <w:divBdr>
        <w:top w:val="none" w:sz="0" w:space="0" w:color="auto"/>
        <w:left w:val="none" w:sz="0" w:space="0" w:color="auto"/>
        <w:bottom w:val="none" w:sz="0" w:space="0" w:color="auto"/>
        <w:right w:val="none" w:sz="0" w:space="0" w:color="auto"/>
      </w:divBdr>
    </w:div>
    <w:div w:id="702747756">
      <w:bodyDiv w:val="1"/>
      <w:marLeft w:val="0"/>
      <w:marRight w:val="0"/>
      <w:marTop w:val="0"/>
      <w:marBottom w:val="0"/>
      <w:divBdr>
        <w:top w:val="none" w:sz="0" w:space="0" w:color="auto"/>
        <w:left w:val="none" w:sz="0" w:space="0" w:color="auto"/>
        <w:bottom w:val="none" w:sz="0" w:space="0" w:color="auto"/>
        <w:right w:val="none" w:sz="0" w:space="0" w:color="auto"/>
      </w:divBdr>
    </w:div>
    <w:div w:id="713776658">
      <w:bodyDiv w:val="1"/>
      <w:marLeft w:val="0"/>
      <w:marRight w:val="0"/>
      <w:marTop w:val="0"/>
      <w:marBottom w:val="0"/>
      <w:divBdr>
        <w:top w:val="none" w:sz="0" w:space="0" w:color="auto"/>
        <w:left w:val="none" w:sz="0" w:space="0" w:color="auto"/>
        <w:bottom w:val="none" w:sz="0" w:space="0" w:color="auto"/>
        <w:right w:val="none" w:sz="0" w:space="0" w:color="auto"/>
      </w:divBdr>
      <w:divsChild>
        <w:div w:id="543521692">
          <w:marLeft w:val="274"/>
          <w:marRight w:val="0"/>
          <w:marTop w:val="0"/>
          <w:marBottom w:val="0"/>
          <w:divBdr>
            <w:top w:val="none" w:sz="0" w:space="0" w:color="auto"/>
            <w:left w:val="none" w:sz="0" w:space="0" w:color="auto"/>
            <w:bottom w:val="none" w:sz="0" w:space="0" w:color="auto"/>
            <w:right w:val="none" w:sz="0" w:space="0" w:color="auto"/>
          </w:divBdr>
        </w:div>
      </w:divsChild>
    </w:div>
    <w:div w:id="717556034">
      <w:bodyDiv w:val="1"/>
      <w:marLeft w:val="0"/>
      <w:marRight w:val="0"/>
      <w:marTop w:val="0"/>
      <w:marBottom w:val="0"/>
      <w:divBdr>
        <w:top w:val="none" w:sz="0" w:space="0" w:color="auto"/>
        <w:left w:val="none" w:sz="0" w:space="0" w:color="auto"/>
        <w:bottom w:val="none" w:sz="0" w:space="0" w:color="auto"/>
        <w:right w:val="none" w:sz="0" w:space="0" w:color="auto"/>
      </w:divBdr>
    </w:div>
    <w:div w:id="770590952">
      <w:bodyDiv w:val="1"/>
      <w:marLeft w:val="0"/>
      <w:marRight w:val="0"/>
      <w:marTop w:val="0"/>
      <w:marBottom w:val="0"/>
      <w:divBdr>
        <w:top w:val="none" w:sz="0" w:space="0" w:color="auto"/>
        <w:left w:val="none" w:sz="0" w:space="0" w:color="auto"/>
        <w:bottom w:val="none" w:sz="0" w:space="0" w:color="auto"/>
        <w:right w:val="none" w:sz="0" w:space="0" w:color="auto"/>
      </w:divBdr>
    </w:div>
    <w:div w:id="782463133">
      <w:bodyDiv w:val="1"/>
      <w:marLeft w:val="0"/>
      <w:marRight w:val="0"/>
      <w:marTop w:val="0"/>
      <w:marBottom w:val="0"/>
      <w:divBdr>
        <w:top w:val="none" w:sz="0" w:space="0" w:color="auto"/>
        <w:left w:val="none" w:sz="0" w:space="0" w:color="auto"/>
        <w:bottom w:val="none" w:sz="0" w:space="0" w:color="auto"/>
        <w:right w:val="none" w:sz="0" w:space="0" w:color="auto"/>
      </w:divBdr>
    </w:div>
    <w:div w:id="823014732">
      <w:bodyDiv w:val="1"/>
      <w:marLeft w:val="0"/>
      <w:marRight w:val="0"/>
      <w:marTop w:val="0"/>
      <w:marBottom w:val="0"/>
      <w:divBdr>
        <w:top w:val="none" w:sz="0" w:space="0" w:color="auto"/>
        <w:left w:val="none" w:sz="0" w:space="0" w:color="auto"/>
        <w:bottom w:val="none" w:sz="0" w:space="0" w:color="auto"/>
        <w:right w:val="none" w:sz="0" w:space="0" w:color="auto"/>
      </w:divBdr>
    </w:div>
    <w:div w:id="863635423">
      <w:bodyDiv w:val="1"/>
      <w:marLeft w:val="0"/>
      <w:marRight w:val="0"/>
      <w:marTop w:val="0"/>
      <w:marBottom w:val="0"/>
      <w:divBdr>
        <w:top w:val="none" w:sz="0" w:space="0" w:color="auto"/>
        <w:left w:val="none" w:sz="0" w:space="0" w:color="auto"/>
        <w:bottom w:val="none" w:sz="0" w:space="0" w:color="auto"/>
        <w:right w:val="none" w:sz="0" w:space="0" w:color="auto"/>
      </w:divBdr>
    </w:div>
    <w:div w:id="866674089">
      <w:bodyDiv w:val="1"/>
      <w:marLeft w:val="0"/>
      <w:marRight w:val="0"/>
      <w:marTop w:val="0"/>
      <w:marBottom w:val="0"/>
      <w:divBdr>
        <w:top w:val="none" w:sz="0" w:space="0" w:color="auto"/>
        <w:left w:val="none" w:sz="0" w:space="0" w:color="auto"/>
        <w:bottom w:val="none" w:sz="0" w:space="0" w:color="auto"/>
        <w:right w:val="none" w:sz="0" w:space="0" w:color="auto"/>
      </w:divBdr>
    </w:div>
    <w:div w:id="875388779">
      <w:bodyDiv w:val="1"/>
      <w:marLeft w:val="0"/>
      <w:marRight w:val="0"/>
      <w:marTop w:val="0"/>
      <w:marBottom w:val="0"/>
      <w:divBdr>
        <w:top w:val="none" w:sz="0" w:space="0" w:color="auto"/>
        <w:left w:val="none" w:sz="0" w:space="0" w:color="auto"/>
        <w:bottom w:val="none" w:sz="0" w:space="0" w:color="auto"/>
        <w:right w:val="none" w:sz="0" w:space="0" w:color="auto"/>
      </w:divBdr>
    </w:div>
    <w:div w:id="880168850">
      <w:bodyDiv w:val="1"/>
      <w:marLeft w:val="0"/>
      <w:marRight w:val="0"/>
      <w:marTop w:val="0"/>
      <w:marBottom w:val="0"/>
      <w:divBdr>
        <w:top w:val="none" w:sz="0" w:space="0" w:color="auto"/>
        <w:left w:val="none" w:sz="0" w:space="0" w:color="auto"/>
        <w:bottom w:val="none" w:sz="0" w:space="0" w:color="auto"/>
        <w:right w:val="none" w:sz="0" w:space="0" w:color="auto"/>
      </w:divBdr>
    </w:div>
    <w:div w:id="927008342">
      <w:bodyDiv w:val="1"/>
      <w:marLeft w:val="0"/>
      <w:marRight w:val="0"/>
      <w:marTop w:val="0"/>
      <w:marBottom w:val="0"/>
      <w:divBdr>
        <w:top w:val="none" w:sz="0" w:space="0" w:color="auto"/>
        <w:left w:val="none" w:sz="0" w:space="0" w:color="auto"/>
        <w:bottom w:val="none" w:sz="0" w:space="0" w:color="auto"/>
        <w:right w:val="none" w:sz="0" w:space="0" w:color="auto"/>
      </w:divBdr>
    </w:div>
    <w:div w:id="980227883">
      <w:bodyDiv w:val="1"/>
      <w:marLeft w:val="0"/>
      <w:marRight w:val="0"/>
      <w:marTop w:val="0"/>
      <w:marBottom w:val="0"/>
      <w:divBdr>
        <w:top w:val="none" w:sz="0" w:space="0" w:color="auto"/>
        <w:left w:val="none" w:sz="0" w:space="0" w:color="auto"/>
        <w:bottom w:val="none" w:sz="0" w:space="0" w:color="auto"/>
        <w:right w:val="none" w:sz="0" w:space="0" w:color="auto"/>
      </w:divBdr>
    </w:div>
    <w:div w:id="989820831">
      <w:bodyDiv w:val="1"/>
      <w:marLeft w:val="0"/>
      <w:marRight w:val="0"/>
      <w:marTop w:val="0"/>
      <w:marBottom w:val="0"/>
      <w:divBdr>
        <w:top w:val="none" w:sz="0" w:space="0" w:color="auto"/>
        <w:left w:val="none" w:sz="0" w:space="0" w:color="auto"/>
        <w:bottom w:val="none" w:sz="0" w:space="0" w:color="auto"/>
        <w:right w:val="none" w:sz="0" w:space="0" w:color="auto"/>
      </w:divBdr>
    </w:div>
    <w:div w:id="998772978">
      <w:bodyDiv w:val="1"/>
      <w:marLeft w:val="0"/>
      <w:marRight w:val="0"/>
      <w:marTop w:val="0"/>
      <w:marBottom w:val="0"/>
      <w:divBdr>
        <w:top w:val="none" w:sz="0" w:space="0" w:color="auto"/>
        <w:left w:val="none" w:sz="0" w:space="0" w:color="auto"/>
        <w:bottom w:val="none" w:sz="0" w:space="0" w:color="auto"/>
        <w:right w:val="none" w:sz="0" w:space="0" w:color="auto"/>
      </w:divBdr>
    </w:div>
    <w:div w:id="1044327250">
      <w:bodyDiv w:val="1"/>
      <w:marLeft w:val="0"/>
      <w:marRight w:val="0"/>
      <w:marTop w:val="0"/>
      <w:marBottom w:val="0"/>
      <w:divBdr>
        <w:top w:val="none" w:sz="0" w:space="0" w:color="auto"/>
        <w:left w:val="none" w:sz="0" w:space="0" w:color="auto"/>
        <w:bottom w:val="none" w:sz="0" w:space="0" w:color="auto"/>
        <w:right w:val="none" w:sz="0" w:space="0" w:color="auto"/>
      </w:divBdr>
    </w:div>
    <w:div w:id="1047603055">
      <w:bodyDiv w:val="1"/>
      <w:marLeft w:val="0"/>
      <w:marRight w:val="0"/>
      <w:marTop w:val="0"/>
      <w:marBottom w:val="0"/>
      <w:divBdr>
        <w:top w:val="none" w:sz="0" w:space="0" w:color="auto"/>
        <w:left w:val="none" w:sz="0" w:space="0" w:color="auto"/>
        <w:bottom w:val="none" w:sz="0" w:space="0" w:color="auto"/>
        <w:right w:val="none" w:sz="0" w:space="0" w:color="auto"/>
      </w:divBdr>
    </w:div>
    <w:div w:id="1048184963">
      <w:bodyDiv w:val="1"/>
      <w:marLeft w:val="0"/>
      <w:marRight w:val="0"/>
      <w:marTop w:val="0"/>
      <w:marBottom w:val="0"/>
      <w:divBdr>
        <w:top w:val="none" w:sz="0" w:space="0" w:color="auto"/>
        <w:left w:val="none" w:sz="0" w:space="0" w:color="auto"/>
        <w:bottom w:val="none" w:sz="0" w:space="0" w:color="auto"/>
        <w:right w:val="none" w:sz="0" w:space="0" w:color="auto"/>
      </w:divBdr>
    </w:div>
    <w:div w:id="1053895018">
      <w:bodyDiv w:val="1"/>
      <w:marLeft w:val="0"/>
      <w:marRight w:val="0"/>
      <w:marTop w:val="0"/>
      <w:marBottom w:val="0"/>
      <w:divBdr>
        <w:top w:val="none" w:sz="0" w:space="0" w:color="auto"/>
        <w:left w:val="none" w:sz="0" w:space="0" w:color="auto"/>
        <w:bottom w:val="none" w:sz="0" w:space="0" w:color="auto"/>
        <w:right w:val="none" w:sz="0" w:space="0" w:color="auto"/>
      </w:divBdr>
    </w:div>
    <w:div w:id="1062480654">
      <w:bodyDiv w:val="1"/>
      <w:marLeft w:val="0"/>
      <w:marRight w:val="0"/>
      <w:marTop w:val="0"/>
      <w:marBottom w:val="0"/>
      <w:divBdr>
        <w:top w:val="none" w:sz="0" w:space="0" w:color="auto"/>
        <w:left w:val="none" w:sz="0" w:space="0" w:color="auto"/>
        <w:bottom w:val="none" w:sz="0" w:space="0" w:color="auto"/>
        <w:right w:val="none" w:sz="0" w:space="0" w:color="auto"/>
      </w:divBdr>
    </w:div>
    <w:div w:id="1078482796">
      <w:bodyDiv w:val="1"/>
      <w:marLeft w:val="0"/>
      <w:marRight w:val="0"/>
      <w:marTop w:val="0"/>
      <w:marBottom w:val="0"/>
      <w:divBdr>
        <w:top w:val="none" w:sz="0" w:space="0" w:color="auto"/>
        <w:left w:val="none" w:sz="0" w:space="0" w:color="auto"/>
        <w:bottom w:val="none" w:sz="0" w:space="0" w:color="auto"/>
        <w:right w:val="none" w:sz="0" w:space="0" w:color="auto"/>
      </w:divBdr>
    </w:div>
    <w:div w:id="1101299698">
      <w:bodyDiv w:val="1"/>
      <w:marLeft w:val="0"/>
      <w:marRight w:val="0"/>
      <w:marTop w:val="0"/>
      <w:marBottom w:val="0"/>
      <w:divBdr>
        <w:top w:val="none" w:sz="0" w:space="0" w:color="auto"/>
        <w:left w:val="none" w:sz="0" w:space="0" w:color="auto"/>
        <w:bottom w:val="none" w:sz="0" w:space="0" w:color="auto"/>
        <w:right w:val="none" w:sz="0" w:space="0" w:color="auto"/>
      </w:divBdr>
    </w:div>
    <w:div w:id="1139373159">
      <w:bodyDiv w:val="1"/>
      <w:marLeft w:val="0"/>
      <w:marRight w:val="0"/>
      <w:marTop w:val="0"/>
      <w:marBottom w:val="0"/>
      <w:divBdr>
        <w:top w:val="none" w:sz="0" w:space="0" w:color="auto"/>
        <w:left w:val="none" w:sz="0" w:space="0" w:color="auto"/>
        <w:bottom w:val="none" w:sz="0" w:space="0" w:color="auto"/>
        <w:right w:val="none" w:sz="0" w:space="0" w:color="auto"/>
      </w:divBdr>
    </w:div>
    <w:div w:id="1206793426">
      <w:bodyDiv w:val="1"/>
      <w:marLeft w:val="0"/>
      <w:marRight w:val="0"/>
      <w:marTop w:val="0"/>
      <w:marBottom w:val="0"/>
      <w:divBdr>
        <w:top w:val="none" w:sz="0" w:space="0" w:color="auto"/>
        <w:left w:val="none" w:sz="0" w:space="0" w:color="auto"/>
        <w:bottom w:val="none" w:sz="0" w:space="0" w:color="auto"/>
        <w:right w:val="none" w:sz="0" w:space="0" w:color="auto"/>
      </w:divBdr>
      <w:divsChild>
        <w:div w:id="845436239">
          <w:marLeft w:val="274"/>
          <w:marRight w:val="0"/>
          <w:marTop w:val="0"/>
          <w:marBottom w:val="0"/>
          <w:divBdr>
            <w:top w:val="none" w:sz="0" w:space="0" w:color="auto"/>
            <w:left w:val="none" w:sz="0" w:space="0" w:color="auto"/>
            <w:bottom w:val="none" w:sz="0" w:space="0" w:color="auto"/>
            <w:right w:val="none" w:sz="0" w:space="0" w:color="auto"/>
          </w:divBdr>
        </w:div>
      </w:divsChild>
    </w:div>
    <w:div w:id="1210335921">
      <w:bodyDiv w:val="1"/>
      <w:marLeft w:val="0"/>
      <w:marRight w:val="0"/>
      <w:marTop w:val="0"/>
      <w:marBottom w:val="0"/>
      <w:divBdr>
        <w:top w:val="none" w:sz="0" w:space="0" w:color="auto"/>
        <w:left w:val="none" w:sz="0" w:space="0" w:color="auto"/>
        <w:bottom w:val="none" w:sz="0" w:space="0" w:color="auto"/>
        <w:right w:val="none" w:sz="0" w:space="0" w:color="auto"/>
      </w:divBdr>
    </w:div>
    <w:div w:id="1212573723">
      <w:bodyDiv w:val="1"/>
      <w:marLeft w:val="0"/>
      <w:marRight w:val="0"/>
      <w:marTop w:val="0"/>
      <w:marBottom w:val="0"/>
      <w:divBdr>
        <w:top w:val="none" w:sz="0" w:space="0" w:color="auto"/>
        <w:left w:val="none" w:sz="0" w:space="0" w:color="auto"/>
        <w:bottom w:val="none" w:sz="0" w:space="0" w:color="auto"/>
        <w:right w:val="none" w:sz="0" w:space="0" w:color="auto"/>
      </w:divBdr>
    </w:div>
    <w:div w:id="1213737030">
      <w:bodyDiv w:val="1"/>
      <w:marLeft w:val="0"/>
      <w:marRight w:val="0"/>
      <w:marTop w:val="0"/>
      <w:marBottom w:val="0"/>
      <w:divBdr>
        <w:top w:val="none" w:sz="0" w:space="0" w:color="auto"/>
        <w:left w:val="none" w:sz="0" w:space="0" w:color="auto"/>
        <w:bottom w:val="none" w:sz="0" w:space="0" w:color="auto"/>
        <w:right w:val="none" w:sz="0" w:space="0" w:color="auto"/>
      </w:divBdr>
    </w:div>
    <w:div w:id="1215774394">
      <w:bodyDiv w:val="1"/>
      <w:marLeft w:val="0"/>
      <w:marRight w:val="0"/>
      <w:marTop w:val="0"/>
      <w:marBottom w:val="0"/>
      <w:divBdr>
        <w:top w:val="none" w:sz="0" w:space="0" w:color="auto"/>
        <w:left w:val="none" w:sz="0" w:space="0" w:color="auto"/>
        <w:bottom w:val="none" w:sz="0" w:space="0" w:color="auto"/>
        <w:right w:val="none" w:sz="0" w:space="0" w:color="auto"/>
      </w:divBdr>
    </w:div>
    <w:div w:id="1237126045">
      <w:bodyDiv w:val="1"/>
      <w:marLeft w:val="0"/>
      <w:marRight w:val="0"/>
      <w:marTop w:val="0"/>
      <w:marBottom w:val="0"/>
      <w:divBdr>
        <w:top w:val="none" w:sz="0" w:space="0" w:color="auto"/>
        <w:left w:val="none" w:sz="0" w:space="0" w:color="auto"/>
        <w:bottom w:val="none" w:sz="0" w:space="0" w:color="auto"/>
        <w:right w:val="none" w:sz="0" w:space="0" w:color="auto"/>
      </w:divBdr>
    </w:div>
    <w:div w:id="1246112208">
      <w:bodyDiv w:val="1"/>
      <w:marLeft w:val="0"/>
      <w:marRight w:val="0"/>
      <w:marTop w:val="0"/>
      <w:marBottom w:val="0"/>
      <w:divBdr>
        <w:top w:val="none" w:sz="0" w:space="0" w:color="auto"/>
        <w:left w:val="none" w:sz="0" w:space="0" w:color="auto"/>
        <w:bottom w:val="none" w:sz="0" w:space="0" w:color="auto"/>
        <w:right w:val="none" w:sz="0" w:space="0" w:color="auto"/>
      </w:divBdr>
    </w:div>
    <w:div w:id="1265848254">
      <w:bodyDiv w:val="1"/>
      <w:marLeft w:val="0"/>
      <w:marRight w:val="0"/>
      <w:marTop w:val="0"/>
      <w:marBottom w:val="0"/>
      <w:divBdr>
        <w:top w:val="none" w:sz="0" w:space="0" w:color="auto"/>
        <w:left w:val="none" w:sz="0" w:space="0" w:color="auto"/>
        <w:bottom w:val="none" w:sz="0" w:space="0" w:color="auto"/>
        <w:right w:val="none" w:sz="0" w:space="0" w:color="auto"/>
      </w:divBdr>
    </w:div>
    <w:div w:id="1277373077">
      <w:bodyDiv w:val="1"/>
      <w:marLeft w:val="0"/>
      <w:marRight w:val="0"/>
      <w:marTop w:val="0"/>
      <w:marBottom w:val="0"/>
      <w:divBdr>
        <w:top w:val="none" w:sz="0" w:space="0" w:color="auto"/>
        <w:left w:val="none" w:sz="0" w:space="0" w:color="auto"/>
        <w:bottom w:val="none" w:sz="0" w:space="0" w:color="auto"/>
        <w:right w:val="none" w:sz="0" w:space="0" w:color="auto"/>
      </w:divBdr>
    </w:div>
    <w:div w:id="1294216414">
      <w:bodyDiv w:val="1"/>
      <w:marLeft w:val="0"/>
      <w:marRight w:val="0"/>
      <w:marTop w:val="0"/>
      <w:marBottom w:val="0"/>
      <w:divBdr>
        <w:top w:val="none" w:sz="0" w:space="0" w:color="auto"/>
        <w:left w:val="none" w:sz="0" w:space="0" w:color="auto"/>
        <w:bottom w:val="none" w:sz="0" w:space="0" w:color="auto"/>
        <w:right w:val="none" w:sz="0" w:space="0" w:color="auto"/>
      </w:divBdr>
    </w:div>
    <w:div w:id="1329823433">
      <w:bodyDiv w:val="1"/>
      <w:marLeft w:val="0"/>
      <w:marRight w:val="0"/>
      <w:marTop w:val="0"/>
      <w:marBottom w:val="0"/>
      <w:divBdr>
        <w:top w:val="none" w:sz="0" w:space="0" w:color="auto"/>
        <w:left w:val="none" w:sz="0" w:space="0" w:color="auto"/>
        <w:bottom w:val="none" w:sz="0" w:space="0" w:color="auto"/>
        <w:right w:val="none" w:sz="0" w:space="0" w:color="auto"/>
      </w:divBdr>
    </w:div>
    <w:div w:id="1333946189">
      <w:bodyDiv w:val="1"/>
      <w:marLeft w:val="0"/>
      <w:marRight w:val="0"/>
      <w:marTop w:val="0"/>
      <w:marBottom w:val="0"/>
      <w:divBdr>
        <w:top w:val="none" w:sz="0" w:space="0" w:color="auto"/>
        <w:left w:val="none" w:sz="0" w:space="0" w:color="auto"/>
        <w:bottom w:val="none" w:sz="0" w:space="0" w:color="auto"/>
        <w:right w:val="none" w:sz="0" w:space="0" w:color="auto"/>
      </w:divBdr>
    </w:div>
    <w:div w:id="1366908571">
      <w:bodyDiv w:val="1"/>
      <w:marLeft w:val="0"/>
      <w:marRight w:val="0"/>
      <w:marTop w:val="0"/>
      <w:marBottom w:val="0"/>
      <w:divBdr>
        <w:top w:val="none" w:sz="0" w:space="0" w:color="auto"/>
        <w:left w:val="none" w:sz="0" w:space="0" w:color="auto"/>
        <w:bottom w:val="none" w:sz="0" w:space="0" w:color="auto"/>
        <w:right w:val="none" w:sz="0" w:space="0" w:color="auto"/>
      </w:divBdr>
    </w:div>
    <w:div w:id="1374109470">
      <w:bodyDiv w:val="1"/>
      <w:marLeft w:val="0"/>
      <w:marRight w:val="0"/>
      <w:marTop w:val="0"/>
      <w:marBottom w:val="0"/>
      <w:divBdr>
        <w:top w:val="none" w:sz="0" w:space="0" w:color="auto"/>
        <w:left w:val="none" w:sz="0" w:space="0" w:color="auto"/>
        <w:bottom w:val="none" w:sz="0" w:space="0" w:color="auto"/>
        <w:right w:val="none" w:sz="0" w:space="0" w:color="auto"/>
      </w:divBdr>
    </w:div>
    <w:div w:id="1391149799">
      <w:bodyDiv w:val="1"/>
      <w:marLeft w:val="0"/>
      <w:marRight w:val="0"/>
      <w:marTop w:val="0"/>
      <w:marBottom w:val="0"/>
      <w:divBdr>
        <w:top w:val="none" w:sz="0" w:space="0" w:color="auto"/>
        <w:left w:val="none" w:sz="0" w:space="0" w:color="auto"/>
        <w:bottom w:val="none" w:sz="0" w:space="0" w:color="auto"/>
        <w:right w:val="none" w:sz="0" w:space="0" w:color="auto"/>
      </w:divBdr>
    </w:div>
    <w:div w:id="1391226292">
      <w:bodyDiv w:val="1"/>
      <w:marLeft w:val="0"/>
      <w:marRight w:val="0"/>
      <w:marTop w:val="0"/>
      <w:marBottom w:val="0"/>
      <w:divBdr>
        <w:top w:val="none" w:sz="0" w:space="0" w:color="auto"/>
        <w:left w:val="none" w:sz="0" w:space="0" w:color="auto"/>
        <w:bottom w:val="none" w:sz="0" w:space="0" w:color="auto"/>
        <w:right w:val="none" w:sz="0" w:space="0" w:color="auto"/>
      </w:divBdr>
    </w:div>
    <w:div w:id="1392388743">
      <w:bodyDiv w:val="1"/>
      <w:marLeft w:val="0"/>
      <w:marRight w:val="0"/>
      <w:marTop w:val="0"/>
      <w:marBottom w:val="0"/>
      <w:divBdr>
        <w:top w:val="none" w:sz="0" w:space="0" w:color="auto"/>
        <w:left w:val="none" w:sz="0" w:space="0" w:color="auto"/>
        <w:bottom w:val="none" w:sz="0" w:space="0" w:color="auto"/>
        <w:right w:val="none" w:sz="0" w:space="0" w:color="auto"/>
      </w:divBdr>
    </w:div>
    <w:div w:id="1417946540">
      <w:bodyDiv w:val="1"/>
      <w:marLeft w:val="0"/>
      <w:marRight w:val="0"/>
      <w:marTop w:val="0"/>
      <w:marBottom w:val="0"/>
      <w:divBdr>
        <w:top w:val="none" w:sz="0" w:space="0" w:color="auto"/>
        <w:left w:val="none" w:sz="0" w:space="0" w:color="auto"/>
        <w:bottom w:val="none" w:sz="0" w:space="0" w:color="auto"/>
        <w:right w:val="none" w:sz="0" w:space="0" w:color="auto"/>
      </w:divBdr>
    </w:div>
    <w:div w:id="1418017258">
      <w:bodyDiv w:val="1"/>
      <w:marLeft w:val="0"/>
      <w:marRight w:val="0"/>
      <w:marTop w:val="0"/>
      <w:marBottom w:val="0"/>
      <w:divBdr>
        <w:top w:val="none" w:sz="0" w:space="0" w:color="auto"/>
        <w:left w:val="none" w:sz="0" w:space="0" w:color="auto"/>
        <w:bottom w:val="none" w:sz="0" w:space="0" w:color="auto"/>
        <w:right w:val="none" w:sz="0" w:space="0" w:color="auto"/>
      </w:divBdr>
    </w:div>
    <w:div w:id="1441531490">
      <w:bodyDiv w:val="1"/>
      <w:marLeft w:val="0"/>
      <w:marRight w:val="0"/>
      <w:marTop w:val="0"/>
      <w:marBottom w:val="0"/>
      <w:divBdr>
        <w:top w:val="none" w:sz="0" w:space="0" w:color="auto"/>
        <w:left w:val="none" w:sz="0" w:space="0" w:color="auto"/>
        <w:bottom w:val="none" w:sz="0" w:space="0" w:color="auto"/>
        <w:right w:val="none" w:sz="0" w:space="0" w:color="auto"/>
      </w:divBdr>
    </w:div>
    <w:div w:id="1441995949">
      <w:bodyDiv w:val="1"/>
      <w:marLeft w:val="0"/>
      <w:marRight w:val="0"/>
      <w:marTop w:val="0"/>
      <w:marBottom w:val="0"/>
      <w:divBdr>
        <w:top w:val="none" w:sz="0" w:space="0" w:color="auto"/>
        <w:left w:val="none" w:sz="0" w:space="0" w:color="auto"/>
        <w:bottom w:val="none" w:sz="0" w:space="0" w:color="auto"/>
        <w:right w:val="none" w:sz="0" w:space="0" w:color="auto"/>
      </w:divBdr>
    </w:div>
    <w:div w:id="1447693121">
      <w:bodyDiv w:val="1"/>
      <w:marLeft w:val="0"/>
      <w:marRight w:val="0"/>
      <w:marTop w:val="0"/>
      <w:marBottom w:val="0"/>
      <w:divBdr>
        <w:top w:val="none" w:sz="0" w:space="0" w:color="auto"/>
        <w:left w:val="none" w:sz="0" w:space="0" w:color="auto"/>
        <w:bottom w:val="none" w:sz="0" w:space="0" w:color="auto"/>
        <w:right w:val="none" w:sz="0" w:space="0" w:color="auto"/>
      </w:divBdr>
      <w:divsChild>
        <w:div w:id="58291814">
          <w:marLeft w:val="274"/>
          <w:marRight w:val="0"/>
          <w:marTop w:val="0"/>
          <w:marBottom w:val="0"/>
          <w:divBdr>
            <w:top w:val="none" w:sz="0" w:space="0" w:color="auto"/>
            <w:left w:val="none" w:sz="0" w:space="0" w:color="auto"/>
            <w:bottom w:val="none" w:sz="0" w:space="0" w:color="auto"/>
            <w:right w:val="none" w:sz="0" w:space="0" w:color="auto"/>
          </w:divBdr>
        </w:div>
        <w:div w:id="583536053">
          <w:marLeft w:val="274"/>
          <w:marRight w:val="0"/>
          <w:marTop w:val="0"/>
          <w:marBottom w:val="0"/>
          <w:divBdr>
            <w:top w:val="none" w:sz="0" w:space="0" w:color="auto"/>
            <w:left w:val="none" w:sz="0" w:space="0" w:color="auto"/>
            <w:bottom w:val="none" w:sz="0" w:space="0" w:color="auto"/>
            <w:right w:val="none" w:sz="0" w:space="0" w:color="auto"/>
          </w:divBdr>
        </w:div>
      </w:divsChild>
    </w:div>
    <w:div w:id="1450397701">
      <w:bodyDiv w:val="1"/>
      <w:marLeft w:val="0"/>
      <w:marRight w:val="0"/>
      <w:marTop w:val="0"/>
      <w:marBottom w:val="0"/>
      <w:divBdr>
        <w:top w:val="none" w:sz="0" w:space="0" w:color="auto"/>
        <w:left w:val="none" w:sz="0" w:space="0" w:color="auto"/>
        <w:bottom w:val="none" w:sz="0" w:space="0" w:color="auto"/>
        <w:right w:val="none" w:sz="0" w:space="0" w:color="auto"/>
      </w:divBdr>
    </w:div>
    <w:div w:id="1525823709">
      <w:bodyDiv w:val="1"/>
      <w:marLeft w:val="0"/>
      <w:marRight w:val="0"/>
      <w:marTop w:val="0"/>
      <w:marBottom w:val="0"/>
      <w:divBdr>
        <w:top w:val="none" w:sz="0" w:space="0" w:color="auto"/>
        <w:left w:val="none" w:sz="0" w:space="0" w:color="auto"/>
        <w:bottom w:val="none" w:sz="0" w:space="0" w:color="auto"/>
        <w:right w:val="none" w:sz="0" w:space="0" w:color="auto"/>
      </w:divBdr>
    </w:div>
    <w:div w:id="1615096072">
      <w:bodyDiv w:val="1"/>
      <w:marLeft w:val="0"/>
      <w:marRight w:val="0"/>
      <w:marTop w:val="0"/>
      <w:marBottom w:val="0"/>
      <w:divBdr>
        <w:top w:val="none" w:sz="0" w:space="0" w:color="auto"/>
        <w:left w:val="none" w:sz="0" w:space="0" w:color="auto"/>
        <w:bottom w:val="none" w:sz="0" w:space="0" w:color="auto"/>
        <w:right w:val="none" w:sz="0" w:space="0" w:color="auto"/>
      </w:divBdr>
    </w:div>
    <w:div w:id="1633755799">
      <w:bodyDiv w:val="1"/>
      <w:marLeft w:val="0"/>
      <w:marRight w:val="0"/>
      <w:marTop w:val="0"/>
      <w:marBottom w:val="0"/>
      <w:divBdr>
        <w:top w:val="none" w:sz="0" w:space="0" w:color="auto"/>
        <w:left w:val="none" w:sz="0" w:space="0" w:color="auto"/>
        <w:bottom w:val="none" w:sz="0" w:space="0" w:color="auto"/>
        <w:right w:val="none" w:sz="0" w:space="0" w:color="auto"/>
      </w:divBdr>
    </w:div>
    <w:div w:id="1644652837">
      <w:bodyDiv w:val="1"/>
      <w:marLeft w:val="0"/>
      <w:marRight w:val="0"/>
      <w:marTop w:val="0"/>
      <w:marBottom w:val="0"/>
      <w:divBdr>
        <w:top w:val="none" w:sz="0" w:space="0" w:color="auto"/>
        <w:left w:val="none" w:sz="0" w:space="0" w:color="auto"/>
        <w:bottom w:val="none" w:sz="0" w:space="0" w:color="auto"/>
        <w:right w:val="none" w:sz="0" w:space="0" w:color="auto"/>
      </w:divBdr>
    </w:div>
    <w:div w:id="1659262720">
      <w:bodyDiv w:val="1"/>
      <w:marLeft w:val="0"/>
      <w:marRight w:val="0"/>
      <w:marTop w:val="0"/>
      <w:marBottom w:val="0"/>
      <w:divBdr>
        <w:top w:val="none" w:sz="0" w:space="0" w:color="auto"/>
        <w:left w:val="none" w:sz="0" w:space="0" w:color="auto"/>
        <w:bottom w:val="none" w:sz="0" w:space="0" w:color="auto"/>
        <w:right w:val="none" w:sz="0" w:space="0" w:color="auto"/>
      </w:divBdr>
    </w:div>
    <w:div w:id="1663852403">
      <w:bodyDiv w:val="1"/>
      <w:marLeft w:val="0"/>
      <w:marRight w:val="0"/>
      <w:marTop w:val="0"/>
      <w:marBottom w:val="0"/>
      <w:divBdr>
        <w:top w:val="none" w:sz="0" w:space="0" w:color="auto"/>
        <w:left w:val="none" w:sz="0" w:space="0" w:color="auto"/>
        <w:bottom w:val="none" w:sz="0" w:space="0" w:color="auto"/>
        <w:right w:val="none" w:sz="0" w:space="0" w:color="auto"/>
      </w:divBdr>
    </w:div>
    <w:div w:id="1672372440">
      <w:bodyDiv w:val="1"/>
      <w:marLeft w:val="0"/>
      <w:marRight w:val="0"/>
      <w:marTop w:val="0"/>
      <w:marBottom w:val="0"/>
      <w:divBdr>
        <w:top w:val="none" w:sz="0" w:space="0" w:color="auto"/>
        <w:left w:val="none" w:sz="0" w:space="0" w:color="auto"/>
        <w:bottom w:val="none" w:sz="0" w:space="0" w:color="auto"/>
        <w:right w:val="none" w:sz="0" w:space="0" w:color="auto"/>
      </w:divBdr>
    </w:div>
    <w:div w:id="1677227585">
      <w:bodyDiv w:val="1"/>
      <w:marLeft w:val="0"/>
      <w:marRight w:val="0"/>
      <w:marTop w:val="0"/>
      <w:marBottom w:val="0"/>
      <w:divBdr>
        <w:top w:val="none" w:sz="0" w:space="0" w:color="auto"/>
        <w:left w:val="none" w:sz="0" w:space="0" w:color="auto"/>
        <w:bottom w:val="none" w:sz="0" w:space="0" w:color="auto"/>
        <w:right w:val="none" w:sz="0" w:space="0" w:color="auto"/>
      </w:divBdr>
    </w:div>
    <w:div w:id="1682852927">
      <w:bodyDiv w:val="1"/>
      <w:marLeft w:val="0"/>
      <w:marRight w:val="0"/>
      <w:marTop w:val="0"/>
      <w:marBottom w:val="0"/>
      <w:divBdr>
        <w:top w:val="none" w:sz="0" w:space="0" w:color="auto"/>
        <w:left w:val="none" w:sz="0" w:space="0" w:color="auto"/>
        <w:bottom w:val="none" w:sz="0" w:space="0" w:color="auto"/>
        <w:right w:val="none" w:sz="0" w:space="0" w:color="auto"/>
      </w:divBdr>
    </w:div>
    <w:div w:id="1686790020">
      <w:bodyDiv w:val="1"/>
      <w:marLeft w:val="0"/>
      <w:marRight w:val="0"/>
      <w:marTop w:val="0"/>
      <w:marBottom w:val="0"/>
      <w:divBdr>
        <w:top w:val="none" w:sz="0" w:space="0" w:color="auto"/>
        <w:left w:val="none" w:sz="0" w:space="0" w:color="auto"/>
        <w:bottom w:val="none" w:sz="0" w:space="0" w:color="auto"/>
        <w:right w:val="none" w:sz="0" w:space="0" w:color="auto"/>
      </w:divBdr>
    </w:div>
    <w:div w:id="1707874849">
      <w:bodyDiv w:val="1"/>
      <w:marLeft w:val="0"/>
      <w:marRight w:val="0"/>
      <w:marTop w:val="0"/>
      <w:marBottom w:val="0"/>
      <w:divBdr>
        <w:top w:val="none" w:sz="0" w:space="0" w:color="auto"/>
        <w:left w:val="none" w:sz="0" w:space="0" w:color="auto"/>
        <w:bottom w:val="none" w:sz="0" w:space="0" w:color="auto"/>
        <w:right w:val="none" w:sz="0" w:space="0" w:color="auto"/>
      </w:divBdr>
    </w:div>
    <w:div w:id="1707945267">
      <w:bodyDiv w:val="1"/>
      <w:marLeft w:val="0"/>
      <w:marRight w:val="0"/>
      <w:marTop w:val="0"/>
      <w:marBottom w:val="0"/>
      <w:divBdr>
        <w:top w:val="none" w:sz="0" w:space="0" w:color="auto"/>
        <w:left w:val="none" w:sz="0" w:space="0" w:color="auto"/>
        <w:bottom w:val="none" w:sz="0" w:space="0" w:color="auto"/>
        <w:right w:val="none" w:sz="0" w:space="0" w:color="auto"/>
      </w:divBdr>
    </w:div>
    <w:div w:id="1709254183">
      <w:bodyDiv w:val="1"/>
      <w:marLeft w:val="0"/>
      <w:marRight w:val="0"/>
      <w:marTop w:val="0"/>
      <w:marBottom w:val="0"/>
      <w:divBdr>
        <w:top w:val="none" w:sz="0" w:space="0" w:color="auto"/>
        <w:left w:val="none" w:sz="0" w:space="0" w:color="auto"/>
        <w:bottom w:val="none" w:sz="0" w:space="0" w:color="auto"/>
        <w:right w:val="none" w:sz="0" w:space="0" w:color="auto"/>
      </w:divBdr>
    </w:div>
    <w:div w:id="1731537519">
      <w:bodyDiv w:val="1"/>
      <w:marLeft w:val="0"/>
      <w:marRight w:val="0"/>
      <w:marTop w:val="0"/>
      <w:marBottom w:val="0"/>
      <w:divBdr>
        <w:top w:val="none" w:sz="0" w:space="0" w:color="auto"/>
        <w:left w:val="none" w:sz="0" w:space="0" w:color="auto"/>
        <w:bottom w:val="none" w:sz="0" w:space="0" w:color="auto"/>
        <w:right w:val="none" w:sz="0" w:space="0" w:color="auto"/>
      </w:divBdr>
    </w:div>
    <w:div w:id="1772238488">
      <w:bodyDiv w:val="1"/>
      <w:marLeft w:val="0"/>
      <w:marRight w:val="0"/>
      <w:marTop w:val="0"/>
      <w:marBottom w:val="0"/>
      <w:divBdr>
        <w:top w:val="none" w:sz="0" w:space="0" w:color="auto"/>
        <w:left w:val="none" w:sz="0" w:space="0" w:color="auto"/>
        <w:bottom w:val="none" w:sz="0" w:space="0" w:color="auto"/>
        <w:right w:val="none" w:sz="0" w:space="0" w:color="auto"/>
      </w:divBdr>
    </w:div>
    <w:div w:id="1776170971">
      <w:bodyDiv w:val="1"/>
      <w:marLeft w:val="0"/>
      <w:marRight w:val="0"/>
      <w:marTop w:val="0"/>
      <w:marBottom w:val="0"/>
      <w:divBdr>
        <w:top w:val="none" w:sz="0" w:space="0" w:color="auto"/>
        <w:left w:val="none" w:sz="0" w:space="0" w:color="auto"/>
        <w:bottom w:val="none" w:sz="0" w:space="0" w:color="auto"/>
        <w:right w:val="none" w:sz="0" w:space="0" w:color="auto"/>
      </w:divBdr>
    </w:div>
    <w:div w:id="1895311567">
      <w:bodyDiv w:val="1"/>
      <w:marLeft w:val="0"/>
      <w:marRight w:val="0"/>
      <w:marTop w:val="0"/>
      <w:marBottom w:val="0"/>
      <w:divBdr>
        <w:top w:val="none" w:sz="0" w:space="0" w:color="auto"/>
        <w:left w:val="none" w:sz="0" w:space="0" w:color="auto"/>
        <w:bottom w:val="none" w:sz="0" w:space="0" w:color="auto"/>
        <w:right w:val="none" w:sz="0" w:space="0" w:color="auto"/>
      </w:divBdr>
    </w:div>
    <w:div w:id="1970090692">
      <w:bodyDiv w:val="1"/>
      <w:marLeft w:val="0"/>
      <w:marRight w:val="0"/>
      <w:marTop w:val="0"/>
      <w:marBottom w:val="0"/>
      <w:divBdr>
        <w:top w:val="none" w:sz="0" w:space="0" w:color="auto"/>
        <w:left w:val="none" w:sz="0" w:space="0" w:color="auto"/>
        <w:bottom w:val="none" w:sz="0" w:space="0" w:color="auto"/>
        <w:right w:val="none" w:sz="0" w:space="0" w:color="auto"/>
      </w:divBdr>
    </w:div>
    <w:div w:id="1985811949">
      <w:bodyDiv w:val="1"/>
      <w:marLeft w:val="0"/>
      <w:marRight w:val="0"/>
      <w:marTop w:val="0"/>
      <w:marBottom w:val="0"/>
      <w:divBdr>
        <w:top w:val="none" w:sz="0" w:space="0" w:color="auto"/>
        <w:left w:val="none" w:sz="0" w:space="0" w:color="auto"/>
        <w:bottom w:val="none" w:sz="0" w:space="0" w:color="auto"/>
        <w:right w:val="none" w:sz="0" w:space="0" w:color="auto"/>
      </w:divBdr>
      <w:divsChild>
        <w:div w:id="898788256">
          <w:marLeft w:val="274"/>
          <w:marRight w:val="0"/>
          <w:marTop w:val="0"/>
          <w:marBottom w:val="0"/>
          <w:divBdr>
            <w:top w:val="none" w:sz="0" w:space="0" w:color="auto"/>
            <w:left w:val="none" w:sz="0" w:space="0" w:color="auto"/>
            <w:bottom w:val="none" w:sz="0" w:space="0" w:color="auto"/>
            <w:right w:val="none" w:sz="0" w:space="0" w:color="auto"/>
          </w:divBdr>
        </w:div>
        <w:div w:id="203174565">
          <w:marLeft w:val="274"/>
          <w:marRight w:val="0"/>
          <w:marTop w:val="0"/>
          <w:marBottom w:val="0"/>
          <w:divBdr>
            <w:top w:val="none" w:sz="0" w:space="0" w:color="auto"/>
            <w:left w:val="none" w:sz="0" w:space="0" w:color="auto"/>
            <w:bottom w:val="none" w:sz="0" w:space="0" w:color="auto"/>
            <w:right w:val="none" w:sz="0" w:space="0" w:color="auto"/>
          </w:divBdr>
        </w:div>
        <w:div w:id="670836467">
          <w:marLeft w:val="274"/>
          <w:marRight w:val="0"/>
          <w:marTop w:val="0"/>
          <w:marBottom w:val="0"/>
          <w:divBdr>
            <w:top w:val="none" w:sz="0" w:space="0" w:color="auto"/>
            <w:left w:val="none" w:sz="0" w:space="0" w:color="auto"/>
            <w:bottom w:val="none" w:sz="0" w:space="0" w:color="auto"/>
            <w:right w:val="none" w:sz="0" w:space="0" w:color="auto"/>
          </w:divBdr>
        </w:div>
        <w:div w:id="231350286">
          <w:marLeft w:val="274"/>
          <w:marRight w:val="0"/>
          <w:marTop w:val="0"/>
          <w:marBottom w:val="0"/>
          <w:divBdr>
            <w:top w:val="none" w:sz="0" w:space="0" w:color="auto"/>
            <w:left w:val="none" w:sz="0" w:space="0" w:color="auto"/>
            <w:bottom w:val="none" w:sz="0" w:space="0" w:color="auto"/>
            <w:right w:val="none" w:sz="0" w:space="0" w:color="auto"/>
          </w:divBdr>
        </w:div>
        <w:div w:id="1435200551">
          <w:marLeft w:val="274"/>
          <w:marRight w:val="0"/>
          <w:marTop w:val="0"/>
          <w:marBottom w:val="0"/>
          <w:divBdr>
            <w:top w:val="none" w:sz="0" w:space="0" w:color="auto"/>
            <w:left w:val="none" w:sz="0" w:space="0" w:color="auto"/>
            <w:bottom w:val="none" w:sz="0" w:space="0" w:color="auto"/>
            <w:right w:val="none" w:sz="0" w:space="0" w:color="auto"/>
          </w:divBdr>
        </w:div>
        <w:div w:id="36397742">
          <w:marLeft w:val="274"/>
          <w:marRight w:val="0"/>
          <w:marTop w:val="0"/>
          <w:marBottom w:val="0"/>
          <w:divBdr>
            <w:top w:val="none" w:sz="0" w:space="0" w:color="auto"/>
            <w:left w:val="none" w:sz="0" w:space="0" w:color="auto"/>
            <w:bottom w:val="none" w:sz="0" w:space="0" w:color="auto"/>
            <w:right w:val="none" w:sz="0" w:space="0" w:color="auto"/>
          </w:divBdr>
        </w:div>
        <w:div w:id="1677344546">
          <w:marLeft w:val="274"/>
          <w:marRight w:val="0"/>
          <w:marTop w:val="0"/>
          <w:marBottom w:val="0"/>
          <w:divBdr>
            <w:top w:val="none" w:sz="0" w:space="0" w:color="auto"/>
            <w:left w:val="none" w:sz="0" w:space="0" w:color="auto"/>
            <w:bottom w:val="none" w:sz="0" w:space="0" w:color="auto"/>
            <w:right w:val="none" w:sz="0" w:space="0" w:color="auto"/>
          </w:divBdr>
        </w:div>
        <w:div w:id="684937843">
          <w:marLeft w:val="274"/>
          <w:marRight w:val="0"/>
          <w:marTop w:val="0"/>
          <w:marBottom w:val="0"/>
          <w:divBdr>
            <w:top w:val="none" w:sz="0" w:space="0" w:color="auto"/>
            <w:left w:val="none" w:sz="0" w:space="0" w:color="auto"/>
            <w:bottom w:val="none" w:sz="0" w:space="0" w:color="auto"/>
            <w:right w:val="none" w:sz="0" w:space="0" w:color="auto"/>
          </w:divBdr>
        </w:div>
        <w:div w:id="457645298">
          <w:marLeft w:val="994"/>
          <w:marRight w:val="0"/>
          <w:marTop w:val="0"/>
          <w:marBottom w:val="0"/>
          <w:divBdr>
            <w:top w:val="none" w:sz="0" w:space="0" w:color="auto"/>
            <w:left w:val="none" w:sz="0" w:space="0" w:color="auto"/>
            <w:bottom w:val="none" w:sz="0" w:space="0" w:color="auto"/>
            <w:right w:val="none" w:sz="0" w:space="0" w:color="auto"/>
          </w:divBdr>
        </w:div>
        <w:div w:id="1164011037">
          <w:marLeft w:val="994"/>
          <w:marRight w:val="0"/>
          <w:marTop w:val="0"/>
          <w:marBottom w:val="0"/>
          <w:divBdr>
            <w:top w:val="none" w:sz="0" w:space="0" w:color="auto"/>
            <w:left w:val="none" w:sz="0" w:space="0" w:color="auto"/>
            <w:bottom w:val="none" w:sz="0" w:space="0" w:color="auto"/>
            <w:right w:val="none" w:sz="0" w:space="0" w:color="auto"/>
          </w:divBdr>
        </w:div>
        <w:div w:id="1500198171">
          <w:marLeft w:val="994"/>
          <w:marRight w:val="0"/>
          <w:marTop w:val="0"/>
          <w:marBottom w:val="0"/>
          <w:divBdr>
            <w:top w:val="none" w:sz="0" w:space="0" w:color="auto"/>
            <w:left w:val="none" w:sz="0" w:space="0" w:color="auto"/>
            <w:bottom w:val="none" w:sz="0" w:space="0" w:color="auto"/>
            <w:right w:val="none" w:sz="0" w:space="0" w:color="auto"/>
          </w:divBdr>
        </w:div>
      </w:divsChild>
    </w:div>
    <w:div w:id="1988047796">
      <w:bodyDiv w:val="1"/>
      <w:marLeft w:val="0"/>
      <w:marRight w:val="0"/>
      <w:marTop w:val="0"/>
      <w:marBottom w:val="0"/>
      <w:divBdr>
        <w:top w:val="none" w:sz="0" w:space="0" w:color="auto"/>
        <w:left w:val="none" w:sz="0" w:space="0" w:color="auto"/>
        <w:bottom w:val="none" w:sz="0" w:space="0" w:color="auto"/>
        <w:right w:val="none" w:sz="0" w:space="0" w:color="auto"/>
      </w:divBdr>
    </w:div>
    <w:div w:id="2062048763">
      <w:bodyDiv w:val="1"/>
      <w:marLeft w:val="0"/>
      <w:marRight w:val="0"/>
      <w:marTop w:val="0"/>
      <w:marBottom w:val="0"/>
      <w:divBdr>
        <w:top w:val="none" w:sz="0" w:space="0" w:color="auto"/>
        <w:left w:val="none" w:sz="0" w:space="0" w:color="auto"/>
        <w:bottom w:val="none" w:sz="0" w:space="0" w:color="auto"/>
        <w:right w:val="none" w:sz="0" w:space="0" w:color="auto"/>
      </w:divBdr>
    </w:div>
    <w:div w:id="2146466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cp.wi.gov/Pages/Programs_Services/SafeWisconsinProduce.aspx" TargetMode="External"/><Relationship Id="rId3" Type="http://schemas.openxmlformats.org/officeDocument/2006/relationships/settings" Target="settings.xml"/><Relationship Id="rId7" Type="http://schemas.openxmlformats.org/officeDocument/2006/relationships/hyperlink" Target="https://wifood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gfn.org/resources/food-safety/food-safety" TargetMode="External"/><Relationship Id="rId11" Type="http://schemas.microsoft.com/office/2011/relationships/people" Target="people.xml"/><Relationship Id="rId5" Type="http://schemas.openxmlformats.org/officeDocument/2006/relationships/hyperlink" Target="https://www.ams.usda.gov/services/auditing/groupga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tension.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2024</TotalTime>
  <Pages>31</Pages>
  <Words>16010</Words>
  <Characters>91262</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Hannum</dc:creator>
  <cp:keywords/>
  <dc:description/>
  <cp:lastModifiedBy>Windows User</cp:lastModifiedBy>
  <cp:revision>16</cp:revision>
  <cp:lastPrinted>2021-05-14T03:05:00Z</cp:lastPrinted>
  <dcterms:created xsi:type="dcterms:W3CDTF">2021-05-14T16:40:00Z</dcterms:created>
  <dcterms:modified xsi:type="dcterms:W3CDTF">2021-05-17T03:31:00Z</dcterms:modified>
</cp:coreProperties>
</file>