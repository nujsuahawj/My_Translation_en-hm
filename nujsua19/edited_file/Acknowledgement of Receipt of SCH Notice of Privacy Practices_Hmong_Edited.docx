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3B3D" w14:textId="1A18CEF6" w:rsidR="00536E49" w:rsidRPr="00FF5697" w:rsidRDefault="00536E49" w:rsidP="00536E49">
      <w:pPr>
        <w:pStyle w:val="Heading1"/>
        <w:jc w:val="center"/>
        <w:rPr>
          <w:rFonts w:ascii="Calibri" w:hAnsi="Calibri"/>
        </w:rPr>
      </w:pPr>
      <w:r w:rsidRPr="00FF5697">
        <w:rPr>
          <w:rFonts w:ascii="Calibri" w:hAnsi="Calibri"/>
          <w:noProof/>
          <w:lang w:bidi="th-TH"/>
        </w:rPr>
        <w:drawing>
          <wp:inline distT="0" distB="0" distL="0" distR="0" wp14:anchorId="36D3C7EA" wp14:editId="02C6A79C">
            <wp:extent cx="1767840" cy="9493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8E30" w14:textId="77777777" w:rsidR="00536E49" w:rsidRPr="00A40732" w:rsidRDefault="00536E49" w:rsidP="00536E49">
      <w:pPr>
        <w:rPr>
          <w:rFonts w:ascii="Calibri" w:hAnsi="Calibri"/>
          <w:sz w:val="16"/>
        </w:rPr>
      </w:pPr>
    </w:p>
    <w:p w14:paraId="233637AF" w14:textId="2A71D4B0" w:rsidR="00ED6F30" w:rsidRPr="00C823C2" w:rsidRDefault="002275E8" w:rsidP="001F6E56">
      <w:pPr>
        <w:pStyle w:val="Heading1"/>
        <w:jc w:val="center"/>
        <w:rPr>
          <w:rFonts w:ascii="Calibri" w:hAnsi="Calibri"/>
          <w:sz w:val="26"/>
          <w:szCs w:val="26"/>
        </w:rPr>
      </w:pPr>
      <w:r w:rsidRPr="00C823C2">
        <w:rPr>
          <w:rFonts w:ascii="Calibri" w:hAnsi="Calibri"/>
          <w:sz w:val="26"/>
          <w:szCs w:val="26"/>
        </w:rPr>
        <w:t>TSAB</w:t>
      </w:r>
      <w:r w:rsidR="001F6E56" w:rsidRPr="00C823C2">
        <w:rPr>
          <w:rFonts w:ascii="Calibri" w:hAnsi="Calibri"/>
          <w:sz w:val="26"/>
          <w:szCs w:val="26"/>
        </w:rPr>
        <w:t xml:space="preserve"> NTAWV </w:t>
      </w:r>
      <w:r w:rsidR="000716FC" w:rsidRPr="00C823C2">
        <w:rPr>
          <w:rFonts w:ascii="Calibri" w:hAnsi="Calibri"/>
          <w:sz w:val="26"/>
          <w:szCs w:val="26"/>
        </w:rPr>
        <w:t>CEEB TOOM</w:t>
      </w:r>
      <w:r w:rsidR="001F6E56" w:rsidRPr="00C823C2">
        <w:rPr>
          <w:rFonts w:ascii="Calibri" w:hAnsi="Calibri"/>
          <w:sz w:val="26"/>
          <w:szCs w:val="26"/>
        </w:rPr>
        <w:t xml:space="preserve"> </w:t>
      </w:r>
      <w:r w:rsidR="000716FC" w:rsidRPr="00C823C2">
        <w:rPr>
          <w:rFonts w:ascii="Calibri" w:hAnsi="Calibri"/>
          <w:sz w:val="26"/>
          <w:szCs w:val="26"/>
        </w:rPr>
        <w:t xml:space="preserve">NTAWM </w:t>
      </w:r>
    </w:p>
    <w:p w14:paraId="4FE41F41" w14:textId="221F3B64" w:rsidR="00536E49" w:rsidRPr="00C823C2" w:rsidRDefault="000716FC" w:rsidP="001F6E56">
      <w:pPr>
        <w:pStyle w:val="Heading1"/>
        <w:jc w:val="center"/>
        <w:rPr>
          <w:rFonts w:ascii="Calibri" w:hAnsi="Calibri"/>
          <w:sz w:val="26"/>
          <w:szCs w:val="26"/>
        </w:rPr>
      </w:pPr>
      <w:r w:rsidRPr="00C823C2">
        <w:rPr>
          <w:rFonts w:ascii="Calibri" w:hAnsi="Calibri"/>
          <w:sz w:val="26"/>
          <w:szCs w:val="26"/>
        </w:rPr>
        <w:t>KEV</w:t>
      </w:r>
      <w:r w:rsidR="00ED6F30" w:rsidRPr="00C823C2">
        <w:rPr>
          <w:rFonts w:ascii="Calibri" w:hAnsi="Calibri"/>
          <w:sz w:val="26"/>
          <w:szCs w:val="26"/>
        </w:rPr>
        <w:t xml:space="preserve"> </w:t>
      </w:r>
      <w:r w:rsidR="0091765A" w:rsidRPr="00C823C2">
        <w:rPr>
          <w:rFonts w:ascii="Calibri" w:hAnsi="Calibri"/>
          <w:sz w:val="26"/>
          <w:szCs w:val="26"/>
        </w:rPr>
        <w:t>NYOB YWJ PHEEJ LEES PAUB TXOG KEV TAU TXAIS</w:t>
      </w:r>
    </w:p>
    <w:p w14:paraId="7D8FDA13" w14:textId="77777777" w:rsidR="00536E49" w:rsidRPr="00FF5697" w:rsidRDefault="00536E49" w:rsidP="00536E49">
      <w:pPr>
        <w:rPr>
          <w:rFonts w:ascii="Calibri" w:hAnsi="Calibri"/>
        </w:rPr>
      </w:pPr>
    </w:p>
    <w:p w14:paraId="12AE0676" w14:textId="35EAFAD9" w:rsidR="00536E49" w:rsidRPr="00C823C2" w:rsidRDefault="00414601" w:rsidP="00C823C2">
      <w:pPr>
        <w:jc w:val="both"/>
        <w:rPr>
          <w:rFonts w:ascii="Calibri" w:hAnsi="Calibri"/>
          <w:sz w:val="22"/>
          <w:szCs w:val="22"/>
        </w:rPr>
      </w:pPr>
      <w:proofErr w:type="spellStart"/>
      <w:r w:rsidRPr="00C823C2">
        <w:rPr>
          <w:rFonts w:ascii="Calibri" w:hAnsi="Calibri"/>
          <w:sz w:val="22"/>
          <w:szCs w:val="22"/>
        </w:rPr>
        <w:t>Ceeb</w:t>
      </w:r>
      <w:proofErr w:type="spellEnd"/>
      <w:r w:rsidRPr="00C823C2">
        <w:rPr>
          <w:rFonts w:ascii="Calibri" w:hAnsi="Calibri"/>
          <w:sz w:val="22"/>
          <w:szCs w:val="22"/>
        </w:rPr>
        <w:t xml:space="preserve"> Toom </w:t>
      </w:r>
      <w:ins w:id="0" w:author="TOUVA" w:date="2021-04-28T19:49:00Z">
        <w:r w:rsidR="001E27EB">
          <w:rPr>
            <w:rFonts w:ascii="Calibri" w:hAnsi="Calibri"/>
            <w:sz w:val="22"/>
            <w:szCs w:val="22"/>
          </w:rPr>
          <w:t xml:space="preserve">Rau </w:t>
        </w:r>
      </w:ins>
      <w:proofErr w:type="spellStart"/>
      <w:r w:rsidR="0089075D" w:rsidRPr="00C823C2">
        <w:rPr>
          <w:rFonts w:ascii="Calibri" w:hAnsi="Calibri"/>
          <w:sz w:val="22"/>
          <w:szCs w:val="22"/>
        </w:rPr>
        <w:t>Cov</w:t>
      </w:r>
      <w:proofErr w:type="spellEnd"/>
      <w:r w:rsidR="0089075D" w:rsidRPr="00C823C2">
        <w:rPr>
          <w:rFonts w:ascii="Calibri" w:hAnsi="Calibri"/>
          <w:sz w:val="22"/>
          <w:szCs w:val="22"/>
        </w:rPr>
        <w:t xml:space="preserve"> Me </w:t>
      </w:r>
      <w:proofErr w:type="spellStart"/>
      <w:r w:rsidR="0089075D" w:rsidRPr="00C823C2">
        <w:rPr>
          <w:rFonts w:ascii="Calibri" w:hAnsi="Calibri"/>
          <w:sz w:val="22"/>
          <w:szCs w:val="22"/>
        </w:rPr>
        <w:t>Nyuam</w:t>
      </w:r>
      <w:proofErr w:type="spellEnd"/>
      <w:r w:rsidR="0089075D" w:rsidRPr="00C823C2">
        <w:rPr>
          <w:rFonts w:ascii="Calibri" w:hAnsi="Calibri"/>
          <w:sz w:val="22"/>
          <w:szCs w:val="22"/>
        </w:rPr>
        <w:t xml:space="preserve"> </w:t>
      </w:r>
      <w:r w:rsidR="00A93D49" w:rsidRPr="00C823C2">
        <w:rPr>
          <w:rFonts w:ascii="Calibri" w:hAnsi="Calibri"/>
          <w:sz w:val="22"/>
          <w:szCs w:val="22"/>
        </w:rPr>
        <w:t xml:space="preserve">Kev </w:t>
      </w:r>
      <w:proofErr w:type="spellStart"/>
      <w:r w:rsidR="00A93D49" w:rsidRPr="00C823C2">
        <w:rPr>
          <w:rFonts w:ascii="Calibri" w:hAnsi="Calibri"/>
          <w:sz w:val="22"/>
          <w:szCs w:val="22"/>
        </w:rPr>
        <w:t>Nyob</w:t>
      </w:r>
      <w:proofErr w:type="spellEnd"/>
      <w:r w:rsidR="00A93D49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93D49" w:rsidRPr="00C823C2">
        <w:rPr>
          <w:rFonts w:ascii="Calibri" w:hAnsi="Calibri"/>
          <w:sz w:val="22"/>
          <w:szCs w:val="22"/>
        </w:rPr>
        <w:t>Ywj</w:t>
      </w:r>
      <w:proofErr w:type="spellEnd"/>
      <w:r w:rsidR="00A93D49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93D49" w:rsidRPr="00C823C2">
        <w:rPr>
          <w:rFonts w:ascii="Calibri" w:hAnsi="Calibri"/>
          <w:sz w:val="22"/>
          <w:szCs w:val="22"/>
        </w:rPr>
        <w:t>Pheej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Hauv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Tsev</w:t>
      </w:r>
      <w:proofErr w:type="spellEnd"/>
      <w:r w:rsidR="00A93D49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93D49" w:rsidRPr="00C823C2">
        <w:rPr>
          <w:rFonts w:ascii="Calibri" w:hAnsi="Calibri"/>
          <w:sz w:val="22"/>
          <w:szCs w:val="22"/>
        </w:rPr>
        <w:t>Ntawm</w:t>
      </w:r>
      <w:proofErr w:type="spellEnd"/>
      <w:r w:rsidR="00A93D49" w:rsidRPr="00C823C2">
        <w:rPr>
          <w:rFonts w:ascii="Calibri" w:hAnsi="Calibri"/>
          <w:sz w:val="22"/>
          <w:szCs w:val="22"/>
        </w:rPr>
        <w:t xml:space="preserve"> Sacramento </w:t>
      </w:r>
      <w:proofErr w:type="spellStart"/>
      <w:r w:rsidRPr="00C823C2">
        <w:rPr>
          <w:rFonts w:ascii="Calibri" w:hAnsi="Calibri"/>
          <w:sz w:val="22"/>
          <w:szCs w:val="22"/>
        </w:rPr>
        <w:t>qhia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txog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cov</w:t>
      </w:r>
      <w:proofErr w:type="spellEnd"/>
      <w:r w:rsidR="003F47FB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ntaub</w:t>
      </w:r>
      <w:proofErr w:type="spellEnd"/>
      <w:r w:rsidR="003F47FB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ntawv</w:t>
      </w:r>
      <w:proofErr w:type="spellEnd"/>
      <w:r w:rsidR="003F47FB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uas</w:t>
      </w:r>
      <w:proofErr w:type="spellEnd"/>
      <w:r w:rsidR="003F47FB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peb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yuav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siv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thiab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qhia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ins w:id="1" w:author="TOUVA" w:date="2021-04-28T19:49:00Z">
        <w:r w:rsidR="001E27EB">
          <w:rPr>
            <w:rFonts w:ascii="Calibri" w:hAnsi="Calibri"/>
            <w:sz w:val="22"/>
            <w:szCs w:val="22"/>
          </w:rPr>
          <w:t>txog</w:t>
        </w:r>
        <w:proofErr w:type="spellEnd"/>
        <w:r w:rsidR="001E27EB">
          <w:rPr>
            <w:rFonts w:ascii="Calibri" w:hAnsi="Calibri"/>
            <w:sz w:val="22"/>
            <w:szCs w:val="22"/>
          </w:rPr>
          <w:t xml:space="preserve"> </w:t>
        </w:r>
      </w:ins>
      <w:proofErr w:type="spellStart"/>
      <w:r w:rsidRPr="00C823C2">
        <w:rPr>
          <w:rFonts w:ascii="Calibri" w:hAnsi="Calibri"/>
          <w:sz w:val="22"/>
          <w:szCs w:val="22"/>
        </w:rPr>
        <w:t>cov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ntaub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ntawv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kev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noj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qab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haus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huv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F47FB" w:rsidRPr="00C823C2">
        <w:rPr>
          <w:rFonts w:ascii="Calibri" w:hAnsi="Calibri"/>
          <w:sz w:val="22"/>
          <w:szCs w:val="22"/>
        </w:rPr>
        <w:t>ntawm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koj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thiab</w:t>
      </w:r>
      <w:proofErr w:type="spellEnd"/>
      <w:r w:rsidRPr="00C823C2">
        <w:rPr>
          <w:rFonts w:ascii="Calibri" w:hAnsi="Calibri"/>
          <w:sz w:val="22"/>
          <w:szCs w:val="22"/>
        </w:rPr>
        <w:t xml:space="preserve"> / los</w:t>
      </w:r>
      <w:r w:rsidR="00654FC9" w:rsidRPr="00C823C2">
        <w:rPr>
          <w:rFonts w:ascii="Calibri" w:hAnsi="Calibri"/>
          <w:sz w:val="22"/>
          <w:szCs w:val="22"/>
        </w:rPr>
        <w:t xml:space="preserve"> </w:t>
      </w:r>
      <w:r w:rsidRPr="00C823C2">
        <w:rPr>
          <w:rFonts w:ascii="Calibri" w:hAnsi="Calibri"/>
          <w:sz w:val="22"/>
          <w:szCs w:val="22"/>
        </w:rPr>
        <w:t xml:space="preserve">sis </w:t>
      </w:r>
      <w:proofErr w:type="spellStart"/>
      <w:r w:rsidRPr="00C823C2">
        <w:rPr>
          <w:rFonts w:ascii="Calibri" w:hAnsi="Calibri"/>
          <w:sz w:val="22"/>
          <w:szCs w:val="22"/>
        </w:rPr>
        <w:t>koj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tus</w:t>
      </w:r>
      <w:proofErr w:type="spellEnd"/>
      <w:r w:rsidRPr="00C823C2">
        <w:rPr>
          <w:rFonts w:ascii="Calibri" w:hAnsi="Calibri"/>
          <w:sz w:val="22"/>
          <w:szCs w:val="22"/>
        </w:rPr>
        <w:t xml:space="preserve"> me</w:t>
      </w:r>
      <w:ins w:id="2" w:author="TOUVA" w:date="2021-04-28T19:50:00Z">
        <w:r w:rsidR="001E27EB">
          <w:rPr>
            <w:rFonts w:ascii="Calibri" w:hAnsi="Calibri"/>
            <w:sz w:val="22"/>
            <w:szCs w:val="22"/>
          </w:rPr>
          <w:t xml:space="preserve"> </w:t>
        </w:r>
      </w:ins>
      <w:proofErr w:type="spellStart"/>
      <w:r w:rsidRPr="00C823C2">
        <w:rPr>
          <w:rFonts w:ascii="Calibri" w:hAnsi="Calibri"/>
          <w:sz w:val="22"/>
          <w:szCs w:val="22"/>
        </w:rPr>
        <w:t>nyuam</w:t>
      </w:r>
      <w:proofErr w:type="spellEnd"/>
      <w:r w:rsidR="00536E49" w:rsidRPr="00C823C2">
        <w:rPr>
          <w:rFonts w:ascii="Calibri" w:hAnsi="Calibri"/>
          <w:sz w:val="22"/>
          <w:szCs w:val="22"/>
        </w:rPr>
        <w:t>.</w:t>
      </w:r>
      <w:r w:rsidR="003E3F17" w:rsidRPr="00C823C2">
        <w:rPr>
          <w:sz w:val="22"/>
          <w:szCs w:val="22"/>
        </w:rPr>
        <w:t xml:space="preserve"> </w:t>
      </w:r>
      <w:r w:rsidR="003E3F17" w:rsidRPr="00C823C2">
        <w:rPr>
          <w:rFonts w:ascii="Calibri" w:hAnsi="Calibri"/>
          <w:sz w:val="22"/>
          <w:szCs w:val="22"/>
        </w:rPr>
        <w:t xml:space="preserve">Kos </w:t>
      </w:r>
      <w:proofErr w:type="spellStart"/>
      <w:r w:rsidR="003E3F17" w:rsidRPr="00C823C2">
        <w:rPr>
          <w:rFonts w:ascii="Calibri" w:hAnsi="Calibri"/>
          <w:sz w:val="22"/>
          <w:szCs w:val="22"/>
        </w:rPr>
        <w:t>npe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rau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daim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foos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no, </w:t>
      </w:r>
      <w:proofErr w:type="spellStart"/>
      <w:r w:rsidR="003E3F17" w:rsidRPr="00C823C2">
        <w:rPr>
          <w:rFonts w:ascii="Calibri" w:hAnsi="Calibri"/>
          <w:sz w:val="22"/>
          <w:szCs w:val="22"/>
        </w:rPr>
        <w:t>koj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lees </w:t>
      </w:r>
      <w:proofErr w:type="spellStart"/>
      <w:r w:rsidR="003E3F17" w:rsidRPr="00C823C2">
        <w:rPr>
          <w:rFonts w:ascii="Calibri" w:hAnsi="Calibri"/>
          <w:sz w:val="22"/>
          <w:szCs w:val="22"/>
        </w:rPr>
        <w:t>paub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tias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koj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tau </w:t>
      </w:r>
      <w:proofErr w:type="spellStart"/>
      <w:r w:rsidR="003E3F17" w:rsidRPr="00C823C2">
        <w:rPr>
          <w:rFonts w:ascii="Calibri" w:hAnsi="Calibri"/>
          <w:sz w:val="22"/>
          <w:szCs w:val="22"/>
        </w:rPr>
        <w:t>txais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C823C2">
        <w:rPr>
          <w:rFonts w:ascii="Calibri" w:hAnsi="Calibri"/>
          <w:sz w:val="22"/>
          <w:szCs w:val="22"/>
        </w:rPr>
        <w:t>peb</w:t>
      </w:r>
      <w:proofErr w:type="spellEnd"/>
      <w:r w:rsidR="003E3F17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3E3F17" w:rsidRPr="000D0426">
        <w:rPr>
          <w:rFonts w:ascii="Calibri" w:hAnsi="Calibri"/>
          <w:i/>
          <w:iCs/>
          <w:sz w:val="22"/>
          <w:szCs w:val="22"/>
          <w:rPrChange w:id="3" w:author="TOUVA" w:date="2021-04-28T19:57:00Z">
            <w:rPr>
              <w:rFonts w:ascii="Calibri" w:hAnsi="Calibri"/>
              <w:sz w:val="22"/>
              <w:szCs w:val="22"/>
            </w:rPr>
          </w:rPrChange>
        </w:rPr>
        <w:t>Tsab</w:t>
      </w:r>
      <w:proofErr w:type="spellEnd"/>
      <w:r w:rsidR="003E3F17" w:rsidRPr="000D0426">
        <w:rPr>
          <w:rFonts w:ascii="Calibri" w:hAnsi="Calibri"/>
          <w:i/>
          <w:iCs/>
          <w:sz w:val="22"/>
          <w:szCs w:val="22"/>
          <w:rPrChange w:id="4" w:author="TOUVA" w:date="2021-04-28T19:57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3E3F17" w:rsidRPr="000D0426">
        <w:rPr>
          <w:rFonts w:ascii="Calibri" w:hAnsi="Calibri"/>
          <w:i/>
          <w:iCs/>
          <w:sz w:val="22"/>
          <w:szCs w:val="22"/>
          <w:rPrChange w:id="5" w:author="TOUVA" w:date="2021-04-28T19:57:00Z">
            <w:rPr>
              <w:rFonts w:ascii="Calibri" w:hAnsi="Calibri"/>
              <w:sz w:val="22"/>
              <w:szCs w:val="22"/>
            </w:rPr>
          </w:rPrChange>
        </w:rPr>
        <w:t>Ntawv</w:t>
      </w:r>
      <w:proofErr w:type="spellEnd"/>
      <w:r w:rsidR="003E3F17" w:rsidRPr="000D0426">
        <w:rPr>
          <w:rFonts w:ascii="Calibri" w:hAnsi="Calibri"/>
          <w:i/>
          <w:iCs/>
          <w:sz w:val="22"/>
          <w:szCs w:val="22"/>
          <w:rPrChange w:id="6" w:author="TOUVA" w:date="2021-04-28T19:57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3E3F17" w:rsidRPr="000D0426">
        <w:rPr>
          <w:rFonts w:ascii="Calibri" w:hAnsi="Calibri"/>
          <w:i/>
          <w:iCs/>
          <w:sz w:val="22"/>
          <w:szCs w:val="22"/>
          <w:rPrChange w:id="7" w:author="TOUVA" w:date="2021-04-28T19:57:00Z">
            <w:rPr>
              <w:rFonts w:ascii="Calibri" w:hAnsi="Calibri"/>
              <w:sz w:val="22"/>
              <w:szCs w:val="22"/>
            </w:rPr>
          </w:rPrChange>
        </w:rPr>
        <w:t>Qhia</w:t>
      </w:r>
      <w:proofErr w:type="spellEnd"/>
      <w:r w:rsidR="003E3F17" w:rsidRPr="000D0426">
        <w:rPr>
          <w:rFonts w:ascii="Calibri" w:hAnsi="Calibri"/>
          <w:i/>
          <w:iCs/>
          <w:sz w:val="22"/>
          <w:szCs w:val="22"/>
          <w:rPrChange w:id="8" w:author="TOUVA" w:date="2021-04-28T19:57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3E3F17" w:rsidRPr="000D0426">
        <w:rPr>
          <w:rFonts w:ascii="Calibri" w:hAnsi="Calibri"/>
          <w:i/>
          <w:iCs/>
          <w:sz w:val="22"/>
          <w:szCs w:val="22"/>
          <w:rPrChange w:id="9" w:author="TOUVA" w:date="2021-04-28T19:57:00Z">
            <w:rPr>
              <w:rFonts w:ascii="Calibri" w:hAnsi="Calibri"/>
              <w:sz w:val="22"/>
              <w:szCs w:val="22"/>
            </w:rPr>
          </w:rPrChange>
        </w:rPr>
        <w:t>Txog</w:t>
      </w:r>
      <w:proofErr w:type="spellEnd"/>
      <w:r w:rsidR="003E3F17" w:rsidRPr="000D0426">
        <w:rPr>
          <w:rFonts w:ascii="Calibri" w:hAnsi="Calibri"/>
          <w:i/>
          <w:iCs/>
          <w:sz w:val="22"/>
          <w:szCs w:val="22"/>
          <w:rPrChange w:id="10" w:author="TOUVA" w:date="2021-04-28T19:57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3E3F17" w:rsidRPr="000D0426">
        <w:rPr>
          <w:rFonts w:ascii="Calibri" w:hAnsi="Calibri"/>
          <w:i/>
          <w:iCs/>
          <w:sz w:val="22"/>
          <w:szCs w:val="22"/>
          <w:rPrChange w:id="11" w:author="TOUVA" w:date="2021-04-28T19:57:00Z">
            <w:rPr>
              <w:rFonts w:ascii="Calibri" w:hAnsi="Calibri"/>
              <w:sz w:val="22"/>
              <w:szCs w:val="22"/>
            </w:rPr>
          </w:rPrChange>
        </w:rPr>
        <w:t>Cov</w:t>
      </w:r>
      <w:proofErr w:type="spellEnd"/>
      <w:r w:rsidR="003E3F17" w:rsidRPr="000D0426">
        <w:rPr>
          <w:rFonts w:ascii="Calibri" w:hAnsi="Calibri"/>
          <w:i/>
          <w:iCs/>
          <w:sz w:val="22"/>
          <w:szCs w:val="22"/>
          <w:rPrChange w:id="12" w:author="TOUVA" w:date="2021-04-28T19:57:00Z">
            <w:rPr>
              <w:rFonts w:ascii="Calibri" w:hAnsi="Calibri"/>
              <w:sz w:val="22"/>
              <w:szCs w:val="22"/>
            </w:rPr>
          </w:rPrChange>
        </w:rPr>
        <w:t xml:space="preserve"> Kev </w:t>
      </w:r>
      <w:proofErr w:type="spellStart"/>
      <w:r w:rsidR="008672C3" w:rsidRPr="000D0426">
        <w:rPr>
          <w:rFonts w:ascii="Calibri" w:hAnsi="Calibri"/>
          <w:i/>
          <w:iCs/>
          <w:sz w:val="22"/>
          <w:szCs w:val="22"/>
          <w:rPrChange w:id="13" w:author="TOUVA" w:date="2021-04-28T19:57:00Z">
            <w:rPr>
              <w:rFonts w:ascii="Calibri" w:hAnsi="Calibri"/>
              <w:sz w:val="22"/>
              <w:szCs w:val="22"/>
            </w:rPr>
          </w:rPrChange>
        </w:rPr>
        <w:t>Nyob</w:t>
      </w:r>
      <w:proofErr w:type="spellEnd"/>
      <w:r w:rsidR="008672C3" w:rsidRPr="000D0426">
        <w:rPr>
          <w:rFonts w:ascii="Calibri" w:hAnsi="Calibri"/>
          <w:i/>
          <w:iCs/>
          <w:sz w:val="22"/>
          <w:szCs w:val="22"/>
          <w:rPrChange w:id="14" w:author="TOUVA" w:date="2021-04-28T19:57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8672C3" w:rsidRPr="000D0426">
        <w:rPr>
          <w:rFonts w:ascii="Calibri" w:hAnsi="Calibri"/>
          <w:i/>
          <w:iCs/>
          <w:sz w:val="22"/>
          <w:szCs w:val="22"/>
          <w:rPrChange w:id="15" w:author="TOUVA" w:date="2021-04-28T19:57:00Z">
            <w:rPr>
              <w:rFonts w:ascii="Calibri" w:hAnsi="Calibri"/>
              <w:sz w:val="22"/>
              <w:szCs w:val="22"/>
            </w:rPr>
          </w:rPrChange>
        </w:rPr>
        <w:t>Ywj</w:t>
      </w:r>
      <w:proofErr w:type="spellEnd"/>
      <w:r w:rsidR="008672C3" w:rsidRPr="000D0426">
        <w:rPr>
          <w:rFonts w:ascii="Calibri" w:hAnsi="Calibri"/>
          <w:i/>
          <w:iCs/>
          <w:sz w:val="22"/>
          <w:szCs w:val="22"/>
          <w:rPrChange w:id="16" w:author="TOUVA" w:date="2021-04-28T19:57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8672C3" w:rsidRPr="000D0426">
        <w:rPr>
          <w:rFonts w:ascii="Calibri" w:hAnsi="Calibri"/>
          <w:i/>
          <w:iCs/>
          <w:sz w:val="22"/>
          <w:szCs w:val="22"/>
          <w:rPrChange w:id="17" w:author="TOUVA" w:date="2021-04-28T19:57:00Z">
            <w:rPr>
              <w:rFonts w:ascii="Calibri" w:hAnsi="Calibri"/>
              <w:sz w:val="22"/>
              <w:szCs w:val="22"/>
            </w:rPr>
          </w:rPrChange>
        </w:rPr>
        <w:t>Pheej</w:t>
      </w:r>
      <w:proofErr w:type="spellEnd"/>
      <w:r w:rsidR="00536E49" w:rsidRPr="00C823C2">
        <w:rPr>
          <w:rFonts w:ascii="Calibri" w:hAnsi="Calibri"/>
          <w:sz w:val="22"/>
          <w:szCs w:val="22"/>
        </w:rPr>
        <w:t>.</w:t>
      </w:r>
      <w:r w:rsidR="0064608A" w:rsidRPr="00C823C2">
        <w:rPr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Peb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xav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kom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koj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nyeem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4608A" w:rsidRPr="00C823C2">
        <w:rPr>
          <w:rFonts w:ascii="Calibri" w:hAnsi="Calibri"/>
          <w:sz w:val="22"/>
          <w:szCs w:val="22"/>
        </w:rPr>
        <w:t>ko</w:t>
      </w:r>
      <w:del w:id="18" w:author="TOUVA" w:date="2021-04-28T19:52:00Z">
        <w:r w:rsidR="0064608A" w:rsidRPr="00C823C2" w:rsidDel="001E27EB">
          <w:rPr>
            <w:rFonts w:ascii="Calibri" w:hAnsi="Calibri"/>
            <w:sz w:val="22"/>
            <w:szCs w:val="22"/>
          </w:rPr>
          <w:delText>o</w:delText>
        </w:r>
      </w:del>
      <w:r w:rsidR="0064608A" w:rsidRPr="00C823C2">
        <w:rPr>
          <w:rFonts w:ascii="Calibri" w:hAnsi="Calibri"/>
          <w:sz w:val="22"/>
          <w:szCs w:val="22"/>
        </w:rPr>
        <w:t>m</w:t>
      </w:r>
      <w:proofErr w:type="spellEnd"/>
      <w:r w:rsidR="0064608A" w:rsidRPr="00C823C2">
        <w:rPr>
          <w:rFonts w:ascii="Calibri" w:hAnsi="Calibri"/>
          <w:sz w:val="22"/>
          <w:szCs w:val="22"/>
        </w:rPr>
        <w:t xml:space="preserve"> tag</w:t>
      </w:r>
      <w:r w:rsidR="00536E49" w:rsidRPr="00C823C2">
        <w:rPr>
          <w:rFonts w:ascii="Calibri" w:hAnsi="Calibri"/>
          <w:sz w:val="22"/>
          <w:szCs w:val="22"/>
        </w:rPr>
        <w:t>.</w:t>
      </w:r>
    </w:p>
    <w:p w14:paraId="393AA493" w14:textId="77777777" w:rsidR="00536E49" w:rsidRPr="00C823C2" w:rsidRDefault="00536E49" w:rsidP="00536E49">
      <w:pPr>
        <w:jc w:val="both"/>
        <w:rPr>
          <w:rFonts w:ascii="Calibri" w:hAnsi="Calibri"/>
          <w:sz w:val="22"/>
          <w:szCs w:val="22"/>
        </w:rPr>
      </w:pPr>
    </w:p>
    <w:p w14:paraId="19C86EBA" w14:textId="442BBBE4" w:rsidR="00536E49" w:rsidRPr="00C823C2" w:rsidRDefault="00FE595C" w:rsidP="00731217">
      <w:pPr>
        <w:jc w:val="both"/>
        <w:rPr>
          <w:rFonts w:ascii="Calibri" w:hAnsi="Calibri"/>
          <w:sz w:val="22"/>
          <w:szCs w:val="22"/>
        </w:rPr>
      </w:pPr>
      <w:proofErr w:type="spellStart"/>
      <w:r w:rsidRPr="00C823C2">
        <w:rPr>
          <w:rFonts w:ascii="Calibri" w:hAnsi="Calibri"/>
          <w:sz w:val="22"/>
          <w:szCs w:val="22"/>
        </w:rPr>
        <w:t>Dhau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ntawm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daim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ntawv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ins w:id="19" w:author="TOUVA" w:date="2021-04-28T19:53:00Z">
        <w:r w:rsidR="001E27EB">
          <w:rPr>
            <w:rFonts w:ascii="Calibri" w:hAnsi="Calibri"/>
            <w:sz w:val="22"/>
            <w:szCs w:val="22"/>
          </w:rPr>
          <w:t>theej</w:t>
        </w:r>
        <w:proofErr w:type="spellEnd"/>
        <w:r w:rsidR="001E27EB">
          <w:rPr>
            <w:rFonts w:ascii="Calibri" w:hAnsi="Calibri"/>
            <w:sz w:val="22"/>
            <w:szCs w:val="22"/>
          </w:rPr>
          <w:t xml:space="preserve"> </w:t>
        </w:r>
        <w:proofErr w:type="spellStart"/>
        <w:r w:rsidR="001E27EB">
          <w:rPr>
            <w:rFonts w:ascii="Calibri" w:hAnsi="Calibri"/>
            <w:sz w:val="22"/>
            <w:szCs w:val="22"/>
          </w:rPr>
          <w:t>tawm</w:t>
        </w:r>
      </w:ins>
      <w:proofErr w:type="spellEnd"/>
      <w:del w:id="20" w:author="TOUVA" w:date="2021-04-28T19:53:00Z">
        <w:r w:rsidRPr="00C823C2" w:rsidDel="001E27EB">
          <w:rPr>
            <w:rFonts w:ascii="Calibri" w:hAnsi="Calibri"/>
            <w:sz w:val="22"/>
            <w:szCs w:val="22"/>
          </w:rPr>
          <w:delText>luam</w:delText>
        </w:r>
      </w:del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uas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peb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muab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rau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koj</w:t>
      </w:r>
      <w:proofErr w:type="spellEnd"/>
      <w:r w:rsidR="00D725F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D725F4" w:rsidRPr="00C823C2">
        <w:rPr>
          <w:rFonts w:ascii="Calibri" w:hAnsi="Calibri"/>
          <w:sz w:val="22"/>
          <w:szCs w:val="22"/>
        </w:rPr>
        <w:t>lawm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, </w:t>
      </w:r>
      <w:proofErr w:type="spellStart"/>
      <w:ins w:id="21" w:author="TOUVA" w:date="2021-04-28T19:58:00Z">
        <w:r w:rsidR="000D0426">
          <w:rPr>
            <w:rFonts w:ascii="Calibri" w:hAnsi="Calibri"/>
            <w:sz w:val="22"/>
            <w:szCs w:val="22"/>
          </w:rPr>
          <w:t>theej</w:t>
        </w:r>
        <w:proofErr w:type="spellEnd"/>
        <w:r w:rsidR="000D0426">
          <w:rPr>
            <w:rFonts w:ascii="Calibri" w:hAnsi="Calibri"/>
            <w:sz w:val="22"/>
            <w:szCs w:val="22"/>
          </w:rPr>
          <w:t xml:space="preserve"> </w:t>
        </w:r>
        <w:proofErr w:type="spellStart"/>
        <w:r w:rsidR="000D0426">
          <w:rPr>
            <w:rFonts w:ascii="Calibri" w:hAnsi="Calibri"/>
            <w:sz w:val="22"/>
            <w:szCs w:val="22"/>
          </w:rPr>
          <w:t>tawm</w:t>
        </w:r>
      </w:ins>
      <w:proofErr w:type="spellEnd"/>
      <w:del w:id="22" w:author="TOUVA" w:date="2021-04-28T19:59:00Z">
        <w:r w:rsidR="006170C2" w:rsidRPr="00C823C2" w:rsidDel="000D0426">
          <w:rPr>
            <w:rFonts w:ascii="Calibri" w:hAnsi="Calibri"/>
            <w:sz w:val="22"/>
            <w:szCs w:val="22"/>
          </w:rPr>
          <w:delText>luam</w:delText>
        </w:r>
      </w:del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daim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ntawv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ceeb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toom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tam sim no </w:t>
      </w:r>
      <w:proofErr w:type="spellStart"/>
      <w:r w:rsidR="006170C2" w:rsidRPr="00C823C2">
        <w:rPr>
          <w:rFonts w:ascii="Calibri" w:hAnsi="Calibri"/>
          <w:sz w:val="22"/>
          <w:szCs w:val="22"/>
        </w:rPr>
        <w:t>muaj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nyob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rau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ins w:id="23" w:author="TOUVA" w:date="2021-04-28T20:00:00Z">
        <w:r w:rsidR="000D0426">
          <w:rPr>
            <w:rFonts w:ascii="Calibri" w:hAnsi="Calibri"/>
            <w:sz w:val="22"/>
            <w:szCs w:val="22"/>
          </w:rPr>
          <w:t>hauv</w:t>
        </w:r>
      </w:ins>
      <w:proofErr w:type="spellEnd"/>
      <w:del w:id="24" w:author="TOUVA" w:date="2021-04-28T20:00:00Z">
        <w:r w:rsidR="006170C2" w:rsidRPr="00C823C2" w:rsidDel="000D0426">
          <w:rPr>
            <w:rFonts w:ascii="Calibri" w:hAnsi="Calibri"/>
            <w:sz w:val="22"/>
            <w:szCs w:val="22"/>
          </w:rPr>
          <w:delText>ntawm</w:delText>
        </w:r>
      </w:del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peb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C0C90" w:rsidRPr="00C823C2">
        <w:rPr>
          <w:rFonts w:ascii="Calibri" w:hAnsi="Calibri"/>
          <w:sz w:val="22"/>
          <w:szCs w:val="22"/>
        </w:rPr>
        <w:t>tus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vev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xaib</w:t>
      </w:r>
      <w:proofErr w:type="spellEnd"/>
      <w:r w:rsidR="006170C2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6170C2" w:rsidRPr="00C823C2">
        <w:rPr>
          <w:rFonts w:ascii="Calibri" w:hAnsi="Calibri"/>
          <w:sz w:val="22"/>
          <w:szCs w:val="22"/>
        </w:rPr>
        <w:t>ntawm</w:t>
      </w:r>
      <w:proofErr w:type="spellEnd"/>
      <w:r w:rsidR="00536E49" w:rsidRPr="00C823C2">
        <w:rPr>
          <w:rFonts w:ascii="Calibri" w:hAnsi="Calibri"/>
          <w:sz w:val="22"/>
          <w:szCs w:val="22"/>
        </w:rPr>
        <w:t xml:space="preserve"> </w:t>
      </w:r>
      <w:hyperlink r:id="rId8" w:history="1">
        <w:r w:rsidR="00536E49" w:rsidRPr="00C823C2">
          <w:rPr>
            <w:rStyle w:val="Hyperlink"/>
            <w:rFonts w:ascii="Calibri" w:hAnsi="Calibri"/>
            <w:sz w:val="22"/>
            <w:szCs w:val="22"/>
          </w:rPr>
          <w:t>www.kidshome.org</w:t>
        </w:r>
      </w:hyperlink>
      <w:r w:rsidR="00536E49" w:rsidRPr="00C823C2">
        <w:rPr>
          <w:rFonts w:ascii="Calibri" w:hAnsi="Calibri"/>
          <w:sz w:val="22"/>
          <w:szCs w:val="22"/>
        </w:rPr>
        <w:t>.</w:t>
      </w:r>
      <w:r w:rsidR="007F1D14" w:rsidRPr="00C823C2">
        <w:rPr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Yog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tias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koj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muaj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lus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nug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txog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peb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0D0426">
        <w:rPr>
          <w:rFonts w:ascii="Calibri" w:hAnsi="Calibri"/>
          <w:i/>
          <w:iCs/>
          <w:sz w:val="22"/>
          <w:szCs w:val="22"/>
          <w:rPrChange w:id="25" w:author="TOUVA" w:date="2021-04-28T20:00:00Z">
            <w:rPr>
              <w:rFonts w:ascii="Calibri" w:hAnsi="Calibri"/>
              <w:sz w:val="22"/>
              <w:szCs w:val="22"/>
            </w:rPr>
          </w:rPrChange>
        </w:rPr>
        <w:t>Daim</w:t>
      </w:r>
      <w:proofErr w:type="spellEnd"/>
      <w:r w:rsidR="007F1D14" w:rsidRPr="000D0426">
        <w:rPr>
          <w:rFonts w:ascii="Calibri" w:hAnsi="Calibri"/>
          <w:i/>
          <w:iCs/>
          <w:sz w:val="22"/>
          <w:szCs w:val="22"/>
          <w:rPrChange w:id="26" w:author="TOUVA" w:date="2021-04-28T20:00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7F1D14" w:rsidRPr="000D0426">
        <w:rPr>
          <w:rFonts w:ascii="Calibri" w:hAnsi="Calibri"/>
          <w:i/>
          <w:iCs/>
          <w:sz w:val="22"/>
          <w:szCs w:val="22"/>
          <w:rPrChange w:id="27" w:author="TOUVA" w:date="2021-04-28T20:00:00Z">
            <w:rPr>
              <w:rFonts w:ascii="Calibri" w:hAnsi="Calibri"/>
              <w:sz w:val="22"/>
              <w:szCs w:val="22"/>
            </w:rPr>
          </w:rPrChange>
        </w:rPr>
        <w:t>Ntawv</w:t>
      </w:r>
      <w:proofErr w:type="spellEnd"/>
      <w:r w:rsidR="007F1D14" w:rsidRPr="000D0426">
        <w:rPr>
          <w:rFonts w:ascii="Calibri" w:hAnsi="Calibri"/>
          <w:i/>
          <w:iCs/>
          <w:sz w:val="22"/>
          <w:szCs w:val="22"/>
          <w:rPrChange w:id="28" w:author="TOUVA" w:date="2021-04-28T20:00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7F1D14" w:rsidRPr="000D0426">
        <w:rPr>
          <w:rFonts w:ascii="Calibri" w:hAnsi="Calibri"/>
          <w:i/>
          <w:iCs/>
          <w:sz w:val="22"/>
          <w:szCs w:val="22"/>
          <w:rPrChange w:id="29" w:author="TOUVA" w:date="2021-04-28T20:00:00Z">
            <w:rPr>
              <w:rFonts w:ascii="Calibri" w:hAnsi="Calibri"/>
              <w:sz w:val="22"/>
              <w:szCs w:val="22"/>
            </w:rPr>
          </w:rPrChange>
        </w:rPr>
        <w:t>Ceeb</w:t>
      </w:r>
      <w:proofErr w:type="spellEnd"/>
      <w:r w:rsidR="007F1D14" w:rsidRPr="000D0426">
        <w:rPr>
          <w:rFonts w:ascii="Calibri" w:hAnsi="Calibri"/>
          <w:i/>
          <w:iCs/>
          <w:sz w:val="22"/>
          <w:szCs w:val="22"/>
          <w:rPrChange w:id="30" w:author="TOUVA" w:date="2021-04-28T20:00:00Z">
            <w:rPr>
              <w:rFonts w:ascii="Calibri" w:hAnsi="Calibri"/>
              <w:sz w:val="22"/>
              <w:szCs w:val="22"/>
            </w:rPr>
          </w:rPrChange>
        </w:rPr>
        <w:t xml:space="preserve"> Toom </w:t>
      </w:r>
      <w:r w:rsidR="00B3392F" w:rsidRPr="000D0426">
        <w:rPr>
          <w:rFonts w:ascii="Calibri" w:hAnsi="Calibri"/>
          <w:i/>
          <w:iCs/>
          <w:sz w:val="22"/>
          <w:szCs w:val="22"/>
          <w:rPrChange w:id="31" w:author="TOUVA" w:date="2021-04-28T20:00:00Z">
            <w:rPr>
              <w:rFonts w:ascii="Calibri" w:hAnsi="Calibri"/>
              <w:sz w:val="22"/>
              <w:szCs w:val="22"/>
            </w:rPr>
          </w:rPrChange>
        </w:rPr>
        <w:t xml:space="preserve">Kev </w:t>
      </w:r>
      <w:proofErr w:type="spellStart"/>
      <w:r w:rsidR="00B3392F" w:rsidRPr="000D0426">
        <w:rPr>
          <w:rFonts w:ascii="Calibri" w:hAnsi="Calibri"/>
          <w:i/>
          <w:iCs/>
          <w:sz w:val="22"/>
          <w:szCs w:val="22"/>
          <w:rPrChange w:id="32" w:author="TOUVA" w:date="2021-04-28T20:00:00Z">
            <w:rPr>
              <w:rFonts w:ascii="Calibri" w:hAnsi="Calibri"/>
              <w:sz w:val="22"/>
              <w:szCs w:val="22"/>
            </w:rPr>
          </w:rPrChange>
        </w:rPr>
        <w:t>Nyob</w:t>
      </w:r>
      <w:proofErr w:type="spellEnd"/>
      <w:r w:rsidR="00B3392F" w:rsidRPr="000D0426">
        <w:rPr>
          <w:rFonts w:ascii="Calibri" w:hAnsi="Calibri"/>
          <w:i/>
          <w:iCs/>
          <w:sz w:val="22"/>
          <w:szCs w:val="22"/>
          <w:rPrChange w:id="33" w:author="TOUVA" w:date="2021-04-28T20:00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B3392F" w:rsidRPr="000D0426">
        <w:rPr>
          <w:rFonts w:ascii="Calibri" w:hAnsi="Calibri"/>
          <w:i/>
          <w:iCs/>
          <w:sz w:val="22"/>
          <w:szCs w:val="22"/>
          <w:rPrChange w:id="34" w:author="TOUVA" w:date="2021-04-28T20:00:00Z">
            <w:rPr>
              <w:rFonts w:ascii="Calibri" w:hAnsi="Calibri"/>
              <w:sz w:val="22"/>
              <w:szCs w:val="22"/>
            </w:rPr>
          </w:rPrChange>
        </w:rPr>
        <w:t>Ywj</w:t>
      </w:r>
      <w:proofErr w:type="spellEnd"/>
      <w:r w:rsidR="00B3392F" w:rsidRPr="000D0426">
        <w:rPr>
          <w:rFonts w:ascii="Calibri" w:hAnsi="Calibri"/>
          <w:i/>
          <w:iCs/>
          <w:sz w:val="22"/>
          <w:szCs w:val="22"/>
          <w:rPrChange w:id="35" w:author="TOUVA" w:date="2021-04-28T20:00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B3392F" w:rsidRPr="000D0426">
        <w:rPr>
          <w:rFonts w:ascii="Calibri" w:hAnsi="Calibri"/>
          <w:i/>
          <w:iCs/>
          <w:sz w:val="22"/>
          <w:szCs w:val="22"/>
          <w:rPrChange w:id="36" w:author="TOUVA" w:date="2021-04-28T20:00:00Z">
            <w:rPr>
              <w:rFonts w:ascii="Calibri" w:hAnsi="Calibri"/>
              <w:sz w:val="22"/>
              <w:szCs w:val="22"/>
            </w:rPr>
          </w:rPrChange>
        </w:rPr>
        <w:t>Pheej</w:t>
      </w:r>
      <w:proofErr w:type="spellEnd"/>
      <w:r w:rsidR="007F1D14" w:rsidRPr="000D0426">
        <w:rPr>
          <w:rFonts w:ascii="Calibri" w:hAnsi="Calibri"/>
          <w:i/>
          <w:iCs/>
          <w:sz w:val="22"/>
          <w:szCs w:val="22"/>
          <w:rPrChange w:id="37" w:author="TOUVA" w:date="2021-04-28T20:00:00Z">
            <w:rPr>
              <w:rFonts w:ascii="Calibri" w:hAnsi="Calibri"/>
              <w:sz w:val="22"/>
              <w:szCs w:val="22"/>
            </w:rPr>
          </w:rPrChange>
        </w:rPr>
        <w:t>,</w:t>
      </w:r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thov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hu </w:t>
      </w:r>
      <w:proofErr w:type="spellStart"/>
      <w:r w:rsidR="007F1D14" w:rsidRPr="00C823C2">
        <w:rPr>
          <w:rFonts w:ascii="Calibri" w:hAnsi="Calibri"/>
          <w:sz w:val="22"/>
          <w:szCs w:val="22"/>
        </w:rPr>
        <w:t>rau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peb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Tus </w:t>
      </w:r>
      <w:proofErr w:type="spellStart"/>
      <w:r w:rsidR="007F1D14" w:rsidRPr="00C823C2">
        <w:rPr>
          <w:rFonts w:ascii="Calibri" w:hAnsi="Calibri"/>
          <w:sz w:val="22"/>
          <w:szCs w:val="22"/>
        </w:rPr>
        <w:t>Thawj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</w:t>
      </w:r>
      <w:del w:id="38" w:author="TOUVA" w:date="2021-04-28T20:02:00Z">
        <w:r w:rsidR="007F1D14" w:rsidRPr="00C823C2" w:rsidDel="000D0426">
          <w:rPr>
            <w:rFonts w:ascii="Calibri" w:hAnsi="Calibri"/>
            <w:sz w:val="22"/>
            <w:szCs w:val="22"/>
          </w:rPr>
          <w:delText xml:space="preserve">Saib </w:delText>
        </w:r>
      </w:del>
      <w:proofErr w:type="spellStart"/>
      <w:ins w:id="39" w:author="TOUVA" w:date="2021-04-28T20:02:00Z">
        <w:r w:rsidR="000D0426">
          <w:rPr>
            <w:rFonts w:ascii="Calibri" w:hAnsi="Calibri"/>
            <w:sz w:val="22"/>
            <w:szCs w:val="22"/>
          </w:rPr>
          <w:t>Tswj</w:t>
        </w:r>
        <w:proofErr w:type="spellEnd"/>
        <w:r w:rsidR="000D0426" w:rsidRPr="00C823C2">
          <w:rPr>
            <w:rFonts w:ascii="Calibri" w:hAnsi="Calibri"/>
            <w:sz w:val="22"/>
            <w:szCs w:val="22"/>
          </w:rPr>
          <w:t xml:space="preserve"> </w:t>
        </w:r>
      </w:ins>
      <w:proofErr w:type="spellStart"/>
      <w:r w:rsidR="007F1D14" w:rsidRPr="00C823C2">
        <w:rPr>
          <w:rFonts w:ascii="Calibri" w:hAnsi="Calibri"/>
          <w:sz w:val="22"/>
          <w:szCs w:val="22"/>
        </w:rPr>
        <w:t>Xyuas</w:t>
      </w:r>
      <w:proofErr w:type="spellEnd"/>
      <w:r w:rsidR="00A020A1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020A1" w:rsidRPr="00C823C2">
        <w:rPr>
          <w:rFonts w:ascii="Calibri" w:hAnsi="Calibri"/>
          <w:sz w:val="22"/>
          <w:szCs w:val="22"/>
        </w:rPr>
        <w:t>txhaw</w:t>
      </w:r>
      <w:r w:rsidR="000554DC" w:rsidRPr="00C823C2">
        <w:rPr>
          <w:rFonts w:ascii="Calibri" w:hAnsi="Calibri"/>
          <w:sz w:val="22"/>
          <w:szCs w:val="22"/>
        </w:rPr>
        <w:t>m</w:t>
      </w:r>
      <w:proofErr w:type="spellEnd"/>
      <w:r w:rsidR="00A020A1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A020A1" w:rsidRPr="00C823C2">
        <w:rPr>
          <w:rFonts w:ascii="Calibri" w:hAnsi="Calibri"/>
          <w:sz w:val="22"/>
          <w:szCs w:val="22"/>
        </w:rPr>
        <w:t>rau</w:t>
      </w:r>
      <w:proofErr w:type="spellEnd"/>
      <w:r w:rsidR="000554DC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7F1D14" w:rsidRPr="00C823C2">
        <w:rPr>
          <w:rFonts w:ascii="Calibri" w:hAnsi="Calibri"/>
          <w:sz w:val="22"/>
          <w:szCs w:val="22"/>
        </w:rPr>
        <w:t>Txhim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Kho </w:t>
      </w:r>
      <w:proofErr w:type="spellStart"/>
      <w:r w:rsidR="007F1D14" w:rsidRPr="00C823C2">
        <w:rPr>
          <w:rFonts w:ascii="Calibri" w:hAnsi="Calibri"/>
          <w:sz w:val="22"/>
          <w:szCs w:val="22"/>
        </w:rPr>
        <w:t>ntawm</w:t>
      </w:r>
      <w:proofErr w:type="spellEnd"/>
      <w:r w:rsidR="007F1D14" w:rsidRPr="00C823C2">
        <w:rPr>
          <w:rFonts w:ascii="Calibri" w:hAnsi="Calibri"/>
          <w:sz w:val="22"/>
          <w:szCs w:val="22"/>
        </w:rPr>
        <w:t xml:space="preserve"> (916) 452-3981</w:t>
      </w:r>
      <w:r w:rsidR="00536E49" w:rsidRPr="00C823C2">
        <w:rPr>
          <w:rFonts w:ascii="Calibri" w:hAnsi="Calibri"/>
          <w:sz w:val="22"/>
          <w:szCs w:val="22"/>
        </w:rPr>
        <w:t>.</w:t>
      </w:r>
    </w:p>
    <w:p w14:paraId="394C8873" w14:textId="77777777" w:rsidR="00536E49" w:rsidRPr="00C823C2" w:rsidRDefault="00536E49" w:rsidP="00536E49">
      <w:pPr>
        <w:jc w:val="both"/>
        <w:rPr>
          <w:rFonts w:ascii="Calibri" w:hAnsi="Calibri"/>
          <w:sz w:val="22"/>
          <w:szCs w:val="22"/>
        </w:rPr>
      </w:pPr>
    </w:p>
    <w:p w14:paraId="481B6411" w14:textId="7B099E41" w:rsidR="00536E49" w:rsidRPr="00C823C2" w:rsidRDefault="002D56C9" w:rsidP="00715796">
      <w:pPr>
        <w:jc w:val="both"/>
        <w:rPr>
          <w:rFonts w:ascii="Calibri" w:hAnsi="Calibri"/>
          <w:sz w:val="22"/>
          <w:szCs w:val="22"/>
        </w:rPr>
      </w:pPr>
      <w:proofErr w:type="spellStart"/>
      <w:r w:rsidRPr="00C823C2">
        <w:rPr>
          <w:rFonts w:ascii="Calibri" w:hAnsi="Calibri"/>
          <w:sz w:val="22"/>
          <w:szCs w:val="22"/>
        </w:rPr>
        <w:t>Kuv</w:t>
      </w:r>
      <w:proofErr w:type="spellEnd"/>
      <w:r w:rsidRPr="00C823C2">
        <w:rPr>
          <w:rFonts w:ascii="Calibri" w:hAnsi="Calibri"/>
          <w:sz w:val="22"/>
          <w:szCs w:val="22"/>
        </w:rPr>
        <w:t xml:space="preserve"> lees </w:t>
      </w:r>
      <w:proofErr w:type="spellStart"/>
      <w:r w:rsidRPr="00C823C2">
        <w:rPr>
          <w:rFonts w:ascii="Calibri" w:hAnsi="Calibri"/>
          <w:sz w:val="22"/>
          <w:szCs w:val="22"/>
        </w:rPr>
        <w:t>paub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tias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C823C2">
        <w:rPr>
          <w:rFonts w:ascii="Calibri" w:hAnsi="Calibri"/>
          <w:sz w:val="22"/>
          <w:szCs w:val="22"/>
        </w:rPr>
        <w:t>kuv</w:t>
      </w:r>
      <w:proofErr w:type="spellEnd"/>
      <w:r w:rsidRPr="00C823C2">
        <w:rPr>
          <w:rFonts w:ascii="Calibri" w:hAnsi="Calibri"/>
          <w:sz w:val="22"/>
          <w:szCs w:val="22"/>
        </w:rPr>
        <w:t xml:space="preserve"> tau </w:t>
      </w:r>
      <w:proofErr w:type="spellStart"/>
      <w:r w:rsidRPr="00C823C2">
        <w:rPr>
          <w:rFonts w:ascii="Calibri" w:hAnsi="Calibri"/>
          <w:sz w:val="22"/>
          <w:szCs w:val="22"/>
        </w:rPr>
        <w:t>txais</w:t>
      </w:r>
      <w:proofErr w:type="spellEnd"/>
      <w:r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Pr="00E850F2">
        <w:rPr>
          <w:rFonts w:ascii="Calibri" w:hAnsi="Calibri"/>
          <w:i/>
          <w:iCs/>
          <w:sz w:val="22"/>
          <w:szCs w:val="22"/>
          <w:rPrChange w:id="40" w:author="TOUVA" w:date="2021-04-28T20:11:00Z">
            <w:rPr>
              <w:rFonts w:ascii="Calibri" w:hAnsi="Calibri"/>
              <w:sz w:val="22"/>
              <w:szCs w:val="22"/>
            </w:rPr>
          </w:rPrChange>
        </w:rPr>
        <w:t>Tsab</w:t>
      </w:r>
      <w:proofErr w:type="spellEnd"/>
      <w:r w:rsidRPr="00E850F2">
        <w:rPr>
          <w:rFonts w:ascii="Calibri" w:hAnsi="Calibri"/>
          <w:i/>
          <w:iCs/>
          <w:sz w:val="22"/>
          <w:szCs w:val="22"/>
          <w:rPrChange w:id="41" w:author="TOUVA" w:date="2021-04-28T20:11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Pr="00E850F2">
        <w:rPr>
          <w:rFonts w:ascii="Calibri" w:hAnsi="Calibri"/>
          <w:i/>
          <w:iCs/>
          <w:sz w:val="22"/>
          <w:szCs w:val="22"/>
          <w:rPrChange w:id="42" w:author="TOUVA" w:date="2021-04-28T20:11:00Z">
            <w:rPr>
              <w:rFonts w:ascii="Calibri" w:hAnsi="Calibri"/>
              <w:sz w:val="22"/>
              <w:szCs w:val="22"/>
            </w:rPr>
          </w:rPrChange>
        </w:rPr>
        <w:t>Ntawv</w:t>
      </w:r>
      <w:proofErr w:type="spellEnd"/>
      <w:r w:rsidR="002275E8" w:rsidRPr="00E850F2">
        <w:rPr>
          <w:rFonts w:ascii="Calibri" w:hAnsi="Calibri"/>
          <w:i/>
          <w:iCs/>
          <w:sz w:val="22"/>
          <w:szCs w:val="22"/>
          <w:rPrChange w:id="43" w:author="TOUVA" w:date="2021-04-28T20:11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2275E8" w:rsidRPr="00E850F2">
        <w:rPr>
          <w:rFonts w:ascii="Calibri" w:hAnsi="Calibri"/>
          <w:i/>
          <w:iCs/>
          <w:sz w:val="22"/>
          <w:szCs w:val="22"/>
          <w:rPrChange w:id="44" w:author="TOUVA" w:date="2021-04-28T20:11:00Z">
            <w:rPr>
              <w:rFonts w:ascii="Calibri" w:hAnsi="Calibri"/>
              <w:sz w:val="22"/>
              <w:szCs w:val="22"/>
            </w:rPr>
          </w:rPrChange>
        </w:rPr>
        <w:t>Ceeb</w:t>
      </w:r>
      <w:proofErr w:type="spellEnd"/>
      <w:r w:rsidR="002275E8" w:rsidRPr="00E850F2">
        <w:rPr>
          <w:rFonts w:ascii="Calibri" w:hAnsi="Calibri"/>
          <w:i/>
          <w:iCs/>
          <w:sz w:val="22"/>
          <w:szCs w:val="22"/>
          <w:rPrChange w:id="45" w:author="TOUVA" w:date="2021-04-28T20:11:00Z">
            <w:rPr>
              <w:rFonts w:ascii="Calibri" w:hAnsi="Calibri"/>
              <w:sz w:val="22"/>
              <w:szCs w:val="22"/>
            </w:rPr>
          </w:rPrChange>
        </w:rPr>
        <w:t xml:space="preserve"> Toom </w:t>
      </w:r>
      <w:del w:id="46" w:author="TOUVA" w:date="2021-04-28T20:07:00Z">
        <w:r w:rsidR="0089075D" w:rsidRPr="00E850F2" w:rsidDel="00E850F2">
          <w:rPr>
            <w:rFonts w:ascii="Calibri" w:hAnsi="Calibri"/>
            <w:i/>
            <w:iCs/>
            <w:sz w:val="22"/>
            <w:szCs w:val="22"/>
            <w:rPrChange w:id="47" w:author="TOUVA" w:date="2021-04-28T20:11:00Z">
              <w:rPr>
                <w:rFonts w:ascii="Calibri" w:hAnsi="Calibri"/>
                <w:sz w:val="22"/>
                <w:szCs w:val="22"/>
              </w:rPr>
            </w:rPrChange>
          </w:rPr>
          <w:delText xml:space="preserve">Cov Me Nyuam </w:delText>
        </w:r>
      </w:del>
      <w:r w:rsidR="002275E8" w:rsidRPr="00E850F2">
        <w:rPr>
          <w:rFonts w:ascii="Calibri" w:hAnsi="Calibri"/>
          <w:i/>
          <w:iCs/>
          <w:sz w:val="22"/>
          <w:szCs w:val="22"/>
          <w:rPrChange w:id="48" w:author="TOUVA" w:date="2021-04-28T20:11:00Z">
            <w:rPr>
              <w:rFonts w:ascii="Calibri" w:hAnsi="Calibri"/>
              <w:sz w:val="22"/>
              <w:szCs w:val="22"/>
            </w:rPr>
          </w:rPrChange>
        </w:rPr>
        <w:t xml:space="preserve">Kev </w:t>
      </w:r>
      <w:proofErr w:type="spellStart"/>
      <w:r w:rsidR="002275E8" w:rsidRPr="00E850F2">
        <w:rPr>
          <w:rFonts w:ascii="Calibri" w:hAnsi="Calibri"/>
          <w:i/>
          <w:iCs/>
          <w:sz w:val="22"/>
          <w:szCs w:val="22"/>
          <w:rPrChange w:id="49" w:author="TOUVA" w:date="2021-04-28T20:11:00Z">
            <w:rPr>
              <w:rFonts w:ascii="Calibri" w:hAnsi="Calibri"/>
              <w:sz w:val="22"/>
              <w:szCs w:val="22"/>
            </w:rPr>
          </w:rPrChange>
        </w:rPr>
        <w:t>Nyob</w:t>
      </w:r>
      <w:proofErr w:type="spellEnd"/>
      <w:r w:rsidR="002275E8" w:rsidRPr="00E850F2">
        <w:rPr>
          <w:rFonts w:ascii="Calibri" w:hAnsi="Calibri"/>
          <w:i/>
          <w:iCs/>
          <w:sz w:val="22"/>
          <w:szCs w:val="22"/>
          <w:rPrChange w:id="50" w:author="TOUVA" w:date="2021-04-28T20:11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2275E8" w:rsidRPr="00E850F2">
        <w:rPr>
          <w:rFonts w:ascii="Calibri" w:hAnsi="Calibri"/>
          <w:i/>
          <w:iCs/>
          <w:sz w:val="22"/>
          <w:szCs w:val="22"/>
          <w:rPrChange w:id="51" w:author="TOUVA" w:date="2021-04-28T20:11:00Z">
            <w:rPr>
              <w:rFonts w:ascii="Calibri" w:hAnsi="Calibri"/>
              <w:sz w:val="22"/>
              <w:szCs w:val="22"/>
            </w:rPr>
          </w:rPrChange>
        </w:rPr>
        <w:t>Ywj</w:t>
      </w:r>
      <w:proofErr w:type="spellEnd"/>
      <w:r w:rsidR="002275E8" w:rsidRPr="00E850F2">
        <w:rPr>
          <w:rFonts w:ascii="Calibri" w:hAnsi="Calibri"/>
          <w:i/>
          <w:iCs/>
          <w:sz w:val="22"/>
          <w:szCs w:val="22"/>
          <w:rPrChange w:id="52" w:author="TOUVA" w:date="2021-04-28T20:11:00Z">
            <w:rPr>
              <w:rFonts w:ascii="Calibri" w:hAnsi="Calibri"/>
              <w:sz w:val="22"/>
              <w:szCs w:val="22"/>
            </w:rPr>
          </w:rPrChange>
        </w:rPr>
        <w:t xml:space="preserve"> </w:t>
      </w:r>
      <w:proofErr w:type="spellStart"/>
      <w:r w:rsidR="002275E8" w:rsidRPr="00E850F2">
        <w:rPr>
          <w:rFonts w:ascii="Calibri" w:hAnsi="Calibri"/>
          <w:i/>
          <w:iCs/>
          <w:sz w:val="22"/>
          <w:szCs w:val="22"/>
          <w:rPrChange w:id="53" w:author="TOUVA" w:date="2021-04-28T20:11:00Z">
            <w:rPr>
              <w:rFonts w:ascii="Calibri" w:hAnsi="Calibri"/>
              <w:sz w:val="22"/>
              <w:szCs w:val="22"/>
            </w:rPr>
          </w:rPrChange>
        </w:rPr>
        <w:t>Pheej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ins w:id="54" w:author="TOUVA" w:date="2021-04-28T20:07:00Z">
        <w:r w:rsidR="00E850F2">
          <w:rPr>
            <w:rFonts w:ascii="Calibri" w:hAnsi="Calibri"/>
            <w:sz w:val="22"/>
            <w:szCs w:val="22"/>
          </w:rPr>
          <w:t>ntawm</w:t>
        </w:r>
        <w:proofErr w:type="spellEnd"/>
        <w:r w:rsidR="00E850F2">
          <w:rPr>
            <w:rFonts w:ascii="Calibri" w:hAnsi="Calibri"/>
            <w:sz w:val="22"/>
            <w:szCs w:val="22"/>
          </w:rPr>
          <w:t xml:space="preserve"> </w:t>
        </w:r>
        <w:proofErr w:type="spellStart"/>
        <w:r w:rsidR="00E850F2">
          <w:rPr>
            <w:rFonts w:ascii="Calibri" w:hAnsi="Calibri"/>
            <w:sz w:val="22"/>
            <w:szCs w:val="22"/>
          </w:rPr>
          <w:t>Cov</w:t>
        </w:r>
        <w:proofErr w:type="spellEnd"/>
        <w:r w:rsidR="00E850F2">
          <w:rPr>
            <w:rFonts w:ascii="Calibri" w:hAnsi="Calibri"/>
            <w:sz w:val="22"/>
            <w:szCs w:val="22"/>
          </w:rPr>
          <w:t xml:space="preserve"> Me </w:t>
        </w:r>
        <w:proofErr w:type="spellStart"/>
        <w:r w:rsidR="00E850F2">
          <w:rPr>
            <w:rFonts w:ascii="Calibri" w:hAnsi="Calibri"/>
            <w:sz w:val="22"/>
            <w:szCs w:val="22"/>
          </w:rPr>
          <w:t>Nyuam</w:t>
        </w:r>
        <w:proofErr w:type="spellEnd"/>
        <w:r w:rsidR="00E850F2">
          <w:rPr>
            <w:rFonts w:ascii="Calibri" w:hAnsi="Calibri"/>
            <w:sz w:val="22"/>
            <w:szCs w:val="22"/>
          </w:rPr>
          <w:t xml:space="preserve"> </w:t>
        </w:r>
      </w:ins>
      <w:proofErr w:type="spellStart"/>
      <w:r w:rsidR="002275E8" w:rsidRPr="00C823C2">
        <w:rPr>
          <w:rFonts w:ascii="Calibri" w:hAnsi="Calibri"/>
          <w:sz w:val="22"/>
          <w:szCs w:val="22"/>
        </w:rPr>
        <w:t>Hauv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Tsev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</w:t>
      </w:r>
      <w:proofErr w:type="spellStart"/>
      <w:r w:rsidR="002275E8" w:rsidRPr="00C823C2">
        <w:rPr>
          <w:rFonts w:ascii="Calibri" w:hAnsi="Calibri"/>
          <w:sz w:val="22"/>
          <w:szCs w:val="22"/>
        </w:rPr>
        <w:t>Ntawm</w:t>
      </w:r>
      <w:proofErr w:type="spellEnd"/>
      <w:r w:rsidR="002275E8" w:rsidRPr="00C823C2">
        <w:rPr>
          <w:rFonts w:ascii="Calibri" w:hAnsi="Calibri"/>
          <w:sz w:val="22"/>
          <w:szCs w:val="22"/>
        </w:rPr>
        <w:t xml:space="preserve"> Sacramento</w:t>
      </w:r>
      <w:r w:rsidR="00536E49" w:rsidRPr="00C823C2">
        <w:rPr>
          <w:rFonts w:ascii="Calibri" w:hAnsi="Calibri"/>
          <w:sz w:val="22"/>
          <w:szCs w:val="22"/>
        </w:rPr>
        <w:t>.</w:t>
      </w:r>
    </w:p>
    <w:p w14:paraId="5DDAB42B" w14:textId="77777777" w:rsidR="00536E49" w:rsidRDefault="00536E49" w:rsidP="00536E49">
      <w:pPr>
        <w:jc w:val="both"/>
        <w:rPr>
          <w:rFonts w:ascii="Calibri" w:hAnsi="Calibri"/>
        </w:rPr>
      </w:pPr>
    </w:p>
    <w:p w14:paraId="2A3EC737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456D4A8B" w14:textId="62B13BC6" w:rsidR="00536E49" w:rsidRPr="00FF5697" w:rsidRDefault="00536E49" w:rsidP="00536E49">
      <w:pPr>
        <w:jc w:val="both"/>
        <w:rPr>
          <w:rFonts w:ascii="Calibri" w:hAnsi="Calibri"/>
        </w:rPr>
      </w:pPr>
      <w:r w:rsidRPr="00FF5697">
        <w:rPr>
          <w:rFonts w:ascii="Calibri" w:hAnsi="Calibri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7C4C8" wp14:editId="044EEB9B">
                <wp:simplePos x="0" y="0"/>
                <wp:positionH relativeFrom="column">
                  <wp:posOffset>-9525</wp:posOffset>
                </wp:positionH>
                <wp:positionV relativeFrom="paragraph">
                  <wp:posOffset>174625</wp:posOffset>
                </wp:positionV>
                <wp:extent cx="6819900" cy="0"/>
                <wp:effectExtent l="9525" t="15875" r="9525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56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.75pt;margin-top:13.75pt;width:53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" strokeweight="1.5pt">
                <v:shadow color="#868686"/>
              </v:shape>
            </w:pict>
          </mc:Fallback>
        </mc:AlternateContent>
      </w:r>
    </w:p>
    <w:p w14:paraId="0CD18DDE" w14:textId="3D2B0DD9" w:rsidR="00536E49" w:rsidRPr="008C6319" w:rsidRDefault="00DF5E93" w:rsidP="00536E49">
      <w:pPr>
        <w:jc w:val="both"/>
        <w:rPr>
          <w:rFonts w:ascii="Calibri" w:hAnsi="Calibri"/>
          <w:sz w:val="22"/>
          <w:szCs w:val="22"/>
        </w:rPr>
      </w:pPr>
      <w:r w:rsidRPr="008C6319">
        <w:rPr>
          <w:rFonts w:ascii="Calibri" w:hAnsi="Calibri"/>
          <w:sz w:val="22"/>
          <w:szCs w:val="22"/>
        </w:rPr>
        <w:t xml:space="preserve">Kos </w:t>
      </w:r>
      <w:proofErr w:type="spellStart"/>
      <w:r w:rsidRPr="008C6319">
        <w:rPr>
          <w:rFonts w:ascii="Calibri" w:hAnsi="Calibri"/>
          <w:sz w:val="22"/>
          <w:szCs w:val="22"/>
        </w:rPr>
        <w:t>Npe</w:t>
      </w:r>
      <w:proofErr w:type="spellEnd"/>
      <w:r w:rsidRPr="008C6319">
        <w:rPr>
          <w:rFonts w:ascii="Calibri" w:hAnsi="Calibri"/>
          <w:sz w:val="22"/>
          <w:szCs w:val="22"/>
        </w:rPr>
        <w:t xml:space="preserve"> </w:t>
      </w:r>
      <w:proofErr w:type="spellStart"/>
      <w:r w:rsidRPr="008C6319">
        <w:rPr>
          <w:rFonts w:ascii="Calibri" w:hAnsi="Calibri"/>
          <w:sz w:val="22"/>
          <w:szCs w:val="22"/>
        </w:rPr>
        <w:t>ntawm</w:t>
      </w:r>
      <w:proofErr w:type="spellEnd"/>
      <w:r w:rsidRPr="008C6319">
        <w:rPr>
          <w:rFonts w:ascii="Calibri" w:hAnsi="Calibri"/>
          <w:sz w:val="22"/>
          <w:szCs w:val="22"/>
        </w:rPr>
        <w:t xml:space="preserve"> Tus </w:t>
      </w:r>
      <w:proofErr w:type="spellStart"/>
      <w:r w:rsidRPr="008C6319">
        <w:rPr>
          <w:rFonts w:ascii="Calibri" w:hAnsi="Calibri"/>
          <w:sz w:val="22"/>
          <w:szCs w:val="22"/>
        </w:rPr>
        <w:t>qhua</w:t>
      </w:r>
      <w:proofErr w:type="spellEnd"/>
      <w:r w:rsidR="00536E49" w:rsidRPr="008C6319">
        <w:rPr>
          <w:rFonts w:ascii="Calibri" w:hAnsi="Calibri"/>
          <w:sz w:val="22"/>
          <w:szCs w:val="22"/>
        </w:rPr>
        <w:t>/</w:t>
      </w:r>
      <w:r w:rsidRPr="008C6319">
        <w:rPr>
          <w:rFonts w:ascii="Calibri" w:hAnsi="Calibri"/>
          <w:sz w:val="22"/>
          <w:szCs w:val="22"/>
        </w:rPr>
        <w:t xml:space="preserve">Tus </w:t>
      </w:r>
      <w:proofErr w:type="spellStart"/>
      <w:r w:rsidRPr="008C6319">
        <w:rPr>
          <w:rFonts w:ascii="Calibri" w:hAnsi="Calibri"/>
          <w:sz w:val="22"/>
          <w:szCs w:val="22"/>
        </w:rPr>
        <w:t>Sawv</w:t>
      </w:r>
      <w:proofErr w:type="spellEnd"/>
      <w:r w:rsidRPr="008C6319">
        <w:rPr>
          <w:rFonts w:ascii="Calibri" w:hAnsi="Calibri"/>
          <w:sz w:val="22"/>
          <w:szCs w:val="22"/>
        </w:rPr>
        <w:t xml:space="preserve"> </w:t>
      </w:r>
      <w:proofErr w:type="spellStart"/>
      <w:r w:rsidRPr="008C6319">
        <w:rPr>
          <w:rFonts w:ascii="Calibri" w:hAnsi="Calibri"/>
          <w:sz w:val="22"/>
          <w:szCs w:val="22"/>
        </w:rPr>
        <w:t>Cev</w:t>
      </w:r>
      <w:proofErr w:type="spellEnd"/>
      <w:r w:rsidRPr="008C6319">
        <w:rPr>
          <w:rFonts w:ascii="Calibri" w:hAnsi="Calibri"/>
          <w:sz w:val="22"/>
          <w:szCs w:val="22"/>
        </w:rPr>
        <w:t xml:space="preserve"> </w:t>
      </w:r>
      <w:del w:id="55" w:author="TOUVA" w:date="2021-04-28T20:14:00Z">
        <w:r w:rsidRPr="008C6319" w:rsidDel="00E850F2">
          <w:rPr>
            <w:rFonts w:ascii="Calibri" w:hAnsi="Calibri"/>
            <w:sz w:val="22"/>
            <w:szCs w:val="22"/>
          </w:rPr>
          <w:delText xml:space="preserve">ntawm </w:delText>
        </w:r>
      </w:del>
      <w:ins w:id="56" w:author="TOUVA" w:date="2021-04-28T20:14:00Z">
        <w:r w:rsidR="00E850F2">
          <w:rPr>
            <w:rFonts w:ascii="Calibri" w:hAnsi="Calibri"/>
            <w:sz w:val="22"/>
            <w:szCs w:val="22"/>
          </w:rPr>
          <w:t>Rau</w:t>
        </w:r>
        <w:r w:rsidR="00E850F2" w:rsidRPr="008C6319">
          <w:rPr>
            <w:rFonts w:ascii="Calibri" w:hAnsi="Calibri"/>
            <w:sz w:val="22"/>
            <w:szCs w:val="22"/>
          </w:rPr>
          <w:t xml:space="preserve"> </w:t>
        </w:r>
      </w:ins>
      <w:r w:rsidRPr="008C6319">
        <w:rPr>
          <w:rFonts w:ascii="Calibri" w:hAnsi="Calibri"/>
          <w:sz w:val="22"/>
          <w:szCs w:val="22"/>
        </w:rPr>
        <w:t xml:space="preserve">Tus </w:t>
      </w:r>
      <w:proofErr w:type="spellStart"/>
      <w:r w:rsidRPr="008C6319">
        <w:rPr>
          <w:rFonts w:ascii="Calibri" w:hAnsi="Calibri"/>
          <w:sz w:val="22"/>
          <w:szCs w:val="22"/>
        </w:rPr>
        <w:t>Qhua</w:t>
      </w:r>
      <w:proofErr w:type="spellEnd"/>
      <w:r w:rsidR="00536E49" w:rsidRPr="008C6319">
        <w:rPr>
          <w:rFonts w:ascii="Calibri" w:hAnsi="Calibri"/>
          <w:sz w:val="22"/>
          <w:szCs w:val="22"/>
        </w:rPr>
        <w:t xml:space="preserve">                                                     </w:t>
      </w:r>
      <w:r w:rsidR="00536E49" w:rsidRPr="008C6319">
        <w:rPr>
          <w:rFonts w:ascii="Calibri" w:hAnsi="Calibri"/>
          <w:sz w:val="22"/>
          <w:szCs w:val="22"/>
        </w:rPr>
        <w:tab/>
      </w:r>
      <w:proofErr w:type="spellStart"/>
      <w:r w:rsidR="001B4F13" w:rsidRPr="008C6319">
        <w:rPr>
          <w:rFonts w:ascii="Calibri" w:hAnsi="Calibri"/>
          <w:sz w:val="22"/>
          <w:szCs w:val="22"/>
        </w:rPr>
        <w:t>Hnub</w:t>
      </w:r>
      <w:proofErr w:type="spellEnd"/>
      <w:r w:rsidR="001B4F13" w:rsidRPr="008C6319">
        <w:rPr>
          <w:rFonts w:ascii="Calibri" w:hAnsi="Calibri"/>
          <w:sz w:val="22"/>
          <w:szCs w:val="22"/>
        </w:rPr>
        <w:t xml:space="preserve"> Tim</w:t>
      </w:r>
    </w:p>
    <w:p w14:paraId="5E3C292E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4504B801" w14:textId="5F3CD98D" w:rsidR="00536E49" w:rsidRPr="00FF5697" w:rsidRDefault="00536E49" w:rsidP="00536E49">
      <w:pPr>
        <w:jc w:val="both"/>
        <w:rPr>
          <w:rFonts w:ascii="Calibri" w:hAnsi="Calibri"/>
        </w:rPr>
      </w:pPr>
      <w:r w:rsidRPr="00FF5697">
        <w:rPr>
          <w:rFonts w:ascii="Calibri" w:hAnsi="Calibri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50200" wp14:editId="66E44BCD">
                <wp:simplePos x="0" y="0"/>
                <wp:positionH relativeFrom="column">
                  <wp:posOffset>-9525</wp:posOffset>
                </wp:positionH>
                <wp:positionV relativeFrom="paragraph">
                  <wp:posOffset>178435</wp:posOffset>
                </wp:positionV>
                <wp:extent cx="6819900" cy="0"/>
                <wp:effectExtent l="9525" t="15875" r="9525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87CAE" id="Straight Arrow Connector 4" o:spid="_x0000_s1026" type="#_x0000_t32" style="position:absolute;margin-left:-.75pt;margin-top:14.05pt;width:53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" strokeweight="1.5pt">
                <v:shadow color="#868686"/>
              </v:shape>
            </w:pict>
          </mc:Fallback>
        </mc:AlternateContent>
      </w:r>
    </w:p>
    <w:p w14:paraId="6113E696" w14:textId="6AFBFFC2" w:rsidR="00536E49" w:rsidRPr="0007204F" w:rsidRDefault="00E718E1" w:rsidP="00536E49">
      <w:pPr>
        <w:jc w:val="both"/>
        <w:rPr>
          <w:rFonts w:ascii="Calibri" w:hAnsi="Calibri"/>
          <w:sz w:val="22"/>
          <w:szCs w:val="22"/>
        </w:rPr>
      </w:pPr>
      <w:r w:rsidRPr="0007204F">
        <w:rPr>
          <w:rFonts w:ascii="Calibri" w:hAnsi="Calibri"/>
          <w:sz w:val="22"/>
          <w:szCs w:val="22"/>
        </w:rPr>
        <w:t>Sau Npe</w:t>
      </w:r>
      <w:r w:rsidR="00536E49" w:rsidRPr="0007204F">
        <w:rPr>
          <w:rFonts w:ascii="Calibri" w:hAnsi="Calibri"/>
          <w:sz w:val="22"/>
          <w:szCs w:val="22"/>
        </w:rPr>
        <w:t xml:space="preserve">                                                                </w:t>
      </w:r>
      <w:r w:rsidR="00536E49" w:rsidRPr="0007204F">
        <w:rPr>
          <w:rFonts w:ascii="Calibri" w:hAnsi="Calibri"/>
          <w:sz w:val="22"/>
          <w:szCs w:val="22"/>
        </w:rPr>
        <w:tab/>
      </w:r>
      <w:r w:rsidR="00536E49" w:rsidRPr="0007204F">
        <w:rPr>
          <w:rFonts w:ascii="Calibri" w:hAnsi="Calibri"/>
          <w:sz w:val="22"/>
          <w:szCs w:val="22"/>
        </w:rPr>
        <w:tab/>
      </w:r>
      <w:r w:rsidR="00536E49" w:rsidRPr="0007204F">
        <w:rPr>
          <w:rFonts w:ascii="Calibri" w:hAnsi="Calibri"/>
          <w:sz w:val="22"/>
          <w:szCs w:val="22"/>
        </w:rPr>
        <w:tab/>
      </w:r>
      <w:r w:rsidR="004D077E" w:rsidRPr="0007204F">
        <w:rPr>
          <w:rFonts w:ascii="Calibri" w:hAnsi="Calibri"/>
          <w:sz w:val="22"/>
          <w:szCs w:val="22"/>
        </w:rPr>
        <w:t xml:space="preserve">                                </w:t>
      </w:r>
      <w:r w:rsidR="00234AA3" w:rsidRPr="0007204F">
        <w:rPr>
          <w:rFonts w:ascii="Calibri" w:hAnsi="Calibri"/>
          <w:sz w:val="22"/>
          <w:szCs w:val="22"/>
        </w:rPr>
        <w:t xml:space="preserve">Kev Sib </w:t>
      </w:r>
      <w:proofErr w:type="spellStart"/>
      <w:r w:rsidR="00234AA3" w:rsidRPr="0007204F">
        <w:rPr>
          <w:rFonts w:ascii="Calibri" w:hAnsi="Calibri"/>
          <w:sz w:val="22"/>
          <w:szCs w:val="22"/>
        </w:rPr>
        <w:t>Raug</w:t>
      </w:r>
      <w:proofErr w:type="spellEnd"/>
      <w:r w:rsidR="00234AA3" w:rsidRPr="0007204F">
        <w:rPr>
          <w:rFonts w:ascii="Calibri" w:hAnsi="Calibri"/>
          <w:sz w:val="22"/>
          <w:szCs w:val="22"/>
        </w:rPr>
        <w:t xml:space="preserve"> Zoo rau Tus Qhua</w:t>
      </w:r>
    </w:p>
    <w:p w14:paraId="5381FBBB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3CA31CB6" w14:textId="3D879399" w:rsidR="00536E49" w:rsidRPr="00FF5697" w:rsidRDefault="00536E49" w:rsidP="00536E49">
      <w:pPr>
        <w:jc w:val="both"/>
        <w:rPr>
          <w:rFonts w:ascii="Calibri" w:hAnsi="Calibri"/>
        </w:rPr>
      </w:pPr>
      <w:r w:rsidRPr="00FF5697">
        <w:rPr>
          <w:rFonts w:ascii="Calibri" w:hAnsi="Calibri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A8F92" wp14:editId="38CA2203">
                <wp:simplePos x="0" y="0"/>
                <wp:positionH relativeFrom="column">
                  <wp:posOffset>-9525</wp:posOffset>
                </wp:positionH>
                <wp:positionV relativeFrom="paragraph">
                  <wp:posOffset>178435</wp:posOffset>
                </wp:positionV>
                <wp:extent cx="6819900" cy="0"/>
                <wp:effectExtent l="9525" t="12065" r="9525" b="1651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53445" id="Straight Arrow Connector 3" o:spid="_x0000_s1026" type="#_x0000_t32" style="position:absolute;margin-left:-.75pt;margin-top:14.05pt;width:53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" strokeweight="1.5pt">
                <v:shadow color="#868686"/>
              </v:shape>
            </w:pict>
          </mc:Fallback>
        </mc:AlternateContent>
      </w:r>
    </w:p>
    <w:p w14:paraId="58913B8C" w14:textId="27ACCC7F" w:rsidR="00536E49" w:rsidRPr="00D20635" w:rsidRDefault="00467A94" w:rsidP="00536E49">
      <w:pPr>
        <w:jc w:val="both"/>
        <w:rPr>
          <w:rFonts w:ascii="Calibri" w:hAnsi="Calibri"/>
          <w:sz w:val="22"/>
          <w:szCs w:val="22"/>
        </w:rPr>
      </w:pPr>
      <w:r w:rsidRPr="00D20635">
        <w:rPr>
          <w:rFonts w:ascii="Calibri" w:hAnsi="Calibri"/>
          <w:sz w:val="22"/>
          <w:szCs w:val="22"/>
        </w:rPr>
        <w:t xml:space="preserve">Tus </w:t>
      </w:r>
      <w:proofErr w:type="spellStart"/>
      <w:r w:rsidRPr="00D20635">
        <w:rPr>
          <w:rFonts w:ascii="Calibri" w:hAnsi="Calibri"/>
          <w:sz w:val="22"/>
          <w:szCs w:val="22"/>
        </w:rPr>
        <w:t>Qhua</w:t>
      </w:r>
      <w:proofErr w:type="spellEnd"/>
      <w:r w:rsidRPr="00D20635">
        <w:rPr>
          <w:rFonts w:ascii="Calibri" w:hAnsi="Calibri"/>
          <w:sz w:val="22"/>
          <w:szCs w:val="22"/>
        </w:rPr>
        <w:t xml:space="preserve"> Lub Npe</w:t>
      </w:r>
      <w:r w:rsidR="00536E49" w:rsidRPr="00D20635">
        <w:rPr>
          <w:rFonts w:ascii="Calibri" w:hAnsi="Calibri"/>
          <w:sz w:val="22"/>
          <w:szCs w:val="22"/>
        </w:rPr>
        <w:t xml:space="preserve">                                                                </w:t>
      </w:r>
      <w:r w:rsidR="00536E49" w:rsidRPr="00D20635">
        <w:rPr>
          <w:rFonts w:ascii="Calibri" w:hAnsi="Calibri"/>
          <w:sz w:val="22"/>
          <w:szCs w:val="22"/>
        </w:rPr>
        <w:tab/>
      </w:r>
      <w:r w:rsidR="00536E49" w:rsidRPr="00D20635">
        <w:rPr>
          <w:rFonts w:ascii="Calibri" w:hAnsi="Calibri"/>
          <w:sz w:val="22"/>
          <w:szCs w:val="22"/>
        </w:rPr>
        <w:tab/>
      </w:r>
      <w:r w:rsidR="00536E49" w:rsidRPr="00D20635">
        <w:rPr>
          <w:rFonts w:ascii="Calibri" w:hAnsi="Calibri"/>
          <w:sz w:val="22"/>
          <w:szCs w:val="22"/>
        </w:rPr>
        <w:tab/>
      </w:r>
    </w:p>
    <w:p w14:paraId="56A643FF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438B7B2F" w14:textId="77777777" w:rsidR="00536E49" w:rsidRPr="00FF5697" w:rsidRDefault="00536E49" w:rsidP="00536E49">
      <w:pPr>
        <w:jc w:val="both"/>
        <w:rPr>
          <w:rFonts w:ascii="Calibri" w:hAnsi="Calibri"/>
        </w:rPr>
      </w:pPr>
    </w:p>
    <w:p w14:paraId="590182FA" w14:textId="15CA9215" w:rsidR="00536E49" w:rsidRPr="00571338" w:rsidRDefault="00E850F2" w:rsidP="00536E49">
      <w:pPr>
        <w:jc w:val="both"/>
        <w:rPr>
          <w:rFonts w:ascii="Calibri" w:hAnsi="Calibri"/>
          <w:sz w:val="20"/>
          <w:szCs w:val="20"/>
        </w:rPr>
      </w:pPr>
      <w:proofErr w:type="spellStart"/>
      <w:ins w:id="57" w:author="TOUVA" w:date="2021-04-28T20:16:00Z">
        <w:r>
          <w:rPr>
            <w:rFonts w:ascii="Calibri" w:hAnsi="Calibri"/>
            <w:sz w:val="20"/>
            <w:szCs w:val="20"/>
          </w:rPr>
          <w:t>Txoj</w:t>
        </w:r>
        <w:proofErr w:type="spellEnd"/>
        <w:r>
          <w:rPr>
            <w:rFonts w:ascii="Calibri" w:hAnsi="Calibri"/>
            <w:sz w:val="20"/>
            <w:szCs w:val="20"/>
          </w:rPr>
          <w:t xml:space="preserve"> </w:t>
        </w:r>
        <w:proofErr w:type="spellStart"/>
        <w:r>
          <w:rPr>
            <w:rFonts w:ascii="Calibri" w:hAnsi="Calibri"/>
            <w:sz w:val="20"/>
            <w:szCs w:val="20"/>
          </w:rPr>
          <w:t>kab</w:t>
        </w:r>
        <w:proofErr w:type="spellEnd"/>
        <w:r>
          <w:rPr>
            <w:rFonts w:ascii="Calibri" w:hAnsi="Calibri"/>
            <w:sz w:val="20"/>
            <w:szCs w:val="20"/>
          </w:rPr>
          <w:t xml:space="preserve"> </w:t>
        </w:r>
        <w:proofErr w:type="spellStart"/>
        <w:r>
          <w:rPr>
            <w:rFonts w:ascii="Calibri" w:hAnsi="Calibri"/>
            <w:sz w:val="20"/>
            <w:szCs w:val="20"/>
          </w:rPr>
          <w:t>h</w:t>
        </w:r>
      </w:ins>
      <w:del w:id="58" w:author="TOUVA" w:date="2021-04-28T20:16:00Z">
        <w:r w:rsidR="00253F12" w:rsidRPr="00571338" w:rsidDel="00E850F2">
          <w:rPr>
            <w:rFonts w:ascii="Calibri" w:hAnsi="Calibri"/>
            <w:sz w:val="20"/>
            <w:szCs w:val="20"/>
          </w:rPr>
          <w:delText>H</w:delText>
        </w:r>
      </w:del>
      <w:r w:rsidR="00253F12" w:rsidRPr="00571338">
        <w:rPr>
          <w:rFonts w:ascii="Calibri" w:hAnsi="Calibri"/>
          <w:sz w:val="20"/>
          <w:szCs w:val="20"/>
        </w:rPr>
        <w:t>auv</w:t>
      </w:r>
      <w:proofErr w:type="spellEnd"/>
      <w:r w:rsidR="00253F12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53F12" w:rsidRPr="00571338">
        <w:rPr>
          <w:rFonts w:ascii="Calibri" w:hAnsi="Calibri"/>
          <w:sz w:val="20"/>
          <w:szCs w:val="20"/>
        </w:rPr>
        <w:t>qab</w:t>
      </w:r>
      <w:del w:id="59" w:author="TOUVA" w:date="2021-04-28T20:16:00Z">
        <w:r w:rsidR="00253F12" w:rsidRPr="00571338" w:rsidDel="00E850F2">
          <w:rPr>
            <w:rFonts w:ascii="Calibri" w:hAnsi="Calibri"/>
            <w:sz w:val="20"/>
            <w:szCs w:val="20"/>
          </w:rPr>
          <w:delText xml:space="preserve"> txoj kab </w:delText>
        </w:r>
      </w:del>
      <w:r w:rsidR="00253F12" w:rsidRPr="00571338">
        <w:rPr>
          <w:rFonts w:ascii="Calibri" w:hAnsi="Calibri"/>
          <w:sz w:val="20"/>
          <w:szCs w:val="20"/>
        </w:rPr>
        <w:t>no</w:t>
      </w:r>
      <w:proofErr w:type="spellEnd"/>
      <w:r w:rsidR="00253F12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53F12" w:rsidRPr="00571338">
        <w:rPr>
          <w:rFonts w:ascii="Calibri" w:hAnsi="Calibri"/>
          <w:sz w:val="20"/>
          <w:szCs w:val="20"/>
        </w:rPr>
        <w:t>yog</w:t>
      </w:r>
      <w:proofErr w:type="spellEnd"/>
      <w:r w:rsidR="00253F12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53F12" w:rsidRPr="00571338">
        <w:rPr>
          <w:rFonts w:ascii="Calibri" w:hAnsi="Calibri"/>
          <w:sz w:val="20"/>
          <w:szCs w:val="20"/>
        </w:rPr>
        <w:t>hais</w:t>
      </w:r>
      <w:proofErr w:type="spellEnd"/>
      <w:r w:rsidR="00253F12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53F12" w:rsidRPr="00571338">
        <w:rPr>
          <w:rFonts w:ascii="Calibri" w:hAnsi="Calibri"/>
          <w:sz w:val="20"/>
          <w:szCs w:val="20"/>
        </w:rPr>
        <w:t>tias</w:t>
      </w:r>
      <w:proofErr w:type="spellEnd"/>
      <w:r w:rsidR="00253F12" w:rsidRPr="00571338">
        <w:rPr>
          <w:rFonts w:ascii="Calibri" w:hAnsi="Calibri"/>
          <w:sz w:val="20"/>
          <w:szCs w:val="20"/>
        </w:rPr>
        <w:t xml:space="preserve"> </w:t>
      </w:r>
      <w:del w:id="60" w:author="TOUVA" w:date="2021-04-28T20:17:00Z">
        <w:r w:rsidR="00C073E4" w:rsidRPr="00571338" w:rsidDel="00E850F2">
          <w:rPr>
            <w:rFonts w:ascii="Calibri" w:hAnsi="Calibri"/>
            <w:sz w:val="20"/>
            <w:szCs w:val="20"/>
          </w:rPr>
          <w:delText>yog</w:delText>
        </w:r>
        <w:r w:rsidR="00253F12" w:rsidRPr="00571338" w:rsidDel="00E850F2">
          <w:rPr>
            <w:rFonts w:ascii="Calibri" w:hAnsi="Calibri"/>
            <w:sz w:val="20"/>
            <w:szCs w:val="20"/>
          </w:rPr>
          <w:delText xml:space="preserve"> </w:delText>
        </w:r>
      </w:del>
      <w:proofErr w:type="spellStart"/>
      <w:ins w:id="61" w:author="TOUVA" w:date="2021-04-28T20:17:00Z">
        <w:r>
          <w:rPr>
            <w:rFonts w:ascii="Calibri" w:hAnsi="Calibri"/>
            <w:sz w:val="20"/>
            <w:szCs w:val="20"/>
          </w:rPr>
          <w:t>tshawm</w:t>
        </w:r>
        <w:proofErr w:type="spellEnd"/>
        <w:r>
          <w:rPr>
            <w:rFonts w:ascii="Calibri" w:hAnsi="Calibri"/>
            <w:sz w:val="20"/>
            <w:szCs w:val="20"/>
          </w:rPr>
          <w:t xml:space="preserve"> </w:t>
        </w:r>
        <w:proofErr w:type="spellStart"/>
        <w:r>
          <w:rPr>
            <w:rFonts w:ascii="Calibri" w:hAnsi="Calibri"/>
            <w:sz w:val="20"/>
            <w:szCs w:val="20"/>
          </w:rPr>
          <w:t>rau</w:t>
        </w:r>
        <w:proofErr w:type="spellEnd"/>
        <w:r w:rsidRPr="00571338">
          <w:rPr>
            <w:rFonts w:ascii="Calibri" w:hAnsi="Calibri"/>
            <w:sz w:val="20"/>
            <w:szCs w:val="20"/>
          </w:rPr>
          <w:t xml:space="preserve"> </w:t>
        </w:r>
      </w:ins>
      <w:r w:rsidR="00253F12" w:rsidRPr="00571338">
        <w:rPr>
          <w:rFonts w:ascii="Calibri" w:hAnsi="Calibri"/>
          <w:sz w:val="20"/>
          <w:szCs w:val="20"/>
        </w:rPr>
        <w:t xml:space="preserve">SCH </w:t>
      </w:r>
      <w:proofErr w:type="spellStart"/>
      <w:r w:rsidR="00253F12" w:rsidRPr="00571338">
        <w:rPr>
          <w:rFonts w:ascii="Calibri" w:hAnsi="Calibri"/>
          <w:sz w:val="20"/>
          <w:szCs w:val="20"/>
        </w:rPr>
        <w:t>cov</w:t>
      </w:r>
      <w:proofErr w:type="spellEnd"/>
      <w:r w:rsidR="00253F12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53F12" w:rsidRPr="00571338">
        <w:rPr>
          <w:rFonts w:ascii="Calibri" w:hAnsi="Calibri"/>
          <w:sz w:val="20"/>
          <w:szCs w:val="20"/>
        </w:rPr>
        <w:t>neeg</w:t>
      </w:r>
      <w:proofErr w:type="spellEnd"/>
      <w:r w:rsidR="00253F12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53F12" w:rsidRPr="00571338">
        <w:rPr>
          <w:rFonts w:ascii="Calibri" w:hAnsi="Calibri"/>
          <w:sz w:val="20"/>
          <w:szCs w:val="20"/>
        </w:rPr>
        <w:t>ua</w:t>
      </w:r>
      <w:proofErr w:type="spellEnd"/>
      <w:r w:rsidR="00253F12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53F12" w:rsidRPr="00571338">
        <w:rPr>
          <w:rFonts w:ascii="Calibri" w:hAnsi="Calibri"/>
          <w:sz w:val="20"/>
          <w:szCs w:val="20"/>
        </w:rPr>
        <w:t>hauj</w:t>
      </w:r>
      <w:proofErr w:type="spellEnd"/>
      <w:r w:rsidR="00C073E4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53F12" w:rsidRPr="00571338">
        <w:rPr>
          <w:rFonts w:ascii="Calibri" w:hAnsi="Calibri"/>
          <w:sz w:val="20"/>
          <w:szCs w:val="20"/>
        </w:rPr>
        <w:t>lwm</w:t>
      </w:r>
      <w:proofErr w:type="spellEnd"/>
      <w:r w:rsidR="00253F12" w:rsidRPr="00571338">
        <w:rPr>
          <w:rFonts w:ascii="Calibri" w:hAnsi="Calibri"/>
          <w:sz w:val="20"/>
          <w:szCs w:val="20"/>
        </w:rPr>
        <w:t xml:space="preserve"> </w:t>
      </w:r>
      <w:proofErr w:type="spellStart"/>
      <w:ins w:id="62" w:author="TOUVA" w:date="2021-04-28T20:17:00Z">
        <w:r w:rsidR="001E53B5">
          <w:rPr>
            <w:rFonts w:ascii="Calibri" w:hAnsi="Calibri"/>
            <w:sz w:val="20"/>
            <w:szCs w:val="20"/>
          </w:rPr>
          <w:t>nkaus</w:t>
        </w:r>
        <w:proofErr w:type="spellEnd"/>
        <w:r w:rsidR="001E53B5">
          <w:rPr>
            <w:rFonts w:ascii="Calibri" w:hAnsi="Calibri"/>
            <w:sz w:val="20"/>
            <w:szCs w:val="20"/>
          </w:rPr>
          <w:t xml:space="preserve"> </w:t>
        </w:r>
        <w:proofErr w:type="spellStart"/>
        <w:r w:rsidR="001E53B5">
          <w:rPr>
            <w:rFonts w:ascii="Calibri" w:hAnsi="Calibri"/>
            <w:sz w:val="20"/>
            <w:szCs w:val="20"/>
          </w:rPr>
          <w:t>xwb</w:t>
        </w:r>
        <w:proofErr w:type="spellEnd"/>
        <w:r w:rsidR="001E53B5">
          <w:rPr>
            <w:rFonts w:ascii="Calibri" w:hAnsi="Calibri"/>
            <w:sz w:val="20"/>
            <w:szCs w:val="20"/>
          </w:rPr>
          <w:t xml:space="preserve"> </w:t>
        </w:r>
      </w:ins>
      <w:proofErr w:type="spellStart"/>
      <w:r w:rsidR="00253F12" w:rsidRPr="00571338">
        <w:rPr>
          <w:rFonts w:ascii="Calibri" w:hAnsi="Calibri"/>
          <w:sz w:val="20"/>
          <w:szCs w:val="20"/>
        </w:rPr>
        <w:t>yog</w:t>
      </w:r>
      <w:proofErr w:type="spellEnd"/>
      <w:r w:rsidR="00253F12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53F12" w:rsidRPr="00571338">
        <w:rPr>
          <w:rFonts w:ascii="Calibri" w:hAnsi="Calibri"/>
          <w:sz w:val="20"/>
          <w:szCs w:val="20"/>
        </w:rPr>
        <w:t>thaum</w:t>
      </w:r>
      <w:proofErr w:type="spellEnd"/>
      <w:r w:rsidR="00253F12" w:rsidRPr="00571338">
        <w:rPr>
          <w:rFonts w:ascii="Calibri" w:hAnsi="Calibri"/>
          <w:sz w:val="20"/>
          <w:szCs w:val="20"/>
        </w:rPr>
        <w:t xml:space="preserve"> </w:t>
      </w:r>
      <w:r w:rsidR="00C073E4" w:rsidRPr="00571338">
        <w:rPr>
          <w:rFonts w:ascii="Calibri" w:hAnsi="Calibri"/>
          <w:sz w:val="20"/>
          <w:szCs w:val="20"/>
        </w:rPr>
        <w:t xml:space="preserve">TSIS TAU </w:t>
      </w:r>
      <w:ins w:id="63" w:author="TOUVA" w:date="2021-04-28T20:19:00Z">
        <w:r w:rsidR="001E53B5">
          <w:rPr>
            <w:rFonts w:ascii="Calibri" w:hAnsi="Calibri"/>
            <w:sz w:val="20"/>
            <w:szCs w:val="20"/>
          </w:rPr>
          <w:t xml:space="preserve">TXAIS </w:t>
        </w:r>
      </w:ins>
      <w:r w:rsidR="00C073E4" w:rsidRPr="00571338">
        <w:rPr>
          <w:rFonts w:ascii="Calibri" w:hAnsi="Calibri"/>
          <w:sz w:val="20"/>
          <w:szCs w:val="20"/>
        </w:rPr>
        <w:t xml:space="preserve">KEV LEES </w:t>
      </w:r>
      <w:ins w:id="64" w:author="TOUVA" w:date="2021-04-28T20:19:00Z">
        <w:r w:rsidR="001E53B5">
          <w:rPr>
            <w:rFonts w:ascii="Calibri" w:hAnsi="Calibri"/>
            <w:sz w:val="20"/>
            <w:szCs w:val="20"/>
          </w:rPr>
          <w:t xml:space="preserve">PAUB </w:t>
        </w:r>
      </w:ins>
      <w:del w:id="65" w:author="TOUVA" w:date="2021-04-28T20:19:00Z">
        <w:r w:rsidR="00C073E4" w:rsidRPr="00571338" w:rsidDel="001E53B5">
          <w:rPr>
            <w:rFonts w:ascii="Calibri" w:hAnsi="Calibri"/>
            <w:sz w:val="20"/>
            <w:szCs w:val="20"/>
          </w:rPr>
          <w:delText>TXAIS</w:delText>
        </w:r>
      </w:del>
      <w:r w:rsidR="00C073E4" w:rsidRPr="00571338">
        <w:rPr>
          <w:rFonts w:ascii="Calibri" w:hAnsi="Calibri"/>
          <w:sz w:val="20"/>
          <w:szCs w:val="20"/>
        </w:rPr>
        <w:t xml:space="preserve"> UA NTAWV SAU</w:t>
      </w:r>
    </w:p>
    <w:p w14:paraId="2A0AA6E9" w14:textId="338D5A9C" w:rsidR="00536E49" w:rsidRPr="00571338" w:rsidRDefault="00DA3FAA" w:rsidP="00140404">
      <w:pPr>
        <w:rPr>
          <w:rFonts w:ascii="Calibri" w:hAnsi="Calibri"/>
          <w:sz w:val="20"/>
          <w:szCs w:val="20"/>
        </w:rPr>
      </w:pPr>
      <w:proofErr w:type="spellStart"/>
      <w:r w:rsidRPr="00571338">
        <w:rPr>
          <w:rFonts w:ascii="Calibri" w:hAnsi="Calibri"/>
          <w:sz w:val="20"/>
          <w:szCs w:val="20"/>
        </w:rPr>
        <w:t>Thov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sau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koj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cov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kev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siv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zog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tawm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tswv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yim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thiab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cov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laj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thawj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uas</w:t>
      </w:r>
      <w:proofErr w:type="spellEnd"/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Pr="00571338">
        <w:rPr>
          <w:rFonts w:ascii="Calibri" w:hAnsi="Calibri"/>
          <w:sz w:val="20"/>
          <w:szCs w:val="20"/>
        </w:rPr>
        <w:t>tsis</w:t>
      </w:r>
      <w:proofErr w:type="spellEnd"/>
      <w:r w:rsidRPr="00571338">
        <w:rPr>
          <w:rFonts w:ascii="Calibri" w:hAnsi="Calibri"/>
          <w:sz w:val="20"/>
          <w:szCs w:val="20"/>
        </w:rPr>
        <w:t xml:space="preserve"> tau</w:t>
      </w:r>
      <w:r w:rsidR="0061610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ins w:id="66" w:author="TOUVA" w:date="2021-04-28T20:20:00Z">
        <w:r w:rsidR="001E53B5">
          <w:rPr>
            <w:rFonts w:ascii="Calibri" w:hAnsi="Calibri"/>
            <w:sz w:val="20"/>
            <w:szCs w:val="20"/>
          </w:rPr>
          <w:t>txais</w:t>
        </w:r>
        <w:proofErr w:type="spellEnd"/>
        <w:r w:rsidR="001E53B5">
          <w:rPr>
            <w:rFonts w:ascii="Calibri" w:hAnsi="Calibri"/>
            <w:sz w:val="20"/>
            <w:szCs w:val="20"/>
          </w:rPr>
          <w:t xml:space="preserve"> </w:t>
        </w:r>
      </w:ins>
      <w:proofErr w:type="spellStart"/>
      <w:r w:rsidR="0061610A" w:rsidRPr="00571338">
        <w:rPr>
          <w:rFonts w:ascii="Calibri" w:hAnsi="Calibri"/>
          <w:sz w:val="20"/>
          <w:szCs w:val="20"/>
        </w:rPr>
        <w:t>kev</w:t>
      </w:r>
      <w:proofErr w:type="spellEnd"/>
      <w:r w:rsidR="0061610A" w:rsidRPr="00571338">
        <w:rPr>
          <w:rFonts w:ascii="Calibri" w:hAnsi="Calibri"/>
          <w:sz w:val="20"/>
          <w:szCs w:val="20"/>
        </w:rPr>
        <w:t xml:space="preserve"> lees</w:t>
      </w:r>
      <w:r w:rsidRPr="00571338">
        <w:rPr>
          <w:rFonts w:ascii="Calibri" w:hAnsi="Calibri"/>
          <w:sz w:val="20"/>
          <w:szCs w:val="20"/>
        </w:rPr>
        <w:t xml:space="preserve"> </w:t>
      </w:r>
      <w:proofErr w:type="spellStart"/>
      <w:ins w:id="67" w:author="TOUVA" w:date="2021-04-28T20:20:00Z">
        <w:r w:rsidR="001E53B5">
          <w:rPr>
            <w:rFonts w:ascii="Calibri" w:hAnsi="Calibri"/>
            <w:sz w:val="20"/>
            <w:szCs w:val="20"/>
          </w:rPr>
          <w:t>paub</w:t>
        </w:r>
      </w:ins>
      <w:proofErr w:type="spellEnd"/>
      <w:del w:id="68" w:author="TOUVA" w:date="2021-04-28T20:20:00Z">
        <w:r w:rsidRPr="00571338" w:rsidDel="001E53B5">
          <w:rPr>
            <w:rFonts w:ascii="Calibri" w:hAnsi="Calibri"/>
            <w:sz w:val="20"/>
            <w:szCs w:val="20"/>
          </w:rPr>
          <w:delText>txais</w:delText>
        </w:r>
      </w:del>
      <w:r w:rsidRPr="00571338">
        <w:rPr>
          <w:rFonts w:ascii="Calibri" w:hAnsi="Calibri"/>
          <w:sz w:val="20"/>
          <w:szCs w:val="20"/>
        </w:rPr>
        <w:t>.</w:t>
      </w:r>
    </w:p>
    <w:p w14:paraId="75B1F64F" w14:textId="77777777" w:rsidR="00536E49" w:rsidRPr="00FF5697" w:rsidRDefault="00536E49" w:rsidP="00536E49">
      <w:pPr>
        <w:jc w:val="both"/>
        <w:rPr>
          <w:rFonts w:ascii="Calibri" w:hAnsi="Calibri"/>
          <w:sz w:val="2"/>
        </w:rPr>
      </w:pPr>
    </w:p>
    <w:p w14:paraId="47432158" w14:textId="679F3450" w:rsidR="00536E49" w:rsidRPr="00571338" w:rsidRDefault="001E53B5" w:rsidP="00571338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ins w:id="69" w:author="TOUVA" w:date="2021-04-28T20:21:00Z">
        <w:r>
          <w:rPr>
            <w:rFonts w:ascii="Calibri" w:hAnsi="Calibri"/>
            <w:sz w:val="20"/>
            <w:szCs w:val="20"/>
          </w:rPr>
          <w:t xml:space="preserve">Tau </w:t>
        </w:r>
        <w:proofErr w:type="spellStart"/>
        <w:r>
          <w:rPr>
            <w:rFonts w:ascii="Calibri" w:hAnsi="Calibri"/>
            <w:sz w:val="20"/>
            <w:szCs w:val="20"/>
          </w:rPr>
          <w:t>Muab</w:t>
        </w:r>
        <w:proofErr w:type="spellEnd"/>
        <w:r>
          <w:rPr>
            <w:rFonts w:ascii="Calibri" w:hAnsi="Calibri"/>
            <w:sz w:val="20"/>
            <w:szCs w:val="20"/>
          </w:rPr>
          <w:t xml:space="preserve"> </w:t>
        </w:r>
      </w:ins>
      <w:proofErr w:type="spellStart"/>
      <w:r w:rsidR="00F85E34" w:rsidRPr="00571338">
        <w:rPr>
          <w:rFonts w:ascii="Calibri" w:hAnsi="Calibri"/>
          <w:sz w:val="20"/>
          <w:szCs w:val="20"/>
        </w:rPr>
        <w:t>Tsab</w:t>
      </w:r>
      <w:proofErr w:type="spellEnd"/>
      <w:r w:rsidR="00F85E34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Ntawv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Ceeb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Toom </w:t>
      </w:r>
      <w:r w:rsidR="00F85E34" w:rsidRPr="00571338">
        <w:rPr>
          <w:rFonts w:ascii="Calibri" w:hAnsi="Calibri"/>
          <w:sz w:val="20"/>
          <w:szCs w:val="20"/>
        </w:rPr>
        <w:t xml:space="preserve">Kev </w:t>
      </w:r>
      <w:proofErr w:type="spellStart"/>
      <w:r w:rsidR="00F85E34" w:rsidRPr="00571338">
        <w:rPr>
          <w:rFonts w:ascii="Calibri" w:hAnsi="Calibri"/>
          <w:sz w:val="20"/>
          <w:szCs w:val="20"/>
        </w:rPr>
        <w:t>Nyob</w:t>
      </w:r>
      <w:proofErr w:type="spellEnd"/>
      <w:r w:rsidR="00F85E34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F85E34" w:rsidRPr="00571338">
        <w:rPr>
          <w:rFonts w:ascii="Calibri" w:hAnsi="Calibri"/>
          <w:sz w:val="20"/>
          <w:szCs w:val="20"/>
        </w:rPr>
        <w:t>Ywj</w:t>
      </w:r>
      <w:proofErr w:type="spellEnd"/>
      <w:r w:rsidR="00F85E34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F85E34" w:rsidRPr="00571338">
        <w:rPr>
          <w:rFonts w:ascii="Calibri" w:hAnsi="Calibri"/>
          <w:sz w:val="20"/>
          <w:szCs w:val="20"/>
        </w:rPr>
        <w:t>Pheej</w:t>
      </w:r>
      <w:proofErr w:type="spellEnd"/>
      <w:r w:rsidR="00F85E34" w:rsidRPr="00571338">
        <w:rPr>
          <w:rFonts w:ascii="Calibri" w:hAnsi="Calibri"/>
          <w:sz w:val="20"/>
          <w:szCs w:val="20"/>
        </w:rPr>
        <w:t>–</w:t>
      </w:r>
      <w:ins w:id="70" w:author="TOUVA" w:date="2021-04-28T20:21:00Z">
        <w:r>
          <w:rPr>
            <w:rFonts w:ascii="Calibri" w:hAnsi="Calibri"/>
            <w:sz w:val="20"/>
            <w:szCs w:val="20"/>
          </w:rPr>
          <w:t xml:space="preserve">Tus </w:t>
        </w:r>
      </w:ins>
      <w:proofErr w:type="spellStart"/>
      <w:r w:rsidR="00F85E34" w:rsidRPr="00571338">
        <w:rPr>
          <w:rFonts w:ascii="Calibri" w:hAnsi="Calibri"/>
          <w:sz w:val="20"/>
          <w:szCs w:val="20"/>
        </w:rPr>
        <w:t>Qhua</w:t>
      </w:r>
      <w:proofErr w:type="spellEnd"/>
      <w:r w:rsidR="00F85E34" w:rsidRPr="00571338">
        <w:rPr>
          <w:rFonts w:ascii="Calibri" w:hAnsi="Calibri"/>
          <w:sz w:val="20"/>
          <w:szCs w:val="20"/>
        </w:rPr>
        <w:t xml:space="preserve"> </w:t>
      </w:r>
      <w:del w:id="71" w:author="TOUVA" w:date="2021-04-28T20:21:00Z">
        <w:r w:rsidR="000907FA" w:rsidRPr="00571338" w:rsidDel="001E53B5">
          <w:rPr>
            <w:rFonts w:ascii="Calibri" w:hAnsi="Calibri"/>
            <w:sz w:val="20"/>
            <w:szCs w:val="20"/>
          </w:rPr>
          <w:delText>Tus Neeg Sawv Cev</w:delText>
        </w:r>
      </w:del>
      <w:r w:rsidR="000907FA" w:rsidRPr="00571338">
        <w:rPr>
          <w:rFonts w:ascii="Calibri" w:hAnsi="Calibri"/>
          <w:sz w:val="20"/>
          <w:szCs w:val="20"/>
        </w:rPr>
        <w:t>/</w:t>
      </w:r>
      <w:ins w:id="72" w:author="TOUVA" w:date="2021-04-28T20:21:00Z">
        <w:r>
          <w:rPr>
            <w:rFonts w:ascii="Calibri" w:hAnsi="Calibri"/>
            <w:sz w:val="20"/>
            <w:szCs w:val="20"/>
          </w:rPr>
          <w:t xml:space="preserve">Tus </w:t>
        </w:r>
      </w:ins>
      <w:proofErr w:type="spellStart"/>
      <w:r w:rsidR="003359CB" w:rsidRPr="00571338">
        <w:rPr>
          <w:rFonts w:ascii="Calibri" w:hAnsi="Calibri"/>
          <w:sz w:val="20"/>
          <w:szCs w:val="20"/>
        </w:rPr>
        <w:t>Qhua</w:t>
      </w:r>
      <w:proofErr w:type="spellEnd"/>
      <w:r w:rsidR="003359CB" w:rsidRPr="00571338">
        <w:rPr>
          <w:rFonts w:ascii="Calibri" w:hAnsi="Calibri"/>
          <w:sz w:val="20"/>
          <w:szCs w:val="20"/>
        </w:rPr>
        <w:t xml:space="preserve"> </w:t>
      </w:r>
      <w:r w:rsidR="000907FA" w:rsidRPr="00571338">
        <w:rPr>
          <w:rFonts w:ascii="Calibri" w:hAnsi="Calibri"/>
          <w:sz w:val="20"/>
          <w:szCs w:val="20"/>
        </w:rPr>
        <w:t xml:space="preserve">Tus </w:t>
      </w:r>
      <w:proofErr w:type="spellStart"/>
      <w:r w:rsidR="000907FA" w:rsidRPr="00571338">
        <w:rPr>
          <w:rFonts w:ascii="Calibri" w:hAnsi="Calibri"/>
          <w:sz w:val="20"/>
          <w:szCs w:val="20"/>
        </w:rPr>
        <w:t>Neeg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Sawv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Cev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0907FA" w:rsidRPr="00571338">
        <w:rPr>
          <w:rFonts w:ascii="Calibri" w:hAnsi="Calibri"/>
          <w:sz w:val="20"/>
          <w:szCs w:val="20"/>
        </w:rPr>
        <w:t>Tsis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37713" w:rsidRPr="00571338">
        <w:rPr>
          <w:rFonts w:ascii="Calibri" w:hAnsi="Calibri"/>
          <w:sz w:val="20"/>
          <w:szCs w:val="20"/>
        </w:rPr>
        <w:t>Tuaj</w:t>
      </w:r>
      <w:proofErr w:type="spellEnd"/>
      <w:r w:rsidR="00237713" w:rsidRPr="00571338">
        <w:rPr>
          <w:rFonts w:ascii="Calibri" w:hAnsi="Calibri"/>
          <w:sz w:val="20"/>
          <w:szCs w:val="20"/>
        </w:rPr>
        <w:t xml:space="preserve"> </w:t>
      </w:r>
      <w:proofErr w:type="spellStart"/>
      <w:r w:rsidR="00237713" w:rsidRPr="00571338">
        <w:rPr>
          <w:rFonts w:ascii="Calibri" w:hAnsi="Calibri"/>
          <w:sz w:val="20"/>
          <w:szCs w:val="20"/>
        </w:rPr>
        <w:t>Yeem</w:t>
      </w:r>
      <w:proofErr w:type="spellEnd"/>
      <w:r w:rsidR="000907FA" w:rsidRPr="00571338">
        <w:rPr>
          <w:rFonts w:ascii="Calibri" w:hAnsi="Calibri"/>
          <w:sz w:val="20"/>
          <w:szCs w:val="20"/>
        </w:rPr>
        <w:t xml:space="preserve"> Kos </w:t>
      </w:r>
      <w:proofErr w:type="spellStart"/>
      <w:r w:rsidR="000907FA" w:rsidRPr="00571338">
        <w:rPr>
          <w:rFonts w:ascii="Calibri" w:hAnsi="Calibri"/>
          <w:sz w:val="20"/>
          <w:szCs w:val="20"/>
        </w:rPr>
        <w:t>Npe</w:t>
      </w:r>
      <w:proofErr w:type="spellEnd"/>
    </w:p>
    <w:p w14:paraId="7563157E" w14:textId="18B53255" w:rsidR="00536E49" w:rsidRPr="00243CF7" w:rsidRDefault="001E53B5" w:rsidP="00243CF7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ins w:id="73" w:author="TOUVA" w:date="2021-04-28T20:22:00Z">
        <w:r>
          <w:rPr>
            <w:rFonts w:ascii="Calibri" w:hAnsi="Calibri"/>
            <w:sz w:val="20"/>
            <w:szCs w:val="20"/>
          </w:rPr>
          <w:t xml:space="preserve">Tau </w:t>
        </w:r>
        <w:proofErr w:type="spellStart"/>
        <w:r>
          <w:rPr>
            <w:rFonts w:ascii="Calibri" w:hAnsi="Calibri"/>
            <w:sz w:val="20"/>
            <w:szCs w:val="20"/>
          </w:rPr>
          <w:t>Muab</w:t>
        </w:r>
        <w:proofErr w:type="spellEnd"/>
        <w:r>
          <w:rPr>
            <w:rFonts w:ascii="Calibri" w:hAnsi="Calibri"/>
            <w:sz w:val="20"/>
            <w:szCs w:val="20"/>
          </w:rPr>
          <w:t xml:space="preserve"> </w:t>
        </w:r>
      </w:ins>
      <w:proofErr w:type="spellStart"/>
      <w:r w:rsidR="00EF2BBB" w:rsidRPr="008C7CCD">
        <w:rPr>
          <w:rFonts w:ascii="Calibri" w:hAnsi="Calibri"/>
          <w:sz w:val="20"/>
          <w:szCs w:val="20"/>
        </w:rPr>
        <w:t>Tsab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Ntawv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Ceeb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Toom Kev </w:t>
      </w:r>
      <w:proofErr w:type="spellStart"/>
      <w:r w:rsidR="00EF2BBB" w:rsidRPr="008C7CCD">
        <w:rPr>
          <w:rFonts w:ascii="Calibri" w:hAnsi="Calibri"/>
          <w:sz w:val="20"/>
          <w:szCs w:val="20"/>
        </w:rPr>
        <w:t>Nyob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Ywj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Pheej</w:t>
      </w:r>
      <w:proofErr w:type="spellEnd"/>
      <w:r w:rsidR="00EF2BBB" w:rsidRPr="008C7CCD">
        <w:rPr>
          <w:rFonts w:ascii="Calibri" w:hAnsi="Calibri"/>
          <w:sz w:val="20"/>
          <w:szCs w:val="20"/>
        </w:rPr>
        <w:t>–</w:t>
      </w:r>
      <w:ins w:id="74" w:author="TOUVA" w:date="2021-04-28T20:22:00Z">
        <w:r>
          <w:rPr>
            <w:rFonts w:ascii="Calibri" w:hAnsi="Calibri"/>
            <w:sz w:val="20"/>
            <w:szCs w:val="20"/>
          </w:rPr>
          <w:t xml:space="preserve">Tus </w:t>
        </w:r>
      </w:ins>
      <w:proofErr w:type="spellStart"/>
      <w:r w:rsidR="00EF2BBB" w:rsidRPr="008C7CCD">
        <w:rPr>
          <w:rFonts w:ascii="Calibri" w:hAnsi="Calibri"/>
          <w:sz w:val="20"/>
          <w:szCs w:val="20"/>
        </w:rPr>
        <w:t>Qhua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del w:id="75" w:author="TOUVA" w:date="2021-04-28T20:22:00Z">
        <w:r w:rsidR="00EF2BBB" w:rsidRPr="008C7CCD" w:rsidDel="001E53B5">
          <w:rPr>
            <w:rFonts w:ascii="Calibri" w:hAnsi="Calibri"/>
            <w:sz w:val="20"/>
            <w:szCs w:val="20"/>
          </w:rPr>
          <w:delText>Tus Neeg Sawv Cev</w:delText>
        </w:r>
      </w:del>
      <w:r w:rsidR="00EF2BBB" w:rsidRPr="008C7CCD">
        <w:rPr>
          <w:rFonts w:ascii="Calibri" w:hAnsi="Calibri"/>
          <w:sz w:val="20"/>
          <w:szCs w:val="20"/>
        </w:rPr>
        <w:t>/</w:t>
      </w:r>
      <w:ins w:id="76" w:author="TOUVA" w:date="2021-04-28T20:22:00Z">
        <w:r>
          <w:rPr>
            <w:rFonts w:ascii="Calibri" w:hAnsi="Calibri"/>
            <w:sz w:val="20"/>
            <w:szCs w:val="20"/>
          </w:rPr>
          <w:t xml:space="preserve">Tus </w:t>
        </w:r>
      </w:ins>
      <w:proofErr w:type="spellStart"/>
      <w:r w:rsidR="00EF2BBB" w:rsidRPr="008C7CCD">
        <w:rPr>
          <w:rFonts w:ascii="Calibri" w:hAnsi="Calibri"/>
          <w:sz w:val="20"/>
          <w:szCs w:val="20"/>
        </w:rPr>
        <w:t>Qhua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Tus </w:t>
      </w:r>
      <w:proofErr w:type="spellStart"/>
      <w:r w:rsidR="00EF2BBB" w:rsidRPr="008C7CCD">
        <w:rPr>
          <w:rFonts w:ascii="Calibri" w:hAnsi="Calibri"/>
          <w:sz w:val="20"/>
          <w:szCs w:val="20"/>
        </w:rPr>
        <w:t>Neeg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Sawv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Cev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Txwv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</w:t>
      </w:r>
      <w:proofErr w:type="spellStart"/>
      <w:r w:rsidR="00EF2BBB" w:rsidRPr="008C7CCD">
        <w:rPr>
          <w:rFonts w:ascii="Calibri" w:hAnsi="Calibri"/>
          <w:sz w:val="20"/>
          <w:szCs w:val="20"/>
        </w:rPr>
        <w:t>Tsis</w:t>
      </w:r>
      <w:proofErr w:type="spellEnd"/>
      <w:r w:rsidR="00EF2BBB" w:rsidRPr="008C7CCD">
        <w:rPr>
          <w:rFonts w:ascii="Calibri" w:hAnsi="Calibri"/>
          <w:sz w:val="20"/>
          <w:szCs w:val="20"/>
        </w:rPr>
        <w:t xml:space="preserve"> Pub Kos </w:t>
      </w:r>
      <w:proofErr w:type="spellStart"/>
      <w:r w:rsidR="00EF2BBB" w:rsidRPr="008C7CCD">
        <w:rPr>
          <w:rFonts w:ascii="Calibri" w:hAnsi="Calibri"/>
          <w:sz w:val="20"/>
          <w:szCs w:val="20"/>
        </w:rPr>
        <w:t>Npe</w:t>
      </w:r>
      <w:proofErr w:type="spellEnd"/>
    </w:p>
    <w:p w14:paraId="753C6B85" w14:textId="345163E6" w:rsidR="00536E49" w:rsidRPr="00DA3030" w:rsidRDefault="001E53B5" w:rsidP="00DA3030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proofErr w:type="spellStart"/>
      <w:ins w:id="77" w:author="TOUVA" w:date="2021-04-28T20:24:00Z">
        <w:r>
          <w:rPr>
            <w:rFonts w:ascii="Calibri" w:hAnsi="Calibri"/>
            <w:sz w:val="20"/>
            <w:szCs w:val="20"/>
          </w:rPr>
          <w:t>Xa</w:t>
        </w:r>
        <w:proofErr w:type="spellEnd"/>
        <w:r>
          <w:rPr>
            <w:rFonts w:ascii="Calibri" w:hAnsi="Calibri"/>
            <w:sz w:val="20"/>
            <w:szCs w:val="20"/>
          </w:rPr>
          <w:t xml:space="preserve"> </w:t>
        </w:r>
      </w:ins>
      <w:proofErr w:type="spellStart"/>
      <w:r w:rsidR="002D45A0" w:rsidRPr="00635E46">
        <w:rPr>
          <w:rFonts w:ascii="Calibri" w:hAnsi="Calibri"/>
          <w:sz w:val="20"/>
          <w:szCs w:val="20"/>
        </w:rPr>
        <w:t>Tsab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Ntawv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Ceeb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Toom Kev </w:t>
      </w:r>
      <w:proofErr w:type="spellStart"/>
      <w:r w:rsidR="002D45A0" w:rsidRPr="00635E46">
        <w:rPr>
          <w:rFonts w:ascii="Calibri" w:hAnsi="Calibri"/>
          <w:sz w:val="20"/>
          <w:szCs w:val="20"/>
        </w:rPr>
        <w:t>Nyob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Ywj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Pheej</w:t>
      </w:r>
      <w:proofErr w:type="spellEnd"/>
      <w:ins w:id="78" w:author="TOUVA" w:date="2021-04-28T20:24:00Z">
        <w:r>
          <w:rPr>
            <w:rFonts w:ascii="Calibri" w:hAnsi="Calibri"/>
            <w:sz w:val="20"/>
            <w:szCs w:val="20"/>
          </w:rPr>
          <w:t xml:space="preserve"> </w:t>
        </w:r>
      </w:ins>
      <w:del w:id="79" w:author="TOUVA" w:date="2021-04-28T20:24:00Z">
        <w:r w:rsidR="002D45A0" w:rsidRPr="00635E46" w:rsidDel="001E53B5">
          <w:rPr>
            <w:rFonts w:ascii="Calibri" w:hAnsi="Calibri"/>
            <w:sz w:val="20"/>
            <w:szCs w:val="20"/>
          </w:rPr>
          <w:delText>–</w:delText>
        </w:r>
      </w:del>
      <w:ins w:id="80" w:author="TOUVA" w:date="2021-04-28T20:24:00Z">
        <w:r>
          <w:rPr>
            <w:rFonts w:ascii="Calibri" w:hAnsi="Calibri"/>
            <w:sz w:val="20"/>
            <w:szCs w:val="20"/>
          </w:rPr>
          <w:t xml:space="preserve">Mus Rau Tus </w:t>
        </w:r>
      </w:ins>
      <w:proofErr w:type="spellStart"/>
      <w:r w:rsidR="002D45A0" w:rsidRPr="00635E46">
        <w:rPr>
          <w:rFonts w:ascii="Calibri" w:hAnsi="Calibri"/>
          <w:sz w:val="20"/>
          <w:szCs w:val="20"/>
        </w:rPr>
        <w:t>Qhua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del w:id="81" w:author="TOUVA" w:date="2021-04-28T20:24:00Z">
        <w:r w:rsidR="002D45A0" w:rsidRPr="00635E46" w:rsidDel="001E53B5">
          <w:rPr>
            <w:rFonts w:ascii="Calibri" w:hAnsi="Calibri"/>
            <w:sz w:val="20"/>
            <w:szCs w:val="20"/>
          </w:rPr>
          <w:delText>Tus Neeg Sawv Cev</w:delText>
        </w:r>
      </w:del>
      <w:r w:rsidR="002D45A0" w:rsidRPr="00635E46">
        <w:rPr>
          <w:rFonts w:ascii="Calibri" w:hAnsi="Calibri"/>
          <w:sz w:val="20"/>
          <w:szCs w:val="20"/>
        </w:rPr>
        <w:t>/</w:t>
      </w:r>
      <w:ins w:id="82" w:author="TOUVA" w:date="2021-04-28T20:24:00Z">
        <w:r>
          <w:rPr>
            <w:rFonts w:ascii="Calibri" w:hAnsi="Calibri"/>
            <w:sz w:val="20"/>
            <w:szCs w:val="20"/>
          </w:rPr>
          <w:t xml:space="preserve">Tus </w:t>
        </w:r>
      </w:ins>
      <w:proofErr w:type="spellStart"/>
      <w:r w:rsidR="002D45A0" w:rsidRPr="00635E46">
        <w:rPr>
          <w:rFonts w:ascii="Calibri" w:hAnsi="Calibri"/>
          <w:sz w:val="20"/>
          <w:szCs w:val="20"/>
        </w:rPr>
        <w:t>Qhua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Tus </w:t>
      </w:r>
      <w:proofErr w:type="spellStart"/>
      <w:r w:rsidR="002D45A0" w:rsidRPr="00635E46">
        <w:rPr>
          <w:rFonts w:ascii="Calibri" w:hAnsi="Calibri"/>
          <w:sz w:val="20"/>
          <w:szCs w:val="20"/>
        </w:rPr>
        <w:t>Neeg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Sawv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2D45A0" w:rsidRPr="00635E46">
        <w:rPr>
          <w:rFonts w:ascii="Calibri" w:hAnsi="Calibri"/>
          <w:sz w:val="20"/>
          <w:szCs w:val="20"/>
        </w:rPr>
        <w:t>Cev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Tab Tom </w:t>
      </w:r>
      <w:proofErr w:type="spellStart"/>
      <w:r w:rsidR="002D45A0" w:rsidRPr="00635E46">
        <w:rPr>
          <w:rFonts w:ascii="Calibri" w:hAnsi="Calibri"/>
          <w:sz w:val="20"/>
          <w:szCs w:val="20"/>
        </w:rPr>
        <w:t>Tos</w:t>
      </w:r>
      <w:proofErr w:type="spellEnd"/>
      <w:r w:rsidR="00600620" w:rsidRPr="00635E46">
        <w:rPr>
          <w:rFonts w:ascii="Calibri" w:hAnsi="Calibri"/>
          <w:sz w:val="20"/>
          <w:szCs w:val="20"/>
        </w:rPr>
        <w:t xml:space="preserve"> </w:t>
      </w:r>
      <w:proofErr w:type="spellStart"/>
      <w:r w:rsidR="00600620" w:rsidRPr="00635E46">
        <w:rPr>
          <w:rFonts w:ascii="Calibri" w:hAnsi="Calibri"/>
          <w:sz w:val="20"/>
          <w:szCs w:val="20"/>
        </w:rPr>
        <w:t>Kom</w:t>
      </w:r>
      <w:proofErr w:type="spellEnd"/>
      <w:r w:rsidR="002D45A0" w:rsidRPr="00635E46">
        <w:rPr>
          <w:rFonts w:ascii="Calibri" w:hAnsi="Calibri"/>
          <w:sz w:val="20"/>
          <w:szCs w:val="20"/>
        </w:rPr>
        <w:t xml:space="preserve"> Kos </w:t>
      </w:r>
      <w:proofErr w:type="spellStart"/>
      <w:r w:rsidR="002D45A0" w:rsidRPr="00635E46">
        <w:rPr>
          <w:rFonts w:ascii="Calibri" w:hAnsi="Calibri"/>
          <w:sz w:val="20"/>
          <w:szCs w:val="20"/>
        </w:rPr>
        <w:t>Npe</w:t>
      </w:r>
      <w:proofErr w:type="spellEnd"/>
    </w:p>
    <w:p w14:paraId="29F5CB1F" w14:textId="48332852" w:rsidR="00536E49" w:rsidRPr="00FF5697" w:rsidRDefault="003A77C9" w:rsidP="00536E49">
      <w:pPr>
        <w:numPr>
          <w:ilvl w:val="0"/>
          <w:numId w:val="1"/>
        </w:numPr>
        <w:jc w:val="both"/>
        <w:rPr>
          <w:rFonts w:ascii="Calibri" w:hAnsi="Calibri"/>
          <w:sz w:val="22"/>
        </w:rPr>
      </w:pPr>
      <w:proofErr w:type="spellStart"/>
      <w:r w:rsidRPr="008362B9">
        <w:rPr>
          <w:rFonts w:ascii="Calibri" w:hAnsi="Calibri"/>
          <w:sz w:val="20"/>
          <w:szCs w:val="20"/>
        </w:rPr>
        <w:t>Lwm</w:t>
      </w:r>
      <w:proofErr w:type="spellEnd"/>
      <w:r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Pr="008362B9">
        <w:rPr>
          <w:rFonts w:ascii="Calibri" w:hAnsi="Calibri"/>
          <w:sz w:val="20"/>
          <w:szCs w:val="20"/>
        </w:rPr>
        <w:t>Qhov</w:t>
      </w:r>
      <w:proofErr w:type="spellEnd"/>
      <w:r w:rsidRPr="008362B9">
        <w:rPr>
          <w:rFonts w:ascii="Calibri" w:hAnsi="Calibri"/>
          <w:sz w:val="20"/>
          <w:szCs w:val="20"/>
        </w:rPr>
        <w:t xml:space="preserve"> </w:t>
      </w:r>
      <w:del w:id="83" w:author="TOUVA" w:date="2021-04-28T20:26:00Z">
        <w:r w:rsidR="00F505D5" w:rsidRPr="008362B9" w:rsidDel="001E53B5">
          <w:rPr>
            <w:rFonts w:ascii="Calibri" w:hAnsi="Calibri"/>
            <w:sz w:val="20"/>
            <w:szCs w:val="20"/>
          </w:rPr>
          <w:delText xml:space="preserve">Kev </w:delText>
        </w:r>
        <w:r w:rsidRPr="008362B9" w:rsidDel="001E53B5">
          <w:rPr>
            <w:rFonts w:ascii="Calibri" w:hAnsi="Calibri"/>
            <w:sz w:val="20"/>
            <w:szCs w:val="20"/>
          </w:rPr>
          <w:delText>Pom Zoo</w:delText>
        </w:r>
      </w:del>
      <w:proofErr w:type="spellStart"/>
      <w:ins w:id="84" w:author="TOUVA" w:date="2021-04-28T20:26:00Z">
        <w:r w:rsidR="001E53B5">
          <w:rPr>
            <w:rFonts w:ascii="Calibri" w:hAnsi="Calibri"/>
            <w:sz w:val="20"/>
            <w:szCs w:val="20"/>
          </w:rPr>
          <w:t>Laj</w:t>
        </w:r>
        <w:proofErr w:type="spellEnd"/>
        <w:r w:rsidR="001E53B5">
          <w:rPr>
            <w:rFonts w:ascii="Calibri" w:hAnsi="Calibri"/>
            <w:sz w:val="20"/>
            <w:szCs w:val="20"/>
          </w:rPr>
          <w:t xml:space="preserve"> </w:t>
        </w:r>
        <w:proofErr w:type="spellStart"/>
        <w:r w:rsidR="001E53B5">
          <w:rPr>
            <w:rFonts w:ascii="Calibri" w:hAnsi="Calibri"/>
            <w:sz w:val="20"/>
            <w:szCs w:val="20"/>
          </w:rPr>
          <w:t>Thawj</w:t>
        </w:r>
      </w:ins>
      <w:proofErr w:type="spellEnd"/>
      <w:r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="00F505D5" w:rsidRPr="008362B9">
        <w:rPr>
          <w:rFonts w:ascii="Calibri" w:hAnsi="Calibri"/>
          <w:sz w:val="20"/>
          <w:szCs w:val="20"/>
        </w:rPr>
        <w:t>ntawm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Tus </w:t>
      </w:r>
      <w:proofErr w:type="spellStart"/>
      <w:r w:rsidR="00F505D5" w:rsidRPr="008362B9">
        <w:rPr>
          <w:rFonts w:ascii="Calibri" w:hAnsi="Calibri"/>
          <w:sz w:val="20"/>
          <w:szCs w:val="20"/>
        </w:rPr>
        <w:t>Qhua</w:t>
      </w:r>
      <w:proofErr w:type="spellEnd"/>
      <w:r w:rsidRPr="008362B9">
        <w:rPr>
          <w:rFonts w:ascii="Calibri" w:hAnsi="Calibri"/>
          <w:sz w:val="20"/>
          <w:szCs w:val="20"/>
        </w:rPr>
        <w:t>/</w:t>
      </w:r>
      <w:ins w:id="85" w:author="TOUVA" w:date="2021-04-28T20:26:00Z">
        <w:r w:rsidR="001E53B5">
          <w:rPr>
            <w:rFonts w:ascii="Calibri" w:hAnsi="Calibri"/>
            <w:sz w:val="20"/>
            <w:szCs w:val="20"/>
          </w:rPr>
          <w:t xml:space="preserve">Tus </w:t>
        </w:r>
      </w:ins>
      <w:proofErr w:type="spellStart"/>
      <w:r w:rsidR="00F505D5" w:rsidRPr="008362B9">
        <w:rPr>
          <w:rFonts w:ascii="Calibri" w:hAnsi="Calibri"/>
          <w:sz w:val="20"/>
          <w:szCs w:val="20"/>
        </w:rPr>
        <w:t>Qhua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Tus </w:t>
      </w:r>
      <w:proofErr w:type="spellStart"/>
      <w:r w:rsidR="00F505D5" w:rsidRPr="008362B9">
        <w:rPr>
          <w:rFonts w:ascii="Calibri" w:hAnsi="Calibri"/>
          <w:sz w:val="20"/>
          <w:szCs w:val="20"/>
        </w:rPr>
        <w:t>Neeg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="00F505D5" w:rsidRPr="008362B9">
        <w:rPr>
          <w:rFonts w:ascii="Calibri" w:hAnsi="Calibri"/>
          <w:sz w:val="20"/>
          <w:szCs w:val="20"/>
        </w:rPr>
        <w:t>Sawv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="00F505D5" w:rsidRPr="008362B9">
        <w:rPr>
          <w:rFonts w:ascii="Calibri" w:hAnsi="Calibri"/>
          <w:sz w:val="20"/>
          <w:szCs w:val="20"/>
        </w:rPr>
        <w:t>Cev</w:t>
      </w:r>
      <w:proofErr w:type="spellEnd"/>
      <w:r w:rsidR="00F505D5" w:rsidRPr="008362B9">
        <w:rPr>
          <w:rFonts w:ascii="Calibri" w:hAnsi="Calibri"/>
          <w:sz w:val="20"/>
          <w:szCs w:val="20"/>
        </w:rPr>
        <w:t xml:space="preserve"> </w:t>
      </w:r>
      <w:proofErr w:type="spellStart"/>
      <w:r w:rsidRPr="008362B9">
        <w:rPr>
          <w:rFonts w:ascii="Calibri" w:hAnsi="Calibri"/>
          <w:sz w:val="20"/>
          <w:szCs w:val="20"/>
        </w:rPr>
        <w:t>Tsis</w:t>
      </w:r>
      <w:proofErr w:type="spellEnd"/>
      <w:r w:rsidRPr="008362B9">
        <w:rPr>
          <w:rFonts w:ascii="Calibri" w:hAnsi="Calibri"/>
          <w:sz w:val="20"/>
          <w:szCs w:val="20"/>
        </w:rPr>
        <w:t xml:space="preserve"> Tau Kos </w:t>
      </w:r>
      <w:proofErr w:type="spellStart"/>
      <w:r w:rsidRPr="008362B9">
        <w:rPr>
          <w:rFonts w:ascii="Calibri" w:hAnsi="Calibri"/>
          <w:sz w:val="20"/>
          <w:szCs w:val="20"/>
        </w:rPr>
        <w:t>Npe</w:t>
      </w:r>
      <w:proofErr w:type="spellEnd"/>
      <w:r w:rsidR="00536E49" w:rsidRPr="00FF5697">
        <w:rPr>
          <w:rFonts w:ascii="Calibri" w:hAnsi="Calibri"/>
          <w:sz w:val="22"/>
        </w:rPr>
        <w:t>:  _________</w:t>
      </w:r>
      <w:r w:rsidR="001A34B2">
        <w:rPr>
          <w:rFonts w:ascii="Calibri" w:hAnsi="Calibri"/>
          <w:sz w:val="22"/>
        </w:rPr>
        <w:t>_____</w:t>
      </w:r>
      <w:r w:rsidR="00536E49" w:rsidRPr="00FF5697">
        <w:rPr>
          <w:rFonts w:ascii="Calibri" w:hAnsi="Calibri"/>
          <w:sz w:val="22"/>
        </w:rPr>
        <w:t>____________</w:t>
      </w:r>
    </w:p>
    <w:p w14:paraId="557E3D33" w14:textId="77777777" w:rsidR="00536E49" w:rsidRPr="00FF5697" w:rsidRDefault="00536E49" w:rsidP="00536E49">
      <w:pPr>
        <w:ind w:left="720"/>
        <w:jc w:val="both"/>
        <w:rPr>
          <w:rFonts w:ascii="Calibri" w:hAnsi="Calibri"/>
          <w:sz w:val="28"/>
        </w:rPr>
      </w:pPr>
      <w:r w:rsidRPr="00FF5697">
        <w:rPr>
          <w:rFonts w:ascii="Calibri" w:hAnsi="Calibri"/>
        </w:rPr>
        <w:t>___________________________________________________________________________________________</w:t>
      </w:r>
      <w:r w:rsidRPr="00FF5697">
        <w:rPr>
          <w:rFonts w:ascii="Calibri" w:hAnsi="Calibri"/>
          <w:sz w:val="28"/>
        </w:rPr>
        <w:t>__________________________________________________________________</w:t>
      </w:r>
    </w:p>
    <w:p w14:paraId="66FEBEAB" w14:textId="77777777" w:rsidR="00536E49" w:rsidRPr="00FF5697" w:rsidRDefault="00536E49" w:rsidP="00536E49">
      <w:pPr>
        <w:jc w:val="both"/>
        <w:rPr>
          <w:rFonts w:ascii="Calibri" w:hAnsi="Calibri"/>
          <w:sz w:val="22"/>
        </w:rPr>
      </w:pPr>
    </w:p>
    <w:p w14:paraId="55E58A99" w14:textId="77777777" w:rsidR="00536E49" w:rsidRPr="00FF5697" w:rsidRDefault="00536E49" w:rsidP="00536E49">
      <w:pPr>
        <w:jc w:val="both"/>
        <w:rPr>
          <w:rFonts w:ascii="Calibri" w:hAnsi="Calibri"/>
          <w:sz w:val="22"/>
        </w:rPr>
      </w:pPr>
    </w:p>
    <w:p w14:paraId="6202FFAC" w14:textId="7116C102" w:rsidR="00536E49" w:rsidRPr="000315B2" w:rsidRDefault="00D60C56" w:rsidP="00536E49">
      <w:pPr>
        <w:pBdr>
          <w:top w:val="single" w:sz="4" w:space="1" w:color="auto"/>
        </w:pBdr>
        <w:jc w:val="both"/>
        <w:rPr>
          <w:rFonts w:ascii="Calibri" w:hAnsi="Calibri"/>
          <w:sz w:val="21"/>
          <w:szCs w:val="21"/>
        </w:rPr>
      </w:pPr>
      <w:r w:rsidRPr="000315B2">
        <w:rPr>
          <w:rFonts w:ascii="Calibri" w:hAnsi="Calibri"/>
          <w:sz w:val="21"/>
          <w:szCs w:val="21"/>
        </w:rPr>
        <w:t xml:space="preserve">Kos </w:t>
      </w:r>
      <w:proofErr w:type="spellStart"/>
      <w:r w:rsidRPr="000315B2">
        <w:rPr>
          <w:rFonts w:ascii="Calibri" w:hAnsi="Calibri"/>
          <w:sz w:val="21"/>
          <w:szCs w:val="21"/>
        </w:rPr>
        <w:t>Npe</w:t>
      </w:r>
      <w:proofErr w:type="spellEnd"/>
      <w:r w:rsidRPr="000315B2">
        <w:rPr>
          <w:rFonts w:ascii="Calibri" w:hAnsi="Calibri"/>
          <w:sz w:val="21"/>
          <w:szCs w:val="21"/>
        </w:rPr>
        <w:t xml:space="preserve"> </w:t>
      </w:r>
      <w:proofErr w:type="spellStart"/>
      <w:r w:rsidRPr="000315B2">
        <w:rPr>
          <w:rFonts w:ascii="Calibri" w:hAnsi="Calibri"/>
          <w:sz w:val="21"/>
          <w:szCs w:val="21"/>
        </w:rPr>
        <w:t>ntawm</w:t>
      </w:r>
      <w:proofErr w:type="spellEnd"/>
      <w:r w:rsidRPr="000315B2">
        <w:rPr>
          <w:rFonts w:ascii="Calibri" w:hAnsi="Calibri"/>
          <w:sz w:val="21"/>
          <w:szCs w:val="21"/>
        </w:rPr>
        <w:t xml:space="preserve"> SCH Tus </w:t>
      </w:r>
      <w:proofErr w:type="spellStart"/>
      <w:r w:rsidRPr="000315B2">
        <w:rPr>
          <w:rFonts w:ascii="Calibri" w:hAnsi="Calibri"/>
          <w:sz w:val="21"/>
          <w:szCs w:val="21"/>
        </w:rPr>
        <w:t>Neeg</w:t>
      </w:r>
      <w:proofErr w:type="spellEnd"/>
      <w:r w:rsidRPr="000315B2">
        <w:rPr>
          <w:rFonts w:ascii="Calibri" w:hAnsi="Calibri"/>
          <w:sz w:val="21"/>
          <w:szCs w:val="21"/>
        </w:rPr>
        <w:t xml:space="preserve"> </w:t>
      </w:r>
      <w:proofErr w:type="spellStart"/>
      <w:r w:rsidRPr="000315B2">
        <w:rPr>
          <w:rFonts w:ascii="Calibri" w:hAnsi="Calibri"/>
          <w:sz w:val="21"/>
          <w:szCs w:val="21"/>
        </w:rPr>
        <w:t>Sawv</w:t>
      </w:r>
      <w:proofErr w:type="spellEnd"/>
      <w:r w:rsidRPr="000315B2">
        <w:rPr>
          <w:rFonts w:ascii="Calibri" w:hAnsi="Calibri"/>
          <w:sz w:val="21"/>
          <w:szCs w:val="21"/>
        </w:rPr>
        <w:t xml:space="preserve"> </w:t>
      </w:r>
      <w:proofErr w:type="spellStart"/>
      <w:r w:rsidRPr="000315B2">
        <w:rPr>
          <w:rFonts w:ascii="Calibri" w:hAnsi="Calibri"/>
          <w:sz w:val="21"/>
          <w:szCs w:val="21"/>
        </w:rPr>
        <w:t>Cev</w:t>
      </w:r>
      <w:proofErr w:type="spellEnd"/>
      <w:r w:rsidR="00536E49" w:rsidRPr="000315B2">
        <w:rPr>
          <w:rFonts w:ascii="Calibri" w:hAnsi="Calibri"/>
          <w:sz w:val="21"/>
          <w:szCs w:val="21"/>
        </w:rPr>
        <w:t xml:space="preserve">                                                              </w:t>
      </w:r>
      <w:r w:rsidR="00536E49" w:rsidRPr="000315B2">
        <w:rPr>
          <w:rFonts w:ascii="Calibri" w:hAnsi="Calibri"/>
          <w:sz w:val="21"/>
          <w:szCs w:val="21"/>
        </w:rPr>
        <w:tab/>
      </w:r>
      <w:r w:rsidR="00536E49" w:rsidRPr="000315B2">
        <w:rPr>
          <w:rFonts w:ascii="Calibri" w:hAnsi="Calibri"/>
          <w:sz w:val="21"/>
          <w:szCs w:val="21"/>
        </w:rPr>
        <w:tab/>
      </w:r>
      <w:r w:rsidR="001819BB">
        <w:rPr>
          <w:rFonts w:ascii="Calibri" w:hAnsi="Calibri"/>
          <w:sz w:val="21"/>
          <w:szCs w:val="21"/>
        </w:rPr>
        <w:t xml:space="preserve">              </w:t>
      </w:r>
      <w:proofErr w:type="spellStart"/>
      <w:r w:rsidR="003956CD" w:rsidRPr="000315B2">
        <w:rPr>
          <w:rFonts w:ascii="Calibri" w:hAnsi="Calibri"/>
          <w:sz w:val="21"/>
          <w:szCs w:val="21"/>
        </w:rPr>
        <w:t>Hnub</w:t>
      </w:r>
      <w:proofErr w:type="spellEnd"/>
      <w:r w:rsidR="003956CD" w:rsidRPr="000315B2">
        <w:rPr>
          <w:rFonts w:ascii="Calibri" w:hAnsi="Calibri"/>
          <w:sz w:val="21"/>
          <w:szCs w:val="21"/>
        </w:rPr>
        <w:t xml:space="preserve"> Tim</w:t>
      </w:r>
    </w:p>
    <w:p w14:paraId="28175F80" w14:textId="15EBD085" w:rsidR="00536E49" w:rsidRPr="00FF5697" w:rsidRDefault="00F45155" w:rsidP="00536E49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</w:t>
      </w:r>
    </w:p>
    <w:p w14:paraId="23B76833" w14:textId="654626B1" w:rsidR="00536E49" w:rsidRPr="00FF5697" w:rsidRDefault="00536E49" w:rsidP="00536E49">
      <w:pPr>
        <w:jc w:val="both"/>
        <w:rPr>
          <w:rFonts w:ascii="Calibri" w:hAnsi="Calibri"/>
          <w:sz w:val="22"/>
        </w:rPr>
      </w:pPr>
      <w:r w:rsidRPr="00FF5697">
        <w:rPr>
          <w:rFonts w:ascii="Calibri" w:hAnsi="Calibri"/>
          <w:noProof/>
          <w:sz w:val="22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29827" wp14:editId="20332604">
                <wp:simplePos x="0" y="0"/>
                <wp:positionH relativeFrom="column">
                  <wp:posOffset>-9525</wp:posOffset>
                </wp:positionH>
                <wp:positionV relativeFrom="paragraph">
                  <wp:posOffset>163830</wp:posOffset>
                </wp:positionV>
                <wp:extent cx="3000375" cy="0"/>
                <wp:effectExtent l="9525" t="8890" r="952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0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2AA77" id="Straight Arrow Connector 2" o:spid="_x0000_s1026" type="#_x0000_t32" style="position:absolute;margin-left:-.75pt;margin-top:12.9pt;width:23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"/>
            </w:pict>
          </mc:Fallback>
        </mc:AlternateContent>
      </w:r>
    </w:p>
    <w:p w14:paraId="4E2536EE" w14:textId="5303503E" w:rsidR="00536E49" w:rsidRPr="000315B2" w:rsidDel="00761609" w:rsidRDefault="00866D8D" w:rsidP="00536E49">
      <w:pPr>
        <w:jc w:val="both"/>
        <w:rPr>
          <w:del w:id="86" w:author="Khamdy INTHASAK" w:date="2021-04-28T20:56:00Z"/>
          <w:rFonts w:ascii="Calibri" w:hAnsi="Calibri"/>
          <w:sz w:val="21"/>
          <w:szCs w:val="21"/>
        </w:rPr>
      </w:pPr>
      <w:r w:rsidRPr="000315B2">
        <w:rPr>
          <w:rFonts w:ascii="Calibri" w:hAnsi="Calibri"/>
          <w:sz w:val="21"/>
          <w:szCs w:val="21"/>
        </w:rPr>
        <w:t xml:space="preserve">Sau </w:t>
      </w:r>
      <w:proofErr w:type="spellStart"/>
      <w:r w:rsidRPr="000315B2">
        <w:rPr>
          <w:rFonts w:ascii="Calibri" w:hAnsi="Calibri"/>
          <w:sz w:val="21"/>
          <w:szCs w:val="21"/>
        </w:rPr>
        <w:t>Npe</w:t>
      </w:r>
      <w:proofErr w:type="spellEnd"/>
      <w:r w:rsidR="00536E49" w:rsidRPr="000315B2">
        <w:rPr>
          <w:rFonts w:ascii="Calibri" w:hAnsi="Calibri"/>
          <w:sz w:val="21"/>
          <w:szCs w:val="21"/>
        </w:rPr>
        <w:t xml:space="preserve">                                                                                                     </w:t>
      </w:r>
    </w:p>
    <w:p w14:paraId="66AB6310" w14:textId="77777777" w:rsidR="00B2591B" w:rsidRDefault="00B2591B" w:rsidP="00761609">
      <w:pPr>
        <w:jc w:val="both"/>
        <w:pPrChange w:id="87" w:author="Khamdy INTHASAK" w:date="2021-04-28T20:56:00Z">
          <w:pPr/>
        </w:pPrChange>
      </w:pPr>
    </w:p>
    <w:sectPr w:rsidR="00B2591B" w:rsidSect="00FF5697">
      <w:footerReference w:type="default" r:id="rId9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7986E" w14:textId="77777777" w:rsidR="000310AB" w:rsidRDefault="000310AB" w:rsidP="00884BBA">
      <w:r>
        <w:separator/>
      </w:r>
    </w:p>
  </w:endnote>
  <w:endnote w:type="continuationSeparator" w:id="0">
    <w:p w14:paraId="0CAC7D9B" w14:textId="77777777" w:rsidR="000310AB" w:rsidRDefault="000310AB" w:rsidP="0088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3077" w14:textId="1BFE76BF" w:rsidR="00FF5697" w:rsidRPr="00931D6A" w:rsidRDefault="00041183">
    <w:pPr>
      <w:pStyle w:val="Footer"/>
      <w:rPr>
        <w:rFonts w:ascii="Calibri" w:hAnsi="Calibri"/>
        <w:sz w:val="18"/>
      </w:rPr>
    </w:pPr>
    <w:r w:rsidRPr="00931D6A">
      <w:rPr>
        <w:rFonts w:ascii="Calibri" w:hAnsi="Calibri"/>
        <w:sz w:val="18"/>
      </w:rPr>
      <w:t xml:space="preserve">SCH </w:t>
    </w:r>
    <w:proofErr w:type="spellStart"/>
    <w:r w:rsidRPr="00931D6A">
      <w:rPr>
        <w:rFonts w:ascii="Calibri" w:hAnsi="Calibri"/>
        <w:sz w:val="18"/>
      </w:rPr>
      <w:t>NoPP</w:t>
    </w:r>
    <w:proofErr w:type="spellEnd"/>
    <w:r w:rsidRPr="00931D6A">
      <w:rPr>
        <w:rFonts w:ascii="Calibri" w:hAnsi="Calibri"/>
        <w:sz w:val="18"/>
      </w:rPr>
      <w:t xml:space="preserve"> </w:t>
    </w:r>
    <w:r w:rsidR="00884BBA">
      <w:rPr>
        <w:rFonts w:ascii="Calibri" w:hAnsi="Calibri"/>
        <w:sz w:val="18"/>
      </w:rPr>
      <w:t xml:space="preserve">Lees </w:t>
    </w:r>
    <w:proofErr w:type="spellStart"/>
    <w:r w:rsidR="00884BBA">
      <w:rPr>
        <w:rFonts w:ascii="Calibri" w:hAnsi="Calibri"/>
        <w:sz w:val="18"/>
      </w:rPr>
      <w:t>Txais</w:t>
    </w:r>
    <w:proofErr w:type="spellEnd"/>
    <w:r w:rsidR="00884BBA">
      <w:rPr>
        <w:rFonts w:ascii="Calibri" w:hAnsi="Calibri"/>
        <w:sz w:val="18"/>
      </w:rPr>
      <w:t xml:space="preserve"> </w:t>
    </w:r>
    <w:proofErr w:type="spellStart"/>
    <w:r w:rsidR="00884BBA">
      <w:rPr>
        <w:rFonts w:ascii="Calibri" w:hAnsi="Calibri"/>
        <w:sz w:val="18"/>
      </w:rPr>
      <w:t>ntawm</w:t>
    </w:r>
    <w:proofErr w:type="spellEnd"/>
    <w:r w:rsidR="00884BBA">
      <w:rPr>
        <w:rFonts w:ascii="Calibri" w:hAnsi="Calibri"/>
        <w:sz w:val="18"/>
      </w:rPr>
      <w:t xml:space="preserve"> </w:t>
    </w:r>
    <w:proofErr w:type="spellStart"/>
    <w:r w:rsidR="00884BBA">
      <w:rPr>
        <w:rFonts w:ascii="Calibri" w:hAnsi="Calibri"/>
        <w:sz w:val="18"/>
      </w:rPr>
      <w:t>Cov</w:t>
    </w:r>
    <w:proofErr w:type="spellEnd"/>
    <w:r w:rsidR="00884BBA">
      <w:rPr>
        <w:rFonts w:ascii="Calibri" w:hAnsi="Calibri"/>
        <w:sz w:val="18"/>
      </w:rPr>
      <w:t xml:space="preserve"> </w:t>
    </w:r>
    <w:proofErr w:type="spellStart"/>
    <w:r w:rsidR="00884BBA">
      <w:rPr>
        <w:rFonts w:ascii="Calibri" w:hAnsi="Calibri"/>
        <w:sz w:val="18"/>
      </w:rPr>
      <w:t>Lus</w:t>
    </w:r>
    <w:proofErr w:type="spellEnd"/>
    <w:r w:rsidR="00884BBA">
      <w:rPr>
        <w:rFonts w:ascii="Calibri" w:hAnsi="Calibri"/>
        <w:sz w:val="18"/>
      </w:rPr>
      <w:t xml:space="preserve"> </w:t>
    </w:r>
    <w:proofErr w:type="spellStart"/>
    <w:r w:rsidR="00884BBA">
      <w:rPr>
        <w:rFonts w:ascii="Calibri" w:hAnsi="Calibri"/>
        <w:sz w:val="18"/>
      </w:rPr>
      <w:t>Qhia</w:t>
    </w:r>
    <w:proofErr w:type="spellEnd"/>
    <w:r w:rsidRPr="00931D6A">
      <w:rPr>
        <w:rFonts w:ascii="Calibri" w:hAnsi="Calibri"/>
        <w:sz w:val="18"/>
      </w:rPr>
      <w:t xml:space="preserve"> 20160815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F0CF4" w14:textId="77777777" w:rsidR="000310AB" w:rsidRDefault="000310AB" w:rsidP="00884BBA">
      <w:r>
        <w:separator/>
      </w:r>
    </w:p>
  </w:footnote>
  <w:footnote w:type="continuationSeparator" w:id="0">
    <w:p w14:paraId="52D43FF1" w14:textId="77777777" w:rsidR="000310AB" w:rsidRDefault="000310AB" w:rsidP="00884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95F2E"/>
    <w:multiLevelType w:val="hybridMultilevel"/>
    <w:tmpl w:val="AE8E30CE"/>
    <w:lvl w:ilvl="0" w:tplc="A39C0F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hamdy INTHASAK">
    <w15:presenceInfo w15:providerId="AD" w15:userId="S-1-5-21-112953441-1646048070-1650814377-11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4ED"/>
    <w:rsid w:val="000310AB"/>
    <w:rsid w:val="000315B2"/>
    <w:rsid w:val="000334ED"/>
    <w:rsid w:val="00033914"/>
    <w:rsid w:val="00041183"/>
    <w:rsid w:val="000554DC"/>
    <w:rsid w:val="000716FC"/>
    <w:rsid w:val="0007204F"/>
    <w:rsid w:val="000907FA"/>
    <w:rsid w:val="000D0426"/>
    <w:rsid w:val="00140404"/>
    <w:rsid w:val="001819BB"/>
    <w:rsid w:val="001A34B2"/>
    <w:rsid w:val="001B4F13"/>
    <w:rsid w:val="001E27EB"/>
    <w:rsid w:val="001E53B5"/>
    <w:rsid w:val="001F6E56"/>
    <w:rsid w:val="002275E8"/>
    <w:rsid w:val="00234AA3"/>
    <w:rsid w:val="00237713"/>
    <w:rsid w:val="00243CF7"/>
    <w:rsid w:val="00253F12"/>
    <w:rsid w:val="002C0C90"/>
    <w:rsid w:val="002D45A0"/>
    <w:rsid w:val="002D56C9"/>
    <w:rsid w:val="002E3C32"/>
    <w:rsid w:val="003359CB"/>
    <w:rsid w:val="003956CD"/>
    <w:rsid w:val="003A77C9"/>
    <w:rsid w:val="003E3F17"/>
    <w:rsid w:val="003F47FB"/>
    <w:rsid w:val="0040742A"/>
    <w:rsid w:val="00414601"/>
    <w:rsid w:val="00467A94"/>
    <w:rsid w:val="004D077E"/>
    <w:rsid w:val="00536E49"/>
    <w:rsid w:val="00562E4C"/>
    <w:rsid w:val="00571338"/>
    <w:rsid w:val="00575AEB"/>
    <w:rsid w:val="00600620"/>
    <w:rsid w:val="0061610A"/>
    <w:rsid w:val="006170C2"/>
    <w:rsid w:val="00635E46"/>
    <w:rsid w:val="0064608A"/>
    <w:rsid w:val="00654FC9"/>
    <w:rsid w:val="00715796"/>
    <w:rsid w:val="00731217"/>
    <w:rsid w:val="00761609"/>
    <w:rsid w:val="007F1D14"/>
    <w:rsid w:val="008362B9"/>
    <w:rsid w:val="00866D8D"/>
    <w:rsid w:val="008672C3"/>
    <w:rsid w:val="00884BBA"/>
    <w:rsid w:val="00886F20"/>
    <w:rsid w:val="0089075D"/>
    <w:rsid w:val="008C6319"/>
    <w:rsid w:val="008C7CCD"/>
    <w:rsid w:val="0091765A"/>
    <w:rsid w:val="00A020A1"/>
    <w:rsid w:val="00A27F80"/>
    <w:rsid w:val="00A93D49"/>
    <w:rsid w:val="00B2591B"/>
    <w:rsid w:val="00B3392F"/>
    <w:rsid w:val="00C073E4"/>
    <w:rsid w:val="00C823C2"/>
    <w:rsid w:val="00D20635"/>
    <w:rsid w:val="00D60C56"/>
    <w:rsid w:val="00D725F4"/>
    <w:rsid w:val="00DA3030"/>
    <w:rsid w:val="00DA3FAA"/>
    <w:rsid w:val="00DF0C95"/>
    <w:rsid w:val="00DF5E93"/>
    <w:rsid w:val="00E17809"/>
    <w:rsid w:val="00E718E1"/>
    <w:rsid w:val="00E850F2"/>
    <w:rsid w:val="00ED6F30"/>
    <w:rsid w:val="00EF2BBB"/>
    <w:rsid w:val="00F45155"/>
    <w:rsid w:val="00F505D5"/>
    <w:rsid w:val="00F85E34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A625"/>
  <w15:docId w15:val="{B4C14AEC-BEF4-4D36-9776-BB7ADD62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E49"/>
    <w:pPr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36E4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E49"/>
    <w:rPr>
      <w:rFonts w:ascii="Times New Roman" w:eastAsia="Times New Roman" w:hAnsi="Times New Roman" w:cs="Times New Roman"/>
      <w:b/>
      <w:bCs/>
      <w:lang w:bidi="ar-SA"/>
    </w:rPr>
  </w:style>
  <w:style w:type="character" w:styleId="Hyperlink">
    <w:name w:val="Hyperlink"/>
    <w:rsid w:val="00536E4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36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E49"/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84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BBA"/>
    <w:rPr>
      <w:rFonts w:ascii="Times New Roman" w:eastAsia="Times New Roman" w:hAnsi="Times New Roman" w:cs="Times New Roman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7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E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dshome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Khamdy INTHASAK</cp:lastModifiedBy>
  <cp:revision>79</cp:revision>
  <dcterms:created xsi:type="dcterms:W3CDTF">2021-04-28T04:19:00Z</dcterms:created>
  <dcterms:modified xsi:type="dcterms:W3CDTF">2021-04-28T13:56:00Z</dcterms:modified>
</cp:coreProperties>
</file>