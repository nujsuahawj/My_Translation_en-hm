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D38" w14:textId="13DC5AE0" w:rsidR="00985F26" w:rsidRPr="00EB54BB" w:rsidRDefault="00834231" w:rsidP="00B134DA">
      <w:pPr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834231">
        <w:rPr>
          <w:rFonts w:ascii="Arial" w:eastAsia="Times New Roman" w:hAnsi="Arial" w:cs="Arial"/>
          <w:bCs/>
          <w:color w:val="000000"/>
        </w:rPr>
        <w:t>Hmoov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zoo</w:t>
      </w:r>
      <w:ins w:id="0" w:author="Yachuelee NORVONG" w:date="2021-05-14T17:42:00Z">
        <w:r w:rsidR="00BD13D2">
          <w:rPr>
            <w:rFonts w:ascii="Arial" w:hAnsi="Arial" w:cs="Arial"/>
            <w:sz w:val="24"/>
            <w:szCs w:val="24"/>
          </w:rPr>
          <w:t>Yog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ib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qho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uas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tu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siab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kawg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li</w:t>
        </w:r>
      </w:ins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ins w:id="1" w:author="Yachuelee NORVONG" w:date="2021-05-14T17:43:00Z">
        <w:r w:rsidR="00BD13D2">
          <w:rPr>
            <w:rFonts w:ascii="Arial" w:hAnsi="Arial" w:cs="Arial"/>
            <w:sz w:val="24"/>
            <w:szCs w:val="24"/>
          </w:rPr>
          <w:t>uas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lub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koos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haum</w:t>
        </w:r>
      </w:ins>
      <w:proofErr w:type="spellEnd"/>
      <w:ins w:id="2" w:author="Yachuelee NORVONG" w:date="2021-05-14T17:47:00Z">
        <w:r w:rsidR="00BD13D2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r w:rsidRPr="00834231">
        <w:rPr>
          <w:rFonts w:ascii="Arial" w:eastAsia="Times New Roman" w:hAnsi="Arial" w:cs="Arial"/>
          <w:bCs/>
          <w:color w:val="000000"/>
        </w:rPr>
        <w:t>CalVCB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ins w:id="3" w:author="Yachuelee NORVONG" w:date="2021-05-14T17:43:00Z">
        <w:r w:rsidR="00BD13D2">
          <w:rPr>
            <w:rFonts w:ascii="Arial" w:hAnsi="Arial" w:cs="Arial"/>
            <w:sz w:val="24"/>
            <w:szCs w:val="24"/>
          </w:rPr>
          <w:t xml:space="preserve">no </w:t>
        </w:r>
      </w:ins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xwm</w:t>
      </w:r>
      <w:proofErr w:type="spellEnd"/>
      <w:ins w:id="4" w:author="Yachuelee NORVONG" w:date="2021-05-14T17:44:00Z">
        <w:r w:rsidR="00BD13D2">
          <w:rPr>
            <w:rFonts w:ascii="Arial" w:eastAsia="Times New Roman" w:hAnsi="Arial" w:cs="Arial"/>
            <w:bCs/>
            <w:color w:val="000000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yeem</w:t>
        </w:r>
      </w:ins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them</w:t>
      </w:r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rau</w:t>
      </w:r>
      <w:proofErr w:type="spellEnd"/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nqi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mob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</w:t>
      </w:r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California</w:t>
      </w:r>
      <w:ins w:id="5" w:author="Yachuelee NORVONG" w:date="2021-05-14T17:49:00Z">
        <w:r w:rsidR="00BD13D2">
          <w:rPr>
            <w:rFonts w:ascii="Arial" w:eastAsia="Times New Roman" w:hAnsi="Arial" w:cs="Arial"/>
            <w:bCs/>
            <w:color w:val="000000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tsis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yeem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them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tus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nqi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nyiaj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kho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mob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hlwb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rov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qab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rau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tus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neeg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tus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uas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tsis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muaj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ntaub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ntawv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tso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cia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nyob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hauv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California no</w:t>
        </w:r>
      </w:ins>
      <w:r w:rsidRPr="00834231">
        <w:rPr>
          <w:rFonts w:ascii="Arial" w:eastAsia="Times New Roman" w:hAnsi="Arial" w:cs="Arial"/>
          <w:bCs/>
          <w:color w:val="000000"/>
        </w:rPr>
        <w:t xml:space="preserve">.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California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ins w:id="6" w:author="Yachuelee NORVONG" w:date="2021-05-14T17:51:00Z">
        <w:r w:rsidR="00BD13D2">
          <w:rPr>
            <w:rFonts w:ascii="Arial" w:eastAsia="Times New Roman" w:hAnsi="Arial" w:cs="Arial"/>
            <w:bCs/>
            <w:color w:val="000000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txoj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cai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lij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choj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hauv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California</w:t>
        </w:r>
      </w:ins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Tsoom</w:t>
      </w:r>
      <w:proofErr w:type="spellEnd"/>
      <w:r w:rsidR="006E02D9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fwv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13957</w:t>
      </w:r>
      <w:ins w:id="7" w:author="Yachuelee NORVONG" w:date="2021-05-14T17:51:00Z">
        <w:r w:rsidR="00BD13D2">
          <w:rPr>
            <w:rFonts w:ascii="Arial" w:eastAsia="Times New Roman" w:hAnsi="Arial" w:cs="Arial"/>
            <w:bCs/>
            <w:color w:val="000000"/>
          </w:rPr>
          <w:t xml:space="preserve"> </w:t>
        </w:r>
      </w:ins>
      <w:proofErr w:type="spellStart"/>
      <w:ins w:id="8" w:author="Yachuelee NORVONG" w:date="2021-05-14T17:52:00Z">
        <w:r w:rsidR="00BD13D2">
          <w:rPr>
            <w:rFonts w:ascii="Arial" w:hAnsi="Arial" w:cs="Arial"/>
            <w:sz w:val="24"/>
            <w:szCs w:val="24"/>
          </w:rPr>
          <w:t>ntawm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txoj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cai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tshooj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13957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hauv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tsoom</w:t>
        </w:r>
        <w:proofErr w:type="spellEnd"/>
        <w:r w:rsidR="00BD13D2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D13D2">
          <w:rPr>
            <w:rFonts w:ascii="Arial" w:hAnsi="Arial" w:cs="Arial"/>
            <w:sz w:val="24"/>
            <w:szCs w:val="24"/>
          </w:rPr>
          <w:t>fwv</w:t>
        </w:r>
      </w:ins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nqe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(a) (2) (D), </w:t>
      </w:r>
      <w:r w:rsidR="00B02BC4">
        <w:rPr>
          <w:rFonts w:ascii="Arial" w:eastAsia="Times New Roman" w:hAnsi="Arial" w:cs="Arial"/>
          <w:bCs/>
          <w:color w:val="000000"/>
        </w:rPr>
        <w:t>tau</w:t>
      </w:r>
      <w:ins w:id="9" w:author="Yachuelee NORVONG" w:date="2021-05-14T17:53:00Z">
        <w:r w:rsidR="00095FF3">
          <w:rPr>
            <w:rFonts w:ascii="Arial" w:eastAsia="Times New Roman" w:hAnsi="Arial" w:cs="Arial"/>
            <w:bCs/>
            <w:color w:val="000000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teev</w:t>
        </w:r>
      </w:ins>
      <w:proofErr w:type="spellEnd"/>
      <w:r w:rsidR="00B02BC4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ins w:id="10" w:author="Yachuelee NORVONG" w:date="2021-05-14T17:53:00Z">
        <w:r w:rsidR="00095FF3">
          <w:rPr>
            <w:rFonts w:ascii="Arial" w:hAnsi="Arial" w:cs="Arial"/>
            <w:sz w:val="24"/>
            <w:szCs w:val="24"/>
          </w:rPr>
          <w:t>muaj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r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“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siv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rau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mob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ins w:id="11" w:author="Yachuelee NORVONG" w:date="2021-05-14T17:55:00Z">
        <w:r w:rsidR="00095FF3">
          <w:rPr>
            <w:rFonts w:ascii="Arial" w:hAnsi="Arial" w:cs="Arial"/>
            <w:sz w:val="24"/>
            <w:szCs w:val="24"/>
          </w:rPr>
          <w:t xml:space="preserve">“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nyiaj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yuav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siv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rau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hlwb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, mob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hlwb</w:t>
        </w:r>
      </w:ins>
      <w:proofErr w:type="spellEnd"/>
      <w:r w:rsidRPr="00834231">
        <w:rPr>
          <w:rFonts w:ascii="Arial" w:eastAsia="Times New Roman" w:hAnsi="Arial" w:cs="Arial"/>
          <w:bCs/>
          <w:color w:val="000000"/>
        </w:rPr>
        <w:t>,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them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(1)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raug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 (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txij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13959)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nyeem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thaum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hnub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tim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1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xyoo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>2002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(2)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25B5E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California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</w:t>
      </w:r>
      <w:r w:rsidR="00525B5E">
        <w:rPr>
          <w:rFonts w:ascii="Arial" w:eastAsia="Times New Roman" w:hAnsi="Arial" w:cs="Arial"/>
          <w:bCs/>
          <w:color w:val="000000"/>
        </w:rPr>
        <w:t>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>, los</w:t>
      </w:r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Tswj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tug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nyob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25B5E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California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</w:t>
      </w:r>
      <w:r w:rsidR="00525B5E">
        <w:rPr>
          <w:rFonts w:ascii="Arial" w:eastAsia="Times New Roman" w:hAnsi="Arial" w:cs="Arial"/>
          <w:bCs/>
          <w:color w:val="000000"/>
        </w:rPr>
        <w:t>v</w:t>
      </w:r>
      <w:proofErr w:type="spellEnd"/>
      <w:r w:rsidR="00EB54BB">
        <w:rPr>
          <w:rFonts w:ascii="Arial" w:eastAsia="Times New Roman" w:hAnsi="Arial" w:cs="Arial"/>
          <w:bCs/>
          <w:color w:val="000000"/>
        </w:rPr>
        <w:t>.</w:t>
      </w:r>
      <w:ins w:id="12" w:author="Yachuelee NORVONG" w:date="2021-05-14T17:57:00Z">
        <w:r w:rsidR="00095FF3" w:rsidRPr="00095FF3">
          <w:rPr>
            <w:rFonts w:ascii="Arial" w:hAnsi="Arial" w:cs="Arial"/>
            <w:sz w:val="24"/>
            <w:szCs w:val="24"/>
          </w:rPr>
          <w:t xml:space="preserve"> </w:t>
        </w:r>
        <w:r w:rsidR="00095FF3">
          <w:rPr>
            <w:rFonts w:ascii="Arial" w:hAnsi="Arial" w:cs="Arial"/>
            <w:sz w:val="24"/>
            <w:szCs w:val="24"/>
          </w:rPr>
          <w:t xml:space="preserve">los sis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tawm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yim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pab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txog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mob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hlwb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lwm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yam los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kuj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yuav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tau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nyiaj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no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thiab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yog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tias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qhov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pabcuam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kho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mob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hlwb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muaj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raws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li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nqe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(1)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tus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neeg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muaj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cai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yuav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tau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txais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qhov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pabcuam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no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raws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li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nqe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lus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(1) (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xwb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li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pib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los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tshooj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13959)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twb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tau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tshaj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tawm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thaum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lub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1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hli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tim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1,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xyoo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2002 los sis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nqe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(2)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yog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tus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neeg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muaj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ntaub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tso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cia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nyob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hauv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California no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yuav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tsum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tau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txais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pabcuam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, los sis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tus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neeg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raug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saib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xyuas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los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uas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muaj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ntaub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tso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cai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nyob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hauv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California no los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kuj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yuav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tau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txais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cov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kev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pabcuam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ntawv</w:t>
        </w:r>
        <w:proofErr w:type="spellEnd"/>
        <w:r w:rsidR="00095FF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95FF3">
          <w:rPr>
            <w:rFonts w:ascii="Arial" w:hAnsi="Arial" w:cs="Arial"/>
            <w:sz w:val="24"/>
            <w:szCs w:val="24"/>
          </w:rPr>
          <w:t>thiab</w:t>
        </w:r>
        <w:proofErr w:type="spellEnd"/>
        <w:r w:rsidR="00095FF3">
          <w:rPr>
            <w:rFonts w:ascii="Arial" w:hAnsi="Arial" w:cs="Arial"/>
            <w:sz w:val="24"/>
            <w:szCs w:val="24"/>
          </w:rPr>
          <w:t>.</w:t>
        </w:r>
      </w:ins>
    </w:p>
    <w:sectPr w:rsidR="00985F26" w:rsidRPr="00EB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7945" w14:textId="77777777" w:rsidR="00557A13" w:rsidRDefault="00557A13" w:rsidP="00BF43C8">
      <w:r>
        <w:separator/>
      </w:r>
    </w:p>
  </w:endnote>
  <w:endnote w:type="continuationSeparator" w:id="0">
    <w:p w14:paraId="7FE5E7E9" w14:textId="77777777" w:rsidR="00557A13" w:rsidRDefault="00557A13" w:rsidP="00BF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98D8" w14:textId="77777777" w:rsidR="00557A13" w:rsidRDefault="00557A13" w:rsidP="00BF43C8">
      <w:r>
        <w:separator/>
      </w:r>
    </w:p>
  </w:footnote>
  <w:footnote w:type="continuationSeparator" w:id="0">
    <w:p w14:paraId="35111D2C" w14:textId="77777777" w:rsidR="00557A13" w:rsidRDefault="00557A13" w:rsidP="00BF43C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chuelee NORVONG">
    <w15:presenceInfo w15:providerId="AD" w15:userId="S-1-5-21-112953441-1646048070-1650814377-76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0"/>
    <w:rsid w:val="00095FF3"/>
    <w:rsid w:val="000A1748"/>
    <w:rsid w:val="001F41C3"/>
    <w:rsid w:val="003C46DD"/>
    <w:rsid w:val="004F69A0"/>
    <w:rsid w:val="00525B5E"/>
    <w:rsid w:val="00557A13"/>
    <w:rsid w:val="006E02D9"/>
    <w:rsid w:val="007D2859"/>
    <w:rsid w:val="007D6A6E"/>
    <w:rsid w:val="00834231"/>
    <w:rsid w:val="00A905E6"/>
    <w:rsid w:val="00A953AE"/>
    <w:rsid w:val="00B02BC4"/>
    <w:rsid w:val="00B134DA"/>
    <w:rsid w:val="00BD13D2"/>
    <w:rsid w:val="00BF43C8"/>
    <w:rsid w:val="00E40CB3"/>
    <w:rsid w:val="00E86DB7"/>
    <w:rsid w:val="00E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C42"/>
  <w15:chartTrackingRefBased/>
  <w15:docId w15:val="{95A2A645-C880-4F29-8E61-89FDC64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2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85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859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2859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F4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3C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4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3C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Brunt, Leilani@Victims</dc:creator>
  <cp:keywords/>
  <dc:description/>
  <cp:lastModifiedBy>Yachuelee NORVONG</cp:lastModifiedBy>
  <cp:revision>2</cp:revision>
  <cp:lastPrinted>2021-05-14T10:35:00Z</cp:lastPrinted>
  <dcterms:created xsi:type="dcterms:W3CDTF">2021-05-14T10:58:00Z</dcterms:created>
  <dcterms:modified xsi:type="dcterms:W3CDTF">2021-05-14T10:58:00Z</dcterms:modified>
</cp:coreProperties>
</file>