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DE60" w14:textId="4895754E" w:rsidR="00680D0A" w:rsidRDefault="004961E2">
      <w:pPr>
        <w:spacing w:before="65"/>
        <w:ind w:left="4137" w:right="4493"/>
        <w:jc w:val="center"/>
        <w:rPr>
          <w:b/>
          <w:sz w:val="24"/>
        </w:rPr>
      </w:pPr>
      <w:proofErr w:type="spellStart"/>
      <w:r>
        <w:rPr>
          <w:b/>
          <w:sz w:val="24"/>
        </w:rPr>
        <w:t>Daim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Ntawv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Ceeb</w:t>
      </w:r>
      <w:proofErr w:type="spellEnd"/>
      <w:r>
        <w:rPr>
          <w:b/>
          <w:sz w:val="24"/>
        </w:rPr>
        <w:t xml:space="preserve"> Toom </w:t>
      </w:r>
      <w:proofErr w:type="spellStart"/>
      <w:r>
        <w:rPr>
          <w:b/>
          <w:sz w:val="24"/>
        </w:rPr>
        <w:t>Ua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Ntej</w:t>
      </w:r>
      <w:proofErr w:type="spellEnd"/>
    </w:p>
    <w:p w14:paraId="6478EF86" w14:textId="77777777" w:rsidR="00680D0A" w:rsidRDefault="00680D0A">
      <w:pPr>
        <w:pStyle w:val="BodyText"/>
        <w:spacing w:before="7"/>
        <w:rPr>
          <w:b/>
          <w:sz w:val="19"/>
        </w:rPr>
      </w:pPr>
    </w:p>
    <w:p w14:paraId="0E89E231" w14:textId="77777777" w:rsidR="00680D0A" w:rsidRDefault="00680D0A">
      <w:pPr>
        <w:rPr>
          <w:sz w:val="19"/>
        </w:rPr>
        <w:sectPr w:rsidR="00680D0A">
          <w:footerReference w:type="default" r:id="rId10"/>
          <w:type w:val="continuous"/>
          <w:pgSz w:w="12240" w:h="15840"/>
          <w:pgMar w:top="880" w:right="400" w:bottom="940" w:left="600" w:header="720" w:footer="747" w:gutter="0"/>
          <w:pgNumType w:start="1"/>
          <w:cols w:space="720"/>
        </w:sectPr>
      </w:pPr>
    </w:p>
    <w:p w14:paraId="5AB7249A" w14:textId="77777777" w:rsidR="00680D0A" w:rsidRDefault="00680D0A">
      <w:pPr>
        <w:pStyle w:val="BodyText"/>
        <w:rPr>
          <w:b/>
          <w:sz w:val="22"/>
        </w:rPr>
      </w:pPr>
    </w:p>
    <w:p w14:paraId="3F0407A1" w14:textId="77777777" w:rsidR="00680D0A" w:rsidRDefault="00680D0A">
      <w:pPr>
        <w:pStyle w:val="BodyText"/>
        <w:rPr>
          <w:b/>
          <w:sz w:val="22"/>
        </w:rPr>
      </w:pPr>
    </w:p>
    <w:p w14:paraId="18A5839B" w14:textId="77777777" w:rsidR="00680D0A" w:rsidRDefault="00680D0A">
      <w:pPr>
        <w:pStyle w:val="BodyText"/>
        <w:rPr>
          <w:b/>
          <w:sz w:val="22"/>
        </w:rPr>
      </w:pPr>
    </w:p>
    <w:p w14:paraId="20B69C2A" w14:textId="77777777" w:rsidR="00680D0A" w:rsidRDefault="00680D0A">
      <w:pPr>
        <w:pStyle w:val="BodyText"/>
        <w:rPr>
          <w:b/>
          <w:sz w:val="22"/>
        </w:rPr>
      </w:pPr>
    </w:p>
    <w:p w14:paraId="1891BC58" w14:textId="7C191B79" w:rsidR="00680D0A" w:rsidRPr="001B5C0A" w:rsidRDefault="008164CC">
      <w:pPr>
        <w:pStyle w:val="BodyText"/>
        <w:spacing w:before="128"/>
        <w:ind w:left="120"/>
      </w:pPr>
      <w:ins w:id="4" w:author="Acer" w:date="2021-11-17T14:4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67584EF" wp14:editId="164C2861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473710</wp:posOffset>
                  </wp:positionV>
                  <wp:extent cx="1958340" cy="238125"/>
                  <wp:effectExtent l="0" t="0" r="22860" b="2857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5834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CDC83" w14:textId="0D487B87" w:rsidR="008164CC" w:rsidRDefault="008164CC">
                              <w:ins w:id="5" w:author="Acer" w:date="2021-11-17T14:44:00Z">
                                <w:r>
                                  <w:t xml:space="preserve">Vang, </w:t>
                                </w:r>
                                <w:proofErr w:type="spellStart"/>
                                <w:r>
                                  <w:t>Chuyu</w:t>
                                </w:r>
                                <w:proofErr w:type="spellEnd"/>
                                <w:r>
                                  <w:t xml:space="preserve"> Ye </w:t>
                                </w:r>
                                <w:proofErr w:type="spellStart"/>
                                <w:r>
                                  <w:t>Aslie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67584EF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73.5pt;margin-top:37.3pt;width:154.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" fillcolor="white [3201]" strokeweight=".5pt">
                  <v:textbox>
                    <w:txbxContent>
                      <w:p w14:paraId="340CDC83" w14:textId="0D487B87" w:rsidR="008164CC" w:rsidRDefault="008164CC">
                        <w:ins w:id="6" w:author="Acer" w:date="2021-11-17T14:44:00Z">
                          <w:r>
                            <w:t xml:space="preserve">Vang, </w:t>
                          </w:r>
                          <w:proofErr w:type="spellStart"/>
                          <w:r>
                            <w:t>Chuyu</w:t>
                          </w:r>
                          <w:proofErr w:type="spellEnd"/>
                          <w:r>
                            <w:t xml:space="preserve"> Ye </w:t>
                          </w:r>
                          <w:proofErr w:type="spellStart"/>
                          <w:r>
                            <w:t>Aslie</w:t>
                          </w:r>
                        </w:ins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ins>
      <w:r w:rsidR="004961E2">
        <w:t xml:space="preserve">Tub </w:t>
      </w:r>
      <w:proofErr w:type="spellStart"/>
      <w:r w:rsidR="004961E2">
        <w:t>Ntxhais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ins w:id="7" w:author="Acer" w:date="2021-11-17T14:42:00Z">
        <w:r w:rsidR="00094A52">
          <w:t xml:space="preserve"> </w:t>
        </w:r>
        <w:proofErr w:type="spellStart"/>
        <w:r w:rsidR="00094A52">
          <w:t>Lub</w:t>
        </w:r>
      </w:ins>
      <w:proofErr w:type="spellEnd"/>
      <w:r w:rsidR="004961E2">
        <w:t xml:space="preserve"> </w:t>
      </w:r>
      <w:proofErr w:type="spellStart"/>
      <w:r w:rsidR="004961E2">
        <w:t>Npe</w:t>
      </w:r>
      <w:proofErr w:type="spellEnd"/>
      <w:r w:rsidR="00C1604D" w:rsidRPr="001B5C0A">
        <w:t>:</w:t>
      </w:r>
    </w:p>
    <w:p w14:paraId="29F34194" w14:textId="1A2B3B25" w:rsidR="00680D0A" w:rsidRPr="001B5C0A" w:rsidRDefault="00C1604D">
      <w:pPr>
        <w:pStyle w:val="BodyText"/>
      </w:pPr>
      <w:r w:rsidRPr="001B5C0A">
        <w:br w:type="column"/>
      </w:r>
    </w:p>
    <w:p w14:paraId="74279AC9" w14:textId="77777777" w:rsidR="00680D0A" w:rsidRPr="001B5C0A" w:rsidRDefault="00680D0A">
      <w:pPr>
        <w:pStyle w:val="BodyText"/>
      </w:pPr>
    </w:p>
    <w:p w14:paraId="2E6A10EC" w14:textId="77777777" w:rsidR="00680D0A" w:rsidRPr="001B5C0A" w:rsidRDefault="00680D0A">
      <w:pPr>
        <w:pStyle w:val="BodyText"/>
      </w:pPr>
    </w:p>
    <w:p w14:paraId="361809F9" w14:textId="77777777" w:rsidR="00680D0A" w:rsidRPr="001B5C0A" w:rsidRDefault="00680D0A">
      <w:pPr>
        <w:pStyle w:val="BodyText"/>
        <w:spacing w:before="11"/>
      </w:pPr>
    </w:p>
    <w:p w14:paraId="5AC442CB" w14:textId="698A5355" w:rsidR="00680D0A" w:rsidRPr="001B5C0A" w:rsidRDefault="00C1604D">
      <w:pPr>
        <w:pStyle w:val="BodyText"/>
        <w:spacing w:before="93" w:line="249" w:lineRule="auto"/>
        <w:ind w:left="392" w:right="179" w:hanging="212"/>
      </w:pPr>
      <w:r w:rsidRPr="001B5C0A">
        <w:br w:type="column"/>
      </w:r>
      <w:proofErr w:type="spellStart"/>
      <w:ins w:id="8" w:author="Acer" w:date="2021-11-17T14:34:00Z">
        <w:r w:rsidR="005B41D1">
          <w:t>Cheeb</w:t>
        </w:r>
        <w:proofErr w:type="spellEnd"/>
        <w:r w:rsidR="005B41D1">
          <w:t xml:space="preserve"> </w:t>
        </w:r>
        <w:proofErr w:type="spellStart"/>
        <w:r w:rsidR="005B41D1">
          <w:t>Tsam</w:t>
        </w:r>
        <w:proofErr w:type="spellEnd"/>
        <w:r w:rsidR="005B41D1">
          <w:t xml:space="preserve"> </w:t>
        </w:r>
        <w:proofErr w:type="spellStart"/>
        <w:r w:rsidR="005B41D1">
          <w:t>Tsev</w:t>
        </w:r>
        <w:proofErr w:type="spellEnd"/>
        <w:r w:rsidR="005B41D1">
          <w:t xml:space="preserve"> </w:t>
        </w:r>
      </w:ins>
      <w:proofErr w:type="spellStart"/>
      <w:ins w:id="9" w:author="Acer" w:date="2021-11-17T14:35:00Z">
        <w:r w:rsidR="005B41D1">
          <w:t>Kawv</w:t>
        </w:r>
        <w:proofErr w:type="spellEnd"/>
        <w:r w:rsidR="005B41D1">
          <w:t xml:space="preserve"> </w:t>
        </w:r>
        <w:proofErr w:type="spellStart"/>
        <w:r w:rsidR="005B41D1">
          <w:t>Ntawv</w:t>
        </w:r>
        <w:proofErr w:type="spellEnd"/>
        <w:r w:rsidR="005B41D1">
          <w:t xml:space="preserve"> </w:t>
        </w:r>
      </w:ins>
      <w:r w:rsidRPr="001B5C0A">
        <w:t>Robbinsdale</w:t>
      </w:r>
      <w:del w:id="10" w:author="Acer" w:date="2021-11-17T14:34:00Z">
        <w:r w:rsidRPr="001B5C0A" w:rsidDel="005B41D1">
          <w:delText xml:space="preserve"> Area Schools</w:delText>
        </w:r>
      </w:del>
      <w:r w:rsidRPr="001B5C0A">
        <w:t xml:space="preserve"> </w:t>
      </w:r>
      <w:proofErr w:type="spellStart"/>
      <w:ins w:id="11" w:author="Acer" w:date="2021-11-17T14:39:00Z">
        <w:r w:rsidR="00261866">
          <w:t>Txoj</w:t>
        </w:r>
        <w:proofErr w:type="spellEnd"/>
        <w:r w:rsidR="00261866">
          <w:t xml:space="preserve"> Kev </w:t>
        </w:r>
      </w:ins>
      <w:r w:rsidRPr="001B5C0A">
        <w:t xml:space="preserve">4148 </w:t>
      </w:r>
      <w:ins w:id="12" w:author="Acer" w:date="2021-11-17T14:40:00Z">
        <w:r w:rsidR="00261866">
          <w:t xml:space="preserve">Sab </w:t>
        </w:r>
        <w:proofErr w:type="spellStart"/>
        <w:r w:rsidR="00261866">
          <w:t>Qaum</w:t>
        </w:r>
        <w:proofErr w:type="spellEnd"/>
        <w:r w:rsidR="00261866">
          <w:t xml:space="preserve"> </w:t>
        </w:r>
        <w:proofErr w:type="spellStart"/>
        <w:r w:rsidR="00261866">
          <w:t>Teb</w:t>
        </w:r>
        <w:proofErr w:type="spellEnd"/>
        <w:r w:rsidR="00261866">
          <w:t xml:space="preserve"> </w:t>
        </w:r>
      </w:ins>
      <w:r w:rsidRPr="001B5C0A">
        <w:t xml:space="preserve">Winnetka </w:t>
      </w:r>
      <w:del w:id="13" w:author="Acer" w:date="2021-11-17T14:39:00Z">
        <w:r w:rsidRPr="001B5C0A" w:rsidDel="00261866">
          <w:delText>Ave</w:delText>
        </w:r>
      </w:del>
      <w:del w:id="14" w:author="Acer" w:date="2021-11-17T14:40:00Z">
        <w:r w:rsidRPr="001B5C0A" w:rsidDel="00261866">
          <w:delText xml:space="preserve"> N</w:delText>
        </w:r>
      </w:del>
    </w:p>
    <w:p w14:paraId="36433FF6" w14:textId="44D00659" w:rsidR="00680D0A" w:rsidRPr="001B5C0A" w:rsidRDefault="005B41D1">
      <w:pPr>
        <w:pStyle w:val="BodyText"/>
        <w:spacing w:before="2"/>
        <w:ind w:left="120"/>
      </w:pPr>
      <w:ins w:id="15" w:author="Acer" w:date="2021-11-17T14:35:00Z">
        <w:r>
          <w:t xml:space="preserve">Kev Cia </w:t>
        </w:r>
        <w:proofErr w:type="spellStart"/>
        <w:r>
          <w:t>Siab</w:t>
        </w:r>
        <w:proofErr w:type="spellEnd"/>
        <w:r>
          <w:t xml:space="preserve"> </w:t>
        </w:r>
        <w:proofErr w:type="spellStart"/>
        <w:r>
          <w:t>Tshiab</w:t>
        </w:r>
        <w:proofErr w:type="spellEnd"/>
        <w:r>
          <w:t xml:space="preserve"> </w:t>
        </w:r>
      </w:ins>
      <w:del w:id="16" w:author="Acer" w:date="2021-11-17T14:35:00Z">
        <w:r w:rsidR="00C1604D" w:rsidRPr="001B5C0A" w:rsidDel="005B41D1">
          <w:delText>New Hope</w:delText>
        </w:r>
      </w:del>
      <w:r w:rsidR="00C1604D" w:rsidRPr="001B5C0A">
        <w:t>, MN 55427-1288</w:t>
      </w:r>
    </w:p>
    <w:p w14:paraId="4CF98E84" w14:textId="1020BD89" w:rsidR="00680D0A" w:rsidRPr="001B5C0A" w:rsidRDefault="008164CC">
      <w:pPr>
        <w:pStyle w:val="BodyText"/>
        <w:spacing w:before="9"/>
      </w:pPr>
      <w:ins w:id="17" w:author="Acer" w:date="2021-11-17T14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E61FED9" wp14:editId="3E7B474C">
                  <wp:simplePos x="0" y="0"/>
                  <wp:positionH relativeFrom="column">
                    <wp:posOffset>1228090</wp:posOffset>
                  </wp:positionH>
                  <wp:positionV relativeFrom="paragraph">
                    <wp:posOffset>6350</wp:posOffset>
                  </wp:positionV>
                  <wp:extent cx="962025" cy="219075"/>
                  <wp:effectExtent l="0" t="0" r="28575" b="2857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7B738C" w14:textId="624E9B20" w:rsidR="008164CC" w:rsidRDefault="008164CC">
                              <w:ins w:id="18" w:author="Acer" w:date="2021-11-17T14:45:00Z">
                                <w:r>
                                  <w:t>831748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61FED9" id="Text Box 7" o:spid="_x0000_s1027" type="#_x0000_t202" style="position:absolute;margin-left:96.7pt;margin-top:.5pt;width:75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" fillcolor="white [3201]" strokeweight=".5pt">
                  <v:textbox>
                    <w:txbxContent>
                      <w:p w14:paraId="6B7B738C" w14:textId="624E9B20" w:rsidR="008164CC" w:rsidRDefault="008164CC">
                        <w:ins w:id="19" w:author="Acer" w:date="2021-11-17T14:45:00Z">
                          <w:r>
                            <w:t>831748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1CDD491A" w14:textId="2AF984BE" w:rsidR="00680D0A" w:rsidRPr="001B5C0A" w:rsidRDefault="00703AE0">
      <w:pPr>
        <w:ind w:left="993"/>
        <w:rPr>
          <w:sz w:val="20"/>
          <w:szCs w:val="20"/>
        </w:rPr>
      </w:pPr>
      <w:r w:rsidRPr="001B5C0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0E054F" wp14:editId="0AED4725">
                <wp:simplePos x="0" y="0"/>
                <wp:positionH relativeFrom="page">
                  <wp:posOffset>1376045</wp:posOffset>
                </wp:positionH>
                <wp:positionV relativeFrom="paragraph">
                  <wp:posOffset>217170</wp:posOffset>
                </wp:positionV>
                <wp:extent cx="2122170" cy="0"/>
                <wp:effectExtent l="13970" t="10795" r="6985" b="8255"/>
                <wp:wrapNone/>
                <wp:docPr id="5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F83ED" id="Line 4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35pt,17.1pt" to="275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" strokeweight=".22269mm">
                <w10:wrap anchorx="page"/>
              </v:line>
            </w:pict>
          </mc:Fallback>
        </mc:AlternateContent>
      </w:r>
      <w:r w:rsidRPr="001B5C0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EE92A0" wp14:editId="496276A4">
                <wp:simplePos x="0" y="0"/>
                <wp:positionH relativeFrom="page">
                  <wp:posOffset>4277360</wp:posOffset>
                </wp:positionH>
                <wp:positionV relativeFrom="paragraph">
                  <wp:posOffset>217170</wp:posOffset>
                </wp:positionV>
                <wp:extent cx="848995" cy="0"/>
                <wp:effectExtent l="10160" t="10795" r="7620" b="8255"/>
                <wp:wrapNone/>
                <wp:docPr id="4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45521" id="Line 4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8pt,17.1pt" to="403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" strokeweight=".22269mm">
                <w10:wrap anchorx="page"/>
              </v:line>
            </w:pict>
          </mc:Fallback>
        </mc:AlternateContent>
      </w:r>
      <w:r w:rsidR="004961E2">
        <w:rPr>
          <w:sz w:val="20"/>
          <w:szCs w:val="20"/>
        </w:rPr>
        <w:t>Tus</w:t>
      </w:r>
      <w:r w:rsidR="00C1604D" w:rsidRPr="001B5C0A">
        <w:rPr>
          <w:sz w:val="20"/>
          <w:szCs w:val="20"/>
        </w:rPr>
        <w:t xml:space="preserve"> ID: </w:t>
      </w:r>
      <w:r w:rsidR="00DE6274" w:rsidRPr="001B5C0A">
        <w:rPr>
          <w:sz w:val="20"/>
          <w:szCs w:val="20"/>
        </w:rPr>
        <w:t xml:space="preserve"> </w:t>
      </w:r>
      <w:r w:rsidR="008D2264" w:rsidRPr="001B5C0A">
        <w:rPr>
          <w:sz w:val="20"/>
          <w:szCs w:val="20"/>
        </w:rPr>
        <w:t xml:space="preserve">  </w:t>
      </w:r>
      <w:r w:rsidR="00395348" w:rsidRPr="001B5C0A">
        <w:rPr>
          <w:sz w:val="20"/>
          <w:szCs w:val="20"/>
        </w:rPr>
        <w:t xml:space="preserve"> </w:t>
      </w:r>
    </w:p>
    <w:p w14:paraId="704A3A8B" w14:textId="53C516A0" w:rsidR="00680D0A" w:rsidRPr="001B5C0A" w:rsidRDefault="00377B36">
      <w:pPr>
        <w:pStyle w:val="BodyText"/>
      </w:pPr>
      <w:ins w:id="20" w:author="Acer" w:date="2021-11-17T14:4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35B978B" wp14:editId="221CC8AB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178435</wp:posOffset>
                  </wp:positionV>
                  <wp:extent cx="962025" cy="219075"/>
                  <wp:effectExtent l="0" t="0" r="28575" b="28575"/>
                  <wp:wrapNone/>
                  <wp:docPr id="53" name="Text Box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F55F1E" w14:textId="45B7A82B" w:rsidR="00377B36" w:rsidRDefault="00377B36">
                              <w:ins w:id="21" w:author="Acer" w:date="2021-11-17T14:48:00Z">
                                <w:r>
                                  <w:t>10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35B978B" id="Text Box 53" o:spid="_x0000_s1028" type="#_x0000_t202" style="position:absolute;margin-left:83.7pt;margin-top:14.05pt;width:75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" fillcolor="white [3201]" strokeweight=".5pt">
                  <v:textbox>
                    <w:txbxContent>
                      <w:p w14:paraId="57F55F1E" w14:textId="45B7A82B" w:rsidR="00377B36" w:rsidRDefault="00377B36">
                        <w:ins w:id="22" w:author="Acer" w:date="2021-11-17T14:48:00Z">
                          <w:r>
                            <w:t>10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C1604D" w:rsidRPr="001B5C0A">
        <w:br w:type="column"/>
      </w:r>
    </w:p>
    <w:p w14:paraId="6AB4C700" w14:textId="77777777" w:rsidR="00680D0A" w:rsidRPr="001B5C0A" w:rsidRDefault="00680D0A">
      <w:pPr>
        <w:pStyle w:val="BodyText"/>
      </w:pPr>
    </w:p>
    <w:p w14:paraId="34434968" w14:textId="77777777" w:rsidR="00680D0A" w:rsidRPr="001B5C0A" w:rsidRDefault="00680D0A">
      <w:pPr>
        <w:pStyle w:val="BodyText"/>
      </w:pPr>
    </w:p>
    <w:p w14:paraId="1463DEAB" w14:textId="77777777" w:rsidR="00680D0A" w:rsidRPr="001B5C0A" w:rsidRDefault="00680D0A">
      <w:pPr>
        <w:pStyle w:val="BodyText"/>
      </w:pPr>
    </w:p>
    <w:p w14:paraId="56620F53" w14:textId="1D690C3B" w:rsidR="00680D0A" w:rsidRPr="001B5C0A" w:rsidRDefault="004961E2">
      <w:pPr>
        <w:pStyle w:val="BodyText"/>
        <w:spacing w:before="128"/>
        <w:ind w:left="120"/>
      </w:pPr>
      <w:proofErr w:type="spellStart"/>
      <w:r>
        <w:t>Hnub</w:t>
      </w:r>
      <w:proofErr w:type="spellEnd"/>
      <w:r>
        <w:t xml:space="preserve"> Tim</w:t>
      </w:r>
      <w:r w:rsidR="00C1604D" w:rsidRPr="001B5C0A">
        <w:t>:</w:t>
      </w:r>
    </w:p>
    <w:p w14:paraId="0AF2CEC1" w14:textId="4B01E0E0" w:rsidR="00680D0A" w:rsidRPr="001B5C0A" w:rsidRDefault="00377B36">
      <w:pPr>
        <w:pStyle w:val="BodyText"/>
      </w:pPr>
      <w:ins w:id="23" w:author="Acer" w:date="2021-11-17T14:4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BB87B9E" wp14:editId="4DBE5A4A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622300</wp:posOffset>
                  </wp:positionV>
                  <wp:extent cx="962025" cy="219075"/>
                  <wp:effectExtent l="0" t="0" r="28575" b="28575"/>
                  <wp:wrapNone/>
                  <wp:docPr id="54" name="Text Box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3DF23F" w14:textId="7F96D9E9" w:rsidR="00377B36" w:rsidRDefault="00377B36">
                              <w:ins w:id="24" w:author="Acer" w:date="2021-11-17T14:48:00Z">
                                <w:r>
                                  <w:t>03/03/2006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B87B9E" id="Text Box 54" o:spid="_x0000_s1029" type="#_x0000_t202" style="position:absolute;margin-left:31.55pt;margin-top:49pt;width:75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" fillcolor="white [3201]" strokeweight=".5pt">
                  <v:textbox>
                    <w:txbxContent>
                      <w:p w14:paraId="473DF23F" w14:textId="7F96D9E9" w:rsidR="00377B36" w:rsidRDefault="00377B36">
                        <w:ins w:id="25" w:author="Acer" w:date="2021-11-17T14:48:00Z">
                          <w:r>
                            <w:t>03/03/2006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C1604D" w:rsidRPr="001B5C0A">
        <w:br w:type="column"/>
      </w:r>
    </w:p>
    <w:p w14:paraId="1FF26F4C" w14:textId="77777777" w:rsidR="00680D0A" w:rsidRPr="001B5C0A" w:rsidRDefault="00680D0A">
      <w:pPr>
        <w:pStyle w:val="BodyText"/>
      </w:pPr>
    </w:p>
    <w:p w14:paraId="32A47E64" w14:textId="77777777" w:rsidR="00680D0A" w:rsidRPr="001B5C0A" w:rsidRDefault="00680D0A">
      <w:pPr>
        <w:pStyle w:val="BodyText"/>
      </w:pPr>
    </w:p>
    <w:p w14:paraId="6B919C9D" w14:textId="620707E0" w:rsidR="00680D0A" w:rsidRPr="001B5C0A" w:rsidRDefault="008164CC">
      <w:pPr>
        <w:pStyle w:val="BodyText"/>
        <w:spacing w:before="11"/>
      </w:pPr>
      <w:ins w:id="26" w:author="Acer" w:date="2021-11-17T14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C71800C" wp14:editId="216F5FCA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157480</wp:posOffset>
                  </wp:positionV>
                  <wp:extent cx="962025" cy="219075"/>
                  <wp:effectExtent l="0" t="0" r="28575" b="28575"/>
                  <wp:wrapNone/>
                  <wp:docPr id="51" name="Text Box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8DC97" w14:textId="0B73D22E" w:rsidR="008164CC" w:rsidRDefault="008164CC">
                              <w:ins w:id="27" w:author="Acer" w:date="2021-11-17T14:45:00Z">
                                <w:r>
                                  <w:t>11/12/20</w:t>
                                </w:r>
                              </w:ins>
                              <w:ins w:id="28" w:author="Acer" w:date="2021-11-17T14:46:00Z">
                                <w:r>
                                  <w:t>21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C71800C" id="Text Box 51" o:spid="_x0000_s1030" type="#_x0000_t202" style="position:absolute;margin-left:20.15pt;margin-top:12.4pt;width:75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ecUAIAAKk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" fillcolor="white [3201]" strokeweight=".5pt">
                  <v:textbox>
                    <w:txbxContent>
                      <w:p w14:paraId="7598DC97" w14:textId="0B73D22E" w:rsidR="008164CC" w:rsidRDefault="008164CC">
                        <w:ins w:id="29" w:author="Acer" w:date="2021-11-17T14:45:00Z">
                          <w:r>
                            <w:t>11/12/20</w:t>
                          </w:r>
                        </w:ins>
                        <w:ins w:id="30" w:author="Acer" w:date="2021-11-17T14:46:00Z">
                          <w:r>
                            <w:t>21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409A9301" w14:textId="05066675" w:rsidR="00395348" w:rsidRPr="001B5C0A" w:rsidRDefault="00395348">
      <w:pPr>
        <w:pStyle w:val="BodyText"/>
        <w:spacing w:before="9"/>
      </w:pPr>
    </w:p>
    <w:p w14:paraId="619548DB" w14:textId="77777777" w:rsidR="00395348" w:rsidRPr="001B5C0A" w:rsidRDefault="00395348">
      <w:pPr>
        <w:pStyle w:val="BodyText"/>
        <w:spacing w:before="9"/>
      </w:pPr>
    </w:p>
    <w:p w14:paraId="0141C1A9" w14:textId="54CAEEEC" w:rsidR="00680D0A" w:rsidRPr="001B5C0A" w:rsidRDefault="00703AE0">
      <w:pPr>
        <w:pStyle w:val="BodyText"/>
        <w:spacing w:line="20" w:lineRule="exact"/>
        <w:ind w:left="63"/>
      </w:pPr>
      <w:r w:rsidRPr="001B5C0A">
        <w:rPr>
          <w:noProof/>
        </w:rPr>
        <mc:AlternateContent>
          <mc:Choice Requires="wpg">
            <w:drawing>
              <wp:inline distT="0" distB="0" distL="0" distR="0" wp14:anchorId="347BBF52" wp14:editId="43D4C65E">
                <wp:extent cx="1202690" cy="8255"/>
                <wp:effectExtent l="6350" t="6985" r="10160" b="3810"/>
                <wp:docPr id="4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690" cy="8255"/>
                          <a:chOff x="0" y="0"/>
                          <a:chExt cx="1894" cy="13"/>
                        </a:xfrm>
                      </wpg:grpSpPr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894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949DC" id="Group 45" o:spid="_x0000_s1026" style="width:94.7pt;height:.65pt;mso-position-horizontal-relative:char;mso-position-vertical-relative:line" coordsize="1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">
                <v:line id="Line 46" o:spid="_x0000_s1027" style="position:absolute;visibility:visible;mso-wrap-style:square" from="0,6" to="189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" strokeweight=".22269mm"/>
                <w10:anchorlock/>
              </v:group>
            </w:pict>
          </mc:Fallback>
        </mc:AlternateContent>
      </w:r>
    </w:p>
    <w:p w14:paraId="52AF2704" w14:textId="77777777" w:rsidR="00680D0A" w:rsidRPr="001B5C0A" w:rsidRDefault="00680D0A">
      <w:pPr>
        <w:spacing w:line="20" w:lineRule="exact"/>
        <w:rPr>
          <w:sz w:val="20"/>
          <w:szCs w:val="20"/>
        </w:rPr>
        <w:sectPr w:rsidR="00680D0A" w:rsidRPr="001B5C0A">
          <w:type w:val="continuous"/>
          <w:pgSz w:w="12240" w:h="15840"/>
          <w:pgMar w:top="880" w:right="400" w:bottom="940" w:left="600" w:header="720" w:footer="720" w:gutter="0"/>
          <w:cols w:num="5" w:space="720" w:equalWidth="0">
            <w:col w:w="1457" w:space="40"/>
            <w:col w:w="1132" w:space="1452"/>
            <w:col w:w="2737" w:space="756"/>
            <w:col w:w="599" w:space="39"/>
            <w:col w:w="3028"/>
          </w:cols>
        </w:sectPr>
      </w:pPr>
    </w:p>
    <w:p w14:paraId="00F1DC05" w14:textId="79D0CE19" w:rsidR="004961E2" w:rsidRDefault="00377B36" w:rsidP="004961E2">
      <w:pPr>
        <w:ind w:left="120"/>
        <w:rPr>
          <w:position w:val="-13"/>
          <w:sz w:val="20"/>
          <w:szCs w:val="20"/>
        </w:rPr>
      </w:pPr>
      <w:ins w:id="31" w:author="Acer" w:date="2021-11-17T14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69AC6B3" wp14:editId="25063948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32385</wp:posOffset>
                  </wp:positionV>
                  <wp:extent cx="1958340" cy="238125"/>
                  <wp:effectExtent l="0" t="0" r="22860" b="28575"/>
                  <wp:wrapNone/>
                  <wp:docPr id="52" name="Text Box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5834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7DA5E3" w14:textId="3BAD48E6" w:rsidR="00377B36" w:rsidRDefault="00377B36">
                              <w:proofErr w:type="spellStart"/>
                              <w:ins w:id="32" w:author="Acer" w:date="2021-11-17T14:47:00Z">
                                <w:r>
                                  <w:t>Tsev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Kawm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Ntawv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Qib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Siab</w:t>
                                </w:r>
                              </w:ins>
                              <w:proofErr w:type="spellEnd"/>
                              <w:ins w:id="33" w:author="Acer" w:date="2021-11-17T14:48:00Z">
                                <w:r>
                                  <w:t xml:space="preserve"> Robbinsdale cooper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69AC6B3" id="Text Box 52" o:spid="_x0000_s1031" type="#_x0000_t202" style="position:absolute;left:0;text-align:left;margin-left:69.5pt;margin-top:2.55pt;width:154.2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" fillcolor="white [3201]" strokeweight=".5pt">
                  <v:textbox>
                    <w:txbxContent>
                      <w:p w14:paraId="497DA5E3" w14:textId="3BAD48E6" w:rsidR="00377B36" w:rsidRDefault="00377B36">
                        <w:proofErr w:type="spellStart"/>
                        <w:ins w:id="34" w:author="Acer" w:date="2021-11-17T14:47:00Z">
                          <w:r>
                            <w:t>Tsev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Kawm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Ntawv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Qib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Siab</w:t>
                          </w:r>
                        </w:ins>
                        <w:proofErr w:type="spellEnd"/>
                        <w:ins w:id="35" w:author="Acer" w:date="2021-11-17T14:48:00Z">
                          <w:r>
                            <w:t xml:space="preserve"> Robbinsdale cooper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703AE0" w:rsidRPr="001B5C0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DBF0187" wp14:editId="43330768">
                <wp:simplePos x="0" y="0"/>
                <wp:positionH relativeFrom="page">
                  <wp:posOffset>916940</wp:posOffset>
                </wp:positionH>
                <wp:positionV relativeFrom="paragraph">
                  <wp:posOffset>285115</wp:posOffset>
                </wp:positionV>
                <wp:extent cx="2618740" cy="0"/>
                <wp:effectExtent l="12065" t="8890" r="7620" b="10160"/>
                <wp:wrapNone/>
                <wp:docPr id="4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874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853C7" id="Line 44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22.45pt" to="278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" strokeweight=".22269mm">
                <w10:wrap anchorx="page"/>
              </v:line>
            </w:pict>
          </mc:Fallback>
        </mc:AlternateContent>
      </w:r>
      <w:proofErr w:type="spellStart"/>
      <w:r w:rsidR="004961E2">
        <w:rPr>
          <w:position w:val="-13"/>
          <w:sz w:val="20"/>
          <w:szCs w:val="20"/>
        </w:rPr>
        <w:t>Tsev</w:t>
      </w:r>
      <w:proofErr w:type="spellEnd"/>
      <w:r w:rsidR="004961E2">
        <w:rPr>
          <w:position w:val="-13"/>
          <w:sz w:val="20"/>
          <w:szCs w:val="20"/>
        </w:rPr>
        <w:t xml:space="preserve"> </w:t>
      </w:r>
      <w:proofErr w:type="spellStart"/>
      <w:r w:rsidR="004961E2">
        <w:rPr>
          <w:position w:val="-13"/>
          <w:sz w:val="20"/>
          <w:szCs w:val="20"/>
        </w:rPr>
        <w:t>Kawm</w:t>
      </w:r>
      <w:proofErr w:type="spellEnd"/>
    </w:p>
    <w:p w14:paraId="2478AE41" w14:textId="053A0094" w:rsidR="00680D0A" w:rsidRPr="001B5C0A" w:rsidRDefault="004961E2" w:rsidP="004961E2">
      <w:pPr>
        <w:ind w:left="120"/>
        <w:rPr>
          <w:sz w:val="20"/>
          <w:szCs w:val="20"/>
        </w:rPr>
      </w:pPr>
      <w:r>
        <w:rPr>
          <w:position w:val="-13"/>
          <w:sz w:val="20"/>
          <w:szCs w:val="20"/>
        </w:rPr>
        <w:t xml:space="preserve"> </w:t>
      </w:r>
      <w:proofErr w:type="spellStart"/>
      <w:r>
        <w:rPr>
          <w:position w:val="-13"/>
          <w:sz w:val="20"/>
          <w:szCs w:val="20"/>
        </w:rPr>
        <w:t>Ntawv</w:t>
      </w:r>
      <w:proofErr w:type="spellEnd"/>
      <w:r w:rsidR="00C1604D" w:rsidRPr="001B5C0A">
        <w:rPr>
          <w:position w:val="-13"/>
          <w:sz w:val="20"/>
          <w:szCs w:val="20"/>
        </w:rPr>
        <w:t xml:space="preserve">: </w:t>
      </w:r>
    </w:p>
    <w:p w14:paraId="44C1C4D6" w14:textId="1D34F09B" w:rsidR="00680D0A" w:rsidRPr="001B5C0A" w:rsidRDefault="00377B36" w:rsidP="00A97147">
      <w:pPr>
        <w:spacing w:before="240"/>
        <w:ind w:left="115"/>
        <w:rPr>
          <w:sz w:val="20"/>
          <w:szCs w:val="20"/>
        </w:rPr>
      </w:pPr>
      <w:ins w:id="36" w:author="Acer" w:date="2021-11-17T14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AA4D679" wp14:editId="3D4AC10C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311785</wp:posOffset>
                  </wp:positionV>
                  <wp:extent cx="1958340" cy="238125"/>
                  <wp:effectExtent l="0" t="0" r="22860" b="28575"/>
                  <wp:wrapNone/>
                  <wp:docPr id="55" name="Text Box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5834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C49125" w14:textId="4D379E48" w:rsidR="00377B36" w:rsidRDefault="00377B36">
                              <w:ins w:id="37" w:author="Acer" w:date="2021-11-17T14:49:00Z">
                                <w:r>
                                  <w:t xml:space="preserve">Sing Vang </w:t>
                                </w:r>
                                <w:proofErr w:type="spellStart"/>
                                <w:r>
                                  <w:t>thiab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Yer</w:t>
                                </w:r>
                                <w:proofErr w:type="spellEnd"/>
                                <w:r>
                                  <w:t xml:space="preserve"> Thao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AA4D679" id="Text Box 55" o:spid="_x0000_s1032" type="#_x0000_t202" style="position:absolute;left:0;text-align:left;margin-left:58.5pt;margin-top:24.55pt;width:154.2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" fillcolor="white [3201]" strokeweight=".5pt">
                  <v:textbox>
                    <w:txbxContent>
                      <w:p w14:paraId="31C49125" w14:textId="4D379E48" w:rsidR="00377B36" w:rsidRDefault="00377B36">
                        <w:ins w:id="38" w:author="Acer" w:date="2021-11-17T14:49:00Z">
                          <w:r>
                            <w:t xml:space="preserve">Sing Vang </w:t>
                          </w:r>
                          <w:proofErr w:type="spellStart"/>
                          <w:r>
                            <w:t>thiab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Yer</w:t>
                          </w:r>
                          <w:proofErr w:type="spellEnd"/>
                          <w:r>
                            <w:t xml:space="preserve"> Thao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C1604D" w:rsidRPr="001B5C0A">
        <w:rPr>
          <w:sz w:val="20"/>
          <w:szCs w:val="20"/>
        </w:rPr>
        <w:br w:type="column"/>
      </w:r>
      <w:proofErr w:type="spellStart"/>
      <w:r w:rsidR="004961E2">
        <w:rPr>
          <w:sz w:val="20"/>
          <w:szCs w:val="20"/>
        </w:rPr>
        <w:t>Qeb</w:t>
      </w:r>
      <w:proofErr w:type="spellEnd"/>
      <w:r w:rsidR="00C1604D" w:rsidRPr="001B5C0A">
        <w:rPr>
          <w:sz w:val="20"/>
          <w:szCs w:val="20"/>
        </w:rPr>
        <w:t xml:space="preserve">: </w:t>
      </w:r>
    </w:p>
    <w:p w14:paraId="58A91BAF" w14:textId="0404E193" w:rsidR="00680D0A" w:rsidRPr="001B5C0A" w:rsidRDefault="00703AE0">
      <w:pPr>
        <w:pStyle w:val="BodyText"/>
        <w:spacing w:line="20" w:lineRule="exact"/>
        <w:ind w:left="781" w:right="-562"/>
      </w:pPr>
      <w:r w:rsidRPr="001B5C0A">
        <w:rPr>
          <w:noProof/>
        </w:rPr>
        <mc:AlternateContent>
          <mc:Choice Requires="wpg">
            <w:drawing>
              <wp:inline distT="0" distB="0" distL="0" distR="0" wp14:anchorId="63AA667E" wp14:editId="2A77DC9F">
                <wp:extent cx="495935" cy="8255"/>
                <wp:effectExtent l="5715" t="5715" r="12700" b="5080"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8255"/>
                          <a:chOff x="0" y="0"/>
                          <a:chExt cx="781" cy="13"/>
                        </a:xfrm>
                      </wpg:grpSpPr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780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E8AE4" id="Group 42" o:spid="_x0000_s1026" style="width:39.05pt;height:.65pt;mso-position-horizontal-relative:char;mso-position-vertical-relative:line" coordsize="78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">
                <v:line id="Line 43" o:spid="_x0000_s1027" style="position:absolute;visibility:visible;mso-wrap-style:square" from="0,6" to="7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" strokeweight=".22269mm"/>
                <w10:anchorlock/>
              </v:group>
            </w:pict>
          </mc:Fallback>
        </mc:AlternateContent>
      </w:r>
      <w:r w:rsidR="00175799">
        <w:t xml:space="preserve">     </w:t>
      </w:r>
    </w:p>
    <w:p w14:paraId="6A97EF86" w14:textId="77777777" w:rsidR="00680D0A" w:rsidRPr="001B5C0A" w:rsidRDefault="00C1604D">
      <w:pPr>
        <w:pStyle w:val="BodyText"/>
        <w:spacing w:before="9"/>
      </w:pPr>
      <w:r w:rsidRPr="001B5C0A">
        <w:br w:type="column"/>
      </w:r>
    </w:p>
    <w:p w14:paraId="61CCD78C" w14:textId="5E6B08DD" w:rsidR="00680D0A" w:rsidRPr="001B5C0A" w:rsidRDefault="004961E2" w:rsidP="00DC4A14">
      <w:pPr>
        <w:pStyle w:val="BodyText"/>
      </w:pPr>
      <w:proofErr w:type="spellStart"/>
      <w:r>
        <w:t>Hnub</w:t>
      </w:r>
      <w:proofErr w:type="spellEnd"/>
      <w:r>
        <w:t xml:space="preserve"> </w:t>
      </w:r>
      <w:proofErr w:type="spellStart"/>
      <w:r>
        <w:t>Yug</w:t>
      </w:r>
      <w:proofErr w:type="spellEnd"/>
      <w:r w:rsidR="00C1604D" w:rsidRPr="001B5C0A">
        <w:t>:</w:t>
      </w:r>
    </w:p>
    <w:p w14:paraId="6A904B27" w14:textId="4826B386" w:rsidR="00680D0A" w:rsidRPr="001B5C0A" w:rsidRDefault="00C1604D" w:rsidP="00A97147">
      <w:pPr>
        <w:spacing w:before="240"/>
        <w:ind w:left="115"/>
        <w:rPr>
          <w:sz w:val="20"/>
          <w:szCs w:val="20"/>
        </w:rPr>
      </w:pPr>
      <w:r w:rsidRPr="001B5C0A">
        <w:rPr>
          <w:sz w:val="20"/>
          <w:szCs w:val="20"/>
        </w:rPr>
        <w:br w:type="column"/>
      </w:r>
    </w:p>
    <w:p w14:paraId="3CA006D0" w14:textId="4E2BC53F" w:rsidR="00680D0A" w:rsidRDefault="00703AE0">
      <w:pPr>
        <w:pStyle w:val="BodyText"/>
        <w:spacing w:line="20" w:lineRule="exact"/>
        <w:ind w:left="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8AF1F0" wp14:editId="6A68B670">
                <wp:extent cx="1202055" cy="8255"/>
                <wp:effectExtent l="12700" t="4445" r="13970" b="6350"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8255"/>
                          <a:chOff x="0" y="0"/>
                          <a:chExt cx="1893" cy="13"/>
                        </a:xfrm>
                      </wpg:grpSpPr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893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977A7" id="Group 40" o:spid="_x0000_s1026" style="width:94.65pt;height:.65pt;mso-position-horizontal-relative:char;mso-position-vertical-relative:line" coordsize="189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">
                <v:line id="Line 41" o:spid="_x0000_s1027" style="position:absolute;visibility:visible;mso-wrap-style:square" from="0,6" to="189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" strokeweight=".22269mm"/>
                <w10:anchorlock/>
              </v:group>
            </w:pict>
          </mc:Fallback>
        </mc:AlternateContent>
      </w:r>
    </w:p>
    <w:p w14:paraId="623225C3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4" w:space="720" w:equalWidth="0">
            <w:col w:w="2396" w:space="2562"/>
            <w:col w:w="1070" w:space="1544"/>
            <w:col w:w="610" w:space="40"/>
            <w:col w:w="3018"/>
          </w:cols>
        </w:sectPr>
      </w:pPr>
    </w:p>
    <w:p w14:paraId="38DF9FA1" w14:textId="77777777" w:rsidR="00680D0A" w:rsidRDefault="00680D0A">
      <w:pPr>
        <w:pStyle w:val="BodyText"/>
        <w:spacing w:before="3"/>
        <w:rPr>
          <w:sz w:val="18"/>
        </w:rPr>
      </w:pPr>
    </w:p>
    <w:p w14:paraId="75FBABA4" w14:textId="58B68C1E" w:rsidR="00680D0A" w:rsidRDefault="004961E2" w:rsidP="004961E2">
      <w:pPr>
        <w:pStyle w:val="BodyText"/>
        <w:ind w:left="120" w:right="-165"/>
      </w:pPr>
      <w:proofErr w:type="spellStart"/>
      <w:r>
        <w:t>Nyob</w:t>
      </w:r>
      <w:proofErr w:type="spellEnd"/>
      <w:r>
        <w:t xml:space="preserve"> zoo</w:t>
      </w:r>
    </w:p>
    <w:p w14:paraId="024601D2" w14:textId="77777777" w:rsidR="00FF6D3F" w:rsidRDefault="00C1604D">
      <w:pPr>
        <w:tabs>
          <w:tab w:val="left" w:pos="4642"/>
        </w:tabs>
        <w:spacing w:before="94" w:line="162" w:lineRule="exact"/>
        <w:ind w:left="70"/>
        <w:rPr>
          <w:sz w:val="18"/>
          <w:u w:val="single"/>
        </w:rPr>
      </w:pPr>
      <w:r>
        <w:br w:type="column"/>
      </w:r>
    </w:p>
    <w:p w14:paraId="52F4AFB5" w14:textId="797DF04D" w:rsidR="00680D0A" w:rsidRPr="005D413F" w:rsidRDefault="00C1604D">
      <w:pPr>
        <w:tabs>
          <w:tab w:val="left" w:pos="4642"/>
        </w:tabs>
        <w:spacing w:before="94" w:line="162" w:lineRule="exact"/>
        <w:ind w:left="70"/>
        <w:rPr>
          <w:sz w:val="18"/>
        </w:rPr>
      </w:pPr>
      <w:r>
        <w:rPr>
          <w:sz w:val="18"/>
          <w:u w:val="single"/>
        </w:rPr>
        <w:tab/>
      </w:r>
      <w:r w:rsidR="005D413F" w:rsidRPr="005D413F">
        <w:rPr>
          <w:sz w:val="18"/>
        </w:rPr>
        <w:t xml:space="preserve"> ,</w:t>
      </w:r>
    </w:p>
    <w:p w14:paraId="100599C9" w14:textId="02C9058F" w:rsidR="00680D0A" w:rsidRDefault="00680D0A">
      <w:pPr>
        <w:pStyle w:val="BodyText"/>
        <w:spacing w:line="185" w:lineRule="exact"/>
        <w:ind w:right="1302"/>
        <w:jc w:val="center"/>
      </w:pPr>
    </w:p>
    <w:p w14:paraId="41E95E21" w14:textId="77777777" w:rsidR="00680D0A" w:rsidRDefault="00680D0A">
      <w:pPr>
        <w:spacing w:line="185" w:lineRule="exact"/>
        <w:jc w:val="center"/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555" w:space="40"/>
            <w:col w:w="10645"/>
          </w:cols>
        </w:sectPr>
      </w:pPr>
    </w:p>
    <w:p w14:paraId="30CCF4FA" w14:textId="77777777" w:rsidR="00680D0A" w:rsidRDefault="00680D0A">
      <w:pPr>
        <w:pStyle w:val="BodyText"/>
        <w:spacing w:before="9"/>
        <w:rPr>
          <w:sz w:val="11"/>
        </w:rPr>
      </w:pPr>
    </w:p>
    <w:p w14:paraId="41DEDE42" w14:textId="77777777" w:rsidR="00680D0A" w:rsidRDefault="00680D0A">
      <w:pPr>
        <w:rPr>
          <w:sz w:val="11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1E014FBD" w14:textId="3A185872" w:rsidR="00680D0A" w:rsidRDefault="00703AE0">
      <w:pPr>
        <w:pStyle w:val="ListParagraph"/>
        <w:numPr>
          <w:ilvl w:val="0"/>
          <w:numId w:val="1"/>
        </w:numPr>
        <w:tabs>
          <w:tab w:val="left" w:pos="398"/>
        </w:tabs>
        <w:spacing w:before="94"/>
        <w:ind w:hanging="277"/>
        <w:rPr>
          <w:rFonts w:ascii="MS UI Gothic" w:hAnsi="MS UI Gothic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0D561F" wp14:editId="524AD195">
                <wp:simplePos x="0" y="0"/>
                <wp:positionH relativeFrom="page">
                  <wp:posOffset>640270</wp:posOffset>
                </wp:positionH>
                <wp:positionV relativeFrom="paragraph">
                  <wp:posOffset>99060</wp:posOffset>
                </wp:positionV>
                <wp:extent cx="110490" cy="98425"/>
                <wp:effectExtent l="0" t="0" r="3810" b="15875"/>
                <wp:wrapNone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98425"/>
                          <a:chOff x="1027" y="156"/>
                          <a:chExt cx="174" cy="155"/>
                        </a:xfrm>
                      </wpg:grpSpPr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26" y="155"/>
                            <a:ext cx="174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6" y="165"/>
                            <a:ext cx="154" cy="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D9A99" id="Group 37" o:spid="_x0000_s1026" style="position:absolute;margin-left:50.4pt;margin-top:7.8pt;width:8.7pt;height:7.75pt;z-index:-251663360;mso-position-horizontal-relative:page" coordorigin="1027,156" coordsize="174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">
                <v:rect id="Rectangle 39" o:spid="_x0000_s1027" style="position:absolute;left:1026;top:155;width:17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38" o:spid="_x0000_s1028" style="position:absolute;left:1036;top:165;width:15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C1604D">
        <w:rPr>
          <w:sz w:val="20"/>
        </w:rPr>
        <w:t>[</w:t>
      </w:r>
      <w:r w:rsidR="00C1604D">
        <w:rPr>
          <w:spacing w:val="-29"/>
          <w:sz w:val="20"/>
        </w:rPr>
        <w:t xml:space="preserve"> </w:t>
      </w:r>
    </w:p>
    <w:p w14:paraId="335CBD42" w14:textId="03301778" w:rsidR="00680D0A" w:rsidRDefault="00C1604D">
      <w:pPr>
        <w:pStyle w:val="BodyText"/>
        <w:tabs>
          <w:tab w:val="left" w:pos="4531"/>
        </w:tabs>
        <w:spacing w:before="94"/>
        <w:ind w:left="140" w:right="687" w:hanging="20"/>
      </w:pPr>
      <w:r>
        <w:br w:type="column"/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tsum</w:t>
      </w:r>
      <w:proofErr w:type="spellEnd"/>
      <w:r w:rsidR="004961E2">
        <w:t xml:space="preserve"> </w:t>
      </w:r>
      <w:proofErr w:type="spellStart"/>
      <w:r w:rsidR="004961E2">
        <w:t>xa</w:t>
      </w:r>
      <w:proofErr w:type="spellEnd"/>
      <w:r w:rsidR="004961E2">
        <w:t xml:space="preserve"> </w:t>
      </w:r>
      <w:proofErr w:type="spellStart"/>
      <w:r w:rsidR="004961E2">
        <w:t>tawm</w:t>
      </w:r>
      <w:proofErr w:type="spellEnd"/>
      <w:r w:rsidR="004961E2">
        <w:t xml:space="preserve"> </w:t>
      </w:r>
      <w:proofErr w:type="spellStart"/>
      <w:r w:rsidR="004961E2">
        <w:t>daim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98363C">
        <w:t xml:space="preserve"> </w:t>
      </w:r>
      <w:proofErr w:type="spellStart"/>
      <w:r w:rsidR="0098363C">
        <w:t>ceeb</w:t>
      </w:r>
      <w:proofErr w:type="spellEnd"/>
      <w:r w:rsidR="0098363C">
        <w:t xml:space="preserve"> </w:t>
      </w:r>
      <w:proofErr w:type="spellStart"/>
      <w:r w:rsidR="0098363C">
        <w:t>toom</w:t>
      </w:r>
      <w:proofErr w:type="spellEnd"/>
      <w:r w:rsidR="004961E2">
        <w:t xml:space="preserve"> no vim chaw </w:t>
      </w:r>
      <w:proofErr w:type="spellStart"/>
      <w:r w:rsidR="004961E2">
        <w:t>haujlwm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xyuas</w:t>
      </w:r>
      <w:proofErr w:type="spellEnd"/>
      <w:r w:rsidR="004961E2">
        <w:t xml:space="preserve"> </w:t>
      </w:r>
      <w:proofErr w:type="spellStart"/>
      <w:r w:rsidR="004961E2">
        <w:t>cheeb</w:t>
      </w:r>
      <w:proofErr w:type="spellEnd"/>
      <w:r w:rsidR="004961E2">
        <w:t xml:space="preserve"> </w:t>
      </w:r>
      <w:proofErr w:type="spellStart"/>
      <w:r w:rsidR="004961E2">
        <w:t>tsam</w:t>
      </w:r>
      <w:proofErr w:type="spellEnd"/>
      <w:r w:rsidR="004961E2">
        <w:t xml:space="preserve"> </w:t>
      </w:r>
      <w:proofErr w:type="spellStart"/>
      <w:r w:rsidR="004961E2">
        <w:t>tsev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npaj</w:t>
      </w:r>
      <w:proofErr w:type="spellEnd"/>
      <w:r w:rsidR="004961E2">
        <w:t xml:space="preserve"> </w:t>
      </w:r>
      <w:proofErr w:type="spellStart"/>
      <w:r w:rsidR="004961E2">
        <w:t>sau</w:t>
      </w:r>
      <w:proofErr w:type="spellEnd"/>
      <w:r w:rsidR="004961E2">
        <w:t xml:space="preserve"> </w:t>
      </w:r>
      <w:proofErr w:type="spellStart"/>
      <w:r w:rsidR="004961E2">
        <w:t>hom</w:t>
      </w:r>
      <w:proofErr w:type="spellEnd"/>
      <w:r w:rsidR="004961E2">
        <w:t xml:space="preserve"> </w:t>
      </w:r>
      <w:proofErr w:type="spellStart"/>
      <w:r w:rsidR="004961E2">
        <w:t>phiaj</w:t>
      </w:r>
      <w:proofErr w:type="spellEnd"/>
      <w:r w:rsidR="004961E2">
        <w:t xml:space="preserve">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pab</w:t>
      </w:r>
      <w:proofErr w:type="spellEnd"/>
      <w:r w:rsidR="004961E2">
        <w:t xml:space="preserve"> </w:t>
      </w:r>
      <w:proofErr w:type="spellStart"/>
      <w:r w:rsidR="004961E2">
        <w:t>cuam</w:t>
      </w:r>
      <w:proofErr w:type="spellEnd"/>
      <w:r w:rsidR="004961E2">
        <w:t xml:space="preserve"> IEP, IFSP, </w:t>
      </w:r>
      <w:proofErr w:type="spellStart"/>
      <w:r w:rsidR="004961E2">
        <w:t>lossis</w:t>
      </w:r>
      <w:proofErr w:type="spellEnd"/>
      <w:r w:rsidR="004961E2">
        <w:t xml:space="preserve"> IIIP </w:t>
      </w:r>
      <w:proofErr w:type="spellStart"/>
      <w:r w:rsidR="004961E2">
        <w:t>thaum</w:t>
      </w:r>
      <w:proofErr w:type="spellEnd"/>
      <w:r w:rsidR="004961E2">
        <w:t xml:space="preserve"> </w:t>
      </w:r>
      <w:proofErr w:type="spellStart"/>
      <w:r w:rsidR="004961E2">
        <w:t>muaj</w:t>
      </w:r>
      <w:proofErr w:type="spellEnd"/>
      <w:r w:rsidR="004961E2">
        <w:t xml:space="preserve"> </w:t>
      </w:r>
      <w:proofErr w:type="spellStart"/>
      <w:r w:rsidR="004961E2">
        <w:t>rooj</w:t>
      </w:r>
      <w:proofErr w:type="spellEnd"/>
      <w:r w:rsidR="004961E2">
        <w:t xml:space="preserve"> sib </w:t>
      </w:r>
      <w:proofErr w:type="spellStart"/>
      <w:r w:rsidR="004961E2">
        <w:t>tham</w:t>
      </w:r>
      <w:proofErr w:type="spellEnd"/>
      <w:r w:rsidR="004961E2">
        <w:t xml:space="preserve"> </w:t>
      </w:r>
      <w:proofErr w:type="spellStart"/>
      <w:r w:rsidR="004961E2">
        <w:t>nyob</w:t>
      </w:r>
      <w:proofErr w:type="spellEnd"/>
      <w:r w:rsidR="004961E2">
        <w:t xml:space="preserve"> </w:t>
      </w:r>
      <w:ins w:id="39" w:author="Acer" w:date="2021-11-17T14:50:00Z">
        <w:r w:rsidR="001467B9">
          <w:t>11/12/2021</w:t>
        </w:r>
      </w:ins>
      <w:r>
        <w:rPr>
          <w:position w:val="3"/>
          <w:sz w:val="14"/>
          <w:u w:val="single"/>
        </w:rPr>
        <w:tab/>
      </w:r>
      <w:r>
        <w:t>. (</w:t>
      </w:r>
      <w:proofErr w:type="spellStart"/>
      <w:r w:rsidR="004961E2">
        <w:t>Thov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cov</w:t>
      </w:r>
      <w:proofErr w:type="spellEnd"/>
      <w:r w:rsidR="004961E2">
        <w:t xml:space="preserve"> </w:t>
      </w:r>
      <w:proofErr w:type="spellStart"/>
      <w:r w:rsidR="004961E2">
        <w:t>npov</w:t>
      </w:r>
      <w:proofErr w:type="spellEnd"/>
      <w:r w:rsidR="004961E2">
        <w:t xml:space="preserve"> </w:t>
      </w:r>
      <w:proofErr w:type="spellStart"/>
      <w:r w:rsidR="004961E2">
        <w:t>uas</w:t>
      </w:r>
      <w:proofErr w:type="spellEnd"/>
      <w:r w:rsidR="004961E2">
        <w:t xml:space="preserve"> tau </w:t>
      </w:r>
      <w:proofErr w:type="spellStart"/>
      <w:r w:rsidR="004961E2">
        <w:t>muab</w:t>
      </w:r>
      <w:proofErr w:type="spellEnd"/>
      <w:r w:rsidR="004961E2">
        <w:t xml:space="preserve"> kos </w:t>
      </w:r>
      <w:proofErr w:type="spellStart"/>
      <w:r w:rsidR="004961E2">
        <w:t>hauv</w:t>
      </w:r>
      <w:proofErr w:type="spellEnd"/>
      <w:r w:rsidR="004961E2">
        <w:t xml:space="preserve"> </w:t>
      </w:r>
      <w:proofErr w:type="spellStart"/>
      <w:r w:rsidR="004961E2">
        <w:t>qab</w:t>
      </w:r>
      <w:proofErr w:type="spellEnd"/>
      <w:r w:rsidR="004961E2">
        <w:t xml:space="preserve"> no</w:t>
      </w:r>
      <w:r w:rsidR="0098363C">
        <w:t xml:space="preserve"> </w:t>
      </w:r>
      <w:proofErr w:type="spellStart"/>
      <w:r w:rsidR="0098363C">
        <w:t>uas</w:t>
      </w:r>
      <w:proofErr w:type="spellEnd"/>
      <w:r w:rsidR="0098363C">
        <w:t xml:space="preserve"> </w:t>
      </w:r>
      <w:proofErr w:type="spellStart"/>
      <w:r w:rsidR="0098363C">
        <w:t>muaj</w:t>
      </w:r>
      <w:proofErr w:type="spellEnd"/>
      <w:r w:rsidR="0098363C">
        <w:t xml:space="preserve"> </w:t>
      </w:r>
      <w:proofErr w:type="spellStart"/>
      <w:r w:rsidR="0098363C">
        <w:t>feem</w:t>
      </w:r>
      <w:proofErr w:type="spellEnd"/>
      <w:r w:rsidR="0098363C">
        <w:t xml:space="preserve"> </w:t>
      </w:r>
      <w:proofErr w:type="spellStart"/>
      <w:r w:rsidR="0098363C">
        <w:t>raug</w:t>
      </w:r>
      <w:proofErr w:type="spellEnd"/>
      <w:r w:rsidR="0098363C">
        <w:t xml:space="preserve"> </w:t>
      </w:r>
      <w:proofErr w:type="spellStart"/>
      <w:r w:rsidR="0098363C">
        <w:t>koj</w:t>
      </w:r>
      <w:proofErr w:type="spellEnd"/>
      <w:r>
        <w:t>.)</w:t>
      </w:r>
    </w:p>
    <w:p w14:paraId="07D55E47" w14:textId="77777777" w:rsidR="00680D0A" w:rsidRDefault="00680D0A">
      <w:pPr>
        <w:pStyle w:val="BodyText"/>
      </w:pPr>
    </w:p>
    <w:p w14:paraId="1F8E8058" w14:textId="48FDA19D" w:rsidR="00680D0A" w:rsidRDefault="00703AE0">
      <w:pPr>
        <w:pStyle w:val="BodyText"/>
        <w:tabs>
          <w:tab w:val="left" w:pos="562"/>
        </w:tabs>
        <w:ind w:left="589" w:right="544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AADA188" wp14:editId="2A992D4F">
                <wp:simplePos x="0" y="0"/>
                <wp:positionH relativeFrom="page">
                  <wp:posOffset>739140</wp:posOffset>
                </wp:positionH>
                <wp:positionV relativeFrom="paragraph">
                  <wp:posOffset>-434340</wp:posOffset>
                </wp:positionV>
                <wp:extent cx="35560" cy="142240"/>
                <wp:effectExtent l="0" t="0" r="0" b="127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00E04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A188" id="Text Box 36" o:spid="_x0000_s1033" type="#_x0000_t202" style="position:absolute;left:0;text-align:left;margin-left:58.2pt;margin-top:-34.2pt;width:2.8pt;height:11.2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" filled="f" stroked="f">
                <v:textbox inset="0,0,0,0">
                  <w:txbxContent>
                    <w:p w14:paraId="2E300E04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21A8FB7" wp14:editId="7B790558">
                <wp:simplePos x="0" y="0"/>
                <wp:positionH relativeFrom="page">
                  <wp:posOffset>1019810</wp:posOffset>
                </wp:positionH>
                <wp:positionV relativeFrom="paragraph">
                  <wp:posOffset>3810</wp:posOffset>
                </wp:positionV>
                <wp:extent cx="35560" cy="142240"/>
                <wp:effectExtent l="635" t="0" r="1905" b="1270"/>
                <wp:wrapNone/>
                <wp:docPr id="3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8DD2D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8FB7" id="Text Box 35" o:spid="_x0000_s1034" type="#_x0000_t202" style="position:absolute;left:0;text-align:left;margin-left:80.3pt;margin-top:.3pt;width:2.8pt;height:11.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" filled="f" stroked="f">
                <v:textbox inset="0,0,0,0">
                  <w:txbxContent>
                    <w:p w14:paraId="1A88DD2D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0080E2F" wp14:editId="35AE9D15">
                <wp:simplePos x="0" y="0"/>
                <wp:positionH relativeFrom="page">
                  <wp:posOffset>931545</wp:posOffset>
                </wp:positionH>
                <wp:positionV relativeFrom="paragraph">
                  <wp:posOffset>34925</wp:posOffset>
                </wp:positionV>
                <wp:extent cx="110490" cy="100330"/>
                <wp:effectExtent l="7620" t="1905" r="5715" b="2540"/>
                <wp:wrapNone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0330"/>
                          <a:chOff x="1467" y="55"/>
                          <a:chExt cx="174" cy="158"/>
                        </a:xfrm>
                      </wpg:grpSpPr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67" y="55"/>
                            <a:ext cx="174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77" y="65"/>
                            <a:ext cx="15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6690C" id="Group 32" o:spid="_x0000_s1026" style="position:absolute;margin-left:73.35pt;margin-top:2.75pt;width:8.7pt;height:7.9pt;z-index:-251662336;mso-position-horizontal-relative:page" coordorigin="1467,55" coordsize="17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">
                <v:rect id="Rectangle 34" o:spid="_x0000_s1027" style="position:absolute;left:1467;top:55;width:17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Rectangle 33" o:spid="_x0000_s1028" style="position:absolute;left:1477;top:65;width:15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KLJ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FJ4fok/QM4fAAAA//8DAFBLAQItABQABgAIAAAAIQDb4fbL7gAAAIUBAAATAAAAAAAAAAAA&#10;AAAAAAAAAABbQ29udGVudF9UeXBlc10ueG1sUEsBAi0AFAAGAAgAAAAhAFr0LFu/AAAAFQEAAAsA&#10;AAAAAAAAAAAAAAAAHwEAAF9yZWxzLy5yZWxzUEsBAi0AFAAGAAgAAAAhAOCAosn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C1604D">
        <w:t>[</w:t>
      </w:r>
      <w:r w:rsidR="00C1604D">
        <w:tab/>
      </w:r>
      <w:r w:rsidR="004961E2">
        <w:t xml:space="preserve">Vim </w:t>
      </w:r>
      <w:proofErr w:type="spellStart"/>
      <w:r w:rsidR="004961E2">
        <w:t>koj</w:t>
      </w:r>
      <w:proofErr w:type="spellEnd"/>
      <w:r w:rsidR="004961E2">
        <w:t xml:space="preserve"> </w:t>
      </w:r>
      <w:proofErr w:type="spellStart"/>
      <w:r w:rsidR="004961E2">
        <w:t>tus</w:t>
      </w:r>
      <w:proofErr w:type="spellEnd"/>
      <w:r w:rsidR="004961E2">
        <w:t xml:space="preserve"> me</w:t>
      </w:r>
      <w:ins w:id="40" w:author="Acer" w:date="2021-11-17T15:04:00Z">
        <w:r w:rsidR="00223E01">
          <w:t xml:space="preserve"> </w:t>
        </w:r>
      </w:ins>
      <w:proofErr w:type="spellStart"/>
      <w:r w:rsidR="004961E2">
        <w:t>nyuam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txais</w:t>
      </w:r>
      <w:proofErr w:type="spellEnd"/>
      <w:r w:rsidR="004961E2">
        <w:t xml:space="preserve"> </w:t>
      </w:r>
      <w:proofErr w:type="spellStart"/>
      <w:r w:rsidR="004961E2">
        <w:t>tej</w:t>
      </w:r>
      <w:proofErr w:type="spellEnd"/>
      <w:r w:rsidR="004961E2">
        <w:t xml:space="preserve">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tshwj</w:t>
      </w:r>
      <w:proofErr w:type="spellEnd"/>
      <w:r w:rsidR="004961E2">
        <w:t xml:space="preserve"> </w:t>
      </w:r>
      <w:proofErr w:type="spellStart"/>
      <w:r w:rsidR="004961E2">
        <w:t>xeeb</w:t>
      </w:r>
      <w:proofErr w:type="spellEnd"/>
      <w:r w:rsidR="004961E2">
        <w:t xml:space="preserve">, </w:t>
      </w:r>
      <w:proofErr w:type="spellStart"/>
      <w:r w:rsidR="004961E2">
        <w:t>lub</w:t>
      </w:r>
      <w:proofErr w:type="spellEnd"/>
      <w:r w:rsidR="004961E2">
        <w:t xml:space="preserve"> chaw </w:t>
      </w:r>
      <w:proofErr w:type="spellStart"/>
      <w:ins w:id="41" w:author="Acer" w:date="2021-11-17T15:04:00Z">
        <w:r w:rsidR="00223E01">
          <w:t>ua</w:t>
        </w:r>
        <w:proofErr w:type="spellEnd"/>
        <w:r w:rsidR="00223E01">
          <w:t xml:space="preserve"> </w:t>
        </w:r>
      </w:ins>
      <w:proofErr w:type="spellStart"/>
      <w:r w:rsidR="004961E2">
        <w:t>hauj</w:t>
      </w:r>
      <w:proofErr w:type="spellEnd"/>
      <w:ins w:id="42" w:author="Acer" w:date="2021-11-17T15:04:00Z">
        <w:r w:rsidR="00223E01">
          <w:t xml:space="preserve"> </w:t>
        </w:r>
      </w:ins>
      <w:proofErr w:type="spellStart"/>
      <w:r w:rsidR="004961E2">
        <w:t>lwm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xyuas</w:t>
      </w:r>
      <w:proofErr w:type="spellEnd"/>
      <w:r w:rsidR="004961E2">
        <w:t xml:space="preserve"> </w:t>
      </w:r>
      <w:proofErr w:type="spellStart"/>
      <w:r w:rsidR="004961E2">
        <w:t>cheeb</w:t>
      </w:r>
      <w:proofErr w:type="spellEnd"/>
      <w:r w:rsidR="004961E2">
        <w:t xml:space="preserve"> </w:t>
      </w:r>
      <w:proofErr w:type="spellStart"/>
      <w:r w:rsidR="004961E2">
        <w:t>tsam</w:t>
      </w:r>
      <w:proofErr w:type="spellEnd"/>
      <w:r w:rsidR="004961E2">
        <w:t xml:space="preserve"> </w:t>
      </w:r>
      <w:proofErr w:type="spellStart"/>
      <w:r w:rsidR="004961E2">
        <w:t>tsev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tsis</w:t>
      </w:r>
      <w:proofErr w:type="spellEnd"/>
      <w:r w:rsidR="004961E2">
        <w:t xml:space="preserve"> </w:t>
      </w:r>
      <w:proofErr w:type="spellStart"/>
      <w:r w:rsidR="004961E2">
        <w:t>ua</w:t>
      </w:r>
      <w:proofErr w:type="spellEnd"/>
      <w:r w:rsidR="004961E2">
        <w:t xml:space="preserve"> </w:t>
      </w:r>
      <w:proofErr w:type="spellStart"/>
      <w:r w:rsidR="004961E2">
        <w:t>txuas</w:t>
      </w:r>
      <w:proofErr w:type="spellEnd"/>
      <w:r w:rsidR="004961E2">
        <w:t xml:space="preserve"> </w:t>
      </w:r>
      <w:proofErr w:type="spellStart"/>
      <w:r w:rsidR="004961E2">
        <w:t>mus</w:t>
      </w:r>
      <w:proofErr w:type="spellEnd"/>
      <w:r w:rsidR="004961E2">
        <w:t xml:space="preserve"> </w:t>
      </w:r>
      <w:proofErr w:type="spellStart"/>
      <w:r w:rsidR="004961E2">
        <w:t>ntxiv</w:t>
      </w:r>
      <w:proofErr w:type="spellEnd"/>
      <w:r w:rsidR="004961E2">
        <w:t xml:space="preserve"> </w:t>
      </w:r>
      <w:proofErr w:type="spellStart"/>
      <w:r w:rsidR="004961E2">
        <w:t>yog</w:t>
      </w:r>
      <w:proofErr w:type="spellEnd"/>
      <w:r w:rsidR="004961E2">
        <w:t xml:space="preserve"> </w:t>
      </w:r>
      <w:proofErr w:type="spellStart"/>
      <w:r w:rsidR="004961E2">
        <w:t>tsis</w:t>
      </w:r>
      <w:proofErr w:type="spellEnd"/>
      <w:r w:rsidR="004961E2">
        <w:t xml:space="preserve"> tau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tso</w:t>
      </w:r>
      <w:proofErr w:type="spellEnd"/>
      <w:r w:rsidR="004961E2">
        <w:t xml:space="preserve"> </w:t>
      </w:r>
      <w:proofErr w:type="spellStart"/>
      <w:r w:rsidR="004961E2">
        <w:t>cai</w:t>
      </w:r>
      <w:proofErr w:type="spellEnd"/>
      <w:r w:rsidR="004961E2">
        <w:t xml:space="preserve"> los </w:t>
      </w:r>
      <w:proofErr w:type="spellStart"/>
      <w:r w:rsidR="004961E2">
        <w:t>ntawm</w:t>
      </w:r>
      <w:proofErr w:type="spellEnd"/>
      <w:r w:rsidR="004961E2">
        <w:t xml:space="preserve"> </w:t>
      </w:r>
      <w:proofErr w:type="spellStart"/>
      <w:r w:rsidR="004961E2">
        <w:t>koj</w:t>
      </w:r>
      <w:proofErr w:type="spellEnd"/>
      <w:r w:rsidR="004961E2">
        <w:t xml:space="preserve"> </w:t>
      </w:r>
      <w:del w:id="43" w:author="Acer" w:date="2021-11-17T14:50:00Z">
        <w:r w:rsidR="004961E2" w:rsidDel="006F5C0F">
          <w:delText>.</w:delText>
        </w:r>
      </w:del>
      <w:r w:rsidR="004961E2">
        <w:t xml:space="preserve"> </w:t>
      </w:r>
      <w:proofErr w:type="spellStart"/>
      <w:r w:rsidR="004961E2">
        <w:t>Koj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tsum</w:t>
      </w:r>
      <w:proofErr w:type="spellEnd"/>
      <w:r w:rsidR="004961E2">
        <w:t xml:space="preserve"> </w:t>
      </w:r>
      <w:ins w:id="44" w:author="Acer" w:date="2021-11-17T15:05:00Z">
        <w:r w:rsidR="00223E01">
          <w:t>kos</w:t>
        </w:r>
      </w:ins>
      <w:del w:id="45" w:author="Acer" w:date="2021-11-17T15:05:00Z">
        <w:r w:rsidR="004961E2" w:rsidDel="00223E01">
          <w:delText>xees</w:delText>
        </w:r>
      </w:del>
      <w:r w:rsidR="004961E2">
        <w:t xml:space="preserve"> </w:t>
      </w:r>
      <w:proofErr w:type="spellStart"/>
      <w:r w:rsidR="004961E2">
        <w:t>npe</w:t>
      </w:r>
      <w:proofErr w:type="spellEnd"/>
      <w:r w:rsidR="004961E2">
        <w:t xml:space="preserve"> </w:t>
      </w:r>
      <w:proofErr w:type="spellStart"/>
      <w:r w:rsidR="004961E2">
        <w:t>rau</w:t>
      </w:r>
      <w:proofErr w:type="spellEnd"/>
      <w:r w:rsidR="004961E2">
        <w:t xml:space="preserve"> </w:t>
      </w:r>
      <w:proofErr w:type="spellStart"/>
      <w:r w:rsidR="004961E2">
        <w:t>daim</w:t>
      </w:r>
      <w:proofErr w:type="spellEnd"/>
      <w:r w:rsidR="004961E2">
        <w:t xml:space="preserve"> </w:t>
      </w:r>
      <w:proofErr w:type="spellStart"/>
      <w:r w:rsidR="004961E2">
        <w:t>foos</w:t>
      </w:r>
      <w:proofErr w:type="spellEnd"/>
      <w:r w:rsidR="004961E2">
        <w:t xml:space="preserve"> </w:t>
      </w:r>
      <w:proofErr w:type="spellStart"/>
      <w:r w:rsidR="004961E2">
        <w:t>hauv</w:t>
      </w:r>
      <w:proofErr w:type="spellEnd"/>
      <w:r w:rsidR="004961E2">
        <w:t xml:space="preserve"> </w:t>
      </w:r>
      <w:proofErr w:type="spellStart"/>
      <w:r w:rsidR="004961E2">
        <w:t>qab</w:t>
      </w:r>
      <w:proofErr w:type="spellEnd"/>
      <w:r w:rsidR="004961E2">
        <w:t xml:space="preserve"> no </w:t>
      </w:r>
      <w:proofErr w:type="spellStart"/>
      <w:r w:rsidR="004961E2">
        <w:t>thiab</w:t>
      </w:r>
      <w:proofErr w:type="spellEnd"/>
      <w:r w:rsidR="004961E2">
        <w:t xml:space="preserve"> </w:t>
      </w:r>
      <w:proofErr w:type="spellStart"/>
      <w:r w:rsidR="004961E2">
        <w:t>xa</w:t>
      </w:r>
      <w:proofErr w:type="spellEnd"/>
      <w:r w:rsidR="004961E2">
        <w:t xml:space="preserve"> </w:t>
      </w:r>
      <w:proofErr w:type="spellStart"/>
      <w:r w:rsidR="004961E2">
        <w:t>rov</w:t>
      </w:r>
      <w:proofErr w:type="spellEnd"/>
      <w:r w:rsidR="004961E2">
        <w:t xml:space="preserve"> </w:t>
      </w:r>
      <w:proofErr w:type="spellStart"/>
      <w:r w:rsidR="004961E2">
        <w:t>tuaj</w:t>
      </w:r>
      <w:proofErr w:type="spellEnd"/>
      <w:r w:rsidR="004961E2">
        <w:t xml:space="preserve"> </w:t>
      </w:r>
      <w:proofErr w:type="spellStart"/>
      <w:r w:rsidR="004961E2">
        <w:t>ua</w:t>
      </w:r>
      <w:proofErr w:type="spellEnd"/>
      <w:r w:rsidR="004961E2">
        <w:t xml:space="preserve"> </w:t>
      </w:r>
      <w:proofErr w:type="spellStart"/>
      <w:r w:rsidR="004961E2">
        <w:t>ntej</w:t>
      </w:r>
      <w:proofErr w:type="spellEnd"/>
      <w:r w:rsidR="004961E2">
        <w:t xml:space="preserve"> </w:t>
      </w:r>
      <w:proofErr w:type="spellStart"/>
      <w:r w:rsidR="004961E2">
        <w:t>peb</w:t>
      </w:r>
      <w:proofErr w:type="spellEnd"/>
      <w:r w:rsidR="004961E2">
        <w:t xml:space="preserve"> </w:t>
      </w:r>
      <w:proofErr w:type="spellStart"/>
      <w:r w:rsidR="004961E2">
        <w:t>txuas</w:t>
      </w:r>
      <w:proofErr w:type="spellEnd"/>
      <w:r w:rsidR="004961E2">
        <w:t xml:space="preserve"> tau </w:t>
      </w:r>
      <w:proofErr w:type="spellStart"/>
      <w:r w:rsidR="004961E2">
        <w:t>mus</w:t>
      </w:r>
      <w:proofErr w:type="spellEnd"/>
      <w:r w:rsidR="004961E2">
        <w:t xml:space="preserve"> </w:t>
      </w:r>
      <w:proofErr w:type="spellStart"/>
      <w:r w:rsidR="004961E2">
        <w:t>ntxiv</w:t>
      </w:r>
      <w:proofErr w:type="spellEnd"/>
      <w:r w:rsidR="004961E2">
        <w:t xml:space="preserve">. </w:t>
      </w:r>
    </w:p>
    <w:p w14:paraId="38DE6C70" w14:textId="77777777" w:rsidR="00680D0A" w:rsidRDefault="00680D0A">
      <w:pPr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560" w:space="49"/>
            <w:col w:w="10631"/>
          </w:cols>
        </w:sectPr>
      </w:pPr>
    </w:p>
    <w:p w14:paraId="47F2CE91" w14:textId="77777777" w:rsidR="00680D0A" w:rsidRDefault="00680D0A">
      <w:pPr>
        <w:pStyle w:val="BodyText"/>
        <w:spacing w:before="10"/>
        <w:rPr>
          <w:sz w:val="11"/>
        </w:rPr>
      </w:pPr>
    </w:p>
    <w:p w14:paraId="48EB6E43" w14:textId="7359136A" w:rsidR="00680D0A" w:rsidRDefault="00703AE0">
      <w:pPr>
        <w:pStyle w:val="BodyText"/>
        <w:spacing w:before="94"/>
        <w:ind w:left="1199" w:right="485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014D2EB" wp14:editId="6899B2BF">
                <wp:simplePos x="0" y="0"/>
                <wp:positionH relativeFrom="page">
                  <wp:posOffset>1019810</wp:posOffset>
                </wp:positionH>
                <wp:positionV relativeFrom="paragraph">
                  <wp:posOffset>63500</wp:posOffset>
                </wp:positionV>
                <wp:extent cx="35560" cy="142240"/>
                <wp:effectExtent l="635" t="2540" r="1905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9163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4D2EB" id="Text Box 31" o:spid="_x0000_s1035" type="#_x0000_t202" style="position:absolute;left:0;text-align:left;margin-left:80.3pt;margin-top:5pt;width:2.8pt;height:11.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" filled="f" stroked="f">
                <v:textbox inset="0,0,0,0">
                  <w:txbxContent>
                    <w:p w14:paraId="19199163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9EC71B0" wp14:editId="2463A012">
                <wp:simplePos x="0" y="0"/>
                <wp:positionH relativeFrom="page">
                  <wp:posOffset>932180</wp:posOffset>
                </wp:positionH>
                <wp:positionV relativeFrom="paragraph">
                  <wp:posOffset>92075</wp:posOffset>
                </wp:positionV>
                <wp:extent cx="110490" cy="104775"/>
                <wp:effectExtent l="8255" t="2540" r="5080" b="6985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4775"/>
                          <a:chOff x="1468" y="145"/>
                          <a:chExt cx="174" cy="165"/>
                        </a:xfrm>
                      </wpg:grpSpPr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68" y="144"/>
                            <a:ext cx="174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78" y="154"/>
                            <a:ext cx="15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55BE0" id="Group 28" o:spid="_x0000_s1026" style="position:absolute;margin-left:73.4pt;margin-top:7.25pt;width:8.7pt;height:8.25pt;z-index:-251661312;mso-position-horizontal-relative:page" coordorigin="1468,145" coordsize="17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">
                <v:rect id="Rectangle 30" o:spid="_x0000_s1027" style="position:absolute;left:1468;top:144;width:174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29" o:spid="_x0000_s1028" style="position:absolute;left:1478;top:154;width:15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TK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UsUrh+iT9Abi8AAAD//wMAUEsBAi0AFAAGAAgAAAAhANvh9svuAAAAhQEAABMAAAAAAAAA&#10;AAAAAAAAAAAAAFtDb250ZW50X1R5cGVzXS54bWxQSwECLQAUAAYACAAAACEAWvQsW78AAAAVAQAA&#10;CwAAAAAAAAAAAAAAAAAfAQAAX3JlbHMvLnJlbHNQSwECLQAUAAYACAAAACEAn7ukys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 w:rsidR="00C1604D">
        <w:t xml:space="preserve">[ </w:t>
      </w:r>
      <w:r w:rsidR="00292188">
        <w:rPr>
          <w:rFonts w:ascii="MS UI Gothic" w:hAnsi="MS UI Gothic"/>
          <w:position w:val="2"/>
          <w:sz w:val="8"/>
        </w:rPr>
        <w:t xml:space="preserve">        </w:t>
      </w:r>
      <w:r w:rsidR="00C1604D">
        <w:rPr>
          <w:rFonts w:ascii="MS UI Gothic" w:hAnsi="MS UI Gothic"/>
          <w:position w:val="2"/>
          <w:sz w:val="8"/>
        </w:rPr>
        <w:t xml:space="preserve"> </w:t>
      </w:r>
      <w:r w:rsidR="004961E2">
        <w:t xml:space="preserve">Tau </w:t>
      </w:r>
      <w:proofErr w:type="spellStart"/>
      <w:r w:rsidR="004961E2">
        <w:t>hloov</w:t>
      </w:r>
      <w:proofErr w:type="spellEnd"/>
      <w:r w:rsidR="004961E2">
        <w:t xml:space="preserve"> </w:t>
      </w:r>
      <w:proofErr w:type="spellStart"/>
      <w:r w:rsidR="004961E2">
        <w:t>koj</w:t>
      </w:r>
      <w:proofErr w:type="spellEnd"/>
      <w:r w:rsidR="004961E2">
        <w:t xml:space="preserve"> </w:t>
      </w:r>
      <w:proofErr w:type="spellStart"/>
      <w:r w:rsidR="004961E2">
        <w:t>tus</w:t>
      </w:r>
      <w:proofErr w:type="spellEnd"/>
      <w:r w:rsidR="004961E2">
        <w:t xml:space="preserve"> me</w:t>
      </w:r>
      <w:ins w:id="46" w:author="Acer" w:date="2021-11-17T15:04:00Z">
        <w:r w:rsidR="00223E01">
          <w:t xml:space="preserve"> </w:t>
        </w:r>
      </w:ins>
      <w:proofErr w:type="spellStart"/>
      <w:r w:rsidR="004961E2">
        <w:t>nyuam</w:t>
      </w:r>
      <w:proofErr w:type="spellEnd"/>
      <w:r w:rsidR="004961E2">
        <w:t xml:space="preserve"> li </w:t>
      </w:r>
      <w:proofErr w:type="spellStart"/>
      <w:r w:rsidR="004961E2">
        <w:t>hom</w:t>
      </w:r>
      <w:proofErr w:type="spellEnd"/>
      <w:r w:rsidR="004961E2">
        <w:t xml:space="preserve"> </w:t>
      </w:r>
      <w:proofErr w:type="spellStart"/>
      <w:r w:rsidR="004961E2">
        <w:t>phiaj</w:t>
      </w:r>
      <w:proofErr w:type="spellEnd"/>
      <w:r w:rsidR="004961E2">
        <w:t xml:space="preserve">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pab</w:t>
      </w:r>
      <w:proofErr w:type="spellEnd"/>
      <w:r w:rsidR="004961E2">
        <w:t xml:space="preserve"> </w:t>
      </w:r>
      <w:proofErr w:type="spellStart"/>
      <w:r w:rsidR="004961E2">
        <w:t>cuam</w:t>
      </w:r>
      <w:proofErr w:type="spellEnd"/>
      <w:r w:rsidR="00C1604D">
        <w:t xml:space="preserve"> IEP, IFSP </w:t>
      </w:r>
      <w:r w:rsidR="004961E2">
        <w:t>los</w:t>
      </w:r>
      <w:ins w:id="47" w:author="Acer" w:date="2021-11-17T15:03:00Z">
        <w:r w:rsidR="00B8370C">
          <w:t xml:space="preserve"> </w:t>
        </w:r>
      </w:ins>
      <w:r w:rsidR="004961E2">
        <w:t>sis</w:t>
      </w:r>
      <w:r w:rsidR="00C1604D">
        <w:t xml:space="preserve"> IIIP </w:t>
      </w:r>
      <w:proofErr w:type="spellStart"/>
      <w:r w:rsidR="004961E2">
        <w:t>raws</w:t>
      </w:r>
      <w:proofErr w:type="spellEnd"/>
      <w:r w:rsidR="004961E2">
        <w:t xml:space="preserve"> li </w:t>
      </w:r>
      <w:proofErr w:type="spellStart"/>
      <w:r w:rsidR="004961E2">
        <w:t>sau</w:t>
      </w:r>
      <w:proofErr w:type="spellEnd"/>
      <w:r w:rsidR="004961E2">
        <w:t xml:space="preserve"> </w:t>
      </w:r>
      <w:proofErr w:type="spellStart"/>
      <w:r w:rsidR="004961E2">
        <w:t>tseg</w:t>
      </w:r>
      <w:proofErr w:type="spellEnd"/>
      <w:r w:rsidR="004961E2">
        <w:t xml:space="preserve"> </w:t>
      </w:r>
      <w:proofErr w:type="spellStart"/>
      <w:r w:rsidR="001C4C52">
        <w:t>nyob</w:t>
      </w:r>
      <w:proofErr w:type="spellEnd"/>
      <w:r w:rsidR="001C4C52">
        <w:t xml:space="preserve"> </w:t>
      </w:r>
      <w:proofErr w:type="spellStart"/>
      <w:r w:rsidR="004961E2">
        <w:t>daim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lo </w:t>
      </w:r>
      <w:proofErr w:type="spellStart"/>
      <w:r w:rsidR="004961E2">
        <w:t>nrog</w:t>
      </w:r>
      <w:proofErr w:type="spellEnd"/>
      <w:r w:rsidR="00C1604D">
        <w:t xml:space="preserve">. </w:t>
      </w:r>
      <w:proofErr w:type="spellStart"/>
      <w:r w:rsidR="004961E2">
        <w:t>Lub</w:t>
      </w:r>
      <w:proofErr w:type="spellEnd"/>
      <w:r w:rsidR="004961E2">
        <w:t xml:space="preserve"> chaw </w:t>
      </w:r>
      <w:proofErr w:type="spellStart"/>
      <w:ins w:id="48" w:author="Acer" w:date="2021-11-17T15:03:00Z">
        <w:r w:rsidR="00B8370C">
          <w:t>ua</w:t>
        </w:r>
        <w:proofErr w:type="spellEnd"/>
        <w:r w:rsidR="00B8370C">
          <w:t xml:space="preserve"> </w:t>
        </w:r>
      </w:ins>
      <w:proofErr w:type="spellStart"/>
      <w:r w:rsidR="004961E2">
        <w:t>hauj</w:t>
      </w:r>
      <w:proofErr w:type="spellEnd"/>
      <w:ins w:id="49" w:author="Acer" w:date="2021-11-17T15:03:00Z">
        <w:r w:rsidR="00B8370C">
          <w:t xml:space="preserve"> </w:t>
        </w:r>
      </w:ins>
      <w:proofErr w:type="spellStart"/>
      <w:r w:rsidR="004961E2">
        <w:t>lwm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xyuas</w:t>
      </w:r>
      <w:proofErr w:type="spellEnd"/>
      <w:r w:rsidR="004961E2">
        <w:t xml:space="preserve"> </w:t>
      </w:r>
      <w:proofErr w:type="spellStart"/>
      <w:r w:rsidR="004961E2">
        <w:t>cheeb</w:t>
      </w:r>
      <w:proofErr w:type="spellEnd"/>
      <w:r w:rsidR="004961E2">
        <w:t xml:space="preserve"> </w:t>
      </w:r>
      <w:proofErr w:type="spellStart"/>
      <w:r w:rsidR="004961E2">
        <w:t>tsam</w:t>
      </w:r>
      <w:proofErr w:type="spellEnd"/>
      <w:r w:rsidR="004961E2">
        <w:t xml:space="preserve"> </w:t>
      </w:r>
      <w:proofErr w:type="spellStart"/>
      <w:r w:rsidR="004961E2">
        <w:t>tsev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1C4C52">
        <w:t>ua</w:t>
      </w:r>
      <w:proofErr w:type="spellEnd"/>
      <w:r w:rsidR="001C4C52">
        <w:t xml:space="preserve"> </w:t>
      </w:r>
      <w:proofErr w:type="spellStart"/>
      <w:r w:rsidR="001C4C52">
        <w:t>raws</w:t>
      </w:r>
      <w:proofErr w:type="spellEnd"/>
      <w:r w:rsidR="001C4C52">
        <w:t xml:space="preserve"> li </w:t>
      </w:r>
      <w:proofErr w:type="spellStart"/>
      <w:r w:rsidR="001C4C52">
        <w:t>qhov</w:t>
      </w:r>
      <w:proofErr w:type="spellEnd"/>
      <w:r w:rsidR="001C4C52">
        <w:t xml:space="preserve"> </w:t>
      </w:r>
      <w:proofErr w:type="spellStart"/>
      <w:r w:rsidR="001C4C52">
        <w:t>hloov</w:t>
      </w:r>
      <w:proofErr w:type="spellEnd"/>
      <w:r w:rsidR="001C4C52">
        <w:t xml:space="preserve"> </w:t>
      </w:r>
      <w:proofErr w:type="spellStart"/>
      <w:r w:rsidR="001C4C52">
        <w:t>tshiab</w:t>
      </w:r>
      <w:proofErr w:type="spellEnd"/>
      <w:r w:rsidR="001C4C52">
        <w:t xml:space="preserve"> no </w:t>
      </w:r>
      <w:proofErr w:type="spellStart"/>
      <w:r w:rsidR="001C4C52">
        <w:t>tshwj</w:t>
      </w:r>
      <w:proofErr w:type="spellEnd"/>
      <w:r w:rsidR="001C4C52">
        <w:t xml:space="preserve"> </w:t>
      </w:r>
      <w:proofErr w:type="spellStart"/>
      <w:r w:rsidR="001C4C52">
        <w:t>tsis</w:t>
      </w:r>
      <w:proofErr w:type="spellEnd"/>
      <w:r w:rsidR="001C4C52">
        <w:t xml:space="preserve"> </w:t>
      </w:r>
      <w:proofErr w:type="spellStart"/>
      <w:r w:rsidR="001C4C52">
        <w:t>yog</w:t>
      </w:r>
      <w:proofErr w:type="spellEnd"/>
      <w:r w:rsidR="001C4C52">
        <w:t xml:space="preserve"> </w:t>
      </w:r>
      <w:proofErr w:type="spellStart"/>
      <w:r w:rsidR="001C4C52">
        <w:t>koj</w:t>
      </w:r>
      <w:proofErr w:type="spellEnd"/>
      <w:r w:rsidR="001C4C52">
        <w:t xml:space="preserve"> </w:t>
      </w:r>
      <w:proofErr w:type="spellStart"/>
      <w:r w:rsidR="001C4C52">
        <w:t>sau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tuaj</w:t>
      </w:r>
      <w:proofErr w:type="spellEnd"/>
      <w:r w:rsidR="001C4C52">
        <w:t xml:space="preserve"> cheem li </w:t>
      </w:r>
      <w:proofErr w:type="spellStart"/>
      <w:r w:rsidR="001C4C52">
        <w:t>ntawm</w:t>
      </w:r>
      <w:proofErr w:type="spellEnd"/>
      <w:r w:rsidR="001C4C52">
        <w:t xml:space="preserve"> 14 </w:t>
      </w:r>
      <w:proofErr w:type="spellStart"/>
      <w:r w:rsidR="001C4C52">
        <w:t>hnub</w:t>
      </w:r>
      <w:proofErr w:type="spellEnd"/>
      <w:r w:rsidR="001C4C52">
        <w:t xml:space="preserve"> </w:t>
      </w:r>
      <w:proofErr w:type="spellStart"/>
      <w:r w:rsidR="001C4C52">
        <w:t>uas</w:t>
      </w:r>
      <w:proofErr w:type="spellEnd"/>
      <w:r w:rsidR="001C4C52">
        <w:t xml:space="preserve"> </w:t>
      </w:r>
      <w:proofErr w:type="spellStart"/>
      <w:r w:rsidR="001C4C52">
        <w:t>txais</w:t>
      </w:r>
      <w:proofErr w:type="spellEnd"/>
      <w:r w:rsidR="001C4C52">
        <w:t xml:space="preserve"> </w:t>
      </w:r>
      <w:proofErr w:type="spellStart"/>
      <w:r w:rsidR="001C4C52">
        <w:t>tsab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ceeb</w:t>
      </w:r>
      <w:proofErr w:type="spellEnd"/>
      <w:r w:rsidR="001C4C52">
        <w:t xml:space="preserve"> </w:t>
      </w:r>
      <w:proofErr w:type="spellStart"/>
      <w:r w:rsidR="001C4C52">
        <w:t>toom</w:t>
      </w:r>
      <w:proofErr w:type="spellEnd"/>
      <w:r w:rsidR="001C4C52">
        <w:t xml:space="preserve"> no. </w:t>
      </w:r>
    </w:p>
    <w:p w14:paraId="0AF1D52A" w14:textId="77777777" w:rsidR="00680D0A" w:rsidRDefault="00680D0A">
      <w:pPr>
        <w:pStyle w:val="BodyText"/>
        <w:spacing w:before="10"/>
        <w:rPr>
          <w:sz w:val="11"/>
        </w:rPr>
      </w:pPr>
    </w:p>
    <w:p w14:paraId="7A8B510B" w14:textId="01E03B6A" w:rsidR="00680D0A" w:rsidRDefault="00703AE0">
      <w:pPr>
        <w:pStyle w:val="BodyText"/>
        <w:tabs>
          <w:tab w:val="left" w:pos="1172"/>
        </w:tabs>
        <w:spacing w:before="94"/>
        <w:ind w:left="1199" w:right="485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ED25191" wp14:editId="4E9A5CE3">
                <wp:simplePos x="0" y="0"/>
                <wp:positionH relativeFrom="page">
                  <wp:posOffset>1019810</wp:posOffset>
                </wp:positionH>
                <wp:positionV relativeFrom="paragraph">
                  <wp:posOffset>63500</wp:posOffset>
                </wp:positionV>
                <wp:extent cx="35560" cy="142240"/>
                <wp:effectExtent l="635" t="3175" r="1905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8C448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5191" id="Text Box 27" o:spid="_x0000_s1036" type="#_x0000_t202" style="position:absolute;left:0;text-align:left;margin-left:80.3pt;margin-top:5pt;width:2.8pt;height:11.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" filled="f" stroked="f">
                <v:textbox inset="0,0,0,0">
                  <w:txbxContent>
                    <w:p w14:paraId="4E18C448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58FFF57" wp14:editId="3FD0E935">
                <wp:simplePos x="0" y="0"/>
                <wp:positionH relativeFrom="page">
                  <wp:posOffset>930910</wp:posOffset>
                </wp:positionH>
                <wp:positionV relativeFrom="paragraph">
                  <wp:posOffset>92710</wp:posOffset>
                </wp:positionV>
                <wp:extent cx="110490" cy="102870"/>
                <wp:effectExtent l="6985" t="3810" r="6350" b="762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2870"/>
                          <a:chOff x="1466" y="146"/>
                          <a:chExt cx="174" cy="162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65" y="145"/>
                            <a:ext cx="174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75" y="155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ED2C6" id="Group 24" o:spid="_x0000_s1026" style="position:absolute;margin-left:73.3pt;margin-top:7.3pt;width:8.7pt;height:8.1pt;z-index:-251660288;mso-position-horizontal-relative:page" coordorigin="1466,146" coordsize="174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">
                <v:rect id="Rectangle 26" o:spid="_x0000_s1027" style="position:absolute;left:1465;top:145;width:174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5" o:spid="_x0000_s1028" style="position:absolute;left:1475;top:155;width:15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w10:wrap anchorx="page"/>
              </v:group>
            </w:pict>
          </mc:Fallback>
        </mc:AlternateContent>
      </w:r>
      <w:r w:rsidR="00C1604D">
        <w:t>[</w:t>
      </w:r>
      <w:r w:rsidR="00C1604D">
        <w:tab/>
      </w:r>
      <w:proofErr w:type="spellStart"/>
      <w:r w:rsidR="001C4C52">
        <w:t>Lub</w:t>
      </w:r>
      <w:proofErr w:type="spellEnd"/>
      <w:r w:rsidR="001C4C52">
        <w:t xml:space="preserve"> chaw </w:t>
      </w:r>
      <w:proofErr w:type="spellStart"/>
      <w:r w:rsidR="001C4C52">
        <w:t>hauj</w:t>
      </w:r>
      <w:proofErr w:type="spellEnd"/>
      <w:ins w:id="50" w:author="Acer" w:date="2021-11-17T15:02:00Z">
        <w:r w:rsidR="00B8370C">
          <w:t xml:space="preserve"> </w:t>
        </w:r>
      </w:ins>
      <w:proofErr w:type="spellStart"/>
      <w:r w:rsidR="001C4C52">
        <w:t>lwm</w:t>
      </w:r>
      <w:proofErr w:type="spellEnd"/>
      <w:r w:rsidR="001C4C52">
        <w:t xml:space="preserve"> </w:t>
      </w:r>
      <w:proofErr w:type="spellStart"/>
      <w:r w:rsidR="001C4C52">
        <w:t>saib</w:t>
      </w:r>
      <w:proofErr w:type="spellEnd"/>
      <w:r w:rsidR="001C4C52">
        <w:t xml:space="preserve"> </w:t>
      </w:r>
      <w:proofErr w:type="spellStart"/>
      <w:r w:rsidR="001C4C52">
        <w:t>xyuas</w:t>
      </w:r>
      <w:proofErr w:type="spellEnd"/>
      <w:r w:rsidR="001C4C52">
        <w:t xml:space="preserve"> </w:t>
      </w:r>
      <w:proofErr w:type="spellStart"/>
      <w:r w:rsidR="001C4C52">
        <w:t>cheeb</w:t>
      </w:r>
      <w:proofErr w:type="spellEnd"/>
      <w:r w:rsidR="001C4C52">
        <w:t xml:space="preserve"> </w:t>
      </w:r>
      <w:proofErr w:type="spellStart"/>
      <w:r w:rsidR="001C4C52">
        <w:t>tsam</w:t>
      </w:r>
      <w:proofErr w:type="spellEnd"/>
      <w:r w:rsidR="001C4C52">
        <w:t xml:space="preserve"> </w:t>
      </w:r>
      <w:proofErr w:type="spellStart"/>
      <w:r w:rsidR="001C4C52">
        <w:t>tsev</w:t>
      </w:r>
      <w:proofErr w:type="spellEnd"/>
      <w:r w:rsidR="001C4C52">
        <w:t xml:space="preserve"> </w:t>
      </w:r>
      <w:proofErr w:type="spellStart"/>
      <w:r w:rsidR="001C4C52">
        <w:t>kawm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hais</w:t>
      </w:r>
      <w:proofErr w:type="spellEnd"/>
      <w:r w:rsidR="001C4C52">
        <w:t xml:space="preserve"> </w:t>
      </w:r>
      <w:proofErr w:type="spellStart"/>
      <w:r w:rsidR="001C4C52">
        <w:t>tias</w:t>
      </w:r>
      <w:proofErr w:type="spellEnd"/>
      <w:r w:rsidR="001C4C52">
        <w:t xml:space="preserve"> </w:t>
      </w:r>
      <w:proofErr w:type="spellStart"/>
      <w:r w:rsidR="001C4C52">
        <w:t>yuav</w:t>
      </w:r>
      <w:proofErr w:type="spellEnd"/>
      <w:r w:rsidR="001C4C52">
        <w:t xml:space="preserve"> </w:t>
      </w:r>
      <w:proofErr w:type="spellStart"/>
      <w:r w:rsidR="001C4C52">
        <w:t>tsis</w:t>
      </w:r>
      <w:proofErr w:type="spellEnd"/>
      <w:r w:rsidR="001C4C52">
        <w:t xml:space="preserve"> </w:t>
      </w:r>
      <w:proofErr w:type="spellStart"/>
      <w:r w:rsidR="001C4C52">
        <w:t>muaj</w:t>
      </w:r>
      <w:proofErr w:type="spellEnd"/>
      <w:r w:rsidR="001C4C52">
        <w:t xml:space="preserve"> </w:t>
      </w:r>
      <w:proofErr w:type="spellStart"/>
      <w:r w:rsidR="001C4C52">
        <w:t>tej</w:t>
      </w:r>
      <w:proofErr w:type="spellEnd"/>
      <w:r w:rsidR="001C4C52">
        <w:t xml:space="preserve"> </w:t>
      </w:r>
      <w:proofErr w:type="spellStart"/>
      <w:r w:rsidR="001C4C52">
        <w:t>kev</w:t>
      </w:r>
      <w:proofErr w:type="spellEnd"/>
      <w:r w:rsidR="001C4C52">
        <w:t xml:space="preserve"> </w:t>
      </w:r>
      <w:proofErr w:type="spellStart"/>
      <w:r w:rsidR="001C4C52">
        <w:t>kawm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tshwj</w:t>
      </w:r>
      <w:proofErr w:type="spellEnd"/>
      <w:r w:rsidR="001C4C52">
        <w:t xml:space="preserve"> </w:t>
      </w:r>
      <w:proofErr w:type="spellStart"/>
      <w:r w:rsidR="001C4C52">
        <w:t>xeeb</w:t>
      </w:r>
      <w:proofErr w:type="spellEnd"/>
      <w:r w:rsidR="001C4C52">
        <w:t xml:space="preserve"> </w:t>
      </w:r>
      <w:proofErr w:type="spellStart"/>
      <w:r w:rsidR="001C4C52">
        <w:t>ntxiv</w:t>
      </w:r>
      <w:proofErr w:type="spellEnd"/>
      <w:r w:rsidR="001C4C52">
        <w:t xml:space="preserve"> </w:t>
      </w:r>
      <w:proofErr w:type="spellStart"/>
      <w:r w:rsidR="001C4C52">
        <w:t>lawm</w:t>
      </w:r>
      <w:proofErr w:type="spellEnd"/>
      <w:r w:rsidR="001C4C52">
        <w:t xml:space="preserve">, </w:t>
      </w:r>
      <w:proofErr w:type="spellStart"/>
      <w:r w:rsidR="001C4C52">
        <w:t>thiab</w:t>
      </w:r>
      <w:proofErr w:type="spellEnd"/>
      <w:r w:rsidR="001C4C52">
        <w:t xml:space="preserve"> </w:t>
      </w:r>
      <w:proofErr w:type="spellStart"/>
      <w:r w:rsidR="001C4C52">
        <w:t>yuav</w:t>
      </w:r>
      <w:proofErr w:type="spellEnd"/>
      <w:r w:rsidR="001C4C52">
        <w:t xml:space="preserve"> </w:t>
      </w:r>
      <w:proofErr w:type="spellStart"/>
      <w:r w:rsidR="001C4C52">
        <w:t>ua</w:t>
      </w:r>
      <w:proofErr w:type="spellEnd"/>
      <w:r w:rsidR="001C4C52">
        <w:t xml:space="preserve"> </w:t>
      </w:r>
      <w:proofErr w:type="spellStart"/>
      <w:r w:rsidR="001C4C52">
        <w:t>raws</w:t>
      </w:r>
      <w:proofErr w:type="spellEnd"/>
      <w:r w:rsidR="001C4C52">
        <w:t xml:space="preserve"> li</w:t>
      </w:r>
      <w:r w:rsidR="0098363C">
        <w:t xml:space="preserve"> </w:t>
      </w:r>
      <w:proofErr w:type="spellStart"/>
      <w:r w:rsidR="0098363C">
        <w:t>qhov</w:t>
      </w:r>
      <w:proofErr w:type="spellEnd"/>
      <w:r w:rsidR="001C4C52">
        <w:t xml:space="preserve"> </w:t>
      </w:r>
      <w:proofErr w:type="spellStart"/>
      <w:r w:rsidR="001C4C52">
        <w:t>hloov</w:t>
      </w:r>
      <w:proofErr w:type="spellEnd"/>
      <w:r w:rsidR="001C4C52">
        <w:t xml:space="preserve"> </w:t>
      </w:r>
      <w:proofErr w:type="spellStart"/>
      <w:r w:rsidR="001C4C52">
        <w:t>tshiab</w:t>
      </w:r>
      <w:proofErr w:type="spellEnd"/>
      <w:r w:rsidR="001C4C52">
        <w:t xml:space="preserve"> no </w:t>
      </w:r>
      <w:proofErr w:type="spellStart"/>
      <w:r w:rsidR="001C4C52">
        <w:t>tshwj</w:t>
      </w:r>
      <w:proofErr w:type="spellEnd"/>
      <w:r w:rsidR="001C4C52">
        <w:t xml:space="preserve"> </w:t>
      </w:r>
      <w:proofErr w:type="spellStart"/>
      <w:r w:rsidR="001C4C52">
        <w:t>tsis</w:t>
      </w:r>
      <w:proofErr w:type="spellEnd"/>
      <w:r w:rsidR="001C4C52">
        <w:t xml:space="preserve"> </w:t>
      </w:r>
      <w:proofErr w:type="spellStart"/>
      <w:r w:rsidR="001C4C52">
        <w:t>yog</w:t>
      </w:r>
      <w:proofErr w:type="spellEnd"/>
      <w:r w:rsidR="001C4C52">
        <w:t xml:space="preserve"> </w:t>
      </w:r>
      <w:proofErr w:type="spellStart"/>
      <w:r w:rsidR="001C4C52">
        <w:t>koj</w:t>
      </w:r>
      <w:proofErr w:type="spellEnd"/>
      <w:r w:rsidR="001C4C52">
        <w:t xml:space="preserve"> </w:t>
      </w:r>
      <w:proofErr w:type="spellStart"/>
      <w:r w:rsidR="001C4C52">
        <w:t>sau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tuaj</w:t>
      </w:r>
      <w:proofErr w:type="spellEnd"/>
      <w:r w:rsidR="001C4C52">
        <w:t xml:space="preserve"> cheem li </w:t>
      </w:r>
      <w:proofErr w:type="spellStart"/>
      <w:r w:rsidR="001C4C52">
        <w:t>ntawm</w:t>
      </w:r>
      <w:proofErr w:type="spellEnd"/>
      <w:r w:rsidR="001C4C52">
        <w:t xml:space="preserve"> 14 </w:t>
      </w:r>
      <w:proofErr w:type="spellStart"/>
      <w:r w:rsidR="001C4C52">
        <w:t>hnub</w:t>
      </w:r>
      <w:proofErr w:type="spellEnd"/>
      <w:r w:rsidR="001C4C52">
        <w:t xml:space="preserve"> </w:t>
      </w:r>
      <w:proofErr w:type="spellStart"/>
      <w:r w:rsidR="001C4C52">
        <w:t>uas</w:t>
      </w:r>
      <w:proofErr w:type="spellEnd"/>
      <w:r w:rsidR="001C4C52">
        <w:t xml:space="preserve"> </w:t>
      </w:r>
      <w:proofErr w:type="spellStart"/>
      <w:r w:rsidR="001C4C52">
        <w:t>txais</w:t>
      </w:r>
      <w:proofErr w:type="spellEnd"/>
      <w:r w:rsidR="001C4C52">
        <w:t xml:space="preserve"> </w:t>
      </w:r>
      <w:proofErr w:type="spellStart"/>
      <w:r w:rsidR="001C4C52">
        <w:t>tsab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ceeb</w:t>
      </w:r>
      <w:proofErr w:type="spellEnd"/>
      <w:r w:rsidR="001C4C52">
        <w:t xml:space="preserve"> </w:t>
      </w:r>
      <w:proofErr w:type="spellStart"/>
      <w:r w:rsidR="001C4C52">
        <w:t>toom</w:t>
      </w:r>
      <w:proofErr w:type="spellEnd"/>
      <w:r w:rsidR="001C4C52">
        <w:t xml:space="preserve"> no</w:t>
      </w:r>
      <w:r w:rsidR="0098363C">
        <w:t>.</w:t>
      </w:r>
    </w:p>
    <w:p w14:paraId="4DB11A51" w14:textId="77777777" w:rsidR="00680D0A" w:rsidRDefault="00680D0A">
      <w:pPr>
        <w:pStyle w:val="BodyText"/>
      </w:pPr>
    </w:p>
    <w:p w14:paraId="1E4B7111" w14:textId="2D9AD2E1" w:rsidR="00680D0A" w:rsidRDefault="00703AE0">
      <w:pPr>
        <w:pStyle w:val="ListParagraph"/>
        <w:numPr>
          <w:ilvl w:val="0"/>
          <w:numId w:val="1"/>
        </w:numPr>
        <w:tabs>
          <w:tab w:val="left" w:pos="39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0439A61" wp14:editId="38EC2A6C">
                <wp:simplePos x="0" y="0"/>
                <wp:positionH relativeFrom="page">
                  <wp:posOffset>648970</wp:posOffset>
                </wp:positionH>
                <wp:positionV relativeFrom="paragraph">
                  <wp:posOffset>34290</wp:posOffset>
                </wp:positionV>
                <wp:extent cx="110490" cy="100330"/>
                <wp:effectExtent l="1270" t="5080" r="2540" b="8890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0330"/>
                          <a:chOff x="1022" y="54"/>
                          <a:chExt cx="174" cy="158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1" y="54"/>
                            <a:ext cx="174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1" y="64"/>
                            <a:ext cx="15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280C" id="Group 21" o:spid="_x0000_s1026" style="position:absolute;margin-left:51.1pt;margin-top:2.7pt;width:8.7pt;height:7.9pt;z-index:-251659264;mso-position-horizontal-relative:page" coordorigin="1022,54" coordsize="17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">
                <v:rect id="Rectangle 23" o:spid="_x0000_s1027" style="position:absolute;left:1021;top:54;width:17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2" o:spid="_x0000_s1028" style="position:absolute;left:1031;top:64;width:15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w10:wrap anchorx="page"/>
              </v:group>
            </w:pict>
          </mc:Fallback>
        </mc:AlternateContent>
      </w:r>
      <w:proofErr w:type="gramStart"/>
      <w:r w:rsidR="00C1604D">
        <w:rPr>
          <w:sz w:val="20"/>
        </w:rPr>
        <w:t>[  ]</w:t>
      </w:r>
      <w:proofErr w:type="gramEnd"/>
      <w:r w:rsidR="00C1604D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tsum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xa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daim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ntawv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ceeb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toom</w:t>
      </w:r>
      <w:proofErr w:type="spellEnd"/>
      <w:r w:rsidR="0098363C">
        <w:rPr>
          <w:sz w:val="20"/>
        </w:rPr>
        <w:t xml:space="preserve"> no vim </w:t>
      </w:r>
      <w:proofErr w:type="spellStart"/>
      <w:r w:rsidR="0098363C">
        <w:rPr>
          <w:sz w:val="20"/>
        </w:rPr>
        <w:t>lub</w:t>
      </w:r>
      <w:proofErr w:type="spellEnd"/>
      <w:r w:rsidR="0098363C">
        <w:rPr>
          <w:sz w:val="20"/>
        </w:rPr>
        <w:t xml:space="preserve"> chaw </w:t>
      </w:r>
      <w:proofErr w:type="spellStart"/>
      <w:ins w:id="51" w:author="Acer" w:date="2021-11-17T15:01:00Z">
        <w:r w:rsidR="00BD623F">
          <w:rPr>
            <w:sz w:val="20"/>
          </w:rPr>
          <w:t>ua</w:t>
        </w:r>
        <w:proofErr w:type="spellEnd"/>
        <w:r w:rsidR="00BD623F">
          <w:rPr>
            <w:sz w:val="20"/>
          </w:rPr>
          <w:t xml:space="preserve"> </w:t>
        </w:r>
      </w:ins>
      <w:proofErr w:type="spellStart"/>
      <w:r w:rsidR="0098363C">
        <w:rPr>
          <w:sz w:val="20"/>
        </w:rPr>
        <w:t>hauj</w:t>
      </w:r>
      <w:proofErr w:type="spellEnd"/>
      <w:ins w:id="52" w:author="Acer" w:date="2021-11-17T15:01:00Z">
        <w:r w:rsidR="00BD623F">
          <w:rPr>
            <w:sz w:val="20"/>
          </w:rPr>
          <w:t xml:space="preserve"> </w:t>
        </w:r>
      </w:ins>
      <w:proofErr w:type="spellStart"/>
      <w:r w:rsidR="0098363C">
        <w:rPr>
          <w:sz w:val="20"/>
        </w:rPr>
        <w:t>lwm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saib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xyuas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cheeb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ntawv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tsis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raws</w:t>
      </w:r>
      <w:proofErr w:type="spellEnd"/>
      <w:r w:rsidR="0098363C">
        <w:rPr>
          <w:sz w:val="20"/>
        </w:rPr>
        <w:t xml:space="preserve"> li </w:t>
      </w:r>
      <w:proofErr w:type="spellStart"/>
      <w:r w:rsidR="0098363C">
        <w:rPr>
          <w:sz w:val="20"/>
        </w:rPr>
        <w:t>cov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niam</w:t>
      </w:r>
      <w:proofErr w:type="spellEnd"/>
      <w:ins w:id="53" w:author="Acer" w:date="2021-11-17T15:01:00Z">
        <w:r w:rsidR="00BD623F">
          <w:rPr>
            <w:sz w:val="20"/>
          </w:rPr>
          <w:t xml:space="preserve"> </w:t>
        </w:r>
      </w:ins>
      <w:proofErr w:type="spellStart"/>
      <w:r w:rsidR="0098363C">
        <w:rPr>
          <w:sz w:val="20"/>
        </w:rPr>
        <w:t>txiv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tej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lus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thov</w:t>
      </w:r>
      <w:proofErr w:type="spellEnd"/>
      <w:r w:rsidR="0098363C">
        <w:rPr>
          <w:sz w:val="20"/>
        </w:rPr>
        <w:t>.</w:t>
      </w:r>
    </w:p>
    <w:p w14:paraId="4F3D5245" w14:textId="77777777" w:rsidR="00680D0A" w:rsidRDefault="00680D0A">
      <w:pPr>
        <w:pStyle w:val="BodyText"/>
        <w:rPr>
          <w:sz w:val="22"/>
        </w:rPr>
      </w:pPr>
    </w:p>
    <w:p w14:paraId="7E8A0AA3" w14:textId="77777777" w:rsidR="00680D0A" w:rsidRDefault="00680D0A">
      <w:pPr>
        <w:pStyle w:val="BodyText"/>
        <w:spacing w:before="10"/>
        <w:rPr>
          <w:sz w:val="17"/>
        </w:rPr>
      </w:pPr>
    </w:p>
    <w:p w14:paraId="10C70CCC" w14:textId="3E4560A6" w:rsidR="00680D0A" w:rsidRDefault="0098363C">
      <w:pPr>
        <w:pStyle w:val="BodyText"/>
        <w:ind w:left="120"/>
      </w:pPr>
      <w:r>
        <w:t xml:space="preserve">Rau </w:t>
      </w:r>
      <w:proofErr w:type="spellStart"/>
      <w:r>
        <w:t>ob</w:t>
      </w:r>
      <w:proofErr w:type="spellEnd"/>
      <w:r>
        <w:t xml:space="preserve"> yam</w:t>
      </w:r>
      <w:r w:rsidR="00C1604D">
        <w:t xml:space="preserve"> “a” </w:t>
      </w:r>
      <w:proofErr w:type="spellStart"/>
      <w:r>
        <w:t>thiab</w:t>
      </w:r>
      <w:proofErr w:type="spellEnd"/>
      <w:r w:rsidR="00C1604D">
        <w:t xml:space="preserve"> “b</w:t>
      </w:r>
      <w:r>
        <w:t>” tib</w:t>
      </w:r>
      <w:ins w:id="54" w:author="Acer" w:date="2021-11-17T14:59:00Z">
        <w:r w:rsidR="00D32F57">
          <w:t xml:space="preserve"> </w:t>
        </w:r>
      </w:ins>
      <w:proofErr w:type="spellStart"/>
      <w:r>
        <w:t>si</w:t>
      </w:r>
      <w:proofErr w:type="spellEnd"/>
      <w:r>
        <w:t xml:space="preserve">,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yam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no</w:t>
      </w:r>
      <w:r w:rsidR="00C1604D">
        <w:t>:</w:t>
      </w:r>
    </w:p>
    <w:p w14:paraId="3F42B212" w14:textId="77777777" w:rsidR="00680D0A" w:rsidRDefault="00680D0A">
      <w:pPr>
        <w:pStyle w:val="BodyText"/>
      </w:pPr>
    </w:p>
    <w:p w14:paraId="7CB62CB5" w14:textId="47503C8E" w:rsidR="00680D0A" w:rsidRPr="0098363C" w:rsidRDefault="0098363C" w:rsidP="0098363C">
      <w:pPr>
        <w:pStyle w:val="ListParagraph"/>
        <w:numPr>
          <w:ilvl w:val="1"/>
          <w:numId w:val="1"/>
        </w:numPr>
        <w:tabs>
          <w:tab w:val="left" w:pos="398"/>
        </w:tabs>
        <w:ind w:hanging="27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C8632B0" wp14:editId="09DE36C8">
                <wp:simplePos x="0" y="0"/>
                <wp:positionH relativeFrom="page">
                  <wp:posOffset>464820</wp:posOffset>
                </wp:positionH>
                <wp:positionV relativeFrom="paragraph">
                  <wp:posOffset>339725</wp:posOffset>
                </wp:positionV>
                <wp:extent cx="6868160" cy="1016635"/>
                <wp:effectExtent l="7620" t="13970" r="10795" b="7620"/>
                <wp:wrapTopAndBottom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9F1B16" w14:textId="33E40EA4" w:rsidR="00680D0A" w:rsidRDefault="00477D13">
                            <w:pPr>
                              <w:spacing w:before="99"/>
                              <w:ind w:left="61" w:right="79"/>
                              <w:rPr>
                                <w:sz w:val="18"/>
                              </w:rPr>
                            </w:pPr>
                            <w:proofErr w:type="spellStart"/>
                            <w:ins w:id="55" w:author="Acer" w:date="2021-11-17T14:52:00Z">
                              <w:r w:rsidRPr="00477D13">
                                <w:rPr>
                                  <w:sz w:val="18"/>
                                </w:rPr>
                                <w:t>Cheeb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tsam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txiav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txim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siab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tias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yuav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tsum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muaj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pab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kho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tshwj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xeeb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los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ntawm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hu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xov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tooj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rau</w:t>
                              </w:r>
                            </w:ins>
                            <w:proofErr w:type="spellEnd"/>
                            <w:ins w:id="56" w:author="Acer" w:date="2021-11-17T14:54:00Z">
                              <w:r w:rsidR="00CF3E3D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CF3E3D">
                                <w:rPr>
                                  <w:sz w:val="18"/>
                                </w:rPr>
                                <w:t>hnub</w:t>
                              </w:r>
                              <w:proofErr w:type="spellEnd"/>
                              <w:r w:rsidR="00CF3E3D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CF3E3D">
                                <w:rPr>
                                  <w:sz w:val="18"/>
                                </w:rPr>
                                <w:t>tim</w:t>
                              </w:r>
                            </w:ins>
                            <w:proofErr w:type="spellEnd"/>
                            <w:ins w:id="57" w:author="Acer" w:date="2021-11-17T14:52:00Z">
                              <w:r w:rsidRPr="00477D13">
                                <w:rPr>
                                  <w:sz w:val="18"/>
                                </w:rPr>
                                <w:t xml:space="preserve"> 11/12/2021.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Raws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li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ntaub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hauv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paus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tsis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thov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tshwj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xeeb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ins w:id="58" w:author="Acer" w:date="2021-11-17T14:55:00Z">
                              <w:r w:rsidR="00CF3E3D">
                                <w:rPr>
                                  <w:sz w:val="18"/>
                                </w:rPr>
                                <w:t xml:space="preserve">los </w:t>
                              </w:r>
                              <w:proofErr w:type="spellStart"/>
                              <w:r w:rsidR="00CF3E3D">
                                <w:rPr>
                                  <w:sz w:val="18"/>
                                </w:rPr>
                                <w:t>ntawm</w:t>
                              </w:r>
                            </w:ins>
                            <w:proofErr w:type="spellEnd"/>
                            <w:ins w:id="59" w:author="Acer" w:date="2021-11-17T14:52:00Z"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pab</w:t>
                              </w:r>
                            </w:ins>
                            <w:proofErr w:type="spellEnd"/>
                            <w:ins w:id="60" w:author="Acer" w:date="2021-11-17T14:55:00Z">
                              <w:r w:rsidR="00CF3E3D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61" w:author="Acer" w:date="2021-11-17T14:52:00Z">
                              <w:r w:rsidRPr="00477D13">
                                <w:rPr>
                                  <w:sz w:val="18"/>
                                </w:rPr>
                                <w:t>cuam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ins w:id="62" w:author="Acer" w:date="2021-11-17T14:55:00Z">
                              <w:r w:rsidR="00CF3E3D">
                                <w:rPr>
                                  <w:sz w:val="18"/>
                                </w:rPr>
                                <w:t xml:space="preserve">tom </w:t>
                              </w:r>
                            </w:ins>
                            <w:proofErr w:type="spellStart"/>
                            <w:ins w:id="63" w:author="Acer" w:date="2021-11-17T14:52:00Z">
                              <w:r w:rsidRPr="00477D13">
                                <w:rPr>
                                  <w:sz w:val="18"/>
                                </w:rPr>
                                <w:t>qab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ins w:id="64" w:author="Acer" w:date="2021-11-17T14:56:00Z">
                              <w:r w:rsidR="00CF3E3D">
                                <w:rPr>
                                  <w:sz w:val="18"/>
                                </w:rPr>
                                <w:t xml:space="preserve">COVID-19 </w:t>
                              </w:r>
                            </w:ins>
                            <w:proofErr w:type="spellStart"/>
                            <w:ins w:id="65" w:author="Acer" w:date="2021-11-17T14:52:00Z">
                              <w:r w:rsidRPr="00477D13">
                                <w:rPr>
                                  <w:sz w:val="18"/>
                                </w:rPr>
                                <w:t>rau</w:t>
                              </w:r>
                              <w:proofErr w:type="spellEnd"/>
                              <w:r w:rsidRPr="00477D1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77D13">
                                <w:rPr>
                                  <w:sz w:val="18"/>
                                </w:rPr>
                                <w:t>Chuye</w:t>
                              </w:r>
                            </w:ins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632B0" id="Text Box 20" o:spid="_x0000_s1037" type="#_x0000_t202" style="position:absolute;left:0;text-align:left;margin-left:36.6pt;margin-top:26.75pt;width:540.8pt;height:80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" filled="f" strokeweight="1pt">
                <v:textbox inset="0,0,0,0">
                  <w:txbxContent>
                    <w:p w14:paraId="4E9F1B16" w14:textId="33E40EA4" w:rsidR="00680D0A" w:rsidRDefault="00477D13">
                      <w:pPr>
                        <w:spacing w:before="99"/>
                        <w:ind w:left="61" w:right="79"/>
                        <w:rPr>
                          <w:sz w:val="18"/>
                        </w:rPr>
                      </w:pPr>
                      <w:proofErr w:type="spellStart"/>
                      <w:ins w:id="66" w:author="Acer" w:date="2021-11-17T14:52:00Z">
                        <w:r w:rsidRPr="00477D13">
                          <w:rPr>
                            <w:sz w:val="18"/>
                          </w:rPr>
                          <w:t>Cheeb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tsam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txiav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txim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siab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tias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yuav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tsum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muaj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pab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kho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tshwj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xeeb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los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ntawm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hu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xov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tooj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rau</w:t>
                        </w:r>
                      </w:ins>
                      <w:proofErr w:type="spellEnd"/>
                      <w:ins w:id="67" w:author="Acer" w:date="2021-11-17T14:54:00Z">
                        <w:r w:rsidR="00CF3E3D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CF3E3D">
                          <w:rPr>
                            <w:sz w:val="18"/>
                          </w:rPr>
                          <w:t>hnub</w:t>
                        </w:r>
                        <w:proofErr w:type="spellEnd"/>
                        <w:r w:rsidR="00CF3E3D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CF3E3D">
                          <w:rPr>
                            <w:sz w:val="18"/>
                          </w:rPr>
                          <w:t>tim</w:t>
                        </w:r>
                      </w:ins>
                      <w:proofErr w:type="spellEnd"/>
                      <w:ins w:id="68" w:author="Acer" w:date="2021-11-17T14:52:00Z">
                        <w:r w:rsidRPr="00477D13">
                          <w:rPr>
                            <w:sz w:val="18"/>
                          </w:rPr>
                          <w:t xml:space="preserve"> 11/12/2021.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Raws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li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ntaub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hauv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paus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tsis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thov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tshwj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xeeb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</w:ins>
                      <w:ins w:id="69" w:author="Acer" w:date="2021-11-17T14:55:00Z">
                        <w:r w:rsidR="00CF3E3D">
                          <w:rPr>
                            <w:sz w:val="18"/>
                          </w:rPr>
                          <w:t xml:space="preserve">los </w:t>
                        </w:r>
                        <w:proofErr w:type="spellStart"/>
                        <w:r w:rsidR="00CF3E3D">
                          <w:rPr>
                            <w:sz w:val="18"/>
                          </w:rPr>
                          <w:t>ntawm</w:t>
                        </w:r>
                      </w:ins>
                      <w:proofErr w:type="spellEnd"/>
                      <w:ins w:id="70" w:author="Acer" w:date="2021-11-17T14:52:00Z"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pab</w:t>
                        </w:r>
                      </w:ins>
                      <w:proofErr w:type="spellEnd"/>
                      <w:ins w:id="71" w:author="Acer" w:date="2021-11-17T14:55:00Z">
                        <w:r w:rsidR="00CF3E3D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72" w:author="Acer" w:date="2021-11-17T14:52:00Z">
                        <w:r w:rsidRPr="00477D13">
                          <w:rPr>
                            <w:sz w:val="18"/>
                          </w:rPr>
                          <w:t>cuam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</w:ins>
                      <w:ins w:id="73" w:author="Acer" w:date="2021-11-17T14:55:00Z">
                        <w:r w:rsidR="00CF3E3D">
                          <w:rPr>
                            <w:sz w:val="18"/>
                          </w:rPr>
                          <w:t xml:space="preserve">tom </w:t>
                        </w:r>
                      </w:ins>
                      <w:proofErr w:type="spellStart"/>
                      <w:ins w:id="74" w:author="Acer" w:date="2021-11-17T14:52:00Z">
                        <w:r w:rsidRPr="00477D13">
                          <w:rPr>
                            <w:sz w:val="18"/>
                          </w:rPr>
                          <w:t>qab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</w:ins>
                      <w:ins w:id="75" w:author="Acer" w:date="2021-11-17T14:56:00Z">
                        <w:r w:rsidR="00CF3E3D">
                          <w:rPr>
                            <w:sz w:val="18"/>
                          </w:rPr>
                          <w:t xml:space="preserve">COVID-19 </w:t>
                        </w:r>
                      </w:ins>
                      <w:proofErr w:type="spellStart"/>
                      <w:ins w:id="76" w:author="Acer" w:date="2021-11-17T14:52:00Z">
                        <w:r w:rsidRPr="00477D13">
                          <w:rPr>
                            <w:sz w:val="18"/>
                          </w:rPr>
                          <w:t>rau</w:t>
                        </w:r>
                        <w:proofErr w:type="spellEnd"/>
                        <w:r w:rsidRPr="00477D1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77D13">
                          <w:rPr>
                            <w:sz w:val="18"/>
                          </w:rPr>
                          <w:t>Chuye</w:t>
                        </w:r>
                      </w:ins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sz w:val="20"/>
        </w:rPr>
        <w:t>Piav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txog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hauj</w:t>
      </w:r>
      <w:proofErr w:type="spellEnd"/>
      <w:ins w:id="77" w:author="Acer" w:date="2021-11-17T14:58:00Z">
        <w:r w:rsidR="00D32F57">
          <w:rPr>
            <w:sz w:val="20"/>
          </w:rPr>
          <w:t xml:space="preserve"> </w:t>
        </w:r>
      </w:ins>
      <w:proofErr w:type="spellStart"/>
      <w:r>
        <w:rPr>
          <w:sz w:val="20"/>
        </w:rPr>
        <w:t>lwm</w:t>
      </w:r>
      <w:proofErr w:type="spellEnd"/>
      <w:r>
        <w:rPr>
          <w:sz w:val="20"/>
        </w:rPr>
        <w:t xml:space="preserve"> </w:t>
      </w:r>
      <w:proofErr w:type="spellStart"/>
      <w:ins w:id="78" w:author="Acer" w:date="2021-11-17T14:58:00Z">
        <w:r w:rsidR="00D32F57">
          <w:rPr>
            <w:sz w:val="20"/>
          </w:rPr>
          <w:t>uas</w:t>
        </w:r>
        <w:proofErr w:type="spellEnd"/>
        <w:r w:rsidR="00D32F57">
          <w:rPr>
            <w:sz w:val="20"/>
          </w:rPr>
          <w:t xml:space="preserve"> </w:t>
        </w:r>
      </w:ins>
      <w:proofErr w:type="spellStart"/>
      <w:r>
        <w:rPr>
          <w:sz w:val="20"/>
        </w:rPr>
        <w:t>npaj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los</w:t>
      </w:r>
      <w:ins w:id="79" w:author="Acer" w:date="2021-11-17T14:58:00Z">
        <w:r w:rsidR="00D32F57">
          <w:rPr>
            <w:sz w:val="20"/>
          </w:rPr>
          <w:t xml:space="preserve"> </w:t>
        </w:r>
      </w:ins>
      <w:r>
        <w:rPr>
          <w:sz w:val="20"/>
        </w:rPr>
        <w:t xml:space="preserve">sis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raws</w:t>
      </w:r>
      <w:proofErr w:type="spellEnd"/>
      <w:r>
        <w:rPr>
          <w:sz w:val="20"/>
        </w:rPr>
        <w:t xml:space="preserve"> li </w:t>
      </w:r>
      <w:proofErr w:type="spellStart"/>
      <w:r>
        <w:rPr>
          <w:sz w:val="20"/>
        </w:rPr>
        <w:t>cheeb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hais</w:t>
      </w:r>
      <w:proofErr w:type="spellEnd"/>
      <w:r>
        <w:rPr>
          <w:sz w:val="20"/>
        </w:rPr>
        <w:t>,</w:t>
      </w:r>
      <w:r w:rsidR="00C1604D">
        <w:rPr>
          <w:sz w:val="20"/>
        </w:rPr>
        <w:t xml:space="preserve"> (</w:t>
      </w:r>
      <w:proofErr w:type="spellStart"/>
      <w:r>
        <w:rPr>
          <w:sz w:val="20"/>
        </w:rPr>
        <w:t>yog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nyob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hauv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phau</w:t>
      </w:r>
      <w:proofErr w:type="spellEnd"/>
      <w:r w:rsidR="00C1604D" w:rsidRPr="0098363C">
        <w:rPr>
          <w:sz w:val="20"/>
        </w:rPr>
        <w:t xml:space="preserve"> IEP, IFSP </w:t>
      </w:r>
      <w:r>
        <w:rPr>
          <w:sz w:val="20"/>
        </w:rPr>
        <w:t>los</w:t>
      </w:r>
      <w:ins w:id="80" w:author="Acer" w:date="2021-11-17T14:51:00Z">
        <w:r w:rsidR="00625AAC">
          <w:rPr>
            <w:sz w:val="20"/>
          </w:rPr>
          <w:t xml:space="preserve"> </w:t>
        </w:r>
      </w:ins>
      <w:r>
        <w:rPr>
          <w:sz w:val="20"/>
        </w:rPr>
        <w:t xml:space="preserve">sis </w:t>
      </w:r>
      <w:del w:id="81" w:author="Acer" w:date="2021-11-17T14:51:00Z">
        <w:r w:rsidR="00C1604D" w:rsidRPr="0098363C" w:rsidDel="00625AAC">
          <w:rPr>
            <w:spacing w:val="-37"/>
            <w:sz w:val="20"/>
          </w:rPr>
          <w:delText xml:space="preserve"> </w:delText>
        </w:r>
      </w:del>
      <w:r w:rsidR="00C1604D" w:rsidRPr="0098363C">
        <w:rPr>
          <w:sz w:val="20"/>
        </w:rPr>
        <w:t>IIIP):</w:t>
      </w:r>
    </w:p>
    <w:p w14:paraId="73DE2997" w14:textId="14A13D0F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1" w:after="23"/>
        <w:ind w:hanging="277"/>
        <w:rPr>
          <w:sz w:val="20"/>
        </w:rPr>
      </w:pP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ins w:id="82" w:author="Acer" w:date="2021-11-17T14:58:00Z">
        <w:r w:rsidR="009B5997">
          <w:rPr>
            <w:sz w:val="20"/>
          </w:rPr>
          <w:t>tias</w:t>
        </w:r>
        <w:proofErr w:type="spellEnd"/>
        <w:r w:rsidR="009B5997">
          <w:rPr>
            <w:sz w:val="20"/>
          </w:rPr>
          <w:t xml:space="preserve"> </w:t>
        </w:r>
      </w:ins>
      <w:r>
        <w:rPr>
          <w:sz w:val="20"/>
        </w:rPr>
        <w:t xml:space="preserve">vim li </w:t>
      </w:r>
      <w:proofErr w:type="spellStart"/>
      <w:r>
        <w:rPr>
          <w:sz w:val="20"/>
        </w:rPr>
        <w:t>cas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cheeb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ntawv</w:t>
      </w:r>
      <w:proofErr w:type="spellEnd"/>
      <w:r>
        <w:rPr>
          <w:sz w:val="20"/>
        </w:rPr>
        <w:t xml:space="preserve"> ho </w:t>
      </w:r>
      <w:proofErr w:type="spellStart"/>
      <w:r>
        <w:rPr>
          <w:sz w:val="20"/>
        </w:rPr>
        <w:t>npaj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hauj</w:t>
      </w:r>
      <w:proofErr w:type="spellEnd"/>
      <w:ins w:id="83" w:author="Acer" w:date="2021-11-17T14:58:00Z">
        <w:r w:rsidR="009B5997">
          <w:rPr>
            <w:sz w:val="20"/>
          </w:rPr>
          <w:t xml:space="preserve"> </w:t>
        </w:r>
      </w:ins>
      <w:proofErr w:type="spellStart"/>
      <w:r>
        <w:rPr>
          <w:sz w:val="20"/>
        </w:rPr>
        <w:t>lwm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</w:t>
      </w:r>
      <w:ins w:id="84" w:author="Acer" w:date="2021-11-17T14:58:00Z">
        <w:r w:rsidR="009B5997">
          <w:rPr>
            <w:sz w:val="20"/>
          </w:rPr>
          <w:t>v</w:t>
        </w:r>
      </w:ins>
      <w:proofErr w:type="spellEnd"/>
      <w:del w:id="85" w:author="Acer" w:date="2021-11-17T14:58:00Z">
        <w:r w:rsidDel="009B5997">
          <w:rPr>
            <w:sz w:val="20"/>
          </w:rPr>
          <w:delText>d</w:delText>
        </w:r>
      </w:del>
      <w:r>
        <w:rPr>
          <w:sz w:val="20"/>
        </w:rPr>
        <w:t xml:space="preserve"> los</w:t>
      </w:r>
      <w:ins w:id="86" w:author="Acer" w:date="2021-11-17T14:58:00Z">
        <w:r w:rsidR="009B5997">
          <w:rPr>
            <w:sz w:val="20"/>
          </w:rPr>
          <w:t xml:space="preserve"> </w:t>
        </w:r>
      </w:ins>
      <w:r>
        <w:rPr>
          <w:sz w:val="20"/>
        </w:rPr>
        <w:t xml:space="preserve">sis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 w:rsidR="00C1604D">
        <w:rPr>
          <w:sz w:val="20"/>
        </w:rPr>
        <w:t>:</w:t>
      </w:r>
    </w:p>
    <w:p w14:paraId="2CEE8037" w14:textId="5700EDAD" w:rsidR="00680D0A" w:rsidRDefault="00703AE0">
      <w:pPr>
        <w:pStyle w:val="BodyText"/>
        <w:ind w:left="10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534D4D" wp14:editId="5E4D4FF2">
                <wp:extent cx="6868160" cy="1016635"/>
                <wp:effectExtent l="11430" t="10160" r="6985" b="11430"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B91AA4" w14:textId="239EB10E" w:rsidR="00680D0A" w:rsidRDefault="00C24252">
                            <w:pPr>
                              <w:spacing w:before="100"/>
                              <w:ind w:left="62" w:right="48"/>
                              <w:rPr>
                                <w:sz w:val="18"/>
                              </w:rPr>
                            </w:pPr>
                            <w:proofErr w:type="spellStart"/>
                            <w:ins w:id="87" w:author="Acer" w:date="2021-11-17T15:06:00Z">
                              <w:r w:rsidRPr="00C24252">
                                <w:rPr>
                                  <w:sz w:val="18"/>
                                </w:rPr>
                                <w:t>Lub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tsev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yuav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tsum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txiav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txim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siab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txog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qhov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xav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pab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cuam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tshwj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xeeb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los vim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muaj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cuam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tshuam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ntawm</w:t>
                              </w:r>
                            </w:ins>
                            <w:proofErr w:type="spellEnd"/>
                            <w:ins w:id="88" w:author="Acer" w:date="2021-11-17T15:07:00Z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sib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kis</w:t>
                              </w:r>
                            </w:ins>
                            <w:proofErr w:type="spellEnd"/>
                            <w:ins w:id="89" w:author="Acer" w:date="2021-11-17T15:06:00Z">
                              <w:r w:rsidRPr="00C24252">
                                <w:rPr>
                                  <w:sz w:val="18"/>
                                </w:rPr>
                                <w:t xml:space="preserve"> COVID-19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thoob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qhov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txhia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chaw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raws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li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txoj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24252">
                                <w:rPr>
                                  <w:sz w:val="18"/>
                                </w:rPr>
                                <w:t>cai</w:t>
                              </w:r>
                              <w:proofErr w:type="spellEnd"/>
                              <w:r w:rsidRPr="00C24252">
                                <w:rPr>
                                  <w:sz w:val="18"/>
                                </w:rPr>
                                <w:t xml:space="preserve"> tam sim no.</w:t>
                              </w:r>
                            </w:ins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34D4D" id="Text Box 19" o:spid="_x0000_s1038" type="#_x0000_t202" style="width:540.8pt;height: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" filled="f" strokeweight="1pt">
                <v:textbox inset="0,0,0,0">
                  <w:txbxContent>
                    <w:p w14:paraId="2FB91AA4" w14:textId="239EB10E" w:rsidR="00680D0A" w:rsidRDefault="00C24252">
                      <w:pPr>
                        <w:spacing w:before="100"/>
                        <w:ind w:left="62" w:right="48"/>
                        <w:rPr>
                          <w:sz w:val="18"/>
                        </w:rPr>
                      </w:pPr>
                      <w:proofErr w:type="spellStart"/>
                      <w:ins w:id="90" w:author="Acer" w:date="2021-11-17T15:06:00Z">
                        <w:r w:rsidRPr="00C24252">
                          <w:rPr>
                            <w:sz w:val="18"/>
                          </w:rPr>
                          <w:t>Lub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tsev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yuav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tsum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txiav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txim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siab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txog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qhov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xav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pab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cuam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tshwj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xeeb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los vim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muaj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cuam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tshuam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ntawm</w:t>
                        </w:r>
                      </w:ins>
                      <w:proofErr w:type="spellEnd"/>
                      <w:ins w:id="91" w:author="Acer" w:date="2021-11-17T15:07:00Z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kev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sib </w:t>
                        </w:r>
                        <w:proofErr w:type="spellStart"/>
                        <w:r>
                          <w:rPr>
                            <w:sz w:val="18"/>
                          </w:rPr>
                          <w:t>kis</w:t>
                        </w:r>
                      </w:ins>
                      <w:proofErr w:type="spellEnd"/>
                      <w:ins w:id="92" w:author="Acer" w:date="2021-11-17T15:06:00Z">
                        <w:r w:rsidRPr="00C24252">
                          <w:rPr>
                            <w:sz w:val="18"/>
                          </w:rPr>
                          <w:t xml:space="preserve"> COVID-19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thoob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qhov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txhia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chaw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raws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li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txoj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C24252">
                          <w:rPr>
                            <w:sz w:val="18"/>
                          </w:rPr>
                          <w:t>cai</w:t>
                        </w:r>
                        <w:proofErr w:type="spellEnd"/>
                        <w:r w:rsidRPr="00C24252">
                          <w:rPr>
                            <w:sz w:val="18"/>
                          </w:rPr>
                          <w:t xml:space="preserve"> tam sim no.</w:t>
                        </w:r>
                      </w:ins>
                    </w:p>
                  </w:txbxContent>
                </v:textbox>
                <w10:anchorlock/>
              </v:shape>
            </w:pict>
          </mc:Fallback>
        </mc:AlternateContent>
      </w:r>
    </w:p>
    <w:p w14:paraId="54B98948" w14:textId="2379245F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7" w:after="4"/>
        <w:ind w:hanging="277"/>
        <w:rPr>
          <w:sz w:val="20"/>
        </w:rPr>
      </w:pPr>
      <w:proofErr w:type="spellStart"/>
      <w:r>
        <w:rPr>
          <w:sz w:val="20"/>
        </w:rPr>
        <w:t>Piav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txog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tej</w:t>
      </w:r>
      <w:proofErr w:type="spellEnd"/>
      <w:r>
        <w:rPr>
          <w:sz w:val="20"/>
        </w:rPr>
        <w:t xml:space="preserve"> yam </w:t>
      </w:r>
      <w:proofErr w:type="spellStart"/>
      <w:ins w:id="93" w:author="Acer" w:date="2021-11-17T15:08:00Z">
        <w:r w:rsidR="00AC2823">
          <w:rPr>
            <w:sz w:val="20"/>
          </w:rPr>
          <w:t>uas</w:t>
        </w:r>
        <w:proofErr w:type="spellEnd"/>
        <w:r w:rsidR="00AC2823">
          <w:rPr>
            <w:sz w:val="20"/>
          </w:rPr>
          <w:t xml:space="preserve"> </w:t>
        </w:r>
      </w:ins>
      <w:proofErr w:type="spellStart"/>
      <w:r>
        <w:rPr>
          <w:sz w:val="20"/>
        </w:rPr>
        <w:t>lawv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yeej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muab</w:t>
      </w:r>
      <w:proofErr w:type="spellEnd"/>
      <w:r>
        <w:rPr>
          <w:sz w:val="20"/>
        </w:rPr>
        <w:t xml:space="preserve"> xam </w:t>
      </w:r>
      <w:proofErr w:type="spellStart"/>
      <w:r>
        <w:rPr>
          <w:sz w:val="20"/>
        </w:rPr>
        <w:t>nrog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thiab</w:t>
      </w:r>
      <w:proofErr w:type="spellEnd"/>
      <w:r>
        <w:rPr>
          <w:sz w:val="20"/>
        </w:rPr>
        <w:t xml:space="preserve"> vim li </w:t>
      </w:r>
      <w:proofErr w:type="spellStart"/>
      <w:r>
        <w:rPr>
          <w:sz w:val="20"/>
        </w:rPr>
        <w:t>cas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lawv</w:t>
      </w:r>
      <w:proofErr w:type="spellEnd"/>
      <w:r>
        <w:rPr>
          <w:sz w:val="20"/>
        </w:rPr>
        <w:t xml:space="preserve"> ho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raws</w:t>
      </w:r>
      <w:proofErr w:type="spellEnd"/>
      <w:r>
        <w:rPr>
          <w:sz w:val="20"/>
        </w:rPr>
        <w:t xml:space="preserve"> li </w:t>
      </w:r>
      <w:proofErr w:type="spellStart"/>
      <w:r>
        <w:rPr>
          <w:sz w:val="20"/>
        </w:rPr>
        <w:t>tej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</w:t>
      </w:r>
      <w:ins w:id="94" w:author="Acer" w:date="2021-11-17T15:08:00Z">
        <w:r w:rsidR="00AB4C5B">
          <w:rPr>
            <w:sz w:val="20"/>
          </w:rPr>
          <w:t>v</w:t>
        </w:r>
      </w:ins>
      <w:proofErr w:type="spellEnd"/>
      <w:del w:id="95" w:author="Acer" w:date="2021-11-17T15:08:00Z">
        <w:r w:rsidDel="00AB4C5B">
          <w:rPr>
            <w:sz w:val="20"/>
          </w:rPr>
          <w:delText>d</w:delText>
        </w:r>
      </w:del>
      <w:r w:rsidR="00C1604D">
        <w:rPr>
          <w:sz w:val="20"/>
        </w:rPr>
        <w:t>:</w:t>
      </w:r>
    </w:p>
    <w:p w14:paraId="6CD47E0C" w14:textId="689A2F19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2CECB7EC" wp14:editId="588B070C">
                <wp:extent cx="6868160" cy="1016635"/>
                <wp:effectExtent l="11430" t="7620" r="6985" b="13970"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677FC" w14:textId="66CA7674" w:rsidR="00680D0A" w:rsidRDefault="00EA134B">
                            <w:pPr>
                              <w:spacing w:before="101"/>
                              <w:ind w:left="62" w:right="584"/>
                              <w:rPr>
                                <w:sz w:val="18"/>
                              </w:rPr>
                            </w:pPr>
                            <w:proofErr w:type="spellStart"/>
                            <w:ins w:id="96" w:author="Acer" w:date="2021-11-17T15:09:00Z">
                              <w:r w:rsidRPr="00EA134B">
                                <w:rPr>
                                  <w:sz w:val="18"/>
                                </w:rPr>
                                <w:t>Hauv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paus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tsev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txiav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txim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siab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thov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pab</w:t>
                              </w:r>
                            </w:ins>
                            <w:proofErr w:type="spellEnd"/>
                            <w:ins w:id="97" w:author="Acer" w:date="2021-11-17T15:10:00Z">
                              <w:r w:rsidR="0017571A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98" w:author="Acer" w:date="2021-11-17T15:09:00Z">
                              <w:r w:rsidRPr="00EA134B">
                                <w:rPr>
                                  <w:sz w:val="18"/>
                                </w:rPr>
                                <w:t>cuam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tshwj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xeeb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rov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qab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los, tab sis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tsis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lees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txais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qhov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xaiv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no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raws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li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ntaub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nce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qib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hauv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ntaub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tsis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muaj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rov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qab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los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ntawm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txawj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ntse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thiab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xav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txog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cuam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tshuam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rau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koj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tus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me</w:t>
                              </w:r>
                            </w:ins>
                            <w:ins w:id="99" w:author="Acer" w:date="2021-11-17T15:11:00Z">
                              <w:r w:rsidR="0017571A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00" w:author="Acer" w:date="2021-11-17T15:09:00Z">
                              <w:r w:rsidRPr="00EA134B">
                                <w:rPr>
                                  <w:sz w:val="18"/>
                                </w:rPr>
                                <w:t>nyuam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lub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peev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xwm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koom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nrog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thiab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txais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txiaj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ntsig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los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ntawm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qhia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A134B">
                                <w:rPr>
                                  <w:sz w:val="18"/>
                                </w:rPr>
                                <w:t>txog</w:t>
                              </w:r>
                              <w:proofErr w:type="spellEnd"/>
                              <w:r w:rsidRPr="00EA134B">
                                <w:rPr>
                                  <w:sz w:val="18"/>
                                </w:rPr>
                                <w:t xml:space="preserve"> COVID- 19</w:t>
                              </w:r>
                            </w:ins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ECB7EC" id="Text Box 18" o:spid="_x0000_s1039" type="#_x0000_t202" style="width:540.8pt;height: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" filled="f" strokeweight="1pt">
                <v:textbox inset="0,0,0,0">
                  <w:txbxContent>
                    <w:p w14:paraId="0CE677FC" w14:textId="66CA7674" w:rsidR="00680D0A" w:rsidRDefault="00EA134B">
                      <w:pPr>
                        <w:spacing w:before="101"/>
                        <w:ind w:left="62" w:right="584"/>
                        <w:rPr>
                          <w:sz w:val="18"/>
                        </w:rPr>
                      </w:pPr>
                      <w:proofErr w:type="spellStart"/>
                      <w:ins w:id="101" w:author="Acer" w:date="2021-11-17T15:09:00Z">
                        <w:r w:rsidRPr="00EA134B">
                          <w:rPr>
                            <w:sz w:val="18"/>
                          </w:rPr>
                          <w:t>Hauv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paus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tsev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txiav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txim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siab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thov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pab</w:t>
                        </w:r>
                      </w:ins>
                      <w:proofErr w:type="spellEnd"/>
                      <w:ins w:id="102" w:author="Acer" w:date="2021-11-17T15:10:00Z">
                        <w:r w:rsidR="0017571A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03" w:author="Acer" w:date="2021-11-17T15:09:00Z">
                        <w:r w:rsidRPr="00EA134B">
                          <w:rPr>
                            <w:sz w:val="18"/>
                          </w:rPr>
                          <w:t>cuam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tshwj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xeeb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rov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qab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los, tab sis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tsis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lees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txais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qhov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xaiv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no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raws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li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ntaub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nce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qib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hauv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ntaub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tsis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muaj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rov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qab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los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ntawm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txawj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ntse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thiab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xav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txog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cuam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tshuam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rau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koj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tus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me</w:t>
                        </w:r>
                      </w:ins>
                      <w:ins w:id="104" w:author="Acer" w:date="2021-11-17T15:11:00Z">
                        <w:r w:rsidR="0017571A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05" w:author="Acer" w:date="2021-11-17T15:09:00Z">
                        <w:r w:rsidRPr="00EA134B">
                          <w:rPr>
                            <w:sz w:val="18"/>
                          </w:rPr>
                          <w:t>nyuam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lub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peev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xwm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koom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nrog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thiab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txais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txiaj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ntsig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los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ntawm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qhia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A134B">
                          <w:rPr>
                            <w:sz w:val="18"/>
                          </w:rPr>
                          <w:t>txog</w:t>
                        </w:r>
                        <w:proofErr w:type="spellEnd"/>
                        <w:r w:rsidRPr="00EA134B">
                          <w:rPr>
                            <w:sz w:val="18"/>
                          </w:rPr>
                          <w:t xml:space="preserve"> COVID- 19</w:t>
                        </w:r>
                      </w:ins>
                    </w:p>
                  </w:txbxContent>
                </v:textbox>
                <w10:anchorlock/>
              </v:shape>
            </w:pict>
          </mc:Fallback>
        </mc:AlternateContent>
      </w:r>
    </w:p>
    <w:p w14:paraId="2EF48BF8" w14:textId="65EC8D5B" w:rsidR="0098363C" w:rsidRDefault="0098363C">
      <w:pPr>
        <w:sectPr w:rsidR="0098363C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76AA7B70" w14:textId="2F6C9C05" w:rsidR="00680D0A" w:rsidRDefault="0098363C">
      <w:pPr>
        <w:pStyle w:val="Heading1"/>
        <w:spacing w:before="78"/>
        <w:ind w:left="4294" w:right="4493"/>
        <w:jc w:val="center"/>
      </w:pPr>
      <w:r>
        <w:lastRenderedPageBreak/>
        <w:t>DAIM NTAWV CEEB TOOM UA NTEJ</w:t>
      </w:r>
    </w:p>
    <w:p w14:paraId="054E696F" w14:textId="77777777" w:rsidR="00680D0A" w:rsidRDefault="00680D0A">
      <w:pPr>
        <w:pStyle w:val="BodyText"/>
        <w:rPr>
          <w:b/>
        </w:rPr>
      </w:pPr>
    </w:p>
    <w:p w14:paraId="2C2F709C" w14:textId="77777777" w:rsidR="00680D0A" w:rsidRDefault="00680D0A">
      <w:pPr>
        <w:pStyle w:val="BodyText"/>
        <w:spacing w:before="6"/>
        <w:rPr>
          <w:b/>
          <w:sz w:val="22"/>
        </w:rPr>
      </w:pPr>
    </w:p>
    <w:p w14:paraId="32FFEDBC" w14:textId="31B47D41" w:rsidR="00680D0A" w:rsidRDefault="00703AE0">
      <w:pPr>
        <w:pStyle w:val="ListParagraph"/>
        <w:numPr>
          <w:ilvl w:val="1"/>
          <w:numId w:val="1"/>
        </w:numPr>
        <w:tabs>
          <w:tab w:val="left" w:pos="398"/>
        </w:tabs>
        <w:ind w:left="389" w:right="891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45256" wp14:editId="58E9E2A0">
                <wp:simplePos x="0" y="0"/>
                <wp:positionH relativeFrom="page">
                  <wp:posOffset>456565</wp:posOffset>
                </wp:positionH>
                <wp:positionV relativeFrom="paragraph">
                  <wp:posOffset>315595</wp:posOffset>
                </wp:positionV>
                <wp:extent cx="6868160" cy="1016635"/>
                <wp:effectExtent l="8890" t="10795" r="9525" b="10795"/>
                <wp:wrapTopAndBottom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D8948" w14:textId="54464C44" w:rsidR="00680D0A" w:rsidRDefault="003620C4">
                            <w:pPr>
                              <w:spacing w:before="100"/>
                              <w:ind w:left="62" w:right="168"/>
                              <w:rPr>
                                <w:sz w:val="18"/>
                              </w:rPr>
                            </w:pPr>
                            <w:proofErr w:type="spellStart"/>
                            <w:ins w:id="106" w:author="Acer" w:date="2021-11-17T15:14:00Z">
                              <w:r w:rsidRPr="003620C4">
                                <w:rPr>
                                  <w:sz w:val="18"/>
                                </w:rPr>
                                <w:t>Hauv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paus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tsev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txiav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txim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siab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07" w:author="Acer" w:date="2021-11-17T15:15:00Z">
                              <w:r w:rsidR="003C093E">
                                <w:rPr>
                                  <w:sz w:val="18"/>
                                </w:rPr>
                                <w:t>txog</w:t>
                              </w:r>
                              <w:proofErr w:type="spellEnd"/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08" w:author="Acer" w:date="2021-11-17T15:14:00Z">
                              <w:r w:rsidRPr="003620C4">
                                <w:rPr>
                                  <w:sz w:val="18"/>
                                </w:rPr>
                                <w:t>koj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tus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me</w:t>
                              </w:r>
                            </w:ins>
                            <w:ins w:id="109" w:author="Acer" w:date="2021-11-17T15:15:00Z"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10" w:author="Acer" w:date="2021-11-17T15:14:00Z">
                              <w:r w:rsidRPr="003620C4">
                                <w:rPr>
                                  <w:sz w:val="18"/>
                                </w:rPr>
                                <w:t>nyuam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11" w:author="Acer" w:date="2021-11-17T15:15:00Z">
                              <w:r w:rsidR="003C093E">
                                <w:rPr>
                                  <w:sz w:val="18"/>
                                </w:rPr>
                                <w:t>qhov</w:t>
                              </w:r>
                              <w:proofErr w:type="spellEnd"/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12" w:author="Acer" w:date="2021-11-17T15:16:00Z">
                              <w:r w:rsidR="003C093E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13" w:author="Acer" w:date="2021-11-17T15:14:00Z">
                              <w:r w:rsidRPr="003620C4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14" w:author="Acer" w:date="2021-11-17T15:16:00Z">
                              <w:r w:rsidR="003C093E">
                                <w:rPr>
                                  <w:sz w:val="18"/>
                                </w:rPr>
                                <w:t>ntawm</w:t>
                              </w:r>
                            </w:ins>
                            <w:proofErr w:type="spellEnd"/>
                            <w:ins w:id="115" w:author="Acer" w:date="2021-11-17T15:14:00Z">
                              <w:r w:rsidRPr="003620C4">
                                <w:rPr>
                                  <w:sz w:val="18"/>
                                </w:rPr>
                                <w:t xml:space="preserve"> IEP tam sim no,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daim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tshaj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ntsuam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xyuas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tsis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los no,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nce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qib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IEP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cov</w:t>
                              </w:r>
                            </w:ins>
                            <w:proofErr w:type="spellEnd"/>
                            <w:ins w:id="116" w:author="Acer" w:date="2021-11-17T15:16:00Z"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3C093E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3C093E">
                                <w:rPr>
                                  <w:sz w:val="18"/>
                                </w:rPr>
                                <w:t>xav</w:t>
                              </w:r>
                              <w:proofErr w:type="spellEnd"/>
                              <w:r w:rsidR="003C093E">
                                <w:rPr>
                                  <w:sz w:val="18"/>
                                </w:rPr>
                                <w:t xml:space="preserve"> tau</w:t>
                              </w:r>
                            </w:ins>
                            <w:ins w:id="117" w:author="Acer" w:date="2021-11-17T15:14:00Z">
                              <w:r w:rsidRPr="003620C4">
                                <w:rPr>
                                  <w:sz w:val="18"/>
                                </w:rPr>
                                <w:t xml:space="preserve"> t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hiab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hom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phiaj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nce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qib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hauv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cov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ntaub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ntawv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thiab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xav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txog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lwm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yam </w:t>
                              </w:r>
                            </w:ins>
                            <w:proofErr w:type="spellStart"/>
                            <w:ins w:id="118" w:author="Acer" w:date="2021-11-17T15:17:00Z">
                              <w:r w:rsidR="003C093E">
                                <w:rPr>
                                  <w:sz w:val="18"/>
                                </w:rPr>
                                <w:t>uas</w:t>
                              </w:r>
                              <w:proofErr w:type="spellEnd"/>
                              <w:r w:rsidR="003C093E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19" w:author="Acer" w:date="2021-11-17T15:14:00Z">
                              <w:r w:rsidRPr="003620C4">
                                <w:rPr>
                                  <w:sz w:val="18"/>
                                </w:rPr>
                                <w:t>tseem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ceeb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tus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tub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ntxhais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lub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peev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xwm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koom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nrog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thiab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tau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txais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txiaj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ntsig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los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ntawm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qhia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20C4">
                                <w:rPr>
                                  <w:sz w:val="18"/>
                                </w:rPr>
                                <w:t>txog</w:t>
                              </w:r>
                              <w:proofErr w:type="spellEnd"/>
                              <w:r w:rsidRPr="003620C4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20" w:author="Acer" w:date="2021-11-17T15:17:00Z">
                              <w:r w:rsidR="006504BB">
                                <w:rPr>
                                  <w:sz w:val="18"/>
                                </w:rPr>
                                <w:t>kev</w:t>
                              </w:r>
                              <w:proofErr w:type="spellEnd"/>
                              <w:r w:rsidR="006504BB">
                                <w:rPr>
                                  <w:sz w:val="18"/>
                                </w:rPr>
                                <w:t xml:space="preserve"> sib </w:t>
                              </w:r>
                              <w:proofErr w:type="spellStart"/>
                              <w:r w:rsidR="006504BB">
                                <w:rPr>
                                  <w:sz w:val="18"/>
                                </w:rPr>
                                <w:t>kis</w:t>
                              </w:r>
                              <w:proofErr w:type="spellEnd"/>
                              <w:r w:rsidR="006504BB">
                                <w:rPr>
                                  <w:sz w:val="18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21" w:author="Acer" w:date="2021-11-17T15:18:00Z">
                              <w:r w:rsidR="006504BB">
                                <w:rPr>
                                  <w:sz w:val="18"/>
                                </w:rPr>
                                <w:t>tus</w:t>
                              </w:r>
                              <w:proofErr w:type="spellEnd"/>
                              <w:r w:rsidR="006504B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6504BB">
                                <w:rPr>
                                  <w:sz w:val="18"/>
                                </w:rPr>
                                <w:t>kab</w:t>
                              </w:r>
                              <w:proofErr w:type="spellEnd"/>
                              <w:r w:rsidR="006504BB">
                                <w:rPr>
                                  <w:sz w:val="18"/>
                                </w:rPr>
                                <w:t xml:space="preserve"> mob </w:t>
                              </w:r>
                            </w:ins>
                            <w:ins w:id="122" w:author="Acer" w:date="2021-11-17T15:14:00Z">
                              <w:r w:rsidRPr="003620C4">
                                <w:rPr>
                                  <w:sz w:val="18"/>
                                </w:rPr>
                                <w:t>COVID</w:t>
                              </w:r>
                            </w:ins>
                            <w:ins w:id="123" w:author="Acer" w:date="2021-11-17T15:18:00Z">
                              <w:r w:rsidR="006504BB">
                                <w:rPr>
                                  <w:sz w:val="18"/>
                                </w:rPr>
                                <w:t>-19.</w:t>
                              </w:r>
                            </w:ins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45256" id="Text Box 17" o:spid="_x0000_s1040" type="#_x0000_t202" style="position:absolute;left:0;text-align:left;margin-left:35.95pt;margin-top:24.85pt;width:540.8pt;height:80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" filled="f" strokeweight="1pt">
                <v:textbox inset="0,0,0,0">
                  <w:txbxContent>
                    <w:p w14:paraId="0BFD8948" w14:textId="54464C44" w:rsidR="00680D0A" w:rsidRDefault="003620C4">
                      <w:pPr>
                        <w:spacing w:before="100"/>
                        <w:ind w:left="62" w:right="168"/>
                        <w:rPr>
                          <w:sz w:val="18"/>
                        </w:rPr>
                      </w:pPr>
                      <w:proofErr w:type="spellStart"/>
                      <w:ins w:id="124" w:author="Acer" w:date="2021-11-17T15:14:00Z">
                        <w:r w:rsidRPr="003620C4">
                          <w:rPr>
                            <w:sz w:val="18"/>
                          </w:rPr>
                          <w:t>Hauv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paus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tsev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txiav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txim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siab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25" w:author="Acer" w:date="2021-11-17T15:15:00Z">
                        <w:r w:rsidR="003C093E">
                          <w:rPr>
                            <w:sz w:val="18"/>
                          </w:rPr>
                          <w:t>txog</w:t>
                        </w:r>
                        <w:proofErr w:type="spellEnd"/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26" w:author="Acer" w:date="2021-11-17T15:14:00Z">
                        <w:r w:rsidRPr="003620C4">
                          <w:rPr>
                            <w:sz w:val="18"/>
                          </w:rPr>
                          <w:t>koj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tus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me</w:t>
                        </w:r>
                      </w:ins>
                      <w:ins w:id="127" w:author="Acer" w:date="2021-11-17T15:15:00Z"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28" w:author="Acer" w:date="2021-11-17T15:14:00Z">
                        <w:r w:rsidRPr="003620C4">
                          <w:rPr>
                            <w:sz w:val="18"/>
                          </w:rPr>
                          <w:t>nyuam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29" w:author="Acer" w:date="2021-11-17T15:15:00Z">
                        <w:r w:rsidR="003C093E">
                          <w:rPr>
                            <w:sz w:val="18"/>
                          </w:rPr>
                          <w:t>qhov</w:t>
                        </w:r>
                        <w:proofErr w:type="spellEnd"/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30" w:author="Acer" w:date="2021-11-17T15:16:00Z">
                        <w:r w:rsidR="003C093E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31" w:author="Acer" w:date="2021-11-17T15:14:00Z">
                        <w:r w:rsidRPr="003620C4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32" w:author="Acer" w:date="2021-11-17T15:16:00Z">
                        <w:r w:rsidR="003C093E">
                          <w:rPr>
                            <w:sz w:val="18"/>
                          </w:rPr>
                          <w:t>ntawm</w:t>
                        </w:r>
                      </w:ins>
                      <w:proofErr w:type="spellEnd"/>
                      <w:ins w:id="133" w:author="Acer" w:date="2021-11-17T15:14:00Z">
                        <w:r w:rsidRPr="003620C4">
                          <w:rPr>
                            <w:sz w:val="18"/>
                          </w:rPr>
                          <w:t xml:space="preserve"> IEP tam sim no,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daim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tshaj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ntsuam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xyuas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tsis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los no,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nce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qib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IEP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cov</w:t>
                        </w:r>
                      </w:ins>
                      <w:proofErr w:type="spellEnd"/>
                      <w:ins w:id="134" w:author="Acer" w:date="2021-11-17T15:16:00Z"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3C093E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3C093E">
                          <w:rPr>
                            <w:sz w:val="18"/>
                          </w:rPr>
                          <w:t>xav</w:t>
                        </w:r>
                        <w:proofErr w:type="spellEnd"/>
                        <w:r w:rsidR="003C093E">
                          <w:rPr>
                            <w:sz w:val="18"/>
                          </w:rPr>
                          <w:t xml:space="preserve"> tau</w:t>
                        </w:r>
                      </w:ins>
                      <w:ins w:id="135" w:author="Acer" w:date="2021-11-17T15:14:00Z">
                        <w:r w:rsidRPr="003620C4">
                          <w:rPr>
                            <w:sz w:val="18"/>
                          </w:rPr>
                          <w:t xml:space="preserve"> t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hiab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hom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phiaj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,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nce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qib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hauv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cov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ntaub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ntawv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thiab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xav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txog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lwm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yam </w:t>
                        </w:r>
                      </w:ins>
                      <w:proofErr w:type="spellStart"/>
                      <w:ins w:id="136" w:author="Acer" w:date="2021-11-17T15:17:00Z">
                        <w:r w:rsidR="003C093E">
                          <w:rPr>
                            <w:sz w:val="18"/>
                          </w:rPr>
                          <w:t>uas</w:t>
                        </w:r>
                        <w:proofErr w:type="spellEnd"/>
                        <w:r w:rsidR="003C093E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37" w:author="Acer" w:date="2021-11-17T15:14:00Z">
                        <w:r w:rsidRPr="003620C4">
                          <w:rPr>
                            <w:sz w:val="18"/>
                          </w:rPr>
                          <w:t>tseem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ceeb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tus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tub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ntxhais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lub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peev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xwm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koom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nrog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thiab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tau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txais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txiaj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ntsig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los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ntawm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qhia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620C4">
                          <w:rPr>
                            <w:sz w:val="18"/>
                          </w:rPr>
                          <w:t>txog</w:t>
                        </w:r>
                        <w:proofErr w:type="spellEnd"/>
                        <w:r w:rsidRPr="003620C4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38" w:author="Acer" w:date="2021-11-17T15:17:00Z">
                        <w:r w:rsidR="006504BB">
                          <w:rPr>
                            <w:sz w:val="18"/>
                          </w:rPr>
                          <w:t>kev</w:t>
                        </w:r>
                        <w:proofErr w:type="spellEnd"/>
                        <w:r w:rsidR="006504BB">
                          <w:rPr>
                            <w:sz w:val="18"/>
                          </w:rPr>
                          <w:t xml:space="preserve"> sib </w:t>
                        </w:r>
                        <w:proofErr w:type="spellStart"/>
                        <w:r w:rsidR="006504BB">
                          <w:rPr>
                            <w:sz w:val="18"/>
                          </w:rPr>
                          <w:t>kis</w:t>
                        </w:r>
                        <w:proofErr w:type="spellEnd"/>
                        <w:r w:rsidR="006504BB">
                          <w:rPr>
                            <w:sz w:val="18"/>
                          </w:rPr>
                          <w:t xml:space="preserve"> </w:t>
                        </w:r>
                      </w:ins>
                      <w:proofErr w:type="spellStart"/>
                      <w:ins w:id="139" w:author="Acer" w:date="2021-11-17T15:18:00Z">
                        <w:r w:rsidR="006504BB">
                          <w:rPr>
                            <w:sz w:val="18"/>
                          </w:rPr>
                          <w:t>tus</w:t>
                        </w:r>
                        <w:proofErr w:type="spellEnd"/>
                        <w:r w:rsidR="006504B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6504BB">
                          <w:rPr>
                            <w:sz w:val="18"/>
                          </w:rPr>
                          <w:t>kab</w:t>
                        </w:r>
                        <w:proofErr w:type="spellEnd"/>
                        <w:r w:rsidR="006504BB">
                          <w:rPr>
                            <w:sz w:val="18"/>
                          </w:rPr>
                          <w:t xml:space="preserve"> mob </w:t>
                        </w:r>
                      </w:ins>
                      <w:ins w:id="140" w:author="Acer" w:date="2021-11-17T15:14:00Z">
                        <w:r w:rsidRPr="003620C4">
                          <w:rPr>
                            <w:sz w:val="18"/>
                          </w:rPr>
                          <w:t>COVID</w:t>
                        </w:r>
                      </w:ins>
                      <w:ins w:id="141" w:author="Acer" w:date="2021-11-17T15:18:00Z">
                        <w:r w:rsidR="006504BB">
                          <w:rPr>
                            <w:sz w:val="18"/>
                          </w:rPr>
                          <w:t>-19.</w:t>
                        </w:r>
                      </w:ins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98363C">
        <w:rPr>
          <w:sz w:val="20"/>
        </w:rPr>
        <w:t>Piav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qhia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seb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tej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txheeb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xyuas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yog</w:t>
      </w:r>
      <w:proofErr w:type="spellEnd"/>
      <w:r w:rsidR="0098363C">
        <w:rPr>
          <w:sz w:val="20"/>
        </w:rPr>
        <w:t xml:space="preserve"> li </w:t>
      </w:r>
      <w:proofErr w:type="spellStart"/>
      <w:r w:rsidR="0098363C">
        <w:rPr>
          <w:sz w:val="20"/>
        </w:rPr>
        <w:t>cas</w:t>
      </w:r>
      <w:proofErr w:type="spellEnd"/>
      <w:r w:rsidR="0098363C">
        <w:rPr>
          <w:sz w:val="20"/>
        </w:rPr>
        <w:t xml:space="preserve">,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ins w:id="142" w:author="Acer" w:date="2021-11-17T15:13:00Z">
        <w:r w:rsidR="00EE074D">
          <w:rPr>
            <w:sz w:val="20"/>
          </w:rPr>
          <w:t>ntsuam</w:t>
        </w:r>
        <w:proofErr w:type="spellEnd"/>
        <w:r w:rsidR="00EE074D">
          <w:rPr>
            <w:sz w:val="20"/>
          </w:rPr>
          <w:t xml:space="preserve"> </w:t>
        </w:r>
        <w:proofErr w:type="spellStart"/>
        <w:r w:rsidR="00EE074D">
          <w:rPr>
            <w:sz w:val="20"/>
          </w:rPr>
          <w:t>xyuas</w:t>
        </w:r>
      </w:ins>
      <w:proofErr w:type="spellEnd"/>
      <w:del w:id="143" w:author="Acer" w:date="2021-11-17T15:13:00Z">
        <w:r w:rsidR="0098363C" w:rsidDel="00EE074D">
          <w:rPr>
            <w:sz w:val="20"/>
          </w:rPr>
          <w:delText>kuaj</w:delText>
        </w:r>
      </w:del>
      <w:r w:rsidR="0098363C">
        <w:rPr>
          <w:sz w:val="20"/>
        </w:rPr>
        <w:t xml:space="preserve">,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tseg</w:t>
      </w:r>
      <w:proofErr w:type="spellEnd"/>
      <w:r w:rsidR="0098363C">
        <w:rPr>
          <w:sz w:val="20"/>
        </w:rPr>
        <w:t>, los</w:t>
      </w:r>
      <w:ins w:id="144" w:author="Acer" w:date="2021-11-17T15:13:00Z">
        <w:r w:rsidR="00EE074D">
          <w:rPr>
            <w:sz w:val="20"/>
          </w:rPr>
          <w:t xml:space="preserve"> </w:t>
        </w:r>
      </w:ins>
      <w:r w:rsidR="0098363C">
        <w:rPr>
          <w:sz w:val="20"/>
        </w:rPr>
        <w:t xml:space="preserve">sis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qhia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cheeb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ntawv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npaj</w:t>
      </w:r>
      <w:proofErr w:type="spellEnd"/>
      <w:r w:rsidR="0098363C">
        <w:rPr>
          <w:sz w:val="20"/>
        </w:rPr>
        <w:t xml:space="preserve"> los </w:t>
      </w:r>
      <w:proofErr w:type="spellStart"/>
      <w:r w:rsidR="0098363C">
        <w:rPr>
          <w:sz w:val="20"/>
        </w:rPr>
        <w:t>siv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txog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nws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hauj</w:t>
      </w:r>
      <w:proofErr w:type="spellEnd"/>
      <w:ins w:id="145" w:author="Acer" w:date="2021-11-17T15:13:00Z">
        <w:r w:rsidR="00EE074D">
          <w:rPr>
            <w:sz w:val="20"/>
          </w:rPr>
          <w:t xml:space="preserve"> </w:t>
        </w:r>
      </w:ins>
      <w:proofErr w:type="spellStart"/>
      <w:r w:rsidR="0098363C">
        <w:rPr>
          <w:sz w:val="20"/>
        </w:rPr>
        <w:t>lwm</w:t>
      </w:r>
      <w:proofErr w:type="spellEnd"/>
      <w:r w:rsidR="0098363C">
        <w:rPr>
          <w:sz w:val="20"/>
        </w:rPr>
        <w:t xml:space="preserve"> </w:t>
      </w:r>
      <w:proofErr w:type="spellStart"/>
      <w:ins w:id="146" w:author="Acer" w:date="2021-11-17T15:13:00Z">
        <w:r w:rsidR="00EE074D">
          <w:rPr>
            <w:sz w:val="20"/>
          </w:rPr>
          <w:t>uas</w:t>
        </w:r>
        <w:proofErr w:type="spellEnd"/>
        <w:r w:rsidR="00EE074D">
          <w:rPr>
            <w:sz w:val="20"/>
          </w:rPr>
          <w:t xml:space="preserve"> </w:t>
        </w:r>
      </w:ins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npaj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</w:t>
      </w:r>
      <w:proofErr w:type="spellEnd"/>
      <w:r w:rsidR="0098363C">
        <w:rPr>
          <w:sz w:val="20"/>
        </w:rPr>
        <w:t xml:space="preserve"> los</w:t>
      </w:r>
      <w:ins w:id="147" w:author="Acer" w:date="2021-11-17T15:13:00Z">
        <w:r w:rsidR="00EE074D">
          <w:rPr>
            <w:sz w:val="20"/>
          </w:rPr>
          <w:t xml:space="preserve"> </w:t>
        </w:r>
      </w:ins>
      <w:r w:rsidR="0098363C">
        <w:rPr>
          <w:sz w:val="20"/>
        </w:rPr>
        <w:t xml:space="preserve">sis </w:t>
      </w:r>
      <w:proofErr w:type="spellStart"/>
      <w:r w:rsidR="0098363C">
        <w:rPr>
          <w:sz w:val="20"/>
        </w:rPr>
        <w:t>tsis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yog</w:t>
      </w:r>
      <w:proofErr w:type="spellEnd"/>
      <w:r w:rsidR="0098363C">
        <w:rPr>
          <w:sz w:val="20"/>
        </w:rPr>
        <w:t xml:space="preserve"> li </w:t>
      </w:r>
      <w:proofErr w:type="spellStart"/>
      <w:r w:rsidR="0098363C">
        <w:rPr>
          <w:sz w:val="20"/>
        </w:rPr>
        <w:t>cas</w:t>
      </w:r>
      <w:proofErr w:type="spellEnd"/>
      <w:r w:rsidR="00C1604D">
        <w:rPr>
          <w:sz w:val="20"/>
        </w:rPr>
        <w:t>:</w:t>
      </w:r>
    </w:p>
    <w:p w14:paraId="1F500FB4" w14:textId="3D32A98A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5" w:after="57"/>
        <w:rPr>
          <w:sz w:val="20"/>
        </w:rPr>
      </w:pPr>
      <w:proofErr w:type="spellStart"/>
      <w:r>
        <w:rPr>
          <w:sz w:val="20"/>
        </w:rPr>
        <w:t>Piav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lwm</w:t>
      </w:r>
      <w:proofErr w:type="spellEnd"/>
      <w:r>
        <w:rPr>
          <w:sz w:val="20"/>
        </w:rPr>
        <w:t xml:space="preserve"> yam </w:t>
      </w:r>
      <w:proofErr w:type="spellStart"/>
      <w:ins w:id="148" w:author="Acer" w:date="2021-11-17T15:19:00Z">
        <w:r w:rsidR="00136860">
          <w:rPr>
            <w:sz w:val="20"/>
          </w:rPr>
          <w:t>uas</w:t>
        </w:r>
        <w:proofErr w:type="spellEnd"/>
        <w:r w:rsidR="00136860">
          <w:rPr>
            <w:sz w:val="20"/>
          </w:rPr>
          <w:t xml:space="preserve"> </w:t>
        </w:r>
      </w:ins>
      <w:proofErr w:type="spellStart"/>
      <w:r>
        <w:rPr>
          <w:sz w:val="20"/>
        </w:rPr>
        <w:t>muaj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feem</w:t>
      </w:r>
      <w:proofErr w:type="spellEnd"/>
      <w:r>
        <w:rPr>
          <w:sz w:val="20"/>
        </w:rPr>
        <w:t xml:space="preserve"> </w:t>
      </w:r>
      <w:proofErr w:type="spellStart"/>
      <w:ins w:id="149" w:author="Acer" w:date="2021-11-17T15:19:00Z">
        <w:r w:rsidR="00136860">
          <w:rPr>
            <w:sz w:val="20"/>
          </w:rPr>
          <w:t>hauv</w:t>
        </w:r>
        <w:proofErr w:type="spellEnd"/>
        <w:r w:rsidR="00136860">
          <w:rPr>
            <w:sz w:val="20"/>
          </w:rPr>
          <w:t xml:space="preserve"> </w:t>
        </w:r>
      </w:ins>
      <w:del w:id="150" w:author="Acer" w:date="2021-11-17T15:19:00Z">
        <w:r w:rsidDel="00136860">
          <w:rPr>
            <w:sz w:val="20"/>
          </w:rPr>
          <w:delText>uas</w:delText>
        </w:r>
      </w:del>
      <w:r>
        <w:rPr>
          <w:sz w:val="20"/>
        </w:rPr>
        <w:t xml:space="preserve"> </w:t>
      </w:r>
      <w:proofErr w:type="spellStart"/>
      <w:r>
        <w:rPr>
          <w:sz w:val="20"/>
        </w:rPr>
        <w:t>cheeb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yuav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npaj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los</w:t>
      </w:r>
      <w:ins w:id="151" w:author="Acer" w:date="2021-11-17T15:19:00Z">
        <w:r w:rsidR="00136860">
          <w:rPr>
            <w:sz w:val="20"/>
          </w:rPr>
          <w:t xml:space="preserve"> </w:t>
        </w:r>
      </w:ins>
      <w:r>
        <w:rPr>
          <w:sz w:val="20"/>
        </w:rPr>
        <w:t xml:space="preserve">sis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yog</w:t>
      </w:r>
      <w:proofErr w:type="spellEnd"/>
      <w:r>
        <w:rPr>
          <w:sz w:val="20"/>
        </w:rPr>
        <w:t xml:space="preserve"> li </w:t>
      </w:r>
      <w:proofErr w:type="spellStart"/>
      <w:r>
        <w:rPr>
          <w:sz w:val="20"/>
        </w:rPr>
        <w:t>cas</w:t>
      </w:r>
      <w:proofErr w:type="spellEnd"/>
      <w:r w:rsidR="00C1604D">
        <w:rPr>
          <w:sz w:val="20"/>
        </w:rPr>
        <w:t>:</w:t>
      </w:r>
    </w:p>
    <w:p w14:paraId="5D772E07" w14:textId="7BA34AAE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6D877A31" wp14:editId="6E74385D">
                <wp:extent cx="6868160" cy="1016635"/>
                <wp:effectExtent l="9525" t="9525" r="8890" b="12065"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C3F7BF" w14:textId="585C3551" w:rsidR="00680D0A" w:rsidRDefault="00136860">
                            <w:pPr>
                              <w:spacing w:before="99"/>
                              <w:ind w:left="62" w:right="393"/>
                              <w:rPr>
                                <w:sz w:val="18"/>
                              </w:rPr>
                            </w:pPr>
                            <w:proofErr w:type="spellStart"/>
                            <w:ins w:id="152" w:author="Acer" w:date="2021-11-17T15:20:00Z">
                              <w:r w:rsidRPr="00136860">
                                <w:rPr>
                                  <w:sz w:val="18"/>
                                </w:rPr>
                                <w:t>Tsis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muaj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lwm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yam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cuam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tshuam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rau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lub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sij</w:t>
                              </w:r>
                              <w:proofErr w:type="spellEnd"/>
                              <w:r w:rsidR="00EE5439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36860">
                                <w:rPr>
                                  <w:sz w:val="18"/>
                                </w:rPr>
                                <w:t>hawm</w:t>
                              </w:r>
                              <w:proofErr w:type="spellEnd"/>
                              <w:r w:rsidRPr="00136860">
                                <w:rPr>
                                  <w:sz w:val="18"/>
                                </w:rPr>
                                <w:t xml:space="preserve"> no</w:t>
                              </w:r>
                            </w:ins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77A31" id="Text Box 16" o:spid="_x0000_s1041" type="#_x0000_t202" style="width:540.8pt;height: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" filled="f" strokeweight="1pt">
                <v:textbox inset="0,0,0,0">
                  <w:txbxContent>
                    <w:p w14:paraId="41C3F7BF" w14:textId="585C3551" w:rsidR="00680D0A" w:rsidRDefault="00136860">
                      <w:pPr>
                        <w:spacing w:before="99"/>
                        <w:ind w:left="62" w:right="393"/>
                        <w:rPr>
                          <w:sz w:val="18"/>
                        </w:rPr>
                      </w:pPr>
                      <w:proofErr w:type="spellStart"/>
                      <w:ins w:id="153" w:author="Acer" w:date="2021-11-17T15:20:00Z">
                        <w:r w:rsidRPr="00136860">
                          <w:rPr>
                            <w:sz w:val="18"/>
                          </w:rPr>
                          <w:t>Tsis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muaj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lwm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yam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cuam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tshuam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rau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lub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sij</w:t>
                        </w:r>
                        <w:proofErr w:type="spellEnd"/>
                        <w:r w:rsidR="00EE5439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36860">
                          <w:rPr>
                            <w:sz w:val="18"/>
                          </w:rPr>
                          <w:t>hawm</w:t>
                        </w:r>
                        <w:proofErr w:type="spellEnd"/>
                        <w:r w:rsidRPr="00136860">
                          <w:rPr>
                            <w:sz w:val="18"/>
                          </w:rPr>
                          <w:t xml:space="preserve"> no</w:t>
                        </w:r>
                      </w:ins>
                    </w:p>
                  </w:txbxContent>
                </v:textbox>
                <w10:anchorlock/>
              </v:shape>
            </w:pict>
          </mc:Fallback>
        </mc:AlternateContent>
      </w:r>
    </w:p>
    <w:p w14:paraId="402DA0E1" w14:textId="39138468" w:rsidR="00680D0A" w:rsidRDefault="000516DF">
      <w:pPr>
        <w:pStyle w:val="BodyText"/>
        <w:spacing w:before="132"/>
        <w:ind w:left="119"/>
      </w:pPr>
      <w:ins w:id="154" w:author="Acer" w:date="2021-11-17T15:2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116D2670" wp14:editId="270AFC09">
                  <wp:simplePos x="0" y="0"/>
                  <wp:positionH relativeFrom="column">
                    <wp:posOffset>5183082</wp:posOffset>
                  </wp:positionH>
                  <wp:positionV relativeFrom="paragraph">
                    <wp:posOffset>321733</wp:posOffset>
                  </wp:positionV>
                  <wp:extent cx="1693334" cy="199601"/>
                  <wp:effectExtent l="0" t="0" r="21590" b="10160"/>
                  <wp:wrapNone/>
                  <wp:docPr id="58" name="Text Box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3334" cy="199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7CD1D7" w14:textId="15A07768" w:rsidR="000516DF" w:rsidRDefault="000516DF">
                              <w:ins w:id="155" w:author="Acer" w:date="2021-11-17T15:29:00Z">
                                <w:r>
                                  <w:t>(763)504-8624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16D2670" id="Text Box 58" o:spid="_x0000_s1042" type="#_x0000_t202" style="position:absolute;left:0;text-align:left;margin-left:408.1pt;margin-top:25.35pt;width:133.35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" fillcolor="white [3201]" strokeweight=".5pt">
                  <v:textbox>
                    <w:txbxContent>
                      <w:p w14:paraId="0E7CD1D7" w14:textId="15A07768" w:rsidR="000516DF" w:rsidRDefault="000516DF">
                        <w:ins w:id="156" w:author="Acer" w:date="2021-11-17T15:29:00Z">
                          <w:r>
                            <w:t>(763)504-8624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57" w:author="Acer" w:date="2021-11-17T15:2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44B1FADB" wp14:editId="1FA65EE3">
                  <wp:simplePos x="0" y="0"/>
                  <wp:positionH relativeFrom="column">
                    <wp:posOffset>3227282</wp:posOffset>
                  </wp:positionH>
                  <wp:positionV relativeFrom="paragraph">
                    <wp:posOffset>436033</wp:posOffset>
                  </wp:positionV>
                  <wp:extent cx="1693334" cy="199601"/>
                  <wp:effectExtent l="0" t="0" r="21590" b="10160"/>
                  <wp:wrapNone/>
                  <wp:docPr id="57" name="Text Box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3334" cy="199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949A6" w14:textId="3E4E75A0" w:rsidR="000516DF" w:rsidRDefault="000516DF">
                              <w:ins w:id="158" w:author="Acer" w:date="2021-11-17T15:28:00Z">
                                <w:r>
                                  <w:t xml:space="preserve">Tus </w:t>
                                </w:r>
                              </w:ins>
                              <w:proofErr w:type="spellStart"/>
                              <w:ins w:id="159" w:author="Acer" w:date="2021-11-17T15:29:00Z">
                                <w:r>
                                  <w:t>Kws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Qhia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Ntawv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Tshwj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Xeeb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4B1FADB" id="Text Box 57" o:spid="_x0000_s1043" type="#_x0000_t202" style="position:absolute;left:0;text-align:left;margin-left:254.1pt;margin-top:34.35pt;width:133.35pt;height:1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" fillcolor="white [3201]" strokeweight=".5pt">
                  <v:textbox>
                    <w:txbxContent>
                      <w:p w14:paraId="6FA949A6" w14:textId="3E4E75A0" w:rsidR="000516DF" w:rsidRDefault="000516DF">
                        <w:ins w:id="160" w:author="Acer" w:date="2021-11-17T15:28:00Z">
                          <w:r>
                            <w:t xml:space="preserve">Tus </w:t>
                          </w:r>
                        </w:ins>
                        <w:proofErr w:type="spellStart"/>
                        <w:ins w:id="161" w:author="Acer" w:date="2021-11-17T15:29:00Z">
                          <w:r>
                            <w:t>Kws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Qhia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Ntawv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Tshwj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Xeeb</w:t>
                          </w:r>
                        </w:ins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ins>
      <w:proofErr w:type="spellStart"/>
      <w:r w:rsidR="0098363C">
        <w:t>Koj</w:t>
      </w:r>
      <w:proofErr w:type="spellEnd"/>
      <w:r w:rsidR="0098363C">
        <w:t xml:space="preserve"> </w:t>
      </w:r>
      <w:proofErr w:type="spellStart"/>
      <w:r w:rsidR="0098363C">
        <w:t>raug</w:t>
      </w:r>
      <w:proofErr w:type="spellEnd"/>
      <w:r w:rsidR="0098363C">
        <w:t xml:space="preserve"> </w:t>
      </w:r>
      <w:proofErr w:type="spellStart"/>
      <w:r w:rsidR="0098363C">
        <w:t>tiv</w:t>
      </w:r>
      <w:proofErr w:type="spellEnd"/>
      <w:r w:rsidR="0098363C">
        <w:t xml:space="preserve"> </w:t>
      </w:r>
      <w:proofErr w:type="spellStart"/>
      <w:r w:rsidR="0098363C">
        <w:t>thaiv</w:t>
      </w:r>
      <w:proofErr w:type="spellEnd"/>
      <w:r w:rsidR="0098363C">
        <w:t xml:space="preserve"> los </w:t>
      </w:r>
      <w:proofErr w:type="spellStart"/>
      <w:r w:rsidR="0098363C">
        <w:t>ntawm</w:t>
      </w:r>
      <w:proofErr w:type="spellEnd"/>
      <w:r w:rsidR="0098363C">
        <w:t xml:space="preserve"> </w:t>
      </w:r>
      <w:proofErr w:type="spellStart"/>
      <w:r w:rsidR="0098363C">
        <w:t>kev</w:t>
      </w:r>
      <w:proofErr w:type="spellEnd"/>
      <w:r w:rsidR="0098363C">
        <w:t xml:space="preserve"> </w:t>
      </w:r>
      <w:proofErr w:type="spellStart"/>
      <w:r w:rsidR="0098363C">
        <w:t>cai</w:t>
      </w:r>
      <w:proofErr w:type="spellEnd"/>
      <w:r w:rsidR="0098363C">
        <w:t xml:space="preserve"> </w:t>
      </w:r>
      <w:proofErr w:type="spellStart"/>
      <w:r w:rsidR="0098363C">
        <w:t>tiv</w:t>
      </w:r>
      <w:proofErr w:type="spellEnd"/>
      <w:r w:rsidR="0098363C">
        <w:t xml:space="preserve"> </w:t>
      </w:r>
      <w:proofErr w:type="spellStart"/>
      <w:r w:rsidR="0098363C">
        <w:t>thaiv</w:t>
      </w:r>
      <w:proofErr w:type="spellEnd"/>
      <w:r w:rsidR="0098363C">
        <w:t xml:space="preserve"> </w:t>
      </w:r>
      <w:proofErr w:type="spellStart"/>
      <w:r w:rsidR="0098363C">
        <w:t>k</w:t>
      </w:r>
      <w:ins w:id="162" w:author="Acer" w:date="2021-11-17T15:20:00Z">
        <w:r w:rsidR="007762CD">
          <w:t>ev</w:t>
        </w:r>
      </w:ins>
      <w:proofErr w:type="spellEnd"/>
      <w:del w:id="163" w:author="Acer" w:date="2021-11-17T15:20:00Z">
        <w:r w:rsidR="0098363C" w:rsidDel="007762CD">
          <w:delText>om</w:delText>
        </w:r>
      </w:del>
      <w:r w:rsidR="0098363C">
        <w:t xml:space="preserve"> </w:t>
      </w:r>
      <w:proofErr w:type="spellStart"/>
      <w:r w:rsidR="0098363C">
        <w:t>nyab</w:t>
      </w:r>
      <w:proofErr w:type="spellEnd"/>
      <w:r w:rsidR="0098363C">
        <w:t xml:space="preserve"> </w:t>
      </w:r>
      <w:proofErr w:type="spellStart"/>
      <w:r w:rsidR="0098363C">
        <w:t>xeeb</w:t>
      </w:r>
      <w:proofErr w:type="spellEnd"/>
      <w:r w:rsidR="0098363C">
        <w:t xml:space="preserve"> </w:t>
      </w:r>
      <w:proofErr w:type="spellStart"/>
      <w:r w:rsidR="0098363C">
        <w:t>thiab</w:t>
      </w:r>
      <w:proofErr w:type="spellEnd"/>
      <w:r w:rsidR="0098363C">
        <w:t xml:space="preserve"> </w:t>
      </w:r>
      <w:proofErr w:type="spellStart"/>
      <w:r w:rsidR="0098363C">
        <w:t>yog</w:t>
      </w:r>
      <w:proofErr w:type="spellEnd"/>
      <w:r w:rsidR="0098363C">
        <w:t xml:space="preserve"> </w:t>
      </w:r>
      <w:proofErr w:type="spellStart"/>
      <w:r w:rsidR="0098363C">
        <w:t>xav</w:t>
      </w:r>
      <w:proofErr w:type="spellEnd"/>
      <w:r w:rsidR="0098363C">
        <w:t xml:space="preserve"> </w:t>
      </w:r>
      <w:proofErr w:type="spellStart"/>
      <w:r w:rsidR="0098363C">
        <w:t>paub</w:t>
      </w:r>
      <w:proofErr w:type="spellEnd"/>
      <w:r w:rsidR="0098363C">
        <w:t xml:space="preserve"> </w:t>
      </w:r>
      <w:proofErr w:type="spellStart"/>
      <w:r w:rsidR="0098363C">
        <w:t>tej</w:t>
      </w:r>
      <w:proofErr w:type="spellEnd"/>
      <w:r w:rsidR="0098363C">
        <w:t xml:space="preserve"> </w:t>
      </w:r>
      <w:proofErr w:type="spellStart"/>
      <w:r w:rsidR="0098363C">
        <w:t>kev</w:t>
      </w:r>
      <w:proofErr w:type="spellEnd"/>
      <w:r w:rsidR="0098363C">
        <w:t xml:space="preserve"> </w:t>
      </w:r>
      <w:proofErr w:type="spellStart"/>
      <w:r w:rsidR="0098363C">
        <w:t>cai</w:t>
      </w:r>
      <w:proofErr w:type="spellEnd"/>
      <w:r w:rsidR="0098363C">
        <w:t xml:space="preserve"> no </w:t>
      </w:r>
      <w:proofErr w:type="spellStart"/>
      <w:r w:rsidR="0098363C">
        <w:t>yog</w:t>
      </w:r>
      <w:proofErr w:type="spellEnd"/>
      <w:r w:rsidR="0098363C">
        <w:t xml:space="preserve"> li </w:t>
      </w:r>
      <w:proofErr w:type="spellStart"/>
      <w:r w:rsidR="0098363C">
        <w:t>cas</w:t>
      </w:r>
      <w:proofErr w:type="spellEnd"/>
      <w:r w:rsidR="0098363C">
        <w:t xml:space="preserve">, </w:t>
      </w:r>
      <w:proofErr w:type="spellStart"/>
      <w:r w:rsidR="0098363C">
        <w:t>koj</w:t>
      </w:r>
      <w:proofErr w:type="spellEnd"/>
      <w:r w:rsidR="0098363C">
        <w:t xml:space="preserve"> hu </w:t>
      </w:r>
      <w:proofErr w:type="spellStart"/>
      <w:r w:rsidR="0098363C">
        <w:t>mus</w:t>
      </w:r>
      <w:proofErr w:type="spellEnd"/>
      <w:r w:rsidR="0098363C">
        <w:t xml:space="preserve"> </w:t>
      </w:r>
      <w:proofErr w:type="spellStart"/>
      <w:r w:rsidR="0098363C">
        <w:t>nug</w:t>
      </w:r>
      <w:proofErr w:type="spellEnd"/>
      <w:r w:rsidR="0098363C">
        <w:t xml:space="preserve"> tau</w:t>
      </w:r>
      <w:r w:rsidR="00C1604D">
        <w:t>:</w:t>
      </w:r>
    </w:p>
    <w:p w14:paraId="3181A584" w14:textId="77777777" w:rsidR="00680D0A" w:rsidRDefault="00680D0A">
      <w:pPr>
        <w:sectPr w:rsidR="00680D0A">
          <w:pgSz w:w="12240" w:h="15840"/>
          <w:pgMar w:top="640" w:right="400" w:bottom="940" w:left="600" w:header="0" w:footer="747" w:gutter="0"/>
          <w:cols w:space="720"/>
        </w:sectPr>
      </w:pPr>
    </w:p>
    <w:p w14:paraId="55B78142" w14:textId="0D23FFA8" w:rsidR="00680D0A" w:rsidRDefault="007762CD">
      <w:pPr>
        <w:spacing w:before="114"/>
        <w:ind w:left="119"/>
        <w:rPr>
          <w:sz w:val="18"/>
        </w:rPr>
      </w:pPr>
      <w:ins w:id="164" w:author="Acer" w:date="2021-11-17T15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541FFB2" wp14:editId="22EB487E">
                  <wp:simplePos x="0" y="0"/>
                  <wp:positionH relativeFrom="column">
                    <wp:posOffset>474133</wp:posOffset>
                  </wp:positionH>
                  <wp:positionV relativeFrom="paragraph">
                    <wp:posOffset>26882</wp:posOffset>
                  </wp:positionV>
                  <wp:extent cx="1693334" cy="199601"/>
                  <wp:effectExtent l="0" t="0" r="21590" b="10160"/>
                  <wp:wrapNone/>
                  <wp:docPr id="56" name="Text Box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3334" cy="199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771CB1" w14:textId="7B1E6AC4" w:rsidR="007762CD" w:rsidRDefault="007762CD">
                              <w:ins w:id="165" w:author="Acer" w:date="2021-11-17T15:22:00Z">
                                <w:r>
                                  <w:t>Grossmann Amy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541FFB2" id="Text Box 56" o:spid="_x0000_s1044" type="#_x0000_t202" style="position:absolute;left:0;text-align:left;margin-left:37.35pt;margin-top:2.1pt;width:133.35pt;height:1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" fillcolor="white [3201]" strokeweight=".5pt">
                  <v:textbox>
                    <w:txbxContent>
                      <w:p w14:paraId="02771CB1" w14:textId="7B1E6AC4" w:rsidR="007762CD" w:rsidRDefault="007762CD">
                        <w:ins w:id="166" w:author="Acer" w:date="2021-11-17T15:22:00Z">
                          <w:r>
                            <w:t>Grossmann Amy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703AE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53F850" wp14:editId="5F598034">
                <wp:simplePos x="0" y="0"/>
                <wp:positionH relativeFrom="page">
                  <wp:posOffset>866775</wp:posOffset>
                </wp:positionH>
                <wp:positionV relativeFrom="paragraph">
                  <wp:posOffset>286385</wp:posOffset>
                </wp:positionV>
                <wp:extent cx="2053590" cy="0"/>
                <wp:effectExtent l="9525" t="10160" r="13335" b="8890"/>
                <wp:wrapNone/>
                <wp:docPr id="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359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219A9" id="Line 1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25pt,22.55pt" to="229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" strokeweight=".22269mm">
                <w10:wrap anchorx="page"/>
              </v:line>
            </w:pict>
          </mc:Fallback>
        </mc:AlternateContent>
      </w:r>
      <w:proofErr w:type="spellStart"/>
      <w:r w:rsidR="00C1604D">
        <w:rPr>
          <w:position w:val="-12"/>
          <w:sz w:val="20"/>
        </w:rPr>
        <w:t>N</w:t>
      </w:r>
      <w:r w:rsidR="0098363C">
        <w:rPr>
          <w:position w:val="-12"/>
          <w:sz w:val="20"/>
        </w:rPr>
        <w:t>pe</w:t>
      </w:r>
      <w:proofErr w:type="spellEnd"/>
      <w:r w:rsidR="00C1604D">
        <w:rPr>
          <w:position w:val="-12"/>
          <w:sz w:val="20"/>
        </w:rPr>
        <w:t xml:space="preserve">: </w:t>
      </w:r>
    </w:p>
    <w:p w14:paraId="7BE6A5AD" w14:textId="77777777" w:rsidR="00680D0A" w:rsidRDefault="00C1604D">
      <w:pPr>
        <w:pStyle w:val="BodyText"/>
        <w:spacing w:before="10"/>
        <w:rPr>
          <w:sz w:val="12"/>
        </w:rPr>
      </w:pPr>
      <w:r>
        <w:br w:type="column"/>
      </w:r>
    </w:p>
    <w:p w14:paraId="6B016231" w14:textId="13E99F5F" w:rsidR="00680D0A" w:rsidRDefault="00703AE0">
      <w:pPr>
        <w:pStyle w:val="BodyText"/>
        <w:spacing w:line="201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6A23E0" wp14:editId="540EC3DA">
                <wp:simplePos x="0" y="0"/>
                <wp:positionH relativeFrom="page">
                  <wp:posOffset>3408680</wp:posOffset>
                </wp:positionH>
                <wp:positionV relativeFrom="paragraph">
                  <wp:posOffset>122555</wp:posOffset>
                </wp:positionV>
                <wp:extent cx="1486535" cy="0"/>
                <wp:effectExtent l="8255" t="8255" r="10160" b="10795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B46AB" id="Line 1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4pt,9.65pt" to="385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" strokeweight=".22269mm">
                <w10:wrap anchorx="page"/>
              </v:line>
            </w:pict>
          </mc:Fallback>
        </mc:AlternateContent>
      </w:r>
      <w:proofErr w:type="spellStart"/>
      <w:ins w:id="167" w:author="Acer" w:date="2021-11-17T15:21:00Z">
        <w:r w:rsidR="007762CD">
          <w:t>Qib</w:t>
        </w:r>
      </w:ins>
      <w:del w:id="168" w:author="Acer" w:date="2021-11-17T15:21:00Z">
        <w:r w:rsidR="0098363C" w:rsidDel="007762CD">
          <w:delText xml:space="preserve">Txoj </w:delText>
        </w:r>
      </w:del>
      <w:r w:rsidR="0098363C">
        <w:t>Hauj</w:t>
      </w:r>
      <w:proofErr w:type="spellEnd"/>
      <w:ins w:id="169" w:author="Acer" w:date="2021-11-17T15:21:00Z">
        <w:r w:rsidR="007762CD">
          <w:t xml:space="preserve"> </w:t>
        </w:r>
      </w:ins>
      <w:proofErr w:type="spellStart"/>
      <w:r w:rsidR="0098363C">
        <w:t>lwm</w:t>
      </w:r>
      <w:proofErr w:type="spellEnd"/>
      <w:r w:rsidR="00C1604D">
        <w:t>:</w:t>
      </w:r>
    </w:p>
    <w:p w14:paraId="2F20D6F5" w14:textId="4C8B11FE" w:rsidR="00680D0A" w:rsidRDefault="00C1604D">
      <w:pPr>
        <w:spacing w:before="114"/>
        <w:ind w:left="108"/>
        <w:rPr>
          <w:sz w:val="18"/>
        </w:rPr>
      </w:pPr>
      <w:r>
        <w:br w:type="column"/>
      </w:r>
      <w:proofErr w:type="spellStart"/>
      <w:r w:rsidR="0098363C">
        <w:rPr>
          <w:position w:val="-12"/>
          <w:sz w:val="20"/>
        </w:rPr>
        <w:t>Xov</w:t>
      </w:r>
      <w:proofErr w:type="spellEnd"/>
      <w:r w:rsidR="0098363C">
        <w:rPr>
          <w:position w:val="-12"/>
          <w:sz w:val="20"/>
        </w:rPr>
        <w:t xml:space="preserve"> </w:t>
      </w:r>
      <w:proofErr w:type="spellStart"/>
      <w:r w:rsidR="0098363C">
        <w:rPr>
          <w:position w:val="-12"/>
          <w:sz w:val="20"/>
        </w:rPr>
        <w:t>Tooj</w:t>
      </w:r>
      <w:proofErr w:type="spellEnd"/>
      <w:r>
        <w:rPr>
          <w:position w:val="-12"/>
          <w:sz w:val="20"/>
        </w:rPr>
        <w:t xml:space="preserve">: </w:t>
      </w:r>
    </w:p>
    <w:p w14:paraId="19E330E0" w14:textId="3A4F5A51" w:rsidR="00680D0A" w:rsidRDefault="00703AE0">
      <w:pPr>
        <w:pStyle w:val="BodyText"/>
        <w:spacing w:line="20" w:lineRule="exact"/>
        <w:ind w:left="1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EF35B2" wp14:editId="2C6BB018">
                <wp:extent cx="1346835" cy="8255"/>
                <wp:effectExtent l="9525" t="9525" r="5715" b="127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835" cy="8255"/>
                          <a:chOff x="0" y="0"/>
                          <a:chExt cx="2121" cy="13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121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CE0CA" id="Group 12" o:spid="_x0000_s1026" style="width:106.05pt;height:.65pt;mso-position-horizontal-relative:char;mso-position-vertical-relative:line" coordsize="21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">
                <v:line id="Line 13" o:spid="_x0000_s1027" style="position:absolute;visibility:visible;mso-wrap-style:square" from="0,6" to="212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" strokeweight=".22269mm"/>
                <w10:anchorlock/>
              </v:group>
            </w:pict>
          </mc:Fallback>
        </mc:AlternateContent>
      </w:r>
    </w:p>
    <w:p w14:paraId="3BD6B9DF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3" w:space="720" w:equalWidth="0">
            <w:col w:w="1887" w:space="1992"/>
            <w:col w:w="3193" w:space="39"/>
            <w:col w:w="4129"/>
          </w:cols>
        </w:sectPr>
      </w:pPr>
    </w:p>
    <w:p w14:paraId="37A57834" w14:textId="77777777" w:rsidR="00680D0A" w:rsidRDefault="00680D0A">
      <w:pPr>
        <w:pStyle w:val="BodyText"/>
        <w:spacing w:before="5"/>
        <w:rPr>
          <w:sz w:val="10"/>
        </w:rPr>
      </w:pPr>
    </w:p>
    <w:p w14:paraId="620134B6" w14:textId="1DB3BE3E" w:rsidR="00680D0A" w:rsidRDefault="0027445A">
      <w:pPr>
        <w:pStyle w:val="BodyText"/>
        <w:spacing w:before="94"/>
        <w:ind w:left="119"/>
      </w:pPr>
      <w:proofErr w:type="spellStart"/>
      <w:ins w:id="170" w:author="Acer" w:date="2021-11-17T15:32:00Z">
        <w:r>
          <w:t>Cov</w:t>
        </w:r>
        <w:proofErr w:type="spellEnd"/>
        <w:r>
          <w:t xml:space="preserve"> </w:t>
        </w:r>
        <w:proofErr w:type="spellStart"/>
        <w:r>
          <w:t>ntaub</w:t>
        </w:r>
        <w:proofErr w:type="spellEnd"/>
        <w:r>
          <w:t xml:space="preserve"> </w:t>
        </w:r>
        <w:proofErr w:type="spellStart"/>
        <w:r>
          <w:t>ntawv</w:t>
        </w:r>
        <w:proofErr w:type="spellEnd"/>
        <w:r>
          <w:t xml:space="preserve"> </w:t>
        </w:r>
        <w:proofErr w:type="spellStart"/>
        <w:r>
          <w:t>koj</w:t>
        </w:r>
        <w:proofErr w:type="spellEnd"/>
        <w:r>
          <w:t xml:space="preserve"> </w:t>
        </w:r>
        <w:proofErr w:type="spellStart"/>
        <w:r>
          <w:t>tuaj</w:t>
        </w:r>
        <w:proofErr w:type="spellEnd"/>
        <w:r>
          <w:t xml:space="preserve"> </w:t>
        </w:r>
        <w:proofErr w:type="spellStart"/>
        <w:r>
          <w:t>yeem</w:t>
        </w:r>
        <w:proofErr w:type="spellEnd"/>
        <w:r>
          <w:t xml:space="preserve"> </w:t>
        </w:r>
        <w:proofErr w:type="spellStart"/>
        <w:r>
          <w:t>tiv</w:t>
        </w:r>
        <w:proofErr w:type="spellEnd"/>
        <w:r>
          <w:t xml:space="preserve"> </w:t>
        </w:r>
        <w:proofErr w:type="spellStart"/>
        <w:r>
          <w:t>tauj</w:t>
        </w:r>
        <w:proofErr w:type="spellEnd"/>
        <w:r>
          <w:t xml:space="preserve"> </w:t>
        </w:r>
      </w:ins>
      <w:del w:id="171" w:author="Acer" w:date="2021-11-17T15:31:00Z">
        <w:r w:rsidR="0098363C" w:rsidDel="0027445A">
          <w:delText>Lwm cov koom haum koj tiv tauj</w:delText>
        </w:r>
      </w:del>
      <w:r w:rsidR="0098363C">
        <w:t xml:space="preserve"> tau </w:t>
      </w:r>
      <w:proofErr w:type="spellStart"/>
      <w:r w:rsidR="0098363C">
        <w:t>yog</w:t>
      </w:r>
      <w:proofErr w:type="spellEnd"/>
      <w:r w:rsidR="0098363C">
        <w:t xml:space="preserve"> </w:t>
      </w:r>
      <w:proofErr w:type="spellStart"/>
      <w:r w:rsidR="0098363C">
        <w:t>xav</w:t>
      </w:r>
      <w:proofErr w:type="spellEnd"/>
      <w:r w:rsidR="0098363C">
        <w:t xml:space="preserve"> </w:t>
      </w:r>
      <w:proofErr w:type="spellStart"/>
      <w:r w:rsidR="0098363C">
        <w:t>paub</w:t>
      </w:r>
      <w:proofErr w:type="spellEnd"/>
      <w:r w:rsidR="0098363C">
        <w:t xml:space="preserve"> </w:t>
      </w:r>
      <w:proofErr w:type="spellStart"/>
      <w:r w:rsidR="0098363C">
        <w:t>ntxiv</w:t>
      </w:r>
      <w:proofErr w:type="spellEnd"/>
      <w:r w:rsidR="0098363C">
        <w:t xml:space="preserve"> </w:t>
      </w:r>
      <w:proofErr w:type="spellStart"/>
      <w:ins w:id="172" w:author="Acer" w:date="2021-11-17T15:33:00Z">
        <w:r w:rsidR="0060447C">
          <w:t>txog</w:t>
        </w:r>
        <w:proofErr w:type="spellEnd"/>
        <w:r w:rsidR="0060447C">
          <w:t xml:space="preserve"> </w:t>
        </w:r>
      </w:ins>
      <w:proofErr w:type="spellStart"/>
      <w:r w:rsidR="0098363C">
        <w:t>niam</w:t>
      </w:r>
      <w:proofErr w:type="spellEnd"/>
      <w:ins w:id="173" w:author="Acer" w:date="2021-11-17T15:33:00Z">
        <w:r w:rsidR="0060447C">
          <w:t xml:space="preserve"> </w:t>
        </w:r>
      </w:ins>
      <w:proofErr w:type="spellStart"/>
      <w:r w:rsidR="0098363C">
        <w:t>txiv</w:t>
      </w:r>
      <w:proofErr w:type="spellEnd"/>
      <w:r w:rsidR="0098363C">
        <w:t xml:space="preserve"> </w:t>
      </w:r>
      <w:proofErr w:type="spellStart"/>
      <w:r w:rsidR="0098363C">
        <w:t>tej</w:t>
      </w:r>
      <w:proofErr w:type="spellEnd"/>
      <w:r w:rsidR="0098363C">
        <w:t xml:space="preserve"> </w:t>
      </w:r>
      <w:proofErr w:type="spellStart"/>
      <w:r w:rsidR="0098363C">
        <w:t>cai</w:t>
      </w:r>
      <w:proofErr w:type="spellEnd"/>
      <w:r w:rsidR="0098363C">
        <w:t xml:space="preserve"> </w:t>
      </w:r>
      <w:proofErr w:type="spellStart"/>
      <w:r w:rsidR="0098363C">
        <w:t>thiab</w:t>
      </w:r>
      <w:proofErr w:type="spellEnd"/>
      <w:ins w:id="174" w:author="Acer" w:date="2021-11-17T15:33:00Z">
        <w:r w:rsidR="0060447C">
          <w:t xml:space="preserve"> </w:t>
        </w:r>
        <w:proofErr w:type="spellStart"/>
        <w:r w:rsidR="0060447C">
          <w:t>kev</w:t>
        </w:r>
      </w:ins>
      <w:proofErr w:type="spellEnd"/>
      <w:r w:rsidR="0098363C">
        <w:t xml:space="preserve"> t</w:t>
      </w:r>
      <w:proofErr w:type="spellStart"/>
      <w:r w:rsidR="0098363C">
        <w:t>ej</w:t>
      </w:r>
      <w:proofErr w:type="spellEnd"/>
      <w:r w:rsidR="0098363C">
        <w:t xml:space="preserve"> </w:t>
      </w:r>
      <w:proofErr w:type="spellStart"/>
      <w:r w:rsidR="0098363C">
        <w:t>cai</w:t>
      </w:r>
      <w:proofErr w:type="spellEnd"/>
      <w:r w:rsidR="0098363C">
        <w:t xml:space="preserve"> </w:t>
      </w:r>
      <w:proofErr w:type="spellStart"/>
      <w:r w:rsidR="0098363C">
        <w:t>tiv</w:t>
      </w:r>
      <w:proofErr w:type="spellEnd"/>
      <w:r w:rsidR="0098363C">
        <w:t xml:space="preserve"> </w:t>
      </w:r>
      <w:proofErr w:type="spellStart"/>
      <w:r w:rsidR="0098363C">
        <w:t>thaiv</w:t>
      </w:r>
      <w:proofErr w:type="spellEnd"/>
      <w:r w:rsidR="0098363C">
        <w:t xml:space="preserve"> </w:t>
      </w:r>
      <w:proofErr w:type="spellStart"/>
      <w:r w:rsidR="0098363C">
        <w:t>kev</w:t>
      </w:r>
      <w:proofErr w:type="spellEnd"/>
      <w:r w:rsidR="0098363C">
        <w:t xml:space="preserve"> </w:t>
      </w:r>
      <w:proofErr w:type="spellStart"/>
      <w:r w:rsidR="0098363C">
        <w:t>nyab</w:t>
      </w:r>
      <w:proofErr w:type="spellEnd"/>
      <w:r w:rsidR="0098363C">
        <w:t xml:space="preserve"> </w:t>
      </w:r>
      <w:proofErr w:type="spellStart"/>
      <w:r w:rsidR="0098363C">
        <w:t>xeeb</w:t>
      </w:r>
      <w:proofErr w:type="spellEnd"/>
      <w:r w:rsidR="00C1604D">
        <w:t>:</w:t>
      </w:r>
    </w:p>
    <w:p w14:paraId="63501171" w14:textId="288F9B6E" w:rsidR="00680D0A" w:rsidRDefault="00C1604D">
      <w:pPr>
        <w:pStyle w:val="BodyText"/>
        <w:spacing w:before="1"/>
        <w:ind w:left="119" w:right="1680"/>
      </w:pPr>
      <w:r>
        <w:t>ARC Minnesota (</w:t>
      </w:r>
      <w:del w:id="175" w:author="Acer" w:date="2021-11-17T15:35:00Z">
        <w:r w:rsidDel="00B333F1">
          <w:delText>Advocacy for Persons with Developmental Disabilities</w:delText>
        </w:r>
      </w:del>
      <w:ins w:id="176" w:author="Acer" w:date="2021-11-17T15:35:00Z">
        <w:r w:rsidR="00B333F1">
          <w:t xml:space="preserve">Kev </w:t>
        </w:r>
        <w:proofErr w:type="spellStart"/>
        <w:r w:rsidR="00B333F1">
          <w:t>Txhawb</w:t>
        </w:r>
        <w:proofErr w:type="spellEnd"/>
        <w:r w:rsidR="00B333F1">
          <w:t xml:space="preserve"> </w:t>
        </w:r>
        <w:proofErr w:type="spellStart"/>
        <w:r w:rsidR="00B333F1">
          <w:t>Nqa</w:t>
        </w:r>
        <w:proofErr w:type="spellEnd"/>
        <w:r w:rsidR="00B333F1">
          <w:t xml:space="preserve"> </w:t>
        </w:r>
        <w:proofErr w:type="spellStart"/>
        <w:r w:rsidR="00B333F1">
          <w:t>Cov</w:t>
        </w:r>
        <w:proofErr w:type="spellEnd"/>
        <w:r w:rsidR="00B333F1">
          <w:t xml:space="preserve"> </w:t>
        </w:r>
        <w:proofErr w:type="spellStart"/>
        <w:r w:rsidR="00B333F1">
          <w:t>Neeg</w:t>
        </w:r>
        <w:proofErr w:type="spellEnd"/>
        <w:r w:rsidR="00B333F1">
          <w:t xml:space="preserve"> </w:t>
        </w:r>
        <w:proofErr w:type="spellStart"/>
        <w:r w:rsidR="00B333F1">
          <w:t>Uas</w:t>
        </w:r>
        <w:proofErr w:type="spellEnd"/>
        <w:r w:rsidR="00B333F1">
          <w:t xml:space="preserve"> </w:t>
        </w:r>
        <w:proofErr w:type="spellStart"/>
        <w:r w:rsidR="00B333F1">
          <w:t>Tsi</w:t>
        </w:r>
      </w:ins>
      <w:proofErr w:type="spellEnd"/>
      <w:ins w:id="177" w:author="Acer" w:date="2021-11-17T15:36:00Z">
        <w:r w:rsidR="00B333F1">
          <w:t xml:space="preserve"> </w:t>
        </w:r>
        <w:proofErr w:type="spellStart"/>
        <w:r w:rsidR="00B333F1">
          <w:t>Muaj</w:t>
        </w:r>
        <w:proofErr w:type="spellEnd"/>
        <w:r w:rsidR="00B333F1">
          <w:t xml:space="preserve"> Kev </w:t>
        </w:r>
        <w:proofErr w:type="spellStart"/>
        <w:r w:rsidR="00B333F1">
          <w:t>Loj</w:t>
        </w:r>
        <w:proofErr w:type="spellEnd"/>
        <w:r w:rsidR="00B333F1">
          <w:t xml:space="preserve"> </w:t>
        </w:r>
        <w:proofErr w:type="spellStart"/>
        <w:r w:rsidR="00B333F1">
          <w:t>Hlob</w:t>
        </w:r>
      </w:ins>
      <w:proofErr w:type="spellEnd"/>
      <w:r>
        <w:t>): 651-523-0823, 1-800-582-5256</w:t>
      </w:r>
      <w:ins w:id="178" w:author="Acer" w:date="2021-11-17T15:37:00Z">
        <w:r w:rsidR="00B333F1">
          <w:t xml:space="preserve"> Kev </w:t>
        </w:r>
        <w:proofErr w:type="spellStart"/>
        <w:r w:rsidR="00B333F1">
          <w:t>Pab</w:t>
        </w:r>
        <w:proofErr w:type="spellEnd"/>
        <w:r w:rsidR="00B333F1">
          <w:t xml:space="preserve"> </w:t>
        </w:r>
        <w:proofErr w:type="spellStart"/>
        <w:r w:rsidR="00B333F1">
          <w:t>Cuam</w:t>
        </w:r>
        <w:proofErr w:type="spellEnd"/>
        <w:r w:rsidR="00B333F1">
          <w:t xml:space="preserve"> </w:t>
        </w:r>
        <w:proofErr w:type="spellStart"/>
        <w:r w:rsidR="00B333F1">
          <w:t>Tsev</w:t>
        </w:r>
        <w:proofErr w:type="spellEnd"/>
        <w:r w:rsidR="00B333F1">
          <w:t xml:space="preserve"> </w:t>
        </w:r>
        <w:proofErr w:type="spellStart"/>
        <w:r w:rsidR="00B333F1">
          <w:t>Neeg</w:t>
        </w:r>
        <w:proofErr w:type="spellEnd"/>
        <w:r w:rsidR="00B333F1">
          <w:t xml:space="preserve"> </w:t>
        </w:r>
        <w:proofErr w:type="spellStart"/>
        <w:r w:rsidR="00B333F1">
          <w:t>Lwm</w:t>
        </w:r>
        <w:proofErr w:type="spellEnd"/>
        <w:r w:rsidR="00B333F1">
          <w:t xml:space="preserve"> Yam</w:t>
        </w:r>
      </w:ins>
      <w:del w:id="179" w:author="Acer" w:date="2021-11-17T15:37:00Z">
        <w:r w:rsidDel="00B333F1">
          <w:delText xml:space="preserve"> Family Service Inc</w:delText>
        </w:r>
      </w:del>
      <w:r>
        <w:t xml:space="preserve">., </w:t>
      </w:r>
      <w:proofErr w:type="spellStart"/>
      <w:ins w:id="180" w:author="Acer" w:date="2021-11-17T15:38:00Z">
        <w:r w:rsidR="005470E4">
          <w:t>Hauj</w:t>
        </w:r>
        <w:proofErr w:type="spellEnd"/>
        <w:r w:rsidR="005470E4">
          <w:t xml:space="preserve"> </w:t>
        </w:r>
        <w:proofErr w:type="spellStart"/>
        <w:r w:rsidR="005470E4">
          <w:t>Lwm</w:t>
        </w:r>
        <w:proofErr w:type="spellEnd"/>
        <w:r w:rsidR="005470E4">
          <w:t xml:space="preserve"> </w:t>
        </w:r>
        <w:proofErr w:type="spellStart"/>
        <w:r w:rsidR="005470E4">
          <w:t>Pab</w:t>
        </w:r>
        <w:proofErr w:type="spellEnd"/>
        <w:r w:rsidR="005470E4">
          <w:t xml:space="preserve"> </w:t>
        </w:r>
        <w:proofErr w:type="spellStart"/>
        <w:r w:rsidR="005470E4">
          <w:t>Cuam</w:t>
        </w:r>
        <w:proofErr w:type="spellEnd"/>
        <w:r w:rsidR="005470E4">
          <w:t xml:space="preserve"> Kev </w:t>
        </w:r>
        <w:proofErr w:type="spellStart"/>
        <w:r w:rsidR="005470E4">
          <w:t>Kawv</w:t>
        </w:r>
      </w:ins>
      <w:proofErr w:type="spellEnd"/>
      <w:del w:id="181" w:author="Acer" w:date="2021-11-17T15:38:00Z">
        <w:r w:rsidDel="005470E4">
          <w:delText>Learning Disabilities Program</w:delText>
        </w:r>
      </w:del>
      <w:r>
        <w:t>: 651-222-0311, 1-800-982-2303, TTY: 651-222-0175 MN</w:t>
      </w:r>
      <w:ins w:id="182" w:author="Acer" w:date="2021-11-17T15:40:00Z">
        <w:r w:rsidR="00E85638">
          <w:t xml:space="preserve"> </w:t>
        </w:r>
        <w:proofErr w:type="spellStart"/>
        <w:r w:rsidR="00E85638">
          <w:t>Neeg</w:t>
        </w:r>
        <w:proofErr w:type="spellEnd"/>
        <w:r w:rsidR="00E85638">
          <w:t xml:space="preserve"> </w:t>
        </w:r>
        <w:proofErr w:type="spellStart"/>
        <w:r w:rsidR="00E85638">
          <w:t>Tsi</w:t>
        </w:r>
        <w:proofErr w:type="spellEnd"/>
        <w:r w:rsidR="00E85638">
          <w:t xml:space="preserve"> </w:t>
        </w:r>
        <w:proofErr w:type="spellStart"/>
        <w:r w:rsidR="00E85638">
          <w:t>Puv</w:t>
        </w:r>
        <w:proofErr w:type="spellEnd"/>
        <w:r w:rsidR="00E85638">
          <w:t xml:space="preserve"> </w:t>
        </w:r>
        <w:proofErr w:type="spellStart"/>
        <w:r w:rsidR="00E85638">
          <w:t>Puas</w:t>
        </w:r>
        <w:proofErr w:type="spellEnd"/>
        <w:r w:rsidR="00E85638">
          <w:t xml:space="preserve"> </w:t>
        </w:r>
      </w:ins>
      <w:proofErr w:type="spellStart"/>
      <w:ins w:id="183" w:author="Acer" w:date="2021-11-17T15:41:00Z">
        <w:r w:rsidR="00E85638">
          <w:t>Txoj</w:t>
        </w:r>
        <w:proofErr w:type="spellEnd"/>
        <w:r w:rsidR="00E85638">
          <w:t xml:space="preserve"> </w:t>
        </w:r>
        <w:proofErr w:type="spellStart"/>
        <w:r w:rsidR="00E85638">
          <w:t>Caim</w:t>
        </w:r>
      </w:ins>
      <w:proofErr w:type="spellEnd"/>
      <w:del w:id="184" w:author="Acer" w:date="2021-11-17T15:40:00Z">
        <w:r w:rsidDel="00E85638">
          <w:delText xml:space="preserve"> Disability Law Center</w:delText>
        </w:r>
      </w:del>
      <w:r>
        <w:t>: 612-332-1441, 1-800-292-4150, TTY: 612-332-4668</w:t>
      </w:r>
    </w:p>
    <w:p w14:paraId="11BA0866" w14:textId="4ADED960" w:rsidR="00680D0A" w:rsidRDefault="00C1604D">
      <w:pPr>
        <w:pStyle w:val="BodyText"/>
        <w:spacing w:line="230" w:lineRule="exact"/>
        <w:ind w:left="119"/>
      </w:pPr>
      <w:proofErr w:type="spellStart"/>
      <w:r>
        <w:t>MN</w:t>
      </w:r>
      <w:del w:id="185" w:author="Acer" w:date="2021-11-17T15:41:00Z">
        <w:r w:rsidDel="00E85638">
          <w:delText xml:space="preserve"> Department of Education</w:delText>
        </w:r>
      </w:del>
      <w:ins w:id="186" w:author="Acer" w:date="2021-11-17T15:43:00Z">
        <w:r w:rsidR="00E85638">
          <w:t>Lub</w:t>
        </w:r>
        <w:proofErr w:type="spellEnd"/>
        <w:r w:rsidR="00E85638">
          <w:t xml:space="preserve"> </w:t>
        </w:r>
        <w:proofErr w:type="spellStart"/>
        <w:r w:rsidR="00E85638">
          <w:t>Tuam</w:t>
        </w:r>
        <w:proofErr w:type="spellEnd"/>
        <w:r w:rsidR="00E85638">
          <w:t xml:space="preserve"> </w:t>
        </w:r>
        <w:proofErr w:type="spellStart"/>
        <w:r w:rsidR="00E85638">
          <w:t>Tsev</w:t>
        </w:r>
        <w:proofErr w:type="spellEnd"/>
        <w:r w:rsidR="00E85638">
          <w:t xml:space="preserve"> </w:t>
        </w:r>
        <w:proofErr w:type="spellStart"/>
        <w:r w:rsidR="00E85638">
          <w:t>Kawm</w:t>
        </w:r>
        <w:proofErr w:type="spellEnd"/>
        <w:r w:rsidR="00E85638">
          <w:t xml:space="preserve"> </w:t>
        </w:r>
        <w:proofErr w:type="spellStart"/>
        <w:r w:rsidR="00E85638">
          <w:t>Kawv</w:t>
        </w:r>
      </w:ins>
      <w:proofErr w:type="spellEnd"/>
      <w:r>
        <w:t>: 651-582-8689, TTY: 651-582-8201</w:t>
      </w:r>
    </w:p>
    <w:p w14:paraId="28E0FD8F" w14:textId="5170F836" w:rsidR="00680D0A" w:rsidRDefault="00C1604D">
      <w:pPr>
        <w:pStyle w:val="BodyText"/>
        <w:spacing w:line="230" w:lineRule="exact"/>
        <w:ind w:left="119"/>
      </w:pPr>
      <w:r>
        <w:t>PACER (</w:t>
      </w:r>
      <w:del w:id="187" w:author="Acer" w:date="2021-11-17T15:44:00Z">
        <w:r w:rsidDel="0007006A">
          <w:delText>Parent Advocacy Coalit</w:delText>
        </w:r>
      </w:del>
      <w:del w:id="188" w:author="Acer" w:date="2021-11-17T15:45:00Z">
        <w:r w:rsidDel="0007006A">
          <w:delText>ion for Education Rights</w:delText>
        </w:r>
      </w:del>
      <w:ins w:id="189" w:author="Acer" w:date="2021-11-17T15:45:00Z">
        <w:r w:rsidR="0007006A">
          <w:t xml:space="preserve"> Kev </w:t>
        </w:r>
        <w:proofErr w:type="spellStart"/>
        <w:r w:rsidR="0007006A">
          <w:t>Txhawb</w:t>
        </w:r>
        <w:proofErr w:type="spellEnd"/>
        <w:r w:rsidR="0007006A">
          <w:t xml:space="preserve"> </w:t>
        </w:r>
        <w:proofErr w:type="spellStart"/>
        <w:r w:rsidR="0007006A">
          <w:t>Niam</w:t>
        </w:r>
        <w:proofErr w:type="spellEnd"/>
        <w:r w:rsidR="0007006A">
          <w:t xml:space="preserve"> </w:t>
        </w:r>
        <w:proofErr w:type="spellStart"/>
        <w:r w:rsidR="0007006A">
          <w:t>Txiv</w:t>
        </w:r>
        <w:proofErr w:type="spellEnd"/>
        <w:r w:rsidR="0007006A">
          <w:t xml:space="preserve"> </w:t>
        </w:r>
        <w:proofErr w:type="spellStart"/>
        <w:r w:rsidR="0007006A">
          <w:t>Txoj</w:t>
        </w:r>
        <w:proofErr w:type="spellEnd"/>
        <w:r w:rsidR="0007006A">
          <w:t xml:space="preserve"> Cai Rau Kev </w:t>
        </w:r>
        <w:proofErr w:type="spellStart"/>
        <w:r w:rsidR="0007006A">
          <w:t>Kawm</w:t>
        </w:r>
      </w:ins>
      <w:proofErr w:type="spellEnd"/>
      <w:r>
        <w:t>): 952-838-9000, 1-800-53-PACER, TTY: 952-838-0190</w:t>
      </w:r>
    </w:p>
    <w:p w14:paraId="5A6C1BE2" w14:textId="372C2D22" w:rsidR="00680D0A" w:rsidRDefault="0098363C" w:rsidP="0098363C">
      <w:pPr>
        <w:pStyle w:val="Heading1"/>
        <w:tabs>
          <w:tab w:val="left" w:pos="7290"/>
        </w:tabs>
        <w:spacing w:before="190"/>
        <w:ind w:left="175"/>
        <w:rPr>
          <w:b w:val="0"/>
          <w:sz w:val="18"/>
        </w:rPr>
      </w:pPr>
      <w:proofErr w:type="spellStart"/>
      <w:r>
        <w:t>Ntawv</w:t>
      </w:r>
      <w:proofErr w:type="spellEnd"/>
      <w:r>
        <w:t xml:space="preserve"> Lo </w:t>
      </w:r>
      <w:proofErr w:type="spellStart"/>
      <w:r>
        <w:t>Nrog</w:t>
      </w:r>
      <w:proofErr w:type="spellEnd"/>
      <w:r w:rsidR="00C1604D">
        <w:t xml:space="preserve">: </w:t>
      </w:r>
      <w:proofErr w:type="spellStart"/>
      <w:ins w:id="190" w:author="Acer" w:date="2021-11-17T15:47:00Z">
        <w:r w:rsidR="0007006A">
          <w:t>Ntawv</w:t>
        </w:r>
        <w:proofErr w:type="spellEnd"/>
        <w:r w:rsidR="0007006A">
          <w:t xml:space="preserve"> </w:t>
        </w:r>
        <w:proofErr w:type="spellStart"/>
        <w:r w:rsidR="0007006A">
          <w:t>Ceeb</w:t>
        </w:r>
        <w:proofErr w:type="spellEnd"/>
        <w:r w:rsidR="0007006A">
          <w:t xml:space="preserve"> Toom </w:t>
        </w:r>
        <w:proofErr w:type="spellStart"/>
        <w:r w:rsidR="0007006A">
          <w:t>Txog</w:t>
        </w:r>
        <w:proofErr w:type="spellEnd"/>
        <w:r w:rsidR="0007006A">
          <w:t xml:space="preserve"> Kev </w:t>
        </w:r>
        <w:proofErr w:type="spellStart"/>
        <w:r w:rsidR="0007006A">
          <w:t>Tiv</w:t>
        </w:r>
        <w:proofErr w:type="spellEnd"/>
        <w:r w:rsidR="0007006A">
          <w:t xml:space="preserve"> </w:t>
        </w:r>
        <w:proofErr w:type="spellStart"/>
        <w:r w:rsidR="0007006A">
          <w:t>Thaiv</w:t>
        </w:r>
        <w:proofErr w:type="spellEnd"/>
        <w:r w:rsidR="0007006A">
          <w:t xml:space="preserve"> Kev Cai (</w:t>
        </w:r>
      </w:ins>
      <w:r w:rsidR="00C1604D">
        <w:t>Notice of</w:t>
      </w:r>
      <w:r w:rsidR="00C1604D">
        <w:rPr>
          <w:spacing w:val="1"/>
        </w:rPr>
        <w:t xml:space="preserve"> </w:t>
      </w:r>
      <w:r w:rsidR="00C1604D">
        <w:t>Procedural Safeguards</w:t>
      </w:r>
      <w:ins w:id="191" w:author="Acer" w:date="2021-11-17T15:46:00Z">
        <w:r w:rsidR="0007006A">
          <w:t>)</w:t>
        </w:r>
      </w:ins>
      <w:del w:id="192" w:author="Acer" w:date="2021-11-17T15:46:00Z">
        <w:r w:rsidDel="0007006A">
          <w:delText xml:space="preserve"> (</w:delText>
        </w:r>
        <w:r w:rsidR="007D2E05" w:rsidDel="0007006A">
          <w:delText>ntawv kev cai tiv thaiv)</w:delText>
        </w:r>
      </w:del>
      <w:r w:rsidR="00C1604D">
        <w:tab/>
      </w:r>
      <w:proofErr w:type="spellStart"/>
      <w:r w:rsidR="007D2E05">
        <w:t>Hnub</w:t>
      </w:r>
      <w:proofErr w:type="spellEnd"/>
      <w:r w:rsidR="007D2E05">
        <w:t xml:space="preserve"> </w:t>
      </w:r>
      <w:proofErr w:type="spellStart"/>
      <w:r w:rsidR="007D2E05">
        <w:t>tim</w:t>
      </w:r>
      <w:proofErr w:type="spellEnd"/>
      <w:r w:rsidR="00C1604D">
        <w:t>:</w:t>
      </w:r>
      <w:r w:rsidR="00C1604D">
        <w:rPr>
          <w:spacing w:val="-17"/>
        </w:rPr>
        <w:t xml:space="preserve"> </w:t>
      </w:r>
    </w:p>
    <w:p w14:paraId="00768B24" w14:textId="70BC0843" w:rsidR="00680D0A" w:rsidRDefault="00703AE0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7687081" wp14:editId="17AD5C56">
                <wp:simplePos x="0" y="0"/>
                <wp:positionH relativeFrom="page">
                  <wp:posOffset>457200</wp:posOffset>
                </wp:positionH>
                <wp:positionV relativeFrom="paragraph">
                  <wp:posOffset>133350</wp:posOffset>
                </wp:positionV>
                <wp:extent cx="6715760" cy="11430"/>
                <wp:effectExtent l="9525" t="0" r="8890" b="7620"/>
                <wp:wrapTopAndBottom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760" cy="11430"/>
                          <a:chOff x="720" y="210"/>
                          <a:chExt cx="10576" cy="18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0" y="219"/>
                            <a:ext cx="8255" cy="0"/>
                          </a:xfrm>
                          <a:prstGeom prst="line">
                            <a:avLst/>
                          </a:prstGeom>
                          <a:noFill/>
                          <a:ln w="11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978" y="219"/>
                            <a:ext cx="2317" cy="0"/>
                          </a:xfrm>
                          <a:prstGeom prst="line">
                            <a:avLst/>
                          </a:prstGeom>
                          <a:noFill/>
                          <a:ln w="11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9E1EC" id="Group 9" o:spid="_x0000_s1026" style="position:absolute;margin-left:36pt;margin-top:10.5pt;width:528.8pt;height:.9pt;z-index:-251656192;mso-wrap-distance-left:0;mso-wrap-distance-right:0;mso-position-horizontal-relative:page" coordorigin="720,210" coordsize="105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">
                <v:line id="Line 11" o:spid="_x0000_s1027" style="position:absolute;visibility:visible;mso-wrap-style:square" from="720,219" to="8975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" strokeweight=".31461mm"/>
                <v:line id="Line 10" o:spid="_x0000_s1028" style="position:absolute;visibility:visible;mso-wrap-style:square" from="8978,219" to="11295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" strokeweight=".31461mm"/>
                <w10:wrap type="topAndBottom" anchorx="page"/>
              </v:group>
            </w:pict>
          </mc:Fallback>
        </mc:AlternateContent>
      </w:r>
    </w:p>
    <w:p w14:paraId="5EC495FB" w14:textId="3FBF4866" w:rsidR="00680D0A" w:rsidRDefault="00680D0A">
      <w:pPr>
        <w:pStyle w:val="BodyText"/>
        <w:spacing w:before="6"/>
        <w:rPr>
          <w:sz w:val="9"/>
        </w:rPr>
      </w:pPr>
    </w:p>
    <w:p w14:paraId="36BA96FA" w14:textId="77777777" w:rsidR="00680D0A" w:rsidRDefault="00680D0A">
      <w:pPr>
        <w:rPr>
          <w:sz w:val="9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2F3EBD21" w14:textId="77777777" w:rsidR="00680D0A" w:rsidRDefault="00680D0A">
      <w:pPr>
        <w:pStyle w:val="BodyText"/>
        <w:spacing w:before="5"/>
        <w:rPr>
          <w:sz w:val="37"/>
        </w:rPr>
      </w:pPr>
    </w:p>
    <w:p w14:paraId="14EA5955" w14:textId="0209F2B2" w:rsidR="00680D0A" w:rsidRDefault="00A2223B">
      <w:pPr>
        <w:ind w:left="119"/>
        <w:rPr>
          <w:sz w:val="18"/>
        </w:rPr>
      </w:pPr>
      <w:ins w:id="193" w:author="Acer" w:date="2021-11-17T15:48:00Z">
        <w:r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31276D2" wp14:editId="54C74060">
                  <wp:simplePos x="0" y="0"/>
                  <wp:positionH relativeFrom="column">
                    <wp:posOffset>1549400</wp:posOffset>
                  </wp:positionH>
                  <wp:positionV relativeFrom="paragraph">
                    <wp:posOffset>35137</wp:posOffset>
                  </wp:positionV>
                  <wp:extent cx="1422400" cy="220133"/>
                  <wp:effectExtent l="0" t="0" r="25400" b="27940"/>
                  <wp:wrapNone/>
                  <wp:docPr id="59" name="Text Box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2400" cy="22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B74D76" w14:textId="4BE93471" w:rsidR="00A2223B" w:rsidRDefault="007A02D3">
                              <w:ins w:id="194" w:author="Acer" w:date="2021-11-17T15:48:00Z">
                                <w:r>
                                  <w:t>Vang</w:t>
                                </w:r>
                              </w:ins>
                              <w:ins w:id="195" w:author="Acer" w:date="2021-11-17T15:49:00Z"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Chuye</w:t>
                                </w:r>
                                <w:proofErr w:type="spellEnd"/>
                                <w:r>
                                  <w:t xml:space="preserve"> Ye </w:t>
                                </w:r>
                                <w:proofErr w:type="spellStart"/>
                                <w:r>
                                  <w:t>Aslie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31276D2" id="Text Box 59" o:spid="_x0000_s1045" type="#_x0000_t202" style="position:absolute;left:0;text-align:left;margin-left:122pt;margin-top:2.75pt;width:112pt;height:1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" fillcolor="white [3201]" strokeweight=".5pt">
                  <v:textbox>
                    <w:txbxContent>
                      <w:p w14:paraId="30B74D76" w14:textId="4BE93471" w:rsidR="00A2223B" w:rsidRDefault="007A02D3">
                        <w:ins w:id="196" w:author="Acer" w:date="2021-11-17T15:48:00Z">
                          <w:r>
                            <w:t>Vang</w:t>
                          </w:r>
                        </w:ins>
                        <w:ins w:id="197" w:author="Acer" w:date="2021-11-17T15:49:00Z">
                          <w:r>
                            <w:t xml:space="preserve">, </w:t>
                          </w:r>
                          <w:proofErr w:type="spellStart"/>
                          <w:r>
                            <w:t>Chuye</w:t>
                          </w:r>
                          <w:proofErr w:type="spellEnd"/>
                          <w:r>
                            <w:t xml:space="preserve"> Ye </w:t>
                          </w:r>
                          <w:proofErr w:type="spellStart"/>
                          <w:r>
                            <w:t>Aslie</w:t>
                          </w:r>
                        </w:ins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ins>
      <w:r w:rsidR="007D2E05">
        <w:rPr>
          <w:sz w:val="20"/>
        </w:rPr>
        <w:t xml:space="preserve">Tub </w:t>
      </w:r>
      <w:proofErr w:type="spellStart"/>
      <w:r w:rsidR="007D2E05">
        <w:rPr>
          <w:sz w:val="20"/>
        </w:rPr>
        <w:t>Ntxhais</w:t>
      </w:r>
      <w:proofErr w:type="spellEnd"/>
      <w:r w:rsidR="007D2E05">
        <w:rPr>
          <w:sz w:val="20"/>
        </w:rPr>
        <w:t xml:space="preserve"> </w:t>
      </w:r>
      <w:proofErr w:type="spellStart"/>
      <w:r w:rsidR="007D2E05">
        <w:rPr>
          <w:sz w:val="20"/>
        </w:rPr>
        <w:t>Kawm</w:t>
      </w:r>
      <w:proofErr w:type="spellEnd"/>
      <w:ins w:id="198" w:author="Acer" w:date="2021-11-17T15:48:00Z">
        <w:r w:rsidR="007B790A">
          <w:rPr>
            <w:sz w:val="20"/>
          </w:rPr>
          <w:t xml:space="preserve"> </w:t>
        </w:r>
        <w:proofErr w:type="spellStart"/>
        <w:r w:rsidR="007B790A">
          <w:rPr>
            <w:sz w:val="20"/>
          </w:rPr>
          <w:t>Lub</w:t>
        </w:r>
      </w:ins>
      <w:proofErr w:type="spellEnd"/>
      <w:r w:rsidR="007D2E05">
        <w:rPr>
          <w:sz w:val="20"/>
        </w:rPr>
        <w:t xml:space="preserve"> N</w:t>
      </w:r>
      <w:proofErr w:type="spellStart"/>
      <w:r w:rsidR="007D2E05">
        <w:rPr>
          <w:sz w:val="20"/>
        </w:rPr>
        <w:t>p</w:t>
      </w:r>
      <w:r w:rsidR="00C1604D">
        <w:rPr>
          <w:sz w:val="20"/>
        </w:rPr>
        <w:t>e</w:t>
      </w:r>
      <w:proofErr w:type="spellEnd"/>
      <w:r w:rsidR="00C1604D">
        <w:rPr>
          <w:sz w:val="20"/>
        </w:rPr>
        <w:t xml:space="preserve">: </w:t>
      </w:r>
    </w:p>
    <w:p w14:paraId="7D71CA26" w14:textId="04A13F12" w:rsidR="00680D0A" w:rsidRDefault="00C1604D">
      <w:pPr>
        <w:pStyle w:val="Heading1"/>
      </w:pPr>
      <w:r>
        <w:rPr>
          <w:b w:val="0"/>
        </w:rPr>
        <w:br w:type="column"/>
      </w:r>
      <w:r w:rsidR="007D2E05">
        <w:t>NIAM</w:t>
      </w:r>
      <w:ins w:id="199" w:author="Acer" w:date="2021-11-17T15:47:00Z">
        <w:r w:rsidR="0007006A">
          <w:t xml:space="preserve"> </w:t>
        </w:r>
      </w:ins>
      <w:r w:rsidR="007D2E05">
        <w:t>TXIV NQES TES UA</w:t>
      </w:r>
    </w:p>
    <w:p w14:paraId="1164FD75" w14:textId="28495948" w:rsidR="00680D0A" w:rsidRDefault="007A02D3">
      <w:pPr>
        <w:spacing w:before="117"/>
        <w:ind w:left="332"/>
        <w:rPr>
          <w:sz w:val="18"/>
        </w:rPr>
      </w:pPr>
      <w:ins w:id="200" w:author="Acer" w:date="2021-11-17T15:49:00Z">
        <w:r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2D6A37B2" wp14:editId="6ABBC2C7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60113</wp:posOffset>
                  </wp:positionV>
                  <wp:extent cx="1422400" cy="220133"/>
                  <wp:effectExtent l="0" t="0" r="25400" b="27940"/>
                  <wp:wrapNone/>
                  <wp:docPr id="60" name="Text Box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2400" cy="22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AE152B" w14:textId="788DDA4E" w:rsidR="007A02D3" w:rsidRDefault="007A02D3">
                              <w:ins w:id="201" w:author="Acer" w:date="2021-11-17T15:49:00Z">
                                <w:r>
                                  <w:t>831748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D6A37B2" id="Text Box 60" o:spid="_x0000_s1046" type="#_x0000_t202" style="position:absolute;left:0;text-align:left;margin-left:72.7pt;margin-top:4.75pt;width:112pt;height:1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" fillcolor="white [3201]" strokeweight=".5pt">
                  <v:textbox>
                    <w:txbxContent>
                      <w:p w14:paraId="30AE152B" w14:textId="788DDA4E" w:rsidR="007A02D3" w:rsidRDefault="007A02D3">
                        <w:ins w:id="202" w:author="Acer" w:date="2021-11-17T15:49:00Z">
                          <w:r>
                            <w:t>831748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703AE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B0BD49" wp14:editId="1EEA1C1B">
                <wp:simplePos x="0" y="0"/>
                <wp:positionH relativeFrom="page">
                  <wp:posOffset>1340485</wp:posOffset>
                </wp:positionH>
                <wp:positionV relativeFrom="paragraph">
                  <wp:posOffset>285115</wp:posOffset>
                </wp:positionV>
                <wp:extent cx="2051685" cy="0"/>
                <wp:effectExtent l="6985" t="8890" r="8255" b="1016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FEE72" id="Line 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55pt,22.45pt" to="267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" strokeweight=".22269mm">
                <w10:wrap anchorx="page"/>
              </v:line>
            </w:pict>
          </mc:Fallback>
        </mc:AlternateContent>
      </w:r>
      <w:r w:rsidR="007D2E05">
        <w:rPr>
          <w:sz w:val="20"/>
        </w:rPr>
        <w:t xml:space="preserve">Tus </w:t>
      </w:r>
      <w:r w:rsidR="00C1604D">
        <w:rPr>
          <w:sz w:val="20"/>
        </w:rPr>
        <w:t xml:space="preserve">ID: </w:t>
      </w:r>
    </w:p>
    <w:p w14:paraId="6A5C2979" w14:textId="0516E567" w:rsidR="00680D0A" w:rsidRDefault="00703AE0">
      <w:pPr>
        <w:pStyle w:val="BodyText"/>
        <w:spacing w:line="20" w:lineRule="exact"/>
        <w:ind w:left="13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5A6ABE" wp14:editId="6157EC73">
                <wp:extent cx="1132205" cy="8255"/>
                <wp:effectExtent l="9525" t="9525" r="10795" b="127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205" cy="8255"/>
                          <a:chOff x="0" y="0"/>
                          <a:chExt cx="1783" cy="13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783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F63CA" id="Group 6" o:spid="_x0000_s1026" style="width:89.15pt;height:.65pt;mso-position-horizontal-relative:char;mso-position-vertical-relative:line" coordsize="178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">
                <v:line id="Line 7" o:spid="_x0000_s1027" style="position:absolute;visibility:visible;mso-wrap-style:square" from="0,6" to="178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" strokeweight=".22269mm"/>
                <w10:anchorlock/>
              </v:group>
            </w:pict>
          </mc:Fallback>
        </mc:AlternateContent>
      </w:r>
    </w:p>
    <w:p w14:paraId="6CAFFB18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2573" w:space="2003"/>
            <w:col w:w="6664"/>
          </w:cols>
        </w:sectPr>
      </w:pPr>
    </w:p>
    <w:p w14:paraId="3640B664" w14:textId="77777777" w:rsidR="00680D0A" w:rsidRDefault="00680D0A">
      <w:pPr>
        <w:pStyle w:val="BodyText"/>
        <w:spacing w:before="2"/>
        <w:rPr>
          <w:sz w:val="10"/>
        </w:rPr>
      </w:pPr>
    </w:p>
    <w:p w14:paraId="6BA1D8BE" w14:textId="497F9CC6" w:rsidR="00680D0A" w:rsidRDefault="007D2E05">
      <w:pPr>
        <w:pStyle w:val="Heading1"/>
        <w:ind w:right="259"/>
      </w:pPr>
      <w:proofErr w:type="spellStart"/>
      <w:r>
        <w:t>Cov</w:t>
      </w:r>
      <w:proofErr w:type="spellEnd"/>
      <w:r>
        <w:t xml:space="preserve"> </w:t>
      </w:r>
      <w:proofErr w:type="spellStart"/>
      <w:r>
        <w:t>niam</w:t>
      </w:r>
      <w:proofErr w:type="spellEnd"/>
      <w:ins w:id="203" w:author="Acer" w:date="2021-11-17T15:49:00Z">
        <w:r w:rsidR="0091676A">
          <w:t xml:space="preserve"> </w:t>
        </w:r>
      </w:ins>
      <w:proofErr w:type="spellStart"/>
      <w:r>
        <w:t>txiv</w:t>
      </w:r>
      <w:proofErr w:type="spellEnd"/>
      <w:r w:rsidR="00C1604D">
        <w:t xml:space="preserve">: </w:t>
      </w:r>
      <w:proofErr w:type="spellStart"/>
      <w:r>
        <w:t>Thov</w:t>
      </w:r>
      <w:proofErr w:type="spellEnd"/>
      <w:r>
        <w:t xml:space="preserve"> kos </w:t>
      </w:r>
      <w:proofErr w:type="spellStart"/>
      <w:r>
        <w:t>ib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thawv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no, kos </w:t>
      </w:r>
      <w:proofErr w:type="spellStart"/>
      <w:r>
        <w:t>npe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del w:id="204" w:author="Acer" w:date="2021-11-17T15:51:00Z">
        <w:r w:rsidDel="0091676A">
          <w:delText xml:space="preserve"> </w:delText>
        </w:r>
      </w:del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foos</w:t>
      </w:r>
      <w:proofErr w:type="spellEnd"/>
      <w:r>
        <w:t xml:space="preserve"> no,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ins w:id="205" w:author="Acer" w:date="2021-11-17T15:50:00Z">
        <w:r w:rsidR="0091676A">
          <w:t>nploog</w:t>
        </w:r>
        <w:proofErr w:type="spellEnd"/>
        <w:r w:rsidR="0091676A">
          <w:t xml:space="preserve"> </w:t>
        </w:r>
        <w:proofErr w:type="spellStart"/>
        <w:r w:rsidR="0091676A">
          <w:t>ntawv</w:t>
        </w:r>
        <w:proofErr w:type="spellEnd"/>
        <w:r w:rsidR="0091676A">
          <w:t xml:space="preserve"> </w:t>
        </w:r>
      </w:ins>
      <w:del w:id="206" w:author="Acer" w:date="2021-11-17T15:50:00Z">
        <w:r w:rsidDel="0091676A">
          <w:delText>phab</w:delText>
        </w:r>
      </w:del>
      <w:r>
        <w:t xml:space="preserve"> </w:t>
      </w:r>
      <w:del w:id="207" w:author="Acer" w:date="2021-11-17T15:50:00Z">
        <w:r w:rsidDel="0091676A">
          <w:delText>tseem</w:delText>
        </w:r>
      </w:del>
      <w:r>
        <w:t xml:space="preserve"> no </w:t>
      </w:r>
      <w:proofErr w:type="spellStart"/>
      <w:r>
        <w:t>rov</w:t>
      </w:r>
      <w:proofErr w:type="spellEnd"/>
      <w:r>
        <w:t xml:space="preserve"> </w:t>
      </w:r>
      <w:proofErr w:type="spellStart"/>
      <w:r>
        <w:t>qab</w:t>
      </w:r>
      <w:proofErr w:type="spellEnd"/>
      <w:r w:rsidR="00C1604D">
        <w:t>.</w:t>
      </w:r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rov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ins w:id="208" w:author="Acer" w:date="2021-11-17T15:51:00Z">
        <w:r w:rsidR="0091676A">
          <w:t>nploog</w:t>
        </w:r>
        <w:proofErr w:type="spellEnd"/>
        <w:r w:rsidR="0091676A">
          <w:t xml:space="preserve"> </w:t>
        </w:r>
        <w:proofErr w:type="spellStart"/>
        <w:r w:rsidR="0091676A">
          <w:t>ntawv</w:t>
        </w:r>
        <w:proofErr w:type="spellEnd"/>
        <w:r w:rsidR="0091676A">
          <w:t xml:space="preserve"> </w:t>
        </w:r>
      </w:ins>
      <w:del w:id="209" w:author="Acer" w:date="2021-11-17T15:51:00Z">
        <w:r w:rsidDel="0091676A">
          <w:delText>phab</w:delText>
        </w:r>
      </w:del>
      <w:r>
        <w:t xml:space="preserve"> no los</w:t>
      </w:r>
      <w:ins w:id="210" w:author="Acer" w:date="2021-11-17T15:51:00Z">
        <w:r w:rsidR="0091676A">
          <w:t xml:space="preserve"> </w:t>
        </w:r>
      </w:ins>
      <w:r>
        <w:t xml:space="preserve">sis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li </w:t>
      </w:r>
      <w:proofErr w:type="spellStart"/>
      <w:r>
        <w:t>ntawm</w:t>
      </w:r>
      <w:proofErr w:type="spellEnd"/>
      <w:r>
        <w:t xml:space="preserve"> 14 </w:t>
      </w:r>
      <w:proofErr w:type="spellStart"/>
      <w:r>
        <w:t>hnub</w:t>
      </w:r>
      <w:proofErr w:type="spellEnd"/>
      <w:r>
        <w:t xml:space="preserve"> tom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tag,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tseg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sau</w:t>
      </w:r>
      <w:ins w:id="211" w:author="Acer" w:date="2021-11-17T15:51:00Z">
        <w:r w:rsidR="0091676A">
          <w:t>v</w:t>
        </w:r>
      </w:ins>
      <w:proofErr w:type="spellEnd"/>
      <w:del w:id="212" w:author="Acer" w:date="2021-11-17T15:51:00Z">
        <w:r w:rsidDel="0091676A">
          <w:delText>d</w:delText>
        </w:r>
      </w:del>
      <w:r>
        <w:t>.</w:t>
      </w:r>
    </w:p>
    <w:p w14:paraId="3B04D6A0" w14:textId="77777777" w:rsidR="00680D0A" w:rsidRDefault="00680D0A">
      <w:pPr>
        <w:pStyle w:val="BodyText"/>
        <w:spacing w:before="11"/>
        <w:rPr>
          <w:b/>
          <w:sz w:val="19"/>
        </w:rPr>
      </w:pPr>
    </w:p>
    <w:p w14:paraId="43AA9DA7" w14:textId="5793C9F6" w:rsidR="00680D0A" w:rsidRDefault="00C1604D">
      <w:pPr>
        <w:pStyle w:val="BodyText"/>
        <w:ind w:left="119"/>
      </w:pPr>
      <w:proofErr w:type="gramStart"/>
      <w:r>
        <w:t>[ ]</w:t>
      </w:r>
      <w:proofErr w:type="gramEnd"/>
      <w:r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txaus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</w:t>
      </w:r>
      <w:proofErr w:type="spellStart"/>
      <w:r w:rsidR="007D2E05">
        <w:t>nrog</w:t>
      </w:r>
      <w:proofErr w:type="spellEnd"/>
      <w:r w:rsidR="007D2E05">
        <w:t xml:space="preserve"> </w:t>
      </w:r>
      <w:proofErr w:type="spellStart"/>
      <w:r w:rsidR="007D2E05">
        <w:t>txoj</w:t>
      </w:r>
      <w:proofErr w:type="spellEnd"/>
      <w:r w:rsidR="007D2E05">
        <w:t xml:space="preserve"> </w:t>
      </w:r>
      <w:proofErr w:type="spellStart"/>
      <w:r w:rsidR="007D2E05">
        <w:t>kev</w:t>
      </w:r>
      <w:proofErr w:type="spellEnd"/>
      <w:r w:rsidR="007D2E05">
        <w:t xml:space="preserve"> </w:t>
      </w:r>
      <w:proofErr w:type="spellStart"/>
      <w:r w:rsidR="007D2E05">
        <w:t>txiav</w:t>
      </w:r>
      <w:proofErr w:type="spellEnd"/>
      <w:r w:rsidR="007D2E05">
        <w:t xml:space="preserve"> </w:t>
      </w:r>
      <w:proofErr w:type="spellStart"/>
      <w:r w:rsidR="007D2E05">
        <w:t>txim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no, </w:t>
      </w:r>
      <w:proofErr w:type="spellStart"/>
      <w:r w:rsidR="007D2E05">
        <w:t>thiab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tso</w:t>
      </w:r>
      <w:proofErr w:type="spellEnd"/>
      <w:r w:rsidR="007D2E05">
        <w:t xml:space="preserve"> </w:t>
      </w:r>
      <w:proofErr w:type="spellStart"/>
      <w:r w:rsidR="007D2E05">
        <w:t>cai</w:t>
      </w:r>
      <w:proofErr w:type="spellEnd"/>
      <w:r w:rsidR="007D2E05">
        <w:t xml:space="preserve"> </w:t>
      </w:r>
      <w:proofErr w:type="spellStart"/>
      <w:r w:rsidR="007D2E05">
        <w:t>rau</w:t>
      </w:r>
      <w:proofErr w:type="spellEnd"/>
      <w:r w:rsidR="007D2E05">
        <w:t xml:space="preserve"> </w:t>
      </w:r>
      <w:proofErr w:type="spellStart"/>
      <w:r w:rsidR="007D2E05">
        <w:t>lub</w:t>
      </w:r>
      <w:proofErr w:type="spellEnd"/>
      <w:r w:rsidR="007D2E05">
        <w:t xml:space="preserve"> chaw</w:t>
      </w:r>
      <w:ins w:id="213" w:author="Acer" w:date="2021-11-17T15:52:00Z">
        <w:r w:rsidR="00DE55D7">
          <w:t xml:space="preserve"> </w:t>
        </w:r>
        <w:proofErr w:type="spellStart"/>
        <w:r w:rsidR="00DE55D7">
          <w:t>ua</w:t>
        </w:r>
      </w:ins>
      <w:proofErr w:type="spellEnd"/>
      <w:r w:rsidR="007D2E05">
        <w:t xml:space="preserve"> </w:t>
      </w:r>
      <w:proofErr w:type="spellStart"/>
      <w:r w:rsidR="007D2E05">
        <w:t>hauj</w:t>
      </w:r>
      <w:proofErr w:type="spellEnd"/>
      <w:ins w:id="214" w:author="Acer" w:date="2021-11-17T15:52:00Z">
        <w:r w:rsidR="00DE55D7">
          <w:t xml:space="preserve"> </w:t>
        </w:r>
      </w:ins>
      <w:proofErr w:type="spellStart"/>
      <w:r w:rsidR="007D2E05">
        <w:t>lwm</w:t>
      </w:r>
      <w:proofErr w:type="spellEnd"/>
      <w:r w:rsidR="007D2E05">
        <w:t xml:space="preserve"> </w:t>
      </w:r>
      <w:proofErr w:type="spellStart"/>
      <w:r w:rsidR="007D2E05">
        <w:t>saib</w:t>
      </w:r>
      <w:proofErr w:type="spellEnd"/>
      <w:r w:rsidR="007D2E05">
        <w:t xml:space="preserve"> </w:t>
      </w:r>
      <w:proofErr w:type="spellStart"/>
      <w:r w:rsidR="007D2E05">
        <w:t>xyuas</w:t>
      </w:r>
      <w:proofErr w:type="spellEnd"/>
      <w:r w:rsidR="007D2E05">
        <w:t xml:space="preserve"> </w:t>
      </w:r>
      <w:proofErr w:type="spellStart"/>
      <w:r w:rsidR="007D2E05">
        <w:t>cheeb</w:t>
      </w:r>
      <w:proofErr w:type="spellEnd"/>
      <w:r w:rsidR="007D2E05">
        <w:t xml:space="preserve"> </w:t>
      </w:r>
      <w:proofErr w:type="spellStart"/>
      <w:r w:rsidR="007D2E05">
        <w:t>tsam</w:t>
      </w:r>
      <w:proofErr w:type="spellEnd"/>
      <w:r w:rsidR="007D2E05">
        <w:t xml:space="preserve"> </w:t>
      </w:r>
      <w:proofErr w:type="spellStart"/>
      <w:r w:rsidR="007D2E05">
        <w:t>tsev</w:t>
      </w:r>
      <w:proofErr w:type="spellEnd"/>
      <w:r w:rsidR="007D2E05">
        <w:t xml:space="preserve"> </w:t>
      </w:r>
      <w:proofErr w:type="spellStart"/>
      <w:r w:rsidR="007D2E05">
        <w:t>kawm</w:t>
      </w:r>
      <w:proofErr w:type="spellEnd"/>
      <w:r w:rsidR="007D2E05">
        <w:t xml:space="preserve"> </w:t>
      </w:r>
      <w:proofErr w:type="spellStart"/>
      <w:r w:rsidR="007D2E05">
        <w:t>ntawv</w:t>
      </w:r>
      <w:proofErr w:type="spellEnd"/>
      <w:r w:rsidR="007D2E05">
        <w:t xml:space="preserve"> los </w:t>
      </w:r>
      <w:proofErr w:type="spellStart"/>
      <w:r w:rsidR="007D2E05">
        <w:t>ua</w:t>
      </w:r>
      <w:proofErr w:type="spellEnd"/>
      <w:r w:rsidR="007D2E05">
        <w:t xml:space="preserve"> </w:t>
      </w:r>
      <w:proofErr w:type="spellStart"/>
      <w:r w:rsidR="007D2E05">
        <w:t>raws</w:t>
      </w:r>
      <w:proofErr w:type="spellEnd"/>
      <w:r w:rsidR="007D2E05">
        <w:t xml:space="preserve"> li </w:t>
      </w:r>
      <w:proofErr w:type="spellStart"/>
      <w:r w:rsidR="007D2E05">
        <w:t>lawv</w:t>
      </w:r>
      <w:proofErr w:type="spellEnd"/>
      <w:r w:rsidR="007D2E05">
        <w:t xml:space="preserve"> </w:t>
      </w:r>
      <w:proofErr w:type="spellStart"/>
      <w:ins w:id="215" w:author="Acer" w:date="2021-11-17T15:52:00Z">
        <w:r w:rsidR="00DE55D7">
          <w:t>kev</w:t>
        </w:r>
        <w:proofErr w:type="spellEnd"/>
        <w:r w:rsidR="00DE55D7">
          <w:t xml:space="preserve"> </w:t>
        </w:r>
      </w:ins>
      <w:r w:rsidR="007D2E05">
        <w:t>pom zoo.</w:t>
      </w:r>
    </w:p>
    <w:p w14:paraId="036EEE3B" w14:textId="0A94A517" w:rsidR="00680D0A" w:rsidRDefault="00680D0A">
      <w:pPr>
        <w:pStyle w:val="BodyText"/>
        <w:spacing w:before="7"/>
        <w:rPr>
          <w:sz w:val="14"/>
        </w:rPr>
      </w:pPr>
    </w:p>
    <w:p w14:paraId="51B609C0" w14:textId="3449D6C8" w:rsidR="00680D0A" w:rsidRDefault="00C1604D">
      <w:pPr>
        <w:pStyle w:val="BodyText"/>
        <w:ind w:left="451" w:right="259" w:hanging="332"/>
      </w:pPr>
      <w:proofErr w:type="gramStart"/>
      <w:r>
        <w:t>[ ]</w:t>
      </w:r>
      <w:proofErr w:type="gramEnd"/>
      <w:r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tsis</w:t>
      </w:r>
      <w:proofErr w:type="spellEnd"/>
      <w:r w:rsidR="007D2E05">
        <w:t xml:space="preserve"> </w:t>
      </w:r>
      <w:proofErr w:type="spellStart"/>
      <w:r w:rsidR="007D2E05">
        <w:t>txaus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</w:t>
      </w:r>
      <w:proofErr w:type="spellStart"/>
      <w:r w:rsidR="007D2E05">
        <w:t>nrog</w:t>
      </w:r>
      <w:proofErr w:type="spellEnd"/>
      <w:r w:rsidR="007D2E05">
        <w:t xml:space="preserve"> </w:t>
      </w:r>
      <w:proofErr w:type="spellStart"/>
      <w:r w:rsidR="007D2E05">
        <w:t>txoj</w:t>
      </w:r>
      <w:proofErr w:type="spellEnd"/>
      <w:r w:rsidR="007D2E05">
        <w:t xml:space="preserve"> </w:t>
      </w:r>
      <w:proofErr w:type="spellStart"/>
      <w:r w:rsidR="007D2E05">
        <w:t>kev</w:t>
      </w:r>
      <w:proofErr w:type="spellEnd"/>
      <w:r w:rsidR="007D2E05">
        <w:t xml:space="preserve"> </w:t>
      </w:r>
      <w:proofErr w:type="spellStart"/>
      <w:r w:rsidR="007D2E05">
        <w:t>txiav</w:t>
      </w:r>
      <w:proofErr w:type="spellEnd"/>
      <w:r w:rsidR="007D2E05">
        <w:t xml:space="preserve"> </w:t>
      </w:r>
      <w:proofErr w:type="spellStart"/>
      <w:r w:rsidR="007D2E05">
        <w:t>txim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no, </w:t>
      </w:r>
      <w:proofErr w:type="spellStart"/>
      <w:r w:rsidR="007D2E05">
        <w:t>thiab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tsis</w:t>
      </w:r>
      <w:proofErr w:type="spellEnd"/>
      <w:r w:rsidR="007D2E05">
        <w:t xml:space="preserve"> </w:t>
      </w:r>
      <w:proofErr w:type="spellStart"/>
      <w:r w:rsidR="007D2E05">
        <w:t>tso</w:t>
      </w:r>
      <w:proofErr w:type="spellEnd"/>
      <w:r w:rsidR="007D2E05">
        <w:t xml:space="preserve"> </w:t>
      </w:r>
      <w:proofErr w:type="spellStart"/>
      <w:r w:rsidR="007D2E05">
        <w:t>cai</w:t>
      </w:r>
      <w:proofErr w:type="spellEnd"/>
      <w:r w:rsidR="007D2E05">
        <w:t xml:space="preserve"> </w:t>
      </w:r>
      <w:proofErr w:type="spellStart"/>
      <w:r w:rsidR="007D2E05">
        <w:t>rau</w:t>
      </w:r>
      <w:proofErr w:type="spellEnd"/>
      <w:r w:rsidR="007D2E05">
        <w:t xml:space="preserve"> </w:t>
      </w:r>
      <w:proofErr w:type="spellStart"/>
      <w:r w:rsidR="007D2E05">
        <w:t>lub</w:t>
      </w:r>
      <w:proofErr w:type="spellEnd"/>
      <w:r w:rsidR="007D2E05">
        <w:t xml:space="preserve"> </w:t>
      </w:r>
      <w:proofErr w:type="spellStart"/>
      <w:r w:rsidR="007D2E05">
        <w:t>tsev</w:t>
      </w:r>
      <w:proofErr w:type="spellEnd"/>
      <w:r w:rsidR="007D2E05">
        <w:t xml:space="preserve"> </w:t>
      </w:r>
      <w:proofErr w:type="spellStart"/>
      <w:r w:rsidR="007D2E05">
        <w:t>kawm</w:t>
      </w:r>
      <w:proofErr w:type="spellEnd"/>
      <w:r w:rsidR="007D2E05">
        <w:t xml:space="preserve"> </w:t>
      </w:r>
      <w:proofErr w:type="spellStart"/>
      <w:r w:rsidR="007D2E05">
        <w:t>ntawv</w:t>
      </w:r>
      <w:proofErr w:type="spellEnd"/>
      <w:r w:rsidR="007D2E05">
        <w:t xml:space="preserve"> </w:t>
      </w:r>
      <w:proofErr w:type="spellStart"/>
      <w:r w:rsidR="007D2E05">
        <w:t>ua</w:t>
      </w:r>
      <w:proofErr w:type="spellEnd"/>
      <w:r w:rsidR="007D2E05">
        <w:t xml:space="preserve"> </w:t>
      </w:r>
      <w:proofErr w:type="spellStart"/>
      <w:r w:rsidR="007D2E05">
        <w:t>txuas</w:t>
      </w:r>
      <w:proofErr w:type="spellEnd"/>
      <w:r w:rsidR="007D2E05">
        <w:t xml:space="preserve"> </w:t>
      </w:r>
      <w:proofErr w:type="spellStart"/>
      <w:r w:rsidR="007D2E05">
        <w:t>mus</w:t>
      </w:r>
      <w:proofErr w:type="spellEnd"/>
      <w:r w:rsidR="007D2E05">
        <w:t xml:space="preserve"> </w:t>
      </w:r>
      <w:proofErr w:type="spellStart"/>
      <w:r w:rsidR="007D2E05">
        <w:t>ntxiv</w:t>
      </w:r>
      <w:proofErr w:type="spellEnd"/>
      <w:r w:rsidR="007D2E05">
        <w:t xml:space="preserve">.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nkag</w:t>
      </w:r>
      <w:proofErr w:type="spellEnd"/>
      <w:r w:rsidR="007D2E05">
        <w:t xml:space="preserve"> </w:t>
      </w:r>
      <w:proofErr w:type="spellStart"/>
      <w:r w:rsidR="007D2E05">
        <w:t>siag</w:t>
      </w:r>
      <w:proofErr w:type="spellEnd"/>
      <w:r w:rsidR="007D2E05">
        <w:t xml:space="preserve"> </w:t>
      </w:r>
      <w:proofErr w:type="spellStart"/>
      <w:r w:rsidR="007D2E05">
        <w:t>yuav</w:t>
      </w:r>
      <w:proofErr w:type="spellEnd"/>
      <w:r w:rsidR="007D2E05">
        <w:t xml:space="preserve"> </w:t>
      </w:r>
      <w:proofErr w:type="spellStart"/>
      <w:r w:rsidR="007D2E05">
        <w:t>muaj</w:t>
      </w:r>
      <w:proofErr w:type="spellEnd"/>
      <w:r w:rsidR="007D2E05">
        <w:t xml:space="preserve"> </w:t>
      </w:r>
      <w:proofErr w:type="spellStart"/>
      <w:r w:rsidR="007D2E05">
        <w:t>ib</w:t>
      </w:r>
      <w:proofErr w:type="spellEnd"/>
      <w:r w:rsidR="007D2E05">
        <w:t xml:space="preserve"> </w:t>
      </w:r>
      <w:proofErr w:type="spellStart"/>
      <w:r w:rsidR="007D2E05">
        <w:t>tus</w:t>
      </w:r>
      <w:proofErr w:type="spellEnd"/>
      <w:r w:rsidR="007D2E05">
        <w:t xml:space="preserve"> </w:t>
      </w:r>
      <w:proofErr w:type="spellStart"/>
      <w:r w:rsidR="007D2E05">
        <w:t>neeg</w:t>
      </w:r>
      <w:proofErr w:type="spellEnd"/>
      <w:r w:rsidR="007D2E05">
        <w:t xml:space="preserve"> hu </w:t>
      </w:r>
      <w:proofErr w:type="spellStart"/>
      <w:r w:rsidR="007D2E05">
        <w:t>tiv</w:t>
      </w:r>
      <w:proofErr w:type="spellEnd"/>
      <w:r w:rsidR="007D2E05">
        <w:t xml:space="preserve"> </w:t>
      </w:r>
      <w:proofErr w:type="spellStart"/>
      <w:r w:rsidR="007D2E05">
        <w:t>tauj</w:t>
      </w:r>
      <w:proofErr w:type="spellEnd"/>
      <w:r w:rsidR="007D2E05">
        <w:t xml:space="preserve"> </w:t>
      </w:r>
      <w:proofErr w:type="spellStart"/>
      <w:ins w:id="216" w:author="Acer" w:date="2021-11-17T15:52:00Z">
        <w:r w:rsidR="00DE55D7">
          <w:t>tuaj</w:t>
        </w:r>
        <w:proofErr w:type="spellEnd"/>
        <w:r w:rsidR="00DE55D7">
          <w:t xml:space="preserve"> </w:t>
        </w:r>
        <w:proofErr w:type="spellStart"/>
        <w:r w:rsidR="00DE55D7">
          <w:t>rau</w:t>
        </w:r>
        <w:proofErr w:type="spellEnd"/>
        <w:r w:rsidR="00DE55D7">
          <w:t xml:space="preserve"> </w:t>
        </w:r>
      </w:ins>
      <w:proofErr w:type="spellStart"/>
      <w:r w:rsidR="007D2E05">
        <w:t>kuv</w:t>
      </w:r>
      <w:proofErr w:type="spellEnd"/>
      <w:r w:rsidR="007D2E05">
        <w:t xml:space="preserve"> los </w:t>
      </w:r>
      <w:proofErr w:type="spellStart"/>
      <w:r w:rsidR="007D2E05">
        <w:t>mus</w:t>
      </w:r>
      <w:proofErr w:type="spellEnd"/>
      <w:r w:rsidR="007D2E05">
        <w:t xml:space="preserve"> </w:t>
      </w:r>
      <w:proofErr w:type="spellStart"/>
      <w:r w:rsidR="007D2E05">
        <w:t>tham</w:t>
      </w:r>
      <w:proofErr w:type="spellEnd"/>
      <w:r w:rsidR="007D2E05">
        <w:t xml:space="preserve"> </w:t>
      </w:r>
      <w:proofErr w:type="spellStart"/>
      <w:r w:rsidR="007D2E05">
        <w:t>txog</w:t>
      </w:r>
      <w:proofErr w:type="spellEnd"/>
      <w:r w:rsidR="007D2E05">
        <w:t xml:space="preserve"> </w:t>
      </w:r>
      <w:proofErr w:type="spellStart"/>
      <w:r w:rsidR="007D2E05">
        <w:t>qhov</w:t>
      </w:r>
      <w:proofErr w:type="spellEnd"/>
      <w:r w:rsidR="007D2E05">
        <w:t xml:space="preserve"> no.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nkag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</w:t>
      </w:r>
      <w:proofErr w:type="spellStart"/>
      <w:r w:rsidR="007D2E05">
        <w:t>tias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(los</w:t>
      </w:r>
      <w:ins w:id="217" w:author="Acer" w:date="2021-11-17T15:53:00Z">
        <w:r w:rsidR="00DE55D7">
          <w:t xml:space="preserve"> </w:t>
        </w:r>
      </w:ins>
      <w:r w:rsidR="007D2E05">
        <w:t xml:space="preserve">sis </w:t>
      </w:r>
      <w:proofErr w:type="spellStart"/>
      <w:r w:rsidR="007D2E05">
        <w:t>cheeb</w:t>
      </w:r>
      <w:proofErr w:type="spellEnd"/>
      <w:r w:rsidR="007D2E05">
        <w:t xml:space="preserve"> </w:t>
      </w:r>
      <w:proofErr w:type="spellStart"/>
      <w:r w:rsidR="007D2E05">
        <w:t>tsam</w:t>
      </w:r>
      <w:proofErr w:type="spellEnd"/>
      <w:r w:rsidR="007D2E05">
        <w:t xml:space="preserve"> </w:t>
      </w:r>
      <w:proofErr w:type="spellStart"/>
      <w:r w:rsidR="007D2E05">
        <w:t>tsev</w:t>
      </w:r>
      <w:proofErr w:type="spellEnd"/>
      <w:r w:rsidR="007D2E05">
        <w:t xml:space="preserve"> </w:t>
      </w:r>
      <w:proofErr w:type="spellStart"/>
      <w:r w:rsidR="007D2E05">
        <w:t>kawm</w:t>
      </w:r>
      <w:proofErr w:type="spellEnd"/>
      <w:r w:rsidR="007D2E05">
        <w:t xml:space="preserve"> </w:t>
      </w:r>
      <w:proofErr w:type="spellStart"/>
      <w:r w:rsidR="007D2E05">
        <w:t>ntawv</w:t>
      </w:r>
      <w:proofErr w:type="spellEnd"/>
      <w:r w:rsidR="007D2E05">
        <w:t xml:space="preserve">) </w:t>
      </w:r>
      <w:proofErr w:type="spellStart"/>
      <w:r w:rsidR="007D2E05">
        <w:t>yuav</w:t>
      </w:r>
      <w:proofErr w:type="spellEnd"/>
      <w:r w:rsidR="007D2E05">
        <w:t xml:space="preserve"> </w:t>
      </w:r>
      <w:proofErr w:type="spellStart"/>
      <w:r w:rsidR="007D2E05">
        <w:t>muaj</w:t>
      </w:r>
      <w:proofErr w:type="spellEnd"/>
      <w:r w:rsidR="007D2E05">
        <w:t xml:space="preserve"> </w:t>
      </w:r>
      <w:proofErr w:type="spellStart"/>
      <w:r w:rsidR="007D2E05">
        <w:t>txoj</w:t>
      </w:r>
      <w:proofErr w:type="spellEnd"/>
      <w:r w:rsidR="007D2E05">
        <w:t xml:space="preserve"> </w:t>
      </w:r>
      <w:proofErr w:type="spellStart"/>
      <w:r w:rsidR="007D2E05">
        <w:t>cai</w:t>
      </w:r>
      <w:del w:id="218" w:author="Acer" w:date="2021-11-17T15:54:00Z">
        <w:r w:rsidR="007D2E05" w:rsidDel="00A43514">
          <w:delText xml:space="preserve"> </w:delText>
        </w:r>
      </w:del>
      <w:ins w:id="219" w:author="Acer" w:date="2021-11-17T15:54:00Z">
        <w:r w:rsidR="00A43514">
          <w:t>mus</w:t>
        </w:r>
        <w:proofErr w:type="spellEnd"/>
        <w:r w:rsidR="00A43514">
          <w:t xml:space="preserve"> </w:t>
        </w:r>
        <w:proofErr w:type="spellStart"/>
        <w:r w:rsidR="00A43514">
          <w:t>nc</w:t>
        </w:r>
      </w:ins>
      <w:ins w:id="220" w:author="Acer" w:date="2021-11-17T15:55:00Z">
        <w:r w:rsidR="00A43514">
          <w:t>aj</w:t>
        </w:r>
        <w:proofErr w:type="spellEnd"/>
        <w:r w:rsidR="00A43514">
          <w:t xml:space="preserve"> </w:t>
        </w:r>
        <w:proofErr w:type="spellStart"/>
        <w:r w:rsidR="00A43514">
          <w:t>qha</w:t>
        </w:r>
        <w:proofErr w:type="spellEnd"/>
        <w:r w:rsidR="00A43514">
          <w:t xml:space="preserve"> </w:t>
        </w:r>
        <w:proofErr w:type="spellStart"/>
        <w:r w:rsidR="00A43514">
          <w:t>rau</w:t>
        </w:r>
        <w:proofErr w:type="spellEnd"/>
        <w:r w:rsidR="00A43514">
          <w:t xml:space="preserve"> </w:t>
        </w:r>
        <w:proofErr w:type="spellStart"/>
        <w:r w:rsidR="00A43514">
          <w:t>lub</w:t>
        </w:r>
        <w:proofErr w:type="spellEnd"/>
        <w:r w:rsidR="00A43514">
          <w:t xml:space="preserve"> </w:t>
        </w:r>
        <w:proofErr w:type="spellStart"/>
        <w:r w:rsidR="00A43514">
          <w:t>rooj</w:t>
        </w:r>
        <w:proofErr w:type="spellEnd"/>
        <w:r w:rsidR="00A43514">
          <w:t xml:space="preserve"> </w:t>
        </w:r>
        <w:proofErr w:type="spellStart"/>
        <w:r w:rsidR="00A43514">
          <w:t>hais</w:t>
        </w:r>
        <w:proofErr w:type="spellEnd"/>
        <w:r w:rsidR="00A43514">
          <w:t xml:space="preserve"> </w:t>
        </w:r>
        <w:proofErr w:type="spellStart"/>
        <w:r w:rsidR="00A43514">
          <w:t>plaub</w:t>
        </w:r>
      </w:ins>
      <w:proofErr w:type="spellEnd"/>
      <w:del w:id="221" w:author="Acer" w:date="2021-11-17T15:54:00Z">
        <w:r w:rsidR="007D2E05" w:rsidDel="00A43514">
          <w:delText>los muaj rooj plaub sib hais los yeej tau</w:delText>
        </w:r>
      </w:del>
      <w:r w:rsidR="007D2E05">
        <w:t>.</w:t>
      </w:r>
    </w:p>
    <w:p w14:paraId="4FA0ED0E" w14:textId="77777777" w:rsidR="00680D0A" w:rsidRDefault="00680D0A">
      <w:pPr>
        <w:pStyle w:val="BodyText"/>
        <w:spacing w:before="9"/>
        <w:rPr>
          <w:sz w:val="19"/>
        </w:rPr>
      </w:pPr>
    </w:p>
    <w:p w14:paraId="6BB317E9" w14:textId="28E9D29F" w:rsidR="00680D0A" w:rsidRDefault="00C1604D">
      <w:pPr>
        <w:pStyle w:val="BodyText"/>
        <w:ind w:left="119"/>
      </w:pPr>
      <w:proofErr w:type="gramStart"/>
      <w:r>
        <w:lastRenderedPageBreak/>
        <w:t>[ ]</w:t>
      </w:r>
      <w:proofErr w:type="gramEnd"/>
      <w:r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xav</w:t>
      </w:r>
      <w:proofErr w:type="spellEnd"/>
      <w:r w:rsidR="007D2E05">
        <w:t xml:space="preserve"> </w:t>
      </w:r>
      <w:proofErr w:type="spellStart"/>
      <w:r w:rsidR="007D2E05">
        <w:t>paub</w:t>
      </w:r>
      <w:proofErr w:type="spellEnd"/>
      <w:r w:rsidR="007D2E05">
        <w:t xml:space="preserve"> </w:t>
      </w:r>
      <w:proofErr w:type="spellStart"/>
      <w:r w:rsidR="007D2E05">
        <w:t>txog</w:t>
      </w:r>
      <w:proofErr w:type="spellEnd"/>
      <w:r w:rsidR="007D2E05">
        <w:t xml:space="preserve"> </w:t>
      </w:r>
      <w:proofErr w:type="spellStart"/>
      <w:r w:rsidR="007D2E05">
        <w:t>qhov</w:t>
      </w:r>
      <w:proofErr w:type="spellEnd"/>
      <w:r w:rsidR="007D2E05">
        <w:t xml:space="preserve"> no </w:t>
      </w:r>
      <w:proofErr w:type="spellStart"/>
      <w:r w:rsidR="007D2E05">
        <w:t>ntxiv</w:t>
      </w:r>
      <w:proofErr w:type="spellEnd"/>
      <w:r w:rsidR="007D2E05">
        <w:t>.</w:t>
      </w:r>
    </w:p>
    <w:p w14:paraId="50A94014" w14:textId="77777777" w:rsidR="00680D0A" w:rsidRDefault="00680D0A">
      <w:pPr>
        <w:pStyle w:val="BodyText"/>
      </w:pPr>
    </w:p>
    <w:p w14:paraId="080C119E" w14:textId="77777777" w:rsidR="00680D0A" w:rsidRDefault="00680D0A">
      <w:pPr>
        <w:pStyle w:val="BodyText"/>
      </w:pPr>
    </w:p>
    <w:p w14:paraId="520C7F6A" w14:textId="77777777" w:rsidR="00680D0A" w:rsidRDefault="00680D0A">
      <w:pPr>
        <w:pStyle w:val="BodyText"/>
      </w:pPr>
    </w:p>
    <w:p w14:paraId="4480D502" w14:textId="45A6E68F" w:rsidR="00680D0A" w:rsidRDefault="00703AE0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DB811D" wp14:editId="3B3399FA">
                <wp:simplePos x="0" y="0"/>
                <wp:positionH relativeFrom="page">
                  <wp:posOffset>457200</wp:posOffset>
                </wp:positionH>
                <wp:positionV relativeFrom="paragraph">
                  <wp:posOffset>141605</wp:posOffset>
                </wp:positionV>
                <wp:extent cx="4249420" cy="0"/>
                <wp:effectExtent l="9525" t="8255" r="8255" b="10795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942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DACEA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15pt" to="37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" strokeweight=".222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FF516B8" wp14:editId="37C7CB18">
                <wp:simplePos x="0" y="0"/>
                <wp:positionH relativeFrom="page">
                  <wp:posOffset>4776470</wp:posOffset>
                </wp:positionH>
                <wp:positionV relativeFrom="paragraph">
                  <wp:posOffset>141605</wp:posOffset>
                </wp:positionV>
                <wp:extent cx="2054225" cy="0"/>
                <wp:effectExtent l="13970" t="8255" r="8255" b="1079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B3FC9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6.1pt,11.15pt" to="537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" strokeweight=".22269mm">
                <w10:wrap type="topAndBottom" anchorx="page"/>
              </v:line>
            </w:pict>
          </mc:Fallback>
        </mc:AlternateContent>
      </w:r>
    </w:p>
    <w:p w14:paraId="1D787CDA" w14:textId="0CB65D56" w:rsidR="00680D0A" w:rsidRDefault="00C1604D" w:rsidP="007D2E05">
      <w:pPr>
        <w:tabs>
          <w:tab w:val="left" w:pos="7679"/>
        </w:tabs>
        <w:spacing w:line="181" w:lineRule="exact"/>
        <w:ind w:left="1293" w:hanging="933"/>
        <w:rPr>
          <w:i/>
          <w:sz w:val="18"/>
        </w:rPr>
      </w:pPr>
      <w:r>
        <w:rPr>
          <w:i/>
          <w:sz w:val="18"/>
        </w:rPr>
        <w:t>(</w:t>
      </w:r>
      <w:proofErr w:type="spellStart"/>
      <w:r w:rsidR="007D2E05">
        <w:rPr>
          <w:i/>
          <w:sz w:val="18"/>
        </w:rPr>
        <w:t>Niam</w:t>
      </w:r>
      <w:proofErr w:type="spellEnd"/>
      <w:ins w:id="222" w:author="Acer" w:date="2021-11-17T15:55:00Z">
        <w:r w:rsidR="00E66ABE">
          <w:rPr>
            <w:i/>
            <w:sz w:val="18"/>
          </w:rPr>
          <w:t xml:space="preserve"> </w:t>
        </w:r>
      </w:ins>
      <w:proofErr w:type="spellStart"/>
      <w:r w:rsidR="007D2E05">
        <w:rPr>
          <w:i/>
          <w:sz w:val="18"/>
        </w:rPr>
        <w:t>txiv</w:t>
      </w:r>
      <w:proofErr w:type="spellEnd"/>
      <w:r w:rsidR="007D2E05">
        <w:rPr>
          <w:i/>
          <w:sz w:val="18"/>
        </w:rPr>
        <w:t xml:space="preserve"> kos </w:t>
      </w:r>
      <w:proofErr w:type="spellStart"/>
      <w:r w:rsidR="007D2E05">
        <w:rPr>
          <w:i/>
          <w:sz w:val="18"/>
        </w:rPr>
        <w:t>npe</w:t>
      </w:r>
      <w:proofErr w:type="spellEnd"/>
      <w:r w:rsidR="007D2E05">
        <w:rPr>
          <w:i/>
          <w:sz w:val="18"/>
        </w:rPr>
        <w:t xml:space="preserve"> los</w:t>
      </w:r>
      <w:ins w:id="223" w:author="Acer" w:date="2021-11-17T15:55:00Z">
        <w:r w:rsidR="00E66ABE">
          <w:rPr>
            <w:i/>
            <w:sz w:val="18"/>
          </w:rPr>
          <w:t xml:space="preserve"> </w:t>
        </w:r>
      </w:ins>
      <w:r w:rsidR="007D2E05">
        <w:rPr>
          <w:i/>
          <w:sz w:val="18"/>
        </w:rPr>
        <w:t xml:space="preserve">sis tub </w:t>
      </w:r>
      <w:proofErr w:type="spellStart"/>
      <w:r w:rsidR="007D2E05">
        <w:rPr>
          <w:i/>
          <w:sz w:val="18"/>
        </w:rPr>
        <w:t>ntxhais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kawm</w:t>
      </w:r>
      <w:proofErr w:type="spellEnd"/>
      <w:r w:rsidR="007D2E05">
        <w:rPr>
          <w:i/>
          <w:sz w:val="18"/>
        </w:rPr>
        <w:t xml:space="preserve"> kos, </w:t>
      </w:r>
      <w:proofErr w:type="spellStart"/>
      <w:r w:rsidR="007D2E05">
        <w:rPr>
          <w:i/>
          <w:sz w:val="18"/>
        </w:rPr>
        <w:t>yog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tias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muaj</w:t>
      </w:r>
      <w:proofErr w:type="spellEnd"/>
      <w:r w:rsidR="007D2E05">
        <w:rPr>
          <w:i/>
          <w:sz w:val="18"/>
        </w:rPr>
        <w:t xml:space="preserve"> 18 </w:t>
      </w:r>
      <w:proofErr w:type="spellStart"/>
      <w:r w:rsidR="007D2E05">
        <w:rPr>
          <w:i/>
          <w:sz w:val="18"/>
        </w:rPr>
        <w:t>rov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sau</w:t>
      </w:r>
      <w:ins w:id="224" w:author="Acer" w:date="2021-11-17T15:55:00Z">
        <w:r w:rsidR="00E66ABE">
          <w:rPr>
            <w:i/>
            <w:sz w:val="18"/>
          </w:rPr>
          <w:t>v</w:t>
        </w:r>
      </w:ins>
      <w:proofErr w:type="spellEnd"/>
      <w:del w:id="225" w:author="Acer" w:date="2021-11-17T15:55:00Z">
        <w:r w:rsidR="007D2E05" w:rsidDel="00E66ABE">
          <w:rPr>
            <w:i/>
            <w:sz w:val="18"/>
          </w:rPr>
          <w:delText>d</w:delText>
        </w:r>
      </w:del>
      <w:r>
        <w:rPr>
          <w:i/>
          <w:sz w:val="18"/>
        </w:rPr>
        <w:t>)</w:t>
      </w:r>
      <w:r>
        <w:rPr>
          <w:i/>
          <w:sz w:val="18"/>
        </w:rPr>
        <w:tab/>
        <w:t>(</w:t>
      </w:r>
      <w:proofErr w:type="spellStart"/>
      <w:r w:rsidR="007D2E05">
        <w:rPr>
          <w:i/>
          <w:sz w:val="18"/>
        </w:rPr>
        <w:t>Hnub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tim</w:t>
      </w:r>
      <w:proofErr w:type="spellEnd"/>
      <w:r w:rsidR="007D2E05">
        <w:rPr>
          <w:i/>
          <w:sz w:val="18"/>
        </w:rPr>
        <w:t xml:space="preserve"> kos </w:t>
      </w:r>
      <w:proofErr w:type="spellStart"/>
      <w:r w:rsidR="007D2E05">
        <w:rPr>
          <w:i/>
          <w:sz w:val="18"/>
        </w:rPr>
        <w:t>npe</w:t>
      </w:r>
      <w:proofErr w:type="spellEnd"/>
      <w:r>
        <w:rPr>
          <w:i/>
          <w:sz w:val="18"/>
        </w:rPr>
        <w:t>)</w:t>
      </w:r>
    </w:p>
    <w:p w14:paraId="325A89D8" w14:textId="77777777" w:rsidR="00680D0A" w:rsidRDefault="00680D0A">
      <w:pPr>
        <w:pStyle w:val="BodyText"/>
        <w:rPr>
          <w:i/>
        </w:rPr>
      </w:pPr>
    </w:p>
    <w:p w14:paraId="5666E45B" w14:textId="77777777" w:rsidR="00680D0A" w:rsidRDefault="00680D0A">
      <w:pPr>
        <w:pStyle w:val="BodyText"/>
        <w:spacing w:before="9"/>
        <w:rPr>
          <w:i/>
          <w:sz w:val="19"/>
        </w:rPr>
      </w:pPr>
    </w:p>
    <w:p w14:paraId="44535C70" w14:textId="19F68710" w:rsidR="00680D0A" w:rsidRPr="007D2E05" w:rsidRDefault="007D2E05">
      <w:pPr>
        <w:pStyle w:val="BodyText"/>
        <w:spacing w:before="1"/>
        <w:ind w:left="119"/>
        <w:rPr>
          <w:sz w:val="16"/>
          <w:szCs w:val="16"/>
        </w:rPr>
      </w:pPr>
      <w:proofErr w:type="spellStart"/>
      <w:r w:rsidRPr="007D2E05">
        <w:rPr>
          <w:sz w:val="16"/>
          <w:szCs w:val="16"/>
        </w:rPr>
        <w:t>Daim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foos</w:t>
      </w:r>
      <w:proofErr w:type="spellEnd"/>
      <w:r w:rsidRPr="007D2E05">
        <w:rPr>
          <w:sz w:val="16"/>
          <w:szCs w:val="16"/>
        </w:rPr>
        <w:t xml:space="preserve"> no </w:t>
      </w:r>
      <w:proofErr w:type="spellStart"/>
      <w:r w:rsidRPr="007D2E05">
        <w:rPr>
          <w:sz w:val="16"/>
          <w:szCs w:val="16"/>
        </w:rPr>
        <w:t>muaj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ua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ntau</w:t>
      </w:r>
      <w:proofErr w:type="spellEnd"/>
      <w:r w:rsidRPr="007D2E05">
        <w:rPr>
          <w:sz w:val="16"/>
          <w:szCs w:val="16"/>
        </w:rPr>
        <w:t xml:space="preserve"> yam </w:t>
      </w:r>
      <w:proofErr w:type="spellStart"/>
      <w:r w:rsidRPr="007D2E05">
        <w:rPr>
          <w:sz w:val="16"/>
          <w:szCs w:val="16"/>
        </w:rPr>
        <w:t>lus</w:t>
      </w:r>
      <w:proofErr w:type="spellEnd"/>
      <w:r w:rsidRPr="007D2E05">
        <w:rPr>
          <w:sz w:val="16"/>
          <w:szCs w:val="16"/>
        </w:rPr>
        <w:t xml:space="preserve">, </w:t>
      </w:r>
      <w:proofErr w:type="spellStart"/>
      <w:r w:rsidRPr="007D2E05">
        <w:rPr>
          <w:sz w:val="16"/>
          <w:szCs w:val="16"/>
        </w:rPr>
        <w:t>ua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ins w:id="226" w:author="Acer" w:date="2021-11-17T15:56:00Z">
        <w:r w:rsidR="00E66ABE">
          <w:rPr>
            <w:sz w:val="16"/>
            <w:szCs w:val="16"/>
          </w:rPr>
          <w:t>lus</w:t>
        </w:r>
        <w:proofErr w:type="spellEnd"/>
        <w:r w:rsidR="00E66ABE">
          <w:rPr>
            <w:sz w:val="16"/>
            <w:szCs w:val="16"/>
          </w:rPr>
          <w:t xml:space="preserve"> </w:t>
        </w:r>
      </w:ins>
      <w:del w:id="227" w:author="Acer" w:date="2021-11-17T15:56:00Z">
        <w:r w:rsidRPr="007D2E05" w:rsidDel="00E66ABE">
          <w:rPr>
            <w:sz w:val="16"/>
            <w:szCs w:val="16"/>
          </w:rPr>
          <w:delText>ntawv</w:delText>
        </w:r>
      </w:del>
      <w:r w:rsidRPr="007D2E05">
        <w:rPr>
          <w:sz w:val="16"/>
          <w:szCs w:val="16"/>
        </w:rPr>
        <w:t xml:space="preserve"> Braille, los</w:t>
      </w:r>
      <w:ins w:id="228" w:author="Acer" w:date="2021-11-17T15:56:00Z">
        <w:r w:rsidR="00E66ABE">
          <w:rPr>
            <w:sz w:val="16"/>
            <w:szCs w:val="16"/>
          </w:rPr>
          <w:t xml:space="preserve"> </w:t>
        </w:r>
      </w:ins>
      <w:r w:rsidRPr="007D2E05">
        <w:rPr>
          <w:sz w:val="16"/>
          <w:szCs w:val="16"/>
        </w:rPr>
        <w:t xml:space="preserve">sis </w:t>
      </w:r>
      <w:proofErr w:type="spellStart"/>
      <w:r w:rsidRPr="007D2E05">
        <w:rPr>
          <w:sz w:val="16"/>
          <w:szCs w:val="16"/>
        </w:rPr>
        <w:t>lwm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hom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ins w:id="229" w:author="Acer" w:date="2021-11-17T15:56:00Z">
        <w:r w:rsidR="00E66ABE">
          <w:rPr>
            <w:sz w:val="16"/>
            <w:szCs w:val="16"/>
          </w:rPr>
          <w:t>lus</w:t>
        </w:r>
      </w:ins>
      <w:proofErr w:type="spellEnd"/>
      <w:del w:id="230" w:author="Acer" w:date="2021-11-17T15:56:00Z">
        <w:r w:rsidRPr="007D2E05" w:rsidDel="00E66ABE">
          <w:rPr>
            <w:sz w:val="16"/>
            <w:szCs w:val="16"/>
          </w:rPr>
          <w:delText>ntawv</w:delText>
        </w:r>
      </w:del>
      <w:r w:rsidR="00C1604D" w:rsidRPr="007D2E05">
        <w:rPr>
          <w:sz w:val="16"/>
          <w:szCs w:val="16"/>
        </w:rPr>
        <w:t>.</w:t>
      </w:r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Tiv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tauj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tus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tswj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txooj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xwm</w:t>
      </w:r>
      <w:proofErr w:type="spellEnd"/>
      <w:r w:rsidRPr="007D2E05">
        <w:rPr>
          <w:sz w:val="16"/>
          <w:szCs w:val="16"/>
        </w:rPr>
        <w:t xml:space="preserve"> IEP </w:t>
      </w:r>
      <w:proofErr w:type="spellStart"/>
      <w:r w:rsidRPr="007D2E05">
        <w:rPr>
          <w:sz w:val="16"/>
          <w:szCs w:val="16"/>
        </w:rPr>
        <w:t>yog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xav</w:t>
      </w:r>
      <w:proofErr w:type="spellEnd"/>
      <w:r w:rsidRPr="007D2E05">
        <w:rPr>
          <w:sz w:val="16"/>
          <w:szCs w:val="16"/>
        </w:rPr>
        <w:t xml:space="preserve"> tau </w:t>
      </w:r>
      <w:proofErr w:type="spellStart"/>
      <w:r w:rsidRPr="007D2E05">
        <w:rPr>
          <w:sz w:val="16"/>
          <w:szCs w:val="16"/>
        </w:rPr>
        <w:t>daim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ntawv</w:t>
      </w:r>
      <w:proofErr w:type="spellEnd"/>
      <w:r w:rsidRPr="007D2E05">
        <w:rPr>
          <w:sz w:val="16"/>
          <w:szCs w:val="16"/>
        </w:rPr>
        <w:t xml:space="preserve"> no </w:t>
      </w:r>
      <w:proofErr w:type="spellStart"/>
      <w:r w:rsidRPr="007D2E05">
        <w:rPr>
          <w:sz w:val="16"/>
          <w:szCs w:val="16"/>
        </w:rPr>
        <w:t>ua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lwm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hom</w:t>
      </w:r>
      <w:proofErr w:type="spellEnd"/>
      <w:r w:rsidRPr="007D2E05">
        <w:rPr>
          <w:sz w:val="16"/>
          <w:szCs w:val="16"/>
        </w:rPr>
        <w:t>.</w:t>
      </w:r>
    </w:p>
    <w:sectPr w:rsidR="00680D0A" w:rsidRPr="007D2E05">
      <w:type w:val="continuous"/>
      <w:pgSz w:w="12240" w:h="15840"/>
      <w:pgMar w:top="880" w:right="400" w:bottom="9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67E1" w14:textId="77777777" w:rsidR="001F34DE" w:rsidRDefault="001F34DE">
      <w:r>
        <w:separator/>
      </w:r>
    </w:p>
  </w:endnote>
  <w:endnote w:type="continuationSeparator" w:id="0">
    <w:p w14:paraId="66A3E071" w14:textId="77777777" w:rsidR="001F34DE" w:rsidRDefault="001F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F4A9" w14:textId="3BDBC5D0" w:rsidR="00680D0A" w:rsidRDefault="0098363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 wp14:anchorId="182E9A46" wp14:editId="7940811E">
              <wp:simplePos x="0" y="0"/>
              <wp:positionH relativeFrom="page">
                <wp:posOffset>3604260</wp:posOffset>
              </wp:positionH>
              <wp:positionV relativeFrom="bottomMargin">
                <wp:align>top</wp:align>
              </wp:positionV>
              <wp:extent cx="1148715" cy="152400"/>
              <wp:effectExtent l="0" t="0" r="133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8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49E06" w14:textId="54741DF3" w:rsidR="00680D0A" w:rsidRDefault="00AC555B">
                          <w:pPr>
                            <w:pStyle w:val="BodyText"/>
                            <w:spacing w:before="14"/>
                            <w:ind w:left="20"/>
                          </w:pPr>
                          <w:proofErr w:type="spellStart"/>
                          <w:ins w:id="0" w:author="Acer" w:date="2021-11-17T14:57:00Z">
                            <w:r>
                              <w:t>Nploog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Ntawv</w:t>
                            </w:r>
                            <w:proofErr w:type="spellEnd"/>
                            <w:r>
                              <w:t xml:space="preserve"> </w:t>
                            </w:r>
                          </w:ins>
                          <w:del w:id="1" w:author="Acer" w:date="2021-11-17T14:57:00Z">
                            <w:r w:rsidR="00C1604D" w:rsidDel="00AC555B">
                              <w:delText>P</w:delText>
                            </w:r>
                            <w:r w:rsidR="0098363C" w:rsidDel="00AC555B">
                              <w:delText>hab</w:delText>
                            </w:r>
                          </w:del>
                          <w:r w:rsidR="00C1604D">
                            <w:t xml:space="preserve"> </w:t>
                          </w:r>
                          <w:r w:rsidR="00C1604D">
                            <w:fldChar w:fldCharType="begin"/>
                          </w:r>
                          <w:r w:rsidR="00C1604D">
                            <w:instrText xml:space="preserve"> PAGE </w:instrText>
                          </w:r>
                          <w:r w:rsidR="00C1604D">
                            <w:fldChar w:fldCharType="separate"/>
                          </w:r>
                          <w:r w:rsidR="00C1604D">
                            <w:t>1</w:t>
                          </w:r>
                          <w:r w:rsidR="00C1604D">
                            <w:fldChar w:fldCharType="end"/>
                          </w:r>
                          <w:r w:rsidR="00C1604D">
                            <w:t xml:space="preserve"> </w:t>
                          </w:r>
                          <w:proofErr w:type="spellStart"/>
                          <w:r w:rsidR="0098363C">
                            <w:t>ntawm</w:t>
                          </w:r>
                          <w:proofErr w:type="spellEnd"/>
                          <w:r w:rsidR="00C1604D"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E9A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283.8pt;margin-top:0;width:90.45pt;height:12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" filled="f" stroked="f">
              <v:textbox inset="0,0,0,0">
                <w:txbxContent>
                  <w:p w14:paraId="78649E06" w14:textId="54741DF3" w:rsidR="00680D0A" w:rsidRDefault="00AC555B">
                    <w:pPr>
                      <w:pStyle w:val="BodyText"/>
                      <w:spacing w:before="14"/>
                      <w:ind w:left="20"/>
                    </w:pPr>
                    <w:proofErr w:type="spellStart"/>
                    <w:ins w:id="2" w:author="Acer" w:date="2021-11-17T14:57:00Z">
                      <w:r>
                        <w:t>Nploog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Ntawv</w:t>
                      </w:r>
                      <w:proofErr w:type="spellEnd"/>
                      <w:r>
                        <w:t xml:space="preserve"> </w:t>
                      </w:r>
                    </w:ins>
                    <w:del w:id="3" w:author="Acer" w:date="2021-11-17T14:57:00Z">
                      <w:r w:rsidR="00C1604D" w:rsidDel="00AC555B">
                        <w:delText>P</w:delText>
                      </w:r>
                      <w:r w:rsidR="0098363C" w:rsidDel="00AC555B">
                        <w:delText>hab</w:delText>
                      </w:r>
                    </w:del>
                    <w:r w:rsidR="00C1604D">
                      <w:t xml:space="preserve"> </w:t>
                    </w:r>
                    <w:r w:rsidR="00C1604D">
                      <w:fldChar w:fldCharType="begin"/>
                    </w:r>
                    <w:r w:rsidR="00C1604D">
                      <w:instrText xml:space="preserve"> PAGE </w:instrText>
                    </w:r>
                    <w:r w:rsidR="00C1604D">
                      <w:fldChar w:fldCharType="separate"/>
                    </w:r>
                    <w:r w:rsidR="00C1604D">
                      <w:t>1</w:t>
                    </w:r>
                    <w:r w:rsidR="00C1604D">
                      <w:fldChar w:fldCharType="end"/>
                    </w:r>
                    <w:r w:rsidR="00C1604D">
                      <w:t xml:space="preserve"> </w:t>
                    </w:r>
                    <w:proofErr w:type="spellStart"/>
                    <w:r w:rsidR="0098363C">
                      <w:t>ntawm</w:t>
                    </w:r>
                    <w:proofErr w:type="spellEnd"/>
                    <w:r w:rsidR="00C1604D">
                      <w:t xml:space="preserve"> 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03AE0"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 wp14:anchorId="376AD308" wp14:editId="22B52D72">
              <wp:simplePos x="0" y="0"/>
              <wp:positionH relativeFrom="page">
                <wp:posOffset>444500</wp:posOffset>
              </wp:positionH>
              <wp:positionV relativeFrom="page">
                <wp:posOffset>9444355</wp:posOffset>
              </wp:positionV>
              <wp:extent cx="870585" cy="16764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E6F3D" w14:textId="77777777" w:rsidR="00680D0A" w:rsidRDefault="00C1604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IC Rev. 1/2007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AD308" id="Text Box 3" o:spid="_x0000_s1048" type="#_x0000_t202" style="position:absolute;margin-left:35pt;margin-top:743.65pt;width:68.55pt;height:13.2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" filled="f" stroked="f">
              <v:textbox inset="0,0,0,0">
                <w:txbxContent>
                  <w:p w14:paraId="33DE6F3D" w14:textId="77777777" w:rsidR="00680D0A" w:rsidRDefault="00C1604D">
                    <w:pPr>
                      <w:pStyle w:val="BodyText"/>
                      <w:spacing w:before="14"/>
                      <w:ind w:left="20"/>
                    </w:pPr>
                    <w:r>
                      <w:t>IC Rev. 1/2007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AE0"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 wp14:anchorId="4EE12407" wp14:editId="7E954EFF">
              <wp:simplePos x="0" y="0"/>
              <wp:positionH relativeFrom="page">
                <wp:posOffset>6219190</wp:posOffset>
              </wp:positionH>
              <wp:positionV relativeFrom="page">
                <wp:posOffset>9444355</wp:posOffset>
              </wp:positionV>
              <wp:extent cx="1026795" cy="167640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D4190" w14:textId="77777777" w:rsidR="00680D0A" w:rsidRDefault="00C1604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MDE Rev. 1/2007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12407" id="Text Box 1" o:spid="_x0000_s1049" type="#_x0000_t202" style="position:absolute;margin-left:489.7pt;margin-top:743.65pt;width:80.85pt;height:13.2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" filled="f" stroked="f">
              <v:textbox inset="0,0,0,0">
                <w:txbxContent>
                  <w:p w14:paraId="2DCD4190" w14:textId="77777777" w:rsidR="00680D0A" w:rsidRDefault="00C1604D">
                    <w:pPr>
                      <w:pStyle w:val="BodyText"/>
                      <w:spacing w:before="14"/>
                      <w:ind w:left="20"/>
                    </w:pPr>
                    <w:r>
                      <w:t>MDE Rev. 1/2007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FEBC" w14:textId="77777777" w:rsidR="001F34DE" w:rsidRDefault="001F34DE">
      <w:r>
        <w:separator/>
      </w:r>
    </w:p>
  </w:footnote>
  <w:footnote w:type="continuationSeparator" w:id="0">
    <w:p w14:paraId="6BA41D62" w14:textId="77777777" w:rsidR="001F34DE" w:rsidRDefault="001F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4948"/>
    <w:multiLevelType w:val="hybridMultilevel"/>
    <w:tmpl w:val="4A96C452"/>
    <w:lvl w:ilvl="0" w:tplc="24344506">
      <w:start w:val="1"/>
      <w:numFmt w:val="lowerLetter"/>
      <w:lvlText w:val="%1."/>
      <w:lvlJc w:val="left"/>
      <w:pPr>
        <w:ind w:left="397" w:hanging="27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66B6E290">
      <w:start w:val="1"/>
      <w:numFmt w:val="decimal"/>
      <w:lvlText w:val="%2."/>
      <w:lvlJc w:val="left"/>
      <w:pPr>
        <w:ind w:left="397" w:hanging="27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67827162">
      <w:numFmt w:val="bullet"/>
      <w:lvlText w:val="•"/>
      <w:lvlJc w:val="left"/>
      <w:pPr>
        <w:ind w:left="432" w:hanging="278"/>
      </w:pPr>
      <w:rPr>
        <w:rFonts w:hint="default"/>
      </w:rPr>
    </w:lvl>
    <w:lvl w:ilvl="3" w:tplc="48E63688">
      <w:numFmt w:val="bullet"/>
      <w:lvlText w:val="•"/>
      <w:lvlJc w:val="left"/>
      <w:pPr>
        <w:ind w:left="448" w:hanging="278"/>
      </w:pPr>
      <w:rPr>
        <w:rFonts w:hint="default"/>
      </w:rPr>
    </w:lvl>
    <w:lvl w:ilvl="4" w:tplc="678ABA48">
      <w:numFmt w:val="bullet"/>
      <w:lvlText w:val="•"/>
      <w:lvlJc w:val="left"/>
      <w:pPr>
        <w:ind w:left="464" w:hanging="278"/>
      </w:pPr>
      <w:rPr>
        <w:rFonts w:hint="default"/>
      </w:rPr>
    </w:lvl>
    <w:lvl w:ilvl="5" w:tplc="D010A950">
      <w:numFmt w:val="bullet"/>
      <w:lvlText w:val="•"/>
      <w:lvlJc w:val="left"/>
      <w:pPr>
        <w:ind w:left="480" w:hanging="278"/>
      </w:pPr>
      <w:rPr>
        <w:rFonts w:hint="default"/>
      </w:rPr>
    </w:lvl>
    <w:lvl w:ilvl="6" w:tplc="EA16FC76">
      <w:numFmt w:val="bullet"/>
      <w:lvlText w:val="•"/>
      <w:lvlJc w:val="left"/>
      <w:pPr>
        <w:ind w:left="496" w:hanging="278"/>
      </w:pPr>
      <w:rPr>
        <w:rFonts w:hint="default"/>
      </w:rPr>
    </w:lvl>
    <w:lvl w:ilvl="7" w:tplc="E384CB78">
      <w:numFmt w:val="bullet"/>
      <w:lvlText w:val="•"/>
      <w:lvlJc w:val="left"/>
      <w:pPr>
        <w:ind w:left="512" w:hanging="278"/>
      </w:pPr>
      <w:rPr>
        <w:rFonts w:hint="default"/>
      </w:rPr>
    </w:lvl>
    <w:lvl w:ilvl="8" w:tplc="4710AEB8">
      <w:numFmt w:val="bullet"/>
      <w:lvlText w:val="•"/>
      <w:lvlJc w:val="left"/>
      <w:pPr>
        <w:ind w:left="527" w:hanging="278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0A"/>
    <w:rsid w:val="000516DF"/>
    <w:rsid w:val="0007006A"/>
    <w:rsid w:val="00094A52"/>
    <w:rsid w:val="00136860"/>
    <w:rsid w:val="001467B9"/>
    <w:rsid w:val="0017571A"/>
    <w:rsid w:val="00175799"/>
    <w:rsid w:val="00185025"/>
    <w:rsid w:val="001A6107"/>
    <w:rsid w:val="001B5C0A"/>
    <w:rsid w:val="001C4C52"/>
    <w:rsid w:val="001F34DE"/>
    <w:rsid w:val="00223E01"/>
    <w:rsid w:val="00261866"/>
    <w:rsid w:val="00265F18"/>
    <w:rsid w:val="0027445A"/>
    <w:rsid w:val="00292188"/>
    <w:rsid w:val="003620C4"/>
    <w:rsid w:val="00377B36"/>
    <w:rsid w:val="00395348"/>
    <w:rsid w:val="003B457B"/>
    <w:rsid w:val="003C093E"/>
    <w:rsid w:val="003C3FBE"/>
    <w:rsid w:val="004022C2"/>
    <w:rsid w:val="00464BA0"/>
    <w:rsid w:val="00477D13"/>
    <w:rsid w:val="004961E2"/>
    <w:rsid w:val="005470E4"/>
    <w:rsid w:val="00563AFD"/>
    <w:rsid w:val="005B41D1"/>
    <w:rsid w:val="005D413F"/>
    <w:rsid w:val="0060447C"/>
    <w:rsid w:val="00625AAC"/>
    <w:rsid w:val="006504BB"/>
    <w:rsid w:val="00680D0A"/>
    <w:rsid w:val="006F5C0F"/>
    <w:rsid w:val="00703AE0"/>
    <w:rsid w:val="007762CD"/>
    <w:rsid w:val="007A02D3"/>
    <w:rsid w:val="007B790A"/>
    <w:rsid w:val="007D2E05"/>
    <w:rsid w:val="008164CC"/>
    <w:rsid w:val="008A5CD0"/>
    <w:rsid w:val="008D2264"/>
    <w:rsid w:val="00915ED4"/>
    <w:rsid w:val="0091676A"/>
    <w:rsid w:val="0093693E"/>
    <w:rsid w:val="00965E28"/>
    <w:rsid w:val="0098363C"/>
    <w:rsid w:val="009B5997"/>
    <w:rsid w:val="00A057C0"/>
    <w:rsid w:val="00A2223B"/>
    <w:rsid w:val="00A30EA6"/>
    <w:rsid w:val="00A43514"/>
    <w:rsid w:val="00A97147"/>
    <w:rsid w:val="00AB4C5B"/>
    <w:rsid w:val="00AC2823"/>
    <w:rsid w:val="00AC555B"/>
    <w:rsid w:val="00B07E5F"/>
    <w:rsid w:val="00B333F1"/>
    <w:rsid w:val="00B8370C"/>
    <w:rsid w:val="00B91F7D"/>
    <w:rsid w:val="00BD623F"/>
    <w:rsid w:val="00C1604D"/>
    <w:rsid w:val="00C24252"/>
    <w:rsid w:val="00C36BF5"/>
    <w:rsid w:val="00C637DF"/>
    <w:rsid w:val="00CF3E3D"/>
    <w:rsid w:val="00D22F92"/>
    <w:rsid w:val="00D32F57"/>
    <w:rsid w:val="00DC4A14"/>
    <w:rsid w:val="00DE31CB"/>
    <w:rsid w:val="00DE55D7"/>
    <w:rsid w:val="00DE6274"/>
    <w:rsid w:val="00E66ABE"/>
    <w:rsid w:val="00E85638"/>
    <w:rsid w:val="00E87F59"/>
    <w:rsid w:val="00EA134B"/>
    <w:rsid w:val="00EE074D"/>
    <w:rsid w:val="00EE5439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14D4D"/>
  <w15:docId w15:val="{7B96A8A8-3A6F-49F9-A68E-244A9B23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7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61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E2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6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83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63C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8A5CD0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31011B4E5E947ADC37842149A43C0" ma:contentTypeVersion="10" ma:contentTypeDescription="Create a new document." ma:contentTypeScope="" ma:versionID="a8ec9048dc6856f4e31cf859fbac923d">
  <xsd:schema xmlns:xsd="http://www.w3.org/2001/XMLSchema" xmlns:xs="http://www.w3.org/2001/XMLSchema" xmlns:p="http://schemas.microsoft.com/office/2006/metadata/properties" xmlns:ns3="7721d84d-0d20-41d4-905f-59878da4b28b" targetNamespace="http://schemas.microsoft.com/office/2006/metadata/properties" ma:root="true" ma:fieldsID="995ac052a213ef79fe26dd953acaa2a3" ns3:_="">
    <xsd:import namespace="7721d84d-0d20-41d4-905f-59878da4b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1d84d-0d20-41d4-905f-59878da4b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18EFD-092D-474E-81A6-518A09D1E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1d84d-0d20-41d4-905f-59878da4b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22700-6D4D-451A-B4D8-130923AD1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F59B4-DA10-4AD4-9FE2-A46F1C82B0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NoticeDistrictProposedActionDenial.doc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NoticeDistrictProposedActionDenial.doc</dc:title>
  <dc:creator>kbeach</dc:creator>
  <cp:lastModifiedBy>Acer</cp:lastModifiedBy>
  <cp:revision>81</cp:revision>
  <cp:lastPrinted>2020-09-17T18:39:00Z</cp:lastPrinted>
  <dcterms:created xsi:type="dcterms:W3CDTF">2021-02-09T15:52:00Z</dcterms:created>
  <dcterms:modified xsi:type="dcterms:W3CDTF">2021-11-17T08:57:00Z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2020-09-15T00:00:00Z</vt:filetime>
  </property>
  <property fmtid="{D5CDD505-2E9C-101B-9397-08002B2CF9AE}" pid="5" name="ContentTypeId">
    <vt:lpwstr>0x01010092C31011B4E5E947ADC37842149A43C0</vt:lpwstr>
  </property>
</Properties>
</file>