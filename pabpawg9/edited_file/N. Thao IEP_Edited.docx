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32033" w14:textId="77777777" w:rsidR="009A6C89" w:rsidRDefault="009A6C89" w:rsidP="009A6C89">
      <w:pPr>
        <w:spacing w:after="0"/>
        <w:jc w:val="center"/>
        <w:rPr>
          <w:rFonts w:ascii="Arial" w:hAnsi="Arial" w:cs="Arial"/>
          <w:b/>
          <w:bCs/>
          <w:sz w:val="23"/>
          <w:szCs w:val="23"/>
        </w:rPr>
      </w:pPr>
      <w:r w:rsidRPr="00D3536A">
        <w:rPr>
          <w:rFonts w:ascii="Arial" w:hAnsi="Arial" w:cs="Arial"/>
          <w:b/>
          <w:bCs/>
          <w:sz w:val="23"/>
          <w:szCs w:val="23"/>
        </w:rPr>
        <w:t>SACRAMENTO CITY UNIFIED</w:t>
      </w:r>
    </w:p>
    <w:p w14:paraId="3C974D1F" w14:textId="6D36A1A8" w:rsidR="009A6C89" w:rsidRPr="00D3536A" w:rsidRDefault="009A6C89" w:rsidP="009A6C89">
      <w:pPr>
        <w:spacing w:after="0"/>
        <w:jc w:val="center"/>
        <w:rPr>
          <w:rFonts w:ascii="Arial" w:hAnsi="Arial" w:cs="Arial"/>
          <w:b/>
          <w:bCs/>
          <w:sz w:val="23"/>
          <w:szCs w:val="23"/>
        </w:rPr>
      </w:pPr>
      <w:r>
        <w:rPr>
          <w:rFonts w:ascii="Arial" w:hAnsi="Arial" w:cs="Arial"/>
          <w:b/>
          <w:bCs/>
          <w:sz w:val="23"/>
          <w:szCs w:val="23"/>
        </w:rPr>
        <w:t>CAW PAB PAWG</w:t>
      </w:r>
      <w:ins w:id="0" w:author="Fong RERHANG" w:date="2021-05-13T18:56:00Z">
        <w:r w:rsidR="004F1399">
          <w:rPr>
            <w:rFonts w:ascii="Arial" w:hAnsi="Arial" w:cs="Arial"/>
            <w:b/>
            <w:bCs/>
            <w:sz w:val="23"/>
            <w:szCs w:val="23"/>
          </w:rPr>
          <w:t xml:space="preserve"> </w:t>
        </w:r>
      </w:ins>
      <w:ins w:id="1" w:author="Fong RERHANG" w:date="2021-05-13T19:07:00Z">
        <w:r w:rsidR="00466115">
          <w:rPr>
            <w:rFonts w:ascii="Arial" w:hAnsi="Arial" w:cs="Arial"/>
            <w:b/>
            <w:bCs/>
            <w:sz w:val="23"/>
            <w:szCs w:val="23"/>
          </w:rPr>
          <w:t>ROOJ SIB</w:t>
        </w:r>
      </w:ins>
      <w:ins w:id="2" w:author="Fong RERHANG" w:date="2021-05-13T18:56:00Z">
        <w:r w:rsidR="004F1399">
          <w:rPr>
            <w:rFonts w:ascii="Arial" w:hAnsi="Arial" w:cs="Arial"/>
            <w:b/>
            <w:bCs/>
            <w:sz w:val="23"/>
            <w:szCs w:val="23"/>
          </w:rPr>
          <w:t xml:space="preserve"> THAM</w:t>
        </w:r>
      </w:ins>
      <w:r>
        <w:rPr>
          <w:rFonts w:ascii="Arial" w:hAnsi="Arial" w:cs="Arial"/>
          <w:b/>
          <w:bCs/>
          <w:sz w:val="23"/>
          <w:szCs w:val="23"/>
        </w:rPr>
        <w:t xml:space="preserve"> </w:t>
      </w:r>
      <w:ins w:id="3" w:author="Fong RERHANG" w:date="2021-05-13T18:57:00Z">
        <w:r w:rsidR="004F1399">
          <w:rPr>
            <w:rFonts w:ascii="Arial" w:hAnsi="Arial" w:cs="Arial"/>
            <w:b/>
            <w:bCs/>
            <w:sz w:val="23"/>
            <w:szCs w:val="23"/>
          </w:rPr>
          <w:t xml:space="preserve">KEV KAWM </w:t>
        </w:r>
      </w:ins>
      <w:ins w:id="4" w:author="Fong RERHANG" w:date="2021-05-13T19:06:00Z">
        <w:r w:rsidR="00466115">
          <w:rPr>
            <w:rFonts w:ascii="Arial" w:hAnsi="Arial" w:cs="Arial"/>
            <w:b/>
            <w:bCs/>
            <w:sz w:val="23"/>
            <w:szCs w:val="23"/>
          </w:rPr>
          <w:t>N</w:t>
        </w:r>
      </w:ins>
      <w:ins w:id="5" w:author="Fong RERHANG" w:date="2021-05-13T19:07:00Z">
        <w:r w:rsidR="00466115">
          <w:rPr>
            <w:rFonts w:ascii="Arial" w:hAnsi="Arial" w:cs="Arial"/>
            <w:b/>
            <w:bCs/>
            <w:sz w:val="23"/>
            <w:szCs w:val="23"/>
          </w:rPr>
          <w:t>TIAG TUS</w:t>
        </w:r>
      </w:ins>
      <w:ins w:id="6" w:author="Fong RERHANG" w:date="2021-05-13T18:58:00Z">
        <w:r w:rsidR="004F1399">
          <w:rPr>
            <w:rFonts w:ascii="Arial" w:hAnsi="Arial" w:cs="Arial"/>
            <w:b/>
            <w:bCs/>
            <w:sz w:val="23"/>
            <w:szCs w:val="23"/>
          </w:rPr>
          <w:t xml:space="preserve"> (</w:t>
        </w:r>
      </w:ins>
      <w:ins w:id="7" w:author="Fong RERHANG" w:date="2021-05-13T18:59:00Z">
        <w:r w:rsidR="004F1399">
          <w:rPr>
            <w:rFonts w:ascii="Arial" w:hAnsi="Arial" w:cs="Arial"/>
            <w:b/>
            <w:bCs/>
            <w:sz w:val="23"/>
            <w:szCs w:val="23"/>
          </w:rPr>
          <w:t>INDIVIDUAL EDUCATIONAL PROGRAM)</w:t>
        </w:r>
      </w:ins>
      <w:ins w:id="8" w:author="Fong RERHANG" w:date="2021-05-13T18:58:00Z">
        <w:r w:rsidR="004F1399">
          <w:rPr>
            <w:rFonts w:ascii="Arial" w:hAnsi="Arial" w:cs="Arial"/>
            <w:b/>
            <w:bCs/>
            <w:sz w:val="23"/>
            <w:szCs w:val="23"/>
          </w:rPr>
          <w:t xml:space="preserve"> </w:t>
        </w:r>
      </w:ins>
      <w:del w:id="9" w:author="Fong RERHANG" w:date="2021-05-13T18:58:00Z">
        <w:r w:rsidDel="004F1399">
          <w:rPr>
            <w:rFonts w:ascii="Arial" w:hAnsi="Arial" w:cs="Arial"/>
            <w:b/>
            <w:bCs/>
            <w:sz w:val="23"/>
            <w:szCs w:val="23"/>
          </w:rPr>
          <w:delText>IEP</w:delText>
        </w:r>
      </w:del>
      <w:r>
        <w:rPr>
          <w:rFonts w:ascii="Arial" w:hAnsi="Arial" w:cs="Arial"/>
          <w:b/>
          <w:bCs/>
          <w:sz w:val="23"/>
          <w:szCs w:val="23"/>
        </w:rPr>
        <w:t>/CEEB TOOM KEV SIB THAM</w:t>
      </w:r>
    </w:p>
    <w:p w14:paraId="43ADC653" w14:textId="77777777" w:rsidR="009A6C89" w:rsidRDefault="009A6C89" w:rsidP="009A6C89">
      <w:pPr>
        <w:spacing w:after="0"/>
        <w:jc w:val="both"/>
        <w:rPr>
          <w:rFonts w:ascii="Arial" w:hAnsi="Arial" w:cs="Arial"/>
          <w:b/>
          <w:bCs/>
          <w:sz w:val="23"/>
          <w:szCs w:val="23"/>
        </w:rPr>
      </w:pPr>
    </w:p>
    <w:p w14:paraId="7C9E2BDA" w14:textId="6C0B1755" w:rsidR="009A6C89" w:rsidRPr="00EA7F58" w:rsidRDefault="009A6C89" w:rsidP="009A6C89">
      <w:pPr>
        <w:spacing w:after="0"/>
        <w:jc w:val="both"/>
        <w:rPr>
          <w:rFonts w:ascii="Arial" w:hAnsi="Arial" w:cs="Arial"/>
          <w:i/>
          <w:iCs/>
          <w:sz w:val="22"/>
          <w:szCs w:val="22"/>
          <w:u w:val="single"/>
        </w:rPr>
      </w:pPr>
      <w:r w:rsidRPr="00EA7F58">
        <w:rPr>
          <w:rFonts w:ascii="Arial" w:hAnsi="Arial" w:cs="Arial"/>
          <w:b/>
          <w:bCs/>
          <w:sz w:val="22"/>
          <w:szCs w:val="22"/>
        </w:rPr>
        <w:t>Tub</w:t>
      </w:r>
      <w:r w:rsidR="001E0F37">
        <w:rPr>
          <w:rFonts w:ascii="Arial" w:hAnsi="Arial" w:cs="Arial"/>
          <w:b/>
          <w:bCs/>
          <w:sz w:val="22"/>
          <w:szCs w:val="22"/>
        </w:rPr>
        <w:t xml:space="preserve"> </w:t>
      </w:r>
      <w:del w:id="10" w:author="Fong RERHANG" w:date="2021-05-13T22:27:00Z">
        <w:r w:rsidRPr="00EA7F58" w:rsidDel="00C60D0F">
          <w:rPr>
            <w:rFonts w:ascii="Arial" w:hAnsi="Arial" w:cs="Arial"/>
            <w:b/>
            <w:bCs/>
            <w:sz w:val="22"/>
            <w:szCs w:val="22"/>
          </w:rPr>
          <w:delText>n</w:delText>
        </w:r>
      </w:del>
      <w:ins w:id="11" w:author="Fong RERHANG" w:date="2021-05-13T22:27:00Z">
        <w:r w:rsidR="00C60D0F">
          <w:rPr>
            <w:rFonts w:ascii="Arial" w:hAnsi="Arial" w:cs="Arial"/>
            <w:b/>
            <w:bCs/>
            <w:sz w:val="22"/>
            <w:szCs w:val="22"/>
          </w:rPr>
          <w:t>N</w:t>
        </w:r>
      </w:ins>
      <w:r w:rsidRPr="00EA7F58">
        <w:rPr>
          <w:rFonts w:ascii="Arial" w:hAnsi="Arial" w:cs="Arial"/>
          <w:b/>
          <w:bCs/>
          <w:sz w:val="22"/>
          <w:szCs w:val="22"/>
        </w:rPr>
        <w:t xml:space="preserve">txhais </w:t>
      </w:r>
      <w:del w:id="12" w:author="Fong RERHANG" w:date="2021-05-13T22:27:00Z">
        <w:r w:rsidRPr="00EA7F58" w:rsidDel="00C60D0F">
          <w:rPr>
            <w:rFonts w:ascii="Arial" w:hAnsi="Arial" w:cs="Arial"/>
            <w:b/>
            <w:bCs/>
            <w:sz w:val="22"/>
            <w:szCs w:val="22"/>
          </w:rPr>
          <w:delText>k</w:delText>
        </w:r>
      </w:del>
      <w:ins w:id="13" w:author="Fong RERHANG" w:date="2021-05-13T22:27:00Z">
        <w:r w:rsidR="00C60D0F">
          <w:rPr>
            <w:rFonts w:ascii="Arial" w:hAnsi="Arial" w:cs="Arial"/>
            <w:b/>
            <w:bCs/>
            <w:sz w:val="22"/>
            <w:szCs w:val="22"/>
          </w:rPr>
          <w:t>K</w:t>
        </w:r>
      </w:ins>
      <w:r w:rsidRPr="00EA7F58">
        <w:rPr>
          <w:rFonts w:ascii="Arial" w:hAnsi="Arial" w:cs="Arial"/>
          <w:b/>
          <w:bCs/>
          <w:sz w:val="22"/>
          <w:szCs w:val="22"/>
        </w:rPr>
        <w:t xml:space="preserve">awm </w:t>
      </w:r>
      <w:del w:id="14" w:author="Fong RERHANG" w:date="2021-05-13T22:27:00Z">
        <w:r w:rsidRPr="00EA7F58" w:rsidDel="00C60D0F">
          <w:rPr>
            <w:rFonts w:ascii="Arial" w:hAnsi="Arial" w:cs="Arial"/>
            <w:b/>
            <w:bCs/>
            <w:sz w:val="22"/>
            <w:szCs w:val="22"/>
          </w:rPr>
          <w:delText>l</w:delText>
        </w:r>
      </w:del>
      <w:ins w:id="15" w:author="Fong RERHANG" w:date="2021-05-13T22:27:00Z">
        <w:r w:rsidR="00C60D0F">
          <w:rPr>
            <w:rFonts w:ascii="Arial" w:hAnsi="Arial" w:cs="Arial"/>
            <w:b/>
            <w:bCs/>
            <w:sz w:val="22"/>
            <w:szCs w:val="22"/>
          </w:rPr>
          <w:t>L</w:t>
        </w:r>
      </w:ins>
      <w:r w:rsidRPr="00EA7F58">
        <w:rPr>
          <w:rFonts w:ascii="Arial" w:hAnsi="Arial" w:cs="Arial"/>
          <w:b/>
          <w:bCs/>
          <w:sz w:val="22"/>
          <w:szCs w:val="22"/>
        </w:rPr>
        <w:t xml:space="preserve">ub </w:t>
      </w:r>
      <w:del w:id="16" w:author="Fong RERHANG" w:date="2021-05-13T22:27:00Z">
        <w:r w:rsidRPr="00EA7F58" w:rsidDel="00C60D0F">
          <w:rPr>
            <w:rFonts w:ascii="Arial" w:hAnsi="Arial" w:cs="Arial"/>
            <w:b/>
            <w:bCs/>
            <w:sz w:val="22"/>
            <w:szCs w:val="22"/>
          </w:rPr>
          <w:delText>n</w:delText>
        </w:r>
      </w:del>
      <w:ins w:id="17" w:author="Fong RERHANG" w:date="2021-05-13T22:27:00Z">
        <w:r w:rsidR="00C60D0F">
          <w:rPr>
            <w:rFonts w:ascii="Arial" w:hAnsi="Arial" w:cs="Arial"/>
            <w:b/>
            <w:bCs/>
            <w:sz w:val="22"/>
            <w:szCs w:val="22"/>
          </w:rPr>
          <w:t>N</w:t>
        </w:r>
      </w:ins>
      <w:r w:rsidRPr="00EA7F58">
        <w:rPr>
          <w:rFonts w:ascii="Arial" w:hAnsi="Arial" w:cs="Arial"/>
          <w:b/>
          <w:bCs/>
          <w:sz w:val="22"/>
          <w:szCs w:val="22"/>
        </w:rPr>
        <w:t>pe:</w:t>
      </w:r>
      <w:r w:rsidRPr="00EA7F58">
        <w:rPr>
          <w:rFonts w:ascii="Arial" w:hAnsi="Arial" w:cs="Arial"/>
          <w:sz w:val="22"/>
          <w:szCs w:val="22"/>
        </w:rPr>
        <w:t xml:space="preserve"> </w:t>
      </w:r>
      <w:r w:rsidR="004C26D7" w:rsidRPr="00EA7F58">
        <w:rPr>
          <w:rFonts w:ascii="Arial" w:hAnsi="Arial" w:cs="Arial"/>
          <w:i/>
          <w:iCs/>
          <w:sz w:val="22"/>
          <w:szCs w:val="22"/>
          <w:u w:val="single"/>
        </w:rPr>
        <w:t>Nalee Thao</w:t>
      </w:r>
      <w:r w:rsidRPr="00EA7F58">
        <w:rPr>
          <w:rFonts w:ascii="Arial" w:hAnsi="Arial" w:cs="Arial"/>
          <w:sz w:val="22"/>
          <w:szCs w:val="22"/>
        </w:rPr>
        <w:t xml:space="preserve">                                                       </w:t>
      </w:r>
      <w:r w:rsidRPr="00EA7F58">
        <w:rPr>
          <w:rFonts w:ascii="Arial" w:hAnsi="Arial" w:cs="Arial"/>
          <w:b/>
          <w:bCs/>
          <w:sz w:val="22"/>
          <w:szCs w:val="22"/>
        </w:rPr>
        <w:t xml:space="preserve">Hnub </w:t>
      </w:r>
      <w:del w:id="18" w:author="Fong RERHANG" w:date="2021-05-13T22:27:00Z">
        <w:r w:rsidRPr="00EA7F58" w:rsidDel="00C60D0F">
          <w:rPr>
            <w:rFonts w:ascii="Arial" w:hAnsi="Arial" w:cs="Arial"/>
            <w:b/>
            <w:bCs/>
            <w:sz w:val="22"/>
            <w:szCs w:val="22"/>
          </w:rPr>
          <w:delText>y</w:delText>
        </w:r>
      </w:del>
      <w:ins w:id="19" w:author="Fong RERHANG" w:date="2021-05-13T22:27:00Z">
        <w:r w:rsidR="00C60D0F">
          <w:rPr>
            <w:rFonts w:ascii="Arial" w:hAnsi="Arial" w:cs="Arial"/>
            <w:b/>
            <w:bCs/>
            <w:sz w:val="22"/>
            <w:szCs w:val="22"/>
          </w:rPr>
          <w:t>Y</w:t>
        </w:r>
      </w:ins>
      <w:r w:rsidRPr="00EA7F58">
        <w:rPr>
          <w:rFonts w:ascii="Arial" w:hAnsi="Arial" w:cs="Arial"/>
          <w:b/>
          <w:bCs/>
          <w:sz w:val="22"/>
          <w:szCs w:val="22"/>
        </w:rPr>
        <w:t>ug:</w:t>
      </w:r>
      <w:r w:rsidRPr="00EA7F58">
        <w:rPr>
          <w:rFonts w:ascii="Arial" w:hAnsi="Arial" w:cs="Arial"/>
          <w:sz w:val="22"/>
          <w:szCs w:val="22"/>
        </w:rPr>
        <w:t xml:space="preserve"> </w:t>
      </w:r>
      <w:r w:rsidR="004C26D7" w:rsidRPr="00EA7F58">
        <w:rPr>
          <w:rFonts w:ascii="Arial" w:hAnsi="Arial" w:cs="Arial"/>
          <w:i/>
          <w:iCs/>
          <w:sz w:val="22"/>
          <w:szCs w:val="22"/>
          <w:u w:val="single"/>
        </w:rPr>
        <w:t>11/21/2013</w:t>
      </w:r>
    </w:p>
    <w:p w14:paraId="5B0531E5" w14:textId="77777777" w:rsidR="009A6C89" w:rsidRDefault="009A6C89" w:rsidP="009A6C89">
      <w:pPr>
        <w:spacing w:after="0"/>
        <w:jc w:val="both"/>
        <w:rPr>
          <w:rFonts w:ascii="Arial" w:hAnsi="Arial" w:cs="Arial"/>
          <w:i/>
          <w:iCs/>
          <w:sz w:val="19"/>
          <w:szCs w:val="19"/>
          <w:u w:val="single"/>
        </w:rPr>
      </w:pPr>
    </w:p>
    <w:p w14:paraId="591202B6" w14:textId="1E6EED76" w:rsidR="009A6C89" w:rsidRPr="0039556A" w:rsidRDefault="009A6C89" w:rsidP="009A6C89">
      <w:pPr>
        <w:spacing w:after="0"/>
        <w:jc w:val="both"/>
        <w:rPr>
          <w:rFonts w:ascii="Arial" w:hAnsi="Arial" w:cs="Arial"/>
          <w:color w:val="000000"/>
          <w:sz w:val="19"/>
          <w:szCs w:val="19"/>
          <w:shd w:val="clear" w:color="auto" w:fill="FFFFFF"/>
        </w:rPr>
      </w:pPr>
      <w:r w:rsidRPr="00CC502C">
        <w:rPr>
          <w:noProof/>
          <w:sz w:val="19"/>
          <w:szCs w:val="19"/>
        </w:rPr>
        <w:drawing>
          <wp:inline distT="0" distB="0" distL="0" distR="0" wp14:anchorId="19AF7853" wp14:editId="7BA7D600">
            <wp:extent cx="146050" cy="118745"/>
            <wp:effectExtent l="0" t="0" r="635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050" cy="118745"/>
                    </a:xfrm>
                    <a:prstGeom prst="rect">
                      <a:avLst/>
                    </a:prstGeom>
                    <a:noFill/>
                    <a:ln>
                      <a:noFill/>
                    </a:ln>
                  </pic:spPr>
                </pic:pic>
              </a:graphicData>
            </a:graphic>
          </wp:inline>
        </w:drawing>
      </w:r>
      <w:ins w:id="20" w:author="Fong RERHANG" w:date="2021-05-13T19:10:00Z">
        <w:r w:rsidR="00466115">
          <w:rPr>
            <w:rFonts w:ascii="Arial" w:hAnsi="Arial" w:cs="Arial"/>
            <w:sz w:val="19"/>
            <w:szCs w:val="19"/>
          </w:rPr>
          <w:t>Thawj</w:t>
        </w:r>
      </w:ins>
      <w:ins w:id="21" w:author="Fong RERHANG" w:date="2021-05-13T22:18:00Z">
        <w:r w:rsidR="00270E29">
          <w:rPr>
            <w:rFonts w:ascii="Arial" w:hAnsi="Arial" w:cs="Arial"/>
            <w:sz w:val="19"/>
            <w:szCs w:val="19"/>
          </w:rPr>
          <w:t xml:space="preserve"> Zaug </w:t>
        </w:r>
      </w:ins>
      <w:del w:id="22" w:author="Fong RERHANG" w:date="2021-05-13T19:10:00Z">
        <w:r w:rsidRPr="00CC502C" w:rsidDel="00466115">
          <w:rPr>
            <w:rFonts w:ascii="Arial" w:hAnsi="Arial" w:cs="Arial"/>
            <w:sz w:val="19"/>
            <w:szCs w:val="19"/>
          </w:rPr>
          <w:delText>Tshooj</w:delText>
        </w:r>
      </w:del>
      <w:r w:rsidRPr="00CC502C">
        <w:rPr>
          <w:noProof/>
          <w:sz w:val="19"/>
          <w:szCs w:val="19"/>
        </w:rPr>
        <w:drawing>
          <wp:inline distT="0" distB="0" distL="0" distR="0" wp14:anchorId="70C9B3A3" wp14:editId="04FD54F4">
            <wp:extent cx="152400" cy="114300"/>
            <wp:effectExtent l="0" t="0" r="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52400" cy="114300"/>
                    </a:xfrm>
                    <a:prstGeom prst="rect">
                      <a:avLst/>
                    </a:prstGeom>
                    <a:noFill/>
                    <a:ln>
                      <a:noFill/>
                    </a:ln>
                  </pic:spPr>
                </pic:pic>
              </a:graphicData>
            </a:graphic>
          </wp:inline>
        </w:drawing>
      </w:r>
      <w:r w:rsidRPr="00CC502C">
        <w:rPr>
          <w:rFonts w:ascii="Arial" w:hAnsi="Arial" w:cs="Arial"/>
          <w:sz w:val="19"/>
          <w:szCs w:val="19"/>
        </w:rPr>
        <w:t xml:space="preserve">Niaj </w:t>
      </w:r>
      <w:del w:id="23" w:author="Fong RERHANG" w:date="2021-05-13T22:23:00Z">
        <w:r w:rsidRPr="00CC502C" w:rsidDel="00C60D0F">
          <w:rPr>
            <w:rFonts w:ascii="Arial" w:hAnsi="Arial" w:cs="Arial"/>
            <w:sz w:val="19"/>
            <w:szCs w:val="19"/>
          </w:rPr>
          <w:delText>x</w:delText>
        </w:r>
      </w:del>
      <w:ins w:id="24" w:author="Fong RERHANG" w:date="2021-05-13T22:23:00Z">
        <w:r w:rsidR="00C60D0F">
          <w:rPr>
            <w:rFonts w:ascii="Arial" w:hAnsi="Arial" w:cs="Arial"/>
            <w:sz w:val="19"/>
            <w:szCs w:val="19"/>
          </w:rPr>
          <w:t>X</w:t>
        </w:r>
      </w:ins>
      <w:r w:rsidRPr="00CC502C">
        <w:rPr>
          <w:rFonts w:ascii="Arial" w:hAnsi="Arial" w:cs="Arial"/>
          <w:sz w:val="19"/>
          <w:szCs w:val="19"/>
        </w:rPr>
        <w:t>yoo</w:t>
      </w:r>
      <w:r w:rsidRPr="00CC502C">
        <w:rPr>
          <w:noProof/>
          <w:sz w:val="19"/>
          <w:szCs w:val="19"/>
        </w:rPr>
        <w:drawing>
          <wp:inline distT="0" distB="0" distL="0" distR="0" wp14:anchorId="05B0B4F0" wp14:editId="671A19AD">
            <wp:extent cx="147320" cy="115570"/>
            <wp:effectExtent l="0" t="0" r="5080" b="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CC502C">
        <w:rPr>
          <w:rFonts w:ascii="Arial" w:hAnsi="Arial" w:cs="Arial"/>
          <w:sz w:val="19"/>
          <w:szCs w:val="19"/>
        </w:rPr>
        <w:t xml:space="preserve">Peb </w:t>
      </w:r>
      <w:del w:id="25" w:author="Fong RERHANG" w:date="2021-05-13T22:23:00Z">
        <w:r w:rsidRPr="00CC502C" w:rsidDel="00C60D0F">
          <w:rPr>
            <w:rFonts w:ascii="Arial" w:hAnsi="Arial" w:cs="Arial"/>
            <w:sz w:val="19"/>
            <w:szCs w:val="19"/>
          </w:rPr>
          <w:delText>x</w:delText>
        </w:r>
      </w:del>
      <w:ins w:id="26" w:author="Fong RERHANG" w:date="2021-05-13T22:23:00Z">
        <w:r w:rsidR="00C60D0F">
          <w:rPr>
            <w:rFonts w:ascii="Arial" w:hAnsi="Arial" w:cs="Arial"/>
            <w:sz w:val="19"/>
            <w:szCs w:val="19"/>
          </w:rPr>
          <w:t>X</w:t>
        </w:r>
      </w:ins>
      <w:r w:rsidRPr="00CC502C">
        <w:rPr>
          <w:rFonts w:ascii="Arial" w:hAnsi="Arial" w:cs="Arial"/>
          <w:sz w:val="19"/>
          <w:szCs w:val="19"/>
        </w:rPr>
        <w:t>yoo</w:t>
      </w:r>
      <w:r w:rsidRPr="00CC502C">
        <w:rPr>
          <w:noProof/>
          <w:sz w:val="19"/>
          <w:szCs w:val="19"/>
        </w:rPr>
        <w:drawing>
          <wp:inline distT="0" distB="0" distL="0" distR="0" wp14:anchorId="6F57EE6B" wp14:editId="1B626048">
            <wp:extent cx="147320" cy="115570"/>
            <wp:effectExtent l="0" t="0" r="508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CC502C">
        <w:rPr>
          <w:rFonts w:ascii="Arial" w:hAnsi="Arial" w:cs="Arial"/>
          <w:sz w:val="19"/>
          <w:szCs w:val="19"/>
        </w:rPr>
        <w:t xml:space="preserve">Kev </w:t>
      </w:r>
      <w:del w:id="27" w:author="Fong RERHANG" w:date="2021-05-13T22:23:00Z">
        <w:r w:rsidRPr="00CC502C" w:rsidDel="00C60D0F">
          <w:rPr>
            <w:rFonts w:ascii="Arial" w:hAnsi="Arial" w:cs="Arial"/>
            <w:sz w:val="19"/>
            <w:szCs w:val="19"/>
          </w:rPr>
          <w:delText>n</w:delText>
        </w:r>
      </w:del>
      <w:ins w:id="28" w:author="Fong RERHANG" w:date="2021-05-13T22:23:00Z">
        <w:r w:rsidR="00C60D0F">
          <w:rPr>
            <w:rFonts w:ascii="Arial" w:hAnsi="Arial" w:cs="Arial"/>
            <w:sz w:val="19"/>
            <w:szCs w:val="19"/>
          </w:rPr>
          <w:t>N</w:t>
        </w:r>
      </w:ins>
      <w:r w:rsidRPr="00CC502C">
        <w:rPr>
          <w:rFonts w:ascii="Arial" w:hAnsi="Arial" w:cs="Arial"/>
          <w:sz w:val="19"/>
          <w:szCs w:val="19"/>
        </w:rPr>
        <w:t xml:space="preserve">paj </w:t>
      </w:r>
      <w:del w:id="29" w:author="Fong RERHANG" w:date="2021-05-13T22:23:00Z">
        <w:r w:rsidRPr="00CC502C" w:rsidDel="00C60D0F">
          <w:rPr>
            <w:rFonts w:ascii="Arial" w:hAnsi="Arial" w:cs="Arial"/>
            <w:sz w:val="19"/>
            <w:szCs w:val="19"/>
          </w:rPr>
          <w:delText>r</w:delText>
        </w:r>
      </w:del>
      <w:ins w:id="30" w:author="Fong RERHANG" w:date="2021-05-13T22:23:00Z">
        <w:r w:rsidR="00C60D0F">
          <w:rPr>
            <w:rFonts w:ascii="Arial" w:hAnsi="Arial" w:cs="Arial"/>
            <w:sz w:val="19"/>
            <w:szCs w:val="19"/>
          </w:rPr>
          <w:t>R</w:t>
        </w:r>
      </w:ins>
      <w:r w:rsidRPr="00CC502C">
        <w:rPr>
          <w:rFonts w:ascii="Arial" w:hAnsi="Arial" w:cs="Arial"/>
          <w:sz w:val="19"/>
          <w:szCs w:val="19"/>
        </w:rPr>
        <w:t xml:space="preserve">au </w:t>
      </w:r>
      <w:del w:id="31" w:author="Fong RERHANG" w:date="2021-05-13T22:23:00Z">
        <w:r w:rsidRPr="00CC502C" w:rsidDel="00C60D0F">
          <w:rPr>
            <w:rFonts w:ascii="Arial" w:hAnsi="Arial" w:cs="Arial"/>
            <w:sz w:val="19"/>
            <w:szCs w:val="19"/>
          </w:rPr>
          <w:delText>t</w:delText>
        </w:r>
      </w:del>
      <w:ins w:id="32" w:author="Fong RERHANG" w:date="2021-05-13T22:23:00Z">
        <w:r w:rsidR="00C60D0F">
          <w:rPr>
            <w:rFonts w:ascii="Arial" w:hAnsi="Arial" w:cs="Arial"/>
            <w:sz w:val="19"/>
            <w:szCs w:val="19"/>
          </w:rPr>
          <w:t>T</w:t>
        </w:r>
      </w:ins>
      <w:r w:rsidRPr="00CC502C">
        <w:rPr>
          <w:rFonts w:ascii="Arial" w:hAnsi="Arial" w:cs="Arial"/>
          <w:sz w:val="19"/>
          <w:szCs w:val="19"/>
        </w:rPr>
        <w:t xml:space="preserve">xoj </w:t>
      </w:r>
      <w:del w:id="33" w:author="Fong RERHANG" w:date="2021-05-13T22:24:00Z">
        <w:r w:rsidRPr="00CC502C" w:rsidDel="00C60D0F">
          <w:rPr>
            <w:rFonts w:ascii="Arial" w:hAnsi="Arial" w:cs="Arial"/>
            <w:sz w:val="19"/>
            <w:szCs w:val="19"/>
          </w:rPr>
          <w:delText>k</w:delText>
        </w:r>
      </w:del>
      <w:ins w:id="34" w:author="Fong RERHANG" w:date="2021-05-13T22:24:00Z">
        <w:r w:rsidR="00C60D0F">
          <w:rPr>
            <w:rFonts w:ascii="Arial" w:hAnsi="Arial" w:cs="Arial"/>
            <w:sz w:val="19"/>
            <w:szCs w:val="19"/>
          </w:rPr>
          <w:t>K</w:t>
        </w:r>
      </w:ins>
      <w:r w:rsidRPr="00CC502C">
        <w:rPr>
          <w:rFonts w:ascii="Arial" w:hAnsi="Arial" w:cs="Arial"/>
          <w:sz w:val="19"/>
          <w:szCs w:val="19"/>
        </w:rPr>
        <w:t xml:space="preserve">ev </w:t>
      </w:r>
      <w:del w:id="35" w:author="Fong RERHANG" w:date="2021-05-13T22:24:00Z">
        <w:r w:rsidRPr="00CC502C" w:rsidDel="00C60D0F">
          <w:rPr>
            <w:rFonts w:ascii="Arial" w:hAnsi="Arial" w:cs="Arial"/>
            <w:sz w:val="19"/>
            <w:szCs w:val="19"/>
          </w:rPr>
          <w:delText>h</w:delText>
        </w:r>
      </w:del>
      <w:ins w:id="36" w:author="Fong RERHANG" w:date="2021-05-13T22:24:00Z">
        <w:r w:rsidR="00C60D0F">
          <w:rPr>
            <w:rFonts w:ascii="Arial" w:hAnsi="Arial" w:cs="Arial"/>
            <w:sz w:val="19"/>
            <w:szCs w:val="19"/>
          </w:rPr>
          <w:t>H</w:t>
        </w:r>
      </w:ins>
      <w:r w:rsidRPr="00CC502C">
        <w:rPr>
          <w:rFonts w:ascii="Arial" w:hAnsi="Arial" w:cs="Arial"/>
          <w:sz w:val="19"/>
          <w:szCs w:val="19"/>
        </w:rPr>
        <w:t>loov</w:t>
      </w:r>
      <w:r w:rsidRPr="00CC502C">
        <w:rPr>
          <w:noProof/>
          <w:sz w:val="19"/>
          <w:szCs w:val="19"/>
        </w:rPr>
        <w:drawing>
          <wp:inline distT="0" distB="0" distL="0" distR="0" wp14:anchorId="281462BB" wp14:editId="311C58BB">
            <wp:extent cx="147320" cy="115570"/>
            <wp:effectExtent l="0" t="0" r="508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CC502C">
        <w:rPr>
          <w:rFonts w:ascii="Arial" w:hAnsi="Arial" w:cs="Arial"/>
          <w:sz w:val="19"/>
          <w:szCs w:val="19"/>
        </w:rPr>
        <w:t xml:space="preserve"> Kev </w:t>
      </w:r>
      <w:del w:id="37" w:author="Fong RERHANG" w:date="2021-05-13T22:25:00Z">
        <w:r w:rsidRPr="00CC502C" w:rsidDel="00C60D0F">
          <w:rPr>
            <w:rFonts w:ascii="Arial" w:hAnsi="Arial" w:cs="Arial"/>
            <w:sz w:val="19"/>
            <w:szCs w:val="19"/>
          </w:rPr>
          <w:delText>t</w:delText>
        </w:r>
      </w:del>
      <w:ins w:id="38" w:author="Fong RERHANG" w:date="2021-05-13T22:25:00Z">
        <w:r w:rsidR="00C60D0F">
          <w:rPr>
            <w:rFonts w:ascii="Arial" w:hAnsi="Arial" w:cs="Arial"/>
            <w:sz w:val="19"/>
            <w:szCs w:val="19"/>
          </w:rPr>
          <w:t>T</w:t>
        </w:r>
      </w:ins>
      <w:r w:rsidRPr="00CC502C">
        <w:rPr>
          <w:rFonts w:ascii="Arial" w:hAnsi="Arial" w:cs="Arial"/>
          <w:sz w:val="19"/>
          <w:szCs w:val="19"/>
        </w:rPr>
        <w:t xml:space="preserve">shem </w:t>
      </w:r>
      <w:del w:id="39" w:author="Fong RERHANG" w:date="2021-05-13T22:25:00Z">
        <w:r w:rsidRPr="00CC502C" w:rsidDel="00C60D0F">
          <w:rPr>
            <w:rFonts w:ascii="Arial" w:hAnsi="Arial" w:cs="Arial"/>
            <w:sz w:val="19"/>
            <w:szCs w:val="19"/>
          </w:rPr>
          <w:delText>n</w:delText>
        </w:r>
      </w:del>
      <w:ins w:id="40" w:author="Fong RERHANG" w:date="2021-05-13T22:25:00Z">
        <w:r w:rsidR="00C60D0F">
          <w:rPr>
            <w:rFonts w:ascii="Arial" w:hAnsi="Arial" w:cs="Arial"/>
            <w:sz w:val="19"/>
            <w:szCs w:val="19"/>
          </w:rPr>
          <w:t>N</w:t>
        </w:r>
      </w:ins>
      <w:r w:rsidRPr="00CC502C">
        <w:rPr>
          <w:rFonts w:ascii="Arial" w:hAnsi="Arial" w:cs="Arial"/>
          <w:sz w:val="19"/>
          <w:szCs w:val="19"/>
        </w:rPr>
        <w:t xml:space="preserve">tawm </w:t>
      </w:r>
      <w:del w:id="41" w:author="Fong RERHANG" w:date="2021-05-13T22:25:00Z">
        <w:r w:rsidRPr="00CC502C" w:rsidDel="00C60D0F">
          <w:rPr>
            <w:rFonts w:ascii="Arial" w:hAnsi="Arial" w:cs="Arial"/>
            <w:sz w:val="19"/>
            <w:szCs w:val="19"/>
          </w:rPr>
          <w:delText>u</w:delText>
        </w:r>
      </w:del>
      <w:ins w:id="42" w:author="Fong RERHANG" w:date="2021-05-13T22:25:00Z">
        <w:r w:rsidR="00C60D0F">
          <w:rPr>
            <w:rFonts w:ascii="Arial" w:hAnsi="Arial" w:cs="Arial"/>
            <w:sz w:val="19"/>
            <w:szCs w:val="19"/>
          </w:rPr>
          <w:t>U</w:t>
        </w:r>
      </w:ins>
      <w:r w:rsidRPr="00CC502C">
        <w:rPr>
          <w:rFonts w:ascii="Arial" w:hAnsi="Arial" w:cs="Arial"/>
          <w:sz w:val="19"/>
          <w:szCs w:val="19"/>
        </w:rPr>
        <w:t xml:space="preserve">a </w:t>
      </w:r>
      <w:del w:id="43" w:author="Fong RERHANG" w:date="2021-05-13T22:25:00Z">
        <w:r w:rsidRPr="00CC502C" w:rsidDel="00C60D0F">
          <w:rPr>
            <w:rFonts w:ascii="Arial" w:hAnsi="Arial" w:cs="Arial"/>
            <w:sz w:val="19"/>
            <w:szCs w:val="19"/>
          </w:rPr>
          <w:delText>n</w:delText>
        </w:r>
      </w:del>
      <w:ins w:id="44" w:author="Fong RERHANG" w:date="2021-05-13T22:25:00Z">
        <w:r w:rsidR="00C60D0F">
          <w:rPr>
            <w:rFonts w:ascii="Arial" w:hAnsi="Arial" w:cs="Arial"/>
            <w:sz w:val="19"/>
            <w:szCs w:val="19"/>
          </w:rPr>
          <w:t>N</w:t>
        </w:r>
      </w:ins>
      <w:r w:rsidRPr="00CC502C">
        <w:rPr>
          <w:rFonts w:ascii="Arial" w:hAnsi="Arial" w:cs="Arial"/>
          <w:sz w:val="19"/>
          <w:szCs w:val="19"/>
        </w:rPr>
        <w:t>tej</w:t>
      </w:r>
      <w:r w:rsidRPr="00CC502C">
        <w:rPr>
          <w:noProof/>
          <w:sz w:val="19"/>
          <w:szCs w:val="19"/>
        </w:rPr>
        <w:drawing>
          <wp:inline distT="0" distB="0" distL="0" distR="0" wp14:anchorId="2784CBA3" wp14:editId="2C84ED8E">
            <wp:extent cx="147320" cy="115570"/>
            <wp:effectExtent l="0" t="0" r="508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ins w:id="45" w:author="Fong RERHANG" w:date="2021-05-13T22:25:00Z">
        <w:r w:rsidR="00C60D0F">
          <w:rPr>
            <w:rFonts w:ascii="Arial" w:hAnsi="Arial" w:cs="Arial"/>
            <w:color w:val="000000"/>
            <w:sz w:val="19"/>
            <w:szCs w:val="19"/>
            <w:shd w:val="clear" w:color="auto" w:fill="FFFFFF"/>
          </w:rPr>
          <w:t>N</w:t>
        </w:r>
      </w:ins>
      <w:ins w:id="46" w:author="Fong RERHANG" w:date="2021-05-13T22:26:00Z">
        <w:r w:rsidR="00C60D0F">
          <w:rPr>
            <w:rFonts w:ascii="Arial" w:hAnsi="Arial" w:cs="Arial"/>
            <w:color w:val="000000"/>
            <w:sz w:val="19"/>
            <w:szCs w:val="19"/>
            <w:shd w:val="clear" w:color="auto" w:fill="FFFFFF"/>
          </w:rPr>
          <w:t>rub Nrab</w:t>
        </w:r>
      </w:ins>
      <w:del w:id="47" w:author="Fong RERHANG" w:date="2021-05-13T22:25:00Z">
        <w:r w:rsidRPr="00CC502C" w:rsidDel="00C60D0F">
          <w:rPr>
            <w:rFonts w:ascii="Arial" w:hAnsi="Arial" w:cs="Arial"/>
            <w:color w:val="000000"/>
            <w:sz w:val="19"/>
            <w:szCs w:val="19"/>
            <w:shd w:val="clear" w:color="auto" w:fill="FFFFFF"/>
          </w:rPr>
          <w:delText>kev cuam tshuam</w:delText>
        </w:r>
      </w:del>
      <w:r w:rsidRPr="00CC502C">
        <w:rPr>
          <w:noProof/>
          <w:sz w:val="19"/>
          <w:szCs w:val="19"/>
        </w:rPr>
        <w:drawing>
          <wp:inline distT="0" distB="0" distL="0" distR="0" wp14:anchorId="029A230D" wp14:editId="6E3F619E">
            <wp:extent cx="147320" cy="115570"/>
            <wp:effectExtent l="0" t="0" r="508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CC502C">
        <w:rPr>
          <w:rFonts w:ascii="Arial" w:hAnsi="Arial" w:cs="Arial"/>
          <w:color w:val="000000"/>
          <w:sz w:val="19"/>
          <w:szCs w:val="19"/>
          <w:shd w:val="clear" w:color="auto" w:fill="FFFFFF"/>
        </w:rPr>
        <w:t xml:space="preserve">Lwm </w:t>
      </w:r>
      <w:del w:id="48" w:author="Fong RERHANG" w:date="2021-05-13T22:26:00Z">
        <w:r w:rsidRPr="00CC502C" w:rsidDel="00C60D0F">
          <w:rPr>
            <w:rFonts w:ascii="Arial" w:hAnsi="Arial" w:cs="Arial"/>
            <w:color w:val="000000"/>
            <w:sz w:val="19"/>
            <w:szCs w:val="19"/>
            <w:shd w:val="clear" w:color="auto" w:fill="FFFFFF"/>
          </w:rPr>
          <w:delText>y</w:delText>
        </w:r>
      </w:del>
      <w:ins w:id="49" w:author="Fong RERHANG" w:date="2021-05-13T22:26:00Z">
        <w:r w:rsidR="00C60D0F">
          <w:rPr>
            <w:rFonts w:ascii="Arial" w:hAnsi="Arial" w:cs="Arial"/>
            <w:color w:val="000000"/>
            <w:sz w:val="19"/>
            <w:szCs w:val="19"/>
            <w:shd w:val="clear" w:color="auto" w:fill="FFFFFF"/>
          </w:rPr>
          <w:t>Y</w:t>
        </w:r>
      </w:ins>
      <w:r w:rsidRPr="00CC502C">
        <w:rPr>
          <w:rFonts w:ascii="Arial" w:hAnsi="Arial" w:cs="Arial"/>
          <w:color w:val="000000"/>
          <w:sz w:val="19"/>
          <w:szCs w:val="19"/>
          <w:shd w:val="clear" w:color="auto" w:fill="FFFFFF"/>
        </w:rPr>
        <w:t>am</w:t>
      </w:r>
    </w:p>
    <w:p w14:paraId="28E7BC0E" w14:textId="7A0D6520" w:rsidR="009A6C89" w:rsidRPr="00E23CFD" w:rsidRDefault="009A6C89" w:rsidP="009A6C89">
      <w:pPr>
        <w:spacing w:after="0"/>
        <w:jc w:val="both"/>
        <w:rPr>
          <w:rFonts w:ascii="Arial" w:hAnsi="Arial" w:cs="Arial"/>
          <w:color w:val="000000"/>
          <w:sz w:val="22"/>
          <w:szCs w:val="22"/>
          <w:shd w:val="clear" w:color="auto" w:fill="FFFFFF"/>
        </w:rPr>
      </w:pPr>
      <w:r w:rsidRPr="00466115">
        <w:rPr>
          <w:rFonts w:ascii="Arial" w:hAnsi="Arial" w:cs="Arial"/>
          <w:b/>
          <w:bCs/>
          <w:color w:val="000000"/>
          <w:sz w:val="22"/>
          <w:szCs w:val="22"/>
          <w:shd w:val="clear" w:color="auto" w:fill="FFFFFF"/>
          <w:rPrChange w:id="50" w:author="Fong RERHANG" w:date="2021-05-13T19:11:00Z">
            <w:rPr>
              <w:rFonts w:ascii="Arial" w:hAnsi="Arial" w:cs="Arial"/>
              <w:color w:val="000000"/>
              <w:sz w:val="22"/>
              <w:szCs w:val="22"/>
              <w:shd w:val="clear" w:color="auto" w:fill="FFFFFF"/>
            </w:rPr>
          </w:rPrChange>
        </w:rPr>
        <w:t>Chaw nyob</w:t>
      </w:r>
      <w:r w:rsidRPr="00EA7F58">
        <w:rPr>
          <w:rFonts w:ascii="Arial" w:hAnsi="Arial" w:cs="Arial"/>
          <w:color w:val="000000"/>
          <w:sz w:val="22"/>
          <w:szCs w:val="22"/>
          <w:shd w:val="clear" w:color="auto" w:fill="FFFFFF"/>
        </w:rPr>
        <w:t xml:space="preserve"> </w:t>
      </w:r>
      <w:r w:rsidR="005A0CF2" w:rsidRPr="00EA7F58">
        <w:rPr>
          <w:rFonts w:ascii="Arial" w:hAnsi="Arial" w:cs="Arial"/>
          <w:i/>
          <w:iCs/>
          <w:color w:val="000000"/>
          <w:sz w:val="22"/>
          <w:szCs w:val="22"/>
          <w:u w:val="single"/>
          <w:shd w:val="clear" w:color="auto" w:fill="FFFFFF"/>
        </w:rPr>
        <w:t>35000 REEL CIR</w:t>
      </w:r>
      <w:r w:rsidRPr="00EA7F58">
        <w:rPr>
          <w:rFonts w:ascii="Arial" w:hAnsi="Arial" w:cs="Arial"/>
          <w:i/>
          <w:iCs/>
          <w:color w:val="000000"/>
          <w:sz w:val="22"/>
          <w:szCs w:val="22"/>
          <w:u w:val="single"/>
          <w:shd w:val="clear" w:color="auto" w:fill="FFFFFF"/>
        </w:rPr>
        <w:t xml:space="preserve"> Sacramento, CA 95823</w:t>
      </w:r>
    </w:p>
    <w:p w14:paraId="5D261ACF" w14:textId="56630D51" w:rsidR="009A6C89" w:rsidRPr="00261AD6" w:rsidRDefault="009A6C89" w:rsidP="009A6C89">
      <w:pPr>
        <w:spacing w:after="0"/>
        <w:jc w:val="both"/>
        <w:rPr>
          <w:rFonts w:ascii="Arial" w:hAnsi="Arial" w:cs="Arial"/>
          <w:i/>
          <w:iCs/>
          <w:color w:val="000000"/>
          <w:sz w:val="22"/>
          <w:szCs w:val="22"/>
          <w:u w:val="single"/>
          <w:shd w:val="clear" w:color="auto" w:fill="FFFFFF"/>
        </w:rPr>
      </w:pPr>
      <w:r w:rsidRPr="00261AD6">
        <w:rPr>
          <w:rFonts w:ascii="Arial" w:hAnsi="Arial" w:cs="Arial"/>
          <w:b/>
          <w:bCs/>
          <w:color w:val="000000"/>
          <w:sz w:val="22"/>
          <w:szCs w:val="22"/>
          <w:shd w:val="clear" w:color="auto" w:fill="FFFFFF"/>
        </w:rPr>
        <w:t>Nyob Zoo</w:t>
      </w:r>
      <w:r w:rsidRPr="00261AD6">
        <w:rPr>
          <w:rFonts w:ascii="Arial" w:hAnsi="Arial" w:cs="Arial"/>
          <w:color w:val="000000"/>
          <w:sz w:val="22"/>
          <w:szCs w:val="22"/>
          <w:shd w:val="clear" w:color="auto" w:fill="FFFFFF"/>
        </w:rPr>
        <w:t xml:space="preserve"> </w:t>
      </w:r>
      <w:r w:rsidR="005A0CF2" w:rsidRPr="00261AD6">
        <w:rPr>
          <w:rFonts w:ascii="Arial" w:hAnsi="Arial" w:cs="Arial"/>
          <w:i/>
          <w:iCs/>
          <w:color w:val="000000"/>
          <w:sz w:val="22"/>
          <w:szCs w:val="22"/>
          <w:u w:val="single"/>
          <w:shd w:val="clear" w:color="auto" w:fill="FFFFFF"/>
        </w:rPr>
        <w:t>Choug Chang</w:t>
      </w:r>
      <w:r w:rsidRPr="00261AD6">
        <w:rPr>
          <w:rFonts w:ascii="Arial" w:hAnsi="Arial" w:cs="Arial"/>
          <w:color w:val="000000"/>
          <w:sz w:val="22"/>
          <w:szCs w:val="22"/>
          <w:shd w:val="clear" w:color="auto" w:fill="FFFFFF"/>
        </w:rPr>
        <w:t xml:space="preserve">                                                           </w:t>
      </w:r>
      <w:r w:rsidRPr="00261AD6">
        <w:rPr>
          <w:rFonts w:ascii="Arial" w:hAnsi="Arial" w:cs="Arial"/>
          <w:i/>
          <w:iCs/>
          <w:color w:val="000000"/>
          <w:sz w:val="22"/>
          <w:szCs w:val="22"/>
          <w:u w:val="single"/>
          <w:shd w:val="clear" w:color="auto" w:fill="FFFFFF"/>
        </w:rPr>
        <w:t xml:space="preserve"> </w:t>
      </w:r>
      <w:r w:rsidRPr="00261AD6">
        <w:rPr>
          <w:rFonts w:ascii="Arial" w:hAnsi="Arial" w:cs="Arial"/>
          <w:b/>
          <w:bCs/>
          <w:color w:val="000000"/>
          <w:sz w:val="22"/>
          <w:szCs w:val="22"/>
          <w:shd w:val="clear" w:color="auto" w:fill="FFFFFF"/>
        </w:rPr>
        <w:t>Hnub No Yog Hnub Tim</w:t>
      </w:r>
      <w:r w:rsidRPr="00261AD6">
        <w:rPr>
          <w:rFonts w:ascii="Arial" w:hAnsi="Arial" w:cs="Arial"/>
          <w:color w:val="000000"/>
          <w:sz w:val="22"/>
          <w:szCs w:val="22"/>
          <w:shd w:val="clear" w:color="auto" w:fill="FFFFFF"/>
        </w:rPr>
        <w:t xml:space="preserve"> </w:t>
      </w:r>
      <w:r w:rsidR="005A0CF2" w:rsidRPr="00261AD6">
        <w:rPr>
          <w:rFonts w:ascii="Arial" w:hAnsi="Arial" w:cs="Arial"/>
          <w:i/>
          <w:iCs/>
          <w:color w:val="000000"/>
          <w:sz w:val="22"/>
          <w:szCs w:val="22"/>
          <w:u w:val="single"/>
          <w:shd w:val="clear" w:color="auto" w:fill="FFFFFF"/>
        </w:rPr>
        <w:t>03/26/2021</w:t>
      </w:r>
    </w:p>
    <w:p w14:paraId="4CBD9C7F" w14:textId="72EF3DB9" w:rsidR="009A6C89" w:rsidRDefault="009A6C89" w:rsidP="009A6C89">
      <w:pPr>
        <w:spacing w:after="0"/>
        <w:jc w:val="both"/>
        <w:rPr>
          <w:rFonts w:ascii="Arial" w:hAnsi="Arial" w:cs="Arial"/>
          <w:color w:val="000000"/>
          <w:sz w:val="19"/>
          <w:szCs w:val="19"/>
          <w:shd w:val="clear" w:color="auto" w:fill="FFFFFF"/>
        </w:rPr>
      </w:pPr>
      <w:r w:rsidRPr="0036768A">
        <w:rPr>
          <w:rFonts w:ascii="Arial" w:hAnsi="Arial" w:cs="Arial"/>
          <w:color w:val="000000"/>
          <w:sz w:val="19"/>
          <w:szCs w:val="19"/>
          <w:shd w:val="clear" w:color="auto" w:fill="FFFFFF"/>
        </w:rPr>
        <w:t xml:space="preserve">Lub Rooj Sab Laj Kev Kawm </w:t>
      </w:r>
      <w:ins w:id="51" w:author="Fong RERHANG" w:date="2021-05-13T19:13:00Z">
        <w:r w:rsidR="00466115">
          <w:rPr>
            <w:rFonts w:ascii="Arial" w:hAnsi="Arial" w:cs="Arial"/>
            <w:color w:val="000000"/>
            <w:sz w:val="19"/>
            <w:szCs w:val="19"/>
            <w:shd w:val="clear" w:color="auto" w:fill="FFFFFF"/>
          </w:rPr>
          <w:t xml:space="preserve">Ntiag Tus </w:t>
        </w:r>
      </w:ins>
      <w:del w:id="52" w:author="Fong RERHANG" w:date="2021-05-13T19:13:00Z">
        <w:r w:rsidDel="00466115">
          <w:rPr>
            <w:rFonts w:ascii="Arial" w:hAnsi="Arial" w:cs="Arial"/>
            <w:color w:val="000000"/>
            <w:sz w:val="19"/>
            <w:szCs w:val="19"/>
            <w:shd w:val="clear" w:color="auto" w:fill="FFFFFF"/>
          </w:rPr>
          <w:delText>rau qee leej</w:delText>
        </w:r>
      </w:del>
      <w:ins w:id="53" w:author="Fong RERHANG" w:date="2021-05-13T17:15:00Z">
        <w:r w:rsidR="009C462D">
          <w:rPr>
            <w:rFonts w:ascii="Arial" w:hAnsi="Arial" w:cs="Arial"/>
            <w:color w:val="000000"/>
            <w:sz w:val="19"/>
            <w:szCs w:val="19"/>
            <w:shd w:val="clear" w:color="auto" w:fill="FFFFFF"/>
          </w:rPr>
          <w:t xml:space="preserve"> </w:t>
        </w:r>
      </w:ins>
      <w:r w:rsidRPr="0036768A">
        <w:rPr>
          <w:rFonts w:ascii="Arial" w:hAnsi="Arial" w:cs="Arial"/>
          <w:color w:val="000000"/>
          <w:sz w:val="19"/>
          <w:szCs w:val="19"/>
          <w:shd w:val="clear" w:color="auto" w:fill="FFFFFF"/>
        </w:rPr>
        <w:t>(IEP) Lub Rooj Sib Tham tau npaj los tham txog txoj kev kawm rau cov tub ntxhais kawm uas muaj npe sab</w:t>
      </w:r>
      <w:r>
        <w:rPr>
          <w:rFonts w:ascii="Arial" w:hAnsi="Arial" w:cs="Arial"/>
          <w:color w:val="000000"/>
          <w:sz w:val="19"/>
          <w:szCs w:val="19"/>
          <w:shd w:val="clear" w:color="auto" w:fill="FFFFFF"/>
        </w:rPr>
        <w:t xml:space="preserve"> sauv.</w:t>
      </w:r>
      <w:r w:rsidRPr="002D5832">
        <w:t xml:space="preserve"> </w:t>
      </w:r>
      <w:r w:rsidRPr="002D5832">
        <w:rPr>
          <w:rFonts w:ascii="Arial" w:hAnsi="Arial" w:cs="Arial"/>
          <w:color w:val="000000"/>
          <w:sz w:val="19"/>
          <w:szCs w:val="19"/>
          <w:shd w:val="clear" w:color="auto" w:fill="FFFFFF"/>
        </w:rPr>
        <w:t>Koj raug caw mus koom nrog pab pawg IEP</w:t>
      </w:r>
      <w:r>
        <w:rPr>
          <w:rFonts w:ascii="Arial" w:hAnsi="Arial" w:cs="Arial"/>
          <w:color w:val="000000"/>
          <w:sz w:val="19"/>
          <w:szCs w:val="19"/>
          <w:shd w:val="clear" w:color="auto" w:fill="FFFFFF"/>
        </w:rPr>
        <w:t>.</w:t>
      </w:r>
      <w:r w:rsidRPr="008C4858">
        <w:t xml:space="preserve"> </w:t>
      </w:r>
      <w:r>
        <w:rPr>
          <w:rFonts w:ascii="Arial" w:hAnsi="Arial" w:cs="Arial"/>
          <w:color w:val="000000"/>
          <w:sz w:val="19"/>
          <w:szCs w:val="19"/>
          <w:shd w:val="clear" w:color="auto" w:fill="FFFFFF"/>
        </w:rPr>
        <w:t>Kev koom tes ntawm koj</w:t>
      </w:r>
      <w:r w:rsidRPr="008C4858">
        <w:rPr>
          <w:rFonts w:ascii="Arial" w:hAnsi="Arial" w:cs="Arial"/>
          <w:color w:val="000000"/>
          <w:sz w:val="19"/>
          <w:szCs w:val="19"/>
          <w:shd w:val="clear" w:color="auto" w:fill="FFFFFF"/>
        </w:rPr>
        <w:t xml:space="preserve"> thiab tawm tswv yim yog qhov tseem ceeb hauv kev tsim kho qhov kev kawm tsim nyog</w:t>
      </w:r>
      <w:r>
        <w:rPr>
          <w:rFonts w:ascii="Arial" w:hAnsi="Arial" w:cs="Arial"/>
          <w:color w:val="000000"/>
          <w:sz w:val="19"/>
          <w:szCs w:val="19"/>
          <w:shd w:val="clear" w:color="auto" w:fill="FFFFFF"/>
        </w:rPr>
        <w:t xml:space="preserve"> </w:t>
      </w:r>
      <w:r w:rsidRPr="008C4858">
        <w:rPr>
          <w:rFonts w:ascii="Arial" w:hAnsi="Arial" w:cs="Arial"/>
          <w:color w:val="000000"/>
          <w:sz w:val="19"/>
          <w:szCs w:val="19"/>
          <w:shd w:val="clear" w:color="auto" w:fill="FFFFFF"/>
        </w:rPr>
        <w:t>thiab los txiav txim siab txog koj tus me</w:t>
      </w:r>
      <w:r>
        <w:rPr>
          <w:rFonts w:ascii="Arial" w:hAnsi="Arial" w:cs="Arial"/>
          <w:color w:val="000000"/>
          <w:sz w:val="19"/>
          <w:szCs w:val="19"/>
          <w:shd w:val="clear" w:color="auto" w:fill="FFFFFF"/>
        </w:rPr>
        <w:t xml:space="preserve"> </w:t>
      </w:r>
      <w:r w:rsidRPr="008C4858">
        <w:rPr>
          <w:rFonts w:ascii="Arial" w:hAnsi="Arial" w:cs="Arial"/>
          <w:color w:val="000000"/>
          <w:sz w:val="19"/>
          <w:szCs w:val="19"/>
          <w:shd w:val="clear" w:color="auto" w:fill="FFFFFF"/>
        </w:rPr>
        <w:t>nyuam txoj kev kawm.</w:t>
      </w:r>
      <w:r w:rsidRPr="00E07C91">
        <w:t xml:space="preserve"> </w:t>
      </w:r>
      <w:r w:rsidRPr="00E07C91">
        <w:rPr>
          <w:rFonts w:ascii="Arial" w:hAnsi="Arial" w:cs="Arial"/>
          <w:color w:val="000000"/>
          <w:sz w:val="19"/>
          <w:szCs w:val="19"/>
          <w:shd w:val="clear" w:color="auto" w:fill="FFFFFF"/>
        </w:rPr>
        <w:t>Koj muaj txoj cai kom lwm tus neeg tuaj uas muaj kev paub txog los</w:t>
      </w:r>
      <w:r>
        <w:rPr>
          <w:rFonts w:ascii="Arial" w:hAnsi="Arial" w:cs="Arial"/>
          <w:color w:val="000000"/>
          <w:sz w:val="19"/>
          <w:szCs w:val="19"/>
          <w:shd w:val="clear" w:color="auto" w:fill="FFFFFF"/>
        </w:rPr>
        <w:t xml:space="preserve"> </w:t>
      </w:r>
      <w:r w:rsidRPr="00E07C91">
        <w:rPr>
          <w:rFonts w:ascii="Arial" w:hAnsi="Arial" w:cs="Arial"/>
          <w:color w:val="000000"/>
          <w:sz w:val="19"/>
          <w:szCs w:val="19"/>
          <w:shd w:val="clear" w:color="auto" w:fill="FFFFFF"/>
        </w:rPr>
        <w:t>sis paub tshwj xeeb txog koj tus me</w:t>
      </w:r>
      <w:r>
        <w:rPr>
          <w:rFonts w:ascii="Arial" w:hAnsi="Arial" w:cs="Arial"/>
          <w:color w:val="000000"/>
          <w:sz w:val="19"/>
          <w:szCs w:val="19"/>
          <w:shd w:val="clear" w:color="auto" w:fill="FFFFFF"/>
        </w:rPr>
        <w:t xml:space="preserve"> </w:t>
      </w:r>
      <w:r w:rsidRPr="00E07C91">
        <w:rPr>
          <w:rFonts w:ascii="Arial" w:hAnsi="Arial" w:cs="Arial"/>
          <w:color w:val="000000"/>
          <w:sz w:val="19"/>
          <w:szCs w:val="19"/>
          <w:shd w:val="clear" w:color="auto" w:fill="FFFFFF"/>
        </w:rPr>
        <w:t>nyuam</w:t>
      </w:r>
      <w:r>
        <w:rPr>
          <w:rFonts w:ascii="Arial" w:hAnsi="Arial" w:cs="Arial"/>
          <w:color w:val="000000"/>
          <w:sz w:val="19"/>
          <w:szCs w:val="19"/>
          <w:shd w:val="clear" w:color="auto" w:fill="FFFFFF"/>
        </w:rPr>
        <w:t>.</w:t>
      </w:r>
      <w:r w:rsidRPr="00E07C91">
        <w:t xml:space="preserve"> </w:t>
      </w:r>
      <w:r w:rsidRPr="00E07C91">
        <w:rPr>
          <w:rFonts w:ascii="Arial" w:hAnsi="Arial" w:cs="Arial"/>
          <w:color w:val="000000"/>
          <w:sz w:val="19"/>
          <w:szCs w:val="19"/>
          <w:shd w:val="clear" w:color="auto" w:fill="FFFFFF"/>
        </w:rPr>
        <w:t>Koj tus me</w:t>
      </w:r>
      <w:r>
        <w:rPr>
          <w:rFonts w:ascii="Arial" w:hAnsi="Arial" w:cs="Arial"/>
          <w:color w:val="000000"/>
          <w:sz w:val="19"/>
          <w:szCs w:val="19"/>
          <w:shd w:val="clear" w:color="auto" w:fill="FFFFFF"/>
        </w:rPr>
        <w:t xml:space="preserve"> </w:t>
      </w:r>
      <w:r w:rsidRPr="00E07C91">
        <w:rPr>
          <w:rFonts w:ascii="Arial" w:hAnsi="Arial" w:cs="Arial"/>
          <w:color w:val="000000"/>
          <w:sz w:val="19"/>
          <w:szCs w:val="19"/>
          <w:shd w:val="clear" w:color="auto" w:fill="FFFFFF"/>
        </w:rPr>
        <w:t>nyuam tuaj yeem tau txais txiaj ntsig los ntawm kev koom nrog hauv IEP lub rooj sib tham thiab raug caw tuaj koom</w:t>
      </w:r>
      <w:r>
        <w:rPr>
          <w:rFonts w:ascii="Arial" w:hAnsi="Arial" w:cs="Arial"/>
          <w:color w:val="000000"/>
          <w:sz w:val="19"/>
          <w:szCs w:val="19"/>
          <w:shd w:val="clear" w:color="auto" w:fill="FFFFFF"/>
        </w:rPr>
        <w:t>.</w:t>
      </w:r>
      <w:r w:rsidRPr="00A56FD2">
        <w:t xml:space="preserve"> </w:t>
      </w:r>
      <w:r w:rsidRPr="00A56FD2">
        <w:rPr>
          <w:rFonts w:ascii="Arial" w:hAnsi="Arial" w:cs="Arial"/>
          <w:color w:val="000000"/>
          <w:sz w:val="19"/>
          <w:szCs w:val="19"/>
          <w:shd w:val="clear" w:color="auto" w:fill="FFFFFF"/>
        </w:rPr>
        <w:t xml:space="preserve">Yog tias nov yog thawj </w:t>
      </w:r>
      <w:ins w:id="54" w:author="Fong RERHANG" w:date="2021-05-13T19:19:00Z">
        <w:r w:rsidR="006C4086">
          <w:rPr>
            <w:rFonts w:ascii="Arial" w:hAnsi="Arial" w:cs="Arial"/>
            <w:color w:val="000000"/>
            <w:sz w:val="19"/>
            <w:szCs w:val="19"/>
            <w:shd w:val="clear" w:color="auto" w:fill="FFFFFF"/>
          </w:rPr>
          <w:t xml:space="preserve">rooj sib tham </w:t>
        </w:r>
      </w:ins>
      <w:del w:id="55" w:author="Fong RERHANG" w:date="2021-05-13T19:19:00Z">
        <w:r w:rsidRPr="00A56FD2" w:rsidDel="006C4086">
          <w:rPr>
            <w:rFonts w:ascii="Arial" w:hAnsi="Arial" w:cs="Arial"/>
            <w:color w:val="000000"/>
            <w:sz w:val="19"/>
            <w:szCs w:val="19"/>
            <w:shd w:val="clear" w:color="auto" w:fill="FFFFFF"/>
          </w:rPr>
          <w:delText xml:space="preserve">daim </w:delText>
        </w:r>
      </w:del>
      <w:r w:rsidRPr="00A56FD2">
        <w:rPr>
          <w:rFonts w:ascii="Arial" w:hAnsi="Arial" w:cs="Arial"/>
          <w:color w:val="000000"/>
          <w:sz w:val="19"/>
          <w:szCs w:val="19"/>
          <w:shd w:val="clear" w:color="auto" w:fill="FFFFFF"/>
        </w:rPr>
        <w:t>IEP</w:t>
      </w:r>
      <w:r w:rsidR="00232C7C">
        <w:rPr>
          <w:rFonts w:ascii="Arial" w:hAnsi="Arial" w:cs="Arial"/>
          <w:color w:val="000000"/>
          <w:sz w:val="19"/>
          <w:szCs w:val="19"/>
          <w:shd w:val="clear" w:color="auto" w:fill="FFFFFF"/>
        </w:rPr>
        <w:t xml:space="preserve"> </w:t>
      </w:r>
      <w:del w:id="56" w:author="Fong RERHANG" w:date="2021-05-13T19:20:00Z">
        <w:r w:rsidRPr="00A56FD2" w:rsidDel="006C4086">
          <w:rPr>
            <w:rFonts w:ascii="Arial" w:hAnsi="Arial" w:cs="Arial"/>
            <w:color w:val="000000"/>
            <w:sz w:val="19"/>
            <w:szCs w:val="19"/>
            <w:shd w:val="clear" w:color="auto" w:fill="FFFFFF"/>
          </w:rPr>
          <w:delText>rooj sib tham</w:delText>
        </w:r>
      </w:del>
      <w:r w:rsidRPr="00A56FD2">
        <w:rPr>
          <w:rFonts w:ascii="Arial" w:hAnsi="Arial" w:cs="Arial"/>
          <w:color w:val="000000"/>
          <w:sz w:val="19"/>
          <w:szCs w:val="19"/>
          <w:shd w:val="clear" w:color="auto" w:fill="FFFFFF"/>
        </w:rPr>
        <w:t xml:space="preserve"> thiab tub ntxhais kawm tau txais kev pab</w:t>
      </w:r>
      <w:ins w:id="57" w:author="Fong RERHANG" w:date="2021-05-13T19:20:00Z">
        <w:r w:rsidR="006C4086">
          <w:rPr>
            <w:rFonts w:ascii="Arial" w:hAnsi="Arial" w:cs="Arial"/>
            <w:color w:val="000000"/>
            <w:sz w:val="19"/>
            <w:szCs w:val="19"/>
            <w:shd w:val="clear" w:color="auto" w:fill="FFFFFF"/>
          </w:rPr>
          <w:t xml:space="preserve"> </w:t>
        </w:r>
      </w:ins>
      <w:r w:rsidRPr="00A56FD2">
        <w:rPr>
          <w:rFonts w:ascii="Arial" w:hAnsi="Arial" w:cs="Arial"/>
          <w:color w:val="000000"/>
          <w:sz w:val="19"/>
          <w:szCs w:val="19"/>
          <w:shd w:val="clear" w:color="auto" w:fill="FFFFFF"/>
        </w:rPr>
        <w:t>cuam raws li Ntu C los ntawm IFSP</w:t>
      </w:r>
      <w:r>
        <w:rPr>
          <w:rFonts w:ascii="Arial" w:hAnsi="Arial" w:cs="Arial"/>
          <w:color w:val="000000"/>
          <w:sz w:val="19"/>
          <w:szCs w:val="19"/>
          <w:shd w:val="clear" w:color="auto" w:fill="FFFFFF"/>
        </w:rPr>
        <w:t>,</w:t>
      </w:r>
      <w:r w:rsidRPr="000B2499">
        <w:t xml:space="preserve"> </w:t>
      </w:r>
      <w:r w:rsidRPr="000B2499">
        <w:rPr>
          <w:rFonts w:ascii="Arial" w:hAnsi="Arial" w:cs="Arial"/>
          <w:color w:val="000000"/>
          <w:sz w:val="19"/>
          <w:szCs w:val="19"/>
          <w:shd w:val="clear" w:color="auto" w:fill="FFFFFF"/>
        </w:rPr>
        <w:t xml:space="preserve">koj tuaj yeem thov lub cheeb tsam caw </w:t>
      </w:r>
      <w:r>
        <w:rPr>
          <w:rFonts w:ascii="Arial" w:hAnsi="Arial" w:cs="Arial"/>
          <w:color w:val="000000"/>
          <w:sz w:val="19"/>
          <w:szCs w:val="19"/>
          <w:shd w:val="clear" w:color="auto" w:fill="FFFFFF"/>
        </w:rPr>
        <w:t>ntawm feem</w:t>
      </w:r>
      <w:r w:rsidRPr="000B2499">
        <w:rPr>
          <w:rFonts w:ascii="Arial" w:hAnsi="Arial" w:cs="Arial"/>
          <w:color w:val="000000"/>
          <w:sz w:val="19"/>
          <w:szCs w:val="19"/>
          <w:shd w:val="clear" w:color="auto" w:fill="FFFFFF"/>
        </w:rPr>
        <w:t xml:space="preserve"> C</w:t>
      </w:r>
      <w:ins w:id="58" w:author="Fong RERHANG" w:date="2021-05-13T19:22:00Z">
        <w:r w:rsidR="006C4086">
          <w:rPr>
            <w:rFonts w:ascii="Arial" w:hAnsi="Arial" w:cs="Arial"/>
            <w:color w:val="000000"/>
            <w:sz w:val="19"/>
            <w:szCs w:val="19"/>
            <w:shd w:val="clear" w:color="auto" w:fill="FFFFFF"/>
          </w:rPr>
          <w:t xml:space="preserve"> Tus Saib Xyua</w:t>
        </w:r>
      </w:ins>
      <w:ins w:id="59" w:author="Fong RERHANG" w:date="2021-05-13T19:38:00Z">
        <w:r w:rsidR="006C2874">
          <w:rPr>
            <w:rFonts w:ascii="Arial" w:hAnsi="Arial" w:cs="Arial"/>
            <w:color w:val="000000"/>
            <w:sz w:val="19"/>
            <w:szCs w:val="19"/>
            <w:shd w:val="clear" w:color="auto" w:fill="FFFFFF"/>
          </w:rPr>
          <w:t>s</w:t>
        </w:r>
      </w:ins>
      <w:r w:rsidRPr="000B2499">
        <w:rPr>
          <w:rFonts w:ascii="Arial" w:hAnsi="Arial" w:cs="Arial"/>
          <w:color w:val="000000"/>
          <w:sz w:val="19"/>
          <w:szCs w:val="19"/>
          <w:shd w:val="clear" w:color="auto" w:fill="FFFFFF"/>
        </w:rPr>
        <w:t xml:space="preserve"> Kev Pab Cuam</w:t>
      </w:r>
      <w:r>
        <w:rPr>
          <w:rFonts w:ascii="Arial" w:hAnsi="Arial" w:cs="Arial"/>
          <w:color w:val="000000"/>
          <w:sz w:val="19"/>
          <w:szCs w:val="19"/>
          <w:shd w:val="clear" w:color="auto" w:fill="FFFFFF"/>
        </w:rPr>
        <w:t xml:space="preserve"> </w:t>
      </w:r>
      <w:del w:id="60" w:author="Fong RERHANG" w:date="2021-05-13T19:22:00Z">
        <w:r w:rsidRPr="000B2499" w:rsidDel="006C4086">
          <w:rPr>
            <w:rFonts w:ascii="Arial" w:hAnsi="Arial" w:cs="Arial"/>
            <w:color w:val="000000"/>
            <w:sz w:val="19"/>
            <w:szCs w:val="19"/>
            <w:shd w:val="clear" w:color="auto" w:fill="FFFFFF"/>
          </w:rPr>
          <w:delText>Tus tuav txoj hauj</w:delText>
        </w:r>
        <w:r w:rsidDel="006C4086">
          <w:rPr>
            <w:rFonts w:ascii="Arial" w:hAnsi="Arial" w:cs="Arial"/>
            <w:color w:val="000000"/>
            <w:sz w:val="19"/>
            <w:szCs w:val="19"/>
            <w:shd w:val="clear" w:color="auto" w:fill="FFFFFF"/>
          </w:rPr>
          <w:delText xml:space="preserve"> </w:delText>
        </w:r>
        <w:r w:rsidRPr="000B2499" w:rsidDel="006C4086">
          <w:rPr>
            <w:rFonts w:ascii="Arial" w:hAnsi="Arial" w:cs="Arial"/>
            <w:color w:val="000000"/>
            <w:sz w:val="19"/>
            <w:szCs w:val="19"/>
            <w:shd w:val="clear" w:color="auto" w:fill="FFFFFF"/>
          </w:rPr>
          <w:delText>lwm</w:delText>
        </w:r>
      </w:del>
      <w:r w:rsidRPr="000B2499">
        <w:rPr>
          <w:rFonts w:ascii="Arial" w:hAnsi="Arial" w:cs="Arial"/>
          <w:color w:val="000000"/>
          <w:sz w:val="19"/>
          <w:szCs w:val="19"/>
          <w:shd w:val="clear" w:color="auto" w:fill="FFFFFF"/>
        </w:rPr>
        <w:t xml:space="preserve"> los</w:t>
      </w:r>
      <w:ins w:id="61" w:author="Fong RERHANG" w:date="2021-05-13T19:22:00Z">
        <w:r w:rsidR="006C4086">
          <w:rPr>
            <w:rFonts w:ascii="Arial" w:hAnsi="Arial" w:cs="Arial"/>
            <w:color w:val="000000"/>
            <w:sz w:val="19"/>
            <w:szCs w:val="19"/>
            <w:shd w:val="clear" w:color="auto" w:fill="FFFFFF"/>
          </w:rPr>
          <w:t xml:space="preserve"> </w:t>
        </w:r>
      </w:ins>
      <w:r w:rsidRPr="000B2499">
        <w:rPr>
          <w:rFonts w:ascii="Arial" w:hAnsi="Arial" w:cs="Arial"/>
          <w:color w:val="000000"/>
          <w:sz w:val="19"/>
          <w:szCs w:val="19"/>
          <w:shd w:val="clear" w:color="auto" w:fill="FFFFFF"/>
        </w:rPr>
        <w:t>sis lwm tus neeg sawv cev</w:t>
      </w:r>
      <w:r>
        <w:rPr>
          <w:rFonts w:ascii="Arial" w:hAnsi="Arial" w:cs="Arial"/>
          <w:color w:val="000000"/>
          <w:sz w:val="19"/>
          <w:szCs w:val="19"/>
          <w:shd w:val="clear" w:color="auto" w:fill="FFFFFF"/>
        </w:rPr>
        <w:t>,</w:t>
      </w:r>
      <w:r w:rsidRPr="008A765F">
        <w:t xml:space="preserve"> </w:t>
      </w:r>
      <w:r w:rsidRPr="008A765F">
        <w:rPr>
          <w:rFonts w:ascii="Arial" w:hAnsi="Arial" w:cs="Arial"/>
          <w:color w:val="000000"/>
          <w:sz w:val="19"/>
          <w:szCs w:val="19"/>
          <w:shd w:val="clear" w:color="auto" w:fill="FFFFFF"/>
        </w:rPr>
        <w:t>Cov tub ntxhais kawm theem nrab hnub nyoog 15 los</w:t>
      </w:r>
      <w:r>
        <w:rPr>
          <w:rFonts w:ascii="Arial" w:hAnsi="Arial" w:cs="Arial"/>
          <w:color w:val="000000"/>
          <w:sz w:val="19"/>
          <w:szCs w:val="19"/>
          <w:shd w:val="clear" w:color="auto" w:fill="FFFFFF"/>
        </w:rPr>
        <w:t xml:space="preserve"> </w:t>
      </w:r>
      <w:r w:rsidRPr="008A765F">
        <w:rPr>
          <w:rFonts w:ascii="Arial" w:hAnsi="Arial" w:cs="Arial"/>
          <w:color w:val="000000"/>
          <w:sz w:val="19"/>
          <w:szCs w:val="19"/>
          <w:shd w:val="clear" w:color="auto" w:fill="FFFFFF"/>
        </w:rPr>
        <w:t>sis tshaj saud yuav tsum tau koom nrog pab pawg IEP lub rooj sib tham. Cov niam txiv ntawm cov tub ntxhais kawm cov laus</w:t>
      </w:r>
      <w:r w:rsidR="00D54527">
        <w:rPr>
          <w:rFonts w:ascii="Arial" w:hAnsi="Arial" w:cs="Arial"/>
          <w:color w:val="000000"/>
          <w:sz w:val="19"/>
          <w:szCs w:val="19"/>
          <w:shd w:val="clear" w:color="auto" w:fill="FFFFFF"/>
        </w:rPr>
        <w:t xml:space="preserve"> </w:t>
      </w:r>
      <w:r w:rsidRPr="008A765F">
        <w:rPr>
          <w:rFonts w:ascii="Arial" w:hAnsi="Arial" w:cs="Arial"/>
          <w:color w:val="000000"/>
          <w:sz w:val="19"/>
          <w:szCs w:val="19"/>
          <w:shd w:val="clear" w:color="auto" w:fill="FFFFFF"/>
        </w:rPr>
        <w:t>kuj tseem tuaj yeem koom nrog lub rooj sib tham.</w:t>
      </w:r>
    </w:p>
    <w:p w14:paraId="21298955" w14:textId="77777777" w:rsidR="009A6C89" w:rsidRDefault="009A6C89" w:rsidP="009A6C89">
      <w:pPr>
        <w:spacing w:after="0"/>
        <w:jc w:val="both"/>
        <w:rPr>
          <w:rFonts w:ascii="Arial" w:hAnsi="Arial" w:cs="Arial"/>
          <w:color w:val="000000"/>
          <w:sz w:val="19"/>
          <w:szCs w:val="19"/>
          <w:shd w:val="clear" w:color="auto" w:fill="FFFFFF"/>
        </w:rPr>
      </w:pPr>
    </w:p>
    <w:p w14:paraId="27BEF2F2" w14:textId="14F6438C" w:rsidR="009A6C89" w:rsidRDefault="009A6C89" w:rsidP="009A6C89">
      <w:pPr>
        <w:spacing w:after="0"/>
        <w:jc w:val="both"/>
        <w:rPr>
          <w:rFonts w:ascii="Arial" w:hAnsi="Arial" w:cs="Arial"/>
          <w:b/>
          <w:bCs/>
          <w:color w:val="000000"/>
          <w:sz w:val="23"/>
          <w:szCs w:val="23"/>
          <w:shd w:val="clear" w:color="auto" w:fill="FFFFFF"/>
        </w:rPr>
      </w:pPr>
      <w:r w:rsidRPr="00981F65">
        <w:rPr>
          <w:rFonts w:ascii="Arial" w:hAnsi="Arial" w:cs="Arial"/>
          <w:b/>
          <w:bCs/>
          <w:color w:val="000000"/>
          <w:sz w:val="23"/>
          <w:szCs w:val="23"/>
          <w:shd w:val="clear" w:color="auto" w:fill="FFFFFF"/>
        </w:rPr>
        <w:t>Lub rooj sib tham tau teem rau:</w:t>
      </w:r>
    </w:p>
    <w:p w14:paraId="637AE4E9" w14:textId="267568B2" w:rsidR="009A6C89" w:rsidRDefault="009A6C89" w:rsidP="009A6C89">
      <w:pPr>
        <w:spacing w:after="0"/>
        <w:jc w:val="both"/>
        <w:rPr>
          <w:rFonts w:ascii="Arial" w:hAnsi="Arial" w:cs="Arial"/>
          <w:i/>
          <w:iCs/>
          <w:color w:val="000000"/>
          <w:sz w:val="23"/>
          <w:szCs w:val="23"/>
          <w:u w:val="single"/>
          <w:shd w:val="clear" w:color="auto" w:fill="FFFFFF"/>
        </w:rPr>
      </w:pPr>
      <w:r w:rsidRPr="005B41F5">
        <w:rPr>
          <w:rFonts w:ascii="Arial" w:hAnsi="Arial" w:cs="Arial"/>
          <w:b/>
          <w:bCs/>
          <w:color w:val="000000"/>
          <w:sz w:val="23"/>
          <w:szCs w:val="23"/>
          <w:shd w:val="clear" w:color="auto" w:fill="FFFFFF"/>
        </w:rPr>
        <w:t>Hnub Tim</w:t>
      </w:r>
      <w:r>
        <w:rPr>
          <w:rFonts w:ascii="Arial" w:hAnsi="Arial" w:cs="Arial"/>
          <w:color w:val="000000"/>
          <w:sz w:val="23"/>
          <w:szCs w:val="23"/>
          <w:shd w:val="clear" w:color="auto" w:fill="FFFFFF"/>
        </w:rPr>
        <w:t xml:space="preserve"> </w:t>
      </w:r>
      <w:r w:rsidRPr="00981F65">
        <w:rPr>
          <w:rFonts w:ascii="Arial" w:hAnsi="Arial" w:cs="Arial"/>
          <w:i/>
          <w:iCs/>
          <w:color w:val="000000"/>
          <w:sz w:val="23"/>
          <w:szCs w:val="23"/>
          <w:u w:val="single"/>
          <w:shd w:val="clear" w:color="auto" w:fill="FFFFFF"/>
        </w:rPr>
        <w:t>1</w:t>
      </w:r>
      <w:r w:rsidR="00BF1162">
        <w:rPr>
          <w:rFonts w:ascii="Arial" w:hAnsi="Arial" w:cs="Arial"/>
          <w:i/>
          <w:iCs/>
          <w:color w:val="000000"/>
          <w:sz w:val="23"/>
          <w:szCs w:val="23"/>
          <w:u w:val="single"/>
          <w:shd w:val="clear" w:color="auto" w:fill="FFFFFF"/>
        </w:rPr>
        <w:t>2/13</w:t>
      </w:r>
      <w:r w:rsidRPr="00981F65">
        <w:rPr>
          <w:rFonts w:ascii="Arial" w:hAnsi="Arial" w:cs="Arial"/>
          <w:i/>
          <w:iCs/>
          <w:color w:val="000000"/>
          <w:sz w:val="23"/>
          <w:szCs w:val="23"/>
          <w:u w:val="single"/>
          <w:shd w:val="clear" w:color="auto" w:fill="FFFFFF"/>
        </w:rPr>
        <w:t>/20</w:t>
      </w:r>
      <w:r>
        <w:rPr>
          <w:rFonts w:ascii="Arial" w:hAnsi="Arial" w:cs="Arial"/>
          <w:i/>
          <w:iCs/>
          <w:color w:val="000000"/>
          <w:sz w:val="23"/>
          <w:szCs w:val="23"/>
          <w:u w:val="single"/>
          <w:shd w:val="clear" w:color="auto" w:fill="FFFFFF"/>
        </w:rPr>
        <w:t>19</w:t>
      </w:r>
      <w:r w:rsidRPr="00981F65">
        <w:rPr>
          <w:rFonts w:ascii="Arial" w:hAnsi="Arial" w:cs="Arial"/>
          <w:color w:val="000000"/>
          <w:sz w:val="23"/>
          <w:szCs w:val="23"/>
          <w:shd w:val="clear" w:color="auto" w:fill="FFFFFF"/>
        </w:rPr>
        <w:t xml:space="preserve">                                       </w:t>
      </w:r>
      <w:r w:rsidR="009F6D6A">
        <w:rPr>
          <w:rFonts w:ascii="Arial" w:hAnsi="Arial" w:cs="Arial"/>
          <w:color w:val="000000"/>
          <w:sz w:val="23"/>
          <w:szCs w:val="23"/>
          <w:shd w:val="clear" w:color="auto" w:fill="FFFFFF"/>
        </w:rPr>
        <w:t xml:space="preserve">              </w:t>
      </w:r>
      <w:r w:rsidRPr="00981F65">
        <w:rPr>
          <w:rFonts w:ascii="Arial" w:hAnsi="Arial" w:cs="Arial"/>
          <w:color w:val="000000"/>
          <w:sz w:val="23"/>
          <w:szCs w:val="23"/>
          <w:shd w:val="clear" w:color="auto" w:fill="FFFFFF"/>
        </w:rPr>
        <w:t xml:space="preserve">     </w:t>
      </w:r>
      <w:r w:rsidRPr="00926A4D">
        <w:rPr>
          <w:rFonts w:ascii="Arial" w:hAnsi="Arial" w:cs="Arial"/>
          <w:b/>
          <w:bCs/>
          <w:color w:val="000000"/>
          <w:sz w:val="23"/>
          <w:szCs w:val="23"/>
          <w:shd w:val="clear" w:color="auto" w:fill="FFFFFF"/>
        </w:rPr>
        <w:t>Sij Hawm</w:t>
      </w:r>
      <w:r>
        <w:rPr>
          <w:rFonts w:ascii="Arial" w:hAnsi="Arial" w:cs="Arial"/>
          <w:i/>
          <w:iCs/>
          <w:color w:val="000000"/>
          <w:sz w:val="23"/>
          <w:szCs w:val="23"/>
          <w:u w:val="single"/>
          <w:shd w:val="clear" w:color="auto" w:fill="FFFFFF"/>
        </w:rPr>
        <w:t xml:space="preserve"> 1</w:t>
      </w:r>
      <w:r w:rsidR="00811B13">
        <w:rPr>
          <w:rFonts w:ascii="Arial" w:hAnsi="Arial" w:cs="Arial"/>
          <w:i/>
          <w:iCs/>
          <w:color w:val="000000"/>
          <w:sz w:val="23"/>
          <w:szCs w:val="23"/>
          <w:u w:val="single"/>
          <w:shd w:val="clear" w:color="auto" w:fill="FFFFFF"/>
        </w:rPr>
        <w:t>0:00</w:t>
      </w:r>
    </w:p>
    <w:p w14:paraId="7CACA4EB" w14:textId="790FF78C" w:rsidR="009A6C89" w:rsidRPr="00981F65" w:rsidRDefault="009A6C89" w:rsidP="009A6C89">
      <w:pPr>
        <w:spacing w:after="0"/>
        <w:jc w:val="both"/>
        <w:rPr>
          <w:rFonts w:ascii="Arial" w:hAnsi="Arial" w:cs="Arial"/>
          <w:color w:val="000000"/>
          <w:sz w:val="23"/>
          <w:szCs w:val="23"/>
          <w:shd w:val="clear" w:color="auto" w:fill="FFFFFF"/>
        </w:rPr>
      </w:pPr>
      <w:r w:rsidRPr="00336FF9">
        <w:rPr>
          <w:rFonts w:ascii="Arial" w:hAnsi="Arial" w:cs="Arial"/>
          <w:b/>
          <w:bCs/>
          <w:color w:val="000000"/>
          <w:sz w:val="22"/>
          <w:szCs w:val="22"/>
          <w:shd w:val="clear" w:color="auto" w:fill="FFFFFF"/>
        </w:rPr>
        <w:t>Tsev Kawm Ntawv/Chaw</w:t>
      </w:r>
      <w:r>
        <w:rPr>
          <w:rFonts w:ascii="Arial" w:hAnsi="Arial" w:cs="Arial"/>
          <w:b/>
          <w:bCs/>
          <w:color w:val="000000"/>
          <w:sz w:val="23"/>
          <w:szCs w:val="23"/>
          <w:shd w:val="clear" w:color="auto" w:fill="FFFFFF"/>
        </w:rPr>
        <w:t xml:space="preserve"> Nyob</w:t>
      </w:r>
      <w:r w:rsidRPr="00DC2658">
        <w:t xml:space="preserve"> </w:t>
      </w:r>
      <w:r w:rsidR="00347A33">
        <w:rPr>
          <w:rFonts w:ascii="Calibri" w:hAnsi="Calibri" w:cs="Calibri"/>
          <w:i/>
          <w:iCs/>
          <w:u w:val="single"/>
        </w:rPr>
        <w:t>Susan B Anthony</w:t>
      </w:r>
      <w:r w:rsidR="00280BEF">
        <w:rPr>
          <w:rFonts w:ascii="Calibri" w:hAnsi="Calibri" w:cs="Calibri"/>
          <w:i/>
          <w:iCs/>
          <w:u w:val="single"/>
        </w:rPr>
        <w:t xml:space="preserve"> </w:t>
      </w:r>
      <w:r w:rsidR="00347A33">
        <w:rPr>
          <w:rFonts w:ascii="Calibri" w:hAnsi="Calibri" w:cs="Calibri"/>
          <w:i/>
          <w:iCs/>
          <w:u w:val="single"/>
        </w:rPr>
        <w:t>(Zoom)</w:t>
      </w:r>
      <w:r w:rsidRPr="00DC2658">
        <w:rPr>
          <w:rFonts w:ascii="Calibri" w:hAnsi="Calibri" w:cs="Calibri"/>
          <w:color w:val="000000"/>
          <w:sz w:val="23"/>
          <w:szCs w:val="23"/>
          <w:shd w:val="clear" w:color="auto" w:fill="FFFFFF"/>
        </w:rPr>
        <w:t xml:space="preserve">  </w:t>
      </w:r>
      <w:r w:rsidRPr="00DC2658">
        <w:rPr>
          <w:rFonts w:ascii="Arial" w:hAnsi="Arial" w:cs="Arial"/>
          <w:b/>
          <w:bCs/>
          <w:color w:val="000000"/>
          <w:sz w:val="23"/>
          <w:szCs w:val="23"/>
          <w:shd w:val="clear" w:color="auto" w:fill="FFFFFF"/>
        </w:rPr>
        <w:t xml:space="preserve"> </w:t>
      </w:r>
      <w:r w:rsidR="009F6D6A">
        <w:rPr>
          <w:rFonts w:ascii="Arial" w:hAnsi="Arial" w:cs="Arial"/>
          <w:b/>
          <w:bCs/>
          <w:color w:val="000000"/>
          <w:sz w:val="23"/>
          <w:szCs w:val="23"/>
          <w:shd w:val="clear" w:color="auto" w:fill="FFFFFF"/>
        </w:rPr>
        <w:t xml:space="preserve">    </w:t>
      </w:r>
      <w:r w:rsidRPr="00D047AB">
        <w:rPr>
          <w:rFonts w:ascii="Arial" w:hAnsi="Arial" w:cs="Arial"/>
          <w:b/>
          <w:bCs/>
          <w:color w:val="000000"/>
          <w:sz w:val="23"/>
          <w:szCs w:val="23"/>
          <w:shd w:val="clear" w:color="auto" w:fill="FFFFFF"/>
        </w:rPr>
        <w:t>Chav</w:t>
      </w:r>
      <w:r w:rsidRPr="00D047AB">
        <w:rPr>
          <w:rFonts w:ascii="Arial" w:hAnsi="Arial" w:cs="Arial"/>
          <w:i/>
          <w:iCs/>
          <w:color w:val="000000"/>
          <w:sz w:val="23"/>
          <w:szCs w:val="23"/>
          <w:u w:val="single"/>
          <w:shd w:val="clear" w:color="auto" w:fill="FFFFFF"/>
        </w:rPr>
        <w:t xml:space="preserve"> </w:t>
      </w:r>
      <w:r w:rsidR="00347A33">
        <w:rPr>
          <w:rFonts w:ascii="Calibri" w:hAnsi="Calibri" w:cs="Calibri"/>
          <w:i/>
          <w:iCs/>
          <w:color w:val="000000"/>
          <w:u w:val="single"/>
          <w:shd w:val="clear" w:color="auto" w:fill="FFFFFF"/>
        </w:rPr>
        <w:t>Zoom</w:t>
      </w:r>
    </w:p>
    <w:p w14:paraId="063FC941" w14:textId="77777777" w:rsidR="009A6C89" w:rsidRDefault="009A6C89" w:rsidP="009A6C89">
      <w:pPr>
        <w:spacing w:after="0"/>
        <w:jc w:val="both"/>
        <w:rPr>
          <w:rFonts w:ascii="Arial" w:hAnsi="Arial" w:cs="Arial"/>
          <w:sz w:val="19"/>
          <w:szCs w:val="19"/>
        </w:rPr>
      </w:pPr>
    </w:p>
    <w:p w14:paraId="3E5D17AF" w14:textId="63ECA182" w:rsidR="009A6C89" w:rsidRPr="00F11388" w:rsidRDefault="009A6C89" w:rsidP="009A6C89">
      <w:pPr>
        <w:spacing w:after="0"/>
        <w:jc w:val="both"/>
        <w:rPr>
          <w:rFonts w:ascii="Arial" w:hAnsi="Arial" w:cs="Arial"/>
          <w:b/>
          <w:bCs/>
          <w:sz w:val="23"/>
          <w:szCs w:val="23"/>
        </w:rPr>
      </w:pPr>
      <w:r w:rsidRPr="00F11388">
        <w:rPr>
          <w:rFonts w:ascii="Arial" w:hAnsi="Arial" w:cs="Arial"/>
          <w:b/>
          <w:bCs/>
          <w:sz w:val="23"/>
          <w:szCs w:val="23"/>
        </w:rPr>
        <w:t>Peb cia siab tias cov neeg hauv qab no kuj tuaj koom tau:</w:t>
      </w:r>
    </w:p>
    <w:p w14:paraId="14625730" w14:textId="28A0229C" w:rsidR="009A6C89" w:rsidRPr="00226DB2" w:rsidRDefault="00226DB2" w:rsidP="00226DB2">
      <w:pPr>
        <w:spacing w:after="0"/>
        <w:jc w:val="both"/>
        <w:rPr>
          <w:rFonts w:ascii="Arial" w:hAnsi="Arial" w:cs="Arial"/>
          <w:i/>
          <w:iCs/>
          <w:sz w:val="19"/>
          <w:szCs w:val="19"/>
          <w:u w:val="single"/>
        </w:rPr>
      </w:pPr>
      <w:r w:rsidRPr="00CC502C">
        <w:rPr>
          <w:noProof/>
        </w:rPr>
        <w:drawing>
          <wp:inline distT="0" distB="0" distL="0" distR="0" wp14:anchorId="378B54E9" wp14:editId="774536B9">
            <wp:extent cx="152400" cy="114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52400" cy="114300"/>
                    </a:xfrm>
                    <a:prstGeom prst="rect">
                      <a:avLst/>
                    </a:prstGeom>
                    <a:noFill/>
                    <a:ln>
                      <a:noFill/>
                    </a:ln>
                  </pic:spPr>
                </pic:pic>
              </a:graphicData>
            </a:graphic>
          </wp:inline>
        </w:drawing>
      </w:r>
      <w:r w:rsidRPr="00226DB2">
        <w:rPr>
          <w:rFonts w:ascii="Arial" w:hAnsi="Arial" w:cs="Arial"/>
          <w:sz w:val="19"/>
          <w:szCs w:val="19"/>
        </w:rPr>
        <w:t>T</w:t>
      </w:r>
      <w:r w:rsidR="009A6C89" w:rsidRPr="00226DB2">
        <w:rPr>
          <w:rFonts w:ascii="Arial" w:hAnsi="Arial" w:cs="Arial"/>
          <w:sz w:val="19"/>
          <w:szCs w:val="19"/>
        </w:rPr>
        <w:t xml:space="preserve">us thawj Coj/Tus neeg tsim qauv                        </w:t>
      </w:r>
      <w:r w:rsidR="009A6C89">
        <w:rPr>
          <w:noProof/>
          <w:sz w:val="1"/>
          <w:szCs w:val="1"/>
        </w:rPr>
        <w:drawing>
          <wp:inline distT="0" distB="0" distL="0" distR="0" wp14:anchorId="1090D793" wp14:editId="1FAADF79">
            <wp:extent cx="152400" cy="114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52400" cy="114300"/>
                    </a:xfrm>
                    <a:prstGeom prst="rect">
                      <a:avLst/>
                    </a:prstGeom>
                    <a:noFill/>
                    <a:ln>
                      <a:noFill/>
                    </a:ln>
                  </pic:spPr>
                </pic:pic>
              </a:graphicData>
            </a:graphic>
          </wp:inline>
        </w:drawing>
      </w:r>
      <w:r w:rsidR="009A6C89" w:rsidRPr="00226DB2">
        <w:rPr>
          <w:rFonts w:ascii="Arial" w:hAnsi="Arial" w:cs="Arial"/>
          <w:i/>
          <w:iCs/>
          <w:sz w:val="19"/>
          <w:szCs w:val="19"/>
          <w:u w:val="single"/>
        </w:rPr>
        <w:t xml:space="preserve"> </w:t>
      </w:r>
      <w:r w:rsidR="0095092A">
        <w:rPr>
          <w:rFonts w:ascii="Arial" w:hAnsi="Arial" w:cs="Arial"/>
          <w:i/>
          <w:iCs/>
          <w:sz w:val="19"/>
          <w:szCs w:val="19"/>
          <w:u w:val="single"/>
        </w:rPr>
        <w:t>Tus Kws Txhais Lus (</w:t>
      </w:r>
      <w:ins w:id="62" w:author="Fong RERHANG" w:date="2021-05-13T19:28:00Z">
        <w:r w:rsidR="00AB0477">
          <w:rPr>
            <w:rFonts w:ascii="Arial" w:hAnsi="Arial" w:cs="Arial"/>
            <w:i/>
            <w:iCs/>
            <w:sz w:val="19"/>
            <w:szCs w:val="19"/>
            <w:u w:val="single"/>
          </w:rPr>
          <w:t xml:space="preserve">Lus </w:t>
        </w:r>
      </w:ins>
      <w:r w:rsidR="0095092A">
        <w:rPr>
          <w:rFonts w:ascii="Arial" w:hAnsi="Arial" w:cs="Arial"/>
          <w:i/>
          <w:iCs/>
          <w:sz w:val="19"/>
          <w:szCs w:val="19"/>
          <w:u w:val="single"/>
        </w:rPr>
        <w:t>Hmoob)</w:t>
      </w:r>
    </w:p>
    <w:p w14:paraId="1BB79246" w14:textId="6F3E719A" w:rsidR="009A6C89" w:rsidRPr="00226DB2" w:rsidRDefault="00226DB2" w:rsidP="00226DB2">
      <w:pPr>
        <w:spacing w:after="0"/>
        <w:jc w:val="both"/>
        <w:rPr>
          <w:rFonts w:ascii="Arial" w:hAnsi="Arial" w:cs="Arial"/>
          <w:sz w:val="19"/>
          <w:szCs w:val="19"/>
        </w:rPr>
      </w:pPr>
      <w:r w:rsidRPr="00CC502C">
        <w:rPr>
          <w:noProof/>
        </w:rPr>
        <w:drawing>
          <wp:inline distT="0" distB="0" distL="0" distR="0" wp14:anchorId="46DEE05A" wp14:editId="6F51C00C">
            <wp:extent cx="147320" cy="11557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26DB2">
        <w:rPr>
          <w:rFonts w:ascii="Arial" w:hAnsi="Arial" w:cs="Arial"/>
          <w:sz w:val="19"/>
          <w:szCs w:val="19"/>
        </w:rPr>
        <w:t>C</w:t>
      </w:r>
      <w:r w:rsidR="009A6C89" w:rsidRPr="00226DB2">
        <w:rPr>
          <w:rFonts w:ascii="Arial" w:hAnsi="Arial" w:cs="Arial"/>
          <w:sz w:val="19"/>
          <w:szCs w:val="19"/>
        </w:rPr>
        <w:t xml:space="preserve">ov Xib Fwb Qhia Ntawv uas Tshwj Xeeb            </w:t>
      </w:r>
      <w:r w:rsidR="009A6C89">
        <w:rPr>
          <w:noProof/>
          <w:sz w:val="1"/>
          <w:szCs w:val="1"/>
        </w:rPr>
        <w:drawing>
          <wp:inline distT="0" distB="0" distL="0" distR="0" wp14:anchorId="794BD9DA" wp14:editId="6DF18989">
            <wp:extent cx="152400" cy="114300"/>
            <wp:effectExtent l="0" t="0" r="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52400" cy="114300"/>
                    </a:xfrm>
                    <a:prstGeom prst="rect">
                      <a:avLst/>
                    </a:prstGeom>
                    <a:noFill/>
                    <a:ln>
                      <a:noFill/>
                    </a:ln>
                  </pic:spPr>
                </pic:pic>
              </a:graphicData>
            </a:graphic>
          </wp:inline>
        </w:drawing>
      </w:r>
      <w:r w:rsidR="009A6C89" w:rsidRPr="00226DB2">
        <w:rPr>
          <w:rFonts w:ascii="Arial" w:hAnsi="Arial" w:cs="Arial"/>
          <w:i/>
          <w:iCs/>
          <w:sz w:val="19"/>
          <w:szCs w:val="19"/>
          <w:u w:val="single"/>
        </w:rPr>
        <w:t xml:space="preserve"> </w:t>
      </w:r>
      <w:r w:rsidR="004373A9">
        <w:rPr>
          <w:rFonts w:ascii="Arial" w:hAnsi="Arial" w:cs="Arial"/>
          <w:i/>
          <w:iCs/>
          <w:sz w:val="19"/>
          <w:szCs w:val="19"/>
          <w:u w:val="single"/>
        </w:rPr>
        <w:t>_____________________</w:t>
      </w:r>
    </w:p>
    <w:p w14:paraId="6C7345FE" w14:textId="0D77914A" w:rsidR="009A6C89" w:rsidRPr="00927E3E" w:rsidRDefault="00AD5467" w:rsidP="00AD5467">
      <w:pPr>
        <w:spacing w:after="0"/>
        <w:jc w:val="both"/>
        <w:rPr>
          <w:rFonts w:ascii="Arial" w:hAnsi="Arial" w:cs="Arial"/>
          <w:i/>
          <w:iCs/>
          <w:sz w:val="19"/>
          <w:szCs w:val="19"/>
          <w:u w:val="single"/>
        </w:rPr>
      </w:pPr>
      <w:r w:rsidRPr="00CC502C">
        <w:rPr>
          <w:noProof/>
        </w:rPr>
        <w:drawing>
          <wp:inline distT="0" distB="0" distL="0" distR="0" wp14:anchorId="057695B5" wp14:editId="3159F80D">
            <wp:extent cx="152400" cy="114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52400" cy="114300"/>
                    </a:xfrm>
                    <a:prstGeom prst="rect">
                      <a:avLst/>
                    </a:prstGeom>
                    <a:noFill/>
                    <a:ln>
                      <a:noFill/>
                    </a:ln>
                  </pic:spPr>
                </pic:pic>
              </a:graphicData>
            </a:graphic>
          </wp:inline>
        </w:drawing>
      </w:r>
      <w:r w:rsidR="009A6C89" w:rsidRPr="00927E3E">
        <w:rPr>
          <w:rFonts w:ascii="Arial" w:hAnsi="Arial" w:cs="Arial"/>
          <w:sz w:val="19"/>
          <w:szCs w:val="19"/>
        </w:rPr>
        <w:t xml:space="preserve">Xib Fwb Qhia ntau Yam                                     </w:t>
      </w:r>
      <w:r w:rsidR="00A86CA7">
        <w:rPr>
          <w:rFonts w:ascii="Arial" w:hAnsi="Arial" w:cs="Arial"/>
          <w:sz w:val="19"/>
          <w:szCs w:val="19"/>
        </w:rPr>
        <w:t xml:space="preserve"> </w:t>
      </w:r>
      <w:r w:rsidR="009A6C89" w:rsidRPr="00927E3E">
        <w:rPr>
          <w:rFonts w:ascii="Arial" w:hAnsi="Arial" w:cs="Arial"/>
          <w:sz w:val="19"/>
          <w:szCs w:val="19"/>
        </w:rPr>
        <w:t xml:space="preserve"> </w:t>
      </w:r>
      <w:r w:rsidR="009A6C89">
        <w:rPr>
          <w:rFonts w:ascii="Arial" w:hAnsi="Arial" w:cs="Arial"/>
          <w:sz w:val="19"/>
          <w:szCs w:val="19"/>
        </w:rPr>
        <w:t xml:space="preserve"> </w:t>
      </w:r>
      <w:r w:rsidR="009A6C89" w:rsidRPr="00927E3E">
        <w:rPr>
          <w:rFonts w:ascii="Arial" w:hAnsi="Arial" w:cs="Arial"/>
          <w:sz w:val="19"/>
          <w:szCs w:val="19"/>
        </w:rPr>
        <w:t xml:space="preserve"> </w:t>
      </w:r>
      <w:r w:rsidR="009A6C89" w:rsidRPr="001F433B">
        <w:rPr>
          <w:noProof/>
        </w:rPr>
        <w:drawing>
          <wp:inline distT="0" distB="0" distL="0" distR="0" wp14:anchorId="66364B06" wp14:editId="4BE90191">
            <wp:extent cx="147320" cy="115570"/>
            <wp:effectExtent l="0" t="0" r="5080"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9A6C89" w:rsidRPr="00927E3E">
        <w:rPr>
          <w:rFonts w:ascii="Arial" w:hAnsi="Arial" w:cs="Arial"/>
          <w:i/>
          <w:iCs/>
          <w:sz w:val="19"/>
          <w:szCs w:val="19"/>
          <w:u w:val="single"/>
        </w:rPr>
        <w:t>_____________________</w:t>
      </w:r>
    </w:p>
    <w:p w14:paraId="1D5114D1" w14:textId="3F0D8991" w:rsidR="009A6C89" w:rsidRPr="00AD5467" w:rsidRDefault="00AD5467" w:rsidP="00AD5467">
      <w:pPr>
        <w:spacing w:after="0"/>
        <w:jc w:val="both"/>
        <w:rPr>
          <w:rFonts w:ascii="Arial" w:hAnsi="Arial" w:cs="Arial"/>
          <w:sz w:val="19"/>
          <w:szCs w:val="19"/>
        </w:rPr>
      </w:pPr>
      <w:r w:rsidRPr="001F433B">
        <w:rPr>
          <w:noProof/>
        </w:rPr>
        <w:drawing>
          <wp:inline distT="0" distB="0" distL="0" distR="0" wp14:anchorId="481A7FA9" wp14:editId="3BA05747">
            <wp:extent cx="147320" cy="11557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AD5467">
        <w:rPr>
          <w:rFonts w:ascii="Arial" w:hAnsi="Arial" w:cs="Arial"/>
          <w:sz w:val="19"/>
          <w:szCs w:val="19"/>
        </w:rPr>
        <w:t>T</w:t>
      </w:r>
      <w:r w:rsidR="009A6C89" w:rsidRPr="00AD5467">
        <w:rPr>
          <w:rFonts w:ascii="Arial" w:hAnsi="Arial" w:cs="Arial"/>
          <w:sz w:val="19"/>
          <w:szCs w:val="19"/>
        </w:rPr>
        <w:t xml:space="preserve">ub ntxhais kawm                                               </w:t>
      </w:r>
      <w:r w:rsidR="00A86CA7">
        <w:rPr>
          <w:rFonts w:ascii="Arial" w:hAnsi="Arial" w:cs="Arial"/>
          <w:sz w:val="19"/>
          <w:szCs w:val="19"/>
        </w:rPr>
        <w:t xml:space="preserve"> </w:t>
      </w:r>
      <w:r w:rsidR="009A6C89" w:rsidRPr="00AD5467">
        <w:rPr>
          <w:rFonts w:ascii="Arial" w:hAnsi="Arial" w:cs="Arial"/>
          <w:sz w:val="19"/>
          <w:szCs w:val="19"/>
        </w:rPr>
        <w:t xml:space="preserve">  </w:t>
      </w:r>
      <w:r w:rsidR="009A6C89" w:rsidRPr="001F433B">
        <w:rPr>
          <w:noProof/>
        </w:rPr>
        <w:drawing>
          <wp:inline distT="0" distB="0" distL="0" distR="0" wp14:anchorId="44EDF017" wp14:editId="77208914">
            <wp:extent cx="147320" cy="115570"/>
            <wp:effectExtent l="0" t="0" r="5080"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9A6C89" w:rsidRPr="00AD5467">
        <w:rPr>
          <w:rFonts w:ascii="Arial" w:hAnsi="Arial" w:cs="Arial"/>
          <w:i/>
          <w:iCs/>
          <w:sz w:val="19"/>
          <w:szCs w:val="19"/>
          <w:u w:val="single"/>
        </w:rPr>
        <w:t>______________________</w:t>
      </w:r>
      <w:r w:rsidR="009A6C89" w:rsidRPr="00AD5467">
        <w:rPr>
          <w:rFonts w:ascii="Arial" w:hAnsi="Arial" w:cs="Arial"/>
          <w:sz w:val="19"/>
          <w:szCs w:val="19"/>
        </w:rPr>
        <w:t xml:space="preserve"> </w:t>
      </w:r>
    </w:p>
    <w:p w14:paraId="4A984CFF" w14:textId="68F491AB" w:rsidR="009A6C89" w:rsidRPr="00927E3E" w:rsidRDefault="009A6C89" w:rsidP="00AD5467">
      <w:pPr>
        <w:spacing w:after="0"/>
        <w:jc w:val="both"/>
        <w:rPr>
          <w:rFonts w:ascii="Arial" w:hAnsi="Arial" w:cs="Arial"/>
          <w:sz w:val="19"/>
          <w:szCs w:val="19"/>
        </w:rPr>
      </w:pPr>
      <w:r>
        <w:rPr>
          <w:noProof/>
        </w:rPr>
        <w:drawing>
          <wp:inline distT="0" distB="0" distL="0" distR="0" wp14:anchorId="41019E4F" wp14:editId="17DC293A">
            <wp:extent cx="149860" cy="1200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9860" cy="120015"/>
                    </a:xfrm>
                    <a:prstGeom prst="rect">
                      <a:avLst/>
                    </a:prstGeom>
                    <a:noFill/>
                    <a:ln>
                      <a:noFill/>
                    </a:ln>
                  </pic:spPr>
                </pic:pic>
              </a:graphicData>
            </a:graphic>
          </wp:inline>
        </w:drawing>
      </w:r>
      <w:r w:rsidRPr="00927E3E">
        <w:rPr>
          <w:rFonts w:ascii="Arial" w:hAnsi="Arial" w:cs="Arial"/>
          <w:sz w:val="19"/>
          <w:szCs w:val="19"/>
        </w:rPr>
        <w:t xml:space="preserve">Kws tshuaj sab laj                                             </w:t>
      </w:r>
      <w:r>
        <w:rPr>
          <w:rFonts w:ascii="Arial" w:hAnsi="Arial" w:cs="Arial"/>
          <w:sz w:val="19"/>
          <w:szCs w:val="19"/>
        </w:rPr>
        <w:t xml:space="preserve">    </w:t>
      </w:r>
      <w:r w:rsidRPr="00927E3E">
        <w:rPr>
          <w:rFonts w:ascii="Arial" w:hAnsi="Arial" w:cs="Arial"/>
          <w:sz w:val="19"/>
          <w:szCs w:val="19"/>
        </w:rPr>
        <w:t xml:space="preserve"> </w:t>
      </w:r>
      <w:r w:rsidRPr="001F433B">
        <w:rPr>
          <w:noProof/>
        </w:rPr>
        <w:drawing>
          <wp:inline distT="0" distB="0" distL="0" distR="0" wp14:anchorId="3637C598" wp14:editId="14A41F7B">
            <wp:extent cx="147320" cy="115570"/>
            <wp:effectExtent l="0" t="0" r="5080"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927E3E">
        <w:rPr>
          <w:rFonts w:ascii="Arial" w:hAnsi="Arial" w:cs="Arial"/>
          <w:sz w:val="19"/>
          <w:szCs w:val="19"/>
        </w:rPr>
        <w:t xml:space="preserve"> </w:t>
      </w:r>
      <w:r w:rsidRPr="00927E3E">
        <w:rPr>
          <w:rFonts w:ascii="Arial" w:hAnsi="Arial" w:cs="Arial"/>
          <w:i/>
          <w:iCs/>
          <w:sz w:val="19"/>
          <w:szCs w:val="19"/>
          <w:u w:val="single"/>
        </w:rPr>
        <w:t>_______________________</w:t>
      </w:r>
    </w:p>
    <w:p w14:paraId="4FCEBFE2" w14:textId="66133AEE" w:rsidR="009A6C89" w:rsidRPr="00AD5467" w:rsidRDefault="00AD5467" w:rsidP="00AD5467">
      <w:pPr>
        <w:spacing w:after="0"/>
        <w:jc w:val="both"/>
        <w:rPr>
          <w:rFonts w:ascii="Arial" w:hAnsi="Arial" w:cs="Arial"/>
          <w:sz w:val="19"/>
          <w:szCs w:val="19"/>
        </w:rPr>
      </w:pPr>
      <w:r w:rsidRPr="00CC502C">
        <w:rPr>
          <w:noProof/>
        </w:rPr>
        <w:drawing>
          <wp:inline distT="0" distB="0" distL="0" distR="0" wp14:anchorId="0760D252" wp14:editId="28715AE6">
            <wp:extent cx="152400" cy="114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52400" cy="114300"/>
                    </a:xfrm>
                    <a:prstGeom prst="rect">
                      <a:avLst/>
                    </a:prstGeom>
                    <a:noFill/>
                    <a:ln>
                      <a:noFill/>
                    </a:ln>
                  </pic:spPr>
                </pic:pic>
              </a:graphicData>
            </a:graphic>
          </wp:inline>
        </w:drawing>
      </w:r>
      <w:r w:rsidRPr="00AD5467">
        <w:rPr>
          <w:rFonts w:ascii="Arial" w:hAnsi="Arial" w:cs="Arial"/>
          <w:sz w:val="19"/>
          <w:szCs w:val="19"/>
        </w:rPr>
        <w:t>T</w:t>
      </w:r>
      <w:r w:rsidR="009A6C89" w:rsidRPr="00AD5467">
        <w:rPr>
          <w:rFonts w:ascii="Arial" w:hAnsi="Arial" w:cs="Arial"/>
          <w:sz w:val="19"/>
          <w:szCs w:val="19"/>
        </w:rPr>
        <w:t xml:space="preserve">us Kws Tshaj Lij </w:t>
      </w:r>
      <w:ins w:id="63" w:author="Fong RERHANG" w:date="2021-05-13T19:29:00Z">
        <w:r w:rsidR="00AB0477" w:rsidRPr="00AB0477">
          <w:rPr>
            <w:rFonts w:ascii="Arial" w:hAnsi="Arial" w:cs="Arial"/>
            <w:i/>
            <w:iCs/>
            <w:sz w:val="19"/>
            <w:szCs w:val="19"/>
            <w:u w:val="single"/>
            <w:rPrChange w:id="64" w:author="Fong RERHANG" w:date="2021-05-13T19:29:00Z">
              <w:rPr>
                <w:rFonts w:ascii="Arial" w:hAnsi="Arial" w:cs="Arial"/>
                <w:sz w:val="19"/>
                <w:szCs w:val="19"/>
              </w:rPr>
            </w:rPrChange>
          </w:rPr>
          <w:t>LSHS</w:t>
        </w:r>
      </w:ins>
      <w:r w:rsidR="009A6C89" w:rsidRPr="00AD5467">
        <w:rPr>
          <w:rFonts w:ascii="Arial" w:hAnsi="Arial" w:cs="Arial"/>
          <w:sz w:val="19"/>
          <w:szCs w:val="19"/>
        </w:rPr>
        <w:t xml:space="preserve">                                           </w:t>
      </w:r>
      <w:del w:id="65" w:author="Fong RERHANG" w:date="2021-05-13T19:30:00Z">
        <w:r w:rsidR="009A6C89" w:rsidRPr="00AD5467" w:rsidDel="00AB0477">
          <w:rPr>
            <w:rFonts w:ascii="Arial" w:hAnsi="Arial" w:cs="Arial"/>
            <w:sz w:val="19"/>
            <w:szCs w:val="19"/>
          </w:rPr>
          <w:delText xml:space="preserve">      </w:delText>
        </w:r>
      </w:del>
      <w:r w:rsidR="009A6C89" w:rsidRPr="00AD5467">
        <w:rPr>
          <w:rFonts w:ascii="Arial" w:hAnsi="Arial" w:cs="Arial"/>
          <w:sz w:val="19"/>
          <w:szCs w:val="19"/>
        </w:rPr>
        <w:t xml:space="preserve"> </w:t>
      </w:r>
      <w:r w:rsidR="009A6C89" w:rsidRPr="001F433B">
        <w:rPr>
          <w:noProof/>
        </w:rPr>
        <w:drawing>
          <wp:inline distT="0" distB="0" distL="0" distR="0" wp14:anchorId="77585B31" wp14:editId="13AF58C5">
            <wp:extent cx="147320" cy="115570"/>
            <wp:effectExtent l="0" t="0" r="508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9A6C89" w:rsidRPr="00AD5467">
        <w:rPr>
          <w:rFonts w:ascii="Arial" w:hAnsi="Arial" w:cs="Arial"/>
          <w:sz w:val="19"/>
          <w:szCs w:val="19"/>
        </w:rPr>
        <w:t xml:space="preserve"> </w:t>
      </w:r>
      <w:r w:rsidR="009A6C89" w:rsidRPr="00AD5467">
        <w:rPr>
          <w:rFonts w:ascii="Arial" w:hAnsi="Arial" w:cs="Arial"/>
          <w:i/>
          <w:iCs/>
          <w:sz w:val="19"/>
          <w:szCs w:val="19"/>
          <w:u w:val="single"/>
        </w:rPr>
        <w:t>_______________________</w:t>
      </w:r>
    </w:p>
    <w:p w14:paraId="49A4147F" w14:textId="77777777" w:rsidR="009A6C89" w:rsidRDefault="009A6C89" w:rsidP="009A6C89">
      <w:pPr>
        <w:spacing w:after="0"/>
        <w:jc w:val="both"/>
        <w:rPr>
          <w:rFonts w:ascii="Arial" w:hAnsi="Arial" w:cs="Arial"/>
          <w:sz w:val="19"/>
          <w:szCs w:val="19"/>
        </w:rPr>
      </w:pPr>
      <w:r w:rsidRPr="004B1B4D">
        <w:rPr>
          <w:rFonts w:ascii="Arial" w:hAnsi="Arial" w:cs="Arial"/>
          <w:b/>
          <w:bCs/>
          <w:sz w:val="22"/>
          <w:szCs w:val="22"/>
        </w:rPr>
        <w:t>CEEB TOOM</w:t>
      </w:r>
      <w:r w:rsidRPr="000A74A4">
        <w:rPr>
          <w:rFonts w:ascii="Arial" w:hAnsi="Arial" w:cs="Arial"/>
          <w:b/>
          <w:bCs/>
          <w:sz w:val="19"/>
          <w:szCs w:val="19"/>
        </w:rPr>
        <w:t>:</w:t>
      </w:r>
      <w:r>
        <w:rPr>
          <w:rFonts w:ascii="Arial" w:hAnsi="Arial" w:cs="Arial"/>
          <w:b/>
          <w:bCs/>
          <w:sz w:val="19"/>
          <w:szCs w:val="19"/>
        </w:rPr>
        <w:t xml:space="preserve"> </w:t>
      </w:r>
      <w:r w:rsidRPr="000A74A4">
        <w:rPr>
          <w:rFonts w:ascii="Arial" w:hAnsi="Arial" w:cs="Arial"/>
          <w:sz w:val="19"/>
          <w:szCs w:val="19"/>
        </w:rPr>
        <w:t>Yog koj xav kaw kaw lub rooj sab laj no</w:t>
      </w:r>
      <w:r>
        <w:rPr>
          <w:rFonts w:ascii="Arial" w:hAnsi="Arial" w:cs="Arial"/>
          <w:sz w:val="19"/>
          <w:szCs w:val="19"/>
        </w:rPr>
        <w:t>,</w:t>
      </w:r>
      <w:r w:rsidRPr="000A74A4">
        <w:t xml:space="preserve"> </w:t>
      </w:r>
      <w:r w:rsidRPr="000A74A4">
        <w:rPr>
          <w:rFonts w:ascii="Arial" w:hAnsi="Arial" w:cs="Arial"/>
          <w:sz w:val="19"/>
          <w:szCs w:val="19"/>
        </w:rPr>
        <w:t>koj yuav tsum muab 24 teev qhia rau koj</w:t>
      </w:r>
      <w:r>
        <w:rPr>
          <w:rFonts w:ascii="Arial" w:hAnsi="Arial" w:cs="Arial"/>
          <w:sz w:val="19"/>
          <w:szCs w:val="19"/>
        </w:rPr>
        <w:t>,</w:t>
      </w:r>
      <w:r w:rsidRPr="000A74A4">
        <w:t xml:space="preserve"> </w:t>
      </w:r>
      <w:r w:rsidRPr="000A74A4">
        <w:rPr>
          <w:rFonts w:ascii="Arial" w:hAnsi="Arial" w:cs="Arial"/>
          <w:sz w:val="19"/>
          <w:szCs w:val="19"/>
        </w:rPr>
        <w:t>tej zaum peb kuj kaw kab xev lub rooj sib tham</w:t>
      </w:r>
      <w:r>
        <w:rPr>
          <w:rFonts w:ascii="Arial" w:hAnsi="Arial" w:cs="Arial"/>
          <w:sz w:val="19"/>
          <w:szCs w:val="19"/>
        </w:rPr>
        <w:t>.</w:t>
      </w:r>
    </w:p>
    <w:p w14:paraId="36B32C58" w14:textId="77777777" w:rsidR="009A6C89" w:rsidRDefault="009A6C89" w:rsidP="009A6C89">
      <w:pPr>
        <w:spacing w:after="0"/>
        <w:jc w:val="both"/>
        <w:rPr>
          <w:rFonts w:ascii="Arial" w:hAnsi="Arial" w:cs="Arial"/>
          <w:b/>
          <w:bCs/>
          <w:sz w:val="19"/>
          <w:szCs w:val="19"/>
        </w:rPr>
      </w:pPr>
      <w:r w:rsidRPr="00E122E1">
        <w:rPr>
          <w:rFonts w:ascii="Arial" w:hAnsi="Arial" w:cs="Arial"/>
          <w:b/>
          <w:bCs/>
          <w:sz w:val="19"/>
          <w:szCs w:val="19"/>
        </w:rPr>
        <w:t>Yog tias koj xav paub ntxiv txog koj Cov Txheej Txheem Kev Nyab Xeeb lossis lub hom phiaj ntawm lub rooj sib tham no, thov hu rau:</w:t>
      </w:r>
    </w:p>
    <w:p w14:paraId="12B90E81" w14:textId="2BA7DE30" w:rsidR="009A6C89" w:rsidRDefault="009A6C89" w:rsidP="009A6C89">
      <w:pPr>
        <w:spacing w:after="0"/>
        <w:jc w:val="both"/>
        <w:rPr>
          <w:rFonts w:ascii="Arial" w:hAnsi="Arial" w:cs="Arial"/>
          <w:i/>
          <w:iCs/>
          <w:sz w:val="19"/>
          <w:szCs w:val="19"/>
          <w:u w:val="single"/>
        </w:rPr>
      </w:pPr>
      <w:r>
        <w:rPr>
          <w:rFonts w:ascii="Arial" w:hAnsi="Arial" w:cs="Arial"/>
          <w:b/>
          <w:bCs/>
          <w:sz w:val="22"/>
          <w:szCs w:val="22"/>
        </w:rPr>
        <w:t xml:space="preserve">Lub </w:t>
      </w:r>
      <w:r w:rsidRPr="00DC085C">
        <w:rPr>
          <w:rFonts w:ascii="Arial" w:hAnsi="Arial" w:cs="Arial"/>
          <w:b/>
          <w:bCs/>
          <w:sz w:val="22"/>
          <w:szCs w:val="22"/>
        </w:rPr>
        <w:t>Npe</w:t>
      </w:r>
      <w:r>
        <w:rPr>
          <w:rFonts w:ascii="Arial" w:hAnsi="Arial" w:cs="Arial"/>
          <w:b/>
          <w:bCs/>
          <w:sz w:val="22"/>
          <w:szCs w:val="22"/>
        </w:rPr>
        <w:t xml:space="preserve"> </w:t>
      </w:r>
      <w:r w:rsidR="009137BC">
        <w:rPr>
          <w:rFonts w:ascii="Arial" w:hAnsi="Arial" w:cs="Arial"/>
          <w:i/>
          <w:iCs/>
          <w:sz w:val="19"/>
          <w:szCs w:val="19"/>
          <w:u w:val="single"/>
        </w:rPr>
        <w:t>Abigail Clayton M.A.CCC-SLP</w:t>
      </w:r>
      <w:r w:rsidRPr="00DC085C">
        <w:rPr>
          <w:rFonts w:ascii="Arial" w:hAnsi="Arial" w:cs="Arial"/>
          <w:i/>
          <w:iCs/>
          <w:sz w:val="19"/>
          <w:szCs w:val="19"/>
          <w:u w:val="single"/>
        </w:rPr>
        <w:t xml:space="preserve"> </w:t>
      </w:r>
      <w:r w:rsidRPr="00DC085C">
        <w:rPr>
          <w:rFonts w:ascii="Arial" w:hAnsi="Arial" w:cs="Arial"/>
          <w:b/>
          <w:bCs/>
          <w:sz w:val="22"/>
          <w:szCs w:val="22"/>
        </w:rPr>
        <w:t xml:space="preserve">                                         </w:t>
      </w:r>
      <w:r>
        <w:rPr>
          <w:rFonts w:ascii="Arial" w:hAnsi="Arial" w:cs="Arial"/>
          <w:b/>
          <w:bCs/>
          <w:sz w:val="22"/>
          <w:szCs w:val="22"/>
        </w:rPr>
        <w:t xml:space="preserve">  </w:t>
      </w:r>
      <w:r w:rsidR="00A155F1">
        <w:rPr>
          <w:rFonts w:ascii="Arial" w:hAnsi="Arial" w:cs="Arial"/>
          <w:b/>
          <w:bCs/>
          <w:sz w:val="22"/>
          <w:szCs w:val="22"/>
        </w:rPr>
        <w:t xml:space="preserve">                    </w:t>
      </w:r>
      <w:r>
        <w:rPr>
          <w:rFonts w:ascii="Arial" w:hAnsi="Arial" w:cs="Arial"/>
          <w:b/>
          <w:bCs/>
          <w:sz w:val="22"/>
          <w:szCs w:val="22"/>
        </w:rPr>
        <w:t xml:space="preserve">      Ncauj Lus:</w:t>
      </w:r>
      <w:r w:rsidRPr="00E3096A">
        <w:rPr>
          <w:rFonts w:ascii="Arial" w:hAnsi="Arial" w:cs="Arial"/>
          <w:i/>
          <w:iCs/>
          <w:sz w:val="19"/>
          <w:szCs w:val="19"/>
          <w:u w:val="single"/>
        </w:rPr>
        <w:t xml:space="preserve"> </w:t>
      </w:r>
      <w:r w:rsidR="004D4CD9">
        <w:rPr>
          <w:rFonts w:ascii="Arial" w:hAnsi="Arial" w:cs="Arial"/>
          <w:i/>
          <w:iCs/>
          <w:sz w:val="19"/>
          <w:szCs w:val="19"/>
          <w:u w:val="single"/>
        </w:rPr>
        <w:t>LSHS</w:t>
      </w:r>
    </w:p>
    <w:p w14:paraId="606E18DE" w14:textId="7BB9D702" w:rsidR="009A6C89" w:rsidRPr="00DC085C" w:rsidRDefault="009A6C89" w:rsidP="009A6C89">
      <w:pPr>
        <w:spacing w:after="0"/>
        <w:jc w:val="both"/>
        <w:rPr>
          <w:rFonts w:ascii="Arial" w:hAnsi="Arial" w:cs="Arial"/>
          <w:sz w:val="19"/>
          <w:szCs w:val="19"/>
        </w:rPr>
      </w:pPr>
      <w:r w:rsidRPr="00DC085C">
        <w:rPr>
          <w:rFonts w:ascii="Arial" w:hAnsi="Arial" w:cs="Arial"/>
          <w:b/>
          <w:bCs/>
          <w:sz w:val="22"/>
          <w:szCs w:val="22"/>
        </w:rPr>
        <w:t>Tsev Kawm Ntawv</w:t>
      </w:r>
      <w:del w:id="66" w:author="Fong RERHANG" w:date="2021-05-13T19:33:00Z">
        <w:r w:rsidRPr="00DC085C" w:rsidDel="00AB0477">
          <w:rPr>
            <w:rFonts w:ascii="Arial" w:hAnsi="Arial" w:cs="Arial"/>
            <w:b/>
            <w:bCs/>
            <w:sz w:val="22"/>
            <w:szCs w:val="22"/>
          </w:rPr>
          <w:delText xml:space="preserve"> </w:delText>
        </w:r>
      </w:del>
      <w:r w:rsidRPr="00DC085C">
        <w:rPr>
          <w:rFonts w:ascii="Arial" w:hAnsi="Arial" w:cs="Arial"/>
          <w:b/>
          <w:bCs/>
          <w:sz w:val="22"/>
          <w:szCs w:val="22"/>
        </w:rPr>
        <w:t>/</w:t>
      </w:r>
      <w:del w:id="67" w:author="Fong RERHANG" w:date="2021-05-13T19:33:00Z">
        <w:r w:rsidRPr="00DC085C" w:rsidDel="00AB0477">
          <w:rPr>
            <w:rFonts w:ascii="Arial" w:hAnsi="Arial" w:cs="Arial"/>
            <w:b/>
            <w:bCs/>
            <w:sz w:val="22"/>
            <w:szCs w:val="22"/>
          </w:rPr>
          <w:delText xml:space="preserve"> </w:delText>
        </w:r>
      </w:del>
      <w:r w:rsidRPr="00DC085C">
        <w:rPr>
          <w:rFonts w:ascii="Arial" w:hAnsi="Arial" w:cs="Arial"/>
          <w:b/>
          <w:bCs/>
          <w:sz w:val="22"/>
          <w:szCs w:val="22"/>
        </w:rPr>
        <w:t>Cheeb Tsam</w:t>
      </w:r>
      <w:r>
        <w:rPr>
          <w:rFonts w:ascii="Arial" w:hAnsi="Arial" w:cs="Arial"/>
          <w:b/>
          <w:bCs/>
          <w:sz w:val="22"/>
          <w:szCs w:val="22"/>
        </w:rPr>
        <w:t xml:space="preserve"> </w:t>
      </w:r>
      <w:del w:id="68" w:author="Fong RERHANG" w:date="2021-05-13T19:36:00Z">
        <w:r w:rsidRPr="00A80BCA" w:rsidDel="00AB0477">
          <w:rPr>
            <w:rFonts w:ascii="Arial" w:hAnsi="Arial" w:cs="Arial"/>
            <w:i/>
            <w:iCs/>
            <w:sz w:val="19"/>
            <w:szCs w:val="19"/>
            <w:u w:val="single"/>
          </w:rPr>
          <w:delText>Tsev Kawm</w:delText>
        </w:r>
      </w:del>
      <w:del w:id="69" w:author="Fong RERHANG" w:date="2021-05-13T19:35:00Z">
        <w:r w:rsidRPr="00A80BCA" w:rsidDel="00AB0477">
          <w:rPr>
            <w:rFonts w:ascii="Arial" w:hAnsi="Arial" w:cs="Arial"/>
            <w:i/>
            <w:iCs/>
            <w:sz w:val="19"/>
            <w:szCs w:val="19"/>
            <w:u w:val="single"/>
          </w:rPr>
          <w:delText xml:space="preserve"> Hauv Nroog</w:delText>
        </w:r>
      </w:del>
      <w:r w:rsidRPr="00A80BCA">
        <w:rPr>
          <w:rFonts w:ascii="Arial" w:hAnsi="Arial" w:cs="Arial"/>
          <w:i/>
          <w:iCs/>
          <w:sz w:val="19"/>
          <w:szCs w:val="19"/>
          <w:u w:val="single"/>
        </w:rPr>
        <w:t xml:space="preserve"> Sacramento City</w:t>
      </w:r>
      <w:ins w:id="70" w:author="Fong RERHANG" w:date="2021-05-13T19:35:00Z">
        <w:r w:rsidR="00AB0477">
          <w:rPr>
            <w:rFonts w:ascii="Arial" w:hAnsi="Arial" w:cs="Arial"/>
            <w:i/>
            <w:iCs/>
            <w:sz w:val="19"/>
            <w:szCs w:val="19"/>
            <w:u w:val="single"/>
          </w:rPr>
          <w:t xml:space="preserve"> </w:t>
        </w:r>
      </w:ins>
      <w:r w:rsidRPr="00A80BCA">
        <w:rPr>
          <w:rFonts w:ascii="Arial" w:hAnsi="Arial" w:cs="Arial"/>
          <w:i/>
          <w:iCs/>
          <w:sz w:val="19"/>
          <w:szCs w:val="19"/>
          <w:u w:val="single"/>
        </w:rPr>
        <w:t>Unified</w:t>
      </w:r>
      <w:ins w:id="71" w:author="Fong RERHANG" w:date="2021-05-13T19:35:00Z">
        <w:r w:rsidR="00AB0477">
          <w:rPr>
            <w:rFonts w:ascii="Arial" w:hAnsi="Arial" w:cs="Arial"/>
            <w:i/>
            <w:iCs/>
            <w:sz w:val="19"/>
            <w:szCs w:val="19"/>
            <w:u w:val="single"/>
          </w:rPr>
          <w:t xml:space="preserve"> </w:t>
        </w:r>
      </w:ins>
      <w:ins w:id="72" w:author="Fong RERHANG" w:date="2021-05-13T19:36:00Z">
        <w:r w:rsidR="00AB0477">
          <w:rPr>
            <w:rFonts w:ascii="Arial" w:hAnsi="Arial" w:cs="Arial"/>
            <w:i/>
            <w:iCs/>
            <w:sz w:val="19"/>
            <w:szCs w:val="19"/>
            <w:u w:val="single"/>
          </w:rPr>
          <w:t>School District</w:t>
        </w:r>
      </w:ins>
      <w:r>
        <w:rPr>
          <w:rFonts w:ascii="Arial" w:hAnsi="Arial" w:cs="Arial"/>
          <w:i/>
          <w:iCs/>
          <w:sz w:val="19"/>
          <w:szCs w:val="19"/>
          <w:u w:val="single"/>
        </w:rPr>
        <w:t xml:space="preserve"> </w:t>
      </w:r>
      <w:r w:rsidRPr="00920BE3">
        <w:rPr>
          <w:rFonts w:ascii="Arial" w:hAnsi="Arial" w:cs="Arial"/>
          <w:sz w:val="19"/>
          <w:szCs w:val="19"/>
        </w:rPr>
        <w:t xml:space="preserve">  </w:t>
      </w:r>
      <w:r w:rsidRPr="00920BE3">
        <w:rPr>
          <w:rFonts w:ascii="Arial" w:hAnsi="Arial" w:cs="Arial"/>
          <w:b/>
          <w:bCs/>
          <w:sz w:val="22"/>
          <w:szCs w:val="22"/>
        </w:rPr>
        <w:t>Xov</w:t>
      </w:r>
      <w:r>
        <w:rPr>
          <w:rFonts w:ascii="Arial" w:hAnsi="Arial" w:cs="Arial"/>
          <w:b/>
          <w:bCs/>
          <w:sz w:val="22"/>
          <w:szCs w:val="22"/>
        </w:rPr>
        <w:t xml:space="preserve"> </w:t>
      </w:r>
      <w:r w:rsidRPr="00920BE3">
        <w:rPr>
          <w:rFonts w:ascii="Arial" w:hAnsi="Arial" w:cs="Arial"/>
          <w:b/>
          <w:bCs/>
          <w:sz w:val="22"/>
          <w:szCs w:val="22"/>
        </w:rPr>
        <w:t>tooj</w:t>
      </w:r>
      <w:r>
        <w:rPr>
          <w:rFonts w:ascii="Arial" w:hAnsi="Arial" w:cs="Arial"/>
          <w:b/>
          <w:bCs/>
          <w:sz w:val="22"/>
          <w:szCs w:val="22"/>
        </w:rPr>
        <w:t xml:space="preserve"> </w:t>
      </w:r>
      <w:r w:rsidR="004E639F">
        <w:rPr>
          <w:i/>
          <w:iCs/>
          <w:sz w:val="19"/>
          <w:szCs w:val="19"/>
          <w:u w:val="single"/>
        </w:rPr>
        <w:t>916-542-1288</w:t>
      </w:r>
    </w:p>
    <w:p w14:paraId="7ABCEAB7" w14:textId="507D533D" w:rsidR="009A6C89" w:rsidRDefault="009A6C89" w:rsidP="009A6C89">
      <w:pPr>
        <w:spacing w:after="0"/>
        <w:jc w:val="both"/>
        <w:rPr>
          <w:rFonts w:ascii="Arial" w:hAnsi="Arial" w:cs="Arial"/>
          <w:i/>
          <w:iCs/>
          <w:sz w:val="19"/>
          <w:szCs w:val="19"/>
          <w:u w:val="single"/>
        </w:rPr>
      </w:pPr>
      <w:r>
        <w:rPr>
          <w:rFonts w:ascii="Arial" w:hAnsi="Arial" w:cs="Arial"/>
          <w:i/>
          <w:iCs/>
          <w:sz w:val="19"/>
          <w:szCs w:val="19"/>
          <w:u w:val="single"/>
        </w:rPr>
        <w:t xml:space="preserve"> </w:t>
      </w:r>
      <w:r w:rsidRPr="00870CF0">
        <w:rPr>
          <w:rFonts w:ascii="Arial" w:hAnsi="Arial" w:cs="Arial"/>
          <w:sz w:val="19"/>
          <w:szCs w:val="19"/>
        </w:rPr>
        <w:t>Thov ua kom tiav thiab kos npe rau daim foos no</w:t>
      </w:r>
      <w:r>
        <w:rPr>
          <w:rFonts w:ascii="Arial" w:hAnsi="Arial" w:cs="Arial"/>
          <w:sz w:val="19"/>
          <w:szCs w:val="19"/>
        </w:rPr>
        <w:t>,</w:t>
      </w:r>
      <w:r w:rsidRPr="00870CF0">
        <w:t xml:space="preserve"> </w:t>
      </w:r>
      <w:r w:rsidRPr="00870CF0">
        <w:rPr>
          <w:rFonts w:ascii="Arial" w:hAnsi="Arial" w:cs="Arial"/>
          <w:sz w:val="19"/>
          <w:szCs w:val="19"/>
        </w:rPr>
        <w:t xml:space="preserve">thiab </w:t>
      </w:r>
      <w:ins w:id="73" w:author="Fong RERHANG" w:date="2021-05-13T19:38:00Z">
        <w:r w:rsidR="006C2874">
          <w:rPr>
            <w:rFonts w:ascii="Arial" w:hAnsi="Arial" w:cs="Arial"/>
            <w:sz w:val="19"/>
            <w:szCs w:val="19"/>
          </w:rPr>
          <w:t xml:space="preserve">xa </w:t>
        </w:r>
      </w:ins>
      <w:r w:rsidRPr="00870CF0">
        <w:rPr>
          <w:rFonts w:ascii="Arial" w:hAnsi="Arial" w:cs="Arial"/>
          <w:sz w:val="19"/>
          <w:szCs w:val="19"/>
        </w:rPr>
        <w:t>rov qab mus</w:t>
      </w:r>
      <w:r>
        <w:rPr>
          <w:rFonts w:ascii="Arial" w:hAnsi="Arial" w:cs="Arial"/>
          <w:sz w:val="19"/>
          <w:szCs w:val="19"/>
        </w:rPr>
        <w:t xml:space="preserve"> ntawm </w:t>
      </w:r>
    </w:p>
    <w:p w14:paraId="3C85682A" w14:textId="77777777" w:rsidR="009A6C89" w:rsidRDefault="009A6C89" w:rsidP="009A6C89">
      <w:pPr>
        <w:spacing w:after="0"/>
        <w:jc w:val="both"/>
        <w:rPr>
          <w:rFonts w:ascii="Arial" w:hAnsi="Arial" w:cs="Arial"/>
          <w:b/>
          <w:bCs/>
          <w:sz w:val="19"/>
          <w:szCs w:val="19"/>
        </w:rPr>
      </w:pPr>
      <w:r w:rsidRPr="00982B79">
        <w:rPr>
          <w:rFonts w:ascii="Arial" w:hAnsi="Arial" w:cs="Arial"/>
          <w:b/>
          <w:bCs/>
          <w:sz w:val="19"/>
          <w:szCs w:val="19"/>
        </w:rPr>
        <w:t>Tshawb xyuas rau cov khoom hauv qab no,</w:t>
      </w:r>
      <w:r w:rsidRPr="00982B79">
        <w:rPr>
          <w:b/>
          <w:bCs/>
        </w:rPr>
        <w:t xml:space="preserve"> </w:t>
      </w:r>
      <w:r w:rsidRPr="00982B79">
        <w:rPr>
          <w:rFonts w:ascii="Arial" w:hAnsi="Arial" w:cs="Arial"/>
          <w:b/>
          <w:bCs/>
          <w:sz w:val="19"/>
          <w:szCs w:val="19"/>
        </w:rPr>
        <w:t>raws li qhov uas tsim nyog</w:t>
      </w:r>
      <w:r>
        <w:rPr>
          <w:rFonts w:ascii="Arial" w:hAnsi="Arial" w:cs="Arial"/>
          <w:b/>
          <w:bCs/>
          <w:sz w:val="19"/>
          <w:szCs w:val="19"/>
        </w:rPr>
        <w:t>:</w:t>
      </w:r>
    </w:p>
    <w:p w14:paraId="64F9EC7F" w14:textId="2CBB9E93" w:rsidR="009A6C89" w:rsidRPr="0002207C" w:rsidRDefault="0002207C" w:rsidP="0002207C">
      <w:pPr>
        <w:spacing w:after="0"/>
        <w:jc w:val="both"/>
        <w:rPr>
          <w:rFonts w:ascii="Arial" w:hAnsi="Arial" w:cs="Arial"/>
          <w:sz w:val="18"/>
          <w:szCs w:val="18"/>
        </w:rPr>
      </w:pPr>
      <w:r w:rsidRPr="001F433B">
        <w:rPr>
          <w:noProof/>
        </w:rPr>
        <w:drawing>
          <wp:inline distT="0" distB="0" distL="0" distR="0" wp14:anchorId="4BE37AB3" wp14:editId="70E712CB">
            <wp:extent cx="147320" cy="11557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02207C">
        <w:rPr>
          <w:rFonts w:ascii="Arial" w:hAnsi="Arial" w:cs="Arial"/>
          <w:b/>
          <w:bCs/>
          <w:sz w:val="18"/>
          <w:szCs w:val="18"/>
        </w:rPr>
        <w:t>Y</w:t>
      </w:r>
      <w:r w:rsidR="009A6C89" w:rsidRPr="0002207C">
        <w:rPr>
          <w:rFonts w:ascii="Arial" w:hAnsi="Arial" w:cs="Arial"/>
          <w:b/>
          <w:bCs/>
          <w:sz w:val="18"/>
          <w:szCs w:val="18"/>
        </w:rPr>
        <w:t>og</w:t>
      </w:r>
      <w:r w:rsidR="009A6C89" w:rsidRPr="0002207C">
        <w:rPr>
          <w:rFonts w:ascii="Arial" w:hAnsi="Arial" w:cs="Arial"/>
          <w:sz w:val="18"/>
          <w:szCs w:val="18"/>
        </w:rPr>
        <w:t>,</w:t>
      </w:r>
      <w:r w:rsidR="009A6C89" w:rsidRPr="0002207C">
        <w:rPr>
          <w:sz w:val="18"/>
          <w:szCs w:val="18"/>
        </w:rPr>
        <w:t xml:space="preserve"> </w:t>
      </w:r>
      <w:r w:rsidR="009A6C89" w:rsidRPr="0002207C">
        <w:rPr>
          <w:rFonts w:ascii="Arial" w:hAnsi="Arial" w:cs="Arial"/>
          <w:sz w:val="18"/>
          <w:szCs w:val="18"/>
        </w:rPr>
        <w:t>Kuv npaj</w:t>
      </w:r>
      <w:ins w:id="74" w:author="Fong RERHANG" w:date="2021-05-13T19:39:00Z">
        <w:r w:rsidR="006C2874">
          <w:rPr>
            <w:rFonts w:ascii="Arial" w:hAnsi="Arial" w:cs="Arial"/>
            <w:sz w:val="18"/>
            <w:szCs w:val="18"/>
          </w:rPr>
          <w:t xml:space="preserve"> koom</w:t>
        </w:r>
      </w:ins>
      <w:r w:rsidR="009A6C89" w:rsidRPr="0002207C">
        <w:rPr>
          <w:rFonts w:ascii="Arial" w:hAnsi="Arial" w:cs="Arial"/>
          <w:sz w:val="18"/>
          <w:szCs w:val="18"/>
        </w:rPr>
        <w:t xml:space="preserve"> rau kev sib tham</w:t>
      </w:r>
    </w:p>
    <w:p w14:paraId="62F2AAC9" w14:textId="457AA926" w:rsidR="009A6C89" w:rsidRPr="00220D58" w:rsidRDefault="0002207C" w:rsidP="00220D58">
      <w:pPr>
        <w:spacing w:after="0"/>
        <w:jc w:val="both"/>
        <w:rPr>
          <w:rFonts w:ascii="Arial" w:hAnsi="Arial" w:cs="Arial"/>
          <w:b/>
          <w:bCs/>
          <w:sz w:val="18"/>
          <w:szCs w:val="18"/>
        </w:rPr>
      </w:pPr>
      <w:r w:rsidRPr="001F433B">
        <w:rPr>
          <w:noProof/>
        </w:rPr>
        <w:drawing>
          <wp:inline distT="0" distB="0" distL="0" distR="0" wp14:anchorId="2790E0FD" wp14:editId="7C13FFC8">
            <wp:extent cx="147320" cy="115570"/>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220D58" w:rsidRPr="00220D58">
        <w:rPr>
          <w:rFonts w:ascii="Arial" w:hAnsi="Arial" w:cs="Arial"/>
          <w:b/>
          <w:bCs/>
          <w:sz w:val="18"/>
          <w:szCs w:val="18"/>
        </w:rPr>
        <w:t>Y</w:t>
      </w:r>
      <w:r w:rsidR="009A6C89" w:rsidRPr="00220D58">
        <w:rPr>
          <w:rFonts w:ascii="Arial" w:hAnsi="Arial" w:cs="Arial"/>
          <w:b/>
          <w:bCs/>
          <w:sz w:val="18"/>
          <w:szCs w:val="18"/>
        </w:rPr>
        <w:t>og,</w:t>
      </w:r>
      <w:r w:rsidR="009A6C89" w:rsidRPr="00220D58">
        <w:rPr>
          <w:sz w:val="18"/>
          <w:szCs w:val="18"/>
        </w:rPr>
        <w:t xml:space="preserve"> </w:t>
      </w:r>
      <w:r w:rsidR="009A6C89" w:rsidRPr="00220D58">
        <w:rPr>
          <w:rFonts w:ascii="Arial" w:hAnsi="Arial" w:cs="Arial"/>
          <w:sz w:val="18"/>
          <w:szCs w:val="18"/>
        </w:rPr>
        <w:t xml:space="preserve">Kuv npaj </w:t>
      </w:r>
      <w:del w:id="75" w:author="Fong RERHANG" w:date="2021-05-13T19:40:00Z">
        <w:r w:rsidR="009A6C89" w:rsidRPr="00220D58" w:rsidDel="006C2874">
          <w:rPr>
            <w:rFonts w:ascii="Arial" w:hAnsi="Arial" w:cs="Arial"/>
            <w:sz w:val="18"/>
            <w:szCs w:val="18"/>
          </w:rPr>
          <w:delText>yuav</w:delText>
        </w:r>
      </w:del>
      <w:r w:rsidR="009A6C89" w:rsidRPr="00220D58">
        <w:rPr>
          <w:rFonts w:ascii="Arial" w:hAnsi="Arial" w:cs="Arial"/>
          <w:sz w:val="18"/>
          <w:szCs w:val="18"/>
        </w:rPr>
        <w:t xml:space="preserve"> koom lub rooj sib tham thiab</w:t>
      </w:r>
      <w:ins w:id="76" w:author="Fong RERHANG" w:date="2021-05-13T19:41:00Z">
        <w:r w:rsidR="006C2874">
          <w:rPr>
            <w:rFonts w:ascii="Arial" w:hAnsi="Arial" w:cs="Arial"/>
            <w:sz w:val="18"/>
            <w:szCs w:val="18"/>
          </w:rPr>
          <w:t xml:space="preserve"> kom</w:t>
        </w:r>
      </w:ins>
      <w:del w:id="77" w:author="Fong RERHANG" w:date="2021-05-13T19:41:00Z">
        <w:r w:rsidR="009A6C89" w:rsidRPr="00220D58" w:rsidDel="006C2874">
          <w:rPr>
            <w:rFonts w:ascii="Arial" w:hAnsi="Arial" w:cs="Arial"/>
            <w:sz w:val="18"/>
            <w:szCs w:val="18"/>
          </w:rPr>
          <w:delText xml:space="preserve"> nqa</w:delText>
        </w:r>
      </w:del>
      <w:r w:rsidR="009A6C89" w:rsidRPr="00220D58">
        <w:rPr>
          <w:rFonts w:ascii="Arial" w:hAnsi="Arial" w:cs="Arial"/>
          <w:sz w:val="18"/>
          <w:szCs w:val="18"/>
        </w:rPr>
        <w:t xml:space="preserve"> cov neeg tuaj koom ntxiv hauv qab no:</w:t>
      </w:r>
    </w:p>
    <w:p w14:paraId="128EDB61" w14:textId="37448C48" w:rsidR="009A6C89" w:rsidRPr="00E20DB9" w:rsidRDefault="0002207C" w:rsidP="00E20DB9">
      <w:pPr>
        <w:spacing w:after="0"/>
        <w:jc w:val="both"/>
        <w:rPr>
          <w:rFonts w:ascii="Arial" w:hAnsi="Arial" w:cs="Arial"/>
          <w:sz w:val="18"/>
          <w:szCs w:val="18"/>
        </w:rPr>
      </w:pPr>
      <w:r w:rsidRPr="001F433B">
        <w:rPr>
          <w:noProof/>
        </w:rPr>
        <w:drawing>
          <wp:inline distT="0" distB="0" distL="0" distR="0" wp14:anchorId="6A99E1AC" wp14:editId="2C737ED1">
            <wp:extent cx="147320" cy="115570"/>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E20DB9" w:rsidRPr="00E20DB9">
        <w:rPr>
          <w:rFonts w:ascii="Arial" w:hAnsi="Arial" w:cs="Arial"/>
          <w:sz w:val="18"/>
          <w:szCs w:val="18"/>
        </w:rPr>
        <w:t>K</w:t>
      </w:r>
      <w:r w:rsidR="009A6C89" w:rsidRPr="00E20DB9">
        <w:rPr>
          <w:rFonts w:ascii="Arial" w:hAnsi="Arial" w:cs="Arial"/>
          <w:sz w:val="18"/>
          <w:szCs w:val="18"/>
        </w:rPr>
        <w:t>uv tsis npaj yuav mus koom lub rooj sib tham,</w:t>
      </w:r>
      <w:r w:rsidR="009A6C89" w:rsidRPr="00E20DB9">
        <w:rPr>
          <w:sz w:val="18"/>
          <w:szCs w:val="18"/>
        </w:rPr>
        <w:t xml:space="preserve"> </w:t>
      </w:r>
      <w:r w:rsidR="009A6C89" w:rsidRPr="00E20DB9">
        <w:rPr>
          <w:rFonts w:ascii="Arial" w:hAnsi="Arial" w:cs="Arial"/>
          <w:sz w:val="18"/>
          <w:szCs w:val="18"/>
        </w:rPr>
        <w:t>tab sis kuv</w:t>
      </w:r>
      <w:del w:id="78" w:author="Fong RERHANG" w:date="2021-05-13T19:42:00Z">
        <w:r w:rsidR="009A6C89" w:rsidRPr="00E20DB9" w:rsidDel="006C2874">
          <w:rPr>
            <w:rFonts w:ascii="Arial" w:hAnsi="Arial" w:cs="Arial"/>
            <w:sz w:val="18"/>
            <w:szCs w:val="18"/>
          </w:rPr>
          <w:delText xml:space="preserve"> muaj</w:delText>
        </w:r>
      </w:del>
      <w:r w:rsidR="009A6C89" w:rsidRPr="00E20DB9">
        <w:rPr>
          <w:rFonts w:ascii="Arial" w:hAnsi="Arial" w:cs="Arial"/>
          <w:sz w:val="18"/>
          <w:szCs w:val="18"/>
        </w:rPr>
        <w:t xml:space="preserve"> khoom hauv kev sij tham </w:t>
      </w:r>
      <w:ins w:id="79" w:author="Fong RERHANG" w:date="2021-05-13T19:43:00Z">
        <w:r w:rsidR="006C2874">
          <w:rPr>
            <w:rFonts w:ascii="Arial" w:hAnsi="Arial" w:cs="Arial"/>
            <w:sz w:val="18"/>
            <w:szCs w:val="18"/>
          </w:rPr>
          <w:t xml:space="preserve">kev </w:t>
        </w:r>
      </w:ins>
      <w:del w:id="80" w:author="Fong RERHANG" w:date="2021-05-13T19:43:00Z">
        <w:r w:rsidR="009A6C89" w:rsidRPr="00E20DB9" w:rsidDel="006C2874">
          <w:rPr>
            <w:rFonts w:ascii="Arial" w:hAnsi="Arial" w:cs="Arial"/>
            <w:sz w:val="18"/>
            <w:szCs w:val="18"/>
          </w:rPr>
          <w:delText>sij hawm nyob</w:delText>
        </w:r>
      </w:del>
      <w:r w:rsidR="009A6C89" w:rsidRPr="00E20DB9">
        <w:rPr>
          <w:rFonts w:ascii="Arial" w:hAnsi="Arial" w:cs="Arial"/>
          <w:sz w:val="18"/>
          <w:szCs w:val="18"/>
        </w:rPr>
        <w:t xml:space="preserve"> deb</w:t>
      </w:r>
    </w:p>
    <w:p w14:paraId="0D82E378" w14:textId="55CB9DEB" w:rsidR="009A6C89" w:rsidRPr="0008708F" w:rsidRDefault="0002207C" w:rsidP="0008708F">
      <w:pPr>
        <w:spacing w:after="0"/>
        <w:jc w:val="both"/>
        <w:rPr>
          <w:rFonts w:ascii="Arial" w:hAnsi="Arial" w:cs="Arial"/>
          <w:sz w:val="18"/>
          <w:szCs w:val="18"/>
        </w:rPr>
      </w:pPr>
      <w:r w:rsidRPr="001F433B">
        <w:rPr>
          <w:noProof/>
        </w:rPr>
        <w:drawing>
          <wp:inline distT="0" distB="0" distL="0" distR="0" wp14:anchorId="4266BD41" wp14:editId="7A7736B5">
            <wp:extent cx="147320" cy="115570"/>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08708F" w:rsidRPr="0008708F">
        <w:rPr>
          <w:rFonts w:ascii="Arial" w:hAnsi="Arial" w:cs="Arial"/>
          <w:sz w:val="18"/>
          <w:szCs w:val="18"/>
        </w:rPr>
        <w:t>K</w:t>
      </w:r>
      <w:r w:rsidR="009A6C89" w:rsidRPr="0008708F">
        <w:rPr>
          <w:rFonts w:ascii="Arial" w:hAnsi="Arial" w:cs="Arial"/>
          <w:sz w:val="18"/>
          <w:szCs w:val="18"/>
        </w:rPr>
        <w:t xml:space="preserve">uv </w:t>
      </w:r>
      <w:del w:id="81" w:author="Fong RERHANG" w:date="2021-05-13T19:44:00Z">
        <w:r w:rsidR="009A6C89" w:rsidRPr="0008708F" w:rsidDel="006C2874">
          <w:rPr>
            <w:rFonts w:ascii="Arial" w:hAnsi="Arial" w:cs="Arial"/>
            <w:sz w:val="18"/>
            <w:szCs w:val="18"/>
          </w:rPr>
          <w:delText>X</w:delText>
        </w:r>
      </w:del>
      <w:ins w:id="82" w:author="Fong RERHANG" w:date="2021-05-13T19:43:00Z">
        <w:r w:rsidR="006C2874">
          <w:rPr>
            <w:rFonts w:ascii="Arial" w:hAnsi="Arial" w:cs="Arial"/>
            <w:sz w:val="18"/>
            <w:szCs w:val="18"/>
          </w:rPr>
          <w:t>x</w:t>
        </w:r>
      </w:ins>
      <w:r w:rsidR="009A6C89" w:rsidRPr="0008708F">
        <w:rPr>
          <w:rFonts w:ascii="Arial" w:hAnsi="Arial" w:cs="Arial"/>
          <w:sz w:val="18"/>
          <w:szCs w:val="18"/>
        </w:rPr>
        <w:t>av tau kev pab</w:t>
      </w:r>
      <w:ins w:id="83" w:author="Fong RERHANG" w:date="2021-05-13T19:44:00Z">
        <w:r w:rsidR="006C2874">
          <w:rPr>
            <w:rFonts w:ascii="Arial" w:hAnsi="Arial" w:cs="Arial"/>
            <w:sz w:val="18"/>
            <w:szCs w:val="18"/>
          </w:rPr>
          <w:t xml:space="preserve"> ntawm</w:t>
        </w:r>
      </w:ins>
      <w:ins w:id="84" w:author="Fong RERHANG" w:date="2021-05-13T19:45:00Z">
        <w:r w:rsidR="006C2874">
          <w:rPr>
            <w:rFonts w:ascii="Arial" w:hAnsi="Arial" w:cs="Arial"/>
            <w:sz w:val="18"/>
            <w:szCs w:val="18"/>
          </w:rPr>
          <w:t xml:space="preserve"> ib</w:t>
        </w:r>
      </w:ins>
      <w:ins w:id="85" w:author="Fong RERHANG" w:date="2021-05-13T19:44:00Z">
        <w:r w:rsidR="006C2874">
          <w:rPr>
            <w:rFonts w:ascii="Arial" w:hAnsi="Arial" w:cs="Arial"/>
            <w:sz w:val="18"/>
            <w:szCs w:val="18"/>
          </w:rPr>
          <w:t xml:space="preserve"> tus</w:t>
        </w:r>
      </w:ins>
      <w:r w:rsidR="009A6C89" w:rsidRPr="0008708F">
        <w:rPr>
          <w:rFonts w:ascii="Arial" w:hAnsi="Arial" w:cs="Arial"/>
          <w:sz w:val="18"/>
          <w:szCs w:val="18"/>
        </w:rPr>
        <w:t xml:space="preserve"> txhais lus</w:t>
      </w:r>
      <w:r w:rsidR="00546A86" w:rsidRPr="0008708F">
        <w:rPr>
          <w:rFonts w:ascii="Arial" w:hAnsi="Arial" w:cs="Arial"/>
          <w:sz w:val="18"/>
          <w:szCs w:val="18"/>
        </w:rPr>
        <w:t xml:space="preserve"> </w:t>
      </w:r>
      <w:r w:rsidR="009A6C89" w:rsidRPr="0008708F">
        <w:rPr>
          <w:rFonts w:ascii="Arial" w:hAnsi="Arial" w:cs="Arial"/>
          <w:sz w:val="18"/>
          <w:szCs w:val="18"/>
        </w:rPr>
        <w:t>(lus)</w:t>
      </w:r>
    </w:p>
    <w:p w14:paraId="715D3427" w14:textId="7E8FDF73" w:rsidR="009A6C89" w:rsidRPr="00EA2F37" w:rsidRDefault="0002207C" w:rsidP="00EA2F37">
      <w:pPr>
        <w:spacing w:after="0"/>
        <w:jc w:val="both"/>
        <w:rPr>
          <w:rFonts w:ascii="Arial" w:hAnsi="Arial" w:cs="Arial"/>
          <w:sz w:val="18"/>
          <w:szCs w:val="18"/>
        </w:rPr>
      </w:pPr>
      <w:r w:rsidRPr="001F433B">
        <w:rPr>
          <w:noProof/>
        </w:rPr>
        <w:drawing>
          <wp:inline distT="0" distB="0" distL="0" distR="0" wp14:anchorId="26937BD0" wp14:editId="03019742">
            <wp:extent cx="147320" cy="115570"/>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EA2F37" w:rsidRPr="00EA2F37">
        <w:rPr>
          <w:rFonts w:ascii="Arial" w:hAnsi="Arial" w:cs="Arial"/>
          <w:sz w:val="18"/>
          <w:szCs w:val="18"/>
        </w:rPr>
        <w:t>K</w:t>
      </w:r>
      <w:r w:rsidR="009A6C89" w:rsidRPr="00EA2F37">
        <w:rPr>
          <w:rFonts w:ascii="Arial" w:hAnsi="Arial" w:cs="Arial"/>
          <w:sz w:val="18"/>
          <w:szCs w:val="18"/>
        </w:rPr>
        <w:t>uv thov txawv sij hawm thiab/los sis chaw.</w:t>
      </w:r>
      <w:r w:rsidR="009A6C89" w:rsidRPr="00EA2F37">
        <w:rPr>
          <w:sz w:val="18"/>
          <w:szCs w:val="18"/>
        </w:rPr>
        <w:t xml:space="preserve"> </w:t>
      </w:r>
      <w:r w:rsidR="009A6C89" w:rsidRPr="00EA2F37">
        <w:rPr>
          <w:rFonts w:ascii="Arial" w:hAnsi="Arial" w:cs="Arial"/>
          <w:sz w:val="18"/>
          <w:szCs w:val="18"/>
        </w:rPr>
        <w:t>Thov chaw hu rau kuv ntawm__________Tsev__________</w:t>
      </w:r>
      <w:ins w:id="86" w:author="Fong RERHANG" w:date="2021-05-13T20:29:00Z">
        <w:r w:rsidR="001935B8">
          <w:rPr>
            <w:rFonts w:ascii="Arial" w:hAnsi="Arial" w:cs="Arial"/>
            <w:sz w:val="18"/>
            <w:szCs w:val="18"/>
          </w:rPr>
          <w:t xml:space="preserve">Chaw </w:t>
        </w:r>
      </w:ins>
      <w:r w:rsidR="009A6C89" w:rsidRPr="00EA2F37">
        <w:rPr>
          <w:rFonts w:ascii="Arial" w:hAnsi="Arial" w:cs="Arial"/>
          <w:sz w:val="18"/>
          <w:szCs w:val="18"/>
        </w:rPr>
        <w:t xml:space="preserve">Ua </w:t>
      </w:r>
      <w:del w:id="87" w:author="Fong RERHANG" w:date="2021-05-13T20:29:00Z">
        <w:r w:rsidR="009A6C89" w:rsidRPr="00EA2F37" w:rsidDel="001935B8">
          <w:rPr>
            <w:rFonts w:ascii="Arial" w:hAnsi="Arial" w:cs="Arial"/>
            <w:sz w:val="18"/>
            <w:szCs w:val="18"/>
          </w:rPr>
          <w:delText>h</w:delText>
        </w:r>
      </w:del>
      <w:ins w:id="88" w:author="Fong RERHANG" w:date="2021-05-13T20:29:00Z">
        <w:r w:rsidR="001935B8">
          <w:rPr>
            <w:rFonts w:ascii="Arial" w:hAnsi="Arial" w:cs="Arial"/>
            <w:sz w:val="18"/>
            <w:szCs w:val="18"/>
          </w:rPr>
          <w:t>H</w:t>
        </w:r>
      </w:ins>
      <w:r w:rsidR="009A6C89" w:rsidRPr="00EA2F37">
        <w:rPr>
          <w:rFonts w:ascii="Arial" w:hAnsi="Arial" w:cs="Arial"/>
          <w:sz w:val="18"/>
          <w:szCs w:val="18"/>
        </w:rPr>
        <w:t>awj</w:t>
      </w:r>
      <w:r w:rsidR="00E82035" w:rsidRPr="00EA2F37">
        <w:rPr>
          <w:rFonts w:ascii="Arial" w:hAnsi="Arial" w:cs="Arial"/>
          <w:sz w:val="18"/>
          <w:szCs w:val="18"/>
        </w:rPr>
        <w:t xml:space="preserve"> </w:t>
      </w:r>
      <w:del w:id="89" w:author="Fong RERHANG" w:date="2021-05-13T20:29:00Z">
        <w:r w:rsidR="009A6C89" w:rsidRPr="00EA2F37" w:rsidDel="001935B8">
          <w:rPr>
            <w:rFonts w:ascii="Arial" w:hAnsi="Arial" w:cs="Arial"/>
            <w:sz w:val="18"/>
            <w:szCs w:val="18"/>
          </w:rPr>
          <w:delText>l</w:delText>
        </w:r>
      </w:del>
      <w:ins w:id="90" w:author="Fong RERHANG" w:date="2021-05-13T20:29:00Z">
        <w:r w:rsidR="001935B8">
          <w:rPr>
            <w:rFonts w:ascii="Arial" w:hAnsi="Arial" w:cs="Arial"/>
            <w:sz w:val="18"/>
            <w:szCs w:val="18"/>
          </w:rPr>
          <w:t>L</w:t>
        </w:r>
      </w:ins>
      <w:r w:rsidR="009A6C89" w:rsidRPr="00EA2F37">
        <w:rPr>
          <w:rFonts w:ascii="Arial" w:hAnsi="Arial" w:cs="Arial"/>
          <w:sz w:val="18"/>
          <w:szCs w:val="18"/>
        </w:rPr>
        <w:t>w</w:t>
      </w:r>
      <w:r w:rsidR="00E82035" w:rsidRPr="00EA2F37">
        <w:rPr>
          <w:rFonts w:ascii="Arial" w:hAnsi="Arial" w:cs="Arial"/>
          <w:sz w:val="18"/>
          <w:szCs w:val="18"/>
        </w:rPr>
        <w:t>m</w:t>
      </w:r>
    </w:p>
    <w:p w14:paraId="1FA6B9E6" w14:textId="07C862AE" w:rsidR="009A6C89" w:rsidRPr="00C560F5" w:rsidRDefault="0002207C" w:rsidP="000D4338">
      <w:pPr>
        <w:spacing w:after="0"/>
        <w:jc w:val="both"/>
        <w:rPr>
          <w:rFonts w:ascii="Arial" w:hAnsi="Arial" w:cs="Arial"/>
          <w:sz w:val="18"/>
          <w:szCs w:val="18"/>
        </w:rPr>
      </w:pPr>
      <w:r w:rsidRPr="001F433B">
        <w:rPr>
          <w:noProof/>
        </w:rPr>
        <w:lastRenderedPageBreak/>
        <w:drawing>
          <wp:inline distT="0" distB="0" distL="0" distR="0" wp14:anchorId="0FA34867" wp14:editId="061D5084">
            <wp:extent cx="147320" cy="11557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C560F5" w:rsidRPr="00C560F5">
        <w:rPr>
          <w:rFonts w:ascii="Arial" w:hAnsi="Arial" w:cs="Arial"/>
          <w:sz w:val="18"/>
          <w:szCs w:val="18"/>
        </w:rPr>
        <w:t>K</w:t>
      </w:r>
      <w:r w:rsidR="009A6C89" w:rsidRPr="00C560F5">
        <w:rPr>
          <w:rFonts w:ascii="Arial" w:hAnsi="Arial" w:cs="Arial"/>
          <w:sz w:val="18"/>
          <w:szCs w:val="18"/>
        </w:rPr>
        <w:t xml:space="preserve">uv muab kev pom zoo rau kuv lub </w:t>
      </w:r>
      <w:ins w:id="91" w:author="Fong RERHANG" w:date="2021-05-13T20:30:00Z">
        <w:r w:rsidR="001935B8">
          <w:rPr>
            <w:rFonts w:ascii="Arial" w:hAnsi="Arial" w:cs="Arial"/>
            <w:sz w:val="18"/>
            <w:szCs w:val="18"/>
          </w:rPr>
          <w:t xml:space="preserve">tsev kawm </w:t>
        </w:r>
      </w:ins>
      <w:del w:id="92" w:author="Fong RERHANG" w:date="2021-05-13T20:30:00Z">
        <w:r w:rsidR="009A6C89" w:rsidRPr="00C560F5" w:rsidDel="001935B8">
          <w:rPr>
            <w:rFonts w:ascii="Arial" w:hAnsi="Arial" w:cs="Arial"/>
            <w:sz w:val="18"/>
            <w:szCs w:val="18"/>
          </w:rPr>
          <w:delText>nroog</w:delText>
        </w:r>
      </w:del>
      <w:r w:rsidR="009A6C89" w:rsidRPr="00C560F5">
        <w:rPr>
          <w:rFonts w:ascii="Arial" w:hAnsi="Arial" w:cs="Arial"/>
          <w:sz w:val="18"/>
          <w:szCs w:val="18"/>
        </w:rPr>
        <w:t xml:space="preserve"> kom caw lwm lub koom</w:t>
      </w:r>
      <w:ins w:id="93" w:author="Fong RERHANG" w:date="2021-05-13T20:31:00Z">
        <w:r w:rsidR="001935B8">
          <w:rPr>
            <w:rFonts w:ascii="Arial" w:hAnsi="Arial" w:cs="Arial"/>
            <w:sz w:val="18"/>
            <w:szCs w:val="18"/>
          </w:rPr>
          <w:t xml:space="preserve"> </w:t>
        </w:r>
      </w:ins>
      <w:r w:rsidR="009A6C89" w:rsidRPr="00C560F5">
        <w:rPr>
          <w:rFonts w:ascii="Arial" w:hAnsi="Arial" w:cs="Arial"/>
          <w:sz w:val="18"/>
          <w:szCs w:val="18"/>
        </w:rPr>
        <w:t>haum cov neeg ua hauj</w:t>
      </w:r>
      <w:ins w:id="94" w:author="Fong RERHANG" w:date="2021-05-13T20:31:00Z">
        <w:r w:rsidR="001935B8">
          <w:rPr>
            <w:rFonts w:ascii="Arial" w:hAnsi="Arial" w:cs="Arial"/>
            <w:sz w:val="18"/>
            <w:szCs w:val="18"/>
          </w:rPr>
          <w:t xml:space="preserve"> </w:t>
        </w:r>
      </w:ins>
      <w:r w:rsidR="009A6C89" w:rsidRPr="00C560F5">
        <w:rPr>
          <w:rFonts w:ascii="Arial" w:hAnsi="Arial" w:cs="Arial"/>
          <w:sz w:val="18"/>
          <w:szCs w:val="18"/>
        </w:rPr>
        <w:t>lwm tuaj koom lub rooj sib tham yog tias muaj kev hloov chaw thib ob.</w:t>
      </w:r>
    </w:p>
    <w:p w14:paraId="5A367E9A" w14:textId="6154418E" w:rsidR="009A6C89" w:rsidRPr="003224DD" w:rsidRDefault="0002207C" w:rsidP="003224DD">
      <w:pPr>
        <w:spacing w:after="0"/>
        <w:jc w:val="both"/>
        <w:rPr>
          <w:rFonts w:ascii="Arial" w:hAnsi="Arial" w:cs="Arial"/>
          <w:sz w:val="18"/>
          <w:szCs w:val="18"/>
        </w:rPr>
      </w:pPr>
      <w:r w:rsidRPr="001F433B">
        <w:rPr>
          <w:noProof/>
        </w:rPr>
        <w:drawing>
          <wp:inline distT="0" distB="0" distL="0" distR="0" wp14:anchorId="6C1D40A6" wp14:editId="3946090E">
            <wp:extent cx="147320" cy="115570"/>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3224DD" w:rsidRPr="003224DD">
        <w:rPr>
          <w:rFonts w:ascii="Arial" w:hAnsi="Arial" w:cs="Arial"/>
          <w:b/>
          <w:bCs/>
          <w:sz w:val="18"/>
          <w:szCs w:val="18"/>
        </w:rPr>
        <w:t>T</w:t>
      </w:r>
      <w:r w:rsidR="009A6C89" w:rsidRPr="003224DD">
        <w:rPr>
          <w:rFonts w:ascii="Arial" w:hAnsi="Arial" w:cs="Arial"/>
          <w:b/>
          <w:bCs/>
          <w:sz w:val="18"/>
          <w:szCs w:val="18"/>
        </w:rPr>
        <w:t>sis Yog</w:t>
      </w:r>
      <w:r w:rsidR="009A6C89" w:rsidRPr="003224DD">
        <w:rPr>
          <w:rFonts w:ascii="Arial" w:hAnsi="Arial" w:cs="Arial"/>
          <w:sz w:val="18"/>
          <w:szCs w:val="18"/>
        </w:rPr>
        <w:t>, Kuv mus koom tsis tau lub rooj sib tham, tab sis ntawm no muab kuv kev tso cai rau lub rooj sib tham yuav tsum tau ua mu txawm tsisi muaj kuv (CFR 300.322d).</w:t>
      </w:r>
      <w:r w:rsidR="009A6C89" w:rsidRPr="003224DD">
        <w:rPr>
          <w:sz w:val="18"/>
          <w:szCs w:val="18"/>
        </w:rPr>
        <w:t xml:space="preserve"> </w:t>
      </w:r>
      <w:r w:rsidR="009A6C89" w:rsidRPr="003224DD">
        <w:rPr>
          <w:rFonts w:ascii="Arial" w:hAnsi="Arial" w:cs="Arial"/>
          <w:sz w:val="18"/>
          <w:szCs w:val="18"/>
        </w:rPr>
        <w:t xml:space="preserve">Kuv nkag siab Qhov IEP thiab cov ntaub ntawv muaj feem ntawm qhov kev sib tham no yuav muab </w:t>
      </w:r>
      <w:del w:id="95" w:author="Fong RERHANG" w:date="2021-05-13T20:34:00Z">
        <w:r w:rsidR="009A6C89" w:rsidRPr="003224DD" w:rsidDel="001935B8">
          <w:rPr>
            <w:rFonts w:ascii="Arial" w:hAnsi="Arial" w:cs="Arial"/>
            <w:sz w:val="18"/>
            <w:szCs w:val="18"/>
          </w:rPr>
          <w:delText>r</w:delText>
        </w:r>
      </w:del>
      <w:del w:id="96" w:author="Fong RERHANG" w:date="2021-05-13T20:33:00Z">
        <w:r w:rsidR="009A6C89" w:rsidRPr="003224DD" w:rsidDel="001935B8">
          <w:rPr>
            <w:rFonts w:ascii="Arial" w:hAnsi="Arial" w:cs="Arial"/>
            <w:sz w:val="18"/>
            <w:szCs w:val="18"/>
          </w:rPr>
          <w:delText>au kuv</w:delText>
        </w:r>
      </w:del>
      <w:r w:rsidR="009A6C89" w:rsidRPr="003224DD">
        <w:rPr>
          <w:rFonts w:ascii="Arial" w:hAnsi="Arial" w:cs="Arial"/>
          <w:sz w:val="18"/>
          <w:szCs w:val="18"/>
        </w:rPr>
        <w:t xml:space="preserve"> rau kuv kos npe,</w:t>
      </w:r>
      <w:r w:rsidR="009A6C89" w:rsidRPr="003224DD">
        <w:rPr>
          <w:sz w:val="18"/>
          <w:szCs w:val="18"/>
        </w:rPr>
        <w:t xml:space="preserve"> </w:t>
      </w:r>
      <w:r w:rsidR="009A6C89" w:rsidRPr="003224DD">
        <w:rPr>
          <w:rFonts w:ascii="Arial" w:hAnsi="Arial" w:cs="Arial"/>
          <w:sz w:val="18"/>
          <w:szCs w:val="18"/>
        </w:rPr>
        <w:t>thiab kuv pom zoo xa lawv rov qab</w:t>
      </w:r>
      <w:ins w:id="97" w:author="Fong RERHANG" w:date="2021-05-13T20:34:00Z">
        <w:r w:rsidR="001935B8">
          <w:rPr>
            <w:rFonts w:ascii="Arial" w:hAnsi="Arial" w:cs="Arial"/>
            <w:sz w:val="18"/>
            <w:szCs w:val="18"/>
          </w:rPr>
          <w:t xml:space="preserve"> kom ncav sib hawm</w:t>
        </w:r>
      </w:ins>
      <w:r w:rsidR="009A6C89" w:rsidRPr="003224DD">
        <w:rPr>
          <w:rFonts w:ascii="Arial" w:hAnsi="Arial" w:cs="Arial"/>
          <w:sz w:val="18"/>
          <w:szCs w:val="18"/>
        </w:rPr>
        <w:t>.</w:t>
      </w:r>
    </w:p>
    <w:p w14:paraId="77A3AFCF" w14:textId="069B46ED" w:rsidR="009A6C89" w:rsidRPr="00C30A17" w:rsidRDefault="0002207C" w:rsidP="00C30A17">
      <w:pPr>
        <w:spacing w:after="0"/>
        <w:jc w:val="both"/>
        <w:rPr>
          <w:rFonts w:ascii="Arial" w:hAnsi="Arial" w:cs="Arial"/>
          <w:sz w:val="18"/>
          <w:szCs w:val="18"/>
        </w:rPr>
      </w:pPr>
      <w:r w:rsidRPr="001F433B">
        <w:rPr>
          <w:noProof/>
        </w:rPr>
        <w:drawing>
          <wp:inline distT="0" distB="0" distL="0" distR="0" wp14:anchorId="764F494E" wp14:editId="5ABC2EF1">
            <wp:extent cx="147320" cy="115570"/>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C30A17" w:rsidRPr="00C30A17">
        <w:rPr>
          <w:rFonts w:ascii="Arial" w:hAnsi="Arial" w:cs="Arial"/>
          <w:b/>
          <w:bCs/>
          <w:sz w:val="18"/>
          <w:szCs w:val="18"/>
        </w:rPr>
        <w:t>T</w:t>
      </w:r>
      <w:r w:rsidR="009A6C89" w:rsidRPr="00C30A17">
        <w:rPr>
          <w:rFonts w:ascii="Arial" w:hAnsi="Arial" w:cs="Arial"/>
          <w:b/>
          <w:bCs/>
          <w:sz w:val="18"/>
          <w:szCs w:val="18"/>
        </w:rPr>
        <w:t xml:space="preserve">sis Yog, </w:t>
      </w:r>
      <w:r w:rsidR="009A6C89" w:rsidRPr="00C30A17">
        <w:rPr>
          <w:rFonts w:ascii="Arial" w:hAnsi="Arial" w:cs="Arial"/>
          <w:sz w:val="18"/>
          <w:szCs w:val="18"/>
        </w:rPr>
        <w:t>Kuv mus koom tsis tau,</w:t>
      </w:r>
      <w:r w:rsidR="009A6C89" w:rsidRPr="00C30A17">
        <w:rPr>
          <w:sz w:val="18"/>
          <w:szCs w:val="18"/>
        </w:rPr>
        <w:t xml:space="preserve"> </w:t>
      </w:r>
      <w:r w:rsidR="009A6C89" w:rsidRPr="00C30A17">
        <w:rPr>
          <w:rFonts w:ascii="Arial" w:hAnsi="Arial" w:cs="Arial"/>
          <w:sz w:val="18"/>
          <w:szCs w:val="18"/>
        </w:rPr>
        <w:t>tab sis kuv yuav xa____________</w:t>
      </w:r>
      <w:ins w:id="98" w:author="Fong RERHANG" w:date="2021-05-13T20:36:00Z">
        <w:r w:rsidR="001935B8">
          <w:rPr>
            <w:rFonts w:ascii="Arial" w:hAnsi="Arial" w:cs="Arial"/>
            <w:sz w:val="18"/>
            <w:szCs w:val="18"/>
          </w:rPr>
          <w:t>Ua tus</w:t>
        </w:r>
      </w:ins>
      <w:ins w:id="99" w:author="Fong RERHANG" w:date="2021-05-13T20:37:00Z">
        <w:r w:rsidR="001935B8">
          <w:rPr>
            <w:rFonts w:ascii="Arial" w:hAnsi="Arial" w:cs="Arial"/>
            <w:sz w:val="18"/>
            <w:szCs w:val="18"/>
          </w:rPr>
          <w:t xml:space="preserve"> sawv cev tham rau kuv</w:t>
        </w:r>
      </w:ins>
      <w:ins w:id="100" w:author="Fong RERHANG" w:date="2021-05-13T20:38:00Z">
        <w:r w:rsidR="001D17CD">
          <w:rPr>
            <w:rFonts w:ascii="Arial" w:hAnsi="Arial" w:cs="Arial"/>
            <w:sz w:val="18"/>
            <w:szCs w:val="18"/>
          </w:rPr>
          <w:t>. Kuv nkag siab IEP thiab cov ntaub ntawv</w:t>
        </w:r>
      </w:ins>
      <w:ins w:id="101" w:author="Fong RERHANG" w:date="2021-05-13T20:39:00Z">
        <w:r w:rsidR="001D17CD">
          <w:rPr>
            <w:rFonts w:ascii="Arial" w:hAnsi="Arial" w:cs="Arial"/>
            <w:sz w:val="18"/>
            <w:szCs w:val="18"/>
          </w:rPr>
          <w:t xml:space="preserve"> rooj sib tham muab rau kuv kos npe </w:t>
        </w:r>
      </w:ins>
      <w:ins w:id="102" w:author="Fong RERHANG" w:date="2021-05-13T20:36:00Z">
        <w:r w:rsidR="001935B8">
          <w:rPr>
            <w:rFonts w:ascii="Arial" w:hAnsi="Arial" w:cs="Arial"/>
            <w:sz w:val="18"/>
            <w:szCs w:val="18"/>
          </w:rPr>
          <w:t xml:space="preserve"> </w:t>
        </w:r>
      </w:ins>
      <w:del w:id="103" w:author="Fong RERHANG" w:date="2021-05-13T20:40:00Z">
        <w:r w:rsidR="009A6C89" w:rsidRPr="00C30A17" w:rsidDel="001D17CD">
          <w:rPr>
            <w:rFonts w:ascii="Arial" w:hAnsi="Arial" w:cs="Arial"/>
            <w:sz w:val="18"/>
            <w:szCs w:val="18"/>
          </w:rPr>
          <w:delText>As my representative to speak for me.</w:delText>
        </w:r>
        <w:r w:rsidR="009A6C89" w:rsidRPr="00C30A17" w:rsidDel="001D17CD">
          <w:rPr>
            <w:sz w:val="18"/>
            <w:szCs w:val="18"/>
          </w:rPr>
          <w:delText xml:space="preserve"> </w:delText>
        </w:r>
        <w:r w:rsidR="009A6C89" w:rsidRPr="00C30A17" w:rsidDel="001D17CD">
          <w:rPr>
            <w:rFonts w:ascii="Arial" w:hAnsi="Arial" w:cs="Arial"/>
            <w:sz w:val="18"/>
            <w:szCs w:val="18"/>
          </w:rPr>
          <w:delText>I understand the IEP and related documents from this meeting will be provided to me for my signature</w:delText>
        </w:r>
      </w:del>
      <w:r w:rsidR="009A6C89" w:rsidRPr="00C30A17">
        <w:rPr>
          <w:rFonts w:ascii="Arial" w:hAnsi="Arial" w:cs="Arial"/>
          <w:sz w:val="18"/>
          <w:szCs w:val="18"/>
        </w:rPr>
        <w:t>,</w:t>
      </w:r>
      <w:r w:rsidR="009A6C89" w:rsidRPr="00C30A17">
        <w:rPr>
          <w:sz w:val="18"/>
          <w:szCs w:val="18"/>
        </w:rPr>
        <w:t xml:space="preserve"> </w:t>
      </w:r>
      <w:r w:rsidR="009A6C89" w:rsidRPr="00C30A17">
        <w:rPr>
          <w:rFonts w:ascii="Arial" w:hAnsi="Arial" w:cs="Arial"/>
          <w:sz w:val="18"/>
          <w:szCs w:val="18"/>
        </w:rPr>
        <w:t>thiab kuv pom zoo xa lawv rov qab</w:t>
      </w:r>
      <w:ins w:id="104" w:author="Fong RERHANG" w:date="2021-05-13T20:40:00Z">
        <w:r w:rsidR="001D17CD">
          <w:rPr>
            <w:rFonts w:ascii="Arial" w:hAnsi="Arial" w:cs="Arial"/>
            <w:sz w:val="18"/>
            <w:szCs w:val="18"/>
          </w:rPr>
          <w:t xml:space="preserve"> kom ncav sib hawm</w:t>
        </w:r>
      </w:ins>
      <w:r w:rsidR="009A6C89" w:rsidRPr="00C30A17">
        <w:rPr>
          <w:rFonts w:ascii="Arial" w:hAnsi="Arial" w:cs="Arial"/>
          <w:sz w:val="18"/>
          <w:szCs w:val="18"/>
        </w:rPr>
        <w:t>.</w:t>
      </w:r>
    </w:p>
    <w:p w14:paraId="5D9C9E8B" w14:textId="2A439603" w:rsidR="009A6C89" w:rsidRPr="00C45054" w:rsidRDefault="009A6C89" w:rsidP="009A6C89">
      <w:pPr>
        <w:spacing w:after="0"/>
        <w:jc w:val="both"/>
        <w:rPr>
          <w:rFonts w:ascii="Arial" w:hAnsi="Arial" w:cs="Arial"/>
          <w:b/>
          <w:bCs/>
          <w:sz w:val="22"/>
          <w:szCs w:val="22"/>
        </w:rPr>
      </w:pPr>
      <w:del w:id="105" w:author="Fong RERHANG" w:date="2021-05-13T20:41:00Z">
        <w:r w:rsidRPr="00090B58" w:rsidDel="001D17CD">
          <w:rPr>
            <w:rFonts w:ascii="Arial" w:hAnsi="Arial" w:cs="Arial"/>
            <w:b/>
            <w:bCs/>
            <w:sz w:val="22"/>
            <w:szCs w:val="22"/>
          </w:rPr>
          <w:delText>Sau</w:delText>
        </w:r>
      </w:del>
      <w:ins w:id="106" w:author="Fong RERHANG" w:date="2021-05-13T20:41:00Z">
        <w:r w:rsidR="001D17CD">
          <w:rPr>
            <w:rFonts w:ascii="Arial" w:hAnsi="Arial" w:cs="Arial"/>
            <w:b/>
            <w:bCs/>
            <w:sz w:val="22"/>
            <w:szCs w:val="22"/>
          </w:rPr>
          <w:t>Kos</w:t>
        </w:r>
      </w:ins>
      <w:r w:rsidRPr="00090B58">
        <w:rPr>
          <w:rFonts w:ascii="Arial" w:hAnsi="Arial" w:cs="Arial"/>
          <w:b/>
          <w:bCs/>
          <w:sz w:val="22"/>
          <w:szCs w:val="22"/>
        </w:rPr>
        <w:t xml:space="preserve"> Npe_______________________________Hnub Tim_____________</w:t>
      </w:r>
    </w:p>
    <w:p w14:paraId="5C7B2E8F" w14:textId="4712578D" w:rsidR="009A6C89" w:rsidRDefault="009A6C89" w:rsidP="009A6C89">
      <w:pPr>
        <w:spacing w:after="0"/>
        <w:jc w:val="both"/>
        <w:rPr>
          <w:rFonts w:ascii="Arial" w:hAnsi="Arial" w:cs="Arial"/>
          <w:sz w:val="19"/>
          <w:szCs w:val="19"/>
        </w:rPr>
      </w:pPr>
      <w:r>
        <w:rPr>
          <w:rFonts w:ascii="Arial" w:hAnsi="Arial" w:cs="Arial"/>
          <w:sz w:val="19"/>
          <w:szCs w:val="19"/>
        </w:rPr>
        <w:t xml:space="preserve">                      </w:t>
      </w:r>
      <w:r w:rsidRPr="001F433B">
        <w:rPr>
          <w:noProof/>
        </w:rPr>
        <w:drawing>
          <wp:inline distT="0" distB="0" distL="0" distR="0" wp14:anchorId="48ED3BAF" wp14:editId="5017724E">
            <wp:extent cx="147320" cy="115570"/>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090B58">
        <w:rPr>
          <w:rFonts w:ascii="Arial" w:hAnsi="Arial" w:cs="Arial"/>
          <w:sz w:val="19"/>
          <w:szCs w:val="19"/>
        </w:rPr>
        <w:t>Niam txiv</w:t>
      </w:r>
      <w:r>
        <w:rPr>
          <w:rFonts w:ascii="Arial" w:hAnsi="Arial" w:cs="Arial"/>
          <w:sz w:val="19"/>
          <w:szCs w:val="19"/>
        </w:rPr>
        <w:t xml:space="preserve"> </w:t>
      </w:r>
      <w:r w:rsidRPr="001F433B">
        <w:rPr>
          <w:noProof/>
        </w:rPr>
        <w:drawing>
          <wp:inline distT="0" distB="0" distL="0" distR="0" wp14:anchorId="2E88E9FC" wp14:editId="5585459B">
            <wp:extent cx="147320" cy="11557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090B58">
        <w:rPr>
          <w:rFonts w:ascii="Arial" w:hAnsi="Arial" w:cs="Arial"/>
          <w:sz w:val="19"/>
          <w:szCs w:val="19"/>
        </w:rPr>
        <w:t>Tus Saib Xyuas</w:t>
      </w:r>
      <w:r>
        <w:rPr>
          <w:rFonts w:ascii="Arial" w:hAnsi="Arial" w:cs="Arial"/>
          <w:sz w:val="19"/>
          <w:szCs w:val="19"/>
        </w:rPr>
        <w:t xml:space="preserve"> </w:t>
      </w:r>
      <w:r w:rsidRPr="001F433B">
        <w:rPr>
          <w:noProof/>
        </w:rPr>
        <w:drawing>
          <wp:inline distT="0" distB="0" distL="0" distR="0" wp14:anchorId="74CC3C13" wp14:editId="5A298CE7">
            <wp:extent cx="147320" cy="115570"/>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sz w:val="19"/>
          <w:szCs w:val="19"/>
        </w:rPr>
        <w:t xml:space="preserve">Tus </w:t>
      </w:r>
      <w:del w:id="107" w:author="Fong RERHANG" w:date="2021-05-13T20:44:00Z">
        <w:r w:rsidDel="001D17CD">
          <w:rPr>
            <w:rFonts w:ascii="Arial" w:hAnsi="Arial" w:cs="Arial"/>
            <w:sz w:val="19"/>
            <w:szCs w:val="19"/>
          </w:rPr>
          <w:delText>s</w:delText>
        </w:r>
      </w:del>
      <w:ins w:id="108" w:author="Fong RERHANG" w:date="2021-05-13T20:44:00Z">
        <w:r w:rsidR="001D17CD">
          <w:rPr>
            <w:rFonts w:ascii="Arial" w:hAnsi="Arial" w:cs="Arial"/>
            <w:sz w:val="19"/>
            <w:szCs w:val="19"/>
          </w:rPr>
          <w:t>S</w:t>
        </w:r>
      </w:ins>
      <w:r>
        <w:rPr>
          <w:rFonts w:ascii="Arial" w:hAnsi="Arial" w:cs="Arial"/>
          <w:sz w:val="19"/>
          <w:szCs w:val="19"/>
        </w:rPr>
        <w:t>aw</w:t>
      </w:r>
      <w:ins w:id="109" w:author="Fong RERHANG" w:date="2021-05-13T20:45:00Z">
        <w:r w:rsidR="001D17CD">
          <w:rPr>
            <w:rFonts w:ascii="Arial" w:hAnsi="Arial" w:cs="Arial"/>
            <w:sz w:val="19"/>
            <w:szCs w:val="19"/>
          </w:rPr>
          <w:t>v</w:t>
        </w:r>
      </w:ins>
      <w:del w:id="110" w:author="Fong RERHANG" w:date="2021-05-13T20:44:00Z">
        <w:r w:rsidDel="001D17CD">
          <w:rPr>
            <w:rFonts w:ascii="Arial" w:hAnsi="Arial" w:cs="Arial"/>
            <w:sz w:val="19"/>
            <w:szCs w:val="19"/>
          </w:rPr>
          <w:delText>m</w:delText>
        </w:r>
      </w:del>
      <w:r>
        <w:rPr>
          <w:rFonts w:ascii="Arial" w:hAnsi="Arial" w:cs="Arial"/>
          <w:sz w:val="19"/>
          <w:szCs w:val="19"/>
        </w:rPr>
        <w:t xml:space="preserve"> </w:t>
      </w:r>
      <w:ins w:id="111" w:author="Fong RERHANG" w:date="2021-05-13T20:44:00Z">
        <w:r w:rsidR="001D17CD">
          <w:rPr>
            <w:rFonts w:ascii="Arial" w:hAnsi="Arial" w:cs="Arial"/>
            <w:sz w:val="19"/>
            <w:szCs w:val="19"/>
          </w:rPr>
          <w:t>C</w:t>
        </w:r>
      </w:ins>
      <w:del w:id="112" w:author="Fong RERHANG" w:date="2021-05-13T20:44:00Z">
        <w:r w:rsidDel="001D17CD">
          <w:rPr>
            <w:rFonts w:ascii="Arial" w:hAnsi="Arial" w:cs="Arial"/>
            <w:sz w:val="19"/>
            <w:szCs w:val="19"/>
          </w:rPr>
          <w:delText>ch</w:delText>
        </w:r>
      </w:del>
      <w:r>
        <w:rPr>
          <w:rFonts w:ascii="Arial" w:hAnsi="Arial" w:cs="Arial"/>
          <w:sz w:val="19"/>
          <w:szCs w:val="19"/>
        </w:rPr>
        <w:t xml:space="preserve">ev </w:t>
      </w:r>
      <w:r w:rsidRPr="001F433B">
        <w:rPr>
          <w:noProof/>
        </w:rPr>
        <w:drawing>
          <wp:inline distT="0" distB="0" distL="0" distR="0" wp14:anchorId="070F5842" wp14:editId="72B98363">
            <wp:extent cx="147320" cy="115570"/>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sz w:val="19"/>
          <w:szCs w:val="19"/>
        </w:rPr>
        <w:t xml:space="preserve"> </w:t>
      </w:r>
      <w:r w:rsidRPr="000E39F2">
        <w:rPr>
          <w:rFonts w:ascii="Arial" w:hAnsi="Arial" w:cs="Arial"/>
          <w:sz w:val="19"/>
          <w:szCs w:val="19"/>
        </w:rPr>
        <w:t xml:space="preserve">Cov Tub Ntxhais </w:t>
      </w:r>
      <w:r w:rsidR="008021BB">
        <w:rPr>
          <w:rFonts w:ascii="Arial" w:hAnsi="Arial" w:cs="Arial"/>
          <w:sz w:val="19"/>
          <w:szCs w:val="19"/>
        </w:rPr>
        <w:t>Kawm</w:t>
      </w:r>
      <w:ins w:id="113" w:author="Fong RERHANG" w:date="2021-05-13T20:45:00Z">
        <w:r w:rsidR="001D17CD">
          <w:rPr>
            <w:rFonts w:ascii="Arial" w:hAnsi="Arial" w:cs="Arial"/>
            <w:sz w:val="19"/>
            <w:szCs w:val="19"/>
          </w:rPr>
          <w:t xml:space="preserve"> Muaj Hnub Nyoog</w:t>
        </w:r>
      </w:ins>
      <w:r>
        <w:rPr>
          <w:rFonts w:ascii="Arial" w:hAnsi="Arial" w:cs="Arial"/>
          <w:sz w:val="19"/>
          <w:szCs w:val="19"/>
        </w:rPr>
        <w:tab/>
      </w:r>
    </w:p>
    <w:p w14:paraId="7CB60BA6" w14:textId="3BAF1D22" w:rsidR="009A6C89" w:rsidRDefault="009A6C89" w:rsidP="009A6C89">
      <w:pPr>
        <w:spacing w:after="0"/>
        <w:jc w:val="both"/>
        <w:rPr>
          <w:rFonts w:ascii="Arial" w:hAnsi="Arial" w:cs="Arial"/>
          <w:sz w:val="19"/>
          <w:szCs w:val="19"/>
        </w:rPr>
      </w:pPr>
      <w:r>
        <w:rPr>
          <w:rFonts w:ascii="Arial" w:hAnsi="Arial" w:cs="Arial"/>
          <w:sz w:val="19"/>
          <w:szCs w:val="19"/>
        </w:rPr>
        <w:t xml:space="preserve"> Txhawm rau </w:t>
      </w:r>
      <w:r w:rsidRPr="00125970">
        <w:rPr>
          <w:rFonts w:ascii="Arial" w:hAnsi="Arial" w:cs="Arial"/>
          <w:sz w:val="20"/>
          <w:szCs w:val="20"/>
        </w:rPr>
        <w:t>LEA</w:t>
      </w:r>
      <w:r>
        <w:rPr>
          <w:rFonts w:ascii="Arial" w:hAnsi="Arial" w:cs="Arial"/>
          <w:sz w:val="19"/>
          <w:szCs w:val="19"/>
        </w:rPr>
        <w:t xml:space="preserve"> siv xwb</w:t>
      </w:r>
      <w:r w:rsidR="009A5341">
        <w:rPr>
          <w:rFonts w:ascii="Arial" w:hAnsi="Arial" w:cs="Arial"/>
          <w:sz w:val="19"/>
          <w:szCs w:val="19"/>
        </w:rPr>
        <w:t xml:space="preserve">                                                                                                                                                        </w:t>
      </w:r>
    </w:p>
    <w:p w14:paraId="41E6F503" w14:textId="7E0F2B43" w:rsidR="00B2591B" w:rsidRDefault="009A6C89" w:rsidP="007F28AC">
      <w:pPr>
        <w:spacing w:after="0"/>
        <w:jc w:val="both"/>
        <w:rPr>
          <w:rFonts w:ascii="Arial" w:hAnsi="Arial" w:cs="Arial"/>
          <w:b/>
          <w:bCs/>
          <w:sz w:val="20"/>
          <w:szCs w:val="20"/>
        </w:rPr>
      </w:pPr>
      <w:r>
        <w:rPr>
          <w:rFonts w:ascii="Arial" w:hAnsi="Arial" w:cs="Arial"/>
          <w:sz w:val="19"/>
          <w:szCs w:val="19"/>
        </w:rPr>
        <w:t xml:space="preserve">                                                                                      </w:t>
      </w:r>
      <w:del w:id="114" w:author="Fong RERHANG" w:date="2021-05-13T20:48:00Z">
        <w:r w:rsidRPr="00125970" w:rsidDel="001D17CD">
          <w:rPr>
            <w:rFonts w:ascii="Arial" w:hAnsi="Arial" w:cs="Arial"/>
            <w:b/>
            <w:bCs/>
            <w:sz w:val="20"/>
            <w:szCs w:val="20"/>
          </w:rPr>
          <w:delText>Kev Pom Zoom</w:delText>
        </w:r>
      </w:del>
      <w:ins w:id="115" w:author="Fong RERHANG" w:date="2021-05-13T20:49:00Z">
        <w:r w:rsidR="00C929E1">
          <w:rPr>
            <w:rFonts w:ascii="Arial" w:hAnsi="Arial" w:cs="Arial"/>
            <w:b/>
            <w:bCs/>
            <w:sz w:val="20"/>
            <w:szCs w:val="20"/>
          </w:rPr>
          <w:t>Tawm Tswv Yem(</w:t>
        </w:r>
      </w:ins>
      <w:ins w:id="116" w:author="Fong RERHANG" w:date="2021-05-13T20:50:00Z">
        <w:r w:rsidR="00C929E1">
          <w:rPr>
            <w:rFonts w:ascii="Arial" w:hAnsi="Arial" w:cs="Arial"/>
            <w:b/>
            <w:bCs/>
            <w:sz w:val="20"/>
            <w:szCs w:val="20"/>
          </w:rPr>
          <w:t>comment)</w:t>
        </w:r>
      </w:ins>
      <w:r w:rsidRPr="00125970">
        <w:rPr>
          <w:rFonts w:ascii="Arial" w:hAnsi="Arial" w:cs="Arial"/>
          <w:b/>
          <w:bCs/>
          <w:sz w:val="20"/>
          <w:szCs w:val="20"/>
        </w:rPr>
        <w:t>/</w:t>
      </w:r>
      <w:del w:id="117" w:author="Fong RERHANG" w:date="2021-05-13T20:48:00Z">
        <w:r w:rsidRPr="00125970" w:rsidDel="001D17CD">
          <w:rPr>
            <w:rFonts w:ascii="Arial" w:hAnsi="Arial" w:cs="Arial"/>
            <w:b/>
            <w:bCs/>
            <w:sz w:val="20"/>
            <w:szCs w:val="20"/>
          </w:rPr>
          <w:delText xml:space="preserve"> </w:delText>
        </w:r>
      </w:del>
      <w:r w:rsidRPr="00125970">
        <w:rPr>
          <w:rFonts w:ascii="Arial" w:hAnsi="Arial" w:cs="Arial"/>
          <w:b/>
          <w:bCs/>
          <w:sz w:val="20"/>
          <w:szCs w:val="20"/>
        </w:rPr>
        <w:t>Cov Lus Qhia Ntxiv</w:t>
      </w:r>
      <w:r w:rsidR="009A5341">
        <w:rPr>
          <w:rFonts w:ascii="Arial" w:hAnsi="Arial" w:cs="Arial"/>
          <w:b/>
          <w:bCs/>
          <w:sz w:val="20"/>
          <w:szCs w:val="20"/>
        </w:rPr>
        <w:t xml:space="preserve">                                          </w:t>
      </w:r>
    </w:p>
    <w:p w14:paraId="549DD9B7" w14:textId="08EB07EB" w:rsidR="00BC1A2F" w:rsidRPr="00772849" w:rsidRDefault="00BC1A2F" w:rsidP="00BC1A2F">
      <w:pPr>
        <w:spacing w:after="0"/>
        <w:jc w:val="center"/>
        <w:rPr>
          <w:rFonts w:ascii="Arial" w:hAnsi="Arial" w:cs="Arial"/>
          <w:b/>
          <w:bCs/>
        </w:rPr>
      </w:pPr>
      <w:r w:rsidRPr="00772849">
        <w:rPr>
          <w:rFonts w:ascii="Arial" w:hAnsi="Arial" w:cs="Arial"/>
          <w:b/>
          <w:bCs/>
        </w:rPr>
        <w:t>SACRAMENTO CITY UNIFIED</w:t>
      </w:r>
    </w:p>
    <w:p w14:paraId="46B6280F" w14:textId="7FB2F5E0" w:rsidR="00BC1A2F" w:rsidRDefault="00BC1A2F" w:rsidP="00BC1A2F">
      <w:pPr>
        <w:spacing w:after="0"/>
        <w:jc w:val="center"/>
        <w:rPr>
          <w:rFonts w:ascii="Arial" w:hAnsi="Arial" w:cs="Arial"/>
          <w:b/>
          <w:bCs/>
        </w:rPr>
      </w:pPr>
      <w:r w:rsidRPr="00772849">
        <w:rPr>
          <w:rFonts w:ascii="Arial" w:hAnsi="Arial" w:cs="Arial"/>
          <w:b/>
          <w:bCs/>
        </w:rPr>
        <w:t xml:space="preserve"> </w:t>
      </w:r>
      <w:del w:id="118" w:author="Fong RERHANG" w:date="2021-05-13T20:58:00Z">
        <w:r w:rsidRPr="00772849" w:rsidDel="00C929E1">
          <w:rPr>
            <w:rFonts w:ascii="Arial" w:hAnsi="Arial" w:cs="Arial"/>
            <w:b/>
            <w:bCs/>
          </w:rPr>
          <w:delText>IEP</w:delText>
        </w:r>
      </w:del>
      <w:r w:rsidRPr="00772849">
        <w:rPr>
          <w:rFonts w:ascii="Arial" w:hAnsi="Arial" w:cs="Arial"/>
          <w:b/>
          <w:bCs/>
        </w:rPr>
        <w:t xml:space="preserve"> PAB PAWG NEEG</w:t>
      </w:r>
      <w:ins w:id="119" w:author="Fong RERHANG" w:date="2021-05-13T20:57:00Z">
        <w:r w:rsidR="00C929E1">
          <w:rPr>
            <w:rFonts w:ascii="Arial" w:hAnsi="Arial" w:cs="Arial"/>
            <w:b/>
            <w:bCs/>
          </w:rPr>
          <w:t xml:space="preserve"> TSIS UA TSWV CUAB</w:t>
        </w:r>
      </w:ins>
      <w:ins w:id="120" w:author="Fong RERHANG" w:date="2021-05-13T20:58:00Z">
        <w:r w:rsidR="00C929E1">
          <w:rPr>
            <w:rFonts w:ascii="Arial" w:hAnsi="Arial" w:cs="Arial"/>
            <w:b/>
            <w:bCs/>
          </w:rPr>
          <w:t xml:space="preserve"> IEP</w:t>
        </w:r>
      </w:ins>
      <w:r w:rsidRPr="00772849">
        <w:rPr>
          <w:rFonts w:ascii="Arial" w:hAnsi="Arial" w:cs="Arial"/>
          <w:b/>
          <w:bCs/>
        </w:rPr>
        <w:t xml:space="preserve"> </w:t>
      </w:r>
      <w:del w:id="121" w:author="Fong RERHANG" w:date="2021-05-13T20:58:00Z">
        <w:r w:rsidDel="00C929E1">
          <w:rPr>
            <w:rFonts w:ascii="Arial" w:hAnsi="Arial" w:cs="Arial"/>
            <w:b/>
            <w:bCs/>
          </w:rPr>
          <w:delText>UAS TAU KEV ZAM</w:delText>
        </w:r>
      </w:del>
    </w:p>
    <w:p w14:paraId="552B9479" w14:textId="77777777" w:rsidR="00BC1A2F" w:rsidRPr="00772849" w:rsidRDefault="00BC1A2F" w:rsidP="00BC1A2F">
      <w:pPr>
        <w:spacing w:after="0"/>
        <w:jc w:val="center"/>
        <w:rPr>
          <w:rFonts w:ascii="Arial" w:hAnsi="Arial" w:cs="Arial"/>
          <w:b/>
          <w:bCs/>
        </w:rPr>
      </w:pPr>
    </w:p>
    <w:p w14:paraId="03EBDBAC" w14:textId="44F98A82" w:rsidR="00BC1A2F" w:rsidRPr="00045ABB" w:rsidRDefault="00BC1A2F" w:rsidP="00BC1A2F">
      <w:pPr>
        <w:spacing w:after="0"/>
        <w:rPr>
          <w:rFonts w:ascii="Arial" w:hAnsi="Arial" w:cs="Arial"/>
          <w:i/>
          <w:iCs/>
          <w:sz w:val="20"/>
          <w:szCs w:val="20"/>
          <w:u w:val="single"/>
        </w:rPr>
      </w:pPr>
      <w:r w:rsidRPr="00045ABB">
        <w:rPr>
          <w:rFonts w:ascii="Arial" w:hAnsi="Arial" w:cs="Arial"/>
          <w:b/>
          <w:bCs/>
          <w:sz w:val="20"/>
          <w:szCs w:val="20"/>
        </w:rPr>
        <w:t xml:space="preserve">Tub </w:t>
      </w:r>
      <w:r>
        <w:rPr>
          <w:rFonts w:ascii="Arial" w:hAnsi="Arial" w:cs="Arial"/>
          <w:b/>
          <w:bCs/>
          <w:sz w:val="20"/>
          <w:szCs w:val="20"/>
        </w:rPr>
        <w:t>N</w:t>
      </w:r>
      <w:r w:rsidRPr="00045ABB">
        <w:rPr>
          <w:rFonts w:ascii="Arial" w:hAnsi="Arial" w:cs="Arial"/>
          <w:b/>
          <w:bCs/>
          <w:sz w:val="20"/>
          <w:szCs w:val="20"/>
        </w:rPr>
        <w:t xml:space="preserve">txhais </w:t>
      </w:r>
      <w:del w:id="122" w:author="Fong RERHANG" w:date="2021-05-13T20:58:00Z">
        <w:r w:rsidRPr="00045ABB" w:rsidDel="006461B6">
          <w:rPr>
            <w:rFonts w:ascii="Arial" w:hAnsi="Arial" w:cs="Arial"/>
            <w:b/>
            <w:bCs/>
            <w:sz w:val="20"/>
            <w:szCs w:val="20"/>
          </w:rPr>
          <w:delText>k</w:delText>
        </w:r>
      </w:del>
      <w:ins w:id="123" w:author="Fong RERHANG" w:date="2021-05-13T20:58:00Z">
        <w:r w:rsidR="006461B6">
          <w:rPr>
            <w:rFonts w:ascii="Arial" w:hAnsi="Arial" w:cs="Arial"/>
            <w:b/>
            <w:bCs/>
            <w:sz w:val="20"/>
            <w:szCs w:val="20"/>
          </w:rPr>
          <w:t>K</w:t>
        </w:r>
      </w:ins>
      <w:r w:rsidRPr="00045ABB">
        <w:rPr>
          <w:rFonts w:ascii="Arial" w:hAnsi="Arial" w:cs="Arial"/>
          <w:b/>
          <w:bCs/>
          <w:sz w:val="20"/>
          <w:szCs w:val="20"/>
        </w:rPr>
        <w:t>awm</w:t>
      </w:r>
      <w:r>
        <w:rPr>
          <w:rFonts w:ascii="Arial" w:hAnsi="Arial" w:cs="Arial"/>
          <w:b/>
          <w:bCs/>
          <w:sz w:val="20"/>
          <w:szCs w:val="20"/>
        </w:rPr>
        <w:t xml:space="preserve"> Lub Npe</w:t>
      </w:r>
      <w:r w:rsidRPr="00045ABB">
        <w:rPr>
          <w:rFonts w:ascii="Arial" w:hAnsi="Arial" w:cs="Arial"/>
          <w:b/>
          <w:bCs/>
          <w:sz w:val="20"/>
          <w:szCs w:val="20"/>
        </w:rPr>
        <w:t xml:space="preserve">: </w:t>
      </w:r>
      <w:r w:rsidR="00B673A3">
        <w:rPr>
          <w:rFonts w:ascii="Arial" w:hAnsi="Arial" w:cs="Arial"/>
          <w:i/>
          <w:iCs/>
          <w:sz w:val="20"/>
          <w:szCs w:val="20"/>
          <w:u w:val="single"/>
        </w:rPr>
        <w:t>Thao, Nalee</w:t>
      </w:r>
      <w:r w:rsidRPr="00045ABB">
        <w:rPr>
          <w:rFonts w:ascii="Arial" w:hAnsi="Arial" w:cs="Arial"/>
          <w:sz w:val="20"/>
          <w:szCs w:val="20"/>
        </w:rPr>
        <w:t xml:space="preserve">                </w:t>
      </w:r>
      <w:r w:rsidRPr="00045ABB">
        <w:rPr>
          <w:rFonts w:ascii="Arial" w:hAnsi="Arial" w:cs="Arial"/>
          <w:b/>
          <w:bCs/>
          <w:sz w:val="20"/>
          <w:szCs w:val="20"/>
        </w:rPr>
        <w:t>Hnub Yug:</w:t>
      </w:r>
      <w:r w:rsidR="00B673A3">
        <w:rPr>
          <w:rFonts w:ascii="Arial" w:hAnsi="Arial" w:cs="Arial"/>
          <w:i/>
          <w:iCs/>
          <w:sz w:val="20"/>
          <w:szCs w:val="20"/>
          <w:u w:val="single"/>
        </w:rPr>
        <w:t>11/21/2013</w:t>
      </w:r>
      <w:r w:rsidRPr="00045ABB">
        <w:rPr>
          <w:rFonts w:ascii="Arial" w:hAnsi="Arial" w:cs="Arial"/>
          <w:sz w:val="20"/>
          <w:szCs w:val="20"/>
        </w:rPr>
        <w:t xml:space="preserve">     </w:t>
      </w:r>
      <w:r w:rsidRPr="00045ABB">
        <w:rPr>
          <w:rFonts w:ascii="Arial" w:hAnsi="Arial" w:cs="Arial"/>
          <w:b/>
          <w:bCs/>
          <w:sz w:val="20"/>
          <w:szCs w:val="20"/>
        </w:rPr>
        <w:t xml:space="preserve">Hnub </w:t>
      </w:r>
      <w:del w:id="124" w:author="Fong RERHANG" w:date="2021-05-13T21:00:00Z">
        <w:r w:rsidDel="006461B6">
          <w:rPr>
            <w:rFonts w:ascii="Arial" w:hAnsi="Arial" w:cs="Arial"/>
            <w:b/>
            <w:bCs/>
            <w:sz w:val="20"/>
            <w:szCs w:val="20"/>
          </w:rPr>
          <w:delText>n</w:delText>
        </w:r>
        <w:r w:rsidRPr="00045ABB" w:rsidDel="006461B6">
          <w:rPr>
            <w:rFonts w:ascii="Arial" w:hAnsi="Arial" w:cs="Arial"/>
            <w:b/>
            <w:bCs/>
            <w:sz w:val="20"/>
            <w:szCs w:val="20"/>
          </w:rPr>
          <w:delText>kag</w:delText>
        </w:r>
      </w:del>
      <w:r w:rsidRPr="00045ABB">
        <w:rPr>
          <w:rFonts w:ascii="Arial" w:hAnsi="Arial" w:cs="Arial"/>
          <w:b/>
          <w:bCs/>
          <w:sz w:val="20"/>
          <w:szCs w:val="20"/>
        </w:rPr>
        <w:t xml:space="preserve"> IEP:</w:t>
      </w:r>
      <w:r w:rsidRPr="00045ABB">
        <w:rPr>
          <w:rFonts w:ascii="Arial" w:hAnsi="Arial" w:cs="Arial"/>
          <w:sz w:val="20"/>
          <w:szCs w:val="20"/>
        </w:rPr>
        <w:t xml:space="preserve"> </w:t>
      </w:r>
      <w:r w:rsidR="00B673A3">
        <w:rPr>
          <w:rFonts w:ascii="Arial" w:hAnsi="Arial" w:cs="Arial"/>
          <w:i/>
          <w:iCs/>
          <w:sz w:val="20"/>
          <w:szCs w:val="20"/>
          <w:u w:val="single"/>
        </w:rPr>
        <w:t>3/26/2021</w:t>
      </w:r>
    </w:p>
    <w:p w14:paraId="0A5716AD" w14:textId="77777777" w:rsidR="00BC1A2F" w:rsidRPr="007A19DD" w:rsidRDefault="00BC1A2F" w:rsidP="00BC1A2F">
      <w:pPr>
        <w:spacing w:after="0"/>
        <w:rPr>
          <w:rFonts w:ascii="Arial" w:hAnsi="Arial" w:cs="Arial"/>
          <w:sz w:val="19"/>
          <w:szCs w:val="19"/>
        </w:rPr>
      </w:pPr>
    </w:p>
    <w:p w14:paraId="4A0D9F5F" w14:textId="71F4D35E" w:rsidR="00BC1A2F" w:rsidRDefault="00BC1A2F" w:rsidP="00BC1A2F">
      <w:pPr>
        <w:spacing w:after="0"/>
        <w:rPr>
          <w:rFonts w:ascii="Arial" w:hAnsi="Arial" w:cs="Arial"/>
          <w:sz w:val="19"/>
          <w:szCs w:val="19"/>
        </w:rPr>
      </w:pPr>
      <w:r w:rsidRPr="001D3CA7">
        <w:rPr>
          <w:rFonts w:ascii="Arial" w:hAnsi="Arial" w:cs="Arial"/>
          <w:sz w:val="19"/>
          <w:szCs w:val="19"/>
        </w:rPr>
        <w:t>Los ntawm kev pom zoo ntawm niam txiv</w:t>
      </w:r>
      <w:del w:id="125" w:author="Fong RERHANG" w:date="2021-05-13T21:07:00Z">
        <w:r w:rsidRPr="001D3CA7" w:rsidDel="006461B6">
          <w:rPr>
            <w:rFonts w:ascii="Arial" w:hAnsi="Arial" w:cs="Arial"/>
            <w:sz w:val="19"/>
            <w:szCs w:val="19"/>
          </w:rPr>
          <w:delText xml:space="preserve"> </w:delText>
        </w:r>
      </w:del>
      <w:r w:rsidRPr="001D3CA7">
        <w:rPr>
          <w:rFonts w:ascii="Arial" w:hAnsi="Arial" w:cs="Arial"/>
          <w:sz w:val="19"/>
          <w:szCs w:val="19"/>
        </w:rPr>
        <w:t>/</w:t>
      </w:r>
      <w:del w:id="126" w:author="Fong RERHANG" w:date="2021-05-13T21:07:00Z">
        <w:r w:rsidRPr="001D3CA7" w:rsidDel="006461B6">
          <w:rPr>
            <w:rFonts w:ascii="Arial" w:hAnsi="Arial" w:cs="Arial"/>
            <w:sz w:val="19"/>
            <w:szCs w:val="19"/>
          </w:rPr>
          <w:delText xml:space="preserve"> </w:delText>
        </w:r>
      </w:del>
      <w:r w:rsidRPr="001D3CA7">
        <w:rPr>
          <w:rFonts w:ascii="Arial" w:hAnsi="Arial" w:cs="Arial"/>
          <w:sz w:val="19"/>
          <w:szCs w:val="19"/>
        </w:rPr>
        <w:t xml:space="preserve">tub ntxhais kawm </w:t>
      </w:r>
      <w:ins w:id="127" w:author="Fong RERHANG" w:date="2021-05-13T21:07:00Z">
        <w:r w:rsidR="006461B6">
          <w:rPr>
            <w:rFonts w:ascii="Arial" w:hAnsi="Arial" w:cs="Arial"/>
            <w:sz w:val="19"/>
            <w:szCs w:val="19"/>
          </w:rPr>
          <w:t xml:space="preserve">muaj hnub nyoog </w:t>
        </w:r>
      </w:ins>
      <w:del w:id="128" w:author="Fong RERHANG" w:date="2021-05-13T21:07:00Z">
        <w:r w:rsidDel="006461B6">
          <w:rPr>
            <w:rFonts w:ascii="Arial" w:hAnsi="Arial" w:cs="Arial"/>
            <w:sz w:val="19"/>
            <w:szCs w:val="19"/>
          </w:rPr>
          <w:delText>loj</w:delText>
        </w:r>
      </w:del>
      <w:r>
        <w:rPr>
          <w:rFonts w:ascii="Arial" w:hAnsi="Arial" w:cs="Arial"/>
          <w:sz w:val="19"/>
          <w:szCs w:val="19"/>
        </w:rPr>
        <w:t>,</w:t>
      </w:r>
      <w:r w:rsidRPr="001D3CA7">
        <w:t xml:space="preserve"> </w:t>
      </w:r>
      <w:r w:rsidRPr="001D3CA7">
        <w:rPr>
          <w:rFonts w:ascii="Arial" w:hAnsi="Arial" w:cs="Arial"/>
          <w:sz w:val="19"/>
          <w:szCs w:val="19"/>
        </w:rPr>
        <w:t>thiab xaiv tus sawv cev ntawm lub chaw saib kev kawm hauv zos</w:t>
      </w:r>
      <w:r>
        <w:rPr>
          <w:rFonts w:ascii="Arial" w:hAnsi="Arial" w:cs="Arial"/>
          <w:sz w:val="19"/>
          <w:szCs w:val="19"/>
        </w:rPr>
        <w:t>,</w:t>
      </w:r>
      <w:ins w:id="129" w:author="Fong RERHANG" w:date="2021-05-13T21:10:00Z">
        <w:r w:rsidR="00C3290C">
          <w:rPr>
            <w:rFonts w:ascii="Arial" w:hAnsi="Arial" w:cs="Arial"/>
            <w:sz w:val="19"/>
            <w:szCs w:val="19"/>
          </w:rPr>
          <w:t xml:space="preserve"> </w:t>
        </w:r>
      </w:ins>
      <w:r>
        <w:rPr>
          <w:rFonts w:ascii="Arial" w:hAnsi="Arial" w:cs="Arial"/>
          <w:sz w:val="19"/>
          <w:szCs w:val="19"/>
        </w:rPr>
        <w:t>kev</w:t>
      </w:r>
      <w:ins w:id="130" w:author="Fong RERHANG" w:date="2021-05-13T21:11:00Z">
        <w:r w:rsidR="00C3290C">
          <w:rPr>
            <w:rFonts w:ascii="Arial" w:hAnsi="Arial" w:cs="Arial"/>
            <w:sz w:val="19"/>
            <w:szCs w:val="19"/>
          </w:rPr>
          <w:t xml:space="preserve"> </w:t>
        </w:r>
      </w:ins>
      <w:del w:id="131" w:author="Fong RERHANG" w:date="2021-05-13T21:11:00Z">
        <w:r w:rsidRPr="001D3CA7" w:rsidDel="00C3290C">
          <w:rPr>
            <w:rFonts w:ascii="Arial" w:hAnsi="Arial" w:cs="Arial"/>
            <w:sz w:val="19"/>
            <w:szCs w:val="19"/>
          </w:rPr>
          <w:delText xml:space="preserve"> muaj </w:delText>
        </w:r>
      </w:del>
      <w:r>
        <w:rPr>
          <w:rFonts w:ascii="Arial" w:hAnsi="Arial" w:cs="Arial"/>
          <w:sz w:val="19"/>
          <w:szCs w:val="19"/>
        </w:rPr>
        <w:t xml:space="preserve">muaj ntsej muag </w:t>
      </w:r>
      <w:r w:rsidRPr="001D3CA7">
        <w:rPr>
          <w:rFonts w:ascii="Arial" w:hAnsi="Arial" w:cs="Arial"/>
          <w:sz w:val="19"/>
          <w:szCs w:val="19"/>
        </w:rPr>
        <w:t>thiab</w:t>
      </w:r>
      <w:r>
        <w:rPr>
          <w:rFonts w:ascii="Arial" w:hAnsi="Arial" w:cs="Arial"/>
          <w:sz w:val="19"/>
          <w:szCs w:val="19"/>
        </w:rPr>
        <w:t xml:space="preserve"> </w:t>
      </w:r>
      <w:r w:rsidRPr="001D3CA7">
        <w:rPr>
          <w:rFonts w:ascii="Arial" w:hAnsi="Arial" w:cs="Arial"/>
          <w:sz w:val="19"/>
          <w:szCs w:val="19"/>
        </w:rPr>
        <w:t xml:space="preserve">kev koom nrog </w:t>
      </w:r>
      <w:del w:id="132" w:author="Fong RERHANG" w:date="2021-05-13T21:13:00Z">
        <w:r w:rsidDel="00C3290C">
          <w:rPr>
            <w:rFonts w:ascii="Arial" w:hAnsi="Arial" w:cs="Arial"/>
            <w:sz w:val="19"/>
            <w:szCs w:val="19"/>
          </w:rPr>
          <w:delText>tus m</w:delText>
        </w:r>
      </w:del>
      <w:del w:id="133" w:author="Fong RERHANG" w:date="2021-05-13T21:12:00Z">
        <w:r w:rsidDel="00C3290C">
          <w:rPr>
            <w:rFonts w:ascii="Arial" w:hAnsi="Arial" w:cs="Arial"/>
            <w:sz w:val="19"/>
            <w:szCs w:val="19"/>
          </w:rPr>
          <w:delText>ej zeej(cov mej zeej)</w:delText>
        </w:r>
      </w:del>
      <w:ins w:id="134" w:author="Fong RERHANG" w:date="2021-05-13T21:13:00Z">
        <w:r w:rsidR="00C3290C">
          <w:rPr>
            <w:rFonts w:ascii="Arial" w:hAnsi="Arial" w:cs="Arial"/>
            <w:sz w:val="19"/>
            <w:szCs w:val="19"/>
          </w:rPr>
          <w:t xml:space="preserve"> (cov) tswv cuab</w:t>
        </w:r>
      </w:ins>
      <w:r>
        <w:rPr>
          <w:rFonts w:ascii="Arial" w:hAnsi="Arial" w:cs="Arial"/>
          <w:sz w:val="19"/>
          <w:szCs w:val="19"/>
        </w:rPr>
        <w:t xml:space="preserve"> ntawm Pab Pawg</w:t>
      </w:r>
      <w:ins w:id="135" w:author="Fong RERHANG" w:date="2021-05-13T21:13:00Z">
        <w:r w:rsidR="00C3290C">
          <w:rPr>
            <w:rFonts w:ascii="Arial" w:hAnsi="Arial" w:cs="Arial"/>
            <w:sz w:val="19"/>
            <w:szCs w:val="19"/>
          </w:rPr>
          <w:t xml:space="preserve"> Kev Kawm Ntiag Tus (</w:t>
        </w:r>
      </w:ins>
      <w:ins w:id="136" w:author="Fong RERHANG" w:date="2021-05-13T21:14:00Z">
        <w:r w:rsidR="00C3290C">
          <w:rPr>
            <w:rFonts w:ascii="Arial" w:hAnsi="Arial" w:cs="Arial"/>
            <w:sz w:val="19"/>
            <w:szCs w:val="19"/>
          </w:rPr>
          <w:t>IPE)</w:t>
        </w:r>
      </w:ins>
      <w:del w:id="137" w:author="Fong RERHANG" w:date="2021-05-13T21:14:00Z">
        <w:r w:rsidDel="00C3290C">
          <w:rPr>
            <w:rFonts w:ascii="Arial" w:hAnsi="Arial" w:cs="Arial"/>
            <w:sz w:val="19"/>
            <w:szCs w:val="19"/>
          </w:rPr>
          <w:delText xml:space="preserve"> Khoos Kas Kev Kawm Qee Leej Neeg</w:delText>
        </w:r>
        <w:r w:rsidRPr="001D3CA7" w:rsidDel="00C3290C">
          <w:rPr>
            <w:rFonts w:ascii="Arial" w:hAnsi="Arial" w:cs="Arial"/>
            <w:sz w:val="19"/>
            <w:szCs w:val="19"/>
          </w:rPr>
          <w:delText xml:space="preserve">  </w:delText>
        </w:r>
      </w:del>
      <w:r>
        <w:rPr>
          <w:rFonts w:ascii="Arial" w:hAnsi="Arial" w:cs="Arial"/>
          <w:sz w:val="19"/>
          <w:szCs w:val="19"/>
        </w:rPr>
        <w:t xml:space="preserve"> uas raug hais</w:t>
      </w:r>
      <w:r w:rsidRPr="001D3CA7">
        <w:rPr>
          <w:rFonts w:ascii="Arial" w:hAnsi="Arial" w:cs="Arial"/>
          <w:sz w:val="19"/>
          <w:szCs w:val="19"/>
        </w:rPr>
        <w:t xml:space="preserve"> hauv qab no  tsis tsim nyog thiab tau </w:t>
      </w:r>
      <w:r>
        <w:rPr>
          <w:rFonts w:ascii="Arial" w:hAnsi="Arial" w:cs="Arial"/>
          <w:sz w:val="19"/>
          <w:szCs w:val="19"/>
        </w:rPr>
        <w:t xml:space="preserve">raug </w:t>
      </w:r>
      <w:r w:rsidRPr="001D3CA7">
        <w:rPr>
          <w:rFonts w:ascii="Arial" w:hAnsi="Arial" w:cs="Arial"/>
          <w:sz w:val="19"/>
          <w:szCs w:val="19"/>
        </w:rPr>
        <w:t xml:space="preserve"> zam los ntawm</w:t>
      </w:r>
      <w:r>
        <w:rPr>
          <w:rFonts w:ascii="Arial" w:hAnsi="Arial" w:cs="Arial"/>
          <w:sz w:val="19"/>
          <w:szCs w:val="19"/>
        </w:rPr>
        <w:t xml:space="preserve"> kev muaj ntsej muag</w:t>
      </w:r>
      <w:r w:rsidRPr="001D3CA7">
        <w:rPr>
          <w:rFonts w:ascii="Arial" w:hAnsi="Arial" w:cs="Arial"/>
          <w:sz w:val="19"/>
          <w:szCs w:val="19"/>
        </w:rPr>
        <w:t xml:space="preserve"> thiab koom nrog hauv lub</w:t>
      </w:r>
      <w:ins w:id="138" w:author="Fong RERHANG" w:date="2021-05-13T21:15:00Z">
        <w:r w:rsidR="00C3290C">
          <w:rPr>
            <w:rFonts w:ascii="Arial" w:hAnsi="Arial" w:cs="Arial"/>
            <w:sz w:val="19"/>
            <w:szCs w:val="19"/>
          </w:rPr>
          <w:t xml:space="preserve"> tsev kawm</w:t>
        </w:r>
      </w:ins>
      <w:del w:id="139" w:author="Fong RERHANG" w:date="2021-05-13T21:15:00Z">
        <w:r w:rsidRPr="001D3CA7" w:rsidDel="00C3290C">
          <w:rPr>
            <w:rFonts w:ascii="Arial" w:hAnsi="Arial" w:cs="Arial"/>
            <w:sz w:val="19"/>
            <w:szCs w:val="19"/>
          </w:rPr>
          <w:delText xml:space="preserve"> rooj</w:delText>
        </w:r>
      </w:del>
      <w:r w:rsidRPr="001D3CA7">
        <w:rPr>
          <w:rFonts w:ascii="Arial" w:hAnsi="Arial" w:cs="Arial"/>
          <w:sz w:val="19"/>
          <w:szCs w:val="19"/>
        </w:rPr>
        <w:t xml:space="preserve"> sib tham uas tau teem rau hnub tim </w:t>
      </w:r>
      <w:r w:rsidR="00C94219">
        <w:rPr>
          <w:rFonts w:ascii="Arial" w:hAnsi="Arial" w:cs="Arial"/>
          <w:i/>
          <w:iCs/>
          <w:sz w:val="19"/>
          <w:szCs w:val="19"/>
          <w:u w:val="single"/>
        </w:rPr>
        <w:t>3/26/202</w:t>
      </w:r>
      <w:r>
        <w:rPr>
          <w:rFonts w:ascii="Arial" w:hAnsi="Arial" w:cs="Arial"/>
          <w:i/>
          <w:iCs/>
          <w:sz w:val="19"/>
          <w:szCs w:val="19"/>
          <w:u w:val="single"/>
        </w:rPr>
        <w:t>1</w:t>
      </w:r>
      <w:r w:rsidRPr="001D3CA7">
        <w:rPr>
          <w:rFonts w:ascii="Arial" w:hAnsi="Arial" w:cs="Arial"/>
          <w:sz w:val="19"/>
          <w:szCs w:val="19"/>
        </w:rPr>
        <w:t xml:space="preserve"> vim tias (1) </w:t>
      </w:r>
      <w:r>
        <w:rPr>
          <w:rFonts w:ascii="Arial" w:hAnsi="Arial" w:cs="Arial"/>
          <w:sz w:val="19"/>
          <w:szCs w:val="19"/>
        </w:rPr>
        <w:t xml:space="preserve"> tus </w:t>
      </w:r>
      <w:ins w:id="140" w:author="Fong RERHANG" w:date="2021-05-13T21:17:00Z">
        <w:r w:rsidR="00C3290C">
          <w:rPr>
            <w:rFonts w:ascii="Arial" w:hAnsi="Arial" w:cs="Arial"/>
            <w:sz w:val="19"/>
            <w:szCs w:val="19"/>
          </w:rPr>
          <w:t xml:space="preserve">tsev cuab </w:t>
        </w:r>
      </w:ins>
      <w:del w:id="141" w:author="Fong RERHANG" w:date="2021-05-13T21:17:00Z">
        <w:r w:rsidDel="00C3290C">
          <w:rPr>
            <w:rFonts w:ascii="Arial" w:hAnsi="Arial" w:cs="Arial"/>
            <w:sz w:val="19"/>
            <w:szCs w:val="19"/>
          </w:rPr>
          <w:delText>mej zeej</w:delText>
        </w:r>
      </w:del>
      <w:r>
        <w:rPr>
          <w:rFonts w:ascii="Arial" w:hAnsi="Arial" w:cs="Arial"/>
          <w:sz w:val="19"/>
          <w:szCs w:val="19"/>
        </w:rPr>
        <w:t xml:space="preserve"> li </w:t>
      </w:r>
      <w:r w:rsidRPr="001D3CA7">
        <w:rPr>
          <w:rFonts w:ascii="Arial" w:hAnsi="Arial" w:cs="Arial"/>
          <w:sz w:val="19"/>
          <w:szCs w:val="19"/>
        </w:rPr>
        <w:t>thaj tsam ntawm cov ntaub ntawv kawm los</w:t>
      </w:r>
      <w:r>
        <w:rPr>
          <w:rFonts w:ascii="Arial" w:hAnsi="Arial" w:cs="Arial"/>
          <w:sz w:val="19"/>
          <w:szCs w:val="19"/>
        </w:rPr>
        <w:t xml:space="preserve"> </w:t>
      </w:r>
      <w:r w:rsidRPr="001D3CA7">
        <w:rPr>
          <w:rFonts w:ascii="Arial" w:hAnsi="Arial" w:cs="Arial"/>
          <w:sz w:val="19"/>
          <w:szCs w:val="19"/>
        </w:rPr>
        <w:t>sis yam muaj feem xyuam</w:t>
      </w:r>
      <w:r>
        <w:rPr>
          <w:rFonts w:ascii="Arial" w:hAnsi="Arial" w:cs="Arial"/>
          <w:sz w:val="19"/>
          <w:szCs w:val="19"/>
        </w:rPr>
        <w:t xml:space="preserve"> </w:t>
      </w:r>
      <w:r w:rsidRPr="001D3CA7">
        <w:rPr>
          <w:rFonts w:ascii="Arial" w:hAnsi="Arial" w:cs="Arial"/>
          <w:sz w:val="19"/>
          <w:szCs w:val="19"/>
        </w:rPr>
        <w:t>cov kev pab</w:t>
      </w:r>
      <w:r>
        <w:rPr>
          <w:rFonts w:ascii="Arial" w:hAnsi="Arial" w:cs="Arial"/>
          <w:sz w:val="19"/>
          <w:szCs w:val="19"/>
        </w:rPr>
        <w:t xml:space="preserve"> </w:t>
      </w:r>
      <w:r w:rsidRPr="001D3CA7">
        <w:rPr>
          <w:rFonts w:ascii="Arial" w:hAnsi="Arial" w:cs="Arial"/>
          <w:sz w:val="19"/>
          <w:szCs w:val="19"/>
        </w:rPr>
        <w:t>cuam tsis raug hloov kho los</w:t>
      </w:r>
      <w:r>
        <w:rPr>
          <w:rFonts w:ascii="Arial" w:hAnsi="Arial" w:cs="Arial"/>
          <w:sz w:val="19"/>
          <w:szCs w:val="19"/>
        </w:rPr>
        <w:t xml:space="preserve"> </w:t>
      </w:r>
      <w:r w:rsidRPr="001D3CA7">
        <w:rPr>
          <w:rFonts w:ascii="Arial" w:hAnsi="Arial" w:cs="Arial"/>
          <w:sz w:val="19"/>
          <w:szCs w:val="19"/>
        </w:rPr>
        <w:t xml:space="preserve">sis  </w:t>
      </w:r>
      <w:r>
        <w:rPr>
          <w:rFonts w:ascii="Arial" w:hAnsi="Arial" w:cs="Arial"/>
          <w:sz w:val="19"/>
          <w:szCs w:val="19"/>
        </w:rPr>
        <w:t xml:space="preserve">raug </w:t>
      </w:r>
      <w:r w:rsidRPr="001D3CA7">
        <w:rPr>
          <w:rFonts w:ascii="Arial" w:hAnsi="Arial" w:cs="Arial"/>
          <w:sz w:val="19"/>
          <w:szCs w:val="19"/>
        </w:rPr>
        <w:t>tham hauv lub rooj sib tham los</w:t>
      </w:r>
      <w:r>
        <w:rPr>
          <w:rFonts w:ascii="Arial" w:hAnsi="Arial" w:cs="Arial"/>
          <w:sz w:val="19"/>
          <w:szCs w:val="19"/>
        </w:rPr>
        <w:t xml:space="preserve"> </w:t>
      </w:r>
      <w:r w:rsidRPr="001D3CA7">
        <w:rPr>
          <w:rFonts w:ascii="Arial" w:hAnsi="Arial" w:cs="Arial"/>
          <w:sz w:val="19"/>
          <w:szCs w:val="19"/>
        </w:rPr>
        <w:t>sis (2) lub rooj sib tham muaj kev hloov kho los</w:t>
      </w:r>
      <w:r>
        <w:rPr>
          <w:rFonts w:ascii="Arial" w:hAnsi="Arial" w:cs="Arial"/>
          <w:sz w:val="19"/>
          <w:szCs w:val="19"/>
        </w:rPr>
        <w:t xml:space="preserve"> </w:t>
      </w:r>
      <w:r w:rsidRPr="001D3CA7">
        <w:rPr>
          <w:rFonts w:ascii="Arial" w:hAnsi="Arial" w:cs="Arial"/>
          <w:sz w:val="19"/>
          <w:szCs w:val="19"/>
        </w:rPr>
        <w:t xml:space="preserve">sis sib tham ntawm </w:t>
      </w:r>
      <w:r>
        <w:rPr>
          <w:rFonts w:ascii="Arial" w:hAnsi="Arial" w:cs="Arial"/>
          <w:sz w:val="19"/>
          <w:szCs w:val="19"/>
        </w:rPr>
        <w:t xml:space="preserve">tus </w:t>
      </w:r>
      <w:ins w:id="142" w:author="Fong RERHANG" w:date="2021-05-13T21:18:00Z">
        <w:r w:rsidR="00C3290C">
          <w:rPr>
            <w:rFonts w:ascii="Arial" w:hAnsi="Arial" w:cs="Arial"/>
            <w:sz w:val="19"/>
            <w:szCs w:val="19"/>
          </w:rPr>
          <w:t xml:space="preserve">tswv cuab </w:t>
        </w:r>
      </w:ins>
      <w:del w:id="143" w:author="Fong RERHANG" w:date="2021-05-13T21:18:00Z">
        <w:r w:rsidDel="00C3290C">
          <w:rPr>
            <w:rFonts w:ascii="Arial" w:hAnsi="Arial" w:cs="Arial"/>
            <w:sz w:val="19"/>
            <w:szCs w:val="19"/>
          </w:rPr>
          <w:delText>mej zeej</w:delText>
        </w:r>
      </w:del>
      <w:r>
        <w:rPr>
          <w:rFonts w:ascii="Arial" w:hAnsi="Arial" w:cs="Arial"/>
          <w:sz w:val="19"/>
          <w:szCs w:val="19"/>
        </w:rPr>
        <w:t xml:space="preserve"> li </w:t>
      </w:r>
      <w:r w:rsidRPr="001D3CA7">
        <w:rPr>
          <w:rFonts w:ascii="Arial" w:hAnsi="Arial" w:cs="Arial"/>
          <w:sz w:val="19"/>
          <w:szCs w:val="19"/>
        </w:rPr>
        <w:t>thaj tsam ntawm cov ntaub ntawv kawm los</w:t>
      </w:r>
      <w:r>
        <w:rPr>
          <w:rFonts w:ascii="Arial" w:hAnsi="Arial" w:cs="Arial"/>
          <w:sz w:val="19"/>
          <w:szCs w:val="19"/>
        </w:rPr>
        <w:t xml:space="preserve"> </w:t>
      </w:r>
      <w:r w:rsidRPr="001D3CA7">
        <w:rPr>
          <w:rFonts w:ascii="Arial" w:hAnsi="Arial" w:cs="Arial"/>
          <w:sz w:val="19"/>
          <w:szCs w:val="19"/>
        </w:rPr>
        <w:t>sis cov kev pab</w:t>
      </w:r>
      <w:r>
        <w:rPr>
          <w:rFonts w:ascii="Arial" w:hAnsi="Arial" w:cs="Arial"/>
          <w:sz w:val="19"/>
          <w:szCs w:val="19"/>
        </w:rPr>
        <w:t xml:space="preserve"> </w:t>
      </w:r>
      <w:r w:rsidRPr="001D3CA7">
        <w:rPr>
          <w:rFonts w:ascii="Arial" w:hAnsi="Arial" w:cs="Arial"/>
          <w:sz w:val="19"/>
          <w:szCs w:val="19"/>
        </w:rPr>
        <w:t xml:space="preserve">cuam </w:t>
      </w:r>
      <w:r>
        <w:rPr>
          <w:rFonts w:ascii="Arial" w:hAnsi="Arial" w:cs="Arial"/>
          <w:sz w:val="19"/>
          <w:szCs w:val="19"/>
        </w:rPr>
        <w:t xml:space="preserve">uas </w:t>
      </w:r>
      <w:r w:rsidRPr="001D3CA7">
        <w:rPr>
          <w:rFonts w:ascii="Arial" w:hAnsi="Arial" w:cs="Arial"/>
          <w:sz w:val="19"/>
          <w:szCs w:val="19"/>
        </w:rPr>
        <w:t xml:space="preserve">cuam tshuam thiab </w:t>
      </w:r>
      <w:r>
        <w:rPr>
          <w:rFonts w:ascii="Arial" w:hAnsi="Arial" w:cs="Arial"/>
          <w:sz w:val="19"/>
          <w:szCs w:val="19"/>
        </w:rPr>
        <w:t xml:space="preserve">tus </w:t>
      </w:r>
      <w:ins w:id="144" w:author="Fong RERHANG" w:date="2021-05-13T21:19:00Z">
        <w:r w:rsidR="00C3290C">
          <w:rPr>
            <w:rFonts w:ascii="Arial" w:hAnsi="Arial" w:cs="Arial"/>
            <w:sz w:val="19"/>
            <w:szCs w:val="19"/>
          </w:rPr>
          <w:t>tswv cuab</w:t>
        </w:r>
      </w:ins>
      <w:del w:id="145" w:author="Fong RERHANG" w:date="2021-05-13T21:18:00Z">
        <w:r w:rsidDel="00C3290C">
          <w:rPr>
            <w:rFonts w:ascii="Arial" w:hAnsi="Arial" w:cs="Arial"/>
            <w:sz w:val="19"/>
            <w:szCs w:val="19"/>
          </w:rPr>
          <w:delText>mej zeej</w:delText>
        </w:r>
      </w:del>
      <w:r>
        <w:rPr>
          <w:rFonts w:ascii="Arial" w:hAnsi="Arial" w:cs="Arial"/>
          <w:sz w:val="19"/>
          <w:szCs w:val="19"/>
        </w:rPr>
        <w:t xml:space="preserve"> li ntaub ntawv tau </w:t>
      </w:r>
      <w:r w:rsidRPr="001D3CA7">
        <w:rPr>
          <w:rFonts w:ascii="Arial" w:hAnsi="Arial" w:cs="Arial"/>
          <w:sz w:val="19"/>
          <w:szCs w:val="19"/>
        </w:rPr>
        <w:t>xa mus</w:t>
      </w:r>
      <w:r>
        <w:rPr>
          <w:rFonts w:ascii="Arial" w:hAnsi="Arial" w:cs="Arial"/>
          <w:sz w:val="19"/>
          <w:szCs w:val="19"/>
        </w:rPr>
        <w:t>,</w:t>
      </w:r>
      <w:r w:rsidRPr="00702286">
        <w:t xml:space="preserve"> </w:t>
      </w:r>
      <w:r w:rsidRPr="00702286">
        <w:rPr>
          <w:rFonts w:ascii="Arial" w:hAnsi="Arial" w:cs="Arial"/>
          <w:sz w:val="19"/>
          <w:szCs w:val="19"/>
        </w:rPr>
        <w:t>Sau ua ntaub ntawv rau niam txiv thiab pab pawg IEP</w:t>
      </w:r>
      <w:r>
        <w:rPr>
          <w:rFonts w:ascii="Arial" w:hAnsi="Arial" w:cs="Arial"/>
          <w:sz w:val="19"/>
          <w:szCs w:val="19"/>
        </w:rPr>
        <w:t>,</w:t>
      </w:r>
      <w:r w:rsidRPr="00702286">
        <w:t xml:space="preserve"> </w:t>
      </w:r>
      <w:r>
        <w:rPr>
          <w:rFonts w:ascii="Arial" w:hAnsi="Arial" w:cs="Arial"/>
          <w:sz w:val="19"/>
          <w:szCs w:val="19"/>
        </w:rPr>
        <w:t xml:space="preserve"> muab mus rau hauv kev tsim kho</w:t>
      </w:r>
      <w:r w:rsidRPr="00702286">
        <w:rPr>
          <w:rFonts w:ascii="Arial" w:hAnsi="Arial" w:cs="Arial"/>
          <w:sz w:val="19"/>
          <w:szCs w:val="19"/>
        </w:rPr>
        <w:t xml:space="preserve"> ntawm</w:t>
      </w:r>
      <w:r>
        <w:rPr>
          <w:rFonts w:ascii="Arial" w:hAnsi="Arial" w:cs="Arial"/>
          <w:sz w:val="19"/>
          <w:szCs w:val="19"/>
        </w:rPr>
        <w:t xml:space="preserve"> </w:t>
      </w:r>
      <w:r w:rsidRPr="00702286">
        <w:rPr>
          <w:rFonts w:ascii="Arial" w:hAnsi="Arial" w:cs="Arial"/>
          <w:sz w:val="19"/>
          <w:szCs w:val="19"/>
        </w:rPr>
        <w:t xml:space="preserve"> IEP ua ntej lub rooj sib tham.</w:t>
      </w:r>
    </w:p>
    <w:p w14:paraId="07A7E604" w14:textId="77777777" w:rsidR="00BC1A2F" w:rsidRDefault="00BC1A2F" w:rsidP="00BC1A2F">
      <w:pPr>
        <w:spacing w:after="0"/>
        <w:rPr>
          <w:rFonts w:ascii="Arial" w:hAnsi="Arial" w:cs="Arial"/>
          <w:sz w:val="19"/>
          <w:szCs w:val="19"/>
        </w:rPr>
      </w:pPr>
    </w:p>
    <w:p w14:paraId="4F2FED83" w14:textId="1A780190" w:rsidR="00BC1A2F" w:rsidRPr="00E42BAD" w:rsidRDefault="003A2111" w:rsidP="00BC1A2F">
      <w:pPr>
        <w:spacing w:after="0"/>
        <w:rPr>
          <w:rFonts w:ascii="Arial" w:hAnsi="Arial" w:cs="Arial"/>
          <w:b/>
          <w:bCs/>
          <w:sz w:val="20"/>
          <w:szCs w:val="20"/>
        </w:rPr>
      </w:pPr>
      <w:ins w:id="146" w:author="Fong RERHANG" w:date="2021-05-13T21:20:00Z">
        <w:r>
          <w:rPr>
            <w:rFonts w:ascii="Arial" w:hAnsi="Arial" w:cs="Arial"/>
            <w:b/>
            <w:bCs/>
            <w:sz w:val="19"/>
            <w:szCs w:val="19"/>
          </w:rPr>
          <w:t>(Cov) Tus Tswv Cuab</w:t>
        </w:r>
      </w:ins>
      <w:del w:id="147" w:author="Fong RERHANG" w:date="2021-05-13T21:20:00Z">
        <w:r w:rsidR="00BC1A2F" w:rsidRPr="00E42BAD" w:rsidDel="003A2111">
          <w:rPr>
            <w:rFonts w:ascii="Arial" w:hAnsi="Arial" w:cs="Arial"/>
            <w:b/>
            <w:bCs/>
            <w:sz w:val="19"/>
            <w:szCs w:val="19"/>
          </w:rPr>
          <w:delText>Tus mej zeej(cov mej zeej)</w:delText>
        </w:r>
      </w:del>
      <w:r w:rsidR="00BC1A2F" w:rsidRPr="00E42BAD">
        <w:rPr>
          <w:rFonts w:ascii="Arial" w:hAnsi="Arial" w:cs="Arial"/>
          <w:b/>
          <w:bCs/>
          <w:sz w:val="19"/>
          <w:szCs w:val="19"/>
        </w:rPr>
        <w:t xml:space="preserve"> Pab Pawg Khoos Kas Kev Kawm </w:t>
      </w:r>
      <w:ins w:id="148" w:author="Fong RERHANG" w:date="2021-05-13T21:21:00Z">
        <w:r>
          <w:rPr>
            <w:rFonts w:ascii="Arial" w:hAnsi="Arial" w:cs="Arial"/>
            <w:b/>
            <w:bCs/>
            <w:sz w:val="19"/>
            <w:szCs w:val="19"/>
          </w:rPr>
          <w:t>Ntiag Tus</w:t>
        </w:r>
      </w:ins>
      <w:del w:id="149" w:author="Fong RERHANG" w:date="2021-05-13T21:21:00Z">
        <w:r w:rsidR="00BC1A2F" w:rsidRPr="00E42BAD" w:rsidDel="003A2111">
          <w:rPr>
            <w:rFonts w:ascii="Arial" w:hAnsi="Arial" w:cs="Arial"/>
            <w:b/>
            <w:bCs/>
            <w:sz w:val="19"/>
            <w:szCs w:val="19"/>
          </w:rPr>
          <w:delText>Qee Leej Neeg</w:delText>
        </w:r>
      </w:del>
      <w:r w:rsidR="00BC1A2F" w:rsidRPr="00E42BAD">
        <w:rPr>
          <w:rFonts w:ascii="Arial" w:hAnsi="Arial" w:cs="Arial"/>
          <w:b/>
          <w:bCs/>
          <w:sz w:val="19"/>
          <w:szCs w:val="19"/>
        </w:rPr>
        <w:t xml:space="preserve"> </w:t>
      </w:r>
    </w:p>
    <w:tbl>
      <w:tblPr>
        <w:tblStyle w:val="TableGrid"/>
        <w:tblW w:w="0" w:type="auto"/>
        <w:tblLook w:val="04A0" w:firstRow="1" w:lastRow="0" w:firstColumn="1" w:lastColumn="0" w:noHBand="0" w:noVBand="1"/>
      </w:tblPr>
      <w:tblGrid>
        <w:gridCol w:w="1642"/>
        <w:gridCol w:w="2044"/>
        <w:gridCol w:w="1900"/>
        <w:gridCol w:w="2509"/>
        <w:gridCol w:w="2361"/>
      </w:tblGrid>
      <w:tr w:rsidR="00BC1A2F" w14:paraId="167B30BD" w14:textId="77777777" w:rsidTr="001E0F37">
        <w:trPr>
          <w:trHeight w:val="2204"/>
        </w:trPr>
        <w:tc>
          <w:tcPr>
            <w:tcW w:w="1642" w:type="dxa"/>
          </w:tcPr>
          <w:p w14:paraId="7CB78E0E" w14:textId="77777777" w:rsidR="00BC1A2F" w:rsidRPr="00E42BAD" w:rsidRDefault="00BC1A2F" w:rsidP="001E0F37">
            <w:pPr>
              <w:rPr>
                <w:rFonts w:ascii="Arial" w:hAnsi="Arial" w:cs="Arial"/>
                <w:sz w:val="20"/>
                <w:szCs w:val="20"/>
              </w:rPr>
            </w:pPr>
          </w:p>
          <w:p w14:paraId="28D1BCA1" w14:textId="77777777" w:rsidR="00BC1A2F" w:rsidRPr="00E42BAD" w:rsidRDefault="00BC1A2F" w:rsidP="001E0F37">
            <w:pPr>
              <w:rPr>
                <w:rFonts w:ascii="Arial" w:hAnsi="Arial" w:cs="Arial"/>
                <w:sz w:val="20"/>
                <w:szCs w:val="20"/>
              </w:rPr>
            </w:pPr>
          </w:p>
          <w:p w14:paraId="113E249D" w14:textId="300A52CF" w:rsidR="00BC1A2F" w:rsidRPr="00E42BAD" w:rsidRDefault="00BC1A2F" w:rsidP="00D255BA">
            <w:pPr>
              <w:rPr>
                <w:rFonts w:ascii="Arial" w:hAnsi="Arial" w:cs="Arial"/>
                <w:b/>
                <w:bCs/>
                <w:sz w:val="20"/>
                <w:szCs w:val="20"/>
              </w:rPr>
            </w:pPr>
            <w:del w:id="150" w:author="Fong RERHANG" w:date="2021-05-13T21:24:00Z">
              <w:r w:rsidRPr="00E42BAD" w:rsidDel="003A2111">
                <w:rPr>
                  <w:rFonts w:ascii="Arial" w:hAnsi="Arial" w:cs="Arial"/>
                  <w:sz w:val="20"/>
                  <w:szCs w:val="20"/>
                </w:rPr>
                <w:delText>Tus mej zeej(cov mej zeej)</w:delText>
              </w:r>
            </w:del>
            <w:ins w:id="151" w:author="Fong RERHANG" w:date="2021-05-13T21:23:00Z">
              <w:r w:rsidR="003A2111">
                <w:rPr>
                  <w:rFonts w:ascii="Arial" w:hAnsi="Arial" w:cs="Arial"/>
                  <w:sz w:val="20"/>
                  <w:szCs w:val="20"/>
                </w:rPr>
                <w:t xml:space="preserve">(Cov) </w:t>
              </w:r>
            </w:ins>
            <w:ins w:id="152" w:author="Fong RERHANG" w:date="2021-05-13T21:24:00Z">
              <w:r w:rsidR="003A2111">
                <w:rPr>
                  <w:rFonts w:ascii="Arial" w:hAnsi="Arial" w:cs="Arial"/>
                  <w:sz w:val="20"/>
                  <w:szCs w:val="20"/>
                </w:rPr>
                <w:t>Tswv Cuab</w:t>
              </w:r>
            </w:ins>
            <w:r w:rsidRPr="00E42BAD">
              <w:rPr>
                <w:rFonts w:ascii="Arial" w:hAnsi="Arial" w:cs="Arial"/>
                <w:sz w:val="20"/>
                <w:szCs w:val="20"/>
              </w:rPr>
              <w:t xml:space="preserve"> Pab Pawg Khoos Kas Kev Kawm </w:t>
            </w:r>
            <w:ins w:id="153" w:author="Fong RERHANG" w:date="2021-05-13T21:24:00Z">
              <w:r w:rsidR="003A2111">
                <w:rPr>
                  <w:rFonts w:ascii="Arial" w:hAnsi="Arial" w:cs="Arial"/>
                  <w:sz w:val="20"/>
                  <w:szCs w:val="20"/>
                </w:rPr>
                <w:t>Ntiag Tus</w:t>
              </w:r>
            </w:ins>
            <w:del w:id="154" w:author="Fong RERHANG" w:date="2021-05-13T21:24:00Z">
              <w:r w:rsidRPr="00E42BAD" w:rsidDel="003A2111">
                <w:rPr>
                  <w:rFonts w:ascii="Arial" w:hAnsi="Arial" w:cs="Arial"/>
                  <w:sz w:val="20"/>
                  <w:szCs w:val="20"/>
                </w:rPr>
                <w:delText>Qee Leej Neeg</w:delText>
              </w:r>
            </w:del>
          </w:p>
        </w:tc>
        <w:tc>
          <w:tcPr>
            <w:tcW w:w="2044" w:type="dxa"/>
          </w:tcPr>
          <w:p w14:paraId="180F5063" w14:textId="77777777" w:rsidR="00BC1A2F" w:rsidRPr="00E42BAD" w:rsidRDefault="00BC1A2F" w:rsidP="001E0F37">
            <w:pPr>
              <w:rPr>
                <w:rFonts w:ascii="Arial" w:hAnsi="Arial" w:cs="Arial"/>
                <w:sz w:val="20"/>
                <w:szCs w:val="20"/>
              </w:rPr>
            </w:pPr>
          </w:p>
          <w:p w14:paraId="1E8BA608" w14:textId="4E00C669" w:rsidR="00BC1A2F" w:rsidRPr="00E42BAD" w:rsidRDefault="00BC1A2F" w:rsidP="001E0F37">
            <w:pPr>
              <w:rPr>
                <w:rFonts w:ascii="Arial" w:hAnsi="Arial" w:cs="Arial"/>
                <w:b/>
                <w:bCs/>
                <w:sz w:val="20"/>
                <w:szCs w:val="20"/>
              </w:rPr>
            </w:pPr>
            <w:r w:rsidRPr="00E42BAD">
              <w:rPr>
                <w:rFonts w:ascii="Arial" w:hAnsi="Arial" w:cs="Arial"/>
                <w:sz w:val="20"/>
                <w:szCs w:val="20"/>
              </w:rPr>
              <w:t xml:space="preserve">Thaj </w:t>
            </w:r>
            <w:del w:id="155" w:author="Fong RERHANG" w:date="2021-05-13T21:25:00Z">
              <w:r w:rsidRPr="00E42BAD" w:rsidDel="003A2111">
                <w:rPr>
                  <w:rFonts w:ascii="Arial" w:hAnsi="Arial" w:cs="Arial"/>
                  <w:sz w:val="20"/>
                  <w:szCs w:val="20"/>
                </w:rPr>
                <w:delText>t</w:delText>
              </w:r>
            </w:del>
            <w:ins w:id="156" w:author="Fong RERHANG" w:date="2021-05-13T21:25:00Z">
              <w:r w:rsidR="003A2111">
                <w:rPr>
                  <w:rFonts w:ascii="Arial" w:hAnsi="Arial" w:cs="Arial"/>
                  <w:sz w:val="20"/>
                  <w:szCs w:val="20"/>
                </w:rPr>
                <w:t>T</w:t>
              </w:r>
            </w:ins>
            <w:r w:rsidRPr="00E42BAD">
              <w:rPr>
                <w:rFonts w:ascii="Arial" w:hAnsi="Arial" w:cs="Arial"/>
                <w:sz w:val="20"/>
                <w:szCs w:val="20"/>
              </w:rPr>
              <w:t xml:space="preserve">sam </w:t>
            </w:r>
            <w:del w:id="157" w:author="Fong RERHANG" w:date="2021-05-13T21:25:00Z">
              <w:r w:rsidRPr="00E42BAD" w:rsidDel="003A2111">
                <w:rPr>
                  <w:rFonts w:ascii="Arial" w:hAnsi="Arial" w:cs="Arial"/>
                  <w:sz w:val="20"/>
                  <w:szCs w:val="20"/>
                </w:rPr>
                <w:delText>n</w:delText>
              </w:r>
            </w:del>
            <w:ins w:id="158" w:author="Fong RERHANG" w:date="2021-05-13T21:25:00Z">
              <w:r w:rsidR="003A2111">
                <w:rPr>
                  <w:rFonts w:ascii="Arial" w:hAnsi="Arial" w:cs="Arial"/>
                  <w:sz w:val="20"/>
                  <w:szCs w:val="20"/>
                </w:rPr>
                <w:t>N</w:t>
              </w:r>
            </w:ins>
            <w:r w:rsidRPr="00E42BAD">
              <w:rPr>
                <w:rFonts w:ascii="Arial" w:hAnsi="Arial" w:cs="Arial"/>
                <w:sz w:val="20"/>
                <w:szCs w:val="20"/>
              </w:rPr>
              <w:t xml:space="preserve">tawm </w:t>
            </w:r>
            <w:del w:id="159" w:author="Fong RERHANG" w:date="2021-05-13T21:25:00Z">
              <w:r w:rsidRPr="00E42BAD" w:rsidDel="003A2111">
                <w:rPr>
                  <w:rFonts w:ascii="Arial" w:hAnsi="Arial" w:cs="Arial"/>
                  <w:sz w:val="20"/>
                  <w:szCs w:val="20"/>
                </w:rPr>
                <w:delText>c</w:delText>
              </w:r>
            </w:del>
            <w:ins w:id="160" w:author="Fong RERHANG" w:date="2021-05-13T21:26:00Z">
              <w:r w:rsidR="003A2111">
                <w:rPr>
                  <w:rFonts w:ascii="Arial" w:hAnsi="Arial" w:cs="Arial"/>
                  <w:sz w:val="20"/>
                  <w:szCs w:val="20"/>
                </w:rPr>
                <w:t>C</w:t>
              </w:r>
            </w:ins>
            <w:r w:rsidRPr="00E42BAD">
              <w:rPr>
                <w:rFonts w:ascii="Arial" w:hAnsi="Arial" w:cs="Arial"/>
                <w:sz w:val="20"/>
                <w:szCs w:val="20"/>
              </w:rPr>
              <w:t xml:space="preserve">ov </w:t>
            </w:r>
            <w:del w:id="161" w:author="Fong RERHANG" w:date="2021-05-13T21:26:00Z">
              <w:r w:rsidRPr="00E42BAD" w:rsidDel="003A2111">
                <w:rPr>
                  <w:rFonts w:ascii="Arial" w:hAnsi="Arial" w:cs="Arial"/>
                  <w:sz w:val="20"/>
                  <w:szCs w:val="20"/>
                </w:rPr>
                <w:delText>n</w:delText>
              </w:r>
            </w:del>
            <w:ins w:id="162" w:author="Fong RERHANG" w:date="2021-05-13T21:26:00Z">
              <w:r w:rsidR="003A2111">
                <w:rPr>
                  <w:rFonts w:ascii="Arial" w:hAnsi="Arial" w:cs="Arial"/>
                  <w:sz w:val="20"/>
                  <w:szCs w:val="20"/>
                </w:rPr>
                <w:t>N</w:t>
              </w:r>
            </w:ins>
            <w:r w:rsidRPr="00E42BAD">
              <w:rPr>
                <w:rFonts w:ascii="Arial" w:hAnsi="Arial" w:cs="Arial"/>
                <w:sz w:val="20"/>
                <w:szCs w:val="20"/>
              </w:rPr>
              <w:t xml:space="preserve">taub </w:t>
            </w:r>
            <w:del w:id="163" w:author="Fong RERHANG" w:date="2021-05-13T21:26:00Z">
              <w:r w:rsidRPr="00E42BAD" w:rsidDel="003A2111">
                <w:rPr>
                  <w:rFonts w:ascii="Arial" w:hAnsi="Arial" w:cs="Arial"/>
                  <w:sz w:val="20"/>
                  <w:szCs w:val="20"/>
                </w:rPr>
                <w:delText>n</w:delText>
              </w:r>
            </w:del>
            <w:ins w:id="164" w:author="Fong RERHANG" w:date="2021-05-13T21:26:00Z">
              <w:r w:rsidR="003A2111">
                <w:rPr>
                  <w:rFonts w:ascii="Arial" w:hAnsi="Arial" w:cs="Arial"/>
                  <w:sz w:val="20"/>
                  <w:szCs w:val="20"/>
                </w:rPr>
                <w:t>N</w:t>
              </w:r>
            </w:ins>
            <w:r w:rsidRPr="00E42BAD">
              <w:rPr>
                <w:rFonts w:ascii="Arial" w:hAnsi="Arial" w:cs="Arial"/>
                <w:sz w:val="20"/>
                <w:szCs w:val="20"/>
              </w:rPr>
              <w:t xml:space="preserve">tawv </w:t>
            </w:r>
            <w:del w:id="165" w:author="Fong RERHANG" w:date="2021-05-13T21:26:00Z">
              <w:r w:rsidRPr="00E42BAD" w:rsidDel="003A2111">
                <w:rPr>
                  <w:rFonts w:ascii="Arial" w:hAnsi="Arial" w:cs="Arial"/>
                  <w:sz w:val="20"/>
                  <w:szCs w:val="20"/>
                </w:rPr>
                <w:delText>k</w:delText>
              </w:r>
            </w:del>
            <w:ins w:id="166" w:author="Fong RERHANG" w:date="2021-05-13T21:26:00Z">
              <w:r w:rsidR="003A2111">
                <w:rPr>
                  <w:rFonts w:ascii="Arial" w:hAnsi="Arial" w:cs="Arial"/>
                  <w:sz w:val="20"/>
                  <w:szCs w:val="20"/>
                </w:rPr>
                <w:t>K</w:t>
              </w:r>
            </w:ins>
            <w:r w:rsidRPr="00E42BAD">
              <w:rPr>
                <w:rFonts w:ascii="Arial" w:hAnsi="Arial" w:cs="Arial"/>
                <w:sz w:val="20"/>
                <w:szCs w:val="20"/>
              </w:rPr>
              <w:t xml:space="preserve">awm </w:t>
            </w:r>
            <w:ins w:id="167" w:author="Fong RERHANG" w:date="2021-05-13T21:26:00Z">
              <w:r w:rsidR="003A2111">
                <w:rPr>
                  <w:rFonts w:ascii="Arial" w:hAnsi="Arial" w:cs="Arial"/>
                  <w:sz w:val="20"/>
                  <w:szCs w:val="20"/>
                </w:rPr>
                <w:t>L</w:t>
              </w:r>
            </w:ins>
            <w:del w:id="168" w:author="Fong RERHANG" w:date="2021-05-13T21:26:00Z">
              <w:r w:rsidRPr="00E42BAD" w:rsidDel="003A2111">
                <w:rPr>
                  <w:rFonts w:ascii="Arial" w:hAnsi="Arial" w:cs="Arial"/>
                  <w:sz w:val="20"/>
                  <w:szCs w:val="20"/>
                </w:rPr>
                <w:delText>l</w:delText>
              </w:r>
            </w:del>
            <w:r w:rsidRPr="00E42BAD">
              <w:rPr>
                <w:rFonts w:ascii="Arial" w:hAnsi="Arial" w:cs="Arial"/>
                <w:sz w:val="20"/>
                <w:szCs w:val="20"/>
              </w:rPr>
              <w:t xml:space="preserve">os </w:t>
            </w:r>
            <w:del w:id="169" w:author="Fong RERHANG" w:date="2021-05-13T21:26:00Z">
              <w:r w:rsidRPr="00E42BAD" w:rsidDel="003A2111">
                <w:rPr>
                  <w:rFonts w:ascii="Arial" w:hAnsi="Arial" w:cs="Arial"/>
                  <w:sz w:val="20"/>
                  <w:szCs w:val="20"/>
                </w:rPr>
                <w:delText>s</w:delText>
              </w:r>
            </w:del>
            <w:ins w:id="170" w:author="Fong RERHANG" w:date="2021-05-13T21:26:00Z">
              <w:r w:rsidR="003A2111">
                <w:rPr>
                  <w:rFonts w:ascii="Arial" w:hAnsi="Arial" w:cs="Arial"/>
                  <w:sz w:val="20"/>
                  <w:szCs w:val="20"/>
                </w:rPr>
                <w:t>S</w:t>
              </w:r>
            </w:ins>
            <w:r w:rsidRPr="00E42BAD">
              <w:rPr>
                <w:rFonts w:ascii="Arial" w:hAnsi="Arial" w:cs="Arial"/>
                <w:sz w:val="20"/>
                <w:szCs w:val="20"/>
              </w:rPr>
              <w:t xml:space="preserve">is </w:t>
            </w:r>
            <w:del w:id="171" w:author="Fong RERHANG" w:date="2021-05-13T21:27:00Z">
              <w:r w:rsidRPr="00E42BAD" w:rsidDel="003A2111">
                <w:rPr>
                  <w:rFonts w:ascii="Arial" w:hAnsi="Arial" w:cs="Arial"/>
                  <w:sz w:val="20"/>
                  <w:szCs w:val="20"/>
                </w:rPr>
                <w:delText>c</w:delText>
              </w:r>
            </w:del>
            <w:ins w:id="172" w:author="Fong RERHANG" w:date="2021-05-13T21:27:00Z">
              <w:r w:rsidR="003A2111">
                <w:rPr>
                  <w:rFonts w:ascii="Arial" w:hAnsi="Arial" w:cs="Arial"/>
                  <w:sz w:val="20"/>
                  <w:szCs w:val="20"/>
                </w:rPr>
                <w:t>C</w:t>
              </w:r>
            </w:ins>
            <w:r w:rsidRPr="00E42BAD">
              <w:rPr>
                <w:rFonts w:ascii="Arial" w:hAnsi="Arial" w:cs="Arial"/>
                <w:sz w:val="20"/>
                <w:szCs w:val="20"/>
              </w:rPr>
              <w:t xml:space="preserve">ov </w:t>
            </w:r>
            <w:del w:id="173" w:author="Fong RERHANG" w:date="2021-05-13T21:27:00Z">
              <w:r w:rsidRPr="00E42BAD" w:rsidDel="003A2111">
                <w:rPr>
                  <w:rFonts w:ascii="Arial" w:hAnsi="Arial" w:cs="Arial"/>
                  <w:sz w:val="20"/>
                  <w:szCs w:val="20"/>
                </w:rPr>
                <w:delText>k</w:delText>
              </w:r>
            </w:del>
            <w:ins w:id="174" w:author="Fong RERHANG" w:date="2021-05-13T21:27:00Z">
              <w:r w:rsidR="003A2111">
                <w:rPr>
                  <w:rFonts w:ascii="Arial" w:hAnsi="Arial" w:cs="Arial"/>
                  <w:sz w:val="20"/>
                  <w:szCs w:val="20"/>
                </w:rPr>
                <w:t>K</w:t>
              </w:r>
            </w:ins>
            <w:r w:rsidRPr="00E42BAD">
              <w:rPr>
                <w:rFonts w:ascii="Arial" w:hAnsi="Arial" w:cs="Arial"/>
                <w:sz w:val="20"/>
                <w:szCs w:val="20"/>
              </w:rPr>
              <w:t xml:space="preserve">ev </w:t>
            </w:r>
            <w:del w:id="175" w:author="Fong RERHANG" w:date="2021-05-13T21:27:00Z">
              <w:r w:rsidRPr="00E42BAD" w:rsidDel="003A2111">
                <w:rPr>
                  <w:rFonts w:ascii="Arial" w:hAnsi="Arial" w:cs="Arial"/>
                  <w:sz w:val="20"/>
                  <w:szCs w:val="20"/>
                </w:rPr>
                <w:delText>p</w:delText>
              </w:r>
            </w:del>
            <w:ins w:id="176" w:author="Fong RERHANG" w:date="2021-05-13T21:27:00Z">
              <w:r w:rsidR="003A2111">
                <w:rPr>
                  <w:rFonts w:ascii="Arial" w:hAnsi="Arial" w:cs="Arial"/>
                  <w:sz w:val="20"/>
                  <w:szCs w:val="20"/>
                </w:rPr>
                <w:t>P</w:t>
              </w:r>
            </w:ins>
            <w:r w:rsidRPr="00E42BAD">
              <w:rPr>
                <w:rFonts w:ascii="Arial" w:hAnsi="Arial" w:cs="Arial"/>
                <w:sz w:val="20"/>
                <w:szCs w:val="20"/>
              </w:rPr>
              <w:t xml:space="preserve">ab </w:t>
            </w:r>
            <w:del w:id="177" w:author="Fong RERHANG" w:date="2021-05-13T21:27:00Z">
              <w:r w:rsidRPr="00E42BAD" w:rsidDel="003A2111">
                <w:rPr>
                  <w:rFonts w:ascii="Arial" w:hAnsi="Arial" w:cs="Arial"/>
                  <w:sz w:val="20"/>
                  <w:szCs w:val="20"/>
                </w:rPr>
                <w:delText>c</w:delText>
              </w:r>
            </w:del>
            <w:ins w:id="178" w:author="Fong RERHANG" w:date="2021-05-13T21:27:00Z">
              <w:r w:rsidR="003A2111">
                <w:rPr>
                  <w:rFonts w:ascii="Arial" w:hAnsi="Arial" w:cs="Arial"/>
                  <w:sz w:val="20"/>
                  <w:szCs w:val="20"/>
                </w:rPr>
                <w:t>C</w:t>
              </w:r>
            </w:ins>
            <w:r w:rsidRPr="00E42BAD">
              <w:rPr>
                <w:rFonts w:ascii="Arial" w:hAnsi="Arial" w:cs="Arial"/>
                <w:sz w:val="20"/>
                <w:szCs w:val="20"/>
              </w:rPr>
              <w:t xml:space="preserve">uam </w:t>
            </w:r>
            <w:del w:id="179" w:author="Fong RERHANG" w:date="2021-05-13T21:27:00Z">
              <w:r w:rsidRPr="00E42BAD" w:rsidDel="003A2111">
                <w:rPr>
                  <w:rFonts w:ascii="Arial" w:hAnsi="Arial" w:cs="Arial"/>
                  <w:sz w:val="20"/>
                  <w:szCs w:val="20"/>
                </w:rPr>
                <w:delText>u</w:delText>
              </w:r>
            </w:del>
            <w:ins w:id="180" w:author="Fong RERHANG" w:date="2021-05-13T21:27:00Z">
              <w:r w:rsidR="003A2111">
                <w:rPr>
                  <w:rFonts w:ascii="Arial" w:hAnsi="Arial" w:cs="Arial"/>
                  <w:sz w:val="20"/>
                  <w:szCs w:val="20"/>
                </w:rPr>
                <w:t>U</w:t>
              </w:r>
            </w:ins>
            <w:r w:rsidRPr="00E42BAD">
              <w:rPr>
                <w:rFonts w:ascii="Arial" w:hAnsi="Arial" w:cs="Arial"/>
                <w:sz w:val="20"/>
                <w:szCs w:val="20"/>
              </w:rPr>
              <w:t xml:space="preserve">as </w:t>
            </w:r>
            <w:del w:id="181" w:author="Fong RERHANG" w:date="2021-05-13T21:27:00Z">
              <w:r w:rsidRPr="00E42BAD" w:rsidDel="003A2111">
                <w:rPr>
                  <w:rFonts w:ascii="Arial" w:hAnsi="Arial" w:cs="Arial"/>
                  <w:sz w:val="20"/>
                  <w:szCs w:val="20"/>
                </w:rPr>
                <w:delText>c</w:delText>
              </w:r>
            </w:del>
            <w:ins w:id="182" w:author="Fong RERHANG" w:date="2021-05-13T21:27:00Z">
              <w:r w:rsidR="003A2111">
                <w:rPr>
                  <w:rFonts w:ascii="Arial" w:hAnsi="Arial" w:cs="Arial"/>
                  <w:sz w:val="20"/>
                  <w:szCs w:val="20"/>
                </w:rPr>
                <w:t>C</w:t>
              </w:r>
            </w:ins>
            <w:r w:rsidRPr="00E42BAD">
              <w:rPr>
                <w:rFonts w:ascii="Arial" w:hAnsi="Arial" w:cs="Arial"/>
                <w:sz w:val="20"/>
                <w:szCs w:val="20"/>
              </w:rPr>
              <w:t xml:space="preserve">uam </w:t>
            </w:r>
            <w:del w:id="183" w:author="Fong RERHANG" w:date="2021-05-13T21:27:00Z">
              <w:r w:rsidRPr="00E42BAD" w:rsidDel="003A2111">
                <w:rPr>
                  <w:rFonts w:ascii="Arial" w:hAnsi="Arial" w:cs="Arial"/>
                  <w:sz w:val="20"/>
                  <w:szCs w:val="20"/>
                </w:rPr>
                <w:delText>t</w:delText>
              </w:r>
            </w:del>
            <w:ins w:id="184" w:author="Fong RERHANG" w:date="2021-05-13T21:27:00Z">
              <w:r w:rsidR="003A2111">
                <w:rPr>
                  <w:rFonts w:ascii="Arial" w:hAnsi="Arial" w:cs="Arial"/>
                  <w:sz w:val="20"/>
                  <w:szCs w:val="20"/>
                </w:rPr>
                <w:t>T</w:t>
              </w:r>
            </w:ins>
            <w:r w:rsidRPr="00E42BAD">
              <w:rPr>
                <w:rFonts w:ascii="Arial" w:hAnsi="Arial" w:cs="Arial"/>
                <w:sz w:val="20"/>
                <w:szCs w:val="20"/>
              </w:rPr>
              <w:t>shuam</w:t>
            </w:r>
          </w:p>
        </w:tc>
        <w:tc>
          <w:tcPr>
            <w:tcW w:w="1900" w:type="dxa"/>
          </w:tcPr>
          <w:p w14:paraId="6E6D3FFE" w14:textId="21772C99" w:rsidR="00BC1A2F" w:rsidRPr="00E42BAD" w:rsidRDefault="00BC1A2F" w:rsidP="001E0F37">
            <w:pPr>
              <w:rPr>
                <w:rFonts w:ascii="Arial" w:hAnsi="Arial" w:cs="Arial"/>
                <w:b/>
                <w:bCs/>
                <w:sz w:val="20"/>
                <w:szCs w:val="20"/>
              </w:rPr>
            </w:pPr>
            <w:r w:rsidRPr="00E42BAD">
              <w:rPr>
                <w:rFonts w:ascii="Arial" w:hAnsi="Arial" w:cs="Arial"/>
                <w:sz w:val="20"/>
                <w:szCs w:val="20"/>
              </w:rPr>
              <w:t xml:space="preserve">Thaj </w:t>
            </w:r>
            <w:del w:id="185" w:author="Fong RERHANG" w:date="2021-05-13T21:28:00Z">
              <w:r w:rsidRPr="00E42BAD" w:rsidDel="003A2111">
                <w:rPr>
                  <w:rFonts w:ascii="Arial" w:hAnsi="Arial" w:cs="Arial"/>
                  <w:sz w:val="20"/>
                  <w:szCs w:val="20"/>
                </w:rPr>
                <w:delText>t</w:delText>
              </w:r>
            </w:del>
            <w:ins w:id="186" w:author="Fong RERHANG" w:date="2021-05-13T21:28:00Z">
              <w:r w:rsidR="003A2111">
                <w:rPr>
                  <w:rFonts w:ascii="Arial" w:hAnsi="Arial" w:cs="Arial"/>
                  <w:sz w:val="20"/>
                  <w:szCs w:val="20"/>
                </w:rPr>
                <w:t>T</w:t>
              </w:r>
            </w:ins>
            <w:r w:rsidRPr="00E42BAD">
              <w:rPr>
                <w:rFonts w:ascii="Arial" w:hAnsi="Arial" w:cs="Arial"/>
                <w:sz w:val="20"/>
                <w:szCs w:val="20"/>
              </w:rPr>
              <w:t xml:space="preserve">sam </w:t>
            </w:r>
            <w:ins w:id="187" w:author="Fong RERHANG" w:date="2021-05-13T21:28:00Z">
              <w:r w:rsidR="003A2111">
                <w:rPr>
                  <w:rFonts w:ascii="Arial" w:hAnsi="Arial" w:cs="Arial"/>
                  <w:sz w:val="20"/>
                  <w:szCs w:val="20"/>
                </w:rPr>
                <w:t>N</w:t>
              </w:r>
            </w:ins>
            <w:del w:id="188" w:author="Fong RERHANG" w:date="2021-05-13T21:28:00Z">
              <w:r w:rsidRPr="00E42BAD" w:rsidDel="003A2111">
                <w:rPr>
                  <w:rFonts w:ascii="Arial" w:hAnsi="Arial" w:cs="Arial"/>
                  <w:sz w:val="20"/>
                  <w:szCs w:val="20"/>
                </w:rPr>
                <w:delText>n</w:delText>
              </w:r>
            </w:del>
            <w:r w:rsidRPr="00E42BAD">
              <w:rPr>
                <w:rFonts w:ascii="Arial" w:hAnsi="Arial" w:cs="Arial"/>
                <w:sz w:val="20"/>
                <w:szCs w:val="20"/>
              </w:rPr>
              <w:t xml:space="preserve">tawm </w:t>
            </w:r>
            <w:ins w:id="189" w:author="Fong RERHANG" w:date="2021-05-13T21:28:00Z">
              <w:r w:rsidR="003A2111">
                <w:rPr>
                  <w:rFonts w:ascii="Arial" w:hAnsi="Arial" w:cs="Arial"/>
                  <w:sz w:val="20"/>
                  <w:szCs w:val="20"/>
                </w:rPr>
                <w:t>C</w:t>
              </w:r>
            </w:ins>
            <w:del w:id="190" w:author="Fong RERHANG" w:date="2021-05-13T21:28:00Z">
              <w:r w:rsidRPr="00E42BAD" w:rsidDel="003A2111">
                <w:rPr>
                  <w:rFonts w:ascii="Arial" w:hAnsi="Arial" w:cs="Arial"/>
                  <w:sz w:val="20"/>
                  <w:szCs w:val="20"/>
                </w:rPr>
                <w:delText>c</w:delText>
              </w:r>
            </w:del>
            <w:r w:rsidRPr="00E42BAD">
              <w:rPr>
                <w:rFonts w:ascii="Arial" w:hAnsi="Arial" w:cs="Arial"/>
                <w:sz w:val="20"/>
                <w:szCs w:val="20"/>
              </w:rPr>
              <w:t xml:space="preserve">ov </w:t>
            </w:r>
            <w:ins w:id="191" w:author="Fong RERHANG" w:date="2021-05-13T21:28:00Z">
              <w:r w:rsidR="003A2111">
                <w:rPr>
                  <w:rFonts w:ascii="Arial" w:hAnsi="Arial" w:cs="Arial"/>
                  <w:sz w:val="20"/>
                  <w:szCs w:val="20"/>
                </w:rPr>
                <w:t>N</w:t>
              </w:r>
            </w:ins>
            <w:del w:id="192" w:author="Fong RERHANG" w:date="2021-05-13T21:28:00Z">
              <w:r w:rsidRPr="00E42BAD" w:rsidDel="003A2111">
                <w:rPr>
                  <w:rFonts w:ascii="Arial" w:hAnsi="Arial" w:cs="Arial"/>
                  <w:sz w:val="20"/>
                  <w:szCs w:val="20"/>
                </w:rPr>
                <w:delText>n</w:delText>
              </w:r>
            </w:del>
            <w:r w:rsidRPr="00E42BAD">
              <w:rPr>
                <w:rFonts w:ascii="Arial" w:hAnsi="Arial" w:cs="Arial"/>
                <w:sz w:val="20"/>
                <w:szCs w:val="20"/>
              </w:rPr>
              <w:t xml:space="preserve">taub </w:t>
            </w:r>
            <w:ins w:id="193" w:author="Fong RERHANG" w:date="2021-05-13T21:28:00Z">
              <w:r w:rsidR="003A2111">
                <w:rPr>
                  <w:rFonts w:ascii="Arial" w:hAnsi="Arial" w:cs="Arial"/>
                  <w:sz w:val="20"/>
                  <w:szCs w:val="20"/>
                </w:rPr>
                <w:t>N</w:t>
              </w:r>
            </w:ins>
            <w:del w:id="194" w:author="Fong RERHANG" w:date="2021-05-13T21:28:00Z">
              <w:r w:rsidRPr="00E42BAD" w:rsidDel="003A2111">
                <w:rPr>
                  <w:rFonts w:ascii="Arial" w:hAnsi="Arial" w:cs="Arial"/>
                  <w:sz w:val="20"/>
                  <w:szCs w:val="20"/>
                </w:rPr>
                <w:delText>n</w:delText>
              </w:r>
            </w:del>
            <w:r w:rsidRPr="00E42BAD">
              <w:rPr>
                <w:rFonts w:ascii="Arial" w:hAnsi="Arial" w:cs="Arial"/>
                <w:sz w:val="20"/>
                <w:szCs w:val="20"/>
              </w:rPr>
              <w:t xml:space="preserve">tawv </w:t>
            </w:r>
            <w:ins w:id="195" w:author="Fong RERHANG" w:date="2021-05-13T21:28:00Z">
              <w:r w:rsidR="003A2111">
                <w:rPr>
                  <w:rFonts w:ascii="Arial" w:hAnsi="Arial" w:cs="Arial"/>
                  <w:sz w:val="20"/>
                  <w:szCs w:val="20"/>
                </w:rPr>
                <w:t>K</w:t>
              </w:r>
            </w:ins>
            <w:del w:id="196" w:author="Fong RERHANG" w:date="2021-05-13T21:28:00Z">
              <w:r w:rsidRPr="00E42BAD" w:rsidDel="003A2111">
                <w:rPr>
                  <w:rFonts w:ascii="Arial" w:hAnsi="Arial" w:cs="Arial"/>
                  <w:sz w:val="20"/>
                  <w:szCs w:val="20"/>
                </w:rPr>
                <w:delText>k</w:delText>
              </w:r>
            </w:del>
            <w:r w:rsidRPr="00E42BAD">
              <w:rPr>
                <w:rFonts w:ascii="Arial" w:hAnsi="Arial" w:cs="Arial"/>
                <w:sz w:val="20"/>
                <w:szCs w:val="20"/>
              </w:rPr>
              <w:t xml:space="preserve">awm </w:t>
            </w:r>
            <w:ins w:id="197" w:author="Fong RERHANG" w:date="2021-05-13T21:28:00Z">
              <w:r w:rsidR="003A2111">
                <w:rPr>
                  <w:rFonts w:ascii="Arial" w:hAnsi="Arial" w:cs="Arial"/>
                  <w:sz w:val="20"/>
                  <w:szCs w:val="20"/>
                </w:rPr>
                <w:t>L</w:t>
              </w:r>
            </w:ins>
            <w:del w:id="198" w:author="Fong RERHANG" w:date="2021-05-13T21:28:00Z">
              <w:r w:rsidRPr="00E42BAD" w:rsidDel="003A2111">
                <w:rPr>
                  <w:rFonts w:ascii="Arial" w:hAnsi="Arial" w:cs="Arial"/>
                  <w:sz w:val="20"/>
                  <w:szCs w:val="20"/>
                </w:rPr>
                <w:delText>l</w:delText>
              </w:r>
            </w:del>
            <w:r w:rsidRPr="00E42BAD">
              <w:rPr>
                <w:rFonts w:ascii="Arial" w:hAnsi="Arial" w:cs="Arial"/>
                <w:sz w:val="20"/>
                <w:szCs w:val="20"/>
              </w:rPr>
              <w:t xml:space="preserve">os </w:t>
            </w:r>
            <w:ins w:id="199" w:author="Fong RERHANG" w:date="2021-05-13T21:28:00Z">
              <w:r w:rsidR="003A2111">
                <w:rPr>
                  <w:rFonts w:ascii="Arial" w:hAnsi="Arial" w:cs="Arial"/>
                  <w:sz w:val="20"/>
                  <w:szCs w:val="20"/>
                </w:rPr>
                <w:t>S</w:t>
              </w:r>
            </w:ins>
            <w:del w:id="200" w:author="Fong RERHANG" w:date="2021-05-13T21:28:00Z">
              <w:r w:rsidRPr="00E42BAD" w:rsidDel="003A2111">
                <w:rPr>
                  <w:rFonts w:ascii="Arial" w:hAnsi="Arial" w:cs="Arial"/>
                  <w:sz w:val="20"/>
                  <w:szCs w:val="20"/>
                </w:rPr>
                <w:delText>s</w:delText>
              </w:r>
            </w:del>
            <w:r w:rsidRPr="00E42BAD">
              <w:rPr>
                <w:rFonts w:ascii="Arial" w:hAnsi="Arial" w:cs="Arial"/>
                <w:sz w:val="20"/>
                <w:szCs w:val="20"/>
              </w:rPr>
              <w:t xml:space="preserve">is </w:t>
            </w:r>
            <w:ins w:id="201" w:author="Fong RERHANG" w:date="2021-05-13T21:28:00Z">
              <w:r w:rsidR="003A2111">
                <w:rPr>
                  <w:rFonts w:ascii="Arial" w:hAnsi="Arial" w:cs="Arial"/>
                  <w:sz w:val="20"/>
                  <w:szCs w:val="20"/>
                </w:rPr>
                <w:t>C</w:t>
              </w:r>
            </w:ins>
            <w:del w:id="202" w:author="Fong RERHANG" w:date="2021-05-13T21:28:00Z">
              <w:r w:rsidRPr="00E42BAD" w:rsidDel="003A2111">
                <w:rPr>
                  <w:rFonts w:ascii="Arial" w:hAnsi="Arial" w:cs="Arial"/>
                  <w:sz w:val="20"/>
                  <w:szCs w:val="20"/>
                </w:rPr>
                <w:delText>c</w:delText>
              </w:r>
            </w:del>
            <w:r w:rsidRPr="00E42BAD">
              <w:rPr>
                <w:rFonts w:ascii="Arial" w:hAnsi="Arial" w:cs="Arial"/>
                <w:sz w:val="20"/>
                <w:szCs w:val="20"/>
              </w:rPr>
              <w:t xml:space="preserve">ov </w:t>
            </w:r>
            <w:ins w:id="203" w:author="Fong RERHANG" w:date="2021-05-13T21:28:00Z">
              <w:r w:rsidR="003A2111">
                <w:rPr>
                  <w:rFonts w:ascii="Arial" w:hAnsi="Arial" w:cs="Arial"/>
                  <w:sz w:val="20"/>
                  <w:szCs w:val="20"/>
                </w:rPr>
                <w:t>K</w:t>
              </w:r>
            </w:ins>
            <w:del w:id="204" w:author="Fong RERHANG" w:date="2021-05-13T21:28:00Z">
              <w:r w:rsidRPr="00E42BAD" w:rsidDel="003A2111">
                <w:rPr>
                  <w:rFonts w:ascii="Arial" w:hAnsi="Arial" w:cs="Arial"/>
                  <w:sz w:val="20"/>
                  <w:szCs w:val="20"/>
                </w:rPr>
                <w:delText>k</w:delText>
              </w:r>
            </w:del>
            <w:r w:rsidRPr="00E42BAD">
              <w:rPr>
                <w:rFonts w:ascii="Arial" w:hAnsi="Arial" w:cs="Arial"/>
                <w:sz w:val="20"/>
                <w:szCs w:val="20"/>
              </w:rPr>
              <w:t xml:space="preserve">ev </w:t>
            </w:r>
            <w:ins w:id="205" w:author="Fong RERHANG" w:date="2021-05-13T21:28:00Z">
              <w:r w:rsidR="003A2111">
                <w:rPr>
                  <w:rFonts w:ascii="Arial" w:hAnsi="Arial" w:cs="Arial"/>
                  <w:sz w:val="20"/>
                  <w:szCs w:val="20"/>
                </w:rPr>
                <w:t>P</w:t>
              </w:r>
            </w:ins>
            <w:del w:id="206" w:author="Fong RERHANG" w:date="2021-05-13T21:28:00Z">
              <w:r w:rsidRPr="00E42BAD" w:rsidDel="003A2111">
                <w:rPr>
                  <w:rFonts w:ascii="Arial" w:hAnsi="Arial" w:cs="Arial"/>
                  <w:sz w:val="20"/>
                  <w:szCs w:val="20"/>
                </w:rPr>
                <w:delText>p</w:delText>
              </w:r>
            </w:del>
            <w:r w:rsidRPr="00E42BAD">
              <w:rPr>
                <w:rFonts w:ascii="Arial" w:hAnsi="Arial" w:cs="Arial"/>
                <w:sz w:val="20"/>
                <w:szCs w:val="20"/>
              </w:rPr>
              <w:t>ab</w:t>
            </w:r>
            <w:ins w:id="207" w:author="Fong RERHANG" w:date="2021-05-13T21:29:00Z">
              <w:r w:rsidR="003A2111">
                <w:rPr>
                  <w:rFonts w:ascii="Arial" w:hAnsi="Arial" w:cs="Arial"/>
                  <w:sz w:val="20"/>
                  <w:szCs w:val="20"/>
                </w:rPr>
                <w:t xml:space="preserve"> C</w:t>
              </w:r>
            </w:ins>
            <w:del w:id="208" w:author="Fong RERHANG" w:date="2021-05-13T21:29:00Z">
              <w:r w:rsidRPr="00E42BAD" w:rsidDel="003A2111">
                <w:rPr>
                  <w:rFonts w:ascii="Arial" w:hAnsi="Arial" w:cs="Arial"/>
                  <w:sz w:val="20"/>
                  <w:szCs w:val="20"/>
                </w:rPr>
                <w:delText>c</w:delText>
              </w:r>
            </w:del>
            <w:r w:rsidRPr="00E42BAD">
              <w:rPr>
                <w:rFonts w:ascii="Arial" w:hAnsi="Arial" w:cs="Arial"/>
                <w:sz w:val="20"/>
                <w:szCs w:val="20"/>
              </w:rPr>
              <w:t xml:space="preserve">uam </w:t>
            </w:r>
            <w:del w:id="209" w:author="Fong RERHANG" w:date="2021-05-13T21:29:00Z">
              <w:r w:rsidRPr="00E42BAD" w:rsidDel="003A2111">
                <w:rPr>
                  <w:rFonts w:ascii="Arial" w:hAnsi="Arial" w:cs="Arial"/>
                  <w:sz w:val="20"/>
                  <w:szCs w:val="20"/>
                </w:rPr>
                <w:delText>cuam</w:delText>
              </w:r>
            </w:del>
            <w:r w:rsidRPr="00E42BAD">
              <w:rPr>
                <w:rFonts w:ascii="Arial" w:hAnsi="Arial" w:cs="Arial"/>
                <w:sz w:val="20"/>
                <w:szCs w:val="20"/>
              </w:rPr>
              <w:t xml:space="preserve"> </w:t>
            </w:r>
            <w:ins w:id="210" w:author="Fong RERHANG" w:date="2021-05-13T21:30:00Z">
              <w:r w:rsidR="00D774C2">
                <w:rPr>
                  <w:rFonts w:ascii="Arial" w:hAnsi="Arial" w:cs="Arial"/>
                  <w:sz w:val="20"/>
                  <w:szCs w:val="20"/>
                </w:rPr>
                <w:t>U</w:t>
              </w:r>
            </w:ins>
            <w:del w:id="211" w:author="Fong RERHANG" w:date="2021-05-13T21:30:00Z">
              <w:r w:rsidRPr="00E42BAD" w:rsidDel="00D774C2">
                <w:rPr>
                  <w:rFonts w:ascii="Arial" w:hAnsi="Arial" w:cs="Arial"/>
                  <w:sz w:val="20"/>
                  <w:szCs w:val="20"/>
                </w:rPr>
                <w:delText>u</w:delText>
              </w:r>
            </w:del>
            <w:r w:rsidRPr="00E42BAD">
              <w:rPr>
                <w:rFonts w:ascii="Arial" w:hAnsi="Arial" w:cs="Arial"/>
                <w:sz w:val="20"/>
                <w:szCs w:val="20"/>
              </w:rPr>
              <w:t xml:space="preserve">as </w:t>
            </w:r>
            <w:ins w:id="212" w:author="Fong RERHANG" w:date="2021-05-13T21:30:00Z">
              <w:r w:rsidR="00D774C2">
                <w:rPr>
                  <w:rFonts w:ascii="Arial" w:hAnsi="Arial" w:cs="Arial"/>
                  <w:sz w:val="20"/>
                  <w:szCs w:val="20"/>
                </w:rPr>
                <w:t>C</w:t>
              </w:r>
            </w:ins>
            <w:del w:id="213" w:author="Fong RERHANG" w:date="2021-05-13T21:30:00Z">
              <w:r w:rsidRPr="00E42BAD" w:rsidDel="00D774C2">
                <w:rPr>
                  <w:rFonts w:ascii="Arial" w:hAnsi="Arial" w:cs="Arial"/>
                  <w:sz w:val="20"/>
                  <w:szCs w:val="20"/>
                </w:rPr>
                <w:delText>c</w:delText>
              </w:r>
            </w:del>
            <w:r w:rsidRPr="00E42BAD">
              <w:rPr>
                <w:rFonts w:ascii="Arial" w:hAnsi="Arial" w:cs="Arial"/>
                <w:sz w:val="20"/>
                <w:szCs w:val="20"/>
              </w:rPr>
              <w:t xml:space="preserve">uam </w:t>
            </w:r>
            <w:ins w:id="214" w:author="Fong RERHANG" w:date="2021-05-13T21:30:00Z">
              <w:r w:rsidR="00D774C2">
                <w:rPr>
                  <w:rFonts w:ascii="Arial" w:hAnsi="Arial" w:cs="Arial"/>
                  <w:sz w:val="20"/>
                  <w:szCs w:val="20"/>
                </w:rPr>
                <w:t>T</w:t>
              </w:r>
            </w:ins>
            <w:del w:id="215" w:author="Fong RERHANG" w:date="2021-05-13T21:30:00Z">
              <w:r w:rsidRPr="00E42BAD" w:rsidDel="00D774C2">
                <w:rPr>
                  <w:rFonts w:ascii="Arial" w:hAnsi="Arial" w:cs="Arial"/>
                  <w:sz w:val="20"/>
                  <w:szCs w:val="20"/>
                </w:rPr>
                <w:delText>t</w:delText>
              </w:r>
            </w:del>
            <w:r w:rsidRPr="00E42BAD">
              <w:rPr>
                <w:rFonts w:ascii="Arial" w:hAnsi="Arial" w:cs="Arial"/>
                <w:sz w:val="20"/>
                <w:szCs w:val="20"/>
              </w:rPr>
              <w:t xml:space="preserve">shuam </w:t>
            </w:r>
            <w:ins w:id="216" w:author="Fong RERHANG" w:date="2021-05-13T21:30:00Z">
              <w:r w:rsidR="00D774C2">
                <w:rPr>
                  <w:rFonts w:ascii="Arial" w:hAnsi="Arial" w:cs="Arial"/>
                  <w:sz w:val="20"/>
                  <w:szCs w:val="20"/>
                </w:rPr>
                <w:t>T</w:t>
              </w:r>
            </w:ins>
            <w:del w:id="217" w:author="Fong RERHANG" w:date="2021-05-13T21:30:00Z">
              <w:r w:rsidRPr="00E42BAD" w:rsidDel="00D774C2">
                <w:rPr>
                  <w:rFonts w:ascii="Arial" w:hAnsi="Arial" w:cs="Arial"/>
                  <w:sz w:val="20"/>
                  <w:szCs w:val="20"/>
                </w:rPr>
                <w:delText>t</w:delText>
              </w:r>
            </w:del>
            <w:r w:rsidRPr="00E42BAD">
              <w:rPr>
                <w:rFonts w:ascii="Arial" w:hAnsi="Arial" w:cs="Arial"/>
                <w:sz w:val="20"/>
                <w:szCs w:val="20"/>
              </w:rPr>
              <w:t xml:space="preserve">sis </w:t>
            </w:r>
            <w:ins w:id="218" w:author="Fong RERHANG" w:date="2021-05-13T21:30:00Z">
              <w:r w:rsidR="00D774C2">
                <w:rPr>
                  <w:rFonts w:ascii="Arial" w:hAnsi="Arial" w:cs="Arial"/>
                  <w:sz w:val="20"/>
                  <w:szCs w:val="20"/>
                </w:rPr>
                <w:t>T</w:t>
              </w:r>
            </w:ins>
            <w:del w:id="219" w:author="Fong RERHANG" w:date="2021-05-13T21:30:00Z">
              <w:r w:rsidRPr="00E42BAD" w:rsidDel="00D774C2">
                <w:rPr>
                  <w:rFonts w:ascii="Arial" w:hAnsi="Arial" w:cs="Arial"/>
                  <w:sz w:val="20"/>
                  <w:szCs w:val="20"/>
                </w:rPr>
                <w:delText>t</w:delText>
              </w:r>
            </w:del>
            <w:r w:rsidRPr="00E42BAD">
              <w:rPr>
                <w:rFonts w:ascii="Arial" w:hAnsi="Arial" w:cs="Arial"/>
                <w:sz w:val="20"/>
                <w:szCs w:val="20"/>
              </w:rPr>
              <w:t xml:space="preserve">au </w:t>
            </w:r>
            <w:ins w:id="220" w:author="Fong RERHANG" w:date="2021-05-13T21:30:00Z">
              <w:r w:rsidR="00D774C2">
                <w:rPr>
                  <w:rFonts w:ascii="Arial" w:hAnsi="Arial" w:cs="Arial"/>
                  <w:sz w:val="20"/>
                  <w:szCs w:val="20"/>
                </w:rPr>
                <w:t>T</w:t>
              </w:r>
            </w:ins>
            <w:del w:id="221" w:author="Fong RERHANG" w:date="2021-05-13T21:30:00Z">
              <w:r w:rsidRPr="00E42BAD" w:rsidDel="00D774C2">
                <w:rPr>
                  <w:rFonts w:ascii="Arial" w:hAnsi="Arial" w:cs="Arial"/>
                  <w:sz w:val="20"/>
                  <w:szCs w:val="20"/>
                </w:rPr>
                <w:delText>t</w:delText>
              </w:r>
            </w:del>
            <w:r w:rsidRPr="00E42BAD">
              <w:rPr>
                <w:rFonts w:ascii="Arial" w:hAnsi="Arial" w:cs="Arial"/>
                <w:sz w:val="20"/>
                <w:szCs w:val="20"/>
              </w:rPr>
              <w:t xml:space="preserve">ham </w:t>
            </w:r>
            <w:ins w:id="222" w:author="Fong RERHANG" w:date="2021-05-13T21:30:00Z">
              <w:r w:rsidR="00D774C2">
                <w:rPr>
                  <w:rFonts w:ascii="Arial" w:hAnsi="Arial" w:cs="Arial"/>
                  <w:sz w:val="20"/>
                  <w:szCs w:val="20"/>
                </w:rPr>
                <w:t>T</w:t>
              </w:r>
            </w:ins>
            <w:del w:id="223" w:author="Fong RERHANG" w:date="2021-05-13T21:30:00Z">
              <w:r w:rsidRPr="00E42BAD" w:rsidDel="00D774C2">
                <w:rPr>
                  <w:rFonts w:ascii="Arial" w:hAnsi="Arial" w:cs="Arial"/>
                  <w:sz w:val="20"/>
                  <w:szCs w:val="20"/>
                </w:rPr>
                <w:delText>t</w:delText>
              </w:r>
            </w:del>
            <w:r w:rsidRPr="00E42BAD">
              <w:rPr>
                <w:rFonts w:ascii="Arial" w:hAnsi="Arial" w:cs="Arial"/>
                <w:sz w:val="20"/>
                <w:szCs w:val="20"/>
              </w:rPr>
              <w:t xml:space="preserve">xog </w:t>
            </w:r>
            <w:ins w:id="224" w:author="Fong RERHANG" w:date="2021-05-13T21:30:00Z">
              <w:r w:rsidR="00D774C2">
                <w:rPr>
                  <w:rFonts w:ascii="Arial" w:hAnsi="Arial" w:cs="Arial"/>
                  <w:sz w:val="20"/>
                  <w:szCs w:val="20"/>
                </w:rPr>
                <w:t>L</w:t>
              </w:r>
            </w:ins>
            <w:del w:id="225" w:author="Fong RERHANG" w:date="2021-05-13T21:30:00Z">
              <w:r w:rsidRPr="00E42BAD" w:rsidDel="00D774C2">
                <w:rPr>
                  <w:rFonts w:ascii="Arial" w:hAnsi="Arial" w:cs="Arial"/>
                  <w:sz w:val="20"/>
                  <w:szCs w:val="20"/>
                </w:rPr>
                <w:delText>l</w:delText>
              </w:r>
            </w:del>
            <w:r w:rsidRPr="00E42BAD">
              <w:rPr>
                <w:rFonts w:ascii="Arial" w:hAnsi="Arial" w:cs="Arial"/>
                <w:sz w:val="20"/>
                <w:szCs w:val="20"/>
              </w:rPr>
              <w:t xml:space="preserve">os </w:t>
            </w:r>
            <w:ins w:id="226" w:author="Fong RERHANG" w:date="2021-05-13T21:30:00Z">
              <w:r w:rsidR="00D774C2">
                <w:rPr>
                  <w:rFonts w:ascii="Arial" w:hAnsi="Arial" w:cs="Arial"/>
                  <w:sz w:val="20"/>
                  <w:szCs w:val="20"/>
                </w:rPr>
                <w:t>S</w:t>
              </w:r>
            </w:ins>
            <w:del w:id="227" w:author="Fong RERHANG" w:date="2021-05-13T21:30:00Z">
              <w:r w:rsidRPr="00E42BAD" w:rsidDel="00D774C2">
                <w:rPr>
                  <w:rFonts w:ascii="Arial" w:hAnsi="Arial" w:cs="Arial"/>
                  <w:sz w:val="20"/>
                  <w:szCs w:val="20"/>
                </w:rPr>
                <w:delText>s</w:delText>
              </w:r>
            </w:del>
            <w:r w:rsidRPr="00E42BAD">
              <w:rPr>
                <w:rFonts w:ascii="Arial" w:hAnsi="Arial" w:cs="Arial"/>
                <w:sz w:val="20"/>
                <w:szCs w:val="20"/>
              </w:rPr>
              <w:t xml:space="preserve">is </w:t>
            </w:r>
            <w:ins w:id="228" w:author="Fong RERHANG" w:date="2021-05-13T21:30:00Z">
              <w:r w:rsidR="00D774C2">
                <w:rPr>
                  <w:rFonts w:ascii="Arial" w:hAnsi="Arial" w:cs="Arial"/>
                  <w:sz w:val="20"/>
                  <w:szCs w:val="20"/>
                </w:rPr>
                <w:t>H</w:t>
              </w:r>
            </w:ins>
            <w:del w:id="229" w:author="Fong RERHANG" w:date="2021-05-13T21:30:00Z">
              <w:r w:rsidRPr="00E42BAD" w:rsidDel="00D774C2">
                <w:rPr>
                  <w:rFonts w:ascii="Arial" w:hAnsi="Arial" w:cs="Arial"/>
                  <w:sz w:val="20"/>
                  <w:szCs w:val="20"/>
                </w:rPr>
                <w:delText>h</w:delText>
              </w:r>
            </w:del>
            <w:r w:rsidRPr="00E42BAD">
              <w:rPr>
                <w:rFonts w:ascii="Arial" w:hAnsi="Arial" w:cs="Arial"/>
                <w:sz w:val="20"/>
                <w:szCs w:val="20"/>
              </w:rPr>
              <w:t>loov</w:t>
            </w:r>
          </w:p>
        </w:tc>
        <w:tc>
          <w:tcPr>
            <w:tcW w:w="2509" w:type="dxa"/>
          </w:tcPr>
          <w:p w14:paraId="703CF13A" w14:textId="1036EB04" w:rsidR="00D255BA" w:rsidRPr="00E42BAD" w:rsidRDefault="00BC1A2F" w:rsidP="001E0F37">
            <w:pPr>
              <w:rPr>
                <w:rFonts w:ascii="Arial" w:hAnsi="Arial" w:cs="Arial"/>
                <w:sz w:val="20"/>
                <w:szCs w:val="20"/>
              </w:rPr>
            </w:pPr>
            <w:r w:rsidRPr="00E42BAD">
              <w:rPr>
                <w:rFonts w:ascii="Arial" w:hAnsi="Arial" w:cs="Arial"/>
                <w:sz w:val="20"/>
                <w:szCs w:val="20"/>
              </w:rPr>
              <w:t xml:space="preserve">Daim ntawv sau uas muab mus tau raug xa rau niam txiv thiab pab pawg IEP ua ntej lub rooj sib tham txog </w:t>
            </w:r>
            <w:ins w:id="230" w:author="Fong RERHANG" w:date="2021-05-13T21:32:00Z">
              <w:r w:rsidR="00D774C2">
                <w:rPr>
                  <w:rFonts w:ascii="Arial" w:hAnsi="Arial" w:cs="Arial"/>
                  <w:sz w:val="20"/>
                  <w:szCs w:val="20"/>
                </w:rPr>
                <w:t>T</w:t>
              </w:r>
            </w:ins>
            <w:del w:id="231" w:author="Fong RERHANG" w:date="2021-05-13T21:32:00Z">
              <w:r w:rsidRPr="00E42BAD" w:rsidDel="00D774C2">
                <w:rPr>
                  <w:rFonts w:ascii="Arial" w:hAnsi="Arial" w:cs="Arial"/>
                  <w:sz w:val="20"/>
                  <w:szCs w:val="20"/>
                </w:rPr>
                <w:delText>t</w:delText>
              </w:r>
            </w:del>
            <w:r w:rsidRPr="00E42BAD">
              <w:rPr>
                <w:rFonts w:ascii="Arial" w:hAnsi="Arial" w:cs="Arial"/>
                <w:sz w:val="20"/>
                <w:szCs w:val="20"/>
              </w:rPr>
              <w:t xml:space="preserve">haj </w:t>
            </w:r>
            <w:ins w:id="232" w:author="Fong RERHANG" w:date="2021-05-13T21:32:00Z">
              <w:r w:rsidR="00D774C2">
                <w:rPr>
                  <w:rFonts w:ascii="Arial" w:hAnsi="Arial" w:cs="Arial"/>
                  <w:sz w:val="20"/>
                  <w:szCs w:val="20"/>
                </w:rPr>
                <w:t>T</w:t>
              </w:r>
            </w:ins>
            <w:del w:id="233" w:author="Fong RERHANG" w:date="2021-05-13T21:32:00Z">
              <w:r w:rsidRPr="00E42BAD" w:rsidDel="00D774C2">
                <w:rPr>
                  <w:rFonts w:ascii="Arial" w:hAnsi="Arial" w:cs="Arial"/>
                  <w:sz w:val="20"/>
                  <w:szCs w:val="20"/>
                </w:rPr>
                <w:delText>t</w:delText>
              </w:r>
            </w:del>
            <w:r w:rsidRPr="00E42BAD">
              <w:rPr>
                <w:rFonts w:ascii="Arial" w:hAnsi="Arial" w:cs="Arial"/>
                <w:sz w:val="20"/>
                <w:szCs w:val="20"/>
              </w:rPr>
              <w:t xml:space="preserve">sam </w:t>
            </w:r>
            <w:ins w:id="234" w:author="Fong RERHANG" w:date="2021-05-13T21:32:00Z">
              <w:r w:rsidR="00D774C2">
                <w:rPr>
                  <w:rFonts w:ascii="Arial" w:hAnsi="Arial" w:cs="Arial"/>
                  <w:sz w:val="20"/>
                  <w:szCs w:val="20"/>
                </w:rPr>
                <w:t>N</w:t>
              </w:r>
            </w:ins>
            <w:del w:id="235" w:author="Fong RERHANG" w:date="2021-05-13T21:32:00Z">
              <w:r w:rsidRPr="00E42BAD" w:rsidDel="00D774C2">
                <w:rPr>
                  <w:rFonts w:ascii="Arial" w:hAnsi="Arial" w:cs="Arial"/>
                  <w:sz w:val="20"/>
                  <w:szCs w:val="20"/>
                </w:rPr>
                <w:delText>n</w:delText>
              </w:r>
            </w:del>
            <w:r w:rsidRPr="00E42BAD">
              <w:rPr>
                <w:rFonts w:ascii="Arial" w:hAnsi="Arial" w:cs="Arial"/>
                <w:sz w:val="20"/>
                <w:szCs w:val="20"/>
              </w:rPr>
              <w:t xml:space="preserve">tawm </w:t>
            </w:r>
            <w:ins w:id="236" w:author="Fong RERHANG" w:date="2021-05-13T21:32:00Z">
              <w:r w:rsidR="00D774C2">
                <w:rPr>
                  <w:rFonts w:ascii="Arial" w:hAnsi="Arial" w:cs="Arial"/>
                  <w:sz w:val="20"/>
                  <w:szCs w:val="20"/>
                </w:rPr>
                <w:t>C</w:t>
              </w:r>
            </w:ins>
            <w:del w:id="237" w:author="Fong RERHANG" w:date="2021-05-13T21:32:00Z">
              <w:r w:rsidRPr="00E42BAD" w:rsidDel="00D774C2">
                <w:rPr>
                  <w:rFonts w:ascii="Arial" w:hAnsi="Arial" w:cs="Arial"/>
                  <w:sz w:val="20"/>
                  <w:szCs w:val="20"/>
                </w:rPr>
                <w:delText>c</w:delText>
              </w:r>
            </w:del>
            <w:r w:rsidRPr="00E42BAD">
              <w:rPr>
                <w:rFonts w:ascii="Arial" w:hAnsi="Arial" w:cs="Arial"/>
                <w:sz w:val="20"/>
                <w:szCs w:val="20"/>
              </w:rPr>
              <w:t xml:space="preserve">ov </w:t>
            </w:r>
            <w:ins w:id="238" w:author="Fong RERHANG" w:date="2021-05-13T21:32:00Z">
              <w:r w:rsidR="00D774C2">
                <w:rPr>
                  <w:rFonts w:ascii="Arial" w:hAnsi="Arial" w:cs="Arial"/>
                  <w:sz w:val="20"/>
                  <w:szCs w:val="20"/>
                </w:rPr>
                <w:t>N</w:t>
              </w:r>
            </w:ins>
            <w:del w:id="239" w:author="Fong RERHANG" w:date="2021-05-13T21:32:00Z">
              <w:r w:rsidRPr="00E42BAD" w:rsidDel="00D774C2">
                <w:rPr>
                  <w:rFonts w:ascii="Arial" w:hAnsi="Arial" w:cs="Arial"/>
                  <w:sz w:val="20"/>
                  <w:szCs w:val="20"/>
                </w:rPr>
                <w:delText>n</w:delText>
              </w:r>
            </w:del>
            <w:r w:rsidRPr="00E42BAD">
              <w:rPr>
                <w:rFonts w:ascii="Arial" w:hAnsi="Arial" w:cs="Arial"/>
                <w:sz w:val="20"/>
                <w:szCs w:val="20"/>
              </w:rPr>
              <w:t xml:space="preserve">taub </w:t>
            </w:r>
            <w:ins w:id="240" w:author="Fong RERHANG" w:date="2021-05-13T21:32:00Z">
              <w:r w:rsidR="00D774C2">
                <w:rPr>
                  <w:rFonts w:ascii="Arial" w:hAnsi="Arial" w:cs="Arial"/>
                  <w:sz w:val="20"/>
                  <w:szCs w:val="20"/>
                </w:rPr>
                <w:t>N</w:t>
              </w:r>
            </w:ins>
            <w:del w:id="241" w:author="Fong RERHANG" w:date="2021-05-13T21:32:00Z">
              <w:r w:rsidRPr="00E42BAD" w:rsidDel="00D774C2">
                <w:rPr>
                  <w:rFonts w:ascii="Arial" w:hAnsi="Arial" w:cs="Arial"/>
                  <w:sz w:val="20"/>
                  <w:szCs w:val="20"/>
                </w:rPr>
                <w:delText>n</w:delText>
              </w:r>
            </w:del>
            <w:r w:rsidRPr="00E42BAD">
              <w:rPr>
                <w:rFonts w:ascii="Arial" w:hAnsi="Arial" w:cs="Arial"/>
                <w:sz w:val="20"/>
                <w:szCs w:val="20"/>
              </w:rPr>
              <w:t xml:space="preserve">tawv </w:t>
            </w:r>
            <w:ins w:id="242" w:author="Fong RERHANG" w:date="2021-05-13T21:32:00Z">
              <w:r w:rsidR="00D774C2">
                <w:rPr>
                  <w:rFonts w:ascii="Arial" w:hAnsi="Arial" w:cs="Arial"/>
                  <w:sz w:val="20"/>
                  <w:szCs w:val="20"/>
                </w:rPr>
                <w:t>K</w:t>
              </w:r>
            </w:ins>
            <w:del w:id="243" w:author="Fong RERHANG" w:date="2021-05-13T21:32:00Z">
              <w:r w:rsidRPr="00E42BAD" w:rsidDel="00D774C2">
                <w:rPr>
                  <w:rFonts w:ascii="Arial" w:hAnsi="Arial" w:cs="Arial"/>
                  <w:sz w:val="20"/>
                  <w:szCs w:val="20"/>
                </w:rPr>
                <w:delText>k</w:delText>
              </w:r>
            </w:del>
            <w:r w:rsidRPr="00E42BAD">
              <w:rPr>
                <w:rFonts w:ascii="Arial" w:hAnsi="Arial" w:cs="Arial"/>
                <w:sz w:val="20"/>
                <w:szCs w:val="20"/>
              </w:rPr>
              <w:t xml:space="preserve">awm </w:t>
            </w:r>
            <w:del w:id="244" w:author="Fong RERHANG" w:date="2021-05-13T21:32:00Z">
              <w:r w:rsidRPr="00E42BAD" w:rsidDel="00D774C2">
                <w:rPr>
                  <w:rFonts w:ascii="Arial" w:hAnsi="Arial" w:cs="Arial"/>
                  <w:sz w:val="20"/>
                  <w:szCs w:val="20"/>
                </w:rPr>
                <w:delText>l</w:delText>
              </w:r>
            </w:del>
            <w:ins w:id="245" w:author="Fong RERHANG" w:date="2021-05-13T21:32:00Z">
              <w:r w:rsidR="00D774C2">
                <w:rPr>
                  <w:rFonts w:ascii="Arial" w:hAnsi="Arial" w:cs="Arial"/>
                  <w:sz w:val="20"/>
                  <w:szCs w:val="20"/>
                </w:rPr>
                <w:t>L</w:t>
              </w:r>
            </w:ins>
            <w:r w:rsidRPr="00E42BAD">
              <w:rPr>
                <w:rFonts w:ascii="Arial" w:hAnsi="Arial" w:cs="Arial"/>
                <w:sz w:val="20"/>
                <w:szCs w:val="20"/>
              </w:rPr>
              <w:t xml:space="preserve">os </w:t>
            </w:r>
            <w:del w:id="246" w:author="Fong RERHANG" w:date="2021-05-13T21:33:00Z">
              <w:r w:rsidRPr="00E42BAD" w:rsidDel="00D774C2">
                <w:rPr>
                  <w:rFonts w:ascii="Arial" w:hAnsi="Arial" w:cs="Arial"/>
                  <w:sz w:val="20"/>
                  <w:szCs w:val="20"/>
                </w:rPr>
                <w:delText>s</w:delText>
              </w:r>
            </w:del>
            <w:ins w:id="247" w:author="Fong RERHANG" w:date="2021-05-13T21:32:00Z">
              <w:r w:rsidR="00D774C2">
                <w:rPr>
                  <w:rFonts w:ascii="Arial" w:hAnsi="Arial" w:cs="Arial"/>
                  <w:sz w:val="20"/>
                  <w:szCs w:val="20"/>
                </w:rPr>
                <w:t>S</w:t>
              </w:r>
            </w:ins>
            <w:r w:rsidRPr="00E42BAD">
              <w:rPr>
                <w:rFonts w:ascii="Arial" w:hAnsi="Arial" w:cs="Arial"/>
                <w:sz w:val="20"/>
                <w:szCs w:val="20"/>
              </w:rPr>
              <w:t xml:space="preserve">is </w:t>
            </w:r>
            <w:del w:id="248" w:author="Fong RERHANG" w:date="2021-05-13T21:33:00Z">
              <w:r w:rsidRPr="00E42BAD" w:rsidDel="00D774C2">
                <w:rPr>
                  <w:rFonts w:ascii="Arial" w:hAnsi="Arial" w:cs="Arial"/>
                  <w:sz w:val="20"/>
                  <w:szCs w:val="20"/>
                </w:rPr>
                <w:delText>c</w:delText>
              </w:r>
            </w:del>
            <w:ins w:id="249" w:author="Fong RERHANG" w:date="2021-05-13T21:33:00Z">
              <w:r w:rsidR="00D774C2">
                <w:rPr>
                  <w:rFonts w:ascii="Arial" w:hAnsi="Arial" w:cs="Arial"/>
                  <w:sz w:val="20"/>
                  <w:szCs w:val="20"/>
                </w:rPr>
                <w:t>C</w:t>
              </w:r>
            </w:ins>
            <w:r w:rsidRPr="00E42BAD">
              <w:rPr>
                <w:rFonts w:ascii="Arial" w:hAnsi="Arial" w:cs="Arial"/>
                <w:sz w:val="20"/>
                <w:szCs w:val="20"/>
              </w:rPr>
              <w:t xml:space="preserve">ov </w:t>
            </w:r>
            <w:ins w:id="250" w:author="Fong RERHANG" w:date="2021-05-13T21:33:00Z">
              <w:r w:rsidR="00D774C2">
                <w:rPr>
                  <w:rFonts w:ascii="Arial" w:hAnsi="Arial" w:cs="Arial"/>
                  <w:sz w:val="20"/>
                  <w:szCs w:val="20"/>
                </w:rPr>
                <w:t>K</w:t>
              </w:r>
            </w:ins>
            <w:del w:id="251" w:author="Fong RERHANG" w:date="2021-05-13T21:33:00Z">
              <w:r w:rsidRPr="00E42BAD" w:rsidDel="00D774C2">
                <w:rPr>
                  <w:rFonts w:ascii="Arial" w:hAnsi="Arial" w:cs="Arial"/>
                  <w:sz w:val="20"/>
                  <w:szCs w:val="20"/>
                </w:rPr>
                <w:delText>k</w:delText>
              </w:r>
            </w:del>
            <w:r w:rsidRPr="00E42BAD">
              <w:rPr>
                <w:rFonts w:ascii="Arial" w:hAnsi="Arial" w:cs="Arial"/>
                <w:sz w:val="20"/>
                <w:szCs w:val="20"/>
              </w:rPr>
              <w:t xml:space="preserve">ev </w:t>
            </w:r>
            <w:ins w:id="252" w:author="Fong RERHANG" w:date="2021-05-13T21:33:00Z">
              <w:r w:rsidR="00D774C2">
                <w:rPr>
                  <w:rFonts w:ascii="Arial" w:hAnsi="Arial" w:cs="Arial"/>
                  <w:sz w:val="20"/>
                  <w:szCs w:val="20"/>
                </w:rPr>
                <w:t>P</w:t>
              </w:r>
            </w:ins>
            <w:del w:id="253" w:author="Fong RERHANG" w:date="2021-05-13T21:33:00Z">
              <w:r w:rsidRPr="00E42BAD" w:rsidDel="00D774C2">
                <w:rPr>
                  <w:rFonts w:ascii="Arial" w:hAnsi="Arial" w:cs="Arial"/>
                  <w:sz w:val="20"/>
                  <w:szCs w:val="20"/>
                </w:rPr>
                <w:delText>p</w:delText>
              </w:r>
            </w:del>
            <w:r w:rsidRPr="00E42BAD">
              <w:rPr>
                <w:rFonts w:ascii="Arial" w:hAnsi="Arial" w:cs="Arial"/>
                <w:sz w:val="20"/>
                <w:szCs w:val="20"/>
              </w:rPr>
              <w:t xml:space="preserve">ab </w:t>
            </w:r>
            <w:del w:id="254" w:author="Fong RERHANG" w:date="2021-05-13T21:33:00Z">
              <w:r w:rsidRPr="00E42BAD" w:rsidDel="00D774C2">
                <w:rPr>
                  <w:rFonts w:ascii="Arial" w:hAnsi="Arial" w:cs="Arial"/>
                  <w:sz w:val="20"/>
                  <w:szCs w:val="20"/>
                </w:rPr>
                <w:delText>c</w:delText>
              </w:r>
            </w:del>
            <w:ins w:id="255" w:author="Fong RERHANG" w:date="2021-05-13T21:33:00Z">
              <w:r w:rsidR="00D774C2">
                <w:rPr>
                  <w:rFonts w:ascii="Arial" w:hAnsi="Arial" w:cs="Arial"/>
                  <w:sz w:val="20"/>
                  <w:szCs w:val="20"/>
                </w:rPr>
                <w:t>C</w:t>
              </w:r>
            </w:ins>
            <w:r w:rsidRPr="00E42BAD">
              <w:rPr>
                <w:rFonts w:ascii="Arial" w:hAnsi="Arial" w:cs="Arial"/>
                <w:sz w:val="20"/>
                <w:szCs w:val="20"/>
              </w:rPr>
              <w:t xml:space="preserve">uam </w:t>
            </w:r>
            <w:del w:id="256" w:author="Fong RERHANG" w:date="2021-05-13T21:33:00Z">
              <w:r w:rsidRPr="00E42BAD" w:rsidDel="00D774C2">
                <w:rPr>
                  <w:rFonts w:ascii="Arial" w:hAnsi="Arial" w:cs="Arial"/>
                  <w:sz w:val="20"/>
                  <w:szCs w:val="20"/>
                </w:rPr>
                <w:delText>u</w:delText>
              </w:r>
            </w:del>
            <w:ins w:id="257" w:author="Fong RERHANG" w:date="2021-05-13T21:33:00Z">
              <w:r w:rsidR="00D774C2">
                <w:rPr>
                  <w:rFonts w:ascii="Arial" w:hAnsi="Arial" w:cs="Arial"/>
                  <w:sz w:val="20"/>
                  <w:szCs w:val="20"/>
                </w:rPr>
                <w:t>U</w:t>
              </w:r>
            </w:ins>
            <w:r w:rsidRPr="00E42BAD">
              <w:rPr>
                <w:rFonts w:ascii="Arial" w:hAnsi="Arial" w:cs="Arial"/>
                <w:sz w:val="20"/>
                <w:szCs w:val="20"/>
              </w:rPr>
              <w:t xml:space="preserve">as </w:t>
            </w:r>
            <w:del w:id="258" w:author="Fong RERHANG" w:date="2021-05-13T21:33:00Z">
              <w:r w:rsidRPr="00E42BAD" w:rsidDel="00D774C2">
                <w:rPr>
                  <w:rFonts w:ascii="Arial" w:hAnsi="Arial" w:cs="Arial"/>
                  <w:sz w:val="20"/>
                  <w:szCs w:val="20"/>
                </w:rPr>
                <w:delText>c</w:delText>
              </w:r>
            </w:del>
            <w:ins w:id="259" w:author="Fong RERHANG" w:date="2021-05-13T21:33:00Z">
              <w:r w:rsidR="00D774C2">
                <w:rPr>
                  <w:rFonts w:ascii="Arial" w:hAnsi="Arial" w:cs="Arial"/>
                  <w:sz w:val="20"/>
                  <w:szCs w:val="20"/>
                </w:rPr>
                <w:t>C</w:t>
              </w:r>
            </w:ins>
            <w:r w:rsidRPr="00E42BAD">
              <w:rPr>
                <w:rFonts w:ascii="Arial" w:hAnsi="Arial" w:cs="Arial"/>
                <w:sz w:val="20"/>
                <w:szCs w:val="20"/>
              </w:rPr>
              <w:t xml:space="preserve">uam </w:t>
            </w:r>
            <w:del w:id="260" w:author="Fong RERHANG" w:date="2021-05-13T21:33:00Z">
              <w:r w:rsidRPr="00E42BAD" w:rsidDel="00D774C2">
                <w:rPr>
                  <w:rFonts w:ascii="Arial" w:hAnsi="Arial" w:cs="Arial"/>
                  <w:sz w:val="20"/>
                  <w:szCs w:val="20"/>
                </w:rPr>
                <w:delText>t</w:delText>
              </w:r>
            </w:del>
            <w:ins w:id="261" w:author="Fong RERHANG" w:date="2021-05-13T21:33:00Z">
              <w:r w:rsidR="00D774C2">
                <w:rPr>
                  <w:rFonts w:ascii="Arial" w:hAnsi="Arial" w:cs="Arial"/>
                  <w:sz w:val="20"/>
                  <w:szCs w:val="20"/>
                </w:rPr>
                <w:t>T</w:t>
              </w:r>
            </w:ins>
            <w:r w:rsidRPr="00E42BAD">
              <w:rPr>
                <w:rFonts w:ascii="Arial" w:hAnsi="Arial" w:cs="Arial"/>
                <w:sz w:val="20"/>
                <w:szCs w:val="20"/>
              </w:rPr>
              <w:t>shuam</w:t>
            </w:r>
          </w:p>
        </w:tc>
        <w:tc>
          <w:tcPr>
            <w:tcW w:w="2361" w:type="dxa"/>
          </w:tcPr>
          <w:p w14:paraId="6CFF24F2" w14:textId="77777777" w:rsidR="00BC1A2F" w:rsidRPr="00E42BAD" w:rsidRDefault="00BC1A2F" w:rsidP="001E0F37">
            <w:pPr>
              <w:rPr>
                <w:rFonts w:ascii="Arial" w:hAnsi="Arial" w:cs="Arial"/>
                <w:sz w:val="20"/>
                <w:szCs w:val="20"/>
              </w:rPr>
            </w:pPr>
          </w:p>
          <w:p w14:paraId="133940E4" w14:textId="013CFE4F" w:rsidR="00BC1A2F" w:rsidRPr="00E42BAD" w:rsidRDefault="00BC1A2F" w:rsidP="001E0F37">
            <w:pPr>
              <w:rPr>
                <w:rFonts w:ascii="Arial" w:hAnsi="Arial" w:cs="Arial"/>
                <w:sz w:val="20"/>
                <w:szCs w:val="20"/>
              </w:rPr>
            </w:pPr>
            <w:del w:id="262" w:author="Fong RERHANG" w:date="2021-05-13T21:34:00Z">
              <w:r w:rsidRPr="00E42BAD" w:rsidDel="00D774C2">
                <w:rPr>
                  <w:rFonts w:ascii="Arial" w:hAnsi="Arial" w:cs="Arial"/>
                  <w:sz w:val="20"/>
                  <w:szCs w:val="20"/>
                </w:rPr>
                <w:delText>Mej zeej</w:delText>
              </w:r>
            </w:del>
            <w:ins w:id="263" w:author="Fong RERHANG" w:date="2021-05-13T21:34:00Z">
              <w:r w:rsidR="00D774C2">
                <w:rPr>
                  <w:rFonts w:ascii="Arial" w:hAnsi="Arial" w:cs="Arial"/>
                  <w:sz w:val="20"/>
                  <w:szCs w:val="20"/>
                </w:rPr>
                <w:t>Tus tswv cuab</w:t>
              </w:r>
            </w:ins>
            <w:r w:rsidRPr="00E42BAD">
              <w:rPr>
                <w:rFonts w:ascii="Arial" w:hAnsi="Arial" w:cs="Arial"/>
                <w:sz w:val="20"/>
                <w:szCs w:val="20"/>
              </w:rPr>
              <w:t xml:space="preserve"> ntawm pab pawg IEP tab tom raug kev zam uas ntau los ntawm lub rooj sib tham IEP</w:t>
            </w:r>
          </w:p>
        </w:tc>
      </w:tr>
      <w:tr w:rsidR="00BC1A2F" w14:paraId="6F7BD7A3" w14:textId="77777777" w:rsidTr="001E0F37">
        <w:trPr>
          <w:trHeight w:val="350"/>
        </w:trPr>
        <w:tc>
          <w:tcPr>
            <w:tcW w:w="1642" w:type="dxa"/>
          </w:tcPr>
          <w:p w14:paraId="0F098832" w14:textId="1BF4C29E" w:rsidR="00BC1A2F" w:rsidRPr="00ED13CD" w:rsidRDefault="00E9594E" w:rsidP="001E0F37">
            <w:pPr>
              <w:rPr>
                <w:rFonts w:ascii="Arial" w:hAnsi="Arial" w:cs="Arial"/>
                <w:i/>
                <w:iCs/>
                <w:sz w:val="19"/>
                <w:szCs w:val="19"/>
                <w:u w:val="single"/>
              </w:rPr>
            </w:pPr>
            <w:r>
              <w:rPr>
                <w:rFonts w:ascii="Arial" w:hAnsi="Arial" w:cs="Arial"/>
                <w:i/>
                <w:iCs/>
                <w:sz w:val="19"/>
                <w:szCs w:val="19"/>
                <w:u w:val="single"/>
              </w:rPr>
              <w:t>Yawg</w:t>
            </w:r>
            <w:ins w:id="264" w:author="Fong RERHANG" w:date="2021-05-13T21:35:00Z">
              <w:r w:rsidR="00D774C2">
                <w:rPr>
                  <w:rFonts w:ascii="Arial" w:hAnsi="Arial" w:cs="Arial"/>
                  <w:i/>
                  <w:iCs/>
                  <w:sz w:val="19"/>
                  <w:szCs w:val="19"/>
                  <w:u w:val="single"/>
                </w:rPr>
                <w:t>.</w:t>
              </w:r>
            </w:ins>
            <w:r>
              <w:rPr>
                <w:rFonts w:ascii="Arial" w:hAnsi="Arial" w:cs="Arial"/>
                <w:i/>
                <w:iCs/>
                <w:sz w:val="19"/>
                <w:szCs w:val="19"/>
                <w:u w:val="single"/>
              </w:rPr>
              <w:t xml:space="preserve"> Lee Her</w:t>
            </w:r>
          </w:p>
        </w:tc>
        <w:tc>
          <w:tcPr>
            <w:tcW w:w="2044" w:type="dxa"/>
          </w:tcPr>
          <w:p w14:paraId="7BBAAF37" w14:textId="369496E7" w:rsidR="00BC1A2F" w:rsidRPr="00ED13CD" w:rsidRDefault="00BC1A2F" w:rsidP="001E0F37">
            <w:pPr>
              <w:rPr>
                <w:rFonts w:ascii="Arial" w:hAnsi="Arial" w:cs="Arial"/>
                <w:i/>
                <w:iCs/>
                <w:sz w:val="19"/>
                <w:szCs w:val="19"/>
                <w:u w:val="single"/>
              </w:rPr>
            </w:pPr>
            <w:del w:id="265" w:author="Fong RERHANG" w:date="2021-05-13T21:36:00Z">
              <w:r w:rsidDel="00D774C2">
                <w:rPr>
                  <w:rFonts w:ascii="Arial" w:hAnsi="Arial" w:cs="Arial"/>
                  <w:i/>
                  <w:iCs/>
                  <w:sz w:val="19"/>
                  <w:szCs w:val="19"/>
                  <w:u w:val="single"/>
                </w:rPr>
                <w:delText xml:space="preserve">Cov </w:delText>
              </w:r>
            </w:del>
            <w:ins w:id="266" w:author="Fong RERHANG" w:date="2021-05-13T21:36:00Z">
              <w:r w:rsidR="00D774C2">
                <w:rPr>
                  <w:rFonts w:ascii="Arial" w:hAnsi="Arial" w:cs="Arial"/>
                  <w:i/>
                  <w:iCs/>
                  <w:sz w:val="19"/>
                  <w:szCs w:val="19"/>
                  <w:u w:val="single"/>
                </w:rPr>
                <w:t xml:space="preserve">Tus </w:t>
              </w:r>
            </w:ins>
            <w:r w:rsidR="00E9594E">
              <w:rPr>
                <w:rFonts w:ascii="Arial" w:hAnsi="Arial" w:cs="Arial"/>
                <w:i/>
                <w:iCs/>
                <w:sz w:val="19"/>
                <w:szCs w:val="19"/>
                <w:u w:val="single"/>
              </w:rPr>
              <w:t xml:space="preserve">Xib Fwb Qhia Ntawv </w:t>
            </w:r>
            <w:del w:id="267" w:author="Fong RERHANG" w:date="2021-05-13T21:35:00Z">
              <w:r w:rsidR="005969A8" w:rsidDel="00D774C2">
                <w:rPr>
                  <w:rFonts w:ascii="Arial" w:hAnsi="Arial" w:cs="Arial"/>
                  <w:i/>
                  <w:iCs/>
                  <w:sz w:val="19"/>
                  <w:szCs w:val="19"/>
                  <w:u w:val="single"/>
                </w:rPr>
                <w:delText>Ib Txwm</w:delText>
              </w:r>
            </w:del>
          </w:p>
        </w:tc>
        <w:tc>
          <w:tcPr>
            <w:tcW w:w="1900" w:type="dxa"/>
          </w:tcPr>
          <w:p w14:paraId="43E0D501" w14:textId="4042C9E9" w:rsidR="00BC1A2F" w:rsidRDefault="00D255BA" w:rsidP="001E0F37">
            <w:pPr>
              <w:rPr>
                <w:rFonts w:ascii="Arial" w:hAnsi="Arial" w:cs="Arial"/>
                <w:b/>
                <w:bCs/>
                <w:sz w:val="19"/>
                <w:szCs w:val="19"/>
              </w:rPr>
            </w:pPr>
            <w:r w:rsidRPr="001F433B">
              <w:rPr>
                <w:noProof/>
              </w:rPr>
              <w:drawing>
                <wp:inline distT="0" distB="0" distL="0" distR="0" wp14:anchorId="5D48C7E9" wp14:editId="4C2A0E6F">
                  <wp:extent cx="147320" cy="115570"/>
                  <wp:effectExtent l="0" t="0" r="508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509" w:type="dxa"/>
          </w:tcPr>
          <w:p w14:paraId="2358634D" w14:textId="21160D47" w:rsidR="00BC1A2F" w:rsidRDefault="00CF35AB" w:rsidP="001E0F37">
            <w:pPr>
              <w:rPr>
                <w:rFonts w:ascii="Arial" w:hAnsi="Arial" w:cs="Arial"/>
                <w:b/>
                <w:bCs/>
                <w:sz w:val="19"/>
                <w:szCs w:val="19"/>
              </w:rPr>
            </w:pPr>
            <w:r w:rsidRPr="001F433B">
              <w:rPr>
                <w:noProof/>
              </w:rPr>
              <w:drawing>
                <wp:inline distT="0" distB="0" distL="0" distR="0" wp14:anchorId="66083129" wp14:editId="6352DFF6">
                  <wp:extent cx="147320" cy="115570"/>
                  <wp:effectExtent l="0" t="0" r="5080" b="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361" w:type="dxa"/>
          </w:tcPr>
          <w:p w14:paraId="10E655F2" w14:textId="77777777" w:rsidR="00BC1A2F" w:rsidRPr="0070199D" w:rsidRDefault="00BC1A2F" w:rsidP="001E0F37">
            <w:pPr>
              <w:rPr>
                <w:rFonts w:ascii="Arial" w:hAnsi="Arial" w:cs="Arial"/>
                <w:sz w:val="19"/>
                <w:szCs w:val="19"/>
              </w:rPr>
            </w:pPr>
            <w:r w:rsidRPr="0070199D">
              <w:rPr>
                <w:noProof/>
                <w:sz w:val="1"/>
                <w:szCs w:val="1"/>
              </w:rPr>
              <w:drawing>
                <wp:inline distT="0" distB="0" distL="0" distR="0" wp14:anchorId="5B43940A" wp14:editId="4A932AF5">
                  <wp:extent cx="152400" cy="1143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52400" cy="114300"/>
                          </a:xfrm>
                          <a:prstGeom prst="rect">
                            <a:avLst/>
                          </a:prstGeom>
                          <a:noFill/>
                          <a:ln>
                            <a:noFill/>
                          </a:ln>
                        </pic:spPr>
                      </pic:pic>
                    </a:graphicData>
                  </a:graphic>
                </wp:inline>
              </w:drawing>
            </w:r>
            <w:r w:rsidRPr="0070199D">
              <w:rPr>
                <w:rFonts w:ascii="Arial" w:hAnsi="Arial" w:cs="Arial"/>
                <w:sz w:val="19"/>
                <w:szCs w:val="19"/>
              </w:rPr>
              <w:t xml:space="preserve">tag nrho </w:t>
            </w:r>
            <w:r w:rsidRPr="0070199D">
              <w:rPr>
                <w:noProof/>
              </w:rPr>
              <w:drawing>
                <wp:inline distT="0" distB="0" distL="0" distR="0" wp14:anchorId="0AE3E55B" wp14:editId="63E27A32">
                  <wp:extent cx="147320" cy="115570"/>
                  <wp:effectExtent l="0" t="0" r="508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70199D">
              <w:rPr>
                <w:rFonts w:ascii="Arial" w:hAnsi="Arial" w:cs="Arial"/>
                <w:sz w:val="19"/>
                <w:szCs w:val="19"/>
              </w:rPr>
              <w:t>ib feem</w:t>
            </w:r>
          </w:p>
        </w:tc>
      </w:tr>
      <w:tr w:rsidR="00BC1A2F" w14:paraId="7F2D38AA" w14:textId="77777777" w:rsidTr="001E0F37">
        <w:trPr>
          <w:trHeight w:val="485"/>
        </w:trPr>
        <w:tc>
          <w:tcPr>
            <w:tcW w:w="1642" w:type="dxa"/>
          </w:tcPr>
          <w:p w14:paraId="7D0C874A" w14:textId="1ED6207B" w:rsidR="00BC1A2F" w:rsidRPr="00ED13CD" w:rsidRDefault="00E9594E" w:rsidP="001E0F37">
            <w:pPr>
              <w:rPr>
                <w:rFonts w:ascii="Arial" w:hAnsi="Arial" w:cs="Arial"/>
                <w:i/>
                <w:iCs/>
                <w:sz w:val="19"/>
                <w:szCs w:val="19"/>
                <w:u w:val="single"/>
              </w:rPr>
            </w:pPr>
            <w:r>
              <w:rPr>
                <w:rFonts w:ascii="Arial" w:hAnsi="Arial" w:cs="Arial"/>
                <w:i/>
                <w:iCs/>
                <w:sz w:val="19"/>
                <w:szCs w:val="19"/>
                <w:u w:val="single"/>
              </w:rPr>
              <w:t>Bao Moug</w:t>
            </w:r>
          </w:p>
        </w:tc>
        <w:tc>
          <w:tcPr>
            <w:tcW w:w="2044" w:type="dxa"/>
          </w:tcPr>
          <w:p w14:paraId="64AF247B" w14:textId="77777777" w:rsidR="00BC1A2F" w:rsidRPr="00ED13CD" w:rsidRDefault="00BC1A2F" w:rsidP="001E0F37">
            <w:pPr>
              <w:rPr>
                <w:rFonts w:ascii="Arial" w:hAnsi="Arial" w:cs="Arial"/>
                <w:i/>
                <w:iCs/>
                <w:sz w:val="19"/>
                <w:szCs w:val="19"/>
                <w:u w:val="single"/>
              </w:rPr>
            </w:pPr>
          </w:p>
        </w:tc>
        <w:tc>
          <w:tcPr>
            <w:tcW w:w="1900" w:type="dxa"/>
          </w:tcPr>
          <w:p w14:paraId="2E17739A" w14:textId="4894CE6F" w:rsidR="00BC1A2F" w:rsidRDefault="00D255BA" w:rsidP="001E0F37">
            <w:pPr>
              <w:rPr>
                <w:rFonts w:ascii="Arial" w:hAnsi="Arial" w:cs="Arial"/>
                <w:b/>
                <w:bCs/>
                <w:sz w:val="19"/>
                <w:szCs w:val="19"/>
              </w:rPr>
            </w:pPr>
            <w:r w:rsidRPr="0070199D">
              <w:rPr>
                <w:noProof/>
                <w:sz w:val="1"/>
                <w:szCs w:val="1"/>
              </w:rPr>
              <w:drawing>
                <wp:inline distT="0" distB="0" distL="0" distR="0" wp14:anchorId="3784E445" wp14:editId="36EDD121">
                  <wp:extent cx="152400" cy="114300"/>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52400" cy="114300"/>
                          </a:xfrm>
                          <a:prstGeom prst="rect">
                            <a:avLst/>
                          </a:prstGeom>
                          <a:noFill/>
                          <a:ln>
                            <a:noFill/>
                          </a:ln>
                        </pic:spPr>
                      </pic:pic>
                    </a:graphicData>
                  </a:graphic>
                </wp:inline>
              </w:drawing>
            </w:r>
          </w:p>
        </w:tc>
        <w:tc>
          <w:tcPr>
            <w:tcW w:w="2509" w:type="dxa"/>
          </w:tcPr>
          <w:p w14:paraId="54BAAA85" w14:textId="77777777" w:rsidR="00BC1A2F" w:rsidRDefault="00BC1A2F" w:rsidP="001E0F37">
            <w:pPr>
              <w:rPr>
                <w:rFonts w:ascii="Arial" w:hAnsi="Arial" w:cs="Arial"/>
                <w:b/>
                <w:bCs/>
                <w:sz w:val="19"/>
                <w:szCs w:val="19"/>
              </w:rPr>
            </w:pPr>
            <w:r w:rsidRPr="001F433B">
              <w:rPr>
                <w:noProof/>
              </w:rPr>
              <w:drawing>
                <wp:inline distT="0" distB="0" distL="0" distR="0" wp14:anchorId="1A582530" wp14:editId="42976BDE">
                  <wp:extent cx="147320" cy="115570"/>
                  <wp:effectExtent l="0" t="0" r="508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361" w:type="dxa"/>
          </w:tcPr>
          <w:p w14:paraId="182C8669" w14:textId="7C2E1D55" w:rsidR="00BC1A2F" w:rsidRPr="0070199D" w:rsidRDefault="00D255BA" w:rsidP="001E0F37">
            <w:pPr>
              <w:rPr>
                <w:rFonts w:ascii="Arial" w:hAnsi="Arial" w:cs="Arial"/>
                <w:sz w:val="19"/>
                <w:szCs w:val="19"/>
              </w:rPr>
            </w:pPr>
            <w:r w:rsidRPr="0070199D">
              <w:rPr>
                <w:noProof/>
                <w:sz w:val="1"/>
                <w:szCs w:val="1"/>
              </w:rPr>
              <w:drawing>
                <wp:inline distT="0" distB="0" distL="0" distR="0" wp14:anchorId="1742B76D" wp14:editId="10284017">
                  <wp:extent cx="152400" cy="114300"/>
                  <wp:effectExtent l="0" t="0" r="0"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52400" cy="114300"/>
                          </a:xfrm>
                          <a:prstGeom prst="rect">
                            <a:avLst/>
                          </a:prstGeom>
                          <a:noFill/>
                          <a:ln>
                            <a:noFill/>
                          </a:ln>
                        </pic:spPr>
                      </pic:pic>
                    </a:graphicData>
                  </a:graphic>
                </wp:inline>
              </w:drawing>
            </w:r>
            <w:r w:rsidR="00BC1A2F">
              <w:t xml:space="preserve"> </w:t>
            </w:r>
            <w:r w:rsidR="00BC1A2F" w:rsidRPr="0070199D">
              <w:rPr>
                <w:rFonts w:ascii="Arial" w:hAnsi="Arial" w:cs="Arial"/>
                <w:sz w:val="19"/>
                <w:szCs w:val="19"/>
              </w:rPr>
              <w:t xml:space="preserve">tag nrho </w:t>
            </w:r>
            <w:r w:rsidR="00BC1A2F" w:rsidRPr="0070199D">
              <w:rPr>
                <w:noProof/>
              </w:rPr>
              <w:drawing>
                <wp:inline distT="0" distB="0" distL="0" distR="0" wp14:anchorId="6C768494" wp14:editId="19C917DB">
                  <wp:extent cx="147320" cy="115570"/>
                  <wp:effectExtent l="0" t="0" r="508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BC1A2F" w:rsidRPr="0070199D">
              <w:rPr>
                <w:rFonts w:ascii="Arial" w:hAnsi="Arial" w:cs="Arial"/>
                <w:sz w:val="19"/>
                <w:szCs w:val="19"/>
              </w:rPr>
              <w:t>ib feem</w:t>
            </w:r>
          </w:p>
        </w:tc>
      </w:tr>
      <w:tr w:rsidR="00BC1A2F" w14:paraId="6DCAEBE6" w14:textId="77777777" w:rsidTr="001E0F37">
        <w:trPr>
          <w:trHeight w:val="440"/>
        </w:trPr>
        <w:tc>
          <w:tcPr>
            <w:tcW w:w="1642" w:type="dxa"/>
          </w:tcPr>
          <w:p w14:paraId="04E3DFC0" w14:textId="77777777" w:rsidR="00BC1A2F" w:rsidRPr="00ED13CD" w:rsidRDefault="00BC1A2F" w:rsidP="001E0F37">
            <w:pPr>
              <w:rPr>
                <w:rFonts w:ascii="Arial" w:hAnsi="Arial" w:cs="Arial"/>
                <w:i/>
                <w:iCs/>
                <w:sz w:val="19"/>
                <w:szCs w:val="19"/>
                <w:u w:val="single"/>
              </w:rPr>
            </w:pPr>
          </w:p>
        </w:tc>
        <w:tc>
          <w:tcPr>
            <w:tcW w:w="2044" w:type="dxa"/>
          </w:tcPr>
          <w:p w14:paraId="350B8452" w14:textId="77777777" w:rsidR="00BC1A2F" w:rsidRPr="00ED13CD" w:rsidRDefault="00BC1A2F" w:rsidP="001E0F37">
            <w:pPr>
              <w:rPr>
                <w:rFonts w:ascii="Arial" w:hAnsi="Arial" w:cs="Arial"/>
                <w:i/>
                <w:iCs/>
                <w:sz w:val="19"/>
                <w:szCs w:val="19"/>
                <w:u w:val="single"/>
              </w:rPr>
            </w:pPr>
          </w:p>
        </w:tc>
        <w:tc>
          <w:tcPr>
            <w:tcW w:w="1900" w:type="dxa"/>
          </w:tcPr>
          <w:p w14:paraId="15E000C7" w14:textId="77777777" w:rsidR="00BC1A2F" w:rsidRDefault="00BC1A2F" w:rsidP="001E0F37">
            <w:pPr>
              <w:rPr>
                <w:rFonts w:ascii="Arial" w:hAnsi="Arial" w:cs="Arial"/>
                <w:b/>
                <w:bCs/>
                <w:sz w:val="19"/>
                <w:szCs w:val="19"/>
              </w:rPr>
            </w:pPr>
            <w:r w:rsidRPr="001F433B">
              <w:rPr>
                <w:noProof/>
              </w:rPr>
              <w:drawing>
                <wp:inline distT="0" distB="0" distL="0" distR="0" wp14:anchorId="52A4EA39" wp14:editId="1BBA795B">
                  <wp:extent cx="147320" cy="115570"/>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509" w:type="dxa"/>
          </w:tcPr>
          <w:p w14:paraId="4D8A949B" w14:textId="77777777" w:rsidR="00BC1A2F" w:rsidRDefault="00BC1A2F" w:rsidP="001E0F37">
            <w:pPr>
              <w:rPr>
                <w:rFonts w:ascii="Arial" w:hAnsi="Arial" w:cs="Arial"/>
                <w:b/>
                <w:bCs/>
                <w:sz w:val="19"/>
                <w:szCs w:val="19"/>
              </w:rPr>
            </w:pPr>
            <w:r w:rsidRPr="001F433B">
              <w:rPr>
                <w:noProof/>
              </w:rPr>
              <w:drawing>
                <wp:inline distT="0" distB="0" distL="0" distR="0" wp14:anchorId="5BCE5A12" wp14:editId="16623F5B">
                  <wp:extent cx="147320" cy="115570"/>
                  <wp:effectExtent l="0" t="0" r="508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361" w:type="dxa"/>
          </w:tcPr>
          <w:p w14:paraId="5873CEA1" w14:textId="77777777" w:rsidR="00BC1A2F" w:rsidRPr="0070199D" w:rsidRDefault="00BC1A2F" w:rsidP="001E0F37">
            <w:pPr>
              <w:rPr>
                <w:rFonts w:ascii="Arial" w:hAnsi="Arial" w:cs="Arial"/>
                <w:sz w:val="19"/>
                <w:szCs w:val="19"/>
              </w:rPr>
            </w:pPr>
            <w:r w:rsidRPr="0070199D">
              <w:rPr>
                <w:noProof/>
              </w:rPr>
              <w:drawing>
                <wp:inline distT="0" distB="0" distL="0" distR="0" wp14:anchorId="52253F3A" wp14:editId="79F7849C">
                  <wp:extent cx="147320" cy="115570"/>
                  <wp:effectExtent l="0" t="0" r="508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70199D">
              <w:rPr>
                <w:rFonts w:ascii="Arial" w:hAnsi="Arial" w:cs="Arial"/>
                <w:sz w:val="19"/>
                <w:szCs w:val="19"/>
              </w:rPr>
              <w:t xml:space="preserve">tag nrho </w:t>
            </w:r>
            <w:r w:rsidRPr="001F433B">
              <w:rPr>
                <w:noProof/>
              </w:rPr>
              <w:drawing>
                <wp:inline distT="0" distB="0" distL="0" distR="0" wp14:anchorId="27A74E22" wp14:editId="586D32C3">
                  <wp:extent cx="147320" cy="115570"/>
                  <wp:effectExtent l="0" t="0" r="5080"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Pr>
                <w:rFonts w:ascii="Arial" w:hAnsi="Arial" w:cs="Arial"/>
                <w:sz w:val="19"/>
                <w:szCs w:val="19"/>
              </w:rPr>
              <w:t xml:space="preserve"> </w:t>
            </w:r>
            <w:r w:rsidRPr="0070199D">
              <w:rPr>
                <w:rFonts w:ascii="Arial" w:hAnsi="Arial" w:cs="Arial"/>
                <w:sz w:val="19"/>
                <w:szCs w:val="19"/>
              </w:rPr>
              <w:t>ib feem</w:t>
            </w:r>
          </w:p>
        </w:tc>
      </w:tr>
      <w:tr w:rsidR="00BC1A2F" w14:paraId="549F8807" w14:textId="77777777" w:rsidTr="001E0F37">
        <w:trPr>
          <w:trHeight w:val="431"/>
        </w:trPr>
        <w:tc>
          <w:tcPr>
            <w:tcW w:w="1642" w:type="dxa"/>
          </w:tcPr>
          <w:p w14:paraId="1CC8C899" w14:textId="77777777" w:rsidR="00BC1A2F" w:rsidRPr="00ED13CD" w:rsidRDefault="00BC1A2F" w:rsidP="001E0F37">
            <w:pPr>
              <w:rPr>
                <w:rFonts w:ascii="Arial" w:hAnsi="Arial" w:cs="Arial"/>
                <w:i/>
                <w:iCs/>
                <w:sz w:val="19"/>
                <w:szCs w:val="19"/>
                <w:u w:val="single"/>
              </w:rPr>
            </w:pPr>
          </w:p>
        </w:tc>
        <w:tc>
          <w:tcPr>
            <w:tcW w:w="2044" w:type="dxa"/>
          </w:tcPr>
          <w:p w14:paraId="5DC45ABD" w14:textId="77777777" w:rsidR="00BC1A2F" w:rsidRPr="00ED13CD" w:rsidRDefault="00BC1A2F" w:rsidP="001E0F37">
            <w:pPr>
              <w:rPr>
                <w:rFonts w:ascii="Arial" w:hAnsi="Arial" w:cs="Arial"/>
                <w:i/>
                <w:iCs/>
                <w:sz w:val="19"/>
                <w:szCs w:val="19"/>
                <w:u w:val="single"/>
              </w:rPr>
            </w:pPr>
          </w:p>
        </w:tc>
        <w:tc>
          <w:tcPr>
            <w:tcW w:w="1900" w:type="dxa"/>
          </w:tcPr>
          <w:p w14:paraId="50D9F799" w14:textId="77777777" w:rsidR="00BC1A2F" w:rsidRDefault="00BC1A2F" w:rsidP="001E0F37">
            <w:pPr>
              <w:rPr>
                <w:rFonts w:ascii="Arial" w:hAnsi="Arial" w:cs="Arial"/>
                <w:b/>
                <w:bCs/>
                <w:sz w:val="19"/>
                <w:szCs w:val="19"/>
              </w:rPr>
            </w:pPr>
            <w:r w:rsidRPr="001F433B">
              <w:rPr>
                <w:noProof/>
              </w:rPr>
              <w:drawing>
                <wp:inline distT="0" distB="0" distL="0" distR="0" wp14:anchorId="70413675" wp14:editId="10D31B9F">
                  <wp:extent cx="147320" cy="115570"/>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509" w:type="dxa"/>
          </w:tcPr>
          <w:p w14:paraId="54FC9AD9" w14:textId="77777777" w:rsidR="00BC1A2F" w:rsidRDefault="00BC1A2F" w:rsidP="001E0F37">
            <w:pPr>
              <w:rPr>
                <w:rFonts w:ascii="Arial" w:hAnsi="Arial" w:cs="Arial"/>
                <w:b/>
                <w:bCs/>
                <w:sz w:val="19"/>
                <w:szCs w:val="19"/>
              </w:rPr>
            </w:pPr>
            <w:r w:rsidRPr="001F433B">
              <w:rPr>
                <w:noProof/>
              </w:rPr>
              <w:drawing>
                <wp:inline distT="0" distB="0" distL="0" distR="0" wp14:anchorId="0DD752A5" wp14:editId="188A3A0B">
                  <wp:extent cx="147320" cy="115570"/>
                  <wp:effectExtent l="0" t="0" r="508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361" w:type="dxa"/>
          </w:tcPr>
          <w:p w14:paraId="79CD50BE" w14:textId="77777777" w:rsidR="00BC1A2F" w:rsidRPr="0070199D" w:rsidRDefault="00BC1A2F" w:rsidP="001E0F37">
            <w:pPr>
              <w:rPr>
                <w:rFonts w:ascii="Arial" w:hAnsi="Arial" w:cs="Arial"/>
                <w:sz w:val="19"/>
                <w:szCs w:val="19"/>
              </w:rPr>
            </w:pPr>
            <w:r>
              <w:rPr>
                <w:noProof/>
              </w:rPr>
              <w:drawing>
                <wp:inline distT="0" distB="0" distL="0" distR="0" wp14:anchorId="09E17105" wp14:editId="28B9890F">
                  <wp:extent cx="139065" cy="1092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065" cy="109220"/>
                          </a:xfrm>
                          <a:prstGeom prst="rect">
                            <a:avLst/>
                          </a:prstGeom>
                          <a:noFill/>
                          <a:ln>
                            <a:noFill/>
                          </a:ln>
                        </pic:spPr>
                      </pic:pic>
                    </a:graphicData>
                  </a:graphic>
                </wp:inline>
              </w:drawing>
            </w:r>
            <w:r>
              <w:t xml:space="preserve"> </w:t>
            </w:r>
            <w:r w:rsidRPr="0070199D">
              <w:rPr>
                <w:rFonts w:ascii="Arial" w:hAnsi="Arial" w:cs="Arial"/>
                <w:sz w:val="19"/>
                <w:szCs w:val="19"/>
              </w:rPr>
              <w:t xml:space="preserve">tag nrho </w:t>
            </w:r>
            <w:r w:rsidRPr="0070199D">
              <w:rPr>
                <w:noProof/>
              </w:rPr>
              <w:drawing>
                <wp:inline distT="0" distB="0" distL="0" distR="0" wp14:anchorId="70CBDFC9" wp14:editId="58550BF8">
                  <wp:extent cx="147320" cy="115570"/>
                  <wp:effectExtent l="0" t="0" r="508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70199D">
              <w:rPr>
                <w:rFonts w:ascii="Arial" w:hAnsi="Arial" w:cs="Arial"/>
                <w:sz w:val="19"/>
                <w:szCs w:val="19"/>
              </w:rPr>
              <w:t>ib feem</w:t>
            </w:r>
          </w:p>
        </w:tc>
      </w:tr>
      <w:tr w:rsidR="00BC1A2F" w14:paraId="2922CF59" w14:textId="77777777" w:rsidTr="001E0F37">
        <w:trPr>
          <w:trHeight w:val="440"/>
        </w:trPr>
        <w:tc>
          <w:tcPr>
            <w:tcW w:w="1642" w:type="dxa"/>
          </w:tcPr>
          <w:p w14:paraId="073249E4" w14:textId="77777777" w:rsidR="00BC1A2F" w:rsidRPr="00ED13CD" w:rsidRDefault="00BC1A2F" w:rsidP="001E0F37">
            <w:pPr>
              <w:rPr>
                <w:rFonts w:ascii="Arial" w:hAnsi="Arial" w:cs="Arial"/>
                <w:i/>
                <w:iCs/>
                <w:sz w:val="19"/>
                <w:szCs w:val="19"/>
                <w:u w:val="single"/>
              </w:rPr>
            </w:pPr>
          </w:p>
        </w:tc>
        <w:tc>
          <w:tcPr>
            <w:tcW w:w="2044" w:type="dxa"/>
          </w:tcPr>
          <w:p w14:paraId="2F495F09" w14:textId="77777777" w:rsidR="00BC1A2F" w:rsidRPr="00ED13CD" w:rsidRDefault="00BC1A2F" w:rsidP="001E0F37">
            <w:pPr>
              <w:rPr>
                <w:rFonts w:ascii="Arial" w:hAnsi="Arial" w:cs="Arial"/>
                <w:i/>
                <w:iCs/>
                <w:sz w:val="19"/>
                <w:szCs w:val="19"/>
                <w:u w:val="single"/>
              </w:rPr>
            </w:pPr>
          </w:p>
        </w:tc>
        <w:tc>
          <w:tcPr>
            <w:tcW w:w="1900" w:type="dxa"/>
          </w:tcPr>
          <w:p w14:paraId="2CCFA061" w14:textId="77777777" w:rsidR="00BC1A2F" w:rsidRDefault="00BC1A2F" w:rsidP="001E0F37">
            <w:pPr>
              <w:rPr>
                <w:rFonts w:ascii="Arial" w:hAnsi="Arial" w:cs="Arial"/>
                <w:b/>
                <w:bCs/>
                <w:sz w:val="19"/>
                <w:szCs w:val="19"/>
              </w:rPr>
            </w:pPr>
            <w:r w:rsidRPr="001F433B">
              <w:rPr>
                <w:noProof/>
              </w:rPr>
              <w:drawing>
                <wp:inline distT="0" distB="0" distL="0" distR="0" wp14:anchorId="51B8FCF0" wp14:editId="40CC66D8">
                  <wp:extent cx="147320" cy="115570"/>
                  <wp:effectExtent l="0" t="0" r="508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509" w:type="dxa"/>
          </w:tcPr>
          <w:p w14:paraId="34488759" w14:textId="77777777" w:rsidR="00BC1A2F" w:rsidRDefault="00BC1A2F" w:rsidP="001E0F37">
            <w:pPr>
              <w:rPr>
                <w:rFonts w:ascii="Arial" w:hAnsi="Arial" w:cs="Arial"/>
                <w:b/>
                <w:bCs/>
                <w:sz w:val="19"/>
                <w:szCs w:val="19"/>
              </w:rPr>
            </w:pPr>
            <w:r w:rsidRPr="001F433B">
              <w:rPr>
                <w:noProof/>
              </w:rPr>
              <w:drawing>
                <wp:inline distT="0" distB="0" distL="0" distR="0" wp14:anchorId="7C923645" wp14:editId="1038F20D">
                  <wp:extent cx="147320" cy="115570"/>
                  <wp:effectExtent l="0" t="0" r="508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361" w:type="dxa"/>
          </w:tcPr>
          <w:p w14:paraId="5D7D4090" w14:textId="77777777" w:rsidR="00BC1A2F" w:rsidRPr="0070199D" w:rsidRDefault="00BC1A2F" w:rsidP="001E0F37">
            <w:pPr>
              <w:rPr>
                <w:rFonts w:ascii="Arial" w:hAnsi="Arial" w:cs="Arial"/>
                <w:sz w:val="19"/>
                <w:szCs w:val="19"/>
              </w:rPr>
            </w:pPr>
            <w:r>
              <w:rPr>
                <w:noProof/>
              </w:rPr>
              <w:drawing>
                <wp:inline distT="0" distB="0" distL="0" distR="0" wp14:anchorId="73AA8F4C" wp14:editId="714847C0">
                  <wp:extent cx="139065" cy="1092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065" cy="109220"/>
                          </a:xfrm>
                          <a:prstGeom prst="rect">
                            <a:avLst/>
                          </a:prstGeom>
                          <a:noFill/>
                          <a:ln>
                            <a:noFill/>
                          </a:ln>
                        </pic:spPr>
                      </pic:pic>
                    </a:graphicData>
                  </a:graphic>
                </wp:inline>
              </w:drawing>
            </w:r>
            <w:r>
              <w:t xml:space="preserve"> </w:t>
            </w:r>
            <w:r w:rsidRPr="0070199D">
              <w:rPr>
                <w:rFonts w:ascii="Arial" w:hAnsi="Arial" w:cs="Arial"/>
                <w:sz w:val="19"/>
                <w:szCs w:val="19"/>
              </w:rPr>
              <w:t xml:space="preserve">tag nrho </w:t>
            </w:r>
            <w:r w:rsidRPr="0070199D">
              <w:rPr>
                <w:noProof/>
              </w:rPr>
              <w:drawing>
                <wp:inline distT="0" distB="0" distL="0" distR="0" wp14:anchorId="7CF57560" wp14:editId="6FA4E1FA">
                  <wp:extent cx="147320" cy="115570"/>
                  <wp:effectExtent l="0" t="0" r="508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70199D">
              <w:rPr>
                <w:rFonts w:ascii="Arial" w:hAnsi="Arial" w:cs="Arial"/>
                <w:sz w:val="19"/>
                <w:szCs w:val="19"/>
              </w:rPr>
              <w:t>ib feem</w:t>
            </w:r>
          </w:p>
        </w:tc>
      </w:tr>
      <w:tr w:rsidR="00BC1A2F" w14:paraId="68E13E7A" w14:textId="77777777" w:rsidTr="001E0F37">
        <w:trPr>
          <w:trHeight w:val="440"/>
        </w:trPr>
        <w:tc>
          <w:tcPr>
            <w:tcW w:w="1642" w:type="dxa"/>
          </w:tcPr>
          <w:p w14:paraId="3779468D" w14:textId="77777777" w:rsidR="00BC1A2F" w:rsidRPr="00ED13CD" w:rsidRDefault="00BC1A2F" w:rsidP="001E0F37">
            <w:pPr>
              <w:rPr>
                <w:rFonts w:ascii="Arial" w:hAnsi="Arial" w:cs="Arial"/>
                <w:i/>
                <w:iCs/>
                <w:sz w:val="19"/>
                <w:szCs w:val="19"/>
                <w:u w:val="single"/>
              </w:rPr>
            </w:pPr>
          </w:p>
        </w:tc>
        <w:tc>
          <w:tcPr>
            <w:tcW w:w="2044" w:type="dxa"/>
          </w:tcPr>
          <w:p w14:paraId="4294520F" w14:textId="77777777" w:rsidR="00BC1A2F" w:rsidRPr="00ED13CD" w:rsidRDefault="00BC1A2F" w:rsidP="001E0F37">
            <w:pPr>
              <w:rPr>
                <w:rFonts w:ascii="Arial" w:hAnsi="Arial" w:cs="Arial"/>
                <w:i/>
                <w:iCs/>
                <w:sz w:val="19"/>
                <w:szCs w:val="19"/>
                <w:u w:val="single"/>
              </w:rPr>
            </w:pPr>
          </w:p>
        </w:tc>
        <w:tc>
          <w:tcPr>
            <w:tcW w:w="1900" w:type="dxa"/>
          </w:tcPr>
          <w:p w14:paraId="4F1CE430" w14:textId="77777777" w:rsidR="00BC1A2F" w:rsidRDefault="00BC1A2F" w:rsidP="001E0F37">
            <w:pPr>
              <w:rPr>
                <w:rFonts w:ascii="Arial" w:hAnsi="Arial" w:cs="Arial"/>
                <w:b/>
                <w:bCs/>
                <w:sz w:val="19"/>
                <w:szCs w:val="19"/>
              </w:rPr>
            </w:pPr>
            <w:r w:rsidRPr="001F433B">
              <w:rPr>
                <w:noProof/>
              </w:rPr>
              <w:drawing>
                <wp:inline distT="0" distB="0" distL="0" distR="0" wp14:anchorId="237E28A3" wp14:editId="39E9AF96">
                  <wp:extent cx="147320" cy="115570"/>
                  <wp:effectExtent l="0" t="0" r="508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509" w:type="dxa"/>
          </w:tcPr>
          <w:p w14:paraId="226ADE01" w14:textId="77777777" w:rsidR="00BC1A2F" w:rsidRDefault="00BC1A2F" w:rsidP="001E0F37">
            <w:pPr>
              <w:rPr>
                <w:rFonts w:ascii="Arial" w:hAnsi="Arial" w:cs="Arial"/>
                <w:b/>
                <w:bCs/>
                <w:sz w:val="19"/>
                <w:szCs w:val="19"/>
              </w:rPr>
            </w:pPr>
            <w:r w:rsidRPr="001F433B">
              <w:rPr>
                <w:noProof/>
              </w:rPr>
              <w:drawing>
                <wp:inline distT="0" distB="0" distL="0" distR="0" wp14:anchorId="5501D413" wp14:editId="4231BACA">
                  <wp:extent cx="147320" cy="115570"/>
                  <wp:effectExtent l="0" t="0" r="5080" b="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p>
        </w:tc>
        <w:tc>
          <w:tcPr>
            <w:tcW w:w="2361" w:type="dxa"/>
          </w:tcPr>
          <w:p w14:paraId="78D39AA9" w14:textId="77777777" w:rsidR="00BC1A2F" w:rsidRPr="0070199D" w:rsidRDefault="00BC1A2F" w:rsidP="001E0F37">
            <w:pPr>
              <w:rPr>
                <w:rFonts w:ascii="Arial" w:hAnsi="Arial" w:cs="Arial"/>
                <w:sz w:val="19"/>
                <w:szCs w:val="19"/>
              </w:rPr>
            </w:pPr>
            <w:r>
              <w:rPr>
                <w:noProof/>
              </w:rPr>
              <w:drawing>
                <wp:inline distT="0" distB="0" distL="0" distR="0" wp14:anchorId="08D7A1B7" wp14:editId="5363A426">
                  <wp:extent cx="139065" cy="109220"/>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065" cy="109220"/>
                          </a:xfrm>
                          <a:prstGeom prst="rect">
                            <a:avLst/>
                          </a:prstGeom>
                          <a:noFill/>
                          <a:ln>
                            <a:noFill/>
                          </a:ln>
                        </pic:spPr>
                      </pic:pic>
                    </a:graphicData>
                  </a:graphic>
                </wp:inline>
              </w:drawing>
            </w:r>
            <w:r>
              <w:t xml:space="preserve"> </w:t>
            </w:r>
            <w:r w:rsidRPr="0070199D">
              <w:rPr>
                <w:rFonts w:ascii="Arial" w:hAnsi="Arial" w:cs="Arial"/>
                <w:sz w:val="19"/>
                <w:szCs w:val="19"/>
              </w:rPr>
              <w:t xml:space="preserve">tag nrho </w:t>
            </w:r>
            <w:r w:rsidRPr="0070199D">
              <w:rPr>
                <w:noProof/>
              </w:rPr>
              <w:drawing>
                <wp:inline distT="0" distB="0" distL="0" distR="0" wp14:anchorId="309D2843" wp14:editId="181E5FBE">
                  <wp:extent cx="147320" cy="115570"/>
                  <wp:effectExtent l="0" t="0" r="508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70199D">
              <w:rPr>
                <w:rFonts w:ascii="Arial" w:hAnsi="Arial" w:cs="Arial"/>
                <w:sz w:val="19"/>
                <w:szCs w:val="19"/>
              </w:rPr>
              <w:t>ib feem</w:t>
            </w:r>
          </w:p>
        </w:tc>
      </w:tr>
    </w:tbl>
    <w:p w14:paraId="2426BC8B" w14:textId="77777777" w:rsidR="00BC1A2F" w:rsidRDefault="00BC1A2F" w:rsidP="00BC1A2F">
      <w:pPr>
        <w:spacing w:after="0"/>
        <w:rPr>
          <w:rFonts w:ascii="Arial" w:hAnsi="Arial" w:cs="Arial"/>
          <w:b/>
          <w:bCs/>
          <w:sz w:val="19"/>
          <w:szCs w:val="19"/>
        </w:rPr>
      </w:pPr>
    </w:p>
    <w:p w14:paraId="7D1BDB63" w14:textId="55F7C7A4" w:rsidR="00BC1A2F" w:rsidRDefault="00BC1A2F" w:rsidP="00FD4336">
      <w:pPr>
        <w:spacing w:after="0"/>
        <w:jc w:val="both"/>
        <w:rPr>
          <w:rFonts w:ascii="Arial" w:hAnsi="Arial" w:cs="Arial"/>
          <w:sz w:val="19"/>
          <w:szCs w:val="19"/>
        </w:rPr>
      </w:pPr>
      <w:r w:rsidRPr="00F17576">
        <w:rPr>
          <w:rFonts w:ascii="Arial" w:hAnsi="Arial" w:cs="Arial"/>
          <w:sz w:val="19"/>
          <w:szCs w:val="19"/>
        </w:rPr>
        <w:t xml:space="preserve">Los ntawm kev pom zoo </w:t>
      </w:r>
      <w:r>
        <w:rPr>
          <w:rFonts w:ascii="Arial" w:hAnsi="Arial" w:cs="Arial"/>
          <w:sz w:val="19"/>
          <w:szCs w:val="19"/>
        </w:rPr>
        <w:t xml:space="preserve">ntau yam </w:t>
      </w:r>
      <w:r w:rsidRPr="00F17576">
        <w:rPr>
          <w:rFonts w:ascii="Arial" w:hAnsi="Arial" w:cs="Arial"/>
          <w:sz w:val="19"/>
          <w:szCs w:val="19"/>
        </w:rPr>
        <w:t xml:space="preserve">ntawm </w:t>
      </w:r>
      <w:r>
        <w:rPr>
          <w:rFonts w:ascii="Arial" w:hAnsi="Arial" w:cs="Arial"/>
          <w:sz w:val="19"/>
          <w:szCs w:val="19"/>
        </w:rPr>
        <w:t>cov</w:t>
      </w:r>
      <w:ins w:id="268" w:author="Fong RERHANG" w:date="2021-05-13T21:37:00Z">
        <w:r w:rsidR="00D774C2">
          <w:rPr>
            <w:rFonts w:ascii="Arial" w:hAnsi="Arial" w:cs="Arial"/>
            <w:sz w:val="19"/>
            <w:szCs w:val="19"/>
          </w:rPr>
          <w:t xml:space="preserve"> tswv cuab</w:t>
        </w:r>
      </w:ins>
      <w:del w:id="269" w:author="Fong RERHANG" w:date="2021-05-13T21:37:00Z">
        <w:r w:rsidDel="00D774C2">
          <w:rPr>
            <w:rFonts w:ascii="Arial" w:hAnsi="Arial" w:cs="Arial"/>
            <w:sz w:val="19"/>
            <w:szCs w:val="19"/>
          </w:rPr>
          <w:delText xml:space="preserve"> mej zeej</w:delText>
        </w:r>
      </w:del>
      <w:r>
        <w:rPr>
          <w:rFonts w:ascii="Arial" w:hAnsi="Arial" w:cs="Arial"/>
          <w:sz w:val="19"/>
          <w:szCs w:val="19"/>
        </w:rPr>
        <w:t xml:space="preserve"> </w:t>
      </w:r>
      <w:r w:rsidRPr="00F17576">
        <w:rPr>
          <w:rFonts w:ascii="Arial" w:hAnsi="Arial" w:cs="Arial"/>
          <w:sz w:val="19"/>
          <w:szCs w:val="19"/>
        </w:rPr>
        <w:t xml:space="preserve">pab pawg IEP </w:t>
      </w:r>
      <w:r>
        <w:rPr>
          <w:rFonts w:ascii="Arial" w:hAnsi="Arial" w:cs="Arial"/>
          <w:sz w:val="19"/>
          <w:szCs w:val="19"/>
        </w:rPr>
        <w:t xml:space="preserve">uas </w:t>
      </w:r>
      <w:r w:rsidRPr="00F17576">
        <w:rPr>
          <w:rFonts w:ascii="Arial" w:hAnsi="Arial" w:cs="Arial"/>
          <w:sz w:val="19"/>
          <w:szCs w:val="19"/>
        </w:rPr>
        <w:t xml:space="preserve">tau </w:t>
      </w:r>
      <w:r>
        <w:rPr>
          <w:rFonts w:ascii="Arial" w:hAnsi="Arial" w:cs="Arial"/>
          <w:sz w:val="19"/>
          <w:szCs w:val="19"/>
        </w:rPr>
        <w:t>hais</w:t>
      </w:r>
      <w:r w:rsidRPr="00F17576">
        <w:rPr>
          <w:rFonts w:ascii="Arial" w:hAnsi="Arial" w:cs="Arial"/>
          <w:sz w:val="19"/>
          <w:szCs w:val="19"/>
        </w:rPr>
        <w:t xml:space="preserve"> los saum toj sauv, raug</w:t>
      </w:r>
      <w:ins w:id="270" w:author="Fong RERHANG" w:date="2021-05-13T21:37:00Z">
        <w:r w:rsidR="00D774C2">
          <w:rPr>
            <w:rFonts w:ascii="Arial" w:hAnsi="Arial" w:cs="Arial"/>
            <w:sz w:val="19"/>
            <w:szCs w:val="19"/>
          </w:rPr>
          <w:t xml:space="preserve"> tsis koom</w:t>
        </w:r>
      </w:ins>
      <w:del w:id="271" w:author="Fong RERHANG" w:date="2021-05-13T21:37:00Z">
        <w:r w:rsidRPr="00F17576" w:rsidDel="00D774C2">
          <w:rPr>
            <w:rFonts w:ascii="Arial" w:hAnsi="Arial" w:cs="Arial"/>
            <w:sz w:val="19"/>
            <w:szCs w:val="19"/>
          </w:rPr>
          <w:delText xml:space="preserve"> zam</w:delText>
        </w:r>
      </w:del>
      <w:r w:rsidRPr="00F17576">
        <w:rPr>
          <w:rFonts w:ascii="Arial" w:hAnsi="Arial" w:cs="Arial"/>
          <w:sz w:val="19"/>
          <w:szCs w:val="19"/>
        </w:rPr>
        <w:t xml:space="preserve">  ntawm  </w:t>
      </w:r>
      <w:r>
        <w:rPr>
          <w:rFonts w:ascii="Arial" w:hAnsi="Arial" w:cs="Arial"/>
          <w:sz w:val="19"/>
          <w:szCs w:val="19"/>
        </w:rPr>
        <w:t xml:space="preserve">kev muaj ntsej muag </w:t>
      </w:r>
      <w:r w:rsidRPr="00F17576">
        <w:rPr>
          <w:rFonts w:ascii="Arial" w:hAnsi="Arial" w:cs="Arial"/>
          <w:sz w:val="19"/>
          <w:szCs w:val="19"/>
        </w:rPr>
        <w:t>thiab koom nrog kuv tus me</w:t>
      </w:r>
      <w:r>
        <w:rPr>
          <w:rFonts w:ascii="Arial" w:hAnsi="Arial" w:cs="Arial"/>
          <w:sz w:val="19"/>
          <w:szCs w:val="19"/>
        </w:rPr>
        <w:t xml:space="preserve"> </w:t>
      </w:r>
      <w:r w:rsidRPr="00F17576">
        <w:rPr>
          <w:rFonts w:ascii="Arial" w:hAnsi="Arial" w:cs="Arial"/>
          <w:sz w:val="19"/>
          <w:szCs w:val="19"/>
        </w:rPr>
        <w:t xml:space="preserve">nyuam </w:t>
      </w:r>
      <w:r>
        <w:rPr>
          <w:rFonts w:ascii="Arial" w:hAnsi="Arial" w:cs="Arial"/>
          <w:sz w:val="19"/>
          <w:szCs w:val="19"/>
        </w:rPr>
        <w:t xml:space="preserve">IEP </w:t>
      </w:r>
      <w:r w:rsidRPr="00F17576">
        <w:rPr>
          <w:rFonts w:ascii="Arial" w:hAnsi="Arial" w:cs="Arial"/>
          <w:sz w:val="19"/>
          <w:szCs w:val="19"/>
        </w:rPr>
        <w:t>lub rooj sib tham.</w:t>
      </w:r>
    </w:p>
    <w:p w14:paraId="17F4B608" w14:textId="77777777" w:rsidR="003E717B" w:rsidRDefault="003E717B" w:rsidP="00FD4336">
      <w:pPr>
        <w:spacing w:after="0"/>
        <w:jc w:val="both"/>
        <w:rPr>
          <w:rFonts w:ascii="Arial" w:hAnsi="Arial" w:cs="Arial"/>
          <w:sz w:val="19"/>
          <w:szCs w:val="19"/>
        </w:rPr>
      </w:pPr>
    </w:p>
    <w:p w14:paraId="30BC5C54" w14:textId="1E2C8EE4" w:rsidR="00BC1A2F" w:rsidRDefault="00BC1A2F" w:rsidP="00BC1A2F">
      <w:pPr>
        <w:spacing w:after="0"/>
        <w:rPr>
          <w:rFonts w:ascii="Arial" w:hAnsi="Arial" w:cs="Arial"/>
          <w:sz w:val="19"/>
          <w:szCs w:val="19"/>
        </w:rPr>
      </w:pPr>
      <w:r w:rsidRPr="00F17576">
        <w:rPr>
          <w:rFonts w:ascii="Arial" w:hAnsi="Arial" w:cs="Arial"/>
          <w:sz w:val="19"/>
          <w:szCs w:val="19"/>
        </w:rPr>
        <w:t xml:space="preserve"> </w:t>
      </w:r>
      <w:del w:id="272" w:author="Fong RERHANG" w:date="2021-05-13T21:39:00Z">
        <w:r w:rsidRPr="00FD4336" w:rsidDel="00D774C2">
          <w:rPr>
            <w:rFonts w:ascii="Arial" w:hAnsi="Arial" w:cs="Arial"/>
            <w:b/>
            <w:bCs/>
            <w:sz w:val="19"/>
            <w:szCs w:val="19"/>
            <w:u w:val="single"/>
          </w:rPr>
          <w:delText xml:space="preserve"> Kos</w:delText>
        </w:r>
      </w:del>
      <w:ins w:id="273" w:author="Fong RERHANG" w:date="2021-05-13T21:39:00Z">
        <w:r w:rsidR="00D774C2">
          <w:rPr>
            <w:rFonts w:ascii="Arial" w:hAnsi="Arial" w:cs="Arial"/>
            <w:b/>
            <w:bCs/>
            <w:sz w:val="19"/>
            <w:szCs w:val="19"/>
            <w:u w:val="single"/>
          </w:rPr>
          <w:t>Kuaj</w:t>
        </w:r>
      </w:ins>
      <w:r w:rsidRPr="00F17576">
        <w:rPr>
          <w:rFonts w:ascii="Arial" w:hAnsi="Arial" w:cs="Arial"/>
          <w:sz w:val="19"/>
          <w:szCs w:val="19"/>
        </w:rPr>
        <w:t xml:space="preserve"> </w:t>
      </w:r>
      <w:r>
        <w:rPr>
          <w:rFonts w:ascii="Arial" w:hAnsi="Arial" w:cs="Arial"/>
          <w:sz w:val="19"/>
          <w:szCs w:val="19"/>
        </w:rPr>
        <w:t xml:space="preserve">rau </w:t>
      </w:r>
      <w:r w:rsidRPr="00F17576">
        <w:rPr>
          <w:rFonts w:ascii="Arial" w:hAnsi="Arial" w:cs="Arial"/>
          <w:sz w:val="19"/>
          <w:szCs w:val="19"/>
        </w:rPr>
        <w:t xml:space="preserve">kev sib </w:t>
      </w:r>
      <w:r>
        <w:rPr>
          <w:rFonts w:ascii="Arial" w:hAnsi="Arial" w:cs="Arial"/>
          <w:sz w:val="19"/>
          <w:szCs w:val="19"/>
        </w:rPr>
        <w:t xml:space="preserve">txheeb </w:t>
      </w:r>
      <w:r w:rsidRPr="00F17576">
        <w:rPr>
          <w:rFonts w:ascii="Arial" w:hAnsi="Arial" w:cs="Arial"/>
          <w:sz w:val="19"/>
          <w:szCs w:val="19"/>
        </w:rPr>
        <w:t xml:space="preserve">nrog tub ntxhais kawm, kos npe, thiab hnub tim hauv qab no. </w:t>
      </w:r>
    </w:p>
    <w:p w14:paraId="452EC3A1" w14:textId="27AB2A23" w:rsidR="00BC1A2F" w:rsidRDefault="00BC1A2F" w:rsidP="00BC1A2F">
      <w:pPr>
        <w:spacing w:after="0"/>
        <w:rPr>
          <w:rFonts w:ascii="Arial" w:hAnsi="Arial" w:cs="Arial"/>
          <w:sz w:val="19"/>
          <w:szCs w:val="19"/>
        </w:rPr>
      </w:pPr>
      <w:r w:rsidRPr="00F17576">
        <w:rPr>
          <w:rFonts w:ascii="Arial" w:hAnsi="Arial" w:cs="Arial"/>
          <w:sz w:val="19"/>
          <w:szCs w:val="19"/>
        </w:rPr>
        <w:t xml:space="preserve">Kos </w:t>
      </w:r>
      <w:del w:id="274" w:author="Fong RERHANG" w:date="2021-05-13T21:42:00Z">
        <w:r w:rsidRPr="00F17576" w:rsidDel="00062F03">
          <w:rPr>
            <w:rFonts w:ascii="Arial" w:hAnsi="Arial" w:cs="Arial"/>
            <w:sz w:val="19"/>
            <w:szCs w:val="19"/>
          </w:rPr>
          <w:delText>n</w:delText>
        </w:r>
      </w:del>
      <w:ins w:id="275" w:author="Fong RERHANG" w:date="2021-05-13T21:42:00Z">
        <w:r w:rsidR="00062F03">
          <w:rPr>
            <w:rFonts w:ascii="Arial" w:hAnsi="Arial" w:cs="Arial"/>
            <w:sz w:val="19"/>
            <w:szCs w:val="19"/>
          </w:rPr>
          <w:t>N</w:t>
        </w:r>
      </w:ins>
      <w:r w:rsidRPr="00F17576">
        <w:rPr>
          <w:rFonts w:ascii="Arial" w:hAnsi="Arial" w:cs="Arial"/>
          <w:sz w:val="19"/>
          <w:szCs w:val="19"/>
        </w:rPr>
        <w:t xml:space="preserve">pe </w:t>
      </w:r>
      <w:del w:id="276" w:author="Fong RERHANG" w:date="2021-05-13T21:42:00Z">
        <w:r w:rsidRPr="00F17576" w:rsidDel="00062F03">
          <w:rPr>
            <w:rFonts w:ascii="Arial" w:hAnsi="Arial" w:cs="Arial"/>
            <w:sz w:val="19"/>
            <w:szCs w:val="19"/>
          </w:rPr>
          <w:delText>n</w:delText>
        </w:r>
      </w:del>
      <w:ins w:id="277" w:author="Fong RERHANG" w:date="2021-05-13T21:42:00Z">
        <w:r w:rsidR="00062F03">
          <w:rPr>
            <w:rFonts w:ascii="Arial" w:hAnsi="Arial" w:cs="Arial"/>
            <w:sz w:val="19"/>
            <w:szCs w:val="19"/>
          </w:rPr>
          <w:t>N</w:t>
        </w:r>
      </w:ins>
      <w:r w:rsidRPr="00F17576">
        <w:rPr>
          <w:rFonts w:ascii="Arial" w:hAnsi="Arial" w:cs="Arial"/>
          <w:sz w:val="19"/>
          <w:szCs w:val="19"/>
        </w:rPr>
        <w:t xml:space="preserve">tawv </w:t>
      </w:r>
      <w:r w:rsidRPr="001F433B">
        <w:rPr>
          <w:noProof/>
        </w:rPr>
        <w:drawing>
          <wp:inline distT="0" distB="0" distL="0" distR="0" wp14:anchorId="604BC7D9" wp14:editId="563EC924">
            <wp:extent cx="147320" cy="115570"/>
            <wp:effectExtent l="0" t="0" r="5080" b="0"/>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del w:id="278" w:author="Fong RERHANG" w:date="2021-05-13T21:42:00Z">
        <w:r w:rsidRPr="00F17576" w:rsidDel="00062F03">
          <w:rPr>
            <w:rFonts w:ascii="Arial" w:hAnsi="Arial" w:cs="Arial"/>
            <w:sz w:val="19"/>
            <w:szCs w:val="19"/>
          </w:rPr>
          <w:delText>n</w:delText>
        </w:r>
      </w:del>
      <w:ins w:id="279" w:author="Fong RERHANG" w:date="2021-05-13T21:42:00Z">
        <w:r w:rsidR="00062F03">
          <w:rPr>
            <w:rFonts w:ascii="Arial" w:hAnsi="Arial" w:cs="Arial"/>
            <w:sz w:val="19"/>
            <w:szCs w:val="19"/>
          </w:rPr>
          <w:t>N</w:t>
        </w:r>
      </w:ins>
      <w:r w:rsidRPr="00F17576">
        <w:rPr>
          <w:rFonts w:ascii="Arial" w:hAnsi="Arial" w:cs="Arial"/>
          <w:sz w:val="19"/>
          <w:szCs w:val="19"/>
        </w:rPr>
        <w:t xml:space="preserve">iam </w:t>
      </w:r>
      <w:del w:id="280" w:author="Fong RERHANG" w:date="2021-05-13T21:42:00Z">
        <w:r w:rsidRPr="00F17576" w:rsidDel="00062F03">
          <w:rPr>
            <w:rFonts w:ascii="Arial" w:hAnsi="Arial" w:cs="Arial"/>
            <w:sz w:val="19"/>
            <w:szCs w:val="19"/>
          </w:rPr>
          <w:delText>t</w:delText>
        </w:r>
      </w:del>
      <w:ins w:id="281" w:author="Fong RERHANG" w:date="2021-05-13T21:42:00Z">
        <w:r w:rsidR="00062F03">
          <w:rPr>
            <w:rFonts w:ascii="Arial" w:hAnsi="Arial" w:cs="Arial"/>
            <w:sz w:val="19"/>
            <w:szCs w:val="19"/>
          </w:rPr>
          <w:t>T</w:t>
        </w:r>
      </w:ins>
      <w:r w:rsidRPr="00F17576">
        <w:rPr>
          <w:rFonts w:ascii="Arial" w:hAnsi="Arial" w:cs="Arial"/>
          <w:sz w:val="19"/>
          <w:szCs w:val="19"/>
        </w:rPr>
        <w:t xml:space="preserve">xiv </w:t>
      </w:r>
      <w:r w:rsidRPr="001F433B">
        <w:rPr>
          <w:noProof/>
        </w:rPr>
        <w:drawing>
          <wp:inline distT="0" distB="0" distL="0" distR="0" wp14:anchorId="41B746D7" wp14:editId="2F257B00">
            <wp:extent cx="147320" cy="115570"/>
            <wp:effectExtent l="0" t="0" r="508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del w:id="282" w:author="Fong RERHANG" w:date="2021-05-13T21:42:00Z">
        <w:r w:rsidRPr="00F17576" w:rsidDel="00062F03">
          <w:rPr>
            <w:rFonts w:ascii="Arial" w:hAnsi="Arial" w:cs="Arial"/>
            <w:sz w:val="19"/>
            <w:szCs w:val="19"/>
          </w:rPr>
          <w:delText>t</w:delText>
        </w:r>
      </w:del>
      <w:ins w:id="283" w:author="Fong RERHANG" w:date="2021-05-13T21:42:00Z">
        <w:r w:rsidR="00062F03">
          <w:rPr>
            <w:rFonts w:ascii="Arial" w:hAnsi="Arial" w:cs="Arial"/>
            <w:sz w:val="19"/>
            <w:szCs w:val="19"/>
          </w:rPr>
          <w:t>T</w:t>
        </w:r>
      </w:ins>
      <w:r w:rsidRPr="00F17576">
        <w:rPr>
          <w:rFonts w:ascii="Arial" w:hAnsi="Arial" w:cs="Arial"/>
          <w:sz w:val="19"/>
          <w:szCs w:val="19"/>
        </w:rPr>
        <w:t xml:space="preserve">us </w:t>
      </w:r>
      <w:del w:id="284" w:author="Fong RERHANG" w:date="2021-05-13T21:42:00Z">
        <w:r w:rsidRPr="00F17576" w:rsidDel="00062F03">
          <w:rPr>
            <w:rFonts w:ascii="Arial" w:hAnsi="Arial" w:cs="Arial"/>
            <w:sz w:val="19"/>
            <w:szCs w:val="19"/>
          </w:rPr>
          <w:delText>n</w:delText>
        </w:r>
      </w:del>
      <w:ins w:id="285" w:author="Fong RERHANG" w:date="2021-05-13T21:42:00Z">
        <w:r w:rsidR="00062F03">
          <w:rPr>
            <w:rFonts w:ascii="Arial" w:hAnsi="Arial" w:cs="Arial"/>
            <w:sz w:val="19"/>
            <w:szCs w:val="19"/>
          </w:rPr>
          <w:t>N</w:t>
        </w:r>
      </w:ins>
      <w:r w:rsidRPr="00F17576">
        <w:rPr>
          <w:rFonts w:ascii="Arial" w:hAnsi="Arial" w:cs="Arial"/>
          <w:sz w:val="19"/>
          <w:szCs w:val="19"/>
        </w:rPr>
        <w:t xml:space="preserve">eeg </w:t>
      </w:r>
      <w:del w:id="286" w:author="Fong RERHANG" w:date="2021-05-13T21:42:00Z">
        <w:r w:rsidRPr="00F17576" w:rsidDel="00062F03">
          <w:rPr>
            <w:rFonts w:ascii="Arial" w:hAnsi="Arial" w:cs="Arial"/>
            <w:sz w:val="19"/>
            <w:szCs w:val="19"/>
          </w:rPr>
          <w:delText>s</w:delText>
        </w:r>
      </w:del>
      <w:ins w:id="287" w:author="Fong RERHANG" w:date="2021-05-13T21:42:00Z">
        <w:r w:rsidR="00062F03">
          <w:rPr>
            <w:rFonts w:ascii="Arial" w:hAnsi="Arial" w:cs="Arial"/>
            <w:sz w:val="19"/>
            <w:szCs w:val="19"/>
          </w:rPr>
          <w:t>S</w:t>
        </w:r>
      </w:ins>
      <w:r w:rsidRPr="00F17576">
        <w:rPr>
          <w:rFonts w:ascii="Arial" w:hAnsi="Arial" w:cs="Arial"/>
          <w:sz w:val="19"/>
          <w:szCs w:val="19"/>
        </w:rPr>
        <w:t xml:space="preserve">aib </w:t>
      </w:r>
      <w:del w:id="288" w:author="Fong RERHANG" w:date="2021-05-13T21:42:00Z">
        <w:r w:rsidRPr="00F17576" w:rsidDel="00062F03">
          <w:rPr>
            <w:rFonts w:ascii="Arial" w:hAnsi="Arial" w:cs="Arial"/>
            <w:sz w:val="19"/>
            <w:szCs w:val="19"/>
          </w:rPr>
          <w:delText>x</w:delText>
        </w:r>
      </w:del>
      <w:ins w:id="289" w:author="Fong RERHANG" w:date="2021-05-13T21:42:00Z">
        <w:r w:rsidR="00062F03">
          <w:rPr>
            <w:rFonts w:ascii="Arial" w:hAnsi="Arial" w:cs="Arial"/>
            <w:sz w:val="19"/>
            <w:szCs w:val="19"/>
          </w:rPr>
          <w:t>X</w:t>
        </w:r>
      </w:ins>
      <w:r w:rsidRPr="00F17576">
        <w:rPr>
          <w:rFonts w:ascii="Arial" w:hAnsi="Arial" w:cs="Arial"/>
          <w:sz w:val="19"/>
          <w:szCs w:val="19"/>
        </w:rPr>
        <w:t xml:space="preserve">yuas </w:t>
      </w:r>
      <w:r w:rsidRPr="001F433B">
        <w:rPr>
          <w:noProof/>
        </w:rPr>
        <w:drawing>
          <wp:inline distT="0" distB="0" distL="0" distR="0" wp14:anchorId="4BEC811F" wp14:editId="4B225F19">
            <wp:extent cx="147320" cy="115570"/>
            <wp:effectExtent l="0" t="0" r="508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del w:id="290" w:author="Fong RERHANG" w:date="2021-05-13T21:43:00Z">
        <w:r w:rsidRPr="00F17576" w:rsidDel="00062F03">
          <w:rPr>
            <w:rFonts w:ascii="Arial" w:hAnsi="Arial" w:cs="Arial"/>
            <w:sz w:val="19"/>
            <w:szCs w:val="19"/>
          </w:rPr>
          <w:delText>t</w:delText>
        </w:r>
      </w:del>
      <w:ins w:id="291" w:author="Fong RERHANG" w:date="2021-05-13T21:43:00Z">
        <w:r w:rsidR="00062F03">
          <w:rPr>
            <w:rFonts w:ascii="Arial" w:hAnsi="Arial" w:cs="Arial"/>
            <w:sz w:val="19"/>
            <w:szCs w:val="19"/>
          </w:rPr>
          <w:t>T</w:t>
        </w:r>
      </w:ins>
      <w:r w:rsidRPr="00F17576">
        <w:rPr>
          <w:rFonts w:ascii="Arial" w:hAnsi="Arial" w:cs="Arial"/>
          <w:sz w:val="19"/>
          <w:szCs w:val="19"/>
        </w:rPr>
        <w:t xml:space="preserve">us </w:t>
      </w:r>
      <w:del w:id="292" w:author="Fong RERHANG" w:date="2021-05-13T21:43:00Z">
        <w:r w:rsidRPr="00F17576" w:rsidDel="00062F03">
          <w:rPr>
            <w:rFonts w:ascii="Arial" w:hAnsi="Arial" w:cs="Arial"/>
            <w:sz w:val="19"/>
            <w:szCs w:val="19"/>
          </w:rPr>
          <w:delText>h</w:delText>
        </w:r>
      </w:del>
      <w:ins w:id="293" w:author="Fong RERHANG" w:date="2021-05-13T21:43:00Z">
        <w:r w:rsidR="00062F03">
          <w:rPr>
            <w:rFonts w:ascii="Arial" w:hAnsi="Arial" w:cs="Arial"/>
            <w:sz w:val="19"/>
            <w:szCs w:val="19"/>
          </w:rPr>
          <w:t>H</w:t>
        </w:r>
      </w:ins>
      <w:r w:rsidRPr="00F17576">
        <w:rPr>
          <w:rFonts w:ascii="Arial" w:hAnsi="Arial" w:cs="Arial"/>
          <w:sz w:val="19"/>
          <w:szCs w:val="19"/>
        </w:rPr>
        <w:t xml:space="preserve">loov </w:t>
      </w:r>
      <w:del w:id="294" w:author="Fong RERHANG" w:date="2021-05-13T21:43:00Z">
        <w:r w:rsidRPr="00F17576" w:rsidDel="00062F03">
          <w:rPr>
            <w:rFonts w:ascii="Arial" w:hAnsi="Arial" w:cs="Arial"/>
            <w:sz w:val="19"/>
            <w:szCs w:val="19"/>
          </w:rPr>
          <w:delText>p</w:delText>
        </w:r>
      </w:del>
      <w:ins w:id="295" w:author="Fong RERHANG" w:date="2021-05-13T21:43:00Z">
        <w:r w:rsidR="00062F03">
          <w:rPr>
            <w:rFonts w:ascii="Arial" w:hAnsi="Arial" w:cs="Arial"/>
            <w:sz w:val="19"/>
            <w:szCs w:val="19"/>
          </w:rPr>
          <w:t>P</w:t>
        </w:r>
      </w:ins>
      <w:r w:rsidRPr="00F17576">
        <w:rPr>
          <w:rFonts w:ascii="Arial" w:hAnsi="Arial" w:cs="Arial"/>
          <w:sz w:val="19"/>
          <w:szCs w:val="19"/>
        </w:rPr>
        <w:t>auv _______________</w:t>
      </w:r>
      <w:r w:rsidR="00791002">
        <w:rPr>
          <w:rFonts w:ascii="Arial" w:hAnsi="Arial" w:cs="Arial"/>
          <w:sz w:val="19"/>
          <w:szCs w:val="19"/>
        </w:rPr>
        <w:t xml:space="preserve"> </w:t>
      </w:r>
      <w:r w:rsidRPr="00F17576">
        <w:rPr>
          <w:rFonts w:ascii="Arial" w:hAnsi="Arial" w:cs="Arial"/>
          <w:sz w:val="19"/>
          <w:szCs w:val="19"/>
        </w:rPr>
        <w:t xml:space="preserve"> </w:t>
      </w:r>
      <w:r w:rsidR="00791002">
        <w:rPr>
          <w:rFonts w:ascii="Arial" w:hAnsi="Arial" w:cs="Arial"/>
          <w:sz w:val="19"/>
          <w:szCs w:val="19"/>
        </w:rPr>
        <w:t xml:space="preserve">  </w:t>
      </w:r>
      <w:r w:rsidRPr="00E76CA3">
        <w:rPr>
          <w:rFonts w:ascii="Arial" w:hAnsi="Arial" w:cs="Arial"/>
          <w:b/>
          <w:bCs/>
          <w:sz w:val="19"/>
          <w:szCs w:val="19"/>
        </w:rPr>
        <w:t>Hnub tim:</w:t>
      </w:r>
      <w:r w:rsidRPr="00F17576">
        <w:rPr>
          <w:rFonts w:ascii="Arial" w:hAnsi="Arial" w:cs="Arial"/>
          <w:sz w:val="19"/>
          <w:szCs w:val="19"/>
        </w:rPr>
        <w:t xml:space="preserve"> _________</w:t>
      </w:r>
    </w:p>
    <w:p w14:paraId="48EA2C91" w14:textId="77777777" w:rsidR="003C312F" w:rsidRDefault="003C312F" w:rsidP="00BC1A2F">
      <w:pPr>
        <w:spacing w:after="0"/>
        <w:rPr>
          <w:rFonts w:ascii="Arial" w:hAnsi="Arial" w:cs="Arial"/>
          <w:sz w:val="19"/>
          <w:szCs w:val="19"/>
        </w:rPr>
      </w:pPr>
    </w:p>
    <w:p w14:paraId="2E13CB69" w14:textId="3BA70E60" w:rsidR="00BC1A2F" w:rsidRDefault="00BC1A2F" w:rsidP="00BC1A2F">
      <w:pPr>
        <w:spacing w:after="0"/>
        <w:rPr>
          <w:rFonts w:ascii="Arial" w:hAnsi="Arial" w:cs="Arial"/>
          <w:sz w:val="19"/>
          <w:szCs w:val="19"/>
        </w:rPr>
      </w:pPr>
      <w:r w:rsidRPr="00F17576">
        <w:rPr>
          <w:rFonts w:ascii="Arial" w:hAnsi="Arial" w:cs="Arial"/>
          <w:sz w:val="19"/>
          <w:szCs w:val="19"/>
        </w:rPr>
        <w:lastRenderedPageBreak/>
        <w:t xml:space="preserve"> Kos </w:t>
      </w:r>
      <w:del w:id="296" w:author="Fong RERHANG" w:date="2021-05-13T21:43:00Z">
        <w:r w:rsidRPr="00F17576" w:rsidDel="00062F03">
          <w:rPr>
            <w:rFonts w:ascii="Arial" w:hAnsi="Arial" w:cs="Arial"/>
            <w:sz w:val="19"/>
            <w:szCs w:val="19"/>
          </w:rPr>
          <w:delText>n</w:delText>
        </w:r>
      </w:del>
      <w:ins w:id="297" w:author="Fong RERHANG" w:date="2021-05-13T21:43:00Z">
        <w:r w:rsidR="00062F03">
          <w:rPr>
            <w:rFonts w:ascii="Arial" w:hAnsi="Arial" w:cs="Arial"/>
            <w:sz w:val="19"/>
            <w:szCs w:val="19"/>
          </w:rPr>
          <w:t>N</w:t>
        </w:r>
      </w:ins>
      <w:r w:rsidRPr="00F17576">
        <w:rPr>
          <w:rFonts w:ascii="Arial" w:hAnsi="Arial" w:cs="Arial"/>
          <w:sz w:val="19"/>
          <w:szCs w:val="19"/>
        </w:rPr>
        <w:t xml:space="preserve">pe </w:t>
      </w:r>
      <w:del w:id="298" w:author="Fong RERHANG" w:date="2021-05-13T21:43:00Z">
        <w:r w:rsidRPr="00F17576" w:rsidDel="00062F03">
          <w:rPr>
            <w:rFonts w:ascii="Arial" w:hAnsi="Arial" w:cs="Arial"/>
            <w:sz w:val="19"/>
            <w:szCs w:val="19"/>
          </w:rPr>
          <w:delText>n</w:delText>
        </w:r>
      </w:del>
      <w:ins w:id="299" w:author="Fong RERHANG" w:date="2021-05-13T21:43:00Z">
        <w:r w:rsidR="00062F03">
          <w:rPr>
            <w:rFonts w:ascii="Arial" w:hAnsi="Arial" w:cs="Arial"/>
            <w:sz w:val="19"/>
            <w:szCs w:val="19"/>
          </w:rPr>
          <w:t>N</w:t>
        </w:r>
      </w:ins>
      <w:r w:rsidRPr="00F17576">
        <w:rPr>
          <w:rFonts w:ascii="Arial" w:hAnsi="Arial" w:cs="Arial"/>
          <w:sz w:val="19"/>
          <w:szCs w:val="19"/>
        </w:rPr>
        <w:t xml:space="preserve">tawv </w:t>
      </w:r>
      <w:r w:rsidRPr="001F433B">
        <w:rPr>
          <w:noProof/>
        </w:rPr>
        <w:drawing>
          <wp:inline distT="0" distB="0" distL="0" distR="0" wp14:anchorId="00A71DF3" wp14:editId="26349AEB">
            <wp:extent cx="147320" cy="115570"/>
            <wp:effectExtent l="0" t="0" r="508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del w:id="300" w:author="Fong RERHANG" w:date="2021-05-13T21:43:00Z">
        <w:r w:rsidRPr="00F17576" w:rsidDel="00062F03">
          <w:rPr>
            <w:rFonts w:ascii="Arial" w:hAnsi="Arial" w:cs="Arial"/>
            <w:sz w:val="19"/>
            <w:szCs w:val="19"/>
          </w:rPr>
          <w:delText>n</w:delText>
        </w:r>
      </w:del>
      <w:ins w:id="301" w:author="Fong RERHANG" w:date="2021-05-13T21:43:00Z">
        <w:r w:rsidR="00062F03">
          <w:rPr>
            <w:rFonts w:ascii="Arial" w:hAnsi="Arial" w:cs="Arial"/>
            <w:sz w:val="19"/>
            <w:szCs w:val="19"/>
          </w:rPr>
          <w:t>N</w:t>
        </w:r>
      </w:ins>
      <w:r w:rsidRPr="00F17576">
        <w:rPr>
          <w:rFonts w:ascii="Arial" w:hAnsi="Arial" w:cs="Arial"/>
          <w:sz w:val="19"/>
          <w:szCs w:val="19"/>
        </w:rPr>
        <w:t xml:space="preserve">iam </w:t>
      </w:r>
      <w:del w:id="302" w:author="Fong RERHANG" w:date="2021-05-13T21:43:00Z">
        <w:r w:rsidRPr="00F17576" w:rsidDel="00062F03">
          <w:rPr>
            <w:rFonts w:ascii="Arial" w:hAnsi="Arial" w:cs="Arial"/>
            <w:sz w:val="19"/>
            <w:szCs w:val="19"/>
          </w:rPr>
          <w:delText>t</w:delText>
        </w:r>
      </w:del>
      <w:ins w:id="303" w:author="Fong RERHANG" w:date="2021-05-13T21:43:00Z">
        <w:r w:rsidR="00062F03">
          <w:rPr>
            <w:rFonts w:ascii="Arial" w:hAnsi="Arial" w:cs="Arial"/>
            <w:sz w:val="19"/>
            <w:szCs w:val="19"/>
          </w:rPr>
          <w:t>T</w:t>
        </w:r>
      </w:ins>
      <w:r w:rsidRPr="00F17576">
        <w:rPr>
          <w:rFonts w:ascii="Arial" w:hAnsi="Arial" w:cs="Arial"/>
          <w:sz w:val="19"/>
          <w:szCs w:val="19"/>
        </w:rPr>
        <w:t xml:space="preserve">xiv </w:t>
      </w:r>
      <w:r w:rsidRPr="001F433B">
        <w:rPr>
          <w:noProof/>
        </w:rPr>
        <w:drawing>
          <wp:inline distT="0" distB="0" distL="0" distR="0" wp14:anchorId="4B27E038" wp14:editId="53D1A82F">
            <wp:extent cx="147320" cy="115570"/>
            <wp:effectExtent l="0" t="0" r="508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del w:id="304" w:author="Fong RERHANG" w:date="2021-05-13T21:43:00Z">
        <w:r w:rsidRPr="00F17576" w:rsidDel="00062F03">
          <w:rPr>
            <w:rFonts w:ascii="Arial" w:hAnsi="Arial" w:cs="Arial"/>
            <w:sz w:val="19"/>
            <w:szCs w:val="19"/>
          </w:rPr>
          <w:delText>t</w:delText>
        </w:r>
      </w:del>
      <w:ins w:id="305" w:author="Fong RERHANG" w:date="2021-05-13T21:43:00Z">
        <w:r w:rsidR="00062F03">
          <w:rPr>
            <w:rFonts w:ascii="Arial" w:hAnsi="Arial" w:cs="Arial"/>
            <w:sz w:val="19"/>
            <w:szCs w:val="19"/>
          </w:rPr>
          <w:t>T</w:t>
        </w:r>
      </w:ins>
      <w:r w:rsidRPr="00F17576">
        <w:rPr>
          <w:rFonts w:ascii="Arial" w:hAnsi="Arial" w:cs="Arial"/>
          <w:sz w:val="19"/>
          <w:szCs w:val="19"/>
        </w:rPr>
        <w:t xml:space="preserve">us </w:t>
      </w:r>
      <w:del w:id="306" w:author="Fong RERHANG" w:date="2021-05-13T21:43:00Z">
        <w:r w:rsidRPr="00F17576" w:rsidDel="00062F03">
          <w:rPr>
            <w:rFonts w:ascii="Arial" w:hAnsi="Arial" w:cs="Arial"/>
            <w:sz w:val="19"/>
            <w:szCs w:val="19"/>
          </w:rPr>
          <w:delText>n</w:delText>
        </w:r>
      </w:del>
      <w:ins w:id="307" w:author="Fong RERHANG" w:date="2021-05-13T21:44:00Z">
        <w:r w:rsidR="00062F03">
          <w:rPr>
            <w:rFonts w:ascii="Arial" w:hAnsi="Arial" w:cs="Arial"/>
            <w:sz w:val="19"/>
            <w:szCs w:val="19"/>
          </w:rPr>
          <w:t>N</w:t>
        </w:r>
      </w:ins>
      <w:r w:rsidRPr="00F17576">
        <w:rPr>
          <w:rFonts w:ascii="Arial" w:hAnsi="Arial" w:cs="Arial"/>
          <w:sz w:val="19"/>
          <w:szCs w:val="19"/>
        </w:rPr>
        <w:t xml:space="preserve">eeg </w:t>
      </w:r>
      <w:del w:id="308" w:author="Fong RERHANG" w:date="2021-05-13T21:44:00Z">
        <w:r w:rsidRPr="00F17576" w:rsidDel="00062F03">
          <w:rPr>
            <w:rFonts w:ascii="Arial" w:hAnsi="Arial" w:cs="Arial"/>
            <w:sz w:val="19"/>
            <w:szCs w:val="19"/>
          </w:rPr>
          <w:delText>s</w:delText>
        </w:r>
      </w:del>
      <w:ins w:id="309" w:author="Fong RERHANG" w:date="2021-05-13T21:44:00Z">
        <w:r w:rsidR="00062F03">
          <w:rPr>
            <w:rFonts w:ascii="Arial" w:hAnsi="Arial" w:cs="Arial"/>
            <w:sz w:val="19"/>
            <w:szCs w:val="19"/>
          </w:rPr>
          <w:t>S</w:t>
        </w:r>
      </w:ins>
      <w:r w:rsidRPr="00F17576">
        <w:rPr>
          <w:rFonts w:ascii="Arial" w:hAnsi="Arial" w:cs="Arial"/>
          <w:sz w:val="19"/>
          <w:szCs w:val="19"/>
        </w:rPr>
        <w:t xml:space="preserve">aib </w:t>
      </w:r>
      <w:del w:id="310" w:author="Fong RERHANG" w:date="2021-05-13T21:44:00Z">
        <w:r w:rsidRPr="00F17576" w:rsidDel="00062F03">
          <w:rPr>
            <w:rFonts w:ascii="Arial" w:hAnsi="Arial" w:cs="Arial"/>
            <w:sz w:val="19"/>
            <w:szCs w:val="19"/>
          </w:rPr>
          <w:delText>x</w:delText>
        </w:r>
      </w:del>
      <w:ins w:id="311" w:author="Fong RERHANG" w:date="2021-05-13T21:44:00Z">
        <w:r w:rsidR="00062F03">
          <w:rPr>
            <w:rFonts w:ascii="Arial" w:hAnsi="Arial" w:cs="Arial"/>
            <w:sz w:val="19"/>
            <w:szCs w:val="19"/>
          </w:rPr>
          <w:t>X</w:t>
        </w:r>
      </w:ins>
      <w:r w:rsidRPr="00F17576">
        <w:rPr>
          <w:rFonts w:ascii="Arial" w:hAnsi="Arial" w:cs="Arial"/>
          <w:sz w:val="19"/>
          <w:szCs w:val="19"/>
        </w:rPr>
        <w:t xml:space="preserve">yuas </w:t>
      </w:r>
      <w:r w:rsidRPr="001F433B">
        <w:rPr>
          <w:noProof/>
        </w:rPr>
        <w:drawing>
          <wp:inline distT="0" distB="0" distL="0" distR="0" wp14:anchorId="2D2E0185" wp14:editId="58FD1B1D">
            <wp:extent cx="147320" cy="115570"/>
            <wp:effectExtent l="0" t="0" r="508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del w:id="312" w:author="Fong RERHANG" w:date="2021-05-13T21:44:00Z">
        <w:r w:rsidRPr="00F17576" w:rsidDel="00062F03">
          <w:rPr>
            <w:rFonts w:ascii="Arial" w:hAnsi="Arial" w:cs="Arial"/>
            <w:sz w:val="19"/>
            <w:szCs w:val="19"/>
          </w:rPr>
          <w:delText>t</w:delText>
        </w:r>
      </w:del>
      <w:ins w:id="313" w:author="Fong RERHANG" w:date="2021-05-13T21:44:00Z">
        <w:r w:rsidR="00062F03">
          <w:rPr>
            <w:rFonts w:ascii="Arial" w:hAnsi="Arial" w:cs="Arial"/>
            <w:sz w:val="19"/>
            <w:szCs w:val="19"/>
          </w:rPr>
          <w:t>T</w:t>
        </w:r>
      </w:ins>
      <w:r w:rsidRPr="00F17576">
        <w:rPr>
          <w:rFonts w:ascii="Arial" w:hAnsi="Arial" w:cs="Arial"/>
          <w:sz w:val="19"/>
          <w:szCs w:val="19"/>
        </w:rPr>
        <w:t xml:space="preserve">us </w:t>
      </w:r>
      <w:del w:id="314" w:author="Fong RERHANG" w:date="2021-05-13T21:44:00Z">
        <w:r w:rsidRPr="00F17576" w:rsidDel="00062F03">
          <w:rPr>
            <w:rFonts w:ascii="Arial" w:hAnsi="Arial" w:cs="Arial"/>
            <w:sz w:val="19"/>
            <w:szCs w:val="19"/>
          </w:rPr>
          <w:delText>h</w:delText>
        </w:r>
      </w:del>
      <w:ins w:id="315" w:author="Fong RERHANG" w:date="2021-05-13T21:44:00Z">
        <w:r w:rsidR="00062F03">
          <w:rPr>
            <w:rFonts w:ascii="Arial" w:hAnsi="Arial" w:cs="Arial"/>
            <w:sz w:val="19"/>
            <w:szCs w:val="19"/>
          </w:rPr>
          <w:t>H</w:t>
        </w:r>
      </w:ins>
      <w:r w:rsidRPr="00F17576">
        <w:rPr>
          <w:rFonts w:ascii="Arial" w:hAnsi="Arial" w:cs="Arial"/>
          <w:sz w:val="19"/>
          <w:szCs w:val="19"/>
        </w:rPr>
        <w:t xml:space="preserve">loov </w:t>
      </w:r>
      <w:del w:id="316" w:author="Fong RERHANG" w:date="2021-05-13T21:44:00Z">
        <w:r w:rsidRPr="00F17576" w:rsidDel="00062F03">
          <w:rPr>
            <w:rFonts w:ascii="Arial" w:hAnsi="Arial" w:cs="Arial"/>
            <w:sz w:val="19"/>
            <w:szCs w:val="19"/>
          </w:rPr>
          <w:delText>p</w:delText>
        </w:r>
      </w:del>
      <w:ins w:id="317" w:author="Fong RERHANG" w:date="2021-05-13T21:44:00Z">
        <w:r w:rsidR="00062F03">
          <w:rPr>
            <w:rFonts w:ascii="Arial" w:hAnsi="Arial" w:cs="Arial"/>
            <w:sz w:val="19"/>
            <w:szCs w:val="19"/>
          </w:rPr>
          <w:t>P</w:t>
        </w:r>
      </w:ins>
      <w:r w:rsidRPr="00F17576">
        <w:rPr>
          <w:rFonts w:ascii="Arial" w:hAnsi="Arial" w:cs="Arial"/>
          <w:sz w:val="19"/>
          <w:szCs w:val="19"/>
        </w:rPr>
        <w:t>auv _______________</w:t>
      </w:r>
      <w:r w:rsidR="00791002">
        <w:rPr>
          <w:rFonts w:ascii="Arial" w:hAnsi="Arial" w:cs="Arial"/>
          <w:sz w:val="19"/>
          <w:szCs w:val="19"/>
        </w:rPr>
        <w:t xml:space="preserve">  </w:t>
      </w:r>
      <w:r w:rsidRPr="00F17576">
        <w:rPr>
          <w:rFonts w:ascii="Arial" w:hAnsi="Arial" w:cs="Arial"/>
          <w:sz w:val="19"/>
          <w:szCs w:val="19"/>
        </w:rPr>
        <w:t xml:space="preserve"> </w:t>
      </w:r>
      <w:r w:rsidRPr="00E76CA3">
        <w:rPr>
          <w:rFonts w:ascii="Arial" w:hAnsi="Arial" w:cs="Arial"/>
          <w:b/>
          <w:bCs/>
          <w:sz w:val="19"/>
          <w:szCs w:val="19"/>
        </w:rPr>
        <w:t>Hnub tim:</w:t>
      </w:r>
      <w:r w:rsidRPr="00F17576">
        <w:rPr>
          <w:rFonts w:ascii="Arial" w:hAnsi="Arial" w:cs="Arial"/>
          <w:sz w:val="19"/>
          <w:szCs w:val="19"/>
        </w:rPr>
        <w:t xml:space="preserve"> _________ </w:t>
      </w:r>
    </w:p>
    <w:p w14:paraId="0F8243CF" w14:textId="77777777" w:rsidR="003C312F" w:rsidRDefault="003C312F" w:rsidP="00BC1A2F">
      <w:pPr>
        <w:spacing w:after="0"/>
        <w:rPr>
          <w:rFonts w:ascii="Arial" w:hAnsi="Arial" w:cs="Arial"/>
          <w:sz w:val="19"/>
          <w:szCs w:val="19"/>
        </w:rPr>
      </w:pPr>
    </w:p>
    <w:p w14:paraId="486F3F67" w14:textId="6272FF4C" w:rsidR="00BC1A2F" w:rsidRDefault="00BC1A2F" w:rsidP="00BC1A2F">
      <w:pPr>
        <w:spacing w:after="0"/>
        <w:rPr>
          <w:rFonts w:ascii="Arial" w:hAnsi="Arial" w:cs="Arial"/>
          <w:b/>
          <w:bCs/>
          <w:sz w:val="19"/>
          <w:szCs w:val="19"/>
        </w:rPr>
      </w:pPr>
      <w:r w:rsidRPr="00C952A7">
        <w:rPr>
          <w:rFonts w:ascii="Arial" w:hAnsi="Arial" w:cs="Arial"/>
          <w:b/>
          <w:bCs/>
          <w:sz w:val="19"/>
          <w:szCs w:val="19"/>
        </w:rPr>
        <w:t xml:space="preserve">Kos </w:t>
      </w:r>
      <w:del w:id="318" w:author="Fong RERHANG" w:date="2021-05-13T21:44:00Z">
        <w:r w:rsidRPr="00C952A7" w:rsidDel="00062F03">
          <w:rPr>
            <w:rFonts w:ascii="Arial" w:hAnsi="Arial" w:cs="Arial"/>
            <w:b/>
            <w:bCs/>
            <w:sz w:val="19"/>
            <w:szCs w:val="19"/>
          </w:rPr>
          <w:delText>n</w:delText>
        </w:r>
      </w:del>
      <w:ins w:id="319" w:author="Fong RERHANG" w:date="2021-05-13T21:44:00Z">
        <w:r w:rsidR="00062F03">
          <w:rPr>
            <w:rFonts w:ascii="Arial" w:hAnsi="Arial" w:cs="Arial"/>
            <w:b/>
            <w:bCs/>
            <w:sz w:val="19"/>
            <w:szCs w:val="19"/>
          </w:rPr>
          <w:t>N</w:t>
        </w:r>
      </w:ins>
      <w:r w:rsidRPr="00C952A7">
        <w:rPr>
          <w:rFonts w:ascii="Arial" w:hAnsi="Arial" w:cs="Arial"/>
          <w:b/>
          <w:bCs/>
          <w:sz w:val="19"/>
          <w:szCs w:val="19"/>
        </w:rPr>
        <w:t xml:space="preserve">pe ntawv </w:t>
      </w:r>
      <w:del w:id="320" w:author="Fong RERHANG" w:date="2021-05-13T21:45:00Z">
        <w:r w:rsidRPr="00C952A7" w:rsidDel="00062F03">
          <w:rPr>
            <w:rFonts w:ascii="Arial" w:hAnsi="Arial" w:cs="Arial"/>
            <w:b/>
            <w:bCs/>
            <w:sz w:val="19"/>
            <w:szCs w:val="19"/>
          </w:rPr>
          <w:delText>c</w:delText>
        </w:r>
      </w:del>
      <w:ins w:id="321" w:author="Fong RERHANG" w:date="2021-05-13T21:45:00Z">
        <w:r w:rsidR="00062F03">
          <w:rPr>
            <w:rFonts w:ascii="Arial" w:hAnsi="Arial" w:cs="Arial"/>
            <w:b/>
            <w:bCs/>
            <w:sz w:val="19"/>
            <w:szCs w:val="19"/>
          </w:rPr>
          <w:t>C</w:t>
        </w:r>
      </w:ins>
      <w:r w:rsidRPr="00C952A7">
        <w:rPr>
          <w:rFonts w:ascii="Arial" w:hAnsi="Arial" w:cs="Arial"/>
          <w:b/>
          <w:bCs/>
          <w:sz w:val="19"/>
          <w:szCs w:val="19"/>
        </w:rPr>
        <w:t xml:space="preserve">ov </w:t>
      </w:r>
      <w:del w:id="322" w:author="Fong RERHANG" w:date="2021-05-13T21:45:00Z">
        <w:r w:rsidRPr="00C952A7" w:rsidDel="00062F03">
          <w:rPr>
            <w:rFonts w:ascii="Arial" w:hAnsi="Arial" w:cs="Arial"/>
            <w:b/>
            <w:bCs/>
            <w:sz w:val="19"/>
            <w:szCs w:val="19"/>
          </w:rPr>
          <w:delText>n</w:delText>
        </w:r>
      </w:del>
      <w:ins w:id="323" w:author="Fong RERHANG" w:date="2021-05-13T21:45:00Z">
        <w:r w:rsidR="00062F03">
          <w:rPr>
            <w:rFonts w:ascii="Arial" w:hAnsi="Arial" w:cs="Arial"/>
            <w:b/>
            <w:bCs/>
            <w:sz w:val="19"/>
            <w:szCs w:val="19"/>
          </w:rPr>
          <w:t>N</w:t>
        </w:r>
      </w:ins>
      <w:r w:rsidRPr="00C952A7">
        <w:rPr>
          <w:rFonts w:ascii="Arial" w:hAnsi="Arial" w:cs="Arial"/>
          <w:b/>
          <w:bCs/>
          <w:sz w:val="19"/>
          <w:szCs w:val="19"/>
        </w:rPr>
        <w:t xml:space="preserve">eeg </w:t>
      </w:r>
      <w:del w:id="324" w:author="Fong RERHANG" w:date="2021-05-13T21:45:00Z">
        <w:r w:rsidRPr="00C952A7" w:rsidDel="00062F03">
          <w:rPr>
            <w:rFonts w:ascii="Arial" w:hAnsi="Arial" w:cs="Arial"/>
            <w:b/>
            <w:bCs/>
            <w:sz w:val="19"/>
            <w:szCs w:val="19"/>
          </w:rPr>
          <w:delText>k</w:delText>
        </w:r>
      </w:del>
      <w:ins w:id="325" w:author="Fong RERHANG" w:date="2021-05-13T21:45:00Z">
        <w:r w:rsidR="00062F03">
          <w:rPr>
            <w:rFonts w:ascii="Arial" w:hAnsi="Arial" w:cs="Arial"/>
            <w:b/>
            <w:bCs/>
            <w:sz w:val="19"/>
            <w:szCs w:val="19"/>
          </w:rPr>
          <w:t>K</w:t>
        </w:r>
      </w:ins>
      <w:r w:rsidRPr="00C952A7">
        <w:rPr>
          <w:rFonts w:ascii="Arial" w:hAnsi="Arial" w:cs="Arial"/>
          <w:b/>
          <w:bCs/>
          <w:sz w:val="19"/>
          <w:szCs w:val="19"/>
        </w:rPr>
        <w:t xml:space="preserve">awm </w:t>
      </w:r>
      <w:del w:id="326" w:author="Fong RERHANG" w:date="2021-05-13T21:45:00Z">
        <w:r w:rsidRPr="00C952A7" w:rsidDel="00062F03">
          <w:rPr>
            <w:rFonts w:ascii="Arial" w:hAnsi="Arial" w:cs="Arial"/>
            <w:b/>
            <w:bCs/>
            <w:sz w:val="19"/>
            <w:szCs w:val="19"/>
          </w:rPr>
          <w:delText>n</w:delText>
        </w:r>
      </w:del>
      <w:ins w:id="327" w:author="Fong RERHANG" w:date="2021-05-13T21:45:00Z">
        <w:r w:rsidR="00062F03">
          <w:rPr>
            <w:rFonts w:ascii="Arial" w:hAnsi="Arial" w:cs="Arial"/>
            <w:b/>
            <w:bCs/>
            <w:sz w:val="19"/>
            <w:szCs w:val="19"/>
          </w:rPr>
          <w:t>N</w:t>
        </w:r>
      </w:ins>
      <w:r w:rsidRPr="00C952A7">
        <w:rPr>
          <w:rFonts w:ascii="Arial" w:hAnsi="Arial" w:cs="Arial"/>
          <w:b/>
          <w:bCs/>
          <w:sz w:val="19"/>
          <w:szCs w:val="19"/>
        </w:rPr>
        <w:t>tawv</w:t>
      </w:r>
      <w:ins w:id="328" w:author="Fong RERHANG" w:date="2021-05-13T21:45:00Z">
        <w:r w:rsidR="00062F03">
          <w:rPr>
            <w:rFonts w:ascii="Arial" w:hAnsi="Arial" w:cs="Arial"/>
            <w:b/>
            <w:bCs/>
            <w:sz w:val="19"/>
            <w:szCs w:val="19"/>
          </w:rPr>
          <w:t xml:space="preserve"> Muaj Hnub Nyoog</w:t>
        </w:r>
      </w:ins>
      <w:del w:id="329" w:author="Fong RERHANG" w:date="2021-05-13T21:45:00Z">
        <w:r w:rsidDel="00062F03">
          <w:rPr>
            <w:rFonts w:ascii="Arial" w:hAnsi="Arial" w:cs="Arial"/>
            <w:b/>
            <w:bCs/>
            <w:sz w:val="19"/>
            <w:szCs w:val="19"/>
          </w:rPr>
          <w:delText xml:space="preserve"> loj</w:delText>
        </w:r>
        <w:r w:rsidRPr="00C952A7" w:rsidDel="00062F03">
          <w:rPr>
            <w:rFonts w:ascii="Arial" w:hAnsi="Arial" w:cs="Arial"/>
            <w:b/>
            <w:bCs/>
            <w:sz w:val="19"/>
            <w:szCs w:val="19"/>
          </w:rPr>
          <w:delText xml:space="preserve"> </w:delText>
        </w:r>
      </w:del>
      <w:r w:rsidRPr="00C952A7">
        <w:rPr>
          <w:rFonts w:ascii="Arial" w:hAnsi="Arial" w:cs="Arial"/>
          <w:b/>
          <w:bCs/>
          <w:sz w:val="19"/>
          <w:szCs w:val="19"/>
        </w:rPr>
        <w:t>(muaj hnub nyoog 18-21): ____________</w:t>
      </w:r>
      <w:r w:rsidR="00791002">
        <w:rPr>
          <w:rFonts w:ascii="Arial" w:hAnsi="Arial" w:cs="Arial"/>
          <w:b/>
          <w:bCs/>
          <w:sz w:val="19"/>
          <w:szCs w:val="19"/>
        </w:rPr>
        <w:t xml:space="preserve">    </w:t>
      </w:r>
      <w:r w:rsidRPr="00C952A7">
        <w:rPr>
          <w:rFonts w:ascii="Arial" w:hAnsi="Arial" w:cs="Arial"/>
          <w:b/>
          <w:bCs/>
          <w:sz w:val="19"/>
          <w:szCs w:val="19"/>
        </w:rPr>
        <w:t xml:space="preserve"> Hnub tim: _________</w:t>
      </w:r>
    </w:p>
    <w:p w14:paraId="4DF9474D" w14:textId="77777777" w:rsidR="003C312F" w:rsidRPr="00C952A7" w:rsidRDefault="003C312F" w:rsidP="00BC1A2F">
      <w:pPr>
        <w:spacing w:after="0"/>
        <w:rPr>
          <w:rFonts w:ascii="Arial" w:hAnsi="Arial" w:cs="Arial"/>
          <w:b/>
          <w:bCs/>
          <w:sz w:val="19"/>
          <w:szCs w:val="19"/>
        </w:rPr>
      </w:pPr>
    </w:p>
    <w:p w14:paraId="6EE03E76" w14:textId="323A885E" w:rsidR="00BC1A2F" w:rsidRDefault="00BC1A2F" w:rsidP="00BC1A2F">
      <w:pPr>
        <w:spacing w:after="0"/>
        <w:rPr>
          <w:rFonts w:ascii="Arial" w:hAnsi="Arial" w:cs="Arial"/>
          <w:b/>
          <w:bCs/>
          <w:sz w:val="20"/>
          <w:szCs w:val="20"/>
        </w:rPr>
      </w:pPr>
      <w:r w:rsidRPr="00F17576">
        <w:rPr>
          <w:rFonts w:ascii="Arial" w:hAnsi="Arial" w:cs="Arial"/>
          <w:sz w:val="19"/>
          <w:szCs w:val="19"/>
        </w:rPr>
        <w:t xml:space="preserve"> </w:t>
      </w:r>
      <w:r w:rsidRPr="00C952A7">
        <w:rPr>
          <w:rFonts w:ascii="Arial" w:hAnsi="Arial" w:cs="Arial"/>
          <w:b/>
          <w:bCs/>
          <w:sz w:val="20"/>
          <w:szCs w:val="20"/>
        </w:rPr>
        <w:t xml:space="preserve">Kos </w:t>
      </w:r>
      <w:del w:id="330" w:author="Fong RERHANG" w:date="2021-05-13T21:46:00Z">
        <w:r w:rsidRPr="00C952A7" w:rsidDel="00062F03">
          <w:rPr>
            <w:rFonts w:ascii="Arial" w:hAnsi="Arial" w:cs="Arial"/>
            <w:b/>
            <w:bCs/>
            <w:sz w:val="20"/>
            <w:szCs w:val="20"/>
          </w:rPr>
          <w:delText>n</w:delText>
        </w:r>
      </w:del>
      <w:ins w:id="331" w:author="Fong RERHANG" w:date="2021-05-13T21:46:00Z">
        <w:r w:rsidR="00062F03">
          <w:rPr>
            <w:rFonts w:ascii="Arial" w:hAnsi="Arial" w:cs="Arial"/>
            <w:b/>
            <w:bCs/>
            <w:sz w:val="20"/>
            <w:szCs w:val="20"/>
          </w:rPr>
          <w:t>N</w:t>
        </w:r>
      </w:ins>
      <w:r w:rsidRPr="00C952A7">
        <w:rPr>
          <w:rFonts w:ascii="Arial" w:hAnsi="Arial" w:cs="Arial"/>
          <w:b/>
          <w:bCs/>
          <w:sz w:val="20"/>
          <w:szCs w:val="20"/>
        </w:rPr>
        <w:t xml:space="preserve">pe </w:t>
      </w:r>
      <w:del w:id="332" w:author="Fong RERHANG" w:date="2021-05-13T21:46:00Z">
        <w:r w:rsidRPr="00C952A7" w:rsidDel="00062F03">
          <w:rPr>
            <w:rFonts w:ascii="Arial" w:hAnsi="Arial" w:cs="Arial"/>
            <w:b/>
            <w:bCs/>
            <w:sz w:val="20"/>
            <w:szCs w:val="20"/>
          </w:rPr>
          <w:delText>n</w:delText>
        </w:r>
      </w:del>
      <w:ins w:id="333" w:author="Fong RERHANG" w:date="2021-05-13T21:46:00Z">
        <w:r w:rsidR="00062F03">
          <w:rPr>
            <w:rFonts w:ascii="Arial" w:hAnsi="Arial" w:cs="Arial"/>
            <w:b/>
            <w:bCs/>
            <w:sz w:val="20"/>
            <w:szCs w:val="20"/>
          </w:rPr>
          <w:t>N</w:t>
        </w:r>
      </w:ins>
      <w:r w:rsidRPr="00C952A7">
        <w:rPr>
          <w:rFonts w:ascii="Arial" w:hAnsi="Arial" w:cs="Arial"/>
          <w:b/>
          <w:bCs/>
          <w:sz w:val="20"/>
          <w:szCs w:val="20"/>
        </w:rPr>
        <w:t xml:space="preserve">tawv </w:t>
      </w:r>
      <w:del w:id="334" w:author="Fong RERHANG" w:date="2021-05-13T21:46:00Z">
        <w:r w:rsidRPr="00C952A7" w:rsidDel="00062F03">
          <w:rPr>
            <w:rFonts w:ascii="Arial" w:hAnsi="Arial" w:cs="Arial"/>
            <w:b/>
            <w:bCs/>
            <w:sz w:val="20"/>
            <w:szCs w:val="20"/>
          </w:rPr>
          <w:delText>t</w:delText>
        </w:r>
      </w:del>
      <w:ins w:id="335" w:author="Fong RERHANG" w:date="2021-05-13T21:46:00Z">
        <w:r w:rsidR="00062F03">
          <w:rPr>
            <w:rFonts w:ascii="Arial" w:hAnsi="Arial" w:cs="Arial"/>
            <w:b/>
            <w:bCs/>
            <w:sz w:val="20"/>
            <w:szCs w:val="20"/>
          </w:rPr>
          <w:t>T</w:t>
        </w:r>
      </w:ins>
      <w:r w:rsidRPr="00C952A7">
        <w:rPr>
          <w:rFonts w:ascii="Arial" w:hAnsi="Arial" w:cs="Arial"/>
          <w:b/>
          <w:bCs/>
          <w:sz w:val="20"/>
          <w:szCs w:val="20"/>
        </w:rPr>
        <w:t xml:space="preserve">us </w:t>
      </w:r>
      <w:del w:id="336" w:author="Fong RERHANG" w:date="2021-05-13T21:46:00Z">
        <w:r w:rsidRPr="00C952A7" w:rsidDel="00062F03">
          <w:rPr>
            <w:rFonts w:ascii="Arial" w:hAnsi="Arial" w:cs="Arial"/>
            <w:b/>
            <w:bCs/>
            <w:sz w:val="20"/>
            <w:szCs w:val="20"/>
          </w:rPr>
          <w:delText>s</w:delText>
        </w:r>
      </w:del>
      <w:ins w:id="337" w:author="Fong RERHANG" w:date="2021-05-13T21:46:00Z">
        <w:r w:rsidR="00062F03">
          <w:rPr>
            <w:rFonts w:ascii="Arial" w:hAnsi="Arial" w:cs="Arial"/>
            <w:b/>
            <w:bCs/>
            <w:sz w:val="20"/>
            <w:szCs w:val="20"/>
          </w:rPr>
          <w:t>S</w:t>
        </w:r>
      </w:ins>
      <w:r w:rsidRPr="00C952A7">
        <w:rPr>
          <w:rFonts w:ascii="Arial" w:hAnsi="Arial" w:cs="Arial"/>
          <w:b/>
          <w:bCs/>
          <w:sz w:val="20"/>
          <w:szCs w:val="20"/>
        </w:rPr>
        <w:t xml:space="preserve">awv </w:t>
      </w:r>
      <w:del w:id="338" w:author="Fong RERHANG" w:date="2021-05-13T21:46:00Z">
        <w:r w:rsidRPr="00C952A7" w:rsidDel="00062F03">
          <w:rPr>
            <w:rFonts w:ascii="Arial" w:hAnsi="Arial" w:cs="Arial"/>
            <w:b/>
            <w:bCs/>
            <w:sz w:val="20"/>
            <w:szCs w:val="20"/>
          </w:rPr>
          <w:delText>c</w:delText>
        </w:r>
      </w:del>
      <w:ins w:id="339" w:author="Fong RERHANG" w:date="2021-05-13T21:46:00Z">
        <w:r w:rsidR="00062F03">
          <w:rPr>
            <w:rFonts w:ascii="Arial" w:hAnsi="Arial" w:cs="Arial"/>
            <w:b/>
            <w:bCs/>
            <w:sz w:val="20"/>
            <w:szCs w:val="20"/>
          </w:rPr>
          <w:t>C</w:t>
        </w:r>
      </w:ins>
      <w:r w:rsidRPr="00C952A7">
        <w:rPr>
          <w:rFonts w:ascii="Arial" w:hAnsi="Arial" w:cs="Arial"/>
          <w:b/>
          <w:bCs/>
          <w:sz w:val="20"/>
          <w:szCs w:val="20"/>
        </w:rPr>
        <w:t xml:space="preserve">ev </w:t>
      </w:r>
      <w:del w:id="340" w:author="Fong RERHANG" w:date="2021-05-13T21:46:00Z">
        <w:r w:rsidRPr="00C952A7" w:rsidDel="00062F03">
          <w:rPr>
            <w:rFonts w:ascii="Arial" w:hAnsi="Arial" w:cs="Arial"/>
            <w:b/>
            <w:bCs/>
            <w:sz w:val="20"/>
            <w:szCs w:val="20"/>
          </w:rPr>
          <w:delText>h</w:delText>
        </w:r>
      </w:del>
      <w:ins w:id="341" w:author="Fong RERHANG" w:date="2021-05-13T21:46:00Z">
        <w:r w:rsidR="00062F03">
          <w:rPr>
            <w:rFonts w:ascii="Arial" w:hAnsi="Arial" w:cs="Arial"/>
            <w:b/>
            <w:bCs/>
            <w:sz w:val="20"/>
            <w:szCs w:val="20"/>
          </w:rPr>
          <w:t>H</w:t>
        </w:r>
      </w:ins>
      <w:r w:rsidRPr="00C952A7">
        <w:rPr>
          <w:rFonts w:ascii="Arial" w:hAnsi="Arial" w:cs="Arial"/>
          <w:b/>
          <w:bCs/>
          <w:sz w:val="20"/>
          <w:szCs w:val="20"/>
        </w:rPr>
        <w:t xml:space="preserve">auv </w:t>
      </w:r>
      <w:del w:id="342" w:author="Fong RERHANG" w:date="2021-05-13T21:46:00Z">
        <w:r w:rsidDel="00062F03">
          <w:rPr>
            <w:rFonts w:ascii="Arial" w:hAnsi="Arial" w:cs="Arial"/>
            <w:b/>
            <w:bCs/>
            <w:sz w:val="20"/>
            <w:szCs w:val="20"/>
          </w:rPr>
          <w:delText>l</w:delText>
        </w:r>
      </w:del>
      <w:ins w:id="343" w:author="Fong RERHANG" w:date="2021-05-13T21:46:00Z">
        <w:r w:rsidR="00062F03">
          <w:rPr>
            <w:rFonts w:ascii="Arial" w:hAnsi="Arial" w:cs="Arial"/>
            <w:b/>
            <w:bCs/>
            <w:sz w:val="20"/>
            <w:szCs w:val="20"/>
          </w:rPr>
          <w:t>L</w:t>
        </w:r>
      </w:ins>
      <w:r>
        <w:rPr>
          <w:rFonts w:ascii="Arial" w:hAnsi="Arial" w:cs="Arial"/>
          <w:b/>
          <w:bCs/>
          <w:sz w:val="20"/>
          <w:szCs w:val="20"/>
        </w:rPr>
        <w:t xml:space="preserve">ub </w:t>
      </w:r>
      <w:ins w:id="344" w:author="Fong RERHANG" w:date="2021-05-13T21:47:00Z">
        <w:r w:rsidR="00062F03">
          <w:rPr>
            <w:rFonts w:ascii="Arial" w:hAnsi="Arial" w:cs="Arial"/>
            <w:b/>
            <w:bCs/>
            <w:sz w:val="20"/>
            <w:szCs w:val="20"/>
          </w:rPr>
          <w:t xml:space="preserve">Tsev Kawm </w:t>
        </w:r>
      </w:ins>
      <w:del w:id="345" w:author="Fong RERHANG" w:date="2021-05-13T21:47:00Z">
        <w:r w:rsidDel="00062F03">
          <w:rPr>
            <w:rFonts w:ascii="Arial" w:hAnsi="Arial" w:cs="Arial"/>
            <w:b/>
            <w:bCs/>
            <w:sz w:val="20"/>
            <w:szCs w:val="20"/>
          </w:rPr>
          <w:delText>nroog u</w:delText>
        </w:r>
      </w:del>
      <w:ins w:id="346" w:author="Fong RERHANG" w:date="2021-05-13T21:47:00Z">
        <w:r w:rsidR="00062F03">
          <w:rPr>
            <w:rFonts w:ascii="Arial" w:hAnsi="Arial" w:cs="Arial"/>
            <w:b/>
            <w:bCs/>
            <w:sz w:val="20"/>
            <w:szCs w:val="20"/>
          </w:rPr>
          <w:t>U</w:t>
        </w:r>
      </w:ins>
      <w:r>
        <w:rPr>
          <w:rFonts w:ascii="Arial" w:hAnsi="Arial" w:cs="Arial"/>
          <w:b/>
          <w:bCs/>
          <w:sz w:val="20"/>
          <w:szCs w:val="20"/>
        </w:rPr>
        <w:t xml:space="preserve">as </w:t>
      </w:r>
      <w:del w:id="347" w:author="Fong RERHANG" w:date="2021-05-13T21:47:00Z">
        <w:r w:rsidDel="00062F03">
          <w:rPr>
            <w:rFonts w:ascii="Arial" w:hAnsi="Arial" w:cs="Arial"/>
            <w:b/>
            <w:bCs/>
            <w:sz w:val="20"/>
            <w:szCs w:val="20"/>
          </w:rPr>
          <w:delText>t</w:delText>
        </w:r>
      </w:del>
      <w:ins w:id="348" w:author="Fong RERHANG" w:date="2021-05-13T21:47:00Z">
        <w:r w:rsidR="00062F03">
          <w:rPr>
            <w:rFonts w:ascii="Arial" w:hAnsi="Arial" w:cs="Arial"/>
            <w:b/>
            <w:bCs/>
            <w:sz w:val="20"/>
            <w:szCs w:val="20"/>
          </w:rPr>
          <w:t>T</w:t>
        </w:r>
      </w:ins>
      <w:r>
        <w:rPr>
          <w:rFonts w:ascii="Arial" w:hAnsi="Arial" w:cs="Arial"/>
          <w:b/>
          <w:bCs/>
          <w:sz w:val="20"/>
          <w:szCs w:val="20"/>
        </w:rPr>
        <w:t xml:space="preserve">au </w:t>
      </w:r>
      <w:del w:id="349" w:author="Fong RERHANG" w:date="2021-05-13T21:47:00Z">
        <w:r w:rsidDel="00062F03">
          <w:rPr>
            <w:rFonts w:ascii="Arial" w:hAnsi="Arial" w:cs="Arial"/>
            <w:b/>
            <w:bCs/>
            <w:sz w:val="20"/>
            <w:szCs w:val="20"/>
          </w:rPr>
          <w:delText>t</w:delText>
        </w:r>
      </w:del>
      <w:ins w:id="350" w:author="Fong RERHANG" w:date="2021-05-13T21:47:00Z">
        <w:r w:rsidR="00062F03">
          <w:rPr>
            <w:rFonts w:ascii="Arial" w:hAnsi="Arial" w:cs="Arial"/>
            <w:b/>
            <w:bCs/>
            <w:sz w:val="20"/>
            <w:szCs w:val="20"/>
          </w:rPr>
          <w:t>T</w:t>
        </w:r>
      </w:ins>
      <w:r>
        <w:rPr>
          <w:rFonts w:ascii="Arial" w:hAnsi="Arial" w:cs="Arial"/>
          <w:b/>
          <w:bCs/>
          <w:sz w:val="20"/>
          <w:szCs w:val="20"/>
        </w:rPr>
        <w:t xml:space="preserve">eeb </w:t>
      </w:r>
      <w:del w:id="351" w:author="Fong RERHANG" w:date="2021-05-13T21:47:00Z">
        <w:r w:rsidDel="00062F03">
          <w:rPr>
            <w:rFonts w:ascii="Arial" w:hAnsi="Arial" w:cs="Arial"/>
            <w:b/>
            <w:bCs/>
            <w:sz w:val="20"/>
            <w:szCs w:val="20"/>
          </w:rPr>
          <w:delText>t</w:delText>
        </w:r>
      </w:del>
      <w:ins w:id="352" w:author="Fong RERHANG" w:date="2021-05-13T21:47:00Z">
        <w:r w:rsidR="00062F03">
          <w:rPr>
            <w:rFonts w:ascii="Arial" w:hAnsi="Arial" w:cs="Arial"/>
            <w:b/>
            <w:bCs/>
            <w:sz w:val="20"/>
            <w:szCs w:val="20"/>
          </w:rPr>
          <w:t>T</w:t>
        </w:r>
      </w:ins>
      <w:r>
        <w:rPr>
          <w:rFonts w:ascii="Arial" w:hAnsi="Arial" w:cs="Arial"/>
          <w:b/>
          <w:bCs/>
          <w:sz w:val="20"/>
          <w:szCs w:val="20"/>
        </w:rPr>
        <w:t>sa</w:t>
      </w:r>
      <w:r w:rsidRPr="00C952A7">
        <w:rPr>
          <w:rFonts w:ascii="Arial" w:hAnsi="Arial" w:cs="Arial"/>
          <w:b/>
          <w:bCs/>
          <w:sz w:val="20"/>
          <w:szCs w:val="20"/>
        </w:rPr>
        <w:t>:</w:t>
      </w:r>
      <w:r>
        <w:rPr>
          <w:rFonts w:ascii="Arial" w:hAnsi="Arial" w:cs="Arial"/>
          <w:b/>
          <w:bCs/>
          <w:sz w:val="20"/>
          <w:szCs w:val="20"/>
        </w:rPr>
        <w:t xml:space="preserve"> </w:t>
      </w:r>
      <w:r w:rsidRPr="00C952A7">
        <w:rPr>
          <w:rFonts w:ascii="Arial" w:hAnsi="Arial" w:cs="Arial"/>
          <w:b/>
          <w:bCs/>
          <w:sz w:val="20"/>
          <w:szCs w:val="20"/>
        </w:rPr>
        <w:t xml:space="preserve">____________ </w:t>
      </w:r>
      <w:r>
        <w:rPr>
          <w:rFonts w:ascii="Arial" w:hAnsi="Arial" w:cs="Arial"/>
          <w:b/>
          <w:bCs/>
          <w:sz w:val="20"/>
          <w:szCs w:val="20"/>
        </w:rPr>
        <w:t xml:space="preserve">  </w:t>
      </w:r>
      <w:r w:rsidR="00791002">
        <w:rPr>
          <w:rFonts w:ascii="Arial" w:hAnsi="Arial" w:cs="Arial"/>
          <w:b/>
          <w:bCs/>
          <w:sz w:val="20"/>
          <w:szCs w:val="20"/>
        </w:rPr>
        <w:t xml:space="preserve">   </w:t>
      </w:r>
      <w:r w:rsidRPr="00C952A7">
        <w:rPr>
          <w:rFonts w:ascii="Arial" w:hAnsi="Arial" w:cs="Arial"/>
          <w:b/>
          <w:bCs/>
          <w:sz w:val="20"/>
          <w:szCs w:val="20"/>
        </w:rPr>
        <w:t xml:space="preserve">Hnub tim: _________ </w:t>
      </w:r>
    </w:p>
    <w:p w14:paraId="0EF6D2C5" w14:textId="77777777" w:rsidR="00EB0447" w:rsidRPr="00C952A7" w:rsidRDefault="00EB0447" w:rsidP="00BC1A2F">
      <w:pPr>
        <w:spacing w:after="0"/>
        <w:rPr>
          <w:rFonts w:ascii="Arial" w:hAnsi="Arial" w:cs="Arial"/>
          <w:b/>
          <w:bCs/>
          <w:sz w:val="19"/>
          <w:szCs w:val="19"/>
        </w:rPr>
      </w:pPr>
    </w:p>
    <w:p w14:paraId="2BC93239" w14:textId="64D0DC89" w:rsidR="00BC1A2F" w:rsidRPr="00E011E0" w:rsidRDefault="00BC1A2F" w:rsidP="00BC1A2F">
      <w:pPr>
        <w:spacing w:after="0"/>
        <w:rPr>
          <w:rFonts w:ascii="Arial" w:hAnsi="Arial" w:cs="Arial"/>
          <w:sz w:val="19"/>
          <w:szCs w:val="19"/>
          <w:u w:val="single"/>
        </w:rPr>
      </w:pPr>
      <w:r w:rsidRPr="00D4330B">
        <w:rPr>
          <w:rFonts w:ascii="Arial" w:hAnsi="Arial" w:cs="Arial"/>
          <w:b/>
          <w:bCs/>
          <w:sz w:val="19"/>
          <w:szCs w:val="19"/>
        </w:rPr>
        <w:t>Npe/</w:t>
      </w:r>
      <w:del w:id="353" w:author="Fong RERHANG" w:date="2021-05-13T21:48:00Z">
        <w:r w:rsidRPr="00D4330B" w:rsidDel="00062F03">
          <w:rPr>
            <w:rFonts w:ascii="Arial" w:hAnsi="Arial" w:cs="Arial"/>
            <w:b/>
            <w:bCs/>
            <w:sz w:val="19"/>
            <w:szCs w:val="19"/>
          </w:rPr>
          <w:delText>q</w:delText>
        </w:r>
      </w:del>
      <w:ins w:id="354" w:author="Fong RERHANG" w:date="2021-05-13T21:48:00Z">
        <w:r w:rsidR="00062F03">
          <w:rPr>
            <w:rFonts w:ascii="Arial" w:hAnsi="Arial" w:cs="Arial"/>
            <w:b/>
            <w:bCs/>
            <w:sz w:val="19"/>
            <w:szCs w:val="19"/>
          </w:rPr>
          <w:t>Q</w:t>
        </w:r>
      </w:ins>
      <w:r w:rsidRPr="00D4330B">
        <w:rPr>
          <w:rFonts w:ascii="Arial" w:hAnsi="Arial" w:cs="Arial"/>
          <w:b/>
          <w:bCs/>
          <w:sz w:val="19"/>
          <w:szCs w:val="19"/>
        </w:rPr>
        <w:t>ib Hauj</w:t>
      </w:r>
      <w:ins w:id="355" w:author="Fong RERHANG" w:date="2021-05-13T21:48:00Z">
        <w:r w:rsidR="00062F03">
          <w:rPr>
            <w:rFonts w:ascii="Arial" w:hAnsi="Arial" w:cs="Arial"/>
            <w:b/>
            <w:bCs/>
            <w:sz w:val="19"/>
            <w:szCs w:val="19"/>
          </w:rPr>
          <w:t xml:space="preserve"> </w:t>
        </w:r>
      </w:ins>
      <w:del w:id="356" w:author="Fong RERHANG" w:date="2021-05-13T21:48:00Z">
        <w:r w:rsidRPr="00D4330B" w:rsidDel="00062F03">
          <w:rPr>
            <w:rFonts w:ascii="Arial" w:hAnsi="Arial" w:cs="Arial"/>
            <w:b/>
            <w:bCs/>
            <w:sz w:val="19"/>
            <w:szCs w:val="19"/>
          </w:rPr>
          <w:delText>l</w:delText>
        </w:r>
      </w:del>
      <w:ins w:id="357" w:author="Fong RERHANG" w:date="2021-05-13T21:48:00Z">
        <w:r w:rsidR="00062F03">
          <w:rPr>
            <w:rFonts w:ascii="Arial" w:hAnsi="Arial" w:cs="Arial"/>
            <w:b/>
            <w:bCs/>
            <w:sz w:val="19"/>
            <w:szCs w:val="19"/>
          </w:rPr>
          <w:t>L</w:t>
        </w:r>
      </w:ins>
      <w:r w:rsidRPr="00D4330B">
        <w:rPr>
          <w:rFonts w:ascii="Arial" w:hAnsi="Arial" w:cs="Arial"/>
          <w:b/>
          <w:bCs/>
          <w:sz w:val="19"/>
          <w:szCs w:val="19"/>
        </w:rPr>
        <w:t>wm</w:t>
      </w:r>
      <w:r w:rsidRPr="00F17576">
        <w:rPr>
          <w:rFonts w:ascii="Arial" w:hAnsi="Arial" w:cs="Arial"/>
          <w:sz w:val="19"/>
          <w:szCs w:val="19"/>
        </w:rPr>
        <w:t>:</w:t>
      </w:r>
      <w:r>
        <w:rPr>
          <w:rFonts w:ascii="Arial" w:hAnsi="Arial" w:cs="Arial"/>
          <w:sz w:val="19"/>
          <w:szCs w:val="19"/>
        </w:rPr>
        <w:t xml:space="preserve"> </w:t>
      </w:r>
      <w:r w:rsidRPr="00E011E0">
        <w:rPr>
          <w:rFonts w:ascii="Arial" w:hAnsi="Arial" w:cs="Arial"/>
          <w:sz w:val="19"/>
          <w:szCs w:val="19"/>
        </w:rPr>
        <w:t>___________________________</w:t>
      </w:r>
      <w:r>
        <w:rPr>
          <w:rFonts w:ascii="Arial" w:hAnsi="Arial" w:cs="Arial"/>
          <w:sz w:val="19"/>
          <w:szCs w:val="19"/>
        </w:rPr>
        <w:t>____________________________</w:t>
      </w:r>
    </w:p>
    <w:p w14:paraId="1B3ED5D4" w14:textId="02CE3F36" w:rsidR="00BC1A2F" w:rsidRDefault="00BC1A2F" w:rsidP="00CB1E1A">
      <w:pPr>
        <w:spacing w:after="0"/>
        <w:ind w:left="187"/>
        <w:rPr>
          <w:rFonts w:ascii="Calibri" w:hAnsi="Calibri" w:cs="Calibri"/>
          <w:i/>
          <w:iCs/>
          <w:sz w:val="20"/>
          <w:szCs w:val="20"/>
        </w:rPr>
      </w:pPr>
      <w:r w:rsidRPr="00F17576">
        <w:rPr>
          <w:rFonts w:ascii="Arial" w:hAnsi="Arial" w:cs="Arial"/>
          <w:sz w:val="19"/>
          <w:szCs w:val="19"/>
        </w:rPr>
        <w:t xml:space="preserve"> </w:t>
      </w:r>
      <w:r w:rsidRPr="00744C7F">
        <w:rPr>
          <w:rFonts w:ascii="Calibri" w:hAnsi="Calibri" w:cs="Calibri"/>
          <w:i/>
          <w:iCs/>
          <w:sz w:val="20"/>
          <w:szCs w:val="20"/>
        </w:rPr>
        <w:t xml:space="preserve">“TXOJ CAI IDEA seem 614 (d) (1) (c) </w:t>
      </w:r>
      <w:ins w:id="358" w:author="Fong RERHANG" w:date="2021-05-13T21:49:00Z">
        <w:r w:rsidR="001E4F30">
          <w:rPr>
            <w:rFonts w:ascii="Calibri" w:hAnsi="Calibri" w:cs="Calibri"/>
            <w:i/>
            <w:iCs/>
            <w:sz w:val="20"/>
            <w:szCs w:val="20"/>
          </w:rPr>
          <w:t xml:space="preserve">KEV KOOM PAB PAWG </w:t>
        </w:r>
      </w:ins>
      <w:r w:rsidRPr="00744C7F">
        <w:rPr>
          <w:rFonts w:ascii="Calibri" w:hAnsi="Calibri" w:cs="Calibri"/>
          <w:i/>
          <w:iCs/>
          <w:sz w:val="20"/>
          <w:szCs w:val="20"/>
        </w:rPr>
        <w:t xml:space="preserve">IEP </w:t>
      </w:r>
      <w:del w:id="359" w:author="Fong RERHANG" w:date="2021-05-13T21:49:00Z">
        <w:r w:rsidRPr="00744C7F" w:rsidDel="001E4F30">
          <w:rPr>
            <w:rFonts w:ascii="Calibri" w:hAnsi="Calibri" w:cs="Calibri"/>
            <w:i/>
            <w:iCs/>
            <w:sz w:val="20"/>
            <w:szCs w:val="20"/>
          </w:rPr>
          <w:delText>PAB PAWG  TXUJ CI TUAJ KOOM</w:delText>
        </w:r>
      </w:del>
      <w:r w:rsidRPr="00744C7F">
        <w:rPr>
          <w:rFonts w:ascii="Calibri" w:hAnsi="Calibri" w:cs="Calibri"/>
          <w:i/>
          <w:iCs/>
          <w:sz w:val="20"/>
          <w:szCs w:val="20"/>
        </w:rPr>
        <w:t xml:space="preserve">- ‘(i) KEV </w:t>
      </w:r>
      <w:del w:id="360" w:author="Fong RERHANG" w:date="2021-05-13T21:51:00Z">
        <w:r w:rsidRPr="00744C7F" w:rsidDel="00FA7B14">
          <w:rPr>
            <w:rFonts w:ascii="Calibri" w:hAnsi="Calibri" w:cs="Calibri"/>
            <w:i/>
            <w:iCs/>
            <w:sz w:val="20"/>
            <w:szCs w:val="20"/>
          </w:rPr>
          <w:delText xml:space="preserve">TUAJ </w:delText>
        </w:r>
      </w:del>
      <w:r w:rsidRPr="00744C7F">
        <w:rPr>
          <w:rFonts w:ascii="Calibri" w:hAnsi="Calibri" w:cs="Calibri"/>
          <w:i/>
          <w:iCs/>
          <w:sz w:val="20"/>
          <w:szCs w:val="20"/>
        </w:rPr>
        <w:t>KOOM</w:t>
      </w:r>
      <w:del w:id="361" w:author="Fong RERHANG" w:date="2021-05-13T21:51:00Z">
        <w:r w:rsidRPr="00744C7F" w:rsidDel="00FA7B14">
          <w:rPr>
            <w:rFonts w:ascii="Calibri" w:hAnsi="Calibri" w:cs="Calibri"/>
            <w:i/>
            <w:iCs/>
            <w:sz w:val="20"/>
            <w:szCs w:val="20"/>
          </w:rPr>
          <w:delText xml:space="preserve"> KOOS TXOOS </w:delText>
        </w:r>
      </w:del>
      <w:r w:rsidRPr="00744C7F">
        <w:rPr>
          <w:rFonts w:ascii="Calibri" w:hAnsi="Calibri" w:cs="Calibri"/>
          <w:i/>
          <w:iCs/>
          <w:sz w:val="20"/>
          <w:szCs w:val="20"/>
        </w:rPr>
        <w:t xml:space="preserve">TUAJ TSIS TUAJ LOS TSIS UA CAS – ib tus </w:t>
      </w:r>
      <w:ins w:id="362" w:author="Fong RERHANG" w:date="2021-05-13T21:52:00Z">
        <w:r w:rsidR="00FA7B14">
          <w:rPr>
            <w:rFonts w:ascii="Calibri" w:hAnsi="Calibri" w:cs="Calibri"/>
            <w:i/>
            <w:iCs/>
            <w:sz w:val="20"/>
            <w:szCs w:val="20"/>
          </w:rPr>
          <w:t>tswv cuab</w:t>
        </w:r>
      </w:ins>
      <w:del w:id="363" w:author="Fong RERHANG" w:date="2021-05-13T21:52:00Z">
        <w:r w:rsidRPr="00744C7F" w:rsidDel="00FA7B14">
          <w:rPr>
            <w:rFonts w:ascii="Calibri" w:hAnsi="Calibri" w:cs="Calibri"/>
            <w:i/>
            <w:iCs/>
            <w:sz w:val="20"/>
            <w:szCs w:val="20"/>
          </w:rPr>
          <w:delText>mej zeejntawv pab</w:delText>
        </w:r>
      </w:del>
      <w:r w:rsidRPr="00744C7F">
        <w:rPr>
          <w:rFonts w:ascii="Calibri" w:hAnsi="Calibri" w:cs="Calibri"/>
          <w:i/>
          <w:iCs/>
          <w:sz w:val="20"/>
          <w:szCs w:val="20"/>
        </w:rPr>
        <w:t xml:space="preserve"> IEP tsis tas yuav tuaj koom lub rooj sab laj, tag nrho los sis ib feem, yog tias niam txiv ntawm tus me nyuam uas xias oob qhab thiab lub koos haum ntawm zej zog pom zoo tias kev tuaj koom ntawm ib tug </w:t>
      </w:r>
      <w:ins w:id="364" w:author="Fong RERHANG" w:date="2021-05-13T21:53:00Z">
        <w:r w:rsidR="00FA7B14">
          <w:rPr>
            <w:rFonts w:ascii="Calibri" w:hAnsi="Calibri" w:cs="Calibri"/>
            <w:i/>
            <w:iCs/>
            <w:sz w:val="20"/>
            <w:szCs w:val="20"/>
          </w:rPr>
          <w:t>tswv cuqb</w:t>
        </w:r>
      </w:ins>
      <w:del w:id="365" w:author="Fong RERHANG" w:date="2021-05-13T21:53:00Z">
        <w:r w:rsidRPr="00744C7F" w:rsidDel="00FA7B14">
          <w:rPr>
            <w:rFonts w:ascii="Calibri" w:hAnsi="Calibri" w:cs="Calibri"/>
            <w:i/>
            <w:iCs/>
            <w:sz w:val="20"/>
            <w:szCs w:val="20"/>
          </w:rPr>
          <w:delText>mej zee</w:delText>
        </w:r>
      </w:del>
      <w:r w:rsidRPr="00744C7F">
        <w:rPr>
          <w:rFonts w:ascii="Calibri" w:hAnsi="Calibri" w:cs="Calibri"/>
          <w:i/>
          <w:iCs/>
          <w:sz w:val="20"/>
          <w:szCs w:val="20"/>
        </w:rPr>
        <w:t>j tsis tsim nyog vim tias tus</w:t>
      </w:r>
      <w:ins w:id="366" w:author="Fong RERHANG" w:date="2021-05-13T21:54:00Z">
        <w:r w:rsidR="00FA7B14">
          <w:rPr>
            <w:rFonts w:ascii="Calibri" w:hAnsi="Calibri" w:cs="Calibri"/>
            <w:i/>
            <w:iCs/>
            <w:sz w:val="20"/>
            <w:szCs w:val="20"/>
          </w:rPr>
          <w:t xml:space="preserve"> tswv cuab</w:t>
        </w:r>
      </w:ins>
      <w:del w:id="367" w:author="Fong RERHANG" w:date="2021-05-13T21:54:00Z">
        <w:r w:rsidRPr="00744C7F" w:rsidDel="00FA7B14">
          <w:rPr>
            <w:rFonts w:ascii="Calibri" w:hAnsi="Calibri" w:cs="Calibri"/>
            <w:i/>
            <w:iCs/>
            <w:sz w:val="20"/>
            <w:szCs w:val="20"/>
          </w:rPr>
          <w:delText xml:space="preserve"> mej zeej</w:delText>
        </w:r>
      </w:del>
      <w:r w:rsidRPr="00744C7F">
        <w:rPr>
          <w:rFonts w:ascii="Calibri" w:hAnsi="Calibri" w:cs="Calibri"/>
          <w:i/>
          <w:iCs/>
          <w:sz w:val="20"/>
          <w:szCs w:val="20"/>
        </w:rPr>
        <w:t xml:space="preserve"> li thaj tsam ntawm ntaub ntawm los sis cov kev pab cuam uas cuam tsuam tsis raug hloov kho los sis tham nyob rau lub rooj sib tham,(ii) KEV ZAM, -Ib tug </w:t>
      </w:r>
      <w:ins w:id="368" w:author="Fong RERHANG" w:date="2021-05-13T21:56:00Z">
        <w:r w:rsidR="00FA7B14">
          <w:rPr>
            <w:rFonts w:ascii="Calibri" w:hAnsi="Calibri" w:cs="Calibri"/>
            <w:i/>
            <w:iCs/>
            <w:sz w:val="20"/>
            <w:szCs w:val="20"/>
          </w:rPr>
          <w:t xml:space="preserve">tswv </w:t>
        </w:r>
      </w:ins>
      <w:ins w:id="369" w:author="Fong RERHANG" w:date="2021-05-13T21:57:00Z">
        <w:r w:rsidR="00FA7B14">
          <w:rPr>
            <w:rFonts w:ascii="Calibri" w:hAnsi="Calibri" w:cs="Calibri"/>
            <w:i/>
            <w:iCs/>
            <w:sz w:val="20"/>
            <w:szCs w:val="20"/>
          </w:rPr>
          <w:t xml:space="preserve">cuab </w:t>
        </w:r>
      </w:ins>
      <w:del w:id="370" w:author="Fong RERHANG" w:date="2021-05-13T21:57:00Z">
        <w:r w:rsidRPr="00744C7F" w:rsidDel="00FA7B14">
          <w:rPr>
            <w:rFonts w:ascii="Calibri" w:hAnsi="Calibri" w:cs="Calibri"/>
            <w:i/>
            <w:iCs/>
            <w:sz w:val="20"/>
            <w:szCs w:val="20"/>
          </w:rPr>
          <w:delText>mej zeej</w:delText>
        </w:r>
      </w:del>
      <w:r w:rsidRPr="00744C7F">
        <w:rPr>
          <w:rFonts w:ascii="Calibri" w:hAnsi="Calibri" w:cs="Calibri"/>
          <w:i/>
          <w:iCs/>
          <w:sz w:val="20"/>
          <w:szCs w:val="20"/>
        </w:rPr>
        <w:t xml:space="preserve"> ntawm Pab Pawg IEP tej zaum yuav raug zam ntawm kev tuaj koom lub rooj sib tham IEP, tag nrho los sis ib feem, thaum lub rooj sib tham muaj feem xyuam txog kev hloov kho los sis kev sib tham txog ntawm tus </w:t>
      </w:r>
      <w:del w:id="371" w:author="Fong RERHANG" w:date="2021-05-13T21:58:00Z">
        <w:r w:rsidRPr="00744C7F" w:rsidDel="00FA7B14">
          <w:rPr>
            <w:rFonts w:ascii="Calibri" w:hAnsi="Calibri" w:cs="Calibri"/>
            <w:i/>
            <w:iCs/>
            <w:sz w:val="20"/>
            <w:szCs w:val="20"/>
          </w:rPr>
          <w:delText>mej zeej</w:delText>
        </w:r>
      </w:del>
      <w:ins w:id="372" w:author="Fong RERHANG" w:date="2021-05-13T21:58:00Z">
        <w:r w:rsidR="00FA7B14">
          <w:rPr>
            <w:rFonts w:ascii="Calibri" w:hAnsi="Calibri" w:cs="Calibri"/>
            <w:i/>
            <w:iCs/>
            <w:sz w:val="20"/>
            <w:szCs w:val="20"/>
          </w:rPr>
          <w:t>tswv cuab</w:t>
        </w:r>
      </w:ins>
      <w:r w:rsidRPr="00744C7F">
        <w:rPr>
          <w:rFonts w:ascii="Calibri" w:hAnsi="Calibri" w:cs="Calibri"/>
          <w:i/>
          <w:iCs/>
          <w:sz w:val="20"/>
          <w:szCs w:val="20"/>
        </w:rPr>
        <w:t xml:space="preserve"> li thaj tsam ntawm kev kawm los sis cov kev pab cuam uas cuam tshuam, yog tias</w:t>
      </w:r>
      <w:del w:id="373" w:author="Fong RERHANG" w:date="2021-05-13T21:59:00Z">
        <w:r w:rsidRPr="00744C7F" w:rsidDel="00FA7B14">
          <w:rPr>
            <w:rFonts w:ascii="Calibri" w:hAnsi="Calibri" w:cs="Calibri"/>
            <w:i/>
            <w:iCs/>
            <w:sz w:val="20"/>
            <w:szCs w:val="20"/>
          </w:rPr>
          <w:delText>-)</w:delText>
        </w:r>
      </w:del>
      <w:ins w:id="374" w:author="Fong RERHANG" w:date="2021-05-13T21:59:00Z">
        <w:r w:rsidR="00FA7B14" w:rsidRPr="00FA7B14">
          <w:rPr>
            <w:rFonts w:ascii="ArialItalic" w:hAnsi="ArialItalic" w:cs="ArialItalic"/>
            <w:i/>
            <w:iCs/>
            <w:sz w:val="23"/>
            <w:szCs w:val="23"/>
            <w:lang w:val="en-GB" w:bidi="lo-LA"/>
          </w:rPr>
          <w:t xml:space="preserve"> </w:t>
        </w:r>
        <w:r w:rsidR="00FA7B14" w:rsidRPr="00FA7B14">
          <w:rPr>
            <w:rFonts w:ascii="ArialItalic" w:hAnsi="ArialItalic" w:cs="ArialItalic"/>
            <w:i/>
            <w:iCs/>
            <w:sz w:val="20"/>
            <w:szCs w:val="20"/>
            <w:lang w:val="en-GB" w:bidi="lo-LA"/>
            <w:rPrChange w:id="375" w:author="Fong RERHANG" w:date="2021-05-13T22:00:00Z">
              <w:rPr>
                <w:rFonts w:ascii="ArialItalic" w:hAnsi="ArialItalic" w:cs="ArialItalic"/>
                <w:i/>
                <w:iCs/>
                <w:sz w:val="23"/>
                <w:szCs w:val="23"/>
                <w:lang w:val="en-GB" w:bidi="lo-LA"/>
              </w:rPr>
            </w:rPrChange>
          </w:rPr>
          <w:t>—'(I)</w:t>
        </w:r>
      </w:ins>
      <w:r w:rsidRPr="00744C7F">
        <w:rPr>
          <w:rFonts w:ascii="Calibri" w:hAnsi="Calibri" w:cs="Calibri"/>
          <w:i/>
          <w:iCs/>
          <w:sz w:val="20"/>
          <w:szCs w:val="20"/>
        </w:rPr>
        <w:t xml:space="preserve"> niam txiv thiab lub koos haum  kev kawm ntawv hauv zos tso cai rau qhov kev zam; thiab (</w:t>
      </w:r>
      <w:ins w:id="376" w:author="Fong RERHANG" w:date="2021-05-13T22:01:00Z">
        <w:r w:rsidR="00973A51">
          <w:rPr>
            <w:rFonts w:ascii="Calibri" w:hAnsi="Calibri" w:cs="Calibri"/>
            <w:i/>
            <w:iCs/>
            <w:sz w:val="20"/>
            <w:szCs w:val="20"/>
          </w:rPr>
          <w:t>i</w:t>
        </w:r>
      </w:ins>
      <w:r w:rsidRPr="00744C7F">
        <w:rPr>
          <w:rFonts w:ascii="Calibri" w:hAnsi="Calibri" w:cs="Calibri"/>
          <w:i/>
          <w:iCs/>
          <w:sz w:val="20"/>
          <w:szCs w:val="20"/>
        </w:rPr>
        <w:t xml:space="preserve">i) </w:t>
      </w:r>
      <w:r w:rsidRPr="00744C7F">
        <w:rPr>
          <w:rFonts w:ascii="Arial" w:hAnsi="Arial" w:cs="Arial"/>
          <w:sz w:val="20"/>
          <w:szCs w:val="20"/>
        </w:rPr>
        <w:t xml:space="preserve">tus </w:t>
      </w:r>
      <w:ins w:id="377" w:author="Fong RERHANG" w:date="2021-05-13T22:01:00Z">
        <w:r w:rsidR="00973A51">
          <w:rPr>
            <w:rFonts w:ascii="Arial" w:hAnsi="Arial" w:cs="Arial"/>
            <w:sz w:val="20"/>
            <w:szCs w:val="20"/>
          </w:rPr>
          <w:t xml:space="preserve">tswv cuab </w:t>
        </w:r>
      </w:ins>
      <w:del w:id="378" w:author="Fong RERHANG" w:date="2021-05-13T22:01:00Z">
        <w:r w:rsidRPr="00744C7F" w:rsidDel="00973A51">
          <w:rPr>
            <w:rFonts w:ascii="Arial" w:hAnsi="Arial" w:cs="Arial"/>
            <w:sz w:val="20"/>
            <w:szCs w:val="20"/>
          </w:rPr>
          <w:delText xml:space="preserve">mej zeej </w:delText>
        </w:r>
      </w:del>
      <w:r w:rsidRPr="00973A51">
        <w:rPr>
          <w:rFonts w:asciiTheme="minorHAnsi" w:hAnsiTheme="minorHAnsi" w:cstheme="minorHAnsi"/>
          <w:i/>
          <w:iCs/>
          <w:sz w:val="20"/>
          <w:szCs w:val="20"/>
          <w:rPrChange w:id="379" w:author="Fong RERHANG" w:date="2021-05-13T22:02:00Z">
            <w:rPr>
              <w:rFonts w:ascii="Arial" w:hAnsi="Arial" w:cs="Arial"/>
              <w:sz w:val="20"/>
              <w:szCs w:val="20"/>
            </w:rPr>
          </w:rPrChange>
        </w:rPr>
        <w:t>cov ntaub ntawv xa mus</w:t>
      </w:r>
      <w:r w:rsidRPr="00744C7F">
        <w:rPr>
          <w:rFonts w:ascii="Calibri" w:hAnsi="Calibri" w:cs="Calibri"/>
          <w:i/>
          <w:iCs/>
          <w:sz w:val="20"/>
          <w:szCs w:val="20"/>
        </w:rPr>
        <w:t xml:space="preserve"> , sau ua ntaub ntawv xa mu rau niam txiv thiab pab IEP, </w:t>
      </w:r>
      <w:r w:rsidRPr="00973A51">
        <w:rPr>
          <w:rFonts w:asciiTheme="minorHAnsi" w:hAnsiTheme="minorHAnsi" w:cstheme="minorHAnsi"/>
          <w:i/>
          <w:iCs/>
          <w:sz w:val="20"/>
          <w:szCs w:val="20"/>
          <w:rPrChange w:id="380" w:author="Fong RERHANG" w:date="2021-05-13T22:03:00Z">
            <w:rPr>
              <w:rFonts w:ascii="Arial" w:hAnsi="Arial" w:cs="Arial"/>
              <w:sz w:val="20"/>
              <w:szCs w:val="20"/>
            </w:rPr>
          </w:rPrChange>
        </w:rPr>
        <w:t>muab mus</w:t>
      </w:r>
      <w:r w:rsidRPr="00744C7F">
        <w:rPr>
          <w:rFonts w:ascii="Arial" w:hAnsi="Arial" w:cs="Arial"/>
          <w:sz w:val="20"/>
          <w:szCs w:val="20"/>
        </w:rPr>
        <w:t xml:space="preserve"> </w:t>
      </w:r>
      <w:r w:rsidRPr="00744C7F">
        <w:rPr>
          <w:rFonts w:ascii="Calibri" w:hAnsi="Calibri" w:cs="Calibri"/>
          <w:i/>
          <w:iCs/>
          <w:sz w:val="20"/>
          <w:szCs w:val="20"/>
        </w:rPr>
        <w:t>rau hauv txoj kev tsim kho ntawm IEP ua ntej lub rooj sib tham. ‘(iii) NQE LUS POM ZOO THIAB YUAV TSUM MUAJ</w:t>
      </w:r>
      <w:ins w:id="381" w:author="Fong RERHANG" w:date="2021-05-13T22:04:00Z">
        <w:r w:rsidR="00973A51">
          <w:rPr>
            <w:rFonts w:ascii="Calibri" w:hAnsi="Calibri" w:cs="Calibri"/>
            <w:i/>
            <w:iCs/>
            <w:sz w:val="20"/>
            <w:szCs w:val="20"/>
          </w:rPr>
          <w:t xml:space="preserve"> </w:t>
        </w:r>
      </w:ins>
      <w:r w:rsidRPr="00744C7F">
        <w:rPr>
          <w:rFonts w:ascii="Calibri" w:hAnsi="Calibri" w:cs="Calibri"/>
          <w:i/>
          <w:iCs/>
          <w:sz w:val="20"/>
          <w:szCs w:val="20"/>
        </w:rPr>
        <w:t>KEV POM ZOO- Niam txiv kev pom zoo raws li kab ntawv (i) thiab kev tso cai raws li kab ntawv (ii) yuav tsum yog sau ua ntaub ntawv</w:t>
      </w:r>
      <w:ins w:id="382" w:author="Fong RERHANG" w:date="2021-05-13T22:05:00Z">
        <w:r w:rsidR="00973A51">
          <w:rPr>
            <w:rFonts w:ascii="Calibri" w:hAnsi="Calibri" w:cs="Calibri"/>
            <w:i/>
            <w:iCs/>
            <w:sz w:val="20"/>
            <w:szCs w:val="20"/>
          </w:rPr>
          <w:t>.</w:t>
        </w:r>
      </w:ins>
      <w:r w:rsidRPr="00744C7F">
        <w:rPr>
          <w:rFonts w:ascii="Calibri" w:hAnsi="Calibri" w:cs="Calibri"/>
          <w:i/>
          <w:iCs/>
          <w:sz w:val="20"/>
          <w:szCs w:val="20"/>
        </w:rPr>
        <w:t>”</w:t>
      </w:r>
      <w:del w:id="383" w:author="Fong RERHANG" w:date="2021-05-13T22:05:00Z">
        <w:r w:rsidRPr="00744C7F" w:rsidDel="00973A51">
          <w:rPr>
            <w:rFonts w:ascii="Calibri" w:hAnsi="Calibri" w:cs="Calibri"/>
            <w:i/>
            <w:iCs/>
            <w:sz w:val="20"/>
            <w:szCs w:val="20"/>
          </w:rPr>
          <w:delText>.</w:delText>
        </w:r>
      </w:del>
    </w:p>
    <w:p w14:paraId="3EF1C526" w14:textId="77777777" w:rsidR="007641EA" w:rsidRPr="00A32DFE" w:rsidRDefault="007641EA" w:rsidP="007641EA">
      <w:pPr>
        <w:spacing w:line="0" w:lineRule="atLeast"/>
        <w:ind w:left="2880" w:right="60" w:firstLine="720"/>
        <w:rPr>
          <w:rFonts w:ascii="Arial" w:eastAsia="Arial" w:hAnsi="Arial"/>
          <w:b/>
          <w:sz w:val="22"/>
          <w:szCs w:val="22"/>
        </w:rPr>
      </w:pPr>
      <w:r w:rsidRPr="00A32DFE">
        <w:rPr>
          <w:rFonts w:ascii="Arial" w:eastAsia="Arial" w:hAnsi="Arial"/>
          <w:b/>
          <w:sz w:val="22"/>
          <w:szCs w:val="22"/>
        </w:rPr>
        <w:t>SACRAMENTO CITY UNIFIED</w:t>
      </w:r>
    </w:p>
    <w:p w14:paraId="5C250C28" w14:textId="2EF6C236" w:rsidR="007641EA" w:rsidRPr="00A32DFE" w:rsidRDefault="007641EA" w:rsidP="007641EA">
      <w:pPr>
        <w:spacing w:line="0" w:lineRule="atLeast"/>
        <w:ind w:right="60"/>
        <w:jc w:val="center"/>
        <w:rPr>
          <w:rFonts w:ascii="Arial" w:hAnsi="Arial"/>
          <w:b/>
          <w:bCs/>
          <w:sz w:val="22"/>
          <w:szCs w:val="22"/>
        </w:rPr>
      </w:pPr>
      <w:r>
        <w:rPr>
          <w:rFonts w:ascii="Arial" w:hAnsi="Arial"/>
          <w:b/>
          <w:bCs/>
          <w:sz w:val="22"/>
          <w:szCs w:val="22"/>
        </w:rPr>
        <w:t>KHOOS KAS</w:t>
      </w:r>
      <w:r w:rsidRPr="00A32DFE">
        <w:rPr>
          <w:rFonts w:ascii="Arial" w:hAnsi="Arial"/>
          <w:b/>
          <w:bCs/>
          <w:sz w:val="22"/>
          <w:szCs w:val="22"/>
        </w:rPr>
        <w:t xml:space="preserve"> KEV KAWM NTAWV</w:t>
      </w:r>
      <w:ins w:id="384" w:author="Fong RERHANG" w:date="2021-05-13T22:06:00Z">
        <w:r w:rsidR="00E16A7A">
          <w:rPr>
            <w:rFonts w:ascii="Arial" w:hAnsi="Arial"/>
            <w:b/>
            <w:bCs/>
            <w:sz w:val="22"/>
            <w:szCs w:val="22"/>
          </w:rPr>
          <w:t xml:space="preserve"> NTIAG TUS</w:t>
        </w:r>
      </w:ins>
      <w:r w:rsidRPr="00A32DFE">
        <w:rPr>
          <w:rFonts w:ascii="Arial" w:hAnsi="Arial"/>
          <w:b/>
          <w:bCs/>
          <w:sz w:val="22"/>
          <w:szCs w:val="22"/>
        </w:rPr>
        <w:t xml:space="preserve"> </w:t>
      </w:r>
      <w:del w:id="385" w:author="Fong RERHANG" w:date="2021-05-13T22:06:00Z">
        <w:r w:rsidRPr="00A32DFE" w:rsidDel="00E16A7A">
          <w:rPr>
            <w:rFonts w:ascii="Arial" w:hAnsi="Arial"/>
            <w:b/>
            <w:bCs/>
            <w:sz w:val="22"/>
            <w:szCs w:val="22"/>
          </w:rPr>
          <w:delText xml:space="preserve">NTAWM QEE LEEJ NEEG </w:delText>
        </w:r>
      </w:del>
      <w:r w:rsidRPr="00A32DFE">
        <w:rPr>
          <w:rFonts w:ascii="Arial" w:hAnsi="Arial"/>
          <w:b/>
          <w:bCs/>
          <w:sz w:val="22"/>
          <w:szCs w:val="22"/>
        </w:rPr>
        <w:t>(IEP)</w:t>
      </w:r>
    </w:p>
    <w:p w14:paraId="14505411" w14:textId="259E8F26" w:rsidR="007641EA" w:rsidRPr="00A32DFE" w:rsidRDefault="007641EA" w:rsidP="007641EA">
      <w:pPr>
        <w:spacing w:line="0" w:lineRule="atLeast"/>
        <w:ind w:right="60"/>
        <w:jc w:val="center"/>
        <w:rPr>
          <w:rFonts w:ascii="Arial" w:hAnsi="Arial"/>
          <w:b/>
          <w:bCs/>
          <w:sz w:val="22"/>
          <w:szCs w:val="22"/>
        </w:rPr>
      </w:pPr>
      <w:r w:rsidRPr="00A32DFE">
        <w:rPr>
          <w:rFonts w:ascii="Arial" w:hAnsi="Arial"/>
          <w:b/>
          <w:bCs/>
          <w:sz w:val="22"/>
          <w:szCs w:val="22"/>
        </w:rPr>
        <w:t>– COV NTAUB NTAWV / KEV TSIM NYOG TAU T</w:t>
      </w:r>
      <w:ins w:id="386" w:author="Fong RERHANG" w:date="2021-05-13T22:07:00Z">
        <w:r w:rsidR="00E16A7A">
          <w:rPr>
            <w:rFonts w:ascii="Arial" w:hAnsi="Arial"/>
            <w:b/>
            <w:bCs/>
            <w:sz w:val="22"/>
            <w:szCs w:val="22"/>
          </w:rPr>
          <w:t>X</w:t>
        </w:r>
      </w:ins>
      <w:del w:id="387" w:author="Fong RERHANG" w:date="2021-05-13T22:07:00Z">
        <w:r w:rsidRPr="00A32DFE" w:rsidDel="00E16A7A">
          <w:rPr>
            <w:rFonts w:ascii="Arial" w:hAnsi="Arial"/>
            <w:b/>
            <w:bCs/>
            <w:sz w:val="22"/>
            <w:szCs w:val="22"/>
          </w:rPr>
          <w:delText>S</w:delText>
        </w:r>
      </w:del>
      <w:r w:rsidRPr="00A32DFE">
        <w:rPr>
          <w:rFonts w:ascii="Arial" w:hAnsi="Arial"/>
          <w:b/>
          <w:bCs/>
          <w:sz w:val="22"/>
          <w:szCs w:val="22"/>
        </w:rPr>
        <w:t>AIS</w:t>
      </w:r>
    </w:p>
    <w:p w14:paraId="68B5DB7A" w14:textId="41A05A1A" w:rsidR="007641EA" w:rsidDel="00270E29" w:rsidRDefault="007641EA" w:rsidP="007641EA">
      <w:pPr>
        <w:spacing w:line="0" w:lineRule="atLeast"/>
        <w:ind w:right="60"/>
        <w:jc w:val="both"/>
        <w:rPr>
          <w:del w:id="388" w:author="Fong RERHANG" w:date="2021-05-13T22:11:00Z"/>
          <w:rFonts w:ascii="Arial" w:hAnsi="Arial"/>
          <w:i/>
          <w:w w:val="79"/>
          <w:szCs w:val="18"/>
        </w:rPr>
      </w:pPr>
      <w:r w:rsidRPr="00A13A6A">
        <w:rPr>
          <w:rFonts w:ascii="Arial" w:eastAsia="Arial" w:hAnsi="Arial"/>
          <w:b/>
          <w:bCs/>
          <w:sz w:val="20"/>
          <w:szCs w:val="20"/>
        </w:rPr>
        <w:t>Tub Ntxhais Kawm Lub Npe Raug Cai:</w:t>
      </w:r>
      <w:r w:rsidRPr="00B56490">
        <w:rPr>
          <w:i/>
          <w:w w:val="79"/>
          <w:sz w:val="27"/>
        </w:rPr>
        <w:t xml:space="preserve"> </w:t>
      </w:r>
      <w:r w:rsidR="001D4F07">
        <w:rPr>
          <w:rFonts w:cs="Calibri"/>
          <w:i/>
          <w:w w:val="79"/>
          <w:u w:val="single"/>
        </w:rPr>
        <w:t>Thao, Nalee</w:t>
      </w:r>
      <w:del w:id="389" w:author="Fong RERHANG" w:date="2021-05-13T22:11:00Z">
        <w:r w:rsidDel="00270E29">
          <w:rPr>
            <w:rFonts w:cs="Calibri"/>
            <w:i/>
            <w:w w:val="79"/>
            <w:u w:val="single"/>
          </w:rPr>
          <w:delText xml:space="preserve"> </w:delText>
        </w:r>
        <w:r w:rsidRPr="00F35973" w:rsidDel="00270E29">
          <w:rPr>
            <w:rFonts w:ascii="Arial" w:hAnsi="Arial"/>
            <w:i/>
            <w:w w:val="79"/>
            <w:szCs w:val="18"/>
          </w:rPr>
          <w:delText xml:space="preserve"> </w:delText>
        </w:r>
      </w:del>
    </w:p>
    <w:p w14:paraId="23B1C637" w14:textId="4DE9E020" w:rsidR="007641EA" w:rsidRPr="00302C99" w:rsidRDefault="007641EA" w:rsidP="007641EA">
      <w:pPr>
        <w:spacing w:line="0" w:lineRule="atLeast"/>
        <w:ind w:right="60"/>
        <w:jc w:val="both"/>
        <w:rPr>
          <w:rFonts w:ascii="Arial" w:hAnsi="Arial"/>
          <w:i/>
          <w:w w:val="79"/>
          <w:szCs w:val="18"/>
        </w:rPr>
      </w:pPr>
      <w:r w:rsidRPr="00F35973">
        <w:rPr>
          <w:rFonts w:ascii="Arial" w:hAnsi="Arial"/>
          <w:i/>
          <w:w w:val="79"/>
          <w:szCs w:val="18"/>
        </w:rPr>
        <w:t xml:space="preserve"> </w:t>
      </w:r>
      <w:del w:id="390" w:author="Fong RERHANG" w:date="2021-05-13T22:12:00Z">
        <w:r w:rsidRPr="007B439E" w:rsidDel="00270E29">
          <w:rPr>
            <w:rFonts w:ascii="Arial" w:hAnsi="Arial"/>
            <w:b/>
            <w:bCs/>
            <w:iCs/>
            <w:w w:val="79"/>
            <w:sz w:val="20"/>
            <w:szCs w:val="20"/>
          </w:rPr>
          <w:delText>Cov tsiaj ntawv raug c</w:delText>
        </w:r>
      </w:del>
      <w:ins w:id="391" w:author="Fong RERHANG" w:date="2021-05-13T22:12:00Z">
        <w:r w:rsidR="00270E29">
          <w:rPr>
            <w:rFonts w:ascii="Arial" w:hAnsi="Arial"/>
            <w:b/>
            <w:bCs/>
            <w:iCs/>
            <w:w w:val="79"/>
            <w:sz w:val="20"/>
            <w:szCs w:val="20"/>
          </w:rPr>
          <w:t>Txoj C</w:t>
        </w:r>
      </w:ins>
      <w:r w:rsidRPr="007B439E">
        <w:rPr>
          <w:rFonts w:ascii="Arial" w:hAnsi="Arial"/>
          <w:b/>
          <w:bCs/>
          <w:iCs/>
          <w:w w:val="79"/>
          <w:sz w:val="20"/>
          <w:szCs w:val="20"/>
        </w:rPr>
        <w:t>ai:</w:t>
      </w:r>
      <w:r w:rsidRPr="00A13A6A">
        <w:rPr>
          <w:rFonts w:ascii="Arial" w:hAnsi="Arial"/>
          <w:i/>
          <w:w w:val="79"/>
          <w:sz w:val="20"/>
          <w:szCs w:val="20"/>
        </w:rPr>
        <w:t xml:space="preserve"> </w:t>
      </w:r>
      <w:r>
        <w:rPr>
          <w:rFonts w:ascii="Arial" w:hAnsi="Arial"/>
          <w:i/>
          <w:w w:val="79"/>
          <w:sz w:val="20"/>
          <w:szCs w:val="20"/>
        </w:rPr>
        <w:t xml:space="preserve">       </w:t>
      </w:r>
      <w:r w:rsidRPr="007B439E">
        <w:rPr>
          <w:rFonts w:ascii="Arial" w:hAnsi="Arial"/>
          <w:i/>
          <w:w w:val="79"/>
          <w:sz w:val="20"/>
          <w:szCs w:val="20"/>
        </w:rPr>
        <w:t xml:space="preserve"> </w:t>
      </w:r>
      <w:r w:rsidRPr="007B439E">
        <w:rPr>
          <w:rFonts w:ascii="Arial" w:hAnsi="Arial"/>
          <w:b/>
          <w:bCs/>
          <w:iCs/>
          <w:w w:val="79"/>
          <w:sz w:val="20"/>
          <w:szCs w:val="20"/>
        </w:rPr>
        <w:t>Hnub Yug:</w:t>
      </w:r>
      <w:r w:rsidRPr="00F35973">
        <w:rPr>
          <w:i/>
          <w:w w:val="87"/>
        </w:rPr>
        <w:t xml:space="preserve"> </w:t>
      </w:r>
      <w:r w:rsidR="001D4F07">
        <w:rPr>
          <w:rFonts w:ascii="Arial" w:hAnsi="Arial" w:cs="Arial"/>
          <w:i/>
          <w:w w:val="87"/>
          <w:sz w:val="22"/>
          <w:szCs w:val="22"/>
          <w:u w:val="single"/>
        </w:rPr>
        <w:t>11/21/2013</w:t>
      </w:r>
      <w:r w:rsidRPr="00F11C38">
        <w:rPr>
          <w:rFonts w:ascii="Arial" w:hAnsi="Arial"/>
          <w:i/>
          <w:w w:val="87"/>
          <w:u w:val="single"/>
        </w:rPr>
        <w:t xml:space="preserve"> </w:t>
      </w:r>
      <w:r w:rsidRPr="00F11C38">
        <w:rPr>
          <w:rFonts w:ascii="Arial" w:hAnsi="Arial"/>
          <w:i/>
          <w:w w:val="87"/>
        </w:rPr>
        <w:t xml:space="preserve"> </w:t>
      </w:r>
      <w:r>
        <w:rPr>
          <w:rFonts w:ascii="Arial" w:hAnsi="Arial"/>
          <w:i/>
          <w:w w:val="87"/>
        </w:rPr>
        <w:t xml:space="preserve">       </w:t>
      </w:r>
      <w:r w:rsidRPr="00F11C38">
        <w:rPr>
          <w:rFonts w:ascii="Arial" w:hAnsi="Arial"/>
          <w:b/>
          <w:bCs/>
          <w:iCs/>
          <w:w w:val="87"/>
          <w:sz w:val="20"/>
          <w:szCs w:val="20"/>
        </w:rPr>
        <w:t xml:space="preserve">Hnub </w:t>
      </w:r>
      <w:del w:id="392" w:author="Fong RERHANG" w:date="2021-05-13T22:14:00Z">
        <w:r w:rsidRPr="00F11C38" w:rsidDel="00270E29">
          <w:rPr>
            <w:rFonts w:ascii="Arial" w:hAnsi="Arial"/>
            <w:b/>
            <w:bCs/>
            <w:iCs/>
            <w:w w:val="87"/>
            <w:sz w:val="20"/>
            <w:szCs w:val="20"/>
          </w:rPr>
          <w:delText xml:space="preserve">Nkag </w:delText>
        </w:r>
      </w:del>
      <w:r w:rsidRPr="00F11C38">
        <w:rPr>
          <w:rFonts w:ascii="Arial" w:hAnsi="Arial"/>
          <w:b/>
          <w:bCs/>
          <w:iCs/>
          <w:w w:val="87"/>
          <w:sz w:val="20"/>
          <w:szCs w:val="20"/>
        </w:rPr>
        <w:t>IEP:</w:t>
      </w:r>
      <w:r w:rsidRPr="0004279A">
        <w:rPr>
          <w:rFonts w:ascii="Arial" w:eastAsia="Arial" w:hAnsi="Arial"/>
          <w:b/>
          <w:sz w:val="23"/>
        </w:rPr>
        <w:t xml:space="preserve"> </w:t>
      </w:r>
      <w:r w:rsidR="001D4F07">
        <w:rPr>
          <w:rFonts w:ascii="Calibri" w:hAnsi="Calibri" w:cs="Calibri"/>
          <w:i/>
          <w:u w:val="single"/>
        </w:rPr>
        <w:t>3/26/2021</w:t>
      </w:r>
    </w:p>
    <w:p w14:paraId="760DFF39" w14:textId="205AE84B" w:rsidR="007641EA" w:rsidRPr="00801D78" w:rsidRDefault="007641EA" w:rsidP="007641EA">
      <w:pPr>
        <w:spacing w:line="0" w:lineRule="atLeast"/>
        <w:ind w:right="60"/>
        <w:jc w:val="both"/>
        <w:rPr>
          <w:rFonts w:asciiTheme="minorHAnsi" w:hAnsiTheme="minorHAnsi" w:cstheme="minorHAnsi"/>
          <w:b/>
          <w:bCs/>
          <w:iCs/>
          <w:w w:val="79"/>
        </w:rPr>
      </w:pPr>
      <w:r w:rsidRPr="00F11C38">
        <w:rPr>
          <w:rFonts w:ascii="Arial" w:hAnsi="Arial"/>
          <w:b/>
          <w:bCs/>
          <w:iCs/>
          <w:w w:val="79"/>
          <w:sz w:val="20"/>
          <w:szCs w:val="20"/>
        </w:rPr>
        <w:t>Thawj Hnub</w:t>
      </w:r>
      <w:del w:id="393" w:author="Fong RERHANG" w:date="2021-05-13T22:16:00Z">
        <w:r w:rsidRPr="00F11C38" w:rsidDel="00270E29">
          <w:rPr>
            <w:rFonts w:ascii="Arial" w:hAnsi="Arial"/>
            <w:b/>
            <w:bCs/>
            <w:iCs/>
            <w:w w:val="79"/>
            <w:sz w:val="20"/>
            <w:szCs w:val="20"/>
          </w:rPr>
          <w:delText xml:space="preserve"> Nkag</w:delText>
        </w:r>
      </w:del>
      <w:r w:rsidRPr="00F11C38">
        <w:rPr>
          <w:rFonts w:ascii="Arial" w:hAnsi="Arial"/>
          <w:b/>
          <w:bCs/>
          <w:iCs/>
          <w:w w:val="79"/>
          <w:sz w:val="20"/>
          <w:szCs w:val="20"/>
        </w:rPr>
        <w:t xml:space="preserve"> SpEd:</w:t>
      </w:r>
      <w:r w:rsidRPr="0004279A">
        <w:rPr>
          <w:i/>
          <w:w w:val="83"/>
          <w:sz w:val="27"/>
        </w:rPr>
        <w:t xml:space="preserve"> </w:t>
      </w:r>
      <w:r w:rsidR="00FD212F">
        <w:rPr>
          <w:rFonts w:ascii="Calibri" w:hAnsi="Calibri" w:cs="Calibri"/>
          <w:i/>
          <w:w w:val="83"/>
          <w:szCs w:val="18"/>
          <w:u w:val="single"/>
        </w:rPr>
        <w:t>12/20/2018</w:t>
      </w:r>
      <w:r>
        <w:rPr>
          <w:rFonts w:ascii="Arial" w:hAnsi="Arial"/>
          <w:i/>
          <w:w w:val="83"/>
          <w:szCs w:val="18"/>
        </w:rPr>
        <w:t xml:space="preserve">                                                  </w:t>
      </w:r>
      <w:del w:id="394" w:author="Fong RERHANG" w:date="2021-05-13T22:16:00Z">
        <w:r w:rsidRPr="00F11C38" w:rsidDel="00270E29">
          <w:rPr>
            <w:rFonts w:ascii="Arial" w:hAnsi="Arial"/>
            <w:b/>
            <w:bCs/>
            <w:iCs/>
            <w:w w:val="83"/>
            <w:sz w:val="20"/>
            <w:szCs w:val="20"/>
          </w:rPr>
          <w:delText>Txuas Ntxiv Hauv</w:delText>
        </w:r>
      </w:del>
      <w:ins w:id="395" w:author="Fong RERHANG" w:date="2021-05-13T22:16:00Z">
        <w:r w:rsidR="00270E29">
          <w:rPr>
            <w:rFonts w:ascii="Arial" w:hAnsi="Arial"/>
            <w:b/>
            <w:bCs/>
            <w:iCs/>
            <w:w w:val="83"/>
            <w:sz w:val="20"/>
            <w:szCs w:val="20"/>
          </w:rPr>
          <w:t xml:space="preserve"> Lwm</w:t>
        </w:r>
      </w:ins>
      <w:r w:rsidRPr="00F11C38">
        <w:rPr>
          <w:rFonts w:ascii="Arial" w:hAnsi="Arial"/>
          <w:b/>
          <w:bCs/>
          <w:iCs/>
          <w:w w:val="83"/>
          <w:sz w:val="20"/>
          <w:szCs w:val="20"/>
        </w:rPr>
        <w:t xml:space="preserve"> Lub Xyoo IEP</w:t>
      </w:r>
      <w:r w:rsidRPr="00E0257A">
        <w:rPr>
          <w:rFonts w:ascii="Arial" w:hAnsi="Arial"/>
          <w:b/>
          <w:bCs/>
          <w:iCs/>
          <w:w w:val="83"/>
          <w:szCs w:val="18"/>
        </w:rPr>
        <w:t xml:space="preserve">: </w:t>
      </w:r>
      <w:r w:rsidR="003A7BE0">
        <w:rPr>
          <w:rFonts w:asciiTheme="minorHAnsi" w:hAnsiTheme="minorHAnsi" w:cstheme="minorHAnsi"/>
          <w:i/>
          <w:w w:val="83"/>
          <w:u w:val="single"/>
        </w:rPr>
        <w:t>3/25/2022</w:t>
      </w:r>
    </w:p>
    <w:p w14:paraId="12052658" w14:textId="5D2FD2B0" w:rsidR="007641EA" w:rsidRDefault="007641EA" w:rsidP="007641EA">
      <w:pPr>
        <w:tabs>
          <w:tab w:val="left" w:pos="6015"/>
          <w:tab w:val="left" w:pos="6750"/>
        </w:tabs>
        <w:spacing w:line="0" w:lineRule="atLeast"/>
        <w:ind w:right="60"/>
        <w:jc w:val="both"/>
        <w:rPr>
          <w:rFonts w:ascii="Arial" w:eastAsia="Arial" w:hAnsi="Arial"/>
          <w:sz w:val="22"/>
          <w:szCs w:val="18"/>
        </w:rPr>
      </w:pPr>
      <w:r w:rsidRPr="00F11C38">
        <w:rPr>
          <w:rFonts w:ascii="Arial" w:eastAsia="Arial" w:hAnsi="Arial"/>
          <w:b/>
          <w:bCs/>
          <w:sz w:val="20"/>
          <w:szCs w:val="20"/>
        </w:rPr>
        <w:t xml:space="preserve">Kev </w:t>
      </w:r>
      <w:del w:id="396" w:author="Fong RERHANG" w:date="2021-05-13T22:17:00Z">
        <w:r w:rsidRPr="00F11C38" w:rsidDel="00270E29">
          <w:rPr>
            <w:rFonts w:ascii="Arial" w:eastAsia="Arial" w:hAnsi="Arial"/>
            <w:b/>
            <w:bCs/>
            <w:sz w:val="20"/>
            <w:szCs w:val="20"/>
          </w:rPr>
          <w:delText>n</w:delText>
        </w:r>
      </w:del>
      <w:ins w:id="397" w:author="Fong RERHANG" w:date="2021-05-13T22:17:00Z">
        <w:r w:rsidR="00270E29">
          <w:rPr>
            <w:rFonts w:ascii="Arial" w:eastAsia="Arial" w:hAnsi="Arial"/>
            <w:b/>
            <w:bCs/>
            <w:sz w:val="20"/>
            <w:szCs w:val="20"/>
          </w:rPr>
          <w:t>N</w:t>
        </w:r>
      </w:ins>
      <w:r w:rsidRPr="00F11C38">
        <w:rPr>
          <w:rFonts w:ascii="Arial" w:eastAsia="Arial" w:hAnsi="Arial"/>
          <w:b/>
          <w:bCs/>
          <w:sz w:val="20"/>
          <w:szCs w:val="20"/>
        </w:rPr>
        <w:t xml:space="preserve">tsuas </w:t>
      </w:r>
      <w:del w:id="398" w:author="Fong RERHANG" w:date="2021-05-13T22:17:00Z">
        <w:r w:rsidRPr="00F11C38" w:rsidDel="00270E29">
          <w:rPr>
            <w:rFonts w:ascii="Arial" w:eastAsia="Arial" w:hAnsi="Arial"/>
            <w:b/>
            <w:bCs/>
            <w:sz w:val="20"/>
            <w:szCs w:val="20"/>
          </w:rPr>
          <w:delText>z</w:delText>
        </w:r>
      </w:del>
      <w:ins w:id="399" w:author="Fong RERHANG" w:date="2021-05-13T22:17:00Z">
        <w:r w:rsidR="00270E29">
          <w:rPr>
            <w:rFonts w:ascii="Arial" w:eastAsia="Arial" w:hAnsi="Arial"/>
            <w:b/>
            <w:bCs/>
            <w:sz w:val="20"/>
            <w:szCs w:val="20"/>
          </w:rPr>
          <w:t>Z</w:t>
        </w:r>
      </w:ins>
      <w:r w:rsidRPr="00F11C38">
        <w:rPr>
          <w:rFonts w:ascii="Arial" w:eastAsia="Arial" w:hAnsi="Arial"/>
          <w:b/>
          <w:bCs/>
          <w:sz w:val="20"/>
          <w:szCs w:val="20"/>
        </w:rPr>
        <w:t xml:space="preserve">aum </w:t>
      </w:r>
      <w:del w:id="400" w:author="Fong RERHANG" w:date="2021-05-13T22:17:00Z">
        <w:r w:rsidRPr="00F11C38" w:rsidDel="00270E29">
          <w:rPr>
            <w:rFonts w:ascii="Arial" w:eastAsia="Arial" w:hAnsi="Arial"/>
            <w:b/>
            <w:bCs/>
            <w:sz w:val="20"/>
            <w:szCs w:val="20"/>
          </w:rPr>
          <w:delText>k</w:delText>
        </w:r>
      </w:del>
      <w:ins w:id="401" w:author="Fong RERHANG" w:date="2021-05-13T22:17:00Z">
        <w:r w:rsidR="00270E29">
          <w:rPr>
            <w:rFonts w:ascii="Arial" w:eastAsia="Arial" w:hAnsi="Arial"/>
            <w:b/>
            <w:bCs/>
            <w:sz w:val="20"/>
            <w:szCs w:val="20"/>
          </w:rPr>
          <w:t>K</w:t>
        </w:r>
      </w:ins>
      <w:r w:rsidRPr="00F11C38">
        <w:rPr>
          <w:rFonts w:ascii="Arial" w:eastAsia="Arial" w:hAnsi="Arial"/>
          <w:b/>
          <w:bCs/>
          <w:sz w:val="20"/>
          <w:szCs w:val="20"/>
        </w:rPr>
        <w:t>awg:</w:t>
      </w:r>
      <w:r w:rsidRPr="00E0257A">
        <w:rPr>
          <w:rFonts w:ascii="Arial" w:eastAsia="Arial" w:hAnsi="Arial"/>
          <w:sz w:val="22"/>
          <w:szCs w:val="18"/>
        </w:rPr>
        <w:t xml:space="preserve"> </w:t>
      </w:r>
      <w:r w:rsidR="001E152E">
        <w:rPr>
          <w:rFonts w:ascii="Calibri" w:eastAsia="Arial" w:hAnsi="Calibri" w:cs="Calibri"/>
          <w:i/>
          <w:iCs/>
          <w:u w:val="single"/>
        </w:rPr>
        <w:t>11/15/2018</w:t>
      </w:r>
      <w:r>
        <w:rPr>
          <w:rFonts w:ascii="Arial" w:eastAsia="Arial" w:hAnsi="Arial"/>
          <w:sz w:val="22"/>
          <w:szCs w:val="18"/>
        </w:rPr>
        <w:tab/>
      </w:r>
      <w:r w:rsidRPr="00F11C38">
        <w:rPr>
          <w:rFonts w:ascii="Arial" w:eastAsia="Arial" w:hAnsi="Arial"/>
          <w:b/>
          <w:bCs/>
          <w:sz w:val="20"/>
          <w:szCs w:val="20"/>
        </w:rPr>
        <w:t xml:space="preserve">Kev </w:t>
      </w:r>
      <w:del w:id="402" w:author="Fong RERHANG" w:date="2021-05-13T22:18:00Z">
        <w:r w:rsidRPr="00F11C38" w:rsidDel="00270E29">
          <w:rPr>
            <w:rFonts w:ascii="Arial" w:eastAsia="Arial" w:hAnsi="Arial"/>
            <w:b/>
            <w:bCs/>
            <w:sz w:val="20"/>
            <w:szCs w:val="20"/>
          </w:rPr>
          <w:delText>n</w:delText>
        </w:r>
      </w:del>
      <w:ins w:id="403" w:author="Fong RERHANG" w:date="2021-05-13T22:18:00Z">
        <w:r w:rsidR="00270E29">
          <w:rPr>
            <w:rFonts w:ascii="Arial" w:eastAsia="Arial" w:hAnsi="Arial"/>
            <w:b/>
            <w:bCs/>
            <w:sz w:val="20"/>
            <w:szCs w:val="20"/>
          </w:rPr>
          <w:t>N</w:t>
        </w:r>
      </w:ins>
      <w:r w:rsidRPr="00F11C38">
        <w:rPr>
          <w:rFonts w:ascii="Arial" w:eastAsia="Arial" w:hAnsi="Arial"/>
          <w:b/>
          <w:bCs/>
          <w:sz w:val="20"/>
          <w:szCs w:val="20"/>
        </w:rPr>
        <w:t xml:space="preserve">tsuas </w:t>
      </w:r>
      <w:del w:id="404" w:author="Fong RERHANG" w:date="2021-05-13T22:18:00Z">
        <w:r w:rsidRPr="00F11C38" w:rsidDel="00270E29">
          <w:rPr>
            <w:rFonts w:ascii="Arial" w:eastAsia="Arial" w:hAnsi="Arial"/>
            <w:b/>
            <w:bCs/>
            <w:sz w:val="20"/>
            <w:szCs w:val="20"/>
          </w:rPr>
          <w:delText>n</w:delText>
        </w:r>
      </w:del>
      <w:ins w:id="405" w:author="Fong RERHANG" w:date="2021-05-13T22:18:00Z">
        <w:r w:rsidR="00270E29">
          <w:rPr>
            <w:rFonts w:ascii="Arial" w:eastAsia="Arial" w:hAnsi="Arial"/>
            <w:b/>
            <w:bCs/>
            <w:sz w:val="20"/>
            <w:szCs w:val="20"/>
          </w:rPr>
          <w:t>N</w:t>
        </w:r>
      </w:ins>
      <w:r w:rsidRPr="00F11C38">
        <w:rPr>
          <w:rFonts w:ascii="Arial" w:eastAsia="Arial" w:hAnsi="Arial"/>
          <w:b/>
          <w:bCs/>
          <w:sz w:val="20"/>
          <w:szCs w:val="20"/>
        </w:rPr>
        <w:t xml:space="preserve">txiv </w:t>
      </w:r>
      <w:del w:id="406" w:author="Fong RERHANG" w:date="2021-05-13T22:18:00Z">
        <w:r w:rsidRPr="00F11C38" w:rsidDel="00270E29">
          <w:rPr>
            <w:rFonts w:ascii="Arial" w:eastAsia="Arial" w:hAnsi="Arial"/>
            <w:b/>
            <w:bCs/>
            <w:sz w:val="20"/>
            <w:szCs w:val="20"/>
          </w:rPr>
          <w:delText>m</w:delText>
        </w:r>
      </w:del>
      <w:ins w:id="407" w:author="Fong RERHANG" w:date="2021-05-13T22:18:00Z">
        <w:r w:rsidR="00270E29">
          <w:rPr>
            <w:rFonts w:ascii="Arial" w:eastAsia="Arial" w:hAnsi="Arial"/>
            <w:b/>
            <w:bCs/>
            <w:sz w:val="20"/>
            <w:szCs w:val="20"/>
          </w:rPr>
          <w:t>M</w:t>
        </w:r>
      </w:ins>
      <w:r w:rsidRPr="00F11C38">
        <w:rPr>
          <w:rFonts w:ascii="Arial" w:eastAsia="Arial" w:hAnsi="Arial"/>
          <w:b/>
          <w:bCs/>
          <w:sz w:val="20"/>
          <w:szCs w:val="20"/>
        </w:rPr>
        <w:t>us:</w:t>
      </w:r>
      <w:r>
        <w:rPr>
          <w:rFonts w:ascii="Calibri" w:eastAsia="Arial" w:hAnsi="Calibri" w:cs="Calibri"/>
          <w:i/>
          <w:iCs/>
          <w:u w:val="single"/>
        </w:rPr>
        <w:t>1</w:t>
      </w:r>
      <w:r w:rsidR="001E152E">
        <w:rPr>
          <w:rFonts w:ascii="Calibri" w:eastAsia="Arial" w:hAnsi="Calibri" w:cs="Calibri"/>
          <w:i/>
          <w:iCs/>
          <w:u w:val="single"/>
        </w:rPr>
        <w:t>1/15/2021</w:t>
      </w:r>
    </w:p>
    <w:p w14:paraId="0EA15875" w14:textId="49CC717E" w:rsidR="007641EA" w:rsidRDefault="007641EA" w:rsidP="00D85B8A">
      <w:pPr>
        <w:pBdr>
          <w:bottom w:val="single" w:sz="12" w:space="1" w:color="auto"/>
        </w:pBdr>
        <w:jc w:val="both"/>
        <w:rPr>
          <w:rFonts w:ascii="Arial" w:eastAsia="Arial" w:hAnsi="Arial"/>
          <w:sz w:val="20"/>
          <w:szCs w:val="20"/>
        </w:rPr>
      </w:pPr>
      <w:r w:rsidRPr="008409EB">
        <w:rPr>
          <w:rFonts w:ascii="Arial" w:eastAsia="Arial" w:hAnsi="Arial"/>
          <w:b/>
          <w:bCs/>
          <w:sz w:val="20"/>
          <w:szCs w:val="20"/>
        </w:rPr>
        <w:t>HOM ROOJ SIB THAM:</w:t>
      </w:r>
      <w:r>
        <w:rPr>
          <w:rFonts w:ascii="Arial" w:eastAsia="Arial" w:hAnsi="Arial"/>
          <w:sz w:val="22"/>
          <w:szCs w:val="18"/>
        </w:rPr>
        <w:t xml:space="preserve"> </w:t>
      </w:r>
      <w:r>
        <w:rPr>
          <w:rFonts w:ascii="Arial" w:eastAsia="Arial" w:hAnsi="Arial"/>
          <w:sz w:val="22"/>
          <w:szCs w:val="18"/>
        </w:rPr>
        <w:sym w:font="Wingdings 2" w:char="F0A3"/>
      </w:r>
      <w:r w:rsidRPr="008409EB">
        <w:rPr>
          <w:rFonts w:ascii="Arial" w:eastAsia="Arial" w:hAnsi="Arial"/>
          <w:sz w:val="20"/>
          <w:szCs w:val="20"/>
        </w:rPr>
        <w:t>Thawj zaug</w:t>
      </w:r>
      <w:r>
        <w:rPr>
          <w:rFonts w:ascii="Arial" w:eastAsia="Arial" w:hAnsi="Arial"/>
          <w:sz w:val="20"/>
          <w:szCs w:val="20"/>
        </w:rPr>
        <w:t xml:space="preserve"> </w:t>
      </w:r>
      <w:r w:rsidRPr="008409EB">
        <w:rPr>
          <w:rFonts w:ascii="Arial" w:eastAsia="Arial" w:hAnsi="Arial"/>
          <w:sz w:val="20"/>
          <w:szCs w:val="20"/>
        </w:rPr>
        <w:sym w:font="Wingdings 2" w:char="F052"/>
      </w:r>
      <w:r>
        <w:rPr>
          <w:rFonts w:ascii="Arial" w:eastAsia="Arial" w:hAnsi="Arial"/>
          <w:sz w:val="20"/>
          <w:szCs w:val="20"/>
        </w:rPr>
        <w:t xml:space="preserve"> </w:t>
      </w:r>
      <w:r w:rsidRPr="008409EB">
        <w:rPr>
          <w:rFonts w:ascii="Arial" w:eastAsia="Arial" w:hAnsi="Arial"/>
          <w:sz w:val="20"/>
          <w:szCs w:val="20"/>
        </w:rPr>
        <w:t>Niaj Xyoo</w:t>
      </w:r>
      <w:r>
        <w:rPr>
          <w:rFonts w:ascii="Arial" w:eastAsia="Arial" w:hAnsi="Arial"/>
          <w:sz w:val="20"/>
          <w:szCs w:val="20"/>
        </w:rPr>
        <w:t xml:space="preserve"> </w:t>
      </w:r>
      <w:r w:rsidRPr="008409EB">
        <w:rPr>
          <w:rFonts w:ascii="Arial" w:eastAsia="Arial" w:hAnsi="Arial"/>
          <w:sz w:val="20"/>
          <w:szCs w:val="20"/>
        </w:rPr>
        <w:sym w:font="Wingdings 2" w:char="F0A3"/>
      </w:r>
      <w:r>
        <w:rPr>
          <w:rFonts w:ascii="Arial" w:eastAsia="Arial" w:hAnsi="Arial"/>
          <w:sz w:val="20"/>
          <w:szCs w:val="20"/>
        </w:rPr>
        <w:t xml:space="preserve">Txua Txua </w:t>
      </w:r>
      <w:r w:rsidRPr="008409EB">
        <w:rPr>
          <w:rFonts w:ascii="Arial" w:eastAsia="Arial" w:hAnsi="Arial"/>
          <w:sz w:val="20"/>
          <w:szCs w:val="20"/>
        </w:rPr>
        <w:t xml:space="preserve">Peb </w:t>
      </w:r>
      <w:del w:id="408" w:author="Fong RERHANG" w:date="2021-05-13T22:18:00Z">
        <w:r w:rsidRPr="008409EB" w:rsidDel="00270E29">
          <w:rPr>
            <w:rFonts w:ascii="Arial" w:eastAsia="Arial" w:hAnsi="Arial"/>
            <w:sz w:val="20"/>
            <w:szCs w:val="20"/>
          </w:rPr>
          <w:delText>x</w:delText>
        </w:r>
      </w:del>
      <w:ins w:id="409" w:author="Fong RERHANG" w:date="2021-05-13T22:18:00Z">
        <w:r w:rsidR="00270E29">
          <w:rPr>
            <w:rFonts w:ascii="Arial" w:eastAsia="Arial" w:hAnsi="Arial"/>
            <w:sz w:val="20"/>
            <w:szCs w:val="20"/>
          </w:rPr>
          <w:t>X</w:t>
        </w:r>
      </w:ins>
      <w:r w:rsidRPr="008409EB">
        <w:rPr>
          <w:rFonts w:ascii="Arial" w:eastAsia="Arial" w:hAnsi="Arial"/>
          <w:sz w:val="20"/>
          <w:szCs w:val="20"/>
        </w:rPr>
        <w:t>yoo</w:t>
      </w:r>
      <w:r w:rsidR="00C679EC">
        <w:rPr>
          <w:rFonts w:ascii="Arial" w:eastAsia="Arial" w:hAnsi="Arial"/>
          <w:sz w:val="22"/>
          <w:szCs w:val="18"/>
        </w:rPr>
        <w:t xml:space="preserve">                                                                          </w:t>
      </w:r>
      <w:r w:rsidR="00C679EC" w:rsidRPr="00C679EC">
        <w:rPr>
          <w:rFonts w:ascii="Arial" w:eastAsia="Arial" w:hAnsi="Arial"/>
          <w:sz w:val="2"/>
          <w:szCs w:val="2"/>
        </w:rPr>
        <w:t xml:space="preserve">  , </w:t>
      </w:r>
      <w:r w:rsidRPr="008409EB">
        <w:rPr>
          <w:rFonts w:ascii="Arial" w:eastAsia="Arial" w:hAnsi="Arial"/>
          <w:b/>
          <w:bCs/>
          <w:sz w:val="20"/>
          <w:szCs w:val="20"/>
        </w:rPr>
        <w:t>Lub Hom Phiaj Ntxiv ntawm Lub Rooj Sib Tham (Yog xav tau):</w:t>
      </w:r>
      <w:r w:rsidR="00D85B8A">
        <w:rPr>
          <w:rFonts w:ascii="Arial" w:eastAsia="Arial" w:hAnsi="Arial"/>
          <w:sz w:val="22"/>
          <w:szCs w:val="18"/>
        </w:rPr>
        <w:t xml:space="preserve">                                                                                            </w:t>
      </w:r>
      <w:r w:rsidR="00D85B8A" w:rsidRPr="00D85B8A">
        <w:rPr>
          <w:rFonts w:ascii="Arial" w:eastAsia="Arial" w:hAnsi="Arial"/>
          <w:sz w:val="2"/>
          <w:szCs w:val="2"/>
        </w:rPr>
        <w:t xml:space="preserve">, </w:t>
      </w:r>
      <w:r w:rsidRPr="008409EB">
        <w:rPr>
          <w:rFonts w:ascii="Arial" w:eastAsia="Arial" w:hAnsi="Arial"/>
          <w:b/>
          <w:bCs/>
          <w:sz w:val="20"/>
          <w:szCs w:val="20"/>
        </w:rPr>
        <w:t xml:space="preserve"> </w:t>
      </w:r>
      <w:r>
        <w:rPr>
          <w:rFonts w:ascii="Arial" w:eastAsia="Arial" w:hAnsi="Arial"/>
          <w:b/>
          <w:bCs/>
          <w:sz w:val="20"/>
          <w:szCs w:val="20"/>
        </w:rPr>
        <w:sym w:font="Wingdings 2" w:char="F0A3"/>
      </w:r>
      <w:r w:rsidRPr="008409EB">
        <w:rPr>
          <w:sz w:val="20"/>
          <w:szCs w:val="20"/>
        </w:rPr>
        <w:t xml:space="preserve"> </w:t>
      </w:r>
      <w:r w:rsidRPr="008409EB">
        <w:rPr>
          <w:rFonts w:ascii="Arial" w:eastAsia="Arial" w:hAnsi="Arial"/>
          <w:sz w:val="20"/>
          <w:szCs w:val="20"/>
        </w:rPr>
        <w:t>Kev</w:t>
      </w:r>
      <w:ins w:id="410" w:author="Fong RERHANG" w:date="2021-05-13T22:19:00Z">
        <w:r w:rsidR="00270E29">
          <w:rPr>
            <w:rFonts w:ascii="Arial" w:eastAsia="Arial" w:hAnsi="Arial"/>
            <w:sz w:val="20"/>
            <w:szCs w:val="20"/>
          </w:rPr>
          <w:t xml:space="preserve"> Hloov</w:t>
        </w:r>
      </w:ins>
      <w:r w:rsidRPr="008409EB">
        <w:rPr>
          <w:rFonts w:ascii="Arial" w:eastAsia="Arial" w:hAnsi="Arial"/>
          <w:sz w:val="20"/>
          <w:szCs w:val="20"/>
        </w:rPr>
        <w:t xml:space="preserve"> Pauv </w:t>
      </w:r>
      <w:del w:id="411" w:author="Fong RERHANG" w:date="2021-05-13T22:19:00Z">
        <w:r w:rsidRPr="008409EB" w:rsidDel="00270E29">
          <w:rPr>
            <w:rFonts w:ascii="Arial" w:eastAsia="Arial" w:hAnsi="Arial"/>
            <w:sz w:val="20"/>
            <w:szCs w:val="20"/>
          </w:rPr>
          <w:delText>H</w:delText>
        </w:r>
      </w:del>
      <w:del w:id="412" w:author="Fong RERHANG" w:date="2021-05-13T22:20:00Z">
        <w:r w:rsidRPr="008409EB" w:rsidDel="00270E29">
          <w:rPr>
            <w:rFonts w:ascii="Arial" w:eastAsia="Arial" w:hAnsi="Arial"/>
            <w:sz w:val="20"/>
            <w:szCs w:val="20"/>
          </w:rPr>
          <w:delText>loov</w:delText>
        </w:r>
      </w:del>
      <w:r>
        <w:rPr>
          <w:rFonts w:ascii="Arial" w:eastAsia="Arial" w:hAnsi="Arial"/>
          <w:sz w:val="20"/>
          <w:szCs w:val="20"/>
        </w:rPr>
        <w:t xml:space="preserve"> </w:t>
      </w:r>
      <w:r w:rsidRPr="008409EB">
        <w:rPr>
          <w:rFonts w:ascii="Arial" w:eastAsia="Arial" w:hAnsi="Arial"/>
          <w:sz w:val="20"/>
          <w:szCs w:val="20"/>
        </w:rPr>
        <w:sym w:font="Wingdings 2" w:char="F0A3"/>
      </w:r>
      <w:r w:rsidRPr="008409EB">
        <w:rPr>
          <w:rFonts w:ascii="Arial" w:eastAsia="Arial" w:hAnsi="Arial"/>
          <w:sz w:val="20"/>
          <w:szCs w:val="20"/>
        </w:rPr>
        <w:t xml:space="preserve">Kev </w:t>
      </w:r>
      <w:del w:id="413" w:author="Fong RERHANG" w:date="2021-05-13T22:20:00Z">
        <w:r w:rsidRPr="008409EB" w:rsidDel="00C60D0F">
          <w:rPr>
            <w:rFonts w:ascii="Arial" w:eastAsia="Arial" w:hAnsi="Arial"/>
            <w:sz w:val="20"/>
            <w:szCs w:val="20"/>
          </w:rPr>
          <w:delText>t</w:delText>
        </w:r>
      </w:del>
      <w:ins w:id="414" w:author="Fong RERHANG" w:date="2021-05-13T22:20:00Z">
        <w:r w:rsidR="00C60D0F">
          <w:rPr>
            <w:rFonts w:ascii="Arial" w:eastAsia="Arial" w:hAnsi="Arial"/>
            <w:sz w:val="20"/>
            <w:szCs w:val="20"/>
          </w:rPr>
          <w:t>T</w:t>
        </w:r>
      </w:ins>
      <w:r w:rsidRPr="008409EB">
        <w:rPr>
          <w:rFonts w:ascii="Arial" w:eastAsia="Arial" w:hAnsi="Arial"/>
          <w:sz w:val="20"/>
          <w:szCs w:val="20"/>
        </w:rPr>
        <w:t xml:space="preserve">shem </w:t>
      </w:r>
      <w:del w:id="415" w:author="Fong RERHANG" w:date="2021-05-13T22:20:00Z">
        <w:r w:rsidRPr="008409EB" w:rsidDel="00C60D0F">
          <w:rPr>
            <w:rFonts w:ascii="Arial" w:eastAsia="Arial" w:hAnsi="Arial"/>
            <w:sz w:val="20"/>
            <w:szCs w:val="20"/>
          </w:rPr>
          <w:delText>t</w:delText>
        </w:r>
      </w:del>
      <w:ins w:id="416" w:author="Fong RERHANG" w:date="2021-05-13T22:20:00Z">
        <w:r w:rsidR="00C60D0F">
          <w:rPr>
            <w:rFonts w:ascii="Arial" w:eastAsia="Arial" w:hAnsi="Arial"/>
            <w:sz w:val="20"/>
            <w:szCs w:val="20"/>
          </w:rPr>
          <w:t>T</w:t>
        </w:r>
      </w:ins>
      <w:r w:rsidRPr="008409EB">
        <w:rPr>
          <w:rFonts w:ascii="Arial" w:eastAsia="Arial" w:hAnsi="Arial"/>
          <w:sz w:val="20"/>
          <w:szCs w:val="20"/>
        </w:rPr>
        <w:t xml:space="preserve">awm </w:t>
      </w:r>
      <w:del w:id="417" w:author="Fong RERHANG" w:date="2021-05-13T22:21:00Z">
        <w:r w:rsidRPr="008409EB" w:rsidDel="00C60D0F">
          <w:rPr>
            <w:rFonts w:ascii="Arial" w:eastAsia="Arial" w:hAnsi="Arial"/>
            <w:sz w:val="20"/>
            <w:szCs w:val="20"/>
          </w:rPr>
          <w:delText>u</w:delText>
        </w:r>
      </w:del>
      <w:ins w:id="418" w:author="Fong RERHANG" w:date="2021-05-13T22:21:00Z">
        <w:r w:rsidR="00C60D0F">
          <w:rPr>
            <w:rFonts w:ascii="Arial" w:eastAsia="Arial" w:hAnsi="Arial"/>
            <w:sz w:val="20"/>
            <w:szCs w:val="20"/>
          </w:rPr>
          <w:t>U</w:t>
        </w:r>
      </w:ins>
      <w:r w:rsidRPr="008409EB">
        <w:rPr>
          <w:rFonts w:ascii="Arial" w:eastAsia="Arial" w:hAnsi="Arial"/>
          <w:sz w:val="20"/>
          <w:szCs w:val="20"/>
        </w:rPr>
        <w:t xml:space="preserve">a </w:t>
      </w:r>
      <w:del w:id="419" w:author="Fong RERHANG" w:date="2021-05-13T22:21:00Z">
        <w:r w:rsidRPr="008409EB" w:rsidDel="00C60D0F">
          <w:rPr>
            <w:rFonts w:ascii="Arial" w:eastAsia="Arial" w:hAnsi="Arial"/>
            <w:sz w:val="20"/>
            <w:szCs w:val="20"/>
          </w:rPr>
          <w:delText>n</w:delText>
        </w:r>
      </w:del>
      <w:ins w:id="420" w:author="Fong RERHANG" w:date="2021-05-13T22:21:00Z">
        <w:r w:rsidR="00C60D0F">
          <w:rPr>
            <w:rFonts w:ascii="Arial" w:eastAsia="Arial" w:hAnsi="Arial"/>
            <w:sz w:val="20"/>
            <w:szCs w:val="20"/>
          </w:rPr>
          <w:t>N</w:t>
        </w:r>
      </w:ins>
      <w:r w:rsidRPr="008409EB">
        <w:rPr>
          <w:rFonts w:ascii="Arial" w:eastAsia="Arial" w:hAnsi="Arial"/>
          <w:sz w:val="20"/>
          <w:szCs w:val="20"/>
        </w:rPr>
        <w:t>tej</w:t>
      </w:r>
      <w:r>
        <w:rPr>
          <w:rFonts w:ascii="Arial" w:eastAsia="Arial" w:hAnsi="Arial"/>
          <w:sz w:val="20"/>
          <w:szCs w:val="20"/>
        </w:rPr>
        <w:t xml:space="preserve"> </w:t>
      </w:r>
      <w:r w:rsidRPr="008409EB">
        <w:rPr>
          <w:rFonts w:ascii="Arial" w:eastAsia="Arial" w:hAnsi="Arial"/>
          <w:sz w:val="20"/>
          <w:szCs w:val="20"/>
        </w:rPr>
        <w:sym w:font="Wingdings 2" w:char="F0A3"/>
      </w:r>
      <w:r w:rsidRPr="008409EB">
        <w:rPr>
          <w:rFonts w:ascii="Arial" w:eastAsia="Arial" w:hAnsi="Arial"/>
          <w:sz w:val="20"/>
          <w:szCs w:val="20"/>
        </w:rPr>
        <w:t xml:space="preserve"> </w:t>
      </w:r>
      <w:r>
        <w:rPr>
          <w:rFonts w:ascii="Arial" w:eastAsia="Arial" w:hAnsi="Arial"/>
          <w:sz w:val="20"/>
          <w:szCs w:val="20"/>
        </w:rPr>
        <w:t>N</w:t>
      </w:r>
      <w:r w:rsidRPr="008409EB">
        <w:rPr>
          <w:rFonts w:ascii="Arial" w:eastAsia="Arial" w:hAnsi="Arial"/>
          <w:sz w:val="20"/>
          <w:szCs w:val="20"/>
        </w:rPr>
        <w:t>yob</w:t>
      </w:r>
      <w:ins w:id="421" w:author="Fong RERHANG" w:date="2021-05-13T22:22:00Z">
        <w:r w:rsidR="00C60D0F">
          <w:rPr>
            <w:rFonts w:ascii="Arial" w:eastAsia="Arial" w:hAnsi="Arial"/>
            <w:sz w:val="20"/>
            <w:szCs w:val="20"/>
          </w:rPr>
          <w:t xml:space="preserve"> </w:t>
        </w:r>
      </w:ins>
      <w:del w:id="422" w:author="Fong RERHANG" w:date="2021-05-13T22:21:00Z">
        <w:r w:rsidRPr="008409EB" w:rsidDel="00C60D0F">
          <w:rPr>
            <w:rFonts w:ascii="Arial" w:eastAsia="Arial" w:hAnsi="Arial"/>
            <w:sz w:val="20"/>
            <w:szCs w:val="20"/>
          </w:rPr>
          <w:delText xml:space="preserve"> </w:delText>
        </w:r>
      </w:del>
      <w:del w:id="423" w:author="Fong RERHANG" w:date="2021-05-13T22:22:00Z">
        <w:r w:rsidRPr="008409EB" w:rsidDel="00C60D0F">
          <w:rPr>
            <w:rFonts w:ascii="Arial" w:eastAsia="Arial" w:hAnsi="Arial"/>
            <w:sz w:val="20"/>
            <w:szCs w:val="20"/>
          </w:rPr>
          <w:delText>n</w:delText>
        </w:r>
      </w:del>
      <w:ins w:id="424" w:author="Fong RERHANG" w:date="2021-05-13T22:22:00Z">
        <w:r w:rsidR="00C60D0F">
          <w:rPr>
            <w:rFonts w:ascii="Arial" w:eastAsia="Arial" w:hAnsi="Arial"/>
            <w:sz w:val="20"/>
            <w:szCs w:val="20"/>
          </w:rPr>
          <w:t>N</w:t>
        </w:r>
      </w:ins>
      <w:r w:rsidRPr="008409EB">
        <w:rPr>
          <w:rFonts w:ascii="Arial" w:eastAsia="Arial" w:hAnsi="Arial"/>
          <w:sz w:val="20"/>
          <w:szCs w:val="20"/>
        </w:rPr>
        <w:t xml:space="preserve">ruab </w:t>
      </w:r>
      <w:del w:id="425" w:author="Fong RERHANG" w:date="2021-05-13T22:22:00Z">
        <w:r w:rsidRPr="008409EB" w:rsidDel="00C60D0F">
          <w:rPr>
            <w:rFonts w:ascii="Arial" w:eastAsia="Arial" w:hAnsi="Arial"/>
            <w:sz w:val="20"/>
            <w:szCs w:val="20"/>
          </w:rPr>
          <w:delText>n</w:delText>
        </w:r>
      </w:del>
      <w:ins w:id="426" w:author="Fong RERHANG" w:date="2021-05-13T22:22:00Z">
        <w:r w:rsidR="00C60D0F">
          <w:rPr>
            <w:rFonts w:ascii="Arial" w:eastAsia="Arial" w:hAnsi="Arial"/>
            <w:sz w:val="20"/>
            <w:szCs w:val="20"/>
          </w:rPr>
          <w:t>N</w:t>
        </w:r>
      </w:ins>
      <w:r w:rsidRPr="008409EB">
        <w:rPr>
          <w:rFonts w:ascii="Arial" w:eastAsia="Arial" w:hAnsi="Arial"/>
          <w:sz w:val="20"/>
          <w:szCs w:val="20"/>
        </w:rPr>
        <w:t>rab</w:t>
      </w:r>
      <w:r>
        <w:rPr>
          <w:rFonts w:ascii="Arial" w:eastAsia="Arial" w:hAnsi="Arial"/>
          <w:sz w:val="20"/>
          <w:szCs w:val="20"/>
        </w:rPr>
        <w:t xml:space="preserve"> </w:t>
      </w:r>
      <w:r w:rsidRPr="008409EB">
        <w:rPr>
          <w:rFonts w:ascii="Arial" w:eastAsia="Arial" w:hAnsi="Arial"/>
          <w:sz w:val="20"/>
          <w:szCs w:val="20"/>
        </w:rPr>
        <w:sym w:font="Wingdings 2" w:char="F0A3"/>
      </w:r>
      <w:r w:rsidRPr="008409EB">
        <w:rPr>
          <w:rFonts w:ascii="Arial" w:eastAsia="Arial" w:hAnsi="Arial"/>
          <w:sz w:val="20"/>
          <w:szCs w:val="20"/>
        </w:rPr>
        <w:t>Lwm yam</w:t>
      </w:r>
    </w:p>
    <w:p w14:paraId="3425DAE6" w14:textId="13D4476F" w:rsidR="007641EA" w:rsidRPr="00950457" w:rsidRDefault="007641EA" w:rsidP="007641EA">
      <w:pPr>
        <w:jc w:val="both"/>
        <w:rPr>
          <w:rFonts w:ascii="Arial" w:eastAsia="Arial" w:hAnsi="Arial"/>
          <w:sz w:val="20"/>
          <w:szCs w:val="20"/>
          <w:u w:val="single"/>
        </w:rPr>
      </w:pPr>
      <w:r w:rsidRPr="00950457">
        <w:rPr>
          <w:rFonts w:ascii="Arial" w:eastAsia="Arial" w:hAnsi="Arial"/>
          <w:b/>
          <w:bCs/>
          <w:sz w:val="20"/>
          <w:szCs w:val="20"/>
        </w:rPr>
        <w:t>Hnub nyoog:</w:t>
      </w:r>
      <w:r w:rsidRPr="00950457">
        <w:rPr>
          <w:rFonts w:ascii="Arial" w:eastAsia="Arial" w:hAnsi="Arial"/>
          <w:sz w:val="20"/>
          <w:szCs w:val="20"/>
        </w:rPr>
        <w:t xml:space="preserve"> </w:t>
      </w:r>
      <w:r w:rsidR="00A25769">
        <w:rPr>
          <w:rFonts w:ascii="Calibri" w:eastAsia="Arial" w:hAnsi="Calibri" w:cs="Calibri"/>
          <w:i/>
          <w:iCs/>
          <w:u w:val="single"/>
        </w:rPr>
        <w:t>7</w:t>
      </w:r>
      <w:r w:rsidRPr="00950457">
        <w:rPr>
          <w:rFonts w:ascii="Calibri" w:eastAsia="Arial" w:hAnsi="Calibri" w:cs="Calibri"/>
          <w:i/>
          <w:iCs/>
          <w:u w:val="single"/>
        </w:rPr>
        <w:t xml:space="preserve"> xyoo </w:t>
      </w:r>
      <w:r w:rsidR="00A25769">
        <w:rPr>
          <w:rFonts w:ascii="Calibri" w:eastAsia="Arial" w:hAnsi="Calibri" w:cs="Calibri"/>
          <w:i/>
          <w:iCs/>
          <w:u w:val="single"/>
        </w:rPr>
        <w:t>4</w:t>
      </w:r>
      <w:r>
        <w:rPr>
          <w:rFonts w:ascii="Calibri" w:eastAsia="Arial" w:hAnsi="Calibri" w:cs="Calibri"/>
          <w:i/>
          <w:iCs/>
          <w:u w:val="single"/>
        </w:rPr>
        <w:t xml:space="preserve"> </w:t>
      </w:r>
      <w:r w:rsidRPr="00950457">
        <w:rPr>
          <w:rFonts w:ascii="Calibri" w:eastAsia="Arial" w:hAnsi="Calibri" w:cs="Calibri"/>
          <w:i/>
          <w:iCs/>
          <w:u w:val="single"/>
        </w:rPr>
        <w:t>hlis</w:t>
      </w:r>
    </w:p>
    <w:p w14:paraId="2B4B8A37" w14:textId="03CACF12" w:rsidR="007641EA" w:rsidRPr="00950457" w:rsidRDefault="007641EA" w:rsidP="007641EA">
      <w:pPr>
        <w:jc w:val="both"/>
        <w:rPr>
          <w:rFonts w:ascii="Arial" w:eastAsia="Arial" w:hAnsi="Arial"/>
          <w:sz w:val="20"/>
          <w:szCs w:val="20"/>
          <w:u w:val="single"/>
        </w:rPr>
      </w:pPr>
      <w:r w:rsidRPr="00950457">
        <w:rPr>
          <w:rFonts w:ascii="Arial" w:eastAsia="Arial" w:hAnsi="Arial"/>
          <w:b/>
          <w:bCs/>
          <w:sz w:val="20"/>
          <w:szCs w:val="20"/>
        </w:rPr>
        <w:t>Qib:</w:t>
      </w:r>
      <w:r w:rsidRPr="00950457">
        <w:rPr>
          <w:rFonts w:ascii="Arial" w:eastAsia="Arial" w:hAnsi="Arial"/>
          <w:sz w:val="20"/>
          <w:szCs w:val="20"/>
          <w:u w:val="single"/>
        </w:rPr>
        <w:t xml:space="preserve"> </w:t>
      </w:r>
      <w:r>
        <w:rPr>
          <w:rFonts w:ascii="Calibri" w:eastAsia="Arial" w:hAnsi="Calibri" w:cs="Calibri"/>
          <w:i/>
          <w:iCs/>
          <w:u w:val="single"/>
        </w:rPr>
        <w:t>0</w:t>
      </w:r>
      <w:r w:rsidR="007340AC">
        <w:rPr>
          <w:rFonts w:ascii="Calibri" w:eastAsia="Arial" w:hAnsi="Calibri" w:cs="Calibri"/>
          <w:i/>
          <w:iCs/>
          <w:u w:val="single"/>
        </w:rPr>
        <w:t>1</w:t>
      </w:r>
      <w:r w:rsidRPr="00950457">
        <w:rPr>
          <w:rFonts w:ascii="Calibri" w:eastAsia="Arial" w:hAnsi="Calibri" w:cs="Calibri"/>
          <w:i/>
          <w:iCs/>
          <w:u w:val="single"/>
        </w:rPr>
        <w:t xml:space="preserve"> </w:t>
      </w:r>
      <w:r w:rsidRPr="00AE1A53">
        <w:rPr>
          <w:rFonts w:ascii="Calibri" w:eastAsia="Arial" w:hAnsi="Calibri" w:cs="Calibri"/>
          <w:i/>
          <w:iCs/>
          <w:u w:val="single"/>
        </w:rPr>
        <w:t xml:space="preserve">Qib </w:t>
      </w:r>
      <w:r w:rsidR="007340AC">
        <w:rPr>
          <w:rFonts w:ascii="Calibri" w:eastAsia="Arial" w:hAnsi="Calibri" w:cs="Calibri"/>
          <w:i/>
          <w:iCs/>
          <w:u w:val="single"/>
        </w:rPr>
        <w:t>Ib</w:t>
      </w:r>
      <w:r w:rsidRPr="00950457">
        <w:rPr>
          <w:rFonts w:ascii="Arial" w:eastAsia="Arial" w:hAnsi="Arial"/>
          <w:sz w:val="20"/>
          <w:szCs w:val="20"/>
        </w:rPr>
        <w:t xml:space="preserve">                                               </w:t>
      </w:r>
      <w:r w:rsidRPr="00950457">
        <w:rPr>
          <w:rFonts w:ascii="Arial" w:eastAsia="Arial" w:hAnsi="Arial"/>
          <w:b/>
          <w:bCs/>
          <w:sz w:val="20"/>
          <w:szCs w:val="20"/>
        </w:rPr>
        <w:t xml:space="preserve"> Lus</w:t>
      </w:r>
      <w:r>
        <w:rPr>
          <w:rFonts w:ascii="Arial" w:eastAsia="Arial" w:hAnsi="Arial"/>
          <w:b/>
          <w:bCs/>
          <w:sz w:val="20"/>
          <w:szCs w:val="20"/>
        </w:rPr>
        <w:t xml:space="preserve"> Hais Ib Txwm</w:t>
      </w:r>
      <w:r w:rsidRPr="00950457">
        <w:rPr>
          <w:rFonts w:ascii="Arial" w:eastAsia="Arial" w:hAnsi="Arial"/>
          <w:b/>
          <w:bCs/>
          <w:sz w:val="20"/>
          <w:szCs w:val="20"/>
        </w:rPr>
        <w:t>:</w:t>
      </w:r>
      <w:r w:rsidRPr="00950457">
        <w:rPr>
          <w:rFonts w:ascii="Arial" w:eastAsia="Arial" w:hAnsi="Arial"/>
          <w:sz w:val="20"/>
          <w:szCs w:val="20"/>
          <w:u w:val="single"/>
        </w:rPr>
        <w:t xml:space="preserve"> </w:t>
      </w:r>
      <w:ins w:id="427" w:author="Fong RERHANG" w:date="2021-05-13T22:30:00Z">
        <w:r w:rsidR="00C60D0F" w:rsidRPr="00BD6279">
          <w:rPr>
            <w:rFonts w:ascii="Arial" w:eastAsia="Arial" w:hAnsi="Arial"/>
            <w:i/>
            <w:iCs/>
            <w:sz w:val="20"/>
            <w:szCs w:val="20"/>
            <w:u w:val="single"/>
            <w:rPrChange w:id="428" w:author="Fong RERHANG" w:date="2021-05-13T22:31:00Z">
              <w:rPr>
                <w:rFonts w:ascii="Arial" w:eastAsia="Arial" w:hAnsi="Arial"/>
                <w:sz w:val="20"/>
                <w:szCs w:val="20"/>
                <w:u w:val="single"/>
              </w:rPr>
            </w:rPrChange>
          </w:rPr>
          <w:t>32 Lus Hmoob</w:t>
        </w:r>
      </w:ins>
      <w:del w:id="429" w:author="Fong RERHANG" w:date="2021-05-13T22:30:00Z">
        <w:r w:rsidRPr="00F25625" w:rsidDel="00C60D0F">
          <w:rPr>
            <w:rFonts w:ascii="Arial" w:eastAsia="Arial" w:hAnsi="Arial"/>
            <w:sz w:val="20"/>
            <w:szCs w:val="20"/>
            <w:u w:val="single"/>
          </w:rPr>
          <w:delText>0</w:delText>
        </w:r>
        <w:r w:rsidDel="00C60D0F">
          <w:rPr>
            <w:rFonts w:ascii="Arial" w:eastAsia="Arial" w:hAnsi="Arial"/>
            <w:sz w:val="20"/>
            <w:szCs w:val="20"/>
            <w:u w:val="single"/>
          </w:rPr>
          <w:delText>0</w:delText>
        </w:r>
        <w:r w:rsidRPr="00F25625" w:rsidDel="00C60D0F">
          <w:rPr>
            <w:rFonts w:ascii="Arial" w:eastAsia="Arial" w:hAnsi="Arial"/>
            <w:sz w:val="20"/>
            <w:szCs w:val="20"/>
            <w:u w:val="single"/>
          </w:rPr>
          <w:delText xml:space="preserve"> Lus Askiv</w:delText>
        </w:r>
      </w:del>
    </w:p>
    <w:p w14:paraId="0C021F99" w14:textId="44151D56" w:rsidR="007641EA" w:rsidRPr="00950457" w:rsidRDefault="007641EA" w:rsidP="007641EA">
      <w:pPr>
        <w:tabs>
          <w:tab w:val="left" w:pos="2070"/>
        </w:tabs>
        <w:jc w:val="both"/>
        <w:rPr>
          <w:rFonts w:ascii="Arial" w:eastAsia="Arial" w:hAnsi="Arial"/>
          <w:sz w:val="20"/>
          <w:szCs w:val="20"/>
        </w:rPr>
      </w:pPr>
      <w:r w:rsidRPr="00950457">
        <w:rPr>
          <w:rFonts w:ascii="Arial" w:eastAsia="Arial" w:hAnsi="Arial"/>
          <w:b/>
          <w:bCs/>
          <w:sz w:val="20"/>
          <w:szCs w:val="20"/>
        </w:rPr>
        <w:t>EL:</w:t>
      </w:r>
      <w:r w:rsidRPr="00950457">
        <w:rPr>
          <w:rFonts w:ascii="Arial" w:eastAsia="Arial" w:hAnsi="Arial"/>
          <w:sz w:val="20"/>
          <w:szCs w:val="20"/>
        </w:rPr>
        <w:t xml:space="preserve"> </w:t>
      </w:r>
      <w:r w:rsidR="002068B7">
        <w:rPr>
          <w:rFonts w:ascii="Arial" w:eastAsia="Arial" w:hAnsi="Arial"/>
          <w:sz w:val="20"/>
          <w:szCs w:val="20"/>
        </w:rPr>
        <w:sym w:font="Wingdings 2" w:char="F052"/>
      </w:r>
      <w:r w:rsidRPr="00950457">
        <w:rPr>
          <w:rFonts w:ascii="Arial" w:eastAsia="Arial" w:hAnsi="Arial"/>
          <w:sz w:val="20"/>
          <w:szCs w:val="20"/>
        </w:rPr>
        <w:t xml:space="preserve">Yog </w:t>
      </w:r>
      <w:r w:rsidR="002068B7">
        <w:rPr>
          <w:rFonts w:ascii="Arial" w:eastAsia="Arial" w:hAnsi="Arial"/>
          <w:sz w:val="20"/>
          <w:szCs w:val="20"/>
        </w:rPr>
        <w:sym w:font="Wingdings 2" w:char="F0A3"/>
      </w:r>
      <w:r w:rsidRPr="00950457">
        <w:rPr>
          <w:rFonts w:ascii="Arial" w:eastAsia="Arial" w:hAnsi="Arial"/>
          <w:sz w:val="20"/>
          <w:szCs w:val="20"/>
        </w:rPr>
        <w:t>Tsis Yog</w:t>
      </w:r>
      <w:r w:rsidR="00027EC4">
        <w:rPr>
          <w:rFonts w:ascii="Arial" w:eastAsia="Arial" w:hAnsi="Arial"/>
          <w:sz w:val="20"/>
          <w:szCs w:val="20"/>
        </w:rPr>
        <w:t xml:space="preserve">      </w:t>
      </w:r>
      <w:r w:rsidRPr="00950457">
        <w:rPr>
          <w:rFonts w:ascii="Arial" w:eastAsia="Arial" w:hAnsi="Arial"/>
          <w:sz w:val="20"/>
          <w:szCs w:val="20"/>
        </w:rPr>
        <w:tab/>
      </w:r>
      <w:r w:rsidR="00027EC4">
        <w:rPr>
          <w:rFonts w:ascii="Arial" w:eastAsia="Arial" w:hAnsi="Arial"/>
          <w:sz w:val="20"/>
          <w:szCs w:val="20"/>
        </w:rPr>
        <w:t xml:space="preserve">                    </w:t>
      </w:r>
      <w:r w:rsidRPr="00950457">
        <w:rPr>
          <w:rFonts w:ascii="Arial" w:eastAsia="Arial" w:hAnsi="Arial"/>
          <w:b/>
          <w:bCs/>
          <w:sz w:val="20"/>
          <w:szCs w:val="20"/>
        </w:rPr>
        <w:t>Kho Dua Tshiab:</w:t>
      </w:r>
      <w:r w:rsidRPr="00950457">
        <w:rPr>
          <w:rFonts w:ascii="Arial" w:eastAsia="Arial" w:hAnsi="Arial"/>
          <w:sz w:val="20"/>
          <w:szCs w:val="20"/>
        </w:rPr>
        <w:t xml:space="preserve"> </w:t>
      </w:r>
      <w:r w:rsidRPr="00950457">
        <w:rPr>
          <w:rFonts w:ascii="Arial" w:eastAsia="Arial" w:hAnsi="Arial"/>
          <w:sz w:val="20"/>
          <w:szCs w:val="20"/>
        </w:rPr>
        <w:sym w:font="Wingdings 2" w:char="F0A3"/>
      </w:r>
      <w:r w:rsidRPr="00950457">
        <w:rPr>
          <w:rFonts w:ascii="Arial" w:eastAsia="Arial" w:hAnsi="Arial"/>
          <w:sz w:val="20"/>
          <w:szCs w:val="20"/>
        </w:rPr>
        <w:t xml:space="preserve">Yog </w:t>
      </w:r>
      <w:r w:rsidRPr="00950457">
        <w:rPr>
          <w:rFonts w:ascii="Arial" w:eastAsia="Arial" w:hAnsi="Arial"/>
          <w:sz w:val="20"/>
          <w:szCs w:val="20"/>
        </w:rPr>
        <w:sym w:font="Wingdings 2" w:char="F052"/>
      </w:r>
      <w:r w:rsidRPr="00950457">
        <w:rPr>
          <w:rFonts w:ascii="Arial" w:eastAsia="Arial" w:hAnsi="Arial"/>
          <w:sz w:val="20"/>
          <w:szCs w:val="20"/>
        </w:rPr>
        <w:t xml:space="preserve">Tsis Yog </w:t>
      </w:r>
      <w:r w:rsidR="00027EC4">
        <w:rPr>
          <w:rFonts w:ascii="Arial" w:eastAsia="Arial" w:hAnsi="Arial"/>
          <w:sz w:val="20"/>
          <w:szCs w:val="20"/>
        </w:rPr>
        <w:t xml:space="preserve"> </w:t>
      </w:r>
      <w:r w:rsidRPr="00950457">
        <w:rPr>
          <w:rFonts w:ascii="Arial" w:eastAsia="Arial" w:hAnsi="Arial"/>
          <w:sz w:val="20"/>
          <w:szCs w:val="20"/>
        </w:rPr>
        <w:t xml:space="preserve"> </w:t>
      </w:r>
      <w:r w:rsidRPr="00950457">
        <w:rPr>
          <w:rFonts w:ascii="Arial" w:eastAsia="Arial" w:hAnsi="Arial"/>
          <w:b/>
          <w:bCs/>
          <w:sz w:val="20"/>
          <w:szCs w:val="20"/>
        </w:rPr>
        <w:t>Tus Txhais Lus:</w:t>
      </w:r>
      <w:r w:rsidRPr="00950457">
        <w:rPr>
          <w:rFonts w:ascii="Arial" w:eastAsia="Arial" w:hAnsi="Arial"/>
          <w:sz w:val="20"/>
          <w:szCs w:val="20"/>
        </w:rPr>
        <w:t xml:space="preserve"> </w:t>
      </w:r>
      <w:r w:rsidRPr="00950457">
        <w:rPr>
          <w:rFonts w:ascii="Arial" w:eastAsia="Arial" w:hAnsi="Arial"/>
          <w:sz w:val="20"/>
          <w:szCs w:val="20"/>
        </w:rPr>
        <w:sym w:font="Wingdings 2" w:char="F052"/>
      </w:r>
      <w:r w:rsidRPr="00950457">
        <w:rPr>
          <w:rFonts w:ascii="Arial" w:eastAsia="Arial" w:hAnsi="Arial"/>
          <w:sz w:val="20"/>
          <w:szCs w:val="20"/>
        </w:rPr>
        <w:t xml:space="preserve">Yog </w:t>
      </w:r>
      <w:r w:rsidRPr="00950457">
        <w:rPr>
          <w:rFonts w:ascii="Arial" w:eastAsia="Arial" w:hAnsi="Arial"/>
          <w:sz w:val="20"/>
          <w:szCs w:val="20"/>
        </w:rPr>
        <w:sym w:font="Wingdings 2" w:char="F0A3"/>
      </w:r>
      <w:r w:rsidRPr="00950457">
        <w:rPr>
          <w:rFonts w:ascii="Arial" w:eastAsia="Arial" w:hAnsi="Arial"/>
          <w:sz w:val="20"/>
          <w:szCs w:val="20"/>
        </w:rPr>
        <w:t>Tsis Yog</w:t>
      </w:r>
    </w:p>
    <w:p w14:paraId="61AD3706" w14:textId="4C00F83C" w:rsidR="007641EA" w:rsidRPr="00950457" w:rsidRDefault="007641EA" w:rsidP="007641EA">
      <w:pPr>
        <w:pBdr>
          <w:bottom w:val="single" w:sz="12" w:space="1" w:color="auto"/>
        </w:pBdr>
        <w:jc w:val="both"/>
        <w:rPr>
          <w:rFonts w:ascii="Calibri" w:eastAsia="Arial" w:hAnsi="Calibri" w:cs="Calibri"/>
          <w:i/>
          <w:iCs/>
          <w:u w:val="single"/>
        </w:rPr>
      </w:pPr>
      <w:r>
        <w:rPr>
          <w:rFonts w:ascii="Arial" w:eastAsia="Arial" w:hAnsi="Arial"/>
          <w:b/>
          <w:bCs/>
          <w:sz w:val="20"/>
          <w:szCs w:val="20"/>
        </w:rPr>
        <w:t>ID Ntawm</w:t>
      </w:r>
      <w:r w:rsidRPr="00950457">
        <w:rPr>
          <w:rFonts w:ascii="Arial" w:eastAsia="Arial" w:hAnsi="Arial"/>
          <w:b/>
          <w:bCs/>
          <w:sz w:val="20"/>
          <w:szCs w:val="20"/>
        </w:rPr>
        <w:t>Tub Ntxhais Kawm:</w:t>
      </w:r>
      <w:r w:rsidRPr="00950457">
        <w:rPr>
          <w:rFonts w:ascii="Arial" w:eastAsia="Arial" w:hAnsi="Arial"/>
          <w:sz w:val="20"/>
          <w:szCs w:val="20"/>
        </w:rPr>
        <w:t xml:space="preserve"> </w:t>
      </w:r>
      <w:r>
        <w:rPr>
          <w:rFonts w:ascii="Calibri" w:eastAsia="Arial" w:hAnsi="Calibri" w:cs="Calibri"/>
          <w:i/>
          <w:iCs/>
          <w:u w:val="single"/>
        </w:rPr>
        <w:t>70</w:t>
      </w:r>
      <w:r w:rsidR="00204360">
        <w:rPr>
          <w:rFonts w:ascii="Calibri" w:eastAsia="Arial" w:hAnsi="Calibri" w:cs="Calibri"/>
          <w:i/>
          <w:iCs/>
          <w:u w:val="single"/>
        </w:rPr>
        <w:t>038153</w:t>
      </w:r>
      <w:r w:rsidRPr="00950457">
        <w:rPr>
          <w:rFonts w:ascii="Arial" w:eastAsia="Arial" w:hAnsi="Arial"/>
          <w:sz w:val="20"/>
          <w:szCs w:val="20"/>
        </w:rPr>
        <w:t xml:space="preserve">          </w:t>
      </w:r>
      <w:r w:rsidRPr="00950457">
        <w:rPr>
          <w:rFonts w:ascii="Arial" w:eastAsia="Arial" w:hAnsi="Arial"/>
          <w:b/>
          <w:bCs/>
          <w:sz w:val="20"/>
          <w:szCs w:val="20"/>
        </w:rPr>
        <w:t>SSID:</w:t>
      </w:r>
      <w:r w:rsidRPr="00950457">
        <w:rPr>
          <w:rFonts w:ascii="Arial" w:eastAsia="Arial" w:hAnsi="Arial"/>
          <w:sz w:val="20"/>
          <w:szCs w:val="20"/>
        </w:rPr>
        <w:t xml:space="preserve"> </w:t>
      </w:r>
      <w:r w:rsidR="00204360">
        <w:rPr>
          <w:rFonts w:ascii="Calibri" w:eastAsia="Arial" w:hAnsi="Calibri" w:cs="Calibri"/>
          <w:i/>
          <w:iCs/>
          <w:u w:val="single"/>
        </w:rPr>
        <w:t>77738874324</w:t>
      </w:r>
      <w:r w:rsidR="00D56692">
        <w:rPr>
          <w:rFonts w:ascii="Calibri" w:eastAsia="Arial" w:hAnsi="Calibri" w:cs="Calibri"/>
          <w:i/>
          <w:iCs/>
          <w:u w:val="single"/>
        </w:rPr>
        <w:t xml:space="preserve">  </w:t>
      </w:r>
    </w:p>
    <w:p w14:paraId="42C097B2" w14:textId="668455B3" w:rsidR="007641EA" w:rsidRPr="00EE4951" w:rsidRDefault="007641EA" w:rsidP="007641EA">
      <w:pPr>
        <w:jc w:val="both"/>
        <w:rPr>
          <w:rFonts w:ascii="Arial" w:eastAsia="Arial" w:hAnsi="Arial"/>
          <w:sz w:val="20"/>
          <w:szCs w:val="20"/>
          <w:u w:val="single"/>
        </w:rPr>
      </w:pPr>
      <w:r w:rsidRPr="00DF6034">
        <w:rPr>
          <w:rFonts w:ascii="Arial" w:eastAsia="Arial" w:hAnsi="Arial"/>
          <w:b/>
          <w:bCs/>
          <w:sz w:val="20"/>
          <w:szCs w:val="20"/>
        </w:rPr>
        <w:t>Niam Txiv</w:t>
      </w:r>
      <w:del w:id="430" w:author="Fong RERHANG" w:date="2021-05-13T22:33:00Z">
        <w:r w:rsidRPr="00DF6034" w:rsidDel="00BD6279">
          <w:rPr>
            <w:rFonts w:ascii="Arial" w:eastAsia="Arial" w:hAnsi="Arial"/>
            <w:b/>
            <w:bCs/>
            <w:sz w:val="20"/>
            <w:szCs w:val="20"/>
          </w:rPr>
          <w:delText xml:space="preserve"> </w:delText>
        </w:r>
      </w:del>
      <w:r w:rsidRPr="00DF6034">
        <w:rPr>
          <w:rFonts w:ascii="Arial" w:eastAsia="Arial" w:hAnsi="Arial"/>
          <w:b/>
          <w:bCs/>
          <w:sz w:val="20"/>
          <w:szCs w:val="20"/>
        </w:rPr>
        <w:t>/</w:t>
      </w:r>
      <w:del w:id="431" w:author="Fong RERHANG" w:date="2021-05-13T22:33:00Z">
        <w:r w:rsidRPr="00DF6034" w:rsidDel="00BD6279">
          <w:rPr>
            <w:rFonts w:ascii="Arial" w:eastAsia="Arial" w:hAnsi="Arial"/>
            <w:b/>
            <w:bCs/>
            <w:sz w:val="20"/>
            <w:szCs w:val="20"/>
          </w:rPr>
          <w:delText xml:space="preserve"> </w:delText>
        </w:r>
      </w:del>
      <w:r w:rsidRPr="00DF6034">
        <w:rPr>
          <w:rFonts w:ascii="Arial" w:eastAsia="Arial" w:hAnsi="Arial"/>
          <w:b/>
          <w:bCs/>
          <w:sz w:val="20"/>
          <w:szCs w:val="20"/>
        </w:rPr>
        <w:t>Tus Saib Xyuas:</w:t>
      </w:r>
      <w:r w:rsidRPr="00DF6034">
        <w:rPr>
          <w:rFonts w:ascii="Arial" w:eastAsia="Arial" w:hAnsi="Arial"/>
          <w:sz w:val="20"/>
          <w:szCs w:val="20"/>
        </w:rPr>
        <w:t xml:space="preserve"> </w:t>
      </w:r>
      <w:r w:rsidR="00DF2DE8">
        <w:rPr>
          <w:rFonts w:eastAsia="Arial" w:cs="Calibri"/>
          <w:i/>
          <w:iCs/>
          <w:sz w:val="20"/>
          <w:szCs w:val="20"/>
          <w:u w:val="single"/>
        </w:rPr>
        <w:t>Choug Chang</w:t>
      </w:r>
      <w:r w:rsidRPr="00DF6034">
        <w:rPr>
          <w:rFonts w:ascii="Arial" w:eastAsia="Arial" w:hAnsi="Arial"/>
          <w:sz w:val="20"/>
          <w:szCs w:val="20"/>
        </w:rPr>
        <w:t xml:space="preserve">                               </w:t>
      </w:r>
      <w:r w:rsidRPr="00DF6034">
        <w:rPr>
          <w:rFonts w:ascii="Arial" w:eastAsia="Arial" w:hAnsi="Arial"/>
          <w:sz w:val="20"/>
          <w:szCs w:val="20"/>
        </w:rPr>
        <w:tab/>
        <w:t xml:space="preserve">  </w:t>
      </w:r>
      <w:r w:rsidR="00EE4951">
        <w:rPr>
          <w:rFonts w:ascii="Arial" w:eastAsia="Arial" w:hAnsi="Arial"/>
          <w:sz w:val="20"/>
          <w:szCs w:val="20"/>
        </w:rPr>
        <w:t xml:space="preserve">    </w:t>
      </w:r>
      <w:r w:rsidRPr="00DF6034">
        <w:rPr>
          <w:rFonts w:ascii="Arial" w:eastAsia="Arial" w:hAnsi="Arial"/>
          <w:sz w:val="20"/>
          <w:szCs w:val="20"/>
        </w:rPr>
        <w:t xml:space="preserve"> </w:t>
      </w:r>
      <w:r w:rsidRPr="00DF6034">
        <w:rPr>
          <w:rFonts w:ascii="Arial" w:eastAsia="Arial" w:hAnsi="Arial"/>
          <w:b/>
          <w:bCs/>
          <w:sz w:val="20"/>
          <w:szCs w:val="20"/>
        </w:rPr>
        <w:t>Xov Tooj Hauv Tsev:</w:t>
      </w:r>
      <w:r w:rsidR="00A809C8" w:rsidRPr="00A809C8">
        <w:rPr>
          <w:rFonts w:ascii="Arial" w:eastAsia="Arial" w:hAnsi="Arial"/>
          <w:sz w:val="20"/>
          <w:szCs w:val="20"/>
        </w:rPr>
        <w:t xml:space="preserve"> </w:t>
      </w:r>
      <w:r w:rsidR="00A809C8">
        <w:rPr>
          <w:rFonts w:ascii="Arial" w:eastAsia="Arial" w:hAnsi="Arial"/>
          <w:sz w:val="20"/>
          <w:szCs w:val="20"/>
        </w:rPr>
        <w:t xml:space="preserve">                                        </w:t>
      </w:r>
      <w:r w:rsidR="00A809C8" w:rsidRPr="00B158FD">
        <w:rPr>
          <w:rFonts w:ascii="Arial" w:eastAsia="Arial" w:hAnsi="Arial"/>
          <w:sz w:val="2"/>
          <w:szCs w:val="2"/>
        </w:rPr>
        <w:t xml:space="preserve"> ,</w:t>
      </w:r>
      <w:r w:rsidR="00A809C8">
        <w:rPr>
          <w:rFonts w:ascii="Arial" w:eastAsia="Arial" w:hAnsi="Arial"/>
          <w:sz w:val="20"/>
          <w:szCs w:val="20"/>
        </w:rPr>
        <w:t xml:space="preserve"> </w:t>
      </w:r>
      <w:r w:rsidRPr="00DF6034">
        <w:rPr>
          <w:rFonts w:ascii="Arial" w:eastAsia="Arial" w:hAnsi="Arial"/>
          <w:b/>
          <w:bCs/>
          <w:sz w:val="20"/>
          <w:szCs w:val="20"/>
        </w:rPr>
        <w:t>Chaw Nyob:</w:t>
      </w:r>
      <w:r w:rsidRPr="00DF6034">
        <w:rPr>
          <w:rFonts w:ascii="Arial" w:eastAsia="Arial" w:hAnsi="Arial"/>
          <w:sz w:val="20"/>
          <w:szCs w:val="20"/>
        </w:rPr>
        <w:t xml:space="preserve"> </w:t>
      </w:r>
      <w:r w:rsidR="00DF2DE8">
        <w:rPr>
          <w:rFonts w:ascii="Arial" w:eastAsia="Arial" w:hAnsi="Arial"/>
          <w:i/>
          <w:iCs/>
          <w:sz w:val="20"/>
          <w:szCs w:val="20"/>
          <w:u w:val="single"/>
        </w:rPr>
        <w:t>3500 REEL CIR</w:t>
      </w:r>
      <w:r w:rsidRPr="00DF6034">
        <w:rPr>
          <w:rFonts w:ascii="Arial" w:eastAsia="Arial" w:hAnsi="Arial"/>
          <w:sz w:val="20"/>
          <w:szCs w:val="20"/>
        </w:rPr>
        <w:t xml:space="preserve">   </w:t>
      </w:r>
      <w:r w:rsidR="00DF2DE8">
        <w:rPr>
          <w:rFonts w:ascii="Arial" w:eastAsia="Arial" w:hAnsi="Arial"/>
          <w:sz w:val="20"/>
          <w:szCs w:val="20"/>
        </w:rPr>
        <w:t xml:space="preserve">          </w:t>
      </w:r>
      <w:r w:rsidRPr="00DF6034">
        <w:rPr>
          <w:rFonts w:ascii="Arial" w:eastAsia="Arial" w:hAnsi="Arial"/>
          <w:sz w:val="20"/>
          <w:szCs w:val="20"/>
        </w:rPr>
        <w:t xml:space="preserve">                                              </w:t>
      </w:r>
      <w:r w:rsidRPr="00DF6034">
        <w:rPr>
          <w:rFonts w:ascii="Arial" w:eastAsia="Arial" w:hAnsi="Arial"/>
          <w:b/>
          <w:bCs/>
          <w:sz w:val="20"/>
          <w:szCs w:val="20"/>
        </w:rPr>
        <w:t>Xov Tooj Ua Hauj</w:t>
      </w:r>
      <w:r w:rsidR="00EE4951">
        <w:rPr>
          <w:rFonts w:ascii="Arial" w:eastAsia="Arial" w:hAnsi="Arial"/>
          <w:b/>
          <w:bCs/>
          <w:sz w:val="20"/>
          <w:szCs w:val="20"/>
        </w:rPr>
        <w:t xml:space="preserve"> </w:t>
      </w:r>
      <w:r w:rsidRPr="00DF6034">
        <w:rPr>
          <w:rFonts w:ascii="Arial" w:eastAsia="Arial" w:hAnsi="Arial"/>
          <w:b/>
          <w:bCs/>
          <w:sz w:val="20"/>
          <w:szCs w:val="20"/>
        </w:rPr>
        <w:t>lwm:</w:t>
      </w:r>
      <w:r w:rsidR="00684CCA" w:rsidRPr="00684CCA">
        <w:rPr>
          <w:rFonts w:ascii="Arial" w:eastAsia="Arial" w:hAnsi="Arial"/>
          <w:sz w:val="20"/>
          <w:szCs w:val="20"/>
        </w:rPr>
        <w:t xml:space="preserve">       </w:t>
      </w:r>
      <w:r w:rsidR="00684CCA" w:rsidRPr="00684CCA">
        <w:rPr>
          <w:rFonts w:ascii="Arial" w:eastAsia="Arial" w:hAnsi="Arial"/>
          <w:b/>
          <w:bCs/>
          <w:sz w:val="20"/>
          <w:szCs w:val="20"/>
        </w:rPr>
        <w:t xml:space="preserve">                            </w:t>
      </w:r>
      <w:r w:rsidR="00684CCA" w:rsidRPr="00684CCA">
        <w:rPr>
          <w:rFonts w:ascii="Arial" w:eastAsia="Arial" w:hAnsi="Arial"/>
          <w:b/>
          <w:bCs/>
          <w:sz w:val="2"/>
          <w:szCs w:val="2"/>
        </w:rPr>
        <w:t xml:space="preserve">, </w:t>
      </w:r>
      <w:r w:rsidR="00684CCA">
        <w:rPr>
          <w:rFonts w:ascii="Arial" w:eastAsia="Arial" w:hAnsi="Arial"/>
          <w:b/>
          <w:bCs/>
          <w:sz w:val="20"/>
          <w:szCs w:val="20"/>
        </w:rPr>
        <w:t xml:space="preserve">    </w:t>
      </w:r>
      <w:r w:rsidRPr="00DF6034">
        <w:rPr>
          <w:rFonts w:ascii="Arial" w:eastAsia="Arial" w:hAnsi="Arial"/>
          <w:b/>
          <w:bCs/>
          <w:sz w:val="20"/>
          <w:szCs w:val="20"/>
        </w:rPr>
        <w:t>Nroog:</w:t>
      </w:r>
      <w:r w:rsidRPr="00DF6034">
        <w:rPr>
          <w:rFonts w:ascii="Arial" w:eastAsia="Arial" w:hAnsi="Arial"/>
          <w:sz w:val="20"/>
          <w:szCs w:val="20"/>
        </w:rPr>
        <w:t xml:space="preserve"> </w:t>
      </w:r>
      <w:r w:rsidRPr="00DF6034">
        <w:rPr>
          <w:rFonts w:eastAsia="Arial" w:cs="Calibri"/>
          <w:i/>
          <w:iCs/>
          <w:sz w:val="20"/>
          <w:szCs w:val="20"/>
          <w:u w:val="single"/>
        </w:rPr>
        <w:t>Sacramento</w:t>
      </w:r>
      <w:r w:rsidRPr="00DF6034">
        <w:rPr>
          <w:rFonts w:eastAsia="Arial" w:cs="Calibri"/>
          <w:i/>
          <w:iCs/>
          <w:sz w:val="20"/>
          <w:szCs w:val="20"/>
        </w:rPr>
        <w:t xml:space="preserve"> </w:t>
      </w:r>
      <w:r w:rsidRPr="00DF6034">
        <w:rPr>
          <w:rFonts w:ascii="Arial" w:eastAsia="Arial" w:hAnsi="Arial"/>
          <w:sz w:val="20"/>
          <w:szCs w:val="20"/>
        </w:rPr>
        <w:t xml:space="preserve">                                                                    </w:t>
      </w:r>
      <w:r w:rsidR="00EE4951">
        <w:rPr>
          <w:rFonts w:ascii="Arial" w:eastAsia="Arial" w:hAnsi="Arial"/>
          <w:sz w:val="20"/>
          <w:szCs w:val="20"/>
        </w:rPr>
        <w:t xml:space="preserve">              </w:t>
      </w:r>
      <w:r w:rsidRPr="00DF6034">
        <w:rPr>
          <w:rFonts w:ascii="Arial" w:eastAsia="Arial" w:hAnsi="Arial"/>
          <w:sz w:val="20"/>
          <w:szCs w:val="20"/>
        </w:rPr>
        <w:t xml:space="preserve">     </w:t>
      </w:r>
      <w:r w:rsidRPr="00DF6034">
        <w:rPr>
          <w:rFonts w:ascii="Arial" w:eastAsia="Arial" w:hAnsi="Arial"/>
          <w:b/>
          <w:bCs/>
          <w:sz w:val="20"/>
          <w:szCs w:val="20"/>
        </w:rPr>
        <w:t>Xov</w:t>
      </w:r>
      <w:ins w:id="432" w:author="Fong RERHANG" w:date="2021-05-13T22:34:00Z">
        <w:r w:rsidR="00BD6279">
          <w:rPr>
            <w:rFonts w:ascii="Arial" w:eastAsia="Arial" w:hAnsi="Arial"/>
            <w:b/>
            <w:bCs/>
            <w:sz w:val="20"/>
            <w:szCs w:val="20"/>
          </w:rPr>
          <w:t xml:space="preserve"> </w:t>
        </w:r>
      </w:ins>
      <w:r w:rsidRPr="00DF6034">
        <w:rPr>
          <w:rFonts w:ascii="Arial" w:eastAsia="Arial" w:hAnsi="Arial"/>
          <w:b/>
          <w:bCs/>
          <w:sz w:val="20"/>
          <w:szCs w:val="20"/>
        </w:rPr>
        <w:t>tooj Hus:</w:t>
      </w:r>
      <w:r w:rsidRPr="00DF6034">
        <w:rPr>
          <w:rFonts w:ascii="Arial" w:eastAsia="Arial" w:hAnsi="Arial"/>
          <w:sz w:val="20"/>
          <w:szCs w:val="20"/>
          <w:u w:val="single"/>
        </w:rPr>
        <w:t xml:space="preserve"> (</w:t>
      </w:r>
      <w:r>
        <w:rPr>
          <w:rFonts w:eastAsia="Arial" w:cs="Calibri"/>
          <w:i/>
          <w:iCs/>
          <w:sz w:val="20"/>
          <w:szCs w:val="20"/>
          <w:u w:val="single"/>
        </w:rPr>
        <w:t>916</w:t>
      </w:r>
      <w:r w:rsidR="00DF2DE8">
        <w:rPr>
          <w:rFonts w:eastAsia="Arial" w:cs="Calibri"/>
          <w:i/>
          <w:iCs/>
          <w:sz w:val="20"/>
          <w:szCs w:val="20"/>
          <w:u w:val="single"/>
        </w:rPr>
        <w:t>)730-9762</w:t>
      </w:r>
      <w:r w:rsidR="00EE4951">
        <w:rPr>
          <w:rFonts w:ascii="Arial" w:eastAsia="Arial" w:hAnsi="Arial"/>
          <w:sz w:val="20"/>
          <w:szCs w:val="20"/>
          <w:u w:val="single"/>
        </w:rPr>
        <w:t xml:space="preserve"> </w:t>
      </w:r>
      <w:r w:rsidR="00EE4951" w:rsidRPr="00EE4951">
        <w:rPr>
          <w:rFonts w:ascii="Arial" w:eastAsia="Arial" w:hAnsi="Arial"/>
          <w:sz w:val="20"/>
          <w:szCs w:val="20"/>
        </w:rPr>
        <w:t xml:space="preserve">     </w:t>
      </w:r>
      <w:r w:rsidR="00EE4951">
        <w:rPr>
          <w:rFonts w:ascii="Arial" w:eastAsia="Arial" w:hAnsi="Arial"/>
          <w:b/>
          <w:bCs/>
          <w:sz w:val="20"/>
          <w:szCs w:val="20"/>
        </w:rPr>
        <w:t xml:space="preserve">                              </w:t>
      </w:r>
      <w:r w:rsidR="00EE4951" w:rsidRPr="00EE4951">
        <w:rPr>
          <w:rFonts w:ascii="Arial" w:eastAsia="Arial" w:hAnsi="Arial"/>
          <w:b/>
          <w:bCs/>
          <w:sz w:val="2"/>
          <w:szCs w:val="2"/>
        </w:rPr>
        <w:t xml:space="preserve">,   </w:t>
      </w:r>
      <w:r w:rsidR="00EE4951">
        <w:rPr>
          <w:rFonts w:ascii="Arial" w:eastAsia="Arial" w:hAnsi="Arial"/>
          <w:b/>
          <w:bCs/>
          <w:sz w:val="20"/>
          <w:szCs w:val="20"/>
        </w:rPr>
        <w:t xml:space="preserve">   </w:t>
      </w:r>
      <w:r w:rsidRPr="00DF6034">
        <w:rPr>
          <w:rFonts w:ascii="Arial" w:eastAsia="Arial" w:hAnsi="Arial"/>
          <w:b/>
          <w:bCs/>
          <w:sz w:val="20"/>
          <w:szCs w:val="20"/>
        </w:rPr>
        <w:t>Xeev</w:t>
      </w:r>
      <w:del w:id="433" w:author="Fong RERHANG" w:date="2021-05-13T22:34:00Z">
        <w:r w:rsidRPr="00DF6034" w:rsidDel="00BD6279">
          <w:rPr>
            <w:rFonts w:ascii="Arial" w:eastAsia="Arial" w:hAnsi="Arial"/>
            <w:b/>
            <w:bCs/>
            <w:sz w:val="20"/>
            <w:szCs w:val="20"/>
          </w:rPr>
          <w:delText xml:space="preserve"> </w:delText>
        </w:r>
      </w:del>
      <w:r w:rsidRPr="00DF6034">
        <w:rPr>
          <w:rFonts w:ascii="Arial" w:eastAsia="Arial" w:hAnsi="Arial"/>
          <w:b/>
          <w:bCs/>
          <w:sz w:val="20"/>
          <w:szCs w:val="20"/>
        </w:rPr>
        <w:t>/</w:t>
      </w:r>
      <w:del w:id="434" w:author="Fong RERHANG" w:date="2021-05-13T22:34:00Z">
        <w:r w:rsidRPr="00DF6034" w:rsidDel="00BD6279">
          <w:rPr>
            <w:rFonts w:ascii="Arial" w:eastAsia="Arial" w:hAnsi="Arial"/>
            <w:b/>
            <w:bCs/>
            <w:sz w:val="20"/>
            <w:szCs w:val="20"/>
          </w:rPr>
          <w:delText xml:space="preserve"> </w:delText>
        </w:r>
      </w:del>
      <w:r w:rsidRPr="00DF6034">
        <w:rPr>
          <w:rFonts w:ascii="Arial" w:eastAsia="Arial" w:hAnsi="Arial"/>
          <w:b/>
          <w:bCs/>
          <w:sz w:val="20"/>
          <w:szCs w:val="20"/>
        </w:rPr>
        <w:t>zip:</w:t>
      </w:r>
      <w:r w:rsidRPr="00DF6034">
        <w:rPr>
          <w:rFonts w:ascii="Arial" w:eastAsia="Arial" w:hAnsi="Arial"/>
          <w:sz w:val="20"/>
          <w:szCs w:val="20"/>
        </w:rPr>
        <w:t xml:space="preserve"> </w:t>
      </w:r>
      <w:r w:rsidRPr="00DF6034">
        <w:rPr>
          <w:rFonts w:eastAsia="Arial" w:cs="Calibri"/>
          <w:i/>
          <w:iCs/>
          <w:sz w:val="20"/>
          <w:szCs w:val="20"/>
          <w:u w:val="single"/>
        </w:rPr>
        <w:t>CA, 958</w:t>
      </w:r>
      <w:r w:rsidR="00C151F2">
        <w:rPr>
          <w:rFonts w:eastAsia="Arial" w:cs="Calibri"/>
          <w:i/>
          <w:iCs/>
          <w:sz w:val="20"/>
          <w:szCs w:val="20"/>
          <w:u w:val="single"/>
        </w:rPr>
        <w:t>32</w:t>
      </w:r>
      <w:r w:rsidRPr="00DF6034">
        <w:rPr>
          <w:rFonts w:ascii="Arial" w:eastAsia="Arial" w:hAnsi="Arial"/>
          <w:b/>
          <w:bCs/>
          <w:sz w:val="20"/>
          <w:szCs w:val="20"/>
        </w:rPr>
        <w:t xml:space="preserve"> </w:t>
      </w:r>
      <w:r w:rsidR="00C151F2">
        <w:rPr>
          <w:rFonts w:ascii="Arial" w:eastAsia="Arial" w:hAnsi="Arial"/>
          <w:b/>
          <w:bCs/>
          <w:sz w:val="20"/>
          <w:szCs w:val="20"/>
        </w:rPr>
        <w:t xml:space="preserve">         </w:t>
      </w:r>
      <w:r w:rsidRPr="00DF6034">
        <w:rPr>
          <w:rFonts w:ascii="Arial" w:eastAsia="Arial" w:hAnsi="Arial"/>
          <w:b/>
          <w:bCs/>
          <w:sz w:val="20"/>
          <w:szCs w:val="20"/>
        </w:rPr>
        <w:t xml:space="preserve"> </w:t>
      </w:r>
      <w:r w:rsidR="00EE4951">
        <w:rPr>
          <w:rFonts w:ascii="Arial" w:eastAsia="Arial" w:hAnsi="Arial"/>
          <w:b/>
          <w:bCs/>
          <w:sz w:val="20"/>
          <w:szCs w:val="20"/>
        </w:rPr>
        <w:t xml:space="preserve">    </w:t>
      </w:r>
      <w:r w:rsidRPr="00DF6034">
        <w:rPr>
          <w:rFonts w:ascii="Arial" w:eastAsia="Arial" w:hAnsi="Arial"/>
          <w:b/>
          <w:bCs/>
          <w:sz w:val="20"/>
          <w:szCs w:val="20"/>
        </w:rPr>
        <w:t xml:space="preserve">                                                            Email:</w:t>
      </w:r>
    </w:p>
    <w:p w14:paraId="40EE87B1" w14:textId="0499FB43" w:rsidR="007641EA" w:rsidRPr="00DF6034" w:rsidRDefault="007641EA" w:rsidP="007641EA">
      <w:pPr>
        <w:jc w:val="both"/>
        <w:rPr>
          <w:rFonts w:ascii="Arial" w:eastAsia="Arial" w:hAnsi="Arial"/>
          <w:b/>
          <w:bCs/>
          <w:sz w:val="20"/>
          <w:szCs w:val="20"/>
        </w:rPr>
      </w:pPr>
      <w:r w:rsidRPr="00DF6034">
        <w:rPr>
          <w:rFonts w:ascii="Arial" w:eastAsia="Arial" w:hAnsi="Arial"/>
          <w:b/>
          <w:bCs/>
          <w:sz w:val="20"/>
          <w:szCs w:val="20"/>
        </w:rPr>
        <w:t>Niam Txiv</w:t>
      </w:r>
      <w:del w:id="435" w:author="Fong RERHANG" w:date="2021-05-13T22:35:00Z">
        <w:r w:rsidRPr="00DF6034" w:rsidDel="00BD6279">
          <w:rPr>
            <w:rFonts w:ascii="Arial" w:eastAsia="Arial" w:hAnsi="Arial"/>
            <w:b/>
            <w:bCs/>
            <w:sz w:val="20"/>
            <w:szCs w:val="20"/>
          </w:rPr>
          <w:delText xml:space="preserve"> </w:delText>
        </w:r>
      </w:del>
      <w:r w:rsidRPr="00DF6034">
        <w:rPr>
          <w:rFonts w:ascii="Arial" w:eastAsia="Arial" w:hAnsi="Arial"/>
          <w:b/>
          <w:bCs/>
          <w:sz w:val="20"/>
          <w:szCs w:val="20"/>
        </w:rPr>
        <w:t>/</w:t>
      </w:r>
      <w:del w:id="436" w:author="Fong RERHANG" w:date="2021-05-13T22:35:00Z">
        <w:r w:rsidRPr="00DF6034" w:rsidDel="00BD6279">
          <w:rPr>
            <w:rFonts w:ascii="Arial" w:eastAsia="Arial" w:hAnsi="Arial"/>
            <w:b/>
            <w:bCs/>
            <w:sz w:val="20"/>
            <w:szCs w:val="20"/>
          </w:rPr>
          <w:delText xml:space="preserve"> </w:delText>
        </w:r>
      </w:del>
      <w:r w:rsidRPr="00DF6034">
        <w:rPr>
          <w:rFonts w:ascii="Arial" w:eastAsia="Arial" w:hAnsi="Arial"/>
          <w:b/>
          <w:bCs/>
          <w:sz w:val="20"/>
          <w:szCs w:val="20"/>
        </w:rPr>
        <w:t>Tus Saib Xyuas:</w:t>
      </w:r>
      <w:r w:rsidRPr="00DF6034">
        <w:rPr>
          <w:rFonts w:ascii="Arial" w:eastAsia="Arial" w:hAnsi="Arial"/>
          <w:sz w:val="20"/>
          <w:szCs w:val="20"/>
        </w:rPr>
        <w:t xml:space="preserve"> </w:t>
      </w:r>
      <w:r w:rsidR="007F201D">
        <w:rPr>
          <w:rFonts w:eastAsia="Arial" w:cs="Calibri"/>
          <w:i/>
          <w:iCs/>
          <w:sz w:val="20"/>
          <w:szCs w:val="20"/>
          <w:u w:val="single"/>
        </w:rPr>
        <w:t>Kou Thao</w:t>
      </w:r>
      <w:r w:rsidRPr="00DF6034">
        <w:rPr>
          <w:rFonts w:ascii="Arial" w:eastAsia="Arial" w:hAnsi="Arial"/>
          <w:i/>
          <w:iCs/>
          <w:sz w:val="20"/>
          <w:szCs w:val="20"/>
        </w:rPr>
        <w:t xml:space="preserve"> </w:t>
      </w:r>
      <w:r w:rsidRPr="00DF6034">
        <w:rPr>
          <w:rFonts w:ascii="Arial" w:eastAsia="Arial" w:hAnsi="Arial"/>
          <w:sz w:val="20"/>
          <w:szCs w:val="20"/>
        </w:rPr>
        <w:t xml:space="preserve">                                         </w:t>
      </w:r>
      <w:r w:rsidRPr="00DF6034">
        <w:rPr>
          <w:rFonts w:ascii="Arial" w:eastAsia="Arial" w:hAnsi="Arial"/>
          <w:b/>
          <w:bCs/>
          <w:sz w:val="20"/>
          <w:szCs w:val="20"/>
        </w:rPr>
        <w:t>Xov Tooj Hauv Tsev:</w:t>
      </w:r>
      <w:r w:rsidR="00197E1F">
        <w:rPr>
          <w:rFonts w:ascii="Arial" w:eastAsia="Arial" w:hAnsi="Arial"/>
          <w:b/>
          <w:bCs/>
          <w:sz w:val="20"/>
          <w:szCs w:val="20"/>
        </w:rPr>
        <w:t xml:space="preserve">                                         </w:t>
      </w:r>
      <w:r w:rsidR="00197E1F" w:rsidRPr="00197E1F">
        <w:rPr>
          <w:rFonts w:ascii="Arial" w:eastAsia="Arial" w:hAnsi="Arial"/>
          <w:b/>
          <w:bCs/>
          <w:sz w:val="2"/>
          <w:szCs w:val="2"/>
        </w:rPr>
        <w:t xml:space="preserve"> ,</w:t>
      </w:r>
      <w:r w:rsidR="00197E1F">
        <w:rPr>
          <w:rFonts w:ascii="Arial" w:eastAsia="Arial" w:hAnsi="Arial"/>
          <w:b/>
          <w:bCs/>
          <w:sz w:val="20"/>
          <w:szCs w:val="20"/>
        </w:rPr>
        <w:t xml:space="preserve">   </w:t>
      </w:r>
      <w:r w:rsidRPr="00DF6034">
        <w:rPr>
          <w:rFonts w:ascii="Arial" w:eastAsia="Arial" w:hAnsi="Arial"/>
          <w:b/>
          <w:bCs/>
          <w:sz w:val="20"/>
          <w:szCs w:val="20"/>
        </w:rPr>
        <w:t>Chaw Nyob:</w:t>
      </w:r>
      <w:r w:rsidRPr="00DF6034">
        <w:rPr>
          <w:rFonts w:ascii="Arial" w:eastAsia="Arial" w:hAnsi="Arial"/>
          <w:sz w:val="20"/>
          <w:szCs w:val="20"/>
        </w:rPr>
        <w:t xml:space="preserve"> </w:t>
      </w:r>
      <w:r w:rsidR="007F201D">
        <w:rPr>
          <w:rFonts w:ascii="Arial" w:eastAsia="Arial" w:hAnsi="Arial"/>
          <w:i/>
          <w:iCs/>
          <w:sz w:val="20"/>
          <w:szCs w:val="20"/>
          <w:u w:val="single"/>
        </w:rPr>
        <w:t>3500 REEL CIR</w:t>
      </w:r>
      <w:r w:rsidRPr="00DF6034">
        <w:rPr>
          <w:rFonts w:ascii="Arial" w:eastAsia="Arial" w:hAnsi="Arial"/>
          <w:sz w:val="20"/>
          <w:szCs w:val="20"/>
        </w:rPr>
        <w:t xml:space="preserve"> </w:t>
      </w:r>
      <w:r w:rsidR="007F201D">
        <w:rPr>
          <w:rFonts w:ascii="Arial" w:eastAsia="Arial" w:hAnsi="Arial"/>
          <w:sz w:val="20"/>
          <w:szCs w:val="20"/>
        </w:rPr>
        <w:t xml:space="preserve">     </w:t>
      </w:r>
      <w:r w:rsidRPr="00DF6034">
        <w:rPr>
          <w:rFonts w:ascii="Arial" w:eastAsia="Arial" w:hAnsi="Arial"/>
          <w:sz w:val="20"/>
          <w:szCs w:val="20"/>
        </w:rPr>
        <w:t xml:space="preserve">                                   </w:t>
      </w:r>
      <w:r w:rsidR="00197E1F">
        <w:rPr>
          <w:rFonts w:ascii="Arial" w:eastAsia="Arial" w:hAnsi="Arial"/>
          <w:sz w:val="20"/>
          <w:szCs w:val="20"/>
        </w:rPr>
        <w:t xml:space="preserve">   </w:t>
      </w:r>
      <w:r w:rsidRPr="00DF6034">
        <w:rPr>
          <w:rFonts w:ascii="Arial" w:eastAsia="Arial" w:hAnsi="Arial"/>
          <w:sz w:val="20"/>
          <w:szCs w:val="20"/>
        </w:rPr>
        <w:t xml:space="preserve">                 </w:t>
      </w:r>
      <w:r w:rsidRPr="00DF6034">
        <w:rPr>
          <w:rFonts w:ascii="Arial" w:eastAsia="Arial" w:hAnsi="Arial"/>
          <w:b/>
          <w:bCs/>
          <w:sz w:val="20"/>
          <w:szCs w:val="20"/>
        </w:rPr>
        <w:t xml:space="preserve">Xov Tooj </w:t>
      </w:r>
      <w:ins w:id="437" w:author="Fong RERHANG" w:date="2021-05-13T22:35:00Z">
        <w:r w:rsidR="00BD6279">
          <w:rPr>
            <w:rFonts w:ascii="Arial" w:eastAsia="Arial" w:hAnsi="Arial"/>
            <w:b/>
            <w:bCs/>
            <w:sz w:val="20"/>
            <w:szCs w:val="20"/>
          </w:rPr>
          <w:t xml:space="preserve">Chaw </w:t>
        </w:r>
      </w:ins>
      <w:r w:rsidRPr="00DF6034">
        <w:rPr>
          <w:rFonts w:ascii="Arial" w:eastAsia="Arial" w:hAnsi="Arial"/>
          <w:b/>
          <w:bCs/>
          <w:sz w:val="20"/>
          <w:szCs w:val="20"/>
        </w:rPr>
        <w:t>Ua Hauj</w:t>
      </w:r>
      <w:ins w:id="438" w:author="Fong RERHANG" w:date="2021-05-13T22:35:00Z">
        <w:r w:rsidR="00BD6279">
          <w:rPr>
            <w:rFonts w:ascii="Arial" w:eastAsia="Arial" w:hAnsi="Arial"/>
            <w:b/>
            <w:bCs/>
            <w:sz w:val="20"/>
            <w:szCs w:val="20"/>
          </w:rPr>
          <w:t xml:space="preserve"> </w:t>
        </w:r>
      </w:ins>
      <w:del w:id="439" w:author="Fong RERHANG" w:date="2021-05-13T22:35:00Z">
        <w:r w:rsidRPr="00DF6034" w:rsidDel="00BD6279">
          <w:rPr>
            <w:rFonts w:ascii="Arial" w:eastAsia="Arial" w:hAnsi="Arial"/>
            <w:b/>
            <w:bCs/>
            <w:sz w:val="20"/>
            <w:szCs w:val="20"/>
          </w:rPr>
          <w:delText>l</w:delText>
        </w:r>
      </w:del>
      <w:ins w:id="440" w:author="Fong RERHANG" w:date="2021-05-13T22:35:00Z">
        <w:r w:rsidR="00BD6279">
          <w:rPr>
            <w:rFonts w:ascii="Arial" w:eastAsia="Arial" w:hAnsi="Arial"/>
            <w:b/>
            <w:bCs/>
            <w:sz w:val="20"/>
            <w:szCs w:val="20"/>
          </w:rPr>
          <w:t>L</w:t>
        </w:r>
      </w:ins>
      <w:r w:rsidRPr="00DF6034">
        <w:rPr>
          <w:rFonts w:ascii="Arial" w:eastAsia="Arial" w:hAnsi="Arial"/>
          <w:b/>
          <w:bCs/>
          <w:sz w:val="20"/>
          <w:szCs w:val="20"/>
        </w:rPr>
        <w:t>wm:</w:t>
      </w:r>
      <w:r w:rsidR="00B00AC0">
        <w:rPr>
          <w:rFonts w:ascii="Arial" w:eastAsia="Arial" w:hAnsi="Arial"/>
          <w:b/>
          <w:bCs/>
          <w:sz w:val="20"/>
          <w:szCs w:val="20"/>
        </w:rPr>
        <w:t xml:space="preserve">                                       </w:t>
      </w:r>
      <w:r w:rsidR="00B00AC0" w:rsidRPr="00B00AC0">
        <w:rPr>
          <w:rFonts w:ascii="Arial" w:eastAsia="Arial" w:hAnsi="Arial"/>
          <w:b/>
          <w:bCs/>
          <w:sz w:val="2"/>
          <w:szCs w:val="2"/>
        </w:rPr>
        <w:t xml:space="preserve"> ,</w:t>
      </w:r>
      <w:r w:rsidR="00B00AC0">
        <w:rPr>
          <w:rFonts w:ascii="Arial" w:eastAsia="Arial" w:hAnsi="Arial"/>
          <w:b/>
          <w:bCs/>
          <w:sz w:val="20"/>
          <w:szCs w:val="20"/>
        </w:rPr>
        <w:t xml:space="preserve"> </w:t>
      </w:r>
      <w:r w:rsidRPr="00DF6034">
        <w:rPr>
          <w:rFonts w:ascii="Arial" w:eastAsia="Arial" w:hAnsi="Arial"/>
          <w:b/>
          <w:bCs/>
          <w:sz w:val="20"/>
          <w:szCs w:val="20"/>
        </w:rPr>
        <w:t>Nroog:</w:t>
      </w:r>
      <w:r w:rsidRPr="00DF6034">
        <w:rPr>
          <w:rFonts w:ascii="Arial" w:eastAsia="Arial" w:hAnsi="Arial"/>
          <w:sz w:val="20"/>
          <w:szCs w:val="20"/>
        </w:rPr>
        <w:t xml:space="preserve"> </w:t>
      </w:r>
      <w:r w:rsidRPr="00DF6034">
        <w:rPr>
          <w:rFonts w:eastAsia="Arial" w:cs="Calibri"/>
          <w:i/>
          <w:iCs/>
          <w:sz w:val="20"/>
          <w:szCs w:val="20"/>
          <w:u w:val="single"/>
        </w:rPr>
        <w:t>Sacramento</w:t>
      </w:r>
      <w:r w:rsidRPr="00DF6034">
        <w:rPr>
          <w:rFonts w:eastAsia="Arial" w:cs="Calibri"/>
          <w:i/>
          <w:iCs/>
          <w:sz w:val="20"/>
          <w:szCs w:val="20"/>
        </w:rPr>
        <w:t xml:space="preserve"> </w:t>
      </w:r>
      <w:r w:rsidRPr="00DF6034">
        <w:rPr>
          <w:rFonts w:ascii="Arial" w:eastAsia="Arial" w:hAnsi="Arial"/>
          <w:sz w:val="20"/>
          <w:szCs w:val="20"/>
        </w:rPr>
        <w:t xml:space="preserve">                                                                        </w:t>
      </w:r>
      <w:r w:rsidRPr="00DF6034">
        <w:rPr>
          <w:rFonts w:ascii="Arial" w:eastAsia="Arial" w:hAnsi="Arial"/>
          <w:b/>
          <w:bCs/>
          <w:sz w:val="20"/>
          <w:szCs w:val="20"/>
        </w:rPr>
        <w:t>Xovtooj Hus:</w:t>
      </w:r>
      <w:r w:rsidRPr="00DF6034">
        <w:rPr>
          <w:rFonts w:ascii="Arial" w:eastAsia="Arial" w:hAnsi="Arial"/>
          <w:sz w:val="20"/>
          <w:szCs w:val="20"/>
          <w:u w:val="single"/>
        </w:rPr>
        <w:t xml:space="preserve"> (</w:t>
      </w:r>
      <w:r>
        <w:rPr>
          <w:rFonts w:eastAsia="Arial" w:cs="Calibri"/>
          <w:i/>
          <w:iCs/>
          <w:sz w:val="20"/>
          <w:szCs w:val="20"/>
          <w:u w:val="single"/>
        </w:rPr>
        <w:t>916)806-3489</w:t>
      </w:r>
      <w:r w:rsidR="00576A19">
        <w:rPr>
          <w:rFonts w:ascii="Arial" w:eastAsia="Arial" w:hAnsi="Arial"/>
          <w:b/>
          <w:bCs/>
          <w:sz w:val="20"/>
          <w:szCs w:val="20"/>
        </w:rPr>
        <w:t xml:space="preserve">                                 </w:t>
      </w:r>
      <w:r w:rsidR="00576A19" w:rsidRPr="00576A19">
        <w:rPr>
          <w:rFonts w:ascii="Arial" w:eastAsia="Arial" w:hAnsi="Arial"/>
          <w:b/>
          <w:bCs/>
          <w:sz w:val="2"/>
          <w:szCs w:val="2"/>
        </w:rPr>
        <w:t xml:space="preserve"> , </w:t>
      </w:r>
      <w:r w:rsidRPr="00DF6034">
        <w:rPr>
          <w:rFonts w:ascii="Arial" w:eastAsia="Arial" w:hAnsi="Arial"/>
          <w:b/>
          <w:bCs/>
          <w:sz w:val="20"/>
          <w:szCs w:val="20"/>
        </w:rPr>
        <w:t>Xeev</w:t>
      </w:r>
      <w:del w:id="441" w:author="Fong RERHANG" w:date="2021-05-13T22:35:00Z">
        <w:r w:rsidRPr="00DF6034" w:rsidDel="00BD6279">
          <w:rPr>
            <w:rFonts w:ascii="Arial" w:eastAsia="Arial" w:hAnsi="Arial"/>
            <w:b/>
            <w:bCs/>
            <w:sz w:val="20"/>
            <w:szCs w:val="20"/>
          </w:rPr>
          <w:delText xml:space="preserve"> </w:delText>
        </w:r>
      </w:del>
      <w:r w:rsidRPr="00DF6034">
        <w:rPr>
          <w:rFonts w:ascii="Arial" w:eastAsia="Arial" w:hAnsi="Arial"/>
          <w:b/>
          <w:bCs/>
          <w:sz w:val="20"/>
          <w:szCs w:val="20"/>
        </w:rPr>
        <w:t>/</w:t>
      </w:r>
      <w:del w:id="442" w:author="Fong RERHANG" w:date="2021-05-13T22:35:00Z">
        <w:r w:rsidRPr="00DF6034" w:rsidDel="00BD6279">
          <w:rPr>
            <w:rFonts w:ascii="Arial" w:eastAsia="Arial" w:hAnsi="Arial"/>
            <w:b/>
            <w:bCs/>
            <w:sz w:val="20"/>
            <w:szCs w:val="20"/>
          </w:rPr>
          <w:delText xml:space="preserve"> </w:delText>
        </w:r>
      </w:del>
      <w:r w:rsidRPr="00DF6034">
        <w:rPr>
          <w:rFonts w:ascii="Arial" w:eastAsia="Arial" w:hAnsi="Arial"/>
          <w:b/>
          <w:bCs/>
          <w:sz w:val="20"/>
          <w:szCs w:val="20"/>
        </w:rPr>
        <w:t>zip:</w:t>
      </w:r>
      <w:r w:rsidRPr="00DF6034">
        <w:rPr>
          <w:rFonts w:ascii="Arial" w:eastAsia="Arial" w:hAnsi="Arial"/>
          <w:sz w:val="20"/>
          <w:szCs w:val="20"/>
        </w:rPr>
        <w:t xml:space="preserve"> </w:t>
      </w:r>
      <w:r w:rsidRPr="00DF6034">
        <w:rPr>
          <w:rFonts w:eastAsia="Arial" w:cs="Calibri"/>
          <w:i/>
          <w:iCs/>
          <w:sz w:val="20"/>
          <w:szCs w:val="20"/>
          <w:u w:val="single"/>
        </w:rPr>
        <w:t>CA, 958</w:t>
      </w:r>
      <w:r w:rsidR="007F201D">
        <w:rPr>
          <w:rFonts w:eastAsia="Arial" w:cs="Calibri"/>
          <w:i/>
          <w:iCs/>
          <w:sz w:val="20"/>
          <w:szCs w:val="20"/>
          <w:u w:val="single"/>
        </w:rPr>
        <w:t>32</w:t>
      </w:r>
      <w:r w:rsidRPr="00DF6034">
        <w:rPr>
          <w:rFonts w:eastAsia="Arial" w:cs="Calibri"/>
          <w:b/>
          <w:bCs/>
          <w:i/>
          <w:iCs/>
          <w:sz w:val="20"/>
          <w:szCs w:val="20"/>
        </w:rPr>
        <w:t xml:space="preserve"> </w:t>
      </w:r>
      <w:r w:rsidR="007F201D">
        <w:rPr>
          <w:rFonts w:eastAsia="Arial" w:cs="Calibri"/>
          <w:b/>
          <w:bCs/>
          <w:i/>
          <w:iCs/>
          <w:sz w:val="20"/>
          <w:szCs w:val="20"/>
        </w:rPr>
        <w:t xml:space="preserve">     </w:t>
      </w:r>
      <w:r w:rsidRPr="00DF6034">
        <w:rPr>
          <w:rFonts w:eastAsia="Arial" w:cs="Calibri"/>
          <w:b/>
          <w:bCs/>
          <w:i/>
          <w:iCs/>
          <w:sz w:val="20"/>
          <w:szCs w:val="20"/>
        </w:rPr>
        <w:t xml:space="preserve">                                                        </w:t>
      </w:r>
      <w:r w:rsidRPr="00DF6034">
        <w:rPr>
          <w:rFonts w:ascii="Arial" w:eastAsia="Arial" w:hAnsi="Arial"/>
          <w:b/>
          <w:bCs/>
          <w:sz w:val="20"/>
          <w:szCs w:val="20"/>
        </w:rPr>
        <w:t>Email:</w:t>
      </w:r>
    </w:p>
    <w:p w14:paraId="1D23264E" w14:textId="7F3C0BA8" w:rsidR="007641EA" w:rsidRPr="006F1886" w:rsidRDefault="007641EA" w:rsidP="006F1886">
      <w:pPr>
        <w:jc w:val="both"/>
        <w:rPr>
          <w:rFonts w:ascii="Arial" w:eastAsia="Arial" w:hAnsi="Arial"/>
          <w:sz w:val="19"/>
          <w:szCs w:val="19"/>
        </w:rPr>
      </w:pPr>
      <w:del w:id="443" w:author="Fong RERHANG" w:date="2021-05-13T22:36:00Z">
        <w:r w:rsidRPr="002965E7" w:rsidDel="00BD6279">
          <w:rPr>
            <w:rFonts w:ascii="Arial" w:eastAsia="Arial" w:hAnsi="Arial"/>
            <w:b/>
            <w:bCs/>
            <w:sz w:val="19"/>
            <w:szCs w:val="19"/>
          </w:rPr>
          <w:lastRenderedPageBreak/>
          <w:delText xml:space="preserve">Nroog </w:delText>
        </w:r>
      </w:del>
      <w:r w:rsidRPr="002965E7">
        <w:rPr>
          <w:rFonts w:ascii="Arial" w:eastAsia="Arial" w:hAnsi="Arial"/>
          <w:b/>
          <w:bCs/>
          <w:sz w:val="19"/>
          <w:szCs w:val="19"/>
        </w:rPr>
        <w:t>Tsev Kawm Ntawv Tshwj Xeeb Kev Ris Dej Num</w:t>
      </w:r>
      <w:ins w:id="444" w:author="Fong RERHANG" w:date="2021-05-13T22:37:00Z">
        <w:r w:rsidR="00BD6279">
          <w:rPr>
            <w:rFonts w:ascii="Arial" w:eastAsia="Arial" w:hAnsi="Arial"/>
            <w:b/>
            <w:bCs/>
            <w:sz w:val="19"/>
            <w:szCs w:val="19"/>
          </w:rPr>
          <w:t xml:space="preserve"> (District of Special Education Accountability)</w:t>
        </w:r>
      </w:ins>
      <w:r w:rsidRPr="002965E7">
        <w:rPr>
          <w:rFonts w:ascii="Arial" w:eastAsia="Arial" w:hAnsi="Arial"/>
          <w:b/>
          <w:bCs/>
          <w:sz w:val="19"/>
          <w:szCs w:val="19"/>
        </w:rPr>
        <w:t>:</w:t>
      </w:r>
      <w:r w:rsidRPr="002965E7">
        <w:rPr>
          <w:rFonts w:ascii="Arial" w:eastAsia="Arial" w:hAnsi="Arial"/>
          <w:sz w:val="19"/>
          <w:szCs w:val="19"/>
        </w:rPr>
        <w:t xml:space="preserve"> </w:t>
      </w:r>
      <w:del w:id="445" w:author="Fong RERHANG" w:date="2021-05-13T22:38:00Z">
        <w:r w:rsidRPr="002965E7" w:rsidDel="00BD6279">
          <w:rPr>
            <w:rFonts w:eastAsia="Arial" w:cs="Calibri"/>
            <w:i/>
            <w:iCs/>
            <w:sz w:val="19"/>
            <w:szCs w:val="19"/>
            <w:u w:val="single"/>
          </w:rPr>
          <w:delText xml:space="preserve">Cheeb Tsam </w:delText>
        </w:r>
      </w:del>
      <w:r w:rsidRPr="002965E7">
        <w:rPr>
          <w:rFonts w:eastAsia="Arial" w:cs="Calibri"/>
          <w:i/>
          <w:iCs/>
          <w:sz w:val="19"/>
          <w:szCs w:val="19"/>
          <w:u w:val="single"/>
        </w:rPr>
        <w:t>Tsev Kawm Hauv Nroog Sacramento City Unifie</w:t>
      </w:r>
      <w:r w:rsidR="006F1886">
        <w:rPr>
          <w:rFonts w:eastAsia="Arial" w:cs="Calibri"/>
          <w:i/>
          <w:iCs/>
          <w:sz w:val="19"/>
          <w:szCs w:val="19"/>
          <w:u w:val="single"/>
        </w:rPr>
        <w:t xml:space="preserve">      </w:t>
      </w:r>
      <w:del w:id="446" w:author="Fong RERHANG" w:date="2021-05-13T22:38:00Z">
        <w:r w:rsidRPr="00DF6034" w:rsidDel="00BD6279">
          <w:rPr>
            <w:rFonts w:ascii="Arial" w:eastAsia="Arial" w:hAnsi="Arial"/>
            <w:b/>
            <w:bCs/>
            <w:sz w:val="20"/>
            <w:szCs w:val="20"/>
          </w:rPr>
          <w:delText xml:space="preserve">Cov Tsev Kawm Hauv </w:delText>
        </w:r>
      </w:del>
      <w:r w:rsidRPr="00DF6034">
        <w:rPr>
          <w:rFonts w:ascii="Arial" w:eastAsia="Arial" w:hAnsi="Arial"/>
          <w:b/>
          <w:bCs/>
          <w:sz w:val="20"/>
          <w:szCs w:val="20"/>
        </w:rPr>
        <w:t>Chaw Nyob</w:t>
      </w:r>
      <w:ins w:id="447" w:author="Fong RERHANG" w:date="2021-05-13T22:39:00Z">
        <w:r w:rsidR="00BD6279">
          <w:rPr>
            <w:rFonts w:ascii="Arial" w:eastAsia="Arial" w:hAnsi="Arial"/>
            <w:b/>
            <w:bCs/>
            <w:sz w:val="20"/>
            <w:szCs w:val="20"/>
          </w:rPr>
          <w:t xml:space="preserve"> Tsev Kawm</w:t>
        </w:r>
      </w:ins>
      <w:r w:rsidRPr="00DF6034">
        <w:rPr>
          <w:rFonts w:ascii="Arial" w:eastAsia="Arial" w:hAnsi="Arial"/>
          <w:b/>
          <w:bCs/>
          <w:sz w:val="20"/>
          <w:szCs w:val="20"/>
        </w:rPr>
        <w:t>:</w:t>
      </w:r>
      <w:r w:rsidRPr="00DF6034">
        <w:rPr>
          <w:rFonts w:ascii="Arial" w:eastAsia="Arial" w:hAnsi="Arial"/>
          <w:sz w:val="20"/>
          <w:szCs w:val="20"/>
        </w:rPr>
        <w:t xml:space="preserve"> </w:t>
      </w:r>
      <w:r w:rsidR="001F6DD2">
        <w:rPr>
          <w:rFonts w:ascii="Arial" w:eastAsia="Arial" w:hAnsi="Arial"/>
          <w:i/>
          <w:iCs/>
          <w:sz w:val="20"/>
          <w:szCs w:val="20"/>
          <w:u w:val="single"/>
        </w:rPr>
        <w:t>Susan B, Anthony</w:t>
      </w:r>
    </w:p>
    <w:p w14:paraId="439F5959" w14:textId="3862CB9C" w:rsidR="007641EA" w:rsidRDefault="007641EA" w:rsidP="007641EA">
      <w:pPr>
        <w:pBdr>
          <w:bottom w:val="single" w:sz="12" w:space="1" w:color="auto"/>
        </w:pBdr>
        <w:jc w:val="both"/>
        <w:rPr>
          <w:rFonts w:ascii="Arial" w:eastAsia="Arial" w:hAnsi="Arial"/>
          <w:sz w:val="20"/>
          <w:szCs w:val="20"/>
        </w:rPr>
      </w:pPr>
      <w:r>
        <w:rPr>
          <w:rFonts w:ascii="Arial" w:eastAsia="Arial" w:hAnsi="Arial"/>
          <w:b/>
          <w:bCs/>
          <w:sz w:val="20"/>
          <w:szCs w:val="20"/>
        </w:rPr>
        <w:t xml:space="preserve">Haiv </w:t>
      </w:r>
      <w:r w:rsidRPr="00DF6034">
        <w:rPr>
          <w:rFonts w:ascii="Arial" w:eastAsia="Arial" w:hAnsi="Arial"/>
          <w:b/>
          <w:bCs/>
          <w:sz w:val="20"/>
          <w:szCs w:val="20"/>
        </w:rPr>
        <w:t>Neeg Mev:</w:t>
      </w:r>
      <w:r w:rsidRPr="00DF6034">
        <w:rPr>
          <w:rFonts w:ascii="Arial" w:eastAsia="Arial" w:hAnsi="Arial"/>
          <w:sz w:val="20"/>
          <w:szCs w:val="20"/>
        </w:rPr>
        <w:t xml:space="preserve"> </w:t>
      </w:r>
      <w:r>
        <w:rPr>
          <w:rFonts w:ascii="Arial" w:eastAsia="Arial" w:hAnsi="Arial"/>
          <w:sz w:val="20"/>
          <w:szCs w:val="20"/>
        </w:rPr>
        <w:sym w:font="Wingdings 2" w:char="F0A3"/>
      </w:r>
      <w:r w:rsidRPr="00DF6034">
        <w:rPr>
          <w:rFonts w:ascii="Arial" w:eastAsia="Arial" w:hAnsi="Arial"/>
          <w:sz w:val="20"/>
          <w:szCs w:val="20"/>
        </w:rPr>
        <w:t xml:space="preserve">Muaj   </w:t>
      </w:r>
      <w:r>
        <w:rPr>
          <w:rFonts w:ascii="Arial" w:eastAsia="Arial" w:hAnsi="Arial"/>
          <w:sz w:val="20"/>
          <w:szCs w:val="20"/>
        </w:rPr>
        <w:sym w:font="Wingdings 2" w:char="F052"/>
      </w:r>
      <w:r w:rsidRPr="00DF6034">
        <w:rPr>
          <w:rFonts w:ascii="Arial" w:eastAsia="Arial" w:hAnsi="Arial"/>
          <w:sz w:val="20"/>
          <w:szCs w:val="20"/>
        </w:rPr>
        <w:t xml:space="preserve">Tsis Muaj </w:t>
      </w:r>
      <w:r w:rsidRPr="00DF6034">
        <w:rPr>
          <w:rFonts w:ascii="Arial" w:eastAsia="Arial" w:hAnsi="Arial"/>
          <w:sz w:val="20"/>
          <w:szCs w:val="20"/>
        </w:rPr>
        <w:sym w:font="Wingdings 2" w:char="F0A3"/>
      </w:r>
      <w:r w:rsidRPr="00DF6034">
        <w:rPr>
          <w:rFonts w:ascii="Arial" w:eastAsia="Arial" w:hAnsi="Arial"/>
          <w:sz w:val="20"/>
          <w:szCs w:val="20"/>
        </w:rPr>
        <w:t xml:space="preserve"> Haiv Neeg Txhob</w:t>
      </w:r>
      <w:r>
        <w:rPr>
          <w:rFonts w:ascii="Arial" w:eastAsia="Arial" w:hAnsi="Arial"/>
          <w:sz w:val="20"/>
          <w:szCs w:val="20"/>
        </w:rPr>
        <w:t xml:space="preserve"> </w:t>
      </w:r>
      <w:r w:rsidRPr="00DF6034">
        <w:rPr>
          <w:rFonts w:ascii="Arial" w:eastAsia="Arial" w:hAnsi="Arial"/>
          <w:sz w:val="20"/>
          <w:szCs w:val="20"/>
        </w:rPr>
        <w:t xml:space="preserve">txwm </w:t>
      </w:r>
      <w:r>
        <w:rPr>
          <w:rFonts w:ascii="Arial" w:eastAsia="Arial" w:hAnsi="Arial"/>
          <w:sz w:val="20"/>
          <w:szCs w:val="20"/>
        </w:rPr>
        <w:t>Cia Tsis Muaj</w:t>
      </w:r>
      <w:r w:rsidR="006F1886">
        <w:rPr>
          <w:rFonts w:ascii="Arial" w:eastAsia="Arial" w:hAnsi="Arial"/>
          <w:sz w:val="20"/>
          <w:szCs w:val="20"/>
        </w:rPr>
        <w:t xml:space="preserve">                                                                          </w:t>
      </w:r>
      <w:r w:rsidR="006F1886" w:rsidRPr="006F1886">
        <w:rPr>
          <w:rFonts w:ascii="Arial" w:eastAsia="Arial" w:hAnsi="Arial"/>
          <w:sz w:val="2"/>
          <w:szCs w:val="2"/>
        </w:rPr>
        <w:t>,</w:t>
      </w:r>
      <w:r w:rsidR="006F1886">
        <w:rPr>
          <w:rFonts w:ascii="Arial" w:eastAsia="Arial" w:hAnsi="Arial"/>
          <w:sz w:val="20"/>
          <w:szCs w:val="20"/>
        </w:rPr>
        <w:t xml:space="preserve"> </w:t>
      </w:r>
      <w:r>
        <w:rPr>
          <w:rFonts w:ascii="Arial" w:eastAsia="Arial" w:hAnsi="Arial"/>
          <w:b/>
          <w:bCs/>
          <w:sz w:val="20"/>
          <w:szCs w:val="20"/>
        </w:rPr>
        <w:t>Hom</w:t>
      </w:r>
      <w:r w:rsidRPr="00DF6034">
        <w:rPr>
          <w:rFonts w:ascii="Arial" w:eastAsia="Arial" w:hAnsi="Arial"/>
          <w:b/>
          <w:bCs/>
          <w:sz w:val="20"/>
          <w:szCs w:val="20"/>
        </w:rPr>
        <w:t xml:space="preserve"> neeg (tsis hais haiv neeg twg): </w:t>
      </w:r>
      <w:r>
        <w:rPr>
          <w:rFonts w:ascii="Arial" w:eastAsia="Arial" w:hAnsi="Arial"/>
          <w:b/>
          <w:bCs/>
          <w:sz w:val="20"/>
          <w:szCs w:val="20"/>
        </w:rPr>
        <w:t>Hom</w:t>
      </w:r>
      <w:r w:rsidRPr="00DF6034">
        <w:rPr>
          <w:rFonts w:ascii="Arial" w:eastAsia="Arial" w:hAnsi="Arial"/>
          <w:b/>
          <w:bCs/>
          <w:sz w:val="20"/>
          <w:szCs w:val="20"/>
        </w:rPr>
        <w:t xml:space="preserve"> neeg 1.</w:t>
      </w:r>
      <w:r>
        <w:rPr>
          <w:rFonts w:ascii="Arial" w:eastAsia="Arial" w:hAnsi="Arial"/>
          <w:i/>
          <w:iCs/>
          <w:sz w:val="20"/>
          <w:szCs w:val="20"/>
          <w:u w:val="single"/>
        </w:rPr>
        <w:t xml:space="preserve">208 Hmoob </w:t>
      </w:r>
      <w:r>
        <w:rPr>
          <w:rFonts w:ascii="Arial" w:eastAsia="Arial" w:hAnsi="Arial"/>
          <w:b/>
          <w:bCs/>
          <w:sz w:val="20"/>
          <w:szCs w:val="20"/>
        </w:rPr>
        <w:t>Hom</w:t>
      </w:r>
      <w:r w:rsidRPr="00DF6034">
        <w:rPr>
          <w:rFonts w:ascii="Arial" w:eastAsia="Arial" w:hAnsi="Arial"/>
          <w:b/>
          <w:bCs/>
          <w:sz w:val="20"/>
          <w:szCs w:val="20"/>
        </w:rPr>
        <w:t xml:space="preserve"> neeg 2.</w:t>
      </w:r>
      <w:r>
        <w:rPr>
          <w:rFonts w:ascii="Arial" w:eastAsia="Arial" w:hAnsi="Arial"/>
          <w:b/>
          <w:bCs/>
          <w:sz w:val="20"/>
          <w:szCs w:val="20"/>
        </w:rPr>
        <w:t xml:space="preserve"> </w:t>
      </w:r>
      <w:r w:rsidRPr="00DF6034">
        <w:rPr>
          <w:rFonts w:ascii="Arial" w:eastAsia="Arial" w:hAnsi="Arial"/>
          <w:b/>
          <w:bCs/>
          <w:sz w:val="20"/>
          <w:szCs w:val="20"/>
        </w:rPr>
        <w:t xml:space="preserve">____ </w:t>
      </w:r>
      <w:r>
        <w:rPr>
          <w:rFonts w:ascii="Arial" w:eastAsia="Arial" w:hAnsi="Arial"/>
          <w:b/>
          <w:bCs/>
          <w:sz w:val="20"/>
          <w:szCs w:val="20"/>
        </w:rPr>
        <w:t>Hom</w:t>
      </w:r>
      <w:r w:rsidRPr="00DF6034">
        <w:rPr>
          <w:rFonts w:ascii="Arial" w:eastAsia="Arial" w:hAnsi="Arial"/>
          <w:b/>
          <w:bCs/>
          <w:sz w:val="20"/>
          <w:szCs w:val="20"/>
        </w:rPr>
        <w:t xml:space="preserve"> neeg 3.</w:t>
      </w:r>
      <w:r>
        <w:rPr>
          <w:rFonts w:ascii="Arial" w:eastAsia="Arial" w:hAnsi="Arial"/>
          <w:b/>
          <w:bCs/>
          <w:sz w:val="20"/>
          <w:szCs w:val="20"/>
        </w:rPr>
        <w:t xml:space="preserve"> </w:t>
      </w:r>
      <w:r w:rsidRPr="00DF6034">
        <w:rPr>
          <w:rFonts w:ascii="Arial" w:eastAsia="Arial" w:hAnsi="Arial"/>
          <w:b/>
          <w:bCs/>
          <w:sz w:val="20"/>
          <w:szCs w:val="20"/>
        </w:rPr>
        <w:t xml:space="preserve">___ </w:t>
      </w:r>
      <w:r>
        <w:rPr>
          <w:rFonts w:ascii="Arial" w:eastAsia="Arial" w:hAnsi="Arial"/>
          <w:b/>
          <w:bCs/>
          <w:sz w:val="20"/>
          <w:szCs w:val="20"/>
        </w:rPr>
        <w:t>Hom</w:t>
      </w:r>
      <w:r w:rsidRPr="00DF6034">
        <w:rPr>
          <w:rFonts w:ascii="Arial" w:eastAsia="Arial" w:hAnsi="Arial"/>
          <w:b/>
          <w:bCs/>
          <w:sz w:val="20"/>
          <w:szCs w:val="20"/>
        </w:rPr>
        <w:t xml:space="preserve"> neeg 4.____  </w:t>
      </w:r>
      <w:r>
        <w:rPr>
          <w:rFonts w:ascii="Arial" w:eastAsia="Arial" w:hAnsi="Arial"/>
          <w:b/>
          <w:bCs/>
          <w:sz w:val="20"/>
          <w:szCs w:val="20"/>
        </w:rPr>
        <w:t>Hom</w:t>
      </w:r>
      <w:r w:rsidRPr="00DF6034">
        <w:rPr>
          <w:rFonts w:ascii="Arial" w:eastAsia="Arial" w:hAnsi="Arial"/>
          <w:b/>
          <w:bCs/>
          <w:sz w:val="20"/>
          <w:szCs w:val="20"/>
        </w:rPr>
        <w:t xml:space="preserve"> neeg 5.____  </w:t>
      </w:r>
      <w:r w:rsidRPr="00DF6034">
        <w:rPr>
          <w:rFonts w:ascii="Arial" w:eastAsia="Arial" w:hAnsi="Arial"/>
          <w:sz w:val="20"/>
          <w:szCs w:val="20"/>
        </w:rPr>
        <w:sym w:font="Wingdings 2" w:char="F0A3"/>
      </w:r>
      <w:r w:rsidRPr="00DF6034">
        <w:rPr>
          <w:rFonts w:ascii="Arial" w:eastAsia="Arial" w:hAnsi="Arial"/>
          <w:sz w:val="20"/>
          <w:szCs w:val="20"/>
        </w:rPr>
        <w:t xml:space="preserve"> </w:t>
      </w:r>
      <w:r w:rsidRPr="001D6A8C">
        <w:rPr>
          <w:rFonts w:ascii="Arial" w:eastAsia="Arial" w:hAnsi="Arial"/>
          <w:sz w:val="20"/>
          <w:szCs w:val="20"/>
          <w:rPrChange w:id="448" w:author="Fong RERHANG" w:date="2021-05-13T22:42:00Z">
            <w:rPr>
              <w:rFonts w:ascii="Arial" w:eastAsia="Arial" w:hAnsi="Arial"/>
              <w:b/>
              <w:bCs/>
              <w:sz w:val="20"/>
              <w:szCs w:val="20"/>
            </w:rPr>
          </w:rPrChange>
        </w:rPr>
        <w:t>Hom Neeg</w:t>
      </w:r>
      <w:r w:rsidRPr="00DF6034">
        <w:rPr>
          <w:rFonts w:ascii="Arial" w:eastAsia="Arial" w:hAnsi="Arial"/>
          <w:sz w:val="20"/>
          <w:szCs w:val="20"/>
        </w:rPr>
        <w:t xml:space="preserve"> </w:t>
      </w:r>
      <w:r>
        <w:rPr>
          <w:rFonts w:ascii="Arial" w:eastAsia="Arial" w:hAnsi="Arial"/>
          <w:sz w:val="20"/>
          <w:szCs w:val="20"/>
        </w:rPr>
        <w:t>Txhob Txwm cia Tsis Muaj</w:t>
      </w:r>
    </w:p>
    <w:p w14:paraId="5856AAFD" w14:textId="039D0665" w:rsidR="007641EA" w:rsidRPr="00607431" w:rsidRDefault="007641EA" w:rsidP="001D6A8C">
      <w:pPr>
        <w:rPr>
          <w:rFonts w:ascii="Arial" w:eastAsia="Arial" w:hAnsi="Arial"/>
          <w:sz w:val="22"/>
          <w:szCs w:val="18"/>
        </w:rPr>
        <w:pPrChange w:id="449" w:author="Fong RERHANG" w:date="2021-05-13T22:48:00Z">
          <w:pPr>
            <w:jc w:val="both"/>
          </w:pPr>
        </w:pPrChange>
      </w:pPr>
      <w:r w:rsidRPr="0022567F">
        <w:rPr>
          <w:rFonts w:ascii="Arial" w:eastAsia="Arial" w:hAnsi="Arial"/>
          <w:b/>
          <w:bCs/>
          <w:sz w:val="22"/>
          <w:szCs w:val="18"/>
        </w:rPr>
        <w:t xml:space="preserve">QHIA TXOG KEV </w:t>
      </w:r>
      <w:ins w:id="450" w:author="Fong RERHANG" w:date="2021-05-13T22:44:00Z">
        <w:r w:rsidR="001D6A8C">
          <w:rPr>
            <w:rFonts w:ascii="Arial" w:eastAsia="Arial" w:hAnsi="Arial"/>
            <w:b/>
            <w:bCs/>
            <w:sz w:val="22"/>
            <w:szCs w:val="18"/>
          </w:rPr>
          <w:t>XIAM OOB QHAB</w:t>
        </w:r>
      </w:ins>
      <w:r>
        <w:rPr>
          <w:rFonts w:ascii="Arial" w:eastAsia="Arial" w:hAnsi="Arial"/>
          <w:sz w:val="22"/>
          <w:szCs w:val="18"/>
        </w:rPr>
        <w:t>/</w:t>
      </w:r>
      <w:ins w:id="451" w:author="Fong RERHANG" w:date="2021-05-13T22:44:00Z">
        <w:r w:rsidR="001D6A8C" w:rsidRPr="001D6A8C">
          <w:rPr>
            <w:rFonts w:ascii="Arial" w:eastAsia="Arial" w:hAnsi="Arial"/>
            <w:b/>
            <w:bCs/>
            <w:sz w:val="22"/>
            <w:szCs w:val="18"/>
            <w:rPrChange w:id="452" w:author="Fong RERHANG" w:date="2021-05-13T22:45:00Z">
              <w:rPr>
                <w:rFonts w:ascii="Arial" w:eastAsia="Arial" w:hAnsi="Arial"/>
                <w:sz w:val="22"/>
                <w:szCs w:val="18"/>
              </w:rPr>
            </w:rPrChange>
          </w:rPr>
          <w:t>IES</w:t>
        </w:r>
      </w:ins>
      <w:del w:id="453" w:author="Fong RERHANG" w:date="2021-05-13T22:44:00Z">
        <w:r w:rsidDel="001D6A8C">
          <w:rPr>
            <w:rFonts w:ascii="Arial" w:eastAsia="Arial" w:hAnsi="Arial"/>
            <w:sz w:val="22"/>
            <w:szCs w:val="18"/>
          </w:rPr>
          <w:delText>COV KEV XIAM OOB QHAB</w:delText>
        </w:r>
      </w:del>
      <w:r>
        <w:rPr>
          <w:rFonts w:ascii="Arial" w:eastAsia="Arial" w:hAnsi="Arial"/>
          <w:sz w:val="22"/>
          <w:szCs w:val="18"/>
        </w:rPr>
        <w:t xml:space="preserve"> </w:t>
      </w:r>
      <w:del w:id="454" w:author="Fong RERHANG" w:date="2021-05-13T22:45:00Z">
        <w:r w:rsidDel="001D6A8C">
          <w:rPr>
            <w:rFonts w:ascii="Arial" w:eastAsia="Arial" w:hAnsi="Arial"/>
            <w:sz w:val="22"/>
            <w:szCs w:val="18"/>
          </w:rPr>
          <w:delText>ntawm</w:delText>
        </w:r>
      </w:del>
      <w:r>
        <w:rPr>
          <w:rFonts w:ascii="Arial" w:eastAsia="Arial" w:hAnsi="Arial"/>
          <w:sz w:val="22"/>
          <w:szCs w:val="18"/>
        </w:rPr>
        <w:t xml:space="preserve"> </w:t>
      </w:r>
      <w:r w:rsidRPr="001D6A8C">
        <w:rPr>
          <w:rFonts w:eastAsia="Arial" w:cs="Calibri"/>
          <w:i/>
          <w:iCs/>
          <w:sz w:val="18"/>
          <w:szCs w:val="14"/>
          <w:rPrChange w:id="455" w:author="Fong RERHANG" w:date="2021-05-13T22:46:00Z">
            <w:rPr>
              <w:rFonts w:eastAsia="Arial" w:cs="Calibri"/>
              <w:b/>
              <w:bCs/>
              <w:i/>
              <w:iCs/>
              <w:sz w:val="18"/>
              <w:szCs w:val="14"/>
            </w:rPr>
          </w:rPrChange>
        </w:rPr>
        <w:t>Cov Lus Cim</w:t>
      </w:r>
      <w:r w:rsidRPr="00DF6034">
        <w:rPr>
          <w:rFonts w:eastAsia="Arial" w:cs="Calibri"/>
          <w:b/>
          <w:bCs/>
          <w:i/>
          <w:iCs/>
          <w:sz w:val="18"/>
          <w:szCs w:val="14"/>
        </w:rPr>
        <w:t>:</w:t>
      </w:r>
      <w:r w:rsidRPr="00DF6034">
        <w:rPr>
          <w:rFonts w:eastAsia="Arial" w:cs="Calibri"/>
          <w:i/>
          <w:iCs/>
          <w:sz w:val="18"/>
          <w:szCs w:val="14"/>
        </w:rPr>
        <w:t xml:space="preserve"> </w:t>
      </w:r>
      <w:r w:rsidRPr="00FB0BF4">
        <w:rPr>
          <w:rFonts w:ascii="Arial" w:eastAsia="Arial" w:hAnsi="Arial" w:cs="Arial"/>
          <w:i/>
          <w:iCs/>
          <w:sz w:val="18"/>
          <w:szCs w:val="18"/>
        </w:rPr>
        <w:t>Rau IEP thawj zaug thiab txhua txhua peb xyoo, kev ntsuas yuav tsum tau ua thiab tham txog los ntawm pab pawg IEP ua ntej txiav txim siab qhov muaj feem. * Kev Xiam Oob Qhab Uas Tshwm Sim Tsawg</w:t>
      </w:r>
      <w:r w:rsidRPr="00DF6034">
        <w:rPr>
          <w:rFonts w:ascii="Arial" w:eastAsia="Arial" w:hAnsi="Arial" w:cs="Arial"/>
          <w:i/>
          <w:iCs/>
          <w:sz w:val="20"/>
          <w:szCs w:val="20"/>
        </w:rPr>
        <w:t xml:space="preserve"> </w:t>
      </w:r>
      <w:r w:rsidR="00607431">
        <w:rPr>
          <w:rFonts w:ascii="Arial" w:eastAsia="Arial" w:hAnsi="Arial"/>
          <w:sz w:val="22"/>
          <w:szCs w:val="18"/>
        </w:rPr>
        <w:t xml:space="preserve">                                                                                                                                          </w:t>
      </w:r>
      <w:r w:rsidR="00607431" w:rsidRPr="004F3D13">
        <w:rPr>
          <w:rFonts w:ascii="Arial" w:eastAsia="Arial" w:hAnsi="Arial"/>
          <w:sz w:val="2"/>
          <w:szCs w:val="2"/>
        </w:rPr>
        <w:t>,</w:t>
      </w:r>
      <w:r w:rsidR="00607431">
        <w:rPr>
          <w:rFonts w:ascii="Arial" w:eastAsia="Arial" w:hAnsi="Arial"/>
          <w:sz w:val="22"/>
          <w:szCs w:val="18"/>
        </w:rPr>
        <w:t xml:space="preserve"> </w:t>
      </w:r>
      <w:r>
        <w:rPr>
          <w:rFonts w:ascii="Arial" w:eastAsia="Arial" w:hAnsi="Arial"/>
          <w:b/>
          <w:bCs/>
          <w:sz w:val="20"/>
          <w:szCs w:val="20"/>
        </w:rPr>
        <w:t>Tsev kawm qib qis</w:t>
      </w:r>
      <w:r w:rsidRPr="00DF6034">
        <w:rPr>
          <w:rFonts w:ascii="Arial" w:eastAsia="Arial" w:hAnsi="Arial"/>
          <w:b/>
          <w:bCs/>
          <w:sz w:val="20"/>
          <w:szCs w:val="20"/>
        </w:rPr>
        <w:t>:</w:t>
      </w:r>
      <w:r w:rsidRPr="00DF6034">
        <w:rPr>
          <w:rFonts w:ascii="Arial" w:eastAsia="Arial" w:hAnsi="Arial"/>
          <w:sz w:val="20"/>
          <w:szCs w:val="20"/>
        </w:rPr>
        <w:t xml:space="preserve"> </w:t>
      </w:r>
      <w:del w:id="456" w:author="Fong RERHANG" w:date="2021-05-13T22:49:00Z">
        <w:r w:rsidRPr="00DF6034" w:rsidDel="001D6A8C">
          <w:rPr>
            <w:rFonts w:ascii="Arial" w:eastAsia="Arial" w:hAnsi="Arial"/>
            <w:sz w:val="20"/>
            <w:szCs w:val="20"/>
            <w:u w:val="single"/>
          </w:rPr>
          <w:delText xml:space="preserve"> </w:delText>
        </w:r>
        <w:r w:rsidR="002A7D49" w:rsidRPr="00106562" w:rsidDel="001D6A8C">
          <w:rPr>
            <w:rFonts w:ascii="Arial" w:eastAsia="Arial" w:hAnsi="Arial"/>
            <w:i/>
            <w:iCs/>
            <w:sz w:val="20"/>
            <w:szCs w:val="20"/>
            <w:u w:val="single"/>
          </w:rPr>
          <w:delText>h</w:delText>
        </w:r>
      </w:del>
      <w:ins w:id="457" w:author="Fong RERHANG" w:date="2021-05-13T22:49:00Z">
        <w:r w:rsidR="001D6A8C">
          <w:rPr>
            <w:rFonts w:ascii="Arial" w:eastAsia="Arial" w:hAnsi="Arial"/>
            <w:i/>
            <w:iCs/>
            <w:sz w:val="20"/>
            <w:szCs w:val="20"/>
            <w:u w:val="single"/>
          </w:rPr>
          <w:t>H</w:t>
        </w:r>
      </w:ins>
      <w:r w:rsidR="002A7D49" w:rsidRPr="00106562">
        <w:rPr>
          <w:rFonts w:ascii="Arial" w:eastAsia="Arial" w:hAnsi="Arial"/>
          <w:i/>
          <w:iCs/>
          <w:sz w:val="20"/>
          <w:szCs w:val="20"/>
          <w:u w:val="single"/>
        </w:rPr>
        <w:t xml:space="preserve">ais </w:t>
      </w:r>
      <w:del w:id="458" w:author="Fong RERHANG" w:date="2021-05-13T22:49:00Z">
        <w:r w:rsidR="002A7D49" w:rsidRPr="00106562" w:rsidDel="001D6A8C">
          <w:rPr>
            <w:rFonts w:ascii="Arial" w:eastAsia="Arial" w:hAnsi="Arial"/>
            <w:i/>
            <w:iCs/>
            <w:sz w:val="20"/>
            <w:szCs w:val="20"/>
            <w:u w:val="single"/>
          </w:rPr>
          <w:delText>l</w:delText>
        </w:r>
      </w:del>
      <w:ins w:id="459" w:author="Fong RERHANG" w:date="2021-05-13T22:49:00Z">
        <w:r w:rsidR="001D6A8C">
          <w:rPr>
            <w:rFonts w:ascii="Arial" w:eastAsia="Arial" w:hAnsi="Arial"/>
            <w:i/>
            <w:iCs/>
            <w:sz w:val="20"/>
            <w:szCs w:val="20"/>
            <w:u w:val="single"/>
          </w:rPr>
          <w:t>L</w:t>
        </w:r>
      </w:ins>
      <w:r w:rsidR="002A7D49" w:rsidRPr="00106562">
        <w:rPr>
          <w:rFonts w:ascii="Arial" w:eastAsia="Arial" w:hAnsi="Arial"/>
          <w:i/>
          <w:iCs/>
          <w:sz w:val="20"/>
          <w:szCs w:val="20"/>
          <w:u w:val="single"/>
        </w:rPr>
        <w:t xml:space="preserve">us </w:t>
      </w:r>
      <w:del w:id="460" w:author="Fong RERHANG" w:date="2021-05-13T22:49:00Z">
        <w:r w:rsidR="002A7D49" w:rsidRPr="00106562" w:rsidDel="001D6A8C">
          <w:rPr>
            <w:rFonts w:ascii="Arial" w:eastAsia="Arial" w:hAnsi="Arial"/>
            <w:i/>
            <w:iCs/>
            <w:sz w:val="20"/>
            <w:szCs w:val="20"/>
            <w:u w:val="single"/>
          </w:rPr>
          <w:delText>t</w:delText>
        </w:r>
      </w:del>
      <w:ins w:id="461" w:author="Fong RERHANG" w:date="2021-05-13T22:50:00Z">
        <w:r w:rsidR="001D6A8C">
          <w:rPr>
            <w:rFonts w:ascii="Arial" w:eastAsia="Arial" w:hAnsi="Arial"/>
            <w:i/>
            <w:iCs/>
            <w:sz w:val="20"/>
            <w:szCs w:val="20"/>
            <w:u w:val="single"/>
          </w:rPr>
          <w:t>T</w:t>
        </w:r>
      </w:ins>
      <w:r w:rsidR="002A7D49" w:rsidRPr="00106562">
        <w:rPr>
          <w:rFonts w:ascii="Arial" w:eastAsia="Arial" w:hAnsi="Arial"/>
          <w:i/>
          <w:iCs/>
          <w:sz w:val="20"/>
          <w:szCs w:val="20"/>
          <w:u w:val="single"/>
        </w:rPr>
        <w:t xml:space="preserve">sis </w:t>
      </w:r>
      <w:del w:id="462" w:author="Fong RERHANG" w:date="2021-05-13T22:50:00Z">
        <w:r w:rsidR="002A7D49" w:rsidRPr="00106562" w:rsidDel="001D6A8C">
          <w:rPr>
            <w:rFonts w:ascii="Arial" w:eastAsia="Arial" w:hAnsi="Arial"/>
            <w:i/>
            <w:iCs/>
            <w:sz w:val="20"/>
            <w:szCs w:val="20"/>
            <w:u w:val="single"/>
          </w:rPr>
          <w:delText>m</w:delText>
        </w:r>
      </w:del>
      <w:ins w:id="463" w:author="Fong RERHANG" w:date="2021-05-13T22:50:00Z">
        <w:r w:rsidR="001D6A8C">
          <w:rPr>
            <w:rFonts w:ascii="Arial" w:eastAsia="Arial" w:hAnsi="Arial"/>
            <w:i/>
            <w:iCs/>
            <w:sz w:val="20"/>
            <w:szCs w:val="20"/>
            <w:u w:val="single"/>
          </w:rPr>
          <w:t>M</w:t>
        </w:r>
      </w:ins>
      <w:r w:rsidR="002A7D49" w:rsidRPr="00106562">
        <w:rPr>
          <w:rFonts w:ascii="Arial" w:eastAsia="Arial" w:hAnsi="Arial"/>
          <w:i/>
          <w:iCs/>
          <w:sz w:val="20"/>
          <w:szCs w:val="20"/>
          <w:u w:val="single"/>
        </w:rPr>
        <w:t xml:space="preserve">eej </w:t>
      </w:r>
      <w:del w:id="464" w:author="Fong RERHANG" w:date="2021-05-13T22:50:00Z">
        <w:r w:rsidR="002A7D49" w:rsidRPr="00106562" w:rsidDel="001D6A8C">
          <w:rPr>
            <w:rFonts w:ascii="Arial" w:eastAsia="Arial" w:hAnsi="Arial"/>
            <w:i/>
            <w:iCs/>
            <w:sz w:val="20"/>
            <w:szCs w:val="20"/>
            <w:u w:val="single"/>
          </w:rPr>
          <w:delText>l</w:delText>
        </w:r>
      </w:del>
      <w:ins w:id="465" w:author="Fong RERHANG" w:date="2021-05-13T22:50:00Z">
        <w:r w:rsidR="001D6A8C">
          <w:rPr>
            <w:rFonts w:ascii="Arial" w:eastAsia="Arial" w:hAnsi="Arial"/>
            <w:i/>
            <w:iCs/>
            <w:sz w:val="20"/>
            <w:szCs w:val="20"/>
            <w:u w:val="single"/>
          </w:rPr>
          <w:t>L</w:t>
        </w:r>
      </w:ins>
      <w:r w:rsidR="002A7D49" w:rsidRPr="00106562">
        <w:rPr>
          <w:rFonts w:ascii="Arial" w:eastAsia="Arial" w:hAnsi="Arial"/>
          <w:i/>
          <w:iCs/>
          <w:sz w:val="20"/>
          <w:szCs w:val="20"/>
          <w:u w:val="single"/>
        </w:rPr>
        <w:t xml:space="preserve">os </w:t>
      </w:r>
      <w:del w:id="466" w:author="Fong RERHANG" w:date="2021-05-13T22:50:00Z">
        <w:r w:rsidR="002A7D49" w:rsidRPr="00106562" w:rsidDel="001D6A8C">
          <w:rPr>
            <w:rFonts w:ascii="Arial" w:eastAsia="Arial" w:hAnsi="Arial"/>
            <w:i/>
            <w:iCs/>
            <w:sz w:val="20"/>
            <w:szCs w:val="20"/>
            <w:u w:val="single"/>
          </w:rPr>
          <w:delText>s</w:delText>
        </w:r>
      </w:del>
      <w:ins w:id="467" w:author="Fong RERHANG" w:date="2021-05-13T22:50:00Z">
        <w:r w:rsidR="001D6A8C">
          <w:rPr>
            <w:rFonts w:ascii="Arial" w:eastAsia="Arial" w:hAnsi="Arial"/>
            <w:i/>
            <w:iCs/>
            <w:sz w:val="20"/>
            <w:szCs w:val="20"/>
            <w:u w:val="single"/>
          </w:rPr>
          <w:t>S</w:t>
        </w:r>
      </w:ins>
      <w:r w:rsidR="002A7D49" w:rsidRPr="00106562">
        <w:rPr>
          <w:rFonts w:ascii="Arial" w:eastAsia="Arial" w:hAnsi="Arial"/>
          <w:i/>
          <w:iCs/>
          <w:sz w:val="20"/>
          <w:szCs w:val="20"/>
          <w:u w:val="single"/>
        </w:rPr>
        <w:t xml:space="preserve">is </w:t>
      </w:r>
      <w:del w:id="468" w:author="Fong RERHANG" w:date="2021-05-13T22:50:00Z">
        <w:r w:rsidR="002A7D49" w:rsidRPr="00106562" w:rsidDel="001D6A8C">
          <w:rPr>
            <w:rFonts w:ascii="Arial" w:eastAsia="Arial" w:hAnsi="Arial"/>
            <w:i/>
            <w:iCs/>
            <w:sz w:val="20"/>
            <w:szCs w:val="20"/>
            <w:u w:val="single"/>
          </w:rPr>
          <w:delText>h</w:delText>
        </w:r>
      </w:del>
      <w:ins w:id="469" w:author="Fong RERHANG" w:date="2021-05-13T22:50:00Z">
        <w:r w:rsidR="001D6A8C">
          <w:rPr>
            <w:rFonts w:ascii="Arial" w:eastAsia="Arial" w:hAnsi="Arial"/>
            <w:i/>
            <w:iCs/>
            <w:sz w:val="20"/>
            <w:szCs w:val="20"/>
            <w:u w:val="single"/>
          </w:rPr>
          <w:t>H</w:t>
        </w:r>
      </w:ins>
      <w:r w:rsidR="002A7D49" w:rsidRPr="00106562">
        <w:rPr>
          <w:rFonts w:ascii="Arial" w:eastAsia="Arial" w:hAnsi="Arial"/>
          <w:i/>
          <w:iCs/>
          <w:sz w:val="20"/>
          <w:szCs w:val="20"/>
          <w:u w:val="single"/>
        </w:rPr>
        <w:t xml:space="preserve">ais </w:t>
      </w:r>
      <w:del w:id="470" w:author="Fong RERHANG" w:date="2021-05-13T22:50:00Z">
        <w:r w:rsidR="002A7D49" w:rsidRPr="00106562" w:rsidDel="001D6A8C">
          <w:rPr>
            <w:rFonts w:ascii="Arial" w:eastAsia="Arial" w:hAnsi="Arial"/>
            <w:i/>
            <w:iCs/>
            <w:sz w:val="20"/>
            <w:szCs w:val="20"/>
            <w:u w:val="single"/>
          </w:rPr>
          <w:delText>l</w:delText>
        </w:r>
      </w:del>
      <w:ins w:id="471" w:author="Fong RERHANG" w:date="2021-05-13T22:50:00Z">
        <w:r w:rsidR="001D6A8C">
          <w:rPr>
            <w:rFonts w:ascii="Arial" w:eastAsia="Arial" w:hAnsi="Arial"/>
            <w:i/>
            <w:iCs/>
            <w:sz w:val="20"/>
            <w:szCs w:val="20"/>
            <w:u w:val="single"/>
          </w:rPr>
          <w:t>L</w:t>
        </w:r>
      </w:ins>
      <w:r w:rsidR="002A7D49" w:rsidRPr="00106562">
        <w:rPr>
          <w:rFonts w:ascii="Arial" w:eastAsia="Arial" w:hAnsi="Arial"/>
          <w:i/>
          <w:iCs/>
          <w:sz w:val="20"/>
          <w:szCs w:val="20"/>
          <w:u w:val="single"/>
        </w:rPr>
        <w:t xml:space="preserve">us </w:t>
      </w:r>
      <w:del w:id="472" w:author="Fong RERHANG" w:date="2021-05-13T22:50:00Z">
        <w:r w:rsidR="002A7D49" w:rsidRPr="00106562" w:rsidDel="001D6A8C">
          <w:rPr>
            <w:rFonts w:ascii="Arial" w:eastAsia="Arial" w:hAnsi="Arial"/>
            <w:i/>
            <w:iCs/>
            <w:sz w:val="20"/>
            <w:szCs w:val="20"/>
            <w:u w:val="single"/>
          </w:rPr>
          <w:delText>t</w:delText>
        </w:r>
      </w:del>
      <w:ins w:id="473" w:author="Fong RERHANG" w:date="2021-05-13T22:50:00Z">
        <w:r w:rsidR="001D6A8C">
          <w:rPr>
            <w:rFonts w:ascii="Arial" w:eastAsia="Arial" w:hAnsi="Arial"/>
            <w:i/>
            <w:iCs/>
            <w:sz w:val="20"/>
            <w:szCs w:val="20"/>
            <w:u w:val="single"/>
          </w:rPr>
          <w:t>T</w:t>
        </w:r>
      </w:ins>
      <w:r w:rsidR="002A7D49" w:rsidRPr="00106562">
        <w:rPr>
          <w:rFonts w:ascii="Arial" w:eastAsia="Arial" w:hAnsi="Arial"/>
          <w:i/>
          <w:iCs/>
          <w:sz w:val="20"/>
          <w:szCs w:val="20"/>
          <w:u w:val="single"/>
        </w:rPr>
        <w:t xml:space="preserve">sis </w:t>
      </w:r>
      <w:del w:id="474" w:author="Fong RERHANG" w:date="2021-05-13T22:50:00Z">
        <w:r w:rsidR="002A7D49" w:rsidRPr="00106562" w:rsidDel="001D6A8C">
          <w:rPr>
            <w:rFonts w:ascii="Arial" w:eastAsia="Arial" w:hAnsi="Arial"/>
            <w:i/>
            <w:iCs/>
            <w:sz w:val="20"/>
            <w:szCs w:val="20"/>
            <w:u w:val="single"/>
          </w:rPr>
          <w:delText>y</w:delText>
        </w:r>
      </w:del>
      <w:ins w:id="475" w:author="Fong RERHANG" w:date="2021-05-13T22:50:00Z">
        <w:r w:rsidR="001D6A8C">
          <w:rPr>
            <w:rFonts w:ascii="Arial" w:eastAsia="Arial" w:hAnsi="Arial"/>
            <w:i/>
            <w:iCs/>
            <w:sz w:val="20"/>
            <w:szCs w:val="20"/>
            <w:u w:val="single"/>
          </w:rPr>
          <w:t>Y</w:t>
        </w:r>
      </w:ins>
      <w:r w:rsidR="002A7D49" w:rsidRPr="00106562">
        <w:rPr>
          <w:rFonts w:ascii="Arial" w:eastAsia="Arial" w:hAnsi="Arial"/>
          <w:i/>
          <w:iCs/>
          <w:sz w:val="20"/>
          <w:szCs w:val="20"/>
          <w:u w:val="single"/>
        </w:rPr>
        <w:t>og</w:t>
      </w:r>
      <w:r w:rsidRPr="00106562">
        <w:rPr>
          <w:rFonts w:ascii="Arial" w:eastAsia="Arial" w:hAnsi="Arial"/>
          <w:i/>
          <w:iCs/>
          <w:sz w:val="20"/>
          <w:szCs w:val="20"/>
        </w:rPr>
        <w:t xml:space="preserve">   </w:t>
      </w:r>
      <w:r w:rsidRPr="00DF6034">
        <w:rPr>
          <w:rFonts w:ascii="Arial" w:eastAsia="Arial" w:hAnsi="Arial"/>
          <w:sz w:val="20"/>
          <w:szCs w:val="20"/>
        </w:rPr>
        <w:t xml:space="preserve">                              </w:t>
      </w:r>
      <w:r>
        <w:rPr>
          <w:rFonts w:ascii="Arial" w:eastAsia="Arial" w:hAnsi="Arial"/>
          <w:b/>
          <w:bCs/>
          <w:sz w:val="20"/>
          <w:szCs w:val="20"/>
        </w:rPr>
        <w:t>Tsev kawm qib nrab</w:t>
      </w:r>
      <w:r w:rsidRPr="00DF6034">
        <w:rPr>
          <w:rFonts w:ascii="Arial" w:eastAsia="Arial" w:hAnsi="Arial"/>
          <w:b/>
          <w:bCs/>
          <w:sz w:val="20"/>
          <w:szCs w:val="20"/>
          <w:u w:val="single"/>
        </w:rPr>
        <w:t>:</w:t>
      </w:r>
      <w:r w:rsidRPr="00DF6034">
        <w:rPr>
          <w:rFonts w:ascii="Arial" w:eastAsia="Arial" w:hAnsi="Arial"/>
          <w:sz w:val="20"/>
          <w:szCs w:val="20"/>
          <w:u w:val="single"/>
        </w:rPr>
        <w:t xml:space="preserve"> </w:t>
      </w:r>
      <w:r w:rsidRPr="00754C18">
        <w:rPr>
          <w:rFonts w:ascii="Arial" w:eastAsia="Arial" w:hAnsi="Arial"/>
          <w:i/>
          <w:iCs/>
          <w:sz w:val="20"/>
          <w:szCs w:val="20"/>
          <w:u w:val="single"/>
        </w:rPr>
        <w:t xml:space="preserve">Tsis </w:t>
      </w:r>
      <w:del w:id="476" w:author="Fong RERHANG" w:date="2021-05-13T22:50:00Z">
        <w:r w:rsidRPr="00754C18" w:rsidDel="001D6A8C">
          <w:rPr>
            <w:rFonts w:ascii="Arial" w:eastAsia="Arial" w:hAnsi="Arial"/>
            <w:i/>
            <w:iCs/>
            <w:sz w:val="20"/>
            <w:szCs w:val="20"/>
            <w:u w:val="single"/>
          </w:rPr>
          <w:delText>m</w:delText>
        </w:r>
      </w:del>
      <w:ins w:id="477" w:author="Fong RERHANG" w:date="2021-05-13T22:50:00Z">
        <w:r w:rsidR="001D6A8C">
          <w:rPr>
            <w:rFonts w:ascii="Arial" w:eastAsia="Arial" w:hAnsi="Arial"/>
            <w:i/>
            <w:iCs/>
            <w:sz w:val="20"/>
            <w:szCs w:val="20"/>
            <w:u w:val="single"/>
          </w:rPr>
          <w:t>M</w:t>
        </w:r>
      </w:ins>
      <w:r w:rsidRPr="00754C18">
        <w:rPr>
          <w:rFonts w:ascii="Arial" w:eastAsia="Arial" w:hAnsi="Arial"/>
          <w:i/>
          <w:iCs/>
          <w:sz w:val="20"/>
          <w:szCs w:val="20"/>
          <w:u w:val="single"/>
        </w:rPr>
        <w:t>uaj</w:t>
      </w:r>
    </w:p>
    <w:p w14:paraId="36A07FD0" w14:textId="7FA9EE6F" w:rsidR="007641EA" w:rsidRPr="001D0F69" w:rsidRDefault="007641EA" w:rsidP="007641EA">
      <w:pPr>
        <w:pBdr>
          <w:bottom w:val="single" w:sz="12" w:space="1" w:color="auto"/>
        </w:pBdr>
        <w:jc w:val="both"/>
        <w:rPr>
          <w:rFonts w:ascii="Arial" w:eastAsia="Arial" w:hAnsi="Arial"/>
          <w:sz w:val="20"/>
          <w:szCs w:val="20"/>
        </w:rPr>
      </w:pPr>
      <w:r w:rsidRPr="00DF6034">
        <w:rPr>
          <w:rFonts w:ascii="Arial" w:eastAsia="Arial" w:hAnsi="Arial"/>
          <w:sz w:val="20"/>
          <w:szCs w:val="20"/>
        </w:rPr>
        <w:sym w:font="Wingdings 2" w:char="F0A3"/>
      </w:r>
      <w:r w:rsidRPr="00DF6034">
        <w:rPr>
          <w:rFonts w:ascii="Arial" w:eastAsia="Arial" w:hAnsi="Arial"/>
          <w:sz w:val="20"/>
          <w:szCs w:val="20"/>
        </w:rPr>
        <w:t xml:space="preserve">Tsis Tsim Nyog Rau Kev Kawm Tshwj Xeeb </w:t>
      </w:r>
      <w:r w:rsidRPr="00DF6034">
        <w:rPr>
          <w:rFonts w:ascii="Arial" w:eastAsia="Arial" w:hAnsi="Arial"/>
          <w:sz w:val="20"/>
          <w:szCs w:val="20"/>
        </w:rPr>
        <w:sym w:font="Wingdings 2" w:char="F0A3"/>
      </w:r>
      <w:r w:rsidRPr="00DF6034">
        <w:rPr>
          <w:rFonts w:ascii="Arial" w:eastAsia="Arial" w:hAnsi="Arial"/>
          <w:sz w:val="20"/>
          <w:szCs w:val="20"/>
        </w:rPr>
        <w:t>Tawm Los ntawm Kev Kawm Tshwj Xeeb (rov qab los rau ed</w:t>
      </w:r>
      <w:del w:id="478" w:author="Fong RERHANG" w:date="2021-05-13T22:51:00Z">
        <w:r w:rsidRPr="00DF6034" w:rsidDel="00C70148">
          <w:rPr>
            <w:rFonts w:ascii="Arial" w:eastAsia="Arial" w:hAnsi="Arial"/>
            <w:sz w:val="20"/>
            <w:szCs w:val="20"/>
          </w:rPr>
          <w:delText xml:space="preserve"> </w:delText>
        </w:r>
      </w:del>
      <w:r w:rsidRPr="00DF6034">
        <w:rPr>
          <w:rFonts w:ascii="Arial" w:eastAsia="Arial" w:hAnsi="Arial"/>
          <w:sz w:val="20"/>
          <w:szCs w:val="20"/>
        </w:rPr>
        <w:t>/</w:t>
      </w:r>
      <w:del w:id="479" w:author="Fong RERHANG" w:date="2021-05-13T22:51:00Z">
        <w:r w:rsidRPr="00DF6034" w:rsidDel="00C70148">
          <w:rPr>
            <w:rFonts w:ascii="Arial" w:eastAsia="Arial" w:hAnsi="Arial"/>
            <w:sz w:val="20"/>
            <w:szCs w:val="20"/>
          </w:rPr>
          <w:delText xml:space="preserve"> </w:delText>
        </w:r>
      </w:del>
      <w:r w:rsidRPr="00DF6034">
        <w:rPr>
          <w:rFonts w:ascii="Arial" w:eastAsia="Arial" w:hAnsi="Arial"/>
          <w:sz w:val="20"/>
          <w:szCs w:val="20"/>
        </w:rPr>
        <w:t>tsis muaj feem tau txais kev pab ntxiv lawm</w:t>
      </w:r>
      <w:r>
        <w:rPr>
          <w:rFonts w:ascii="Arial" w:eastAsia="Arial" w:hAnsi="Arial"/>
          <w:sz w:val="20"/>
          <w:szCs w:val="20"/>
        </w:rPr>
        <w:t>)</w:t>
      </w:r>
      <w:r w:rsidR="001D0F69">
        <w:rPr>
          <w:rFonts w:ascii="Arial" w:eastAsia="Arial" w:hAnsi="Arial"/>
          <w:sz w:val="20"/>
          <w:szCs w:val="20"/>
        </w:rPr>
        <w:t xml:space="preserve">                                                                                                                                       </w:t>
      </w:r>
      <w:r w:rsidR="001D0F69" w:rsidRPr="001D0F69">
        <w:rPr>
          <w:rFonts w:ascii="Arial" w:eastAsia="Arial" w:hAnsi="Arial"/>
          <w:sz w:val="2"/>
          <w:szCs w:val="2"/>
        </w:rPr>
        <w:t>,</w:t>
      </w:r>
      <w:r w:rsidR="001D0F69">
        <w:rPr>
          <w:rFonts w:ascii="Arial" w:eastAsia="Arial" w:hAnsi="Arial"/>
          <w:sz w:val="20"/>
          <w:szCs w:val="20"/>
        </w:rPr>
        <w:t xml:space="preserve"> </w:t>
      </w:r>
      <w:r w:rsidRPr="00DF6034">
        <w:rPr>
          <w:rFonts w:ascii="Arial" w:eastAsia="Arial" w:hAnsi="Arial"/>
          <w:b/>
          <w:bCs/>
          <w:sz w:val="20"/>
          <w:szCs w:val="20"/>
        </w:rPr>
        <w:t xml:space="preserve">Piav qhia seb cov tub ntxhais kawm </w:t>
      </w:r>
      <w:r>
        <w:rPr>
          <w:rFonts w:ascii="Arial" w:eastAsia="Arial" w:hAnsi="Arial"/>
          <w:b/>
          <w:bCs/>
          <w:sz w:val="20"/>
          <w:szCs w:val="20"/>
        </w:rPr>
        <w:t xml:space="preserve">kev xiam oob </w:t>
      </w:r>
      <w:del w:id="480" w:author="Fong RERHANG" w:date="2021-05-13T22:52:00Z">
        <w:r w:rsidDel="00C70148">
          <w:rPr>
            <w:rFonts w:ascii="Arial" w:eastAsia="Arial" w:hAnsi="Arial"/>
            <w:b/>
            <w:bCs/>
            <w:sz w:val="20"/>
            <w:szCs w:val="20"/>
          </w:rPr>
          <w:delText>Q</w:delText>
        </w:r>
      </w:del>
      <w:ins w:id="481" w:author="Fong RERHANG" w:date="2021-05-13T22:52:00Z">
        <w:r w:rsidR="00C70148">
          <w:rPr>
            <w:rFonts w:ascii="Arial" w:eastAsia="Arial" w:hAnsi="Arial"/>
            <w:b/>
            <w:bCs/>
            <w:sz w:val="20"/>
            <w:szCs w:val="20"/>
          </w:rPr>
          <w:t>q</w:t>
        </w:r>
      </w:ins>
      <w:r>
        <w:rPr>
          <w:rFonts w:ascii="Arial" w:eastAsia="Arial" w:hAnsi="Arial"/>
          <w:b/>
          <w:bCs/>
          <w:sz w:val="20"/>
          <w:szCs w:val="20"/>
        </w:rPr>
        <w:t xml:space="preserve">hab uas </w:t>
      </w:r>
      <w:r w:rsidRPr="00DF6034">
        <w:rPr>
          <w:rFonts w:ascii="Arial" w:eastAsia="Arial" w:hAnsi="Arial"/>
          <w:b/>
          <w:bCs/>
          <w:sz w:val="20"/>
          <w:szCs w:val="20"/>
        </w:rPr>
        <w:t>cuam tshuam txog kev koom tes thiab kev kawm hauv cov ntawv kawm</w:t>
      </w:r>
      <w:r>
        <w:rPr>
          <w:rFonts w:ascii="Arial" w:eastAsia="Arial" w:hAnsi="Arial"/>
          <w:b/>
          <w:bCs/>
          <w:sz w:val="20"/>
          <w:szCs w:val="20"/>
        </w:rPr>
        <w:t xml:space="preserve"> ib txwm</w:t>
      </w:r>
      <w:r w:rsidRPr="00DF6034">
        <w:rPr>
          <w:rFonts w:ascii="Arial" w:eastAsia="Arial" w:hAnsi="Arial"/>
          <w:b/>
          <w:bCs/>
          <w:sz w:val="20"/>
          <w:szCs w:val="20"/>
        </w:rPr>
        <w:t>(los</w:t>
      </w:r>
      <w:r>
        <w:rPr>
          <w:rFonts w:ascii="Arial" w:eastAsia="Arial" w:hAnsi="Arial"/>
          <w:b/>
          <w:bCs/>
          <w:sz w:val="20"/>
          <w:szCs w:val="20"/>
        </w:rPr>
        <w:t xml:space="preserve"> </w:t>
      </w:r>
      <w:r w:rsidRPr="00DF6034">
        <w:rPr>
          <w:rFonts w:ascii="Arial" w:eastAsia="Arial" w:hAnsi="Arial"/>
          <w:b/>
          <w:bCs/>
          <w:sz w:val="20"/>
          <w:szCs w:val="20"/>
        </w:rPr>
        <w:t>sis rau cov me</w:t>
      </w:r>
      <w:r>
        <w:rPr>
          <w:rFonts w:ascii="Arial" w:eastAsia="Arial" w:hAnsi="Arial"/>
          <w:b/>
          <w:bCs/>
          <w:sz w:val="20"/>
          <w:szCs w:val="20"/>
        </w:rPr>
        <w:t xml:space="preserve"> </w:t>
      </w:r>
      <w:r w:rsidRPr="00DF6034">
        <w:rPr>
          <w:rFonts w:ascii="Arial" w:eastAsia="Arial" w:hAnsi="Arial"/>
          <w:b/>
          <w:bCs/>
          <w:sz w:val="20"/>
          <w:szCs w:val="20"/>
        </w:rPr>
        <w:t>nyuam pib kawm, koom nrog hauv cov hauj</w:t>
      </w:r>
      <w:r>
        <w:rPr>
          <w:rFonts w:ascii="Arial" w:eastAsia="Arial" w:hAnsi="Arial"/>
          <w:b/>
          <w:bCs/>
          <w:sz w:val="20"/>
          <w:szCs w:val="20"/>
        </w:rPr>
        <w:t xml:space="preserve"> </w:t>
      </w:r>
      <w:r w:rsidRPr="00DF6034">
        <w:rPr>
          <w:rFonts w:ascii="Arial" w:eastAsia="Arial" w:hAnsi="Arial"/>
          <w:b/>
          <w:bCs/>
          <w:sz w:val="20"/>
          <w:szCs w:val="20"/>
        </w:rPr>
        <w:t>lwm uas tsim nyog)</w:t>
      </w:r>
      <w:r w:rsidRPr="00DF6034">
        <w:rPr>
          <w:sz w:val="20"/>
          <w:szCs w:val="20"/>
        </w:rPr>
        <w:t xml:space="preserve"> </w:t>
      </w:r>
      <w:r w:rsidR="00AF444D" w:rsidRPr="00C70148">
        <w:rPr>
          <w:rFonts w:ascii="Arial" w:hAnsi="Arial" w:cs="Arial"/>
          <w:i/>
          <w:iCs/>
          <w:sz w:val="20"/>
          <w:szCs w:val="20"/>
          <w:rPrChange w:id="482" w:author="Fong RERHANG" w:date="2021-05-13T22:56:00Z">
            <w:rPr>
              <w:rFonts w:ascii="Arial" w:hAnsi="Arial" w:cs="Arial"/>
              <w:sz w:val="20"/>
              <w:szCs w:val="20"/>
            </w:rPr>
          </w:rPrChange>
        </w:rPr>
        <w:t>Nalee qhov kev hais lus yog kom nkag siab</w:t>
      </w:r>
      <w:ins w:id="483" w:author="Fong RERHANG" w:date="2021-05-13T22:55:00Z">
        <w:r w:rsidR="00C70148" w:rsidRPr="00C70148">
          <w:rPr>
            <w:rFonts w:ascii="Arial" w:hAnsi="Arial" w:cs="Arial"/>
            <w:i/>
            <w:iCs/>
            <w:sz w:val="20"/>
            <w:szCs w:val="20"/>
            <w:rPrChange w:id="484" w:author="Fong RERHANG" w:date="2021-05-13T22:56:00Z">
              <w:rPr>
                <w:rFonts w:ascii="Arial" w:hAnsi="Arial" w:cs="Arial"/>
                <w:sz w:val="20"/>
                <w:szCs w:val="20"/>
              </w:rPr>
            </w:rPrChange>
          </w:rPr>
          <w:t xml:space="preserve"> nyua</w:t>
        </w:r>
      </w:ins>
      <w:ins w:id="485" w:author="Fong RERHANG" w:date="2021-05-13T22:56:00Z">
        <w:r w:rsidR="00C70148" w:rsidRPr="00C70148">
          <w:rPr>
            <w:rFonts w:ascii="Arial" w:hAnsi="Arial" w:cs="Arial"/>
            <w:i/>
            <w:iCs/>
            <w:sz w:val="20"/>
            <w:szCs w:val="20"/>
            <w:rPrChange w:id="486" w:author="Fong RERHANG" w:date="2021-05-13T22:56:00Z">
              <w:rPr>
                <w:rFonts w:ascii="Arial" w:hAnsi="Arial" w:cs="Arial"/>
                <w:sz w:val="20"/>
                <w:szCs w:val="20"/>
              </w:rPr>
            </w:rPrChange>
          </w:rPr>
          <w:t>j</w:t>
        </w:r>
      </w:ins>
      <w:r w:rsidR="00AF444D" w:rsidRPr="00C70148">
        <w:rPr>
          <w:rFonts w:ascii="Arial" w:hAnsi="Arial" w:cs="Arial"/>
          <w:i/>
          <w:iCs/>
          <w:sz w:val="20"/>
          <w:szCs w:val="20"/>
          <w:rPrChange w:id="487" w:author="Fong RERHANG" w:date="2021-05-13T22:56:00Z">
            <w:rPr>
              <w:rFonts w:ascii="Arial" w:hAnsi="Arial" w:cs="Arial"/>
              <w:sz w:val="20"/>
              <w:szCs w:val="20"/>
            </w:rPr>
          </w:rPrChange>
        </w:rPr>
        <w:t xml:space="preserve"> thiab nws tau ua kom pom tias nws nyuaj qhia txog nws qhov kev xav, kev xav thiab qhov xav tau ntawm chav kawm ua lus </w:t>
      </w:r>
      <w:r w:rsidR="00DE23D0" w:rsidRPr="00C70148">
        <w:rPr>
          <w:rFonts w:ascii="Arial" w:hAnsi="Arial" w:cs="Arial"/>
          <w:i/>
          <w:iCs/>
          <w:sz w:val="20"/>
          <w:szCs w:val="20"/>
          <w:rPrChange w:id="488" w:author="Fong RERHANG" w:date="2021-05-13T22:56:00Z">
            <w:rPr>
              <w:rFonts w:ascii="Arial" w:hAnsi="Arial" w:cs="Arial"/>
              <w:sz w:val="20"/>
              <w:szCs w:val="20"/>
            </w:rPr>
          </w:rPrChange>
        </w:rPr>
        <w:t>Hmoob</w:t>
      </w:r>
      <w:r w:rsidR="00AF444D" w:rsidRPr="00C70148">
        <w:rPr>
          <w:rFonts w:ascii="Arial" w:hAnsi="Arial" w:cs="Arial"/>
          <w:i/>
          <w:iCs/>
          <w:sz w:val="20"/>
          <w:szCs w:val="20"/>
          <w:rPrChange w:id="489" w:author="Fong RERHANG" w:date="2021-05-13T22:56:00Z">
            <w:rPr>
              <w:rFonts w:ascii="Arial" w:hAnsi="Arial" w:cs="Arial"/>
              <w:sz w:val="20"/>
              <w:szCs w:val="20"/>
            </w:rPr>
          </w:rPrChange>
        </w:rPr>
        <w:t xml:space="preserve"> thiab Askiv.</w:t>
      </w:r>
    </w:p>
    <w:p w14:paraId="33E3EA50" w14:textId="388E419B" w:rsidR="007641EA" w:rsidRPr="00132B7E" w:rsidRDefault="007641EA" w:rsidP="007641EA">
      <w:pPr>
        <w:jc w:val="both"/>
        <w:rPr>
          <w:rFonts w:ascii="Arial" w:eastAsia="Arial" w:hAnsi="Arial"/>
          <w:b/>
          <w:bCs/>
          <w:sz w:val="20"/>
          <w:szCs w:val="20"/>
          <w:u w:val="single"/>
        </w:rPr>
      </w:pPr>
      <w:r w:rsidRPr="00C70148">
        <w:rPr>
          <w:rFonts w:ascii="Arial" w:eastAsia="Arial" w:hAnsi="Arial"/>
          <w:b/>
          <w:bCs/>
          <w:sz w:val="20"/>
          <w:szCs w:val="20"/>
          <w:u w:val="single"/>
          <w:rPrChange w:id="490" w:author="Fong RERHANG" w:date="2021-05-13T22:58:00Z">
            <w:rPr>
              <w:rFonts w:ascii="Arial" w:eastAsia="Arial" w:hAnsi="Arial"/>
              <w:b/>
              <w:bCs/>
              <w:sz w:val="20"/>
              <w:szCs w:val="20"/>
            </w:rPr>
          </w:rPrChange>
        </w:rPr>
        <w:t>TXHAWM RAU COV KEV FAIB NEEG KAWM NTAWM NTU XUB THAWJ XWB</w:t>
      </w:r>
      <w:r w:rsidRPr="00132B7E">
        <w:rPr>
          <w:rFonts w:ascii="Arial" w:eastAsia="Arial" w:hAnsi="Arial"/>
          <w:b/>
          <w:bCs/>
          <w:sz w:val="20"/>
          <w:szCs w:val="20"/>
        </w:rPr>
        <w:t xml:space="preserve"> </w:t>
      </w:r>
      <w:r w:rsidR="00132B7E" w:rsidRPr="00132B7E">
        <w:rPr>
          <w:rFonts w:ascii="Arial" w:eastAsia="Arial" w:hAnsi="Arial"/>
          <w:b/>
          <w:bCs/>
          <w:sz w:val="20"/>
          <w:szCs w:val="20"/>
        </w:rPr>
        <w:t xml:space="preserve">   </w:t>
      </w:r>
      <w:r w:rsidR="00132B7E">
        <w:rPr>
          <w:rFonts w:ascii="Arial" w:eastAsia="Arial" w:hAnsi="Arial"/>
          <w:b/>
          <w:bCs/>
          <w:sz w:val="20"/>
          <w:szCs w:val="20"/>
        </w:rPr>
        <w:t xml:space="preserve">                                                                 </w:t>
      </w:r>
      <w:r w:rsidR="00132B7E" w:rsidRPr="00132B7E">
        <w:rPr>
          <w:rFonts w:ascii="Arial" w:eastAsia="Arial" w:hAnsi="Arial"/>
          <w:b/>
          <w:bCs/>
          <w:sz w:val="2"/>
          <w:szCs w:val="2"/>
        </w:rPr>
        <w:t>,</w:t>
      </w:r>
      <w:r w:rsidR="00132B7E">
        <w:rPr>
          <w:rFonts w:ascii="Arial" w:eastAsia="Arial" w:hAnsi="Arial"/>
          <w:b/>
          <w:bCs/>
          <w:sz w:val="20"/>
          <w:szCs w:val="20"/>
        </w:rPr>
        <w:t xml:space="preserve"> </w:t>
      </w:r>
      <w:r w:rsidRPr="00DF6034">
        <w:rPr>
          <w:rFonts w:ascii="Arial" w:eastAsia="Arial" w:hAnsi="Arial"/>
          <w:sz w:val="20"/>
          <w:szCs w:val="20"/>
        </w:rPr>
        <w:t xml:space="preserve">Puas yog tus tub ntxhais kawm tau txais IDEA </w:t>
      </w:r>
      <w:r>
        <w:rPr>
          <w:rFonts w:ascii="Arial" w:eastAsia="Arial" w:hAnsi="Arial"/>
          <w:sz w:val="20"/>
          <w:szCs w:val="20"/>
        </w:rPr>
        <w:t>Cov</w:t>
      </w:r>
      <w:r w:rsidRPr="00DF6034">
        <w:rPr>
          <w:rFonts w:ascii="Arial" w:eastAsia="Arial" w:hAnsi="Arial"/>
          <w:sz w:val="20"/>
          <w:szCs w:val="20"/>
        </w:rPr>
        <w:t xml:space="preserve"> Kev Pab</w:t>
      </w:r>
      <w:r>
        <w:rPr>
          <w:rFonts w:ascii="Arial" w:eastAsia="Arial" w:hAnsi="Arial"/>
          <w:sz w:val="20"/>
          <w:szCs w:val="20"/>
        </w:rPr>
        <w:t xml:space="preserve"> </w:t>
      </w:r>
      <w:r w:rsidRPr="00DF6034">
        <w:rPr>
          <w:rFonts w:ascii="Arial" w:eastAsia="Arial" w:hAnsi="Arial"/>
          <w:sz w:val="20"/>
          <w:szCs w:val="20"/>
        </w:rPr>
        <w:t>cuam Saib Xyuas Thaum Ntxov (CEIS) siv 15</w:t>
      </w:r>
      <w:r w:rsidR="001C1AFC">
        <w:rPr>
          <w:rFonts w:ascii="Arial" w:eastAsia="Arial" w:hAnsi="Arial"/>
          <w:sz w:val="20"/>
          <w:szCs w:val="20"/>
        </w:rPr>
        <w:t xml:space="preserve"> feem puas</w:t>
      </w:r>
      <w:r w:rsidRPr="00DF6034">
        <w:rPr>
          <w:rFonts w:ascii="Arial" w:eastAsia="Arial" w:hAnsi="Arial"/>
          <w:sz w:val="20"/>
          <w:szCs w:val="20"/>
        </w:rPr>
        <w:t xml:space="preserve"> ntawm IDEA pob nyiaj hauv ob xyoos dhau los? </w:t>
      </w:r>
      <w:r w:rsidRPr="00DF6034">
        <w:rPr>
          <w:rFonts w:ascii="Arial" w:eastAsia="Arial" w:hAnsi="Arial"/>
          <w:sz w:val="20"/>
          <w:szCs w:val="20"/>
        </w:rPr>
        <w:sym w:font="Wingdings 2" w:char="F0A3"/>
      </w:r>
      <w:r w:rsidRPr="00DF6034">
        <w:rPr>
          <w:rFonts w:ascii="Arial" w:eastAsia="Arial" w:hAnsi="Arial"/>
          <w:sz w:val="20"/>
          <w:szCs w:val="20"/>
        </w:rPr>
        <w:t xml:space="preserve">Yog    </w:t>
      </w:r>
      <w:r w:rsidRPr="00DF6034">
        <w:rPr>
          <w:rFonts w:ascii="Arial" w:eastAsia="Arial" w:hAnsi="Arial"/>
          <w:sz w:val="20"/>
          <w:szCs w:val="20"/>
        </w:rPr>
        <w:sym w:font="Wingdings 2" w:char="F052"/>
      </w:r>
      <w:r w:rsidRPr="00DF6034">
        <w:rPr>
          <w:rFonts w:ascii="Arial" w:eastAsia="Arial" w:hAnsi="Arial"/>
          <w:sz w:val="20"/>
          <w:szCs w:val="20"/>
        </w:rPr>
        <w:t>Tsis Yog</w:t>
      </w:r>
    </w:p>
    <w:p w14:paraId="32AE842A" w14:textId="33008660" w:rsidR="00CF400D" w:rsidRPr="003B2EE6" w:rsidRDefault="007641EA" w:rsidP="00B3627C">
      <w:pPr>
        <w:rPr>
          <w:rFonts w:ascii="Arial" w:eastAsia="Arial" w:hAnsi="Arial"/>
          <w:sz w:val="20"/>
          <w:szCs w:val="20"/>
          <w:u w:val="single"/>
        </w:rPr>
        <w:pPrChange w:id="491" w:author="Fong RERHANG" w:date="2021-05-13T23:01:00Z">
          <w:pPr>
            <w:jc w:val="both"/>
          </w:pPr>
        </w:pPrChange>
      </w:pPr>
      <w:r w:rsidRPr="00DF6034">
        <w:rPr>
          <w:rFonts w:ascii="Arial" w:eastAsia="Arial" w:hAnsi="Arial"/>
          <w:sz w:val="20"/>
          <w:szCs w:val="20"/>
        </w:rPr>
        <w:t>Hnub Pib Xa Mus</w:t>
      </w:r>
      <w:r>
        <w:rPr>
          <w:rFonts w:ascii="Arial" w:eastAsia="Arial" w:hAnsi="Arial"/>
          <w:sz w:val="20"/>
          <w:szCs w:val="20"/>
        </w:rPr>
        <w:t xml:space="preserve"> </w:t>
      </w:r>
      <w:r w:rsidRPr="00DF6034">
        <w:rPr>
          <w:rFonts w:ascii="Arial" w:eastAsia="Arial" w:hAnsi="Arial"/>
          <w:sz w:val="20"/>
          <w:szCs w:val="20"/>
        </w:rPr>
        <w:t xml:space="preserve">Rau Cov Kev Kawm Ntawv Tshwj Xeeb: </w:t>
      </w:r>
      <w:r w:rsidR="001C1AFC">
        <w:rPr>
          <w:rFonts w:eastAsia="Arial" w:cs="Calibri"/>
          <w:i/>
          <w:iCs/>
          <w:sz w:val="20"/>
          <w:szCs w:val="20"/>
          <w:u w:val="single"/>
        </w:rPr>
        <w:t>9/13/2018</w:t>
      </w:r>
      <w:r w:rsidR="00F22F30" w:rsidRPr="00F22F30">
        <w:rPr>
          <w:rFonts w:ascii="Arial" w:eastAsia="Arial" w:hAnsi="Arial"/>
          <w:sz w:val="20"/>
          <w:szCs w:val="20"/>
        </w:rPr>
        <w:t xml:space="preserve">                                                                                         </w:t>
      </w:r>
      <w:r w:rsidR="00F22F30">
        <w:rPr>
          <w:rFonts w:ascii="Arial" w:eastAsia="Arial" w:hAnsi="Arial"/>
          <w:sz w:val="20"/>
          <w:szCs w:val="20"/>
        </w:rPr>
        <w:t xml:space="preserve">    </w:t>
      </w:r>
      <w:r w:rsidR="00F22F30" w:rsidRPr="00F22F30">
        <w:rPr>
          <w:rFonts w:ascii="Arial" w:eastAsia="Arial" w:hAnsi="Arial"/>
          <w:sz w:val="20"/>
          <w:szCs w:val="20"/>
        </w:rPr>
        <w:t xml:space="preserve"> </w:t>
      </w:r>
      <w:r w:rsidR="00F22F30" w:rsidRPr="00F22F30">
        <w:rPr>
          <w:rFonts w:ascii="Arial" w:eastAsia="Arial" w:hAnsi="Arial"/>
          <w:sz w:val="2"/>
          <w:szCs w:val="2"/>
        </w:rPr>
        <w:t>,</w:t>
      </w:r>
      <w:r w:rsidR="00F22F30">
        <w:rPr>
          <w:rFonts w:ascii="Arial" w:eastAsia="Arial" w:hAnsi="Arial"/>
          <w:sz w:val="20"/>
          <w:szCs w:val="20"/>
        </w:rPr>
        <w:t xml:space="preserve"> </w:t>
      </w:r>
      <w:r w:rsidRPr="00DF6034">
        <w:rPr>
          <w:rFonts w:ascii="Arial" w:eastAsia="Arial" w:hAnsi="Arial"/>
          <w:sz w:val="20"/>
          <w:szCs w:val="20"/>
        </w:rPr>
        <w:t xml:space="preserve">Tus Neeg Xa Mus Kev xa mus rau Kev Kawm Tshwj Xeeb: </w:t>
      </w:r>
      <w:r w:rsidR="001C1AFC">
        <w:rPr>
          <w:rFonts w:ascii="Arial" w:eastAsia="Arial" w:hAnsi="Arial"/>
          <w:i/>
          <w:iCs/>
          <w:sz w:val="20"/>
          <w:szCs w:val="20"/>
          <w:u w:val="single"/>
        </w:rPr>
        <w:t>20 Xib Fwb</w:t>
      </w:r>
      <w:r w:rsidR="00F22F30">
        <w:rPr>
          <w:rFonts w:ascii="Arial" w:eastAsia="Arial" w:hAnsi="Arial"/>
          <w:sz w:val="20"/>
          <w:szCs w:val="20"/>
          <w:u w:val="single"/>
        </w:rPr>
        <w:t xml:space="preserve"> </w:t>
      </w:r>
      <w:r w:rsidR="00F22F30" w:rsidRPr="00F22F30">
        <w:rPr>
          <w:rFonts w:ascii="Arial" w:eastAsia="Arial" w:hAnsi="Arial"/>
          <w:sz w:val="20"/>
          <w:szCs w:val="20"/>
        </w:rPr>
        <w:t xml:space="preserve">                                                                                 </w:t>
      </w:r>
      <w:r w:rsidR="00F22F30">
        <w:rPr>
          <w:rFonts w:ascii="Arial" w:eastAsia="Arial" w:hAnsi="Arial"/>
          <w:sz w:val="20"/>
          <w:szCs w:val="20"/>
          <w:u w:val="single"/>
        </w:rPr>
        <w:t xml:space="preserve"> </w:t>
      </w:r>
      <w:r w:rsidR="00F22F30" w:rsidRPr="00F22F30">
        <w:rPr>
          <w:rFonts w:ascii="Arial" w:eastAsia="Arial" w:hAnsi="Arial"/>
          <w:sz w:val="2"/>
          <w:szCs w:val="2"/>
          <w:u w:val="single"/>
        </w:rPr>
        <w:t>,</w:t>
      </w:r>
      <w:r w:rsidR="00F22F30">
        <w:rPr>
          <w:rFonts w:ascii="Arial" w:eastAsia="Arial" w:hAnsi="Arial"/>
          <w:sz w:val="20"/>
          <w:szCs w:val="20"/>
          <w:u w:val="single"/>
        </w:rPr>
        <w:t xml:space="preserve"> </w:t>
      </w:r>
      <w:r w:rsidRPr="00DF6034">
        <w:rPr>
          <w:rFonts w:ascii="Arial" w:eastAsia="Arial" w:hAnsi="Arial"/>
          <w:sz w:val="20"/>
          <w:szCs w:val="20"/>
        </w:rPr>
        <w:t xml:space="preserve">Hnub Tim </w:t>
      </w:r>
      <w:r>
        <w:rPr>
          <w:rFonts w:ascii="Arial" w:eastAsia="Arial" w:hAnsi="Arial"/>
          <w:sz w:val="20"/>
          <w:szCs w:val="20"/>
        </w:rPr>
        <w:t xml:space="preserve">Lub </w:t>
      </w:r>
      <w:ins w:id="492" w:author="Fong RERHANG" w:date="2021-05-13T23:01:00Z">
        <w:r w:rsidR="00B3627C">
          <w:rPr>
            <w:rFonts w:ascii="Arial" w:eastAsia="Arial" w:hAnsi="Arial"/>
            <w:sz w:val="20"/>
            <w:szCs w:val="20"/>
          </w:rPr>
          <w:t xml:space="preserve">Tsev Kawm </w:t>
        </w:r>
      </w:ins>
      <w:del w:id="493" w:author="Fong RERHANG" w:date="2021-05-13T23:01:00Z">
        <w:r w:rsidDel="00B3627C">
          <w:rPr>
            <w:rFonts w:ascii="Arial" w:eastAsia="Arial" w:hAnsi="Arial"/>
            <w:sz w:val="20"/>
            <w:szCs w:val="20"/>
          </w:rPr>
          <w:delText>Nroog</w:delText>
        </w:r>
      </w:del>
      <w:r w:rsidRPr="00DF6034">
        <w:rPr>
          <w:rFonts w:ascii="Arial" w:eastAsia="Arial" w:hAnsi="Arial"/>
          <w:sz w:val="20"/>
          <w:szCs w:val="20"/>
        </w:rPr>
        <w:t xml:space="preserve">Txais Kev Tso Cai Niam Txiv: </w:t>
      </w:r>
      <w:r w:rsidR="001C1AFC">
        <w:rPr>
          <w:rFonts w:ascii="Arial" w:eastAsia="Arial" w:hAnsi="Arial"/>
          <w:i/>
          <w:iCs/>
          <w:sz w:val="20"/>
          <w:szCs w:val="20"/>
          <w:u w:val="single"/>
        </w:rPr>
        <w:t>10/4/2018</w:t>
      </w:r>
      <w:r w:rsidR="00F22F30" w:rsidRPr="00F22F30">
        <w:rPr>
          <w:rFonts w:ascii="Arial" w:eastAsia="Arial" w:hAnsi="Arial"/>
          <w:sz w:val="20"/>
          <w:szCs w:val="20"/>
        </w:rPr>
        <w:t xml:space="preserve">                               </w:t>
      </w:r>
      <w:r w:rsidR="00F22F30">
        <w:rPr>
          <w:rFonts w:ascii="Arial" w:eastAsia="Arial" w:hAnsi="Arial"/>
          <w:sz w:val="20"/>
          <w:szCs w:val="20"/>
        </w:rPr>
        <w:t xml:space="preserve">                                                                        </w:t>
      </w:r>
      <w:r w:rsidR="00F22F30" w:rsidRPr="00F22F30">
        <w:rPr>
          <w:rFonts w:ascii="Arial" w:eastAsia="Arial" w:hAnsi="Arial"/>
          <w:sz w:val="2"/>
          <w:szCs w:val="2"/>
        </w:rPr>
        <w:t>,</w:t>
      </w:r>
      <w:r w:rsidR="00F22F30">
        <w:rPr>
          <w:rFonts w:ascii="Arial" w:eastAsia="Arial" w:hAnsi="Arial"/>
          <w:sz w:val="20"/>
          <w:szCs w:val="20"/>
        </w:rPr>
        <w:t xml:space="preserve"> </w:t>
      </w:r>
      <w:r w:rsidRPr="00DF6034">
        <w:rPr>
          <w:rFonts w:ascii="Arial" w:eastAsia="Arial" w:hAnsi="Arial"/>
          <w:sz w:val="20"/>
          <w:szCs w:val="20"/>
        </w:rPr>
        <w:t xml:space="preserve">Hnub pib </w:t>
      </w:r>
      <w:del w:id="494" w:author="Fong RERHANG" w:date="2021-05-13T23:02:00Z">
        <w:r w:rsidRPr="00DF6034" w:rsidDel="00B3627C">
          <w:rPr>
            <w:rFonts w:ascii="Arial" w:eastAsia="Arial" w:hAnsi="Arial"/>
            <w:sz w:val="20"/>
            <w:szCs w:val="20"/>
          </w:rPr>
          <w:delText>r</w:delText>
        </w:r>
      </w:del>
      <w:ins w:id="495" w:author="Fong RERHANG" w:date="2021-05-13T23:02:00Z">
        <w:r w:rsidR="00B3627C">
          <w:rPr>
            <w:rFonts w:ascii="Arial" w:eastAsia="Arial" w:hAnsi="Arial"/>
            <w:sz w:val="20"/>
            <w:szCs w:val="20"/>
          </w:rPr>
          <w:t>R</w:t>
        </w:r>
      </w:ins>
      <w:r w:rsidRPr="00DF6034">
        <w:rPr>
          <w:rFonts w:ascii="Arial" w:eastAsia="Arial" w:hAnsi="Arial"/>
          <w:sz w:val="20"/>
          <w:szCs w:val="20"/>
        </w:rPr>
        <w:t xml:space="preserve">ooj </w:t>
      </w:r>
      <w:del w:id="496" w:author="Fong RERHANG" w:date="2021-05-13T23:02:00Z">
        <w:r w:rsidRPr="00DF6034" w:rsidDel="00B3627C">
          <w:rPr>
            <w:rFonts w:ascii="Arial" w:eastAsia="Arial" w:hAnsi="Arial"/>
            <w:sz w:val="20"/>
            <w:szCs w:val="20"/>
          </w:rPr>
          <w:delText>s</w:delText>
        </w:r>
      </w:del>
      <w:ins w:id="497" w:author="Fong RERHANG" w:date="2021-05-13T23:02:00Z">
        <w:r w:rsidR="00B3627C">
          <w:rPr>
            <w:rFonts w:ascii="Arial" w:eastAsia="Arial" w:hAnsi="Arial"/>
            <w:sz w:val="20"/>
            <w:szCs w:val="20"/>
          </w:rPr>
          <w:t>S</w:t>
        </w:r>
      </w:ins>
      <w:r w:rsidRPr="00DF6034">
        <w:rPr>
          <w:rFonts w:ascii="Arial" w:eastAsia="Arial" w:hAnsi="Arial"/>
          <w:sz w:val="20"/>
          <w:szCs w:val="20"/>
        </w:rPr>
        <w:t xml:space="preserve">ib </w:t>
      </w:r>
      <w:del w:id="498" w:author="Fong RERHANG" w:date="2021-05-13T23:02:00Z">
        <w:r w:rsidRPr="00DF6034" w:rsidDel="00B3627C">
          <w:rPr>
            <w:rFonts w:ascii="Arial" w:eastAsia="Arial" w:hAnsi="Arial"/>
            <w:sz w:val="20"/>
            <w:szCs w:val="20"/>
          </w:rPr>
          <w:delText>t</w:delText>
        </w:r>
      </w:del>
      <w:ins w:id="499" w:author="Fong RERHANG" w:date="2021-05-13T23:02:00Z">
        <w:r w:rsidR="00B3627C">
          <w:rPr>
            <w:rFonts w:ascii="Arial" w:eastAsia="Arial" w:hAnsi="Arial"/>
            <w:sz w:val="20"/>
            <w:szCs w:val="20"/>
          </w:rPr>
          <w:t>T</w:t>
        </w:r>
      </w:ins>
      <w:r w:rsidRPr="00DF6034">
        <w:rPr>
          <w:rFonts w:ascii="Arial" w:eastAsia="Arial" w:hAnsi="Arial"/>
          <w:sz w:val="20"/>
          <w:szCs w:val="20"/>
        </w:rPr>
        <w:t xml:space="preserve">ham los mus </w:t>
      </w:r>
      <w:del w:id="500" w:author="Fong RERHANG" w:date="2021-05-13T23:03:00Z">
        <w:r w:rsidRPr="00DF6034" w:rsidDel="00B3627C">
          <w:rPr>
            <w:rFonts w:ascii="Arial" w:eastAsia="Arial" w:hAnsi="Arial"/>
            <w:sz w:val="20"/>
            <w:szCs w:val="20"/>
          </w:rPr>
          <w:delText>t</w:delText>
        </w:r>
      </w:del>
      <w:ins w:id="501" w:author="Fong RERHANG" w:date="2021-05-13T23:03:00Z">
        <w:r w:rsidR="00B3627C">
          <w:rPr>
            <w:rFonts w:ascii="Arial" w:eastAsia="Arial" w:hAnsi="Arial"/>
            <w:sz w:val="20"/>
            <w:szCs w:val="20"/>
          </w:rPr>
          <w:t>T</w:t>
        </w:r>
      </w:ins>
      <w:r w:rsidRPr="00DF6034">
        <w:rPr>
          <w:rFonts w:ascii="Arial" w:eastAsia="Arial" w:hAnsi="Arial"/>
          <w:sz w:val="20"/>
          <w:szCs w:val="20"/>
        </w:rPr>
        <w:t xml:space="preserve">xiav </w:t>
      </w:r>
      <w:del w:id="502" w:author="Fong RERHANG" w:date="2021-05-13T23:03:00Z">
        <w:r w:rsidRPr="00DF6034" w:rsidDel="00B3627C">
          <w:rPr>
            <w:rFonts w:ascii="Arial" w:eastAsia="Arial" w:hAnsi="Arial"/>
            <w:sz w:val="20"/>
            <w:szCs w:val="20"/>
          </w:rPr>
          <w:delText>t</w:delText>
        </w:r>
      </w:del>
      <w:ins w:id="503" w:author="Fong RERHANG" w:date="2021-05-13T23:03:00Z">
        <w:r w:rsidR="00B3627C">
          <w:rPr>
            <w:rFonts w:ascii="Arial" w:eastAsia="Arial" w:hAnsi="Arial"/>
            <w:sz w:val="20"/>
            <w:szCs w:val="20"/>
          </w:rPr>
          <w:t>T</w:t>
        </w:r>
      </w:ins>
      <w:r w:rsidRPr="00DF6034">
        <w:rPr>
          <w:rFonts w:ascii="Arial" w:eastAsia="Arial" w:hAnsi="Arial"/>
          <w:sz w:val="20"/>
          <w:szCs w:val="20"/>
        </w:rPr>
        <w:t xml:space="preserve">xim Qhov Muaj Cai Tau Txais: </w:t>
      </w:r>
      <w:r w:rsidR="001C1AFC">
        <w:rPr>
          <w:rFonts w:ascii="Arial" w:eastAsia="Arial" w:hAnsi="Arial"/>
          <w:i/>
          <w:iCs/>
          <w:sz w:val="20"/>
          <w:szCs w:val="20"/>
          <w:u w:val="single"/>
        </w:rPr>
        <w:t>12/14/2018</w:t>
      </w:r>
    </w:p>
    <w:p w14:paraId="68914D79" w14:textId="77777777" w:rsidR="00CF400D" w:rsidRDefault="00CF400D" w:rsidP="00CF400D">
      <w:pPr>
        <w:spacing w:line="0" w:lineRule="atLeast"/>
        <w:ind w:right="60"/>
        <w:jc w:val="center"/>
        <w:rPr>
          <w:rFonts w:ascii="Arial" w:eastAsia="Arial" w:hAnsi="Arial"/>
          <w:b/>
          <w:sz w:val="23"/>
        </w:rPr>
      </w:pPr>
      <w:r>
        <w:rPr>
          <w:rFonts w:ascii="Arial" w:eastAsia="Arial" w:hAnsi="Arial"/>
          <w:b/>
          <w:sz w:val="23"/>
        </w:rPr>
        <w:t>SACRAMENTO CITY UNIFIED</w:t>
      </w:r>
    </w:p>
    <w:p w14:paraId="29560B6D" w14:textId="77777777" w:rsidR="00CF400D" w:rsidRPr="003E5852" w:rsidRDefault="00CF400D" w:rsidP="00CF400D">
      <w:pPr>
        <w:jc w:val="center"/>
        <w:rPr>
          <w:rFonts w:ascii="Arial" w:eastAsia="Arial" w:hAnsi="Arial"/>
          <w:b/>
          <w:bCs/>
          <w:sz w:val="22"/>
          <w:szCs w:val="18"/>
        </w:rPr>
      </w:pPr>
      <w:r w:rsidRPr="003E5852">
        <w:rPr>
          <w:rFonts w:ascii="Arial" w:eastAsia="Arial" w:hAnsi="Arial"/>
          <w:b/>
          <w:bCs/>
          <w:sz w:val="22"/>
          <w:szCs w:val="18"/>
        </w:rPr>
        <w:t>KEV QHIA TXOG THEEM KEV KAWM TAU ZOO THIAB UA HAUJ</w:t>
      </w:r>
      <w:r>
        <w:rPr>
          <w:rFonts w:ascii="Arial" w:eastAsia="Arial" w:hAnsi="Arial"/>
          <w:b/>
          <w:bCs/>
          <w:sz w:val="22"/>
          <w:szCs w:val="18"/>
        </w:rPr>
        <w:t xml:space="preserve"> </w:t>
      </w:r>
      <w:r w:rsidRPr="003E5852">
        <w:rPr>
          <w:rFonts w:ascii="Arial" w:eastAsia="Arial" w:hAnsi="Arial"/>
          <w:b/>
          <w:bCs/>
          <w:sz w:val="22"/>
          <w:szCs w:val="18"/>
        </w:rPr>
        <w:t>LWM TAU ZOO</w:t>
      </w:r>
    </w:p>
    <w:p w14:paraId="650120B9" w14:textId="40030DC7" w:rsidR="00CF400D" w:rsidRDefault="00CF400D" w:rsidP="00CF400D">
      <w:pPr>
        <w:tabs>
          <w:tab w:val="left" w:pos="2325"/>
        </w:tabs>
        <w:rPr>
          <w:rFonts w:ascii="Arial" w:eastAsia="Arial" w:hAnsi="Arial"/>
          <w:b/>
          <w:bCs/>
          <w:sz w:val="22"/>
          <w:szCs w:val="18"/>
        </w:rPr>
      </w:pPr>
      <w:r w:rsidRPr="003E5852">
        <w:rPr>
          <w:rFonts w:ascii="Arial" w:eastAsia="Arial" w:hAnsi="Arial"/>
          <w:b/>
          <w:bCs/>
          <w:sz w:val="22"/>
          <w:szCs w:val="18"/>
        </w:rPr>
        <w:t>Tub Ntxhais Kawm Lub Npe:</w:t>
      </w:r>
      <w:r>
        <w:rPr>
          <w:rFonts w:ascii="Arial" w:eastAsia="Arial" w:hAnsi="Arial"/>
          <w:b/>
          <w:bCs/>
          <w:sz w:val="22"/>
          <w:szCs w:val="18"/>
        </w:rPr>
        <w:t xml:space="preserve"> </w:t>
      </w:r>
      <w:r w:rsidR="00530D1D">
        <w:rPr>
          <w:rFonts w:ascii="Arial" w:eastAsia="Arial" w:hAnsi="Arial"/>
          <w:i/>
          <w:iCs/>
          <w:sz w:val="22"/>
          <w:szCs w:val="18"/>
          <w:u w:val="single"/>
        </w:rPr>
        <w:t>Thao, Nalee</w:t>
      </w:r>
      <w:r w:rsidRPr="003E5852">
        <w:rPr>
          <w:rFonts w:ascii="Arial" w:eastAsia="Arial" w:hAnsi="Arial"/>
          <w:b/>
          <w:bCs/>
          <w:sz w:val="22"/>
          <w:szCs w:val="18"/>
        </w:rPr>
        <w:t xml:space="preserve"> </w:t>
      </w:r>
      <w:r>
        <w:rPr>
          <w:rFonts w:ascii="Arial" w:eastAsia="Arial" w:hAnsi="Arial"/>
          <w:b/>
          <w:bCs/>
          <w:sz w:val="22"/>
          <w:szCs w:val="18"/>
        </w:rPr>
        <w:t xml:space="preserve">     </w:t>
      </w:r>
      <w:r w:rsidRPr="003E5852">
        <w:rPr>
          <w:rFonts w:ascii="Arial" w:eastAsia="Arial" w:hAnsi="Arial"/>
          <w:b/>
          <w:bCs/>
          <w:sz w:val="22"/>
          <w:szCs w:val="18"/>
        </w:rPr>
        <w:t xml:space="preserve">Hnub Yug: </w:t>
      </w:r>
      <w:r w:rsidR="00530D1D">
        <w:rPr>
          <w:rFonts w:ascii="Arial" w:eastAsia="Arial" w:hAnsi="Arial"/>
          <w:i/>
          <w:iCs/>
          <w:sz w:val="22"/>
          <w:szCs w:val="18"/>
          <w:u w:val="single"/>
        </w:rPr>
        <w:t>11/21/2013</w:t>
      </w:r>
      <w:r w:rsidRPr="003E5852">
        <w:rPr>
          <w:rFonts w:ascii="Arial" w:eastAsia="Arial" w:hAnsi="Arial"/>
          <w:b/>
          <w:bCs/>
          <w:sz w:val="22"/>
          <w:szCs w:val="18"/>
        </w:rPr>
        <w:t xml:space="preserve"> </w:t>
      </w:r>
      <w:r>
        <w:rPr>
          <w:rFonts w:ascii="Arial" w:eastAsia="Arial" w:hAnsi="Arial"/>
          <w:b/>
          <w:bCs/>
          <w:sz w:val="22"/>
          <w:szCs w:val="18"/>
        </w:rPr>
        <w:t xml:space="preserve">      </w:t>
      </w:r>
      <w:r w:rsidRPr="003E5852">
        <w:rPr>
          <w:rFonts w:ascii="Arial" w:eastAsia="Arial" w:hAnsi="Arial"/>
          <w:b/>
          <w:bCs/>
          <w:sz w:val="22"/>
          <w:szCs w:val="18"/>
        </w:rPr>
        <w:t xml:space="preserve"> Hnub</w:t>
      </w:r>
      <w:del w:id="504" w:author="Fong RERHANG" w:date="2021-05-13T23:05:00Z">
        <w:r w:rsidDel="00B3627C">
          <w:rPr>
            <w:rFonts w:ascii="Arial" w:eastAsia="Arial" w:hAnsi="Arial"/>
            <w:b/>
            <w:bCs/>
            <w:sz w:val="22"/>
            <w:szCs w:val="18"/>
          </w:rPr>
          <w:delText xml:space="preserve"> Nkag</w:delText>
        </w:r>
      </w:del>
      <w:r>
        <w:rPr>
          <w:rFonts w:ascii="Arial" w:eastAsia="Arial" w:hAnsi="Arial"/>
          <w:b/>
          <w:bCs/>
          <w:sz w:val="22"/>
          <w:szCs w:val="18"/>
        </w:rPr>
        <w:t xml:space="preserve"> IEP</w:t>
      </w:r>
      <w:r w:rsidRPr="003E5852">
        <w:rPr>
          <w:rFonts w:ascii="Arial" w:eastAsia="Arial" w:hAnsi="Arial"/>
          <w:b/>
          <w:bCs/>
          <w:sz w:val="22"/>
          <w:szCs w:val="18"/>
        </w:rPr>
        <w:t xml:space="preserve">: </w:t>
      </w:r>
      <w:r w:rsidR="00530D1D">
        <w:rPr>
          <w:rFonts w:ascii="Arial" w:eastAsia="Arial" w:hAnsi="Arial"/>
          <w:i/>
          <w:iCs/>
          <w:sz w:val="22"/>
          <w:szCs w:val="18"/>
          <w:u w:val="single"/>
        </w:rPr>
        <w:t>3/26/202</w:t>
      </w:r>
      <w:r w:rsidR="00EF4F9D">
        <w:rPr>
          <w:rFonts w:ascii="Arial" w:eastAsia="Arial" w:hAnsi="Arial"/>
          <w:i/>
          <w:iCs/>
          <w:sz w:val="22"/>
          <w:szCs w:val="18"/>
          <w:u w:val="single"/>
        </w:rPr>
        <w:t>1</w:t>
      </w:r>
      <w:r w:rsidRPr="003E5852">
        <w:rPr>
          <w:rFonts w:ascii="Arial" w:eastAsia="Arial" w:hAnsi="Arial"/>
          <w:b/>
          <w:bCs/>
          <w:sz w:val="22"/>
          <w:szCs w:val="18"/>
        </w:rPr>
        <w:tab/>
      </w:r>
    </w:p>
    <w:p w14:paraId="77514806" w14:textId="362FD8F5" w:rsidR="00CF400D" w:rsidRPr="00203EFA" w:rsidRDefault="00CF400D" w:rsidP="00CF400D">
      <w:pPr>
        <w:rPr>
          <w:rFonts w:ascii="Arial" w:eastAsia="Arial" w:hAnsi="Arial"/>
          <w:b/>
          <w:bCs/>
          <w:sz w:val="20"/>
          <w:szCs w:val="20"/>
        </w:rPr>
      </w:pPr>
      <w:r w:rsidRPr="00203EFA">
        <w:rPr>
          <w:rFonts w:ascii="Arial" w:eastAsia="Arial" w:hAnsi="Arial"/>
          <w:b/>
          <w:bCs/>
          <w:sz w:val="20"/>
          <w:szCs w:val="20"/>
        </w:rPr>
        <w:t>Qhov Ua Tau Zoo</w:t>
      </w:r>
      <w:del w:id="505" w:author="Fong RERHANG" w:date="2021-05-13T23:05:00Z">
        <w:r w:rsidRPr="00203EFA" w:rsidDel="00B3627C">
          <w:rPr>
            <w:rFonts w:ascii="Arial" w:eastAsia="Arial" w:hAnsi="Arial"/>
            <w:b/>
            <w:bCs/>
            <w:sz w:val="20"/>
            <w:szCs w:val="20"/>
          </w:rPr>
          <w:delText xml:space="preserve"> </w:delText>
        </w:r>
      </w:del>
      <w:r w:rsidRPr="00203EFA">
        <w:rPr>
          <w:rFonts w:ascii="Arial" w:eastAsia="Arial" w:hAnsi="Arial"/>
          <w:b/>
          <w:bCs/>
          <w:sz w:val="20"/>
          <w:szCs w:val="20"/>
        </w:rPr>
        <w:t>/</w:t>
      </w:r>
      <w:del w:id="506" w:author="Fong RERHANG" w:date="2021-05-13T23:05:00Z">
        <w:r w:rsidRPr="00203EFA" w:rsidDel="00B3627C">
          <w:rPr>
            <w:rFonts w:ascii="Arial" w:eastAsia="Arial" w:hAnsi="Arial"/>
            <w:b/>
            <w:bCs/>
            <w:sz w:val="20"/>
            <w:szCs w:val="20"/>
          </w:rPr>
          <w:delText xml:space="preserve"> </w:delText>
        </w:r>
      </w:del>
      <w:r>
        <w:rPr>
          <w:rFonts w:ascii="Arial" w:eastAsia="Arial" w:hAnsi="Arial"/>
          <w:b/>
          <w:bCs/>
          <w:sz w:val="20"/>
          <w:szCs w:val="20"/>
        </w:rPr>
        <w:t>Qhov Nyiam</w:t>
      </w:r>
      <w:r w:rsidRPr="00203EFA">
        <w:rPr>
          <w:rFonts w:ascii="Arial" w:eastAsia="Arial" w:hAnsi="Arial"/>
          <w:b/>
          <w:bCs/>
          <w:sz w:val="20"/>
          <w:szCs w:val="20"/>
        </w:rPr>
        <w:t>/</w:t>
      </w:r>
      <w:del w:id="507" w:author="Fong RERHANG" w:date="2021-05-13T23:05:00Z">
        <w:r w:rsidRPr="00203EFA" w:rsidDel="00B3627C">
          <w:rPr>
            <w:rFonts w:ascii="Arial" w:eastAsia="Arial" w:hAnsi="Arial"/>
            <w:b/>
            <w:bCs/>
            <w:sz w:val="20"/>
            <w:szCs w:val="20"/>
          </w:rPr>
          <w:delText xml:space="preserve"> </w:delText>
        </w:r>
      </w:del>
      <w:r>
        <w:rPr>
          <w:rFonts w:ascii="Arial" w:eastAsia="Arial" w:hAnsi="Arial"/>
          <w:b/>
          <w:bCs/>
          <w:sz w:val="20"/>
          <w:szCs w:val="20"/>
        </w:rPr>
        <w:t>Qhov Muaj siab</w:t>
      </w:r>
    </w:p>
    <w:p w14:paraId="663D4ED4" w14:textId="57E86AC2" w:rsidR="00CF400D" w:rsidRPr="00741F70" w:rsidRDefault="00972674" w:rsidP="00493374">
      <w:pPr>
        <w:jc w:val="both"/>
        <w:rPr>
          <w:rStyle w:val="Strong"/>
          <w:rFonts w:ascii="Calibri" w:hAnsi="Calibri" w:cs="Calibri"/>
          <w:b w:val="0"/>
          <w:bCs w:val="0"/>
          <w:i/>
          <w:iCs/>
          <w:sz w:val="20"/>
          <w:szCs w:val="20"/>
        </w:rPr>
      </w:pPr>
      <w:r w:rsidRPr="00741F70">
        <w:rPr>
          <w:rStyle w:val="Strong"/>
          <w:rFonts w:ascii="Calibri" w:hAnsi="Calibri" w:cs="Calibri"/>
          <w:b w:val="0"/>
          <w:bCs w:val="0"/>
          <w:i/>
          <w:iCs/>
          <w:sz w:val="20"/>
          <w:szCs w:val="20"/>
        </w:rPr>
        <w:t>Nalee niam</w:t>
      </w:r>
      <w:r w:rsidR="00493374" w:rsidRPr="00741F70">
        <w:rPr>
          <w:rStyle w:val="Strong"/>
          <w:rFonts w:ascii="Calibri" w:hAnsi="Calibri" w:cs="Calibri"/>
          <w:b w:val="0"/>
          <w:bCs w:val="0"/>
          <w:i/>
          <w:iCs/>
          <w:sz w:val="20"/>
          <w:szCs w:val="20"/>
        </w:rPr>
        <w:t xml:space="preserve"> tau</w:t>
      </w:r>
      <w:r w:rsidRPr="00741F70">
        <w:rPr>
          <w:rStyle w:val="Strong"/>
          <w:rFonts w:ascii="Calibri" w:hAnsi="Calibri" w:cs="Calibri"/>
          <w:b w:val="0"/>
          <w:bCs w:val="0"/>
          <w:i/>
          <w:iCs/>
          <w:sz w:val="20"/>
          <w:szCs w:val="20"/>
        </w:rPr>
        <w:t xml:space="preserve"> hais tias nws nyiam nqa nws cov khaub ncaws thiab khoom siv. Nws kuj nyiam ua nws cov h</w:t>
      </w:r>
      <w:r w:rsidR="00493374" w:rsidRPr="00741F70">
        <w:rPr>
          <w:rStyle w:val="Strong"/>
          <w:rFonts w:ascii="Calibri" w:hAnsi="Calibri" w:cs="Calibri"/>
          <w:b w:val="0"/>
          <w:bCs w:val="0"/>
          <w:i/>
          <w:iCs/>
          <w:sz w:val="20"/>
          <w:szCs w:val="20"/>
        </w:rPr>
        <w:t>auj lwm</w:t>
      </w:r>
      <w:r w:rsidRPr="00741F70">
        <w:rPr>
          <w:rStyle w:val="Strong"/>
          <w:rFonts w:ascii="Calibri" w:hAnsi="Calibri" w:cs="Calibri"/>
          <w:b w:val="0"/>
          <w:bCs w:val="0"/>
          <w:i/>
          <w:iCs/>
          <w:sz w:val="20"/>
          <w:szCs w:val="20"/>
        </w:rPr>
        <w:t xml:space="preserve"> thiab kawm ntawv. Nalee</w:t>
      </w:r>
      <w:r w:rsidR="00493374" w:rsidRPr="00741F70">
        <w:rPr>
          <w:rStyle w:val="Strong"/>
          <w:rFonts w:ascii="Calibri" w:hAnsi="Calibri" w:cs="Calibri"/>
          <w:b w:val="0"/>
          <w:bCs w:val="0"/>
          <w:i/>
          <w:iCs/>
          <w:sz w:val="20"/>
          <w:szCs w:val="20"/>
        </w:rPr>
        <w:t xml:space="preserve"> li</w:t>
      </w:r>
      <w:r w:rsidRPr="00741F70">
        <w:rPr>
          <w:rStyle w:val="Strong"/>
          <w:rFonts w:ascii="Calibri" w:hAnsi="Calibri" w:cs="Calibri"/>
          <w:b w:val="0"/>
          <w:bCs w:val="0"/>
          <w:i/>
          <w:iCs/>
          <w:sz w:val="20"/>
          <w:szCs w:val="20"/>
        </w:rPr>
        <w:t xml:space="preserve"> SLP tshaj tawm tias nws tau pom tias Nalee nyiam seev cev thiab ua ntsej muag zoo.</w:t>
      </w:r>
    </w:p>
    <w:p w14:paraId="59061359" w14:textId="77777777" w:rsidR="00CF400D" w:rsidRPr="00203EFA" w:rsidRDefault="00CF400D" w:rsidP="00CF400D">
      <w:pPr>
        <w:jc w:val="both"/>
        <w:rPr>
          <w:rFonts w:ascii="Arial" w:eastAsia="Arial" w:hAnsi="Arial"/>
          <w:b/>
          <w:bCs/>
          <w:sz w:val="20"/>
          <w:szCs w:val="20"/>
        </w:rPr>
      </w:pPr>
      <w:r w:rsidRPr="00203EFA">
        <w:rPr>
          <w:rFonts w:ascii="Arial" w:eastAsia="Arial" w:hAnsi="Arial"/>
          <w:b/>
          <w:bCs/>
          <w:sz w:val="20"/>
          <w:szCs w:val="20"/>
        </w:rPr>
        <w:t>Niam txiv kev tawm tswv yim thiab cov kev txhawj xeeb cuam tshuam nrog kev kawm nce qib</w:t>
      </w:r>
    </w:p>
    <w:p w14:paraId="59213298" w14:textId="70D659AC" w:rsidR="00CF400D" w:rsidRPr="00A13698" w:rsidRDefault="000F6809" w:rsidP="00CF400D">
      <w:pPr>
        <w:jc w:val="both"/>
        <w:rPr>
          <w:rFonts w:ascii="Calibri" w:eastAsia="Arial" w:hAnsi="Calibri" w:cs="Calibri"/>
          <w:i/>
          <w:iCs/>
          <w:sz w:val="20"/>
          <w:szCs w:val="20"/>
        </w:rPr>
      </w:pPr>
      <w:r w:rsidRPr="000F6809">
        <w:rPr>
          <w:rFonts w:ascii="Calibri" w:eastAsia="Arial" w:hAnsi="Calibri" w:cs="Calibri"/>
          <w:i/>
          <w:iCs/>
          <w:sz w:val="20"/>
          <w:szCs w:val="20"/>
        </w:rPr>
        <w:t>Niam qhia kev txhawj xeeb txog Nalee</w:t>
      </w:r>
      <w:r w:rsidR="00E5575D">
        <w:rPr>
          <w:rFonts w:ascii="Calibri" w:eastAsia="Arial" w:hAnsi="Calibri" w:cs="Calibri"/>
          <w:i/>
          <w:iCs/>
          <w:sz w:val="20"/>
          <w:szCs w:val="20"/>
        </w:rPr>
        <w:t xml:space="preserve"> li</w:t>
      </w:r>
      <w:r w:rsidRPr="000F6809">
        <w:rPr>
          <w:rFonts w:ascii="Calibri" w:eastAsia="Arial" w:hAnsi="Calibri" w:cs="Calibri"/>
          <w:i/>
          <w:iCs/>
          <w:sz w:val="20"/>
          <w:szCs w:val="20"/>
        </w:rPr>
        <w:t xml:space="preserve"> kev kawm tshwj xeeb nws hais lus. Txawm li cas los xij, Nalee niam tau piav qhia tias nws tsis tshua muaj kev txhawj xeeb vim tias nws cov kwv tij sib koom ua qauv zoo li kev hais lus, piav qhia tias nws nyob ntsiag to thaum xub thawj, thiab tom qab ntawd siv ntau cov lus ntxiv thaum lawv nkag mus hauv tsev kawm ntawv.</w:t>
      </w:r>
    </w:p>
    <w:p w14:paraId="699ED552" w14:textId="2A139107" w:rsidR="00CF400D" w:rsidRPr="005377F6" w:rsidRDefault="00CF400D" w:rsidP="00CF400D">
      <w:pPr>
        <w:jc w:val="both"/>
        <w:rPr>
          <w:rFonts w:ascii="Arial" w:eastAsia="Arial" w:hAnsi="Arial" w:cs="Arial"/>
          <w:b/>
          <w:bCs/>
          <w:sz w:val="20"/>
          <w:szCs w:val="20"/>
        </w:rPr>
      </w:pPr>
      <w:r>
        <w:rPr>
          <w:rFonts w:ascii="Arial" w:eastAsia="Arial" w:hAnsi="Arial" w:cs="Arial"/>
          <w:b/>
          <w:bCs/>
          <w:sz w:val="20"/>
          <w:szCs w:val="20"/>
        </w:rPr>
        <w:t xml:space="preserve">Kev </w:t>
      </w:r>
      <w:del w:id="508" w:author="Fong RERHANG" w:date="2021-05-13T23:08:00Z">
        <w:r w:rsidDel="00B3627C">
          <w:rPr>
            <w:rFonts w:ascii="Arial" w:eastAsia="Arial" w:hAnsi="Arial" w:cs="Arial"/>
            <w:b/>
            <w:bCs/>
            <w:sz w:val="20"/>
            <w:szCs w:val="20"/>
          </w:rPr>
          <w:delText>s</w:delText>
        </w:r>
      </w:del>
      <w:ins w:id="509" w:author="Fong RERHANG" w:date="2021-05-13T23:08:00Z">
        <w:r w:rsidR="00B3627C">
          <w:rPr>
            <w:rFonts w:ascii="Arial" w:eastAsia="Arial" w:hAnsi="Arial" w:cs="Arial"/>
            <w:b/>
            <w:bCs/>
            <w:sz w:val="20"/>
            <w:szCs w:val="20"/>
          </w:rPr>
          <w:t>S</w:t>
        </w:r>
      </w:ins>
      <w:r>
        <w:rPr>
          <w:rFonts w:ascii="Arial" w:eastAsia="Arial" w:hAnsi="Arial" w:cs="Arial"/>
          <w:b/>
          <w:bCs/>
          <w:sz w:val="20"/>
          <w:szCs w:val="20"/>
        </w:rPr>
        <w:t xml:space="preserve">ib </w:t>
      </w:r>
      <w:del w:id="510" w:author="Fong RERHANG" w:date="2021-05-13T23:08:00Z">
        <w:r w:rsidDel="00B3627C">
          <w:rPr>
            <w:rFonts w:ascii="Arial" w:eastAsia="Arial" w:hAnsi="Arial" w:cs="Arial"/>
            <w:b/>
            <w:bCs/>
            <w:sz w:val="20"/>
            <w:szCs w:val="20"/>
          </w:rPr>
          <w:delText>k</w:delText>
        </w:r>
      </w:del>
      <w:ins w:id="511" w:author="Fong RERHANG" w:date="2021-05-13T23:08:00Z">
        <w:r w:rsidR="00B3627C">
          <w:rPr>
            <w:rFonts w:ascii="Arial" w:eastAsia="Arial" w:hAnsi="Arial" w:cs="Arial"/>
            <w:b/>
            <w:bCs/>
            <w:sz w:val="20"/>
            <w:szCs w:val="20"/>
          </w:rPr>
          <w:t>K</w:t>
        </w:r>
      </w:ins>
      <w:r>
        <w:rPr>
          <w:rFonts w:ascii="Arial" w:eastAsia="Arial" w:hAnsi="Arial" w:cs="Arial"/>
          <w:b/>
          <w:bCs/>
          <w:sz w:val="20"/>
          <w:szCs w:val="20"/>
        </w:rPr>
        <w:t xml:space="preserve">oom </w:t>
      </w:r>
      <w:del w:id="512" w:author="Fong RERHANG" w:date="2021-05-13T23:08:00Z">
        <w:r w:rsidRPr="005377F6" w:rsidDel="00B3627C">
          <w:rPr>
            <w:rFonts w:ascii="Arial" w:eastAsia="Arial" w:hAnsi="Arial" w:cs="Arial"/>
            <w:b/>
            <w:bCs/>
            <w:sz w:val="20"/>
            <w:szCs w:val="20"/>
          </w:rPr>
          <w:delText>s</w:delText>
        </w:r>
      </w:del>
      <w:ins w:id="513" w:author="Fong RERHANG" w:date="2021-05-13T23:08:00Z">
        <w:r w:rsidR="00B3627C">
          <w:rPr>
            <w:rFonts w:ascii="Arial" w:eastAsia="Arial" w:hAnsi="Arial" w:cs="Arial"/>
            <w:b/>
            <w:bCs/>
            <w:sz w:val="20"/>
            <w:szCs w:val="20"/>
          </w:rPr>
          <w:t>S</w:t>
        </w:r>
      </w:ins>
      <w:r w:rsidRPr="005377F6">
        <w:rPr>
          <w:rFonts w:ascii="Arial" w:eastAsia="Arial" w:hAnsi="Arial" w:cs="Arial"/>
          <w:b/>
          <w:bCs/>
          <w:sz w:val="20"/>
          <w:szCs w:val="20"/>
        </w:rPr>
        <w:t xml:space="preserve">oj </w:t>
      </w:r>
      <w:del w:id="514" w:author="Fong RERHANG" w:date="2021-05-13T23:08:00Z">
        <w:r w:rsidRPr="005377F6" w:rsidDel="00B3627C">
          <w:rPr>
            <w:rFonts w:ascii="Arial" w:eastAsia="Arial" w:hAnsi="Arial" w:cs="Arial"/>
            <w:b/>
            <w:bCs/>
            <w:sz w:val="20"/>
            <w:szCs w:val="20"/>
          </w:rPr>
          <w:delText>n</w:delText>
        </w:r>
      </w:del>
      <w:ins w:id="515" w:author="Fong RERHANG" w:date="2021-05-13T23:08:00Z">
        <w:r w:rsidR="00B3627C">
          <w:rPr>
            <w:rFonts w:ascii="Arial" w:eastAsia="Arial" w:hAnsi="Arial" w:cs="Arial"/>
            <w:b/>
            <w:bCs/>
            <w:sz w:val="20"/>
            <w:szCs w:val="20"/>
          </w:rPr>
          <w:t>N</w:t>
        </w:r>
      </w:ins>
      <w:r w:rsidRPr="005377F6">
        <w:rPr>
          <w:rFonts w:ascii="Arial" w:eastAsia="Arial" w:hAnsi="Arial" w:cs="Arial"/>
          <w:b/>
          <w:bCs/>
          <w:sz w:val="20"/>
          <w:szCs w:val="20"/>
        </w:rPr>
        <w:t xml:space="preserve">tshuam </w:t>
      </w:r>
      <w:del w:id="516" w:author="Fong RERHANG" w:date="2021-05-13T23:08:00Z">
        <w:r w:rsidDel="00B3627C">
          <w:rPr>
            <w:rFonts w:ascii="Arial" w:eastAsia="Arial" w:hAnsi="Arial" w:cs="Arial"/>
            <w:b/>
            <w:bCs/>
            <w:sz w:val="20"/>
            <w:szCs w:val="20"/>
          </w:rPr>
          <w:delText>k</w:delText>
        </w:r>
      </w:del>
      <w:ins w:id="517" w:author="Fong RERHANG" w:date="2021-05-13T23:08:00Z">
        <w:r w:rsidR="00B3627C">
          <w:rPr>
            <w:rFonts w:ascii="Arial" w:eastAsia="Arial" w:hAnsi="Arial" w:cs="Arial"/>
            <w:b/>
            <w:bCs/>
            <w:sz w:val="20"/>
            <w:szCs w:val="20"/>
          </w:rPr>
          <w:t>K</w:t>
        </w:r>
      </w:ins>
      <w:r>
        <w:rPr>
          <w:rFonts w:ascii="Arial" w:eastAsia="Arial" w:hAnsi="Arial" w:cs="Arial"/>
          <w:b/>
          <w:bCs/>
          <w:sz w:val="20"/>
          <w:szCs w:val="20"/>
        </w:rPr>
        <w:t xml:space="preserve">om </w:t>
      </w:r>
      <w:del w:id="518" w:author="Fong RERHANG" w:date="2021-05-13T23:09:00Z">
        <w:r w:rsidDel="00B3627C">
          <w:rPr>
            <w:rFonts w:ascii="Arial" w:eastAsia="Arial" w:hAnsi="Arial" w:cs="Arial"/>
            <w:b/>
            <w:bCs/>
            <w:sz w:val="20"/>
            <w:szCs w:val="20"/>
          </w:rPr>
          <w:delText>t</w:delText>
        </w:r>
      </w:del>
      <w:ins w:id="519" w:author="Fong RERHANG" w:date="2021-05-13T23:09:00Z">
        <w:r w:rsidR="00B3627C">
          <w:rPr>
            <w:rFonts w:ascii="Arial" w:eastAsia="Arial" w:hAnsi="Arial" w:cs="Arial"/>
            <w:b/>
            <w:bCs/>
            <w:sz w:val="20"/>
            <w:szCs w:val="20"/>
          </w:rPr>
          <w:t>T</w:t>
        </w:r>
      </w:ins>
      <w:r>
        <w:rPr>
          <w:rFonts w:ascii="Arial" w:eastAsia="Arial" w:hAnsi="Arial" w:cs="Arial"/>
          <w:b/>
          <w:bCs/>
          <w:sz w:val="20"/>
          <w:szCs w:val="20"/>
        </w:rPr>
        <w:t xml:space="preserve">xawj </w:t>
      </w:r>
      <w:del w:id="520" w:author="Fong RERHANG" w:date="2021-05-13T23:09:00Z">
        <w:r w:rsidDel="00B3627C">
          <w:rPr>
            <w:rFonts w:ascii="Arial" w:eastAsia="Arial" w:hAnsi="Arial" w:cs="Arial"/>
            <w:b/>
            <w:bCs/>
            <w:sz w:val="20"/>
            <w:szCs w:val="20"/>
          </w:rPr>
          <w:delText>n</w:delText>
        </w:r>
      </w:del>
      <w:ins w:id="521" w:author="Fong RERHANG" w:date="2021-05-13T23:09:00Z">
        <w:r w:rsidR="00B3627C">
          <w:rPr>
            <w:rFonts w:ascii="Arial" w:eastAsia="Arial" w:hAnsi="Arial" w:cs="Arial"/>
            <w:b/>
            <w:bCs/>
            <w:sz w:val="20"/>
            <w:szCs w:val="20"/>
          </w:rPr>
          <w:t>N</w:t>
        </w:r>
      </w:ins>
      <w:r>
        <w:rPr>
          <w:rFonts w:ascii="Arial" w:eastAsia="Arial" w:hAnsi="Arial" w:cs="Arial"/>
          <w:b/>
          <w:bCs/>
          <w:sz w:val="20"/>
          <w:szCs w:val="20"/>
        </w:rPr>
        <w:t>tse</w:t>
      </w:r>
      <w:r w:rsidRPr="005377F6">
        <w:rPr>
          <w:rFonts w:ascii="Arial" w:eastAsia="Arial" w:hAnsi="Arial" w:cs="Arial"/>
          <w:b/>
          <w:bCs/>
          <w:sz w:val="20"/>
          <w:szCs w:val="20"/>
        </w:rPr>
        <w:t xml:space="preserve"> </w:t>
      </w:r>
      <w:del w:id="522" w:author="Fong RERHANG" w:date="2021-05-13T23:09:00Z">
        <w:r w:rsidRPr="005377F6" w:rsidDel="00B3627C">
          <w:rPr>
            <w:rFonts w:ascii="Arial" w:eastAsia="Arial" w:hAnsi="Arial" w:cs="Arial"/>
            <w:b/>
            <w:bCs/>
            <w:sz w:val="20"/>
            <w:szCs w:val="20"/>
          </w:rPr>
          <w:delText>s</w:delText>
        </w:r>
      </w:del>
      <w:ins w:id="523" w:author="Fong RERHANG" w:date="2021-05-13T23:09:00Z">
        <w:r w:rsidR="00B3627C">
          <w:rPr>
            <w:rFonts w:ascii="Arial" w:eastAsia="Arial" w:hAnsi="Arial" w:cs="Arial"/>
            <w:b/>
            <w:bCs/>
            <w:sz w:val="20"/>
            <w:szCs w:val="20"/>
          </w:rPr>
          <w:t>S</w:t>
        </w:r>
      </w:ins>
      <w:r w:rsidRPr="005377F6">
        <w:rPr>
          <w:rFonts w:ascii="Arial" w:eastAsia="Arial" w:hAnsi="Arial" w:cs="Arial"/>
          <w:b/>
          <w:bCs/>
          <w:sz w:val="20"/>
          <w:szCs w:val="20"/>
        </w:rPr>
        <w:t xml:space="preserve">ib </w:t>
      </w:r>
      <w:del w:id="524" w:author="Fong RERHANG" w:date="2021-05-13T23:09:00Z">
        <w:r w:rsidRPr="005377F6" w:rsidDel="00B3627C">
          <w:rPr>
            <w:rFonts w:ascii="Arial" w:eastAsia="Arial" w:hAnsi="Arial" w:cs="Arial"/>
            <w:b/>
            <w:bCs/>
            <w:sz w:val="20"/>
            <w:szCs w:val="20"/>
          </w:rPr>
          <w:delText>l</w:delText>
        </w:r>
      </w:del>
      <w:ins w:id="525" w:author="Fong RERHANG" w:date="2021-05-13T23:09:00Z">
        <w:r w:rsidR="00B3627C">
          <w:rPr>
            <w:rFonts w:ascii="Arial" w:eastAsia="Arial" w:hAnsi="Arial" w:cs="Arial"/>
            <w:b/>
            <w:bCs/>
            <w:sz w:val="20"/>
            <w:szCs w:val="20"/>
          </w:rPr>
          <w:t>L</w:t>
        </w:r>
      </w:ins>
      <w:r w:rsidRPr="005377F6">
        <w:rPr>
          <w:rFonts w:ascii="Arial" w:eastAsia="Arial" w:hAnsi="Arial" w:cs="Arial"/>
          <w:b/>
          <w:bCs/>
          <w:sz w:val="20"/>
          <w:szCs w:val="20"/>
        </w:rPr>
        <w:t>uag (</w:t>
      </w:r>
      <w:r w:rsidRPr="00A1180F">
        <w:rPr>
          <w:rFonts w:ascii="Arial" w:eastAsia="Arial" w:hAnsi="Arial" w:cs="Arial"/>
          <w:b/>
          <w:bCs/>
          <w:sz w:val="21"/>
          <w:szCs w:val="21"/>
        </w:rPr>
        <w:t>SBAC</w:t>
      </w:r>
      <w:r w:rsidRPr="005377F6">
        <w:rPr>
          <w:rFonts w:ascii="Arial" w:eastAsia="Arial" w:hAnsi="Arial" w:cs="Arial"/>
          <w:b/>
          <w:bCs/>
          <w:sz w:val="20"/>
          <w:szCs w:val="20"/>
        </w:rPr>
        <w:t>)</w:t>
      </w:r>
    </w:p>
    <w:p w14:paraId="0D6A9E68" w14:textId="77777777" w:rsidR="00CF400D" w:rsidRPr="005377F6" w:rsidRDefault="00CF400D" w:rsidP="00CF400D">
      <w:pPr>
        <w:jc w:val="both"/>
        <w:rPr>
          <w:rFonts w:ascii="Arial" w:eastAsia="Arial" w:hAnsi="Arial" w:cs="Arial"/>
          <w:sz w:val="20"/>
          <w:szCs w:val="20"/>
        </w:rPr>
      </w:pPr>
      <w:r>
        <w:rPr>
          <w:rFonts w:ascii="Arial" w:hAnsi="Arial" w:cs="Arial"/>
          <w:noProof/>
          <w:sz w:val="20"/>
          <w:szCs w:val="20"/>
        </w:rPr>
        <w:drawing>
          <wp:inline distT="0" distB="0" distL="0" distR="0" wp14:anchorId="14853EE5" wp14:editId="56CAA112">
            <wp:extent cx="149225" cy="109220"/>
            <wp:effectExtent l="0" t="0" r="3175" b="508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5377F6">
        <w:rPr>
          <w:rFonts w:ascii="Arial" w:eastAsia="Arial" w:hAnsi="Arial" w:cs="Arial"/>
          <w:sz w:val="20"/>
          <w:szCs w:val="20"/>
        </w:rPr>
        <w:t>Tsis Siv Tau</w:t>
      </w:r>
    </w:p>
    <w:p w14:paraId="4E4BB9AC" w14:textId="367F6E66" w:rsidR="00CF400D" w:rsidRPr="005377F6" w:rsidRDefault="00B3627C" w:rsidP="00CF400D">
      <w:pPr>
        <w:jc w:val="both"/>
        <w:rPr>
          <w:rFonts w:ascii="Arial" w:eastAsia="Arial" w:hAnsi="Arial" w:cs="Arial"/>
          <w:b/>
          <w:bCs/>
          <w:sz w:val="20"/>
          <w:szCs w:val="20"/>
        </w:rPr>
      </w:pPr>
      <w:ins w:id="526" w:author="Fong RERHANG" w:date="2021-05-13T23:10:00Z">
        <w:r>
          <w:rPr>
            <w:rFonts w:ascii="Arial" w:eastAsia="Arial" w:hAnsi="Arial" w:cs="Arial"/>
            <w:b/>
            <w:bCs/>
            <w:sz w:val="20"/>
            <w:szCs w:val="20"/>
          </w:rPr>
          <w:t xml:space="preserve">Lus </w:t>
        </w:r>
      </w:ins>
      <w:r w:rsidR="00CF400D" w:rsidRPr="005377F6">
        <w:rPr>
          <w:rFonts w:ascii="Arial" w:eastAsia="Arial" w:hAnsi="Arial" w:cs="Arial"/>
          <w:b/>
          <w:bCs/>
          <w:sz w:val="20"/>
          <w:szCs w:val="20"/>
        </w:rPr>
        <w:t>Askiv</w:t>
      </w:r>
      <w:del w:id="527" w:author="Fong RERHANG" w:date="2021-05-13T23:10:00Z">
        <w:r w:rsidR="00CF400D" w:rsidRPr="005377F6" w:rsidDel="00B3627C">
          <w:rPr>
            <w:rFonts w:ascii="Arial" w:eastAsia="Arial" w:hAnsi="Arial" w:cs="Arial"/>
            <w:b/>
            <w:bCs/>
            <w:sz w:val="20"/>
            <w:szCs w:val="20"/>
          </w:rPr>
          <w:delText xml:space="preserve"> </w:delText>
        </w:r>
      </w:del>
      <w:r w:rsidR="00CF400D" w:rsidRPr="005377F6">
        <w:rPr>
          <w:rFonts w:ascii="Arial" w:eastAsia="Arial" w:hAnsi="Arial" w:cs="Arial"/>
          <w:b/>
          <w:bCs/>
          <w:sz w:val="20"/>
          <w:szCs w:val="20"/>
        </w:rPr>
        <w:t>/</w:t>
      </w:r>
      <w:del w:id="528" w:author="Fong RERHANG" w:date="2021-05-13T23:10:00Z">
        <w:r w:rsidR="00CF400D" w:rsidRPr="005377F6" w:rsidDel="00B3627C">
          <w:rPr>
            <w:rFonts w:ascii="Arial" w:eastAsia="Arial" w:hAnsi="Arial" w:cs="Arial"/>
            <w:b/>
            <w:bCs/>
            <w:sz w:val="20"/>
            <w:szCs w:val="20"/>
          </w:rPr>
          <w:delText xml:space="preserve"> </w:delText>
        </w:r>
      </w:del>
      <w:ins w:id="529" w:author="Fong RERHANG" w:date="2021-05-13T23:11:00Z">
        <w:r>
          <w:rPr>
            <w:rFonts w:ascii="Arial" w:eastAsia="Arial" w:hAnsi="Arial" w:cs="Arial"/>
            <w:b/>
            <w:bCs/>
            <w:sz w:val="20"/>
            <w:szCs w:val="20"/>
          </w:rPr>
          <w:t xml:space="preserve">Kev Hais </w:t>
        </w:r>
      </w:ins>
      <w:r w:rsidR="00CF400D" w:rsidRPr="005377F6">
        <w:rPr>
          <w:rFonts w:ascii="Arial" w:eastAsia="Arial" w:hAnsi="Arial" w:cs="Arial"/>
          <w:b/>
          <w:bCs/>
          <w:sz w:val="20"/>
          <w:szCs w:val="20"/>
        </w:rPr>
        <w:t xml:space="preserve">Lus </w:t>
      </w:r>
      <w:del w:id="530" w:author="Fong RERHANG" w:date="2021-05-13T23:10:00Z">
        <w:r w:rsidR="00CF400D" w:rsidRPr="005377F6" w:rsidDel="00B3627C">
          <w:rPr>
            <w:rFonts w:ascii="Arial" w:eastAsia="Arial" w:hAnsi="Arial" w:cs="Arial"/>
            <w:b/>
            <w:bCs/>
            <w:sz w:val="20"/>
            <w:szCs w:val="20"/>
          </w:rPr>
          <w:delText xml:space="preserve">Askiv </w:delText>
        </w:r>
      </w:del>
      <w:del w:id="531" w:author="Fong RERHANG" w:date="2021-05-13T23:11:00Z">
        <w:r w:rsidR="00CF400D" w:rsidRPr="005377F6" w:rsidDel="00B3627C">
          <w:rPr>
            <w:rFonts w:ascii="Arial" w:eastAsia="Arial" w:hAnsi="Arial" w:cs="Arial"/>
            <w:b/>
            <w:bCs/>
            <w:sz w:val="20"/>
            <w:szCs w:val="20"/>
          </w:rPr>
          <w:delText>Tag Nrho</w:delText>
        </w:r>
      </w:del>
    </w:p>
    <w:p w14:paraId="4A1ED6AC" w14:textId="7B3F7651" w:rsidR="00CF400D" w:rsidRPr="005377F6" w:rsidRDefault="00CF400D" w:rsidP="00CF400D">
      <w:pPr>
        <w:jc w:val="both"/>
        <w:rPr>
          <w:rFonts w:ascii="Arial" w:eastAsia="Arial" w:hAnsi="Arial" w:cs="Arial"/>
          <w:sz w:val="20"/>
          <w:szCs w:val="20"/>
        </w:rPr>
      </w:pPr>
      <w:r w:rsidRPr="005377F6">
        <w:rPr>
          <w:rFonts w:ascii="Arial" w:eastAsia="Arial" w:hAnsi="Arial" w:cs="Arial"/>
          <w:sz w:val="20"/>
          <w:szCs w:val="20"/>
        </w:rPr>
        <w:sym w:font="Wingdings 2" w:char="F0A3"/>
      </w:r>
      <w:r w:rsidRPr="005377F6">
        <w:rPr>
          <w:rFonts w:ascii="Arial" w:eastAsia="Arial" w:hAnsi="Arial" w:cs="Arial"/>
          <w:sz w:val="20"/>
          <w:szCs w:val="20"/>
        </w:rPr>
        <w:t xml:space="preserve">Tshaj tus qauv                    </w:t>
      </w:r>
      <w:r w:rsidRPr="005377F6">
        <w:rPr>
          <w:rFonts w:ascii="Arial" w:eastAsia="Arial" w:hAnsi="Arial" w:cs="Arial"/>
          <w:sz w:val="20"/>
          <w:szCs w:val="20"/>
        </w:rPr>
        <w:sym w:font="Wingdings 2" w:char="F0A3"/>
      </w:r>
      <w:r w:rsidRPr="005377F6">
        <w:rPr>
          <w:rFonts w:ascii="Arial" w:eastAsia="Arial" w:hAnsi="Arial" w:cs="Arial"/>
          <w:sz w:val="20"/>
          <w:szCs w:val="20"/>
        </w:rPr>
        <w:t>Tau</w:t>
      </w:r>
      <w:ins w:id="532" w:author="Fong RERHANG" w:date="2021-05-13T23:12:00Z">
        <w:r w:rsidR="00822592">
          <w:rPr>
            <w:rFonts w:ascii="Arial" w:eastAsia="Arial" w:hAnsi="Arial" w:cs="Arial"/>
            <w:sz w:val="20"/>
            <w:szCs w:val="20"/>
          </w:rPr>
          <w:t xml:space="preserve"> Raw Li</w:t>
        </w:r>
      </w:ins>
      <w:del w:id="533" w:author="Fong RERHANG" w:date="2021-05-13T23:12:00Z">
        <w:r w:rsidRPr="005377F6" w:rsidDel="00822592">
          <w:rPr>
            <w:rFonts w:ascii="Arial" w:eastAsia="Arial" w:hAnsi="Arial" w:cs="Arial"/>
            <w:sz w:val="20"/>
            <w:szCs w:val="20"/>
          </w:rPr>
          <w:delText xml:space="preserve"> ntsib</w:delText>
        </w:r>
      </w:del>
      <w:r w:rsidRPr="005377F6">
        <w:rPr>
          <w:rFonts w:ascii="Arial" w:eastAsia="Arial" w:hAnsi="Arial" w:cs="Arial"/>
          <w:sz w:val="20"/>
          <w:szCs w:val="20"/>
        </w:rPr>
        <w:t xml:space="preserve"> </w:t>
      </w:r>
      <w:del w:id="534" w:author="Fong RERHANG" w:date="2021-05-13T23:12:00Z">
        <w:r w:rsidRPr="005377F6" w:rsidDel="00822592">
          <w:rPr>
            <w:rFonts w:ascii="Arial" w:eastAsia="Arial" w:hAnsi="Arial" w:cs="Arial"/>
            <w:sz w:val="20"/>
            <w:szCs w:val="20"/>
          </w:rPr>
          <w:delText>t</w:delText>
        </w:r>
      </w:del>
      <w:ins w:id="535" w:author="Fong RERHANG" w:date="2021-05-13T23:12:00Z">
        <w:r w:rsidR="00822592">
          <w:rPr>
            <w:rFonts w:ascii="Arial" w:eastAsia="Arial" w:hAnsi="Arial" w:cs="Arial"/>
            <w:sz w:val="20"/>
            <w:szCs w:val="20"/>
          </w:rPr>
          <w:t>T</w:t>
        </w:r>
      </w:ins>
      <w:r w:rsidRPr="005377F6">
        <w:rPr>
          <w:rFonts w:ascii="Arial" w:eastAsia="Arial" w:hAnsi="Arial" w:cs="Arial"/>
          <w:sz w:val="20"/>
          <w:szCs w:val="20"/>
        </w:rPr>
        <w:t xml:space="preserve">us </w:t>
      </w:r>
      <w:del w:id="536" w:author="Fong RERHANG" w:date="2021-05-13T23:12:00Z">
        <w:r w:rsidRPr="005377F6" w:rsidDel="00822592">
          <w:rPr>
            <w:rFonts w:ascii="Arial" w:eastAsia="Arial" w:hAnsi="Arial" w:cs="Arial"/>
            <w:sz w:val="20"/>
            <w:szCs w:val="20"/>
          </w:rPr>
          <w:delText>q</w:delText>
        </w:r>
      </w:del>
      <w:ins w:id="537" w:author="Fong RERHANG" w:date="2021-05-13T23:12:00Z">
        <w:r w:rsidR="00822592">
          <w:rPr>
            <w:rFonts w:ascii="Arial" w:eastAsia="Arial" w:hAnsi="Arial" w:cs="Arial"/>
            <w:sz w:val="20"/>
            <w:szCs w:val="20"/>
          </w:rPr>
          <w:t>Q</w:t>
        </w:r>
      </w:ins>
      <w:r w:rsidRPr="005377F6">
        <w:rPr>
          <w:rFonts w:ascii="Arial" w:eastAsia="Arial" w:hAnsi="Arial" w:cs="Arial"/>
          <w:sz w:val="20"/>
          <w:szCs w:val="20"/>
        </w:rPr>
        <w:t xml:space="preserve">auv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Yuav Luag </w:t>
      </w:r>
      <w:ins w:id="538" w:author="Fong RERHANG" w:date="2021-05-13T23:13:00Z">
        <w:r w:rsidR="00822592">
          <w:rPr>
            <w:rFonts w:ascii="Arial" w:eastAsia="Arial" w:hAnsi="Arial" w:cs="Arial"/>
            <w:sz w:val="20"/>
            <w:szCs w:val="20"/>
          </w:rPr>
          <w:t xml:space="preserve">Raw Li </w:t>
        </w:r>
      </w:ins>
      <w:del w:id="539" w:author="Fong RERHANG" w:date="2021-05-13T23:13:00Z">
        <w:r w:rsidRPr="005377F6" w:rsidDel="00822592">
          <w:rPr>
            <w:rFonts w:ascii="Arial" w:eastAsia="Arial" w:hAnsi="Arial" w:cs="Arial"/>
            <w:sz w:val="20"/>
            <w:szCs w:val="20"/>
          </w:rPr>
          <w:delText>Nts</w:delText>
        </w:r>
      </w:del>
      <w:del w:id="540" w:author="Fong RERHANG" w:date="2021-05-13T23:12:00Z">
        <w:r w:rsidRPr="005377F6" w:rsidDel="00822592">
          <w:rPr>
            <w:rFonts w:ascii="Arial" w:eastAsia="Arial" w:hAnsi="Arial" w:cs="Arial"/>
            <w:sz w:val="20"/>
            <w:szCs w:val="20"/>
          </w:rPr>
          <w:delText>ib</w:delText>
        </w:r>
      </w:del>
      <w:r w:rsidRPr="005377F6">
        <w:rPr>
          <w:rFonts w:ascii="Arial" w:eastAsia="Arial" w:hAnsi="Arial" w:cs="Arial"/>
          <w:sz w:val="20"/>
          <w:szCs w:val="20"/>
        </w:rPr>
        <w:t xml:space="preserve"> </w:t>
      </w:r>
      <w:del w:id="541" w:author="Fong RERHANG" w:date="2021-05-13T23:13:00Z">
        <w:r w:rsidRPr="005377F6" w:rsidDel="00822592">
          <w:rPr>
            <w:rFonts w:ascii="Arial" w:eastAsia="Arial" w:hAnsi="Arial" w:cs="Arial"/>
            <w:sz w:val="20"/>
            <w:szCs w:val="20"/>
          </w:rPr>
          <w:delText>t</w:delText>
        </w:r>
      </w:del>
      <w:ins w:id="542" w:author="Fong RERHANG" w:date="2021-05-13T23:13:00Z">
        <w:r w:rsidR="00822592">
          <w:rPr>
            <w:rFonts w:ascii="Arial" w:eastAsia="Arial" w:hAnsi="Arial" w:cs="Arial"/>
            <w:sz w:val="20"/>
            <w:szCs w:val="20"/>
          </w:rPr>
          <w:t>T</w:t>
        </w:r>
      </w:ins>
      <w:r w:rsidRPr="005377F6">
        <w:rPr>
          <w:rFonts w:ascii="Arial" w:eastAsia="Arial" w:hAnsi="Arial" w:cs="Arial"/>
          <w:sz w:val="20"/>
          <w:szCs w:val="20"/>
        </w:rPr>
        <w:t xml:space="preserve">us </w:t>
      </w:r>
      <w:del w:id="543" w:author="Fong RERHANG" w:date="2021-05-13T23:13:00Z">
        <w:r w:rsidRPr="005377F6" w:rsidDel="00822592">
          <w:rPr>
            <w:rFonts w:ascii="Arial" w:eastAsia="Arial" w:hAnsi="Arial" w:cs="Arial"/>
            <w:sz w:val="20"/>
            <w:szCs w:val="20"/>
          </w:rPr>
          <w:delText>q</w:delText>
        </w:r>
      </w:del>
      <w:ins w:id="544" w:author="Fong RERHANG" w:date="2021-05-13T23:13:00Z">
        <w:r w:rsidR="00822592">
          <w:rPr>
            <w:rFonts w:ascii="Arial" w:eastAsia="Arial" w:hAnsi="Arial" w:cs="Arial"/>
            <w:sz w:val="20"/>
            <w:szCs w:val="20"/>
          </w:rPr>
          <w:t>Q</w:t>
        </w:r>
      </w:ins>
      <w:r w:rsidRPr="005377F6">
        <w:rPr>
          <w:rFonts w:ascii="Arial" w:eastAsia="Arial" w:hAnsi="Arial" w:cs="Arial"/>
          <w:sz w:val="20"/>
          <w:szCs w:val="20"/>
        </w:rPr>
        <w:t xml:space="preserve">auv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Tsis </w:t>
      </w:r>
      <w:del w:id="545" w:author="Fong RERHANG" w:date="2021-05-13T23:13:00Z">
        <w:r w:rsidRPr="005377F6" w:rsidDel="00822592">
          <w:rPr>
            <w:rFonts w:ascii="Arial" w:eastAsia="Arial" w:hAnsi="Arial" w:cs="Arial"/>
            <w:sz w:val="20"/>
            <w:szCs w:val="20"/>
          </w:rPr>
          <w:delText>ntsib</w:delText>
        </w:r>
      </w:del>
      <w:ins w:id="546" w:author="Fong RERHANG" w:date="2021-05-13T23:13:00Z">
        <w:r w:rsidR="00822592">
          <w:rPr>
            <w:rFonts w:ascii="Arial" w:eastAsia="Arial" w:hAnsi="Arial" w:cs="Arial"/>
            <w:sz w:val="20"/>
            <w:szCs w:val="20"/>
          </w:rPr>
          <w:t xml:space="preserve"> Tau Li</w:t>
        </w:r>
      </w:ins>
      <w:r w:rsidRPr="005377F6">
        <w:rPr>
          <w:rFonts w:ascii="Arial" w:eastAsia="Arial" w:hAnsi="Arial" w:cs="Arial"/>
          <w:sz w:val="20"/>
          <w:szCs w:val="20"/>
        </w:rPr>
        <w:t xml:space="preserve"> </w:t>
      </w:r>
      <w:del w:id="547" w:author="Fong RERHANG" w:date="2021-05-13T23:13:00Z">
        <w:r w:rsidRPr="005377F6" w:rsidDel="00822592">
          <w:rPr>
            <w:rFonts w:ascii="Arial" w:eastAsia="Arial" w:hAnsi="Arial" w:cs="Arial"/>
            <w:sz w:val="20"/>
            <w:szCs w:val="20"/>
          </w:rPr>
          <w:delText>t</w:delText>
        </w:r>
      </w:del>
      <w:ins w:id="548" w:author="Fong RERHANG" w:date="2021-05-13T23:13:00Z">
        <w:r w:rsidR="00822592">
          <w:rPr>
            <w:rFonts w:ascii="Arial" w:eastAsia="Arial" w:hAnsi="Arial" w:cs="Arial"/>
            <w:sz w:val="20"/>
            <w:szCs w:val="20"/>
          </w:rPr>
          <w:t>T</w:t>
        </w:r>
      </w:ins>
      <w:r w:rsidRPr="005377F6">
        <w:rPr>
          <w:rFonts w:ascii="Arial" w:eastAsia="Arial" w:hAnsi="Arial" w:cs="Arial"/>
          <w:sz w:val="20"/>
          <w:szCs w:val="20"/>
        </w:rPr>
        <w:t xml:space="preserve">us </w:t>
      </w:r>
      <w:del w:id="549" w:author="Fong RERHANG" w:date="2021-05-13T23:14:00Z">
        <w:r w:rsidRPr="005377F6" w:rsidDel="00822592">
          <w:rPr>
            <w:rFonts w:ascii="Arial" w:eastAsia="Arial" w:hAnsi="Arial" w:cs="Arial"/>
            <w:sz w:val="20"/>
            <w:szCs w:val="20"/>
          </w:rPr>
          <w:delText>q</w:delText>
        </w:r>
      </w:del>
      <w:ins w:id="550" w:author="Fong RERHANG" w:date="2021-05-13T23:14:00Z">
        <w:r w:rsidR="00822592">
          <w:rPr>
            <w:rFonts w:ascii="Arial" w:eastAsia="Arial" w:hAnsi="Arial" w:cs="Arial"/>
            <w:sz w:val="20"/>
            <w:szCs w:val="20"/>
          </w:rPr>
          <w:t>Q</w:t>
        </w:r>
      </w:ins>
      <w:r w:rsidRPr="005377F6">
        <w:rPr>
          <w:rFonts w:ascii="Arial" w:eastAsia="Arial" w:hAnsi="Arial" w:cs="Arial"/>
          <w:sz w:val="20"/>
          <w:szCs w:val="20"/>
        </w:rPr>
        <w:t>auv</w:t>
      </w:r>
    </w:p>
    <w:p w14:paraId="1C1E6080" w14:textId="017A9F31" w:rsidR="00CF400D" w:rsidRPr="005377F6" w:rsidRDefault="00CF400D" w:rsidP="00CF400D">
      <w:pPr>
        <w:jc w:val="both"/>
        <w:rPr>
          <w:rFonts w:ascii="Arial" w:eastAsia="Arial" w:hAnsi="Arial" w:cs="Arial"/>
          <w:sz w:val="20"/>
          <w:szCs w:val="20"/>
        </w:rPr>
      </w:pPr>
      <w:r w:rsidRPr="005377F6">
        <w:rPr>
          <w:rFonts w:ascii="Arial" w:eastAsia="Arial" w:hAnsi="Arial" w:cs="Arial"/>
          <w:sz w:val="20"/>
          <w:szCs w:val="20"/>
        </w:rPr>
        <w:t xml:space="preserve">Kev </w:t>
      </w:r>
      <w:del w:id="551" w:author="Fong RERHANG" w:date="2021-05-13T23:14:00Z">
        <w:r w:rsidRPr="005377F6" w:rsidDel="00822592">
          <w:rPr>
            <w:rFonts w:ascii="Arial" w:eastAsia="Arial" w:hAnsi="Arial" w:cs="Arial"/>
            <w:sz w:val="20"/>
            <w:szCs w:val="20"/>
          </w:rPr>
          <w:delText>n</w:delText>
        </w:r>
      </w:del>
      <w:ins w:id="552" w:author="Fong RERHANG" w:date="2021-05-13T23:14:00Z">
        <w:r w:rsidR="00822592">
          <w:rPr>
            <w:rFonts w:ascii="Arial" w:eastAsia="Arial" w:hAnsi="Arial" w:cs="Arial"/>
            <w:sz w:val="20"/>
            <w:szCs w:val="20"/>
          </w:rPr>
          <w:t>N</w:t>
        </w:r>
      </w:ins>
      <w:r w:rsidRPr="005377F6">
        <w:rPr>
          <w:rFonts w:ascii="Arial" w:eastAsia="Arial" w:hAnsi="Arial" w:cs="Arial"/>
          <w:sz w:val="20"/>
          <w:szCs w:val="20"/>
        </w:rPr>
        <w:t xml:space="preserve">yeem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Saum </w:t>
      </w:r>
      <w:del w:id="553" w:author="Fong RERHANG" w:date="2021-05-13T23:14:00Z">
        <w:r w:rsidRPr="005377F6" w:rsidDel="00822592">
          <w:rPr>
            <w:rFonts w:ascii="Arial" w:eastAsia="Arial" w:hAnsi="Arial" w:cs="Arial"/>
            <w:sz w:val="20"/>
            <w:szCs w:val="20"/>
          </w:rPr>
          <w:delText>t</w:delText>
        </w:r>
      </w:del>
      <w:ins w:id="554" w:author="Fong RERHANG" w:date="2021-05-13T23:14:00Z">
        <w:r w:rsidR="00822592">
          <w:rPr>
            <w:rFonts w:ascii="Arial" w:eastAsia="Arial" w:hAnsi="Arial" w:cs="Arial"/>
            <w:sz w:val="20"/>
            <w:szCs w:val="20"/>
          </w:rPr>
          <w:t>T</w:t>
        </w:r>
      </w:ins>
      <w:r w:rsidRPr="005377F6">
        <w:rPr>
          <w:rFonts w:ascii="Arial" w:eastAsia="Arial" w:hAnsi="Arial" w:cs="Arial"/>
          <w:sz w:val="20"/>
          <w:szCs w:val="20"/>
        </w:rPr>
        <w:t xml:space="preserve">oj </w:t>
      </w:r>
      <w:del w:id="555" w:author="Fong RERHANG" w:date="2021-05-13T23:14:00Z">
        <w:r w:rsidRPr="005377F6" w:rsidDel="00822592">
          <w:rPr>
            <w:rFonts w:ascii="Arial" w:eastAsia="Arial" w:hAnsi="Arial" w:cs="Arial"/>
            <w:sz w:val="20"/>
            <w:szCs w:val="20"/>
          </w:rPr>
          <w:delText>t</w:delText>
        </w:r>
      </w:del>
      <w:ins w:id="556" w:author="Fong RERHANG" w:date="2021-05-13T23:14:00Z">
        <w:r w:rsidR="00822592">
          <w:rPr>
            <w:rFonts w:ascii="Arial" w:eastAsia="Arial" w:hAnsi="Arial" w:cs="Arial"/>
            <w:sz w:val="20"/>
            <w:szCs w:val="20"/>
          </w:rPr>
          <w:t>T</w:t>
        </w:r>
      </w:ins>
      <w:r w:rsidRPr="005377F6">
        <w:rPr>
          <w:rFonts w:ascii="Arial" w:eastAsia="Arial" w:hAnsi="Arial" w:cs="Arial"/>
          <w:sz w:val="20"/>
          <w:szCs w:val="20"/>
        </w:rPr>
        <w:t xml:space="preserve">us </w:t>
      </w:r>
      <w:del w:id="557" w:author="Fong RERHANG" w:date="2021-05-13T23:14:00Z">
        <w:r w:rsidRPr="005377F6" w:rsidDel="00822592">
          <w:rPr>
            <w:rFonts w:ascii="Arial" w:eastAsia="Arial" w:hAnsi="Arial" w:cs="Arial"/>
            <w:sz w:val="20"/>
            <w:szCs w:val="20"/>
          </w:rPr>
          <w:delText>q</w:delText>
        </w:r>
      </w:del>
      <w:ins w:id="558" w:author="Fong RERHANG" w:date="2021-05-13T23:14:00Z">
        <w:r w:rsidR="00822592">
          <w:rPr>
            <w:rFonts w:ascii="Arial" w:eastAsia="Arial" w:hAnsi="Arial" w:cs="Arial"/>
            <w:sz w:val="20"/>
            <w:szCs w:val="20"/>
          </w:rPr>
          <w:t>Q</w:t>
        </w:r>
      </w:ins>
      <w:r w:rsidRPr="005377F6">
        <w:rPr>
          <w:rFonts w:ascii="Arial" w:eastAsia="Arial" w:hAnsi="Arial" w:cs="Arial"/>
          <w:sz w:val="20"/>
          <w:szCs w:val="20"/>
        </w:rPr>
        <w:t xml:space="preserve">auv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del w:id="559" w:author="Fong RERHANG" w:date="2021-05-13T23:15:00Z">
        <w:r w:rsidRPr="005377F6" w:rsidDel="00822592">
          <w:rPr>
            <w:rFonts w:ascii="Arial" w:eastAsia="Arial" w:hAnsi="Arial" w:cs="Arial"/>
            <w:sz w:val="20"/>
            <w:szCs w:val="20"/>
          </w:rPr>
          <w:delText>t</w:delText>
        </w:r>
      </w:del>
      <w:ins w:id="560" w:author="Fong RERHANG" w:date="2021-05-13T23:15:00Z">
        <w:r w:rsidR="00822592">
          <w:rPr>
            <w:rFonts w:ascii="Arial" w:eastAsia="Arial" w:hAnsi="Arial" w:cs="Arial"/>
            <w:sz w:val="20"/>
            <w:szCs w:val="20"/>
          </w:rPr>
          <w:t>T</w:t>
        </w:r>
      </w:ins>
      <w:r w:rsidRPr="005377F6">
        <w:rPr>
          <w:rFonts w:ascii="Arial" w:eastAsia="Arial" w:hAnsi="Arial" w:cs="Arial"/>
          <w:sz w:val="20"/>
          <w:szCs w:val="20"/>
        </w:rPr>
        <w:t xml:space="preserve">us </w:t>
      </w:r>
      <w:del w:id="561" w:author="Fong RERHANG" w:date="2021-05-13T23:15:00Z">
        <w:r w:rsidRPr="005377F6" w:rsidDel="00822592">
          <w:rPr>
            <w:rFonts w:ascii="Arial" w:eastAsia="Arial" w:hAnsi="Arial" w:cs="Arial"/>
            <w:sz w:val="20"/>
            <w:szCs w:val="20"/>
          </w:rPr>
          <w:delText>q</w:delText>
        </w:r>
      </w:del>
      <w:ins w:id="562" w:author="Fong RERHANG" w:date="2021-05-13T23:15:00Z">
        <w:r w:rsidR="00822592">
          <w:rPr>
            <w:rFonts w:ascii="Arial" w:eastAsia="Arial" w:hAnsi="Arial" w:cs="Arial"/>
            <w:sz w:val="20"/>
            <w:szCs w:val="20"/>
          </w:rPr>
          <w:t>Q</w:t>
        </w:r>
      </w:ins>
      <w:r w:rsidRPr="005377F6">
        <w:rPr>
          <w:rFonts w:ascii="Arial" w:eastAsia="Arial" w:hAnsi="Arial" w:cs="Arial"/>
          <w:sz w:val="20"/>
          <w:szCs w:val="20"/>
        </w:rPr>
        <w:t xml:space="preserve">auv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Hauv </w:t>
      </w:r>
      <w:del w:id="563" w:author="Fong RERHANG" w:date="2021-05-13T23:15:00Z">
        <w:r w:rsidRPr="005377F6" w:rsidDel="00822592">
          <w:rPr>
            <w:rFonts w:ascii="Arial" w:eastAsia="Arial" w:hAnsi="Arial" w:cs="Arial"/>
            <w:sz w:val="20"/>
            <w:szCs w:val="20"/>
          </w:rPr>
          <w:delText>q</w:delText>
        </w:r>
      </w:del>
      <w:ins w:id="564" w:author="Fong RERHANG" w:date="2021-05-13T23:15:00Z">
        <w:r w:rsidR="00822592">
          <w:rPr>
            <w:rFonts w:ascii="Arial" w:eastAsia="Arial" w:hAnsi="Arial" w:cs="Arial"/>
            <w:sz w:val="20"/>
            <w:szCs w:val="20"/>
          </w:rPr>
          <w:t>Q</w:t>
        </w:r>
      </w:ins>
      <w:r w:rsidRPr="005377F6">
        <w:rPr>
          <w:rFonts w:ascii="Arial" w:eastAsia="Arial" w:hAnsi="Arial" w:cs="Arial"/>
          <w:sz w:val="20"/>
          <w:szCs w:val="20"/>
        </w:rPr>
        <w:t xml:space="preserve">ab </w:t>
      </w:r>
      <w:del w:id="565" w:author="Fong RERHANG" w:date="2021-05-13T23:15:00Z">
        <w:r w:rsidRPr="005377F6" w:rsidDel="00822592">
          <w:rPr>
            <w:rFonts w:ascii="Arial" w:eastAsia="Arial" w:hAnsi="Arial" w:cs="Arial"/>
            <w:sz w:val="20"/>
            <w:szCs w:val="20"/>
          </w:rPr>
          <w:delText>t</w:delText>
        </w:r>
      </w:del>
      <w:ins w:id="566" w:author="Fong RERHANG" w:date="2021-05-13T23:15:00Z">
        <w:r w:rsidR="00822592">
          <w:rPr>
            <w:rFonts w:ascii="Arial" w:eastAsia="Arial" w:hAnsi="Arial" w:cs="Arial"/>
            <w:sz w:val="20"/>
            <w:szCs w:val="20"/>
          </w:rPr>
          <w:t>T</w:t>
        </w:r>
      </w:ins>
      <w:r w:rsidRPr="005377F6">
        <w:rPr>
          <w:rFonts w:ascii="Arial" w:eastAsia="Arial" w:hAnsi="Arial" w:cs="Arial"/>
          <w:sz w:val="20"/>
          <w:szCs w:val="20"/>
        </w:rPr>
        <w:t xml:space="preserve">us </w:t>
      </w:r>
      <w:del w:id="567" w:author="Fong RERHANG" w:date="2021-05-13T23:15:00Z">
        <w:r w:rsidRPr="005377F6" w:rsidDel="00822592">
          <w:rPr>
            <w:rFonts w:ascii="Arial" w:eastAsia="Arial" w:hAnsi="Arial" w:cs="Arial"/>
            <w:sz w:val="20"/>
            <w:szCs w:val="20"/>
          </w:rPr>
          <w:delText>q</w:delText>
        </w:r>
      </w:del>
      <w:ins w:id="568" w:author="Fong RERHANG" w:date="2021-05-13T23:15:00Z">
        <w:r w:rsidR="00822592">
          <w:rPr>
            <w:rFonts w:ascii="Arial" w:eastAsia="Arial" w:hAnsi="Arial" w:cs="Arial"/>
            <w:sz w:val="20"/>
            <w:szCs w:val="20"/>
          </w:rPr>
          <w:t>Q</w:t>
        </w:r>
      </w:ins>
      <w:r w:rsidRPr="005377F6">
        <w:rPr>
          <w:rFonts w:ascii="Arial" w:eastAsia="Arial" w:hAnsi="Arial" w:cs="Arial"/>
          <w:sz w:val="20"/>
          <w:szCs w:val="20"/>
        </w:rPr>
        <w:t>auv</w:t>
      </w:r>
    </w:p>
    <w:p w14:paraId="5468C413" w14:textId="3136402F" w:rsidR="00CF400D" w:rsidRPr="005377F6" w:rsidRDefault="00CF400D" w:rsidP="00CF400D">
      <w:pPr>
        <w:jc w:val="both"/>
        <w:rPr>
          <w:rFonts w:ascii="Arial" w:eastAsia="Arial" w:hAnsi="Arial" w:cs="Arial"/>
          <w:sz w:val="20"/>
          <w:szCs w:val="20"/>
        </w:rPr>
      </w:pPr>
      <w:r w:rsidRPr="005377F6">
        <w:rPr>
          <w:rFonts w:ascii="Arial" w:eastAsia="Arial" w:hAnsi="Arial" w:cs="Arial"/>
          <w:sz w:val="20"/>
          <w:szCs w:val="20"/>
        </w:rPr>
        <w:t xml:space="preserve">Kev </w:t>
      </w:r>
      <w:ins w:id="569" w:author="Fong RERHANG" w:date="2021-05-13T23:15:00Z">
        <w:r w:rsidR="00822592">
          <w:rPr>
            <w:rFonts w:ascii="Arial" w:eastAsia="Arial" w:hAnsi="Arial" w:cs="Arial"/>
            <w:sz w:val="20"/>
            <w:szCs w:val="20"/>
          </w:rPr>
          <w:t>S</w:t>
        </w:r>
      </w:ins>
      <w:del w:id="570" w:author="Fong RERHANG" w:date="2021-05-13T23:15:00Z">
        <w:r w:rsidRPr="005377F6" w:rsidDel="00822592">
          <w:rPr>
            <w:rFonts w:ascii="Arial" w:eastAsia="Arial" w:hAnsi="Arial" w:cs="Arial"/>
            <w:sz w:val="20"/>
            <w:szCs w:val="20"/>
          </w:rPr>
          <w:delText>s</w:delText>
        </w:r>
      </w:del>
      <w:r w:rsidRPr="005377F6">
        <w:rPr>
          <w:rFonts w:ascii="Arial" w:eastAsia="Arial" w:hAnsi="Arial" w:cs="Arial"/>
          <w:sz w:val="20"/>
          <w:szCs w:val="20"/>
        </w:rPr>
        <w:t xml:space="preserve">au </w:t>
      </w:r>
      <w:del w:id="571" w:author="Fong RERHANG" w:date="2021-05-13T23:15:00Z">
        <w:r w:rsidRPr="005377F6" w:rsidDel="00822592">
          <w:rPr>
            <w:rFonts w:ascii="Arial" w:eastAsia="Arial" w:hAnsi="Arial" w:cs="Arial"/>
            <w:sz w:val="20"/>
            <w:szCs w:val="20"/>
          </w:rPr>
          <w:delText>n</w:delText>
        </w:r>
      </w:del>
      <w:ins w:id="572" w:author="Fong RERHANG" w:date="2021-05-13T23:15:00Z">
        <w:r w:rsidR="00822592">
          <w:rPr>
            <w:rFonts w:ascii="Arial" w:eastAsia="Arial" w:hAnsi="Arial" w:cs="Arial"/>
            <w:sz w:val="20"/>
            <w:szCs w:val="20"/>
          </w:rPr>
          <w:t>N</w:t>
        </w:r>
      </w:ins>
      <w:r w:rsidRPr="005377F6">
        <w:rPr>
          <w:rFonts w:ascii="Arial" w:eastAsia="Arial" w:hAnsi="Arial" w:cs="Arial"/>
          <w:sz w:val="20"/>
          <w:szCs w:val="20"/>
        </w:rPr>
        <w:t xml:space="preserve">tawv              </w:t>
      </w:r>
      <w:r w:rsidRPr="005377F6">
        <w:rPr>
          <w:rFonts w:ascii="Arial" w:eastAsia="Arial" w:hAnsi="Arial" w:cs="Arial"/>
          <w:sz w:val="20"/>
          <w:szCs w:val="20"/>
        </w:rPr>
        <w:tab/>
        <w:t xml:space="preserve">    </w:t>
      </w:r>
      <w:r w:rsidR="00EA3D82">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Saum </w:t>
      </w:r>
      <w:del w:id="573" w:author="Fong RERHANG" w:date="2021-05-13T23:15:00Z">
        <w:r w:rsidRPr="005377F6" w:rsidDel="00822592">
          <w:rPr>
            <w:rFonts w:ascii="Arial" w:eastAsia="Arial" w:hAnsi="Arial" w:cs="Arial"/>
            <w:sz w:val="20"/>
            <w:szCs w:val="20"/>
          </w:rPr>
          <w:delText>t</w:delText>
        </w:r>
      </w:del>
      <w:ins w:id="574" w:author="Fong RERHANG" w:date="2021-05-13T23:15:00Z">
        <w:r w:rsidR="00822592">
          <w:rPr>
            <w:rFonts w:ascii="Arial" w:eastAsia="Arial" w:hAnsi="Arial" w:cs="Arial"/>
            <w:sz w:val="20"/>
            <w:szCs w:val="20"/>
          </w:rPr>
          <w:t>T</w:t>
        </w:r>
      </w:ins>
      <w:r w:rsidRPr="005377F6">
        <w:rPr>
          <w:rFonts w:ascii="Arial" w:eastAsia="Arial" w:hAnsi="Arial" w:cs="Arial"/>
          <w:sz w:val="20"/>
          <w:szCs w:val="20"/>
        </w:rPr>
        <w:t xml:space="preserve">oj </w:t>
      </w:r>
      <w:del w:id="575" w:author="Fong RERHANG" w:date="2021-05-13T23:16:00Z">
        <w:r w:rsidRPr="005377F6" w:rsidDel="00822592">
          <w:rPr>
            <w:rFonts w:ascii="Arial" w:eastAsia="Arial" w:hAnsi="Arial" w:cs="Arial"/>
            <w:sz w:val="20"/>
            <w:szCs w:val="20"/>
          </w:rPr>
          <w:delText>t</w:delText>
        </w:r>
      </w:del>
      <w:ins w:id="576" w:author="Fong RERHANG" w:date="2021-05-13T23:16:00Z">
        <w:r w:rsidR="00822592">
          <w:rPr>
            <w:rFonts w:ascii="Arial" w:eastAsia="Arial" w:hAnsi="Arial" w:cs="Arial"/>
            <w:sz w:val="20"/>
            <w:szCs w:val="20"/>
          </w:rPr>
          <w:t>T</w:t>
        </w:r>
      </w:ins>
      <w:r w:rsidRPr="005377F6">
        <w:rPr>
          <w:rFonts w:ascii="Arial" w:eastAsia="Arial" w:hAnsi="Arial" w:cs="Arial"/>
          <w:sz w:val="20"/>
          <w:szCs w:val="20"/>
        </w:rPr>
        <w:t xml:space="preserve">us </w:t>
      </w:r>
      <w:del w:id="577" w:author="Fong RERHANG" w:date="2021-05-13T23:16:00Z">
        <w:r w:rsidRPr="005377F6" w:rsidDel="00822592">
          <w:rPr>
            <w:rFonts w:ascii="Arial" w:eastAsia="Arial" w:hAnsi="Arial" w:cs="Arial"/>
            <w:sz w:val="20"/>
            <w:szCs w:val="20"/>
          </w:rPr>
          <w:delText>q</w:delText>
        </w:r>
      </w:del>
      <w:ins w:id="578" w:author="Fong RERHANG" w:date="2021-05-13T23:16:00Z">
        <w:r w:rsidR="00822592">
          <w:rPr>
            <w:rFonts w:ascii="Arial" w:eastAsia="Arial" w:hAnsi="Arial" w:cs="Arial"/>
            <w:sz w:val="20"/>
            <w:szCs w:val="20"/>
          </w:rPr>
          <w:t>Q</w:t>
        </w:r>
      </w:ins>
      <w:r w:rsidRPr="005377F6">
        <w:rPr>
          <w:rFonts w:ascii="Arial" w:eastAsia="Arial" w:hAnsi="Arial" w:cs="Arial"/>
          <w:sz w:val="20"/>
          <w:szCs w:val="20"/>
        </w:rPr>
        <w:t xml:space="preserve">auv          </w:t>
      </w:r>
      <w:r w:rsidR="00EA3D82">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del w:id="579" w:author="Fong RERHANG" w:date="2021-05-13T23:16:00Z">
        <w:r w:rsidRPr="005377F6" w:rsidDel="00822592">
          <w:rPr>
            <w:rFonts w:ascii="Arial" w:eastAsia="Arial" w:hAnsi="Arial" w:cs="Arial"/>
            <w:sz w:val="20"/>
            <w:szCs w:val="20"/>
          </w:rPr>
          <w:delText>t</w:delText>
        </w:r>
      </w:del>
      <w:ins w:id="580" w:author="Fong RERHANG" w:date="2021-05-13T23:16:00Z">
        <w:r w:rsidR="00822592">
          <w:rPr>
            <w:rFonts w:ascii="Arial" w:eastAsia="Arial" w:hAnsi="Arial" w:cs="Arial"/>
            <w:sz w:val="20"/>
            <w:szCs w:val="20"/>
          </w:rPr>
          <w:t>T</w:t>
        </w:r>
      </w:ins>
      <w:r w:rsidRPr="005377F6">
        <w:rPr>
          <w:rFonts w:ascii="Arial" w:eastAsia="Arial" w:hAnsi="Arial" w:cs="Arial"/>
          <w:sz w:val="20"/>
          <w:szCs w:val="20"/>
        </w:rPr>
        <w:t xml:space="preserve">us </w:t>
      </w:r>
      <w:del w:id="581" w:author="Fong RERHANG" w:date="2021-05-13T23:16:00Z">
        <w:r w:rsidRPr="005377F6" w:rsidDel="00822592">
          <w:rPr>
            <w:rFonts w:ascii="Arial" w:eastAsia="Arial" w:hAnsi="Arial" w:cs="Arial"/>
            <w:sz w:val="20"/>
            <w:szCs w:val="20"/>
          </w:rPr>
          <w:delText>q</w:delText>
        </w:r>
      </w:del>
      <w:ins w:id="582" w:author="Fong RERHANG" w:date="2021-05-13T23:16:00Z">
        <w:r w:rsidR="00822592">
          <w:rPr>
            <w:rFonts w:ascii="Arial" w:eastAsia="Arial" w:hAnsi="Arial" w:cs="Arial"/>
            <w:sz w:val="20"/>
            <w:szCs w:val="20"/>
          </w:rPr>
          <w:t>Q</w:t>
        </w:r>
      </w:ins>
      <w:r w:rsidRPr="005377F6">
        <w:rPr>
          <w:rFonts w:ascii="Arial" w:eastAsia="Arial" w:hAnsi="Arial" w:cs="Arial"/>
          <w:sz w:val="20"/>
          <w:szCs w:val="20"/>
        </w:rPr>
        <w:t xml:space="preserve">auv                         </w:t>
      </w:r>
      <w:r w:rsidR="00AE2BB4">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Hauv </w:t>
      </w:r>
      <w:del w:id="583" w:author="Fong RERHANG" w:date="2021-05-13T23:16:00Z">
        <w:r w:rsidRPr="005377F6" w:rsidDel="00822592">
          <w:rPr>
            <w:rFonts w:ascii="Arial" w:eastAsia="Arial" w:hAnsi="Arial" w:cs="Arial"/>
            <w:sz w:val="20"/>
            <w:szCs w:val="20"/>
          </w:rPr>
          <w:delText>q</w:delText>
        </w:r>
      </w:del>
      <w:ins w:id="584" w:author="Fong RERHANG" w:date="2021-05-13T23:16:00Z">
        <w:r w:rsidR="00822592">
          <w:rPr>
            <w:rFonts w:ascii="Arial" w:eastAsia="Arial" w:hAnsi="Arial" w:cs="Arial"/>
            <w:sz w:val="20"/>
            <w:szCs w:val="20"/>
          </w:rPr>
          <w:t>Q</w:t>
        </w:r>
      </w:ins>
      <w:r w:rsidRPr="005377F6">
        <w:rPr>
          <w:rFonts w:ascii="Arial" w:eastAsia="Arial" w:hAnsi="Arial" w:cs="Arial"/>
          <w:sz w:val="20"/>
          <w:szCs w:val="20"/>
        </w:rPr>
        <w:t xml:space="preserve">ab </w:t>
      </w:r>
      <w:del w:id="585" w:author="Fong RERHANG" w:date="2021-05-13T23:16:00Z">
        <w:r w:rsidRPr="005377F6" w:rsidDel="00822592">
          <w:rPr>
            <w:rFonts w:ascii="Arial" w:eastAsia="Arial" w:hAnsi="Arial" w:cs="Arial"/>
            <w:sz w:val="20"/>
            <w:szCs w:val="20"/>
          </w:rPr>
          <w:delText>t</w:delText>
        </w:r>
      </w:del>
      <w:ins w:id="586" w:author="Fong RERHANG" w:date="2021-05-13T23:16:00Z">
        <w:r w:rsidR="00822592">
          <w:rPr>
            <w:rFonts w:ascii="Arial" w:eastAsia="Arial" w:hAnsi="Arial" w:cs="Arial"/>
            <w:sz w:val="20"/>
            <w:szCs w:val="20"/>
          </w:rPr>
          <w:t>T</w:t>
        </w:r>
      </w:ins>
      <w:r w:rsidRPr="005377F6">
        <w:rPr>
          <w:rFonts w:ascii="Arial" w:eastAsia="Arial" w:hAnsi="Arial" w:cs="Arial"/>
          <w:sz w:val="20"/>
          <w:szCs w:val="20"/>
        </w:rPr>
        <w:t xml:space="preserve">us </w:t>
      </w:r>
      <w:del w:id="587" w:author="Fong RERHANG" w:date="2021-05-13T23:16:00Z">
        <w:r w:rsidRPr="005377F6" w:rsidDel="00822592">
          <w:rPr>
            <w:rFonts w:ascii="Arial" w:eastAsia="Arial" w:hAnsi="Arial" w:cs="Arial"/>
            <w:sz w:val="20"/>
            <w:szCs w:val="20"/>
          </w:rPr>
          <w:delText>q</w:delText>
        </w:r>
      </w:del>
      <w:ins w:id="588" w:author="Fong RERHANG" w:date="2021-05-13T23:16:00Z">
        <w:r w:rsidR="00822592">
          <w:rPr>
            <w:rFonts w:ascii="Arial" w:eastAsia="Arial" w:hAnsi="Arial" w:cs="Arial"/>
            <w:sz w:val="20"/>
            <w:szCs w:val="20"/>
          </w:rPr>
          <w:t>Q</w:t>
        </w:r>
      </w:ins>
      <w:r w:rsidRPr="005377F6">
        <w:rPr>
          <w:rFonts w:ascii="Arial" w:eastAsia="Arial" w:hAnsi="Arial" w:cs="Arial"/>
          <w:sz w:val="20"/>
          <w:szCs w:val="20"/>
        </w:rPr>
        <w:t>auv</w:t>
      </w:r>
    </w:p>
    <w:p w14:paraId="5236E1DF" w14:textId="35B13E94" w:rsidR="00CF400D" w:rsidRPr="005377F6" w:rsidRDefault="00CF400D" w:rsidP="00CF400D">
      <w:pPr>
        <w:jc w:val="both"/>
        <w:rPr>
          <w:rFonts w:ascii="Arial" w:eastAsia="Arial" w:hAnsi="Arial" w:cs="Arial"/>
          <w:sz w:val="20"/>
          <w:szCs w:val="20"/>
        </w:rPr>
      </w:pPr>
      <w:r w:rsidRPr="005377F6">
        <w:rPr>
          <w:rFonts w:ascii="Arial" w:eastAsia="Arial" w:hAnsi="Arial" w:cs="Arial"/>
          <w:sz w:val="20"/>
          <w:szCs w:val="20"/>
        </w:rPr>
        <w:t xml:space="preserve">Kev </w:t>
      </w:r>
      <w:del w:id="589" w:author="Fong RERHANG" w:date="2021-05-13T23:16:00Z">
        <w:r w:rsidRPr="005377F6" w:rsidDel="00822592">
          <w:rPr>
            <w:rFonts w:ascii="Arial" w:eastAsia="Arial" w:hAnsi="Arial" w:cs="Arial"/>
            <w:sz w:val="20"/>
            <w:szCs w:val="20"/>
          </w:rPr>
          <w:delText>h</w:delText>
        </w:r>
      </w:del>
      <w:ins w:id="590" w:author="Fong RERHANG" w:date="2021-05-13T23:16:00Z">
        <w:r w:rsidR="00822592">
          <w:rPr>
            <w:rFonts w:ascii="Arial" w:eastAsia="Arial" w:hAnsi="Arial" w:cs="Arial"/>
            <w:sz w:val="20"/>
            <w:szCs w:val="20"/>
          </w:rPr>
          <w:t>H</w:t>
        </w:r>
      </w:ins>
      <w:r w:rsidRPr="005377F6">
        <w:rPr>
          <w:rFonts w:ascii="Arial" w:eastAsia="Arial" w:hAnsi="Arial" w:cs="Arial"/>
          <w:sz w:val="20"/>
          <w:szCs w:val="20"/>
        </w:rPr>
        <w:t xml:space="preserve">ais </w:t>
      </w:r>
      <w:del w:id="591" w:author="Fong RERHANG" w:date="2021-05-13T23:16:00Z">
        <w:r w:rsidRPr="005377F6" w:rsidDel="00822592">
          <w:rPr>
            <w:rFonts w:ascii="Arial" w:eastAsia="Arial" w:hAnsi="Arial" w:cs="Arial"/>
            <w:sz w:val="20"/>
            <w:szCs w:val="20"/>
          </w:rPr>
          <w:delText>l</w:delText>
        </w:r>
      </w:del>
      <w:ins w:id="592" w:author="Fong RERHANG" w:date="2021-05-13T23:16:00Z">
        <w:r w:rsidR="00822592">
          <w:rPr>
            <w:rFonts w:ascii="Arial" w:eastAsia="Arial" w:hAnsi="Arial" w:cs="Arial"/>
            <w:sz w:val="20"/>
            <w:szCs w:val="20"/>
          </w:rPr>
          <w:t>L</w:t>
        </w:r>
      </w:ins>
      <w:r w:rsidRPr="005377F6">
        <w:rPr>
          <w:rFonts w:ascii="Arial" w:eastAsia="Arial" w:hAnsi="Arial" w:cs="Arial"/>
          <w:sz w:val="20"/>
          <w:szCs w:val="20"/>
        </w:rPr>
        <w:t xml:space="preserve">us thiab </w:t>
      </w:r>
      <w:del w:id="593" w:author="Fong RERHANG" w:date="2021-05-13T23:17:00Z">
        <w:r w:rsidRPr="005377F6" w:rsidDel="00822592">
          <w:rPr>
            <w:rFonts w:ascii="Arial" w:eastAsia="Arial" w:hAnsi="Arial" w:cs="Arial"/>
            <w:sz w:val="20"/>
            <w:szCs w:val="20"/>
          </w:rPr>
          <w:delText>k</w:delText>
        </w:r>
      </w:del>
      <w:ins w:id="594" w:author="Fong RERHANG" w:date="2021-05-13T23:17:00Z">
        <w:r w:rsidR="00822592">
          <w:rPr>
            <w:rFonts w:ascii="Arial" w:eastAsia="Arial" w:hAnsi="Arial" w:cs="Arial"/>
            <w:sz w:val="20"/>
            <w:szCs w:val="20"/>
          </w:rPr>
          <w:t>K</w:t>
        </w:r>
      </w:ins>
      <w:r w:rsidRPr="005377F6">
        <w:rPr>
          <w:rFonts w:ascii="Arial" w:eastAsia="Arial" w:hAnsi="Arial" w:cs="Arial"/>
          <w:sz w:val="20"/>
          <w:szCs w:val="20"/>
        </w:rPr>
        <w:t xml:space="preserve">ev </w:t>
      </w:r>
      <w:del w:id="595" w:author="Fong RERHANG" w:date="2021-05-13T23:17:00Z">
        <w:r w:rsidRPr="005377F6" w:rsidDel="00822592">
          <w:rPr>
            <w:rFonts w:ascii="Arial" w:eastAsia="Arial" w:hAnsi="Arial" w:cs="Arial"/>
            <w:sz w:val="20"/>
            <w:szCs w:val="20"/>
          </w:rPr>
          <w:delText>m</w:delText>
        </w:r>
      </w:del>
      <w:ins w:id="596" w:author="Fong RERHANG" w:date="2021-05-13T23:17:00Z">
        <w:r w:rsidR="00822592">
          <w:rPr>
            <w:rFonts w:ascii="Arial" w:eastAsia="Arial" w:hAnsi="Arial" w:cs="Arial"/>
            <w:sz w:val="20"/>
            <w:szCs w:val="20"/>
          </w:rPr>
          <w:t>M</w:t>
        </w:r>
      </w:ins>
      <w:r w:rsidRPr="005377F6">
        <w:rPr>
          <w:rFonts w:ascii="Arial" w:eastAsia="Arial" w:hAnsi="Arial" w:cs="Arial"/>
          <w:sz w:val="20"/>
          <w:szCs w:val="20"/>
        </w:rPr>
        <w:t xml:space="preserve">loog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Saum </w:t>
      </w:r>
      <w:del w:id="597" w:author="Fong RERHANG" w:date="2021-05-13T23:17:00Z">
        <w:r w:rsidRPr="005377F6" w:rsidDel="00822592">
          <w:rPr>
            <w:rFonts w:ascii="Arial" w:eastAsia="Arial" w:hAnsi="Arial" w:cs="Arial"/>
            <w:sz w:val="20"/>
            <w:szCs w:val="20"/>
          </w:rPr>
          <w:delText>t</w:delText>
        </w:r>
      </w:del>
      <w:ins w:id="598" w:author="Fong RERHANG" w:date="2021-05-13T23:17:00Z">
        <w:r w:rsidR="00822592">
          <w:rPr>
            <w:rFonts w:ascii="Arial" w:eastAsia="Arial" w:hAnsi="Arial" w:cs="Arial"/>
            <w:sz w:val="20"/>
            <w:szCs w:val="20"/>
          </w:rPr>
          <w:t>T</w:t>
        </w:r>
      </w:ins>
      <w:r w:rsidRPr="005377F6">
        <w:rPr>
          <w:rFonts w:ascii="Arial" w:eastAsia="Arial" w:hAnsi="Arial" w:cs="Arial"/>
          <w:sz w:val="20"/>
          <w:szCs w:val="20"/>
        </w:rPr>
        <w:t xml:space="preserve">oj </w:t>
      </w:r>
      <w:del w:id="599" w:author="Fong RERHANG" w:date="2021-05-13T23:17:00Z">
        <w:r w:rsidRPr="005377F6" w:rsidDel="00822592">
          <w:rPr>
            <w:rFonts w:ascii="Arial" w:eastAsia="Arial" w:hAnsi="Arial" w:cs="Arial"/>
            <w:sz w:val="20"/>
            <w:szCs w:val="20"/>
          </w:rPr>
          <w:delText>t</w:delText>
        </w:r>
      </w:del>
      <w:ins w:id="600" w:author="Fong RERHANG" w:date="2021-05-13T23:17:00Z">
        <w:r w:rsidR="00822592">
          <w:rPr>
            <w:rFonts w:ascii="Arial" w:eastAsia="Arial" w:hAnsi="Arial" w:cs="Arial"/>
            <w:sz w:val="20"/>
            <w:szCs w:val="20"/>
          </w:rPr>
          <w:t>T</w:t>
        </w:r>
      </w:ins>
      <w:r w:rsidRPr="005377F6">
        <w:rPr>
          <w:rFonts w:ascii="Arial" w:eastAsia="Arial" w:hAnsi="Arial" w:cs="Arial"/>
          <w:sz w:val="20"/>
          <w:szCs w:val="20"/>
        </w:rPr>
        <w:t xml:space="preserve">us </w:t>
      </w:r>
      <w:del w:id="601" w:author="Fong RERHANG" w:date="2021-05-13T23:17:00Z">
        <w:r w:rsidRPr="005377F6" w:rsidDel="00822592">
          <w:rPr>
            <w:rFonts w:ascii="Arial" w:eastAsia="Arial" w:hAnsi="Arial" w:cs="Arial"/>
            <w:sz w:val="20"/>
            <w:szCs w:val="20"/>
          </w:rPr>
          <w:delText>q</w:delText>
        </w:r>
      </w:del>
      <w:ins w:id="602" w:author="Fong RERHANG" w:date="2021-05-13T23:17:00Z">
        <w:r w:rsidR="00822592">
          <w:rPr>
            <w:rFonts w:ascii="Arial" w:eastAsia="Arial" w:hAnsi="Arial" w:cs="Arial"/>
            <w:sz w:val="20"/>
            <w:szCs w:val="20"/>
          </w:rPr>
          <w:t>Q</w:t>
        </w:r>
      </w:ins>
      <w:r w:rsidRPr="005377F6">
        <w:rPr>
          <w:rFonts w:ascii="Arial" w:eastAsia="Arial" w:hAnsi="Arial" w:cs="Arial"/>
          <w:sz w:val="20"/>
          <w:szCs w:val="20"/>
        </w:rPr>
        <w:t xml:space="preserve">auv          </w:t>
      </w:r>
      <w:r w:rsidR="00EA3D82">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del w:id="603" w:author="Fong RERHANG" w:date="2021-05-13T23:17:00Z">
        <w:r w:rsidRPr="005377F6" w:rsidDel="00822592">
          <w:rPr>
            <w:rFonts w:ascii="Arial" w:eastAsia="Arial" w:hAnsi="Arial" w:cs="Arial"/>
            <w:sz w:val="20"/>
            <w:szCs w:val="20"/>
          </w:rPr>
          <w:delText>t</w:delText>
        </w:r>
      </w:del>
      <w:ins w:id="604" w:author="Fong RERHANG" w:date="2021-05-13T23:17:00Z">
        <w:r w:rsidR="00822592">
          <w:rPr>
            <w:rFonts w:ascii="Arial" w:eastAsia="Arial" w:hAnsi="Arial" w:cs="Arial"/>
            <w:sz w:val="20"/>
            <w:szCs w:val="20"/>
          </w:rPr>
          <w:t>T</w:t>
        </w:r>
      </w:ins>
      <w:r w:rsidRPr="005377F6">
        <w:rPr>
          <w:rFonts w:ascii="Arial" w:eastAsia="Arial" w:hAnsi="Arial" w:cs="Arial"/>
          <w:sz w:val="20"/>
          <w:szCs w:val="20"/>
        </w:rPr>
        <w:t xml:space="preserve">us </w:t>
      </w:r>
      <w:del w:id="605" w:author="Fong RERHANG" w:date="2021-05-13T23:17:00Z">
        <w:r w:rsidRPr="005377F6" w:rsidDel="00822592">
          <w:rPr>
            <w:rFonts w:ascii="Arial" w:eastAsia="Arial" w:hAnsi="Arial" w:cs="Arial"/>
            <w:sz w:val="20"/>
            <w:szCs w:val="20"/>
          </w:rPr>
          <w:delText>q</w:delText>
        </w:r>
      </w:del>
      <w:ins w:id="606" w:author="Fong RERHANG" w:date="2021-05-13T23:17:00Z">
        <w:r w:rsidR="00822592">
          <w:rPr>
            <w:rFonts w:ascii="Arial" w:eastAsia="Arial" w:hAnsi="Arial" w:cs="Arial"/>
            <w:sz w:val="20"/>
            <w:szCs w:val="20"/>
          </w:rPr>
          <w:t>Q</w:t>
        </w:r>
      </w:ins>
      <w:r w:rsidRPr="005377F6">
        <w:rPr>
          <w:rFonts w:ascii="Arial" w:eastAsia="Arial" w:hAnsi="Arial" w:cs="Arial"/>
          <w:sz w:val="20"/>
          <w:szCs w:val="20"/>
        </w:rPr>
        <w:t xml:space="preserve">auv                             </w:t>
      </w:r>
      <w:r w:rsidR="00EA3D82">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Hauv </w:t>
      </w:r>
      <w:del w:id="607" w:author="Fong RERHANG" w:date="2021-05-13T23:17:00Z">
        <w:r w:rsidRPr="005377F6" w:rsidDel="00822592">
          <w:rPr>
            <w:rFonts w:ascii="Arial" w:eastAsia="Arial" w:hAnsi="Arial" w:cs="Arial"/>
            <w:sz w:val="20"/>
            <w:szCs w:val="20"/>
          </w:rPr>
          <w:delText>q</w:delText>
        </w:r>
      </w:del>
      <w:ins w:id="608" w:author="Fong RERHANG" w:date="2021-05-13T23:17:00Z">
        <w:r w:rsidR="00822592">
          <w:rPr>
            <w:rFonts w:ascii="Arial" w:eastAsia="Arial" w:hAnsi="Arial" w:cs="Arial"/>
            <w:sz w:val="20"/>
            <w:szCs w:val="20"/>
          </w:rPr>
          <w:t>Q</w:t>
        </w:r>
      </w:ins>
      <w:r w:rsidRPr="005377F6">
        <w:rPr>
          <w:rFonts w:ascii="Arial" w:eastAsia="Arial" w:hAnsi="Arial" w:cs="Arial"/>
          <w:sz w:val="20"/>
          <w:szCs w:val="20"/>
        </w:rPr>
        <w:t xml:space="preserve">ab </w:t>
      </w:r>
      <w:del w:id="609" w:author="Fong RERHANG" w:date="2021-05-13T23:17:00Z">
        <w:r w:rsidRPr="005377F6" w:rsidDel="00822592">
          <w:rPr>
            <w:rFonts w:ascii="Arial" w:eastAsia="Arial" w:hAnsi="Arial" w:cs="Arial"/>
            <w:sz w:val="20"/>
            <w:szCs w:val="20"/>
          </w:rPr>
          <w:delText>t</w:delText>
        </w:r>
      </w:del>
      <w:ins w:id="610" w:author="Fong RERHANG" w:date="2021-05-13T23:17:00Z">
        <w:r w:rsidR="00822592">
          <w:rPr>
            <w:rFonts w:ascii="Arial" w:eastAsia="Arial" w:hAnsi="Arial" w:cs="Arial"/>
            <w:sz w:val="20"/>
            <w:szCs w:val="20"/>
          </w:rPr>
          <w:t>T</w:t>
        </w:r>
      </w:ins>
      <w:r w:rsidRPr="005377F6">
        <w:rPr>
          <w:rFonts w:ascii="Arial" w:eastAsia="Arial" w:hAnsi="Arial" w:cs="Arial"/>
          <w:sz w:val="20"/>
          <w:szCs w:val="20"/>
        </w:rPr>
        <w:t xml:space="preserve">us </w:t>
      </w:r>
      <w:del w:id="611" w:author="Fong RERHANG" w:date="2021-05-13T23:17:00Z">
        <w:r w:rsidRPr="005377F6" w:rsidDel="00822592">
          <w:rPr>
            <w:rFonts w:ascii="Arial" w:eastAsia="Arial" w:hAnsi="Arial" w:cs="Arial"/>
            <w:sz w:val="20"/>
            <w:szCs w:val="20"/>
          </w:rPr>
          <w:delText>q</w:delText>
        </w:r>
      </w:del>
      <w:ins w:id="612" w:author="Fong RERHANG" w:date="2021-05-13T23:17:00Z">
        <w:r w:rsidR="00822592">
          <w:rPr>
            <w:rFonts w:ascii="Arial" w:eastAsia="Arial" w:hAnsi="Arial" w:cs="Arial"/>
            <w:sz w:val="20"/>
            <w:szCs w:val="20"/>
          </w:rPr>
          <w:t>Q</w:t>
        </w:r>
      </w:ins>
      <w:r w:rsidRPr="005377F6">
        <w:rPr>
          <w:rFonts w:ascii="Arial" w:eastAsia="Arial" w:hAnsi="Arial" w:cs="Arial"/>
          <w:sz w:val="20"/>
          <w:szCs w:val="20"/>
        </w:rPr>
        <w:t>auv</w:t>
      </w:r>
    </w:p>
    <w:p w14:paraId="1E84011B" w14:textId="50582048" w:rsidR="00CF400D" w:rsidRPr="005377F6" w:rsidRDefault="00CF400D" w:rsidP="00CF400D">
      <w:pPr>
        <w:jc w:val="both"/>
        <w:rPr>
          <w:rFonts w:ascii="Arial" w:eastAsia="Arial" w:hAnsi="Arial" w:cs="Arial"/>
          <w:sz w:val="20"/>
          <w:szCs w:val="20"/>
        </w:rPr>
      </w:pPr>
      <w:r w:rsidRPr="005377F6">
        <w:rPr>
          <w:rFonts w:ascii="Arial" w:eastAsia="Arial" w:hAnsi="Arial" w:cs="Arial"/>
          <w:sz w:val="20"/>
          <w:szCs w:val="20"/>
        </w:rPr>
        <w:t xml:space="preserve">Kev </w:t>
      </w:r>
      <w:del w:id="613" w:author="Fong RERHANG" w:date="2021-05-13T23:18:00Z">
        <w:r w:rsidRPr="005377F6" w:rsidDel="00822592">
          <w:rPr>
            <w:rFonts w:ascii="Arial" w:eastAsia="Arial" w:hAnsi="Arial" w:cs="Arial"/>
            <w:sz w:val="20"/>
            <w:szCs w:val="20"/>
          </w:rPr>
          <w:delText>t</w:delText>
        </w:r>
      </w:del>
      <w:ins w:id="614" w:author="Fong RERHANG" w:date="2021-05-13T23:18:00Z">
        <w:r w:rsidR="00822592">
          <w:rPr>
            <w:rFonts w:ascii="Arial" w:eastAsia="Arial" w:hAnsi="Arial" w:cs="Arial"/>
            <w:sz w:val="20"/>
            <w:szCs w:val="20"/>
          </w:rPr>
          <w:t>T</w:t>
        </w:r>
      </w:ins>
      <w:r w:rsidRPr="005377F6">
        <w:rPr>
          <w:rFonts w:ascii="Arial" w:eastAsia="Arial" w:hAnsi="Arial" w:cs="Arial"/>
          <w:sz w:val="20"/>
          <w:szCs w:val="20"/>
        </w:rPr>
        <w:t xml:space="preserve">shawb </w:t>
      </w:r>
      <w:del w:id="615" w:author="Fong RERHANG" w:date="2021-05-13T23:18:00Z">
        <w:r w:rsidRPr="005377F6" w:rsidDel="00822592">
          <w:rPr>
            <w:rFonts w:ascii="Arial" w:eastAsia="Arial" w:hAnsi="Arial" w:cs="Arial"/>
            <w:sz w:val="20"/>
            <w:szCs w:val="20"/>
          </w:rPr>
          <w:delText>n</w:delText>
        </w:r>
      </w:del>
      <w:ins w:id="616" w:author="Fong RERHANG" w:date="2021-05-13T23:18:00Z">
        <w:r w:rsidR="00822592">
          <w:rPr>
            <w:rFonts w:ascii="Arial" w:eastAsia="Arial" w:hAnsi="Arial" w:cs="Arial"/>
            <w:sz w:val="20"/>
            <w:szCs w:val="20"/>
          </w:rPr>
          <w:t>N</w:t>
        </w:r>
      </w:ins>
      <w:r w:rsidRPr="005377F6">
        <w:rPr>
          <w:rFonts w:ascii="Arial" w:eastAsia="Arial" w:hAnsi="Arial" w:cs="Arial"/>
          <w:sz w:val="20"/>
          <w:szCs w:val="20"/>
        </w:rPr>
        <w:t xml:space="preserve">rhiav/Nug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Saum </w:t>
      </w:r>
      <w:del w:id="617" w:author="Fong RERHANG" w:date="2021-05-13T23:18:00Z">
        <w:r w:rsidRPr="005377F6" w:rsidDel="00822592">
          <w:rPr>
            <w:rFonts w:ascii="Arial" w:eastAsia="Arial" w:hAnsi="Arial" w:cs="Arial"/>
            <w:sz w:val="20"/>
            <w:szCs w:val="20"/>
          </w:rPr>
          <w:delText>t</w:delText>
        </w:r>
      </w:del>
      <w:ins w:id="618" w:author="Fong RERHANG" w:date="2021-05-13T23:18:00Z">
        <w:r w:rsidR="00822592">
          <w:rPr>
            <w:rFonts w:ascii="Arial" w:eastAsia="Arial" w:hAnsi="Arial" w:cs="Arial"/>
            <w:sz w:val="20"/>
            <w:szCs w:val="20"/>
          </w:rPr>
          <w:t>T</w:t>
        </w:r>
      </w:ins>
      <w:r w:rsidRPr="005377F6">
        <w:rPr>
          <w:rFonts w:ascii="Arial" w:eastAsia="Arial" w:hAnsi="Arial" w:cs="Arial"/>
          <w:sz w:val="20"/>
          <w:szCs w:val="20"/>
        </w:rPr>
        <w:t xml:space="preserve">oj </w:t>
      </w:r>
      <w:del w:id="619" w:author="Fong RERHANG" w:date="2021-05-13T23:18:00Z">
        <w:r w:rsidRPr="005377F6" w:rsidDel="00822592">
          <w:rPr>
            <w:rFonts w:ascii="Arial" w:eastAsia="Arial" w:hAnsi="Arial" w:cs="Arial"/>
            <w:sz w:val="20"/>
            <w:szCs w:val="20"/>
          </w:rPr>
          <w:delText>t</w:delText>
        </w:r>
      </w:del>
      <w:ins w:id="620" w:author="Fong RERHANG" w:date="2021-05-13T23:18:00Z">
        <w:r w:rsidR="00822592">
          <w:rPr>
            <w:rFonts w:ascii="Arial" w:eastAsia="Arial" w:hAnsi="Arial" w:cs="Arial"/>
            <w:sz w:val="20"/>
            <w:szCs w:val="20"/>
          </w:rPr>
          <w:t>T</w:t>
        </w:r>
      </w:ins>
      <w:r w:rsidRPr="005377F6">
        <w:rPr>
          <w:rFonts w:ascii="Arial" w:eastAsia="Arial" w:hAnsi="Arial" w:cs="Arial"/>
          <w:sz w:val="20"/>
          <w:szCs w:val="20"/>
        </w:rPr>
        <w:t xml:space="preserve">us </w:t>
      </w:r>
      <w:del w:id="621" w:author="Fong RERHANG" w:date="2021-05-13T23:18:00Z">
        <w:r w:rsidRPr="005377F6" w:rsidDel="00822592">
          <w:rPr>
            <w:rFonts w:ascii="Arial" w:eastAsia="Arial" w:hAnsi="Arial" w:cs="Arial"/>
            <w:sz w:val="20"/>
            <w:szCs w:val="20"/>
          </w:rPr>
          <w:delText>q</w:delText>
        </w:r>
      </w:del>
      <w:ins w:id="622" w:author="Fong RERHANG" w:date="2021-05-13T23:18:00Z">
        <w:r w:rsidR="00822592">
          <w:rPr>
            <w:rFonts w:ascii="Arial" w:eastAsia="Arial" w:hAnsi="Arial" w:cs="Arial"/>
            <w:sz w:val="20"/>
            <w:szCs w:val="20"/>
          </w:rPr>
          <w:t>Q</w:t>
        </w:r>
      </w:ins>
      <w:r w:rsidRPr="005377F6">
        <w:rPr>
          <w:rFonts w:ascii="Arial" w:eastAsia="Arial" w:hAnsi="Arial" w:cs="Arial"/>
          <w:sz w:val="20"/>
          <w:szCs w:val="20"/>
        </w:rPr>
        <w:t xml:space="preserve">auv           </w:t>
      </w:r>
      <w:r w:rsidR="00EA3D82">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del w:id="623" w:author="Fong RERHANG" w:date="2021-05-13T23:18:00Z">
        <w:r w:rsidRPr="005377F6" w:rsidDel="00822592">
          <w:rPr>
            <w:rFonts w:ascii="Arial" w:eastAsia="Arial" w:hAnsi="Arial" w:cs="Arial"/>
            <w:sz w:val="20"/>
            <w:szCs w:val="20"/>
          </w:rPr>
          <w:delText>t</w:delText>
        </w:r>
      </w:del>
      <w:ins w:id="624" w:author="Fong RERHANG" w:date="2021-05-13T23:18:00Z">
        <w:r w:rsidR="00822592">
          <w:rPr>
            <w:rFonts w:ascii="Arial" w:eastAsia="Arial" w:hAnsi="Arial" w:cs="Arial"/>
            <w:sz w:val="20"/>
            <w:szCs w:val="20"/>
          </w:rPr>
          <w:t>T</w:t>
        </w:r>
      </w:ins>
      <w:r w:rsidRPr="005377F6">
        <w:rPr>
          <w:rFonts w:ascii="Arial" w:eastAsia="Arial" w:hAnsi="Arial" w:cs="Arial"/>
          <w:sz w:val="20"/>
          <w:szCs w:val="20"/>
        </w:rPr>
        <w:t xml:space="preserve">us </w:t>
      </w:r>
      <w:del w:id="625" w:author="Fong RERHANG" w:date="2021-05-13T23:18:00Z">
        <w:r w:rsidRPr="005377F6" w:rsidDel="00822592">
          <w:rPr>
            <w:rFonts w:ascii="Arial" w:eastAsia="Arial" w:hAnsi="Arial" w:cs="Arial"/>
            <w:sz w:val="20"/>
            <w:szCs w:val="20"/>
          </w:rPr>
          <w:delText>q</w:delText>
        </w:r>
      </w:del>
      <w:ins w:id="626" w:author="Fong RERHANG" w:date="2021-05-13T23:18:00Z">
        <w:r w:rsidR="00822592">
          <w:rPr>
            <w:rFonts w:ascii="Arial" w:eastAsia="Arial" w:hAnsi="Arial" w:cs="Arial"/>
            <w:sz w:val="20"/>
            <w:szCs w:val="20"/>
          </w:rPr>
          <w:t>Q</w:t>
        </w:r>
      </w:ins>
      <w:r w:rsidRPr="005377F6">
        <w:rPr>
          <w:rFonts w:ascii="Arial" w:eastAsia="Arial" w:hAnsi="Arial" w:cs="Arial"/>
          <w:sz w:val="20"/>
          <w:szCs w:val="20"/>
        </w:rPr>
        <w:t xml:space="preserve">auv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Hauv </w:t>
      </w:r>
      <w:del w:id="627" w:author="Fong RERHANG" w:date="2021-05-13T23:18:00Z">
        <w:r w:rsidRPr="005377F6" w:rsidDel="00822592">
          <w:rPr>
            <w:rFonts w:ascii="Arial" w:eastAsia="Arial" w:hAnsi="Arial" w:cs="Arial"/>
            <w:sz w:val="20"/>
            <w:szCs w:val="20"/>
          </w:rPr>
          <w:delText>q</w:delText>
        </w:r>
      </w:del>
      <w:ins w:id="628" w:author="Fong RERHANG" w:date="2021-05-13T23:18:00Z">
        <w:r w:rsidR="00822592">
          <w:rPr>
            <w:rFonts w:ascii="Arial" w:eastAsia="Arial" w:hAnsi="Arial" w:cs="Arial"/>
            <w:sz w:val="20"/>
            <w:szCs w:val="20"/>
          </w:rPr>
          <w:t>Q</w:t>
        </w:r>
      </w:ins>
      <w:r w:rsidRPr="005377F6">
        <w:rPr>
          <w:rFonts w:ascii="Arial" w:eastAsia="Arial" w:hAnsi="Arial" w:cs="Arial"/>
          <w:sz w:val="20"/>
          <w:szCs w:val="20"/>
        </w:rPr>
        <w:t xml:space="preserve">ab </w:t>
      </w:r>
      <w:ins w:id="629" w:author="Fong RERHANG" w:date="2021-05-13T23:19:00Z">
        <w:r w:rsidR="00822592">
          <w:rPr>
            <w:rFonts w:ascii="Arial" w:eastAsia="Arial" w:hAnsi="Arial" w:cs="Arial"/>
            <w:sz w:val="20"/>
            <w:szCs w:val="20"/>
          </w:rPr>
          <w:t>T</w:t>
        </w:r>
      </w:ins>
      <w:del w:id="630" w:author="Fong RERHANG" w:date="2021-05-13T23:18:00Z">
        <w:r w:rsidRPr="005377F6" w:rsidDel="00822592">
          <w:rPr>
            <w:rFonts w:ascii="Arial" w:eastAsia="Arial" w:hAnsi="Arial" w:cs="Arial"/>
            <w:sz w:val="20"/>
            <w:szCs w:val="20"/>
          </w:rPr>
          <w:delText>t</w:delText>
        </w:r>
      </w:del>
      <w:r w:rsidRPr="005377F6">
        <w:rPr>
          <w:rFonts w:ascii="Arial" w:eastAsia="Arial" w:hAnsi="Arial" w:cs="Arial"/>
          <w:sz w:val="20"/>
          <w:szCs w:val="20"/>
        </w:rPr>
        <w:t xml:space="preserve">us </w:t>
      </w:r>
      <w:del w:id="631" w:author="Fong RERHANG" w:date="2021-05-13T23:19:00Z">
        <w:r w:rsidRPr="005377F6" w:rsidDel="00822592">
          <w:rPr>
            <w:rFonts w:ascii="Arial" w:eastAsia="Arial" w:hAnsi="Arial" w:cs="Arial"/>
            <w:sz w:val="20"/>
            <w:szCs w:val="20"/>
          </w:rPr>
          <w:delText>q</w:delText>
        </w:r>
      </w:del>
      <w:ins w:id="632" w:author="Fong RERHANG" w:date="2021-05-13T23:19:00Z">
        <w:r w:rsidR="00822592">
          <w:rPr>
            <w:rFonts w:ascii="Arial" w:eastAsia="Arial" w:hAnsi="Arial" w:cs="Arial"/>
            <w:sz w:val="20"/>
            <w:szCs w:val="20"/>
          </w:rPr>
          <w:t>Q</w:t>
        </w:r>
      </w:ins>
      <w:r w:rsidRPr="005377F6">
        <w:rPr>
          <w:rFonts w:ascii="Arial" w:eastAsia="Arial" w:hAnsi="Arial" w:cs="Arial"/>
          <w:sz w:val="20"/>
          <w:szCs w:val="20"/>
        </w:rPr>
        <w:t>auv</w:t>
      </w:r>
    </w:p>
    <w:p w14:paraId="492B1B29" w14:textId="77777777" w:rsidR="00CF400D" w:rsidRDefault="00CF400D" w:rsidP="00CF400D">
      <w:pPr>
        <w:rPr>
          <w:rFonts w:ascii="Arial" w:eastAsia="Arial" w:hAnsi="Arial"/>
          <w:b/>
          <w:bCs/>
          <w:sz w:val="22"/>
          <w:szCs w:val="18"/>
        </w:rPr>
      </w:pPr>
      <w:r>
        <w:rPr>
          <w:rFonts w:ascii="Arial" w:eastAsia="Arial" w:hAnsi="Arial"/>
          <w:b/>
          <w:bCs/>
          <w:sz w:val="22"/>
          <w:szCs w:val="18"/>
        </w:rPr>
        <w:lastRenderedPageBreak/>
        <w:t>Lej (math)</w:t>
      </w:r>
    </w:p>
    <w:p w14:paraId="15BDD022" w14:textId="77777777" w:rsidR="00CF400D" w:rsidRPr="005377F6" w:rsidRDefault="00CF400D" w:rsidP="00CF400D">
      <w:pPr>
        <w:rPr>
          <w:rFonts w:ascii="Arial" w:eastAsia="Arial" w:hAnsi="Arial" w:cs="Arial"/>
          <w:sz w:val="20"/>
          <w:szCs w:val="20"/>
        </w:rPr>
      </w:pPr>
      <w:r>
        <w:rPr>
          <w:rFonts w:ascii="Arial" w:hAnsi="Arial" w:cs="Arial"/>
          <w:noProof/>
          <w:sz w:val="20"/>
          <w:szCs w:val="20"/>
        </w:rPr>
        <w:drawing>
          <wp:inline distT="0" distB="0" distL="0" distR="0" wp14:anchorId="36920D20" wp14:editId="1C0E5972">
            <wp:extent cx="149225" cy="109220"/>
            <wp:effectExtent l="0" t="0" r="3175" b="508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5377F6">
        <w:rPr>
          <w:rFonts w:ascii="Arial" w:eastAsia="Arial" w:hAnsi="Arial" w:cs="Arial"/>
          <w:sz w:val="20"/>
          <w:szCs w:val="20"/>
        </w:rPr>
        <w:t>Tsis Siv Tau</w:t>
      </w:r>
    </w:p>
    <w:p w14:paraId="2DE672D5" w14:textId="707E18E8" w:rsidR="00CF400D" w:rsidRPr="005377F6" w:rsidRDefault="00C817DB" w:rsidP="00CF400D">
      <w:pPr>
        <w:rPr>
          <w:rFonts w:ascii="Arial" w:eastAsia="Arial" w:hAnsi="Arial" w:cs="Arial"/>
          <w:b/>
          <w:bCs/>
          <w:sz w:val="20"/>
          <w:szCs w:val="20"/>
        </w:rPr>
      </w:pPr>
      <w:ins w:id="633" w:author="Fong RERHANG" w:date="2021-05-13T23:22:00Z">
        <w:r>
          <w:rPr>
            <w:rFonts w:ascii="Arial" w:eastAsia="Arial" w:hAnsi="Arial" w:cs="Arial"/>
            <w:b/>
            <w:bCs/>
            <w:sz w:val="20"/>
            <w:szCs w:val="20"/>
          </w:rPr>
          <w:t xml:space="preserve">Kev Siv </w:t>
        </w:r>
      </w:ins>
      <w:r w:rsidR="00CF400D" w:rsidRPr="005377F6">
        <w:rPr>
          <w:rFonts w:ascii="Arial" w:eastAsia="Arial" w:hAnsi="Arial" w:cs="Arial"/>
          <w:b/>
          <w:bCs/>
          <w:sz w:val="20"/>
          <w:szCs w:val="20"/>
        </w:rPr>
        <w:t xml:space="preserve">Lej </w:t>
      </w:r>
      <w:del w:id="634" w:author="Fong RERHANG" w:date="2021-05-13T23:22:00Z">
        <w:r w:rsidR="00CF400D" w:rsidRPr="005377F6" w:rsidDel="00C817DB">
          <w:rPr>
            <w:rFonts w:ascii="Arial" w:eastAsia="Arial" w:hAnsi="Arial" w:cs="Arial"/>
            <w:b/>
            <w:bCs/>
            <w:sz w:val="20"/>
            <w:szCs w:val="20"/>
          </w:rPr>
          <w:delText>Txhua Zaus</w:delText>
        </w:r>
      </w:del>
      <w:r w:rsidR="00CF400D" w:rsidRPr="005377F6">
        <w:rPr>
          <w:rFonts w:ascii="Arial" w:eastAsia="Arial" w:hAnsi="Arial" w:cs="Arial"/>
          <w:b/>
          <w:bCs/>
          <w:sz w:val="20"/>
          <w:szCs w:val="20"/>
        </w:rPr>
        <w:t>(math overall)</w:t>
      </w:r>
    </w:p>
    <w:p w14:paraId="7CD01DFB" w14:textId="1BBB491C" w:rsidR="00CF400D" w:rsidRPr="005377F6" w:rsidRDefault="00CF400D" w:rsidP="00CF400D">
      <w:pPr>
        <w:jc w:val="both"/>
        <w:rPr>
          <w:rFonts w:ascii="Arial" w:eastAsia="Arial" w:hAnsi="Arial" w:cs="Arial"/>
          <w:sz w:val="20"/>
          <w:szCs w:val="20"/>
        </w:rPr>
      </w:pPr>
      <w:r w:rsidRPr="005377F6">
        <w:rPr>
          <w:rFonts w:ascii="Arial" w:eastAsia="Arial" w:hAnsi="Arial" w:cs="Arial"/>
          <w:sz w:val="20"/>
          <w:szCs w:val="20"/>
        </w:rPr>
        <w:sym w:font="Wingdings 2" w:char="F0A3"/>
      </w:r>
      <w:r w:rsidRPr="005377F6">
        <w:rPr>
          <w:rFonts w:ascii="Arial" w:eastAsia="Arial" w:hAnsi="Arial" w:cs="Arial"/>
          <w:sz w:val="20"/>
          <w:szCs w:val="20"/>
        </w:rPr>
        <w:t xml:space="preserve">Tshaj </w:t>
      </w:r>
      <w:del w:id="635" w:author="Fong RERHANG" w:date="2021-05-13T23:23:00Z">
        <w:r w:rsidRPr="005377F6" w:rsidDel="00C817DB">
          <w:rPr>
            <w:rFonts w:ascii="Arial" w:eastAsia="Arial" w:hAnsi="Arial" w:cs="Arial"/>
            <w:sz w:val="20"/>
            <w:szCs w:val="20"/>
          </w:rPr>
          <w:delText>t</w:delText>
        </w:r>
      </w:del>
      <w:ins w:id="636" w:author="Fong RERHANG" w:date="2021-05-13T23:23:00Z">
        <w:r w:rsidR="00C817DB">
          <w:rPr>
            <w:rFonts w:ascii="Arial" w:eastAsia="Arial" w:hAnsi="Arial" w:cs="Arial"/>
            <w:sz w:val="20"/>
            <w:szCs w:val="20"/>
          </w:rPr>
          <w:t>T</w:t>
        </w:r>
      </w:ins>
      <w:r w:rsidRPr="005377F6">
        <w:rPr>
          <w:rFonts w:ascii="Arial" w:eastAsia="Arial" w:hAnsi="Arial" w:cs="Arial"/>
          <w:sz w:val="20"/>
          <w:szCs w:val="20"/>
        </w:rPr>
        <w:t xml:space="preserve">us </w:t>
      </w:r>
      <w:del w:id="637" w:author="Fong RERHANG" w:date="2021-05-13T23:23:00Z">
        <w:r w:rsidRPr="005377F6" w:rsidDel="00C817DB">
          <w:rPr>
            <w:rFonts w:ascii="Arial" w:eastAsia="Arial" w:hAnsi="Arial" w:cs="Arial"/>
            <w:sz w:val="20"/>
            <w:szCs w:val="20"/>
          </w:rPr>
          <w:delText>q</w:delText>
        </w:r>
      </w:del>
      <w:ins w:id="638" w:author="Fong RERHANG" w:date="2021-05-13T23:23:00Z">
        <w:r w:rsidR="00C817DB">
          <w:rPr>
            <w:rFonts w:ascii="Arial" w:eastAsia="Arial" w:hAnsi="Arial" w:cs="Arial"/>
            <w:sz w:val="20"/>
            <w:szCs w:val="20"/>
          </w:rPr>
          <w:t>Q</w:t>
        </w:r>
      </w:ins>
      <w:r w:rsidRPr="005377F6">
        <w:rPr>
          <w:rFonts w:ascii="Arial" w:eastAsia="Arial" w:hAnsi="Arial" w:cs="Arial"/>
          <w:sz w:val="20"/>
          <w:szCs w:val="20"/>
        </w:rPr>
        <w:t xml:space="preserve">auv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Tau </w:t>
      </w:r>
      <w:ins w:id="639" w:author="Fong RERHANG" w:date="2021-05-13T23:23:00Z">
        <w:r w:rsidR="00C817DB">
          <w:rPr>
            <w:rFonts w:ascii="Arial" w:eastAsia="Arial" w:hAnsi="Arial" w:cs="Arial"/>
            <w:sz w:val="20"/>
            <w:szCs w:val="20"/>
          </w:rPr>
          <w:t>Li</w:t>
        </w:r>
      </w:ins>
      <w:del w:id="640" w:author="Fong RERHANG" w:date="2021-05-13T23:23:00Z">
        <w:r w:rsidRPr="005377F6" w:rsidDel="00C817DB">
          <w:rPr>
            <w:rFonts w:ascii="Arial" w:eastAsia="Arial" w:hAnsi="Arial" w:cs="Arial"/>
            <w:sz w:val="20"/>
            <w:szCs w:val="20"/>
          </w:rPr>
          <w:delText>ntsib</w:delText>
        </w:r>
      </w:del>
      <w:r w:rsidRPr="005377F6">
        <w:rPr>
          <w:rFonts w:ascii="Arial" w:eastAsia="Arial" w:hAnsi="Arial" w:cs="Arial"/>
          <w:sz w:val="20"/>
          <w:szCs w:val="20"/>
        </w:rPr>
        <w:t xml:space="preserve"> </w:t>
      </w:r>
      <w:del w:id="641" w:author="Fong RERHANG" w:date="2021-05-13T23:23:00Z">
        <w:r w:rsidRPr="005377F6" w:rsidDel="00C817DB">
          <w:rPr>
            <w:rFonts w:ascii="Arial" w:eastAsia="Arial" w:hAnsi="Arial" w:cs="Arial"/>
            <w:sz w:val="20"/>
            <w:szCs w:val="20"/>
          </w:rPr>
          <w:delText>t</w:delText>
        </w:r>
      </w:del>
      <w:ins w:id="642" w:author="Fong RERHANG" w:date="2021-05-13T23:23:00Z">
        <w:r w:rsidR="00C817DB">
          <w:rPr>
            <w:rFonts w:ascii="Arial" w:eastAsia="Arial" w:hAnsi="Arial" w:cs="Arial"/>
            <w:sz w:val="20"/>
            <w:szCs w:val="20"/>
          </w:rPr>
          <w:t>L</w:t>
        </w:r>
      </w:ins>
      <w:r w:rsidRPr="005377F6">
        <w:rPr>
          <w:rFonts w:ascii="Arial" w:eastAsia="Arial" w:hAnsi="Arial" w:cs="Arial"/>
          <w:sz w:val="20"/>
          <w:szCs w:val="20"/>
        </w:rPr>
        <w:t xml:space="preserve">us </w:t>
      </w:r>
      <w:del w:id="643" w:author="Fong RERHANG" w:date="2021-05-13T23:23:00Z">
        <w:r w:rsidRPr="005377F6" w:rsidDel="00C817DB">
          <w:rPr>
            <w:rFonts w:ascii="Arial" w:eastAsia="Arial" w:hAnsi="Arial" w:cs="Arial"/>
            <w:sz w:val="20"/>
            <w:szCs w:val="20"/>
          </w:rPr>
          <w:delText>q</w:delText>
        </w:r>
      </w:del>
      <w:ins w:id="644" w:author="Fong RERHANG" w:date="2021-05-13T23:23:00Z">
        <w:r w:rsidR="00C817DB">
          <w:rPr>
            <w:rFonts w:ascii="Arial" w:eastAsia="Arial" w:hAnsi="Arial" w:cs="Arial"/>
            <w:sz w:val="20"/>
            <w:szCs w:val="20"/>
          </w:rPr>
          <w:t>Q</w:t>
        </w:r>
      </w:ins>
      <w:r w:rsidRPr="005377F6">
        <w:rPr>
          <w:rFonts w:ascii="Arial" w:eastAsia="Arial" w:hAnsi="Arial" w:cs="Arial"/>
          <w:sz w:val="20"/>
          <w:szCs w:val="20"/>
        </w:rPr>
        <w:t xml:space="preserve">auv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Yuav Luag </w:t>
      </w:r>
      <w:ins w:id="645" w:author="Fong RERHANG" w:date="2021-05-13T23:23:00Z">
        <w:r w:rsidR="00C817DB">
          <w:rPr>
            <w:rFonts w:ascii="Arial" w:eastAsia="Arial" w:hAnsi="Arial" w:cs="Arial"/>
            <w:sz w:val="20"/>
            <w:szCs w:val="20"/>
          </w:rPr>
          <w:t>Tau Li</w:t>
        </w:r>
      </w:ins>
      <w:del w:id="646" w:author="Fong RERHANG" w:date="2021-05-13T23:23:00Z">
        <w:r w:rsidRPr="005377F6" w:rsidDel="00C817DB">
          <w:rPr>
            <w:rFonts w:ascii="Arial" w:eastAsia="Arial" w:hAnsi="Arial" w:cs="Arial"/>
            <w:sz w:val="20"/>
            <w:szCs w:val="20"/>
          </w:rPr>
          <w:delText>Ntsib</w:delText>
        </w:r>
      </w:del>
      <w:r w:rsidRPr="005377F6">
        <w:rPr>
          <w:rFonts w:ascii="Arial" w:eastAsia="Arial" w:hAnsi="Arial" w:cs="Arial"/>
          <w:sz w:val="20"/>
          <w:szCs w:val="20"/>
        </w:rPr>
        <w:t xml:space="preserve"> </w:t>
      </w:r>
      <w:del w:id="647" w:author="Fong RERHANG" w:date="2021-05-13T23:24:00Z">
        <w:r w:rsidRPr="005377F6" w:rsidDel="00C817DB">
          <w:rPr>
            <w:rFonts w:ascii="Arial" w:eastAsia="Arial" w:hAnsi="Arial" w:cs="Arial"/>
            <w:sz w:val="20"/>
            <w:szCs w:val="20"/>
          </w:rPr>
          <w:delText>t</w:delText>
        </w:r>
      </w:del>
      <w:ins w:id="648" w:author="Fong RERHANG" w:date="2021-05-13T23:24:00Z">
        <w:r w:rsidR="00C817DB">
          <w:rPr>
            <w:rFonts w:ascii="Arial" w:eastAsia="Arial" w:hAnsi="Arial" w:cs="Arial"/>
            <w:sz w:val="20"/>
            <w:szCs w:val="20"/>
          </w:rPr>
          <w:t>T</w:t>
        </w:r>
      </w:ins>
      <w:r w:rsidRPr="005377F6">
        <w:rPr>
          <w:rFonts w:ascii="Arial" w:eastAsia="Arial" w:hAnsi="Arial" w:cs="Arial"/>
          <w:sz w:val="20"/>
          <w:szCs w:val="20"/>
        </w:rPr>
        <w:t xml:space="preserve">us </w:t>
      </w:r>
      <w:del w:id="649" w:author="Fong RERHANG" w:date="2021-05-13T23:24:00Z">
        <w:r w:rsidRPr="005377F6" w:rsidDel="00C817DB">
          <w:rPr>
            <w:rFonts w:ascii="Arial" w:eastAsia="Arial" w:hAnsi="Arial" w:cs="Arial"/>
            <w:sz w:val="20"/>
            <w:szCs w:val="20"/>
          </w:rPr>
          <w:delText>q</w:delText>
        </w:r>
      </w:del>
      <w:ins w:id="650" w:author="Fong RERHANG" w:date="2021-05-13T23:24:00Z">
        <w:r w:rsidR="00C817DB">
          <w:rPr>
            <w:rFonts w:ascii="Arial" w:eastAsia="Arial" w:hAnsi="Arial" w:cs="Arial"/>
            <w:sz w:val="20"/>
            <w:szCs w:val="20"/>
          </w:rPr>
          <w:t>Q</w:t>
        </w:r>
      </w:ins>
      <w:r w:rsidRPr="005377F6">
        <w:rPr>
          <w:rFonts w:ascii="Arial" w:eastAsia="Arial" w:hAnsi="Arial" w:cs="Arial"/>
          <w:sz w:val="20"/>
          <w:szCs w:val="20"/>
        </w:rPr>
        <w:t xml:space="preserve">auv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Tsis </w:t>
      </w:r>
      <w:ins w:id="651" w:author="Fong RERHANG" w:date="2021-05-13T23:24:00Z">
        <w:r w:rsidR="00C817DB">
          <w:rPr>
            <w:rFonts w:ascii="Arial" w:eastAsia="Arial" w:hAnsi="Arial" w:cs="Arial"/>
            <w:sz w:val="20"/>
            <w:szCs w:val="20"/>
          </w:rPr>
          <w:t>Tau Li</w:t>
        </w:r>
      </w:ins>
      <w:del w:id="652" w:author="Fong RERHANG" w:date="2021-05-13T23:24:00Z">
        <w:r w:rsidRPr="005377F6" w:rsidDel="00C817DB">
          <w:rPr>
            <w:rFonts w:ascii="Arial" w:eastAsia="Arial" w:hAnsi="Arial" w:cs="Arial"/>
            <w:sz w:val="20"/>
            <w:szCs w:val="20"/>
          </w:rPr>
          <w:delText>ntsib t</w:delText>
        </w:r>
      </w:del>
      <w:ins w:id="653" w:author="Fong RERHANG" w:date="2021-05-13T23:24:00Z">
        <w:r w:rsidR="00C817DB">
          <w:rPr>
            <w:rFonts w:ascii="Arial" w:eastAsia="Arial" w:hAnsi="Arial" w:cs="Arial"/>
            <w:sz w:val="20"/>
            <w:szCs w:val="20"/>
          </w:rPr>
          <w:t>T</w:t>
        </w:r>
      </w:ins>
      <w:r w:rsidRPr="005377F6">
        <w:rPr>
          <w:rFonts w:ascii="Arial" w:eastAsia="Arial" w:hAnsi="Arial" w:cs="Arial"/>
          <w:sz w:val="20"/>
          <w:szCs w:val="20"/>
        </w:rPr>
        <w:t xml:space="preserve">us </w:t>
      </w:r>
      <w:del w:id="654" w:author="Fong RERHANG" w:date="2021-05-13T23:24:00Z">
        <w:r w:rsidRPr="005377F6" w:rsidDel="00C817DB">
          <w:rPr>
            <w:rFonts w:ascii="Arial" w:eastAsia="Arial" w:hAnsi="Arial" w:cs="Arial"/>
            <w:sz w:val="20"/>
            <w:szCs w:val="20"/>
          </w:rPr>
          <w:delText>q</w:delText>
        </w:r>
      </w:del>
      <w:ins w:id="655" w:author="Fong RERHANG" w:date="2021-05-13T23:24:00Z">
        <w:r w:rsidR="00C817DB">
          <w:rPr>
            <w:rFonts w:ascii="Arial" w:eastAsia="Arial" w:hAnsi="Arial" w:cs="Arial"/>
            <w:sz w:val="20"/>
            <w:szCs w:val="20"/>
          </w:rPr>
          <w:t>Q</w:t>
        </w:r>
      </w:ins>
      <w:r w:rsidRPr="005377F6">
        <w:rPr>
          <w:rFonts w:ascii="Arial" w:eastAsia="Arial" w:hAnsi="Arial" w:cs="Arial"/>
          <w:sz w:val="20"/>
          <w:szCs w:val="20"/>
        </w:rPr>
        <w:t>auv</w:t>
      </w:r>
    </w:p>
    <w:p w14:paraId="571B26C2" w14:textId="4B9252BD" w:rsidR="00CF400D" w:rsidRPr="005377F6" w:rsidRDefault="00CF400D" w:rsidP="00CF400D">
      <w:pPr>
        <w:rPr>
          <w:rFonts w:ascii="Arial" w:eastAsia="Arial" w:hAnsi="Arial" w:cs="Arial"/>
          <w:sz w:val="20"/>
          <w:szCs w:val="20"/>
        </w:rPr>
      </w:pPr>
      <w:r w:rsidRPr="005377F6">
        <w:rPr>
          <w:rFonts w:ascii="Arial" w:eastAsia="Arial" w:hAnsi="Arial" w:cs="Arial"/>
          <w:sz w:val="20"/>
          <w:szCs w:val="20"/>
        </w:rPr>
        <w:t>Cov Tswv</w:t>
      </w:r>
      <w:ins w:id="656" w:author="Fong RERHANG" w:date="2021-05-13T23:24:00Z">
        <w:r w:rsidR="00C817DB">
          <w:rPr>
            <w:rFonts w:ascii="Arial" w:eastAsia="Arial" w:hAnsi="Arial" w:cs="Arial"/>
            <w:sz w:val="20"/>
            <w:szCs w:val="20"/>
          </w:rPr>
          <w:t xml:space="preserve"> </w:t>
        </w:r>
      </w:ins>
      <w:r w:rsidRPr="005377F6">
        <w:rPr>
          <w:rFonts w:ascii="Arial" w:eastAsia="Arial" w:hAnsi="Arial" w:cs="Arial"/>
          <w:sz w:val="20"/>
          <w:szCs w:val="20"/>
        </w:rPr>
        <w:t xml:space="preserve">yim thiab Txheej Txheem </w:t>
      </w:r>
      <w:r w:rsidR="00394B27">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Saum </w:t>
      </w:r>
      <w:del w:id="657" w:author="Fong RERHANG" w:date="2021-05-13T23:25:00Z">
        <w:r w:rsidRPr="005377F6" w:rsidDel="00C817DB">
          <w:rPr>
            <w:rFonts w:ascii="Arial" w:eastAsia="Arial" w:hAnsi="Arial" w:cs="Arial"/>
            <w:sz w:val="20"/>
            <w:szCs w:val="20"/>
          </w:rPr>
          <w:delText>t</w:delText>
        </w:r>
      </w:del>
      <w:ins w:id="658" w:author="Fong RERHANG" w:date="2021-05-13T23:25:00Z">
        <w:r w:rsidR="00C817DB">
          <w:rPr>
            <w:rFonts w:ascii="Arial" w:eastAsia="Arial" w:hAnsi="Arial" w:cs="Arial"/>
            <w:sz w:val="20"/>
            <w:szCs w:val="20"/>
          </w:rPr>
          <w:t>T</w:t>
        </w:r>
      </w:ins>
      <w:r w:rsidRPr="005377F6">
        <w:rPr>
          <w:rFonts w:ascii="Arial" w:eastAsia="Arial" w:hAnsi="Arial" w:cs="Arial"/>
          <w:sz w:val="20"/>
          <w:szCs w:val="20"/>
        </w:rPr>
        <w:t xml:space="preserve">oj </w:t>
      </w:r>
      <w:del w:id="659" w:author="Fong RERHANG" w:date="2021-05-13T23:25:00Z">
        <w:r w:rsidRPr="005377F6" w:rsidDel="00C817DB">
          <w:rPr>
            <w:rFonts w:ascii="Arial" w:eastAsia="Arial" w:hAnsi="Arial" w:cs="Arial"/>
            <w:sz w:val="20"/>
            <w:szCs w:val="20"/>
          </w:rPr>
          <w:delText>t</w:delText>
        </w:r>
      </w:del>
      <w:ins w:id="660" w:author="Fong RERHANG" w:date="2021-05-13T23:25:00Z">
        <w:r w:rsidR="00C817DB">
          <w:rPr>
            <w:rFonts w:ascii="Arial" w:eastAsia="Arial" w:hAnsi="Arial" w:cs="Arial"/>
            <w:sz w:val="20"/>
            <w:szCs w:val="20"/>
          </w:rPr>
          <w:t>T</w:t>
        </w:r>
      </w:ins>
      <w:r w:rsidRPr="005377F6">
        <w:rPr>
          <w:rFonts w:ascii="Arial" w:eastAsia="Arial" w:hAnsi="Arial" w:cs="Arial"/>
          <w:sz w:val="20"/>
          <w:szCs w:val="20"/>
        </w:rPr>
        <w:t xml:space="preserve">us </w:t>
      </w:r>
      <w:del w:id="661" w:author="Fong RERHANG" w:date="2021-05-13T23:25:00Z">
        <w:r w:rsidRPr="005377F6" w:rsidDel="00C817DB">
          <w:rPr>
            <w:rFonts w:ascii="Arial" w:eastAsia="Arial" w:hAnsi="Arial" w:cs="Arial"/>
            <w:sz w:val="20"/>
            <w:szCs w:val="20"/>
          </w:rPr>
          <w:delText>q</w:delText>
        </w:r>
      </w:del>
      <w:ins w:id="662" w:author="Fong RERHANG" w:date="2021-05-13T23:25:00Z">
        <w:r w:rsidR="00C817DB">
          <w:rPr>
            <w:rFonts w:ascii="Arial" w:eastAsia="Arial" w:hAnsi="Arial" w:cs="Arial"/>
            <w:sz w:val="20"/>
            <w:szCs w:val="20"/>
          </w:rPr>
          <w:t>Q</w:t>
        </w:r>
      </w:ins>
      <w:r w:rsidRPr="005377F6">
        <w:rPr>
          <w:rFonts w:ascii="Arial" w:eastAsia="Arial" w:hAnsi="Arial" w:cs="Arial"/>
          <w:sz w:val="20"/>
          <w:szCs w:val="20"/>
        </w:rPr>
        <w:t>auv</w:t>
      </w:r>
      <w:r w:rsidR="00394B27">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del w:id="663" w:author="Fong RERHANG" w:date="2021-05-13T23:25:00Z">
        <w:r w:rsidRPr="005377F6" w:rsidDel="00C817DB">
          <w:rPr>
            <w:rFonts w:ascii="Arial" w:eastAsia="Arial" w:hAnsi="Arial" w:cs="Arial"/>
            <w:sz w:val="20"/>
            <w:szCs w:val="20"/>
          </w:rPr>
          <w:delText>t</w:delText>
        </w:r>
      </w:del>
      <w:ins w:id="664" w:author="Fong RERHANG" w:date="2021-05-13T23:25:00Z">
        <w:r w:rsidR="00C817DB">
          <w:rPr>
            <w:rFonts w:ascii="Arial" w:eastAsia="Arial" w:hAnsi="Arial" w:cs="Arial"/>
            <w:sz w:val="20"/>
            <w:szCs w:val="20"/>
          </w:rPr>
          <w:t>T</w:t>
        </w:r>
      </w:ins>
      <w:r w:rsidRPr="005377F6">
        <w:rPr>
          <w:rFonts w:ascii="Arial" w:eastAsia="Arial" w:hAnsi="Arial" w:cs="Arial"/>
          <w:sz w:val="20"/>
          <w:szCs w:val="20"/>
        </w:rPr>
        <w:t xml:space="preserve">us </w:t>
      </w:r>
      <w:del w:id="665" w:author="Fong RERHANG" w:date="2021-05-13T23:25:00Z">
        <w:r w:rsidRPr="005377F6" w:rsidDel="00C817DB">
          <w:rPr>
            <w:rFonts w:ascii="Arial" w:eastAsia="Arial" w:hAnsi="Arial" w:cs="Arial"/>
            <w:sz w:val="20"/>
            <w:szCs w:val="20"/>
          </w:rPr>
          <w:delText>q</w:delText>
        </w:r>
      </w:del>
      <w:ins w:id="666" w:author="Fong RERHANG" w:date="2021-05-13T23:25:00Z">
        <w:r w:rsidR="00C817DB">
          <w:rPr>
            <w:rFonts w:ascii="Arial" w:eastAsia="Arial" w:hAnsi="Arial" w:cs="Arial"/>
            <w:sz w:val="20"/>
            <w:szCs w:val="20"/>
          </w:rPr>
          <w:t>Q</w:t>
        </w:r>
      </w:ins>
      <w:r w:rsidRPr="005377F6">
        <w:rPr>
          <w:rFonts w:ascii="Arial" w:eastAsia="Arial" w:hAnsi="Arial" w:cs="Arial"/>
          <w:sz w:val="20"/>
          <w:szCs w:val="20"/>
        </w:rPr>
        <w:t xml:space="preserve">auv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Hauv </w:t>
      </w:r>
      <w:del w:id="667" w:author="Fong RERHANG" w:date="2021-05-13T23:25:00Z">
        <w:r w:rsidRPr="005377F6" w:rsidDel="00C817DB">
          <w:rPr>
            <w:rFonts w:ascii="Arial" w:eastAsia="Arial" w:hAnsi="Arial" w:cs="Arial"/>
            <w:sz w:val="20"/>
            <w:szCs w:val="20"/>
          </w:rPr>
          <w:delText>q</w:delText>
        </w:r>
      </w:del>
      <w:ins w:id="668" w:author="Fong RERHANG" w:date="2021-05-13T23:25:00Z">
        <w:r w:rsidR="00C817DB">
          <w:rPr>
            <w:rFonts w:ascii="Arial" w:eastAsia="Arial" w:hAnsi="Arial" w:cs="Arial"/>
            <w:sz w:val="20"/>
            <w:szCs w:val="20"/>
          </w:rPr>
          <w:t>Q</w:t>
        </w:r>
      </w:ins>
      <w:r w:rsidRPr="005377F6">
        <w:rPr>
          <w:rFonts w:ascii="Arial" w:eastAsia="Arial" w:hAnsi="Arial" w:cs="Arial"/>
          <w:sz w:val="20"/>
          <w:szCs w:val="20"/>
        </w:rPr>
        <w:t xml:space="preserve">ab </w:t>
      </w:r>
      <w:del w:id="669" w:author="Fong RERHANG" w:date="2021-05-13T23:25:00Z">
        <w:r w:rsidRPr="005377F6" w:rsidDel="00C817DB">
          <w:rPr>
            <w:rFonts w:ascii="Arial" w:eastAsia="Arial" w:hAnsi="Arial" w:cs="Arial"/>
            <w:sz w:val="20"/>
            <w:szCs w:val="20"/>
          </w:rPr>
          <w:delText>t</w:delText>
        </w:r>
      </w:del>
      <w:ins w:id="670" w:author="Fong RERHANG" w:date="2021-05-13T23:25:00Z">
        <w:r w:rsidR="00C817DB">
          <w:rPr>
            <w:rFonts w:ascii="Arial" w:eastAsia="Arial" w:hAnsi="Arial" w:cs="Arial"/>
            <w:sz w:val="20"/>
            <w:szCs w:val="20"/>
          </w:rPr>
          <w:t>T</w:t>
        </w:r>
      </w:ins>
      <w:r w:rsidRPr="005377F6">
        <w:rPr>
          <w:rFonts w:ascii="Arial" w:eastAsia="Arial" w:hAnsi="Arial" w:cs="Arial"/>
          <w:sz w:val="20"/>
          <w:szCs w:val="20"/>
        </w:rPr>
        <w:t xml:space="preserve">us </w:t>
      </w:r>
      <w:del w:id="671" w:author="Fong RERHANG" w:date="2021-05-13T23:25:00Z">
        <w:r w:rsidRPr="005377F6" w:rsidDel="00C817DB">
          <w:rPr>
            <w:rFonts w:ascii="Arial" w:eastAsia="Arial" w:hAnsi="Arial" w:cs="Arial"/>
            <w:sz w:val="20"/>
            <w:szCs w:val="20"/>
          </w:rPr>
          <w:delText>q</w:delText>
        </w:r>
      </w:del>
      <w:ins w:id="672" w:author="Fong RERHANG" w:date="2021-05-13T23:25:00Z">
        <w:r w:rsidR="00C817DB">
          <w:rPr>
            <w:rFonts w:ascii="Arial" w:eastAsia="Arial" w:hAnsi="Arial" w:cs="Arial"/>
            <w:sz w:val="20"/>
            <w:szCs w:val="20"/>
          </w:rPr>
          <w:t>Q</w:t>
        </w:r>
      </w:ins>
      <w:r w:rsidRPr="005377F6">
        <w:rPr>
          <w:rFonts w:ascii="Arial" w:eastAsia="Arial" w:hAnsi="Arial" w:cs="Arial"/>
          <w:sz w:val="20"/>
          <w:szCs w:val="20"/>
        </w:rPr>
        <w:t>auv</w:t>
      </w:r>
    </w:p>
    <w:p w14:paraId="47AAD4FD" w14:textId="0F61BA25" w:rsidR="00CF400D" w:rsidRPr="005377F6" w:rsidRDefault="00CF400D" w:rsidP="00CF400D">
      <w:pPr>
        <w:rPr>
          <w:rFonts w:ascii="Arial" w:eastAsia="Arial" w:hAnsi="Arial" w:cs="Arial"/>
          <w:sz w:val="20"/>
          <w:szCs w:val="20"/>
        </w:rPr>
      </w:pPr>
      <w:r w:rsidRPr="005377F6">
        <w:rPr>
          <w:rFonts w:ascii="Arial" w:eastAsia="Arial" w:hAnsi="Arial" w:cs="Arial"/>
          <w:sz w:val="20"/>
          <w:szCs w:val="20"/>
        </w:rPr>
        <w:t xml:space="preserve">Kev Daws Teeb Meem thiab Cov Ntaub Ntawv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Saum </w:t>
      </w:r>
      <w:del w:id="673" w:author="Fong RERHANG" w:date="2021-05-13T23:26:00Z">
        <w:r w:rsidRPr="005377F6" w:rsidDel="00C817DB">
          <w:rPr>
            <w:rFonts w:ascii="Arial" w:eastAsia="Arial" w:hAnsi="Arial" w:cs="Arial"/>
            <w:sz w:val="20"/>
            <w:szCs w:val="20"/>
          </w:rPr>
          <w:delText>t</w:delText>
        </w:r>
      </w:del>
      <w:ins w:id="674" w:author="Fong RERHANG" w:date="2021-05-13T23:26:00Z">
        <w:r w:rsidR="00C817DB">
          <w:rPr>
            <w:rFonts w:ascii="Arial" w:eastAsia="Arial" w:hAnsi="Arial" w:cs="Arial"/>
            <w:sz w:val="20"/>
            <w:szCs w:val="20"/>
          </w:rPr>
          <w:t>T</w:t>
        </w:r>
      </w:ins>
      <w:r w:rsidRPr="005377F6">
        <w:rPr>
          <w:rFonts w:ascii="Arial" w:eastAsia="Arial" w:hAnsi="Arial" w:cs="Arial"/>
          <w:sz w:val="20"/>
          <w:szCs w:val="20"/>
        </w:rPr>
        <w:t xml:space="preserve">oj </w:t>
      </w:r>
      <w:del w:id="675" w:author="Fong RERHANG" w:date="2021-05-13T23:26:00Z">
        <w:r w:rsidRPr="005377F6" w:rsidDel="00C817DB">
          <w:rPr>
            <w:rFonts w:ascii="Arial" w:eastAsia="Arial" w:hAnsi="Arial" w:cs="Arial"/>
            <w:sz w:val="20"/>
            <w:szCs w:val="20"/>
          </w:rPr>
          <w:delText>t</w:delText>
        </w:r>
      </w:del>
      <w:ins w:id="676" w:author="Fong RERHANG" w:date="2021-05-13T23:26:00Z">
        <w:r w:rsidR="00C817DB">
          <w:rPr>
            <w:rFonts w:ascii="Arial" w:eastAsia="Arial" w:hAnsi="Arial" w:cs="Arial"/>
            <w:sz w:val="20"/>
            <w:szCs w:val="20"/>
          </w:rPr>
          <w:t>T</w:t>
        </w:r>
      </w:ins>
      <w:r w:rsidRPr="005377F6">
        <w:rPr>
          <w:rFonts w:ascii="Arial" w:eastAsia="Arial" w:hAnsi="Arial" w:cs="Arial"/>
          <w:sz w:val="20"/>
          <w:szCs w:val="20"/>
        </w:rPr>
        <w:t xml:space="preserve">us </w:t>
      </w:r>
      <w:del w:id="677" w:author="Fong RERHANG" w:date="2021-05-13T23:26:00Z">
        <w:r w:rsidRPr="005377F6" w:rsidDel="00C817DB">
          <w:rPr>
            <w:rFonts w:ascii="Arial" w:eastAsia="Arial" w:hAnsi="Arial" w:cs="Arial"/>
            <w:sz w:val="20"/>
            <w:szCs w:val="20"/>
          </w:rPr>
          <w:delText>q</w:delText>
        </w:r>
      </w:del>
      <w:ins w:id="678" w:author="Fong RERHANG" w:date="2021-05-13T23:26:00Z">
        <w:r w:rsidR="00C817DB">
          <w:rPr>
            <w:rFonts w:ascii="Arial" w:eastAsia="Arial" w:hAnsi="Arial" w:cs="Arial"/>
            <w:sz w:val="20"/>
            <w:szCs w:val="20"/>
          </w:rPr>
          <w:t>Q</w:t>
        </w:r>
      </w:ins>
      <w:r w:rsidRPr="005377F6">
        <w:rPr>
          <w:rFonts w:ascii="Arial" w:eastAsia="Arial" w:hAnsi="Arial" w:cs="Arial"/>
          <w:sz w:val="20"/>
          <w:szCs w:val="20"/>
        </w:rPr>
        <w:t xml:space="preserve">auv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Ze </w:t>
      </w:r>
      <w:del w:id="679" w:author="Fong RERHANG" w:date="2021-05-13T23:26:00Z">
        <w:r w:rsidRPr="005377F6" w:rsidDel="00C817DB">
          <w:rPr>
            <w:rFonts w:ascii="Arial" w:eastAsia="Arial" w:hAnsi="Arial" w:cs="Arial"/>
            <w:sz w:val="20"/>
            <w:szCs w:val="20"/>
          </w:rPr>
          <w:delText>t</w:delText>
        </w:r>
      </w:del>
      <w:ins w:id="680" w:author="Fong RERHANG" w:date="2021-05-13T23:26:00Z">
        <w:r w:rsidR="00C817DB">
          <w:rPr>
            <w:rFonts w:ascii="Arial" w:eastAsia="Arial" w:hAnsi="Arial" w:cs="Arial"/>
            <w:sz w:val="20"/>
            <w:szCs w:val="20"/>
          </w:rPr>
          <w:t>T</w:t>
        </w:r>
      </w:ins>
      <w:r w:rsidRPr="005377F6">
        <w:rPr>
          <w:rFonts w:ascii="Arial" w:eastAsia="Arial" w:hAnsi="Arial" w:cs="Arial"/>
          <w:sz w:val="20"/>
          <w:szCs w:val="20"/>
        </w:rPr>
        <w:t xml:space="preserve">us </w:t>
      </w:r>
      <w:del w:id="681" w:author="Fong RERHANG" w:date="2021-05-13T23:26:00Z">
        <w:r w:rsidRPr="005377F6" w:rsidDel="00C817DB">
          <w:rPr>
            <w:rFonts w:ascii="Arial" w:eastAsia="Arial" w:hAnsi="Arial" w:cs="Arial"/>
            <w:sz w:val="20"/>
            <w:szCs w:val="20"/>
          </w:rPr>
          <w:delText>q</w:delText>
        </w:r>
      </w:del>
      <w:ins w:id="682" w:author="Fong RERHANG" w:date="2021-05-13T23:26:00Z">
        <w:r w:rsidR="00C817DB">
          <w:rPr>
            <w:rFonts w:ascii="Arial" w:eastAsia="Arial" w:hAnsi="Arial" w:cs="Arial"/>
            <w:sz w:val="20"/>
            <w:szCs w:val="20"/>
          </w:rPr>
          <w:t>Q</w:t>
        </w:r>
      </w:ins>
      <w:r w:rsidRPr="005377F6">
        <w:rPr>
          <w:rFonts w:ascii="Arial" w:eastAsia="Arial" w:hAnsi="Arial" w:cs="Arial"/>
          <w:sz w:val="20"/>
          <w:szCs w:val="20"/>
        </w:rPr>
        <w:t xml:space="preserve">auv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Hauv </w:t>
      </w:r>
      <w:del w:id="683" w:author="Fong RERHANG" w:date="2021-05-13T23:26:00Z">
        <w:r w:rsidRPr="005377F6" w:rsidDel="00C817DB">
          <w:rPr>
            <w:rFonts w:ascii="Arial" w:eastAsia="Arial" w:hAnsi="Arial" w:cs="Arial"/>
            <w:sz w:val="20"/>
            <w:szCs w:val="20"/>
          </w:rPr>
          <w:delText>q</w:delText>
        </w:r>
      </w:del>
      <w:ins w:id="684" w:author="Fong RERHANG" w:date="2021-05-13T23:26:00Z">
        <w:r w:rsidR="00C817DB">
          <w:rPr>
            <w:rFonts w:ascii="Arial" w:eastAsia="Arial" w:hAnsi="Arial" w:cs="Arial"/>
            <w:sz w:val="20"/>
            <w:szCs w:val="20"/>
          </w:rPr>
          <w:t>Q</w:t>
        </w:r>
      </w:ins>
      <w:r w:rsidRPr="005377F6">
        <w:rPr>
          <w:rFonts w:ascii="Arial" w:eastAsia="Arial" w:hAnsi="Arial" w:cs="Arial"/>
          <w:sz w:val="20"/>
          <w:szCs w:val="20"/>
        </w:rPr>
        <w:t xml:space="preserve">ab </w:t>
      </w:r>
      <w:del w:id="685" w:author="Fong RERHANG" w:date="2021-05-13T23:26:00Z">
        <w:r w:rsidRPr="005377F6" w:rsidDel="00C817DB">
          <w:rPr>
            <w:rFonts w:ascii="Arial" w:eastAsia="Arial" w:hAnsi="Arial" w:cs="Arial"/>
            <w:sz w:val="20"/>
            <w:szCs w:val="20"/>
          </w:rPr>
          <w:delText>t</w:delText>
        </w:r>
      </w:del>
      <w:ins w:id="686" w:author="Fong RERHANG" w:date="2021-05-13T23:26:00Z">
        <w:r w:rsidR="00C817DB">
          <w:rPr>
            <w:rFonts w:ascii="Arial" w:eastAsia="Arial" w:hAnsi="Arial" w:cs="Arial"/>
            <w:sz w:val="20"/>
            <w:szCs w:val="20"/>
          </w:rPr>
          <w:t>T</w:t>
        </w:r>
      </w:ins>
      <w:r w:rsidRPr="005377F6">
        <w:rPr>
          <w:rFonts w:ascii="Arial" w:eastAsia="Arial" w:hAnsi="Arial" w:cs="Arial"/>
          <w:sz w:val="20"/>
          <w:szCs w:val="20"/>
        </w:rPr>
        <w:t xml:space="preserve">us </w:t>
      </w:r>
      <w:ins w:id="687" w:author="Fong RERHANG" w:date="2021-05-13T23:26:00Z">
        <w:r w:rsidR="00C817DB">
          <w:rPr>
            <w:rFonts w:ascii="Arial" w:eastAsia="Arial" w:hAnsi="Arial" w:cs="Arial"/>
            <w:sz w:val="20"/>
            <w:szCs w:val="20"/>
          </w:rPr>
          <w:t>Q</w:t>
        </w:r>
      </w:ins>
      <w:del w:id="688" w:author="Fong RERHANG" w:date="2021-05-13T23:26:00Z">
        <w:r w:rsidRPr="005377F6" w:rsidDel="00C817DB">
          <w:rPr>
            <w:rFonts w:ascii="Arial" w:eastAsia="Arial" w:hAnsi="Arial" w:cs="Arial"/>
            <w:sz w:val="20"/>
            <w:szCs w:val="20"/>
          </w:rPr>
          <w:delText>q</w:delText>
        </w:r>
      </w:del>
      <w:r w:rsidRPr="005377F6">
        <w:rPr>
          <w:rFonts w:ascii="Arial" w:eastAsia="Arial" w:hAnsi="Arial" w:cs="Arial"/>
          <w:sz w:val="20"/>
          <w:szCs w:val="20"/>
        </w:rPr>
        <w:t>auv</w:t>
      </w:r>
    </w:p>
    <w:p w14:paraId="7FB9D90E" w14:textId="2B971164" w:rsidR="00CF400D" w:rsidRPr="005377F6" w:rsidRDefault="00CF400D" w:rsidP="00CF400D">
      <w:pPr>
        <w:rPr>
          <w:rFonts w:ascii="Arial" w:eastAsia="Arial" w:hAnsi="Arial" w:cs="Arial"/>
          <w:sz w:val="20"/>
          <w:szCs w:val="20"/>
        </w:rPr>
      </w:pPr>
      <w:del w:id="689" w:author="Fong RERHANG" w:date="2021-05-13T23:28:00Z">
        <w:r w:rsidRPr="005377F6" w:rsidDel="00C817DB">
          <w:rPr>
            <w:rFonts w:ascii="Arial" w:eastAsia="Arial" w:hAnsi="Arial" w:cs="Arial"/>
            <w:sz w:val="20"/>
            <w:szCs w:val="20"/>
          </w:rPr>
          <w:delText>Kev Tshawb Xyuas</w:delText>
        </w:r>
      </w:del>
    </w:p>
    <w:p w14:paraId="17C8E48D" w14:textId="23E13BAD" w:rsidR="00CF400D" w:rsidRPr="005377F6" w:rsidRDefault="00CF400D" w:rsidP="00CF400D">
      <w:pPr>
        <w:rPr>
          <w:rFonts w:ascii="Arial" w:eastAsia="Arial" w:hAnsi="Arial" w:cs="Arial"/>
          <w:sz w:val="20"/>
          <w:szCs w:val="20"/>
        </w:rPr>
      </w:pPr>
      <w:r w:rsidRPr="005377F6">
        <w:rPr>
          <w:rFonts w:ascii="Arial" w:eastAsia="Arial" w:hAnsi="Arial" w:cs="Arial"/>
          <w:sz w:val="20"/>
          <w:szCs w:val="20"/>
        </w:rPr>
        <w:t xml:space="preserve">Kev Sib Tham Tsim Nyog               </w:t>
      </w:r>
      <w:r w:rsidR="00394B27">
        <w:rPr>
          <w:rFonts w:ascii="Arial" w:eastAsia="Arial" w:hAnsi="Arial" w:cs="Arial"/>
          <w:sz w:val="20"/>
          <w:szCs w:val="20"/>
        </w:rPr>
        <w:t xml:space="preserve">                 </w:t>
      </w:r>
      <w:r w:rsidRPr="005377F6">
        <w:rPr>
          <w:rFonts w:ascii="Arial" w:eastAsia="Arial" w:hAnsi="Arial" w:cs="Arial"/>
          <w:sz w:val="20"/>
          <w:szCs w:val="20"/>
        </w:rPr>
        <w:t xml:space="preserve">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Saum </w:t>
      </w:r>
      <w:del w:id="690" w:author="Fong RERHANG" w:date="2021-05-13T23:28:00Z">
        <w:r w:rsidRPr="005377F6" w:rsidDel="00C817DB">
          <w:rPr>
            <w:rFonts w:ascii="Arial" w:eastAsia="Arial" w:hAnsi="Arial" w:cs="Arial"/>
            <w:sz w:val="20"/>
            <w:szCs w:val="20"/>
          </w:rPr>
          <w:delText>t</w:delText>
        </w:r>
      </w:del>
      <w:ins w:id="691" w:author="Fong RERHANG" w:date="2021-05-13T23:28:00Z">
        <w:r w:rsidR="00C817DB">
          <w:rPr>
            <w:rFonts w:ascii="Arial" w:eastAsia="Arial" w:hAnsi="Arial" w:cs="Arial"/>
            <w:sz w:val="20"/>
            <w:szCs w:val="20"/>
          </w:rPr>
          <w:t>T</w:t>
        </w:r>
      </w:ins>
      <w:r w:rsidRPr="005377F6">
        <w:rPr>
          <w:rFonts w:ascii="Arial" w:eastAsia="Arial" w:hAnsi="Arial" w:cs="Arial"/>
          <w:sz w:val="20"/>
          <w:szCs w:val="20"/>
        </w:rPr>
        <w:t xml:space="preserve">oj </w:t>
      </w:r>
      <w:del w:id="692" w:author="Fong RERHANG" w:date="2021-05-13T23:28:00Z">
        <w:r w:rsidRPr="005377F6" w:rsidDel="00C817DB">
          <w:rPr>
            <w:rFonts w:ascii="Arial" w:eastAsia="Arial" w:hAnsi="Arial" w:cs="Arial"/>
            <w:sz w:val="20"/>
            <w:szCs w:val="20"/>
          </w:rPr>
          <w:delText>t</w:delText>
        </w:r>
      </w:del>
      <w:ins w:id="693" w:author="Fong RERHANG" w:date="2021-05-13T23:28:00Z">
        <w:r w:rsidR="00C817DB">
          <w:rPr>
            <w:rFonts w:ascii="Arial" w:eastAsia="Arial" w:hAnsi="Arial" w:cs="Arial"/>
            <w:sz w:val="20"/>
            <w:szCs w:val="20"/>
          </w:rPr>
          <w:t>T</w:t>
        </w:r>
      </w:ins>
      <w:r w:rsidRPr="005377F6">
        <w:rPr>
          <w:rFonts w:ascii="Arial" w:eastAsia="Arial" w:hAnsi="Arial" w:cs="Arial"/>
          <w:sz w:val="20"/>
          <w:szCs w:val="20"/>
        </w:rPr>
        <w:t xml:space="preserve">us </w:t>
      </w:r>
      <w:del w:id="694" w:author="Fong RERHANG" w:date="2021-05-13T23:28:00Z">
        <w:r w:rsidRPr="005377F6" w:rsidDel="00C817DB">
          <w:rPr>
            <w:rFonts w:ascii="Arial" w:eastAsia="Arial" w:hAnsi="Arial" w:cs="Arial"/>
            <w:sz w:val="20"/>
            <w:szCs w:val="20"/>
          </w:rPr>
          <w:delText>q</w:delText>
        </w:r>
      </w:del>
      <w:ins w:id="695" w:author="Fong RERHANG" w:date="2021-05-13T23:28:00Z">
        <w:r w:rsidR="00C817DB">
          <w:rPr>
            <w:rFonts w:ascii="Arial" w:eastAsia="Arial" w:hAnsi="Arial" w:cs="Arial"/>
            <w:sz w:val="20"/>
            <w:szCs w:val="20"/>
          </w:rPr>
          <w:t>Q</w:t>
        </w:r>
      </w:ins>
      <w:r w:rsidRPr="005377F6">
        <w:rPr>
          <w:rFonts w:ascii="Arial" w:eastAsia="Arial" w:hAnsi="Arial" w:cs="Arial"/>
          <w:sz w:val="20"/>
          <w:szCs w:val="20"/>
        </w:rPr>
        <w:t xml:space="preserve">auv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Ze </w:t>
      </w:r>
      <w:del w:id="696" w:author="Fong RERHANG" w:date="2021-05-13T23:28:00Z">
        <w:r w:rsidRPr="005377F6" w:rsidDel="00C817DB">
          <w:rPr>
            <w:rFonts w:ascii="Arial" w:eastAsia="Arial" w:hAnsi="Arial" w:cs="Arial"/>
            <w:sz w:val="20"/>
            <w:szCs w:val="20"/>
          </w:rPr>
          <w:delText>t</w:delText>
        </w:r>
      </w:del>
      <w:ins w:id="697" w:author="Fong RERHANG" w:date="2021-05-13T23:28:00Z">
        <w:r w:rsidR="00C817DB">
          <w:rPr>
            <w:rFonts w:ascii="Arial" w:eastAsia="Arial" w:hAnsi="Arial" w:cs="Arial"/>
            <w:sz w:val="20"/>
            <w:szCs w:val="20"/>
          </w:rPr>
          <w:t>T</w:t>
        </w:r>
      </w:ins>
      <w:r w:rsidRPr="005377F6">
        <w:rPr>
          <w:rFonts w:ascii="Arial" w:eastAsia="Arial" w:hAnsi="Arial" w:cs="Arial"/>
          <w:sz w:val="20"/>
          <w:szCs w:val="20"/>
        </w:rPr>
        <w:t xml:space="preserve">us </w:t>
      </w:r>
      <w:del w:id="698" w:author="Fong RERHANG" w:date="2021-05-13T23:28:00Z">
        <w:r w:rsidRPr="005377F6" w:rsidDel="00C817DB">
          <w:rPr>
            <w:rFonts w:ascii="Arial" w:eastAsia="Arial" w:hAnsi="Arial" w:cs="Arial"/>
            <w:sz w:val="20"/>
            <w:szCs w:val="20"/>
          </w:rPr>
          <w:delText>q</w:delText>
        </w:r>
      </w:del>
      <w:ins w:id="699" w:author="Fong RERHANG" w:date="2021-05-13T23:28:00Z">
        <w:r w:rsidR="00C817DB">
          <w:rPr>
            <w:rFonts w:ascii="Arial" w:eastAsia="Arial" w:hAnsi="Arial" w:cs="Arial"/>
            <w:sz w:val="20"/>
            <w:szCs w:val="20"/>
          </w:rPr>
          <w:t>Q</w:t>
        </w:r>
      </w:ins>
      <w:r w:rsidRPr="005377F6">
        <w:rPr>
          <w:rFonts w:ascii="Arial" w:eastAsia="Arial" w:hAnsi="Arial" w:cs="Arial"/>
          <w:sz w:val="20"/>
          <w:szCs w:val="20"/>
        </w:rPr>
        <w:t xml:space="preserve">auv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Hauv </w:t>
      </w:r>
      <w:del w:id="700" w:author="Fong RERHANG" w:date="2021-05-13T23:28:00Z">
        <w:r w:rsidRPr="005377F6" w:rsidDel="00C817DB">
          <w:rPr>
            <w:rFonts w:ascii="Arial" w:eastAsia="Arial" w:hAnsi="Arial" w:cs="Arial"/>
            <w:sz w:val="20"/>
            <w:szCs w:val="20"/>
          </w:rPr>
          <w:delText>q</w:delText>
        </w:r>
      </w:del>
      <w:ins w:id="701" w:author="Fong RERHANG" w:date="2021-05-13T23:28:00Z">
        <w:r w:rsidR="00C817DB">
          <w:rPr>
            <w:rFonts w:ascii="Arial" w:eastAsia="Arial" w:hAnsi="Arial" w:cs="Arial"/>
            <w:sz w:val="20"/>
            <w:szCs w:val="20"/>
          </w:rPr>
          <w:t>Q</w:t>
        </w:r>
      </w:ins>
      <w:r w:rsidRPr="005377F6">
        <w:rPr>
          <w:rFonts w:ascii="Arial" w:eastAsia="Arial" w:hAnsi="Arial" w:cs="Arial"/>
          <w:sz w:val="20"/>
          <w:szCs w:val="20"/>
        </w:rPr>
        <w:t xml:space="preserve">ab </w:t>
      </w:r>
      <w:del w:id="702" w:author="Fong RERHANG" w:date="2021-05-13T23:28:00Z">
        <w:r w:rsidRPr="005377F6" w:rsidDel="00C817DB">
          <w:rPr>
            <w:rFonts w:ascii="Arial" w:eastAsia="Arial" w:hAnsi="Arial" w:cs="Arial"/>
            <w:sz w:val="20"/>
            <w:szCs w:val="20"/>
          </w:rPr>
          <w:delText>t</w:delText>
        </w:r>
      </w:del>
      <w:ins w:id="703" w:author="Fong RERHANG" w:date="2021-05-13T23:28:00Z">
        <w:r w:rsidR="00C817DB">
          <w:rPr>
            <w:rFonts w:ascii="Arial" w:eastAsia="Arial" w:hAnsi="Arial" w:cs="Arial"/>
            <w:sz w:val="20"/>
            <w:szCs w:val="20"/>
          </w:rPr>
          <w:t>T</w:t>
        </w:r>
      </w:ins>
      <w:r w:rsidRPr="005377F6">
        <w:rPr>
          <w:rFonts w:ascii="Arial" w:eastAsia="Arial" w:hAnsi="Arial" w:cs="Arial"/>
          <w:sz w:val="20"/>
          <w:szCs w:val="20"/>
        </w:rPr>
        <w:t xml:space="preserve">us </w:t>
      </w:r>
      <w:del w:id="704" w:author="Fong RERHANG" w:date="2021-05-13T23:28:00Z">
        <w:r w:rsidRPr="005377F6" w:rsidDel="00C817DB">
          <w:rPr>
            <w:rFonts w:ascii="Arial" w:eastAsia="Arial" w:hAnsi="Arial" w:cs="Arial"/>
            <w:sz w:val="20"/>
            <w:szCs w:val="20"/>
          </w:rPr>
          <w:delText>q</w:delText>
        </w:r>
      </w:del>
      <w:ins w:id="705" w:author="Fong RERHANG" w:date="2021-05-13T23:28:00Z">
        <w:r w:rsidR="00C817DB">
          <w:rPr>
            <w:rFonts w:ascii="Arial" w:eastAsia="Arial" w:hAnsi="Arial" w:cs="Arial"/>
            <w:sz w:val="20"/>
            <w:szCs w:val="20"/>
          </w:rPr>
          <w:t>Q</w:t>
        </w:r>
      </w:ins>
      <w:r w:rsidRPr="005377F6">
        <w:rPr>
          <w:rFonts w:ascii="Arial" w:eastAsia="Arial" w:hAnsi="Arial" w:cs="Arial"/>
          <w:sz w:val="20"/>
          <w:szCs w:val="20"/>
        </w:rPr>
        <w:t>auv</w:t>
      </w:r>
    </w:p>
    <w:p w14:paraId="10F4AF72" w14:textId="59EA039C" w:rsidR="00CF400D" w:rsidRPr="005377F6" w:rsidRDefault="00CF400D" w:rsidP="00CF400D">
      <w:pPr>
        <w:rPr>
          <w:rFonts w:ascii="Arial" w:eastAsia="Arial" w:hAnsi="Arial" w:cs="Arial"/>
          <w:b/>
          <w:bCs/>
          <w:sz w:val="20"/>
          <w:szCs w:val="20"/>
        </w:rPr>
      </w:pPr>
      <w:del w:id="706" w:author="Fong RERHANG" w:date="2021-05-13T23:30:00Z">
        <w:r w:rsidRPr="005377F6" w:rsidDel="00C817DB">
          <w:rPr>
            <w:rFonts w:ascii="Arial" w:eastAsia="Arial" w:hAnsi="Arial" w:cs="Arial"/>
            <w:b/>
            <w:bCs/>
            <w:sz w:val="20"/>
            <w:szCs w:val="20"/>
          </w:rPr>
          <w:delText xml:space="preserve">California </w:delText>
        </w:r>
      </w:del>
      <w:r w:rsidRPr="005377F6">
        <w:rPr>
          <w:rFonts w:ascii="Arial" w:eastAsia="Arial" w:hAnsi="Arial" w:cs="Arial"/>
          <w:b/>
          <w:bCs/>
          <w:sz w:val="20"/>
          <w:szCs w:val="20"/>
        </w:rPr>
        <w:t>Txheeb Lwm Txoj Kev Soj Ntsuam</w:t>
      </w:r>
      <w:ins w:id="707" w:author="Fong RERHANG" w:date="2021-05-13T23:29:00Z">
        <w:r w:rsidR="00C817DB">
          <w:rPr>
            <w:rFonts w:ascii="Arial" w:eastAsia="Arial" w:hAnsi="Arial" w:cs="Arial"/>
            <w:b/>
            <w:bCs/>
            <w:sz w:val="20"/>
            <w:szCs w:val="20"/>
          </w:rPr>
          <w:t xml:space="preserve"> </w:t>
        </w:r>
      </w:ins>
      <w:ins w:id="708" w:author="Fong RERHANG" w:date="2021-05-13T23:30:00Z">
        <w:r w:rsidR="00C817DB">
          <w:rPr>
            <w:rFonts w:ascii="Arial" w:eastAsia="Arial" w:hAnsi="Arial" w:cs="Arial"/>
            <w:b/>
            <w:bCs/>
            <w:sz w:val="20"/>
            <w:szCs w:val="20"/>
          </w:rPr>
          <w:t>California ((California Alternative Assesments</w:t>
        </w:r>
      </w:ins>
      <w:r w:rsidRPr="005377F6">
        <w:rPr>
          <w:rFonts w:ascii="Arial" w:eastAsia="Arial" w:hAnsi="Arial" w:cs="Arial"/>
          <w:b/>
          <w:bCs/>
          <w:sz w:val="20"/>
          <w:szCs w:val="20"/>
        </w:rPr>
        <w:t xml:space="preserve"> (</w:t>
      </w:r>
      <w:r w:rsidRPr="00C0060E">
        <w:rPr>
          <w:rFonts w:ascii="Arial" w:eastAsia="Arial" w:hAnsi="Arial" w:cs="Arial"/>
          <w:b/>
          <w:bCs/>
          <w:sz w:val="21"/>
          <w:szCs w:val="21"/>
        </w:rPr>
        <w:t>CAA</w:t>
      </w:r>
      <w:r w:rsidRPr="005377F6">
        <w:rPr>
          <w:rFonts w:ascii="Arial" w:eastAsia="Arial" w:hAnsi="Arial" w:cs="Arial"/>
          <w:b/>
          <w:bCs/>
          <w:sz w:val="20"/>
          <w:szCs w:val="20"/>
        </w:rPr>
        <w:t>)</w:t>
      </w:r>
      <w:ins w:id="709" w:author="Fong RERHANG" w:date="2021-05-13T23:30:00Z">
        <w:r w:rsidR="00C817DB">
          <w:rPr>
            <w:rFonts w:ascii="Arial" w:eastAsia="Arial" w:hAnsi="Arial" w:cs="Arial"/>
            <w:b/>
            <w:bCs/>
            <w:sz w:val="20"/>
            <w:szCs w:val="20"/>
          </w:rPr>
          <w:t>)</w:t>
        </w:r>
      </w:ins>
    </w:p>
    <w:p w14:paraId="15FB6110" w14:textId="3424A2E4" w:rsidR="00CF400D" w:rsidRPr="005377F6" w:rsidRDefault="00CF400D" w:rsidP="00CF400D">
      <w:pPr>
        <w:spacing w:after="0" w:line="240" w:lineRule="auto"/>
        <w:rPr>
          <w:rFonts w:ascii="Arial" w:eastAsia="Arial" w:hAnsi="Arial" w:cs="Arial"/>
          <w:sz w:val="20"/>
          <w:szCs w:val="20"/>
        </w:rPr>
      </w:pPr>
      <w:r>
        <w:rPr>
          <w:noProof/>
        </w:rPr>
        <w:drawing>
          <wp:inline distT="0" distB="0" distL="0" distR="0" wp14:anchorId="234D53B7" wp14:editId="7D8A0D14">
            <wp:extent cx="151130" cy="117475"/>
            <wp:effectExtent l="0" t="0" r="1270"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130" cy="117475"/>
                    </a:xfrm>
                    <a:prstGeom prst="rect">
                      <a:avLst/>
                    </a:prstGeom>
                    <a:noFill/>
                    <a:ln>
                      <a:noFill/>
                    </a:ln>
                  </pic:spPr>
                </pic:pic>
              </a:graphicData>
            </a:graphic>
          </wp:inline>
        </w:drawing>
      </w:r>
      <w:r>
        <w:rPr>
          <w:rFonts w:ascii="Arial" w:hAnsi="Arial" w:cs="Arial"/>
          <w:noProof/>
          <w:sz w:val="20"/>
          <w:szCs w:val="20"/>
        </w:rPr>
        <w:t xml:space="preserve"> </w:t>
      </w:r>
      <w:r w:rsidRPr="005377F6">
        <w:rPr>
          <w:rFonts w:ascii="Arial" w:eastAsia="Arial" w:hAnsi="Arial" w:cs="Arial"/>
          <w:sz w:val="20"/>
          <w:szCs w:val="20"/>
        </w:rPr>
        <w:t>Tsis Siv Tau</w:t>
      </w:r>
    </w:p>
    <w:p w14:paraId="67C76293" w14:textId="478ED7E5" w:rsidR="00CF400D" w:rsidRPr="005377F6" w:rsidRDefault="00C817DB" w:rsidP="00CF400D">
      <w:pPr>
        <w:rPr>
          <w:rFonts w:ascii="Arial" w:eastAsia="Arial" w:hAnsi="Arial" w:cs="Arial"/>
          <w:sz w:val="20"/>
          <w:szCs w:val="20"/>
        </w:rPr>
      </w:pPr>
      <w:ins w:id="710" w:author="Fong RERHANG" w:date="2021-05-13T23:31:00Z">
        <w:r>
          <w:rPr>
            <w:rFonts w:ascii="Arial" w:eastAsia="Arial" w:hAnsi="Arial" w:cs="Arial"/>
            <w:sz w:val="20"/>
            <w:szCs w:val="20"/>
          </w:rPr>
          <w:t xml:space="preserve">Kev Siv </w:t>
        </w:r>
        <w:r w:rsidR="00075CD8">
          <w:rPr>
            <w:rFonts w:ascii="Arial" w:eastAsia="Arial" w:hAnsi="Arial" w:cs="Arial"/>
            <w:sz w:val="20"/>
            <w:szCs w:val="20"/>
          </w:rPr>
          <w:t xml:space="preserve">Ntawv </w:t>
        </w:r>
      </w:ins>
      <w:del w:id="711" w:author="Fong RERHANG" w:date="2021-05-13T23:31:00Z">
        <w:r w:rsidR="00CF400D" w:rsidRPr="005377F6" w:rsidDel="00C817DB">
          <w:rPr>
            <w:rFonts w:ascii="Arial" w:eastAsia="Arial" w:hAnsi="Arial" w:cs="Arial"/>
            <w:sz w:val="20"/>
            <w:szCs w:val="20"/>
          </w:rPr>
          <w:delText>Qhia Ntawv</w:delText>
        </w:r>
      </w:del>
      <w:r w:rsidR="00CF400D" w:rsidRPr="005377F6">
        <w:rPr>
          <w:rFonts w:ascii="Arial" w:eastAsia="Arial" w:hAnsi="Arial" w:cs="Arial"/>
          <w:sz w:val="20"/>
          <w:szCs w:val="20"/>
        </w:rPr>
        <w:t xml:space="preserve"> Askiv    </w:t>
      </w:r>
      <w:r w:rsidR="00CF400D" w:rsidRPr="005377F6">
        <w:rPr>
          <w:rFonts w:ascii="Arial" w:eastAsia="Arial" w:hAnsi="Arial" w:cs="Arial"/>
          <w:sz w:val="20"/>
          <w:szCs w:val="20"/>
        </w:rPr>
        <w:sym w:font="Wingdings 2" w:char="F0A3"/>
      </w:r>
      <w:r w:rsidR="00CF400D" w:rsidRPr="005377F6">
        <w:rPr>
          <w:rFonts w:ascii="Arial" w:eastAsia="Arial" w:hAnsi="Arial" w:cs="Arial"/>
          <w:sz w:val="20"/>
          <w:szCs w:val="20"/>
        </w:rPr>
        <w:t xml:space="preserve">Kev Nkag Siab     </w:t>
      </w:r>
      <w:r w:rsidR="00CF400D" w:rsidRPr="005377F6">
        <w:rPr>
          <w:rFonts w:ascii="Arial" w:eastAsia="Arial" w:hAnsi="Arial" w:cs="Arial"/>
          <w:sz w:val="20"/>
          <w:szCs w:val="20"/>
        </w:rPr>
        <w:sym w:font="Wingdings 2" w:char="F0A3"/>
      </w:r>
      <w:r w:rsidR="00CF400D" w:rsidRPr="005377F6">
        <w:rPr>
          <w:rFonts w:ascii="Arial" w:eastAsia="Arial" w:hAnsi="Arial" w:cs="Arial"/>
          <w:sz w:val="20"/>
          <w:szCs w:val="20"/>
        </w:rPr>
        <w:t xml:space="preserve"> Lub Hauv Paus Kev Nkag Siab     </w:t>
      </w:r>
      <w:r w:rsidR="00CF400D">
        <w:rPr>
          <w:rFonts w:ascii="Arial" w:hAnsi="Arial" w:cs="Arial"/>
          <w:noProof/>
          <w:sz w:val="20"/>
          <w:szCs w:val="20"/>
        </w:rPr>
        <w:drawing>
          <wp:inline distT="0" distB="0" distL="0" distR="0" wp14:anchorId="6D8A3591" wp14:editId="6A35DCA1">
            <wp:extent cx="149225" cy="109220"/>
            <wp:effectExtent l="0" t="0" r="317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00CF400D" w:rsidRPr="005377F6">
        <w:rPr>
          <w:rFonts w:ascii="Arial" w:eastAsia="Arial" w:hAnsi="Arial" w:cs="Arial"/>
          <w:sz w:val="20"/>
          <w:szCs w:val="20"/>
        </w:rPr>
        <w:t xml:space="preserve"> </w:t>
      </w:r>
      <w:r w:rsidR="00CF400D">
        <w:rPr>
          <w:rFonts w:ascii="Arial" w:eastAsia="Arial" w:hAnsi="Arial" w:cs="Arial"/>
          <w:sz w:val="20"/>
          <w:szCs w:val="20"/>
        </w:rPr>
        <w:t xml:space="preserve">Txwv Txiav kev </w:t>
      </w:r>
      <w:r w:rsidR="00CF400D" w:rsidRPr="005377F6">
        <w:rPr>
          <w:rFonts w:ascii="Arial" w:eastAsia="Arial" w:hAnsi="Arial" w:cs="Arial"/>
          <w:sz w:val="20"/>
          <w:szCs w:val="20"/>
        </w:rPr>
        <w:t>Nkag Siab</w:t>
      </w:r>
    </w:p>
    <w:p w14:paraId="671D9158" w14:textId="24B7A4CB" w:rsidR="00CF400D" w:rsidRPr="005377F6" w:rsidRDefault="00CF400D" w:rsidP="00CF400D">
      <w:pPr>
        <w:rPr>
          <w:rFonts w:ascii="Arial" w:eastAsia="Arial" w:hAnsi="Arial" w:cs="Arial"/>
          <w:sz w:val="20"/>
          <w:szCs w:val="20"/>
        </w:rPr>
      </w:pPr>
      <w:r w:rsidRPr="005377F6">
        <w:rPr>
          <w:rFonts w:ascii="Arial" w:eastAsia="Arial" w:hAnsi="Arial" w:cs="Arial"/>
          <w:sz w:val="20"/>
          <w:szCs w:val="20"/>
        </w:rPr>
        <w:t xml:space="preserve">Kev </w:t>
      </w:r>
      <w:del w:id="712" w:author="Fong RERHANG" w:date="2021-05-13T23:34:00Z">
        <w:r w:rsidRPr="005377F6" w:rsidDel="00AA2BA8">
          <w:rPr>
            <w:rFonts w:ascii="Arial" w:eastAsia="Arial" w:hAnsi="Arial" w:cs="Arial"/>
            <w:sz w:val="20"/>
            <w:szCs w:val="20"/>
          </w:rPr>
          <w:delText>u</w:delText>
        </w:r>
      </w:del>
      <w:ins w:id="713" w:author="Fong RERHANG" w:date="2021-05-13T23:34:00Z">
        <w:r w:rsidR="00AA2BA8">
          <w:rPr>
            <w:rFonts w:ascii="Arial" w:eastAsia="Arial" w:hAnsi="Arial" w:cs="Arial"/>
            <w:sz w:val="20"/>
            <w:szCs w:val="20"/>
          </w:rPr>
          <w:t>U</w:t>
        </w:r>
      </w:ins>
      <w:r w:rsidRPr="005377F6">
        <w:rPr>
          <w:rFonts w:ascii="Arial" w:eastAsia="Arial" w:hAnsi="Arial" w:cs="Arial"/>
          <w:sz w:val="20"/>
          <w:szCs w:val="20"/>
        </w:rPr>
        <w:t xml:space="preserve">a </w:t>
      </w:r>
      <w:del w:id="714" w:author="Fong RERHANG" w:date="2021-05-13T23:35:00Z">
        <w:r w:rsidRPr="005377F6" w:rsidDel="00AA2BA8">
          <w:rPr>
            <w:rFonts w:ascii="Arial" w:eastAsia="Arial" w:hAnsi="Arial" w:cs="Arial"/>
            <w:sz w:val="20"/>
            <w:szCs w:val="20"/>
          </w:rPr>
          <w:delText>l</w:delText>
        </w:r>
      </w:del>
      <w:ins w:id="715" w:author="Fong RERHANG" w:date="2021-05-13T23:35:00Z">
        <w:r w:rsidR="00AA2BA8">
          <w:rPr>
            <w:rFonts w:ascii="Arial" w:eastAsia="Arial" w:hAnsi="Arial" w:cs="Arial"/>
            <w:sz w:val="20"/>
            <w:szCs w:val="20"/>
          </w:rPr>
          <w:t>L</w:t>
        </w:r>
      </w:ins>
      <w:r w:rsidRPr="005377F6">
        <w:rPr>
          <w:rFonts w:ascii="Arial" w:eastAsia="Arial" w:hAnsi="Arial" w:cs="Arial"/>
          <w:sz w:val="20"/>
          <w:szCs w:val="20"/>
        </w:rPr>
        <w:t xml:space="preserve">ej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Kev Nkag Siab    </w:t>
      </w:r>
      <w:r>
        <w:rPr>
          <w:rFonts w:ascii="Arial" w:hAnsi="Arial" w:cs="Arial"/>
          <w:noProof/>
          <w:sz w:val="20"/>
          <w:szCs w:val="20"/>
        </w:rPr>
        <w:drawing>
          <wp:inline distT="0" distB="0" distL="0" distR="0" wp14:anchorId="2F5E0E7D" wp14:editId="465EB0DE">
            <wp:extent cx="149225" cy="109220"/>
            <wp:effectExtent l="0" t="0" r="317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5377F6">
        <w:rPr>
          <w:rFonts w:ascii="Arial" w:eastAsia="Arial" w:hAnsi="Arial" w:cs="Arial"/>
          <w:sz w:val="20"/>
          <w:szCs w:val="20"/>
        </w:rPr>
        <w:t xml:space="preserve">  Lub Hauv Paus Kev Nkag Siab      </w:t>
      </w:r>
      <w:r w:rsidRPr="005377F6">
        <w:rPr>
          <w:rFonts w:ascii="Arial" w:eastAsia="Arial" w:hAnsi="Arial" w:cs="Arial"/>
          <w:sz w:val="20"/>
          <w:szCs w:val="20"/>
        </w:rPr>
        <w:sym w:font="Wingdings 2" w:char="F0A3"/>
      </w:r>
      <w:r>
        <w:rPr>
          <w:rFonts w:ascii="Arial" w:eastAsia="Arial" w:hAnsi="Arial" w:cs="Arial"/>
          <w:sz w:val="20"/>
          <w:szCs w:val="20"/>
        </w:rPr>
        <w:t xml:space="preserve">Txwv Txiav kev </w:t>
      </w:r>
      <w:r w:rsidRPr="005377F6">
        <w:rPr>
          <w:rFonts w:ascii="Arial" w:eastAsia="Arial" w:hAnsi="Arial" w:cs="Arial"/>
          <w:sz w:val="20"/>
          <w:szCs w:val="20"/>
        </w:rPr>
        <w:t>Nkag Siab</w:t>
      </w:r>
    </w:p>
    <w:p w14:paraId="745DC50B" w14:textId="77777777" w:rsidR="00CF400D" w:rsidRPr="00CC1021" w:rsidRDefault="00CF400D" w:rsidP="00CF400D">
      <w:pPr>
        <w:rPr>
          <w:rFonts w:ascii="Arial" w:eastAsia="Arial" w:hAnsi="Arial" w:cstheme="minorBidi"/>
          <w:sz w:val="20"/>
          <w:szCs w:val="20"/>
          <w:cs/>
        </w:rPr>
      </w:pPr>
      <w:r w:rsidRPr="005377F6">
        <w:rPr>
          <w:rFonts w:ascii="Arial" w:eastAsia="Arial" w:hAnsi="Arial" w:cs="Arial"/>
          <w:sz w:val="20"/>
          <w:szCs w:val="20"/>
        </w:rPr>
        <w:t xml:space="preserve">Kev Tshawb Fawb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Kev Nkag Siab     </w:t>
      </w:r>
      <w:r w:rsidRPr="005377F6">
        <w:rPr>
          <w:rFonts w:ascii="Arial" w:eastAsia="Arial" w:hAnsi="Arial" w:cs="Arial"/>
          <w:sz w:val="20"/>
          <w:szCs w:val="20"/>
        </w:rPr>
        <w:sym w:font="Wingdings 2" w:char="F0A3"/>
      </w:r>
      <w:r w:rsidRPr="005377F6">
        <w:rPr>
          <w:rFonts w:ascii="Arial" w:eastAsia="Arial" w:hAnsi="Arial" w:cs="Arial"/>
          <w:sz w:val="20"/>
          <w:szCs w:val="20"/>
        </w:rPr>
        <w:t xml:space="preserve"> Lub Hauv Paus Kev Nkag Siab      </w:t>
      </w:r>
      <w:r w:rsidRPr="005377F6">
        <w:rPr>
          <w:rFonts w:ascii="Arial" w:eastAsia="Arial" w:hAnsi="Arial" w:cs="Arial"/>
          <w:sz w:val="20"/>
          <w:szCs w:val="20"/>
        </w:rPr>
        <w:sym w:font="Wingdings 2" w:char="F0A3"/>
      </w:r>
      <w:r>
        <w:rPr>
          <w:rFonts w:ascii="Arial" w:eastAsia="Arial" w:hAnsi="Arial" w:cs="Arial"/>
          <w:sz w:val="20"/>
          <w:szCs w:val="20"/>
        </w:rPr>
        <w:t xml:space="preserve">Txwv Txiav kev </w:t>
      </w:r>
      <w:r w:rsidRPr="005377F6">
        <w:rPr>
          <w:rFonts w:ascii="Arial" w:eastAsia="Arial" w:hAnsi="Arial" w:cs="Arial"/>
          <w:sz w:val="20"/>
          <w:szCs w:val="20"/>
        </w:rPr>
        <w:t>Nkag Siab</w:t>
      </w:r>
    </w:p>
    <w:p w14:paraId="4C5D1C4C" w14:textId="2109201A" w:rsidR="00CF400D" w:rsidRPr="00127664" w:rsidRDefault="00CF400D" w:rsidP="00CF400D">
      <w:pPr>
        <w:rPr>
          <w:rFonts w:ascii="Arial" w:eastAsia="Arial" w:hAnsi="Arial" w:cs="Arial"/>
          <w:b/>
          <w:bCs/>
          <w:sz w:val="20"/>
          <w:szCs w:val="20"/>
        </w:rPr>
      </w:pPr>
      <w:r w:rsidRPr="00127664">
        <w:rPr>
          <w:rFonts w:ascii="Arial" w:eastAsia="Arial" w:hAnsi="Arial" w:cs="Arial"/>
          <w:b/>
          <w:bCs/>
          <w:sz w:val="20"/>
          <w:szCs w:val="20"/>
        </w:rPr>
        <w:t>Txhim Kho Kev Xeem Ntawm Askiv (</w:t>
      </w:r>
      <w:ins w:id="716" w:author="Fong RERHANG" w:date="2021-05-13T23:37:00Z">
        <w:r w:rsidR="00AA2BA8">
          <w:rPr>
            <w:rFonts w:ascii="Arial" w:eastAsia="Arial" w:hAnsi="Arial" w:cs="Arial"/>
            <w:b/>
            <w:bCs/>
            <w:sz w:val="20"/>
            <w:szCs w:val="20"/>
          </w:rPr>
          <w:t xml:space="preserve">Cov </w:t>
        </w:r>
      </w:ins>
      <w:r w:rsidRPr="00127664">
        <w:rPr>
          <w:rFonts w:ascii="Arial" w:eastAsia="Arial" w:hAnsi="Arial" w:cs="Arial"/>
          <w:b/>
          <w:bCs/>
          <w:sz w:val="20"/>
          <w:szCs w:val="20"/>
        </w:rPr>
        <w:t>Neeg Kawm Lus Askiv Xwb)</w:t>
      </w:r>
    </w:p>
    <w:p w14:paraId="2B137FA1" w14:textId="77777777" w:rsidR="00CF400D" w:rsidRPr="00127664" w:rsidRDefault="00CF400D" w:rsidP="00CF400D">
      <w:pPr>
        <w:rPr>
          <w:rFonts w:ascii="Arial" w:eastAsia="Arial" w:hAnsi="Arial" w:cs="Arial"/>
          <w:b/>
          <w:bCs/>
          <w:sz w:val="20"/>
          <w:szCs w:val="20"/>
        </w:rPr>
      </w:pPr>
      <w:r w:rsidRPr="00127664">
        <w:rPr>
          <w:rFonts w:ascii="Arial" w:eastAsia="Arial" w:hAnsi="Arial" w:cs="Arial"/>
          <w:b/>
          <w:bCs/>
          <w:sz w:val="20"/>
          <w:szCs w:val="20"/>
        </w:rPr>
        <w:sym w:font="Wingdings 2" w:char="F0A3"/>
      </w:r>
      <w:r>
        <w:rPr>
          <w:rFonts w:ascii="Arial" w:eastAsia="Arial" w:hAnsi="Arial" w:cs="Arial"/>
          <w:b/>
          <w:bCs/>
          <w:sz w:val="20"/>
          <w:szCs w:val="20"/>
        </w:rPr>
        <w:t>Siv Tsis Tau</w:t>
      </w:r>
    </w:p>
    <w:p w14:paraId="26140C2C" w14:textId="22A8D6A5" w:rsidR="00CF400D" w:rsidRPr="00127664" w:rsidRDefault="003475A6" w:rsidP="00CF400D">
      <w:pPr>
        <w:spacing w:line="0" w:lineRule="atLeast"/>
        <w:rPr>
          <w:rFonts w:ascii="Arial" w:eastAsia="Arial" w:hAnsi="Arial" w:cs="Arial"/>
          <w:b/>
          <w:sz w:val="20"/>
          <w:szCs w:val="20"/>
        </w:rPr>
      </w:pPr>
      <w:r>
        <w:rPr>
          <w:noProof/>
        </w:rPr>
        <w:drawing>
          <wp:inline distT="0" distB="0" distL="0" distR="0" wp14:anchorId="530E327E" wp14:editId="62B3E0E4">
            <wp:extent cx="151130" cy="117475"/>
            <wp:effectExtent l="0" t="0" r="1270" b="0"/>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130" cy="117475"/>
                    </a:xfrm>
                    <a:prstGeom prst="rect">
                      <a:avLst/>
                    </a:prstGeom>
                    <a:noFill/>
                    <a:ln>
                      <a:noFill/>
                    </a:ln>
                  </pic:spPr>
                </pic:pic>
              </a:graphicData>
            </a:graphic>
          </wp:inline>
        </w:drawing>
      </w:r>
      <w:r w:rsidR="00CF400D" w:rsidRPr="00127664">
        <w:rPr>
          <w:rFonts w:ascii="Arial" w:eastAsia="Arial" w:hAnsi="Arial" w:cs="Arial"/>
          <w:b/>
          <w:sz w:val="20"/>
          <w:szCs w:val="20"/>
        </w:rPr>
        <w:t>ELPAC</w:t>
      </w:r>
    </w:p>
    <w:p w14:paraId="75F5DEDD" w14:textId="4BFE74B9" w:rsidR="00CF400D" w:rsidRPr="00127664" w:rsidRDefault="00CF400D" w:rsidP="00CF400D">
      <w:pPr>
        <w:rPr>
          <w:rFonts w:ascii="Arial" w:eastAsia="Arial" w:hAnsi="Arial" w:cs="Arial"/>
          <w:sz w:val="20"/>
          <w:szCs w:val="20"/>
          <w:u w:val="single"/>
        </w:rPr>
      </w:pPr>
      <w:r w:rsidRPr="00127664">
        <w:rPr>
          <w:rFonts w:ascii="Arial" w:eastAsia="Arial" w:hAnsi="Arial" w:cs="Arial"/>
          <w:sz w:val="20"/>
          <w:szCs w:val="20"/>
        </w:rPr>
        <w:t xml:space="preserve">Xam Tag Nrho Cov </w:t>
      </w:r>
      <w:del w:id="717" w:author="Fong RERHANG" w:date="2021-05-13T23:37:00Z">
        <w:r w:rsidRPr="00127664" w:rsidDel="00AA2BA8">
          <w:rPr>
            <w:rFonts w:ascii="Arial" w:eastAsia="Arial" w:hAnsi="Arial" w:cs="Arial"/>
            <w:sz w:val="20"/>
            <w:szCs w:val="20"/>
          </w:rPr>
          <w:delText>q</w:delText>
        </w:r>
      </w:del>
      <w:ins w:id="718" w:author="Fong RERHANG" w:date="2021-05-13T23:37:00Z">
        <w:r w:rsidR="00AA2BA8">
          <w:rPr>
            <w:rFonts w:ascii="Arial" w:eastAsia="Arial" w:hAnsi="Arial" w:cs="Arial"/>
            <w:sz w:val="20"/>
            <w:szCs w:val="20"/>
          </w:rPr>
          <w:t>Q</w:t>
        </w:r>
      </w:ins>
      <w:r w:rsidRPr="00127664">
        <w:rPr>
          <w:rFonts w:ascii="Arial" w:eastAsia="Arial" w:hAnsi="Arial" w:cs="Arial"/>
          <w:sz w:val="20"/>
          <w:szCs w:val="20"/>
        </w:rPr>
        <w:t xml:space="preserve">hab </w:t>
      </w:r>
      <w:del w:id="719" w:author="Fong RERHANG" w:date="2021-05-13T23:37:00Z">
        <w:r w:rsidRPr="00127664" w:rsidDel="00AA2BA8">
          <w:rPr>
            <w:rFonts w:ascii="Arial" w:eastAsia="Arial" w:hAnsi="Arial" w:cs="Arial"/>
            <w:sz w:val="20"/>
            <w:szCs w:val="20"/>
          </w:rPr>
          <w:delText>n</w:delText>
        </w:r>
      </w:del>
      <w:ins w:id="720" w:author="Fong RERHANG" w:date="2021-05-13T23:37:00Z">
        <w:r w:rsidR="00AA2BA8">
          <w:rPr>
            <w:rFonts w:ascii="Arial" w:eastAsia="Arial" w:hAnsi="Arial" w:cs="Arial"/>
            <w:sz w:val="20"/>
            <w:szCs w:val="20"/>
          </w:rPr>
          <w:t>N</w:t>
        </w:r>
      </w:ins>
      <w:r w:rsidRPr="00127664">
        <w:rPr>
          <w:rFonts w:ascii="Arial" w:eastAsia="Arial" w:hAnsi="Arial" w:cs="Arial"/>
          <w:sz w:val="20"/>
          <w:szCs w:val="20"/>
        </w:rPr>
        <w:t xml:space="preserve">ia: </w:t>
      </w:r>
      <w:r w:rsidR="006A3FE8" w:rsidRPr="006A3FE8">
        <w:rPr>
          <w:rFonts w:ascii="Arial" w:eastAsia="Arial" w:hAnsi="Arial" w:cs="Arial"/>
          <w:i/>
          <w:iCs/>
          <w:sz w:val="20"/>
          <w:szCs w:val="20"/>
          <w:u w:val="single"/>
        </w:rPr>
        <w:t>Qhib 2</w:t>
      </w:r>
      <w:r w:rsidRPr="00127664">
        <w:rPr>
          <w:rFonts w:ascii="Arial" w:eastAsia="Arial" w:hAnsi="Arial" w:cs="Arial"/>
          <w:sz w:val="20"/>
          <w:szCs w:val="20"/>
        </w:rPr>
        <w:t xml:space="preserve"> </w:t>
      </w:r>
      <w:r w:rsidR="006A3FE8">
        <w:rPr>
          <w:rFonts w:ascii="Arial" w:eastAsia="Arial" w:hAnsi="Arial" w:cs="Arial"/>
          <w:sz w:val="20"/>
          <w:szCs w:val="20"/>
        </w:rPr>
        <w:t xml:space="preserve"> </w:t>
      </w:r>
      <w:r w:rsidRPr="00127664">
        <w:rPr>
          <w:rFonts w:ascii="Arial" w:eastAsia="Arial" w:hAnsi="Arial" w:cs="Arial"/>
          <w:sz w:val="20"/>
          <w:szCs w:val="20"/>
        </w:rPr>
        <w:t xml:space="preserve"> Qeb Kawm </w:t>
      </w:r>
      <w:del w:id="721" w:author="Fong RERHANG" w:date="2021-05-13T23:38:00Z">
        <w:r w:rsidRPr="00127664" w:rsidDel="00AA2BA8">
          <w:rPr>
            <w:rFonts w:ascii="Arial" w:eastAsia="Arial" w:hAnsi="Arial" w:cs="Arial"/>
            <w:sz w:val="20"/>
            <w:szCs w:val="20"/>
          </w:rPr>
          <w:delText>Ua Tau Zoo</w:delText>
        </w:r>
      </w:del>
      <w:r>
        <w:rPr>
          <w:rFonts w:ascii="Arial" w:eastAsia="Arial" w:hAnsi="Arial" w:cs="Arial"/>
          <w:sz w:val="20"/>
          <w:szCs w:val="20"/>
        </w:rPr>
        <w:t xml:space="preserve"> Tag Nrho</w:t>
      </w:r>
      <w:r w:rsidRPr="00127664">
        <w:rPr>
          <w:rFonts w:ascii="Arial" w:eastAsia="Arial" w:hAnsi="Arial" w:cs="Arial"/>
          <w:sz w:val="20"/>
          <w:szCs w:val="20"/>
        </w:rPr>
        <w:t xml:space="preserve">:  </w:t>
      </w:r>
      <w:r w:rsidR="005166B0" w:rsidRPr="006A3FE8">
        <w:rPr>
          <w:rFonts w:ascii="Arial" w:eastAsia="Arial" w:hAnsi="Arial" w:cs="Arial"/>
          <w:i/>
          <w:iCs/>
          <w:sz w:val="20"/>
          <w:szCs w:val="20"/>
          <w:u w:val="single"/>
        </w:rPr>
        <w:t>Qhib 2</w:t>
      </w:r>
      <w:r w:rsidR="005166B0" w:rsidRPr="00127664">
        <w:rPr>
          <w:rFonts w:ascii="Arial" w:eastAsia="Arial" w:hAnsi="Arial" w:cs="Arial"/>
          <w:sz w:val="20"/>
          <w:szCs w:val="20"/>
        </w:rPr>
        <w:t xml:space="preserve"> </w:t>
      </w:r>
      <w:r w:rsidR="005166B0">
        <w:rPr>
          <w:rFonts w:ascii="Arial" w:eastAsia="Arial" w:hAnsi="Arial" w:cs="Arial"/>
          <w:sz w:val="20"/>
          <w:szCs w:val="20"/>
        </w:rPr>
        <w:t xml:space="preserve"> </w:t>
      </w:r>
      <w:r w:rsidR="005166B0" w:rsidRPr="00127664">
        <w:rPr>
          <w:rFonts w:ascii="Arial" w:eastAsia="Arial" w:hAnsi="Arial" w:cs="Arial"/>
          <w:sz w:val="20"/>
          <w:szCs w:val="20"/>
        </w:rPr>
        <w:t xml:space="preserve"> </w:t>
      </w:r>
      <w:r w:rsidRPr="00127664">
        <w:rPr>
          <w:rFonts w:ascii="Arial" w:eastAsia="Arial" w:hAnsi="Arial" w:cs="Arial"/>
          <w:sz w:val="20"/>
          <w:szCs w:val="20"/>
        </w:rPr>
        <w:t xml:space="preserve"> Qhov </w:t>
      </w:r>
      <w:del w:id="722" w:author="Fong RERHANG" w:date="2021-05-13T23:38:00Z">
        <w:r w:rsidRPr="00127664" w:rsidDel="00AA2BA8">
          <w:rPr>
            <w:rFonts w:ascii="Arial" w:eastAsia="Arial" w:hAnsi="Arial" w:cs="Arial"/>
            <w:sz w:val="20"/>
            <w:szCs w:val="20"/>
          </w:rPr>
          <w:delText>n</w:delText>
        </w:r>
      </w:del>
      <w:ins w:id="723" w:author="Fong RERHANG" w:date="2021-05-13T23:38:00Z">
        <w:r w:rsidR="00AA2BA8">
          <w:rPr>
            <w:rFonts w:ascii="Arial" w:eastAsia="Arial" w:hAnsi="Arial" w:cs="Arial"/>
            <w:sz w:val="20"/>
            <w:szCs w:val="20"/>
          </w:rPr>
          <w:t>N</w:t>
        </w:r>
      </w:ins>
      <w:r w:rsidRPr="00127664">
        <w:rPr>
          <w:rFonts w:ascii="Arial" w:eastAsia="Arial" w:hAnsi="Arial" w:cs="Arial"/>
          <w:sz w:val="20"/>
          <w:szCs w:val="20"/>
        </w:rPr>
        <w:t xml:space="preserve">cauj </w:t>
      </w:r>
      <w:del w:id="724" w:author="Fong RERHANG" w:date="2021-05-13T23:39:00Z">
        <w:r w:rsidRPr="00127664" w:rsidDel="00AA2BA8">
          <w:rPr>
            <w:rFonts w:ascii="Arial" w:eastAsia="Arial" w:hAnsi="Arial" w:cs="Arial"/>
            <w:sz w:val="20"/>
            <w:szCs w:val="20"/>
          </w:rPr>
          <w:delText>h</w:delText>
        </w:r>
      </w:del>
      <w:ins w:id="725" w:author="Fong RERHANG" w:date="2021-05-13T23:39:00Z">
        <w:r w:rsidR="00AA2BA8">
          <w:rPr>
            <w:rFonts w:ascii="Arial" w:eastAsia="Arial" w:hAnsi="Arial" w:cs="Arial"/>
            <w:sz w:val="20"/>
            <w:szCs w:val="20"/>
          </w:rPr>
          <w:t>H</w:t>
        </w:r>
      </w:ins>
      <w:r w:rsidRPr="00127664">
        <w:rPr>
          <w:rFonts w:ascii="Arial" w:eastAsia="Arial" w:hAnsi="Arial" w:cs="Arial"/>
          <w:sz w:val="20"/>
          <w:szCs w:val="20"/>
        </w:rPr>
        <w:t xml:space="preserve">ais </w:t>
      </w:r>
      <w:del w:id="726" w:author="Fong RERHANG" w:date="2021-05-13T23:39:00Z">
        <w:r w:rsidRPr="00127664" w:rsidDel="00AA2BA8">
          <w:rPr>
            <w:rFonts w:ascii="Arial" w:eastAsia="Arial" w:hAnsi="Arial" w:cs="Arial"/>
            <w:sz w:val="20"/>
            <w:szCs w:val="20"/>
          </w:rPr>
          <w:delText>l</w:delText>
        </w:r>
      </w:del>
      <w:ins w:id="727" w:author="Fong RERHANG" w:date="2021-05-13T23:39:00Z">
        <w:r w:rsidR="00AA2BA8">
          <w:rPr>
            <w:rFonts w:ascii="Arial" w:eastAsia="Arial" w:hAnsi="Arial" w:cs="Arial"/>
            <w:sz w:val="20"/>
            <w:szCs w:val="20"/>
          </w:rPr>
          <w:t>L</w:t>
        </w:r>
      </w:ins>
      <w:r w:rsidRPr="00127664">
        <w:rPr>
          <w:rFonts w:ascii="Arial" w:eastAsia="Arial" w:hAnsi="Arial" w:cs="Arial"/>
          <w:sz w:val="20"/>
          <w:szCs w:val="20"/>
        </w:rPr>
        <w:t xml:space="preserve">us Cov </w:t>
      </w:r>
      <w:del w:id="728" w:author="Fong RERHANG" w:date="2021-05-13T23:39:00Z">
        <w:r w:rsidRPr="00127664" w:rsidDel="00AA2BA8">
          <w:rPr>
            <w:rFonts w:ascii="Arial" w:eastAsia="Arial" w:hAnsi="Arial" w:cs="Arial"/>
            <w:sz w:val="20"/>
            <w:szCs w:val="20"/>
          </w:rPr>
          <w:delText>q</w:delText>
        </w:r>
      </w:del>
      <w:ins w:id="729" w:author="Fong RERHANG" w:date="2021-05-13T23:39:00Z">
        <w:r w:rsidR="00AA2BA8">
          <w:rPr>
            <w:rFonts w:ascii="Arial" w:eastAsia="Arial" w:hAnsi="Arial" w:cs="Arial"/>
            <w:sz w:val="20"/>
            <w:szCs w:val="20"/>
          </w:rPr>
          <w:t>Q</w:t>
        </w:r>
      </w:ins>
      <w:r w:rsidRPr="00127664">
        <w:rPr>
          <w:rFonts w:ascii="Arial" w:eastAsia="Arial" w:hAnsi="Arial" w:cs="Arial"/>
          <w:sz w:val="20"/>
          <w:szCs w:val="20"/>
        </w:rPr>
        <w:t xml:space="preserve">hab </w:t>
      </w:r>
      <w:del w:id="730" w:author="Fong RERHANG" w:date="2021-05-13T23:39:00Z">
        <w:r w:rsidRPr="00127664" w:rsidDel="00AA2BA8">
          <w:rPr>
            <w:rFonts w:ascii="Arial" w:eastAsia="Arial" w:hAnsi="Arial" w:cs="Arial"/>
            <w:sz w:val="20"/>
            <w:szCs w:val="20"/>
          </w:rPr>
          <w:delText>n</w:delText>
        </w:r>
      </w:del>
      <w:ins w:id="731" w:author="Fong RERHANG" w:date="2021-05-13T23:39:00Z">
        <w:r w:rsidR="00AA2BA8">
          <w:rPr>
            <w:rFonts w:ascii="Arial" w:eastAsia="Arial" w:hAnsi="Arial" w:cs="Arial"/>
            <w:sz w:val="20"/>
            <w:szCs w:val="20"/>
          </w:rPr>
          <w:t>Q</w:t>
        </w:r>
      </w:ins>
      <w:r w:rsidRPr="00127664">
        <w:rPr>
          <w:rFonts w:ascii="Arial" w:eastAsia="Arial" w:hAnsi="Arial" w:cs="Arial"/>
          <w:sz w:val="20"/>
          <w:szCs w:val="20"/>
        </w:rPr>
        <w:t>ia/</w:t>
      </w:r>
      <w:r>
        <w:rPr>
          <w:rFonts w:ascii="Arial" w:eastAsia="Arial" w:hAnsi="Arial" w:cs="Arial"/>
          <w:sz w:val="20"/>
          <w:szCs w:val="20"/>
          <w:u w:val="single"/>
        </w:rPr>
        <w:t>Qhib</w:t>
      </w:r>
      <w:r w:rsidRPr="00127664">
        <w:rPr>
          <w:rFonts w:ascii="Arial" w:eastAsia="Arial" w:hAnsi="Arial" w:cs="Arial"/>
          <w:sz w:val="20"/>
          <w:szCs w:val="20"/>
        </w:rPr>
        <w:t xml:space="preserve">: </w:t>
      </w:r>
      <w:r w:rsidR="005A6939" w:rsidRPr="005A6939">
        <w:rPr>
          <w:rFonts w:ascii="Arial" w:eastAsia="Arial" w:hAnsi="Arial" w:cs="Arial"/>
          <w:i/>
          <w:iCs/>
          <w:sz w:val="20"/>
          <w:szCs w:val="20"/>
          <w:u w:val="single"/>
        </w:rPr>
        <w:t>1390/L2</w:t>
      </w:r>
      <w:r w:rsidR="005A6939">
        <w:rPr>
          <w:rFonts w:ascii="Arial" w:eastAsia="Arial" w:hAnsi="Arial" w:cs="Arial"/>
          <w:sz w:val="20"/>
          <w:szCs w:val="20"/>
          <w:u w:val="single"/>
        </w:rPr>
        <w:t xml:space="preserve"> </w:t>
      </w:r>
      <w:r w:rsidR="005A6939" w:rsidRPr="005A6939">
        <w:rPr>
          <w:rFonts w:ascii="Arial" w:eastAsia="Arial" w:hAnsi="Arial" w:cs="Arial"/>
          <w:sz w:val="20"/>
          <w:szCs w:val="20"/>
        </w:rPr>
        <w:t xml:space="preserve">          </w:t>
      </w:r>
      <w:r w:rsidRPr="00127664">
        <w:rPr>
          <w:rFonts w:ascii="Arial" w:eastAsia="Arial" w:hAnsi="Arial" w:cs="Arial"/>
          <w:sz w:val="20"/>
          <w:szCs w:val="20"/>
        </w:rPr>
        <w:t xml:space="preserve">Kev Sau Ntawv Cov </w:t>
      </w:r>
      <w:del w:id="732" w:author="Fong RERHANG" w:date="2021-05-13T23:39:00Z">
        <w:r w:rsidRPr="00127664" w:rsidDel="00AA2BA8">
          <w:rPr>
            <w:rFonts w:ascii="Arial" w:eastAsia="Arial" w:hAnsi="Arial" w:cs="Arial"/>
            <w:sz w:val="20"/>
            <w:szCs w:val="20"/>
          </w:rPr>
          <w:delText>q</w:delText>
        </w:r>
      </w:del>
      <w:ins w:id="733" w:author="Fong RERHANG" w:date="2021-05-13T23:39:00Z">
        <w:r w:rsidR="00AA2BA8">
          <w:rPr>
            <w:rFonts w:ascii="Arial" w:eastAsia="Arial" w:hAnsi="Arial" w:cs="Arial"/>
            <w:sz w:val="20"/>
            <w:szCs w:val="20"/>
          </w:rPr>
          <w:t>Q</w:t>
        </w:r>
      </w:ins>
      <w:r w:rsidRPr="00127664">
        <w:rPr>
          <w:rFonts w:ascii="Arial" w:eastAsia="Arial" w:hAnsi="Arial" w:cs="Arial"/>
          <w:sz w:val="20"/>
          <w:szCs w:val="20"/>
        </w:rPr>
        <w:t xml:space="preserve">hab </w:t>
      </w:r>
      <w:del w:id="734" w:author="Fong RERHANG" w:date="2021-05-13T23:39:00Z">
        <w:r w:rsidRPr="00127664" w:rsidDel="00AA2BA8">
          <w:rPr>
            <w:rFonts w:ascii="Arial" w:eastAsia="Arial" w:hAnsi="Arial" w:cs="Arial"/>
            <w:sz w:val="20"/>
            <w:szCs w:val="20"/>
          </w:rPr>
          <w:delText>n</w:delText>
        </w:r>
      </w:del>
      <w:ins w:id="735" w:author="Fong RERHANG" w:date="2021-05-13T23:39:00Z">
        <w:r w:rsidR="00AA2BA8">
          <w:rPr>
            <w:rFonts w:ascii="Arial" w:eastAsia="Arial" w:hAnsi="Arial" w:cs="Arial"/>
            <w:sz w:val="20"/>
            <w:szCs w:val="20"/>
          </w:rPr>
          <w:t>N</w:t>
        </w:r>
      </w:ins>
      <w:r w:rsidRPr="00127664">
        <w:rPr>
          <w:rFonts w:ascii="Arial" w:eastAsia="Arial" w:hAnsi="Arial" w:cs="Arial"/>
          <w:sz w:val="20"/>
          <w:szCs w:val="20"/>
        </w:rPr>
        <w:t>ia</w:t>
      </w:r>
      <w:del w:id="736" w:author="Fong RERHANG" w:date="2021-05-13T23:40:00Z">
        <w:r w:rsidRPr="00127664" w:rsidDel="00AA2BA8">
          <w:rPr>
            <w:rFonts w:ascii="Arial" w:eastAsia="Arial" w:hAnsi="Arial" w:cs="Arial"/>
            <w:sz w:val="20"/>
            <w:szCs w:val="20"/>
            <w:u w:val="single"/>
          </w:rPr>
          <w:delText xml:space="preserve"> </w:delText>
        </w:r>
      </w:del>
      <w:r w:rsidRPr="00127664">
        <w:rPr>
          <w:rFonts w:ascii="Arial" w:eastAsia="Arial" w:hAnsi="Arial" w:cs="Arial"/>
          <w:sz w:val="20"/>
          <w:szCs w:val="20"/>
        </w:rPr>
        <w:t>/</w:t>
      </w:r>
      <w:del w:id="737" w:author="Fong RERHANG" w:date="2021-05-13T23:40:00Z">
        <w:r w:rsidRPr="00127664" w:rsidDel="00AA2BA8">
          <w:rPr>
            <w:rFonts w:ascii="Arial" w:eastAsia="Arial" w:hAnsi="Arial" w:cs="Arial"/>
            <w:sz w:val="20"/>
            <w:szCs w:val="20"/>
          </w:rPr>
          <w:delText xml:space="preserve"> </w:delText>
        </w:r>
      </w:del>
      <w:r>
        <w:rPr>
          <w:rFonts w:ascii="Arial" w:eastAsia="Arial" w:hAnsi="Arial" w:cs="Arial"/>
          <w:sz w:val="20"/>
          <w:szCs w:val="20"/>
        </w:rPr>
        <w:t>Qhib</w:t>
      </w:r>
      <w:r w:rsidRPr="00AA2BA8">
        <w:rPr>
          <w:rFonts w:ascii="Arial" w:eastAsia="Arial" w:hAnsi="Arial" w:cs="Arial"/>
          <w:i/>
          <w:iCs/>
          <w:sz w:val="20"/>
          <w:szCs w:val="20"/>
          <w:rPrChange w:id="738" w:author="Fong RERHANG" w:date="2021-05-13T23:40:00Z">
            <w:rPr>
              <w:rFonts w:ascii="Arial" w:eastAsia="Arial" w:hAnsi="Arial" w:cs="Arial"/>
              <w:sz w:val="20"/>
              <w:szCs w:val="20"/>
            </w:rPr>
          </w:rPrChange>
        </w:rPr>
        <w:t>:</w:t>
      </w:r>
      <w:r w:rsidRPr="00AA2BA8">
        <w:rPr>
          <w:rFonts w:ascii="Arial" w:eastAsia="Arial" w:hAnsi="Arial" w:cs="Arial"/>
          <w:i/>
          <w:iCs/>
          <w:sz w:val="20"/>
          <w:szCs w:val="20"/>
          <w:u w:val="single"/>
          <w:rPrChange w:id="739" w:author="Fong RERHANG" w:date="2021-05-13T23:40:00Z">
            <w:rPr>
              <w:rFonts w:ascii="Arial" w:eastAsia="Arial" w:hAnsi="Arial" w:cs="Arial"/>
              <w:sz w:val="20"/>
              <w:szCs w:val="20"/>
              <w:u w:val="single"/>
            </w:rPr>
          </w:rPrChange>
        </w:rPr>
        <w:t xml:space="preserve"> </w:t>
      </w:r>
      <w:r w:rsidR="005A6939" w:rsidRPr="00AA2BA8">
        <w:rPr>
          <w:rFonts w:ascii="Arial" w:eastAsia="Arial" w:hAnsi="Arial" w:cs="Arial"/>
          <w:i/>
          <w:iCs/>
          <w:sz w:val="20"/>
          <w:szCs w:val="20"/>
          <w:u w:val="single"/>
          <w:rPrChange w:id="740" w:author="Fong RERHANG" w:date="2021-05-13T23:40:00Z">
            <w:rPr>
              <w:rFonts w:ascii="Arial" w:eastAsia="Arial" w:hAnsi="Arial" w:cs="Arial"/>
              <w:sz w:val="20"/>
              <w:szCs w:val="20"/>
              <w:u w:val="single"/>
            </w:rPr>
          </w:rPrChange>
        </w:rPr>
        <w:t>1399/L2</w:t>
      </w:r>
    </w:p>
    <w:p w14:paraId="7473AFCE" w14:textId="4D7F365E" w:rsidR="00CF400D" w:rsidRPr="00127664" w:rsidRDefault="00AA2BA8" w:rsidP="00CF400D">
      <w:pPr>
        <w:rPr>
          <w:rFonts w:ascii="Arial" w:eastAsia="Arial" w:hAnsi="Arial" w:cs="Arial"/>
          <w:sz w:val="20"/>
          <w:szCs w:val="20"/>
          <w:u w:val="single"/>
        </w:rPr>
      </w:pPr>
      <w:ins w:id="741" w:author="Fong RERHANG" w:date="2021-05-13T23:40:00Z">
        <w:r>
          <w:rPr>
            <w:rFonts w:ascii="Arial" w:eastAsia="Arial" w:hAnsi="Arial" w:cs="Arial"/>
            <w:sz w:val="20"/>
            <w:szCs w:val="20"/>
          </w:rPr>
          <w:t>K</w:t>
        </w:r>
      </w:ins>
      <w:ins w:id="742" w:author="Fong RERHANG" w:date="2021-05-13T23:41:00Z">
        <w:r>
          <w:rPr>
            <w:rFonts w:ascii="Arial" w:eastAsia="Arial" w:hAnsi="Arial" w:cs="Arial"/>
            <w:sz w:val="20"/>
            <w:szCs w:val="20"/>
          </w:rPr>
          <w:t>ev</w:t>
        </w:r>
      </w:ins>
      <w:r w:rsidR="00CF400D" w:rsidRPr="00127664">
        <w:rPr>
          <w:rFonts w:ascii="Arial" w:eastAsia="Arial" w:hAnsi="Arial" w:cs="Arial"/>
          <w:sz w:val="20"/>
          <w:szCs w:val="20"/>
        </w:rPr>
        <w:t xml:space="preserve"> Mloog: </w:t>
      </w:r>
      <w:r w:rsidR="001D488D" w:rsidRPr="001D488D">
        <w:rPr>
          <w:rFonts w:ascii="Calibri" w:eastAsia="Arial" w:hAnsi="Calibri" w:cs="Calibri"/>
          <w:i/>
          <w:iCs/>
          <w:sz w:val="20"/>
          <w:szCs w:val="20"/>
          <w:u w:val="single"/>
        </w:rPr>
        <w:t>Qee Yam/Nruab Nrab</w:t>
      </w:r>
      <w:r w:rsidR="001D488D" w:rsidRPr="00127664">
        <w:rPr>
          <w:rFonts w:ascii="Arial" w:eastAsia="Arial" w:hAnsi="Arial" w:cs="Arial"/>
          <w:sz w:val="20"/>
          <w:szCs w:val="20"/>
        </w:rPr>
        <w:t xml:space="preserve"> </w:t>
      </w:r>
      <w:r w:rsidR="001D488D">
        <w:rPr>
          <w:rFonts w:ascii="Arial" w:eastAsia="Arial" w:hAnsi="Arial" w:cs="Arial"/>
          <w:sz w:val="20"/>
          <w:szCs w:val="20"/>
        </w:rPr>
        <w:t xml:space="preserve">  </w:t>
      </w:r>
      <w:ins w:id="743" w:author="Fong RERHANG" w:date="2021-05-13T23:41:00Z">
        <w:r>
          <w:rPr>
            <w:rFonts w:ascii="Arial" w:eastAsia="Arial" w:hAnsi="Arial" w:cs="Arial"/>
            <w:sz w:val="20"/>
            <w:szCs w:val="20"/>
          </w:rPr>
          <w:t xml:space="preserve">Kev </w:t>
        </w:r>
      </w:ins>
      <w:r w:rsidR="00CF400D" w:rsidRPr="00127664">
        <w:rPr>
          <w:rFonts w:ascii="Arial" w:eastAsia="Arial" w:hAnsi="Arial" w:cs="Arial"/>
          <w:sz w:val="20"/>
          <w:szCs w:val="20"/>
        </w:rPr>
        <w:t>Hais</w:t>
      </w:r>
      <w:ins w:id="744" w:author="Fong RERHANG" w:date="2021-05-13T23:41:00Z">
        <w:r>
          <w:rPr>
            <w:rFonts w:ascii="Arial" w:eastAsia="Arial" w:hAnsi="Arial" w:cs="Arial"/>
            <w:sz w:val="20"/>
            <w:szCs w:val="20"/>
          </w:rPr>
          <w:t xml:space="preserve"> Lus</w:t>
        </w:r>
      </w:ins>
      <w:r w:rsidR="00CF400D" w:rsidRPr="00127664">
        <w:rPr>
          <w:rFonts w:ascii="Arial" w:eastAsia="Arial" w:hAnsi="Arial" w:cs="Arial"/>
          <w:sz w:val="20"/>
          <w:szCs w:val="20"/>
        </w:rPr>
        <w:t xml:space="preserve">: </w:t>
      </w:r>
      <w:r w:rsidR="001D488D" w:rsidRPr="001D488D">
        <w:rPr>
          <w:rFonts w:ascii="Calibri" w:eastAsia="Arial" w:hAnsi="Calibri" w:cs="Calibri"/>
          <w:i/>
          <w:iCs/>
          <w:sz w:val="20"/>
          <w:szCs w:val="20"/>
          <w:u w:val="single"/>
        </w:rPr>
        <w:t>Qee Yam/Nruab Nrab</w:t>
      </w:r>
      <w:r w:rsidR="00CF400D" w:rsidRPr="00127664">
        <w:rPr>
          <w:rFonts w:ascii="Arial" w:eastAsia="Arial" w:hAnsi="Arial" w:cs="Arial"/>
          <w:sz w:val="20"/>
          <w:szCs w:val="20"/>
        </w:rPr>
        <w:t xml:space="preserve">  </w:t>
      </w:r>
      <w:ins w:id="745" w:author="Fong RERHANG" w:date="2021-05-13T23:41:00Z">
        <w:r w:rsidR="00CD418C">
          <w:rPr>
            <w:rFonts w:ascii="Arial" w:eastAsia="Arial" w:hAnsi="Arial" w:cs="Arial"/>
            <w:sz w:val="20"/>
            <w:szCs w:val="20"/>
          </w:rPr>
          <w:t xml:space="preserve">Kev </w:t>
        </w:r>
      </w:ins>
      <w:r w:rsidR="00CF400D" w:rsidRPr="00127664">
        <w:rPr>
          <w:rFonts w:ascii="Arial" w:eastAsia="Arial" w:hAnsi="Arial" w:cs="Arial"/>
          <w:sz w:val="20"/>
          <w:szCs w:val="20"/>
        </w:rPr>
        <w:t>Nyeem:</w:t>
      </w:r>
      <w:r w:rsidR="00CF400D">
        <w:rPr>
          <w:rFonts w:ascii="Arial" w:eastAsia="Arial" w:hAnsi="Arial" w:cs="Arial"/>
          <w:sz w:val="20"/>
          <w:szCs w:val="20"/>
        </w:rPr>
        <w:t xml:space="preserve">  </w:t>
      </w:r>
      <w:r w:rsidR="001D488D" w:rsidRPr="001D488D">
        <w:rPr>
          <w:rFonts w:ascii="Calibri" w:eastAsia="Arial" w:hAnsi="Calibri" w:cs="Calibri"/>
          <w:i/>
          <w:iCs/>
          <w:sz w:val="20"/>
          <w:szCs w:val="20"/>
          <w:u w:val="single"/>
        </w:rPr>
        <w:t>Qee Yam/Nruab Nrab</w:t>
      </w:r>
      <w:r w:rsidR="001D488D">
        <w:rPr>
          <w:rFonts w:ascii="Calibri" w:eastAsia="Arial" w:hAnsi="Calibri" w:cs="Calibri"/>
          <w:i/>
          <w:iCs/>
          <w:sz w:val="20"/>
          <w:szCs w:val="20"/>
          <w:u w:val="single"/>
        </w:rPr>
        <w:t xml:space="preserve">  </w:t>
      </w:r>
      <w:r w:rsidR="00CF400D">
        <w:rPr>
          <w:rFonts w:ascii="Arial" w:eastAsia="Arial" w:hAnsi="Arial" w:cs="Arial"/>
          <w:sz w:val="20"/>
          <w:szCs w:val="20"/>
        </w:rPr>
        <w:t xml:space="preserve"> </w:t>
      </w:r>
      <w:r w:rsidR="001D488D">
        <w:rPr>
          <w:rFonts w:ascii="Arial" w:eastAsia="Arial" w:hAnsi="Arial" w:cs="Arial"/>
          <w:sz w:val="20"/>
          <w:szCs w:val="20"/>
        </w:rPr>
        <w:t xml:space="preserve">      </w:t>
      </w:r>
      <w:r w:rsidR="00CF400D">
        <w:rPr>
          <w:rFonts w:ascii="Arial" w:eastAsia="Arial" w:hAnsi="Arial" w:cs="Arial"/>
          <w:sz w:val="20"/>
          <w:szCs w:val="20"/>
        </w:rPr>
        <w:t xml:space="preserve">                                     </w:t>
      </w:r>
      <w:ins w:id="746" w:author="Fong RERHANG" w:date="2021-05-13T23:41:00Z">
        <w:r w:rsidR="00CD418C">
          <w:rPr>
            <w:rFonts w:ascii="Arial" w:eastAsia="Arial" w:hAnsi="Arial" w:cs="Arial"/>
            <w:sz w:val="20"/>
            <w:szCs w:val="20"/>
          </w:rPr>
          <w:t xml:space="preserve">Kev </w:t>
        </w:r>
      </w:ins>
      <w:r w:rsidR="00CF400D" w:rsidRPr="00127664">
        <w:rPr>
          <w:rFonts w:ascii="Arial" w:eastAsia="Arial" w:hAnsi="Arial" w:cs="Arial"/>
          <w:sz w:val="20"/>
          <w:szCs w:val="20"/>
        </w:rPr>
        <w:t>Sau:</w:t>
      </w:r>
      <w:r w:rsidR="00A00AC3">
        <w:rPr>
          <w:rFonts w:ascii="Arial" w:eastAsia="Arial" w:hAnsi="Arial" w:cs="Arial"/>
          <w:sz w:val="20"/>
          <w:szCs w:val="20"/>
        </w:rPr>
        <w:t xml:space="preserve"> </w:t>
      </w:r>
      <w:r w:rsidR="00A00AC3" w:rsidRPr="001D488D">
        <w:rPr>
          <w:rFonts w:ascii="Calibri" w:eastAsia="Arial" w:hAnsi="Calibri" w:cs="Calibri"/>
          <w:i/>
          <w:iCs/>
          <w:sz w:val="20"/>
          <w:szCs w:val="20"/>
          <w:u w:val="single"/>
        </w:rPr>
        <w:t>Qee Yam/Nruab Nrab</w:t>
      </w:r>
    </w:p>
    <w:p w14:paraId="152C64DB" w14:textId="77777777" w:rsidR="00CF400D" w:rsidRPr="008D6D6C" w:rsidRDefault="00CF400D" w:rsidP="00CF400D">
      <w:pPr>
        <w:tabs>
          <w:tab w:val="center" w:pos="5613"/>
        </w:tabs>
        <w:rPr>
          <w:rFonts w:ascii="Arial" w:eastAsia="Arial" w:hAnsi="Arial"/>
          <w:b/>
          <w:bCs/>
          <w:sz w:val="22"/>
          <w:szCs w:val="18"/>
        </w:rPr>
      </w:pPr>
      <w:r w:rsidRPr="008D6D6C">
        <w:rPr>
          <w:rFonts w:ascii="Arial" w:eastAsia="Arial" w:hAnsi="Arial"/>
          <w:b/>
          <w:bCs/>
          <w:sz w:val="22"/>
          <w:szCs w:val="18"/>
        </w:rPr>
        <w:sym w:font="Wingdings 2" w:char="F0A3"/>
      </w:r>
      <w:r>
        <w:rPr>
          <w:rFonts w:ascii="Arial" w:eastAsia="Arial" w:hAnsi="Arial"/>
          <w:b/>
          <w:bCs/>
          <w:sz w:val="22"/>
          <w:szCs w:val="18"/>
        </w:rPr>
        <w:t xml:space="preserve"> </w:t>
      </w:r>
      <w:r w:rsidRPr="00940BFE">
        <w:rPr>
          <w:rFonts w:ascii="Arial" w:eastAsia="Arial" w:hAnsi="Arial"/>
          <w:b/>
          <w:bCs/>
          <w:sz w:val="20"/>
          <w:szCs w:val="20"/>
        </w:rPr>
        <w:t>Lwm Txoj Kev Soj Ntsuam</w:t>
      </w:r>
      <w:r w:rsidRPr="00940BFE">
        <w:rPr>
          <w:rFonts w:ascii="Arial" w:eastAsia="Arial" w:hAnsi="Arial"/>
          <w:b/>
          <w:bCs/>
          <w:sz w:val="20"/>
          <w:szCs w:val="20"/>
        </w:rPr>
        <w:tab/>
      </w:r>
      <w:r w:rsidRPr="002A07E5">
        <w:rPr>
          <w:rFonts w:ascii="Arial" w:eastAsia="Arial" w:hAnsi="Arial"/>
          <w:sz w:val="20"/>
          <w:szCs w:val="20"/>
        </w:rPr>
        <w:t>Npe:</w:t>
      </w:r>
    </w:p>
    <w:p w14:paraId="6325D224" w14:textId="58CCA0AA" w:rsidR="00CF400D" w:rsidRPr="00885CFE" w:rsidRDefault="00CF400D" w:rsidP="00CF400D">
      <w:pPr>
        <w:rPr>
          <w:rFonts w:ascii="Arial" w:eastAsia="Arial" w:hAnsi="Arial"/>
          <w:sz w:val="19"/>
          <w:szCs w:val="19"/>
        </w:rPr>
      </w:pPr>
      <w:r w:rsidRPr="00885CFE">
        <w:rPr>
          <w:rFonts w:ascii="Arial" w:eastAsia="Arial" w:hAnsi="Arial"/>
          <w:sz w:val="19"/>
          <w:szCs w:val="19"/>
        </w:rPr>
        <w:t xml:space="preserve">Cov </w:t>
      </w:r>
      <w:del w:id="747" w:author="Fong RERHANG" w:date="2021-05-13T23:42:00Z">
        <w:r w:rsidRPr="00885CFE" w:rsidDel="00CD418C">
          <w:rPr>
            <w:rFonts w:ascii="Arial" w:eastAsia="Arial" w:hAnsi="Arial"/>
            <w:sz w:val="19"/>
            <w:szCs w:val="19"/>
          </w:rPr>
          <w:delText>q</w:delText>
        </w:r>
      </w:del>
      <w:ins w:id="748" w:author="Fong RERHANG" w:date="2021-05-13T23:42:00Z">
        <w:r w:rsidR="00CD418C">
          <w:rPr>
            <w:rFonts w:ascii="Arial" w:eastAsia="Arial" w:hAnsi="Arial"/>
            <w:sz w:val="19"/>
            <w:szCs w:val="19"/>
          </w:rPr>
          <w:t>Q</w:t>
        </w:r>
      </w:ins>
      <w:r w:rsidRPr="00885CFE">
        <w:rPr>
          <w:rFonts w:ascii="Arial" w:eastAsia="Arial" w:hAnsi="Arial"/>
          <w:sz w:val="19"/>
          <w:szCs w:val="19"/>
        </w:rPr>
        <w:t xml:space="preserve">hab </w:t>
      </w:r>
      <w:del w:id="749" w:author="Fong RERHANG" w:date="2021-05-13T23:42:00Z">
        <w:r w:rsidRPr="00885CFE" w:rsidDel="00CD418C">
          <w:rPr>
            <w:rFonts w:ascii="Arial" w:eastAsia="Arial" w:hAnsi="Arial"/>
            <w:sz w:val="19"/>
            <w:szCs w:val="19"/>
          </w:rPr>
          <w:delText>n</w:delText>
        </w:r>
      </w:del>
      <w:ins w:id="750" w:author="Fong RERHANG" w:date="2021-05-13T23:42:00Z">
        <w:r w:rsidR="00CD418C">
          <w:rPr>
            <w:rFonts w:ascii="Arial" w:eastAsia="Arial" w:hAnsi="Arial"/>
            <w:sz w:val="19"/>
            <w:szCs w:val="19"/>
          </w:rPr>
          <w:t>Q</w:t>
        </w:r>
      </w:ins>
      <w:r w:rsidRPr="00885CFE">
        <w:rPr>
          <w:rFonts w:ascii="Arial" w:eastAsia="Arial" w:hAnsi="Arial"/>
          <w:sz w:val="19"/>
          <w:szCs w:val="19"/>
        </w:rPr>
        <w:t>ia Tag Nrho</w:t>
      </w:r>
      <w:del w:id="751" w:author="Fong RERHANG" w:date="2021-05-13T23:42:00Z">
        <w:r w:rsidRPr="00885CFE" w:rsidDel="00CD418C">
          <w:rPr>
            <w:rFonts w:ascii="Arial" w:eastAsia="Arial" w:hAnsi="Arial"/>
            <w:sz w:val="19"/>
            <w:szCs w:val="19"/>
          </w:rPr>
          <w:delText xml:space="preserve"> </w:delText>
        </w:r>
      </w:del>
      <w:r w:rsidRPr="00885CFE">
        <w:rPr>
          <w:rFonts w:ascii="Arial" w:eastAsia="Arial" w:hAnsi="Arial"/>
          <w:sz w:val="19"/>
          <w:szCs w:val="19"/>
        </w:rPr>
        <w:t>/</w:t>
      </w:r>
      <w:del w:id="752" w:author="Fong RERHANG" w:date="2021-05-13T23:42:00Z">
        <w:r w:rsidRPr="00885CFE" w:rsidDel="00CD418C">
          <w:rPr>
            <w:rFonts w:ascii="Arial" w:eastAsia="Arial" w:hAnsi="Arial"/>
            <w:sz w:val="19"/>
            <w:szCs w:val="19"/>
          </w:rPr>
          <w:delText xml:space="preserve"> </w:delText>
        </w:r>
      </w:del>
      <w:r w:rsidRPr="00885CFE">
        <w:rPr>
          <w:rFonts w:ascii="Arial" w:eastAsia="Arial" w:hAnsi="Arial"/>
          <w:sz w:val="19"/>
          <w:szCs w:val="19"/>
        </w:rPr>
        <w:t>Qib:</w:t>
      </w:r>
      <w:r>
        <w:rPr>
          <w:rFonts w:ascii="Arial" w:eastAsia="Arial" w:hAnsi="Arial"/>
          <w:sz w:val="19"/>
          <w:szCs w:val="19"/>
        </w:rPr>
        <w:t xml:space="preserve">             </w:t>
      </w:r>
      <w:r w:rsidRPr="00885CFE">
        <w:rPr>
          <w:rFonts w:ascii="Arial" w:eastAsia="Arial" w:hAnsi="Arial"/>
          <w:sz w:val="19"/>
          <w:szCs w:val="19"/>
        </w:rPr>
        <w:t xml:space="preserve"> Mloog:           Hais</w:t>
      </w:r>
      <w:r>
        <w:rPr>
          <w:rFonts w:ascii="Arial" w:eastAsia="Arial" w:hAnsi="Arial"/>
          <w:sz w:val="19"/>
          <w:szCs w:val="19"/>
        </w:rPr>
        <w:t xml:space="preserve">      </w:t>
      </w:r>
      <w:r w:rsidRPr="00885CFE">
        <w:rPr>
          <w:rFonts w:ascii="Arial" w:eastAsia="Arial" w:hAnsi="Arial"/>
          <w:sz w:val="19"/>
          <w:szCs w:val="19"/>
        </w:rPr>
        <w:t xml:space="preserve">        </w:t>
      </w:r>
      <w:r>
        <w:rPr>
          <w:rFonts w:ascii="Arial" w:eastAsia="Arial" w:hAnsi="Arial"/>
          <w:sz w:val="19"/>
          <w:szCs w:val="19"/>
        </w:rPr>
        <w:t xml:space="preserve">              </w:t>
      </w:r>
      <w:r w:rsidRPr="00885CFE">
        <w:rPr>
          <w:rFonts w:ascii="Arial" w:eastAsia="Arial" w:hAnsi="Arial"/>
          <w:sz w:val="19"/>
          <w:szCs w:val="19"/>
        </w:rPr>
        <w:t xml:space="preserve">    Nyeem:</w:t>
      </w:r>
      <w:r>
        <w:rPr>
          <w:rFonts w:ascii="Arial" w:eastAsia="Arial" w:hAnsi="Arial"/>
          <w:sz w:val="19"/>
          <w:szCs w:val="19"/>
        </w:rPr>
        <w:t xml:space="preserve">                             </w:t>
      </w:r>
      <w:r w:rsidRPr="00885CFE">
        <w:rPr>
          <w:rFonts w:ascii="Arial" w:eastAsia="Arial" w:hAnsi="Arial"/>
          <w:sz w:val="19"/>
          <w:szCs w:val="19"/>
        </w:rPr>
        <w:t xml:space="preserve"> Sau:</w:t>
      </w:r>
    </w:p>
    <w:p w14:paraId="3CFB8BD7" w14:textId="293D605F" w:rsidR="00CF400D" w:rsidRDefault="00CF400D" w:rsidP="00CF400D">
      <w:pPr>
        <w:rPr>
          <w:rFonts w:ascii="Arial" w:eastAsia="Arial" w:hAnsi="Arial"/>
          <w:sz w:val="20"/>
          <w:szCs w:val="20"/>
        </w:rPr>
      </w:pPr>
      <w:r w:rsidRPr="00E50B8A">
        <w:rPr>
          <w:rFonts w:ascii="Arial" w:eastAsia="Arial" w:hAnsi="Arial"/>
          <w:b/>
          <w:bCs/>
          <w:sz w:val="20"/>
          <w:szCs w:val="20"/>
        </w:rPr>
        <w:t xml:space="preserve">Kuaj Kev Ntsuas </w:t>
      </w:r>
      <w:r>
        <w:rPr>
          <w:rFonts w:ascii="Arial" w:eastAsia="Arial" w:hAnsi="Arial"/>
          <w:b/>
          <w:bCs/>
          <w:sz w:val="20"/>
          <w:szCs w:val="20"/>
        </w:rPr>
        <w:t>Kev Kawm Kib Las</w:t>
      </w:r>
      <w:r w:rsidRPr="00E50B8A">
        <w:rPr>
          <w:rFonts w:ascii="Arial" w:eastAsia="Arial" w:hAnsi="Arial"/>
          <w:sz w:val="20"/>
          <w:szCs w:val="20"/>
        </w:rPr>
        <w:t xml:space="preserve"> (qib (gredes)5, 7 &amp; 9)</w:t>
      </w:r>
      <w:r w:rsidR="00E45045">
        <w:rPr>
          <w:rFonts w:ascii="Arial" w:eastAsia="Arial" w:hAnsi="Arial"/>
          <w:sz w:val="20"/>
          <w:szCs w:val="20"/>
        </w:rPr>
        <w:t>;</w:t>
      </w:r>
    </w:p>
    <w:p w14:paraId="19308C00" w14:textId="5B7FCCAE" w:rsidR="00CF400D" w:rsidRPr="000C44D3" w:rsidRDefault="00CF400D" w:rsidP="00CF400D">
      <w:pPr>
        <w:rPr>
          <w:b/>
          <w:bCs/>
          <w:sz w:val="20"/>
          <w:szCs w:val="20"/>
        </w:rPr>
      </w:pPr>
      <w:r w:rsidRPr="000C44D3">
        <w:rPr>
          <w:rFonts w:ascii="Arial" w:eastAsia="Arial" w:hAnsi="Arial"/>
          <w:b/>
          <w:bCs/>
          <w:sz w:val="20"/>
          <w:szCs w:val="20"/>
        </w:rPr>
        <w:t xml:space="preserve">Lwm Cov Kev Ntsuam Xyuas Cov Ntaub Ntawv (piv txwv li, kev ntsuas cov ntaub ntawv kawm, lwm yam kev ntsuam xyuas ntawm </w:t>
      </w:r>
      <w:r>
        <w:rPr>
          <w:rFonts w:ascii="Arial" w:eastAsia="Arial" w:hAnsi="Arial"/>
          <w:b/>
          <w:bCs/>
          <w:sz w:val="20"/>
          <w:szCs w:val="20"/>
        </w:rPr>
        <w:t xml:space="preserve">lub </w:t>
      </w:r>
      <w:ins w:id="753" w:author="Fong RERHANG" w:date="2021-05-14T08:15:00Z">
        <w:r w:rsidR="00F026DC">
          <w:rPr>
            <w:rFonts w:ascii="Arial" w:eastAsia="Arial" w:hAnsi="Arial"/>
            <w:b/>
            <w:bCs/>
            <w:sz w:val="20"/>
            <w:szCs w:val="20"/>
          </w:rPr>
          <w:t>tsev kawm</w:t>
        </w:r>
      </w:ins>
      <w:ins w:id="754" w:author="Fong RERHANG" w:date="2021-05-14T08:16:00Z">
        <w:r w:rsidR="00F026DC">
          <w:rPr>
            <w:rFonts w:ascii="Arial" w:eastAsia="Arial" w:hAnsi="Arial"/>
            <w:b/>
            <w:bCs/>
            <w:sz w:val="20"/>
            <w:szCs w:val="20"/>
          </w:rPr>
          <w:t xml:space="preserve"> </w:t>
        </w:r>
      </w:ins>
      <w:del w:id="755" w:author="Fong RERHANG" w:date="2021-05-14T08:15:00Z">
        <w:r w:rsidDel="00F026DC">
          <w:rPr>
            <w:rFonts w:ascii="Arial" w:eastAsia="Arial" w:hAnsi="Arial"/>
            <w:b/>
            <w:bCs/>
            <w:sz w:val="20"/>
            <w:szCs w:val="20"/>
          </w:rPr>
          <w:delText>nroog</w:delText>
        </w:r>
      </w:del>
      <w:r w:rsidRPr="000C44D3">
        <w:rPr>
          <w:rFonts w:ascii="Arial" w:eastAsia="Arial" w:hAnsi="Arial"/>
          <w:b/>
          <w:bCs/>
          <w:sz w:val="20"/>
          <w:szCs w:val="20"/>
        </w:rPr>
        <w:t xml:space="preserve">, thiab lwm yam) </w:t>
      </w:r>
    </w:p>
    <w:p w14:paraId="7677AE1E" w14:textId="392C9035" w:rsidR="00CF400D" w:rsidRPr="00684A88" w:rsidRDefault="00CF400D" w:rsidP="00CF400D">
      <w:pPr>
        <w:rPr>
          <w:rFonts w:ascii="Arial" w:eastAsia="Arial" w:hAnsi="Arial"/>
          <w:sz w:val="20"/>
          <w:szCs w:val="20"/>
        </w:rPr>
      </w:pPr>
      <w:r>
        <w:rPr>
          <w:rFonts w:ascii="Arial" w:eastAsia="Arial" w:hAnsi="Arial"/>
          <w:b/>
          <w:bCs/>
          <w:sz w:val="20"/>
          <w:szCs w:val="20"/>
        </w:rPr>
        <w:t>Hnub Ntawm Kev Hnov Lus</w:t>
      </w:r>
      <w:r w:rsidRPr="00684A88">
        <w:rPr>
          <w:rFonts w:ascii="Arial" w:eastAsia="Arial" w:hAnsi="Arial"/>
          <w:b/>
          <w:bCs/>
          <w:sz w:val="20"/>
          <w:szCs w:val="20"/>
        </w:rPr>
        <w:t>:</w:t>
      </w:r>
      <w:r w:rsidRPr="00684A88">
        <w:rPr>
          <w:rFonts w:ascii="Arial" w:eastAsia="Arial" w:hAnsi="Arial"/>
          <w:sz w:val="20"/>
          <w:szCs w:val="20"/>
        </w:rPr>
        <w:t xml:space="preserve"> </w:t>
      </w:r>
      <w:r w:rsidR="00960E89">
        <w:rPr>
          <w:rFonts w:ascii="Arial" w:eastAsia="Arial" w:hAnsi="Arial"/>
          <w:i/>
          <w:iCs/>
          <w:sz w:val="20"/>
          <w:szCs w:val="20"/>
          <w:u w:val="single"/>
        </w:rPr>
        <w:t>3/8/2018</w:t>
      </w:r>
      <w:r w:rsidRPr="00684A88">
        <w:rPr>
          <w:rFonts w:ascii="Arial" w:eastAsia="Arial" w:hAnsi="Arial"/>
          <w:sz w:val="20"/>
          <w:szCs w:val="20"/>
        </w:rPr>
        <w:t xml:space="preserve"> </w:t>
      </w:r>
      <w:r w:rsidR="004C0583">
        <w:rPr>
          <w:rFonts w:ascii="Arial" w:eastAsia="Arial" w:hAnsi="Arial"/>
          <w:sz w:val="20"/>
          <w:szCs w:val="20"/>
        </w:rPr>
        <w:sym w:font="Wingdings 2" w:char="F052"/>
      </w:r>
      <w:r w:rsidR="004C0583">
        <w:rPr>
          <w:rFonts w:ascii="Arial" w:eastAsia="Arial" w:hAnsi="Arial"/>
          <w:sz w:val="20"/>
          <w:szCs w:val="20"/>
        </w:rPr>
        <w:t xml:space="preserve"> </w:t>
      </w:r>
      <w:r w:rsidRPr="00684A88">
        <w:rPr>
          <w:rFonts w:ascii="Arial" w:eastAsia="Arial" w:hAnsi="Arial"/>
          <w:sz w:val="20"/>
          <w:szCs w:val="20"/>
        </w:rPr>
        <w:t xml:space="preserve">Dhau      </w:t>
      </w:r>
      <w:r w:rsidRPr="00684A88">
        <w:rPr>
          <w:rFonts w:ascii="Arial" w:eastAsia="Arial" w:hAnsi="Arial"/>
          <w:sz w:val="20"/>
          <w:szCs w:val="20"/>
        </w:rPr>
        <w:sym w:font="Wingdings 2" w:char="F0A3"/>
      </w:r>
      <w:r w:rsidRPr="00684A88">
        <w:rPr>
          <w:rFonts w:ascii="Arial" w:eastAsia="Arial" w:hAnsi="Arial"/>
          <w:sz w:val="20"/>
          <w:szCs w:val="20"/>
        </w:rPr>
        <w:t xml:space="preserve">Tsis </w:t>
      </w:r>
      <w:del w:id="756" w:author="Fong RERHANG" w:date="2021-05-14T08:17:00Z">
        <w:r w:rsidRPr="00684A88" w:rsidDel="00F026DC">
          <w:rPr>
            <w:rFonts w:ascii="Arial" w:eastAsia="Arial" w:hAnsi="Arial"/>
            <w:sz w:val="20"/>
            <w:szCs w:val="20"/>
          </w:rPr>
          <w:delText>d</w:delText>
        </w:r>
      </w:del>
      <w:ins w:id="757" w:author="Fong RERHANG" w:date="2021-05-14T08:17:00Z">
        <w:r w:rsidR="00F026DC">
          <w:rPr>
            <w:rFonts w:ascii="Arial" w:eastAsia="Arial" w:hAnsi="Arial"/>
            <w:sz w:val="20"/>
            <w:szCs w:val="20"/>
          </w:rPr>
          <w:t>D</w:t>
        </w:r>
      </w:ins>
      <w:r w:rsidRPr="00684A88">
        <w:rPr>
          <w:rFonts w:ascii="Arial" w:eastAsia="Arial" w:hAnsi="Arial"/>
          <w:sz w:val="20"/>
          <w:szCs w:val="20"/>
        </w:rPr>
        <w:t xml:space="preserve">hau       </w:t>
      </w:r>
      <w:r w:rsidR="004C0583">
        <w:rPr>
          <w:rFonts w:ascii="Arial" w:eastAsia="Arial" w:hAnsi="Arial"/>
          <w:sz w:val="20"/>
          <w:szCs w:val="20"/>
        </w:rPr>
        <w:sym w:font="Wingdings 2" w:char="F0A3"/>
      </w:r>
      <w:r w:rsidRPr="00684A88">
        <w:rPr>
          <w:rFonts w:ascii="Arial" w:eastAsia="Arial" w:hAnsi="Arial"/>
          <w:sz w:val="20"/>
          <w:szCs w:val="20"/>
        </w:rPr>
        <w:t xml:space="preserve">Lwm </w:t>
      </w:r>
      <w:r>
        <w:rPr>
          <w:rFonts w:ascii="Arial" w:eastAsia="Arial" w:hAnsi="Arial"/>
          <w:sz w:val="20"/>
          <w:szCs w:val="20"/>
        </w:rPr>
        <w:t xml:space="preserve">Yam </w:t>
      </w:r>
    </w:p>
    <w:p w14:paraId="685FB819" w14:textId="337B6DA1" w:rsidR="00CF400D" w:rsidRPr="00684A88" w:rsidRDefault="00CF400D" w:rsidP="00CF400D">
      <w:pPr>
        <w:rPr>
          <w:rFonts w:ascii="Arial" w:eastAsia="Arial" w:hAnsi="Arial"/>
          <w:i/>
          <w:iCs/>
          <w:sz w:val="20"/>
          <w:szCs w:val="20"/>
          <w:u w:val="single"/>
        </w:rPr>
      </w:pPr>
      <w:r w:rsidRPr="00684A88">
        <w:rPr>
          <w:rFonts w:ascii="Arial" w:eastAsia="Arial" w:hAnsi="Arial"/>
          <w:b/>
          <w:bCs/>
          <w:sz w:val="20"/>
          <w:szCs w:val="20"/>
        </w:rPr>
        <w:t>Hnub</w:t>
      </w:r>
      <w:r>
        <w:rPr>
          <w:rFonts w:ascii="Arial" w:eastAsia="Arial" w:hAnsi="Arial"/>
          <w:b/>
          <w:bCs/>
          <w:sz w:val="20"/>
          <w:szCs w:val="20"/>
        </w:rPr>
        <w:t xml:space="preserve"> Ntawm Kev Saib Pom</w:t>
      </w:r>
      <w:r w:rsidRPr="00684A88">
        <w:rPr>
          <w:rFonts w:ascii="Arial" w:eastAsia="Arial" w:hAnsi="Arial"/>
          <w:b/>
          <w:bCs/>
          <w:sz w:val="20"/>
          <w:szCs w:val="20"/>
        </w:rPr>
        <w:t>:</w:t>
      </w:r>
      <w:r w:rsidRPr="00684A88">
        <w:rPr>
          <w:rFonts w:ascii="Arial" w:eastAsia="Arial" w:hAnsi="Arial"/>
          <w:sz w:val="20"/>
          <w:szCs w:val="20"/>
        </w:rPr>
        <w:t xml:space="preserve"> </w:t>
      </w:r>
      <w:r w:rsidR="004C0583">
        <w:rPr>
          <w:rFonts w:ascii="Arial" w:eastAsia="Arial" w:hAnsi="Arial"/>
          <w:i/>
          <w:iCs/>
          <w:sz w:val="20"/>
          <w:szCs w:val="20"/>
          <w:u w:val="single"/>
        </w:rPr>
        <w:t>3/8/2018</w:t>
      </w:r>
      <w:r w:rsidRPr="00684A88">
        <w:rPr>
          <w:rFonts w:ascii="Arial" w:eastAsia="Arial" w:hAnsi="Arial"/>
          <w:sz w:val="20"/>
          <w:szCs w:val="20"/>
        </w:rPr>
        <w:t xml:space="preserve"> </w:t>
      </w:r>
      <w:r w:rsidR="004C0583">
        <w:rPr>
          <w:rFonts w:ascii="Arial" w:eastAsia="Arial" w:hAnsi="Arial"/>
          <w:sz w:val="20"/>
          <w:szCs w:val="20"/>
        </w:rPr>
        <w:sym w:font="Wingdings 2" w:char="F052"/>
      </w:r>
      <w:r w:rsidR="004C0583">
        <w:rPr>
          <w:rFonts w:ascii="Arial" w:eastAsia="Arial" w:hAnsi="Arial"/>
          <w:sz w:val="20"/>
          <w:szCs w:val="20"/>
        </w:rPr>
        <w:t xml:space="preserve"> </w:t>
      </w:r>
      <w:r w:rsidRPr="00684A88">
        <w:rPr>
          <w:rFonts w:ascii="Arial" w:eastAsia="Arial" w:hAnsi="Arial"/>
          <w:sz w:val="20"/>
          <w:szCs w:val="20"/>
        </w:rPr>
        <w:t>Dhau</w:t>
      </w:r>
      <w:r w:rsidR="004C0583">
        <w:rPr>
          <w:rFonts w:ascii="Arial" w:eastAsia="Arial" w:hAnsi="Arial"/>
          <w:sz w:val="20"/>
          <w:szCs w:val="20"/>
        </w:rPr>
        <w:t xml:space="preserve">      </w:t>
      </w:r>
      <w:r>
        <w:rPr>
          <w:rFonts w:ascii="Arial" w:eastAsia="Arial" w:hAnsi="Arial"/>
          <w:sz w:val="20"/>
          <w:szCs w:val="20"/>
        </w:rPr>
        <w:sym w:font="Wingdings 2" w:char="F0A3"/>
      </w:r>
      <w:r w:rsidRPr="00684A88">
        <w:rPr>
          <w:rFonts w:ascii="Arial" w:eastAsia="Arial" w:hAnsi="Arial"/>
          <w:sz w:val="20"/>
          <w:szCs w:val="20"/>
        </w:rPr>
        <w:t xml:space="preserve">Tsis Dhau </w:t>
      </w:r>
      <w:r w:rsidR="004C0583">
        <w:rPr>
          <w:rFonts w:ascii="Arial" w:eastAsia="Arial" w:hAnsi="Arial"/>
          <w:sz w:val="20"/>
          <w:szCs w:val="20"/>
        </w:rPr>
        <w:t xml:space="preserve">     </w:t>
      </w:r>
      <w:r w:rsidR="004C0583">
        <w:rPr>
          <w:rFonts w:ascii="Arial" w:eastAsia="Arial" w:hAnsi="Arial"/>
          <w:sz w:val="20"/>
          <w:szCs w:val="20"/>
        </w:rPr>
        <w:sym w:font="Wingdings 2" w:char="F0A3"/>
      </w:r>
      <w:r>
        <w:rPr>
          <w:rFonts w:ascii="Arial" w:eastAsia="Arial" w:hAnsi="Arial"/>
          <w:sz w:val="20"/>
          <w:szCs w:val="20"/>
        </w:rPr>
        <w:t xml:space="preserve"> </w:t>
      </w:r>
      <w:r w:rsidRPr="00684A88">
        <w:rPr>
          <w:rFonts w:ascii="Arial" w:eastAsia="Arial" w:hAnsi="Arial"/>
          <w:sz w:val="20"/>
          <w:szCs w:val="20"/>
        </w:rPr>
        <w:t xml:space="preserve">Lwm </w:t>
      </w:r>
      <w:r>
        <w:rPr>
          <w:rFonts w:ascii="Arial" w:eastAsia="Arial" w:hAnsi="Arial"/>
          <w:sz w:val="20"/>
          <w:szCs w:val="20"/>
        </w:rPr>
        <w:t>Yam</w:t>
      </w:r>
      <w:r>
        <w:rPr>
          <w:rFonts w:ascii="Arial" w:eastAsia="Arial" w:hAnsi="Arial"/>
          <w:i/>
          <w:iCs/>
          <w:sz w:val="20"/>
          <w:szCs w:val="20"/>
          <w:u w:val="single"/>
        </w:rPr>
        <w:t xml:space="preserve"> </w:t>
      </w:r>
    </w:p>
    <w:p w14:paraId="3B267305" w14:textId="41145B9F" w:rsidR="00CF400D" w:rsidRDefault="00CF400D" w:rsidP="00CF400D">
      <w:pPr>
        <w:rPr>
          <w:rFonts w:ascii="Arial" w:eastAsia="Arial" w:hAnsi="Arial"/>
          <w:b/>
          <w:bCs/>
          <w:sz w:val="20"/>
          <w:szCs w:val="20"/>
        </w:rPr>
      </w:pPr>
      <w:r w:rsidRPr="0018748A">
        <w:rPr>
          <w:rFonts w:ascii="Arial" w:eastAsia="Arial" w:hAnsi="Arial"/>
          <w:b/>
          <w:bCs/>
          <w:sz w:val="20"/>
          <w:szCs w:val="20"/>
        </w:rPr>
        <w:t>Ua</w:t>
      </w:r>
      <w:r>
        <w:rPr>
          <w:rFonts w:ascii="Arial" w:eastAsia="Arial" w:hAnsi="Arial"/>
          <w:b/>
          <w:bCs/>
          <w:sz w:val="20"/>
          <w:szCs w:val="20"/>
        </w:rPr>
        <w:t xml:space="preserve"> </w:t>
      </w:r>
      <w:r w:rsidRPr="0018748A">
        <w:rPr>
          <w:rFonts w:ascii="Arial" w:eastAsia="Arial" w:hAnsi="Arial"/>
          <w:b/>
          <w:bCs/>
          <w:sz w:val="20"/>
          <w:szCs w:val="20"/>
        </w:rPr>
        <w:t>ntej</w:t>
      </w:r>
      <w:r>
        <w:rPr>
          <w:rFonts w:ascii="Arial" w:eastAsia="Arial" w:hAnsi="Arial"/>
          <w:b/>
          <w:bCs/>
          <w:sz w:val="20"/>
          <w:szCs w:val="20"/>
        </w:rPr>
        <w:t xml:space="preserve"> kawm ntawv</w:t>
      </w:r>
      <w:del w:id="758" w:author="Fong RERHANG" w:date="2021-05-14T08:17:00Z">
        <w:r w:rsidRPr="0018748A" w:rsidDel="00F026DC">
          <w:rPr>
            <w:rFonts w:ascii="Arial" w:eastAsia="Arial" w:hAnsi="Arial"/>
            <w:b/>
            <w:bCs/>
            <w:sz w:val="20"/>
            <w:szCs w:val="20"/>
          </w:rPr>
          <w:delText xml:space="preserve"> </w:delText>
        </w:r>
      </w:del>
      <w:r w:rsidRPr="0018748A">
        <w:rPr>
          <w:rFonts w:ascii="Arial" w:eastAsia="Arial" w:hAnsi="Arial"/>
          <w:b/>
          <w:bCs/>
          <w:sz w:val="20"/>
          <w:szCs w:val="20"/>
        </w:rPr>
        <w:t>/</w:t>
      </w:r>
      <w:del w:id="759" w:author="Fong RERHANG" w:date="2021-05-14T08:17:00Z">
        <w:r w:rsidRPr="0018748A" w:rsidDel="00F026DC">
          <w:rPr>
            <w:rFonts w:ascii="Arial" w:eastAsia="Arial" w:hAnsi="Arial"/>
            <w:b/>
            <w:bCs/>
            <w:sz w:val="20"/>
            <w:szCs w:val="20"/>
          </w:rPr>
          <w:delText xml:space="preserve"> </w:delText>
        </w:r>
      </w:del>
      <w:r>
        <w:rPr>
          <w:rFonts w:ascii="Arial" w:eastAsia="Arial" w:hAnsi="Arial"/>
          <w:b/>
          <w:bCs/>
          <w:sz w:val="20"/>
          <w:szCs w:val="20"/>
        </w:rPr>
        <w:t>kawm ntawv</w:t>
      </w:r>
      <w:del w:id="760" w:author="Fong RERHANG" w:date="2021-05-14T08:17:00Z">
        <w:r w:rsidDel="00F026DC">
          <w:rPr>
            <w:rFonts w:ascii="Arial" w:eastAsia="Arial" w:hAnsi="Arial"/>
            <w:b/>
            <w:bCs/>
            <w:sz w:val="20"/>
            <w:szCs w:val="20"/>
          </w:rPr>
          <w:delText xml:space="preserve"> </w:delText>
        </w:r>
      </w:del>
      <w:r w:rsidRPr="0018748A">
        <w:rPr>
          <w:rFonts w:ascii="Arial" w:eastAsia="Arial" w:hAnsi="Arial"/>
          <w:b/>
          <w:bCs/>
          <w:sz w:val="20"/>
          <w:szCs w:val="20"/>
        </w:rPr>
        <w:t>/</w:t>
      </w:r>
      <w:del w:id="761" w:author="Fong RERHANG" w:date="2021-05-14T08:17:00Z">
        <w:r w:rsidRPr="0018748A" w:rsidDel="00F026DC">
          <w:rPr>
            <w:rFonts w:ascii="Arial" w:eastAsia="Arial" w:hAnsi="Arial"/>
            <w:b/>
            <w:bCs/>
            <w:sz w:val="20"/>
            <w:szCs w:val="20"/>
          </w:rPr>
          <w:delText xml:space="preserve"> </w:delText>
        </w:r>
      </w:del>
      <w:r w:rsidRPr="0018748A">
        <w:rPr>
          <w:rFonts w:ascii="Arial" w:eastAsia="Arial" w:hAnsi="Arial"/>
          <w:b/>
          <w:bCs/>
          <w:sz w:val="20"/>
          <w:szCs w:val="20"/>
        </w:rPr>
        <w:t>Kev Txawj Ua Hauj</w:t>
      </w:r>
      <w:r>
        <w:rPr>
          <w:rFonts w:ascii="Arial" w:eastAsia="Arial" w:hAnsi="Arial"/>
          <w:b/>
          <w:bCs/>
          <w:sz w:val="20"/>
          <w:szCs w:val="20"/>
        </w:rPr>
        <w:t xml:space="preserve"> </w:t>
      </w:r>
      <w:r w:rsidRPr="0018748A">
        <w:rPr>
          <w:rFonts w:ascii="Arial" w:eastAsia="Arial" w:hAnsi="Arial"/>
          <w:b/>
          <w:bCs/>
          <w:sz w:val="20"/>
          <w:szCs w:val="20"/>
        </w:rPr>
        <w:t>lwm</w:t>
      </w:r>
    </w:p>
    <w:p w14:paraId="556DA08B" w14:textId="4BB36315" w:rsidR="005D25EE" w:rsidRPr="00096B62" w:rsidRDefault="005D25EE" w:rsidP="005D25EE">
      <w:pPr>
        <w:rPr>
          <w:rFonts w:ascii="Calibri" w:eastAsia="Arial" w:hAnsi="Calibri" w:cs="Calibri"/>
          <w:i/>
          <w:iCs/>
          <w:sz w:val="20"/>
          <w:szCs w:val="20"/>
        </w:rPr>
      </w:pPr>
      <w:r w:rsidRPr="00096B62">
        <w:rPr>
          <w:rFonts w:ascii="Calibri" w:eastAsia="Arial" w:hAnsi="Calibri" w:cs="Calibri"/>
          <w:i/>
          <w:iCs/>
          <w:sz w:val="20"/>
          <w:szCs w:val="20"/>
        </w:rPr>
        <w:t>Nalee Kuv-Npaj Nyeem Ntawv: Kev Ntsuas 1 = 385</w:t>
      </w:r>
      <w:r w:rsidR="006929A3" w:rsidRPr="00096B62">
        <w:rPr>
          <w:rFonts w:ascii="Calibri" w:eastAsia="Arial" w:hAnsi="Calibri" w:cs="Calibri"/>
          <w:i/>
          <w:iCs/>
          <w:sz w:val="20"/>
          <w:szCs w:val="20"/>
        </w:rPr>
        <w:t xml:space="preserve"> me nyuam yaus </w:t>
      </w:r>
      <w:r w:rsidRPr="00096B62">
        <w:rPr>
          <w:rFonts w:ascii="Calibri" w:eastAsia="Arial" w:hAnsi="Calibri" w:cs="Calibri"/>
          <w:i/>
          <w:iCs/>
          <w:sz w:val="20"/>
          <w:szCs w:val="20"/>
        </w:rPr>
        <w:t xml:space="preserve">Kev Ntsuas 2 = 339 Hnub Tawm </w:t>
      </w:r>
      <w:r w:rsidR="006929A3" w:rsidRPr="00096B62">
        <w:rPr>
          <w:rFonts w:ascii="Calibri" w:eastAsia="Arial" w:hAnsi="Calibri" w:cs="Calibri"/>
          <w:i/>
          <w:iCs/>
          <w:sz w:val="20"/>
          <w:szCs w:val="20"/>
        </w:rPr>
        <w:t>me nyuam yaus</w:t>
      </w:r>
    </w:p>
    <w:p w14:paraId="4D175BC9" w14:textId="112D228F" w:rsidR="00CF400D" w:rsidRPr="00096B62" w:rsidRDefault="005D25EE" w:rsidP="005D25EE">
      <w:pPr>
        <w:rPr>
          <w:rFonts w:ascii="Calibri" w:eastAsia="Arial" w:hAnsi="Calibri" w:cs="Calibri"/>
          <w:i/>
          <w:iCs/>
          <w:sz w:val="20"/>
          <w:szCs w:val="20"/>
        </w:rPr>
      </w:pPr>
      <w:r w:rsidRPr="00096B62">
        <w:rPr>
          <w:rFonts w:ascii="Calibri" w:eastAsia="Arial" w:hAnsi="Calibri" w:cs="Calibri"/>
          <w:i/>
          <w:iCs/>
          <w:sz w:val="20"/>
          <w:szCs w:val="20"/>
        </w:rPr>
        <w:t xml:space="preserve">Lej: Kev </w:t>
      </w:r>
      <w:r w:rsidR="001A3008" w:rsidRPr="00096B62">
        <w:rPr>
          <w:rFonts w:ascii="Calibri" w:eastAsia="Arial" w:hAnsi="Calibri" w:cs="Calibri"/>
          <w:i/>
          <w:iCs/>
          <w:sz w:val="20"/>
          <w:szCs w:val="20"/>
        </w:rPr>
        <w:t>Ntsuas</w:t>
      </w:r>
      <w:r w:rsidRPr="00096B62">
        <w:rPr>
          <w:rFonts w:ascii="Calibri" w:eastAsia="Arial" w:hAnsi="Calibri" w:cs="Calibri"/>
          <w:i/>
          <w:iCs/>
          <w:sz w:val="20"/>
          <w:szCs w:val="20"/>
        </w:rPr>
        <w:t xml:space="preserve"> 1 = 352 </w:t>
      </w:r>
      <w:r w:rsidR="006929A3" w:rsidRPr="00096B62">
        <w:rPr>
          <w:rFonts w:ascii="Calibri" w:eastAsia="Arial" w:hAnsi="Calibri" w:cs="Calibri"/>
          <w:i/>
          <w:iCs/>
          <w:sz w:val="20"/>
          <w:szCs w:val="20"/>
        </w:rPr>
        <w:t>me nyuam yaus</w:t>
      </w:r>
      <w:r w:rsidRPr="00096B62">
        <w:rPr>
          <w:rFonts w:ascii="Calibri" w:eastAsia="Arial" w:hAnsi="Calibri" w:cs="Calibri"/>
          <w:i/>
          <w:iCs/>
          <w:sz w:val="20"/>
          <w:szCs w:val="20"/>
        </w:rPr>
        <w:t xml:space="preserve"> Kev Ntsuas 2 = 336 Hnub Tawm </w:t>
      </w:r>
      <w:r w:rsidR="006929A3" w:rsidRPr="00096B62">
        <w:rPr>
          <w:rFonts w:ascii="Calibri" w:eastAsia="Arial" w:hAnsi="Calibri" w:cs="Calibri"/>
          <w:i/>
          <w:iCs/>
          <w:sz w:val="20"/>
          <w:szCs w:val="20"/>
        </w:rPr>
        <w:t>me nyuam yaus</w:t>
      </w:r>
    </w:p>
    <w:p w14:paraId="318B0453" w14:textId="77777777" w:rsidR="004C7E96" w:rsidRDefault="004C7E96" w:rsidP="005D25EE">
      <w:pPr>
        <w:rPr>
          <w:rFonts w:ascii="Arial" w:eastAsia="Arial" w:hAnsi="Arial"/>
          <w:i/>
          <w:iCs/>
          <w:sz w:val="20"/>
          <w:szCs w:val="20"/>
        </w:rPr>
      </w:pPr>
    </w:p>
    <w:p w14:paraId="1A735612" w14:textId="4D35065E" w:rsidR="004C7E96" w:rsidRPr="00096B62" w:rsidRDefault="004C7E96" w:rsidP="004C7E96">
      <w:pPr>
        <w:rPr>
          <w:rFonts w:ascii="Calibri" w:eastAsia="Arial" w:hAnsi="Calibri" w:cs="Calibri"/>
          <w:i/>
          <w:iCs/>
          <w:sz w:val="20"/>
          <w:szCs w:val="20"/>
        </w:rPr>
      </w:pPr>
      <w:r w:rsidRPr="00096B62">
        <w:rPr>
          <w:rFonts w:ascii="Calibri" w:eastAsia="Arial" w:hAnsi="Calibri" w:cs="Calibri"/>
          <w:i/>
          <w:iCs/>
          <w:sz w:val="20"/>
          <w:szCs w:val="20"/>
        </w:rPr>
        <w:t>HFWords: 49/64 thawj ib nrab thiab 22/60 ib nrab xyoo.</w:t>
      </w:r>
    </w:p>
    <w:p w14:paraId="78F10A2E" w14:textId="5192BCC0" w:rsidR="004C7E96" w:rsidRPr="00096B62" w:rsidRDefault="004C7E96" w:rsidP="004C7E96">
      <w:pPr>
        <w:rPr>
          <w:rFonts w:ascii="Calibri" w:eastAsia="Arial" w:hAnsi="Calibri" w:cs="Calibri"/>
          <w:i/>
          <w:iCs/>
          <w:sz w:val="20"/>
          <w:szCs w:val="20"/>
        </w:rPr>
      </w:pPr>
      <w:r w:rsidRPr="00096B62">
        <w:rPr>
          <w:rFonts w:ascii="Calibri" w:eastAsia="Arial" w:hAnsi="Calibri" w:cs="Calibri"/>
          <w:i/>
          <w:iCs/>
          <w:sz w:val="20"/>
          <w:szCs w:val="20"/>
        </w:rPr>
        <w:t xml:space="preserve">Ua Zaum Ib </w:t>
      </w:r>
      <w:r w:rsidR="00D06EF1" w:rsidRPr="00096B62">
        <w:rPr>
          <w:rFonts w:ascii="Calibri" w:eastAsia="Arial" w:hAnsi="Calibri" w:cs="Calibri"/>
          <w:i/>
          <w:iCs/>
          <w:sz w:val="20"/>
          <w:szCs w:val="20"/>
        </w:rPr>
        <w:t>Qhib</w:t>
      </w:r>
      <w:r w:rsidRPr="00096B62">
        <w:rPr>
          <w:rFonts w:ascii="Calibri" w:eastAsia="Arial" w:hAnsi="Calibri" w:cs="Calibri"/>
          <w:i/>
          <w:iCs/>
          <w:sz w:val="20"/>
          <w:szCs w:val="20"/>
        </w:rPr>
        <w:t xml:space="preserve"> Ib = </w:t>
      </w:r>
      <w:r w:rsidR="00D06EF1" w:rsidRPr="00096B62">
        <w:rPr>
          <w:rFonts w:ascii="Calibri" w:eastAsia="Arial" w:hAnsi="Calibri" w:cs="Calibri"/>
          <w:i/>
          <w:iCs/>
          <w:sz w:val="20"/>
          <w:szCs w:val="20"/>
        </w:rPr>
        <w:t xml:space="preserve">Qauv Tsis Tau </w:t>
      </w:r>
      <w:r w:rsidRPr="00096B62">
        <w:rPr>
          <w:rFonts w:ascii="Calibri" w:eastAsia="Arial" w:hAnsi="Calibri" w:cs="Calibri"/>
          <w:i/>
          <w:iCs/>
          <w:sz w:val="20"/>
          <w:szCs w:val="20"/>
        </w:rPr>
        <w:t xml:space="preserve">&amp; Thib 2 Ib Nrab Sib Nraus = </w:t>
      </w:r>
      <w:r w:rsidR="00D06EF1" w:rsidRPr="00096B62">
        <w:rPr>
          <w:rFonts w:ascii="Calibri" w:eastAsia="Arial" w:hAnsi="Calibri" w:cs="Calibri"/>
          <w:i/>
          <w:iCs/>
          <w:sz w:val="20"/>
          <w:szCs w:val="20"/>
        </w:rPr>
        <w:t>Qauv Txuj</w:t>
      </w:r>
    </w:p>
    <w:p w14:paraId="055FEE5E" w14:textId="5BEB69F9" w:rsidR="00714AB9" w:rsidRPr="0018732A" w:rsidRDefault="00B50981" w:rsidP="0018732A">
      <w:pPr>
        <w:jc w:val="both"/>
        <w:rPr>
          <w:rFonts w:ascii="Calibri" w:eastAsia="Arial" w:hAnsi="Calibri" w:cs="Calibri"/>
          <w:i/>
          <w:iCs/>
          <w:sz w:val="20"/>
          <w:szCs w:val="20"/>
        </w:rPr>
      </w:pPr>
      <w:r w:rsidRPr="0018732A">
        <w:rPr>
          <w:rFonts w:ascii="Calibri" w:eastAsia="Arial" w:hAnsi="Calibri" w:cs="Calibri"/>
          <w:i/>
          <w:iCs/>
          <w:sz w:val="20"/>
          <w:szCs w:val="20"/>
        </w:rPr>
        <w:t>Nalee tau tuaj koom nrog Zoom txhua hnub. Nws koom nrog tam sim no thiab ua tau zoo nrog rau kev kawm asynchronous thaum nws xav</w:t>
      </w:r>
      <w:r w:rsidR="00D643EB">
        <w:rPr>
          <w:rFonts w:ascii="Calibri" w:eastAsia="Arial" w:hAnsi="Calibri" w:cs="Calibri"/>
          <w:i/>
          <w:iCs/>
          <w:sz w:val="20"/>
          <w:szCs w:val="20"/>
        </w:rPr>
        <w:t xml:space="preserve"> tau</w:t>
      </w:r>
      <w:r w:rsidRPr="0018732A">
        <w:rPr>
          <w:rFonts w:ascii="Calibri" w:eastAsia="Arial" w:hAnsi="Calibri" w:cs="Calibri"/>
          <w:i/>
          <w:iCs/>
          <w:sz w:val="20"/>
          <w:szCs w:val="20"/>
        </w:rPr>
        <w:t xml:space="preserve">. Nws tsis ua </w:t>
      </w:r>
      <w:r w:rsidR="00D643EB">
        <w:rPr>
          <w:rFonts w:ascii="Calibri" w:eastAsia="Arial" w:hAnsi="Calibri" w:cs="Calibri"/>
          <w:i/>
          <w:iCs/>
          <w:sz w:val="20"/>
          <w:szCs w:val="20"/>
        </w:rPr>
        <w:t>hauj lwm haum tsev</w:t>
      </w:r>
      <w:r w:rsidRPr="0018732A">
        <w:rPr>
          <w:rFonts w:ascii="Calibri" w:eastAsia="Arial" w:hAnsi="Calibri" w:cs="Calibri"/>
          <w:i/>
          <w:iCs/>
          <w:sz w:val="20"/>
          <w:szCs w:val="20"/>
        </w:rPr>
        <w:t xml:space="preserve"> nyob rau txhua hnub</w:t>
      </w:r>
      <w:ins w:id="762" w:author="Fong RERHANG" w:date="2021-05-14T08:20:00Z">
        <w:r w:rsidR="00F026DC">
          <w:rPr>
            <w:rFonts w:ascii="Calibri" w:eastAsia="Arial" w:hAnsi="Calibri" w:cs="Calibri"/>
            <w:i/>
            <w:iCs/>
            <w:sz w:val="20"/>
            <w:szCs w:val="20"/>
          </w:rPr>
          <w:t xml:space="preserve"> so</w:t>
        </w:r>
      </w:ins>
      <w:r w:rsidRPr="0018732A">
        <w:rPr>
          <w:rFonts w:ascii="Calibri" w:eastAsia="Arial" w:hAnsi="Calibri" w:cs="Calibri"/>
          <w:i/>
          <w:iCs/>
          <w:sz w:val="20"/>
          <w:szCs w:val="20"/>
        </w:rPr>
        <w:t>. Nalee yuav tsum ua hauj</w:t>
      </w:r>
      <w:r w:rsidR="00D643EB">
        <w:rPr>
          <w:rFonts w:ascii="Calibri" w:eastAsia="Arial" w:hAnsi="Calibri" w:cs="Calibri"/>
          <w:i/>
          <w:iCs/>
          <w:sz w:val="20"/>
          <w:szCs w:val="20"/>
        </w:rPr>
        <w:t xml:space="preserve"> </w:t>
      </w:r>
      <w:r w:rsidRPr="0018732A">
        <w:rPr>
          <w:rFonts w:ascii="Calibri" w:eastAsia="Arial" w:hAnsi="Calibri" w:cs="Calibri"/>
          <w:i/>
          <w:iCs/>
          <w:sz w:val="20"/>
          <w:szCs w:val="20"/>
        </w:rPr>
        <w:t>lwm tus cwj pwm zoo hauv chav kawm. Nws yog tawv ncauj thaum thov kom ua nws txoj hauj</w:t>
      </w:r>
      <w:r w:rsidR="00D643EB">
        <w:rPr>
          <w:rFonts w:ascii="Calibri" w:eastAsia="Arial" w:hAnsi="Calibri" w:cs="Calibri"/>
          <w:i/>
          <w:iCs/>
          <w:sz w:val="20"/>
          <w:szCs w:val="20"/>
        </w:rPr>
        <w:t xml:space="preserve"> </w:t>
      </w:r>
      <w:r w:rsidRPr="0018732A">
        <w:rPr>
          <w:rFonts w:ascii="Calibri" w:eastAsia="Arial" w:hAnsi="Calibri" w:cs="Calibri"/>
          <w:i/>
          <w:iCs/>
          <w:sz w:val="20"/>
          <w:szCs w:val="20"/>
        </w:rPr>
        <w:t xml:space="preserve">lwm. Tus poj niam nws nyob twj ywm los yog kaw nws lub vis dis </w:t>
      </w:r>
      <w:r w:rsidRPr="0018732A">
        <w:rPr>
          <w:rFonts w:ascii="Calibri" w:eastAsia="Arial" w:hAnsi="Calibri" w:cs="Calibri"/>
          <w:i/>
          <w:iCs/>
          <w:sz w:val="20"/>
          <w:szCs w:val="20"/>
        </w:rPr>
        <w:lastRenderedPageBreak/>
        <w:t>aus. Tus kws qhia ntawv hauv chav kawm tau hais tias nws hu rau niam txiv thiab cov nus muag txhua hnub kom Nalee ua raws li cov kev kawm nyob deb.</w:t>
      </w:r>
    </w:p>
    <w:p w14:paraId="1429071D" w14:textId="77777777" w:rsidR="00CF400D" w:rsidRPr="00F026DC" w:rsidRDefault="00CF400D" w:rsidP="00CF400D">
      <w:pPr>
        <w:jc w:val="both"/>
        <w:rPr>
          <w:rStyle w:val="BookTitle"/>
          <w:rFonts w:ascii="Arial" w:hAnsi="Arial"/>
          <w:i w:val="0"/>
          <w:iCs w:val="0"/>
          <w:sz w:val="20"/>
          <w:szCs w:val="20"/>
        </w:rPr>
      </w:pPr>
      <w:r w:rsidRPr="00F026DC">
        <w:rPr>
          <w:rStyle w:val="BookTitle"/>
          <w:rFonts w:ascii="Arial" w:hAnsi="Arial"/>
          <w:i w:val="0"/>
          <w:iCs w:val="0"/>
          <w:sz w:val="20"/>
          <w:szCs w:val="20"/>
          <w:rPrChange w:id="763" w:author="Fong RERHANG" w:date="2021-05-14T08:22:00Z">
            <w:rPr>
              <w:rStyle w:val="BookTitle"/>
              <w:rFonts w:ascii="Arial" w:hAnsi="Arial"/>
              <w:sz w:val="20"/>
              <w:szCs w:val="20"/>
            </w:rPr>
          </w:rPrChange>
        </w:rPr>
        <w:t xml:space="preserve">Kev Tsim Kho Kev Sib Txuas Lus </w:t>
      </w:r>
    </w:p>
    <w:p w14:paraId="4F3D01B3" w14:textId="0703FEAB" w:rsidR="00CF400D" w:rsidRPr="007F58EE" w:rsidRDefault="007F58EE" w:rsidP="007F58EE">
      <w:pPr>
        <w:jc w:val="both"/>
        <w:rPr>
          <w:rFonts w:ascii="Calibri" w:eastAsia="Arial" w:hAnsi="Calibri" w:cs="Calibri"/>
          <w:i/>
          <w:iCs/>
          <w:sz w:val="20"/>
          <w:szCs w:val="20"/>
        </w:rPr>
      </w:pPr>
      <w:r w:rsidRPr="007F58EE">
        <w:rPr>
          <w:rFonts w:ascii="Calibri" w:eastAsia="Arial" w:hAnsi="Calibri" w:cs="Calibri"/>
          <w:i/>
          <w:iCs/>
          <w:sz w:val="20"/>
          <w:szCs w:val="20"/>
        </w:rPr>
        <w:t>Nalee tau tuaj koom kev hais lus thiab hais lus ntawm kev kawm deb. Nws hais lus suab ntau lawm tsis raug zoo txawm li cas los xij nws tuaj nrog cov kev ua yuam kev suav nrog xws li</w:t>
      </w:r>
      <w:r w:rsidR="00505291">
        <w:rPr>
          <w:rFonts w:ascii="Calibri" w:eastAsia="Arial" w:hAnsi="Calibri" w:cs="Calibri"/>
          <w:i/>
          <w:iCs/>
          <w:sz w:val="20"/>
          <w:szCs w:val="20"/>
        </w:rPr>
        <w:t xml:space="preserve"> sib to</w:t>
      </w:r>
      <w:del w:id="764" w:author="Fong RERHANG" w:date="2021-05-14T08:24:00Z">
        <w:r w:rsidR="00505291" w:rsidDel="00773718">
          <w:rPr>
            <w:rFonts w:ascii="Calibri" w:eastAsia="Arial" w:hAnsi="Calibri" w:cs="Calibri"/>
            <w:i/>
            <w:iCs/>
            <w:sz w:val="20"/>
            <w:szCs w:val="20"/>
          </w:rPr>
          <w:delText>v</w:delText>
        </w:r>
      </w:del>
      <w:r w:rsidRPr="007F58EE">
        <w:rPr>
          <w:rFonts w:ascii="Calibri" w:eastAsia="Arial" w:hAnsi="Calibri" w:cs="Calibri"/>
          <w:i/>
          <w:iCs/>
          <w:sz w:val="20"/>
          <w:szCs w:val="20"/>
        </w:rPr>
        <w:t xml:space="preserve"> /</w:t>
      </w:r>
      <w:del w:id="765" w:author="Fong RERHANG" w:date="2021-05-14T08:24:00Z">
        <w:r w:rsidRPr="007F58EE" w:rsidDel="00773718">
          <w:rPr>
            <w:rFonts w:ascii="Calibri" w:eastAsia="Arial" w:hAnsi="Calibri" w:cs="Calibri"/>
            <w:i/>
            <w:iCs/>
            <w:sz w:val="20"/>
            <w:szCs w:val="20"/>
          </w:rPr>
          <w:delText xml:space="preserve"> </w:delText>
        </w:r>
      </w:del>
      <w:r w:rsidRPr="007F58EE">
        <w:rPr>
          <w:rFonts w:ascii="Calibri" w:eastAsia="Arial" w:hAnsi="Calibri" w:cs="Calibri"/>
          <w:i/>
          <w:iCs/>
          <w:sz w:val="20"/>
          <w:szCs w:val="20"/>
        </w:rPr>
        <w:t>r</w:t>
      </w:r>
      <w:del w:id="766" w:author="Fong RERHANG" w:date="2021-05-14T08:27:00Z">
        <w:r w:rsidRPr="007F58EE" w:rsidDel="00773718">
          <w:rPr>
            <w:rFonts w:ascii="Calibri" w:eastAsia="Arial" w:hAnsi="Calibri" w:cs="Calibri"/>
            <w:i/>
            <w:iCs/>
            <w:sz w:val="20"/>
            <w:szCs w:val="20"/>
          </w:rPr>
          <w:delText xml:space="preserve"> </w:delText>
        </w:r>
      </w:del>
      <w:r w:rsidRPr="007F58EE">
        <w:rPr>
          <w:rFonts w:ascii="Calibri" w:eastAsia="Arial" w:hAnsi="Calibri" w:cs="Calibri"/>
          <w:i/>
          <w:iCs/>
          <w:sz w:val="20"/>
          <w:szCs w:val="20"/>
        </w:rPr>
        <w:t>/</w:t>
      </w:r>
      <w:del w:id="767" w:author="Fong RERHANG" w:date="2021-05-14T08:27:00Z">
        <w:r w:rsidRPr="007F58EE" w:rsidDel="00773718">
          <w:rPr>
            <w:rFonts w:ascii="Calibri" w:eastAsia="Arial" w:hAnsi="Calibri" w:cs="Calibri"/>
            <w:i/>
            <w:iCs/>
            <w:sz w:val="20"/>
            <w:szCs w:val="20"/>
          </w:rPr>
          <w:delText xml:space="preserve"> </w:delText>
        </w:r>
      </w:del>
      <w:r w:rsidR="00505291">
        <w:rPr>
          <w:rFonts w:ascii="Calibri" w:eastAsia="Arial" w:hAnsi="Calibri" w:cs="Calibri"/>
          <w:i/>
          <w:iCs/>
          <w:sz w:val="20"/>
          <w:szCs w:val="20"/>
        </w:rPr>
        <w:t>sib tov</w:t>
      </w:r>
      <w:r w:rsidRPr="007F58EE">
        <w:rPr>
          <w:rFonts w:ascii="Calibri" w:eastAsia="Arial" w:hAnsi="Calibri" w:cs="Calibri"/>
          <w:i/>
          <w:iCs/>
          <w:sz w:val="20"/>
          <w:szCs w:val="20"/>
        </w:rPr>
        <w:t xml:space="preserve"> thiab /</w:t>
      </w:r>
      <w:del w:id="768" w:author="Fong RERHANG" w:date="2021-05-14T08:27:00Z">
        <w:r w:rsidRPr="007F58EE" w:rsidDel="00773718">
          <w:rPr>
            <w:rFonts w:ascii="Calibri" w:eastAsia="Arial" w:hAnsi="Calibri" w:cs="Calibri"/>
            <w:i/>
            <w:iCs/>
            <w:sz w:val="20"/>
            <w:szCs w:val="20"/>
          </w:rPr>
          <w:delText xml:space="preserve"> </w:delText>
        </w:r>
      </w:del>
      <w:r w:rsidRPr="007F58EE">
        <w:rPr>
          <w:rFonts w:ascii="Calibri" w:eastAsia="Arial" w:hAnsi="Calibri" w:cs="Calibri"/>
          <w:i/>
          <w:iCs/>
          <w:sz w:val="20"/>
          <w:szCs w:val="20"/>
        </w:rPr>
        <w:t>s</w:t>
      </w:r>
      <w:del w:id="769" w:author="Fong RERHANG" w:date="2021-05-14T08:27:00Z">
        <w:r w:rsidRPr="007F58EE" w:rsidDel="00773718">
          <w:rPr>
            <w:rFonts w:ascii="Calibri" w:eastAsia="Arial" w:hAnsi="Calibri" w:cs="Calibri"/>
            <w:i/>
            <w:iCs/>
            <w:sz w:val="20"/>
            <w:szCs w:val="20"/>
          </w:rPr>
          <w:delText xml:space="preserve"> </w:delText>
        </w:r>
      </w:del>
      <w:r w:rsidRPr="007F58EE">
        <w:rPr>
          <w:rFonts w:ascii="Calibri" w:eastAsia="Arial" w:hAnsi="Calibri" w:cs="Calibri"/>
          <w:i/>
          <w:iCs/>
          <w:sz w:val="20"/>
          <w:szCs w:val="20"/>
        </w:rPr>
        <w:t xml:space="preserve">/ </w:t>
      </w:r>
      <w:r w:rsidR="00505291">
        <w:rPr>
          <w:rFonts w:ascii="Calibri" w:eastAsia="Arial" w:hAnsi="Calibri" w:cs="Calibri"/>
          <w:i/>
          <w:iCs/>
          <w:sz w:val="20"/>
          <w:szCs w:val="20"/>
        </w:rPr>
        <w:t>sib tov</w:t>
      </w:r>
      <w:r w:rsidRPr="007F58EE">
        <w:rPr>
          <w:rFonts w:ascii="Calibri" w:eastAsia="Arial" w:hAnsi="Calibri" w:cs="Calibri"/>
          <w:i/>
          <w:iCs/>
          <w:sz w:val="20"/>
          <w:szCs w:val="20"/>
        </w:rPr>
        <w:t xml:space="preserve"> Thaum nug wh- cov lus nug nws muaj peev xwm teb tau "dab tsi" thiab "qhov twg" cov lus nug txawm li cas los xij nrog cov lus nug nyuaj ntxiv xws li "thaum twg" thiab "yuav ua li cas" nws yuav teb zoo li yog "dab tsi" thiab "qhov twg". Thaum mloog cov lus luv luv Nalee feem ntau xav tau ntau txoj kev hloov pauv kom nyob ua txoj haujlwm. Tom qab ntaw</w:t>
      </w:r>
      <w:r w:rsidR="00505291">
        <w:rPr>
          <w:rFonts w:ascii="Calibri" w:eastAsia="Arial" w:hAnsi="Calibri" w:cs="Calibri"/>
          <w:i/>
          <w:iCs/>
          <w:sz w:val="20"/>
          <w:szCs w:val="20"/>
        </w:rPr>
        <w:t>v</w:t>
      </w:r>
      <w:r w:rsidRPr="007F58EE">
        <w:rPr>
          <w:rFonts w:ascii="Calibri" w:eastAsia="Arial" w:hAnsi="Calibri" w:cs="Calibri"/>
          <w:i/>
          <w:iCs/>
          <w:sz w:val="20"/>
          <w:szCs w:val="20"/>
        </w:rPr>
        <w:t xml:space="preserve"> thaum teb cov lus nug nws tau sau tseg tseem ua rau lub sijhawm nyuaj los txheeb xyuas cov cim kev xav. Nws yog qhov nyuaj los txiav txim siab tias nws qhov nyuaj nrog teb cov lus nug yog vim nws tsis paub thiab nyuaj rau kev nkag siab.</w:t>
      </w:r>
    </w:p>
    <w:p w14:paraId="348851B0" w14:textId="77777777" w:rsidR="003307FE" w:rsidRDefault="00CF400D" w:rsidP="00CF400D">
      <w:pPr>
        <w:rPr>
          <w:rFonts w:ascii="Arial" w:hAnsi="Arial"/>
          <w:b/>
          <w:bCs/>
          <w:sz w:val="20"/>
          <w:szCs w:val="20"/>
        </w:rPr>
      </w:pPr>
      <w:r>
        <w:rPr>
          <w:rFonts w:ascii="Arial" w:hAnsi="Arial"/>
          <w:b/>
          <w:bCs/>
          <w:sz w:val="20"/>
          <w:szCs w:val="20"/>
        </w:rPr>
        <w:t xml:space="preserve">Kev </w:t>
      </w:r>
      <w:r w:rsidRPr="00044BA2">
        <w:rPr>
          <w:rFonts w:ascii="Arial" w:hAnsi="Arial"/>
          <w:b/>
          <w:bCs/>
          <w:sz w:val="20"/>
          <w:szCs w:val="20"/>
        </w:rPr>
        <w:t xml:space="preserve">Tsim Kho Lub </w:t>
      </w:r>
      <w:r>
        <w:rPr>
          <w:rFonts w:ascii="Arial" w:hAnsi="Arial"/>
          <w:b/>
          <w:bCs/>
          <w:sz w:val="20"/>
          <w:szCs w:val="20"/>
        </w:rPr>
        <w:t>Nrog Cev Uas Tsis Zoo/Zoo</w:t>
      </w:r>
      <w:r w:rsidR="003307FE">
        <w:rPr>
          <w:rFonts w:ascii="Arial" w:hAnsi="Arial"/>
          <w:b/>
          <w:bCs/>
          <w:sz w:val="20"/>
          <w:szCs w:val="20"/>
        </w:rPr>
        <w:t xml:space="preserve"> </w:t>
      </w:r>
    </w:p>
    <w:p w14:paraId="5F34D39E" w14:textId="1CC6EC7A" w:rsidR="00CF400D" w:rsidRPr="006B37D6" w:rsidRDefault="006B37D6" w:rsidP="003307FE">
      <w:pPr>
        <w:rPr>
          <w:rFonts w:asciiTheme="minorHAnsi" w:eastAsia="Arial" w:hAnsiTheme="minorHAnsi" w:cstheme="minorHAnsi"/>
          <w:i/>
          <w:iCs/>
          <w:sz w:val="20"/>
          <w:szCs w:val="20"/>
        </w:rPr>
      </w:pPr>
      <w:r w:rsidRPr="006B37D6">
        <w:rPr>
          <w:rFonts w:asciiTheme="minorHAnsi" w:eastAsia="Arial" w:hAnsiTheme="minorHAnsi" w:cstheme="minorHAnsi"/>
          <w:i/>
          <w:iCs/>
          <w:sz w:val="20"/>
          <w:szCs w:val="20"/>
        </w:rPr>
        <w:t>Tsis muaj kev txhawj xeeb dab tsis nyob rau lub sij hawm no</w:t>
      </w:r>
    </w:p>
    <w:p w14:paraId="08A72EB1" w14:textId="77777777" w:rsidR="00CF400D" w:rsidRPr="00257DA7" w:rsidRDefault="00CF400D" w:rsidP="00CF400D">
      <w:pPr>
        <w:jc w:val="both"/>
        <w:rPr>
          <w:rFonts w:ascii="Arial" w:hAnsi="Arial"/>
          <w:b/>
          <w:bCs/>
          <w:sz w:val="20"/>
          <w:szCs w:val="20"/>
        </w:rPr>
      </w:pPr>
      <w:r>
        <w:rPr>
          <w:rFonts w:ascii="Arial" w:hAnsi="Arial"/>
          <w:b/>
          <w:bCs/>
          <w:sz w:val="20"/>
          <w:szCs w:val="20"/>
        </w:rPr>
        <w:t>Yeeb Yam Kev Coj</w:t>
      </w:r>
      <w:del w:id="770" w:author="Fong RERHANG" w:date="2021-05-14T08:35:00Z">
        <w:r w:rsidRPr="00257DA7" w:rsidDel="004B3AF8">
          <w:rPr>
            <w:rFonts w:ascii="Arial" w:hAnsi="Arial"/>
            <w:b/>
            <w:bCs/>
            <w:sz w:val="20"/>
            <w:szCs w:val="20"/>
          </w:rPr>
          <w:delText xml:space="preserve"> </w:delText>
        </w:r>
      </w:del>
      <w:r w:rsidRPr="00257DA7">
        <w:rPr>
          <w:rFonts w:ascii="Arial" w:hAnsi="Arial"/>
          <w:b/>
          <w:bCs/>
          <w:sz w:val="20"/>
          <w:szCs w:val="20"/>
        </w:rPr>
        <w:t>/</w:t>
      </w:r>
      <w:del w:id="771" w:author="Fong RERHANG" w:date="2021-05-14T08:34:00Z">
        <w:r w:rsidRPr="00257DA7" w:rsidDel="004B3AF8">
          <w:rPr>
            <w:rFonts w:ascii="Arial" w:hAnsi="Arial"/>
            <w:b/>
            <w:bCs/>
            <w:sz w:val="20"/>
            <w:szCs w:val="20"/>
          </w:rPr>
          <w:delText xml:space="preserve"> </w:delText>
        </w:r>
      </w:del>
      <w:r w:rsidRPr="00257DA7">
        <w:rPr>
          <w:rFonts w:ascii="Arial" w:hAnsi="Arial"/>
          <w:b/>
          <w:bCs/>
          <w:sz w:val="20"/>
          <w:szCs w:val="20"/>
        </w:rPr>
        <w:t>Cwj Pwm</w:t>
      </w:r>
      <w:r>
        <w:rPr>
          <w:rFonts w:ascii="Arial" w:hAnsi="Arial"/>
          <w:b/>
          <w:bCs/>
          <w:sz w:val="20"/>
          <w:szCs w:val="20"/>
        </w:rPr>
        <w:t xml:space="preserve"> Ntawm Kev Noj Nyob</w:t>
      </w:r>
    </w:p>
    <w:p w14:paraId="10B6EB0F" w14:textId="741D3623" w:rsidR="00CF400D" w:rsidRPr="006412E4" w:rsidRDefault="00555FA6" w:rsidP="006412E4">
      <w:pPr>
        <w:jc w:val="both"/>
        <w:rPr>
          <w:rFonts w:ascii="Calibri" w:eastAsia="Arial" w:hAnsi="Calibri" w:cs="Calibri"/>
          <w:i/>
          <w:iCs/>
          <w:sz w:val="20"/>
          <w:szCs w:val="20"/>
        </w:rPr>
      </w:pPr>
      <w:r w:rsidRPr="006412E4">
        <w:rPr>
          <w:rFonts w:ascii="Calibri" w:eastAsia="Arial" w:hAnsi="Calibri" w:cs="Calibri"/>
          <w:i/>
          <w:iCs/>
          <w:sz w:val="20"/>
          <w:szCs w:val="20"/>
        </w:rPr>
        <w:t xml:space="preserve">Nalee tau ua raws thiab yog ib qho zoo siab heev. Nws muaj teeb meem </w:t>
      </w:r>
      <w:r w:rsidR="000734E3">
        <w:rPr>
          <w:rFonts w:ascii="Calibri" w:eastAsia="Arial" w:hAnsi="Calibri" w:cs="Calibri"/>
          <w:i/>
          <w:iCs/>
          <w:sz w:val="20"/>
          <w:szCs w:val="20"/>
        </w:rPr>
        <w:t>ntawm kev</w:t>
      </w:r>
      <w:ins w:id="772" w:author="Fong RERHANG" w:date="2021-05-14T08:36:00Z">
        <w:r w:rsidR="004B3AF8">
          <w:rPr>
            <w:rFonts w:ascii="Calibri" w:eastAsia="Arial" w:hAnsi="Calibri" w:cs="DokChampa" w:hint="cs"/>
            <w:i/>
            <w:iCs/>
            <w:sz w:val="20"/>
            <w:szCs w:val="20"/>
            <w:cs/>
            <w:lang w:bidi="lo-LA"/>
          </w:rPr>
          <w:t xml:space="preserve"> </w:t>
        </w:r>
      </w:ins>
      <w:r w:rsidRPr="006412E4">
        <w:rPr>
          <w:rFonts w:ascii="Calibri" w:eastAsia="Arial" w:hAnsi="Calibri" w:cs="Calibri"/>
          <w:i/>
          <w:iCs/>
          <w:sz w:val="20"/>
          <w:szCs w:val="20"/>
        </w:rPr>
        <w:t>mloog thiab mloog cov lus qhia. Cov niam txiv hais tawm tias nws mloog cov lus qhia ntau dua hauv cov lus Hmoob uas nws ua lus Askiv. Feem ntau nws yuav tsum muaj kev saib xyuas kom nws ua raws li lub Chaw Nyob Zoom, yog tias nws nyob ib leeg nws yuav tawm mus thiab ua lwm yam hauj</w:t>
      </w:r>
      <w:r w:rsidR="000734E3">
        <w:rPr>
          <w:rFonts w:ascii="Calibri" w:eastAsia="Arial" w:hAnsi="Calibri" w:cs="Calibri"/>
          <w:i/>
          <w:iCs/>
          <w:sz w:val="20"/>
          <w:szCs w:val="20"/>
        </w:rPr>
        <w:t xml:space="preserve"> </w:t>
      </w:r>
      <w:r w:rsidRPr="006412E4">
        <w:rPr>
          <w:rFonts w:ascii="Calibri" w:eastAsia="Arial" w:hAnsi="Calibri" w:cs="Calibri"/>
          <w:i/>
          <w:iCs/>
          <w:sz w:val="20"/>
          <w:szCs w:val="20"/>
        </w:rPr>
        <w:t>lwm.</w:t>
      </w:r>
    </w:p>
    <w:p w14:paraId="54645F1D" w14:textId="77777777" w:rsidR="00CF400D" w:rsidRDefault="00CF400D" w:rsidP="00CF400D">
      <w:pPr>
        <w:tabs>
          <w:tab w:val="left" w:pos="1245"/>
        </w:tabs>
        <w:jc w:val="both"/>
        <w:rPr>
          <w:rFonts w:ascii="Arial" w:hAnsi="Arial"/>
          <w:b/>
          <w:bCs/>
          <w:sz w:val="20"/>
          <w:szCs w:val="20"/>
        </w:rPr>
      </w:pPr>
      <w:r>
        <w:rPr>
          <w:rFonts w:ascii="Arial" w:hAnsi="Arial"/>
          <w:b/>
          <w:bCs/>
          <w:sz w:val="20"/>
          <w:szCs w:val="20"/>
        </w:rPr>
        <w:t xml:space="preserve">Kev </w:t>
      </w:r>
      <w:r w:rsidRPr="00912EAA">
        <w:rPr>
          <w:rFonts w:ascii="Arial" w:hAnsi="Arial"/>
          <w:b/>
          <w:bCs/>
          <w:sz w:val="20"/>
          <w:szCs w:val="20"/>
        </w:rPr>
        <w:t>Ua Hauj Lwm</w:t>
      </w:r>
      <w:r w:rsidRPr="00912EAA">
        <w:rPr>
          <w:rFonts w:ascii="Arial" w:hAnsi="Arial"/>
          <w:b/>
          <w:bCs/>
          <w:sz w:val="20"/>
          <w:szCs w:val="20"/>
        </w:rPr>
        <w:tab/>
      </w:r>
    </w:p>
    <w:p w14:paraId="29A1AC03" w14:textId="1556554B" w:rsidR="00CF400D" w:rsidRPr="00BD19D4" w:rsidRDefault="00BD19D4" w:rsidP="00CF400D">
      <w:pPr>
        <w:rPr>
          <w:rFonts w:ascii="Calibri" w:eastAsia="Arial" w:hAnsi="Calibri" w:cs="Calibri"/>
          <w:i/>
          <w:iCs/>
          <w:sz w:val="20"/>
          <w:szCs w:val="20"/>
        </w:rPr>
      </w:pPr>
      <w:r w:rsidRPr="00BD19D4">
        <w:rPr>
          <w:rFonts w:ascii="Calibri" w:eastAsia="Arial" w:hAnsi="Calibri" w:cs="Calibri"/>
          <w:i/>
          <w:iCs/>
          <w:sz w:val="20"/>
          <w:szCs w:val="20"/>
        </w:rPr>
        <w:t>Nalee tsis tau muaj hnub nyoog txog kev ua hauj lwm</w:t>
      </w:r>
    </w:p>
    <w:p w14:paraId="3A50A5B7" w14:textId="1FB2C445" w:rsidR="00CF400D" w:rsidRDefault="00CF400D" w:rsidP="00CF400D">
      <w:pPr>
        <w:rPr>
          <w:rFonts w:ascii="Arial" w:hAnsi="Arial"/>
          <w:b/>
          <w:bCs/>
          <w:sz w:val="20"/>
          <w:szCs w:val="20"/>
        </w:rPr>
      </w:pPr>
      <w:r w:rsidRPr="00BB46E4">
        <w:rPr>
          <w:rFonts w:ascii="Arial" w:hAnsi="Arial"/>
          <w:b/>
          <w:bCs/>
          <w:sz w:val="20"/>
          <w:szCs w:val="20"/>
        </w:rPr>
        <w:t>Kho kom Haum</w:t>
      </w:r>
      <w:del w:id="773" w:author="Fong RERHANG" w:date="2021-05-14T08:37:00Z">
        <w:r w:rsidRPr="00BB46E4" w:rsidDel="004B3AF8">
          <w:rPr>
            <w:rFonts w:ascii="Arial" w:hAnsi="Arial"/>
            <w:b/>
            <w:bCs/>
            <w:sz w:val="20"/>
            <w:szCs w:val="20"/>
          </w:rPr>
          <w:delText xml:space="preserve"> </w:delText>
        </w:r>
      </w:del>
      <w:r w:rsidRPr="00BB46E4">
        <w:rPr>
          <w:rFonts w:ascii="Arial" w:hAnsi="Arial"/>
          <w:b/>
          <w:bCs/>
          <w:sz w:val="20"/>
          <w:szCs w:val="20"/>
        </w:rPr>
        <w:t>/</w:t>
      </w:r>
      <w:del w:id="774" w:author="Fong RERHANG" w:date="2021-05-14T08:37:00Z">
        <w:r w:rsidRPr="00BB46E4" w:rsidDel="004B3AF8">
          <w:rPr>
            <w:rFonts w:ascii="Arial" w:hAnsi="Arial"/>
            <w:b/>
            <w:bCs/>
            <w:sz w:val="20"/>
            <w:szCs w:val="20"/>
          </w:rPr>
          <w:delText xml:space="preserve"> </w:delText>
        </w:r>
      </w:del>
      <w:r w:rsidRPr="00BB46E4">
        <w:rPr>
          <w:rFonts w:ascii="Arial" w:hAnsi="Arial"/>
          <w:b/>
          <w:bCs/>
          <w:sz w:val="20"/>
          <w:szCs w:val="20"/>
        </w:rPr>
        <w:t>Kev Ua Neej Nyob Txhua Hnub</w:t>
      </w:r>
    </w:p>
    <w:p w14:paraId="42F220EB" w14:textId="0B96C218" w:rsidR="00CF400D" w:rsidRPr="00872178" w:rsidRDefault="00170CF5" w:rsidP="00872178">
      <w:pPr>
        <w:jc w:val="both"/>
        <w:rPr>
          <w:rFonts w:ascii="Calibri" w:hAnsi="Calibri" w:cs="Calibri"/>
          <w:i/>
          <w:iCs/>
          <w:sz w:val="20"/>
          <w:szCs w:val="20"/>
        </w:rPr>
      </w:pPr>
      <w:r w:rsidRPr="00872178">
        <w:rPr>
          <w:rFonts w:ascii="Calibri" w:hAnsi="Calibri" w:cs="Calibri"/>
          <w:i/>
          <w:iCs/>
          <w:sz w:val="20"/>
          <w:szCs w:val="20"/>
        </w:rPr>
        <w:t xml:space="preserve">Tsis muaj kev txhawj xeeb. Nalee </w:t>
      </w:r>
      <w:r w:rsidR="00772B02">
        <w:rPr>
          <w:rFonts w:ascii="Calibri" w:hAnsi="Calibri" w:cs="Calibri"/>
          <w:i/>
          <w:iCs/>
          <w:sz w:val="20"/>
          <w:szCs w:val="20"/>
        </w:rPr>
        <w:t xml:space="preserve">tuaj yeem </w:t>
      </w:r>
      <w:r w:rsidRPr="00872178">
        <w:rPr>
          <w:rFonts w:ascii="Calibri" w:hAnsi="Calibri" w:cs="Calibri"/>
          <w:i/>
          <w:iCs/>
          <w:sz w:val="20"/>
          <w:szCs w:val="20"/>
        </w:rPr>
        <w:t xml:space="preserve">sawv, ntxuav muag, thiab txhuam hniav. Nws tsis nyiam </w:t>
      </w:r>
      <w:ins w:id="775" w:author="Fong RERHANG" w:date="2021-05-14T08:38:00Z">
        <w:r w:rsidR="004B3AF8">
          <w:rPr>
            <w:rFonts w:ascii="Calibri" w:hAnsi="Calibri" w:cs="DokChampa"/>
            <w:i/>
            <w:iCs/>
            <w:sz w:val="20"/>
            <w:szCs w:val="20"/>
            <w:lang w:bidi="lo-LA"/>
          </w:rPr>
          <w:t xml:space="preserve">ntsis </w:t>
        </w:r>
      </w:ins>
      <w:del w:id="776" w:author="Fong RERHANG" w:date="2021-05-14T08:37:00Z">
        <w:r w:rsidR="0088365D" w:rsidRPr="00872178" w:rsidDel="004B3AF8">
          <w:rPr>
            <w:rFonts w:ascii="Calibri" w:hAnsi="Calibri" w:cs="Calibri"/>
            <w:i/>
            <w:iCs/>
            <w:sz w:val="20"/>
            <w:szCs w:val="20"/>
          </w:rPr>
          <w:delText>sawm</w:delText>
        </w:r>
      </w:del>
      <w:r w:rsidRPr="00872178">
        <w:rPr>
          <w:rFonts w:ascii="Calibri" w:hAnsi="Calibri" w:cs="Calibri"/>
          <w:i/>
          <w:iCs/>
          <w:sz w:val="20"/>
          <w:szCs w:val="20"/>
        </w:rPr>
        <w:t xml:space="preserve"> nws cov plaub hau.</w:t>
      </w:r>
    </w:p>
    <w:p w14:paraId="5DE59D21" w14:textId="77777777" w:rsidR="00CF400D" w:rsidRDefault="00CF400D" w:rsidP="00CF400D">
      <w:pPr>
        <w:rPr>
          <w:rFonts w:ascii="Arial" w:hAnsi="Arial"/>
          <w:b/>
          <w:bCs/>
          <w:sz w:val="22"/>
          <w:szCs w:val="22"/>
        </w:rPr>
      </w:pPr>
      <w:r w:rsidRPr="002E6123">
        <w:rPr>
          <w:rFonts w:ascii="Arial" w:hAnsi="Arial"/>
          <w:b/>
          <w:bCs/>
          <w:sz w:val="22"/>
          <w:szCs w:val="22"/>
        </w:rPr>
        <w:t>Kev Noj Qab Haus Huv</w:t>
      </w:r>
    </w:p>
    <w:p w14:paraId="4CC9D8F3" w14:textId="4D163824" w:rsidR="00CF400D" w:rsidRPr="001D72CB" w:rsidRDefault="001D72CB" w:rsidP="001D72CB">
      <w:pPr>
        <w:jc w:val="both"/>
        <w:rPr>
          <w:rFonts w:ascii="Calibri" w:hAnsi="Calibri" w:cs="Calibri"/>
          <w:i/>
          <w:iCs/>
          <w:sz w:val="20"/>
          <w:szCs w:val="20"/>
        </w:rPr>
      </w:pPr>
      <w:r w:rsidRPr="001D72CB">
        <w:rPr>
          <w:rFonts w:ascii="Calibri" w:hAnsi="Calibri" w:cs="Calibri"/>
          <w:i/>
          <w:iCs/>
          <w:sz w:val="20"/>
          <w:szCs w:val="20"/>
        </w:rPr>
        <w:t>Nws tau noj qab nyob zoo, tsis muaj ntawv tshaj tawm txog tsev kho mob, kev muaj mob, los</w:t>
      </w:r>
      <w:r w:rsidR="00146930">
        <w:rPr>
          <w:rFonts w:ascii="Calibri" w:hAnsi="Calibri" w:cs="Calibri"/>
          <w:i/>
          <w:iCs/>
          <w:sz w:val="20"/>
          <w:szCs w:val="20"/>
        </w:rPr>
        <w:t xml:space="preserve"> </w:t>
      </w:r>
      <w:r w:rsidRPr="001D72CB">
        <w:rPr>
          <w:rFonts w:ascii="Calibri" w:hAnsi="Calibri" w:cs="Calibri"/>
          <w:i/>
          <w:iCs/>
          <w:sz w:val="20"/>
          <w:szCs w:val="20"/>
        </w:rPr>
        <w:t xml:space="preserve">sis noj tshuaj. Yav dhau los nws nthuav tawm nrog Pob ntseg </w:t>
      </w:r>
      <w:r w:rsidR="00146930">
        <w:rPr>
          <w:rFonts w:ascii="Calibri" w:hAnsi="Calibri" w:cs="Calibri"/>
          <w:i/>
          <w:iCs/>
          <w:sz w:val="20"/>
          <w:szCs w:val="20"/>
        </w:rPr>
        <w:t>nruas</w:t>
      </w:r>
      <w:r w:rsidRPr="001D72CB">
        <w:rPr>
          <w:rFonts w:ascii="Calibri" w:hAnsi="Calibri" w:cs="Calibri"/>
          <w:i/>
          <w:iCs/>
          <w:sz w:val="20"/>
          <w:szCs w:val="20"/>
        </w:rPr>
        <w:t xml:space="preserve"> yog liab uas tsis muaj kab mob. Tus kws kho mob me</w:t>
      </w:r>
      <w:r w:rsidR="00D470C7">
        <w:rPr>
          <w:rFonts w:ascii="Calibri" w:hAnsi="Calibri" w:cs="Calibri"/>
          <w:i/>
          <w:iCs/>
          <w:sz w:val="20"/>
          <w:szCs w:val="20"/>
        </w:rPr>
        <w:t xml:space="preserve"> </w:t>
      </w:r>
      <w:r w:rsidRPr="001D72CB">
        <w:rPr>
          <w:rFonts w:ascii="Calibri" w:hAnsi="Calibri" w:cs="Calibri"/>
          <w:i/>
          <w:iCs/>
          <w:sz w:val="20"/>
          <w:szCs w:val="20"/>
        </w:rPr>
        <w:t>nyuam yaus tseem pom tias nws muaj qee cov kua hauv nws lub pob ntseg tab sis qhov no tsis muaj kev txhawj xeeb ntxiv.</w:t>
      </w:r>
    </w:p>
    <w:p w14:paraId="7694B392" w14:textId="77777777" w:rsidR="00CF400D" w:rsidRPr="009D58FD" w:rsidRDefault="00CF400D" w:rsidP="00CF400D">
      <w:pPr>
        <w:rPr>
          <w:rFonts w:ascii="Arial" w:hAnsi="Arial"/>
          <w:b/>
          <w:bCs/>
          <w:sz w:val="20"/>
          <w:szCs w:val="20"/>
        </w:rPr>
      </w:pPr>
      <w:r w:rsidRPr="009D58FD">
        <w:rPr>
          <w:rFonts w:ascii="Arial" w:hAnsi="Arial"/>
          <w:b/>
          <w:bCs/>
          <w:sz w:val="20"/>
          <w:szCs w:val="20"/>
        </w:rPr>
        <w:t xml:space="preserve">Rau tub ntxhais kawm kom tau txais txiaj ntsig kev kawm, cov hom phiaj </w:t>
      </w:r>
      <w:r>
        <w:rPr>
          <w:rFonts w:ascii="Arial" w:hAnsi="Arial"/>
          <w:b/>
          <w:bCs/>
          <w:sz w:val="20"/>
          <w:szCs w:val="20"/>
        </w:rPr>
        <w:t xml:space="preserve">yuav raug sau qhia </w:t>
      </w:r>
      <w:r w:rsidRPr="009D58FD">
        <w:rPr>
          <w:rFonts w:ascii="Arial" w:hAnsi="Arial"/>
          <w:b/>
          <w:bCs/>
          <w:sz w:val="20"/>
          <w:szCs w:val="20"/>
        </w:rPr>
        <w:t xml:space="preserve">rau cov </w:t>
      </w:r>
      <w:r>
        <w:rPr>
          <w:rFonts w:ascii="Arial" w:hAnsi="Arial"/>
          <w:b/>
          <w:bCs/>
          <w:sz w:val="20"/>
          <w:szCs w:val="20"/>
        </w:rPr>
        <w:t xml:space="preserve">thaj tsam </w:t>
      </w:r>
      <w:r w:rsidRPr="009D58FD">
        <w:rPr>
          <w:rFonts w:ascii="Arial" w:hAnsi="Arial"/>
          <w:b/>
          <w:bCs/>
          <w:sz w:val="20"/>
          <w:szCs w:val="20"/>
        </w:rPr>
        <w:t>kev xav</w:t>
      </w:r>
      <w:r>
        <w:rPr>
          <w:rFonts w:ascii="Arial" w:hAnsi="Arial"/>
          <w:b/>
          <w:bCs/>
          <w:sz w:val="20"/>
          <w:szCs w:val="20"/>
        </w:rPr>
        <w:t xml:space="preserve"> tau</w:t>
      </w:r>
      <w:r w:rsidRPr="009D58FD">
        <w:rPr>
          <w:rFonts w:ascii="Arial" w:hAnsi="Arial"/>
          <w:b/>
          <w:bCs/>
          <w:sz w:val="20"/>
          <w:szCs w:val="20"/>
        </w:rPr>
        <w:t xml:space="preserve"> hauv qab no:</w:t>
      </w:r>
    </w:p>
    <w:p w14:paraId="65059C62" w14:textId="335F50BC" w:rsidR="00CF400D" w:rsidRDefault="001443D6" w:rsidP="00CF400D">
      <w:pPr>
        <w:jc w:val="both"/>
        <w:rPr>
          <w:rFonts w:ascii="Calibri" w:hAnsi="Calibri" w:cs="Calibri"/>
          <w:i/>
          <w:iCs/>
          <w:sz w:val="20"/>
          <w:szCs w:val="20"/>
        </w:rPr>
      </w:pPr>
      <w:del w:id="777" w:author="Fong RERHANG" w:date="2021-05-14T08:49:00Z">
        <w:r w:rsidRPr="007014EC" w:rsidDel="00DC2B0A">
          <w:rPr>
            <w:rFonts w:ascii="Calibri" w:hAnsi="Calibri" w:cs="Calibri"/>
            <w:i/>
            <w:iCs/>
            <w:sz w:val="20"/>
            <w:szCs w:val="20"/>
          </w:rPr>
          <w:delText>k</w:delText>
        </w:r>
      </w:del>
      <w:ins w:id="778" w:author="Fong RERHANG" w:date="2021-05-14T08:49:00Z">
        <w:r w:rsidR="00DC2B0A">
          <w:rPr>
            <w:rFonts w:ascii="Calibri" w:hAnsi="Calibri" w:cs="Calibri"/>
            <w:i/>
            <w:iCs/>
            <w:sz w:val="20"/>
            <w:szCs w:val="20"/>
          </w:rPr>
          <w:t>K</w:t>
        </w:r>
      </w:ins>
      <w:r w:rsidRPr="007014EC">
        <w:rPr>
          <w:rFonts w:ascii="Calibri" w:hAnsi="Calibri" w:cs="Calibri"/>
          <w:i/>
          <w:iCs/>
          <w:sz w:val="20"/>
          <w:szCs w:val="20"/>
        </w:rPr>
        <w:t>ev</w:t>
      </w:r>
      <w:ins w:id="779" w:author="Fong RERHANG" w:date="2021-05-14T08:49:00Z">
        <w:r w:rsidR="00DC2B0A">
          <w:rPr>
            <w:rFonts w:ascii="Calibri" w:hAnsi="Calibri" w:cs="Calibri"/>
            <w:i/>
            <w:iCs/>
            <w:sz w:val="20"/>
            <w:szCs w:val="20"/>
          </w:rPr>
          <w:t xml:space="preserve"> Tawm </w:t>
        </w:r>
      </w:ins>
      <w:ins w:id="780" w:author="Fong RERHANG" w:date="2021-05-14T08:50:00Z">
        <w:r w:rsidR="00DC2B0A">
          <w:rPr>
            <w:rFonts w:ascii="Calibri" w:hAnsi="Calibri" w:cs="Calibri"/>
            <w:i/>
            <w:iCs/>
            <w:sz w:val="20"/>
            <w:szCs w:val="20"/>
          </w:rPr>
          <w:t>Suab</w:t>
        </w:r>
      </w:ins>
      <w:del w:id="781" w:author="Fong RERHANG" w:date="2021-05-14T08:50:00Z">
        <w:r w:rsidRPr="007014EC" w:rsidDel="00DC2B0A">
          <w:rPr>
            <w:rFonts w:ascii="Calibri" w:hAnsi="Calibri" w:cs="Calibri"/>
            <w:i/>
            <w:iCs/>
            <w:sz w:val="20"/>
            <w:szCs w:val="20"/>
          </w:rPr>
          <w:delText xml:space="preserve"> sau</w:delText>
        </w:r>
      </w:del>
      <w:r w:rsidRPr="007014EC">
        <w:rPr>
          <w:rFonts w:ascii="Calibri" w:hAnsi="Calibri" w:cs="Calibri"/>
          <w:i/>
          <w:iCs/>
          <w:sz w:val="20"/>
          <w:szCs w:val="20"/>
        </w:rPr>
        <w:t xml:space="preserve"> thiab </w:t>
      </w:r>
      <w:ins w:id="782" w:author="Fong RERHANG" w:date="2021-05-14T08:49:00Z">
        <w:r w:rsidR="00DC2B0A">
          <w:rPr>
            <w:rFonts w:ascii="Calibri" w:hAnsi="Calibri" w:cs="Calibri"/>
            <w:i/>
            <w:iCs/>
            <w:sz w:val="20"/>
            <w:szCs w:val="20"/>
          </w:rPr>
          <w:t>L</w:t>
        </w:r>
      </w:ins>
      <w:del w:id="783" w:author="Fong RERHANG" w:date="2021-05-14T08:49:00Z">
        <w:r w:rsidRPr="007014EC" w:rsidDel="00DC2B0A">
          <w:rPr>
            <w:rFonts w:ascii="Calibri" w:hAnsi="Calibri" w:cs="Calibri"/>
            <w:i/>
            <w:iCs/>
            <w:sz w:val="20"/>
            <w:szCs w:val="20"/>
          </w:rPr>
          <w:delText>l</w:delText>
        </w:r>
      </w:del>
      <w:r w:rsidRPr="007014EC">
        <w:rPr>
          <w:rFonts w:ascii="Calibri" w:hAnsi="Calibri" w:cs="Calibri"/>
          <w:i/>
          <w:iCs/>
          <w:sz w:val="20"/>
          <w:szCs w:val="20"/>
        </w:rPr>
        <w:t>us</w:t>
      </w:r>
    </w:p>
    <w:p w14:paraId="54D734E8" w14:textId="5F157BAD" w:rsidR="000323CB" w:rsidRDefault="000323CB" w:rsidP="00CF400D">
      <w:pPr>
        <w:jc w:val="both"/>
        <w:rPr>
          <w:rFonts w:ascii="Calibri" w:hAnsi="Calibri" w:cs="Calibri"/>
          <w:i/>
          <w:iCs/>
          <w:sz w:val="20"/>
          <w:szCs w:val="20"/>
        </w:rPr>
      </w:pPr>
    </w:p>
    <w:p w14:paraId="0342079F" w14:textId="77777777" w:rsidR="000323CB" w:rsidRDefault="000323CB" w:rsidP="000323CB">
      <w:pPr>
        <w:spacing w:line="0" w:lineRule="atLeast"/>
        <w:ind w:right="60"/>
        <w:jc w:val="center"/>
        <w:rPr>
          <w:rFonts w:ascii="Arial" w:eastAsia="Arial" w:hAnsi="Arial"/>
          <w:b/>
          <w:sz w:val="23"/>
        </w:rPr>
      </w:pPr>
      <w:r>
        <w:rPr>
          <w:rFonts w:ascii="Arial" w:eastAsia="Arial" w:hAnsi="Arial"/>
          <w:b/>
          <w:sz w:val="23"/>
        </w:rPr>
        <w:t>SACRAMENTO CITY UNIFIED</w:t>
      </w:r>
    </w:p>
    <w:p w14:paraId="172B0CC5" w14:textId="432B8F96" w:rsidR="000323CB" w:rsidRPr="003E5852" w:rsidRDefault="00236D5C" w:rsidP="000323CB">
      <w:pPr>
        <w:jc w:val="center"/>
        <w:rPr>
          <w:rFonts w:ascii="Arial" w:eastAsia="Arial" w:hAnsi="Arial"/>
          <w:b/>
          <w:bCs/>
          <w:sz w:val="22"/>
          <w:szCs w:val="18"/>
        </w:rPr>
      </w:pPr>
      <w:r>
        <w:rPr>
          <w:rFonts w:ascii="Arial" w:eastAsia="Arial" w:hAnsi="Arial"/>
          <w:b/>
          <w:bCs/>
          <w:sz w:val="22"/>
          <w:szCs w:val="18"/>
        </w:rPr>
        <w:t>KEV KAWM TSHWJ XEEB</w:t>
      </w:r>
      <w:ins w:id="784" w:author="Fong RERHANG" w:date="2021-05-14T08:51:00Z">
        <w:r w:rsidR="00654D76">
          <w:rPr>
            <w:rFonts w:ascii="Arial" w:eastAsia="Arial" w:hAnsi="Arial"/>
            <w:b/>
            <w:bCs/>
            <w:sz w:val="22"/>
            <w:szCs w:val="18"/>
          </w:rPr>
          <w:t xml:space="preserve"> K</w:t>
        </w:r>
      </w:ins>
      <w:ins w:id="785" w:author="Fong RERHANG" w:date="2021-05-14T08:52:00Z">
        <w:r w:rsidR="00654D76">
          <w:rPr>
            <w:rFonts w:ascii="Arial" w:eastAsia="Arial" w:hAnsi="Arial"/>
            <w:b/>
            <w:bCs/>
            <w:sz w:val="22"/>
            <w:szCs w:val="18"/>
          </w:rPr>
          <w:t>EV XIAM OOB QHAB</w:t>
        </w:r>
      </w:ins>
      <w:r>
        <w:rPr>
          <w:rFonts w:ascii="Arial" w:eastAsia="Arial" w:hAnsi="Arial"/>
          <w:b/>
          <w:bCs/>
          <w:sz w:val="22"/>
          <w:szCs w:val="18"/>
        </w:rPr>
        <w:t xml:space="preserve"> PAB PAWG SAIB XYUAS KEV MUAJ FEEM NTAWM QHOV TSIM NYOM KEV MUAJ FEEM NTAWM QHOV TSIS TSIM NYOG</w:t>
      </w:r>
    </w:p>
    <w:p w14:paraId="6995A946" w14:textId="0B707079" w:rsidR="000323CB" w:rsidRDefault="000323CB" w:rsidP="000323CB">
      <w:pPr>
        <w:tabs>
          <w:tab w:val="left" w:pos="2325"/>
        </w:tabs>
        <w:rPr>
          <w:rFonts w:ascii="Arial" w:eastAsia="Arial" w:hAnsi="Arial"/>
          <w:b/>
          <w:bCs/>
          <w:sz w:val="22"/>
          <w:szCs w:val="18"/>
        </w:rPr>
      </w:pPr>
      <w:r w:rsidRPr="003E5852">
        <w:rPr>
          <w:rFonts w:ascii="Arial" w:eastAsia="Arial" w:hAnsi="Arial"/>
          <w:b/>
          <w:bCs/>
          <w:sz w:val="22"/>
          <w:szCs w:val="18"/>
        </w:rPr>
        <w:t>Tub Ntxhais Kawm Lub Npe:</w:t>
      </w:r>
      <w:r>
        <w:rPr>
          <w:rFonts w:ascii="Arial" w:eastAsia="Arial" w:hAnsi="Arial"/>
          <w:b/>
          <w:bCs/>
          <w:sz w:val="22"/>
          <w:szCs w:val="18"/>
        </w:rPr>
        <w:t xml:space="preserve"> </w:t>
      </w:r>
      <w:r>
        <w:rPr>
          <w:rFonts w:ascii="Arial" w:eastAsia="Arial" w:hAnsi="Arial"/>
          <w:i/>
          <w:iCs/>
          <w:sz w:val="22"/>
          <w:szCs w:val="18"/>
          <w:u w:val="single"/>
        </w:rPr>
        <w:t>Thao, Nalee</w:t>
      </w:r>
      <w:r w:rsidRPr="003E5852">
        <w:rPr>
          <w:rFonts w:ascii="Arial" w:eastAsia="Arial" w:hAnsi="Arial"/>
          <w:b/>
          <w:bCs/>
          <w:sz w:val="22"/>
          <w:szCs w:val="18"/>
        </w:rPr>
        <w:t xml:space="preserve"> </w:t>
      </w:r>
      <w:r>
        <w:rPr>
          <w:rFonts w:ascii="Arial" w:eastAsia="Arial" w:hAnsi="Arial"/>
          <w:b/>
          <w:bCs/>
          <w:sz w:val="22"/>
          <w:szCs w:val="18"/>
        </w:rPr>
        <w:t xml:space="preserve">     </w:t>
      </w:r>
      <w:r w:rsidRPr="003E5852">
        <w:rPr>
          <w:rFonts w:ascii="Arial" w:eastAsia="Arial" w:hAnsi="Arial"/>
          <w:b/>
          <w:bCs/>
          <w:sz w:val="22"/>
          <w:szCs w:val="18"/>
        </w:rPr>
        <w:t xml:space="preserve">Hnub Yug: </w:t>
      </w:r>
      <w:r>
        <w:rPr>
          <w:rFonts w:ascii="Arial" w:eastAsia="Arial" w:hAnsi="Arial"/>
          <w:i/>
          <w:iCs/>
          <w:sz w:val="22"/>
          <w:szCs w:val="18"/>
          <w:u w:val="single"/>
        </w:rPr>
        <w:t>11/21/2013</w:t>
      </w:r>
      <w:r w:rsidRPr="003E5852">
        <w:rPr>
          <w:rFonts w:ascii="Arial" w:eastAsia="Arial" w:hAnsi="Arial"/>
          <w:b/>
          <w:bCs/>
          <w:sz w:val="22"/>
          <w:szCs w:val="18"/>
        </w:rPr>
        <w:t xml:space="preserve"> </w:t>
      </w:r>
      <w:r>
        <w:rPr>
          <w:rFonts w:ascii="Arial" w:eastAsia="Arial" w:hAnsi="Arial"/>
          <w:b/>
          <w:bCs/>
          <w:sz w:val="22"/>
          <w:szCs w:val="18"/>
        </w:rPr>
        <w:t xml:space="preserve">      </w:t>
      </w:r>
      <w:r w:rsidRPr="003E5852">
        <w:rPr>
          <w:rFonts w:ascii="Arial" w:eastAsia="Arial" w:hAnsi="Arial"/>
          <w:b/>
          <w:bCs/>
          <w:sz w:val="22"/>
          <w:szCs w:val="18"/>
        </w:rPr>
        <w:t xml:space="preserve"> Hnub</w:t>
      </w:r>
      <w:del w:id="786" w:author="Fong RERHANG" w:date="2021-05-14T08:52:00Z">
        <w:r w:rsidDel="00654D76">
          <w:rPr>
            <w:rFonts w:ascii="Arial" w:eastAsia="Arial" w:hAnsi="Arial"/>
            <w:b/>
            <w:bCs/>
            <w:sz w:val="22"/>
            <w:szCs w:val="18"/>
          </w:rPr>
          <w:delText xml:space="preserve"> Nkag</w:delText>
        </w:r>
      </w:del>
      <w:r>
        <w:rPr>
          <w:rFonts w:ascii="Arial" w:eastAsia="Arial" w:hAnsi="Arial"/>
          <w:b/>
          <w:bCs/>
          <w:sz w:val="22"/>
          <w:szCs w:val="18"/>
        </w:rPr>
        <w:t xml:space="preserve"> IEP</w:t>
      </w:r>
      <w:r w:rsidRPr="003E5852">
        <w:rPr>
          <w:rFonts w:ascii="Arial" w:eastAsia="Arial" w:hAnsi="Arial"/>
          <w:b/>
          <w:bCs/>
          <w:sz w:val="22"/>
          <w:szCs w:val="18"/>
        </w:rPr>
        <w:t xml:space="preserve">: </w:t>
      </w:r>
      <w:r>
        <w:rPr>
          <w:rFonts w:ascii="Arial" w:eastAsia="Arial" w:hAnsi="Arial"/>
          <w:i/>
          <w:iCs/>
          <w:sz w:val="22"/>
          <w:szCs w:val="18"/>
          <w:u w:val="single"/>
        </w:rPr>
        <w:t>3/26/2021</w:t>
      </w:r>
      <w:r w:rsidRPr="003E5852">
        <w:rPr>
          <w:rFonts w:ascii="Arial" w:eastAsia="Arial" w:hAnsi="Arial"/>
          <w:b/>
          <w:bCs/>
          <w:sz w:val="22"/>
          <w:szCs w:val="18"/>
        </w:rPr>
        <w:tab/>
      </w:r>
    </w:p>
    <w:p w14:paraId="739790AB" w14:textId="544C6CCE" w:rsidR="00DE4472" w:rsidRPr="00E93E53" w:rsidRDefault="00DE4472" w:rsidP="000323CB">
      <w:pPr>
        <w:tabs>
          <w:tab w:val="left" w:pos="2325"/>
        </w:tabs>
        <w:rPr>
          <w:rFonts w:ascii="Arial" w:eastAsia="Arial" w:hAnsi="Arial"/>
          <w:sz w:val="22"/>
          <w:szCs w:val="18"/>
        </w:rPr>
      </w:pPr>
      <w:r>
        <w:rPr>
          <w:rFonts w:ascii="Arial" w:eastAsia="Arial" w:hAnsi="Arial"/>
          <w:b/>
          <w:bCs/>
          <w:sz w:val="22"/>
          <w:szCs w:val="18"/>
        </w:rPr>
        <w:t xml:space="preserve">                                                                                                   </w:t>
      </w:r>
      <w:r w:rsidR="00A31E70">
        <w:pict w14:anchorId="23D8EEC3">
          <v:shape id="Picture 4" o:spid="_x0000_i1027" type="#_x0000_t75" style="width:11.9pt;height:9.65pt;visibility:visible;mso-wrap-style:square">
            <v:imagedata r:id="rId11" o:title=""/>
          </v:shape>
        </w:pict>
      </w:r>
      <w:r>
        <w:rPr>
          <w:rFonts w:ascii="Arial" w:eastAsia="Arial" w:hAnsi="Arial"/>
          <w:b/>
          <w:bCs/>
          <w:sz w:val="22"/>
          <w:szCs w:val="18"/>
        </w:rPr>
        <w:t xml:space="preserve">  </w:t>
      </w:r>
      <w:r w:rsidR="00E93E53">
        <w:rPr>
          <w:rFonts w:ascii="Arial" w:eastAsia="Arial" w:hAnsi="Arial"/>
          <w:sz w:val="22"/>
          <w:szCs w:val="18"/>
        </w:rPr>
        <w:t>Thawj Zaug Kev Soj Ntsuam</w:t>
      </w:r>
    </w:p>
    <w:p w14:paraId="63D3D9BE" w14:textId="0F0E1FC0" w:rsidR="00951DAF" w:rsidRDefault="00DE4472" w:rsidP="000323CB">
      <w:pPr>
        <w:tabs>
          <w:tab w:val="left" w:pos="2325"/>
        </w:tabs>
        <w:rPr>
          <w:rFonts w:ascii="Arial" w:eastAsia="Arial" w:hAnsi="Arial"/>
          <w:sz w:val="22"/>
          <w:szCs w:val="18"/>
        </w:rPr>
      </w:pPr>
      <w:r w:rsidRPr="00614F5C">
        <w:rPr>
          <w:rFonts w:ascii="Arial" w:eastAsia="Arial" w:hAnsi="Arial"/>
          <w:b/>
          <w:bCs/>
          <w:sz w:val="22"/>
          <w:szCs w:val="18"/>
        </w:rPr>
        <w:t>Tsev Kawm:</w:t>
      </w:r>
      <w:r>
        <w:rPr>
          <w:rFonts w:ascii="Arial" w:eastAsia="Arial" w:hAnsi="Arial"/>
          <w:sz w:val="22"/>
          <w:szCs w:val="18"/>
        </w:rPr>
        <w:t xml:space="preserve"> </w:t>
      </w:r>
      <w:r w:rsidRPr="00387E14">
        <w:rPr>
          <w:rFonts w:ascii="Arial" w:eastAsia="Arial" w:hAnsi="Arial"/>
          <w:i/>
          <w:iCs/>
          <w:sz w:val="22"/>
          <w:szCs w:val="18"/>
          <w:u w:val="single"/>
        </w:rPr>
        <w:t xml:space="preserve">Susan B, Anthony </w:t>
      </w:r>
      <w:r w:rsidR="006C2455" w:rsidRPr="00387E14">
        <w:rPr>
          <w:rFonts w:ascii="Arial" w:eastAsia="Arial" w:hAnsi="Arial"/>
          <w:i/>
          <w:iCs/>
          <w:sz w:val="22"/>
          <w:szCs w:val="18"/>
          <w:u w:val="single"/>
        </w:rPr>
        <w:t xml:space="preserve">  </w:t>
      </w:r>
      <w:r w:rsidR="006C2455">
        <w:rPr>
          <w:rFonts w:ascii="Arial" w:eastAsia="Arial" w:hAnsi="Arial"/>
          <w:sz w:val="22"/>
          <w:szCs w:val="18"/>
        </w:rPr>
        <w:t xml:space="preserve">                                              </w:t>
      </w:r>
      <w:r w:rsidR="009031BE" w:rsidRPr="001F433B">
        <w:rPr>
          <w:noProof/>
        </w:rPr>
        <w:drawing>
          <wp:inline distT="0" distB="0" distL="0" distR="0" wp14:anchorId="44E92B6D" wp14:editId="4033CA9E">
            <wp:extent cx="147320" cy="11557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6C2455">
        <w:rPr>
          <w:rFonts w:ascii="Arial" w:eastAsia="Arial" w:hAnsi="Arial"/>
          <w:sz w:val="22"/>
          <w:szCs w:val="18"/>
        </w:rPr>
        <w:t xml:space="preserve">   </w:t>
      </w:r>
      <w:r w:rsidR="00E93E53">
        <w:rPr>
          <w:rFonts w:ascii="Arial" w:eastAsia="Arial" w:hAnsi="Arial"/>
          <w:sz w:val="22"/>
          <w:szCs w:val="18"/>
        </w:rPr>
        <w:t>Kev Soj Ntsuam</w:t>
      </w:r>
      <w:ins w:id="787" w:author="Fong RERHANG" w:date="2021-05-14T08:53:00Z">
        <w:r w:rsidR="00654D76">
          <w:rPr>
            <w:rFonts w:ascii="Arial" w:eastAsia="Arial" w:hAnsi="Arial"/>
            <w:sz w:val="22"/>
            <w:szCs w:val="18"/>
          </w:rPr>
          <w:t xml:space="preserve"> Dua</w:t>
        </w:r>
      </w:ins>
      <w:r w:rsidR="00E93E53">
        <w:rPr>
          <w:rFonts w:ascii="Arial" w:eastAsia="Arial" w:hAnsi="Arial"/>
          <w:sz w:val="22"/>
          <w:szCs w:val="18"/>
        </w:rPr>
        <w:t xml:space="preserve"> 3-Xyoos</w:t>
      </w:r>
    </w:p>
    <w:p w14:paraId="5A2D0FBA" w14:textId="1B852DF5" w:rsidR="00246986" w:rsidRDefault="00E609C8" w:rsidP="00BE470D">
      <w:pPr>
        <w:tabs>
          <w:tab w:val="left" w:pos="2325"/>
        </w:tabs>
        <w:jc w:val="both"/>
        <w:rPr>
          <w:rFonts w:ascii="Arial" w:eastAsia="Arial" w:hAnsi="Arial"/>
          <w:sz w:val="20"/>
          <w:szCs w:val="20"/>
        </w:rPr>
      </w:pPr>
      <w:r w:rsidRPr="00BE470D">
        <w:rPr>
          <w:rFonts w:ascii="Arial" w:eastAsia="Arial" w:hAnsi="Arial"/>
          <w:sz w:val="20"/>
          <w:szCs w:val="20"/>
        </w:rPr>
        <w:t>Qhov tsis taus kawm tshwj xeeb</w:t>
      </w:r>
      <w:ins w:id="788" w:author="Fong RERHANG" w:date="2021-05-14T08:54:00Z">
        <w:r w:rsidR="00654D76">
          <w:rPr>
            <w:rFonts w:ascii="Arial" w:eastAsia="Arial" w:hAnsi="Arial"/>
            <w:sz w:val="20"/>
            <w:szCs w:val="20"/>
          </w:rPr>
          <w:t xml:space="preserve"> xiam oob khab</w:t>
        </w:r>
      </w:ins>
      <w:r w:rsidRPr="00BE470D">
        <w:rPr>
          <w:rFonts w:ascii="Arial" w:eastAsia="Arial" w:hAnsi="Arial"/>
          <w:sz w:val="20"/>
          <w:szCs w:val="20"/>
        </w:rPr>
        <w:t xml:space="preserve"> txhais tau tias yog ib qho kev tsis txaus siab hauv ib los</w:t>
      </w:r>
      <w:r w:rsidR="003E2DF2" w:rsidRPr="00BE470D">
        <w:rPr>
          <w:rFonts w:ascii="Arial" w:eastAsia="Arial" w:hAnsi="Arial"/>
          <w:sz w:val="20"/>
          <w:szCs w:val="20"/>
        </w:rPr>
        <w:t xml:space="preserve"> </w:t>
      </w:r>
      <w:r w:rsidRPr="00BE470D">
        <w:rPr>
          <w:rFonts w:ascii="Arial" w:eastAsia="Arial" w:hAnsi="Arial"/>
          <w:sz w:val="20"/>
          <w:szCs w:val="20"/>
        </w:rPr>
        <w:t>sis ntau ntawm cov txheej txheem kev puas siab puas ntsws uas koom nrog kev nkag siab los</w:t>
      </w:r>
      <w:r w:rsidR="003E2DF2" w:rsidRPr="00BE470D">
        <w:rPr>
          <w:rFonts w:ascii="Arial" w:eastAsia="Arial" w:hAnsi="Arial"/>
          <w:sz w:val="20"/>
          <w:szCs w:val="20"/>
        </w:rPr>
        <w:t xml:space="preserve"> </w:t>
      </w:r>
      <w:r w:rsidRPr="00BE470D">
        <w:rPr>
          <w:rFonts w:ascii="Arial" w:eastAsia="Arial" w:hAnsi="Arial"/>
          <w:sz w:val="20"/>
          <w:szCs w:val="20"/>
        </w:rPr>
        <w:t>sis siv cov lus, hais los</w:t>
      </w:r>
      <w:r w:rsidR="003E2DF2" w:rsidRPr="00BE470D">
        <w:rPr>
          <w:rFonts w:ascii="Arial" w:eastAsia="Arial" w:hAnsi="Arial"/>
          <w:sz w:val="20"/>
          <w:szCs w:val="20"/>
        </w:rPr>
        <w:t xml:space="preserve"> </w:t>
      </w:r>
      <w:r w:rsidRPr="00BE470D">
        <w:rPr>
          <w:rFonts w:ascii="Arial" w:eastAsia="Arial" w:hAnsi="Arial"/>
          <w:sz w:val="20"/>
          <w:szCs w:val="20"/>
        </w:rPr>
        <w:t>sis sau ntawv, uas tej zaum tau ua rau nws tus kheej tsis muaj peev xwm mloog, xav, hais, nyeem, sau, sau ntawv, los</w:t>
      </w:r>
      <w:r w:rsidR="003E2DF2" w:rsidRPr="00BE470D">
        <w:rPr>
          <w:rFonts w:ascii="Arial" w:eastAsia="Arial" w:hAnsi="Arial"/>
          <w:sz w:val="20"/>
          <w:szCs w:val="20"/>
        </w:rPr>
        <w:t xml:space="preserve"> </w:t>
      </w:r>
      <w:r w:rsidRPr="00BE470D">
        <w:rPr>
          <w:rFonts w:ascii="Arial" w:eastAsia="Arial" w:hAnsi="Arial"/>
          <w:sz w:val="20"/>
          <w:szCs w:val="20"/>
        </w:rPr>
        <w:t xml:space="preserve">sis laij lej, suav nrog tej yam xws li kev tsis taus, lub hlwb raug mob, ua kom lub hlwb khiav tsis zoo, dyslexia, thiab kev loj hlob tsis meej pem. Cov txheej txheem ntawm kev puas siab ntsws suav nrog kev saib xyuas, kev ua kom pom, kev hnov, kev hnov lub suab, lub zog ntawm lub cev, kev hais lub suab, thiab lub peev xwm nrog rau kev sib paub, kev </w:t>
      </w:r>
      <w:r w:rsidR="003E2DF2" w:rsidRPr="00BE470D">
        <w:rPr>
          <w:rFonts w:ascii="Arial" w:eastAsia="Arial" w:hAnsi="Arial"/>
          <w:sz w:val="20"/>
          <w:szCs w:val="20"/>
        </w:rPr>
        <w:t>xav</w:t>
      </w:r>
      <w:r w:rsidRPr="00BE470D">
        <w:rPr>
          <w:rFonts w:ascii="Arial" w:eastAsia="Arial" w:hAnsi="Arial"/>
          <w:sz w:val="20"/>
          <w:szCs w:val="20"/>
        </w:rPr>
        <w:t xml:space="preserve"> thiab kev hais tawm</w:t>
      </w:r>
      <w:r w:rsidR="0024485C">
        <w:rPr>
          <w:rFonts w:ascii="Arial" w:eastAsia="Arial" w:hAnsi="Arial"/>
          <w:sz w:val="20"/>
          <w:szCs w:val="20"/>
        </w:rPr>
        <w:t>.</w:t>
      </w:r>
    </w:p>
    <w:p w14:paraId="737CDF94" w14:textId="6BC5BF5D" w:rsidR="004807E9" w:rsidRDefault="00B2646B" w:rsidP="00BE470D">
      <w:pPr>
        <w:tabs>
          <w:tab w:val="left" w:pos="2325"/>
        </w:tabs>
        <w:jc w:val="both"/>
        <w:rPr>
          <w:rFonts w:ascii="Arial" w:eastAsia="Arial" w:hAnsi="Arial"/>
          <w:sz w:val="20"/>
          <w:szCs w:val="20"/>
        </w:rPr>
      </w:pPr>
      <w:r>
        <w:rPr>
          <w:rFonts w:ascii="Arial" w:eastAsia="Arial" w:hAnsi="Arial"/>
          <w:b/>
          <w:bCs/>
          <w:sz w:val="20"/>
          <w:szCs w:val="20"/>
        </w:rPr>
        <w:t>Nqe</w:t>
      </w:r>
      <w:r w:rsidR="0024485C" w:rsidRPr="0024485C">
        <w:rPr>
          <w:rFonts w:ascii="Arial" w:eastAsia="Arial" w:hAnsi="Arial"/>
          <w:b/>
          <w:bCs/>
          <w:sz w:val="20"/>
          <w:szCs w:val="20"/>
        </w:rPr>
        <w:t xml:space="preserve"> I.</w:t>
      </w:r>
      <w:r w:rsidR="0024485C" w:rsidRPr="0024485C">
        <w:rPr>
          <w:rFonts w:ascii="Arial" w:eastAsia="Arial" w:hAnsi="Arial"/>
          <w:sz w:val="20"/>
          <w:szCs w:val="20"/>
        </w:rPr>
        <w:t xml:space="preserve"> Cov Lus Qhia: Xaiv Qhov A, B, los</w:t>
      </w:r>
      <w:r w:rsidR="0024485C">
        <w:rPr>
          <w:rFonts w:ascii="Arial" w:eastAsia="Arial" w:hAnsi="Arial"/>
          <w:sz w:val="20"/>
          <w:szCs w:val="20"/>
        </w:rPr>
        <w:t xml:space="preserve"> </w:t>
      </w:r>
      <w:r w:rsidR="0024485C" w:rsidRPr="0024485C">
        <w:rPr>
          <w:rFonts w:ascii="Arial" w:eastAsia="Arial" w:hAnsi="Arial"/>
          <w:sz w:val="20"/>
          <w:szCs w:val="20"/>
        </w:rPr>
        <w:t>sis</w:t>
      </w:r>
      <w:ins w:id="789" w:author="Fong RERHANG" w:date="2021-05-14T08:55:00Z">
        <w:r w:rsidR="00536002">
          <w:rPr>
            <w:rFonts w:ascii="Arial" w:eastAsia="Arial" w:hAnsi="Arial"/>
            <w:sz w:val="20"/>
            <w:szCs w:val="20"/>
          </w:rPr>
          <w:t xml:space="preserve"> C</w:t>
        </w:r>
      </w:ins>
      <w:r w:rsidR="0024485C" w:rsidRPr="0024485C">
        <w:rPr>
          <w:rFonts w:ascii="Arial" w:eastAsia="Arial" w:hAnsi="Arial"/>
          <w:sz w:val="20"/>
          <w:szCs w:val="20"/>
        </w:rPr>
        <w:t xml:space="preserve"> Hauv Qab</w:t>
      </w:r>
      <w:r w:rsidR="00BD3CE0">
        <w:rPr>
          <w:rFonts w:ascii="Arial" w:eastAsia="Arial" w:hAnsi="Arial"/>
          <w:sz w:val="20"/>
          <w:szCs w:val="20"/>
        </w:rPr>
        <w:t>.</w:t>
      </w:r>
      <w:r w:rsidR="004807E9">
        <w:rPr>
          <w:rFonts w:ascii="Arial" w:eastAsia="Arial" w:hAnsi="Arial"/>
          <w:sz w:val="20"/>
          <w:szCs w:val="20"/>
        </w:rPr>
        <w:t xml:space="preserve">                                                                                                </w:t>
      </w:r>
    </w:p>
    <w:p w14:paraId="71B2AF86" w14:textId="42FB934F" w:rsidR="001424CD" w:rsidRPr="00E747D5" w:rsidRDefault="0095508C" w:rsidP="00E747D5">
      <w:pPr>
        <w:tabs>
          <w:tab w:val="left" w:pos="2325"/>
        </w:tabs>
        <w:jc w:val="both"/>
        <w:rPr>
          <w:rFonts w:ascii="Arial" w:eastAsia="Arial" w:hAnsi="Arial"/>
          <w:sz w:val="20"/>
          <w:szCs w:val="20"/>
        </w:rPr>
      </w:pPr>
      <w:r>
        <w:rPr>
          <w:rFonts w:ascii="Arial" w:eastAsia="Arial" w:hAnsi="Arial"/>
          <w:sz w:val="20"/>
          <w:szCs w:val="20"/>
        </w:rPr>
        <w:lastRenderedPageBreak/>
        <w:t xml:space="preserve">      </w:t>
      </w:r>
      <w:r w:rsidR="00F57CBB" w:rsidRPr="00E747D5">
        <w:rPr>
          <w:rFonts w:ascii="Arial" w:eastAsia="Arial" w:hAnsi="Arial"/>
          <w:sz w:val="20"/>
          <w:szCs w:val="20"/>
        </w:rPr>
        <w:t>Qhov kev txiav txim siab hais tias seb qhov teeb meem tsis sib xws loj heev yuav siv mus rau hauv txhua tus cov ntaub ntawv cuam tshuam, uas muaj nyob rau ntawm tus tub ntxhais kawm. Tsis pub ib tus qhab nia los</w:t>
      </w:r>
      <w:r w:rsidR="00E92576" w:rsidRPr="00E747D5">
        <w:rPr>
          <w:rFonts w:ascii="Arial" w:eastAsia="Arial" w:hAnsi="Arial"/>
          <w:sz w:val="20"/>
          <w:szCs w:val="20"/>
        </w:rPr>
        <w:t xml:space="preserve"> </w:t>
      </w:r>
      <w:r w:rsidR="00F57CBB" w:rsidRPr="00E747D5">
        <w:rPr>
          <w:rFonts w:ascii="Arial" w:eastAsia="Arial" w:hAnsi="Arial"/>
          <w:sz w:val="20"/>
          <w:szCs w:val="20"/>
        </w:rPr>
        <w:t>sis cov qhab nia ntawm cov qhab nia, kev sim los</w:t>
      </w:r>
      <w:r w:rsidR="00E92576" w:rsidRPr="00E747D5">
        <w:rPr>
          <w:rFonts w:ascii="Arial" w:eastAsia="Arial" w:hAnsi="Arial"/>
          <w:sz w:val="20"/>
          <w:szCs w:val="20"/>
        </w:rPr>
        <w:t xml:space="preserve"> </w:t>
      </w:r>
      <w:r w:rsidR="00F57CBB" w:rsidRPr="00E747D5">
        <w:rPr>
          <w:rFonts w:ascii="Arial" w:eastAsia="Arial" w:hAnsi="Arial"/>
          <w:sz w:val="20"/>
          <w:szCs w:val="20"/>
        </w:rPr>
        <w:t>sis txheej txheem yuav siv los ua tus qauv rau kev txiav txim siab ntawm pab pawg IEP raws li tub kawm ntawv qhov muaj feem rau kev kawm tshwj xeeb</w:t>
      </w:r>
      <w:r w:rsidR="00003064" w:rsidRPr="00E747D5">
        <w:rPr>
          <w:rFonts w:ascii="Arial" w:eastAsia="Arial" w:hAnsi="Arial"/>
          <w:sz w:val="20"/>
          <w:szCs w:val="20"/>
        </w:rPr>
        <w:t>.</w:t>
      </w:r>
      <w:r w:rsidR="001424CD" w:rsidRPr="00E747D5">
        <w:rPr>
          <w:rFonts w:ascii="Arial" w:eastAsia="Arial" w:hAnsi="Arial"/>
          <w:sz w:val="20"/>
          <w:szCs w:val="20"/>
        </w:rPr>
        <w:t xml:space="preserve">                                       </w:t>
      </w:r>
    </w:p>
    <w:p w14:paraId="0405E37B" w14:textId="5BD4E206" w:rsidR="00BD3CE0" w:rsidRDefault="001424CD" w:rsidP="001424CD">
      <w:pPr>
        <w:pStyle w:val="ListParagraph"/>
        <w:numPr>
          <w:ilvl w:val="0"/>
          <w:numId w:val="4"/>
        </w:numPr>
        <w:tabs>
          <w:tab w:val="left" w:pos="2325"/>
        </w:tabs>
        <w:jc w:val="both"/>
        <w:rPr>
          <w:rFonts w:ascii="Arial" w:eastAsia="Arial" w:hAnsi="Arial"/>
          <w:sz w:val="19"/>
          <w:szCs w:val="19"/>
        </w:rPr>
      </w:pPr>
      <w:r w:rsidRPr="00996080">
        <w:rPr>
          <w:rFonts w:ascii="Arial" w:eastAsia="Arial" w:hAnsi="Arial"/>
          <w:sz w:val="19"/>
          <w:szCs w:val="19"/>
        </w:rPr>
        <w:t xml:space="preserve">A. Pab </w:t>
      </w:r>
      <w:r w:rsidR="004B78F0">
        <w:rPr>
          <w:rFonts w:ascii="Arial" w:eastAsia="Arial" w:hAnsi="Arial"/>
          <w:sz w:val="19"/>
          <w:szCs w:val="19"/>
        </w:rPr>
        <w:t>p</w:t>
      </w:r>
      <w:r w:rsidR="007B1D34" w:rsidRPr="00996080">
        <w:rPr>
          <w:rFonts w:ascii="Arial" w:eastAsia="Arial" w:hAnsi="Arial"/>
          <w:sz w:val="19"/>
          <w:szCs w:val="19"/>
        </w:rPr>
        <w:t xml:space="preserve">awg </w:t>
      </w:r>
      <w:r w:rsidRPr="00996080">
        <w:rPr>
          <w:rFonts w:ascii="Arial" w:eastAsia="Arial" w:hAnsi="Arial"/>
          <w:sz w:val="19"/>
          <w:szCs w:val="19"/>
        </w:rPr>
        <w:t>IEP pom muaj qhov sib txawv ntawm lub peev xwm kev txawj ntse thiab ua tiav raws li cov qauv ntsuas</w:t>
      </w:r>
    </w:p>
    <w:p w14:paraId="56367C0E" w14:textId="1F82950A" w:rsidR="000323CB" w:rsidRPr="007A18DF" w:rsidRDefault="00997704" w:rsidP="00CF400D">
      <w:pPr>
        <w:pStyle w:val="ListParagraph"/>
        <w:numPr>
          <w:ilvl w:val="0"/>
          <w:numId w:val="4"/>
        </w:numPr>
        <w:tabs>
          <w:tab w:val="left" w:pos="2325"/>
        </w:tabs>
        <w:jc w:val="both"/>
        <w:rPr>
          <w:rFonts w:ascii="Calibri" w:eastAsia="Arial" w:hAnsi="Calibri" w:cs="Calibri"/>
          <w:i/>
          <w:iCs/>
          <w:sz w:val="20"/>
          <w:szCs w:val="20"/>
        </w:rPr>
      </w:pPr>
      <w:r w:rsidRPr="007A18DF">
        <w:rPr>
          <w:rFonts w:ascii="Arial" w:eastAsia="Arial" w:hAnsi="Arial"/>
          <w:sz w:val="18"/>
          <w:szCs w:val="18"/>
        </w:rPr>
        <w:t xml:space="preserve">B. Pawg </w:t>
      </w:r>
      <w:r w:rsidR="004B78F0">
        <w:rPr>
          <w:rFonts w:ascii="Arial" w:eastAsia="Arial" w:hAnsi="Arial"/>
          <w:sz w:val="18"/>
          <w:szCs w:val="18"/>
        </w:rPr>
        <w:t>p</w:t>
      </w:r>
      <w:r w:rsidR="0052457D" w:rsidRPr="007A18DF">
        <w:rPr>
          <w:rFonts w:ascii="Arial" w:eastAsia="Arial" w:hAnsi="Arial"/>
          <w:sz w:val="18"/>
          <w:szCs w:val="18"/>
        </w:rPr>
        <w:t>awg</w:t>
      </w:r>
      <w:r w:rsidRPr="007A18DF">
        <w:rPr>
          <w:rFonts w:ascii="Arial" w:eastAsia="Arial" w:hAnsi="Arial"/>
          <w:sz w:val="18"/>
          <w:szCs w:val="18"/>
        </w:rPr>
        <w:t xml:space="preserve"> IEP pom muaj qhov tsis sib xws raws li cov kev ntsuas uas hais nyob rau </w:t>
      </w:r>
      <w:r w:rsidR="00310F48" w:rsidRPr="007A18DF">
        <w:rPr>
          <w:rFonts w:ascii="Arial" w:eastAsia="Arial" w:hAnsi="Arial"/>
          <w:sz w:val="18"/>
          <w:szCs w:val="18"/>
        </w:rPr>
        <w:t>ntawm</w:t>
      </w:r>
      <w:r w:rsidRPr="007A18DF">
        <w:rPr>
          <w:rFonts w:ascii="Arial" w:eastAsia="Arial" w:hAnsi="Arial"/>
          <w:sz w:val="18"/>
          <w:szCs w:val="18"/>
        </w:rPr>
        <w:t xml:space="preserve"> phiaj xwm kev soj ntsuam</w:t>
      </w:r>
      <w:r w:rsidR="007A18DF">
        <w:rPr>
          <w:rFonts w:ascii="Arial" w:eastAsia="Arial" w:hAnsi="Arial"/>
          <w:sz w:val="18"/>
          <w:szCs w:val="18"/>
        </w:rPr>
        <w:t>.</w:t>
      </w:r>
    </w:p>
    <w:p w14:paraId="10722BE6" w14:textId="75C7A5DE" w:rsidR="007A18DF" w:rsidRDefault="000E3CAE" w:rsidP="00CF400D">
      <w:pPr>
        <w:pStyle w:val="ListParagraph"/>
        <w:numPr>
          <w:ilvl w:val="0"/>
          <w:numId w:val="4"/>
        </w:numPr>
        <w:tabs>
          <w:tab w:val="left" w:pos="2325"/>
        </w:tabs>
        <w:jc w:val="both"/>
        <w:rPr>
          <w:rFonts w:ascii="Arial" w:eastAsia="Arial" w:hAnsi="Arial" w:cs="Arial"/>
          <w:sz w:val="20"/>
          <w:szCs w:val="20"/>
        </w:rPr>
      </w:pPr>
      <w:r w:rsidRPr="004B78F0">
        <w:rPr>
          <w:rFonts w:ascii="Arial" w:eastAsia="Arial" w:hAnsi="Arial" w:cs="Arial"/>
          <w:sz w:val="20"/>
          <w:szCs w:val="20"/>
        </w:rPr>
        <w:t xml:space="preserve">C. Pab </w:t>
      </w:r>
      <w:r w:rsidR="004B78F0" w:rsidRPr="004B78F0">
        <w:rPr>
          <w:rFonts w:ascii="Arial" w:eastAsia="Arial" w:hAnsi="Arial" w:cs="Arial"/>
          <w:sz w:val="20"/>
          <w:szCs w:val="20"/>
        </w:rPr>
        <w:t>pawg</w:t>
      </w:r>
      <w:r w:rsidRPr="004B78F0">
        <w:rPr>
          <w:rFonts w:ascii="Arial" w:eastAsia="Arial" w:hAnsi="Arial" w:cs="Arial"/>
          <w:sz w:val="20"/>
          <w:szCs w:val="20"/>
        </w:rPr>
        <w:t xml:space="preserve"> IEP pom muaj qhov sib txawv ntawm lub peev xwm kev txawj ntse thiab ua tiav vim qhov kev tsis sib haum xeeb hauv ib los</w:t>
      </w:r>
      <w:r w:rsidR="004B78F0" w:rsidRPr="004B78F0">
        <w:rPr>
          <w:rFonts w:ascii="Arial" w:eastAsia="Arial" w:hAnsi="Arial" w:cs="Arial"/>
          <w:sz w:val="20"/>
          <w:szCs w:val="20"/>
        </w:rPr>
        <w:t xml:space="preserve"> </w:t>
      </w:r>
      <w:r w:rsidRPr="004B78F0">
        <w:rPr>
          <w:rFonts w:ascii="Arial" w:eastAsia="Arial" w:hAnsi="Arial" w:cs="Arial"/>
          <w:sz w:val="20"/>
          <w:szCs w:val="20"/>
        </w:rPr>
        <w:t xml:space="preserve">sis ntau ntawm cov txheej txheem kev xav. (Ua kom tiav thiab xa daim foos </w:t>
      </w:r>
      <w:ins w:id="790" w:author="Fong RERHANG" w:date="2021-05-14T08:58:00Z">
        <w:r w:rsidR="00536002">
          <w:rPr>
            <w:rFonts w:ascii="Arial" w:eastAsia="Arial" w:hAnsi="Arial" w:cs="Arial"/>
            <w:sz w:val="20"/>
            <w:szCs w:val="20"/>
          </w:rPr>
          <w:t>Kev Xiam Oob Khab</w:t>
        </w:r>
      </w:ins>
      <w:r w:rsidRPr="004B78F0">
        <w:rPr>
          <w:rFonts w:ascii="Arial" w:eastAsia="Arial" w:hAnsi="Arial" w:cs="Arial"/>
          <w:sz w:val="20"/>
          <w:szCs w:val="20"/>
        </w:rPr>
        <w:t>Tshwj Xeeb Kev Kawm Tsis Muaj Cov ntaub ntawv tsis txaus siab)</w:t>
      </w:r>
      <w:r w:rsidR="004B78F0" w:rsidRPr="004B78F0">
        <w:rPr>
          <w:rFonts w:ascii="Arial" w:eastAsia="Arial" w:hAnsi="Arial" w:cs="Arial"/>
          <w:sz w:val="20"/>
          <w:szCs w:val="20"/>
        </w:rPr>
        <w:t xml:space="preserve"> Cov cheeb tsam uas cov tub ntxhais kawm ua tau raws li cov lus teev tseg hauv Txoj Cai A, B, los sis C</w:t>
      </w:r>
    </w:p>
    <w:p w14:paraId="0268FF8C" w14:textId="51A229E4" w:rsidR="00164792" w:rsidRDefault="00786531" w:rsidP="00CF400D">
      <w:pPr>
        <w:pStyle w:val="ListParagraph"/>
        <w:numPr>
          <w:ilvl w:val="0"/>
          <w:numId w:val="4"/>
        </w:numPr>
        <w:tabs>
          <w:tab w:val="left" w:pos="2325"/>
        </w:tabs>
        <w:jc w:val="both"/>
        <w:rPr>
          <w:rFonts w:ascii="Arial" w:eastAsia="Arial" w:hAnsi="Arial" w:cs="Arial"/>
          <w:sz w:val="20"/>
          <w:szCs w:val="20"/>
        </w:rPr>
      </w:pPr>
      <w:r>
        <w:rPr>
          <w:rFonts w:ascii="Arial" w:eastAsia="Arial" w:hAnsi="Arial" w:cs="Arial"/>
          <w:sz w:val="20"/>
          <w:szCs w:val="20"/>
        </w:rPr>
        <w:t xml:space="preserve">Qhia Tawm Ntawm Lub Qhov Ncauj </w:t>
      </w:r>
      <w:r w:rsidR="00884FCF">
        <w:rPr>
          <w:rFonts w:ascii="Arial" w:eastAsia="Arial" w:hAnsi="Arial" w:cs="Arial"/>
          <w:sz w:val="20"/>
          <w:szCs w:val="20"/>
        </w:rPr>
        <w:t xml:space="preserve"> </w:t>
      </w:r>
      <w:r w:rsidR="00884FCF" w:rsidRPr="00827896">
        <w:rPr>
          <w:noProof/>
        </w:rPr>
        <w:drawing>
          <wp:inline distT="0" distB="0" distL="0" distR="0" wp14:anchorId="0C25DC71" wp14:editId="1603C9E1">
            <wp:extent cx="114693" cy="114693"/>
            <wp:effectExtent l="0" t="0" r="0"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366" cy="119366"/>
                    </a:xfrm>
                    <a:prstGeom prst="rect">
                      <a:avLst/>
                    </a:prstGeom>
                    <a:noFill/>
                    <a:ln>
                      <a:noFill/>
                    </a:ln>
                  </pic:spPr>
                </pic:pic>
              </a:graphicData>
            </a:graphic>
          </wp:inline>
        </w:drawing>
      </w:r>
      <w:r w:rsidR="004C0A7C">
        <w:rPr>
          <w:rFonts w:ascii="Arial" w:eastAsia="Arial" w:hAnsi="Arial" w:cs="Arial"/>
          <w:sz w:val="20"/>
          <w:szCs w:val="20"/>
        </w:rPr>
        <w:t xml:space="preserve"> Sau ntawv</w:t>
      </w:r>
      <w:r w:rsidR="00056F20">
        <w:rPr>
          <w:rFonts w:ascii="Arial" w:eastAsia="Arial" w:hAnsi="Arial" w:cs="Arial"/>
          <w:sz w:val="20"/>
          <w:szCs w:val="20"/>
        </w:rPr>
        <w:t xml:space="preserve">                   </w:t>
      </w:r>
      <w:r w:rsidR="004C0A7C">
        <w:rPr>
          <w:rFonts w:ascii="Arial" w:eastAsia="Arial" w:hAnsi="Arial" w:cs="Arial"/>
          <w:sz w:val="20"/>
          <w:szCs w:val="20"/>
        </w:rPr>
        <w:t xml:space="preserve"> </w:t>
      </w:r>
      <w:r w:rsidR="004C0A7C" w:rsidRPr="00827896">
        <w:rPr>
          <w:noProof/>
        </w:rPr>
        <w:drawing>
          <wp:inline distT="0" distB="0" distL="0" distR="0" wp14:anchorId="18DCE611" wp14:editId="068B2CA8">
            <wp:extent cx="151130" cy="113030"/>
            <wp:effectExtent l="0" t="0" r="1270" b="127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4C0A7C">
        <w:rPr>
          <w:rFonts w:ascii="Arial" w:eastAsia="Arial" w:hAnsi="Arial" w:cs="Arial"/>
          <w:sz w:val="20"/>
          <w:szCs w:val="20"/>
        </w:rPr>
        <w:t xml:space="preserve"> Kev Nkag Siab Ntawm Kev Mloog</w:t>
      </w:r>
    </w:p>
    <w:p w14:paraId="5E8619ED" w14:textId="4CE8053D" w:rsidR="004C0A7C" w:rsidRDefault="005A3061" w:rsidP="00CF400D">
      <w:pPr>
        <w:pStyle w:val="ListParagraph"/>
        <w:numPr>
          <w:ilvl w:val="0"/>
          <w:numId w:val="4"/>
        </w:numPr>
        <w:tabs>
          <w:tab w:val="left" w:pos="2325"/>
        </w:tabs>
        <w:jc w:val="both"/>
        <w:rPr>
          <w:rFonts w:ascii="Arial" w:eastAsia="Arial" w:hAnsi="Arial" w:cs="Arial"/>
          <w:sz w:val="20"/>
          <w:szCs w:val="20"/>
        </w:rPr>
      </w:pPr>
      <w:r>
        <w:rPr>
          <w:rFonts w:ascii="Arial" w:eastAsia="Arial" w:hAnsi="Arial" w:cs="Arial"/>
          <w:sz w:val="20"/>
          <w:szCs w:val="20"/>
        </w:rPr>
        <w:t xml:space="preserve">Kev Laij Lej                                        </w:t>
      </w:r>
      <w:r w:rsidRPr="00827896">
        <w:rPr>
          <w:noProof/>
        </w:rPr>
        <w:drawing>
          <wp:inline distT="0" distB="0" distL="0" distR="0" wp14:anchorId="035F8CCC" wp14:editId="5C32AF32">
            <wp:extent cx="151130" cy="113030"/>
            <wp:effectExtent l="0" t="0" r="1270" b="127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924406">
        <w:rPr>
          <w:rFonts w:ascii="Arial" w:eastAsia="Arial" w:hAnsi="Arial" w:cs="Arial"/>
          <w:sz w:val="20"/>
          <w:szCs w:val="20"/>
        </w:rPr>
        <w:t>Kev Nyeem Yooj Yim</w:t>
      </w:r>
      <w:r w:rsidR="00B8612D">
        <w:rPr>
          <w:rFonts w:ascii="Arial" w:eastAsia="Arial" w:hAnsi="Arial" w:cs="Arial"/>
          <w:sz w:val="20"/>
          <w:szCs w:val="20"/>
        </w:rPr>
        <w:t xml:space="preserve">   </w:t>
      </w:r>
      <w:r w:rsidR="00B8612D" w:rsidRPr="00827896">
        <w:rPr>
          <w:noProof/>
        </w:rPr>
        <w:drawing>
          <wp:inline distT="0" distB="0" distL="0" distR="0" wp14:anchorId="28B5C3BD" wp14:editId="0476DF1F">
            <wp:extent cx="151130" cy="113030"/>
            <wp:effectExtent l="0" t="0" r="1270" b="127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193B95">
        <w:rPr>
          <w:rFonts w:ascii="Arial" w:eastAsia="Arial" w:hAnsi="Arial" w:cs="Arial"/>
          <w:sz w:val="20"/>
          <w:szCs w:val="20"/>
        </w:rPr>
        <w:t xml:space="preserve">Kev Nyiam Laij Lej </w:t>
      </w:r>
      <w:del w:id="791" w:author="Fong RERHANG" w:date="2021-05-14T09:01:00Z">
        <w:r w:rsidR="00193B95" w:rsidDel="00536002">
          <w:rPr>
            <w:rFonts w:ascii="Arial" w:eastAsia="Arial" w:hAnsi="Arial" w:cs="Arial"/>
            <w:sz w:val="20"/>
            <w:szCs w:val="20"/>
          </w:rPr>
          <w:delText>Tiag</w:delText>
        </w:r>
      </w:del>
    </w:p>
    <w:p w14:paraId="7C1DE2B4" w14:textId="6D603657" w:rsidR="00283ACF" w:rsidRDefault="00336C57" w:rsidP="00CF400D">
      <w:pPr>
        <w:pStyle w:val="ListParagraph"/>
        <w:numPr>
          <w:ilvl w:val="0"/>
          <w:numId w:val="4"/>
        </w:numPr>
        <w:tabs>
          <w:tab w:val="left" w:pos="2325"/>
        </w:tabs>
        <w:jc w:val="both"/>
        <w:rPr>
          <w:rFonts w:ascii="Arial" w:eastAsia="Arial" w:hAnsi="Arial" w:cs="Arial"/>
          <w:sz w:val="20"/>
          <w:szCs w:val="20"/>
        </w:rPr>
      </w:pPr>
      <w:r w:rsidRPr="00336C57">
        <w:rPr>
          <w:rFonts w:ascii="Arial" w:eastAsia="Arial" w:hAnsi="Arial" w:cs="Arial"/>
          <w:sz w:val="20"/>
          <w:szCs w:val="20"/>
        </w:rPr>
        <w:t xml:space="preserve">Txoj Kev Nkag Siab </w:t>
      </w:r>
      <w:r>
        <w:rPr>
          <w:rFonts w:ascii="Arial" w:eastAsia="Arial" w:hAnsi="Arial" w:cs="Arial"/>
          <w:sz w:val="20"/>
          <w:szCs w:val="20"/>
        </w:rPr>
        <w:t>Ntawm Kev Nyeem</w:t>
      </w:r>
    </w:p>
    <w:p w14:paraId="1F11A184" w14:textId="054386C2" w:rsidR="0009501B" w:rsidRDefault="00B2646B" w:rsidP="0009501B">
      <w:pPr>
        <w:tabs>
          <w:tab w:val="left" w:pos="2325"/>
        </w:tabs>
        <w:jc w:val="both"/>
        <w:rPr>
          <w:rFonts w:ascii="Arial" w:eastAsia="Arial" w:hAnsi="Arial" w:cs="Arial"/>
          <w:sz w:val="20"/>
          <w:szCs w:val="20"/>
        </w:rPr>
      </w:pPr>
      <w:r w:rsidRPr="00CA3F8A">
        <w:rPr>
          <w:rFonts w:ascii="Arial" w:eastAsia="Arial" w:hAnsi="Arial" w:cs="Arial"/>
          <w:b/>
          <w:bCs/>
          <w:sz w:val="20"/>
          <w:szCs w:val="20"/>
        </w:rPr>
        <w:t>Nqe II.</w:t>
      </w:r>
      <w:r>
        <w:rPr>
          <w:rFonts w:ascii="Arial" w:eastAsia="Arial" w:hAnsi="Arial" w:cs="Arial"/>
          <w:sz w:val="20"/>
          <w:szCs w:val="20"/>
        </w:rPr>
        <w:t xml:space="preserve"> </w:t>
      </w:r>
      <w:r w:rsidR="00CA3F8A" w:rsidRPr="00CA3F8A">
        <w:rPr>
          <w:rFonts w:ascii="Arial" w:eastAsia="Arial" w:hAnsi="Arial" w:cs="Arial"/>
          <w:sz w:val="20"/>
          <w:szCs w:val="20"/>
        </w:rPr>
        <w:t>Qhov tsis sib xws uas pom saum toj no cuam tshuam ncaj qha nrog kev ua tsis tiav</w:t>
      </w:r>
      <w:r w:rsidR="00CA3F8A">
        <w:rPr>
          <w:rFonts w:ascii="Arial" w:eastAsia="Arial" w:hAnsi="Arial" w:cs="Arial"/>
          <w:sz w:val="20"/>
          <w:szCs w:val="20"/>
        </w:rPr>
        <w:t>:</w:t>
      </w:r>
      <w:r w:rsidR="00CA3F8A" w:rsidRPr="00CA3F8A">
        <w:rPr>
          <w:noProof/>
        </w:rPr>
        <w:t xml:space="preserve"> </w:t>
      </w:r>
      <w:r w:rsidR="00CA3F8A" w:rsidRPr="00827896">
        <w:rPr>
          <w:noProof/>
        </w:rPr>
        <w:drawing>
          <wp:inline distT="0" distB="0" distL="0" distR="0" wp14:anchorId="1E649457" wp14:editId="139BA2BA">
            <wp:extent cx="151130" cy="113030"/>
            <wp:effectExtent l="0" t="0" r="1270" b="127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CA3F8A">
        <w:rPr>
          <w:rFonts w:ascii="Arial" w:eastAsia="Arial" w:hAnsi="Arial" w:cs="Arial"/>
          <w:sz w:val="20"/>
          <w:szCs w:val="20"/>
        </w:rPr>
        <w:t xml:space="preserve">Yog </w:t>
      </w:r>
      <w:r w:rsidR="00CA3F8A" w:rsidRPr="00827896">
        <w:rPr>
          <w:noProof/>
        </w:rPr>
        <w:drawing>
          <wp:inline distT="0" distB="0" distL="0" distR="0" wp14:anchorId="0625C599" wp14:editId="721A2A13">
            <wp:extent cx="151130" cy="113030"/>
            <wp:effectExtent l="0" t="0" r="1270" b="127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CA3F8A">
        <w:rPr>
          <w:rFonts w:ascii="Arial" w:eastAsia="Arial" w:hAnsi="Arial" w:cs="Arial"/>
          <w:sz w:val="20"/>
          <w:szCs w:val="20"/>
        </w:rPr>
        <w:t>Tsis Yog</w:t>
      </w:r>
    </w:p>
    <w:p w14:paraId="0A957D52" w14:textId="5C30017E" w:rsidR="008B5599" w:rsidRDefault="003476A2" w:rsidP="0009501B">
      <w:pPr>
        <w:tabs>
          <w:tab w:val="left" w:pos="2325"/>
        </w:tabs>
        <w:jc w:val="both"/>
        <w:rPr>
          <w:rFonts w:ascii="Arial" w:eastAsia="Arial" w:hAnsi="Arial" w:cs="Arial"/>
          <w:sz w:val="20"/>
          <w:szCs w:val="20"/>
        </w:rPr>
      </w:pPr>
      <w:r>
        <w:rPr>
          <w:rFonts w:ascii="Arial" w:eastAsia="Arial" w:hAnsi="Arial" w:cs="Arial"/>
          <w:sz w:val="20"/>
          <w:szCs w:val="20"/>
        </w:rPr>
        <w:t xml:space="preserve">                                                    </w:t>
      </w:r>
      <w:r w:rsidR="006F0F62">
        <w:rPr>
          <w:rFonts w:ascii="Arial" w:eastAsia="Arial" w:hAnsi="Arial" w:cs="Arial"/>
          <w:sz w:val="20"/>
          <w:szCs w:val="20"/>
        </w:rPr>
        <w:t xml:space="preserve">   </w:t>
      </w:r>
      <w:r>
        <w:rPr>
          <w:rFonts w:ascii="Arial" w:eastAsia="Arial" w:hAnsi="Arial" w:cs="Arial"/>
          <w:sz w:val="20"/>
          <w:szCs w:val="20"/>
        </w:rPr>
        <w:t xml:space="preserve">   </w:t>
      </w:r>
      <w:r w:rsidRPr="00827896">
        <w:rPr>
          <w:noProof/>
        </w:rPr>
        <w:drawing>
          <wp:inline distT="0" distB="0" distL="0" distR="0" wp14:anchorId="2ADB838A" wp14:editId="42521635">
            <wp:extent cx="151130" cy="113030"/>
            <wp:effectExtent l="0" t="0" r="1270" b="127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del w:id="792" w:author="Fong RERHANG" w:date="2021-05-14T09:02:00Z">
        <w:r w:rsidR="00B514A4" w:rsidRPr="00B514A4" w:rsidDel="00536002">
          <w:rPr>
            <w:rFonts w:ascii="Arial" w:eastAsia="Arial" w:hAnsi="Arial" w:cs="Arial"/>
            <w:sz w:val="20"/>
            <w:szCs w:val="20"/>
          </w:rPr>
          <w:delText>q</w:delText>
        </w:r>
      </w:del>
      <w:ins w:id="793" w:author="Fong RERHANG" w:date="2021-05-14T09:02:00Z">
        <w:r w:rsidR="00536002">
          <w:rPr>
            <w:rFonts w:ascii="Arial" w:eastAsia="Arial" w:hAnsi="Arial" w:cs="Arial"/>
            <w:sz w:val="20"/>
            <w:szCs w:val="20"/>
          </w:rPr>
          <w:t>Q</w:t>
        </w:r>
      </w:ins>
      <w:r w:rsidR="00B514A4" w:rsidRPr="00B514A4">
        <w:rPr>
          <w:rFonts w:ascii="Arial" w:eastAsia="Arial" w:hAnsi="Arial" w:cs="Arial"/>
          <w:sz w:val="20"/>
          <w:szCs w:val="20"/>
        </w:rPr>
        <w:t xml:space="preserve">hov </w:t>
      </w:r>
      <w:del w:id="794" w:author="Fong RERHANG" w:date="2021-05-14T09:02:00Z">
        <w:r w:rsidR="00B514A4" w:rsidRPr="00B514A4" w:rsidDel="00536002">
          <w:rPr>
            <w:rFonts w:ascii="Arial" w:eastAsia="Arial" w:hAnsi="Arial" w:cs="Arial"/>
            <w:sz w:val="20"/>
            <w:szCs w:val="20"/>
          </w:rPr>
          <w:delText>k</w:delText>
        </w:r>
      </w:del>
      <w:ins w:id="795" w:author="Fong RERHANG" w:date="2021-05-14T09:02:00Z">
        <w:r w:rsidR="00536002">
          <w:rPr>
            <w:rFonts w:ascii="Arial" w:eastAsia="Arial" w:hAnsi="Arial" w:cs="Arial"/>
            <w:sz w:val="20"/>
            <w:szCs w:val="20"/>
          </w:rPr>
          <w:t>K</w:t>
        </w:r>
      </w:ins>
      <w:r w:rsidR="00B514A4" w:rsidRPr="00B514A4">
        <w:rPr>
          <w:rFonts w:ascii="Arial" w:eastAsia="Arial" w:hAnsi="Arial" w:cs="Arial"/>
          <w:sz w:val="20"/>
          <w:szCs w:val="20"/>
        </w:rPr>
        <w:t xml:space="preserve">ev </w:t>
      </w:r>
      <w:del w:id="796" w:author="Fong RERHANG" w:date="2021-05-14T09:02:00Z">
        <w:r w:rsidR="00B514A4" w:rsidRPr="00B514A4" w:rsidDel="00536002">
          <w:rPr>
            <w:rFonts w:ascii="Arial" w:eastAsia="Arial" w:hAnsi="Arial" w:cs="Arial"/>
            <w:sz w:val="20"/>
            <w:szCs w:val="20"/>
          </w:rPr>
          <w:delText>p</w:delText>
        </w:r>
      </w:del>
      <w:ins w:id="797" w:author="Fong RERHANG" w:date="2021-05-14T09:02:00Z">
        <w:r w:rsidR="00536002">
          <w:rPr>
            <w:rFonts w:ascii="Arial" w:eastAsia="Arial" w:hAnsi="Arial" w:cs="Arial"/>
            <w:sz w:val="20"/>
            <w:szCs w:val="20"/>
          </w:rPr>
          <w:t>P</w:t>
        </w:r>
      </w:ins>
      <w:r w:rsidR="00B514A4" w:rsidRPr="00B514A4">
        <w:rPr>
          <w:rFonts w:ascii="Arial" w:eastAsia="Arial" w:hAnsi="Arial" w:cs="Arial"/>
          <w:sz w:val="20"/>
          <w:szCs w:val="20"/>
        </w:rPr>
        <w:t xml:space="preserve">aub </w:t>
      </w:r>
      <w:del w:id="798" w:author="Fong RERHANG" w:date="2021-05-14T09:02:00Z">
        <w:r w:rsidR="00B514A4" w:rsidRPr="00B514A4" w:rsidDel="00536002">
          <w:rPr>
            <w:rFonts w:ascii="Arial" w:eastAsia="Arial" w:hAnsi="Arial" w:cs="Arial"/>
            <w:sz w:val="20"/>
            <w:szCs w:val="20"/>
          </w:rPr>
          <w:delText>n</w:delText>
        </w:r>
      </w:del>
      <w:ins w:id="799" w:author="Fong RERHANG" w:date="2021-05-14T09:02:00Z">
        <w:r w:rsidR="00536002">
          <w:rPr>
            <w:rFonts w:ascii="Arial" w:eastAsia="Arial" w:hAnsi="Arial" w:cs="Arial"/>
            <w:sz w:val="20"/>
            <w:szCs w:val="20"/>
          </w:rPr>
          <w:t>N</w:t>
        </w:r>
      </w:ins>
      <w:r w:rsidR="00B514A4" w:rsidRPr="00B514A4">
        <w:rPr>
          <w:rFonts w:ascii="Arial" w:eastAsia="Arial" w:hAnsi="Arial" w:cs="Arial"/>
          <w:sz w:val="20"/>
          <w:szCs w:val="20"/>
        </w:rPr>
        <w:t xml:space="preserve">tawm </w:t>
      </w:r>
      <w:del w:id="800" w:author="Fong RERHANG" w:date="2021-05-14T09:02:00Z">
        <w:r w:rsidR="00B514A4" w:rsidRPr="00B514A4" w:rsidDel="00536002">
          <w:rPr>
            <w:rFonts w:ascii="Arial" w:eastAsia="Arial" w:hAnsi="Arial" w:cs="Arial"/>
            <w:sz w:val="20"/>
            <w:szCs w:val="20"/>
          </w:rPr>
          <w:delText>l</w:delText>
        </w:r>
      </w:del>
      <w:ins w:id="801" w:author="Fong RERHANG" w:date="2021-05-14T09:02:00Z">
        <w:r w:rsidR="00536002">
          <w:rPr>
            <w:rFonts w:ascii="Arial" w:eastAsia="Arial" w:hAnsi="Arial" w:cs="Arial"/>
            <w:sz w:val="20"/>
            <w:szCs w:val="20"/>
          </w:rPr>
          <w:t>L</w:t>
        </w:r>
      </w:ins>
      <w:r w:rsidR="00B514A4" w:rsidRPr="00B514A4">
        <w:rPr>
          <w:rFonts w:ascii="Arial" w:eastAsia="Arial" w:hAnsi="Arial" w:cs="Arial"/>
          <w:sz w:val="20"/>
          <w:szCs w:val="20"/>
        </w:rPr>
        <w:t xml:space="preserve">ub </w:t>
      </w:r>
      <w:del w:id="802" w:author="Fong RERHANG" w:date="2021-05-14T09:02:00Z">
        <w:r w:rsidR="00B514A4" w:rsidRPr="00B514A4" w:rsidDel="00536002">
          <w:rPr>
            <w:rFonts w:ascii="Arial" w:eastAsia="Arial" w:hAnsi="Arial" w:cs="Arial"/>
            <w:sz w:val="20"/>
            <w:szCs w:val="20"/>
          </w:rPr>
          <w:delText>c</w:delText>
        </w:r>
      </w:del>
      <w:ins w:id="803" w:author="Fong RERHANG" w:date="2021-05-14T09:02:00Z">
        <w:r w:rsidR="00536002">
          <w:rPr>
            <w:rFonts w:ascii="Arial" w:eastAsia="Arial" w:hAnsi="Arial" w:cs="Arial"/>
            <w:sz w:val="20"/>
            <w:szCs w:val="20"/>
          </w:rPr>
          <w:t>C</w:t>
        </w:r>
      </w:ins>
      <w:r w:rsidR="00B514A4" w:rsidRPr="00B514A4">
        <w:rPr>
          <w:rFonts w:ascii="Arial" w:eastAsia="Arial" w:hAnsi="Arial" w:cs="Arial"/>
          <w:sz w:val="20"/>
          <w:szCs w:val="20"/>
        </w:rPr>
        <w:t xml:space="preserve">ev </w:t>
      </w:r>
      <w:del w:id="804" w:author="Fong RERHANG" w:date="2021-05-14T09:02:00Z">
        <w:r w:rsidR="00B514A4" w:rsidRPr="00B514A4" w:rsidDel="00536002">
          <w:rPr>
            <w:rFonts w:ascii="Arial" w:eastAsia="Arial" w:hAnsi="Arial" w:cs="Arial"/>
            <w:sz w:val="20"/>
            <w:szCs w:val="20"/>
          </w:rPr>
          <w:delText>m</w:delText>
        </w:r>
      </w:del>
      <w:ins w:id="805" w:author="Fong RERHANG" w:date="2021-05-14T09:02:00Z">
        <w:r w:rsidR="00536002">
          <w:rPr>
            <w:rFonts w:ascii="Arial" w:eastAsia="Arial" w:hAnsi="Arial" w:cs="Arial"/>
            <w:sz w:val="20"/>
            <w:szCs w:val="20"/>
          </w:rPr>
          <w:t>M</w:t>
        </w:r>
      </w:ins>
      <w:r w:rsidR="00B514A4" w:rsidRPr="00B514A4">
        <w:rPr>
          <w:rFonts w:ascii="Arial" w:eastAsia="Arial" w:hAnsi="Arial" w:cs="Arial"/>
          <w:sz w:val="20"/>
          <w:szCs w:val="20"/>
        </w:rPr>
        <w:t xml:space="preserve">uaj </w:t>
      </w:r>
      <w:del w:id="806" w:author="Fong RERHANG" w:date="2021-05-14T09:02:00Z">
        <w:r w:rsidR="00B514A4" w:rsidRPr="00B514A4" w:rsidDel="00536002">
          <w:rPr>
            <w:rFonts w:ascii="Arial" w:eastAsia="Arial" w:hAnsi="Arial" w:cs="Arial"/>
            <w:sz w:val="20"/>
            <w:szCs w:val="20"/>
          </w:rPr>
          <w:delText>z</w:delText>
        </w:r>
      </w:del>
      <w:ins w:id="807" w:author="Fong RERHANG" w:date="2021-05-14T09:02:00Z">
        <w:r w:rsidR="00536002">
          <w:rPr>
            <w:rFonts w:ascii="Arial" w:eastAsia="Arial" w:hAnsi="Arial" w:cs="Arial"/>
            <w:sz w:val="20"/>
            <w:szCs w:val="20"/>
          </w:rPr>
          <w:t>Z</w:t>
        </w:r>
      </w:ins>
      <w:r w:rsidR="00B514A4" w:rsidRPr="00B514A4">
        <w:rPr>
          <w:rFonts w:ascii="Arial" w:eastAsia="Arial" w:hAnsi="Arial" w:cs="Arial"/>
          <w:sz w:val="20"/>
          <w:szCs w:val="20"/>
        </w:rPr>
        <w:t>og</w:t>
      </w:r>
    </w:p>
    <w:p w14:paraId="5575AFFE" w14:textId="1A5E3671" w:rsidR="00196186" w:rsidRDefault="001015C9" w:rsidP="0009501B">
      <w:pPr>
        <w:tabs>
          <w:tab w:val="left" w:pos="2325"/>
        </w:tabs>
        <w:jc w:val="both"/>
        <w:rPr>
          <w:rFonts w:ascii="Arial" w:eastAsia="Arial" w:hAnsi="Arial" w:cs="Arial"/>
          <w:sz w:val="20"/>
          <w:szCs w:val="20"/>
        </w:rPr>
      </w:pPr>
      <w:r>
        <w:rPr>
          <w:rFonts w:ascii="Arial" w:eastAsia="Arial" w:hAnsi="Arial" w:cs="Arial"/>
          <w:sz w:val="20"/>
          <w:szCs w:val="20"/>
        </w:rPr>
        <w:t>Nrhiav Thaj Chaw Uas Tsim Nyog</w:t>
      </w:r>
      <w:r w:rsidR="00BE6D77">
        <w:rPr>
          <w:rFonts w:ascii="Arial" w:eastAsia="Arial" w:hAnsi="Arial" w:cs="Arial"/>
          <w:sz w:val="20"/>
          <w:szCs w:val="20"/>
        </w:rPr>
        <w:t xml:space="preserve">: </w:t>
      </w:r>
      <w:r w:rsidR="008B5599">
        <w:rPr>
          <w:rFonts w:ascii="Arial" w:eastAsia="Arial" w:hAnsi="Arial" w:cs="Arial"/>
          <w:sz w:val="20"/>
          <w:szCs w:val="20"/>
        </w:rPr>
        <w:t xml:space="preserve">  </w:t>
      </w:r>
      <w:r w:rsidR="008B5599" w:rsidRPr="00827896">
        <w:rPr>
          <w:noProof/>
        </w:rPr>
        <w:drawing>
          <wp:inline distT="0" distB="0" distL="0" distR="0" wp14:anchorId="5F552F7F" wp14:editId="620BFA72">
            <wp:extent cx="151130" cy="113030"/>
            <wp:effectExtent l="0" t="0" r="1270" b="127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8B5599">
        <w:rPr>
          <w:rFonts w:ascii="Arial" w:eastAsia="Arial" w:hAnsi="Arial" w:cs="Arial"/>
          <w:sz w:val="20"/>
          <w:szCs w:val="20"/>
        </w:rPr>
        <w:t>Kev Tsim Kho Kev Hnov Lus</w:t>
      </w:r>
      <w:r w:rsidR="008360F9">
        <w:rPr>
          <w:rFonts w:ascii="Arial" w:eastAsia="Arial" w:hAnsi="Arial" w:cs="Arial"/>
          <w:sz w:val="20"/>
          <w:szCs w:val="20"/>
        </w:rPr>
        <w:t xml:space="preserve">               </w:t>
      </w:r>
      <w:r w:rsidR="00170C3D">
        <w:rPr>
          <w:rFonts w:ascii="Arial" w:eastAsia="Arial" w:hAnsi="Arial" w:cs="Arial"/>
          <w:sz w:val="20"/>
          <w:szCs w:val="20"/>
        </w:rPr>
        <w:t xml:space="preserve"> </w:t>
      </w:r>
      <w:r w:rsidR="00170C3D" w:rsidRPr="00827896">
        <w:rPr>
          <w:noProof/>
        </w:rPr>
        <w:drawing>
          <wp:inline distT="0" distB="0" distL="0" distR="0" wp14:anchorId="2C8C474D" wp14:editId="1C981DCF">
            <wp:extent cx="151130" cy="113030"/>
            <wp:effectExtent l="0" t="0" r="1270" b="1270"/>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170C3D">
        <w:rPr>
          <w:rFonts w:ascii="Arial" w:eastAsia="Arial" w:hAnsi="Arial" w:cs="Arial"/>
          <w:sz w:val="20"/>
          <w:szCs w:val="20"/>
        </w:rPr>
        <w:t>Kev Tsim Kho Kev Pom Kev</w:t>
      </w:r>
    </w:p>
    <w:p w14:paraId="08892439" w14:textId="71758ED8" w:rsidR="008360F9" w:rsidRDefault="008360F9" w:rsidP="0009501B">
      <w:pPr>
        <w:tabs>
          <w:tab w:val="left" w:pos="2325"/>
        </w:tabs>
        <w:jc w:val="both"/>
        <w:rPr>
          <w:rFonts w:ascii="Arial" w:eastAsia="Arial" w:hAnsi="Arial" w:cs="Arial"/>
          <w:sz w:val="20"/>
          <w:szCs w:val="20"/>
        </w:rPr>
      </w:pPr>
      <w:r>
        <w:rPr>
          <w:rFonts w:ascii="Arial" w:eastAsia="Arial" w:hAnsi="Arial" w:cs="Arial"/>
          <w:sz w:val="20"/>
          <w:szCs w:val="20"/>
        </w:rPr>
        <w:t xml:space="preserve">                                                          </w:t>
      </w:r>
      <w:r w:rsidRPr="00827896">
        <w:rPr>
          <w:noProof/>
        </w:rPr>
        <w:drawing>
          <wp:inline distT="0" distB="0" distL="0" distR="0" wp14:anchorId="5D389EF6" wp14:editId="6037273F">
            <wp:extent cx="151130" cy="113030"/>
            <wp:effectExtent l="0" t="0" r="1270" b="127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Pr>
          <w:rFonts w:ascii="Arial" w:eastAsia="Arial" w:hAnsi="Arial" w:cs="Arial"/>
          <w:sz w:val="20"/>
          <w:szCs w:val="20"/>
        </w:rPr>
        <w:t xml:space="preserve">  Kev Tsim Kho Kev Noj Qab Haus Huv </w:t>
      </w:r>
      <w:r w:rsidRPr="00827896">
        <w:rPr>
          <w:noProof/>
        </w:rPr>
        <w:drawing>
          <wp:inline distT="0" distB="0" distL="0" distR="0" wp14:anchorId="4BB0A9A1" wp14:editId="5368720F">
            <wp:extent cx="151130" cy="113030"/>
            <wp:effectExtent l="0" t="0" r="1270" b="127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0D4922">
        <w:rPr>
          <w:rFonts w:ascii="Arial" w:eastAsia="Arial" w:hAnsi="Arial" w:cs="Arial"/>
          <w:sz w:val="20"/>
          <w:szCs w:val="20"/>
        </w:rPr>
        <w:t xml:space="preserve"> Kev Saib Xyuas</w:t>
      </w:r>
    </w:p>
    <w:p w14:paraId="45F5EA7B" w14:textId="21BE43EE" w:rsidR="000D4922" w:rsidRDefault="000D4922" w:rsidP="0009501B">
      <w:pPr>
        <w:tabs>
          <w:tab w:val="left" w:pos="2325"/>
        </w:tabs>
        <w:jc w:val="both"/>
        <w:rPr>
          <w:rFonts w:ascii="Arial" w:eastAsia="Arial" w:hAnsi="Arial" w:cs="Arial"/>
          <w:sz w:val="20"/>
          <w:szCs w:val="20"/>
        </w:rPr>
      </w:pPr>
      <w:r>
        <w:rPr>
          <w:rFonts w:ascii="Arial" w:eastAsia="Arial" w:hAnsi="Arial" w:cs="Arial"/>
          <w:sz w:val="20"/>
          <w:szCs w:val="20"/>
        </w:rPr>
        <w:t xml:space="preserve">                                                          </w:t>
      </w:r>
      <w:r w:rsidR="005F4EC1" w:rsidRPr="00827896">
        <w:rPr>
          <w:noProof/>
        </w:rPr>
        <w:drawing>
          <wp:inline distT="0" distB="0" distL="0" distR="0" wp14:anchorId="36403FB0" wp14:editId="59D81F66">
            <wp:extent cx="151130" cy="113030"/>
            <wp:effectExtent l="0" t="0" r="1270" b="1270"/>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5A1B46" w:rsidRPr="005A1B46">
        <w:rPr>
          <w:rFonts w:ascii="Arial" w:eastAsia="Arial" w:hAnsi="Arial" w:cs="Arial"/>
          <w:sz w:val="20"/>
          <w:szCs w:val="20"/>
        </w:rPr>
        <w:t xml:space="preserve"> Peev Xwm</w:t>
      </w:r>
      <w:r w:rsidR="005A1B46">
        <w:rPr>
          <w:rFonts w:ascii="Arial" w:eastAsia="Arial" w:hAnsi="Arial" w:cs="Arial"/>
          <w:sz w:val="20"/>
          <w:szCs w:val="20"/>
        </w:rPr>
        <w:t xml:space="preserve"> Ntawm Kev Kawm</w:t>
      </w:r>
      <w:r w:rsidR="005A1B46" w:rsidRPr="005A1B46">
        <w:rPr>
          <w:rFonts w:ascii="Arial" w:eastAsia="Arial" w:hAnsi="Arial" w:cs="Arial"/>
          <w:sz w:val="20"/>
          <w:szCs w:val="20"/>
        </w:rPr>
        <w:t xml:space="preserve">, (suav nrog koom nrog, </w:t>
      </w:r>
      <w:r w:rsidR="005A1B46">
        <w:rPr>
          <w:rFonts w:ascii="Arial" w:eastAsia="Arial" w:hAnsi="Arial" w:cs="Arial"/>
          <w:sz w:val="20"/>
          <w:szCs w:val="20"/>
        </w:rPr>
        <w:t>kev xav</w:t>
      </w:r>
      <w:r w:rsidR="005A1B46" w:rsidRPr="005A1B46">
        <w:rPr>
          <w:rFonts w:ascii="Arial" w:eastAsia="Arial" w:hAnsi="Arial" w:cs="Arial"/>
          <w:sz w:val="20"/>
          <w:szCs w:val="20"/>
        </w:rPr>
        <w:t xml:space="preserve"> thiab qhia</w:t>
      </w:r>
      <w:r w:rsidR="001D0CC6">
        <w:rPr>
          <w:rFonts w:ascii="Arial" w:eastAsia="Arial" w:hAnsi="Arial" w:cs="Arial"/>
          <w:sz w:val="20"/>
          <w:szCs w:val="20"/>
        </w:rPr>
        <w:t xml:space="preserve"> tawm</w:t>
      </w:r>
      <w:r w:rsidR="005A1B46" w:rsidRPr="005A1B46">
        <w:rPr>
          <w:rFonts w:ascii="Arial" w:eastAsia="Arial" w:hAnsi="Arial" w:cs="Arial"/>
          <w:sz w:val="20"/>
          <w:szCs w:val="20"/>
        </w:rPr>
        <w:t>)</w:t>
      </w:r>
    </w:p>
    <w:p w14:paraId="1B40CA38" w14:textId="7A8D8ABD" w:rsidR="00406B17" w:rsidRDefault="00406B17" w:rsidP="0009501B">
      <w:pPr>
        <w:tabs>
          <w:tab w:val="left" w:pos="2325"/>
        </w:tabs>
        <w:jc w:val="both"/>
        <w:rPr>
          <w:rFonts w:ascii="Arial" w:eastAsia="Arial" w:hAnsi="Arial" w:cs="Arial"/>
          <w:sz w:val="20"/>
          <w:szCs w:val="20"/>
        </w:rPr>
      </w:pPr>
      <w:r w:rsidRPr="00406B17">
        <w:rPr>
          <w:rFonts w:ascii="Arial" w:eastAsia="Arial" w:hAnsi="Arial" w:cs="Arial"/>
          <w:b/>
          <w:bCs/>
          <w:sz w:val="20"/>
          <w:szCs w:val="20"/>
        </w:rPr>
        <w:t>Nqe III</w:t>
      </w:r>
      <w:r>
        <w:rPr>
          <w:rFonts w:ascii="Arial" w:eastAsia="Arial" w:hAnsi="Arial" w:cs="Arial"/>
          <w:sz w:val="20"/>
          <w:szCs w:val="20"/>
        </w:rPr>
        <w:t xml:space="preserve">. </w:t>
      </w:r>
      <w:r w:rsidR="008A43A0" w:rsidRPr="008A43A0">
        <w:rPr>
          <w:rFonts w:ascii="Arial" w:eastAsia="Arial" w:hAnsi="Arial" w:cs="Arial"/>
          <w:sz w:val="20"/>
          <w:szCs w:val="20"/>
        </w:rPr>
        <w:t>Cov kev kawm tshwj xeeb tsis suav nrog cov teeb meem kev kawm uas yog feem ntau los ntawm kev pom</w:t>
      </w:r>
      <w:r w:rsidR="00664A2C">
        <w:rPr>
          <w:rFonts w:ascii="Arial" w:eastAsia="Arial" w:hAnsi="Arial" w:cs="Arial"/>
          <w:sz w:val="20"/>
          <w:szCs w:val="20"/>
        </w:rPr>
        <w:t xml:space="preserve"> kev</w:t>
      </w:r>
      <w:r w:rsidR="008A43A0" w:rsidRPr="008A43A0">
        <w:rPr>
          <w:rFonts w:ascii="Arial" w:eastAsia="Arial" w:hAnsi="Arial" w:cs="Arial"/>
          <w:sz w:val="20"/>
          <w:szCs w:val="20"/>
        </w:rPr>
        <w:t>, pob ntseg, los</w:t>
      </w:r>
      <w:r w:rsidR="00664A2C">
        <w:rPr>
          <w:rFonts w:ascii="Arial" w:eastAsia="Arial" w:hAnsi="Arial" w:cs="Arial"/>
          <w:sz w:val="20"/>
          <w:szCs w:val="20"/>
        </w:rPr>
        <w:t xml:space="preserve"> </w:t>
      </w:r>
      <w:r w:rsidR="008A43A0" w:rsidRPr="008A43A0">
        <w:rPr>
          <w:rFonts w:ascii="Arial" w:eastAsia="Arial" w:hAnsi="Arial" w:cs="Arial"/>
          <w:sz w:val="20"/>
          <w:szCs w:val="20"/>
        </w:rPr>
        <w:t>sis lub cev muaj zog, ntawm kev xiam oob qhab, ntawm kev puas siab ntsws, los</w:t>
      </w:r>
      <w:r w:rsidR="00664A2C">
        <w:rPr>
          <w:rFonts w:ascii="Arial" w:eastAsia="Arial" w:hAnsi="Arial" w:cs="Arial"/>
          <w:sz w:val="20"/>
          <w:szCs w:val="20"/>
        </w:rPr>
        <w:t xml:space="preserve"> </w:t>
      </w:r>
      <w:r w:rsidR="008A43A0" w:rsidRPr="008A43A0">
        <w:rPr>
          <w:rFonts w:ascii="Arial" w:eastAsia="Arial" w:hAnsi="Arial" w:cs="Arial"/>
          <w:sz w:val="20"/>
          <w:szCs w:val="20"/>
        </w:rPr>
        <w:t>sis ib puag ncig, kev coj noj coj ua, los</w:t>
      </w:r>
      <w:r w:rsidR="00664A2C">
        <w:rPr>
          <w:rFonts w:ascii="Arial" w:eastAsia="Arial" w:hAnsi="Arial" w:cs="Arial"/>
          <w:sz w:val="20"/>
          <w:szCs w:val="20"/>
        </w:rPr>
        <w:t xml:space="preserve"> </w:t>
      </w:r>
      <w:r w:rsidR="008A43A0" w:rsidRPr="008A43A0">
        <w:rPr>
          <w:rFonts w:ascii="Arial" w:eastAsia="Arial" w:hAnsi="Arial" w:cs="Arial"/>
          <w:sz w:val="20"/>
          <w:szCs w:val="20"/>
        </w:rPr>
        <w:t>sis kev tsis txaus siab hauv kev lag luam. Yog tias qhov teeb meem kev kawm yog qhov tshwm sim los ntawm ib qho ntawm cov khoom hauv qab no (A-H) kos "</w:t>
      </w:r>
      <w:r w:rsidR="00664A2C">
        <w:rPr>
          <w:rFonts w:ascii="Arial" w:eastAsia="Arial" w:hAnsi="Arial" w:cs="Arial"/>
          <w:sz w:val="20"/>
          <w:szCs w:val="20"/>
        </w:rPr>
        <w:t>Yog</w:t>
      </w:r>
      <w:r w:rsidR="008A43A0" w:rsidRPr="008A43A0">
        <w:rPr>
          <w:rFonts w:ascii="Arial" w:eastAsia="Arial" w:hAnsi="Arial" w:cs="Arial"/>
          <w:sz w:val="20"/>
          <w:szCs w:val="20"/>
        </w:rPr>
        <w:t xml:space="preserve">", thiab tus tub ntxhais kawm </w:t>
      </w:r>
      <w:r w:rsidR="008A43A0" w:rsidRPr="000A185C">
        <w:rPr>
          <w:rFonts w:ascii="Arial" w:eastAsia="Arial" w:hAnsi="Arial" w:cs="Arial"/>
          <w:sz w:val="20"/>
          <w:szCs w:val="20"/>
          <w:u w:val="single"/>
          <w:rPrChange w:id="808" w:author="Fong RERHANG" w:date="2021-05-14T09:58:00Z">
            <w:rPr>
              <w:rFonts w:ascii="Arial" w:eastAsia="Arial" w:hAnsi="Arial" w:cs="Arial"/>
              <w:sz w:val="20"/>
              <w:szCs w:val="20"/>
            </w:rPr>
          </w:rPrChange>
        </w:rPr>
        <w:t>yuav tsis</w:t>
      </w:r>
      <w:r w:rsidR="008A43A0" w:rsidRPr="008A43A0">
        <w:rPr>
          <w:rFonts w:ascii="Arial" w:eastAsia="Arial" w:hAnsi="Arial" w:cs="Arial"/>
          <w:sz w:val="20"/>
          <w:szCs w:val="20"/>
        </w:rPr>
        <w:t xml:space="preserve"> raug txheeb xyuas tias muaj kev tsis taus kawm</w:t>
      </w:r>
      <w:r w:rsidR="00287659">
        <w:rPr>
          <w:rFonts w:ascii="Arial" w:eastAsia="Arial" w:hAnsi="Arial" w:cs="Arial"/>
          <w:sz w:val="20"/>
          <w:szCs w:val="20"/>
        </w:rPr>
        <w:t>.</w:t>
      </w:r>
    </w:p>
    <w:p w14:paraId="23106461" w14:textId="07B0D43B" w:rsidR="00287659" w:rsidRDefault="003677FE" w:rsidP="00D37455">
      <w:pPr>
        <w:pStyle w:val="ListParagraph"/>
        <w:numPr>
          <w:ilvl w:val="0"/>
          <w:numId w:val="5"/>
        </w:numPr>
        <w:tabs>
          <w:tab w:val="left" w:pos="2325"/>
        </w:tabs>
        <w:jc w:val="both"/>
        <w:rPr>
          <w:rFonts w:ascii="Arial" w:eastAsia="Arial" w:hAnsi="Arial" w:cs="Arial"/>
          <w:sz w:val="20"/>
          <w:szCs w:val="20"/>
        </w:rPr>
      </w:pPr>
      <w:r>
        <w:rPr>
          <w:rFonts w:ascii="Arial" w:eastAsia="Arial" w:hAnsi="Arial" w:cs="Arial"/>
          <w:sz w:val="20"/>
          <w:szCs w:val="20"/>
        </w:rPr>
        <w:t>Kev p</w:t>
      </w:r>
      <w:r w:rsidRPr="003677FE">
        <w:rPr>
          <w:rFonts w:ascii="Arial" w:eastAsia="Arial" w:hAnsi="Arial" w:cs="Arial"/>
          <w:sz w:val="20"/>
          <w:szCs w:val="20"/>
        </w:rPr>
        <w:t>om kev, hnov</w:t>
      </w:r>
      <w:r>
        <w:rPr>
          <w:rFonts w:ascii="Arial" w:eastAsia="Arial" w:hAnsi="Arial" w:cs="Arial"/>
          <w:sz w:val="20"/>
          <w:szCs w:val="20"/>
        </w:rPr>
        <w:t xml:space="preserve"> lus</w:t>
      </w:r>
      <w:r w:rsidRPr="003677FE">
        <w:rPr>
          <w:rFonts w:ascii="Arial" w:eastAsia="Arial" w:hAnsi="Arial" w:cs="Arial"/>
          <w:sz w:val="20"/>
          <w:szCs w:val="20"/>
        </w:rPr>
        <w:t>, los</w:t>
      </w:r>
      <w:r>
        <w:rPr>
          <w:rFonts w:ascii="Arial" w:eastAsia="Arial" w:hAnsi="Arial" w:cs="Arial"/>
          <w:sz w:val="20"/>
          <w:szCs w:val="20"/>
        </w:rPr>
        <w:t xml:space="preserve"> </w:t>
      </w:r>
      <w:r w:rsidRPr="003677FE">
        <w:rPr>
          <w:rFonts w:ascii="Arial" w:eastAsia="Arial" w:hAnsi="Arial" w:cs="Arial"/>
          <w:sz w:val="20"/>
          <w:szCs w:val="20"/>
        </w:rPr>
        <w:t>sis lub cev</w:t>
      </w:r>
      <w:ins w:id="809" w:author="Fong RERHANG" w:date="2021-05-14T10:03:00Z">
        <w:r w:rsidR="000A185C">
          <w:rPr>
            <w:rFonts w:ascii="Arial" w:eastAsia="Arial" w:hAnsi="Arial" w:cs="Arial"/>
            <w:sz w:val="20"/>
            <w:szCs w:val="20"/>
          </w:rPr>
          <w:t xml:space="preserve"> xiam oob khab</w:t>
        </w:r>
      </w:ins>
      <w:r w:rsidR="00321F70">
        <w:rPr>
          <w:rFonts w:ascii="Arial" w:eastAsia="Arial" w:hAnsi="Arial" w:cs="Arial"/>
          <w:sz w:val="20"/>
          <w:szCs w:val="20"/>
        </w:rPr>
        <w:t xml:space="preserve">                                                                              </w:t>
      </w:r>
      <w:r w:rsidR="00321F70" w:rsidRPr="00827896">
        <w:rPr>
          <w:noProof/>
        </w:rPr>
        <w:drawing>
          <wp:inline distT="0" distB="0" distL="0" distR="0" wp14:anchorId="6CBB7F4F" wp14:editId="700FDF13">
            <wp:extent cx="151130" cy="113030"/>
            <wp:effectExtent l="0" t="0" r="1270" b="127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321F70">
        <w:rPr>
          <w:rFonts w:ascii="Arial" w:eastAsia="Arial" w:hAnsi="Arial" w:cs="Arial"/>
          <w:sz w:val="20"/>
          <w:szCs w:val="20"/>
        </w:rPr>
        <w:t xml:space="preserve">Yog </w:t>
      </w:r>
      <w:r w:rsidR="00321F70" w:rsidRPr="00827896">
        <w:rPr>
          <w:noProof/>
        </w:rPr>
        <w:drawing>
          <wp:inline distT="0" distB="0" distL="0" distR="0" wp14:anchorId="311C856B" wp14:editId="2E372CBE">
            <wp:extent cx="151130" cy="113030"/>
            <wp:effectExtent l="0" t="0" r="1270" b="127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321F70">
        <w:rPr>
          <w:rFonts w:ascii="Arial" w:eastAsia="Arial" w:hAnsi="Arial" w:cs="Arial"/>
          <w:sz w:val="20"/>
          <w:szCs w:val="20"/>
        </w:rPr>
        <w:t xml:space="preserve"> T</w:t>
      </w:r>
      <w:r w:rsidR="00846594">
        <w:rPr>
          <w:rFonts w:ascii="Arial" w:eastAsia="Arial" w:hAnsi="Arial" w:cs="Arial"/>
          <w:sz w:val="20"/>
          <w:szCs w:val="20"/>
        </w:rPr>
        <w:t>sis Yog</w:t>
      </w:r>
    </w:p>
    <w:p w14:paraId="6FB9C95C" w14:textId="03BA9139" w:rsidR="003B47C0" w:rsidRDefault="00D44CE0" w:rsidP="00D37455">
      <w:pPr>
        <w:pStyle w:val="ListParagraph"/>
        <w:numPr>
          <w:ilvl w:val="0"/>
          <w:numId w:val="5"/>
        </w:numPr>
        <w:tabs>
          <w:tab w:val="left" w:pos="2325"/>
        </w:tabs>
        <w:jc w:val="both"/>
        <w:rPr>
          <w:rFonts w:ascii="Arial" w:eastAsia="Arial" w:hAnsi="Arial" w:cs="Arial"/>
          <w:sz w:val="20"/>
          <w:szCs w:val="20"/>
        </w:rPr>
      </w:pPr>
      <w:del w:id="810" w:author="Fong RERHANG" w:date="2021-05-14T10:04:00Z">
        <w:r w:rsidRPr="00D44CE0" w:rsidDel="000A185C">
          <w:rPr>
            <w:rFonts w:ascii="Arial" w:eastAsia="Arial" w:hAnsi="Arial" w:cs="Arial"/>
            <w:sz w:val="20"/>
            <w:szCs w:val="20"/>
          </w:rPr>
          <w:delText>txoj</w:delText>
        </w:r>
      </w:del>
      <w:r w:rsidRPr="00D44CE0">
        <w:rPr>
          <w:rFonts w:ascii="Arial" w:eastAsia="Arial" w:hAnsi="Arial" w:cs="Arial"/>
          <w:sz w:val="20"/>
          <w:szCs w:val="20"/>
        </w:rPr>
        <w:t xml:space="preserve"> </w:t>
      </w:r>
      <w:del w:id="811" w:author="Fong RERHANG" w:date="2021-05-14T10:04:00Z">
        <w:r w:rsidRPr="00D44CE0" w:rsidDel="000A185C">
          <w:rPr>
            <w:rFonts w:ascii="Arial" w:eastAsia="Arial" w:hAnsi="Arial" w:cs="Arial"/>
            <w:sz w:val="20"/>
            <w:szCs w:val="20"/>
          </w:rPr>
          <w:delText>k</w:delText>
        </w:r>
      </w:del>
      <w:ins w:id="812" w:author="Fong RERHANG" w:date="2021-05-14T10:04:00Z">
        <w:r w:rsidR="000A185C">
          <w:rPr>
            <w:rFonts w:ascii="Arial" w:eastAsia="Arial" w:hAnsi="Arial" w:cs="Arial"/>
            <w:sz w:val="20"/>
            <w:szCs w:val="20"/>
          </w:rPr>
          <w:t>K</w:t>
        </w:r>
      </w:ins>
      <w:r w:rsidRPr="00D44CE0">
        <w:rPr>
          <w:rFonts w:ascii="Arial" w:eastAsia="Arial" w:hAnsi="Arial" w:cs="Arial"/>
          <w:sz w:val="20"/>
          <w:szCs w:val="20"/>
        </w:rPr>
        <w:t xml:space="preserve">ev tsis taus ntawm </w:t>
      </w:r>
      <w:r>
        <w:rPr>
          <w:rFonts w:ascii="Arial" w:eastAsia="Arial" w:hAnsi="Arial" w:cs="Arial"/>
          <w:sz w:val="20"/>
          <w:szCs w:val="20"/>
        </w:rPr>
        <w:t>lub hlwb</w:t>
      </w:r>
      <w:r w:rsidR="00846594">
        <w:rPr>
          <w:rFonts w:ascii="Arial" w:eastAsia="Arial" w:hAnsi="Arial" w:cs="Arial"/>
          <w:sz w:val="20"/>
          <w:szCs w:val="20"/>
        </w:rPr>
        <w:t xml:space="preserve">                                                                                       </w:t>
      </w:r>
      <w:r w:rsidR="00846594" w:rsidRPr="00827896">
        <w:rPr>
          <w:noProof/>
        </w:rPr>
        <w:drawing>
          <wp:inline distT="0" distB="0" distL="0" distR="0" wp14:anchorId="49FBFD8A" wp14:editId="633A7697">
            <wp:extent cx="151130" cy="113030"/>
            <wp:effectExtent l="0" t="0" r="1270" b="12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846594">
        <w:rPr>
          <w:rFonts w:ascii="Arial" w:eastAsia="Arial" w:hAnsi="Arial" w:cs="Arial"/>
          <w:sz w:val="20"/>
          <w:szCs w:val="20"/>
        </w:rPr>
        <w:t xml:space="preserve">Yog </w:t>
      </w:r>
      <w:r w:rsidR="00846594" w:rsidRPr="00827896">
        <w:rPr>
          <w:noProof/>
        </w:rPr>
        <w:drawing>
          <wp:inline distT="0" distB="0" distL="0" distR="0" wp14:anchorId="370AEFB4" wp14:editId="399AAB07">
            <wp:extent cx="151130" cy="113030"/>
            <wp:effectExtent l="0" t="0" r="127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846594">
        <w:rPr>
          <w:rFonts w:ascii="Arial" w:eastAsia="Arial" w:hAnsi="Arial" w:cs="Arial"/>
          <w:sz w:val="20"/>
          <w:szCs w:val="20"/>
        </w:rPr>
        <w:t>Tsis Yog</w:t>
      </w:r>
    </w:p>
    <w:p w14:paraId="19738E42" w14:textId="3526801F" w:rsidR="00D44CE0" w:rsidRDefault="00BC782B" w:rsidP="00D37455">
      <w:pPr>
        <w:pStyle w:val="ListParagraph"/>
        <w:numPr>
          <w:ilvl w:val="0"/>
          <w:numId w:val="5"/>
        </w:numPr>
        <w:tabs>
          <w:tab w:val="left" w:pos="2325"/>
        </w:tabs>
        <w:jc w:val="both"/>
        <w:rPr>
          <w:rFonts w:ascii="Arial" w:eastAsia="Arial" w:hAnsi="Arial" w:cs="Arial"/>
          <w:sz w:val="20"/>
          <w:szCs w:val="20"/>
        </w:rPr>
      </w:pPr>
      <w:r w:rsidRPr="00BC782B">
        <w:rPr>
          <w:rFonts w:ascii="Arial" w:eastAsia="Arial" w:hAnsi="Arial" w:cs="Arial"/>
          <w:sz w:val="20"/>
          <w:szCs w:val="20"/>
        </w:rPr>
        <w:t>Kev tu siab</w:t>
      </w:r>
      <w:r w:rsidR="00846594">
        <w:rPr>
          <w:rFonts w:ascii="Arial" w:eastAsia="Arial" w:hAnsi="Arial" w:cs="Arial"/>
          <w:sz w:val="20"/>
          <w:szCs w:val="20"/>
        </w:rPr>
        <w:t xml:space="preserve">                                                                                                                         </w:t>
      </w:r>
      <w:r w:rsidR="00846594" w:rsidRPr="00827896">
        <w:rPr>
          <w:noProof/>
        </w:rPr>
        <w:drawing>
          <wp:inline distT="0" distB="0" distL="0" distR="0" wp14:anchorId="58662308" wp14:editId="615AD86C">
            <wp:extent cx="151130" cy="113030"/>
            <wp:effectExtent l="0" t="0" r="127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846594">
        <w:rPr>
          <w:rFonts w:ascii="Arial" w:eastAsia="Arial" w:hAnsi="Arial" w:cs="Arial"/>
          <w:sz w:val="20"/>
          <w:szCs w:val="20"/>
        </w:rPr>
        <w:t xml:space="preserve">Yog </w:t>
      </w:r>
      <w:r w:rsidR="00846594" w:rsidRPr="00827896">
        <w:rPr>
          <w:noProof/>
        </w:rPr>
        <w:drawing>
          <wp:inline distT="0" distB="0" distL="0" distR="0" wp14:anchorId="40CD99E1" wp14:editId="2A952202">
            <wp:extent cx="151130" cy="113030"/>
            <wp:effectExtent l="0" t="0" r="1270" b="12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846594">
        <w:rPr>
          <w:rFonts w:ascii="Arial" w:eastAsia="Arial" w:hAnsi="Arial" w:cs="Arial"/>
          <w:sz w:val="20"/>
          <w:szCs w:val="20"/>
        </w:rPr>
        <w:t>Tsis Yog</w:t>
      </w:r>
    </w:p>
    <w:p w14:paraId="2130C34F" w14:textId="3997095D" w:rsidR="00BC782B" w:rsidRDefault="00BF5A51" w:rsidP="00D37455">
      <w:pPr>
        <w:pStyle w:val="ListParagraph"/>
        <w:numPr>
          <w:ilvl w:val="0"/>
          <w:numId w:val="5"/>
        </w:numPr>
        <w:tabs>
          <w:tab w:val="left" w:pos="2325"/>
        </w:tabs>
        <w:jc w:val="both"/>
        <w:rPr>
          <w:rFonts w:ascii="Arial" w:eastAsia="Arial" w:hAnsi="Arial" w:cs="Arial"/>
          <w:sz w:val="20"/>
          <w:szCs w:val="20"/>
        </w:rPr>
      </w:pPr>
      <w:r w:rsidRPr="00BF5A51">
        <w:rPr>
          <w:rFonts w:ascii="Arial" w:eastAsia="Arial" w:hAnsi="Arial" w:cs="Arial"/>
          <w:sz w:val="20"/>
          <w:szCs w:val="20"/>
        </w:rPr>
        <w:t>Kev cai yam ntxwv</w:t>
      </w:r>
      <w:r w:rsidR="00846594">
        <w:rPr>
          <w:rFonts w:ascii="Arial" w:eastAsia="Arial" w:hAnsi="Arial" w:cs="Arial"/>
          <w:sz w:val="20"/>
          <w:szCs w:val="20"/>
        </w:rPr>
        <w:t xml:space="preserve">                                                                                                             </w:t>
      </w:r>
      <w:r w:rsidR="00846594" w:rsidRPr="00827896">
        <w:rPr>
          <w:noProof/>
        </w:rPr>
        <w:drawing>
          <wp:inline distT="0" distB="0" distL="0" distR="0" wp14:anchorId="7A1B658B" wp14:editId="08138926">
            <wp:extent cx="151130" cy="113030"/>
            <wp:effectExtent l="0" t="0" r="1270" b="127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846594">
        <w:rPr>
          <w:rFonts w:ascii="Arial" w:eastAsia="Arial" w:hAnsi="Arial" w:cs="Arial"/>
          <w:sz w:val="20"/>
          <w:szCs w:val="20"/>
        </w:rPr>
        <w:t xml:space="preserve">Yog </w:t>
      </w:r>
      <w:r w:rsidR="00846594" w:rsidRPr="00827896">
        <w:rPr>
          <w:noProof/>
        </w:rPr>
        <w:drawing>
          <wp:inline distT="0" distB="0" distL="0" distR="0" wp14:anchorId="33C0C93C" wp14:editId="05F4E0B0">
            <wp:extent cx="151130" cy="113030"/>
            <wp:effectExtent l="0" t="0" r="1270" b="127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846594">
        <w:rPr>
          <w:rFonts w:ascii="Arial" w:eastAsia="Arial" w:hAnsi="Arial" w:cs="Arial"/>
          <w:sz w:val="20"/>
          <w:szCs w:val="20"/>
        </w:rPr>
        <w:t>Tsis Yog</w:t>
      </w:r>
    </w:p>
    <w:p w14:paraId="534F5452" w14:textId="7E8BA942" w:rsidR="00BF5A51" w:rsidRDefault="00B477BE" w:rsidP="00D37455">
      <w:pPr>
        <w:pStyle w:val="ListParagraph"/>
        <w:numPr>
          <w:ilvl w:val="0"/>
          <w:numId w:val="5"/>
        </w:numPr>
        <w:tabs>
          <w:tab w:val="left" w:pos="2325"/>
        </w:tabs>
        <w:jc w:val="both"/>
        <w:rPr>
          <w:rFonts w:ascii="Arial" w:eastAsia="Arial" w:hAnsi="Arial" w:cs="Arial"/>
          <w:sz w:val="20"/>
          <w:szCs w:val="20"/>
        </w:rPr>
      </w:pPr>
      <w:r w:rsidRPr="00B477BE">
        <w:rPr>
          <w:rFonts w:ascii="Arial" w:eastAsia="Arial" w:hAnsi="Arial" w:cs="Arial"/>
          <w:sz w:val="20"/>
          <w:szCs w:val="20"/>
        </w:rPr>
        <w:t>Kev tsis zoo rau ib puag ncig los</w:t>
      </w:r>
      <w:r>
        <w:rPr>
          <w:rFonts w:ascii="Arial" w:eastAsia="Arial" w:hAnsi="Arial" w:cs="Arial"/>
          <w:sz w:val="20"/>
          <w:szCs w:val="20"/>
        </w:rPr>
        <w:t xml:space="preserve"> </w:t>
      </w:r>
      <w:r w:rsidRPr="00B477BE">
        <w:rPr>
          <w:rFonts w:ascii="Arial" w:eastAsia="Arial" w:hAnsi="Arial" w:cs="Arial"/>
          <w:sz w:val="20"/>
          <w:szCs w:val="20"/>
        </w:rPr>
        <w:t xml:space="preserve">sis </w:t>
      </w:r>
      <w:ins w:id="813" w:author="Fong RERHANG" w:date="2021-05-14T10:05:00Z">
        <w:r w:rsidR="000A185C">
          <w:rPr>
            <w:rFonts w:ascii="Arial" w:eastAsia="Arial" w:hAnsi="Arial" w:cs="Arial"/>
            <w:sz w:val="20"/>
            <w:szCs w:val="20"/>
          </w:rPr>
          <w:t>kev khwv</w:t>
        </w:r>
      </w:ins>
      <w:del w:id="814" w:author="Fong RERHANG" w:date="2021-05-14T10:05:00Z">
        <w:r w:rsidR="004545FE" w:rsidDel="000A185C">
          <w:rPr>
            <w:rFonts w:ascii="Arial" w:eastAsia="Arial" w:hAnsi="Arial" w:cs="Arial"/>
            <w:sz w:val="20"/>
            <w:szCs w:val="20"/>
          </w:rPr>
          <w:delText>lag luam</w:delText>
        </w:r>
      </w:del>
      <w:r w:rsidR="00846594">
        <w:rPr>
          <w:rFonts w:ascii="Arial" w:eastAsia="Arial" w:hAnsi="Arial" w:cs="Arial"/>
          <w:sz w:val="20"/>
          <w:szCs w:val="20"/>
        </w:rPr>
        <w:t xml:space="preserve">                                                                   </w:t>
      </w:r>
      <w:r w:rsidR="00846594" w:rsidRPr="00827896">
        <w:rPr>
          <w:noProof/>
        </w:rPr>
        <w:drawing>
          <wp:inline distT="0" distB="0" distL="0" distR="0" wp14:anchorId="316AAE72" wp14:editId="64B31BBC">
            <wp:extent cx="151130" cy="113030"/>
            <wp:effectExtent l="0" t="0" r="1270" b="127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846594">
        <w:rPr>
          <w:rFonts w:ascii="Arial" w:eastAsia="Arial" w:hAnsi="Arial" w:cs="Arial"/>
          <w:sz w:val="20"/>
          <w:szCs w:val="20"/>
        </w:rPr>
        <w:t xml:space="preserve">Yog </w:t>
      </w:r>
      <w:r w:rsidR="00846594" w:rsidRPr="00827896">
        <w:rPr>
          <w:noProof/>
        </w:rPr>
        <w:drawing>
          <wp:inline distT="0" distB="0" distL="0" distR="0" wp14:anchorId="65C80D4D" wp14:editId="46B32F78">
            <wp:extent cx="151130" cy="113030"/>
            <wp:effectExtent l="0" t="0" r="1270" b="127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846594">
        <w:rPr>
          <w:rFonts w:ascii="Arial" w:eastAsia="Arial" w:hAnsi="Arial" w:cs="Arial"/>
          <w:sz w:val="20"/>
          <w:szCs w:val="20"/>
        </w:rPr>
        <w:t>Tsis Yog</w:t>
      </w:r>
    </w:p>
    <w:p w14:paraId="08FBE82A" w14:textId="7B3B38A3" w:rsidR="004545FE" w:rsidRDefault="00E828D0" w:rsidP="00D37455">
      <w:pPr>
        <w:pStyle w:val="ListParagraph"/>
        <w:numPr>
          <w:ilvl w:val="0"/>
          <w:numId w:val="5"/>
        </w:numPr>
        <w:tabs>
          <w:tab w:val="left" w:pos="2325"/>
        </w:tabs>
        <w:jc w:val="both"/>
        <w:rPr>
          <w:rFonts w:ascii="Arial" w:eastAsia="Arial" w:hAnsi="Arial" w:cs="Arial"/>
          <w:sz w:val="20"/>
          <w:szCs w:val="20"/>
        </w:rPr>
      </w:pPr>
      <w:r w:rsidRPr="00E828D0">
        <w:rPr>
          <w:rFonts w:ascii="Arial" w:eastAsia="Arial" w:hAnsi="Arial" w:cs="Arial"/>
          <w:sz w:val="20"/>
          <w:szCs w:val="20"/>
        </w:rPr>
        <w:t>Tsis tshua txawj Lus Askiv</w:t>
      </w:r>
      <w:r w:rsidR="00846594">
        <w:rPr>
          <w:rFonts w:ascii="Arial" w:eastAsia="Arial" w:hAnsi="Arial" w:cs="Arial"/>
          <w:sz w:val="20"/>
          <w:szCs w:val="20"/>
        </w:rPr>
        <w:t xml:space="preserve">                                                                                                 </w:t>
      </w:r>
      <w:r w:rsidR="00846594" w:rsidRPr="00827896">
        <w:rPr>
          <w:noProof/>
        </w:rPr>
        <w:drawing>
          <wp:inline distT="0" distB="0" distL="0" distR="0" wp14:anchorId="2191ECDD" wp14:editId="76389E3E">
            <wp:extent cx="151130" cy="113030"/>
            <wp:effectExtent l="0" t="0" r="1270" b="127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846594">
        <w:rPr>
          <w:rFonts w:ascii="Arial" w:eastAsia="Arial" w:hAnsi="Arial" w:cs="Arial"/>
          <w:sz w:val="20"/>
          <w:szCs w:val="20"/>
        </w:rPr>
        <w:t xml:space="preserve">Yog </w:t>
      </w:r>
      <w:r w:rsidR="00846594" w:rsidRPr="00827896">
        <w:rPr>
          <w:noProof/>
        </w:rPr>
        <w:drawing>
          <wp:inline distT="0" distB="0" distL="0" distR="0" wp14:anchorId="637DD0CB" wp14:editId="6CBFDB6D">
            <wp:extent cx="151130" cy="113030"/>
            <wp:effectExtent l="0" t="0" r="1270" b="127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846594">
        <w:rPr>
          <w:rFonts w:ascii="Arial" w:eastAsia="Arial" w:hAnsi="Arial" w:cs="Arial"/>
          <w:sz w:val="20"/>
          <w:szCs w:val="20"/>
        </w:rPr>
        <w:t>Tsis Yog</w:t>
      </w:r>
    </w:p>
    <w:p w14:paraId="67832816" w14:textId="7FA9F373" w:rsidR="00E828D0" w:rsidRDefault="00325E29" w:rsidP="00D37455">
      <w:pPr>
        <w:pStyle w:val="ListParagraph"/>
        <w:numPr>
          <w:ilvl w:val="0"/>
          <w:numId w:val="5"/>
        </w:numPr>
        <w:tabs>
          <w:tab w:val="left" w:pos="2325"/>
        </w:tabs>
        <w:jc w:val="both"/>
        <w:rPr>
          <w:rFonts w:ascii="Arial" w:eastAsia="Arial" w:hAnsi="Arial" w:cs="Arial"/>
          <w:sz w:val="20"/>
          <w:szCs w:val="20"/>
        </w:rPr>
      </w:pPr>
      <w:ins w:id="815" w:author="Fong RERHANG" w:date="2021-05-14T10:08:00Z">
        <w:r>
          <w:rPr>
            <w:rFonts w:ascii="Arial" w:eastAsia="Arial" w:hAnsi="Arial" w:cs="Arial"/>
            <w:sz w:val="20"/>
            <w:szCs w:val="20"/>
          </w:rPr>
          <w:t>Tsis muaj peev x</w:t>
        </w:r>
      </w:ins>
      <w:ins w:id="816" w:author="Fong RERHANG" w:date="2021-05-14T10:09:00Z">
        <w:r>
          <w:rPr>
            <w:rFonts w:ascii="Arial" w:eastAsia="Arial" w:hAnsi="Arial" w:cs="Arial"/>
            <w:sz w:val="20"/>
            <w:szCs w:val="20"/>
          </w:rPr>
          <w:t xml:space="preserve">wm kev Kawm </w:t>
        </w:r>
      </w:ins>
      <w:del w:id="817" w:author="Fong RERHANG" w:date="2021-05-14T10:09:00Z">
        <w:r w:rsidR="00606528" w:rsidRPr="00606528" w:rsidDel="00325E29">
          <w:rPr>
            <w:rFonts w:ascii="Arial" w:eastAsia="Arial" w:hAnsi="Arial" w:cs="Arial"/>
            <w:sz w:val="20"/>
            <w:szCs w:val="20"/>
          </w:rPr>
          <w:delText xml:space="preserve">Qee lub tsev kawm ntawv tsis tshua pom zoo </w:delText>
        </w:r>
      </w:del>
      <w:r w:rsidR="00606528" w:rsidRPr="00606528">
        <w:rPr>
          <w:rFonts w:ascii="Arial" w:eastAsia="Arial" w:hAnsi="Arial" w:cs="Arial"/>
          <w:sz w:val="20"/>
          <w:szCs w:val="20"/>
        </w:rPr>
        <w:t>los</w:t>
      </w:r>
      <w:r w:rsidR="00606528">
        <w:rPr>
          <w:rFonts w:ascii="Arial" w:eastAsia="Arial" w:hAnsi="Arial" w:cs="Arial"/>
          <w:sz w:val="20"/>
          <w:szCs w:val="20"/>
        </w:rPr>
        <w:t xml:space="preserve"> </w:t>
      </w:r>
      <w:r w:rsidR="00606528" w:rsidRPr="00606528">
        <w:rPr>
          <w:rFonts w:ascii="Arial" w:eastAsia="Arial" w:hAnsi="Arial" w:cs="Arial"/>
          <w:sz w:val="20"/>
          <w:szCs w:val="20"/>
        </w:rPr>
        <w:t>sis tsis</w:t>
      </w:r>
      <w:ins w:id="818" w:author="Fong RERHANG" w:date="2021-05-14T10:09:00Z">
        <w:r>
          <w:rPr>
            <w:rFonts w:ascii="Arial" w:eastAsia="Arial" w:hAnsi="Arial" w:cs="Arial"/>
            <w:sz w:val="20"/>
            <w:szCs w:val="20"/>
          </w:rPr>
          <w:t xml:space="preserve"> tshua</w:t>
        </w:r>
      </w:ins>
      <w:r w:rsidR="00606528" w:rsidRPr="00606528">
        <w:rPr>
          <w:rFonts w:ascii="Arial" w:eastAsia="Arial" w:hAnsi="Arial" w:cs="Arial"/>
          <w:sz w:val="20"/>
          <w:szCs w:val="20"/>
        </w:rPr>
        <w:t xml:space="preserve"> tuaj kawm ntawv </w:t>
      </w:r>
      <w:del w:id="819" w:author="Fong RERHANG" w:date="2021-05-14T10:09:00Z">
        <w:r w:rsidR="00606528" w:rsidRPr="00606528" w:rsidDel="00325E29">
          <w:rPr>
            <w:rFonts w:ascii="Arial" w:eastAsia="Arial" w:hAnsi="Arial" w:cs="Arial"/>
            <w:sz w:val="20"/>
            <w:szCs w:val="20"/>
          </w:rPr>
          <w:delText>tsis zoo</w:delText>
        </w:r>
      </w:del>
      <w:r w:rsidR="00846594">
        <w:rPr>
          <w:rFonts w:ascii="Arial" w:eastAsia="Arial" w:hAnsi="Arial" w:cs="Arial"/>
          <w:sz w:val="20"/>
          <w:szCs w:val="20"/>
        </w:rPr>
        <w:t xml:space="preserve">         </w:t>
      </w:r>
      <w:r w:rsidR="00846594" w:rsidRPr="00827896">
        <w:rPr>
          <w:noProof/>
        </w:rPr>
        <w:drawing>
          <wp:inline distT="0" distB="0" distL="0" distR="0" wp14:anchorId="15681DE6" wp14:editId="564FCF9A">
            <wp:extent cx="151130" cy="113030"/>
            <wp:effectExtent l="0" t="0" r="1270" b="127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846594">
        <w:rPr>
          <w:rFonts w:ascii="Arial" w:eastAsia="Arial" w:hAnsi="Arial" w:cs="Arial"/>
          <w:sz w:val="20"/>
          <w:szCs w:val="20"/>
        </w:rPr>
        <w:t xml:space="preserve">Yog </w:t>
      </w:r>
      <w:r w:rsidR="00846594" w:rsidRPr="00827896">
        <w:rPr>
          <w:noProof/>
        </w:rPr>
        <w:drawing>
          <wp:inline distT="0" distB="0" distL="0" distR="0" wp14:anchorId="7D27C556" wp14:editId="79CA617C">
            <wp:extent cx="151130" cy="113030"/>
            <wp:effectExtent l="0" t="0" r="1270" b="127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846594">
        <w:rPr>
          <w:rFonts w:ascii="Arial" w:eastAsia="Arial" w:hAnsi="Arial" w:cs="Arial"/>
          <w:sz w:val="20"/>
          <w:szCs w:val="20"/>
        </w:rPr>
        <w:t>Tsis Yog</w:t>
      </w:r>
    </w:p>
    <w:p w14:paraId="298CBC40" w14:textId="585E238E" w:rsidR="00606528" w:rsidRDefault="00A54D93" w:rsidP="00D37455">
      <w:pPr>
        <w:pStyle w:val="ListParagraph"/>
        <w:numPr>
          <w:ilvl w:val="0"/>
          <w:numId w:val="5"/>
        </w:numPr>
        <w:tabs>
          <w:tab w:val="left" w:pos="2325"/>
        </w:tabs>
        <w:jc w:val="both"/>
        <w:rPr>
          <w:rFonts w:ascii="Arial" w:eastAsia="Arial" w:hAnsi="Arial" w:cs="Arial"/>
          <w:sz w:val="20"/>
          <w:szCs w:val="20"/>
        </w:rPr>
      </w:pPr>
      <w:r w:rsidRPr="00A54D93">
        <w:rPr>
          <w:rFonts w:ascii="Arial" w:eastAsia="Arial" w:hAnsi="Arial" w:cs="Arial"/>
          <w:sz w:val="20"/>
          <w:szCs w:val="20"/>
        </w:rPr>
        <w:t xml:space="preserve">Tsis </w:t>
      </w:r>
      <w:ins w:id="820" w:author="Fong RERHANG" w:date="2021-05-14T10:12:00Z">
        <w:r w:rsidR="00325E29">
          <w:rPr>
            <w:rFonts w:ascii="Arial" w:eastAsia="Arial" w:hAnsi="Arial" w:cs="Arial"/>
            <w:sz w:val="20"/>
            <w:szCs w:val="20"/>
          </w:rPr>
          <w:t>txawj</w:t>
        </w:r>
      </w:ins>
      <w:del w:id="821" w:author="Fong RERHANG" w:date="2021-05-14T10:12:00Z">
        <w:r w:rsidRPr="00A54D93" w:rsidDel="00325E29">
          <w:rPr>
            <w:rFonts w:ascii="Arial" w:eastAsia="Arial" w:hAnsi="Arial" w:cs="Arial"/>
            <w:sz w:val="20"/>
            <w:szCs w:val="20"/>
          </w:rPr>
          <w:delText>muaj cov lus qhia tsim nyog</w:delText>
        </w:r>
      </w:del>
      <w:r w:rsidRPr="00A54D93">
        <w:rPr>
          <w:rFonts w:ascii="Arial" w:eastAsia="Arial" w:hAnsi="Arial" w:cs="Arial"/>
          <w:sz w:val="20"/>
          <w:szCs w:val="20"/>
        </w:rPr>
        <w:t xml:space="preserve"> hauv kev nyeem ntawv los</w:t>
      </w:r>
      <w:r>
        <w:rPr>
          <w:rFonts w:ascii="Arial" w:eastAsia="Arial" w:hAnsi="Arial" w:cs="Arial"/>
          <w:sz w:val="20"/>
          <w:szCs w:val="20"/>
        </w:rPr>
        <w:t xml:space="preserve"> </w:t>
      </w:r>
      <w:r w:rsidRPr="00A54D93">
        <w:rPr>
          <w:rFonts w:ascii="Arial" w:eastAsia="Arial" w:hAnsi="Arial" w:cs="Arial"/>
          <w:sz w:val="20"/>
          <w:szCs w:val="20"/>
        </w:rPr>
        <w:t xml:space="preserve">sis </w:t>
      </w:r>
      <w:r>
        <w:rPr>
          <w:rFonts w:ascii="Arial" w:eastAsia="Arial" w:hAnsi="Arial" w:cs="Arial"/>
          <w:sz w:val="20"/>
          <w:szCs w:val="20"/>
        </w:rPr>
        <w:t>laij</w:t>
      </w:r>
      <w:r w:rsidRPr="00A54D93">
        <w:rPr>
          <w:rFonts w:ascii="Arial" w:eastAsia="Arial" w:hAnsi="Arial" w:cs="Arial"/>
          <w:sz w:val="20"/>
          <w:szCs w:val="20"/>
        </w:rPr>
        <w:t xml:space="preserve"> le</w:t>
      </w:r>
      <w:r w:rsidR="00157E0A">
        <w:rPr>
          <w:rFonts w:ascii="Arial" w:eastAsia="Arial" w:hAnsi="Arial" w:cs="Arial"/>
          <w:sz w:val="20"/>
          <w:szCs w:val="20"/>
        </w:rPr>
        <w:t>j</w:t>
      </w:r>
      <w:r w:rsidR="00846594">
        <w:rPr>
          <w:rFonts w:ascii="Arial" w:eastAsia="Arial" w:hAnsi="Arial" w:cs="Arial"/>
          <w:sz w:val="20"/>
          <w:szCs w:val="20"/>
        </w:rPr>
        <w:t xml:space="preserve">                              </w:t>
      </w:r>
      <w:r w:rsidR="00846594" w:rsidRPr="00827896">
        <w:rPr>
          <w:noProof/>
        </w:rPr>
        <w:drawing>
          <wp:inline distT="0" distB="0" distL="0" distR="0" wp14:anchorId="11821A66" wp14:editId="473B872F">
            <wp:extent cx="151130" cy="113030"/>
            <wp:effectExtent l="0" t="0" r="1270" b="127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846594">
        <w:rPr>
          <w:rFonts w:ascii="Arial" w:eastAsia="Arial" w:hAnsi="Arial" w:cs="Arial"/>
          <w:sz w:val="20"/>
          <w:szCs w:val="20"/>
        </w:rPr>
        <w:t xml:space="preserve">Yog </w:t>
      </w:r>
      <w:r w:rsidR="00846594" w:rsidRPr="00827896">
        <w:rPr>
          <w:noProof/>
        </w:rPr>
        <w:drawing>
          <wp:inline distT="0" distB="0" distL="0" distR="0" wp14:anchorId="0603725E" wp14:editId="4D472C81">
            <wp:extent cx="151130" cy="113030"/>
            <wp:effectExtent l="0" t="0" r="1270" b="127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846594">
        <w:rPr>
          <w:rFonts w:ascii="Arial" w:eastAsia="Arial" w:hAnsi="Arial" w:cs="Arial"/>
          <w:sz w:val="20"/>
          <w:szCs w:val="20"/>
        </w:rPr>
        <w:t>Tsis Yog</w:t>
      </w:r>
    </w:p>
    <w:p w14:paraId="1C5D8648" w14:textId="4D436D80" w:rsidR="00157E0A" w:rsidRDefault="000B3044" w:rsidP="00157E0A">
      <w:pPr>
        <w:pStyle w:val="ListParagraph"/>
        <w:numPr>
          <w:ilvl w:val="0"/>
          <w:numId w:val="6"/>
        </w:numPr>
        <w:tabs>
          <w:tab w:val="left" w:pos="2325"/>
        </w:tabs>
        <w:jc w:val="both"/>
        <w:rPr>
          <w:rFonts w:ascii="Arial" w:eastAsia="Arial" w:hAnsi="Arial" w:cs="Arial"/>
          <w:sz w:val="20"/>
          <w:szCs w:val="20"/>
        </w:rPr>
      </w:pPr>
      <w:r w:rsidRPr="000B3044">
        <w:rPr>
          <w:rFonts w:ascii="Arial" w:eastAsia="Arial" w:hAnsi="Arial" w:cs="Arial"/>
          <w:sz w:val="20"/>
          <w:szCs w:val="20"/>
        </w:rPr>
        <w:t>Pab pawg IEP tau txiav txim siab cov ntaub ntawv ua pov thawj tias ua ntej, los</w:t>
      </w:r>
      <w:r w:rsidR="00FC0DA8">
        <w:rPr>
          <w:rFonts w:ascii="Arial" w:eastAsia="Arial" w:hAnsi="Arial" w:cs="Arial"/>
          <w:sz w:val="20"/>
          <w:szCs w:val="20"/>
        </w:rPr>
        <w:t xml:space="preserve"> </w:t>
      </w:r>
      <w:r w:rsidRPr="000B3044">
        <w:rPr>
          <w:rFonts w:ascii="Arial" w:eastAsia="Arial" w:hAnsi="Arial" w:cs="Arial"/>
          <w:sz w:val="20"/>
          <w:szCs w:val="20"/>
        </w:rPr>
        <w:t>sis ib feem ntawm, tus txheej txheem xa mus, tub ntxhais kawm tau txais kev qhia tsim nyog hauv kev teeb tsa kev kawm ib txwm muaj, xa los ntawm cov neeg ua hauj</w:t>
      </w:r>
      <w:r w:rsidR="00FC0DA8">
        <w:rPr>
          <w:rFonts w:ascii="Arial" w:eastAsia="Arial" w:hAnsi="Arial" w:cs="Arial"/>
          <w:sz w:val="20"/>
          <w:szCs w:val="20"/>
        </w:rPr>
        <w:t xml:space="preserve"> </w:t>
      </w:r>
      <w:r w:rsidRPr="000B3044">
        <w:rPr>
          <w:rFonts w:ascii="Arial" w:eastAsia="Arial" w:hAnsi="Arial" w:cs="Arial"/>
          <w:sz w:val="20"/>
          <w:szCs w:val="20"/>
        </w:rPr>
        <w:t xml:space="preserve">lwm tsim nyog; </w:t>
      </w:r>
      <w:r w:rsidRPr="002429D7">
        <w:rPr>
          <w:rFonts w:ascii="Arial" w:eastAsia="Arial" w:hAnsi="Arial" w:cs="Arial"/>
          <w:sz w:val="20"/>
          <w:szCs w:val="20"/>
          <w:u w:val="single"/>
          <w:rPrChange w:id="822" w:author="Fong RERHANG" w:date="2021-05-14T10:14:00Z">
            <w:rPr>
              <w:rFonts w:ascii="Arial" w:eastAsia="Arial" w:hAnsi="Arial" w:cs="Arial"/>
              <w:sz w:val="20"/>
              <w:szCs w:val="20"/>
            </w:rPr>
          </w:rPrChange>
        </w:rPr>
        <w:t>thiab</w:t>
      </w:r>
    </w:p>
    <w:p w14:paraId="2ECCB799" w14:textId="2E259A3A" w:rsidR="003502C1" w:rsidRDefault="001359E2" w:rsidP="00157E0A">
      <w:pPr>
        <w:pStyle w:val="ListParagraph"/>
        <w:numPr>
          <w:ilvl w:val="0"/>
          <w:numId w:val="6"/>
        </w:numPr>
        <w:tabs>
          <w:tab w:val="left" w:pos="2325"/>
        </w:tabs>
        <w:jc w:val="both"/>
        <w:rPr>
          <w:rFonts w:ascii="Arial" w:eastAsia="Arial" w:hAnsi="Arial" w:cs="Arial"/>
          <w:sz w:val="20"/>
          <w:szCs w:val="20"/>
        </w:rPr>
      </w:pPr>
      <w:r w:rsidRPr="001359E2">
        <w:rPr>
          <w:rFonts w:ascii="Arial" w:eastAsia="Arial" w:hAnsi="Arial" w:cs="Arial"/>
          <w:sz w:val="20"/>
          <w:szCs w:val="20"/>
        </w:rPr>
        <w:t>Pab pawg IEP tau txiav txim siab cov ntaub ntawv sau tseg los ntawm kev tshuaj xyuas kev ua tiav ntawm lub ncua sij hawm tsim nyog, raws kev ntsuas cov tub ntxhais kawm txoj kev kawm tau thaum lub sij</w:t>
      </w:r>
      <w:r>
        <w:rPr>
          <w:rFonts w:ascii="Arial" w:eastAsia="Arial" w:hAnsi="Arial" w:cs="Arial"/>
          <w:sz w:val="20"/>
          <w:szCs w:val="20"/>
        </w:rPr>
        <w:t xml:space="preserve"> </w:t>
      </w:r>
      <w:r w:rsidRPr="001359E2">
        <w:rPr>
          <w:rFonts w:ascii="Arial" w:eastAsia="Arial" w:hAnsi="Arial" w:cs="Arial"/>
          <w:sz w:val="20"/>
          <w:szCs w:val="20"/>
        </w:rPr>
        <w:t>hawm qhia, uas tau muab rau cov tub ntxhais kawm ntawv niam txiv</w:t>
      </w:r>
    </w:p>
    <w:p w14:paraId="739A80A7" w14:textId="29C02C15" w:rsidR="00792BD4" w:rsidRDefault="00E94347" w:rsidP="00792BD4">
      <w:pPr>
        <w:tabs>
          <w:tab w:val="left" w:pos="2325"/>
        </w:tabs>
        <w:jc w:val="both"/>
        <w:rPr>
          <w:rFonts w:ascii="Arial" w:eastAsia="Arial" w:hAnsi="Arial" w:cs="Arial"/>
          <w:sz w:val="20"/>
          <w:szCs w:val="20"/>
        </w:rPr>
      </w:pPr>
      <w:r w:rsidRPr="002E72F9">
        <w:rPr>
          <w:rFonts w:ascii="Arial" w:eastAsia="Arial" w:hAnsi="Arial" w:cs="Arial"/>
          <w:b/>
          <w:bCs/>
          <w:sz w:val="20"/>
          <w:szCs w:val="20"/>
        </w:rPr>
        <w:lastRenderedPageBreak/>
        <w:t>Nqe I</w:t>
      </w:r>
      <w:r w:rsidR="005A3BE9">
        <w:rPr>
          <w:rFonts w:ascii="Arial" w:eastAsia="Arial" w:hAnsi="Arial" w:cs="Arial"/>
          <w:b/>
          <w:bCs/>
          <w:sz w:val="20"/>
          <w:szCs w:val="20"/>
        </w:rPr>
        <w:t>V</w:t>
      </w:r>
      <w:r>
        <w:rPr>
          <w:rFonts w:ascii="Arial" w:eastAsia="Arial" w:hAnsi="Arial" w:cs="Arial"/>
          <w:sz w:val="20"/>
          <w:szCs w:val="20"/>
        </w:rPr>
        <w:t xml:space="preserve">. </w:t>
      </w:r>
      <w:del w:id="823" w:author="Fong RERHANG" w:date="2021-05-14T10:16:00Z">
        <w:r w:rsidR="002E72F9" w:rsidRPr="002E72F9" w:rsidDel="002429D7">
          <w:rPr>
            <w:rFonts w:ascii="Arial" w:eastAsia="Arial" w:hAnsi="Arial" w:cs="Arial"/>
            <w:sz w:val="20"/>
            <w:szCs w:val="20"/>
          </w:rPr>
          <w:delText>c</w:delText>
        </w:r>
      </w:del>
      <w:ins w:id="824" w:author="Fong RERHANG" w:date="2021-05-14T10:16:00Z">
        <w:r w:rsidR="002429D7">
          <w:rPr>
            <w:rFonts w:ascii="Arial" w:eastAsia="Arial" w:hAnsi="Arial" w:cs="Arial"/>
            <w:sz w:val="20"/>
            <w:szCs w:val="20"/>
          </w:rPr>
          <w:t>C</w:t>
        </w:r>
      </w:ins>
      <w:r w:rsidR="002E72F9" w:rsidRPr="002E72F9">
        <w:rPr>
          <w:rFonts w:ascii="Arial" w:eastAsia="Arial" w:hAnsi="Arial" w:cs="Arial"/>
          <w:sz w:val="20"/>
          <w:szCs w:val="20"/>
        </w:rPr>
        <w:t xml:space="preserve">ov </w:t>
      </w:r>
      <w:del w:id="825" w:author="Fong RERHANG" w:date="2021-05-14T10:16:00Z">
        <w:r w:rsidR="002E72F9" w:rsidRPr="002E72F9" w:rsidDel="002429D7">
          <w:rPr>
            <w:rFonts w:ascii="Arial" w:eastAsia="Arial" w:hAnsi="Arial" w:cs="Arial"/>
            <w:sz w:val="20"/>
            <w:szCs w:val="20"/>
          </w:rPr>
          <w:delText>n</w:delText>
        </w:r>
      </w:del>
      <w:ins w:id="826" w:author="Fong RERHANG" w:date="2021-05-14T10:16:00Z">
        <w:r w:rsidR="002429D7">
          <w:rPr>
            <w:rFonts w:ascii="Arial" w:eastAsia="Arial" w:hAnsi="Arial" w:cs="Arial"/>
            <w:sz w:val="20"/>
            <w:szCs w:val="20"/>
          </w:rPr>
          <w:t>N</w:t>
        </w:r>
      </w:ins>
      <w:r w:rsidR="002E72F9" w:rsidRPr="002E72F9">
        <w:rPr>
          <w:rFonts w:ascii="Arial" w:eastAsia="Arial" w:hAnsi="Arial" w:cs="Arial"/>
          <w:sz w:val="20"/>
          <w:szCs w:val="20"/>
        </w:rPr>
        <w:t xml:space="preserve">taub </w:t>
      </w:r>
      <w:del w:id="827" w:author="Fong RERHANG" w:date="2021-05-14T10:16:00Z">
        <w:r w:rsidR="002E72F9" w:rsidRPr="002E72F9" w:rsidDel="002429D7">
          <w:rPr>
            <w:rFonts w:ascii="Arial" w:eastAsia="Arial" w:hAnsi="Arial" w:cs="Arial"/>
            <w:sz w:val="20"/>
            <w:szCs w:val="20"/>
          </w:rPr>
          <w:delText>n</w:delText>
        </w:r>
      </w:del>
      <w:ins w:id="828" w:author="Fong RERHANG" w:date="2021-05-14T10:16:00Z">
        <w:r w:rsidR="002429D7">
          <w:rPr>
            <w:rFonts w:ascii="Arial" w:eastAsia="Arial" w:hAnsi="Arial" w:cs="Arial"/>
            <w:sz w:val="20"/>
            <w:szCs w:val="20"/>
          </w:rPr>
          <w:t>N</w:t>
        </w:r>
      </w:ins>
      <w:r w:rsidR="002E72F9" w:rsidRPr="002E72F9">
        <w:rPr>
          <w:rFonts w:ascii="Arial" w:eastAsia="Arial" w:hAnsi="Arial" w:cs="Arial"/>
          <w:sz w:val="20"/>
          <w:szCs w:val="20"/>
        </w:rPr>
        <w:t xml:space="preserve">tawv </w:t>
      </w:r>
      <w:del w:id="829" w:author="Fong RERHANG" w:date="2021-05-14T10:16:00Z">
        <w:r w:rsidR="002E72F9" w:rsidRPr="002E72F9" w:rsidDel="002429D7">
          <w:rPr>
            <w:rFonts w:ascii="Arial" w:eastAsia="Arial" w:hAnsi="Arial" w:cs="Arial"/>
            <w:sz w:val="20"/>
            <w:szCs w:val="20"/>
          </w:rPr>
          <w:delText>t</w:delText>
        </w:r>
      </w:del>
      <w:ins w:id="830" w:author="Fong RERHANG" w:date="2021-05-14T10:16:00Z">
        <w:r w:rsidR="002429D7">
          <w:rPr>
            <w:rFonts w:ascii="Arial" w:eastAsia="Arial" w:hAnsi="Arial" w:cs="Arial"/>
            <w:sz w:val="20"/>
            <w:szCs w:val="20"/>
          </w:rPr>
          <w:t>T</w:t>
        </w:r>
      </w:ins>
      <w:r w:rsidR="002E72F9" w:rsidRPr="002E72F9">
        <w:rPr>
          <w:rFonts w:ascii="Arial" w:eastAsia="Arial" w:hAnsi="Arial" w:cs="Arial"/>
          <w:sz w:val="20"/>
          <w:szCs w:val="20"/>
        </w:rPr>
        <w:t xml:space="preserve">seem </w:t>
      </w:r>
      <w:del w:id="831" w:author="Fong RERHANG" w:date="2021-05-14T10:16:00Z">
        <w:r w:rsidR="002E72F9" w:rsidRPr="002E72F9" w:rsidDel="002429D7">
          <w:rPr>
            <w:rFonts w:ascii="Arial" w:eastAsia="Arial" w:hAnsi="Arial" w:cs="Arial"/>
            <w:sz w:val="20"/>
            <w:szCs w:val="20"/>
          </w:rPr>
          <w:delText>c</w:delText>
        </w:r>
      </w:del>
      <w:ins w:id="832" w:author="Fong RERHANG" w:date="2021-05-14T10:16:00Z">
        <w:r w:rsidR="002429D7">
          <w:rPr>
            <w:rFonts w:ascii="Arial" w:eastAsia="Arial" w:hAnsi="Arial" w:cs="Arial"/>
            <w:sz w:val="20"/>
            <w:szCs w:val="20"/>
          </w:rPr>
          <w:t>C</w:t>
        </w:r>
      </w:ins>
      <w:r w:rsidR="002E72F9" w:rsidRPr="002E72F9">
        <w:rPr>
          <w:rFonts w:ascii="Arial" w:eastAsia="Arial" w:hAnsi="Arial" w:cs="Arial"/>
          <w:sz w:val="20"/>
          <w:szCs w:val="20"/>
        </w:rPr>
        <w:t xml:space="preserve">eeb </w:t>
      </w:r>
      <w:del w:id="833" w:author="Fong RERHANG" w:date="2021-05-14T10:16:00Z">
        <w:r w:rsidR="002E72F9" w:rsidRPr="002E72F9" w:rsidDel="002429D7">
          <w:rPr>
            <w:rFonts w:ascii="Arial" w:eastAsia="Arial" w:hAnsi="Arial" w:cs="Arial"/>
            <w:sz w:val="20"/>
            <w:szCs w:val="20"/>
          </w:rPr>
          <w:delText>n</w:delText>
        </w:r>
      </w:del>
      <w:ins w:id="834" w:author="Fong RERHANG" w:date="2021-05-14T10:16:00Z">
        <w:r w:rsidR="002429D7">
          <w:rPr>
            <w:rFonts w:ascii="Arial" w:eastAsia="Arial" w:hAnsi="Arial" w:cs="Arial"/>
            <w:sz w:val="20"/>
            <w:szCs w:val="20"/>
          </w:rPr>
          <w:t>N</w:t>
        </w:r>
      </w:ins>
      <w:r w:rsidR="002E72F9" w:rsidRPr="002E72F9">
        <w:rPr>
          <w:rFonts w:ascii="Arial" w:eastAsia="Arial" w:hAnsi="Arial" w:cs="Arial"/>
          <w:sz w:val="20"/>
          <w:szCs w:val="20"/>
        </w:rPr>
        <w:t>txiv</w:t>
      </w:r>
      <w:r w:rsidR="002E72F9">
        <w:rPr>
          <w:rFonts w:ascii="Arial" w:eastAsia="Arial" w:hAnsi="Arial" w:cs="Arial"/>
          <w:sz w:val="20"/>
          <w:szCs w:val="20"/>
        </w:rPr>
        <w:t>:</w:t>
      </w:r>
    </w:p>
    <w:p w14:paraId="26B890A3" w14:textId="79CE8370" w:rsidR="002E72F9" w:rsidRDefault="00AA7065" w:rsidP="00792BD4">
      <w:pPr>
        <w:tabs>
          <w:tab w:val="left" w:pos="2325"/>
        </w:tabs>
        <w:jc w:val="both"/>
        <w:rPr>
          <w:rFonts w:ascii="Arial" w:eastAsia="Arial" w:hAnsi="Arial" w:cs="Arial"/>
          <w:sz w:val="20"/>
          <w:szCs w:val="20"/>
        </w:rPr>
      </w:pPr>
      <w:r>
        <w:rPr>
          <w:rFonts w:ascii="Arial" w:eastAsia="Arial" w:hAnsi="Arial" w:cs="Arial"/>
          <w:sz w:val="20"/>
          <w:szCs w:val="20"/>
        </w:rPr>
        <w:t xml:space="preserve">     </w:t>
      </w:r>
      <w:r w:rsidR="008E5F8D">
        <w:rPr>
          <w:rFonts w:ascii="Arial" w:eastAsia="Arial" w:hAnsi="Arial" w:cs="Arial"/>
          <w:sz w:val="20"/>
          <w:szCs w:val="20"/>
        </w:rPr>
        <w:t>Qauv</w:t>
      </w:r>
      <w:r w:rsidR="00B67CAF" w:rsidRPr="00B67CAF">
        <w:rPr>
          <w:rFonts w:ascii="Arial" w:eastAsia="Arial" w:hAnsi="Arial" w:cs="Arial"/>
          <w:sz w:val="20"/>
          <w:szCs w:val="20"/>
        </w:rPr>
        <w:t xml:space="preserve"> kev txiav txim siab txog qhov muaj cai</w:t>
      </w:r>
      <w:r w:rsidR="00B67CAF">
        <w:rPr>
          <w:rFonts w:ascii="Arial" w:eastAsia="Arial" w:hAnsi="Arial" w:cs="Arial"/>
          <w:sz w:val="20"/>
          <w:szCs w:val="20"/>
        </w:rPr>
        <w:t>:</w:t>
      </w:r>
    </w:p>
    <w:p w14:paraId="029565D0" w14:textId="03271495" w:rsidR="008E5F8D" w:rsidRDefault="00F24440" w:rsidP="0078431D">
      <w:pPr>
        <w:pStyle w:val="ListParagraph"/>
        <w:numPr>
          <w:ilvl w:val="0"/>
          <w:numId w:val="7"/>
        </w:numPr>
        <w:tabs>
          <w:tab w:val="left" w:pos="2325"/>
        </w:tabs>
        <w:jc w:val="both"/>
        <w:rPr>
          <w:rFonts w:ascii="Arial" w:eastAsia="Arial" w:hAnsi="Arial" w:cs="Arial"/>
          <w:sz w:val="20"/>
          <w:szCs w:val="20"/>
        </w:rPr>
      </w:pPr>
      <w:ins w:id="835" w:author="Fong RERHANG" w:date="2021-05-14T10:19:00Z">
        <w:r>
          <w:rPr>
            <w:rFonts w:ascii="Arial" w:eastAsia="Arial" w:hAnsi="Arial" w:cs="Arial"/>
            <w:sz w:val="20"/>
            <w:szCs w:val="20"/>
          </w:rPr>
          <w:t xml:space="preserve">Cov </w:t>
        </w:r>
      </w:ins>
      <w:del w:id="836" w:author="Fong RERHANG" w:date="2021-05-14T10:19:00Z">
        <w:r w:rsidR="00E81786" w:rsidRPr="00E81786" w:rsidDel="00F24440">
          <w:rPr>
            <w:rFonts w:ascii="Arial" w:eastAsia="Arial" w:hAnsi="Arial" w:cs="Arial"/>
            <w:sz w:val="20"/>
            <w:szCs w:val="20"/>
          </w:rPr>
          <w:delText>K</w:delText>
        </w:r>
      </w:del>
      <w:ins w:id="837" w:author="Fong RERHANG" w:date="2021-05-14T10:19:00Z">
        <w:r>
          <w:rPr>
            <w:rFonts w:ascii="Arial" w:eastAsia="Arial" w:hAnsi="Arial" w:cs="Arial"/>
            <w:sz w:val="20"/>
            <w:szCs w:val="20"/>
          </w:rPr>
          <w:t>k</w:t>
        </w:r>
      </w:ins>
      <w:r w:rsidR="00E81786" w:rsidRPr="00E81786">
        <w:rPr>
          <w:rFonts w:ascii="Arial" w:eastAsia="Arial" w:hAnsi="Arial" w:cs="Arial"/>
          <w:sz w:val="20"/>
          <w:szCs w:val="20"/>
        </w:rPr>
        <w:t xml:space="preserve">ev ntsuam xyuas lub siab lub ntsws siv ntau yam </w:t>
      </w:r>
      <w:del w:id="838" w:author="Fong RERHANG" w:date="2021-05-14T10:19:00Z">
        <w:r w:rsidR="00E81786" w:rsidRPr="00E81786" w:rsidDel="00F24440">
          <w:rPr>
            <w:rFonts w:ascii="Arial" w:eastAsia="Arial" w:hAnsi="Arial" w:cs="Arial"/>
            <w:sz w:val="20"/>
            <w:szCs w:val="20"/>
          </w:rPr>
          <w:delText>kev ntsuas</w:delText>
        </w:r>
      </w:del>
      <w:r w:rsidR="00E81786" w:rsidRPr="00E81786">
        <w:rPr>
          <w:rFonts w:ascii="Arial" w:eastAsia="Arial" w:hAnsi="Arial" w:cs="Arial"/>
          <w:sz w:val="20"/>
          <w:szCs w:val="20"/>
        </w:rPr>
        <w:t xml:space="preserve">. Saib daim ntawv qhia txog </w:t>
      </w:r>
      <w:ins w:id="839" w:author="Fong RERHANG" w:date="2021-05-14T10:20:00Z">
        <w:r>
          <w:rPr>
            <w:rFonts w:ascii="Arial" w:eastAsia="Arial" w:hAnsi="Arial" w:cs="Arial"/>
            <w:sz w:val="20"/>
            <w:szCs w:val="20"/>
          </w:rPr>
          <w:t>siab ntsws</w:t>
        </w:r>
      </w:ins>
      <w:del w:id="840" w:author="Fong RERHANG" w:date="2021-05-14T10:20:00Z">
        <w:r w:rsidR="00E81786" w:rsidRPr="00E81786" w:rsidDel="00F24440">
          <w:rPr>
            <w:rFonts w:ascii="Arial" w:eastAsia="Arial" w:hAnsi="Arial" w:cs="Arial"/>
            <w:sz w:val="20"/>
            <w:szCs w:val="20"/>
          </w:rPr>
          <w:delText>psychoeducational.</w:delText>
        </w:r>
      </w:del>
      <w:r w:rsidR="00E81786">
        <w:rPr>
          <w:rFonts w:ascii="Arial" w:eastAsia="Arial" w:hAnsi="Arial" w:cs="Arial"/>
          <w:sz w:val="20"/>
          <w:szCs w:val="20"/>
        </w:rPr>
        <w:t xml:space="preserve"> </w:t>
      </w:r>
      <w:r w:rsidR="00E81786" w:rsidRPr="00827896">
        <w:rPr>
          <w:noProof/>
        </w:rPr>
        <w:drawing>
          <wp:inline distT="0" distB="0" distL="0" distR="0" wp14:anchorId="0D0D1A41" wp14:editId="4AB4E0D7">
            <wp:extent cx="151130" cy="113030"/>
            <wp:effectExtent l="0" t="0" r="1270" b="127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5A3BE9">
        <w:rPr>
          <w:rFonts w:ascii="Arial" w:eastAsia="Arial" w:hAnsi="Arial" w:cs="Arial"/>
          <w:sz w:val="20"/>
          <w:szCs w:val="20"/>
        </w:rPr>
        <w:t>Lwm Yam (Qhia Kom Meej)</w:t>
      </w:r>
    </w:p>
    <w:p w14:paraId="0EE8374D" w14:textId="7F63A3D3" w:rsidR="005A3BE9" w:rsidRDefault="005A3BE9" w:rsidP="005A3BE9">
      <w:pPr>
        <w:tabs>
          <w:tab w:val="left" w:pos="2325"/>
        </w:tabs>
        <w:jc w:val="both"/>
        <w:rPr>
          <w:rFonts w:ascii="Arial" w:eastAsia="Arial" w:hAnsi="Arial" w:cs="Arial"/>
          <w:sz w:val="20"/>
          <w:szCs w:val="20"/>
        </w:rPr>
      </w:pPr>
      <w:r w:rsidRPr="00655A7F">
        <w:rPr>
          <w:rFonts w:ascii="Arial" w:eastAsia="Arial" w:hAnsi="Arial" w:cs="Arial"/>
          <w:b/>
          <w:bCs/>
          <w:sz w:val="20"/>
          <w:szCs w:val="20"/>
        </w:rPr>
        <w:t>Nqe V</w:t>
      </w:r>
      <w:r>
        <w:rPr>
          <w:rFonts w:ascii="Arial" w:eastAsia="Arial" w:hAnsi="Arial" w:cs="Arial"/>
          <w:sz w:val="20"/>
          <w:szCs w:val="20"/>
        </w:rPr>
        <w:t xml:space="preserve">. </w:t>
      </w:r>
      <w:r w:rsidR="00655A7F" w:rsidRPr="00655A7F">
        <w:rPr>
          <w:rFonts w:ascii="Arial" w:eastAsia="Arial" w:hAnsi="Arial" w:cs="Arial"/>
          <w:sz w:val="20"/>
          <w:szCs w:val="20"/>
        </w:rPr>
        <w:t>Tus cwj pwm coj ntsig txog kev kawm ua haujl</w:t>
      </w:r>
      <w:r w:rsidR="00655A7F">
        <w:rPr>
          <w:rFonts w:ascii="Arial" w:eastAsia="Arial" w:hAnsi="Arial" w:cs="Arial"/>
          <w:sz w:val="20"/>
          <w:szCs w:val="20"/>
        </w:rPr>
        <w:t xml:space="preserve"> </w:t>
      </w:r>
      <w:r w:rsidR="00655A7F" w:rsidRPr="00655A7F">
        <w:rPr>
          <w:rFonts w:ascii="Arial" w:eastAsia="Arial" w:hAnsi="Arial" w:cs="Arial"/>
          <w:sz w:val="20"/>
          <w:szCs w:val="20"/>
        </w:rPr>
        <w:t xml:space="preserve">wm, </w:t>
      </w:r>
      <w:r w:rsidR="00655A7F">
        <w:rPr>
          <w:rFonts w:ascii="Arial" w:eastAsia="Arial" w:hAnsi="Arial" w:cs="Arial"/>
          <w:sz w:val="20"/>
          <w:szCs w:val="20"/>
        </w:rPr>
        <w:t xml:space="preserve">raug </w:t>
      </w:r>
      <w:ins w:id="841" w:author="Fong RERHANG" w:date="2021-05-14T10:21:00Z">
        <w:r w:rsidR="00F24440">
          <w:rPr>
            <w:rFonts w:ascii="Arial" w:eastAsia="Arial" w:hAnsi="Arial" w:cs="Arial"/>
            <w:sz w:val="20"/>
            <w:szCs w:val="20"/>
          </w:rPr>
          <w:t xml:space="preserve">sau </w:t>
        </w:r>
      </w:ins>
      <w:ins w:id="842" w:author="Fong RERHANG" w:date="2021-05-14T10:22:00Z">
        <w:r w:rsidR="00F24440">
          <w:rPr>
            <w:rFonts w:ascii="Arial" w:eastAsia="Arial" w:hAnsi="Arial" w:cs="Arial"/>
            <w:sz w:val="20"/>
            <w:szCs w:val="20"/>
          </w:rPr>
          <w:t>tseg</w:t>
        </w:r>
      </w:ins>
      <w:del w:id="843" w:author="Fong RERHANG" w:date="2021-05-14T10:22:00Z">
        <w:r w:rsidR="00655A7F" w:rsidDel="00F24440">
          <w:rPr>
            <w:rFonts w:ascii="Arial" w:eastAsia="Arial" w:hAnsi="Arial" w:cs="Arial"/>
            <w:sz w:val="20"/>
            <w:szCs w:val="20"/>
          </w:rPr>
          <w:delText>soj ntsuam</w:delText>
        </w:r>
      </w:del>
      <w:r w:rsidR="00655A7F" w:rsidRPr="00655A7F">
        <w:rPr>
          <w:rFonts w:ascii="Arial" w:eastAsia="Arial" w:hAnsi="Arial" w:cs="Arial"/>
          <w:sz w:val="20"/>
          <w:szCs w:val="20"/>
        </w:rPr>
        <w:t xml:space="preserve"> thaum soj ntsuam</w:t>
      </w:r>
      <w:r w:rsidR="000C287D">
        <w:rPr>
          <w:rFonts w:ascii="Arial" w:eastAsia="Arial" w:hAnsi="Arial" w:cs="Arial"/>
          <w:sz w:val="20"/>
          <w:szCs w:val="20"/>
        </w:rPr>
        <w:t>:</w:t>
      </w:r>
    </w:p>
    <w:p w14:paraId="2F54425B" w14:textId="209D85CF" w:rsidR="000C287D" w:rsidRDefault="00557D90" w:rsidP="005A3BE9">
      <w:pPr>
        <w:tabs>
          <w:tab w:val="left" w:pos="2325"/>
        </w:tabs>
        <w:jc w:val="both"/>
        <w:rPr>
          <w:rFonts w:ascii="Arial" w:eastAsia="Arial" w:hAnsi="Arial" w:cs="Arial"/>
          <w:sz w:val="20"/>
          <w:szCs w:val="20"/>
        </w:rPr>
      </w:pPr>
      <w:r w:rsidRPr="008821D0">
        <w:rPr>
          <w:rFonts w:ascii="Arial" w:eastAsia="Arial" w:hAnsi="Arial" w:cs="Arial"/>
          <w:b/>
          <w:bCs/>
          <w:sz w:val="20"/>
          <w:szCs w:val="20"/>
        </w:rPr>
        <w:t>Nqe VI</w:t>
      </w:r>
      <w:r>
        <w:rPr>
          <w:rFonts w:ascii="Arial" w:eastAsia="Arial" w:hAnsi="Arial" w:cs="Arial"/>
          <w:sz w:val="20"/>
          <w:szCs w:val="20"/>
        </w:rPr>
        <w:t xml:space="preserve">. </w:t>
      </w:r>
      <w:r w:rsidR="008821D0" w:rsidRPr="008821D0">
        <w:rPr>
          <w:rFonts w:ascii="Arial" w:eastAsia="Arial" w:hAnsi="Arial" w:cs="Arial"/>
          <w:sz w:val="20"/>
          <w:szCs w:val="20"/>
        </w:rPr>
        <w:t>Cov ntaub ntawv tshawb fawb txog kev kho mob, yog tias muaj:</w:t>
      </w:r>
    </w:p>
    <w:p w14:paraId="562323C0" w14:textId="6E240527" w:rsidR="003F36DE" w:rsidRDefault="003F36DE" w:rsidP="005A3BE9">
      <w:pPr>
        <w:tabs>
          <w:tab w:val="left" w:pos="2325"/>
        </w:tabs>
        <w:jc w:val="both"/>
        <w:rPr>
          <w:rFonts w:ascii="Arial" w:eastAsia="Arial" w:hAnsi="Arial" w:cs="Arial"/>
          <w:sz w:val="20"/>
          <w:szCs w:val="20"/>
        </w:rPr>
      </w:pPr>
      <w:r w:rsidRPr="004D616D">
        <w:rPr>
          <w:rFonts w:ascii="Arial" w:eastAsia="Arial" w:hAnsi="Arial" w:cs="Arial"/>
          <w:b/>
          <w:bCs/>
          <w:sz w:val="20"/>
          <w:szCs w:val="20"/>
        </w:rPr>
        <w:t>Nqe VII.</w:t>
      </w:r>
      <w:r>
        <w:rPr>
          <w:rFonts w:ascii="Arial" w:eastAsia="Arial" w:hAnsi="Arial" w:cs="Arial"/>
          <w:sz w:val="20"/>
          <w:szCs w:val="20"/>
        </w:rPr>
        <w:t xml:space="preserve"> </w:t>
      </w:r>
      <w:r w:rsidR="004D616D">
        <w:rPr>
          <w:rFonts w:ascii="Arial" w:eastAsia="Arial" w:hAnsi="Arial" w:cs="Arial"/>
          <w:sz w:val="20"/>
          <w:szCs w:val="20"/>
        </w:rPr>
        <w:t>Qhov Xaus:</w:t>
      </w:r>
    </w:p>
    <w:p w14:paraId="76E68939" w14:textId="605924E4" w:rsidR="004D616D" w:rsidRDefault="00D57C0A" w:rsidP="005A3BE9">
      <w:pPr>
        <w:tabs>
          <w:tab w:val="left" w:pos="2325"/>
        </w:tabs>
        <w:jc w:val="both"/>
        <w:rPr>
          <w:rFonts w:ascii="Arial" w:eastAsia="Arial" w:hAnsi="Arial" w:cs="Arial"/>
          <w:sz w:val="20"/>
          <w:szCs w:val="20"/>
        </w:rPr>
      </w:pPr>
      <w:r>
        <w:rPr>
          <w:rFonts w:ascii="Arial" w:eastAsia="Arial" w:hAnsi="Arial" w:cs="Arial"/>
          <w:sz w:val="20"/>
          <w:szCs w:val="20"/>
        </w:rPr>
        <w:t xml:space="preserve">         </w:t>
      </w:r>
      <w:r w:rsidR="00AD18B0" w:rsidRPr="00AD18B0">
        <w:rPr>
          <w:rFonts w:ascii="Arial" w:eastAsia="Arial" w:hAnsi="Arial" w:cs="Arial"/>
          <w:sz w:val="20"/>
          <w:szCs w:val="20"/>
        </w:rPr>
        <w:t xml:space="preserve">Tus </w:t>
      </w:r>
      <w:del w:id="844" w:author="Fong RERHANG" w:date="2021-05-14T10:24:00Z">
        <w:r w:rsidR="00AD18B0" w:rsidRPr="00AD18B0" w:rsidDel="00F24440">
          <w:rPr>
            <w:rFonts w:ascii="Arial" w:eastAsia="Arial" w:hAnsi="Arial" w:cs="Arial"/>
            <w:sz w:val="20"/>
            <w:szCs w:val="20"/>
          </w:rPr>
          <w:delText>tub</w:delText>
        </w:r>
      </w:del>
      <w:r w:rsidR="00AD18B0" w:rsidRPr="00AD18B0">
        <w:rPr>
          <w:rFonts w:ascii="Arial" w:eastAsia="Arial" w:hAnsi="Arial" w:cs="Arial"/>
          <w:sz w:val="20"/>
          <w:szCs w:val="20"/>
        </w:rPr>
        <w:t xml:space="preserve"> ntxhais kawm muaj qhov</w:t>
      </w:r>
      <w:ins w:id="845" w:author="Fong RERHANG" w:date="2021-05-14T10:25:00Z">
        <w:r w:rsidR="00F24440">
          <w:rPr>
            <w:rFonts w:ascii="Arial" w:eastAsia="Arial" w:hAnsi="Arial" w:cs="Arial"/>
            <w:sz w:val="20"/>
            <w:szCs w:val="20"/>
          </w:rPr>
          <w:t xml:space="preserve"> kev</w:t>
        </w:r>
      </w:ins>
      <w:r w:rsidR="00AD18B0" w:rsidRPr="00AD18B0">
        <w:rPr>
          <w:rFonts w:ascii="Arial" w:eastAsia="Arial" w:hAnsi="Arial" w:cs="Arial"/>
          <w:sz w:val="20"/>
          <w:szCs w:val="20"/>
        </w:rPr>
        <w:t xml:space="preserve"> </w:t>
      </w:r>
      <w:del w:id="846" w:author="Fong RERHANG" w:date="2021-05-14T10:23:00Z">
        <w:r w:rsidR="00AD18B0" w:rsidRPr="00AD18B0" w:rsidDel="00F24440">
          <w:rPr>
            <w:rFonts w:ascii="Arial" w:eastAsia="Arial" w:hAnsi="Arial" w:cs="Arial"/>
            <w:sz w:val="20"/>
            <w:szCs w:val="20"/>
          </w:rPr>
          <w:delText>tsis taus</w:delText>
        </w:r>
      </w:del>
      <w:r w:rsidR="00AD18B0" w:rsidRPr="00AD18B0">
        <w:rPr>
          <w:rFonts w:ascii="Arial" w:eastAsia="Arial" w:hAnsi="Arial" w:cs="Arial"/>
          <w:sz w:val="20"/>
          <w:szCs w:val="20"/>
        </w:rPr>
        <w:t xml:space="preserve"> kawm tshwj xeeb</w:t>
      </w:r>
      <w:ins w:id="847" w:author="Fong RERHANG" w:date="2021-05-14T10:23:00Z">
        <w:r w:rsidR="00F24440">
          <w:rPr>
            <w:rFonts w:ascii="Arial" w:eastAsia="Arial" w:hAnsi="Arial" w:cs="Arial"/>
            <w:sz w:val="20"/>
            <w:szCs w:val="20"/>
          </w:rPr>
          <w:t xml:space="preserve"> xiam oob khab</w:t>
        </w:r>
      </w:ins>
      <w:r w:rsidR="00AD18B0" w:rsidRPr="00AD18B0">
        <w:rPr>
          <w:rFonts w:ascii="Arial" w:eastAsia="Arial" w:hAnsi="Arial" w:cs="Arial"/>
          <w:sz w:val="20"/>
          <w:szCs w:val="20"/>
        </w:rPr>
        <w:t>.</w:t>
      </w:r>
      <w:r w:rsidR="0052192D">
        <w:rPr>
          <w:rFonts w:ascii="Arial" w:eastAsia="Arial" w:hAnsi="Arial" w:cs="Arial"/>
          <w:sz w:val="20"/>
          <w:szCs w:val="20"/>
        </w:rPr>
        <w:t xml:space="preserve">                                                    </w:t>
      </w:r>
      <w:r w:rsidR="0052192D" w:rsidRPr="00827896">
        <w:rPr>
          <w:noProof/>
        </w:rPr>
        <w:drawing>
          <wp:inline distT="0" distB="0" distL="0" distR="0" wp14:anchorId="65538A2A" wp14:editId="50E8473F">
            <wp:extent cx="151130" cy="113030"/>
            <wp:effectExtent l="0" t="0" r="127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52192D">
        <w:rPr>
          <w:rFonts w:ascii="Arial" w:eastAsia="Arial" w:hAnsi="Arial" w:cs="Arial"/>
          <w:sz w:val="20"/>
          <w:szCs w:val="20"/>
        </w:rPr>
        <w:t xml:space="preserve">Yog </w:t>
      </w:r>
      <w:r w:rsidR="0052192D" w:rsidRPr="00827896">
        <w:rPr>
          <w:noProof/>
        </w:rPr>
        <w:drawing>
          <wp:inline distT="0" distB="0" distL="0" distR="0" wp14:anchorId="0CFFFF19" wp14:editId="53EA16D5">
            <wp:extent cx="151130" cy="113030"/>
            <wp:effectExtent l="0" t="0" r="1270" b="127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52192D">
        <w:rPr>
          <w:rFonts w:ascii="Arial" w:eastAsia="Arial" w:hAnsi="Arial" w:cs="Arial"/>
          <w:sz w:val="20"/>
          <w:szCs w:val="20"/>
        </w:rPr>
        <w:t>Tsis Yog</w:t>
      </w:r>
    </w:p>
    <w:p w14:paraId="505BAA0B" w14:textId="5BEC55D9" w:rsidR="00AD18B0" w:rsidRDefault="00AD18B0" w:rsidP="005A3BE9">
      <w:pPr>
        <w:pBdr>
          <w:bottom w:val="single" w:sz="12" w:space="1" w:color="auto"/>
        </w:pBdr>
        <w:tabs>
          <w:tab w:val="left" w:pos="2325"/>
        </w:tabs>
        <w:jc w:val="both"/>
        <w:rPr>
          <w:rFonts w:ascii="Arial" w:eastAsia="Arial" w:hAnsi="Arial" w:cs="Arial"/>
          <w:sz w:val="20"/>
          <w:szCs w:val="20"/>
        </w:rPr>
      </w:pPr>
      <w:r>
        <w:rPr>
          <w:rFonts w:ascii="Arial" w:eastAsia="Arial" w:hAnsi="Arial" w:cs="Arial"/>
          <w:sz w:val="20"/>
          <w:szCs w:val="20"/>
        </w:rPr>
        <w:t xml:space="preserve">         </w:t>
      </w:r>
      <w:r w:rsidR="006E4ADA" w:rsidRPr="006E4ADA">
        <w:rPr>
          <w:rFonts w:ascii="Arial" w:eastAsia="Arial" w:hAnsi="Arial" w:cs="Arial"/>
          <w:sz w:val="20"/>
          <w:szCs w:val="20"/>
        </w:rPr>
        <w:t>Kev</w:t>
      </w:r>
      <w:ins w:id="848" w:author="Fong RERHANG" w:date="2021-05-14T10:27:00Z">
        <w:r w:rsidR="002042F6">
          <w:rPr>
            <w:rFonts w:ascii="Arial" w:eastAsia="Arial" w:hAnsi="Arial" w:cs="Arial"/>
            <w:sz w:val="20"/>
            <w:szCs w:val="20"/>
          </w:rPr>
          <w:t xml:space="preserve"> ua tsis tau zoo</w:t>
        </w:r>
      </w:ins>
      <w:del w:id="849" w:author="Fong RERHANG" w:date="2021-05-14T10:27:00Z">
        <w:r w:rsidR="006E4ADA" w:rsidRPr="006E4ADA" w:rsidDel="002042F6">
          <w:rPr>
            <w:rFonts w:ascii="Arial" w:eastAsia="Arial" w:hAnsi="Arial" w:cs="Arial"/>
            <w:sz w:val="20"/>
            <w:szCs w:val="20"/>
          </w:rPr>
          <w:delText xml:space="preserve"> ntsuas ntawm</w:delText>
        </w:r>
      </w:del>
      <w:r w:rsidR="006E4ADA" w:rsidRPr="006E4ADA">
        <w:rPr>
          <w:rFonts w:ascii="Arial" w:eastAsia="Arial" w:hAnsi="Arial" w:cs="Arial"/>
          <w:sz w:val="20"/>
          <w:szCs w:val="20"/>
        </w:rPr>
        <w:t xml:space="preserve"> tus </w:t>
      </w:r>
      <w:del w:id="850" w:author="Fong RERHANG" w:date="2021-05-14T10:27:00Z">
        <w:r w:rsidR="006E4ADA" w:rsidDel="002042F6">
          <w:rPr>
            <w:rFonts w:ascii="Arial" w:eastAsia="Arial" w:hAnsi="Arial" w:cs="Arial"/>
            <w:sz w:val="20"/>
            <w:szCs w:val="20"/>
          </w:rPr>
          <w:delText xml:space="preserve">tub </w:delText>
        </w:r>
      </w:del>
      <w:r w:rsidR="006E4ADA">
        <w:rPr>
          <w:rFonts w:ascii="Arial" w:eastAsia="Arial" w:hAnsi="Arial" w:cs="Arial"/>
          <w:sz w:val="20"/>
          <w:szCs w:val="20"/>
        </w:rPr>
        <w:t>ntxhais kawm</w:t>
      </w:r>
      <w:r w:rsidR="006E4ADA" w:rsidRPr="006E4ADA">
        <w:rPr>
          <w:rFonts w:ascii="Arial" w:eastAsia="Arial" w:hAnsi="Arial" w:cs="Arial"/>
          <w:sz w:val="20"/>
          <w:szCs w:val="20"/>
        </w:rPr>
        <w:t xml:space="preserve"> </w:t>
      </w:r>
      <w:del w:id="851" w:author="Fong RERHANG" w:date="2021-05-14T10:27:00Z">
        <w:r w:rsidR="006E4ADA" w:rsidRPr="006E4ADA" w:rsidDel="002042F6">
          <w:rPr>
            <w:rFonts w:ascii="Arial" w:eastAsia="Arial" w:hAnsi="Arial" w:cs="Arial"/>
            <w:sz w:val="20"/>
            <w:szCs w:val="20"/>
          </w:rPr>
          <w:delText>qhov ua t</w:delText>
        </w:r>
      </w:del>
      <w:del w:id="852" w:author="Fong RERHANG" w:date="2021-05-14T10:28:00Z">
        <w:r w:rsidR="006E4ADA" w:rsidRPr="006E4ADA" w:rsidDel="002042F6">
          <w:rPr>
            <w:rFonts w:ascii="Arial" w:eastAsia="Arial" w:hAnsi="Arial" w:cs="Arial"/>
            <w:sz w:val="20"/>
            <w:szCs w:val="20"/>
          </w:rPr>
          <w:delText>sis taus</w:delText>
        </w:r>
        <w:r w:rsidR="006E4ADA" w:rsidDel="002042F6">
          <w:rPr>
            <w:rFonts w:ascii="Arial" w:eastAsia="Arial" w:hAnsi="Arial" w:cs="Arial"/>
            <w:sz w:val="20"/>
            <w:szCs w:val="20"/>
          </w:rPr>
          <w:delText xml:space="preserve"> uas</w:delText>
        </w:r>
        <w:r w:rsidR="006E4ADA" w:rsidRPr="006E4ADA" w:rsidDel="002042F6">
          <w:rPr>
            <w:rFonts w:ascii="Arial" w:eastAsia="Arial" w:hAnsi="Arial" w:cs="Arial"/>
            <w:sz w:val="20"/>
            <w:szCs w:val="20"/>
          </w:rPr>
          <w:delText xml:space="preserve"> xav</w:delText>
        </w:r>
      </w:del>
      <w:ins w:id="853" w:author="Fong RERHANG" w:date="2021-05-14T10:28:00Z">
        <w:r w:rsidR="002042F6">
          <w:rPr>
            <w:rFonts w:ascii="Arial" w:eastAsia="Arial" w:hAnsi="Arial" w:cs="Arial"/>
            <w:sz w:val="20"/>
            <w:szCs w:val="20"/>
          </w:rPr>
          <w:t xml:space="preserve"> yuav</w:t>
        </w:r>
      </w:ins>
      <w:r w:rsidR="006E4ADA" w:rsidRPr="006E4ADA">
        <w:rPr>
          <w:rFonts w:ascii="Arial" w:eastAsia="Arial" w:hAnsi="Arial" w:cs="Arial"/>
          <w:sz w:val="20"/>
          <w:szCs w:val="20"/>
        </w:rPr>
        <w:t xml:space="preserve"> tau kev kawm tshwj xeeb.</w:t>
      </w:r>
      <w:r w:rsidR="00EF0AE2">
        <w:rPr>
          <w:rFonts w:ascii="Arial" w:eastAsia="Arial" w:hAnsi="Arial" w:cs="Arial"/>
          <w:sz w:val="20"/>
          <w:szCs w:val="20"/>
        </w:rPr>
        <w:t xml:space="preserve">   </w:t>
      </w:r>
      <w:r w:rsidR="00EF0AE2" w:rsidRPr="00827896">
        <w:rPr>
          <w:noProof/>
        </w:rPr>
        <w:drawing>
          <wp:inline distT="0" distB="0" distL="0" distR="0" wp14:anchorId="78FA2881" wp14:editId="2FF0C2FF">
            <wp:extent cx="151130" cy="113030"/>
            <wp:effectExtent l="0" t="0" r="1270" b="127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EF0AE2">
        <w:rPr>
          <w:rFonts w:ascii="Arial" w:eastAsia="Arial" w:hAnsi="Arial" w:cs="Arial"/>
          <w:sz w:val="20"/>
          <w:szCs w:val="20"/>
        </w:rPr>
        <w:t xml:space="preserve">Yog </w:t>
      </w:r>
      <w:r w:rsidR="00EF0AE2" w:rsidRPr="00827896">
        <w:rPr>
          <w:noProof/>
        </w:rPr>
        <w:drawing>
          <wp:inline distT="0" distB="0" distL="0" distR="0" wp14:anchorId="549AE0AB" wp14:editId="54A9DA42">
            <wp:extent cx="151130" cy="113030"/>
            <wp:effectExtent l="0" t="0" r="1270" b="127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130" cy="113030"/>
                    </a:xfrm>
                    <a:prstGeom prst="rect">
                      <a:avLst/>
                    </a:prstGeom>
                    <a:noFill/>
                    <a:ln>
                      <a:noFill/>
                    </a:ln>
                  </pic:spPr>
                </pic:pic>
              </a:graphicData>
            </a:graphic>
          </wp:inline>
        </w:drawing>
      </w:r>
      <w:r w:rsidR="00EF0AE2">
        <w:rPr>
          <w:rFonts w:ascii="Arial" w:eastAsia="Arial" w:hAnsi="Arial" w:cs="Arial"/>
          <w:sz w:val="20"/>
          <w:szCs w:val="20"/>
        </w:rPr>
        <w:t>Tsis Yog</w:t>
      </w:r>
    </w:p>
    <w:p w14:paraId="388B20F8" w14:textId="5622E202" w:rsidR="00323A18" w:rsidRPr="00DC571C" w:rsidRDefault="00F25302" w:rsidP="005A3BE9">
      <w:pPr>
        <w:tabs>
          <w:tab w:val="left" w:pos="2325"/>
        </w:tabs>
        <w:jc w:val="both"/>
        <w:rPr>
          <w:rFonts w:ascii="Arial" w:eastAsia="Arial" w:hAnsi="Arial" w:cs="Arial"/>
          <w:sz w:val="19"/>
          <w:szCs w:val="19"/>
        </w:rPr>
      </w:pPr>
      <w:r w:rsidRPr="00DC571C">
        <w:rPr>
          <w:rFonts w:ascii="Arial" w:eastAsia="Arial" w:hAnsi="Arial" w:cs="Arial"/>
          <w:sz w:val="19"/>
          <w:szCs w:val="19"/>
        </w:rPr>
        <w:t>Kuv pom zoo rau cov kev pom zoo uas hais los saum toj:</w:t>
      </w:r>
    </w:p>
    <w:p w14:paraId="13454CDB" w14:textId="13A99C39" w:rsidR="00F25302" w:rsidRDefault="00BF541E" w:rsidP="005A3BE9">
      <w:pPr>
        <w:tabs>
          <w:tab w:val="left" w:pos="2325"/>
        </w:tabs>
        <w:jc w:val="both"/>
        <w:rPr>
          <w:rFonts w:ascii="Arial" w:eastAsia="Arial" w:hAnsi="Arial" w:cs="Arial"/>
          <w:sz w:val="20"/>
          <w:szCs w:val="20"/>
        </w:rPr>
      </w:pPr>
      <w:r>
        <w:rPr>
          <w:rFonts w:ascii="Arial" w:eastAsia="Arial" w:hAnsi="Arial" w:cs="Arial"/>
          <w:sz w:val="20"/>
          <w:szCs w:val="20"/>
        </w:rPr>
        <w:t>/</w:t>
      </w:r>
      <w:r w:rsidR="004B4825">
        <w:rPr>
          <w:rFonts w:ascii="Arial" w:eastAsia="Arial" w:hAnsi="Arial" w:cs="Arial"/>
          <w:sz w:val="20"/>
          <w:szCs w:val="20"/>
        </w:rPr>
        <w:t xml:space="preserve">_____________________________________________                </w:t>
      </w:r>
      <w:r w:rsidR="00F17B19">
        <w:rPr>
          <w:rFonts w:ascii="Arial" w:eastAsia="Arial" w:hAnsi="Arial" w:cs="Arial"/>
          <w:sz w:val="20"/>
          <w:szCs w:val="20"/>
        </w:rPr>
        <w:t>/_____</w:t>
      </w:r>
      <w:r w:rsidR="004B4825">
        <w:rPr>
          <w:rFonts w:ascii="Arial" w:eastAsia="Arial" w:hAnsi="Arial" w:cs="Arial"/>
          <w:sz w:val="20"/>
          <w:szCs w:val="20"/>
        </w:rPr>
        <w:t>____________________________________</w:t>
      </w:r>
      <w:r w:rsidR="00AD5D3F">
        <w:rPr>
          <w:rFonts w:ascii="Arial" w:eastAsia="Arial" w:hAnsi="Arial" w:cs="Arial"/>
          <w:sz w:val="20"/>
          <w:szCs w:val="20"/>
        </w:rPr>
        <w:t>_</w:t>
      </w:r>
    </w:p>
    <w:p w14:paraId="33F6E10D" w14:textId="37DECFAF" w:rsidR="00CB0C0B" w:rsidRDefault="00B01693" w:rsidP="00CB0C0B">
      <w:pPr>
        <w:tabs>
          <w:tab w:val="left" w:pos="2325"/>
        </w:tabs>
        <w:jc w:val="both"/>
        <w:rPr>
          <w:rFonts w:ascii="Arial" w:eastAsia="Arial" w:hAnsi="Arial" w:cs="Arial"/>
          <w:sz w:val="16"/>
          <w:szCs w:val="16"/>
        </w:rPr>
      </w:pPr>
      <w:r w:rsidRPr="00CB0C0B">
        <w:rPr>
          <w:rFonts w:ascii="Arial" w:eastAsia="Arial" w:hAnsi="Arial" w:cs="Arial"/>
          <w:sz w:val="16"/>
          <w:szCs w:val="16"/>
        </w:rPr>
        <w:t>Niam Txiv/</w:t>
      </w:r>
      <w:r w:rsidR="006A776E" w:rsidRPr="00CB0C0B">
        <w:rPr>
          <w:rFonts w:ascii="Arial" w:eastAsia="Arial" w:hAnsi="Arial" w:cs="Arial"/>
          <w:sz w:val="16"/>
          <w:szCs w:val="16"/>
        </w:rPr>
        <w:t xml:space="preserve">Tus </w:t>
      </w:r>
      <w:r w:rsidRPr="00CB0C0B">
        <w:rPr>
          <w:rFonts w:ascii="Arial" w:eastAsia="Arial" w:hAnsi="Arial" w:cs="Arial"/>
          <w:sz w:val="16"/>
          <w:szCs w:val="16"/>
        </w:rPr>
        <w:t xml:space="preserve">Saib Xyuas/Tus </w:t>
      </w:r>
      <w:ins w:id="854" w:author="Fong RERHANG" w:date="2021-05-14T10:29:00Z">
        <w:r w:rsidR="002042F6">
          <w:rPr>
            <w:rFonts w:ascii="Arial" w:eastAsia="Arial" w:hAnsi="Arial" w:cs="Arial"/>
            <w:sz w:val="16"/>
            <w:szCs w:val="16"/>
          </w:rPr>
          <w:t>Pauv</w:t>
        </w:r>
      </w:ins>
      <w:del w:id="855" w:author="Fong RERHANG" w:date="2021-05-14T10:29:00Z">
        <w:r w:rsidR="006A776E" w:rsidRPr="00CB0C0B" w:rsidDel="002042F6">
          <w:rPr>
            <w:rFonts w:ascii="Arial" w:eastAsia="Arial" w:hAnsi="Arial" w:cs="Arial"/>
            <w:sz w:val="16"/>
            <w:szCs w:val="16"/>
          </w:rPr>
          <w:delText>Tswj Fwm</w:delText>
        </w:r>
      </w:del>
      <w:r w:rsidRPr="00CB0C0B">
        <w:rPr>
          <w:rFonts w:ascii="Arial" w:eastAsia="Arial" w:hAnsi="Arial" w:cs="Arial"/>
          <w:sz w:val="16"/>
          <w:szCs w:val="16"/>
        </w:rPr>
        <w:t>/Cov Laus/Hnub Tim</w:t>
      </w:r>
      <w:r w:rsidR="00CB0C0B" w:rsidRPr="00CB0C0B">
        <w:rPr>
          <w:rFonts w:ascii="Arial" w:eastAsia="Arial" w:hAnsi="Arial" w:cs="Arial"/>
          <w:sz w:val="16"/>
          <w:szCs w:val="16"/>
        </w:rPr>
        <w:t xml:space="preserve">       </w:t>
      </w:r>
      <w:r w:rsidR="00CB0C0B">
        <w:rPr>
          <w:rFonts w:ascii="Arial" w:eastAsia="Arial" w:hAnsi="Arial" w:cs="Arial"/>
          <w:sz w:val="16"/>
          <w:szCs w:val="16"/>
        </w:rPr>
        <w:t xml:space="preserve">                         </w:t>
      </w:r>
      <w:r w:rsidR="00CB0C0B" w:rsidRPr="00CB0C0B">
        <w:rPr>
          <w:rFonts w:ascii="Arial" w:eastAsia="Arial" w:hAnsi="Arial" w:cs="Arial"/>
          <w:sz w:val="16"/>
          <w:szCs w:val="16"/>
        </w:rPr>
        <w:t xml:space="preserve">      Niam Txiv/Tus Saib Xyuas/Tus </w:t>
      </w:r>
      <w:ins w:id="856" w:author="Fong RERHANG" w:date="2021-05-14T10:30:00Z">
        <w:r w:rsidR="002042F6">
          <w:rPr>
            <w:rFonts w:ascii="Arial" w:eastAsia="Arial" w:hAnsi="Arial" w:cs="Arial"/>
            <w:sz w:val="16"/>
            <w:szCs w:val="16"/>
          </w:rPr>
          <w:t>Pauv</w:t>
        </w:r>
      </w:ins>
      <w:del w:id="857" w:author="Fong RERHANG" w:date="2021-05-14T10:30:00Z">
        <w:r w:rsidR="00CB0C0B" w:rsidRPr="00CB0C0B" w:rsidDel="002042F6">
          <w:rPr>
            <w:rFonts w:ascii="Arial" w:eastAsia="Arial" w:hAnsi="Arial" w:cs="Arial"/>
            <w:sz w:val="16"/>
            <w:szCs w:val="16"/>
          </w:rPr>
          <w:delText>Tswj Fwm</w:delText>
        </w:r>
      </w:del>
      <w:r w:rsidR="00CB0C0B" w:rsidRPr="00CB0C0B">
        <w:rPr>
          <w:rFonts w:ascii="Arial" w:eastAsia="Arial" w:hAnsi="Arial" w:cs="Arial"/>
          <w:sz w:val="16"/>
          <w:szCs w:val="16"/>
        </w:rPr>
        <w:t>/Cov Laus/Hnub Tim</w:t>
      </w:r>
    </w:p>
    <w:p w14:paraId="4FCAFACB" w14:textId="77777777" w:rsidR="00993C7A" w:rsidRDefault="00993C7A" w:rsidP="00993C7A">
      <w:pPr>
        <w:tabs>
          <w:tab w:val="left" w:pos="2325"/>
        </w:tabs>
        <w:jc w:val="both"/>
        <w:rPr>
          <w:rFonts w:ascii="Arial" w:eastAsia="Arial" w:hAnsi="Arial" w:cs="Arial"/>
          <w:sz w:val="20"/>
          <w:szCs w:val="20"/>
        </w:rPr>
      </w:pPr>
      <w:r>
        <w:rPr>
          <w:rFonts w:ascii="Arial" w:eastAsia="Arial" w:hAnsi="Arial" w:cs="Arial"/>
          <w:sz w:val="20"/>
          <w:szCs w:val="20"/>
        </w:rPr>
        <w:t>/_____________________________________________                /_________________________________________</w:t>
      </w:r>
    </w:p>
    <w:p w14:paraId="00080C42" w14:textId="7BF6D00B" w:rsidR="00993C7A" w:rsidRDefault="00A45983" w:rsidP="00CB0C0B">
      <w:pPr>
        <w:tabs>
          <w:tab w:val="left" w:pos="2325"/>
        </w:tabs>
        <w:jc w:val="both"/>
        <w:rPr>
          <w:rFonts w:ascii="Arial" w:eastAsia="Arial" w:hAnsi="Arial" w:cs="Arial"/>
          <w:sz w:val="16"/>
          <w:szCs w:val="16"/>
        </w:rPr>
      </w:pPr>
      <w:del w:id="858" w:author="Fong RERHANG" w:date="2021-05-14T10:30:00Z">
        <w:r w:rsidDel="002042F6">
          <w:rPr>
            <w:rFonts w:ascii="Arial" w:eastAsia="Arial" w:hAnsi="Arial" w:cs="Arial"/>
            <w:sz w:val="16"/>
            <w:szCs w:val="16"/>
          </w:rPr>
          <w:delText xml:space="preserve">LEA </w:delText>
        </w:r>
      </w:del>
      <w:r>
        <w:rPr>
          <w:rFonts w:ascii="Arial" w:eastAsia="Arial" w:hAnsi="Arial" w:cs="Arial"/>
          <w:sz w:val="16"/>
          <w:szCs w:val="16"/>
        </w:rPr>
        <w:t>Tus Sawv Cev</w:t>
      </w:r>
      <w:ins w:id="859" w:author="Fong RERHANG" w:date="2021-05-14T10:30:00Z">
        <w:r w:rsidR="002042F6">
          <w:rPr>
            <w:rFonts w:ascii="Arial" w:eastAsia="Arial" w:hAnsi="Arial" w:cs="Arial"/>
            <w:sz w:val="16"/>
            <w:szCs w:val="16"/>
          </w:rPr>
          <w:t xml:space="preserve"> LEA</w:t>
        </w:r>
      </w:ins>
      <w:r>
        <w:rPr>
          <w:rFonts w:ascii="Arial" w:eastAsia="Arial" w:hAnsi="Arial" w:cs="Arial"/>
          <w:sz w:val="16"/>
          <w:szCs w:val="16"/>
        </w:rPr>
        <w:t>/</w:t>
      </w:r>
      <w:ins w:id="860" w:author="Fong RERHANG" w:date="2021-05-14T10:30:00Z">
        <w:r w:rsidR="002042F6">
          <w:rPr>
            <w:rFonts w:ascii="Arial" w:eastAsia="Arial" w:hAnsi="Arial" w:cs="Arial"/>
            <w:sz w:val="16"/>
            <w:szCs w:val="16"/>
          </w:rPr>
          <w:t>S</w:t>
        </w:r>
      </w:ins>
      <w:ins w:id="861" w:author="Fong RERHANG" w:date="2021-05-14T10:31:00Z">
        <w:r w:rsidR="002042F6">
          <w:rPr>
            <w:rFonts w:ascii="Arial" w:eastAsia="Arial" w:hAnsi="Arial" w:cs="Arial"/>
            <w:sz w:val="16"/>
            <w:szCs w:val="16"/>
          </w:rPr>
          <w:t>aib Xyuas</w:t>
        </w:r>
      </w:ins>
      <w:del w:id="862" w:author="Fong RERHANG" w:date="2021-05-14T10:31:00Z">
        <w:r w:rsidDel="002042F6">
          <w:rPr>
            <w:rFonts w:ascii="Arial" w:eastAsia="Arial" w:hAnsi="Arial" w:cs="Arial"/>
            <w:sz w:val="16"/>
            <w:szCs w:val="16"/>
          </w:rPr>
          <w:delText>Admin</w:delText>
        </w:r>
      </w:del>
      <w:r>
        <w:rPr>
          <w:rFonts w:ascii="Arial" w:eastAsia="Arial" w:hAnsi="Arial" w:cs="Arial"/>
          <w:sz w:val="16"/>
          <w:szCs w:val="16"/>
        </w:rPr>
        <w:t xml:space="preserve">. Tus </w:t>
      </w:r>
      <w:ins w:id="863" w:author="Fong RERHANG" w:date="2021-05-14T10:31:00Z">
        <w:r w:rsidR="002042F6">
          <w:rPr>
            <w:rFonts w:ascii="Arial" w:eastAsia="Arial" w:hAnsi="Arial" w:cs="Arial"/>
            <w:sz w:val="16"/>
            <w:szCs w:val="16"/>
          </w:rPr>
          <w:t>Tsim Qauv</w:t>
        </w:r>
      </w:ins>
      <w:del w:id="864" w:author="Fong RERHANG" w:date="2021-05-14T10:31:00Z">
        <w:r w:rsidDel="002042F6">
          <w:rPr>
            <w:rFonts w:ascii="Arial" w:eastAsia="Arial" w:hAnsi="Arial" w:cs="Arial"/>
            <w:sz w:val="16"/>
            <w:szCs w:val="16"/>
          </w:rPr>
          <w:delText>Txib</w:delText>
        </w:r>
      </w:del>
      <w:r>
        <w:rPr>
          <w:rFonts w:ascii="Arial" w:eastAsia="Arial" w:hAnsi="Arial" w:cs="Arial"/>
          <w:sz w:val="16"/>
          <w:szCs w:val="16"/>
        </w:rPr>
        <w:t xml:space="preserve">/Hnub Tim                                                            Tus Xib Fwb </w:t>
      </w:r>
      <w:ins w:id="865" w:author="Fong RERHANG" w:date="2021-05-14T10:31:00Z">
        <w:r w:rsidR="002042F6">
          <w:rPr>
            <w:rFonts w:ascii="Arial" w:eastAsia="Arial" w:hAnsi="Arial" w:cs="Arial"/>
            <w:sz w:val="16"/>
            <w:szCs w:val="16"/>
          </w:rPr>
          <w:t>Qhia Ntawv</w:t>
        </w:r>
      </w:ins>
      <w:del w:id="866" w:author="Fong RERHANG" w:date="2021-05-14T10:31:00Z">
        <w:r w:rsidDel="002042F6">
          <w:rPr>
            <w:rFonts w:ascii="Arial" w:eastAsia="Arial" w:hAnsi="Arial" w:cs="Arial"/>
            <w:sz w:val="16"/>
            <w:szCs w:val="16"/>
          </w:rPr>
          <w:delText>Ib Txwv Qhia Ntawv</w:delText>
        </w:r>
      </w:del>
      <w:r>
        <w:rPr>
          <w:rFonts w:ascii="Arial" w:eastAsia="Arial" w:hAnsi="Arial" w:cs="Arial"/>
          <w:sz w:val="16"/>
          <w:szCs w:val="16"/>
        </w:rPr>
        <w:t>/Hnub T</w:t>
      </w:r>
      <w:r w:rsidR="002F33FF">
        <w:rPr>
          <w:rFonts w:ascii="Arial" w:eastAsia="Arial" w:hAnsi="Arial" w:cs="Arial"/>
          <w:sz w:val="16"/>
          <w:szCs w:val="16"/>
        </w:rPr>
        <w:t>i</w:t>
      </w:r>
      <w:r>
        <w:rPr>
          <w:rFonts w:ascii="Arial" w:eastAsia="Arial" w:hAnsi="Arial" w:cs="Arial"/>
          <w:sz w:val="16"/>
          <w:szCs w:val="16"/>
        </w:rPr>
        <w:t>m</w:t>
      </w:r>
    </w:p>
    <w:p w14:paraId="0F8400B3" w14:textId="77777777" w:rsidR="002F33FF" w:rsidRDefault="002F33FF" w:rsidP="002F33FF">
      <w:pPr>
        <w:tabs>
          <w:tab w:val="left" w:pos="2325"/>
        </w:tabs>
        <w:jc w:val="both"/>
        <w:rPr>
          <w:rFonts w:ascii="Arial" w:eastAsia="Arial" w:hAnsi="Arial" w:cs="Arial"/>
          <w:sz w:val="20"/>
          <w:szCs w:val="20"/>
        </w:rPr>
      </w:pPr>
      <w:r>
        <w:rPr>
          <w:rFonts w:ascii="Arial" w:eastAsia="Arial" w:hAnsi="Arial" w:cs="Arial"/>
          <w:sz w:val="20"/>
          <w:szCs w:val="20"/>
        </w:rPr>
        <w:t>/_____________________________________________                /_________________________________________</w:t>
      </w:r>
    </w:p>
    <w:p w14:paraId="3C71B7BF" w14:textId="5B82A77C" w:rsidR="003E1AEB" w:rsidRDefault="00653BB2" w:rsidP="00CB0C0B">
      <w:pPr>
        <w:tabs>
          <w:tab w:val="left" w:pos="2325"/>
        </w:tabs>
        <w:jc w:val="both"/>
        <w:rPr>
          <w:rFonts w:ascii="Arial" w:eastAsia="Arial" w:hAnsi="Arial" w:cs="Arial"/>
          <w:sz w:val="16"/>
          <w:szCs w:val="16"/>
        </w:rPr>
      </w:pPr>
      <w:r w:rsidRPr="00653BB2">
        <w:rPr>
          <w:rFonts w:ascii="Arial" w:eastAsia="Arial" w:hAnsi="Arial" w:cs="Arial"/>
          <w:sz w:val="16"/>
          <w:szCs w:val="16"/>
        </w:rPr>
        <w:t>Tus Kws Tsh</w:t>
      </w:r>
      <w:ins w:id="867" w:author="Fong RERHANG" w:date="2021-05-14T10:33:00Z">
        <w:r w:rsidR="002042F6">
          <w:rPr>
            <w:rFonts w:ascii="Arial" w:eastAsia="Arial" w:hAnsi="Arial" w:cs="Arial"/>
            <w:sz w:val="16"/>
            <w:szCs w:val="16"/>
          </w:rPr>
          <w:t>aj Lij</w:t>
        </w:r>
      </w:ins>
      <w:del w:id="868" w:author="Fong RERHANG" w:date="2021-05-14T10:33:00Z">
        <w:r w:rsidRPr="00653BB2" w:rsidDel="002042F6">
          <w:rPr>
            <w:rFonts w:ascii="Arial" w:eastAsia="Arial" w:hAnsi="Arial" w:cs="Arial"/>
            <w:sz w:val="16"/>
            <w:szCs w:val="16"/>
          </w:rPr>
          <w:delText>wj Xeeb</w:delText>
        </w:r>
      </w:del>
      <w:r w:rsidRPr="00653BB2">
        <w:rPr>
          <w:rFonts w:ascii="Arial" w:eastAsia="Arial" w:hAnsi="Arial" w:cs="Arial"/>
          <w:sz w:val="16"/>
          <w:szCs w:val="16"/>
        </w:rPr>
        <w:t xml:space="preserve"> </w:t>
      </w:r>
      <w:r>
        <w:rPr>
          <w:rFonts w:ascii="Arial" w:eastAsia="Arial" w:hAnsi="Arial" w:cs="Arial"/>
          <w:sz w:val="16"/>
          <w:szCs w:val="16"/>
        </w:rPr>
        <w:t xml:space="preserve">ntawm </w:t>
      </w:r>
      <w:r w:rsidRPr="00653BB2">
        <w:rPr>
          <w:rFonts w:ascii="Arial" w:eastAsia="Arial" w:hAnsi="Arial" w:cs="Arial"/>
          <w:sz w:val="16"/>
          <w:szCs w:val="16"/>
        </w:rPr>
        <w:t>Kev Kawm Tshwj Xeeb</w:t>
      </w:r>
      <w:r>
        <w:rPr>
          <w:rFonts w:ascii="Arial" w:eastAsia="Arial" w:hAnsi="Arial" w:cs="Arial"/>
          <w:sz w:val="16"/>
          <w:szCs w:val="16"/>
        </w:rPr>
        <w:t xml:space="preserve">/Hnub Tim                                 </w:t>
      </w:r>
      <w:r w:rsidR="003E1AEB">
        <w:rPr>
          <w:rFonts w:ascii="Arial" w:eastAsia="Arial" w:hAnsi="Arial" w:cs="Arial"/>
          <w:sz w:val="16"/>
          <w:szCs w:val="16"/>
        </w:rPr>
        <w:t>Tus Koom Txiv/Ntsiab Lus/Hnub Tim</w:t>
      </w:r>
    </w:p>
    <w:p w14:paraId="08476239" w14:textId="77777777" w:rsidR="00FD6359" w:rsidRDefault="00FD6359" w:rsidP="00FD6359">
      <w:pPr>
        <w:tabs>
          <w:tab w:val="left" w:pos="2325"/>
        </w:tabs>
        <w:jc w:val="both"/>
        <w:rPr>
          <w:rFonts w:ascii="Arial" w:eastAsia="Arial" w:hAnsi="Arial" w:cs="Arial"/>
          <w:sz w:val="20"/>
          <w:szCs w:val="20"/>
        </w:rPr>
      </w:pPr>
      <w:r>
        <w:rPr>
          <w:rFonts w:ascii="Arial" w:eastAsia="Arial" w:hAnsi="Arial" w:cs="Arial"/>
          <w:sz w:val="20"/>
          <w:szCs w:val="20"/>
        </w:rPr>
        <w:t>/_____________________________________________                /_________________________________________</w:t>
      </w:r>
    </w:p>
    <w:p w14:paraId="778174C9" w14:textId="0EF305B8" w:rsidR="001143DC" w:rsidRDefault="001143DC" w:rsidP="001143DC">
      <w:pPr>
        <w:tabs>
          <w:tab w:val="left" w:pos="2325"/>
        </w:tabs>
        <w:jc w:val="both"/>
        <w:rPr>
          <w:rFonts w:ascii="Arial" w:eastAsia="Arial" w:hAnsi="Arial" w:cs="Arial"/>
          <w:sz w:val="16"/>
          <w:szCs w:val="16"/>
        </w:rPr>
      </w:pPr>
      <w:r>
        <w:rPr>
          <w:rFonts w:ascii="Arial" w:eastAsia="Arial" w:hAnsi="Arial" w:cs="Arial"/>
          <w:sz w:val="16"/>
          <w:szCs w:val="16"/>
        </w:rPr>
        <w:t>Tus Koom Txiv/Ntsiab Lus/Hnub Tim                                                                          Tus Koom Txiv/Ntsiab Lus/Hnub Tim</w:t>
      </w:r>
    </w:p>
    <w:p w14:paraId="55735866" w14:textId="77777777" w:rsidR="001143DC" w:rsidRDefault="001143DC" w:rsidP="001143DC">
      <w:pPr>
        <w:tabs>
          <w:tab w:val="left" w:pos="2325"/>
        </w:tabs>
        <w:jc w:val="both"/>
        <w:rPr>
          <w:rFonts w:ascii="Arial" w:eastAsia="Arial" w:hAnsi="Arial" w:cs="Arial"/>
          <w:sz w:val="20"/>
          <w:szCs w:val="20"/>
        </w:rPr>
      </w:pPr>
      <w:r>
        <w:rPr>
          <w:rFonts w:ascii="Arial" w:eastAsia="Arial" w:hAnsi="Arial" w:cs="Arial"/>
          <w:sz w:val="20"/>
          <w:szCs w:val="20"/>
        </w:rPr>
        <w:t>/_____________________________________________                /_________________________________________</w:t>
      </w:r>
    </w:p>
    <w:p w14:paraId="451331E6" w14:textId="77777777" w:rsidR="001143DC" w:rsidRDefault="001143DC" w:rsidP="001143DC">
      <w:pPr>
        <w:tabs>
          <w:tab w:val="left" w:pos="2325"/>
        </w:tabs>
        <w:jc w:val="both"/>
        <w:rPr>
          <w:rFonts w:ascii="Arial" w:eastAsia="Arial" w:hAnsi="Arial" w:cs="Arial"/>
          <w:sz w:val="16"/>
          <w:szCs w:val="16"/>
        </w:rPr>
      </w:pPr>
      <w:r>
        <w:rPr>
          <w:rFonts w:ascii="Arial" w:eastAsia="Arial" w:hAnsi="Arial" w:cs="Arial"/>
          <w:sz w:val="16"/>
          <w:szCs w:val="16"/>
        </w:rPr>
        <w:t>Tus Koom Txiv/Ntsiab Lus/Hnub Tim                                                                          Tus Koom Txiv/Ntsiab Lus/Hnub Tim</w:t>
      </w:r>
    </w:p>
    <w:p w14:paraId="0C6E0D2A" w14:textId="77777777" w:rsidR="001143DC" w:rsidRDefault="001143DC" w:rsidP="001143DC">
      <w:pPr>
        <w:tabs>
          <w:tab w:val="left" w:pos="2325"/>
        </w:tabs>
        <w:jc w:val="both"/>
        <w:rPr>
          <w:rFonts w:ascii="Arial" w:eastAsia="Arial" w:hAnsi="Arial" w:cs="Arial"/>
          <w:sz w:val="20"/>
          <w:szCs w:val="20"/>
        </w:rPr>
      </w:pPr>
      <w:r>
        <w:rPr>
          <w:rFonts w:ascii="Arial" w:eastAsia="Arial" w:hAnsi="Arial" w:cs="Arial"/>
          <w:sz w:val="20"/>
          <w:szCs w:val="20"/>
        </w:rPr>
        <w:t>/_____________________________________________                /_________________________________________</w:t>
      </w:r>
    </w:p>
    <w:p w14:paraId="74FBB81B" w14:textId="77777777" w:rsidR="001143DC" w:rsidRDefault="001143DC" w:rsidP="001143DC">
      <w:pPr>
        <w:tabs>
          <w:tab w:val="left" w:pos="2325"/>
        </w:tabs>
        <w:jc w:val="both"/>
        <w:rPr>
          <w:rFonts w:ascii="Arial" w:eastAsia="Arial" w:hAnsi="Arial" w:cs="Arial"/>
          <w:sz w:val="16"/>
          <w:szCs w:val="16"/>
        </w:rPr>
      </w:pPr>
      <w:r>
        <w:rPr>
          <w:rFonts w:ascii="Arial" w:eastAsia="Arial" w:hAnsi="Arial" w:cs="Arial"/>
          <w:sz w:val="16"/>
          <w:szCs w:val="16"/>
        </w:rPr>
        <w:t>Tus Koom Txiv/Ntsiab Lus/Hnub Tim                                                                          Tus Koom Txiv/Ntsiab Lus/Hnub Tim</w:t>
      </w:r>
    </w:p>
    <w:p w14:paraId="1C2F1633" w14:textId="2D67EBC5" w:rsidR="001143DC" w:rsidRDefault="005D7B04" w:rsidP="001143DC">
      <w:pPr>
        <w:tabs>
          <w:tab w:val="left" w:pos="2325"/>
        </w:tabs>
        <w:jc w:val="both"/>
        <w:rPr>
          <w:rFonts w:ascii="Arial" w:eastAsia="Arial" w:hAnsi="Arial" w:cs="Arial"/>
          <w:sz w:val="20"/>
          <w:szCs w:val="20"/>
        </w:rPr>
      </w:pPr>
      <w:r w:rsidRPr="00CF6B3A">
        <w:rPr>
          <w:rFonts w:ascii="Arial" w:eastAsia="Arial" w:hAnsi="Arial" w:cs="Arial"/>
          <w:sz w:val="20"/>
          <w:szCs w:val="20"/>
        </w:rPr>
        <w:t xml:space="preserve">Kuv qhov kev ntsuam xyuas ntawm tus </w:t>
      </w:r>
      <w:del w:id="869" w:author="Fong RERHANG" w:date="2021-05-14T10:44:00Z">
        <w:r w:rsidRPr="00CF6B3A" w:rsidDel="00900B73">
          <w:rPr>
            <w:rFonts w:ascii="Arial" w:eastAsia="Arial" w:hAnsi="Arial" w:cs="Arial"/>
            <w:sz w:val="20"/>
            <w:szCs w:val="20"/>
          </w:rPr>
          <w:delText>tub</w:delText>
        </w:r>
      </w:del>
      <w:r w:rsidRPr="00CF6B3A">
        <w:rPr>
          <w:rFonts w:ascii="Arial" w:eastAsia="Arial" w:hAnsi="Arial" w:cs="Arial"/>
          <w:sz w:val="20"/>
          <w:szCs w:val="20"/>
        </w:rPr>
        <w:t xml:space="preserve"> ntxhais kawm no txawv ntawm daim ntawv qhia saum toj no raws li hauv qab no: Cov lus qhia (rhais nplooj ntawv ntxiv yog tsim nyog)</w:t>
      </w:r>
    </w:p>
    <w:p w14:paraId="06CCC0A8" w14:textId="59A5416F" w:rsidR="00563396" w:rsidRPr="00F8052C" w:rsidRDefault="00134B6A" w:rsidP="001143DC">
      <w:pPr>
        <w:tabs>
          <w:tab w:val="left" w:pos="2325"/>
        </w:tabs>
        <w:jc w:val="both"/>
        <w:rPr>
          <w:rFonts w:ascii="Arial" w:eastAsia="Arial" w:hAnsi="Arial" w:cs="Arial"/>
          <w:b/>
          <w:bCs/>
          <w:sz w:val="20"/>
          <w:szCs w:val="20"/>
        </w:rPr>
      </w:pPr>
      <w:r w:rsidRPr="00F8052C">
        <w:rPr>
          <w:rFonts w:ascii="Arial" w:eastAsia="Arial" w:hAnsi="Arial" w:cs="Arial"/>
          <w:b/>
          <w:bCs/>
          <w:sz w:val="20"/>
          <w:szCs w:val="20"/>
        </w:rPr>
        <w:t>Kos Npe thiab Ntsiab Lus/Hnub Tim</w:t>
      </w:r>
      <w:r w:rsidR="0008104C" w:rsidRPr="00F8052C">
        <w:rPr>
          <w:rFonts w:ascii="Arial" w:eastAsia="Arial" w:hAnsi="Arial" w:cs="Arial"/>
          <w:b/>
          <w:bCs/>
          <w:sz w:val="20"/>
          <w:szCs w:val="20"/>
        </w:rPr>
        <w:t>:</w:t>
      </w:r>
      <w:r w:rsidR="00F8052C">
        <w:rPr>
          <w:rFonts w:ascii="Arial" w:eastAsia="Arial" w:hAnsi="Arial" w:cs="Arial"/>
          <w:b/>
          <w:bCs/>
          <w:sz w:val="20"/>
          <w:szCs w:val="20"/>
        </w:rPr>
        <w:t xml:space="preserve"> </w:t>
      </w:r>
      <w:r w:rsidR="0008104C" w:rsidRPr="00F8052C">
        <w:rPr>
          <w:rFonts w:ascii="Arial" w:eastAsia="Arial" w:hAnsi="Arial" w:cs="Arial"/>
          <w:b/>
          <w:bCs/>
          <w:sz w:val="20"/>
          <w:szCs w:val="20"/>
        </w:rPr>
        <w:t>____________________                         Hnub Tim:</w:t>
      </w:r>
      <w:r w:rsidR="00F8052C">
        <w:rPr>
          <w:rFonts w:ascii="Arial" w:eastAsia="Arial" w:hAnsi="Arial" w:cs="Arial"/>
          <w:b/>
          <w:bCs/>
          <w:sz w:val="20"/>
          <w:szCs w:val="20"/>
        </w:rPr>
        <w:t xml:space="preserve"> </w:t>
      </w:r>
      <w:r w:rsidR="0008104C" w:rsidRPr="00F8052C">
        <w:rPr>
          <w:rFonts w:ascii="Arial" w:eastAsia="Arial" w:hAnsi="Arial" w:cs="Arial"/>
          <w:b/>
          <w:bCs/>
          <w:sz w:val="20"/>
          <w:szCs w:val="20"/>
        </w:rPr>
        <w:t>_____________________</w:t>
      </w:r>
    </w:p>
    <w:p w14:paraId="31CA6BD6" w14:textId="0660E732" w:rsidR="001143DC" w:rsidRDefault="001143DC" w:rsidP="001143DC">
      <w:pPr>
        <w:tabs>
          <w:tab w:val="left" w:pos="2325"/>
        </w:tabs>
        <w:jc w:val="both"/>
        <w:rPr>
          <w:rFonts w:ascii="Arial" w:eastAsia="Arial" w:hAnsi="Arial" w:cs="Arial"/>
          <w:sz w:val="16"/>
          <w:szCs w:val="16"/>
        </w:rPr>
      </w:pPr>
    </w:p>
    <w:p w14:paraId="4E922328" w14:textId="575BA5FF" w:rsidR="006C6483" w:rsidRDefault="006C6483" w:rsidP="001143DC">
      <w:pPr>
        <w:tabs>
          <w:tab w:val="left" w:pos="2325"/>
        </w:tabs>
        <w:jc w:val="both"/>
        <w:rPr>
          <w:rFonts w:ascii="Arial" w:eastAsia="Arial" w:hAnsi="Arial" w:cs="Arial"/>
          <w:sz w:val="16"/>
          <w:szCs w:val="16"/>
        </w:rPr>
      </w:pPr>
    </w:p>
    <w:p w14:paraId="71FC1A20" w14:textId="6F832C71" w:rsidR="006C6483" w:rsidRDefault="006C6483" w:rsidP="001143DC">
      <w:pPr>
        <w:tabs>
          <w:tab w:val="left" w:pos="2325"/>
        </w:tabs>
        <w:jc w:val="both"/>
        <w:rPr>
          <w:rFonts w:ascii="Arial" w:eastAsia="Arial" w:hAnsi="Arial" w:cs="Arial"/>
          <w:sz w:val="16"/>
          <w:szCs w:val="16"/>
        </w:rPr>
      </w:pPr>
    </w:p>
    <w:p w14:paraId="164CDDC5" w14:textId="1DE485A4" w:rsidR="006C6483" w:rsidRDefault="006C6483" w:rsidP="001143DC">
      <w:pPr>
        <w:tabs>
          <w:tab w:val="left" w:pos="2325"/>
        </w:tabs>
        <w:jc w:val="both"/>
        <w:rPr>
          <w:rFonts w:ascii="Arial" w:eastAsia="Arial" w:hAnsi="Arial" w:cs="Arial"/>
          <w:sz w:val="16"/>
          <w:szCs w:val="16"/>
        </w:rPr>
      </w:pPr>
    </w:p>
    <w:p w14:paraId="62E7AB75" w14:textId="6CA9A143" w:rsidR="006C6483" w:rsidRDefault="006C6483" w:rsidP="001143DC">
      <w:pPr>
        <w:tabs>
          <w:tab w:val="left" w:pos="2325"/>
        </w:tabs>
        <w:jc w:val="both"/>
        <w:rPr>
          <w:rFonts w:ascii="Arial" w:eastAsia="Arial" w:hAnsi="Arial" w:cs="Arial"/>
          <w:sz w:val="16"/>
          <w:szCs w:val="16"/>
        </w:rPr>
      </w:pPr>
    </w:p>
    <w:p w14:paraId="429C678C" w14:textId="053D4865" w:rsidR="006C6483" w:rsidRDefault="006C6483" w:rsidP="001143DC">
      <w:pPr>
        <w:tabs>
          <w:tab w:val="left" w:pos="2325"/>
        </w:tabs>
        <w:jc w:val="both"/>
        <w:rPr>
          <w:rFonts w:ascii="Arial" w:eastAsia="Arial" w:hAnsi="Arial" w:cs="Arial"/>
          <w:sz w:val="16"/>
          <w:szCs w:val="16"/>
        </w:rPr>
      </w:pPr>
    </w:p>
    <w:p w14:paraId="1B0EF8B3" w14:textId="2867B2BC" w:rsidR="006C6483" w:rsidRDefault="006C6483" w:rsidP="001143DC">
      <w:pPr>
        <w:tabs>
          <w:tab w:val="left" w:pos="2325"/>
        </w:tabs>
        <w:jc w:val="both"/>
        <w:rPr>
          <w:rFonts w:ascii="Arial" w:eastAsia="Arial" w:hAnsi="Arial" w:cs="Arial"/>
          <w:sz w:val="16"/>
          <w:szCs w:val="16"/>
        </w:rPr>
      </w:pPr>
    </w:p>
    <w:p w14:paraId="2D40A99E" w14:textId="24B7EBA4" w:rsidR="006C6483" w:rsidRDefault="006C6483" w:rsidP="001143DC">
      <w:pPr>
        <w:tabs>
          <w:tab w:val="left" w:pos="2325"/>
        </w:tabs>
        <w:jc w:val="both"/>
        <w:rPr>
          <w:rFonts w:ascii="Arial" w:eastAsia="Arial" w:hAnsi="Arial" w:cs="Arial"/>
          <w:sz w:val="16"/>
          <w:szCs w:val="16"/>
        </w:rPr>
      </w:pPr>
    </w:p>
    <w:p w14:paraId="3ED7B2DE" w14:textId="73F5C2A4" w:rsidR="006C6483" w:rsidRDefault="006C6483" w:rsidP="001143DC">
      <w:pPr>
        <w:tabs>
          <w:tab w:val="left" w:pos="2325"/>
        </w:tabs>
        <w:jc w:val="both"/>
        <w:rPr>
          <w:rFonts w:ascii="Arial" w:eastAsia="Arial" w:hAnsi="Arial" w:cs="Arial"/>
          <w:sz w:val="16"/>
          <w:szCs w:val="16"/>
        </w:rPr>
      </w:pPr>
    </w:p>
    <w:p w14:paraId="38625E3A" w14:textId="77777777" w:rsidR="006C6483" w:rsidRDefault="006C6483" w:rsidP="0068122D">
      <w:pPr>
        <w:ind w:firstLine="720"/>
        <w:jc w:val="center"/>
        <w:rPr>
          <w:rFonts w:ascii="Arial" w:eastAsia="Arial" w:hAnsi="Arial"/>
          <w:b/>
          <w:sz w:val="23"/>
        </w:rPr>
      </w:pPr>
      <w:r>
        <w:rPr>
          <w:rFonts w:ascii="Arial" w:eastAsia="Arial" w:hAnsi="Arial"/>
          <w:b/>
          <w:sz w:val="23"/>
        </w:rPr>
        <w:t>SACRAMENTO CITY UNIFIED</w:t>
      </w:r>
    </w:p>
    <w:p w14:paraId="30C5A8F8" w14:textId="77777777" w:rsidR="006C6483" w:rsidRDefault="006C6483" w:rsidP="0068122D">
      <w:pPr>
        <w:jc w:val="center"/>
        <w:rPr>
          <w:rFonts w:ascii="Arial" w:hAnsi="Arial"/>
          <w:b/>
          <w:bCs/>
          <w:sz w:val="22"/>
          <w:szCs w:val="22"/>
        </w:rPr>
      </w:pPr>
      <w:r w:rsidRPr="009E72B6">
        <w:rPr>
          <w:rFonts w:ascii="Arial" w:hAnsi="Arial"/>
          <w:b/>
          <w:bCs/>
          <w:sz w:val="22"/>
          <w:szCs w:val="22"/>
        </w:rPr>
        <w:t>COV HOM PHIAJ IB XYOO PUAG NCIG THIAB TEJ PHIAJ XWM</w:t>
      </w:r>
    </w:p>
    <w:p w14:paraId="29EFFA07" w14:textId="77777777" w:rsidR="006C6483" w:rsidRDefault="006C6483" w:rsidP="006C6483">
      <w:pPr>
        <w:rPr>
          <w:rFonts w:ascii="Arial" w:hAnsi="Arial"/>
          <w:b/>
          <w:bCs/>
          <w:sz w:val="22"/>
          <w:szCs w:val="22"/>
        </w:rPr>
      </w:pPr>
    </w:p>
    <w:p w14:paraId="7657A067" w14:textId="744DFA17" w:rsidR="006C6483" w:rsidRPr="009C4034" w:rsidRDefault="006C6483" w:rsidP="006C6483">
      <w:pPr>
        <w:rPr>
          <w:rFonts w:ascii="Arial" w:hAnsi="Arial"/>
          <w:sz w:val="20"/>
          <w:szCs w:val="20"/>
        </w:rPr>
      </w:pPr>
      <w:r w:rsidRPr="00614EA4">
        <w:rPr>
          <w:rFonts w:ascii="Arial" w:hAnsi="Arial"/>
          <w:b/>
          <w:bCs/>
          <w:sz w:val="20"/>
          <w:szCs w:val="20"/>
        </w:rPr>
        <w:t>Tub Ntxhais Kawm Lub Npe:</w:t>
      </w:r>
      <w:r w:rsidRPr="00614EA4">
        <w:rPr>
          <w:rFonts w:ascii="Arial" w:hAnsi="Arial"/>
          <w:sz w:val="20"/>
          <w:szCs w:val="20"/>
        </w:rPr>
        <w:t xml:space="preserve"> </w:t>
      </w:r>
      <w:r w:rsidR="00CE771B">
        <w:rPr>
          <w:rFonts w:ascii="Arial" w:hAnsi="Arial"/>
          <w:i/>
          <w:iCs/>
          <w:sz w:val="20"/>
          <w:szCs w:val="20"/>
          <w:u w:val="single"/>
        </w:rPr>
        <w:t>Thao, Nalee</w:t>
      </w:r>
      <w:r w:rsidRPr="00614EA4">
        <w:rPr>
          <w:rFonts w:ascii="Arial" w:hAnsi="Arial"/>
          <w:sz w:val="20"/>
          <w:szCs w:val="20"/>
        </w:rPr>
        <w:t xml:space="preserve">        </w:t>
      </w:r>
      <w:r w:rsidRPr="00614EA4">
        <w:rPr>
          <w:rFonts w:ascii="Arial" w:hAnsi="Arial"/>
          <w:b/>
          <w:bCs/>
          <w:sz w:val="20"/>
          <w:szCs w:val="20"/>
        </w:rPr>
        <w:t xml:space="preserve">Hnub Yug: </w:t>
      </w:r>
      <w:r w:rsidR="00CE771B">
        <w:rPr>
          <w:rFonts w:ascii="Arial" w:hAnsi="Arial"/>
          <w:i/>
          <w:iCs/>
          <w:sz w:val="20"/>
          <w:szCs w:val="20"/>
          <w:u w:val="single"/>
        </w:rPr>
        <w:t>11/21/2013</w:t>
      </w:r>
      <w:r w:rsidRPr="00614EA4">
        <w:rPr>
          <w:rFonts w:ascii="Arial" w:hAnsi="Arial"/>
          <w:sz w:val="20"/>
          <w:szCs w:val="20"/>
        </w:rPr>
        <w:t xml:space="preserve">                     </w:t>
      </w:r>
      <w:r w:rsidRPr="00900B73">
        <w:rPr>
          <w:rFonts w:ascii="Arial" w:hAnsi="Arial"/>
          <w:b/>
          <w:bCs/>
          <w:sz w:val="20"/>
          <w:szCs w:val="20"/>
          <w:rPrChange w:id="870" w:author="Fong RERHANG" w:date="2021-05-14T10:47:00Z">
            <w:rPr>
              <w:rFonts w:ascii="Arial" w:hAnsi="Arial"/>
              <w:sz w:val="20"/>
              <w:szCs w:val="20"/>
            </w:rPr>
          </w:rPrChange>
        </w:rPr>
        <w:t>Hnub</w:t>
      </w:r>
      <w:del w:id="871" w:author="Fong RERHANG" w:date="2021-05-14T10:51:00Z">
        <w:r w:rsidRPr="00900B73" w:rsidDel="004B2C95">
          <w:rPr>
            <w:rFonts w:ascii="Arial" w:hAnsi="Arial"/>
            <w:b/>
            <w:bCs/>
            <w:sz w:val="20"/>
            <w:szCs w:val="20"/>
            <w:rPrChange w:id="872" w:author="Fong RERHANG" w:date="2021-05-14T10:47:00Z">
              <w:rPr>
                <w:rFonts w:ascii="Arial" w:hAnsi="Arial"/>
                <w:sz w:val="20"/>
                <w:szCs w:val="20"/>
              </w:rPr>
            </w:rPrChange>
          </w:rPr>
          <w:delText xml:space="preserve"> Nkag</w:delText>
        </w:r>
      </w:del>
      <w:r w:rsidRPr="00900B73">
        <w:rPr>
          <w:rFonts w:ascii="Arial" w:hAnsi="Arial"/>
          <w:b/>
          <w:bCs/>
          <w:sz w:val="20"/>
          <w:szCs w:val="20"/>
          <w:rPrChange w:id="873" w:author="Fong RERHANG" w:date="2021-05-14T10:47:00Z">
            <w:rPr>
              <w:rFonts w:ascii="Arial" w:hAnsi="Arial"/>
              <w:sz w:val="20"/>
              <w:szCs w:val="20"/>
            </w:rPr>
          </w:rPrChange>
        </w:rPr>
        <w:t xml:space="preserve"> IEP</w:t>
      </w:r>
      <w:r w:rsidRPr="00614EA4">
        <w:rPr>
          <w:rFonts w:ascii="Arial" w:hAnsi="Arial"/>
          <w:sz w:val="20"/>
          <w:szCs w:val="20"/>
        </w:rPr>
        <w:t xml:space="preserve">: </w:t>
      </w:r>
      <w:r w:rsidR="00CE771B">
        <w:rPr>
          <w:rFonts w:ascii="Arial" w:hAnsi="Arial"/>
          <w:i/>
          <w:iCs/>
          <w:sz w:val="20"/>
          <w:szCs w:val="20"/>
          <w:u w:val="single"/>
        </w:rPr>
        <w:t>3/26/2021</w:t>
      </w:r>
    </w:p>
    <w:tbl>
      <w:tblPr>
        <w:tblStyle w:val="TableGrid"/>
        <w:tblW w:w="0" w:type="auto"/>
        <w:tblLook w:val="04A0" w:firstRow="1" w:lastRow="0" w:firstColumn="1" w:lastColumn="0" w:noHBand="0" w:noVBand="1"/>
      </w:tblPr>
      <w:tblGrid>
        <w:gridCol w:w="3673"/>
        <w:gridCol w:w="6783"/>
      </w:tblGrid>
      <w:tr w:rsidR="006C6483" w:rsidRPr="00BB29BF" w14:paraId="143792F1" w14:textId="77777777" w:rsidTr="001E0F37">
        <w:trPr>
          <w:trHeight w:val="721"/>
        </w:trPr>
        <w:tc>
          <w:tcPr>
            <w:tcW w:w="3673" w:type="dxa"/>
          </w:tcPr>
          <w:p w14:paraId="1AB182A9" w14:textId="5A7EB2D9" w:rsidR="006C6483" w:rsidRPr="00BB29BF" w:rsidRDefault="006C6483" w:rsidP="001E0F37">
            <w:pPr>
              <w:rPr>
                <w:rFonts w:ascii="Arial" w:hAnsi="Arial"/>
                <w:sz w:val="20"/>
                <w:szCs w:val="20"/>
              </w:rPr>
            </w:pPr>
            <w:del w:id="874" w:author="Fong RERHANG" w:date="2021-05-14T10:47:00Z">
              <w:r w:rsidRPr="00BB29BF" w:rsidDel="004B2C95">
                <w:rPr>
                  <w:rFonts w:ascii="Arial" w:hAnsi="Arial"/>
                  <w:b/>
                  <w:bCs/>
                  <w:sz w:val="20"/>
                  <w:szCs w:val="20"/>
                </w:rPr>
                <w:delText xml:space="preserve">Ib </w:delText>
              </w:r>
            </w:del>
            <w:r w:rsidRPr="00BB29BF">
              <w:rPr>
                <w:rFonts w:ascii="Arial" w:hAnsi="Arial"/>
                <w:b/>
                <w:bCs/>
                <w:sz w:val="20"/>
                <w:szCs w:val="20"/>
              </w:rPr>
              <w:t>Cheeb Tsam ntawm Qhov Xav Tau:</w:t>
            </w:r>
            <w:r w:rsidRPr="00BB29BF">
              <w:rPr>
                <w:rFonts w:ascii="Arial" w:hAnsi="Arial"/>
                <w:sz w:val="20"/>
                <w:szCs w:val="20"/>
              </w:rPr>
              <w:t xml:space="preserve"> </w:t>
            </w:r>
            <w:r w:rsidR="001735F9">
              <w:rPr>
                <w:rFonts w:ascii="Arial" w:hAnsi="Arial"/>
                <w:sz w:val="20"/>
                <w:szCs w:val="20"/>
              </w:rPr>
              <w:t>Lus</w:t>
            </w:r>
          </w:p>
        </w:tc>
        <w:tc>
          <w:tcPr>
            <w:tcW w:w="6783" w:type="dxa"/>
            <w:vMerge w:val="restart"/>
          </w:tcPr>
          <w:p w14:paraId="26EE4EF5" w14:textId="5E81C29C" w:rsidR="006C6483" w:rsidRPr="00BB29BF" w:rsidRDefault="006C6483" w:rsidP="00BB1CDA">
            <w:pPr>
              <w:jc w:val="both"/>
              <w:rPr>
                <w:rFonts w:ascii="Arial" w:hAnsi="Arial"/>
                <w:b/>
                <w:bCs/>
                <w:sz w:val="20"/>
                <w:szCs w:val="20"/>
              </w:rPr>
            </w:pPr>
            <w:r w:rsidRPr="00BB29BF">
              <w:rPr>
                <w:rFonts w:ascii="Arial" w:hAnsi="Arial"/>
                <w:b/>
                <w:bCs/>
                <w:sz w:val="20"/>
                <w:szCs w:val="20"/>
              </w:rPr>
              <w:t xml:space="preserve">Kev Ntsuam Xyuas Ib Xyoo Puag Ncig Cov Hom Phiaj Txhua Xyoo #: </w:t>
            </w:r>
            <w:r w:rsidRPr="00C40874">
              <w:rPr>
                <w:rFonts w:ascii="Arial" w:hAnsi="Arial"/>
                <w:i/>
                <w:iCs/>
                <w:sz w:val="20"/>
                <w:szCs w:val="20"/>
                <w:u w:val="single"/>
              </w:rPr>
              <w:t xml:space="preserve"> </w:t>
            </w:r>
            <w:r w:rsidR="002364D2">
              <w:rPr>
                <w:rFonts w:ascii="Arial" w:hAnsi="Arial"/>
                <w:i/>
                <w:iCs/>
                <w:sz w:val="20"/>
                <w:szCs w:val="20"/>
                <w:u w:val="single"/>
              </w:rPr>
              <w:t>2</w:t>
            </w:r>
          </w:p>
          <w:p w14:paraId="1F57E45F" w14:textId="77777777" w:rsidR="006C6483" w:rsidRPr="00BB29BF" w:rsidRDefault="006C6483" w:rsidP="001E0F37">
            <w:pPr>
              <w:rPr>
                <w:rFonts w:ascii="Arial" w:hAnsi="Arial"/>
                <w:b/>
                <w:bCs/>
                <w:sz w:val="20"/>
                <w:szCs w:val="20"/>
              </w:rPr>
            </w:pPr>
          </w:p>
          <w:p w14:paraId="09E0E269" w14:textId="30B40180" w:rsidR="006C6483" w:rsidRPr="00BB29BF" w:rsidRDefault="006C6483" w:rsidP="001E0F37">
            <w:pPr>
              <w:rPr>
                <w:rFonts w:ascii="Arial" w:hAnsi="Arial"/>
                <w:sz w:val="20"/>
                <w:szCs w:val="20"/>
              </w:rPr>
            </w:pPr>
            <w:r w:rsidRPr="00BB29BF">
              <w:rPr>
                <w:rFonts w:ascii="Arial" w:hAnsi="Arial"/>
                <w:b/>
                <w:bCs/>
                <w:sz w:val="20"/>
                <w:szCs w:val="20"/>
              </w:rPr>
              <w:t>Lub hom phiaj:</w:t>
            </w:r>
            <w:r w:rsidRPr="00BB29BF">
              <w:rPr>
                <w:rFonts w:ascii="Arial" w:hAnsi="Arial"/>
                <w:sz w:val="20"/>
                <w:szCs w:val="20"/>
              </w:rPr>
              <w:t xml:space="preserve"> </w:t>
            </w:r>
            <w:r w:rsidRPr="003F7065">
              <w:rPr>
                <w:rFonts w:ascii="Arial" w:hAnsi="Arial"/>
                <w:sz w:val="20"/>
                <w:szCs w:val="20"/>
              </w:rPr>
              <w:t xml:space="preserve">Txog </w:t>
            </w:r>
            <w:r w:rsidR="00C936C5">
              <w:rPr>
                <w:rFonts w:ascii="Arial" w:hAnsi="Arial"/>
                <w:sz w:val="20"/>
                <w:szCs w:val="20"/>
              </w:rPr>
              <w:t>lub 12/</w:t>
            </w:r>
            <w:r w:rsidRPr="003F7065">
              <w:rPr>
                <w:rFonts w:ascii="Arial" w:hAnsi="Arial"/>
                <w:sz w:val="20"/>
                <w:szCs w:val="20"/>
              </w:rPr>
              <w:t xml:space="preserve">2022, </w:t>
            </w:r>
            <w:r w:rsidR="00BB1CDA" w:rsidRPr="00BB1CDA">
              <w:rPr>
                <w:rFonts w:ascii="Arial" w:hAnsi="Arial"/>
                <w:sz w:val="20"/>
                <w:szCs w:val="20"/>
              </w:rPr>
              <w:t>nws yuav teb cov lus nug rau ib nqe ntawv nyeem rau nws nrog cov qauv sau ntawv thiab sau ntawv hauv 50</w:t>
            </w:r>
            <w:r w:rsidR="00510120">
              <w:rPr>
                <w:rFonts w:ascii="Arial" w:hAnsi="Arial"/>
                <w:sz w:val="20"/>
                <w:szCs w:val="20"/>
              </w:rPr>
              <w:t xml:space="preserve"> feem puas</w:t>
            </w:r>
            <w:r w:rsidR="00BB1CDA" w:rsidRPr="00BB1CDA">
              <w:rPr>
                <w:rFonts w:ascii="Arial" w:hAnsi="Arial"/>
                <w:sz w:val="20"/>
                <w:szCs w:val="20"/>
              </w:rPr>
              <w:t xml:space="preserve"> ntawm nws qhov kev sim.</w:t>
            </w:r>
          </w:p>
          <w:p w14:paraId="135A9E14" w14:textId="5333AE27" w:rsidR="006C6483" w:rsidRPr="00E62049" w:rsidRDefault="006C6483" w:rsidP="001E0F37">
            <w:pPr>
              <w:rPr>
                <w:rFonts w:ascii="Arial" w:hAnsi="Arial"/>
                <w:sz w:val="20"/>
                <w:szCs w:val="20"/>
              </w:rPr>
            </w:pPr>
            <w:r>
              <w:rPr>
                <w:noProof/>
              </w:rPr>
              <w:drawing>
                <wp:inline distT="0" distB="0" distL="0" distR="0" wp14:anchorId="43A1FC8C" wp14:editId="0DBCB3DF">
                  <wp:extent cx="151130" cy="122555"/>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130" cy="122555"/>
                          </a:xfrm>
                          <a:prstGeom prst="rect">
                            <a:avLst/>
                          </a:prstGeom>
                          <a:noFill/>
                          <a:ln>
                            <a:noFill/>
                          </a:ln>
                        </pic:spPr>
                      </pic:pic>
                    </a:graphicData>
                  </a:graphic>
                </wp:inline>
              </w:drawing>
            </w:r>
            <w:r>
              <w:t xml:space="preserve"> </w:t>
            </w:r>
            <w:r w:rsidRPr="00E62049">
              <w:rPr>
                <w:rFonts w:ascii="Arial" w:hAnsi="Arial"/>
                <w:sz w:val="20"/>
                <w:szCs w:val="20"/>
              </w:rPr>
              <w:t>Tso cai rau tub ntxhais kawm koom tes</w:t>
            </w:r>
            <w:del w:id="875" w:author="Fong RERHANG" w:date="2021-05-14T10:51:00Z">
              <w:r w:rsidRPr="00E62049" w:rsidDel="004B2C95">
                <w:rPr>
                  <w:rFonts w:ascii="Arial" w:hAnsi="Arial"/>
                  <w:sz w:val="20"/>
                  <w:szCs w:val="20"/>
                </w:rPr>
                <w:delText xml:space="preserve"> </w:delText>
              </w:r>
            </w:del>
            <w:r w:rsidRPr="00E62049">
              <w:rPr>
                <w:rFonts w:ascii="Arial" w:hAnsi="Arial"/>
                <w:sz w:val="20"/>
                <w:szCs w:val="20"/>
              </w:rPr>
              <w:t>/</w:t>
            </w:r>
            <w:del w:id="876" w:author="Fong RERHANG" w:date="2021-05-14T10:51:00Z">
              <w:r w:rsidRPr="00E62049" w:rsidDel="004B2C95">
                <w:rPr>
                  <w:rFonts w:ascii="Arial" w:hAnsi="Arial"/>
                  <w:sz w:val="20"/>
                  <w:szCs w:val="20"/>
                </w:rPr>
                <w:delText xml:space="preserve"> </w:delText>
              </w:r>
            </w:del>
            <w:r w:rsidRPr="00E62049">
              <w:rPr>
                <w:rFonts w:ascii="Arial" w:hAnsi="Arial"/>
                <w:sz w:val="20"/>
                <w:szCs w:val="20"/>
              </w:rPr>
              <w:t>kawm tau raws li cov qauv ntaub ntawv kawm</w:t>
            </w:r>
            <w:del w:id="877" w:author="Fong RERHANG" w:date="2021-05-14T10:52:00Z">
              <w:r w:rsidRPr="00E62049" w:rsidDel="004B2C95">
                <w:rPr>
                  <w:rFonts w:ascii="Arial" w:hAnsi="Arial"/>
                  <w:sz w:val="20"/>
                  <w:szCs w:val="20"/>
                </w:rPr>
                <w:delText xml:space="preserve"> </w:delText>
              </w:r>
            </w:del>
            <w:r w:rsidRPr="00E62049">
              <w:rPr>
                <w:rFonts w:ascii="Arial" w:hAnsi="Arial"/>
                <w:sz w:val="20"/>
                <w:szCs w:val="20"/>
              </w:rPr>
              <w:t>/</w:t>
            </w:r>
            <w:del w:id="878" w:author="Fong RERHANG" w:date="2021-05-14T10:52:00Z">
              <w:r w:rsidRPr="00E62049" w:rsidDel="004B2C95">
                <w:rPr>
                  <w:rFonts w:ascii="Arial" w:hAnsi="Arial"/>
                  <w:sz w:val="20"/>
                  <w:szCs w:val="20"/>
                </w:rPr>
                <w:delText xml:space="preserve"> </w:delText>
              </w:r>
            </w:del>
            <w:r w:rsidRPr="00E62049">
              <w:rPr>
                <w:rFonts w:ascii="Arial" w:hAnsi="Arial"/>
                <w:sz w:val="20"/>
                <w:szCs w:val="20"/>
              </w:rPr>
              <w:t>lub xeev tus qauv</w:t>
            </w:r>
            <w:r w:rsidRPr="00E62049">
              <w:rPr>
                <w:rFonts w:ascii="Arial" w:hAnsi="Arial"/>
                <w:b/>
                <w:bCs/>
                <w:sz w:val="20"/>
                <w:szCs w:val="20"/>
              </w:rPr>
              <w:t xml:space="preserve"> </w:t>
            </w:r>
          </w:p>
          <w:p w14:paraId="166F2721" w14:textId="358A6109" w:rsidR="006C6483" w:rsidRPr="00E62049" w:rsidRDefault="000A04EB" w:rsidP="001E0F37">
            <w:pPr>
              <w:rPr>
                <w:rFonts w:ascii="Arial" w:hAnsi="Arial"/>
                <w:sz w:val="20"/>
                <w:szCs w:val="20"/>
              </w:rPr>
            </w:pPr>
            <w:r w:rsidRPr="00E62049">
              <w:rPr>
                <w:noProof/>
                <w:sz w:val="20"/>
                <w:szCs w:val="20"/>
              </w:rPr>
              <w:drawing>
                <wp:inline distT="0" distB="0" distL="0" distR="0" wp14:anchorId="2AAB812E" wp14:editId="10879243">
                  <wp:extent cx="149225" cy="109220"/>
                  <wp:effectExtent l="0" t="0" r="3175"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006C6483" w:rsidRPr="00E62049">
              <w:rPr>
                <w:rFonts w:ascii="Arial" w:hAnsi="Arial"/>
                <w:sz w:val="20"/>
                <w:szCs w:val="20"/>
              </w:rPr>
              <w:t>Hais txog lwm yam kev kawm xav tau uas ua los ntawm kev xiam oob qhab</w:t>
            </w:r>
          </w:p>
          <w:p w14:paraId="413CE9DD" w14:textId="03FC7A38" w:rsidR="006C6483" w:rsidRPr="00BB29BF" w:rsidRDefault="000A04EB" w:rsidP="001E0F37">
            <w:pPr>
              <w:rPr>
                <w:rFonts w:ascii="Arial" w:hAnsi="Arial"/>
                <w:sz w:val="20"/>
                <w:szCs w:val="20"/>
              </w:rPr>
            </w:pPr>
            <w:r w:rsidRPr="00BB29BF">
              <w:rPr>
                <w:rFonts w:ascii="Arial" w:hAnsi="Arial"/>
                <w:sz w:val="20"/>
                <w:szCs w:val="20"/>
              </w:rPr>
              <w:sym w:font="Wingdings 2" w:char="F052"/>
            </w:r>
            <w:r>
              <w:rPr>
                <w:rFonts w:ascii="Arial" w:hAnsi="Arial"/>
                <w:sz w:val="20"/>
                <w:szCs w:val="20"/>
              </w:rPr>
              <w:t xml:space="preserve"> </w:t>
            </w:r>
            <w:r w:rsidR="006C6483" w:rsidRPr="00BB29BF">
              <w:rPr>
                <w:rFonts w:ascii="Arial" w:hAnsi="Arial"/>
                <w:sz w:val="20"/>
                <w:szCs w:val="20"/>
              </w:rPr>
              <w:t>Kev paub lus zoo</w:t>
            </w:r>
          </w:p>
          <w:p w14:paraId="58E4AB0F" w14:textId="77777777" w:rsidR="006C6483" w:rsidRPr="00BB29BF" w:rsidRDefault="006C6483" w:rsidP="001E0F37">
            <w:pPr>
              <w:rPr>
                <w:rFonts w:ascii="Arial" w:hAnsi="Arial"/>
                <w:sz w:val="20"/>
                <w:szCs w:val="20"/>
              </w:rPr>
            </w:pPr>
            <w:r>
              <w:rPr>
                <w:noProof/>
              </w:rPr>
              <w:drawing>
                <wp:inline distT="0" distB="0" distL="0" distR="0" wp14:anchorId="480EF030" wp14:editId="0021386F">
                  <wp:extent cx="149225" cy="109220"/>
                  <wp:effectExtent l="0" t="0" r="317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Lub Hom Phiaj Hloov Mus:       </w:t>
            </w:r>
            <w:r>
              <w:rPr>
                <w:noProof/>
                <w:spacing w:val="-16"/>
              </w:rPr>
              <w:drawing>
                <wp:inline distT="0" distB="0" distL="0" distR="0" wp14:anchorId="157EA962" wp14:editId="3734CAC7">
                  <wp:extent cx="151891" cy="113919"/>
                  <wp:effectExtent l="0" t="0" r="0" b="0"/>
                  <wp:docPr id="1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0"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 </w:t>
            </w:r>
            <w:r>
              <w:rPr>
                <w:rFonts w:ascii="Arial" w:hAnsi="Arial"/>
                <w:sz w:val="20"/>
                <w:szCs w:val="20"/>
              </w:rPr>
              <w:t xml:space="preserve">Kev </w:t>
            </w:r>
            <w:r w:rsidRPr="00BB29BF">
              <w:rPr>
                <w:rFonts w:ascii="Arial" w:hAnsi="Arial"/>
                <w:sz w:val="20"/>
                <w:szCs w:val="20"/>
              </w:rPr>
              <w:t>Kawm/</w:t>
            </w:r>
            <w:del w:id="879" w:author="Fong RERHANG" w:date="2021-05-14T10:52:00Z">
              <w:r w:rsidRPr="00BB29BF" w:rsidDel="004B2C95">
                <w:rPr>
                  <w:rFonts w:ascii="Arial" w:hAnsi="Arial"/>
                  <w:sz w:val="20"/>
                  <w:szCs w:val="20"/>
                </w:rPr>
                <w:delText xml:space="preserve"> </w:delText>
              </w:r>
            </w:del>
            <w:r w:rsidRPr="00BB29BF">
              <w:rPr>
                <w:rFonts w:ascii="Arial" w:hAnsi="Arial"/>
                <w:sz w:val="20"/>
                <w:szCs w:val="20"/>
              </w:rPr>
              <w:t xml:space="preserve">Kev </w:t>
            </w:r>
            <w:r>
              <w:rPr>
                <w:rFonts w:ascii="Arial" w:hAnsi="Arial"/>
                <w:sz w:val="20"/>
                <w:szCs w:val="20"/>
              </w:rPr>
              <w:t>Xyaum</w:t>
            </w:r>
          </w:p>
          <w:p w14:paraId="57834E3E" w14:textId="084F983C" w:rsidR="006C6483" w:rsidRPr="00BB29BF" w:rsidRDefault="006C6483" w:rsidP="001E0F37">
            <w:pPr>
              <w:rPr>
                <w:rFonts w:ascii="Arial" w:hAnsi="Arial"/>
                <w:sz w:val="20"/>
                <w:szCs w:val="20"/>
              </w:rPr>
            </w:pPr>
            <w:r>
              <w:rPr>
                <w:noProof/>
              </w:rPr>
              <w:drawing>
                <wp:inline distT="0" distB="0" distL="0" distR="0" wp14:anchorId="7F5402A5" wp14:editId="54F67BDC">
                  <wp:extent cx="149225" cy="109220"/>
                  <wp:effectExtent l="0" t="0" r="317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Kev Ua Hauj</w:t>
            </w:r>
            <w:r>
              <w:rPr>
                <w:rFonts w:ascii="Arial" w:hAnsi="Arial"/>
                <w:sz w:val="20"/>
                <w:szCs w:val="20"/>
              </w:rPr>
              <w:t xml:space="preserve"> </w:t>
            </w:r>
            <w:ins w:id="880" w:author="Fong RERHANG" w:date="2021-05-14T10:52:00Z">
              <w:r w:rsidR="004B2C95">
                <w:rPr>
                  <w:rFonts w:ascii="Arial" w:hAnsi="Arial"/>
                  <w:sz w:val="20"/>
                  <w:szCs w:val="20"/>
                </w:rPr>
                <w:t>L</w:t>
              </w:r>
            </w:ins>
            <w:del w:id="881" w:author="Fong RERHANG" w:date="2021-05-14T10:52:00Z">
              <w:r w:rsidRPr="00BB29BF" w:rsidDel="004B2C95">
                <w:rPr>
                  <w:rFonts w:ascii="Arial" w:hAnsi="Arial"/>
                  <w:sz w:val="20"/>
                  <w:szCs w:val="20"/>
                </w:rPr>
                <w:delText>l</w:delText>
              </w:r>
            </w:del>
            <w:r w:rsidRPr="00BB29BF">
              <w:rPr>
                <w:rFonts w:ascii="Arial" w:hAnsi="Arial"/>
                <w:sz w:val="20"/>
                <w:szCs w:val="20"/>
              </w:rPr>
              <w:t xml:space="preserve">wm                       </w:t>
            </w:r>
            <w:r>
              <w:rPr>
                <w:noProof/>
                <w:spacing w:val="-16"/>
              </w:rPr>
              <w:drawing>
                <wp:inline distT="0" distB="0" distL="0" distR="0" wp14:anchorId="0EFA93F2" wp14:editId="3E0A6968">
                  <wp:extent cx="151891" cy="113919"/>
                  <wp:effectExtent l="0" t="0" r="0" b="0"/>
                  <wp:docPr id="36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0"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Kev </w:t>
            </w:r>
            <w:ins w:id="882" w:author="Fong RERHANG" w:date="2021-05-14T10:53:00Z">
              <w:r w:rsidR="004B2C95">
                <w:rPr>
                  <w:rFonts w:ascii="Arial" w:hAnsi="Arial"/>
                  <w:sz w:val="20"/>
                  <w:szCs w:val="20"/>
                </w:rPr>
                <w:t>N</w:t>
              </w:r>
            </w:ins>
            <w:del w:id="883" w:author="Fong RERHANG" w:date="2021-05-14T10:53:00Z">
              <w:r w:rsidRPr="00BB29BF" w:rsidDel="004B2C95">
                <w:rPr>
                  <w:rFonts w:ascii="Arial" w:hAnsi="Arial"/>
                  <w:sz w:val="20"/>
                  <w:szCs w:val="20"/>
                </w:rPr>
                <w:delText>n</w:delText>
              </w:r>
            </w:del>
            <w:r w:rsidRPr="00BB29BF">
              <w:rPr>
                <w:rFonts w:ascii="Arial" w:hAnsi="Arial"/>
                <w:sz w:val="20"/>
                <w:szCs w:val="20"/>
              </w:rPr>
              <w:t>yob Ywj Pheej</w:t>
            </w:r>
          </w:p>
          <w:p w14:paraId="635D7AA9" w14:textId="5DEA36A2" w:rsidR="006C6483" w:rsidRPr="00BB29BF" w:rsidRDefault="006C6483" w:rsidP="001E0F37">
            <w:pPr>
              <w:rPr>
                <w:rFonts w:ascii="Arial" w:hAnsi="Arial"/>
                <w:b/>
                <w:bCs/>
                <w:sz w:val="20"/>
                <w:szCs w:val="20"/>
              </w:rPr>
            </w:pPr>
            <w:r w:rsidRPr="00BB29BF">
              <w:rPr>
                <w:rFonts w:ascii="Arial" w:hAnsi="Arial"/>
                <w:b/>
                <w:bCs/>
                <w:sz w:val="20"/>
                <w:szCs w:val="20"/>
              </w:rPr>
              <w:t>Tus (Cov) Neeg</w:t>
            </w:r>
            <w:r>
              <w:rPr>
                <w:rFonts w:ascii="Arial" w:hAnsi="Arial"/>
                <w:b/>
                <w:bCs/>
                <w:sz w:val="20"/>
                <w:szCs w:val="20"/>
              </w:rPr>
              <w:t xml:space="preserve"> Saib Xyuas</w:t>
            </w:r>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w:t>
            </w:r>
            <w:r w:rsidR="00C61BCE">
              <w:rPr>
                <w:rFonts w:ascii="Arial" w:hAnsi="Arial"/>
                <w:sz w:val="20"/>
                <w:szCs w:val="20"/>
              </w:rPr>
              <w:t>LSHS</w:t>
            </w:r>
          </w:p>
        </w:tc>
      </w:tr>
      <w:tr w:rsidR="006C6483" w:rsidRPr="00BB29BF" w14:paraId="2883FD1A" w14:textId="77777777" w:rsidTr="001E0F37">
        <w:trPr>
          <w:trHeight w:val="2829"/>
        </w:trPr>
        <w:tc>
          <w:tcPr>
            <w:tcW w:w="3673" w:type="dxa"/>
          </w:tcPr>
          <w:p w14:paraId="330CF075" w14:textId="535F4594" w:rsidR="006C6483" w:rsidRPr="00BB29BF" w:rsidRDefault="006C6483" w:rsidP="001E0F37">
            <w:pPr>
              <w:rPr>
                <w:rFonts w:ascii="Arial" w:hAnsi="Arial"/>
                <w:sz w:val="20"/>
                <w:szCs w:val="20"/>
              </w:rPr>
            </w:pPr>
            <w:r w:rsidRPr="00BB29BF">
              <w:rPr>
                <w:rFonts w:ascii="Arial" w:hAnsi="Arial"/>
                <w:b/>
                <w:bCs/>
                <w:sz w:val="20"/>
                <w:szCs w:val="20"/>
              </w:rPr>
              <w:t>Lub hauv paus:</w:t>
            </w:r>
            <w:r w:rsidRPr="00BB29BF">
              <w:rPr>
                <w:rFonts w:ascii="Arial" w:hAnsi="Arial"/>
                <w:sz w:val="20"/>
                <w:szCs w:val="20"/>
              </w:rPr>
              <w:t xml:space="preserve"> </w:t>
            </w:r>
            <w:r w:rsidR="00CB65E2" w:rsidRPr="00CB65E2">
              <w:rPr>
                <w:rFonts w:ascii="Arial" w:hAnsi="Arial"/>
                <w:sz w:val="20"/>
                <w:szCs w:val="20"/>
              </w:rPr>
              <w:t>Nws teb cov lus nug nrog 1 thiab 2-lo lus teb ua ntej 50 feem puas ntawm nws cov lus teb. Nws tuaj yeem teb nrog 4-lo lus teb</w:t>
            </w:r>
          </w:p>
        </w:tc>
        <w:tc>
          <w:tcPr>
            <w:tcW w:w="6783" w:type="dxa"/>
            <w:vMerge/>
          </w:tcPr>
          <w:p w14:paraId="1271883B" w14:textId="77777777" w:rsidR="006C6483" w:rsidRPr="00BB29BF" w:rsidRDefault="006C6483" w:rsidP="001E0F37">
            <w:pPr>
              <w:rPr>
                <w:rFonts w:ascii="Arial" w:hAnsi="Arial"/>
                <w:sz w:val="20"/>
                <w:szCs w:val="20"/>
              </w:rPr>
            </w:pPr>
          </w:p>
        </w:tc>
      </w:tr>
    </w:tbl>
    <w:p w14:paraId="6A9194BA" w14:textId="25F2F795" w:rsidR="006C6483" w:rsidRPr="00BB29BF" w:rsidRDefault="006C6483" w:rsidP="006C6483">
      <w:pPr>
        <w:rPr>
          <w:rFonts w:ascii="Arial" w:hAnsi="Arial"/>
          <w:sz w:val="20"/>
          <w:szCs w:val="20"/>
        </w:rPr>
      </w:pPr>
      <w:r w:rsidRPr="00BB29BF">
        <w:rPr>
          <w:rFonts w:ascii="Arial" w:hAnsi="Arial"/>
          <w:b/>
          <w:bCs/>
          <w:sz w:val="20"/>
          <w:szCs w:val="20"/>
        </w:rPr>
        <w:t>Tej Phiaj Xwm Luv Luv</w:t>
      </w:r>
      <w:r w:rsidRPr="00BB29BF">
        <w:rPr>
          <w:rFonts w:ascii="Arial" w:hAnsi="Arial"/>
          <w:sz w:val="20"/>
          <w:szCs w:val="20"/>
        </w:rPr>
        <w:t>:</w:t>
      </w:r>
      <w:r>
        <w:rPr>
          <w:rFonts w:ascii="Arial" w:hAnsi="Arial"/>
          <w:sz w:val="20"/>
          <w:szCs w:val="20"/>
        </w:rPr>
        <w:t xml:space="preserve">Txog lub </w:t>
      </w:r>
      <w:r w:rsidR="00837388">
        <w:rPr>
          <w:rFonts w:ascii="Arial" w:hAnsi="Arial"/>
          <w:sz w:val="20"/>
          <w:szCs w:val="20"/>
        </w:rPr>
        <w:t>3/2020</w:t>
      </w:r>
      <w:r w:rsidRPr="003F7065">
        <w:rPr>
          <w:rFonts w:ascii="Arial" w:hAnsi="Arial"/>
          <w:sz w:val="20"/>
          <w:szCs w:val="20"/>
        </w:rPr>
        <w:t xml:space="preserve">, </w:t>
      </w:r>
      <w:r w:rsidR="00334A71" w:rsidRPr="00BB1CDA">
        <w:rPr>
          <w:rFonts w:ascii="Arial" w:hAnsi="Arial"/>
          <w:sz w:val="20"/>
          <w:szCs w:val="20"/>
        </w:rPr>
        <w:t xml:space="preserve">nws yuav teb cov lus nug rau ib nqe ntawv nyeem rau nws nrog cov qauv sau ntawv thiab sau ntawv hauv </w:t>
      </w:r>
      <w:r w:rsidR="002F00F9">
        <w:rPr>
          <w:rFonts w:ascii="Arial" w:hAnsi="Arial"/>
          <w:sz w:val="20"/>
          <w:szCs w:val="20"/>
        </w:rPr>
        <w:t>25</w:t>
      </w:r>
      <w:r w:rsidR="00334A71">
        <w:rPr>
          <w:rFonts w:ascii="Arial" w:hAnsi="Arial"/>
          <w:sz w:val="20"/>
          <w:szCs w:val="20"/>
        </w:rPr>
        <w:t xml:space="preserve"> feem puas</w:t>
      </w:r>
      <w:r w:rsidR="00334A71" w:rsidRPr="00BB1CDA">
        <w:rPr>
          <w:rFonts w:ascii="Arial" w:hAnsi="Arial"/>
          <w:sz w:val="20"/>
          <w:szCs w:val="20"/>
        </w:rPr>
        <w:t xml:space="preserve"> ntawm nws qhov kev sim.</w:t>
      </w:r>
    </w:p>
    <w:p w14:paraId="6E038BF1" w14:textId="1D4BDC0F" w:rsidR="006C6483" w:rsidRPr="00BB29BF" w:rsidRDefault="006C6483" w:rsidP="006C6483">
      <w:pPr>
        <w:rPr>
          <w:rFonts w:ascii="Arial" w:hAnsi="Arial"/>
          <w:sz w:val="20"/>
          <w:szCs w:val="20"/>
        </w:rPr>
      </w:pPr>
      <w:r w:rsidRPr="00BB29BF">
        <w:rPr>
          <w:rFonts w:ascii="Arial" w:hAnsi="Arial"/>
          <w:b/>
          <w:bCs/>
          <w:sz w:val="20"/>
          <w:szCs w:val="20"/>
        </w:rPr>
        <w:t>Tej Phiaj Xwm Luv Luv:</w:t>
      </w:r>
      <w:r w:rsidRPr="00BB29BF">
        <w:rPr>
          <w:rFonts w:ascii="Arial" w:hAnsi="Arial"/>
          <w:sz w:val="20"/>
          <w:szCs w:val="20"/>
        </w:rPr>
        <w:t xml:space="preserve"> </w:t>
      </w:r>
      <w:r>
        <w:rPr>
          <w:rFonts w:ascii="Arial" w:hAnsi="Arial"/>
          <w:sz w:val="20"/>
          <w:szCs w:val="20"/>
        </w:rPr>
        <w:t xml:space="preserve">Txog lub </w:t>
      </w:r>
      <w:r w:rsidR="002F00F9">
        <w:rPr>
          <w:rFonts w:ascii="Arial" w:hAnsi="Arial"/>
          <w:sz w:val="20"/>
          <w:szCs w:val="20"/>
        </w:rPr>
        <w:t>5/2020</w:t>
      </w:r>
      <w:r w:rsidRPr="003F7065">
        <w:rPr>
          <w:rFonts w:ascii="Arial" w:hAnsi="Arial"/>
          <w:sz w:val="20"/>
          <w:szCs w:val="20"/>
        </w:rPr>
        <w:t xml:space="preserve">, </w:t>
      </w:r>
      <w:r w:rsidR="002F00F9" w:rsidRPr="00BB1CDA">
        <w:rPr>
          <w:rFonts w:ascii="Arial" w:hAnsi="Arial"/>
          <w:sz w:val="20"/>
          <w:szCs w:val="20"/>
        </w:rPr>
        <w:t xml:space="preserve">nws yuav teb cov lus nug rau ib nqe ntawv nyeem rau nws nrog cov qauv sau ntawv thiab sau ntawv hauv </w:t>
      </w:r>
      <w:r w:rsidR="002F00F9">
        <w:rPr>
          <w:rFonts w:ascii="Arial" w:hAnsi="Arial"/>
          <w:sz w:val="20"/>
          <w:szCs w:val="20"/>
        </w:rPr>
        <w:t>33 feem puas</w:t>
      </w:r>
      <w:r w:rsidR="002F00F9" w:rsidRPr="00BB1CDA">
        <w:rPr>
          <w:rFonts w:ascii="Arial" w:hAnsi="Arial"/>
          <w:sz w:val="20"/>
          <w:szCs w:val="20"/>
        </w:rPr>
        <w:t xml:space="preserve"> ntawm nws qhov kev sim.</w:t>
      </w:r>
    </w:p>
    <w:p w14:paraId="191C9DBB" w14:textId="0C0FF08F" w:rsidR="006C6483" w:rsidRPr="0080019C" w:rsidDel="004B2C95" w:rsidRDefault="006C6483" w:rsidP="006C6483">
      <w:pPr>
        <w:rPr>
          <w:del w:id="884" w:author="Fong RERHANG" w:date="2021-05-14T10:56:00Z"/>
          <w:rFonts w:ascii="Arial" w:hAnsi="Arial"/>
          <w:sz w:val="20"/>
          <w:szCs w:val="20"/>
        </w:rPr>
      </w:pPr>
      <w:r w:rsidRPr="00BB29BF">
        <w:rPr>
          <w:rFonts w:ascii="Arial" w:hAnsi="Arial"/>
          <w:b/>
          <w:bCs/>
          <w:sz w:val="20"/>
          <w:szCs w:val="20"/>
        </w:rPr>
        <w:t>Tej Phiaj Xwm Luv Luv:</w:t>
      </w:r>
      <w:r>
        <w:rPr>
          <w:rFonts w:ascii="Arial" w:hAnsi="Arial"/>
          <w:b/>
          <w:bCs/>
          <w:sz w:val="20"/>
          <w:szCs w:val="20"/>
        </w:rPr>
        <w:t xml:space="preserve"> </w:t>
      </w:r>
    </w:p>
    <w:p w14:paraId="79DBC81A" w14:textId="77777777" w:rsidR="006C6483" w:rsidRPr="00BB29BF" w:rsidRDefault="006C6483" w:rsidP="006C6483">
      <w:pPr>
        <w:rPr>
          <w:rFonts w:ascii="Arial" w:hAnsi="Arial"/>
          <w:b/>
          <w:bCs/>
          <w:sz w:val="20"/>
          <w:szCs w:val="20"/>
        </w:rPr>
      </w:pPr>
    </w:p>
    <w:p w14:paraId="0A929EE2" w14:textId="4B5144B2" w:rsidR="006C6483" w:rsidRPr="00BB29BF" w:rsidRDefault="006C6483" w:rsidP="006C6483">
      <w:pPr>
        <w:rPr>
          <w:rFonts w:ascii="Arial" w:hAnsi="Arial"/>
          <w:b/>
          <w:bCs/>
          <w:sz w:val="20"/>
          <w:szCs w:val="20"/>
        </w:rPr>
      </w:pPr>
      <w:r w:rsidRPr="00BB29BF">
        <w:rPr>
          <w:rFonts w:ascii="Arial" w:hAnsi="Arial"/>
          <w:b/>
          <w:bCs/>
          <w:sz w:val="20"/>
          <w:szCs w:val="20"/>
        </w:rPr>
        <w:t xml:space="preserve">Daim Ntawv Qhia Txog </w:t>
      </w:r>
      <w:r>
        <w:rPr>
          <w:rFonts w:ascii="Arial" w:hAnsi="Arial"/>
          <w:b/>
          <w:bCs/>
          <w:sz w:val="20"/>
          <w:szCs w:val="20"/>
        </w:rPr>
        <w:t>Kev Nce Qib</w:t>
      </w:r>
      <w:r w:rsidRPr="00BB29BF">
        <w:rPr>
          <w:rFonts w:ascii="Arial" w:hAnsi="Arial"/>
          <w:b/>
          <w:bCs/>
          <w:sz w:val="20"/>
          <w:szCs w:val="20"/>
        </w:rPr>
        <w:t>1:</w:t>
      </w:r>
      <w:r w:rsidR="00C976F2">
        <w:rPr>
          <w:rFonts w:ascii="Arial" w:hAnsi="Arial"/>
          <w:b/>
          <w:bCs/>
          <w:sz w:val="20"/>
          <w:szCs w:val="20"/>
        </w:rPr>
        <w:t xml:space="preserve"> </w:t>
      </w:r>
      <w:r w:rsidR="00C976F2" w:rsidRPr="00C976F2">
        <w:rPr>
          <w:rFonts w:ascii="Arial" w:hAnsi="Arial"/>
          <w:sz w:val="20"/>
          <w:szCs w:val="20"/>
        </w:rPr>
        <w:t>3/2/2020</w:t>
      </w:r>
      <w:r w:rsidR="00F02924">
        <w:rPr>
          <w:rFonts w:ascii="Arial" w:hAnsi="Arial"/>
          <w:b/>
          <w:bCs/>
          <w:sz w:val="20"/>
          <w:szCs w:val="20"/>
        </w:rPr>
        <w:t xml:space="preserve">                                                                                                               </w:t>
      </w:r>
      <w:r w:rsidRPr="00BB29BF">
        <w:rPr>
          <w:rFonts w:ascii="Arial" w:hAnsi="Arial"/>
          <w:b/>
          <w:bCs/>
          <w:sz w:val="20"/>
          <w:szCs w:val="20"/>
        </w:rPr>
        <w:t>Cov Ntsiab lus ntawm kev</w:t>
      </w:r>
      <w:r>
        <w:rPr>
          <w:rFonts w:ascii="Arial" w:hAnsi="Arial"/>
          <w:b/>
          <w:bCs/>
          <w:sz w:val="20"/>
          <w:szCs w:val="20"/>
        </w:rPr>
        <w:t xml:space="preserve"> Nce Qib</w:t>
      </w:r>
      <w:r w:rsidRPr="00BB29BF">
        <w:rPr>
          <w:rFonts w:ascii="Arial" w:hAnsi="Arial"/>
          <w:b/>
          <w:bCs/>
          <w:sz w:val="20"/>
          <w:szCs w:val="20"/>
        </w:rPr>
        <w:t>:</w:t>
      </w:r>
      <w:r w:rsidR="00D34ECC">
        <w:rPr>
          <w:rFonts w:ascii="Arial" w:hAnsi="Arial"/>
          <w:b/>
          <w:bCs/>
          <w:sz w:val="20"/>
          <w:szCs w:val="20"/>
        </w:rPr>
        <w:t xml:space="preserve"> </w:t>
      </w:r>
      <w:r w:rsidR="00D34ECC" w:rsidRPr="00D34ECC">
        <w:rPr>
          <w:rFonts w:ascii="Arial" w:hAnsi="Arial"/>
          <w:sz w:val="20"/>
          <w:szCs w:val="20"/>
        </w:rPr>
        <w:t xml:space="preserve">Nws teb cov lus </w:t>
      </w:r>
      <w:r w:rsidR="004A0275">
        <w:rPr>
          <w:rFonts w:ascii="Arial" w:hAnsi="Arial"/>
          <w:sz w:val="20"/>
          <w:szCs w:val="20"/>
        </w:rPr>
        <w:t xml:space="preserve">nug </w:t>
      </w:r>
      <w:r w:rsidR="00D34ECC" w:rsidRPr="00D34ECC">
        <w:rPr>
          <w:rFonts w:ascii="Arial" w:hAnsi="Arial"/>
          <w:sz w:val="20"/>
          <w:szCs w:val="20"/>
        </w:rPr>
        <w:t xml:space="preserve">"wh" kom raug </w:t>
      </w:r>
      <w:r w:rsidR="004A0275">
        <w:rPr>
          <w:rFonts w:ascii="Arial" w:hAnsi="Arial"/>
          <w:sz w:val="20"/>
          <w:szCs w:val="20"/>
        </w:rPr>
        <w:t>li</w:t>
      </w:r>
      <w:r w:rsidR="00D34ECC" w:rsidRPr="00D34ECC">
        <w:rPr>
          <w:rFonts w:ascii="Arial" w:hAnsi="Arial"/>
          <w:sz w:val="20"/>
          <w:szCs w:val="20"/>
        </w:rPr>
        <w:t xml:space="preserve"> 4/4 qhov tseeb. Nws tau siv cov kab lus teb cov lus muaj tseeb</w:t>
      </w:r>
      <w:r w:rsidR="004A0275">
        <w:rPr>
          <w:rFonts w:ascii="Arial" w:hAnsi="Arial"/>
          <w:sz w:val="20"/>
          <w:szCs w:val="20"/>
        </w:rPr>
        <w:t xml:space="preserve"> </w:t>
      </w:r>
      <w:r w:rsidR="004A0275" w:rsidRPr="00D34ECC">
        <w:rPr>
          <w:rFonts w:ascii="Arial" w:hAnsi="Arial"/>
          <w:sz w:val="20"/>
          <w:szCs w:val="20"/>
        </w:rPr>
        <w:t>raug</w:t>
      </w:r>
      <w:r w:rsidR="004A0275">
        <w:rPr>
          <w:rFonts w:ascii="Arial" w:hAnsi="Arial"/>
          <w:sz w:val="20"/>
          <w:szCs w:val="20"/>
        </w:rPr>
        <w:t xml:space="preserve"> li</w:t>
      </w:r>
      <w:r w:rsidR="00D34ECC" w:rsidRPr="00D34ECC">
        <w:rPr>
          <w:rFonts w:ascii="Arial" w:hAnsi="Arial"/>
          <w:sz w:val="20"/>
          <w:szCs w:val="20"/>
        </w:rPr>
        <w:t xml:space="preserve"> 1/4</w:t>
      </w:r>
      <w:r w:rsidR="00A74A85">
        <w:rPr>
          <w:rFonts w:ascii="Arial" w:hAnsi="Arial"/>
          <w:sz w:val="20"/>
          <w:szCs w:val="20"/>
        </w:rPr>
        <w:t>.</w:t>
      </w:r>
      <w:r w:rsidR="00F02924">
        <w:rPr>
          <w:rFonts w:ascii="Arial" w:hAnsi="Arial"/>
          <w:b/>
          <w:bCs/>
          <w:sz w:val="20"/>
          <w:szCs w:val="20"/>
        </w:rPr>
        <w:t xml:space="preserve">                                                                                                                                    </w:t>
      </w:r>
      <w:r w:rsidRPr="00BB29BF">
        <w:rPr>
          <w:rFonts w:ascii="Arial" w:hAnsi="Arial"/>
          <w:b/>
          <w:bCs/>
          <w:sz w:val="20"/>
          <w:szCs w:val="20"/>
        </w:rPr>
        <w:t>Tawm tswv yim:</w:t>
      </w:r>
    </w:p>
    <w:p w14:paraId="67825F2D" w14:textId="2FE04F9C" w:rsidR="006C6483" w:rsidRPr="00BB29BF" w:rsidRDefault="006C6483" w:rsidP="006C6483">
      <w:pPr>
        <w:rPr>
          <w:rFonts w:ascii="Arial" w:hAnsi="Arial"/>
          <w:b/>
          <w:bCs/>
          <w:sz w:val="20"/>
          <w:szCs w:val="20"/>
        </w:rPr>
      </w:pPr>
      <w:r w:rsidRPr="00BB29BF">
        <w:rPr>
          <w:rFonts w:ascii="Arial" w:hAnsi="Arial"/>
          <w:b/>
          <w:bCs/>
          <w:sz w:val="20"/>
          <w:szCs w:val="20"/>
        </w:rPr>
        <w:t xml:space="preserve">Daim Ntawv Qhia Txog </w:t>
      </w:r>
      <w:r>
        <w:rPr>
          <w:rFonts w:ascii="Arial" w:hAnsi="Arial"/>
          <w:b/>
          <w:bCs/>
          <w:sz w:val="20"/>
          <w:szCs w:val="20"/>
        </w:rPr>
        <w:t>Kev Nce Qib</w:t>
      </w:r>
      <w:r w:rsidRPr="00BB29BF">
        <w:rPr>
          <w:rFonts w:ascii="Arial" w:hAnsi="Arial"/>
          <w:b/>
          <w:bCs/>
          <w:sz w:val="20"/>
          <w:szCs w:val="20"/>
        </w:rPr>
        <w:t>2:</w:t>
      </w:r>
      <w:r w:rsidR="003F2E4C">
        <w:rPr>
          <w:rFonts w:ascii="Arial" w:hAnsi="Arial"/>
          <w:b/>
          <w:bCs/>
          <w:sz w:val="20"/>
          <w:szCs w:val="20"/>
        </w:rPr>
        <w:t xml:space="preserve"> </w:t>
      </w:r>
      <w:r w:rsidR="003F2E4C" w:rsidRPr="003F2E4C">
        <w:rPr>
          <w:rFonts w:ascii="Arial" w:hAnsi="Arial"/>
          <w:sz w:val="20"/>
          <w:szCs w:val="20"/>
        </w:rPr>
        <w:t>5/12/2020</w:t>
      </w:r>
      <w:r w:rsidR="00F02924">
        <w:rPr>
          <w:rFonts w:ascii="Arial" w:hAnsi="Arial"/>
          <w:b/>
          <w:bCs/>
          <w:sz w:val="20"/>
          <w:szCs w:val="20"/>
        </w:rPr>
        <w:t xml:space="preserve">                                                                                                                      </w:t>
      </w:r>
      <w:r w:rsidRPr="00BB29BF">
        <w:rPr>
          <w:rFonts w:ascii="Arial" w:hAnsi="Arial"/>
          <w:b/>
          <w:bCs/>
          <w:sz w:val="20"/>
          <w:szCs w:val="20"/>
        </w:rPr>
        <w:t>Cov Ntsiab lus ntawm kev</w:t>
      </w:r>
      <w:r w:rsidRPr="00562489">
        <w:rPr>
          <w:rFonts w:ascii="Arial" w:hAnsi="Arial"/>
          <w:b/>
          <w:bCs/>
          <w:sz w:val="20"/>
          <w:szCs w:val="20"/>
        </w:rPr>
        <w:t xml:space="preserve"> </w:t>
      </w:r>
      <w:r>
        <w:rPr>
          <w:rFonts w:ascii="Arial" w:hAnsi="Arial"/>
          <w:b/>
          <w:bCs/>
          <w:sz w:val="20"/>
          <w:szCs w:val="20"/>
        </w:rPr>
        <w:t>Nce Qib</w:t>
      </w:r>
      <w:r w:rsidRPr="00BB29BF">
        <w:rPr>
          <w:rFonts w:ascii="Arial" w:hAnsi="Arial"/>
          <w:b/>
          <w:bCs/>
          <w:sz w:val="20"/>
          <w:szCs w:val="20"/>
        </w:rPr>
        <w:t>:</w:t>
      </w:r>
      <w:r w:rsidR="00651026">
        <w:rPr>
          <w:rFonts w:ascii="Arial" w:hAnsi="Arial"/>
          <w:b/>
          <w:bCs/>
          <w:sz w:val="20"/>
          <w:szCs w:val="20"/>
        </w:rPr>
        <w:t xml:space="preserve"> </w:t>
      </w:r>
      <w:r w:rsidR="006A342D">
        <w:rPr>
          <w:rFonts w:ascii="Arial" w:hAnsi="Arial"/>
          <w:b/>
          <w:bCs/>
          <w:sz w:val="20"/>
          <w:szCs w:val="20"/>
        </w:rPr>
        <w:t>Tau h</w:t>
      </w:r>
      <w:r w:rsidR="00651026" w:rsidRPr="00651026">
        <w:rPr>
          <w:rFonts w:ascii="Arial" w:hAnsi="Arial"/>
          <w:sz w:val="20"/>
          <w:szCs w:val="20"/>
        </w:rPr>
        <w:t xml:space="preserve">ais rau txiv thiab nws tsis khoom thiab tsis rov hu </w:t>
      </w:r>
      <w:r w:rsidR="006A342D">
        <w:rPr>
          <w:rFonts w:ascii="Arial" w:hAnsi="Arial"/>
          <w:sz w:val="20"/>
          <w:szCs w:val="20"/>
        </w:rPr>
        <w:t xml:space="preserve">rau </w:t>
      </w:r>
      <w:r w:rsidR="00651026" w:rsidRPr="00651026">
        <w:rPr>
          <w:rFonts w:ascii="Arial" w:hAnsi="Arial"/>
          <w:sz w:val="20"/>
          <w:szCs w:val="20"/>
        </w:rPr>
        <w:t xml:space="preserve">kuv. Cov lus tau </w:t>
      </w:r>
      <w:r w:rsidR="006A342D">
        <w:rPr>
          <w:rFonts w:ascii="Arial" w:hAnsi="Arial"/>
          <w:sz w:val="20"/>
          <w:szCs w:val="20"/>
        </w:rPr>
        <w:t>muaj cia sab</w:t>
      </w:r>
      <w:r w:rsidR="00651026" w:rsidRPr="00651026">
        <w:rPr>
          <w:rFonts w:ascii="Arial" w:hAnsi="Arial"/>
          <w:sz w:val="20"/>
          <w:szCs w:val="20"/>
        </w:rPr>
        <w:t xml:space="preserve"> laug, tab sis tsis rov qab los. Cov ntawv qhia txhim kho tsis tau ua tiav.</w:t>
      </w:r>
      <w:r w:rsidR="00F02924">
        <w:rPr>
          <w:rFonts w:ascii="Arial" w:hAnsi="Arial"/>
          <w:b/>
          <w:bCs/>
          <w:sz w:val="20"/>
          <w:szCs w:val="20"/>
        </w:rPr>
        <w:t xml:space="preserve">                                                           </w:t>
      </w:r>
      <w:r w:rsidRPr="00BB29BF">
        <w:rPr>
          <w:rFonts w:ascii="Arial" w:hAnsi="Arial"/>
          <w:b/>
          <w:bCs/>
          <w:sz w:val="20"/>
          <w:szCs w:val="20"/>
        </w:rPr>
        <w:t>Tawm tswv yim:</w:t>
      </w:r>
    </w:p>
    <w:p w14:paraId="6A926813" w14:textId="15E21B31" w:rsidR="006C6483" w:rsidRPr="00BB29BF" w:rsidRDefault="006C6483" w:rsidP="006C6483">
      <w:pPr>
        <w:rPr>
          <w:rFonts w:ascii="Arial" w:hAnsi="Arial"/>
          <w:b/>
          <w:bCs/>
          <w:sz w:val="20"/>
          <w:szCs w:val="20"/>
        </w:rPr>
      </w:pPr>
      <w:r w:rsidRPr="00BB29BF">
        <w:rPr>
          <w:rFonts w:ascii="Arial" w:hAnsi="Arial"/>
          <w:b/>
          <w:bCs/>
          <w:sz w:val="20"/>
          <w:szCs w:val="20"/>
        </w:rPr>
        <w:t xml:space="preserve"> Daim Ntawv Qhia Txog </w:t>
      </w:r>
      <w:r>
        <w:rPr>
          <w:rFonts w:ascii="Arial" w:hAnsi="Arial"/>
          <w:b/>
          <w:bCs/>
          <w:sz w:val="20"/>
          <w:szCs w:val="20"/>
        </w:rPr>
        <w:t>Kev Nce Qib</w:t>
      </w:r>
      <w:r w:rsidRPr="00BB29BF">
        <w:rPr>
          <w:rFonts w:ascii="Arial" w:hAnsi="Arial"/>
          <w:b/>
          <w:bCs/>
          <w:sz w:val="20"/>
          <w:szCs w:val="20"/>
        </w:rPr>
        <w:t>3:</w:t>
      </w:r>
      <w:r w:rsidR="00F02924">
        <w:rPr>
          <w:rFonts w:ascii="Arial" w:hAnsi="Arial"/>
          <w:b/>
          <w:bCs/>
          <w:sz w:val="20"/>
          <w:szCs w:val="20"/>
        </w:rPr>
        <w:t xml:space="preserve">                                                                                                                                </w:t>
      </w:r>
      <w:r w:rsidRPr="00BB29BF">
        <w:rPr>
          <w:rFonts w:ascii="Arial" w:hAnsi="Arial"/>
          <w:b/>
          <w:bCs/>
          <w:sz w:val="20"/>
          <w:szCs w:val="20"/>
        </w:rPr>
        <w:t>Cov Ntsiab lus ntawm kev</w:t>
      </w:r>
      <w:r>
        <w:rPr>
          <w:rFonts w:ascii="Arial" w:hAnsi="Arial"/>
          <w:b/>
          <w:bCs/>
          <w:sz w:val="20"/>
          <w:szCs w:val="20"/>
        </w:rPr>
        <w:t xml:space="preserve"> Nce Qib</w:t>
      </w:r>
      <w:r w:rsidRPr="00BB29BF">
        <w:rPr>
          <w:rFonts w:ascii="Arial" w:hAnsi="Arial"/>
          <w:b/>
          <w:bCs/>
          <w:sz w:val="20"/>
          <w:szCs w:val="20"/>
        </w:rPr>
        <w:t>:</w:t>
      </w:r>
      <w:r w:rsidR="00F02924">
        <w:rPr>
          <w:rFonts w:ascii="Arial" w:hAnsi="Arial"/>
          <w:b/>
          <w:bCs/>
          <w:sz w:val="20"/>
          <w:szCs w:val="20"/>
        </w:rPr>
        <w:t xml:space="preserve">                                                                                                                                   </w:t>
      </w:r>
      <w:r w:rsidRPr="00BB29BF">
        <w:rPr>
          <w:rFonts w:ascii="Arial" w:hAnsi="Arial"/>
          <w:b/>
          <w:bCs/>
          <w:sz w:val="20"/>
          <w:szCs w:val="20"/>
        </w:rPr>
        <w:t>Tawm tswv yim:</w:t>
      </w:r>
    </w:p>
    <w:p w14:paraId="3638FF2C" w14:textId="729BD2EC" w:rsidR="006C6483" w:rsidRPr="00F02924" w:rsidRDefault="006C6483" w:rsidP="00F02924">
      <w:pPr>
        <w:rPr>
          <w:rFonts w:ascii="Arial" w:eastAsia="Arial" w:hAnsi="Arial"/>
          <w:b/>
          <w:bCs/>
          <w:sz w:val="20"/>
          <w:szCs w:val="20"/>
        </w:rPr>
      </w:pPr>
      <w:r w:rsidRPr="00BB29BF">
        <w:rPr>
          <w:rFonts w:ascii="Arial" w:eastAsia="Arial" w:hAnsi="Arial"/>
          <w:b/>
          <w:bCs/>
          <w:sz w:val="20"/>
          <w:szCs w:val="20"/>
        </w:rPr>
        <w:t xml:space="preserve">Hnub </w:t>
      </w:r>
      <w:r>
        <w:rPr>
          <w:rFonts w:ascii="Arial" w:eastAsia="Arial" w:hAnsi="Arial"/>
          <w:b/>
          <w:bCs/>
          <w:sz w:val="20"/>
          <w:szCs w:val="20"/>
        </w:rPr>
        <w:t xml:space="preserve">Tshuaj Xyuas </w:t>
      </w:r>
      <w:r w:rsidRPr="00BB29BF">
        <w:rPr>
          <w:rFonts w:ascii="Arial" w:eastAsia="Arial" w:hAnsi="Arial"/>
          <w:b/>
          <w:bCs/>
          <w:sz w:val="20"/>
          <w:szCs w:val="20"/>
        </w:rPr>
        <w:t>Ib Xyoo Puag Ncig:</w:t>
      </w:r>
      <w:r w:rsidR="006A342D">
        <w:rPr>
          <w:rFonts w:ascii="Arial" w:eastAsia="Arial" w:hAnsi="Arial"/>
          <w:b/>
          <w:bCs/>
          <w:sz w:val="20"/>
          <w:szCs w:val="20"/>
        </w:rPr>
        <w:t xml:space="preserve"> 3/26/2021</w:t>
      </w:r>
      <w:r w:rsidR="00F02924">
        <w:rPr>
          <w:rFonts w:ascii="Arial" w:eastAsia="Arial" w:hAnsi="Arial"/>
          <w:b/>
          <w:bCs/>
          <w:sz w:val="20"/>
          <w:szCs w:val="20"/>
        </w:rPr>
        <w:t xml:space="preserve">                                                                                                          </w:t>
      </w:r>
      <w:r w:rsidRPr="00BB29BF">
        <w:rPr>
          <w:rFonts w:ascii="Arial" w:eastAsia="Arial" w:hAnsi="Arial"/>
          <w:b/>
          <w:bCs/>
          <w:sz w:val="20"/>
          <w:szCs w:val="20"/>
        </w:rPr>
        <w:t>Lub hom phiaj tau</w:t>
      </w:r>
      <w:r>
        <w:rPr>
          <w:rFonts w:ascii="Arial" w:eastAsia="Arial" w:hAnsi="Arial"/>
          <w:b/>
          <w:bCs/>
          <w:sz w:val="20"/>
          <w:szCs w:val="20"/>
        </w:rPr>
        <w:t xml:space="preserve"> uas</w:t>
      </w:r>
      <w:r w:rsidRPr="00BB29BF">
        <w:rPr>
          <w:rFonts w:ascii="Arial" w:eastAsia="Arial" w:hAnsi="Arial"/>
          <w:b/>
          <w:bCs/>
          <w:sz w:val="20"/>
          <w:szCs w:val="20"/>
        </w:rPr>
        <w:t xml:space="preserve"> ntsib </w:t>
      </w:r>
      <w:r w:rsidRPr="00BB29BF">
        <w:rPr>
          <w:rFonts w:ascii="Arial" w:eastAsia="Arial" w:hAnsi="Arial"/>
          <w:b/>
          <w:bCs/>
          <w:sz w:val="20"/>
          <w:szCs w:val="20"/>
        </w:rPr>
        <w:sym w:font="Wingdings 2" w:char="F0A3"/>
      </w:r>
      <w:r>
        <w:rPr>
          <w:rFonts w:ascii="Arial" w:eastAsia="Arial" w:hAnsi="Arial"/>
          <w:b/>
          <w:bCs/>
          <w:sz w:val="20"/>
          <w:szCs w:val="20"/>
        </w:rPr>
        <w:t xml:space="preserve"> </w:t>
      </w:r>
      <w:r w:rsidRPr="00C82E12">
        <w:rPr>
          <w:rFonts w:ascii="Arial" w:eastAsia="Arial" w:hAnsi="Arial"/>
          <w:b/>
          <w:bCs/>
          <w:sz w:val="20"/>
          <w:szCs w:val="20"/>
        </w:rPr>
        <w:t xml:space="preserve">Yog   </w:t>
      </w:r>
      <w:r w:rsidR="008A3BC7">
        <w:rPr>
          <w:rFonts w:ascii="Arial" w:eastAsia="Arial" w:hAnsi="Arial"/>
          <w:b/>
          <w:bCs/>
          <w:sz w:val="20"/>
          <w:szCs w:val="20"/>
        </w:rPr>
        <w:sym w:font="Wingdings 2" w:char="F052"/>
      </w:r>
      <w:r w:rsidRPr="00C82E12">
        <w:rPr>
          <w:rFonts w:ascii="Arial" w:eastAsia="Arial" w:hAnsi="Arial"/>
          <w:b/>
          <w:bCs/>
          <w:sz w:val="20"/>
          <w:szCs w:val="20"/>
        </w:rPr>
        <w:t>Tsis Yog</w:t>
      </w:r>
      <w:r w:rsidRPr="00BB29BF">
        <w:rPr>
          <w:rFonts w:ascii="Arial" w:eastAsia="Arial" w:hAnsi="Arial"/>
          <w:b/>
          <w:bCs/>
          <w:sz w:val="20"/>
          <w:szCs w:val="20"/>
        </w:rPr>
        <w:t xml:space="preserve">       </w:t>
      </w:r>
      <w:r w:rsidR="00F02924">
        <w:rPr>
          <w:rFonts w:ascii="Arial" w:eastAsia="Arial" w:hAnsi="Arial"/>
          <w:b/>
          <w:bCs/>
          <w:sz w:val="20"/>
          <w:szCs w:val="20"/>
        </w:rPr>
        <w:t xml:space="preserve">                                                                                                              </w:t>
      </w:r>
      <w:r>
        <w:rPr>
          <w:rFonts w:ascii="Arial" w:hAnsi="Arial"/>
          <w:b/>
          <w:bCs/>
          <w:sz w:val="20"/>
          <w:szCs w:val="20"/>
        </w:rPr>
        <w:t xml:space="preserve">Cov Kev </w:t>
      </w:r>
      <w:r w:rsidRPr="00BB29BF">
        <w:rPr>
          <w:rFonts w:ascii="Arial" w:hAnsi="Arial"/>
          <w:b/>
          <w:bCs/>
          <w:sz w:val="20"/>
          <w:szCs w:val="20"/>
        </w:rPr>
        <w:t>Tawm tswv yim:</w:t>
      </w:r>
      <w:r w:rsidR="00D43BAC" w:rsidRPr="00D43BAC">
        <w:t xml:space="preserve"> </w:t>
      </w:r>
      <w:r w:rsidR="00D43BAC" w:rsidRPr="00D43BAC">
        <w:rPr>
          <w:rFonts w:ascii="Arial" w:hAnsi="Arial"/>
          <w:sz w:val="20"/>
          <w:szCs w:val="20"/>
        </w:rPr>
        <w:t xml:space="preserve">Nalee yuav teb rau </w:t>
      </w:r>
      <w:r w:rsidR="00805A43">
        <w:rPr>
          <w:rFonts w:ascii="Arial" w:hAnsi="Arial"/>
          <w:sz w:val="20"/>
          <w:szCs w:val="20"/>
        </w:rPr>
        <w:t xml:space="preserve">cov lus nug tias </w:t>
      </w:r>
      <w:r w:rsidR="00D43BAC" w:rsidRPr="00D43BAC">
        <w:rPr>
          <w:rFonts w:ascii="Arial" w:hAnsi="Arial"/>
          <w:sz w:val="20"/>
          <w:szCs w:val="20"/>
        </w:rPr>
        <w:t>"dab tsi", "leej twg" thiab "qhov twg" cov lus nug hauv 1 rau 4 cov lus kab lus</w:t>
      </w:r>
    </w:p>
    <w:p w14:paraId="59AE217B" w14:textId="77777777" w:rsidR="00FD6359" w:rsidRPr="00CB0C0B" w:rsidRDefault="00FD6359" w:rsidP="00CB0C0B">
      <w:pPr>
        <w:tabs>
          <w:tab w:val="left" w:pos="2325"/>
        </w:tabs>
        <w:jc w:val="both"/>
        <w:rPr>
          <w:rFonts w:ascii="Arial" w:eastAsia="Arial" w:hAnsi="Arial" w:cs="Arial"/>
          <w:sz w:val="16"/>
          <w:szCs w:val="16"/>
        </w:rPr>
      </w:pPr>
    </w:p>
    <w:p w14:paraId="6B719BC1" w14:textId="21248D63" w:rsidR="00DC571C" w:rsidRPr="00DC571C" w:rsidRDefault="00DC571C" w:rsidP="00DC571C">
      <w:pPr>
        <w:tabs>
          <w:tab w:val="left" w:pos="2325"/>
        </w:tabs>
        <w:jc w:val="both"/>
        <w:rPr>
          <w:rFonts w:ascii="Arial" w:eastAsia="Arial" w:hAnsi="Arial" w:cs="Arial"/>
          <w:sz w:val="19"/>
          <w:szCs w:val="19"/>
        </w:rPr>
      </w:pPr>
    </w:p>
    <w:p w14:paraId="6BCFC726" w14:textId="00713B78" w:rsidR="00DC571C" w:rsidRDefault="00DC571C" w:rsidP="00DC571C">
      <w:pPr>
        <w:tabs>
          <w:tab w:val="left" w:pos="2325"/>
        </w:tabs>
        <w:jc w:val="both"/>
        <w:rPr>
          <w:rFonts w:ascii="Arial" w:eastAsia="Arial" w:hAnsi="Arial" w:cs="Arial"/>
          <w:sz w:val="20"/>
          <w:szCs w:val="20"/>
        </w:rPr>
      </w:pPr>
    </w:p>
    <w:p w14:paraId="3DD89377" w14:textId="3A19C0AA" w:rsidR="004B4825" w:rsidRDefault="004B4825" w:rsidP="005A3BE9">
      <w:pPr>
        <w:tabs>
          <w:tab w:val="left" w:pos="2325"/>
        </w:tabs>
        <w:jc w:val="both"/>
        <w:rPr>
          <w:rFonts w:ascii="Arial" w:eastAsia="Arial" w:hAnsi="Arial" w:cs="Arial"/>
          <w:sz w:val="20"/>
          <w:szCs w:val="20"/>
        </w:rPr>
      </w:pPr>
    </w:p>
    <w:p w14:paraId="09011207" w14:textId="091D48F9" w:rsidR="00C83995" w:rsidRDefault="00C83995" w:rsidP="005A3BE9">
      <w:pPr>
        <w:tabs>
          <w:tab w:val="left" w:pos="2325"/>
        </w:tabs>
        <w:jc w:val="both"/>
        <w:rPr>
          <w:rFonts w:ascii="Arial" w:eastAsia="Arial" w:hAnsi="Arial" w:cs="Arial"/>
          <w:sz w:val="20"/>
          <w:szCs w:val="20"/>
        </w:rPr>
      </w:pPr>
    </w:p>
    <w:p w14:paraId="4385354D" w14:textId="685A9154" w:rsidR="00C83995" w:rsidRDefault="00C83995" w:rsidP="005A3BE9">
      <w:pPr>
        <w:tabs>
          <w:tab w:val="left" w:pos="2325"/>
        </w:tabs>
        <w:jc w:val="both"/>
        <w:rPr>
          <w:rFonts w:ascii="Arial" w:eastAsia="Arial" w:hAnsi="Arial" w:cs="Arial"/>
          <w:sz w:val="20"/>
          <w:szCs w:val="20"/>
        </w:rPr>
      </w:pPr>
    </w:p>
    <w:p w14:paraId="758632DB" w14:textId="3859F89D" w:rsidR="00C83995" w:rsidRDefault="00C83995" w:rsidP="005A3BE9">
      <w:pPr>
        <w:tabs>
          <w:tab w:val="left" w:pos="2325"/>
        </w:tabs>
        <w:jc w:val="both"/>
        <w:rPr>
          <w:rFonts w:ascii="Arial" w:eastAsia="Arial" w:hAnsi="Arial" w:cs="Arial"/>
          <w:sz w:val="20"/>
          <w:szCs w:val="20"/>
        </w:rPr>
      </w:pPr>
    </w:p>
    <w:p w14:paraId="6EA37F04" w14:textId="114CB072" w:rsidR="00C83995" w:rsidRDefault="00C83995" w:rsidP="005A3BE9">
      <w:pPr>
        <w:tabs>
          <w:tab w:val="left" w:pos="2325"/>
        </w:tabs>
        <w:jc w:val="both"/>
        <w:rPr>
          <w:rFonts w:ascii="Arial" w:eastAsia="Arial" w:hAnsi="Arial" w:cs="Arial"/>
          <w:sz w:val="20"/>
          <w:szCs w:val="20"/>
        </w:rPr>
      </w:pPr>
    </w:p>
    <w:p w14:paraId="4619BFC8" w14:textId="64DF489A" w:rsidR="00C83995" w:rsidRDefault="00C83995" w:rsidP="005A3BE9">
      <w:pPr>
        <w:tabs>
          <w:tab w:val="left" w:pos="2325"/>
        </w:tabs>
        <w:jc w:val="both"/>
        <w:rPr>
          <w:rFonts w:ascii="Arial" w:eastAsia="Arial" w:hAnsi="Arial" w:cs="Arial"/>
          <w:sz w:val="20"/>
          <w:szCs w:val="20"/>
        </w:rPr>
      </w:pPr>
    </w:p>
    <w:p w14:paraId="1078CAB6" w14:textId="77777777" w:rsidR="00C83995" w:rsidRDefault="00C83995" w:rsidP="00C83995">
      <w:pPr>
        <w:ind w:firstLine="720"/>
        <w:jc w:val="center"/>
        <w:rPr>
          <w:rFonts w:ascii="Arial" w:eastAsia="Arial" w:hAnsi="Arial"/>
          <w:b/>
          <w:sz w:val="23"/>
        </w:rPr>
      </w:pPr>
      <w:r>
        <w:rPr>
          <w:rFonts w:ascii="Arial" w:eastAsia="Arial" w:hAnsi="Arial"/>
          <w:b/>
          <w:sz w:val="23"/>
        </w:rPr>
        <w:t>SACRAMENTO CITY UNIFIED</w:t>
      </w:r>
    </w:p>
    <w:p w14:paraId="050562CA" w14:textId="77777777" w:rsidR="00C83995" w:rsidRDefault="00C83995" w:rsidP="00C83995">
      <w:pPr>
        <w:jc w:val="center"/>
        <w:rPr>
          <w:rFonts w:ascii="Arial" w:hAnsi="Arial"/>
          <w:b/>
          <w:bCs/>
          <w:sz w:val="22"/>
          <w:szCs w:val="22"/>
        </w:rPr>
      </w:pPr>
      <w:r w:rsidRPr="009E72B6">
        <w:rPr>
          <w:rFonts w:ascii="Arial" w:hAnsi="Arial"/>
          <w:b/>
          <w:bCs/>
          <w:sz w:val="22"/>
          <w:szCs w:val="22"/>
        </w:rPr>
        <w:lastRenderedPageBreak/>
        <w:t>COV HOM PHIAJ IB XYOO PUAG NCIG THIAB TEJ PHIAJ XWM</w:t>
      </w:r>
    </w:p>
    <w:p w14:paraId="3AAB9B7A" w14:textId="77777777" w:rsidR="00C83995" w:rsidRDefault="00C83995" w:rsidP="00C83995">
      <w:pPr>
        <w:rPr>
          <w:rFonts w:ascii="Arial" w:hAnsi="Arial"/>
          <w:b/>
          <w:bCs/>
          <w:sz w:val="22"/>
          <w:szCs w:val="22"/>
        </w:rPr>
      </w:pPr>
    </w:p>
    <w:p w14:paraId="647864B8" w14:textId="77777777" w:rsidR="00C83995" w:rsidRPr="009C4034" w:rsidRDefault="00C83995" w:rsidP="00C83995">
      <w:pPr>
        <w:rPr>
          <w:rFonts w:ascii="Arial" w:hAnsi="Arial"/>
          <w:sz w:val="20"/>
          <w:szCs w:val="20"/>
        </w:rPr>
      </w:pPr>
      <w:r w:rsidRPr="00614EA4">
        <w:rPr>
          <w:rFonts w:ascii="Arial" w:hAnsi="Arial"/>
          <w:b/>
          <w:bCs/>
          <w:sz w:val="20"/>
          <w:szCs w:val="20"/>
        </w:rPr>
        <w:t>Tub Ntxhais Kawm Lub Npe:</w:t>
      </w:r>
      <w:r w:rsidRPr="00614EA4">
        <w:rPr>
          <w:rFonts w:ascii="Arial" w:hAnsi="Arial"/>
          <w:sz w:val="20"/>
          <w:szCs w:val="20"/>
        </w:rPr>
        <w:t xml:space="preserve"> </w:t>
      </w:r>
      <w:r>
        <w:rPr>
          <w:rFonts w:ascii="Arial" w:hAnsi="Arial"/>
          <w:i/>
          <w:iCs/>
          <w:sz w:val="20"/>
          <w:szCs w:val="20"/>
          <w:u w:val="single"/>
        </w:rPr>
        <w:t>Thao, Nalee</w:t>
      </w:r>
      <w:r w:rsidRPr="00614EA4">
        <w:rPr>
          <w:rFonts w:ascii="Arial" w:hAnsi="Arial"/>
          <w:sz w:val="20"/>
          <w:szCs w:val="20"/>
        </w:rPr>
        <w:t xml:space="preserve">        </w:t>
      </w:r>
      <w:r w:rsidRPr="00614EA4">
        <w:rPr>
          <w:rFonts w:ascii="Arial" w:hAnsi="Arial"/>
          <w:b/>
          <w:bCs/>
          <w:sz w:val="20"/>
          <w:szCs w:val="20"/>
        </w:rPr>
        <w:t xml:space="preserve">Hnub Yug: </w:t>
      </w:r>
      <w:r>
        <w:rPr>
          <w:rFonts w:ascii="Arial" w:hAnsi="Arial"/>
          <w:i/>
          <w:iCs/>
          <w:sz w:val="20"/>
          <w:szCs w:val="20"/>
          <w:u w:val="single"/>
        </w:rPr>
        <w:t>11/21/2013</w:t>
      </w:r>
      <w:r w:rsidRPr="00614EA4">
        <w:rPr>
          <w:rFonts w:ascii="Arial" w:hAnsi="Arial"/>
          <w:sz w:val="20"/>
          <w:szCs w:val="20"/>
        </w:rPr>
        <w:t xml:space="preserve">                     </w:t>
      </w:r>
      <w:r w:rsidRPr="00644ACF">
        <w:rPr>
          <w:rFonts w:ascii="Arial" w:hAnsi="Arial"/>
          <w:b/>
          <w:bCs/>
          <w:sz w:val="20"/>
          <w:szCs w:val="20"/>
          <w:rPrChange w:id="885" w:author="Fong RERHANG" w:date="2021-05-14T11:04:00Z">
            <w:rPr>
              <w:rFonts w:ascii="Arial" w:hAnsi="Arial"/>
              <w:sz w:val="20"/>
              <w:szCs w:val="20"/>
            </w:rPr>
          </w:rPrChange>
        </w:rPr>
        <w:t xml:space="preserve">Hnub </w:t>
      </w:r>
      <w:del w:id="886" w:author="Fong RERHANG" w:date="2021-05-14T11:04:00Z">
        <w:r w:rsidRPr="00644ACF" w:rsidDel="00644ACF">
          <w:rPr>
            <w:rFonts w:ascii="Arial" w:hAnsi="Arial"/>
            <w:b/>
            <w:bCs/>
            <w:sz w:val="20"/>
            <w:szCs w:val="20"/>
            <w:rPrChange w:id="887" w:author="Fong RERHANG" w:date="2021-05-14T11:04:00Z">
              <w:rPr>
                <w:rFonts w:ascii="Arial" w:hAnsi="Arial"/>
                <w:sz w:val="20"/>
                <w:szCs w:val="20"/>
              </w:rPr>
            </w:rPrChange>
          </w:rPr>
          <w:delText>Nkag</w:delText>
        </w:r>
      </w:del>
      <w:r w:rsidRPr="00644ACF">
        <w:rPr>
          <w:rFonts w:ascii="Arial" w:hAnsi="Arial"/>
          <w:b/>
          <w:bCs/>
          <w:sz w:val="20"/>
          <w:szCs w:val="20"/>
          <w:rPrChange w:id="888" w:author="Fong RERHANG" w:date="2021-05-14T11:04:00Z">
            <w:rPr>
              <w:rFonts w:ascii="Arial" w:hAnsi="Arial"/>
              <w:sz w:val="20"/>
              <w:szCs w:val="20"/>
            </w:rPr>
          </w:rPrChange>
        </w:rPr>
        <w:t xml:space="preserve"> IEP</w:t>
      </w:r>
      <w:r w:rsidRPr="00614EA4">
        <w:rPr>
          <w:rFonts w:ascii="Arial" w:hAnsi="Arial"/>
          <w:sz w:val="20"/>
          <w:szCs w:val="20"/>
        </w:rPr>
        <w:t xml:space="preserve">: </w:t>
      </w:r>
      <w:r>
        <w:rPr>
          <w:rFonts w:ascii="Arial" w:hAnsi="Arial"/>
          <w:i/>
          <w:iCs/>
          <w:sz w:val="20"/>
          <w:szCs w:val="20"/>
          <w:u w:val="single"/>
        </w:rPr>
        <w:t>3/26/2021</w:t>
      </w:r>
    </w:p>
    <w:tbl>
      <w:tblPr>
        <w:tblStyle w:val="TableGrid"/>
        <w:tblW w:w="0" w:type="auto"/>
        <w:tblLook w:val="04A0" w:firstRow="1" w:lastRow="0" w:firstColumn="1" w:lastColumn="0" w:noHBand="0" w:noVBand="1"/>
      </w:tblPr>
      <w:tblGrid>
        <w:gridCol w:w="3673"/>
        <w:gridCol w:w="6783"/>
      </w:tblGrid>
      <w:tr w:rsidR="00C83995" w:rsidRPr="00BB29BF" w14:paraId="0803D127" w14:textId="77777777" w:rsidTr="001E0F37">
        <w:trPr>
          <w:trHeight w:val="721"/>
        </w:trPr>
        <w:tc>
          <w:tcPr>
            <w:tcW w:w="3673" w:type="dxa"/>
          </w:tcPr>
          <w:p w14:paraId="79BCD908" w14:textId="6E0656B6" w:rsidR="00C83995" w:rsidRPr="00BB29BF" w:rsidRDefault="00C83995" w:rsidP="001E0F37">
            <w:pPr>
              <w:rPr>
                <w:rFonts w:ascii="Arial" w:hAnsi="Arial" w:hint="cs"/>
                <w:sz w:val="20"/>
                <w:szCs w:val="20"/>
                <w:cs/>
                <w:lang w:bidi="lo-LA"/>
              </w:rPr>
            </w:pPr>
            <w:r w:rsidRPr="00BB29BF">
              <w:rPr>
                <w:rFonts w:ascii="Arial" w:hAnsi="Arial"/>
                <w:b/>
                <w:bCs/>
                <w:sz w:val="20"/>
                <w:szCs w:val="20"/>
              </w:rPr>
              <w:t>Ib Cheeb Tsam ntawm Qhov Xav Tau:</w:t>
            </w:r>
            <w:r w:rsidRPr="00BB29BF">
              <w:rPr>
                <w:rFonts w:ascii="Arial" w:hAnsi="Arial"/>
                <w:sz w:val="20"/>
                <w:szCs w:val="20"/>
              </w:rPr>
              <w:t xml:space="preserve"> </w:t>
            </w:r>
            <w:r w:rsidR="00055150">
              <w:rPr>
                <w:rFonts w:ascii="Arial" w:hAnsi="Arial"/>
                <w:sz w:val="20"/>
                <w:szCs w:val="20"/>
              </w:rPr>
              <w:t xml:space="preserve">Kev </w:t>
            </w:r>
            <w:ins w:id="889" w:author="Fong RERHANG" w:date="2021-05-14T11:06:00Z">
              <w:r w:rsidR="00644ACF">
                <w:rPr>
                  <w:rFonts w:ascii="Arial" w:hAnsi="Arial"/>
                  <w:sz w:val="20"/>
                  <w:szCs w:val="20"/>
                </w:rPr>
                <w:t>Tawm Suab</w:t>
              </w:r>
            </w:ins>
            <w:del w:id="890" w:author="Fong RERHANG" w:date="2021-05-14T11:06:00Z">
              <w:r w:rsidR="00055150" w:rsidDel="00644ACF">
                <w:rPr>
                  <w:rFonts w:ascii="Arial" w:hAnsi="Arial"/>
                  <w:sz w:val="20"/>
                  <w:szCs w:val="20"/>
                </w:rPr>
                <w:delText>Sib Ceg</w:delText>
              </w:r>
            </w:del>
          </w:p>
        </w:tc>
        <w:tc>
          <w:tcPr>
            <w:tcW w:w="6783" w:type="dxa"/>
            <w:vMerge w:val="restart"/>
          </w:tcPr>
          <w:p w14:paraId="5CDF0137" w14:textId="3C20114E" w:rsidR="00C83995" w:rsidRPr="00BB29BF" w:rsidRDefault="00C83995" w:rsidP="001E0F37">
            <w:pPr>
              <w:jc w:val="both"/>
              <w:rPr>
                <w:rFonts w:ascii="Arial" w:hAnsi="Arial"/>
                <w:b/>
                <w:bCs/>
                <w:sz w:val="20"/>
                <w:szCs w:val="20"/>
              </w:rPr>
            </w:pPr>
            <w:r w:rsidRPr="00BB29BF">
              <w:rPr>
                <w:rFonts w:ascii="Arial" w:hAnsi="Arial"/>
                <w:b/>
                <w:bCs/>
                <w:sz w:val="20"/>
                <w:szCs w:val="20"/>
              </w:rPr>
              <w:t xml:space="preserve">Kev Ntsuam Xyuas Ib Xyoo Puag Ncig Cov Hom Phiaj Txhua Xyoo #: </w:t>
            </w:r>
            <w:r w:rsidRPr="00C40874">
              <w:rPr>
                <w:rFonts w:ascii="Arial" w:hAnsi="Arial"/>
                <w:i/>
                <w:iCs/>
                <w:sz w:val="20"/>
                <w:szCs w:val="20"/>
                <w:u w:val="single"/>
              </w:rPr>
              <w:t xml:space="preserve"> </w:t>
            </w:r>
            <w:r w:rsidR="002237F1">
              <w:rPr>
                <w:rFonts w:ascii="Arial" w:hAnsi="Arial"/>
                <w:i/>
                <w:iCs/>
                <w:sz w:val="20"/>
                <w:szCs w:val="20"/>
                <w:u w:val="single"/>
              </w:rPr>
              <w:t>1</w:t>
            </w:r>
          </w:p>
          <w:p w14:paraId="723E77D0" w14:textId="77777777" w:rsidR="00C83995" w:rsidRPr="00BB29BF" w:rsidRDefault="00C83995" w:rsidP="001E0F37">
            <w:pPr>
              <w:rPr>
                <w:rFonts w:ascii="Arial" w:hAnsi="Arial"/>
                <w:b/>
                <w:bCs/>
                <w:sz w:val="20"/>
                <w:szCs w:val="20"/>
              </w:rPr>
            </w:pPr>
          </w:p>
          <w:p w14:paraId="618768C9" w14:textId="0A688C40" w:rsidR="00C83995" w:rsidRPr="00BB29BF" w:rsidRDefault="00C83995" w:rsidP="00445D6F">
            <w:pPr>
              <w:jc w:val="both"/>
              <w:rPr>
                <w:rFonts w:ascii="Arial" w:hAnsi="Arial"/>
                <w:sz w:val="20"/>
                <w:szCs w:val="20"/>
              </w:rPr>
            </w:pPr>
            <w:r w:rsidRPr="00BB29BF">
              <w:rPr>
                <w:rFonts w:ascii="Arial" w:hAnsi="Arial"/>
                <w:b/>
                <w:bCs/>
                <w:sz w:val="20"/>
                <w:szCs w:val="20"/>
              </w:rPr>
              <w:t>Lub hom phiaj:</w:t>
            </w:r>
            <w:r w:rsidRPr="00BB29BF">
              <w:rPr>
                <w:rFonts w:ascii="Arial" w:hAnsi="Arial"/>
                <w:sz w:val="20"/>
                <w:szCs w:val="20"/>
              </w:rPr>
              <w:t xml:space="preserve"> </w:t>
            </w:r>
            <w:r w:rsidRPr="003F7065">
              <w:rPr>
                <w:rFonts w:ascii="Arial" w:hAnsi="Arial"/>
                <w:sz w:val="20"/>
                <w:szCs w:val="20"/>
              </w:rPr>
              <w:t xml:space="preserve">Txog </w:t>
            </w:r>
            <w:r>
              <w:rPr>
                <w:rFonts w:ascii="Arial" w:hAnsi="Arial"/>
                <w:sz w:val="20"/>
                <w:szCs w:val="20"/>
              </w:rPr>
              <w:t xml:space="preserve">lub </w:t>
            </w:r>
            <w:r w:rsidR="000A711B">
              <w:rPr>
                <w:rFonts w:ascii="Arial" w:hAnsi="Arial"/>
                <w:sz w:val="20"/>
                <w:szCs w:val="20"/>
              </w:rPr>
              <w:t xml:space="preserve">peb hlis xyoo </w:t>
            </w:r>
            <w:r w:rsidRPr="003F7065">
              <w:rPr>
                <w:rFonts w:ascii="Arial" w:hAnsi="Arial"/>
                <w:sz w:val="20"/>
                <w:szCs w:val="20"/>
              </w:rPr>
              <w:t>2022,</w:t>
            </w:r>
            <w:r w:rsidR="00E03F8C">
              <w:t xml:space="preserve"> </w:t>
            </w:r>
            <w:r w:rsidR="00E03F8C" w:rsidRPr="00E03F8C">
              <w:rPr>
                <w:rFonts w:ascii="Arial" w:hAnsi="Arial"/>
                <w:sz w:val="20"/>
                <w:szCs w:val="20"/>
              </w:rPr>
              <w:t>Nalee yuav tsim lub suab lus</w:t>
            </w:r>
            <w:r w:rsidR="00324F32">
              <w:rPr>
                <w:rFonts w:ascii="Arial" w:hAnsi="Arial"/>
                <w:sz w:val="20"/>
                <w:szCs w:val="20"/>
              </w:rPr>
              <w:t xml:space="preserve"> kom</w:t>
            </w:r>
            <w:r w:rsidR="00E03F8C" w:rsidRPr="00E03F8C">
              <w:rPr>
                <w:rFonts w:ascii="Arial" w:hAnsi="Arial"/>
                <w:sz w:val="20"/>
                <w:szCs w:val="20"/>
              </w:rPr>
              <w:t xml:space="preserve"> tsim nyog txhua lub sij</w:t>
            </w:r>
            <w:r w:rsidR="00324F32">
              <w:rPr>
                <w:rFonts w:ascii="Arial" w:hAnsi="Arial"/>
                <w:sz w:val="20"/>
                <w:szCs w:val="20"/>
              </w:rPr>
              <w:t xml:space="preserve"> </w:t>
            </w:r>
            <w:r w:rsidR="00E03F8C" w:rsidRPr="00E03F8C">
              <w:rPr>
                <w:rFonts w:ascii="Arial" w:hAnsi="Arial"/>
                <w:sz w:val="20"/>
                <w:szCs w:val="20"/>
              </w:rPr>
              <w:t>hawm suav nrog cov sib xyaw thaum lub sij</w:t>
            </w:r>
            <w:r w:rsidR="00324F32">
              <w:rPr>
                <w:rFonts w:ascii="Arial" w:hAnsi="Arial"/>
                <w:sz w:val="20"/>
                <w:szCs w:val="20"/>
              </w:rPr>
              <w:t xml:space="preserve"> </w:t>
            </w:r>
            <w:r w:rsidR="00E03F8C" w:rsidRPr="00E03F8C">
              <w:rPr>
                <w:rFonts w:ascii="Arial" w:hAnsi="Arial"/>
                <w:sz w:val="20"/>
                <w:szCs w:val="20"/>
              </w:rPr>
              <w:t>hawm</w:t>
            </w:r>
            <w:r w:rsidR="00324F32" w:rsidRPr="00E03F8C">
              <w:rPr>
                <w:rFonts w:ascii="Arial" w:hAnsi="Arial"/>
                <w:sz w:val="20"/>
                <w:szCs w:val="20"/>
              </w:rPr>
              <w:t xml:space="preserve"> sib tham</w:t>
            </w:r>
            <w:r w:rsidR="00324F32">
              <w:rPr>
                <w:rFonts w:ascii="Arial" w:hAnsi="Arial"/>
                <w:sz w:val="20"/>
                <w:szCs w:val="20"/>
              </w:rPr>
              <w:t xml:space="preserve"> li</w:t>
            </w:r>
            <w:r w:rsidR="00E03F8C" w:rsidRPr="00E03F8C">
              <w:rPr>
                <w:rFonts w:ascii="Arial" w:hAnsi="Arial"/>
                <w:sz w:val="20"/>
                <w:szCs w:val="20"/>
              </w:rPr>
              <w:t xml:space="preserve"> 5 feeb nrog </w:t>
            </w:r>
            <w:r w:rsidR="00324F32">
              <w:rPr>
                <w:rFonts w:ascii="Arial" w:hAnsi="Arial"/>
                <w:sz w:val="20"/>
                <w:szCs w:val="20"/>
              </w:rPr>
              <w:t xml:space="preserve">qhov </w:t>
            </w:r>
            <w:r w:rsidR="00E03F8C" w:rsidRPr="00E03F8C">
              <w:rPr>
                <w:rFonts w:ascii="Arial" w:hAnsi="Arial"/>
                <w:sz w:val="20"/>
                <w:szCs w:val="20"/>
              </w:rPr>
              <w:t xml:space="preserve">tsawg dua </w:t>
            </w:r>
            <w:r w:rsidR="00324F32">
              <w:rPr>
                <w:rFonts w:ascii="Arial" w:hAnsi="Arial"/>
                <w:sz w:val="20"/>
                <w:szCs w:val="20"/>
              </w:rPr>
              <w:t xml:space="preserve">li </w:t>
            </w:r>
            <w:r w:rsidR="00E03F8C" w:rsidRPr="00E03F8C">
              <w:rPr>
                <w:rFonts w:ascii="Arial" w:hAnsi="Arial"/>
                <w:sz w:val="20"/>
                <w:szCs w:val="20"/>
              </w:rPr>
              <w:t xml:space="preserve">5 </w:t>
            </w:r>
            <w:r w:rsidR="00324F32">
              <w:rPr>
                <w:rFonts w:ascii="Arial" w:hAnsi="Arial"/>
                <w:sz w:val="20"/>
                <w:szCs w:val="20"/>
              </w:rPr>
              <w:t xml:space="preserve">yam uas </w:t>
            </w:r>
            <w:r w:rsidR="00E03F8C" w:rsidRPr="00E03F8C">
              <w:rPr>
                <w:rFonts w:ascii="Arial" w:hAnsi="Arial"/>
                <w:sz w:val="20"/>
                <w:szCs w:val="20"/>
              </w:rPr>
              <w:t xml:space="preserve">yuam kev raws li ntsuas </w:t>
            </w:r>
            <w:r w:rsidR="00F80A09">
              <w:rPr>
                <w:rFonts w:ascii="Arial" w:hAnsi="Arial"/>
                <w:sz w:val="20"/>
                <w:szCs w:val="20"/>
              </w:rPr>
              <w:t>los ntawm</w:t>
            </w:r>
            <w:r w:rsidR="00E03F8C" w:rsidRPr="00E03F8C">
              <w:rPr>
                <w:rFonts w:ascii="Arial" w:hAnsi="Arial"/>
                <w:sz w:val="20"/>
                <w:szCs w:val="20"/>
              </w:rPr>
              <w:t xml:space="preserve"> 4 </w:t>
            </w:r>
            <w:r w:rsidR="00DF6739">
              <w:rPr>
                <w:rFonts w:ascii="Arial" w:hAnsi="Arial"/>
                <w:sz w:val="20"/>
                <w:szCs w:val="20"/>
              </w:rPr>
              <w:t>ntawm</w:t>
            </w:r>
            <w:r w:rsidR="00E03F8C" w:rsidRPr="00E03F8C">
              <w:rPr>
                <w:rFonts w:ascii="Arial" w:hAnsi="Arial"/>
                <w:sz w:val="20"/>
                <w:szCs w:val="20"/>
              </w:rPr>
              <w:t xml:space="preserve"> 5 cov kev sim thiab LSHS cov ntaub ntawv thiab kev soj ntsuam</w:t>
            </w:r>
            <w:r w:rsidRPr="00BB1CDA">
              <w:rPr>
                <w:rFonts w:ascii="Arial" w:hAnsi="Arial"/>
                <w:sz w:val="20"/>
                <w:szCs w:val="20"/>
              </w:rPr>
              <w:t>.</w:t>
            </w:r>
          </w:p>
          <w:p w14:paraId="22CBDB89" w14:textId="6D1112FF" w:rsidR="00C83995" w:rsidRPr="00E62049" w:rsidRDefault="00C83995" w:rsidP="001E0F37">
            <w:pPr>
              <w:rPr>
                <w:rFonts w:ascii="Arial" w:hAnsi="Arial"/>
                <w:sz w:val="20"/>
                <w:szCs w:val="20"/>
              </w:rPr>
            </w:pPr>
            <w:r>
              <w:rPr>
                <w:noProof/>
              </w:rPr>
              <w:drawing>
                <wp:inline distT="0" distB="0" distL="0" distR="0" wp14:anchorId="44CDE961" wp14:editId="2A7EFF03">
                  <wp:extent cx="151130" cy="122555"/>
                  <wp:effectExtent l="0" t="0" r="127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130" cy="122555"/>
                          </a:xfrm>
                          <a:prstGeom prst="rect">
                            <a:avLst/>
                          </a:prstGeom>
                          <a:noFill/>
                          <a:ln>
                            <a:noFill/>
                          </a:ln>
                        </pic:spPr>
                      </pic:pic>
                    </a:graphicData>
                  </a:graphic>
                </wp:inline>
              </w:drawing>
            </w:r>
            <w:r>
              <w:t xml:space="preserve"> </w:t>
            </w:r>
            <w:r w:rsidRPr="00E62049">
              <w:rPr>
                <w:rFonts w:ascii="Arial" w:hAnsi="Arial"/>
                <w:sz w:val="20"/>
                <w:szCs w:val="20"/>
              </w:rPr>
              <w:t>Tso cai rau tub ntxhais kawm koom tes</w:t>
            </w:r>
            <w:del w:id="891" w:author="Fong RERHANG" w:date="2021-05-14T11:10:00Z">
              <w:r w:rsidRPr="00E62049" w:rsidDel="00644ACF">
                <w:rPr>
                  <w:rFonts w:ascii="Arial" w:hAnsi="Arial"/>
                  <w:sz w:val="20"/>
                  <w:szCs w:val="20"/>
                </w:rPr>
                <w:delText xml:space="preserve"> </w:delText>
              </w:r>
            </w:del>
            <w:r w:rsidRPr="00E62049">
              <w:rPr>
                <w:rFonts w:ascii="Arial" w:hAnsi="Arial"/>
                <w:sz w:val="20"/>
                <w:szCs w:val="20"/>
              </w:rPr>
              <w:t>/</w:t>
            </w:r>
            <w:del w:id="892" w:author="Fong RERHANG" w:date="2021-05-14T11:10:00Z">
              <w:r w:rsidRPr="00E62049" w:rsidDel="00644ACF">
                <w:rPr>
                  <w:rFonts w:ascii="Arial" w:hAnsi="Arial"/>
                  <w:sz w:val="20"/>
                  <w:szCs w:val="20"/>
                </w:rPr>
                <w:delText xml:space="preserve"> </w:delText>
              </w:r>
            </w:del>
            <w:r w:rsidRPr="00E62049">
              <w:rPr>
                <w:rFonts w:ascii="Arial" w:hAnsi="Arial"/>
                <w:sz w:val="20"/>
                <w:szCs w:val="20"/>
              </w:rPr>
              <w:t>kawm tau raws li cov qauv ntaub ntawv kawm</w:t>
            </w:r>
            <w:del w:id="893" w:author="Fong RERHANG" w:date="2021-05-14T11:10:00Z">
              <w:r w:rsidRPr="00E62049" w:rsidDel="00644ACF">
                <w:rPr>
                  <w:rFonts w:ascii="Arial" w:hAnsi="Arial"/>
                  <w:sz w:val="20"/>
                  <w:szCs w:val="20"/>
                </w:rPr>
                <w:delText xml:space="preserve"> </w:delText>
              </w:r>
            </w:del>
            <w:r w:rsidRPr="00E62049">
              <w:rPr>
                <w:rFonts w:ascii="Arial" w:hAnsi="Arial"/>
                <w:sz w:val="20"/>
                <w:szCs w:val="20"/>
              </w:rPr>
              <w:t>/</w:t>
            </w:r>
            <w:del w:id="894" w:author="Fong RERHANG" w:date="2021-05-14T11:10:00Z">
              <w:r w:rsidRPr="00E62049" w:rsidDel="00644ACF">
                <w:rPr>
                  <w:rFonts w:ascii="Arial" w:hAnsi="Arial"/>
                  <w:sz w:val="20"/>
                  <w:szCs w:val="20"/>
                </w:rPr>
                <w:delText xml:space="preserve"> </w:delText>
              </w:r>
            </w:del>
            <w:r w:rsidRPr="00E62049">
              <w:rPr>
                <w:rFonts w:ascii="Arial" w:hAnsi="Arial"/>
                <w:sz w:val="20"/>
                <w:szCs w:val="20"/>
              </w:rPr>
              <w:t>lub xeev tus qauv</w:t>
            </w:r>
            <w:r w:rsidRPr="00E62049">
              <w:rPr>
                <w:rFonts w:ascii="Arial" w:hAnsi="Arial"/>
                <w:b/>
                <w:bCs/>
                <w:sz w:val="20"/>
                <w:szCs w:val="20"/>
              </w:rPr>
              <w:t xml:space="preserve"> </w:t>
            </w:r>
          </w:p>
          <w:p w14:paraId="01B1DB8F" w14:textId="5A3EEF2B" w:rsidR="00C83995" w:rsidRPr="00E62049" w:rsidRDefault="0031760C" w:rsidP="001E0F37">
            <w:pPr>
              <w:rPr>
                <w:rFonts w:ascii="Arial" w:hAnsi="Arial"/>
                <w:sz w:val="20"/>
                <w:szCs w:val="20"/>
              </w:rPr>
            </w:pPr>
            <w:r w:rsidRPr="00BB29BF">
              <w:rPr>
                <w:rFonts w:ascii="Arial" w:hAnsi="Arial"/>
                <w:sz w:val="20"/>
                <w:szCs w:val="20"/>
              </w:rPr>
              <w:sym w:font="Wingdings 2" w:char="F052"/>
            </w:r>
            <w:r w:rsidR="00C83995" w:rsidRPr="00E62049">
              <w:rPr>
                <w:rFonts w:ascii="Arial" w:hAnsi="Arial"/>
                <w:sz w:val="20"/>
                <w:szCs w:val="20"/>
              </w:rPr>
              <w:t>Hais txog lwm yam kev kawm xav tau uas ua los ntawm kev xiam oob qhab</w:t>
            </w:r>
          </w:p>
          <w:p w14:paraId="1F40A6B0" w14:textId="0C994D2E" w:rsidR="00C83995" w:rsidRPr="00BB29BF" w:rsidRDefault="0031760C" w:rsidP="001E0F37">
            <w:pPr>
              <w:rPr>
                <w:rFonts w:ascii="Arial" w:hAnsi="Arial"/>
                <w:sz w:val="20"/>
                <w:szCs w:val="20"/>
              </w:rPr>
            </w:pPr>
            <w:r w:rsidRPr="00E62049">
              <w:rPr>
                <w:noProof/>
                <w:sz w:val="20"/>
                <w:szCs w:val="20"/>
              </w:rPr>
              <w:drawing>
                <wp:inline distT="0" distB="0" distL="0" distR="0" wp14:anchorId="5B9718C8" wp14:editId="4E9E8852">
                  <wp:extent cx="149225" cy="109220"/>
                  <wp:effectExtent l="0" t="0" r="3175"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00C83995" w:rsidRPr="00BB29BF">
              <w:rPr>
                <w:rFonts w:ascii="Arial" w:hAnsi="Arial"/>
                <w:sz w:val="20"/>
                <w:szCs w:val="20"/>
              </w:rPr>
              <w:t>Kev paub lus zoo</w:t>
            </w:r>
          </w:p>
          <w:p w14:paraId="0E476816" w14:textId="77777777" w:rsidR="00C83995" w:rsidRPr="00BB29BF" w:rsidRDefault="00C83995" w:rsidP="001E0F37">
            <w:pPr>
              <w:rPr>
                <w:rFonts w:ascii="Arial" w:hAnsi="Arial"/>
                <w:sz w:val="20"/>
                <w:szCs w:val="20"/>
              </w:rPr>
            </w:pPr>
            <w:r>
              <w:rPr>
                <w:noProof/>
              </w:rPr>
              <w:drawing>
                <wp:inline distT="0" distB="0" distL="0" distR="0" wp14:anchorId="72621B74" wp14:editId="38C42761">
                  <wp:extent cx="149225" cy="109220"/>
                  <wp:effectExtent l="0" t="0" r="3175"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Lub Hom Phiaj Hloov Mus:       </w:t>
            </w:r>
            <w:r>
              <w:rPr>
                <w:noProof/>
                <w:spacing w:val="-16"/>
              </w:rPr>
              <w:drawing>
                <wp:inline distT="0" distB="0" distL="0" distR="0" wp14:anchorId="58277FFD" wp14:editId="7E65FF3F">
                  <wp:extent cx="151891" cy="113919"/>
                  <wp:effectExtent l="0" t="0" r="0" b="0"/>
                  <wp:docPr id="3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0"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 </w:t>
            </w:r>
            <w:r>
              <w:rPr>
                <w:rFonts w:ascii="Arial" w:hAnsi="Arial"/>
                <w:sz w:val="20"/>
                <w:szCs w:val="20"/>
              </w:rPr>
              <w:t xml:space="preserve">Kev </w:t>
            </w:r>
            <w:r w:rsidRPr="00BB29BF">
              <w:rPr>
                <w:rFonts w:ascii="Arial" w:hAnsi="Arial"/>
                <w:sz w:val="20"/>
                <w:szCs w:val="20"/>
              </w:rPr>
              <w:t xml:space="preserve">Kawm/ Kev </w:t>
            </w:r>
            <w:r>
              <w:rPr>
                <w:rFonts w:ascii="Arial" w:hAnsi="Arial"/>
                <w:sz w:val="20"/>
                <w:szCs w:val="20"/>
              </w:rPr>
              <w:t>Xyaum</w:t>
            </w:r>
          </w:p>
          <w:p w14:paraId="6470DCAC" w14:textId="03F0EEB8" w:rsidR="00C83995" w:rsidRPr="00BB29BF" w:rsidRDefault="00C83995" w:rsidP="001E0F37">
            <w:pPr>
              <w:rPr>
                <w:rFonts w:ascii="Arial" w:hAnsi="Arial"/>
                <w:sz w:val="20"/>
                <w:szCs w:val="20"/>
              </w:rPr>
            </w:pPr>
            <w:r>
              <w:rPr>
                <w:noProof/>
              </w:rPr>
              <w:drawing>
                <wp:inline distT="0" distB="0" distL="0" distR="0" wp14:anchorId="29FE1B22" wp14:editId="1463BBF3">
                  <wp:extent cx="149225" cy="109220"/>
                  <wp:effectExtent l="0" t="0" r="3175"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Kev Ua Hauj</w:t>
            </w:r>
            <w:r>
              <w:rPr>
                <w:rFonts w:ascii="Arial" w:hAnsi="Arial"/>
                <w:sz w:val="20"/>
                <w:szCs w:val="20"/>
              </w:rPr>
              <w:t xml:space="preserve"> </w:t>
            </w:r>
            <w:ins w:id="895" w:author="Fong RERHANG" w:date="2021-05-14T11:11:00Z">
              <w:r w:rsidR="00644ACF">
                <w:rPr>
                  <w:rFonts w:ascii="Arial" w:hAnsi="Arial"/>
                  <w:sz w:val="20"/>
                  <w:szCs w:val="20"/>
                </w:rPr>
                <w:t>L</w:t>
              </w:r>
            </w:ins>
            <w:del w:id="896" w:author="Fong RERHANG" w:date="2021-05-14T11:11:00Z">
              <w:r w:rsidRPr="00BB29BF" w:rsidDel="00644ACF">
                <w:rPr>
                  <w:rFonts w:ascii="Arial" w:hAnsi="Arial"/>
                  <w:sz w:val="20"/>
                  <w:szCs w:val="20"/>
                </w:rPr>
                <w:delText>l</w:delText>
              </w:r>
            </w:del>
            <w:r w:rsidRPr="00BB29BF">
              <w:rPr>
                <w:rFonts w:ascii="Arial" w:hAnsi="Arial"/>
                <w:sz w:val="20"/>
                <w:szCs w:val="20"/>
              </w:rPr>
              <w:t xml:space="preserve">wm                       </w:t>
            </w:r>
            <w:r>
              <w:rPr>
                <w:noProof/>
                <w:spacing w:val="-16"/>
              </w:rPr>
              <w:drawing>
                <wp:inline distT="0" distB="0" distL="0" distR="0" wp14:anchorId="512E0F86" wp14:editId="6F1674FF">
                  <wp:extent cx="151891" cy="113919"/>
                  <wp:effectExtent l="0" t="0" r="0" b="0"/>
                  <wp:docPr id="3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0"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Kev </w:t>
            </w:r>
            <w:ins w:id="897" w:author="Fong RERHANG" w:date="2021-05-14T11:11:00Z">
              <w:r w:rsidR="00644ACF">
                <w:rPr>
                  <w:rFonts w:ascii="Arial" w:hAnsi="Arial"/>
                  <w:sz w:val="20"/>
                  <w:szCs w:val="20"/>
                </w:rPr>
                <w:t>N</w:t>
              </w:r>
            </w:ins>
            <w:del w:id="898" w:author="Fong RERHANG" w:date="2021-05-14T11:11:00Z">
              <w:r w:rsidRPr="00BB29BF" w:rsidDel="00644ACF">
                <w:rPr>
                  <w:rFonts w:ascii="Arial" w:hAnsi="Arial"/>
                  <w:sz w:val="20"/>
                  <w:szCs w:val="20"/>
                </w:rPr>
                <w:delText>n</w:delText>
              </w:r>
            </w:del>
            <w:r w:rsidRPr="00BB29BF">
              <w:rPr>
                <w:rFonts w:ascii="Arial" w:hAnsi="Arial"/>
                <w:sz w:val="20"/>
                <w:szCs w:val="20"/>
              </w:rPr>
              <w:t>yob Ywj Pheej</w:t>
            </w:r>
          </w:p>
          <w:p w14:paraId="58CE93AA" w14:textId="040AFF42" w:rsidR="00C83995" w:rsidRPr="00BB29BF" w:rsidRDefault="00C83995" w:rsidP="001E0F37">
            <w:pPr>
              <w:rPr>
                <w:rFonts w:ascii="Arial" w:hAnsi="Arial"/>
                <w:b/>
                <w:bCs/>
                <w:sz w:val="20"/>
                <w:szCs w:val="20"/>
              </w:rPr>
            </w:pPr>
            <w:r w:rsidRPr="00BB29BF">
              <w:rPr>
                <w:rFonts w:ascii="Arial" w:hAnsi="Arial"/>
                <w:b/>
                <w:bCs/>
                <w:sz w:val="20"/>
                <w:szCs w:val="20"/>
              </w:rPr>
              <w:t>Tus (Cov) Neeg</w:t>
            </w:r>
            <w:r>
              <w:rPr>
                <w:rFonts w:ascii="Arial" w:hAnsi="Arial"/>
                <w:b/>
                <w:bCs/>
                <w:sz w:val="20"/>
                <w:szCs w:val="20"/>
              </w:rPr>
              <w:t xml:space="preserve"> Saib Xyuas</w:t>
            </w:r>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w:t>
            </w:r>
          </w:p>
        </w:tc>
      </w:tr>
      <w:tr w:rsidR="00C83995" w:rsidRPr="00BB29BF" w14:paraId="40DCB59F" w14:textId="77777777" w:rsidTr="001E0F37">
        <w:trPr>
          <w:trHeight w:val="2829"/>
        </w:trPr>
        <w:tc>
          <w:tcPr>
            <w:tcW w:w="3673" w:type="dxa"/>
          </w:tcPr>
          <w:p w14:paraId="157B8A54" w14:textId="095B5F1D" w:rsidR="00C83995" w:rsidRPr="00BB29BF" w:rsidRDefault="00C83995" w:rsidP="001E0F37">
            <w:pPr>
              <w:rPr>
                <w:rFonts w:ascii="Arial" w:hAnsi="Arial"/>
                <w:sz w:val="20"/>
                <w:szCs w:val="20"/>
              </w:rPr>
            </w:pPr>
            <w:r w:rsidRPr="00BB29BF">
              <w:rPr>
                <w:rFonts w:ascii="Arial" w:hAnsi="Arial"/>
                <w:b/>
                <w:bCs/>
                <w:sz w:val="20"/>
                <w:szCs w:val="20"/>
              </w:rPr>
              <w:t>Lub hauv paus:</w:t>
            </w:r>
            <w:r w:rsidRPr="00BB29BF">
              <w:rPr>
                <w:rFonts w:ascii="Arial" w:hAnsi="Arial"/>
                <w:sz w:val="20"/>
                <w:szCs w:val="20"/>
              </w:rPr>
              <w:t xml:space="preserve"> </w:t>
            </w:r>
            <w:r w:rsidR="00C02065" w:rsidRPr="00C02065">
              <w:rPr>
                <w:rFonts w:ascii="Arial" w:hAnsi="Arial"/>
                <w:sz w:val="20"/>
                <w:szCs w:val="20"/>
              </w:rPr>
              <w:t xml:space="preserve">Nalee tsis tsim nyog muab cov hnub nyoog tsim nyog xws li / s / sib xyaw thiab / r / sib xyaw thaum sib tham tab sis nws yog qhov tshwj xeeb rau cov khoom tsim ntawm cov tshuab no nyob rau </w:t>
            </w:r>
            <w:r w:rsidR="00E7020F">
              <w:rPr>
                <w:rFonts w:ascii="Arial" w:hAnsi="Arial"/>
                <w:sz w:val="20"/>
                <w:szCs w:val="20"/>
              </w:rPr>
              <w:t>qhib</w:t>
            </w:r>
            <w:r w:rsidR="00C02065" w:rsidRPr="00C02065">
              <w:rPr>
                <w:rFonts w:ascii="Arial" w:hAnsi="Arial"/>
                <w:sz w:val="20"/>
                <w:szCs w:val="20"/>
              </w:rPr>
              <w:t xml:space="preserve"> lus nrog</w:t>
            </w:r>
            <w:r w:rsidR="00E7020F" w:rsidRPr="00C02065">
              <w:rPr>
                <w:rFonts w:ascii="Arial" w:hAnsi="Arial"/>
                <w:sz w:val="20"/>
                <w:szCs w:val="20"/>
              </w:rPr>
              <w:t xml:space="preserve"> qhov tseeb</w:t>
            </w:r>
            <w:r w:rsidR="00C02065" w:rsidRPr="00C02065">
              <w:rPr>
                <w:rFonts w:ascii="Arial" w:hAnsi="Arial"/>
                <w:sz w:val="20"/>
                <w:szCs w:val="20"/>
              </w:rPr>
              <w:t xml:space="preserve"> ntau dua 90</w:t>
            </w:r>
            <w:r w:rsidR="00E7020F">
              <w:rPr>
                <w:rFonts w:ascii="Arial" w:hAnsi="Arial"/>
                <w:sz w:val="20"/>
                <w:szCs w:val="20"/>
              </w:rPr>
              <w:t xml:space="preserve"> feem puas</w:t>
            </w:r>
            <w:r w:rsidR="00C02065" w:rsidRPr="00C02065">
              <w:rPr>
                <w:rFonts w:ascii="Arial" w:hAnsi="Arial"/>
                <w:sz w:val="20"/>
                <w:szCs w:val="20"/>
              </w:rPr>
              <w:t>.</w:t>
            </w:r>
          </w:p>
        </w:tc>
        <w:tc>
          <w:tcPr>
            <w:tcW w:w="6783" w:type="dxa"/>
            <w:vMerge/>
          </w:tcPr>
          <w:p w14:paraId="3F768518" w14:textId="77777777" w:rsidR="00C83995" w:rsidRPr="00BB29BF" w:rsidRDefault="00C83995" w:rsidP="001E0F37">
            <w:pPr>
              <w:rPr>
                <w:rFonts w:ascii="Arial" w:hAnsi="Arial"/>
                <w:sz w:val="20"/>
                <w:szCs w:val="20"/>
              </w:rPr>
            </w:pPr>
          </w:p>
        </w:tc>
      </w:tr>
    </w:tbl>
    <w:p w14:paraId="6E306EAC" w14:textId="28CB4240" w:rsidR="00C83995" w:rsidRPr="00BB29BF" w:rsidRDefault="00C83995" w:rsidP="00C83995">
      <w:pPr>
        <w:rPr>
          <w:rFonts w:ascii="Arial" w:hAnsi="Arial"/>
          <w:sz w:val="20"/>
          <w:szCs w:val="20"/>
        </w:rPr>
      </w:pPr>
      <w:r w:rsidRPr="00BB29BF">
        <w:rPr>
          <w:rFonts w:ascii="Arial" w:hAnsi="Arial"/>
          <w:b/>
          <w:bCs/>
          <w:sz w:val="20"/>
          <w:szCs w:val="20"/>
        </w:rPr>
        <w:t>Tej Phiaj Xwm Luv Luv</w:t>
      </w:r>
      <w:r w:rsidRPr="00BB29BF">
        <w:rPr>
          <w:rFonts w:ascii="Arial" w:hAnsi="Arial"/>
          <w:sz w:val="20"/>
          <w:szCs w:val="20"/>
        </w:rPr>
        <w:t>:</w:t>
      </w:r>
      <w:r>
        <w:rPr>
          <w:rFonts w:ascii="Arial" w:hAnsi="Arial"/>
          <w:sz w:val="20"/>
          <w:szCs w:val="20"/>
        </w:rPr>
        <w:t xml:space="preserve">Txog lub </w:t>
      </w:r>
      <w:r w:rsidR="00E13AA6">
        <w:rPr>
          <w:rFonts w:ascii="Arial" w:hAnsi="Arial"/>
          <w:sz w:val="20"/>
          <w:szCs w:val="20"/>
        </w:rPr>
        <w:t xml:space="preserve">Rau hlis xyoo </w:t>
      </w:r>
      <w:r>
        <w:rPr>
          <w:rFonts w:ascii="Arial" w:hAnsi="Arial"/>
          <w:sz w:val="20"/>
          <w:szCs w:val="20"/>
        </w:rPr>
        <w:t>202</w:t>
      </w:r>
      <w:r w:rsidR="00E13AA6">
        <w:rPr>
          <w:rFonts w:ascii="Arial" w:hAnsi="Arial"/>
          <w:sz w:val="20"/>
          <w:szCs w:val="20"/>
        </w:rPr>
        <w:t>1</w:t>
      </w:r>
      <w:r w:rsidRPr="003F7065">
        <w:rPr>
          <w:rFonts w:ascii="Arial" w:hAnsi="Arial"/>
          <w:sz w:val="20"/>
          <w:szCs w:val="20"/>
        </w:rPr>
        <w:t xml:space="preserve">, </w:t>
      </w:r>
      <w:r w:rsidR="00847382" w:rsidRPr="00847382">
        <w:rPr>
          <w:rFonts w:ascii="Arial" w:hAnsi="Arial"/>
          <w:sz w:val="20"/>
          <w:szCs w:val="20"/>
        </w:rPr>
        <w:t>Nalee yuav tsim</w:t>
      </w:r>
      <w:ins w:id="899" w:author="Fong RERHANG" w:date="2021-05-14T11:12:00Z">
        <w:r w:rsidR="00B40021">
          <w:rPr>
            <w:rFonts w:ascii="Arial" w:hAnsi="Arial"/>
            <w:sz w:val="20"/>
            <w:szCs w:val="20"/>
          </w:rPr>
          <w:t xml:space="preserve"> tawm suab</w:t>
        </w:r>
      </w:ins>
      <w:r w:rsidR="00847382" w:rsidRPr="00847382">
        <w:rPr>
          <w:rFonts w:ascii="Arial" w:hAnsi="Arial"/>
          <w:sz w:val="20"/>
          <w:szCs w:val="20"/>
        </w:rPr>
        <w:t xml:space="preserve"> /</w:t>
      </w:r>
      <w:del w:id="900" w:author="Fong RERHANG" w:date="2021-05-14T11:12:00Z">
        <w:r w:rsidR="00847382" w:rsidRPr="00847382" w:rsidDel="00B40021">
          <w:rPr>
            <w:rFonts w:ascii="Arial" w:hAnsi="Arial"/>
            <w:sz w:val="20"/>
            <w:szCs w:val="20"/>
          </w:rPr>
          <w:delText xml:space="preserve"> </w:delText>
        </w:r>
      </w:del>
      <w:r w:rsidR="00847382" w:rsidRPr="00847382">
        <w:rPr>
          <w:rFonts w:ascii="Arial" w:hAnsi="Arial"/>
          <w:sz w:val="20"/>
          <w:szCs w:val="20"/>
        </w:rPr>
        <w:t>s</w:t>
      </w:r>
      <w:del w:id="901" w:author="Fong RERHANG" w:date="2021-05-14T11:12:00Z">
        <w:r w:rsidR="00847382" w:rsidRPr="00847382" w:rsidDel="00B40021">
          <w:rPr>
            <w:rFonts w:ascii="Arial" w:hAnsi="Arial"/>
            <w:sz w:val="20"/>
            <w:szCs w:val="20"/>
          </w:rPr>
          <w:delText xml:space="preserve"> </w:delText>
        </w:r>
      </w:del>
      <w:r w:rsidR="00847382" w:rsidRPr="00847382">
        <w:rPr>
          <w:rFonts w:ascii="Arial" w:hAnsi="Arial"/>
          <w:sz w:val="20"/>
          <w:szCs w:val="20"/>
        </w:rPr>
        <w:t>/ sib txuas thiab /</w:t>
      </w:r>
      <w:del w:id="902" w:author="Fong RERHANG" w:date="2021-05-14T11:12:00Z">
        <w:r w:rsidR="00847382" w:rsidRPr="00847382" w:rsidDel="00B40021">
          <w:rPr>
            <w:rFonts w:ascii="Arial" w:hAnsi="Arial"/>
            <w:sz w:val="20"/>
            <w:szCs w:val="20"/>
          </w:rPr>
          <w:delText xml:space="preserve"> </w:delText>
        </w:r>
      </w:del>
      <w:r w:rsidR="00847382" w:rsidRPr="00847382">
        <w:rPr>
          <w:rFonts w:ascii="Arial" w:hAnsi="Arial"/>
          <w:sz w:val="20"/>
          <w:szCs w:val="20"/>
        </w:rPr>
        <w:t>r</w:t>
      </w:r>
      <w:del w:id="903" w:author="Fong RERHANG" w:date="2021-05-14T11:12:00Z">
        <w:r w:rsidR="00847382" w:rsidRPr="00847382" w:rsidDel="00B40021">
          <w:rPr>
            <w:rFonts w:ascii="Arial" w:hAnsi="Arial"/>
            <w:sz w:val="20"/>
            <w:szCs w:val="20"/>
          </w:rPr>
          <w:delText xml:space="preserve"> </w:delText>
        </w:r>
      </w:del>
      <w:r w:rsidR="00847382" w:rsidRPr="00847382">
        <w:rPr>
          <w:rFonts w:ascii="Arial" w:hAnsi="Arial"/>
          <w:sz w:val="20"/>
          <w:szCs w:val="20"/>
        </w:rPr>
        <w:t>/ sib xyaw nrog cov kab lus tsim tus kheej nrog ntau dua</w:t>
      </w:r>
      <w:r w:rsidR="00A939B9">
        <w:rPr>
          <w:rFonts w:ascii="Arial" w:hAnsi="Arial"/>
          <w:sz w:val="20"/>
          <w:szCs w:val="20"/>
        </w:rPr>
        <w:t xml:space="preserve"> li</w:t>
      </w:r>
      <w:r w:rsidR="00847382" w:rsidRPr="00847382">
        <w:rPr>
          <w:rFonts w:ascii="Arial" w:hAnsi="Arial"/>
          <w:sz w:val="20"/>
          <w:szCs w:val="20"/>
        </w:rPr>
        <w:t xml:space="preserve"> 80</w:t>
      </w:r>
      <w:r w:rsidR="00A939B9">
        <w:rPr>
          <w:rFonts w:ascii="Arial" w:hAnsi="Arial"/>
          <w:sz w:val="20"/>
          <w:szCs w:val="20"/>
        </w:rPr>
        <w:t xml:space="preserve"> feem puas</w:t>
      </w:r>
      <w:r w:rsidR="00847382" w:rsidRPr="00847382">
        <w:rPr>
          <w:rFonts w:ascii="Arial" w:hAnsi="Arial"/>
          <w:sz w:val="20"/>
          <w:szCs w:val="20"/>
        </w:rPr>
        <w:t xml:space="preserve"> qhov tseeb raws li ntsuas </w:t>
      </w:r>
      <w:r w:rsidR="00A939B9">
        <w:rPr>
          <w:rFonts w:ascii="Arial" w:hAnsi="Arial"/>
          <w:sz w:val="20"/>
          <w:szCs w:val="20"/>
        </w:rPr>
        <w:t>los ntawm</w:t>
      </w:r>
      <w:r w:rsidR="00847382" w:rsidRPr="00847382">
        <w:rPr>
          <w:rFonts w:ascii="Arial" w:hAnsi="Arial"/>
          <w:sz w:val="20"/>
          <w:szCs w:val="20"/>
        </w:rPr>
        <w:t xml:space="preserve"> 4 </w:t>
      </w:r>
      <w:r w:rsidR="00A939B9">
        <w:rPr>
          <w:rFonts w:ascii="Arial" w:hAnsi="Arial"/>
          <w:sz w:val="20"/>
          <w:szCs w:val="20"/>
        </w:rPr>
        <w:t>ntawm</w:t>
      </w:r>
      <w:r w:rsidR="00847382" w:rsidRPr="00847382">
        <w:rPr>
          <w:rFonts w:ascii="Arial" w:hAnsi="Arial"/>
          <w:sz w:val="20"/>
          <w:szCs w:val="20"/>
        </w:rPr>
        <w:t xml:space="preserve"> 5 kev sim los ntawm LSHS cov ntaub ntawv thiab kev soj ntsuam</w:t>
      </w:r>
    </w:p>
    <w:p w14:paraId="5312BB7D" w14:textId="465ED4D9" w:rsidR="00C83995" w:rsidRPr="00BB29BF" w:rsidRDefault="00C83995" w:rsidP="00C83995">
      <w:pPr>
        <w:rPr>
          <w:rFonts w:ascii="Arial" w:hAnsi="Arial"/>
          <w:sz w:val="20"/>
          <w:szCs w:val="20"/>
        </w:rPr>
      </w:pPr>
      <w:r w:rsidRPr="00BB29BF">
        <w:rPr>
          <w:rFonts w:ascii="Arial" w:hAnsi="Arial"/>
          <w:b/>
          <w:bCs/>
          <w:sz w:val="20"/>
          <w:szCs w:val="20"/>
        </w:rPr>
        <w:t>Tej Phiaj Xwm Luv Luv:</w:t>
      </w:r>
      <w:r w:rsidRPr="00BB29BF">
        <w:rPr>
          <w:rFonts w:ascii="Arial" w:hAnsi="Arial"/>
          <w:sz w:val="20"/>
          <w:szCs w:val="20"/>
        </w:rPr>
        <w:t xml:space="preserve"> </w:t>
      </w:r>
      <w:r>
        <w:rPr>
          <w:rFonts w:ascii="Arial" w:hAnsi="Arial"/>
          <w:sz w:val="20"/>
          <w:szCs w:val="20"/>
        </w:rPr>
        <w:t xml:space="preserve">Txog lub </w:t>
      </w:r>
      <w:r w:rsidR="00E13AA6">
        <w:rPr>
          <w:rFonts w:ascii="Arial" w:hAnsi="Arial"/>
          <w:sz w:val="20"/>
          <w:szCs w:val="20"/>
        </w:rPr>
        <w:t>kaum ib hlis xyoo 2021</w:t>
      </w:r>
      <w:r w:rsidRPr="003F7065">
        <w:rPr>
          <w:rFonts w:ascii="Arial" w:hAnsi="Arial"/>
          <w:sz w:val="20"/>
          <w:szCs w:val="20"/>
        </w:rPr>
        <w:t xml:space="preserve">, </w:t>
      </w:r>
      <w:r w:rsidR="00175723" w:rsidRPr="00E03F8C">
        <w:rPr>
          <w:rFonts w:ascii="Arial" w:hAnsi="Arial"/>
          <w:sz w:val="20"/>
          <w:szCs w:val="20"/>
        </w:rPr>
        <w:t>Nalee yuav tsim lub suab lus</w:t>
      </w:r>
      <w:r w:rsidR="00175723">
        <w:rPr>
          <w:rFonts w:ascii="Arial" w:hAnsi="Arial"/>
          <w:sz w:val="20"/>
          <w:szCs w:val="20"/>
        </w:rPr>
        <w:t xml:space="preserve"> kom</w:t>
      </w:r>
      <w:r w:rsidR="00175723" w:rsidRPr="00E03F8C">
        <w:rPr>
          <w:rFonts w:ascii="Arial" w:hAnsi="Arial"/>
          <w:sz w:val="20"/>
          <w:szCs w:val="20"/>
        </w:rPr>
        <w:t xml:space="preserve"> tsim nyog txhua lub sij</w:t>
      </w:r>
      <w:r w:rsidR="00175723">
        <w:rPr>
          <w:rFonts w:ascii="Arial" w:hAnsi="Arial"/>
          <w:sz w:val="20"/>
          <w:szCs w:val="20"/>
        </w:rPr>
        <w:t xml:space="preserve"> </w:t>
      </w:r>
      <w:r w:rsidR="00175723" w:rsidRPr="00E03F8C">
        <w:rPr>
          <w:rFonts w:ascii="Arial" w:hAnsi="Arial"/>
          <w:sz w:val="20"/>
          <w:szCs w:val="20"/>
        </w:rPr>
        <w:t>hawm suav nrog cov sib xyaw thaum lub sij</w:t>
      </w:r>
      <w:r w:rsidR="00175723">
        <w:rPr>
          <w:rFonts w:ascii="Arial" w:hAnsi="Arial"/>
          <w:sz w:val="20"/>
          <w:szCs w:val="20"/>
        </w:rPr>
        <w:t xml:space="preserve"> </w:t>
      </w:r>
      <w:r w:rsidR="00175723" w:rsidRPr="00E03F8C">
        <w:rPr>
          <w:rFonts w:ascii="Arial" w:hAnsi="Arial"/>
          <w:sz w:val="20"/>
          <w:szCs w:val="20"/>
        </w:rPr>
        <w:t>hawm sib tham</w:t>
      </w:r>
      <w:r w:rsidR="00175723">
        <w:rPr>
          <w:rFonts w:ascii="Arial" w:hAnsi="Arial"/>
          <w:sz w:val="20"/>
          <w:szCs w:val="20"/>
        </w:rPr>
        <w:t xml:space="preserve"> li</w:t>
      </w:r>
      <w:r w:rsidR="00175723" w:rsidRPr="00E03F8C">
        <w:rPr>
          <w:rFonts w:ascii="Arial" w:hAnsi="Arial"/>
          <w:sz w:val="20"/>
          <w:szCs w:val="20"/>
        </w:rPr>
        <w:t xml:space="preserve"> 5 feeb nrog </w:t>
      </w:r>
      <w:r w:rsidR="00F80A09">
        <w:rPr>
          <w:rFonts w:ascii="Arial" w:hAnsi="Arial"/>
          <w:sz w:val="20"/>
          <w:szCs w:val="20"/>
        </w:rPr>
        <w:t>tsis tshaj</w:t>
      </w:r>
      <w:r w:rsidR="00175723" w:rsidRPr="00E03F8C">
        <w:rPr>
          <w:rFonts w:ascii="Arial" w:hAnsi="Arial"/>
          <w:sz w:val="20"/>
          <w:szCs w:val="20"/>
        </w:rPr>
        <w:t xml:space="preserve"> </w:t>
      </w:r>
      <w:r w:rsidR="00175723">
        <w:rPr>
          <w:rFonts w:ascii="Arial" w:hAnsi="Arial"/>
          <w:sz w:val="20"/>
          <w:szCs w:val="20"/>
        </w:rPr>
        <w:t xml:space="preserve">li </w:t>
      </w:r>
      <w:r w:rsidR="00F80A09">
        <w:rPr>
          <w:rFonts w:ascii="Arial" w:hAnsi="Arial"/>
          <w:sz w:val="20"/>
          <w:szCs w:val="20"/>
        </w:rPr>
        <w:t>10</w:t>
      </w:r>
      <w:r w:rsidR="00175723" w:rsidRPr="00E03F8C">
        <w:rPr>
          <w:rFonts w:ascii="Arial" w:hAnsi="Arial"/>
          <w:sz w:val="20"/>
          <w:szCs w:val="20"/>
        </w:rPr>
        <w:t xml:space="preserve"> </w:t>
      </w:r>
      <w:r w:rsidR="00175723">
        <w:rPr>
          <w:rFonts w:ascii="Arial" w:hAnsi="Arial"/>
          <w:sz w:val="20"/>
          <w:szCs w:val="20"/>
        </w:rPr>
        <w:t xml:space="preserve">yam uas </w:t>
      </w:r>
      <w:r w:rsidR="00175723" w:rsidRPr="00E03F8C">
        <w:rPr>
          <w:rFonts w:ascii="Arial" w:hAnsi="Arial"/>
          <w:sz w:val="20"/>
          <w:szCs w:val="20"/>
        </w:rPr>
        <w:t xml:space="preserve">yuam kev raws li ntsuas </w:t>
      </w:r>
      <w:r w:rsidR="00BF46DC">
        <w:rPr>
          <w:rFonts w:ascii="Arial" w:hAnsi="Arial"/>
          <w:sz w:val="20"/>
          <w:szCs w:val="20"/>
        </w:rPr>
        <w:t xml:space="preserve">los ntawm LSHS cov ntaub ntawv thiab </w:t>
      </w:r>
      <w:r w:rsidR="00175723" w:rsidRPr="00E03F8C">
        <w:rPr>
          <w:rFonts w:ascii="Arial" w:hAnsi="Arial"/>
          <w:sz w:val="20"/>
          <w:szCs w:val="20"/>
        </w:rPr>
        <w:t>kev soj ntsuam</w:t>
      </w:r>
      <w:r w:rsidR="00175723" w:rsidRPr="00BB1CDA">
        <w:rPr>
          <w:rFonts w:ascii="Arial" w:hAnsi="Arial"/>
          <w:sz w:val="20"/>
          <w:szCs w:val="20"/>
        </w:rPr>
        <w:t>.</w:t>
      </w:r>
    </w:p>
    <w:p w14:paraId="10AF7FC2" w14:textId="77777777" w:rsidR="00C83995" w:rsidRPr="0080019C" w:rsidRDefault="00C83995" w:rsidP="00C83995">
      <w:pPr>
        <w:rPr>
          <w:rFonts w:ascii="Arial" w:hAnsi="Arial"/>
          <w:sz w:val="20"/>
          <w:szCs w:val="20"/>
        </w:rPr>
      </w:pPr>
      <w:r w:rsidRPr="00BB29BF">
        <w:rPr>
          <w:rFonts w:ascii="Arial" w:hAnsi="Arial"/>
          <w:b/>
          <w:bCs/>
          <w:sz w:val="20"/>
          <w:szCs w:val="20"/>
        </w:rPr>
        <w:t>Tej Phiaj Xwm Luv Luv:</w:t>
      </w:r>
      <w:r>
        <w:rPr>
          <w:rFonts w:ascii="Arial" w:hAnsi="Arial"/>
          <w:b/>
          <w:bCs/>
          <w:sz w:val="20"/>
          <w:szCs w:val="20"/>
        </w:rPr>
        <w:t xml:space="preserve"> </w:t>
      </w:r>
    </w:p>
    <w:p w14:paraId="37C4E4AF" w14:textId="77777777" w:rsidR="00C83995" w:rsidRPr="00BB29BF" w:rsidRDefault="00C83995" w:rsidP="00C83995">
      <w:pPr>
        <w:rPr>
          <w:rFonts w:ascii="Arial" w:hAnsi="Arial"/>
          <w:b/>
          <w:bCs/>
          <w:sz w:val="20"/>
          <w:szCs w:val="20"/>
        </w:rPr>
      </w:pPr>
    </w:p>
    <w:p w14:paraId="1785D1B0" w14:textId="54682D11" w:rsidR="00C83995" w:rsidRPr="00BB29BF" w:rsidRDefault="00C83995" w:rsidP="00C83995">
      <w:pPr>
        <w:rPr>
          <w:rFonts w:ascii="Arial" w:hAnsi="Arial"/>
          <w:b/>
          <w:bCs/>
          <w:sz w:val="20"/>
          <w:szCs w:val="20"/>
        </w:rPr>
      </w:pPr>
      <w:r w:rsidRPr="00BB29BF">
        <w:rPr>
          <w:rFonts w:ascii="Arial" w:hAnsi="Arial"/>
          <w:b/>
          <w:bCs/>
          <w:sz w:val="20"/>
          <w:szCs w:val="20"/>
        </w:rPr>
        <w:t xml:space="preserve">Daim Ntawv Qhia Txog </w:t>
      </w:r>
      <w:r>
        <w:rPr>
          <w:rFonts w:ascii="Arial" w:hAnsi="Arial"/>
          <w:b/>
          <w:bCs/>
          <w:sz w:val="20"/>
          <w:szCs w:val="20"/>
        </w:rPr>
        <w:t>Kev Nce Qib</w:t>
      </w:r>
      <w:r w:rsidRPr="00BB29BF">
        <w:rPr>
          <w:rFonts w:ascii="Arial" w:hAnsi="Arial"/>
          <w:b/>
          <w:bCs/>
          <w:sz w:val="20"/>
          <w:szCs w:val="20"/>
        </w:rPr>
        <w:t>1:</w:t>
      </w:r>
      <w:r>
        <w:rPr>
          <w:rFonts w:ascii="Arial" w:hAnsi="Arial"/>
          <w:b/>
          <w:bCs/>
          <w:sz w:val="20"/>
          <w:szCs w:val="20"/>
        </w:rPr>
        <w:t xml:space="preserve"> </w:t>
      </w:r>
      <w:r w:rsidR="004C5128">
        <w:rPr>
          <w:rFonts w:ascii="Arial" w:hAnsi="Arial"/>
          <w:sz w:val="20"/>
          <w:szCs w:val="20"/>
        </w:rPr>
        <w:t xml:space="preserve">           </w:t>
      </w:r>
      <w:r>
        <w:rPr>
          <w:rFonts w:ascii="Arial" w:hAnsi="Arial"/>
          <w:b/>
          <w:bCs/>
          <w:sz w:val="20"/>
          <w:szCs w:val="20"/>
        </w:rPr>
        <w:t xml:space="preserve">                                                                                                               </w:t>
      </w:r>
      <w:r w:rsidRPr="00BB29BF">
        <w:rPr>
          <w:rFonts w:ascii="Arial" w:hAnsi="Arial"/>
          <w:b/>
          <w:bCs/>
          <w:sz w:val="20"/>
          <w:szCs w:val="20"/>
        </w:rPr>
        <w:t>Cov Ntsiab lus ntawm kev</w:t>
      </w:r>
      <w:r>
        <w:rPr>
          <w:rFonts w:ascii="Arial" w:hAnsi="Arial"/>
          <w:b/>
          <w:bCs/>
          <w:sz w:val="20"/>
          <w:szCs w:val="20"/>
        </w:rPr>
        <w:t xml:space="preserve"> Nce Qib</w:t>
      </w:r>
      <w:r w:rsidRPr="00BB29BF">
        <w:rPr>
          <w:rFonts w:ascii="Arial" w:hAnsi="Arial"/>
          <w:b/>
          <w:bCs/>
          <w:sz w:val="20"/>
          <w:szCs w:val="20"/>
        </w:rPr>
        <w:t>:</w:t>
      </w:r>
      <w:r>
        <w:rPr>
          <w:rFonts w:ascii="Arial" w:hAnsi="Arial"/>
          <w:b/>
          <w:bCs/>
          <w:sz w:val="20"/>
          <w:szCs w:val="20"/>
        </w:rPr>
        <w:t xml:space="preserve"> </w:t>
      </w:r>
      <w:r w:rsidR="004C5128">
        <w:rPr>
          <w:rFonts w:ascii="Arial" w:hAnsi="Arial"/>
          <w:sz w:val="20"/>
          <w:szCs w:val="20"/>
        </w:rPr>
        <w:t xml:space="preserve">                                                                                                                               </w:t>
      </w:r>
      <w:r w:rsidRPr="00BB29BF">
        <w:rPr>
          <w:rFonts w:ascii="Arial" w:hAnsi="Arial"/>
          <w:b/>
          <w:bCs/>
          <w:sz w:val="20"/>
          <w:szCs w:val="20"/>
        </w:rPr>
        <w:t>Tawm tswv yim:</w:t>
      </w:r>
    </w:p>
    <w:p w14:paraId="03CA04B0" w14:textId="5B4BE309" w:rsidR="00C83995" w:rsidRPr="00BB29BF" w:rsidRDefault="00C83995" w:rsidP="00C83995">
      <w:pPr>
        <w:rPr>
          <w:rFonts w:ascii="Arial" w:hAnsi="Arial"/>
          <w:b/>
          <w:bCs/>
          <w:sz w:val="20"/>
          <w:szCs w:val="20"/>
        </w:rPr>
      </w:pPr>
      <w:r w:rsidRPr="00BB29BF">
        <w:rPr>
          <w:rFonts w:ascii="Arial" w:hAnsi="Arial"/>
          <w:b/>
          <w:bCs/>
          <w:sz w:val="20"/>
          <w:szCs w:val="20"/>
        </w:rPr>
        <w:t xml:space="preserve">Daim Ntawv Qhia Txog </w:t>
      </w:r>
      <w:r>
        <w:rPr>
          <w:rFonts w:ascii="Arial" w:hAnsi="Arial"/>
          <w:b/>
          <w:bCs/>
          <w:sz w:val="20"/>
          <w:szCs w:val="20"/>
        </w:rPr>
        <w:t>Kev Nce Qib</w:t>
      </w:r>
      <w:r w:rsidRPr="00BB29BF">
        <w:rPr>
          <w:rFonts w:ascii="Arial" w:hAnsi="Arial"/>
          <w:b/>
          <w:bCs/>
          <w:sz w:val="20"/>
          <w:szCs w:val="20"/>
        </w:rPr>
        <w:t>2:</w:t>
      </w:r>
      <w:r>
        <w:rPr>
          <w:rFonts w:ascii="Arial" w:hAnsi="Arial"/>
          <w:b/>
          <w:bCs/>
          <w:sz w:val="20"/>
          <w:szCs w:val="20"/>
        </w:rPr>
        <w:t xml:space="preserve"> </w:t>
      </w:r>
      <w:r w:rsidR="004C5128">
        <w:rPr>
          <w:rFonts w:ascii="Arial" w:hAnsi="Arial"/>
          <w:sz w:val="20"/>
          <w:szCs w:val="20"/>
        </w:rPr>
        <w:t xml:space="preserve"> </w:t>
      </w:r>
      <w:r>
        <w:rPr>
          <w:rFonts w:ascii="Arial" w:hAnsi="Arial"/>
          <w:b/>
          <w:bCs/>
          <w:sz w:val="20"/>
          <w:szCs w:val="20"/>
        </w:rPr>
        <w:t xml:space="preserve">                                                                                                                    </w:t>
      </w:r>
      <w:r w:rsidRPr="00BB29BF">
        <w:rPr>
          <w:rFonts w:ascii="Arial" w:hAnsi="Arial"/>
          <w:b/>
          <w:bCs/>
          <w:sz w:val="20"/>
          <w:szCs w:val="20"/>
        </w:rPr>
        <w:t>Cov Ntsiab lus ntawm kev</w:t>
      </w:r>
      <w:r w:rsidRPr="00562489">
        <w:rPr>
          <w:rFonts w:ascii="Arial" w:hAnsi="Arial"/>
          <w:b/>
          <w:bCs/>
          <w:sz w:val="20"/>
          <w:szCs w:val="20"/>
        </w:rPr>
        <w:t xml:space="preserve"> </w:t>
      </w:r>
      <w:r>
        <w:rPr>
          <w:rFonts w:ascii="Arial" w:hAnsi="Arial"/>
          <w:b/>
          <w:bCs/>
          <w:sz w:val="20"/>
          <w:szCs w:val="20"/>
        </w:rPr>
        <w:t>Nce Qib</w:t>
      </w:r>
      <w:r w:rsidRPr="00BB29BF">
        <w:rPr>
          <w:rFonts w:ascii="Arial" w:hAnsi="Arial"/>
          <w:b/>
          <w:bCs/>
          <w:sz w:val="20"/>
          <w:szCs w:val="20"/>
        </w:rPr>
        <w:t>:</w:t>
      </w:r>
      <w:r>
        <w:rPr>
          <w:rFonts w:ascii="Arial" w:hAnsi="Arial"/>
          <w:b/>
          <w:bCs/>
          <w:sz w:val="20"/>
          <w:szCs w:val="20"/>
        </w:rPr>
        <w:t xml:space="preserve"> </w:t>
      </w:r>
      <w:r w:rsidR="004C5128">
        <w:rPr>
          <w:rFonts w:ascii="Arial" w:hAnsi="Arial"/>
          <w:b/>
          <w:bCs/>
          <w:sz w:val="20"/>
          <w:szCs w:val="20"/>
        </w:rPr>
        <w:t xml:space="preserve">                                                                     </w:t>
      </w:r>
      <w:r>
        <w:rPr>
          <w:rFonts w:ascii="Arial" w:hAnsi="Arial"/>
          <w:b/>
          <w:bCs/>
          <w:sz w:val="20"/>
          <w:szCs w:val="20"/>
        </w:rPr>
        <w:t xml:space="preserve">                                                          </w:t>
      </w:r>
      <w:r w:rsidRPr="00BB29BF">
        <w:rPr>
          <w:rFonts w:ascii="Arial" w:hAnsi="Arial"/>
          <w:b/>
          <w:bCs/>
          <w:sz w:val="20"/>
          <w:szCs w:val="20"/>
        </w:rPr>
        <w:t>Tawm tswv yim:</w:t>
      </w:r>
    </w:p>
    <w:p w14:paraId="78228CCE" w14:textId="77777777" w:rsidR="00C83995" w:rsidRPr="00BB29BF" w:rsidRDefault="00C83995" w:rsidP="00C83995">
      <w:pPr>
        <w:rPr>
          <w:rFonts w:ascii="Arial" w:hAnsi="Arial"/>
          <w:b/>
          <w:bCs/>
          <w:sz w:val="20"/>
          <w:szCs w:val="20"/>
        </w:rPr>
      </w:pPr>
      <w:r w:rsidRPr="00BB29BF">
        <w:rPr>
          <w:rFonts w:ascii="Arial" w:hAnsi="Arial"/>
          <w:b/>
          <w:bCs/>
          <w:sz w:val="20"/>
          <w:szCs w:val="20"/>
        </w:rPr>
        <w:t xml:space="preserve"> Daim Ntawv Qhia Txog </w:t>
      </w:r>
      <w:r>
        <w:rPr>
          <w:rFonts w:ascii="Arial" w:hAnsi="Arial"/>
          <w:b/>
          <w:bCs/>
          <w:sz w:val="20"/>
          <w:szCs w:val="20"/>
        </w:rPr>
        <w:t>Kev Nce Qib</w:t>
      </w:r>
      <w:r w:rsidRPr="00BB29BF">
        <w:rPr>
          <w:rFonts w:ascii="Arial" w:hAnsi="Arial"/>
          <w:b/>
          <w:bCs/>
          <w:sz w:val="20"/>
          <w:szCs w:val="20"/>
        </w:rPr>
        <w:t>3:</w:t>
      </w:r>
      <w:r>
        <w:rPr>
          <w:rFonts w:ascii="Arial" w:hAnsi="Arial"/>
          <w:b/>
          <w:bCs/>
          <w:sz w:val="20"/>
          <w:szCs w:val="20"/>
        </w:rPr>
        <w:t xml:space="preserve">                                                                                                                                </w:t>
      </w:r>
      <w:r w:rsidRPr="00BB29BF">
        <w:rPr>
          <w:rFonts w:ascii="Arial" w:hAnsi="Arial"/>
          <w:b/>
          <w:bCs/>
          <w:sz w:val="20"/>
          <w:szCs w:val="20"/>
        </w:rPr>
        <w:t>Cov Ntsiab lus ntawm kev</w:t>
      </w:r>
      <w:r>
        <w:rPr>
          <w:rFonts w:ascii="Arial" w:hAnsi="Arial"/>
          <w:b/>
          <w:bCs/>
          <w:sz w:val="20"/>
          <w:szCs w:val="20"/>
        </w:rPr>
        <w:t xml:space="preserve"> Nce Qib</w:t>
      </w:r>
      <w:r w:rsidRPr="00BB29BF">
        <w:rPr>
          <w:rFonts w:ascii="Arial" w:hAnsi="Arial"/>
          <w:b/>
          <w:bCs/>
          <w:sz w:val="20"/>
          <w:szCs w:val="20"/>
        </w:rPr>
        <w:t>:</w:t>
      </w:r>
      <w:r>
        <w:rPr>
          <w:rFonts w:ascii="Arial" w:hAnsi="Arial"/>
          <w:b/>
          <w:bCs/>
          <w:sz w:val="20"/>
          <w:szCs w:val="20"/>
        </w:rPr>
        <w:t xml:space="preserve">                                                                                                                                   </w:t>
      </w:r>
      <w:r w:rsidRPr="00BB29BF">
        <w:rPr>
          <w:rFonts w:ascii="Arial" w:hAnsi="Arial"/>
          <w:b/>
          <w:bCs/>
          <w:sz w:val="20"/>
          <w:szCs w:val="20"/>
        </w:rPr>
        <w:t>Tawm tswv yim:</w:t>
      </w:r>
    </w:p>
    <w:p w14:paraId="6080B5DE" w14:textId="44DD2D5F" w:rsidR="00C83995" w:rsidRPr="00F02924" w:rsidRDefault="00C83995" w:rsidP="00C83995">
      <w:pPr>
        <w:rPr>
          <w:rFonts w:ascii="Arial" w:eastAsia="Arial" w:hAnsi="Arial"/>
          <w:b/>
          <w:bCs/>
          <w:sz w:val="20"/>
          <w:szCs w:val="20"/>
        </w:rPr>
      </w:pPr>
      <w:r w:rsidRPr="00BB29BF">
        <w:rPr>
          <w:rFonts w:ascii="Arial" w:eastAsia="Arial" w:hAnsi="Arial"/>
          <w:b/>
          <w:bCs/>
          <w:sz w:val="20"/>
          <w:szCs w:val="20"/>
        </w:rPr>
        <w:t xml:space="preserve">Hnub </w:t>
      </w:r>
      <w:r>
        <w:rPr>
          <w:rFonts w:ascii="Arial" w:eastAsia="Arial" w:hAnsi="Arial"/>
          <w:b/>
          <w:bCs/>
          <w:sz w:val="20"/>
          <w:szCs w:val="20"/>
        </w:rPr>
        <w:t xml:space="preserve">Tshuaj Xyuas </w:t>
      </w:r>
      <w:r w:rsidRPr="00BB29BF">
        <w:rPr>
          <w:rFonts w:ascii="Arial" w:eastAsia="Arial" w:hAnsi="Arial"/>
          <w:b/>
          <w:bCs/>
          <w:sz w:val="20"/>
          <w:szCs w:val="20"/>
        </w:rPr>
        <w:t>Ib Xyoo Puag Ncig:</w:t>
      </w:r>
      <w:r>
        <w:rPr>
          <w:rFonts w:ascii="Arial" w:eastAsia="Arial" w:hAnsi="Arial"/>
          <w:b/>
          <w:bCs/>
          <w:sz w:val="20"/>
          <w:szCs w:val="20"/>
        </w:rPr>
        <w:t xml:space="preserve"> </w:t>
      </w:r>
      <w:r w:rsidR="00383162">
        <w:rPr>
          <w:rFonts w:ascii="Arial" w:eastAsia="Arial" w:hAnsi="Arial"/>
          <w:b/>
          <w:bCs/>
          <w:sz w:val="20"/>
          <w:szCs w:val="20"/>
        </w:rPr>
        <w:t xml:space="preserve">          </w:t>
      </w:r>
      <w:r>
        <w:rPr>
          <w:rFonts w:ascii="Arial" w:eastAsia="Arial" w:hAnsi="Arial"/>
          <w:b/>
          <w:bCs/>
          <w:sz w:val="20"/>
          <w:szCs w:val="20"/>
        </w:rPr>
        <w:t xml:space="preserve">                                                                                                         </w:t>
      </w:r>
      <w:r w:rsidRPr="00BB29BF">
        <w:rPr>
          <w:rFonts w:ascii="Arial" w:eastAsia="Arial" w:hAnsi="Arial"/>
          <w:b/>
          <w:bCs/>
          <w:sz w:val="20"/>
          <w:szCs w:val="20"/>
        </w:rPr>
        <w:t>Lub hom phiaj tau</w:t>
      </w:r>
      <w:r>
        <w:rPr>
          <w:rFonts w:ascii="Arial" w:eastAsia="Arial" w:hAnsi="Arial"/>
          <w:b/>
          <w:bCs/>
          <w:sz w:val="20"/>
          <w:szCs w:val="20"/>
        </w:rPr>
        <w:t xml:space="preserve"> uas</w:t>
      </w:r>
      <w:r w:rsidRPr="00BB29BF">
        <w:rPr>
          <w:rFonts w:ascii="Arial" w:eastAsia="Arial" w:hAnsi="Arial"/>
          <w:b/>
          <w:bCs/>
          <w:sz w:val="20"/>
          <w:szCs w:val="20"/>
        </w:rPr>
        <w:t xml:space="preserve"> ntsib </w:t>
      </w:r>
      <w:r w:rsidRPr="00BB29BF">
        <w:rPr>
          <w:rFonts w:ascii="Arial" w:eastAsia="Arial" w:hAnsi="Arial"/>
          <w:b/>
          <w:bCs/>
          <w:sz w:val="20"/>
          <w:szCs w:val="20"/>
        </w:rPr>
        <w:sym w:font="Wingdings 2" w:char="F0A3"/>
      </w:r>
      <w:r>
        <w:rPr>
          <w:rFonts w:ascii="Arial" w:eastAsia="Arial" w:hAnsi="Arial"/>
          <w:b/>
          <w:bCs/>
          <w:sz w:val="20"/>
          <w:szCs w:val="20"/>
        </w:rPr>
        <w:t xml:space="preserve"> </w:t>
      </w:r>
      <w:r w:rsidRPr="00C82E12">
        <w:rPr>
          <w:rFonts w:ascii="Arial" w:eastAsia="Arial" w:hAnsi="Arial"/>
          <w:b/>
          <w:bCs/>
          <w:sz w:val="20"/>
          <w:szCs w:val="20"/>
        </w:rPr>
        <w:t xml:space="preserve">Yog   </w:t>
      </w:r>
      <w:r w:rsidR="004C5128">
        <w:rPr>
          <w:rFonts w:ascii="Arial" w:eastAsia="Arial" w:hAnsi="Arial"/>
          <w:b/>
          <w:bCs/>
          <w:sz w:val="20"/>
          <w:szCs w:val="20"/>
        </w:rPr>
        <w:sym w:font="Wingdings 2" w:char="F0A3"/>
      </w:r>
      <w:r w:rsidRPr="00C82E12">
        <w:rPr>
          <w:rFonts w:ascii="Arial" w:eastAsia="Arial" w:hAnsi="Arial"/>
          <w:b/>
          <w:bCs/>
          <w:sz w:val="20"/>
          <w:szCs w:val="20"/>
        </w:rPr>
        <w:t>Tsis Yog</w:t>
      </w:r>
      <w:r w:rsidRPr="00BB29BF">
        <w:rPr>
          <w:rFonts w:ascii="Arial" w:eastAsia="Arial" w:hAnsi="Arial"/>
          <w:b/>
          <w:bCs/>
          <w:sz w:val="20"/>
          <w:szCs w:val="20"/>
        </w:rPr>
        <w:t xml:space="preserve">       </w:t>
      </w:r>
      <w:r>
        <w:rPr>
          <w:rFonts w:ascii="Arial" w:eastAsia="Arial" w:hAnsi="Arial"/>
          <w:b/>
          <w:bCs/>
          <w:sz w:val="20"/>
          <w:szCs w:val="20"/>
        </w:rPr>
        <w:t xml:space="preserve">                                                                                                              </w:t>
      </w:r>
      <w:r>
        <w:rPr>
          <w:rFonts w:ascii="Arial" w:hAnsi="Arial"/>
          <w:b/>
          <w:bCs/>
          <w:sz w:val="20"/>
          <w:szCs w:val="20"/>
        </w:rPr>
        <w:t xml:space="preserve">Cov Kev </w:t>
      </w:r>
      <w:r w:rsidRPr="00BB29BF">
        <w:rPr>
          <w:rFonts w:ascii="Arial" w:hAnsi="Arial"/>
          <w:b/>
          <w:bCs/>
          <w:sz w:val="20"/>
          <w:szCs w:val="20"/>
        </w:rPr>
        <w:t>Tawm tswv yim:</w:t>
      </w:r>
      <w:r w:rsidRPr="00D43BAC">
        <w:t xml:space="preserve"> </w:t>
      </w:r>
    </w:p>
    <w:p w14:paraId="64F119D4" w14:textId="52E80CF0" w:rsidR="00C83995" w:rsidRDefault="00C83995" w:rsidP="005A3BE9">
      <w:pPr>
        <w:tabs>
          <w:tab w:val="left" w:pos="2325"/>
        </w:tabs>
        <w:jc w:val="both"/>
        <w:rPr>
          <w:rFonts w:ascii="Arial" w:eastAsia="Arial" w:hAnsi="Arial" w:cs="Arial"/>
          <w:sz w:val="20"/>
          <w:szCs w:val="20"/>
        </w:rPr>
      </w:pPr>
    </w:p>
    <w:p w14:paraId="2B45351F" w14:textId="1913C041" w:rsidR="00D56B5E" w:rsidRDefault="00D56B5E" w:rsidP="005A3BE9">
      <w:pPr>
        <w:tabs>
          <w:tab w:val="left" w:pos="2325"/>
        </w:tabs>
        <w:jc w:val="both"/>
        <w:rPr>
          <w:rFonts w:ascii="Arial" w:eastAsia="Arial" w:hAnsi="Arial" w:cs="Arial"/>
          <w:sz w:val="20"/>
          <w:szCs w:val="20"/>
        </w:rPr>
      </w:pPr>
    </w:p>
    <w:p w14:paraId="25C336DC" w14:textId="4D1C6712" w:rsidR="00D56B5E" w:rsidRDefault="00D56B5E" w:rsidP="005A3BE9">
      <w:pPr>
        <w:tabs>
          <w:tab w:val="left" w:pos="2325"/>
        </w:tabs>
        <w:jc w:val="both"/>
        <w:rPr>
          <w:rFonts w:ascii="Arial" w:eastAsia="Arial" w:hAnsi="Arial" w:cs="Arial"/>
          <w:sz w:val="20"/>
          <w:szCs w:val="20"/>
        </w:rPr>
      </w:pPr>
    </w:p>
    <w:p w14:paraId="55AAEC83" w14:textId="194048AA" w:rsidR="00D56B5E" w:rsidRDefault="00D56B5E" w:rsidP="005A3BE9">
      <w:pPr>
        <w:tabs>
          <w:tab w:val="left" w:pos="2325"/>
        </w:tabs>
        <w:jc w:val="both"/>
        <w:rPr>
          <w:rFonts w:ascii="Arial" w:eastAsia="Arial" w:hAnsi="Arial" w:cs="Arial"/>
          <w:sz w:val="20"/>
          <w:szCs w:val="20"/>
        </w:rPr>
      </w:pPr>
    </w:p>
    <w:p w14:paraId="52306AE3" w14:textId="26816B18" w:rsidR="00D56B5E" w:rsidRDefault="00D56B5E" w:rsidP="005A3BE9">
      <w:pPr>
        <w:tabs>
          <w:tab w:val="left" w:pos="2325"/>
        </w:tabs>
        <w:jc w:val="both"/>
        <w:rPr>
          <w:rFonts w:ascii="Arial" w:eastAsia="Arial" w:hAnsi="Arial" w:cs="Arial"/>
          <w:sz w:val="20"/>
          <w:szCs w:val="20"/>
        </w:rPr>
      </w:pPr>
    </w:p>
    <w:p w14:paraId="4DF64F62" w14:textId="7D50505E" w:rsidR="00D56B5E" w:rsidRDefault="00D56B5E" w:rsidP="005A3BE9">
      <w:pPr>
        <w:tabs>
          <w:tab w:val="left" w:pos="2325"/>
        </w:tabs>
        <w:jc w:val="both"/>
        <w:rPr>
          <w:rFonts w:ascii="Arial" w:eastAsia="Arial" w:hAnsi="Arial" w:cs="Arial"/>
          <w:sz w:val="20"/>
          <w:szCs w:val="20"/>
        </w:rPr>
      </w:pPr>
    </w:p>
    <w:p w14:paraId="0D282A53" w14:textId="58EC7583" w:rsidR="00D56B5E" w:rsidRDefault="00D56B5E" w:rsidP="005A3BE9">
      <w:pPr>
        <w:tabs>
          <w:tab w:val="left" w:pos="2325"/>
        </w:tabs>
        <w:jc w:val="both"/>
        <w:rPr>
          <w:rFonts w:ascii="Arial" w:eastAsia="Arial" w:hAnsi="Arial" w:cs="Arial"/>
          <w:sz w:val="20"/>
          <w:szCs w:val="20"/>
        </w:rPr>
      </w:pPr>
    </w:p>
    <w:p w14:paraId="026507BF" w14:textId="78E6E61A" w:rsidR="00D56B5E" w:rsidRDefault="00D56B5E" w:rsidP="005A3BE9">
      <w:pPr>
        <w:tabs>
          <w:tab w:val="left" w:pos="2325"/>
        </w:tabs>
        <w:jc w:val="both"/>
        <w:rPr>
          <w:rFonts w:ascii="Arial" w:eastAsia="Arial" w:hAnsi="Arial" w:cs="Arial"/>
          <w:sz w:val="20"/>
          <w:szCs w:val="20"/>
        </w:rPr>
      </w:pPr>
    </w:p>
    <w:p w14:paraId="70097F71" w14:textId="77777777" w:rsidR="00D56B5E" w:rsidRDefault="00D56B5E" w:rsidP="00D56B5E">
      <w:pPr>
        <w:ind w:firstLine="720"/>
        <w:jc w:val="center"/>
        <w:rPr>
          <w:rFonts w:ascii="Arial" w:eastAsia="Arial" w:hAnsi="Arial"/>
          <w:b/>
          <w:sz w:val="23"/>
        </w:rPr>
      </w:pPr>
      <w:r>
        <w:rPr>
          <w:rFonts w:ascii="Arial" w:eastAsia="Arial" w:hAnsi="Arial"/>
          <w:b/>
          <w:sz w:val="23"/>
        </w:rPr>
        <w:lastRenderedPageBreak/>
        <w:t>SACRAMENTO CITY UNIFIED</w:t>
      </w:r>
    </w:p>
    <w:p w14:paraId="376B0764" w14:textId="77777777" w:rsidR="00D56B5E" w:rsidRDefault="00D56B5E" w:rsidP="00D56B5E">
      <w:pPr>
        <w:jc w:val="center"/>
        <w:rPr>
          <w:rFonts w:ascii="Arial" w:hAnsi="Arial"/>
          <w:b/>
          <w:bCs/>
          <w:sz w:val="22"/>
          <w:szCs w:val="22"/>
        </w:rPr>
      </w:pPr>
      <w:r w:rsidRPr="009E72B6">
        <w:rPr>
          <w:rFonts w:ascii="Arial" w:hAnsi="Arial"/>
          <w:b/>
          <w:bCs/>
          <w:sz w:val="22"/>
          <w:szCs w:val="22"/>
        </w:rPr>
        <w:t>COV HOM PHIAJ IB XYOO PUAG NCIG THIAB TEJ PHIAJ XWM</w:t>
      </w:r>
    </w:p>
    <w:p w14:paraId="20074C31" w14:textId="77777777" w:rsidR="00D56B5E" w:rsidRDefault="00D56B5E" w:rsidP="00D56B5E">
      <w:pPr>
        <w:rPr>
          <w:rFonts w:ascii="Arial" w:hAnsi="Arial"/>
          <w:b/>
          <w:bCs/>
          <w:sz w:val="22"/>
          <w:szCs w:val="22"/>
        </w:rPr>
      </w:pPr>
    </w:p>
    <w:p w14:paraId="5302A481" w14:textId="77777777" w:rsidR="00D56B5E" w:rsidRPr="009C4034" w:rsidRDefault="00D56B5E" w:rsidP="00D56B5E">
      <w:pPr>
        <w:rPr>
          <w:rFonts w:ascii="Arial" w:hAnsi="Arial"/>
          <w:sz w:val="20"/>
          <w:szCs w:val="20"/>
        </w:rPr>
      </w:pPr>
      <w:r w:rsidRPr="00614EA4">
        <w:rPr>
          <w:rFonts w:ascii="Arial" w:hAnsi="Arial"/>
          <w:b/>
          <w:bCs/>
          <w:sz w:val="20"/>
          <w:szCs w:val="20"/>
        </w:rPr>
        <w:t>Tub Ntxhais Kawm Lub Npe:</w:t>
      </w:r>
      <w:r w:rsidRPr="00614EA4">
        <w:rPr>
          <w:rFonts w:ascii="Arial" w:hAnsi="Arial"/>
          <w:sz w:val="20"/>
          <w:szCs w:val="20"/>
        </w:rPr>
        <w:t xml:space="preserve"> </w:t>
      </w:r>
      <w:r>
        <w:rPr>
          <w:rFonts w:ascii="Arial" w:hAnsi="Arial"/>
          <w:i/>
          <w:iCs/>
          <w:sz w:val="20"/>
          <w:szCs w:val="20"/>
          <w:u w:val="single"/>
        </w:rPr>
        <w:t>Thao, Nalee</w:t>
      </w:r>
      <w:r w:rsidRPr="00614EA4">
        <w:rPr>
          <w:rFonts w:ascii="Arial" w:hAnsi="Arial"/>
          <w:sz w:val="20"/>
          <w:szCs w:val="20"/>
        </w:rPr>
        <w:t xml:space="preserve">        </w:t>
      </w:r>
      <w:r w:rsidRPr="00614EA4">
        <w:rPr>
          <w:rFonts w:ascii="Arial" w:hAnsi="Arial"/>
          <w:b/>
          <w:bCs/>
          <w:sz w:val="20"/>
          <w:szCs w:val="20"/>
        </w:rPr>
        <w:t xml:space="preserve">Hnub Yug: </w:t>
      </w:r>
      <w:r>
        <w:rPr>
          <w:rFonts w:ascii="Arial" w:hAnsi="Arial"/>
          <w:i/>
          <w:iCs/>
          <w:sz w:val="20"/>
          <w:szCs w:val="20"/>
          <w:u w:val="single"/>
        </w:rPr>
        <w:t>11/21/2013</w:t>
      </w:r>
      <w:r w:rsidRPr="00614EA4">
        <w:rPr>
          <w:rFonts w:ascii="Arial" w:hAnsi="Arial"/>
          <w:sz w:val="20"/>
          <w:szCs w:val="20"/>
        </w:rPr>
        <w:t xml:space="preserve">                     </w:t>
      </w:r>
      <w:r w:rsidRPr="00B40021">
        <w:rPr>
          <w:rFonts w:ascii="Arial" w:hAnsi="Arial"/>
          <w:b/>
          <w:bCs/>
          <w:sz w:val="20"/>
          <w:szCs w:val="20"/>
          <w:rPrChange w:id="904" w:author="Fong RERHANG" w:date="2021-05-14T11:14:00Z">
            <w:rPr>
              <w:rFonts w:ascii="Arial" w:hAnsi="Arial"/>
              <w:sz w:val="20"/>
              <w:szCs w:val="20"/>
            </w:rPr>
          </w:rPrChange>
        </w:rPr>
        <w:t>Hnub</w:t>
      </w:r>
      <w:del w:id="905" w:author="Fong RERHANG" w:date="2021-05-14T11:14:00Z">
        <w:r w:rsidRPr="00B40021" w:rsidDel="00B40021">
          <w:rPr>
            <w:rFonts w:ascii="Arial" w:hAnsi="Arial"/>
            <w:b/>
            <w:bCs/>
            <w:sz w:val="20"/>
            <w:szCs w:val="20"/>
            <w:rPrChange w:id="906" w:author="Fong RERHANG" w:date="2021-05-14T11:14:00Z">
              <w:rPr>
                <w:rFonts w:ascii="Arial" w:hAnsi="Arial"/>
                <w:sz w:val="20"/>
                <w:szCs w:val="20"/>
              </w:rPr>
            </w:rPrChange>
          </w:rPr>
          <w:delText xml:space="preserve"> Nkag</w:delText>
        </w:r>
      </w:del>
      <w:r w:rsidRPr="00B40021">
        <w:rPr>
          <w:rFonts w:ascii="Arial" w:hAnsi="Arial"/>
          <w:b/>
          <w:bCs/>
          <w:sz w:val="20"/>
          <w:szCs w:val="20"/>
          <w:rPrChange w:id="907" w:author="Fong RERHANG" w:date="2021-05-14T11:14:00Z">
            <w:rPr>
              <w:rFonts w:ascii="Arial" w:hAnsi="Arial"/>
              <w:sz w:val="20"/>
              <w:szCs w:val="20"/>
            </w:rPr>
          </w:rPrChange>
        </w:rPr>
        <w:t xml:space="preserve"> IEP</w:t>
      </w:r>
      <w:r w:rsidRPr="00614EA4">
        <w:rPr>
          <w:rFonts w:ascii="Arial" w:hAnsi="Arial"/>
          <w:sz w:val="20"/>
          <w:szCs w:val="20"/>
        </w:rPr>
        <w:t xml:space="preserve">: </w:t>
      </w:r>
      <w:r>
        <w:rPr>
          <w:rFonts w:ascii="Arial" w:hAnsi="Arial"/>
          <w:i/>
          <w:iCs/>
          <w:sz w:val="20"/>
          <w:szCs w:val="20"/>
          <w:u w:val="single"/>
        </w:rPr>
        <w:t>3/26/2021</w:t>
      </w:r>
    </w:p>
    <w:tbl>
      <w:tblPr>
        <w:tblStyle w:val="TableGrid"/>
        <w:tblW w:w="0" w:type="auto"/>
        <w:tblLook w:val="04A0" w:firstRow="1" w:lastRow="0" w:firstColumn="1" w:lastColumn="0" w:noHBand="0" w:noVBand="1"/>
      </w:tblPr>
      <w:tblGrid>
        <w:gridCol w:w="3673"/>
        <w:gridCol w:w="6783"/>
      </w:tblGrid>
      <w:tr w:rsidR="00D56B5E" w:rsidRPr="00BB29BF" w14:paraId="342AD4E0" w14:textId="77777777" w:rsidTr="001E0F37">
        <w:trPr>
          <w:trHeight w:val="721"/>
        </w:trPr>
        <w:tc>
          <w:tcPr>
            <w:tcW w:w="3673" w:type="dxa"/>
          </w:tcPr>
          <w:p w14:paraId="276DC540" w14:textId="7A578A04" w:rsidR="00D56B5E" w:rsidRPr="00BB29BF" w:rsidRDefault="00D56B5E" w:rsidP="001E0F37">
            <w:pPr>
              <w:rPr>
                <w:rFonts w:ascii="Arial" w:hAnsi="Arial"/>
                <w:sz w:val="20"/>
                <w:szCs w:val="20"/>
              </w:rPr>
            </w:pPr>
            <w:r w:rsidRPr="00BB29BF">
              <w:rPr>
                <w:rFonts w:ascii="Arial" w:hAnsi="Arial"/>
                <w:b/>
                <w:bCs/>
                <w:sz w:val="20"/>
                <w:szCs w:val="20"/>
              </w:rPr>
              <w:t>Ib Cheeb Tsam ntawm Qhov Xav Tau:</w:t>
            </w:r>
            <w:r w:rsidRPr="00BB29BF">
              <w:rPr>
                <w:rFonts w:ascii="Arial" w:hAnsi="Arial"/>
                <w:sz w:val="20"/>
                <w:szCs w:val="20"/>
              </w:rPr>
              <w:t xml:space="preserve"> </w:t>
            </w:r>
            <w:r w:rsidR="006E7163">
              <w:rPr>
                <w:rFonts w:ascii="Arial" w:hAnsi="Arial"/>
                <w:sz w:val="20"/>
                <w:szCs w:val="20"/>
              </w:rPr>
              <w:t>Lus</w:t>
            </w:r>
          </w:p>
        </w:tc>
        <w:tc>
          <w:tcPr>
            <w:tcW w:w="6783" w:type="dxa"/>
            <w:vMerge w:val="restart"/>
          </w:tcPr>
          <w:p w14:paraId="393500AB" w14:textId="2EE47078" w:rsidR="00D56B5E" w:rsidRPr="00BB29BF" w:rsidRDefault="00D56B5E" w:rsidP="001E0F37">
            <w:pPr>
              <w:jc w:val="both"/>
              <w:rPr>
                <w:rFonts w:ascii="Arial" w:hAnsi="Arial"/>
                <w:b/>
                <w:bCs/>
                <w:sz w:val="20"/>
                <w:szCs w:val="20"/>
              </w:rPr>
            </w:pPr>
            <w:r w:rsidRPr="00BB29BF">
              <w:rPr>
                <w:rFonts w:ascii="Arial" w:hAnsi="Arial"/>
                <w:b/>
                <w:bCs/>
                <w:sz w:val="20"/>
                <w:szCs w:val="20"/>
              </w:rPr>
              <w:t xml:space="preserve">Kev Ntsuam Xyuas Ib Xyoo Puag Ncig Cov Hom Phiaj Txhua Xyoo #: </w:t>
            </w:r>
            <w:r w:rsidRPr="00C40874">
              <w:rPr>
                <w:rFonts w:ascii="Arial" w:hAnsi="Arial"/>
                <w:i/>
                <w:iCs/>
                <w:sz w:val="20"/>
                <w:szCs w:val="20"/>
                <w:u w:val="single"/>
              </w:rPr>
              <w:t xml:space="preserve"> </w:t>
            </w:r>
            <w:r w:rsidR="00CD4C97">
              <w:rPr>
                <w:rFonts w:ascii="Arial" w:hAnsi="Arial"/>
                <w:i/>
                <w:iCs/>
                <w:sz w:val="20"/>
                <w:szCs w:val="20"/>
                <w:u w:val="single"/>
              </w:rPr>
              <w:t>2</w:t>
            </w:r>
          </w:p>
          <w:p w14:paraId="4167607C" w14:textId="77777777" w:rsidR="00D56B5E" w:rsidRPr="00BB29BF" w:rsidRDefault="00D56B5E" w:rsidP="001E0F37">
            <w:pPr>
              <w:rPr>
                <w:rFonts w:ascii="Arial" w:hAnsi="Arial"/>
                <w:b/>
                <w:bCs/>
                <w:sz w:val="20"/>
                <w:szCs w:val="20"/>
              </w:rPr>
            </w:pPr>
          </w:p>
          <w:p w14:paraId="35ED5003" w14:textId="52C1FAC2" w:rsidR="00D56B5E" w:rsidRPr="00BB29BF" w:rsidRDefault="00D56B5E" w:rsidP="001E0F37">
            <w:pPr>
              <w:jc w:val="both"/>
              <w:rPr>
                <w:rFonts w:ascii="Arial" w:hAnsi="Arial"/>
                <w:sz w:val="20"/>
                <w:szCs w:val="20"/>
              </w:rPr>
            </w:pPr>
            <w:r w:rsidRPr="00BB29BF">
              <w:rPr>
                <w:rFonts w:ascii="Arial" w:hAnsi="Arial"/>
                <w:b/>
                <w:bCs/>
                <w:sz w:val="20"/>
                <w:szCs w:val="20"/>
              </w:rPr>
              <w:t>Lub hom phiaj:</w:t>
            </w:r>
            <w:r w:rsidRPr="00BB29BF">
              <w:rPr>
                <w:rFonts w:ascii="Arial" w:hAnsi="Arial"/>
                <w:sz w:val="20"/>
                <w:szCs w:val="20"/>
              </w:rPr>
              <w:t xml:space="preserve"> </w:t>
            </w:r>
            <w:r w:rsidRPr="003F7065">
              <w:rPr>
                <w:rFonts w:ascii="Arial" w:hAnsi="Arial"/>
                <w:sz w:val="20"/>
                <w:szCs w:val="20"/>
              </w:rPr>
              <w:t xml:space="preserve">Txog </w:t>
            </w:r>
            <w:r>
              <w:rPr>
                <w:rFonts w:ascii="Arial" w:hAnsi="Arial"/>
                <w:sz w:val="20"/>
                <w:szCs w:val="20"/>
              </w:rPr>
              <w:t xml:space="preserve">lub peb hlis xyoo </w:t>
            </w:r>
            <w:r w:rsidRPr="003F7065">
              <w:rPr>
                <w:rFonts w:ascii="Arial" w:hAnsi="Arial"/>
                <w:sz w:val="20"/>
                <w:szCs w:val="20"/>
              </w:rPr>
              <w:t>2022,</w:t>
            </w:r>
            <w:r w:rsidR="00DE3D78">
              <w:t xml:space="preserve"> </w:t>
            </w:r>
            <w:r w:rsidR="00DE3D78" w:rsidRPr="00DE3D78">
              <w:rPr>
                <w:rFonts w:ascii="Arial" w:hAnsi="Arial"/>
                <w:sz w:val="20"/>
                <w:szCs w:val="20"/>
              </w:rPr>
              <w:t xml:space="preserve">Nalee yuav teb cov lus nug kev nkag siab suav nrog </w:t>
            </w:r>
            <w:r w:rsidR="003C74A5">
              <w:rPr>
                <w:rFonts w:ascii="Arial" w:hAnsi="Arial"/>
                <w:sz w:val="20"/>
                <w:szCs w:val="20"/>
              </w:rPr>
              <w:t xml:space="preserve">cov lus nug </w:t>
            </w:r>
            <w:r w:rsidR="00DE3D78" w:rsidRPr="00DE3D78">
              <w:rPr>
                <w:rFonts w:ascii="Arial" w:hAnsi="Arial"/>
                <w:sz w:val="20"/>
                <w:szCs w:val="20"/>
              </w:rPr>
              <w:t>"thaum" thiab "yuav ua li cas" cov lus nug nrog cov lus sau meej cov lus nug tiav</w:t>
            </w:r>
            <w:r w:rsidR="003C74A5">
              <w:rPr>
                <w:rFonts w:ascii="Arial" w:hAnsi="Arial"/>
                <w:sz w:val="20"/>
                <w:szCs w:val="20"/>
              </w:rPr>
              <w:t xml:space="preserve"> li </w:t>
            </w:r>
            <w:r w:rsidR="00DE3D78" w:rsidRPr="00DE3D78">
              <w:rPr>
                <w:rFonts w:ascii="Arial" w:hAnsi="Arial"/>
                <w:sz w:val="20"/>
                <w:szCs w:val="20"/>
              </w:rPr>
              <w:t>80</w:t>
            </w:r>
            <w:r w:rsidR="003C74A5">
              <w:rPr>
                <w:rFonts w:ascii="Arial" w:hAnsi="Arial"/>
                <w:sz w:val="20"/>
                <w:szCs w:val="20"/>
              </w:rPr>
              <w:t xml:space="preserve"> feem puas</w:t>
            </w:r>
            <w:r w:rsidR="00DE3D78" w:rsidRPr="00DE3D78">
              <w:rPr>
                <w:rFonts w:ascii="Arial" w:hAnsi="Arial"/>
                <w:sz w:val="20"/>
                <w:szCs w:val="20"/>
              </w:rPr>
              <w:t xml:space="preserve"> qhov tseeb raws li ntsuas los ntawm LSHS cov ntaub ntawv.</w:t>
            </w:r>
            <w:r>
              <w:t xml:space="preserve"> </w:t>
            </w:r>
          </w:p>
          <w:p w14:paraId="6C234A32" w14:textId="5B63F5AE" w:rsidR="00D56B5E" w:rsidRPr="00E62049" w:rsidRDefault="00D56B5E" w:rsidP="001E0F37">
            <w:pPr>
              <w:rPr>
                <w:rFonts w:ascii="Arial" w:hAnsi="Arial"/>
                <w:sz w:val="20"/>
                <w:szCs w:val="20"/>
              </w:rPr>
            </w:pPr>
            <w:r>
              <w:rPr>
                <w:noProof/>
              </w:rPr>
              <w:drawing>
                <wp:inline distT="0" distB="0" distL="0" distR="0" wp14:anchorId="5114D9BA" wp14:editId="27F18263">
                  <wp:extent cx="151130" cy="122555"/>
                  <wp:effectExtent l="0" t="0" r="127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130" cy="122555"/>
                          </a:xfrm>
                          <a:prstGeom prst="rect">
                            <a:avLst/>
                          </a:prstGeom>
                          <a:noFill/>
                          <a:ln>
                            <a:noFill/>
                          </a:ln>
                        </pic:spPr>
                      </pic:pic>
                    </a:graphicData>
                  </a:graphic>
                </wp:inline>
              </w:drawing>
            </w:r>
            <w:r>
              <w:t xml:space="preserve"> </w:t>
            </w:r>
            <w:r w:rsidRPr="00E62049">
              <w:rPr>
                <w:rFonts w:ascii="Arial" w:hAnsi="Arial"/>
                <w:sz w:val="20"/>
                <w:szCs w:val="20"/>
              </w:rPr>
              <w:t>Tso cai rau tub ntxhais kawm koom tes</w:t>
            </w:r>
            <w:del w:id="908" w:author="Fong RERHANG" w:date="2021-05-14T11:23:00Z">
              <w:r w:rsidRPr="00E62049" w:rsidDel="00252CD2">
                <w:rPr>
                  <w:rFonts w:ascii="Arial" w:hAnsi="Arial"/>
                  <w:sz w:val="20"/>
                  <w:szCs w:val="20"/>
                </w:rPr>
                <w:delText xml:space="preserve"> </w:delText>
              </w:r>
            </w:del>
            <w:r w:rsidRPr="00E62049">
              <w:rPr>
                <w:rFonts w:ascii="Arial" w:hAnsi="Arial"/>
                <w:sz w:val="20"/>
                <w:szCs w:val="20"/>
              </w:rPr>
              <w:t>/</w:t>
            </w:r>
            <w:del w:id="909" w:author="Fong RERHANG" w:date="2021-05-14T11:23:00Z">
              <w:r w:rsidRPr="00E62049" w:rsidDel="00252CD2">
                <w:rPr>
                  <w:rFonts w:ascii="Arial" w:hAnsi="Arial"/>
                  <w:sz w:val="20"/>
                  <w:szCs w:val="20"/>
                </w:rPr>
                <w:delText xml:space="preserve"> </w:delText>
              </w:r>
            </w:del>
            <w:r w:rsidRPr="00E62049">
              <w:rPr>
                <w:rFonts w:ascii="Arial" w:hAnsi="Arial"/>
                <w:sz w:val="20"/>
                <w:szCs w:val="20"/>
              </w:rPr>
              <w:t>kawm tau raws li cov qauv ntaub ntawv kawm</w:t>
            </w:r>
            <w:del w:id="910" w:author="Fong RERHANG" w:date="2021-05-14T11:24:00Z">
              <w:r w:rsidRPr="00E62049" w:rsidDel="00252CD2">
                <w:rPr>
                  <w:rFonts w:ascii="Arial" w:hAnsi="Arial"/>
                  <w:sz w:val="20"/>
                  <w:szCs w:val="20"/>
                </w:rPr>
                <w:delText xml:space="preserve"> </w:delText>
              </w:r>
            </w:del>
            <w:r w:rsidRPr="00E62049">
              <w:rPr>
                <w:rFonts w:ascii="Arial" w:hAnsi="Arial"/>
                <w:sz w:val="20"/>
                <w:szCs w:val="20"/>
              </w:rPr>
              <w:t>/</w:t>
            </w:r>
            <w:del w:id="911" w:author="Fong RERHANG" w:date="2021-05-14T11:24:00Z">
              <w:r w:rsidRPr="00E62049" w:rsidDel="00252CD2">
                <w:rPr>
                  <w:rFonts w:ascii="Arial" w:hAnsi="Arial"/>
                  <w:sz w:val="20"/>
                  <w:szCs w:val="20"/>
                </w:rPr>
                <w:delText xml:space="preserve"> </w:delText>
              </w:r>
            </w:del>
            <w:r w:rsidRPr="00E62049">
              <w:rPr>
                <w:rFonts w:ascii="Arial" w:hAnsi="Arial"/>
                <w:sz w:val="20"/>
                <w:szCs w:val="20"/>
              </w:rPr>
              <w:t>lub xeev tus qauv</w:t>
            </w:r>
            <w:r w:rsidRPr="00E62049">
              <w:rPr>
                <w:rFonts w:ascii="Arial" w:hAnsi="Arial"/>
                <w:b/>
                <w:bCs/>
                <w:sz w:val="20"/>
                <w:szCs w:val="20"/>
              </w:rPr>
              <w:t xml:space="preserve"> </w:t>
            </w:r>
          </w:p>
          <w:p w14:paraId="20E24877" w14:textId="59F89F5F" w:rsidR="00D56B5E" w:rsidRPr="00E62049" w:rsidRDefault="00ED74C9" w:rsidP="001E0F37">
            <w:pPr>
              <w:rPr>
                <w:rFonts w:ascii="Arial" w:hAnsi="Arial"/>
                <w:sz w:val="20"/>
                <w:szCs w:val="20"/>
              </w:rPr>
            </w:pPr>
            <w:r w:rsidRPr="00E62049">
              <w:rPr>
                <w:noProof/>
                <w:sz w:val="20"/>
                <w:szCs w:val="20"/>
              </w:rPr>
              <w:drawing>
                <wp:inline distT="0" distB="0" distL="0" distR="0" wp14:anchorId="548C5024" wp14:editId="25EB476D">
                  <wp:extent cx="149225" cy="109220"/>
                  <wp:effectExtent l="0" t="0" r="3175" b="508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00D56B5E" w:rsidRPr="00E62049">
              <w:rPr>
                <w:rFonts w:ascii="Arial" w:hAnsi="Arial"/>
                <w:sz w:val="20"/>
                <w:szCs w:val="20"/>
              </w:rPr>
              <w:t>Hais txog lwm yam kev kawm xav tau uas ua los ntawm kev xiam oob qhab</w:t>
            </w:r>
          </w:p>
          <w:p w14:paraId="2402D114" w14:textId="77777777" w:rsidR="00D56B5E" w:rsidRPr="00BB29BF" w:rsidRDefault="00D56B5E" w:rsidP="001E0F37">
            <w:pPr>
              <w:rPr>
                <w:rFonts w:ascii="Arial" w:hAnsi="Arial"/>
                <w:sz w:val="20"/>
                <w:szCs w:val="20"/>
              </w:rPr>
            </w:pPr>
            <w:r w:rsidRPr="00E62049">
              <w:rPr>
                <w:noProof/>
                <w:sz w:val="20"/>
                <w:szCs w:val="20"/>
              </w:rPr>
              <w:drawing>
                <wp:inline distT="0" distB="0" distL="0" distR="0" wp14:anchorId="7723C89C" wp14:editId="32D3EECD">
                  <wp:extent cx="149225" cy="109220"/>
                  <wp:effectExtent l="0" t="0" r="3175" b="508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Kev paub lus zoo</w:t>
            </w:r>
          </w:p>
          <w:p w14:paraId="1B1BA98F" w14:textId="77777777" w:rsidR="00D56B5E" w:rsidRPr="00BB29BF" w:rsidRDefault="00D56B5E" w:rsidP="001E0F37">
            <w:pPr>
              <w:rPr>
                <w:rFonts w:ascii="Arial" w:hAnsi="Arial"/>
                <w:sz w:val="20"/>
                <w:szCs w:val="20"/>
              </w:rPr>
            </w:pPr>
            <w:r>
              <w:rPr>
                <w:noProof/>
              </w:rPr>
              <w:drawing>
                <wp:inline distT="0" distB="0" distL="0" distR="0" wp14:anchorId="077CF822" wp14:editId="6047D2AB">
                  <wp:extent cx="149225" cy="109220"/>
                  <wp:effectExtent l="0" t="0" r="3175" b="508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 xml:space="preserve">Lub Hom Phiaj Hloov Mus:       </w:t>
            </w:r>
            <w:r>
              <w:rPr>
                <w:noProof/>
                <w:spacing w:val="-16"/>
              </w:rPr>
              <w:drawing>
                <wp:inline distT="0" distB="0" distL="0" distR="0" wp14:anchorId="3E69CB4E" wp14:editId="7BA9395D">
                  <wp:extent cx="151891" cy="113919"/>
                  <wp:effectExtent l="0" t="0" r="0" b="0"/>
                  <wp:docPr id="7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0"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 </w:t>
            </w:r>
            <w:r>
              <w:rPr>
                <w:rFonts w:ascii="Arial" w:hAnsi="Arial"/>
                <w:sz w:val="20"/>
                <w:szCs w:val="20"/>
              </w:rPr>
              <w:t xml:space="preserve">Kev </w:t>
            </w:r>
            <w:r w:rsidRPr="00BB29BF">
              <w:rPr>
                <w:rFonts w:ascii="Arial" w:hAnsi="Arial"/>
                <w:sz w:val="20"/>
                <w:szCs w:val="20"/>
              </w:rPr>
              <w:t xml:space="preserve">Kawm/ Kev </w:t>
            </w:r>
            <w:r>
              <w:rPr>
                <w:rFonts w:ascii="Arial" w:hAnsi="Arial"/>
                <w:sz w:val="20"/>
                <w:szCs w:val="20"/>
              </w:rPr>
              <w:t>Xyaum</w:t>
            </w:r>
          </w:p>
          <w:p w14:paraId="0F449CC2" w14:textId="4AE79624" w:rsidR="00D56B5E" w:rsidRPr="00BB29BF" w:rsidRDefault="00D56B5E" w:rsidP="001E0F37">
            <w:pPr>
              <w:rPr>
                <w:rFonts w:ascii="Arial" w:hAnsi="Arial"/>
                <w:sz w:val="20"/>
                <w:szCs w:val="20"/>
              </w:rPr>
            </w:pPr>
            <w:r>
              <w:rPr>
                <w:noProof/>
              </w:rPr>
              <w:drawing>
                <wp:inline distT="0" distB="0" distL="0" distR="0" wp14:anchorId="260A904F" wp14:editId="7E4EF359">
                  <wp:extent cx="149225" cy="109220"/>
                  <wp:effectExtent l="0" t="0" r="3175" b="508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225" cy="109220"/>
                          </a:xfrm>
                          <a:prstGeom prst="rect">
                            <a:avLst/>
                          </a:prstGeom>
                          <a:noFill/>
                          <a:ln>
                            <a:noFill/>
                          </a:ln>
                        </pic:spPr>
                      </pic:pic>
                    </a:graphicData>
                  </a:graphic>
                </wp:inline>
              </w:drawing>
            </w:r>
            <w:r w:rsidRPr="00BB29BF">
              <w:rPr>
                <w:rFonts w:ascii="Arial" w:hAnsi="Arial"/>
                <w:sz w:val="20"/>
                <w:szCs w:val="20"/>
              </w:rPr>
              <w:t>Kev Ua Hauj</w:t>
            </w:r>
            <w:r>
              <w:rPr>
                <w:rFonts w:ascii="Arial" w:hAnsi="Arial"/>
                <w:sz w:val="20"/>
                <w:szCs w:val="20"/>
              </w:rPr>
              <w:t xml:space="preserve"> </w:t>
            </w:r>
            <w:del w:id="912" w:author="Fong RERHANG" w:date="2021-05-14T11:24:00Z">
              <w:r w:rsidRPr="00BB29BF" w:rsidDel="00252CD2">
                <w:rPr>
                  <w:rFonts w:ascii="Arial" w:hAnsi="Arial"/>
                  <w:sz w:val="20"/>
                  <w:szCs w:val="20"/>
                </w:rPr>
                <w:delText>l</w:delText>
              </w:r>
            </w:del>
            <w:ins w:id="913" w:author="Fong RERHANG" w:date="2021-05-14T11:24:00Z">
              <w:r w:rsidR="00252CD2">
                <w:rPr>
                  <w:rFonts w:ascii="Arial" w:hAnsi="Arial"/>
                  <w:sz w:val="20"/>
                  <w:szCs w:val="20"/>
                </w:rPr>
                <w:t>L</w:t>
              </w:r>
            </w:ins>
            <w:r w:rsidRPr="00BB29BF">
              <w:rPr>
                <w:rFonts w:ascii="Arial" w:hAnsi="Arial"/>
                <w:sz w:val="20"/>
                <w:szCs w:val="20"/>
              </w:rPr>
              <w:t xml:space="preserve">wm                       </w:t>
            </w:r>
            <w:r>
              <w:rPr>
                <w:noProof/>
                <w:spacing w:val="-16"/>
              </w:rPr>
              <w:drawing>
                <wp:inline distT="0" distB="0" distL="0" distR="0" wp14:anchorId="35DA9691" wp14:editId="1DCF0E9F">
                  <wp:extent cx="151891" cy="113919"/>
                  <wp:effectExtent l="0" t="0" r="0" b="0"/>
                  <wp:docPr id="7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2.png"/>
                          <pic:cNvPicPr/>
                        </pic:nvPicPr>
                        <pic:blipFill>
                          <a:blip r:embed="rId10" cstate="print"/>
                          <a:stretch>
                            <a:fillRect/>
                          </a:stretch>
                        </pic:blipFill>
                        <pic:spPr>
                          <a:xfrm>
                            <a:off x="0" y="0"/>
                            <a:ext cx="151891" cy="113919"/>
                          </a:xfrm>
                          <a:prstGeom prst="rect">
                            <a:avLst/>
                          </a:prstGeom>
                        </pic:spPr>
                      </pic:pic>
                    </a:graphicData>
                  </a:graphic>
                </wp:inline>
              </w:drawing>
            </w:r>
            <w:r w:rsidRPr="00BB29BF">
              <w:rPr>
                <w:rFonts w:ascii="Arial" w:hAnsi="Arial"/>
                <w:sz w:val="20"/>
                <w:szCs w:val="20"/>
              </w:rPr>
              <w:t xml:space="preserve">Kev </w:t>
            </w:r>
            <w:ins w:id="914" w:author="Fong RERHANG" w:date="2021-05-14T11:24:00Z">
              <w:r w:rsidR="00252CD2">
                <w:rPr>
                  <w:rFonts w:ascii="Arial" w:hAnsi="Arial"/>
                  <w:sz w:val="20"/>
                  <w:szCs w:val="20"/>
                </w:rPr>
                <w:t>N</w:t>
              </w:r>
            </w:ins>
            <w:del w:id="915" w:author="Fong RERHANG" w:date="2021-05-14T11:24:00Z">
              <w:r w:rsidRPr="00BB29BF" w:rsidDel="00252CD2">
                <w:rPr>
                  <w:rFonts w:ascii="Arial" w:hAnsi="Arial"/>
                  <w:sz w:val="20"/>
                  <w:szCs w:val="20"/>
                </w:rPr>
                <w:delText>n</w:delText>
              </w:r>
            </w:del>
            <w:r w:rsidRPr="00BB29BF">
              <w:rPr>
                <w:rFonts w:ascii="Arial" w:hAnsi="Arial"/>
                <w:sz w:val="20"/>
                <w:szCs w:val="20"/>
              </w:rPr>
              <w:t>yob Ywj Pheej</w:t>
            </w:r>
          </w:p>
          <w:p w14:paraId="563E6EBB" w14:textId="77777777" w:rsidR="00D56B5E" w:rsidRPr="00BB29BF" w:rsidRDefault="00D56B5E" w:rsidP="001E0F37">
            <w:pPr>
              <w:rPr>
                <w:rFonts w:ascii="Arial" w:hAnsi="Arial"/>
                <w:b/>
                <w:bCs/>
                <w:sz w:val="20"/>
                <w:szCs w:val="20"/>
              </w:rPr>
            </w:pPr>
            <w:r w:rsidRPr="00BB29BF">
              <w:rPr>
                <w:rFonts w:ascii="Arial" w:hAnsi="Arial"/>
                <w:b/>
                <w:bCs/>
                <w:sz w:val="20"/>
                <w:szCs w:val="20"/>
              </w:rPr>
              <w:t>Tus (Cov) Neeg</w:t>
            </w:r>
            <w:r>
              <w:rPr>
                <w:rFonts w:ascii="Arial" w:hAnsi="Arial"/>
                <w:b/>
                <w:bCs/>
                <w:sz w:val="20"/>
                <w:szCs w:val="20"/>
              </w:rPr>
              <w:t xml:space="preserve"> Saib Xyuas</w:t>
            </w:r>
            <w:r w:rsidRPr="00BB29BF">
              <w:rPr>
                <w:rFonts w:ascii="Arial" w:hAnsi="Arial"/>
                <w:b/>
                <w:bCs/>
                <w:sz w:val="20"/>
                <w:szCs w:val="20"/>
              </w:rPr>
              <w:t>:</w:t>
            </w:r>
            <w:r w:rsidRPr="00BB29BF">
              <w:rPr>
                <w:rFonts w:ascii="Arial" w:hAnsi="Arial"/>
                <w:sz w:val="20"/>
                <w:szCs w:val="20"/>
              </w:rPr>
              <w:t xml:space="preserve"> </w:t>
            </w:r>
            <w:r>
              <w:rPr>
                <w:rFonts w:ascii="Arial" w:hAnsi="Arial"/>
                <w:sz w:val="20"/>
                <w:szCs w:val="20"/>
              </w:rPr>
              <w:t xml:space="preserve"> </w:t>
            </w:r>
          </w:p>
        </w:tc>
      </w:tr>
      <w:tr w:rsidR="00D56B5E" w:rsidRPr="00BB29BF" w14:paraId="24A45609" w14:textId="77777777" w:rsidTr="001E0F37">
        <w:trPr>
          <w:trHeight w:val="2829"/>
        </w:trPr>
        <w:tc>
          <w:tcPr>
            <w:tcW w:w="3673" w:type="dxa"/>
          </w:tcPr>
          <w:p w14:paraId="6A356027" w14:textId="2A6D98EC" w:rsidR="00D56B5E" w:rsidRPr="00BB29BF" w:rsidRDefault="00D56B5E" w:rsidP="00627ED1">
            <w:pPr>
              <w:jc w:val="both"/>
              <w:rPr>
                <w:rFonts w:ascii="Arial" w:hAnsi="Arial"/>
                <w:sz w:val="20"/>
                <w:szCs w:val="20"/>
              </w:rPr>
            </w:pPr>
            <w:r w:rsidRPr="00BB29BF">
              <w:rPr>
                <w:rFonts w:ascii="Arial" w:hAnsi="Arial"/>
                <w:b/>
                <w:bCs/>
                <w:sz w:val="20"/>
                <w:szCs w:val="20"/>
              </w:rPr>
              <w:t>Lub hauv paus:</w:t>
            </w:r>
            <w:r w:rsidRPr="00BB29BF">
              <w:rPr>
                <w:rFonts w:ascii="Arial" w:hAnsi="Arial"/>
                <w:sz w:val="20"/>
                <w:szCs w:val="20"/>
              </w:rPr>
              <w:t xml:space="preserve"> </w:t>
            </w:r>
            <w:r w:rsidR="00627ED1" w:rsidRPr="00627ED1">
              <w:rPr>
                <w:rFonts w:ascii="Arial" w:hAnsi="Arial"/>
                <w:sz w:val="20"/>
                <w:szCs w:val="20"/>
              </w:rPr>
              <w:t xml:space="preserve">Nalee teb cov lus nug kev nkag siab </w:t>
            </w:r>
            <w:r w:rsidR="00591564">
              <w:rPr>
                <w:rFonts w:ascii="Arial" w:hAnsi="Arial"/>
                <w:sz w:val="20"/>
                <w:szCs w:val="20"/>
              </w:rPr>
              <w:t xml:space="preserve">raws li </w:t>
            </w:r>
            <w:r w:rsidR="00627ED1" w:rsidRPr="00627ED1">
              <w:rPr>
                <w:rFonts w:ascii="Arial" w:hAnsi="Arial"/>
                <w:sz w:val="20"/>
                <w:szCs w:val="20"/>
              </w:rPr>
              <w:t>nyeem feem ntau nrog 1 txog 4 lo lus thiab muaj teeb meem los teb cov lus nug nrog cov cim kev xav thiab</w:t>
            </w:r>
            <w:r w:rsidR="00591564">
              <w:rPr>
                <w:rFonts w:ascii="Arial" w:hAnsi="Arial"/>
                <w:sz w:val="20"/>
                <w:szCs w:val="20"/>
              </w:rPr>
              <w:t xml:space="preserve"> cov ntsiab lus</w:t>
            </w:r>
            <w:r w:rsidR="00627ED1" w:rsidRPr="00627ED1">
              <w:rPr>
                <w:rFonts w:ascii="Arial" w:hAnsi="Arial"/>
                <w:sz w:val="20"/>
                <w:szCs w:val="20"/>
              </w:rPr>
              <w:t xml:space="preserve"> "thaum" thiab "yuav ua li cas"</w:t>
            </w:r>
            <w:r w:rsidR="00591564">
              <w:rPr>
                <w:rFonts w:ascii="Arial" w:hAnsi="Arial"/>
                <w:sz w:val="20"/>
                <w:szCs w:val="20"/>
              </w:rPr>
              <w:t>.</w:t>
            </w:r>
          </w:p>
        </w:tc>
        <w:tc>
          <w:tcPr>
            <w:tcW w:w="6783" w:type="dxa"/>
            <w:vMerge/>
          </w:tcPr>
          <w:p w14:paraId="1CB69CA6" w14:textId="77777777" w:rsidR="00D56B5E" w:rsidRPr="00BB29BF" w:rsidRDefault="00D56B5E" w:rsidP="001E0F37">
            <w:pPr>
              <w:rPr>
                <w:rFonts w:ascii="Arial" w:hAnsi="Arial"/>
                <w:sz w:val="20"/>
                <w:szCs w:val="20"/>
              </w:rPr>
            </w:pPr>
          </w:p>
        </w:tc>
      </w:tr>
    </w:tbl>
    <w:p w14:paraId="4F8566EB" w14:textId="462F71C0" w:rsidR="00D56B5E" w:rsidRPr="00BB29BF" w:rsidRDefault="00D56B5E" w:rsidP="00D56B5E">
      <w:pPr>
        <w:rPr>
          <w:rFonts w:ascii="Arial" w:hAnsi="Arial"/>
          <w:sz w:val="20"/>
          <w:szCs w:val="20"/>
        </w:rPr>
      </w:pPr>
      <w:r w:rsidRPr="00BB29BF">
        <w:rPr>
          <w:rFonts w:ascii="Arial" w:hAnsi="Arial"/>
          <w:b/>
          <w:bCs/>
          <w:sz w:val="20"/>
          <w:szCs w:val="20"/>
        </w:rPr>
        <w:t>Tej Phiaj Xwm Luv Luv</w:t>
      </w:r>
      <w:r w:rsidRPr="00BB29BF">
        <w:rPr>
          <w:rFonts w:ascii="Arial" w:hAnsi="Arial"/>
          <w:sz w:val="20"/>
          <w:szCs w:val="20"/>
        </w:rPr>
        <w:t>:</w:t>
      </w:r>
      <w:r>
        <w:rPr>
          <w:rFonts w:ascii="Arial" w:hAnsi="Arial"/>
          <w:sz w:val="20"/>
          <w:szCs w:val="20"/>
        </w:rPr>
        <w:t>Txog lub Rau hlis xyoo 2021</w:t>
      </w:r>
      <w:r w:rsidRPr="003F7065">
        <w:rPr>
          <w:rFonts w:ascii="Arial" w:hAnsi="Arial"/>
          <w:sz w:val="20"/>
          <w:szCs w:val="20"/>
        </w:rPr>
        <w:t xml:space="preserve">, </w:t>
      </w:r>
      <w:r w:rsidR="007745D3" w:rsidRPr="00DE3D78">
        <w:rPr>
          <w:rFonts w:ascii="Arial" w:hAnsi="Arial"/>
          <w:sz w:val="20"/>
          <w:szCs w:val="20"/>
        </w:rPr>
        <w:t xml:space="preserve">Nalee yuav teb cov lus nug kev nkag siab suav nrog </w:t>
      </w:r>
      <w:r w:rsidR="007745D3">
        <w:rPr>
          <w:rFonts w:ascii="Arial" w:hAnsi="Arial"/>
          <w:sz w:val="20"/>
          <w:szCs w:val="20"/>
        </w:rPr>
        <w:t xml:space="preserve">cov lus nug </w:t>
      </w:r>
      <w:r w:rsidR="007745D3" w:rsidRPr="00DE3D78">
        <w:rPr>
          <w:rFonts w:ascii="Arial" w:hAnsi="Arial"/>
          <w:sz w:val="20"/>
          <w:szCs w:val="20"/>
        </w:rPr>
        <w:t>"thaum" thiab "yuav ua li cas" cov lus nug nrog cov lus sau meej cov lus nug tiav</w:t>
      </w:r>
      <w:r w:rsidR="007745D3">
        <w:rPr>
          <w:rFonts w:ascii="Arial" w:hAnsi="Arial"/>
          <w:sz w:val="20"/>
          <w:szCs w:val="20"/>
        </w:rPr>
        <w:t xml:space="preserve"> li </w:t>
      </w:r>
      <w:r w:rsidR="00A34509">
        <w:rPr>
          <w:rFonts w:ascii="Arial" w:hAnsi="Arial"/>
          <w:sz w:val="20"/>
          <w:szCs w:val="20"/>
        </w:rPr>
        <w:t>6</w:t>
      </w:r>
      <w:r w:rsidR="007745D3" w:rsidRPr="00DE3D78">
        <w:rPr>
          <w:rFonts w:ascii="Arial" w:hAnsi="Arial"/>
          <w:sz w:val="20"/>
          <w:szCs w:val="20"/>
        </w:rPr>
        <w:t>0</w:t>
      </w:r>
      <w:r w:rsidR="007745D3">
        <w:rPr>
          <w:rFonts w:ascii="Arial" w:hAnsi="Arial"/>
          <w:sz w:val="20"/>
          <w:szCs w:val="20"/>
        </w:rPr>
        <w:t xml:space="preserve"> feem puas</w:t>
      </w:r>
      <w:r w:rsidR="007745D3" w:rsidRPr="00DE3D78">
        <w:rPr>
          <w:rFonts w:ascii="Arial" w:hAnsi="Arial"/>
          <w:sz w:val="20"/>
          <w:szCs w:val="20"/>
        </w:rPr>
        <w:t xml:space="preserve"> qhov tseeb raws li ntsuas los ntawm LSHS cov ntaub ntawv.</w:t>
      </w:r>
    </w:p>
    <w:p w14:paraId="4BCA226E" w14:textId="4E1ECCC9" w:rsidR="00D56B5E" w:rsidRPr="00BB29BF" w:rsidRDefault="00D56B5E" w:rsidP="00D56B5E">
      <w:pPr>
        <w:rPr>
          <w:rFonts w:ascii="Arial" w:hAnsi="Arial"/>
          <w:sz w:val="20"/>
          <w:szCs w:val="20"/>
        </w:rPr>
      </w:pPr>
      <w:r w:rsidRPr="00BB29BF">
        <w:rPr>
          <w:rFonts w:ascii="Arial" w:hAnsi="Arial"/>
          <w:b/>
          <w:bCs/>
          <w:sz w:val="20"/>
          <w:szCs w:val="20"/>
        </w:rPr>
        <w:t>Tej Phiaj Xwm Luv Luv:</w:t>
      </w:r>
      <w:r w:rsidRPr="00BB29BF">
        <w:rPr>
          <w:rFonts w:ascii="Arial" w:hAnsi="Arial"/>
          <w:sz w:val="20"/>
          <w:szCs w:val="20"/>
        </w:rPr>
        <w:t xml:space="preserve"> </w:t>
      </w:r>
      <w:r>
        <w:rPr>
          <w:rFonts w:ascii="Arial" w:hAnsi="Arial"/>
          <w:sz w:val="20"/>
          <w:szCs w:val="20"/>
        </w:rPr>
        <w:t>Txog lub kaum ib hlis xyoo 2021</w:t>
      </w:r>
      <w:r w:rsidRPr="003F7065">
        <w:rPr>
          <w:rFonts w:ascii="Arial" w:hAnsi="Arial"/>
          <w:sz w:val="20"/>
          <w:szCs w:val="20"/>
        </w:rPr>
        <w:t xml:space="preserve">, </w:t>
      </w:r>
      <w:r w:rsidR="00A34509" w:rsidRPr="00DE3D78">
        <w:rPr>
          <w:rFonts w:ascii="Arial" w:hAnsi="Arial"/>
          <w:sz w:val="20"/>
          <w:szCs w:val="20"/>
        </w:rPr>
        <w:t xml:space="preserve">Nalee yuav teb cov lus nug kev nkag siab suav nrog </w:t>
      </w:r>
      <w:r w:rsidR="00A34509">
        <w:rPr>
          <w:rFonts w:ascii="Arial" w:hAnsi="Arial"/>
          <w:sz w:val="20"/>
          <w:szCs w:val="20"/>
        </w:rPr>
        <w:t xml:space="preserve">cov lus nug </w:t>
      </w:r>
      <w:r w:rsidR="00A34509" w:rsidRPr="00DE3D78">
        <w:rPr>
          <w:rFonts w:ascii="Arial" w:hAnsi="Arial"/>
          <w:sz w:val="20"/>
          <w:szCs w:val="20"/>
        </w:rPr>
        <w:t>"thaum" thiab "yuav ua li cas" cov lus nug nrog cov lus sau meej cov lus nug tiav</w:t>
      </w:r>
      <w:r w:rsidR="00A34509">
        <w:rPr>
          <w:rFonts w:ascii="Arial" w:hAnsi="Arial"/>
          <w:sz w:val="20"/>
          <w:szCs w:val="20"/>
        </w:rPr>
        <w:t xml:space="preserve"> li 7</w:t>
      </w:r>
      <w:r w:rsidR="00A34509" w:rsidRPr="00DE3D78">
        <w:rPr>
          <w:rFonts w:ascii="Arial" w:hAnsi="Arial"/>
          <w:sz w:val="20"/>
          <w:szCs w:val="20"/>
        </w:rPr>
        <w:t>0</w:t>
      </w:r>
      <w:r w:rsidR="00A34509">
        <w:rPr>
          <w:rFonts w:ascii="Arial" w:hAnsi="Arial"/>
          <w:sz w:val="20"/>
          <w:szCs w:val="20"/>
        </w:rPr>
        <w:t xml:space="preserve"> feem puas</w:t>
      </w:r>
      <w:r w:rsidR="00A34509" w:rsidRPr="00DE3D78">
        <w:rPr>
          <w:rFonts w:ascii="Arial" w:hAnsi="Arial"/>
          <w:sz w:val="20"/>
          <w:szCs w:val="20"/>
        </w:rPr>
        <w:t xml:space="preserve"> qhov tseeb raws li ntsuas los ntawm LSHS cov ntaub ntawv.</w:t>
      </w:r>
    </w:p>
    <w:p w14:paraId="2497C6BB" w14:textId="77777777" w:rsidR="00D56B5E" w:rsidRPr="0080019C" w:rsidRDefault="00D56B5E" w:rsidP="00D56B5E">
      <w:pPr>
        <w:rPr>
          <w:rFonts w:ascii="Arial" w:hAnsi="Arial"/>
          <w:sz w:val="20"/>
          <w:szCs w:val="20"/>
        </w:rPr>
      </w:pPr>
      <w:r w:rsidRPr="00BB29BF">
        <w:rPr>
          <w:rFonts w:ascii="Arial" w:hAnsi="Arial"/>
          <w:b/>
          <w:bCs/>
          <w:sz w:val="20"/>
          <w:szCs w:val="20"/>
        </w:rPr>
        <w:t>Tej Phiaj Xwm Luv Luv:</w:t>
      </w:r>
      <w:r>
        <w:rPr>
          <w:rFonts w:ascii="Arial" w:hAnsi="Arial"/>
          <w:b/>
          <w:bCs/>
          <w:sz w:val="20"/>
          <w:szCs w:val="20"/>
        </w:rPr>
        <w:t xml:space="preserve"> </w:t>
      </w:r>
    </w:p>
    <w:p w14:paraId="6DAFB591" w14:textId="77777777" w:rsidR="00D56B5E" w:rsidRPr="00BB29BF" w:rsidRDefault="00D56B5E" w:rsidP="00D56B5E">
      <w:pPr>
        <w:rPr>
          <w:rFonts w:ascii="Arial" w:hAnsi="Arial"/>
          <w:b/>
          <w:bCs/>
          <w:sz w:val="20"/>
          <w:szCs w:val="20"/>
        </w:rPr>
      </w:pPr>
    </w:p>
    <w:p w14:paraId="08D58061" w14:textId="77777777" w:rsidR="00D56B5E" w:rsidRPr="00BB29BF" w:rsidRDefault="00D56B5E" w:rsidP="00D56B5E">
      <w:pPr>
        <w:rPr>
          <w:rFonts w:ascii="Arial" w:hAnsi="Arial"/>
          <w:b/>
          <w:bCs/>
          <w:sz w:val="20"/>
          <w:szCs w:val="20"/>
        </w:rPr>
      </w:pPr>
      <w:r w:rsidRPr="00BB29BF">
        <w:rPr>
          <w:rFonts w:ascii="Arial" w:hAnsi="Arial"/>
          <w:b/>
          <w:bCs/>
          <w:sz w:val="20"/>
          <w:szCs w:val="20"/>
        </w:rPr>
        <w:t xml:space="preserve">Daim Ntawv Qhia Txog </w:t>
      </w:r>
      <w:r>
        <w:rPr>
          <w:rFonts w:ascii="Arial" w:hAnsi="Arial"/>
          <w:b/>
          <w:bCs/>
          <w:sz w:val="20"/>
          <w:szCs w:val="20"/>
        </w:rPr>
        <w:t>Kev Nce Qib</w:t>
      </w:r>
      <w:r w:rsidRPr="00BB29BF">
        <w:rPr>
          <w:rFonts w:ascii="Arial" w:hAnsi="Arial"/>
          <w:b/>
          <w:bCs/>
          <w:sz w:val="20"/>
          <w:szCs w:val="20"/>
        </w:rPr>
        <w:t>1:</w:t>
      </w:r>
      <w:r>
        <w:rPr>
          <w:rFonts w:ascii="Arial" w:hAnsi="Arial"/>
          <w:b/>
          <w:bCs/>
          <w:sz w:val="20"/>
          <w:szCs w:val="20"/>
        </w:rPr>
        <w:t xml:space="preserve"> </w:t>
      </w:r>
      <w:r>
        <w:rPr>
          <w:rFonts w:ascii="Arial" w:hAnsi="Arial"/>
          <w:sz w:val="20"/>
          <w:szCs w:val="20"/>
        </w:rPr>
        <w:t xml:space="preserve">           </w:t>
      </w:r>
      <w:r>
        <w:rPr>
          <w:rFonts w:ascii="Arial" w:hAnsi="Arial"/>
          <w:b/>
          <w:bCs/>
          <w:sz w:val="20"/>
          <w:szCs w:val="20"/>
        </w:rPr>
        <w:t xml:space="preserve">                                                                                                               </w:t>
      </w:r>
      <w:r w:rsidRPr="00BB29BF">
        <w:rPr>
          <w:rFonts w:ascii="Arial" w:hAnsi="Arial"/>
          <w:b/>
          <w:bCs/>
          <w:sz w:val="20"/>
          <w:szCs w:val="20"/>
        </w:rPr>
        <w:t>Cov Ntsiab lus ntawm kev</w:t>
      </w:r>
      <w:r>
        <w:rPr>
          <w:rFonts w:ascii="Arial" w:hAnsi="Arial"/>
          <w:b/>
          <w:bCs/>
          <w:sz w:val="20"/>
          <w:szCs w:val="20"/>
        </w:rPr>
        <w:t xml:space="preserve"> Nce Qib</w:t>
      </w:r>
      <w:r w:rsidRPr="00BB29BF">
        <w:rPr>
          <w:rFonts w:ascii="Arial" w:hAnsi="Arial"/>
          <w:b/>
          <w:bCs/>
          <w:sz w:val="20"/>
          <w:szCs w:val="20"/>
        </w:rPr>
        <w:t>:</w:t>
      </w:r>
      <w:r>
        <w:rPr>
          <w:rFonts w:ascii="Arial" w:hAnsi="Arial"/>
          <w:b/>
          <w:bCs/>
          <w:sz w:val="20"/>
          <w:szCs w:val="20"/>
        </w:rPr>
        <w:t xml:space="preserve"> </w:t>
      </w:r>
      <w:r>
        <w:rPr>
          <w:rFonts w:ascii="Arial" w:hAnsi="Arial"/>
          <w:sz w:val="20"/>
          <w:szCs w:val="20"/>
        </w:rPr>
        <w:t xml:space="preserve">                                                                                                                               </w:t>
      </w:r>
      <w:r w:rsidRPr="00BB29BF">
        <w:rPr>
          <w:rFonts w:ascii="Arial" w:hAnsi="Arial"/>
          <w:b/>
          <w:bCs/>
          <w:sz w:val="20"/>
          <w:szCs w:val="20"/>
        </w:rPr>
        <w:t>Tawm tswv yim:</w:t>
      </w:r>
    </w:p>
    <w:p w14:paraId="01AAB0BB" w14:textId="77777777" w:rsidR="00D56B5E" w:rsidRPr="00BB29BF" w:rsidRDefault="00D56B5E" w:rsidP="00D56B5E">
      <w:pPr>
        <w:rPr>
          <w:rFonts w:ascii="Arial" w:hAnsi="Arial"/>
          <w:b/>
          <w:bCs/>
          <w:sz w:val="20"/>
          <w:szCs w:val="20"/>
        </w:rPr>
      </w:pPr>
      <w:r w:rsidRPr="00BB29BF">
        <w:rPr>
          <w:rFonts w:ascii="Arial" w:hAnsi="Arial"/>
          <w:b/>
          <w:bCs/>
          <w:sz w:val="20"/>
          <w:szCs w:val="20"/>
        </w:rPr>
        <w:t xml:space="preserve">Daim Ntawv Qhia Txog </w:t>
      </w:r>
      <w:r>
        <w:rPr>
          <w:rFonts w:ascii="Arial" w:hAnsi="Arial"/>
          <w:b/>
          <w:bCs/>
          <w:sz w:val="20"/>
          <w:szCs w:val="20"/>
        </w:rPr>
        <w:t>Kev Nce Qib</w:t>
      </w:r>
      <w:r w:rsidRPr="00BB29BF">
        <w:rPr>
          <w:rFonts w:ascii="Arial" w:hAnsi="Arial"/>
          <w:b/>
          <w:bCs/>
          <w:sz w:val="20"/>
          <w:szCs w:val="20"/>
        </w:rPr>
        <w:t>2:</w:t>
      </w:r>
      <w:r>
        <w:rPr>
          <w:rFonts w:ascii="Arial" w:hAnsi="Arial"/>
          <w:b/>
          <w:bCs/>
          <w:sz w:val="20"/>
          <w:szCs w:val="20"/>
        </w:rPr>
        <w:t xml:space="preserve"> </w:t>
      </w:r>
      <w:r>
        <w:rPr>
          <w:rFonts w:ascii="Arial" w:hAnsi="Arial"/>
          <w:sz w:val="20"/>
          <w:szCs w:val="20"/>
        </w:rPr>
        <w:t xml:space="preserve"> </w:t>
      </w:r>
      <w:r>
        <w:rPr>
          <w:rFonts w:ascii="Arial" w:hAnsi="Arial"/>
          <w:b/>
          <w:bCs/>
          <w:sz w:val="20"/>
          <w:szCs w:val="20"/>
        </w:rPr>
        <w:t xml:space="preserve">                                                                                                                    </w:t>
      </w:r>
      <w:r w:rsidRPr="00BB29BF">
        <w:rPr>
          <w:rFonts w:ascii="Arial" w:hAnsi="Arial"/>
          <w:b/>
          <w:bCs/>
          <w:sz w:val="20"/>
          <w:szCs w:val="20"/>
        </w:rPr>
        <w:t>Cov Ntsiab lus ntawm kev</w:t>
      </w:r>
      <w:r w:rsidRPr="00562489">
        <w:rPr>
          <w:rFonts w:ascii="Arial" w:hAnsi="Arial"/>
          <w:b/>
          <w:bCs/>
          <w:sz w:val="20"/>
          <w:szCs w:val="20"/>
        </w:rPr>
        <w:t xml:space="preserve"> </w:t>
      </w:r>
      <w:r>
        <w:rPr>
          <w:rFonts w:ascii="Arial" w:hAnsi="Arial"/>
          <w:b/>
          <w:bCs/>
          <w:sz w:val="20"/>
          <w:szCs w:val="20"/>
        </w:rPr>
        <w:t>Nce Qib</w:t>
      </w:r>
      <w:r w:rsidRPr="00BB29BF">
        <w:rPr>
          <w:rFonts w:ascii="Arial" w:hAnsi="Arial"/>
          <w:b/>
          <w:bCs/>
          <w:sz w:val="20"/>
          <w:szCs w:val="20"/>
        </w:rPr>
        <w:t>:</w:t>
      </w:r>
      <w:r>
        <w:rPr>
          <w:rFonts w:ascii="Arial" w:hAnsi="Arial"/>
          <w:b/>
          <w:bCs/>
          <w:sz w:val="20"/>
          <w:szCs w:val="20"/>
        </w:rPr>
        <w:t xml:space="preserve">                                                                                                                                </w:t>
      </w:r>
      <w:r w:rsidRPr="00BB29BF">
        <w:rPr>
          <w:rFonts w:ascii="Arial" w:hAnsi="Arial"/>
          <w:b/>
          <w:bCs/>
          <w:sz w:val="20"/>
          <w:szCs w:val="20"/>
        </w:rPr>
        <w:t>Tawm tswv yim:</w:t>
      </w:r>
    </w:p>
    <w:p w14:paraId="0C4A9ED9" w14:textId="77777777" w:rsidR="00D56B5E" w:rsidRPr="00BB29BF" w:rsidRDefault="00D56B5E" w:rsidP="00D56B5E">
      <w:pPr>
        <w:rPr>
          <w:rFonts w:ascii="Arial" w:hAnsi="Arial"/>
          <w:b/>
          <w:bCs/>
          <w:sz w:val="20"/>
          <w:szCs w:val="20"/>
        </w:rPr>
      </w:pPr>
      <w:r w:rsidRPr="00BB29BF">
        <w:rPr>
          <w:rFonts w:ascii="Arial" w:hAnsi="Arial"/>
          <w:b/>
          <w:bCs/>
          <w:sz w:val="20"/>
          <w:szCs w:val="20"/>
        </w:rPr>
        <w:t xml:space="preserve"> Daim Ntawv Qhia Txog </w:t>
      </w:r>
      <w:r>
        <w:rPr>
          <w:rFonts w:ascii="Arial" w:hAnsi="Arial"/>
          <w:b/>
          <w:bCs/>
          <w:sz w:val="20"/>
          <w:szCs w:val="20"/>
        </w:rPr>
        <w:t>Kev Nce Qib</w:t>
      </w:r>
      <w:r w:rsidRPr="00BB29BF">
        <w:rPr>
          <w:rFonts w:ascii="Arial" w:hAnsi="Arial"/>
          <w:b/>
          <w:bCs/>
          <w:sz w:val="20"/>
          <w:szCs w:val="20"/>
        </w:rPr>
        <w:t>3:</w:t>
      </w:r>
      <w:r>
        <w:rPr>
          <w:rFonts w:ascii="Arial" w:hAnsi="Arial"/>
          <w:b/>
          <w:bCs/>
          <w:sz w:val="20"/>
          <w:szCs w:val="20"/>
        </w:rPr>
        <w:t xml:space="preserve">                                                                                                                                </w:t>
      </w:r>
      <w:r w:rsidRPr="00BB29BF">
        <w:rPr>
          <w:rFonts w:ascii="Arial" w:hAnsi="Arial"/>
          <w:b/>
          <w:bCs/>
          <w:sz w:val="20"/>
          <w:szCs w:val="20"/>
        </w:rPr>
        <w:t>Cov Ntsiab lus ntawm kev</w:t>
      </w:r>
      <w:r>
        <w:rPr>
          <w:rFonts w:ascii="Arial" w:hAnsi="Arial"/>
          <w:b/>
          <w:bCs/>
          <w:sz w:val="20"/>
          <w:szCs w:val="20"/>
        </w:rPr>
        <w:t xml:space="preserve"> Nce Qib</w:t>
      </w:r>
      <w:r w:rsidRPr="00BB29BF">
        <w:rPr>
          <w:rFonts w:ascii="Arial" w:hAnsi="Arial"/>
          <w:b/>
          <w:bCs/>
          <w:sz w:val="20"/>
          <w:szCs w:val="20"/>
        </w:rPr>
        <w:t>:</w:t>
      </w:r>
      <w:r>
        <w:rPr>
          <w:rFonts w:ascii="Arial" w:hAnsi="Arial"/>
          <w:b/>
          <w:bCs/>
          <w:sz w:val="20"/>
          <w:szCs w:val="20"/>
        </w:rPr>
        <w:t xml:space="preserve">                                                                                                                                   </w:t>
      </w:r>
      <w:r w:rsidRPr="00BB29BF">
        <w:rPr>
          <w:rFonts w:ascii="Arial" w:hAnsi="Arial"/>
          <w:b/>
          <w:bCs/>
          <w:sz w:val="20"/>
          <w:szCs w:val="20"/>
        </w:rPr>
        <w:t>Tawm tswv yim:</w:t>
      </w:r>
    </w:p>
    <w:p w14:paraId="25BCA50E" w14:textId="1487E468" w:rsidR="00D56B5E" w:rsidRPr="00F02924" w:rsidRDefault="00D56B5E" w:rsidP="00D56B5E">
      <w:pPr>
        <w:rPr>
          <w:rFonts w:ascii="Arial" w:eastAsia="Arial" w:hAnsi="Arial"/>
          <w:b/>
          <w:bCs/>
          <w:sz w:val="20"/>
          <w:szCs w:val="20"/>
        </w:rPr>
      </w:pPr>
      <w:r w:rsidRPr="00BB29BF">
        <w:rPr>
          <w:rFonts w:ascii="Arial" w:eastAsia="Arial" w:hAnsi="Arial"/>
          <w:b/>
          <w:bCs/>
          <w:sz w:val="20"/>
          <w:szCs w:val="20"/>
        </w:rPr>
        <w:t xml:space="preserve">Hnub </w:t>
      </w:r>
      <w:r>
        <w:rPr>
          <w:rFonts w:ascii="Arial" w:eastAsia="Arial" w:hAnsi="Arial"/>
          <w:b/>
          <w:bCs/>
          <w:sz w:val="20"/>
          <w:szCs w:val="20"/>
        </w:rPr>
        <w:t xml:space="preserve">Tshuaj Xyuas </w:t>
      </w:r>
      <w:r w:rsidRPr="00BB29BF">
        <w:rPr>
          <w:rFonts w:ascii="Arial" w:eastAsia="Arial" w:hAnsi="Arial"/>
          <w:b/>
          <w:bCs/>
          <w:sz w:val="20"/>
          <w:szCs w:val="20"/>
        </w:rPr>
        <w:t>Ib Xyoo Puag Ncig:</w:t>
      </w:r>
      <w:r>
        <w:rPr>
          <w:rFonts w:ascii="Arial" w:eastAsia="Arial" w:hAnsi="Arial"/>
          <w:b/>
          <w:bCs/>
          <w:sz w:val="20"/>
          <w:szCs w:val="20"/>
        </w:rPr>
        <w:t xml:space="preserve"> </w:t>
      </w:r>
      <w:r w:rsidR="00383162">
        <w:rPr>
          <w:rFonts w:ascii="Arial" w:eastAsia="Arial" w:hAnsi="Arial"/>
          <w:b/>
          <w:bCs/>
          <w:sz w:val="20"/>
          <w:szCs w:val="20"/>
        </w:rPr>
        <w:t xml:space="preserve">            </w:t>
      </w:r>
      <w:r>
        <w:rPr>
          <w:rFonts w:ascii="Arial" w:eastAsia="Arial" w:hAnsi="Arial"/>
          <w:b/>
          <w:bCs/>
          <w:sz w:val="20"/>
          <w:szCs w:val="20"/>
        </w:rPr>
        <w:t xml:space="preserve">                                                                                                        </w:t>
      </w:r>
      <w:r w:rsidRPr="00BB29BF">
        <w:rPr>
          <w:rFonts w:ascii="Arial" w:eastAsia="Arial" w:hAnsi="Arial"/>
          <w:b/>
          <w:bCs/>
          <w:sz w:val="20"/>
          <w:szCs w:val="20"/>
        </w:rPr>
        <w:t>Lub hom phiaj tau</w:t>
      </w:r>
      <w:r>
        <w:rPr>
          <w:rFonts w:ascii="Arial" w:eastAsia="Arial" w:hAnsi="Arial"/>
          <w:b/>
          <w:bCs/>
          <w:sz w:val="20"/>
          <w:szCs w:val="20"/>
        </w:rPr>
        <w:t xml:space="preserve"> uas</w:t>
      </w:r>
      <w:r w:rsidRPr="00BB29BF">
        <w:rPr>
          <w:rFonts w:ascii="Arial" w:eastAsia="Arial" w:hAnsi="Arial"/>
          <w:b/>
          <w:bCs/>
          <w:sz w:val="20"/>
          <w:szCs w:val="20"/>
        </w:rPr>
        <w:t xml:space="preserve"> ntsib </w:t>
      </w:r>
      <w:r w:rsidRPr="00BB29BF">
        <w:rPr>
          <w:rFonts w:ascii="Arial" w:eastAsia="Arial" w:hAnsi="Arial"/>
          <w:b/>
          <w:bCs/>
          <w:sz w:val="20"/>
          <w:szCs w:val="20"/>
        </w:rPr>
        <w:sym w:font="Wingdings 2" w:char="F0A3"/>
      </w:r>
      <w:r>
        <w:rPr>
          <w:rFonts w:ascii="Arial" w:eastAsia="Arial" w:hAnsi="Arial"/>
          <w:b/>
          <w:bCs/>
          <w:sz w:val="20"/>
          <w:szCs w:val="20"/>
        </w:rPr>
        <w:t xml:space="preserve"> </w:t>
      </w:r>
      <w:r w:rsidRPr="00C82E12">
        <w:rPr>
          <w:rFonts w:ascii="Arial" w:eastAsia="Arial" w:hAnsi="Arial"/>
          <w:b/>
          <w:bCs/>
          <w:sz w:val="20"/>
          <w:szCs w:val="20"/>
        </w:rPr>
        <w:t xml:space="preserve">Yog   </w:t>
      </w:r>
      <w:r>
        <w:rPr>
          <w:rFonts w:ascii="Arial" w:eastAsia="Arial" w:hAnsi="Arial"/>
          <w:b/>
          <w:bCs/>
          <w:sz w:val="20"/>
          <w:szCs w:val="20"/>
        </w:rPr>
        <w:sym w:font="Wingdings 2" w:char="F0A3"/>
      </w:r>
      <w:r w:rsidRPr="00C82E12">
        <w:rPr>
          <w:rFonts w:ascii="Arial" w:eastAsia="Arial" w:hAnsi="Arial"/>
          <w:b/>
          <w:bCs/>
          <w:sz w:val="20"/>
          <w:szCs w:val="20"/>
        </w:rPr>
        <w:t>Tsis Yog</w:t>
      </w:r>
      <w:r w:rsidRPr="00BB29BF">
        <w:rPr>
          <w:rFonts w:ascii="Arial" w:eastAsia="Arial" w:hAnsi="Arial"/>
          <w:b/>
          <w:bCs/>
          <w:sz w:val="20"/>
          <w:szCs w:val="20"/>
        </w:rPr>
        <w:t xml:space="preserve">       </w:t>
      </w:r>
      <w:r>
        <w:rPr>
          <w:rFonts w:ascii="Arial" w:eastAsia="Arial" w:hAnsi="Arial"/>
          <w:b/>
          <w:bCs/>
          <w:sz w:val="20"/>
          <w:szCs w:val="20"/>
        </w:rPr>
        <w:t xml:space="preserve">                                                                                                              </w:t>
      </w:r>
      <w:r>
        <w:rPr>
          <w:rFonts w:ascii="Arial" w:hAnsi="Arial"/>
          <w:b/>
          <w:bCs/>
          <w:sz w:val="20"/>
          <w:szCs w:val="20"/>
        </w:rPr>
        <w:t xml:space="preserve">Cov Kev </w:t>
      </w:r>
      <w:r w:rsidRPr="00BB29BF">
        <w:rPr>
          <w:rFonts w:ascii="Arial" w:hAnsi="Arial"/>
          <w:b/>
          <w:bCs/>
          <w:sz w:val="20"/>
          <w:szCs w:val="20"/>
        </w:rPr>
        <w:t>Tawm tswv yim:</w:t>
      </w:r>
      <w:r w:rsidRPr="00D43BAC">
        <w:t xml:space="preserve"> </w:t>
      </w:r>
    </w:p>
    <w:p w14:paraId="4D166ABC" w14:textId="4D3C150B" w:rsidR="00D56B5E" w:rsidRDefault="00D56B5E" w:rsidP="005A3BE9">
      <w:pPr>
        <w:tabs>
          <w:tab w:val="left" w:pos="2325"/>
        </w:tabs>
        <w:jc w:val="both"/>
        <w:rPr>
          <w:rFonts w:ascii="Arial" w:eastAsia="Arial" w:hAnsi="Arial" w:cs="Arial"/>
          <w:sz w:val="20"/>
          <w:szCs w:val="20"/>
        </w:rPr>
      </w:pPr>
    </w:p>
    <w:p w14:paraId="15002542" w14:textId="41A21BC9" w:rsidR="0049440A" w:rsidRDefault="0049440A" w:rsidP="005A3BE9">
      <w:pPr>
        <w:tabs>
          <w:tab w:val="left" w:pos="2325"/>
        </w:tabs>
        <w:jc w:val="both"/>
        <w:rPr>
          <w:rFonts w:ascii="Arial" w:eastAsia="Arial" w:hAnsi="Arial" w:cs="Arial"/>
          <w:sz w:val="20"/>
          <w:szCs w:val="20"/>
        </w:rPr>
      </w:pPr>
    </w:p>
    <w:p w14:paraId="0310BA73" w14:textId="33CD8BBE" w:rsidR="0049440A" w:rsidRDefault="0049440A" w:rsidP="005A3BE9">
      <w:pPr>
        <w:tabs>
          <w:tab w:val="left" w:pos="2325"/>
        </w:tabs>
        <w:jc w:val="both"/>
        <w:rPr>
          <w:rFonts w:ascii="Arial" w:eastAsia="Arial" w:hAnsi="Arial" w:cs="Arial"/>
          <w:sz w:val="20"/>
          <w:szCs w:val="20"/>
        </w:rPr>
      </w:pPr>
    </w:p>
    <w:p w14:paraId="6F76DA2E" w14:textId="3D9D059B" w:rsidR="0049440A" w:rsidRDefault="0049440A" w:rsidP="005A3BE9">
      <w:pPr>
        <w:tabs>
          <w:tab w:val="left" w:pos="2325"/>
        </w:tabs>
        <w:jc w:val="both"/>
        <w:rPr>
          <w:rFonts w:ascii="Arial" w:eastAsia="Arial" w:hAnsi="Arial" w:cs="Arial"/>
          <w:sz w:val="20"/>
          <w:szCs w:val="20"/>
        </w:rPr>
      </w:pPr>
    </w:p>
    <w:p w14:paraId="4BECDE8E" w14:textId="5922BFDB" w:rsidR="0049440A" w:rsidRDefault="0049440A" w:rsidP="005A3BE9">
      <w:pPr>
        <w:tabs>
          <w:tab w:val="left" w:pos="2325"/>
        </w:tabs>
        <w:jc w:val="both"/>
        <w:rPr>
          <w:rFonts w:ascii="Arial" w:eastAsia="Arial" w:hAnsi="Arial" w:cs="Arial"/>
          <w:sz w:val="20"/>
          <w:szCs w:val="20"/>
        </w:rPr>
      </w:pPr>
    </w:p>
    <w:p w14:paraId="25271F55" w14:textId="68E9D37F" w:rsidR="0049440A" w:rsidRDefault="0049440A" w:rsidP="005A3BE9">
      <w:pPr>
        <w:tabs>
          <w:tab w:val="left" w:pos="2325"/>
        </w:tabs>
        <w:jc w:val="both"/>
        <w:rPr>
          <w:rFonts w:ascii="Arial" w:eastAsia="Arial" w:hAnsi="Arial" w:cs="Arial"/>
          <w:sz w:val="20"/>
          <w:szCs w:val="20"/>
        </w:rPr>
      </w:pPr>
    </w:p>
    <w:p w14:paraId="6D63A43F" w14:textId="22A1016B" w:rsidR="0049440A" w:rsidRDefault="0049440A" w:rsidP="005A3BE9">
      <w:pPr>
        <w:tabs>
          <w:tab w:val="left" w:pos="2325"/>
        </w:tabs>
        <w:jc w:val="both"/>
        <w:rPr>
          <w:rFonts w:ascii="Arial" w:eastAsia="Arial" w:hAnsi="Arial" w:cs="Arial"/>
          <w:sz w:val="20"/>
          <w:szCs w:val="20"/>
        </w:rPr>
      </w:pPr>
    </w:p>
    <w:p w14:paraId="5032C6E5" w14:textId="47051ECD" w:rsidR="0049440A" w:rsidRDefault="0049440A" w:rsidP="005A3BE9">
      <w:pPr>
        <w:tabs>
          <w:tab w:val="left" w:pos="2325"/>
        </w:tabs>
        <w:jc w:val="both"/>
        <w:rPr>
          <w:rFonts w:ascii="Arial" w:eastAsia="Arial" w:hAnsi="Arial" w:cs="Arial"/>
          <w:sz w:val="20"/>
          <w:szCs w:val="20"/>
        </w:rPr>
      </w:pPr>
    </w:p>
    <w:p w14:paraId="260EC5EC" w14:textId="77777777" w:rsidR="0049440A" w:rsidRPr="008D168D" w:rsidRDefault="0049440A" w:rsidP="0049440A">
      <w:pPr>
        <w:jc w:val="center"/>
        <w:rPr>
          <w:rFonts w:ascii="Arial" w:eastAsia="Calibri" w:hAnsi="Arial" w:cs="Arial"/>
          <w:b/>
          <w:bCs/>
        </w:rPr>
      </w:pPr>
      <w:r w:rsidRPr="008D168D">
        <w:rPr>
          <w:rFonts w:ascii="Arial" w:hAnsi="Arial" w:cs="Arial"/>
          <w:b/>
          <w:bCs/>
        </w:rPr>
        <w:t>SACRAMENTO</w:t>
      </w:r>
      <w:r>
        <w:rPr>
          <w:rFonts w:ascii="Arial" w:hAnsi="Arial" w:cs="Arial"/>
          <w:b/>
          <w:bCs/>
        </w:rPr>
        <w:t xml:space="preserve"> </w:t>
      </w:r>
      <w:r w:rsidRPr="008D168D">
        <w:rPr>
          <w:rFonts w:ascii="Arial" w:hAnsi="Arial" w:cs="Arial"/>
          <w:b/>
          <w:bCs/>
        </w:rPr>
        <w:t>CITY</w:t>
      </w:r>
      <w:r>
        <w:rPr>
          <w:rFonts w:ascii="Arial" w:hAnsi="Arial" w:cs="Arial"/>
          <w:b/>
          <w:bCs/>
        </w:rPr>
        <w:t xml:space="preserve"> </w:t>
      </w:r>
      <w:r w:rsidRPr="008D168D">
        <w:rPr>
          <w:rFonts w:ascii="Arial" w:hAnsi="Arial" w:cs="Arial"/>
          <w:b/>
          <w:bCs/>
        </w:rPr>
        <w:t>UNIFIED</w:t>
      </w:r>
    </w:p>
    <w:p w14:paraId="1FCBB625" w14:textId="695C8101" w:rsidR="0049440A" w:rsidRPr="008D168D" w:rsidRDefault="0049440A" w:rsidP="0049440A">
      <w:pPr>
        <w:jc w:val="center"/>
        <w:rPr>
          <w:rFonts w:ascii="Arial" w:hAnsi="Arial" w:cs="Arial"/>
          <w:b/>
          <w:bCs/>
        </w:rPr>
      </w:pPr>
      <w:del w:id="916" w:author="Fong RERHANG" w:date="2021-05-14T11:30:00Z">
        <w:r w:rsidDel="00252CD2">
          <w:rPr>
            <w:rFonts w:ascii="Arial" w:hAnsi="Arial" w:cs="Arial"/>
            <w:b/>
            <w:bCs/>
          </w:rPr>
          <w:delText>KEV</w:delText>
        </w:r>
      </w:del>
      <w:r>
        <w:rPr>
          <w:rFonts w:ascii="Arial" w:hAnsi="Arial" w:cs="Arial"/>
          <w:b/>
          <w:bCs/>
        </w:rPr>
        <w:t xml:space="preserve"> M</w:t>
      </w:r>
      <w:ins w:id="917" w:author="Fong RERHANG" w:date="2021-05-14T11:30:00Z">
        <w:r w:rsidR="00252CD2">
          <w:rPr>
            <w:rFonts w:ascii="Arial" w:hAnsi="Arial" w:cs="Arial"/>
            <w:b/>
            <w:bCs/>
          </w:rPr>
          <w:t>uab</w:t>
        </w:r>
      </w:ins>
      <w:del w:id="918" w:author="Fong RERHANG" w:date="2021-05-14T11:30:00Z">
        <w:r w:rsidDel="00252CD2">
          <w:rPr>
            <w:rFonts w:ascii="Arial" w:hAnsi="Arial" w:cs="Arial"/>
            <w:b/>
            <w:bCs/>
          </w:rPr>
          <w:delText xml:space="preserve">UAB </w:delText>
        </w:r>
      </w:del>
      <w:r>
        <w:rPr>
          <w:rFonts w:ascii="Arial" w:hAnsi="Arial" w:cs="Arial"/>
          <w:b/>
          <w:bCs/>
        </w:rPr>
        <w:t xml:space="preserve">KEV </w:t>
      </w:r>
      <w:r w:rsidRPr="008D168D">
        <w:rPr>
          <w:rFonts w:ascii="Arial" w:hAnsi="Arial" w:cs="Arial"/>
          <w:b/>
          <w:bCs/>
        </w:rPr>
        <w:t>PAB</w:t>
      </w:r>
      <w:r>
        <w:rPr>
          <w:rFonts w:ascii="Arial" w:hAnsi="Arial" w:cs="Arial"/>
          <w:b/>
          <w:bCs/>
        </w:rPr>
        <w:t xml:space="preserve"> </w:t>
      </w:r>
      <w:r w:rsidRPr="008D168D">
        <w:rPr>
          <w:rFonts w:ascii="Arial" w:hAnsi="Arial" w:cs="Arial"/>
          <w:b/>
          <w:bCs/>
        </w:rPr>
        <w:t>CUAM N</w:t>
      </w:r>
      <w:ins w:id="919" w:author="Fong RERHANG" w:date="2021-05-14T11:31:00Z">
        <w:r w:rsidR="00252CD2">
          <w:rPr>
            <w:rFonts w:ascii="Arial" w:hAnsi="Arial" w:cs="Arial"/>
            <w:b/>
            <w:bCs/>
          </w:rPr>
          <w:t>tawm</w:t>
        </w:r>
      </w:ins>
      <w:del w:id="920" w:author="Fong RERHANG" w:date="2021-05-14T11:31:00Z">
        <w:r w:rsidRPr="008D168D" w:rsidDel="00252CD2">
          <w:rPr>
            <w:rFonts w:ascii="Arial" w:hAnsi="Arial" w:cs="Arial"/>
            <w:b/>
            <w:bCs/>
          </w:rPr>
          <w:delText>TAWM</w:delText>
        </w:r>
      </w:del>
      <w:r w:rsidRPr="008D168D">
        <w:rPr>
          <w:rFonts w:ascii="Arial" w:hAnsi="Arial" w:cs="Arial"/>
          <w:b/>
          <w:bCs/>
        </w:rPr>
        <w:t xml:space="preserve"> </w:t>
      </w:r>
      <w:r>
        <w:rPr>
          <w:rFonts w:ascii="Arial" w:hAnsi="Arial" w:cs="Arial"/>
          <w:b/>
          <w:bCs/>
        </w:rPr>
        <w:t xml:space="preserve">- </w:t>
      </w:r>
      <w:r w:rsidRPr="008D168D">
        <w:rPr>
          <w:rFonts w:ascii="Arial" w:hAnsi="Arial" w:cs="Arial"/>
          <w:b/>
          <w:bCs/>
        </w:rPr>
        <w:t>FAPE</w:t>
      </w:r>
    </w:p>
    <w:p w14:paraId="3983BC66" w14:textId="77777777" w:rsidR="00155FA9" w:rsidRPr="00EA3A33" w:rsidRDefault="00155FA9" w:rsidP="00155FA9">
      <w:pPr>
        <w:rPr>
          <w:rFonts w:ascii="Arial" w:hAnsi="Arial"/>
          <w:sz w:val="18"/>
          <w:szCs w:val="18"/>
        </w:rPr>
      </w:pPr>
      <w:r w:rsidRPr="00EA3A33">
        <w:rPr>
          <w:rFonts w:ascii="Arial" w:hAnsi="Arial"/>
          <w:b/>
          <w:bCs/>
          <w:sz w:val="18"/>
          <w:szCs w:val="18"/>
        </w:rPr>
        <w:t>Tub Ntxhais Kawm Lub Npe:</w:t>
      </w:r>
      <w:r w:rsidRPr="00EA3A33">
        <w:rPr>
          <w:rFonts w:ascii="Arial" w:hAnsi="Arial"/>
          <w:sz w:val="18"/>
          <w:szCs w:val="18"/>
        </w:rPr>
        <w:t xml:space="preserve"> </w:t>
      </w:r>
      <w:r w:rsidRPr="00EA3A33">
        <w:rPr>
          <w:rFonts w:ascii="Arial" w:hAnsi="Arial"/>
          <w:i/>
          <w:iCs/>
          <w:sz w:val="18"/>
          <w:szCs w:val="18"/>
          <w:u w:val="single"/>
        </w:rPr>
        <w:t>Thao, Nalee</w:t>
      </w:r>
      <w:r w:rsidRPr="00EA3A33">
        <w:rPr>
          <w:rFonts w:ascii="Arial" w:hAnsi="Arial"/>
          <w:sz w:val="18"/>
          <w:szCs w:val="18"/>
        </w:rPr>
        <w:t xml:space="preserve">        </w:t>
      </w:r>
      <w:r w:rsidRPr="00EA3A33">
        <w:rPr>
          <w:rFonts w:ascii="Arial" w:hAnsi="Arial"/>
          <w:b/>
          <w:bCs/>
          <w:sz w:val="18"/>
          <w:szCs w:val="18"/>
        </w:rPr>
        <w:t xml:space="preserve">Hnub Yug: </w:t>
      </w:r>
      <w:r w:rsidRPr="00EA3A33">
        <w:rPr>
          <w:rFonts w:ascii="Arial" w:hAnsi="Arial"/>
          <w:i/>
          <w:iCs/>
          <w:sz w:val="18"/>
          <w:szCs w:val="18"/>
          <w:u w:val="single"/>
        </w:rPr>
        <w:t>11/21/2013</w:t>
      </w:r>
      <w:r w:rsidRPr="00EA3A33">
        <w:rPr>
          <w:rFonts w:ascii="Arial" w:hAnsi="Arial"/>
          <w:sz w:val="18"/>
          <w:szCs w:val="18"/>
        </w:rPr>
        <w:t xml:space="preserve">                     </w:t>
      </w:r>
      <w:r w:rsidRPr="00252CD2">
        <w:rPr>
          <w:rFonts w:ascii="Arial" w:hAnsi="Arial"/>
          <w:b/>
          <w:bCs/>
          <w:sz w:val="18"/>
          <w:szCs w:val="18"/>
          <w:rPrChange w:id="921" w:author="Fong RERHANG" w:date="2021-05-14T11:28:00Z">
            <w:rPr>
              <w:rFonts w:ascii="Arial" w:hAnsi="Arial"/>
              <w:sz w:val="18"/>
              <w:szCs w:val="18"/>
            </w:rPr>
          </w:rPrChange>
        </w:rPr>
        <w:t>Hnub</w:t>
      </w:r>
      <w:r w:rsidRPr="00EA3A33">
        <w:rPr>
          <w:rFonts w:ascii="Arial" w:hAnsi="Arial"/>
          <w:sz w:val="18"/>
          <w:szCs w:val="18"/>
        </w:rPr>
        <w:t xml:space="preserve"> </w:t>
      </w:r>
      <w:del w:id="922" w:author="Fong RERHANG" w:date="2021-05-14T11:28:00Z">
        <w:r w:rsidRPr="00EA3A33" w:rsidDel="00252CD2">
          <w:rPr>
            <w:rFonts w:ascii="Arial" w:hAnsi="Arial"/>
            <w:sz w:val="18"/>
            <w:szCs w:val="18"/>
          </w:rPr>
          <w:delText>Nkag</w:delText>
        </w:r>
      </w:del>
      <w:r w:rsidRPr="00EA3A33">
        <w:rPr>
          <w:rFonts w:ascii="Arial" w:hAnsi="Arial"/>
          <w:sz w:val="18"/>
          <w:szCs w:val="18"/>
        </w:rPr>
        <w:t xml:space="preserve"> </w:t>
      </w:r>
      <w:r w:rsidRPr="00252CD2">
        <w:rPr>
          <w:rFonts w:ascii="Arial" w:hAnsi="Arial"/>
          <w:b/>
          <w:bCs/>
          <w:sz w:val="18"/>
          <w:szCs w:val="18"/>
          <w:rPrChange w:id="923" w:author="Fong RERHANG" w:date="2021-05-14T11:28:00Z">
            <w:rPr>
              <w:rFonts w:ascii="Arial" w:hAnsi="Arial"/>
              <w:sz w:val="18"/>
              <w:szCs w:val="18"/>
            </w:rPr>
          </w:rPrChange>
        </w:rPr>
        <w:t>IEP</w:t>
      </w:r>
      <w:r w:rsidRPr="00EA3A33">
        <w:rPr>
          <w:rFonts w:ascii="Arial" w:hAnsi="Arial"/>
          <w:sz w:val="18"/>
          <w:szCs w:val="18"/>
        </w:rPr>
        <w:t xml:space="preserve">: </w:t>
      </w:r>
      <w:r w:rsidRPr="00EA3A33">
        <w:rPr>
          <w:rFonts w:ascii="Arial" w:hAnsi="Arial"/>
          <w:i/>
          <w:iCs/>
          <w:sz w:val="18"/>
          <w:szCs w:val="18"/>
          <w:u w:val="single"/>
        </w:rPr>
        <w:t>3/26/2021</w:t>
      </w:r>
    </w:p>
    <w:p w14:paraId="4CECCE30" w14:textId="2FC0DE32" w:rsidR="0049440A" w:rsidRPr="007802F8" w:rsidRDefault="0049440A" w:rsidP="0049440A">
      <w:pPr>
        <w:rPr>
          <w:rFonts w:ascii="Arial" w:hAnsi="Arial" w:cs="Arial"/>
          <w:sz w:val="16"/>
          <w:szCs w:val="16"/>
        </w:rPr>
      </w:pPr>
      <w:r w:rsidRPr="007802F8">
        <w:rPr>
          <w:rFonts w:ascii="Arial" w:hAnsi="Arial" w:cs="Arial"/>
          <w:b/>
          <w:bCs/>
          <w:sz w:val="16"/>
          <w:szCs w:val="16"/>
        </w:rPr>
        <w:t>Cov kev pab uas tau txiav txim siab los ntawm pab pawg IEP (Sau tag nrho):</w:t>
      </w:r>
      <w:r w:rsidRPr="007802F8">
        <w:rPr>
          <w:b/>
          <w:bCs/>
          <w:sz w:val="16"/>
          <w:szCs w:val="16"/>
        </w:rPr>
        <w:t xml:space="preserve">  </w:t>
      </w:r>
      <w:r w:rsidRPr="007802F8">
        <w:rPr>
          <w:rFonts w:ascii="Arial" w:hAnsi="Arial" w:cs="Arial"/>
          <w:sz w:val="16"/>
          <w:szCs w:val="16"/>
        </w:rPr>
        <w:t xml:space="preserve">Pab pawg tau tshuaj xyuas duas qhov kev ntsuas xyuas thiab tau txiav txim siab tias </w:t>
      </w:r>
      <w:r w:rsidR="007E1F7E" w:rsidRPr="007802F8">
        <w:rPr>
          <w:rFonts w:ascii="Arial" w:hAnsi="Arial" w:cs="Arial"/>
          <w:sz w:val="16"/>
          <w:szCs w:val="16"/>
        </w:rPr>
        <w:t xml:space="preserve">tub ntxais kawm </w:t>
      </w:r>
      <w:r w:rsidRPr="007802F8">
        <w:rPr>
          <w:rFonts w:ascii="Arial" w:hAnsi="Arial" w:cs="Arial"/>
          <w:sz w:val="16"/>
          <w:szCs w:val="16"/>
        </w:rPr>
        <w:t>tsim nyog tau cov kev kawm tshwj xeeb. Yav tom ntej no pab pawg tau tsim cov hom phiaj los daws cov tub ntxhais kawm cov kev txhawj xeeb.</w:t>
      </w:r>
      <w:r w:rsidR="006706F5" w:rsidRPr="007802F8">
        <w:rPr>
          <w:sz w:val="16"/>
          <w:szCs w:val="16"/>
        </w:rPr>
        <w:t xml:space="preserve"> </w:t>
      </w:r>
      <w:r w:rsidR="006706F5" w:rsidRPr="007802F8">
        <w:rPr>
          <w:rFonts w:ascii="Arial" w:hAnsi="Arial" w:cs="Arial"/>
          <w:sz w:val="16"/>
          <w:szCs w:val="16"/>
        </w:rPr>
        <w:t xml:space="preserve">Pab </w:t>
      </w:r>
      <w:r w:rsidR="00502179" w:rsidRPr="007802F8">
        <w:rPr>
          <w:rFonts w:ascii="Arial" w:hAnsi="Arial" w:cs="Arial"/>
          <w:sz w:val="16"/>
          <w:szCs w:val="16"/>
        </w:rPr>
        <w:t>pawg</w:t>
      </w:r>
      <w:r w:rsidR="006706F5" w:rsidRPr="007802F8">
        <w:rPr>
          <w:rFonts w:ascii="Arial" w:hAnsi="Arial" w:cs="Arial"/>
          <w:sz w:val="16"/>
          <w:szCs w:val="16"/>
        </w:rPr>
        <w:t xml:space="preserve"> tau tham txog kev kawm </w:t>
      </w:r>
      <w:r w:rsidR="00502179" w:rsidRPr="007802F8">
        <w:rPr>
          <w:rFonts w:ascii="Arial" w:hAnsi="Arial" w:cs="Arial"/>
          <w:sz w:val="16"/>
          <w:szCs w:val="16"/>
        </w:rPr>
        <w:t xml:space="preserve">ntau </w:t>
      </w:r>
      <w:r w:rsidR="006706F5" w:rsidRPr="007802F8">
        <w:rPr>
          <w:rFonts w:ascii="Arial" w:hAnsi="Arial" w:cs="Arial"/>
          <w:sz w:val="16"/>
          <w:szCs w:val="16"/>
        </w:rPr>
        <w:t xml:space="preserve">yam tsis muaj kev txhawb nqa thiab kev kawm </w:t>
      </w:r>
      <w:r w:rsidR="00C91F75" w:rsidRPr="007802F8">
        <w:rPr>
          <w:rFonts w:ascii="Arial" w:hAnsi="Arial" w:cs="Arial"/>
          <w:sz w:val="16"/>
          <w:szCs w:val="16"/>
        </w:rPr>
        <w:t>ntau yam</w:t>
      </w:r>
      <w:r w:rsidR="006706F5" w:rsidRPr="007802F8">
        <w:rPr>
          <w:rFonts w:ascii="Arial" w:hAnsi="Arial" w:cs="Arial"/>
          <w:sz w:val="16"/>
          <w:szCs w:val="16"/>
        </w:rPr>
        <w:t xml:space="preserve"> nrog kev txhawb nqa. Pab pawg tau txiav txim siab tias tub ntxhais kawm qhov kev txwv tsawg tshaj plaws yog nyob hauv chav kawm thoob plaws nrog kev txhawb nqa kev kawm tshwj xeeb hauv kev hais lus Hauv paus tsev kawm ntawv qhov kev kawm ntawm FAPE yog kev kawm dav dav nrog kev txhawb nqa hauv Kev Kawm </w:t>
      </w:r>
      <w:ins w:id="924" w:author="Fong RERHANG" w:date="2021-05-14T11:34:00Z">
        <w:r w:rsidR="00A75354">
          <w:rPr>
            <w:rFonts w:ascii="Arial" w:hAnsi="Arial" w:cs="Arial"/>
            <w:sz w:val="16"/>
            <w:szCs w:val="16"/>
          </w:rPr>
          <w:t xml:space="preserve">Kev Tham </w:t>
        </w:r>
      </w:ins>
      <w:r w:rsidR="006706F5" w:rsidRPr="007802F8">
        <w:rPr>
          <w:rFonts w:ascii="Arial" w:hAnsi="Arial" w:cs="Arial"/>
          <w:sz w:val="16"/>
          <w:szCs w:val="16"/>
        </w:rPr>
        <w:t>Tshwj Xeeb</w:t>
      </w:r>
    </w:p>
    <w:p w14:paraId="3BDF1D91" w14:textId="3FE889B7" w:rsidR="0049440A" w:rsidRPr="007802F8" w:rsidRDefault="0049440A" w:rsidP="0049440A">
      <w:pPr>
        <w:rPr>
          <w:rFonts w:ascii="Arial" w:hAnsi="Arial" w:cs="Arial"/>
          <w:sz w:val="16"/>
          <w:szCs w:val="16"/>
        </w:rPr>
      </w:pPr>
      <w:del w:id="925" w:author="Fong RERHANG" w:date="2021-05-14T13:03:00Z">
        <w:r w:rsidRPr="007802F8" w:rsidDel="00585F41">
          <w:rPr>
            <w:rFonts w:ascii="Arial" w:hAnsi="Arial" w:cs="Arial"/>
            <w:b/>
            <w:bCs/>
            <w:sz w:val="16"/>
            <w:szCs w:val="16"/>
          </w:rPr>
          <w:delText>k</w:delText>
        </w:r>
      </w:del>
      <w:ins w:id="926" w:author="Fong RERHANG" w:date="2021-05-14T13:03:00Z">
        <w:r w:rsidR="00585F41">
          <w:rPr>
            <w:rFonts w:ascii="Arial" w:hAnsi="Arial" w:cs="Arial"/>
            <w:b/>
            <w:bCs/>
            <w:sz w:val="16"/>
            <w:szCs w:val="16"/>
          </w:rPr>
          <w:t>K</w:t>
        </w:r>
      </w:ins>
      <w:r w:rsidRPr="007802F8">
        <w:rPr>
          <w:rFonts w:ascii="Arial" w:hAnsi="Arial" w:cs="Arial"/>
          <w:b/>
          <w:bCs/>
          <w:sz w:val="16"/>
          <w:szCs w:val="16"/>
        </w:rPr>
        <w:t xml:space="preserve">ev xaiv </w:t>
      </w:r>
      <w:del w:id="927" w:author="Fong RERHANG" w:date="2021-05-14T13:04:00Z">
        <w:r w:rsidRPr="007802F8" w:rsidDel="00585F41">
          <w:rPr>
            <w:rFonts w:ascii="Arial" w:hAnsi="Arial" w:cs="Arial"/>
            <w:b/>
            <w:bCs/>
            <w:sz w:val="16"/>
            <w:szCs w:val="16"/>
          </w:rPr>
          <w:delText>Nyo</w:delText>
        </w:r>
      </w:del>
      <w:del w:id="928" w:author="Fong RERHANG" w:date="2021-05-14T13:03:00Z">
        <w:r w:rsidRPr="007802F8" w:rsidDel="00585F41">
          <w:rPr>
            <w:rFonts w:ascii="Arial" w:hAnsi="Arial" w:cs="Arial"/>
            <w:b/>
            <w:bCs/>
            <w:sz w:val="16"/>
            <w:szCs w:val="16"/>
          </w:rPr>
          <w:delText>b Rau Hauv</w:delText>
        </w:r>
      </w:del>
      <w:r w:rsidRPr="007802F8">
        <w:rPr>
          <w:rFonts w:ascii="Arial" w:hAnsi="Arial" w:cs="Arial"/>
          <w:b/>
          <w:bCs/>
          <w:sz w:val="16"/>
          <w:szCs w:val="16"/>
        </w:rPr>
        <w:t xml:space="preserve"> LRE, piav qhia qhov kev txiav txim siab muab rau qhov tsim kev phom sij rau tus me nyuam los sis ntawm qhov kev pab cuam zoo uas nws xav tau:  </w:t>
      </w:r>
      <w:r w:rsidRPr="007802F8">
        <w:rPr>
          <w:rFonts w:ascii="Arial" w:hAnsi="Arial" w:cs="Arial"/>
          <w:sz w:val="16"/>
          <w:szCs w:val="16"/>
        </w:rPr>
        <w:t>Pab pawg</w:t>
      </w:r>
      <w:r w:rsidR="0012640F" w:rsidRPr="007802F8">
        <w:rPr>
          <w:rFonts w:ascii="Arial" w:hAnsi="Arial" w:cs="Arial"/>
          <w:sz w:val="16"/>
          <w:szCs w:val="16"/>
        </w:rPr>
        <w:t xml:space="preserve"> tau sib tham tias Nalee xav kom muaj kev </w:t>
      </w:r>
      <w:ins w:id="929" w:author="Fong RERHANG" w:date="2021-05-14T13:05:00Z">
        <w:r w:rsidR="008962B8">
          <w:rPr>
            <w:rFonts w:ascii="Arial" w:hAnsi="Arial" w:cs="Arial"/>
            <w:sz w:val="16"/>
            <w:szCs w:val="16"/>
          </w:rPr>
          <w:t xml:space="preserve">tham </w:t>
        </w:r>
      </w:ins>
      <w:del w:id="930" w:author="Fong RERHANG" w:date="2021-05-14T13:05:00Z">
        <w:r w:rsidR="0012640F" w:rsidRPr="007802F8" w:rsidDel="008962B8">
          <w:rPr>
            <w:rFonts w:ascii="Arial" w:hAnsi="Arial" w:cs="Arial"/>
            <w:sz w:val="16"/>
            <w:szCs w:val="16"/>
          </w:rPr>
          <w:delText xml:space="preserve">hais </w:delText>
        </w:r>
      </w:del>
      <w:r w:rsidR="0012640F" w:rsidRPr="007802F8">
        <w:rPr>
          <w:rFonts w:ascii="Arial" w:hAnsi="Arial" w:cs="Arial"/>
          <w:sz w:val="16"/>
          <w:szCs w:val="16"/>
        </w:rPr>
        <w:t xml:space="preserve">lus thiab hais lus nyob hauv qhov chaw nrog cov tub ntxhais kawm qis rau cov kws qhia kev paub los daws nws qhov hais lus thiab kev ncua lus. Cov kev txhawb nqa no tsis tuaj yeem muab tau rau hauv cov chaw kawm </w:t>
      </w:r>
      <w:r w:rsidR="00D82A47" w:rsidRPr="007802F8">
        <w:rPr>
          <w:rFonts w:ascii="Arial" w:hAnsi="Arial" w:cs="Arial"/>
          <w:sz w:val="16"/>
          <w:szCs w:val="16"/>
        </w:rPr>
        <w:t>kom ntau</w:t>
      </w:r>
      <w:r w:rsidR="0012640F" w:rsidRPr="007802F8">
        <w:rPr>
          <w:rFonts w:ascii="Arial" w:hAnsi="Arial" w:cs="Arial"/>
          <w:sz w:val="16"/>
          <w:szCs w:val="16"/>
        </w:rPr>
        <w:t xml:space="preserve"> thiab yuav xav tau chaw sib cais rau ib hnub. Pab pawg tau pom zoo rau cov txiaj ntsig kev kawm nws yuav tau txais nyob rau hauv cov lus hais tawm ntau dua qhov cuam tshuam uas yuav muaj kev phom sij ntawm qhov tsis muaj kev qhia ntawv nyob deb ntawm kev kawm </w:t>
      </w:r>
      <w:r w:rsidR="00752CE6" w:rsidRPr="007802F8">
        <w:rPr>
          <w:rFonts w:ascii="Arial" w:hAnsi="Arial" w:cs="Arial"/>
          <w:sz w:val="16"/>
          <w:szCs w:val="16"/>
        </w:rPr>
        <w:t>ib txwm</w:t>
      </w:r>
      <w:r w:rsidR="00D63CD2" w:rsidRPr="007802F8">
        <w:rPr>
          <w:rFonts w:ascii="Arial" w:hAnsi="Arial" w:cs="Arial"/>
          <w:sz w:val="16"/>
          <w:szCs w:val="16"/>
        </w:rPr>
        <w:t>.</w:t>
      </w:r>
    </w:p>
    <w:p w14:paraId="76DD3B82" w14:textId="458C5195" w:rsidR="0049440A" w:rsidRPr="007802F8" w:rsidRDefault="0049440A" w:rsidP="000F5A5D">
      <w:pPr>
        <w:jc w:val="center"/>
        <w:rPr>
          <w:b/>
          <w:bCs/>
          <w:sz w:val="16"/>
          <w:szCs w:val="16"/>
        </w:rPr>
      </w:pPr>
      <w:r w:rsidRPr="007802F8">
        <w:rPr>
          <w:b/>
          <w:bCs/>
          <w:sz w:val="16"/>
          <w:szCs w:val="16"/>
        </w:rPr>
        <w:t xml:space="preserve">COV KEV PAB &amp; COV KEV PAB CUAM NTXIV THIAB LWM YAM KEV PAB TXHAWB NQA RAU COV NEEG UA HAUJ LWM HAUV TSEV KAWM NTAWV, LOS SIS RAU COV TUB NTXHAIS KAWM, LOS SIS RAU TUS SAWV CEV NTAWM COV TUB NTXHAIS KAWM </w:t>
      </w:r>
    </w:p>
    <w:p w14:paraId="75E70A46" w14:textId="734E8C57" w:rsidR="0049440A" w:rsidRPr="007802F8" w:rsidRDefault="009C3DE7" w:rsidP="0049440A">
      <w:pPr>
        <w:rPr>
          <w:rFonts w:ascii="Arial" w:hAnsi="Arial" w:cs="Arial"/>
          <w:sz w:val="16"/>
          <w:szCs w:val="16"/>
        </w:rPr>
      </w:pPr>
      <w:r w:rsidRPr="00B87048">
        <w:rPr>
          <w:rFonts w:ascii="Arial" w:hAnsi="Arial" w:cs="Arial"/>
          <w:noProof/>
          <w:sz w:val="18"/>
          <w:szCs w:val="18"/>
          <w:lang w:eastAsia="zh-CN"/>
        </w:rPr>
        <w:drawing>
          <wp:inline distT="0" distB="0" distL="0" distR="0" wp14:anchorId="208E4FE3" wp14:editId="6156446F">
            <wp:extent cx="167640" cy="121920"/>
            <wp:effectExtent l="0" t="0" r="381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 cy="121920"/>
                    </a:xfrm>
                    <a:prstGeom prst="rect">
                      <a:avLst/>
                    </a:prstGeom>
                    <a:noFill/>
                    <a:ln>
                      <a:noFill/>
                    </a:ln>
                  </pic:spPr>
                </pic:pic>
              </a:graphicData>
            </a:graphic>
          </wp:inline>
        </w:drawing>
      </w:r>
      <w:r w:rsidR="0049440A" w:rsidRPr="00B87048">
        <w:rPr>
          <w:rFonts w:ascii="Arial" w:hAnsi="Arial" w:cs="Arial"/>
          <w:sz w:val="18"/>
          <w:szCs w:val="18"/>
        </w:rPr>
        <w:t xml:space="preserve"> </w:t>
      </w:r>
      <w:r w:rsidR="0049440A" w:rsidRPr="007802F8">
        <w:rPr>
          <w:rFonts w:ascii="Arial" w:hAnsi="Arial" w:cs="Arial"/>
          <w:sz w:val="16"/>
          <w:szCs w:val="16"/>
        </w:rPr>
        <w:t xml:space="preserve">Pab pawg IEP tau sib tham thiab txiav txim siab txog cov chaw nyob </w:t>
      </w:r>
      <w:del w:id="931" w:author="Fong RERHANG" w:date="2021-05-14T13:10:00Z">
        <w:r w:rsidR="0049440A" w:rsidRPr="007802F8" w:rsidDel="00E172CA">
          <w:rPr>
            <w:rFonts w:ascii="Arial" w:hAnsi="Arial" w:cs="Arial"/>
            <w:sz w:val="16"/>
            <w:szCs w:val="16"/>
          </w:rPr>
          <w:delText xml:space="preserve">ntawm qhoos kas </w:delText>
        </w:r>
      </w:del>
      <w:r w:rsidR="0049440A" w:rsidRPr="007802F8">
        <w:rPr>
          <w:rFonts w:ascii="Arial" w:hAnsi="Arial" w:cs="Arial"/>
          <w:sz w:val="16"/>
          <w:szCs w:val="16"/>
        </w:rPr>
        <w:t>tias tsis yog kev xav tau hauv cov chav kawm kawm ib txwm los sis lwm yam kev kawm - uas cuam tshuam nrog cov kev teeb tsa.</w:t>
      </w:r>
      <w:r w:rsidR="00D40380" w:rsidRPr="007802F8">
        <w:rPr>
          <w:rFonts w:ascii="Arial" w:hAnsi="Arial" w:cs="Arial"/>
          <w:sz w:val="16"/>
          <w:szCs w:val="16"/>
        </w:rPr>
        <w:t xml:space="preserve">                                              </w:t>
      </w:r>
      <w:r w:rsidR="00C07B13">
        <w:rPr>
          <w:rFonts w:ascii="Arial" w:hAnsi="Arial" w:cs="Arial"/>
          <w:sz w:val="16"/>
          <w:szCs w:val="16"/>
        </w:rPr>
        <w:t xml:space="preserve">                                             </w:t>
      </w:r>
      <w:r w:rsidR="00D40380" w:rsidRPr="007802F8">
        <w:rPr>
          <w:rFonts w:ascii="Arial" w:hAnsi="Arial" w:cs="Arial"/>
          <w:sz w:val="16"/>
          <w:szCs w:val="16"/>
        </w:rPr>
        <w:t xml:space="preserve">                        </w:t>
      </w:r>
      <w:r w:rsidR="00D40380" w:rsidRPr="007802F8">
        <w:rPr>
          <w:noProof/>
          <w:sz w:val="16"/>
          <w:szCs w:val="16"/>
        </w:rPr>
        <w:drawing>
          <wp:inline distT="0" distB="0" distL="0" distR="0" wp14:anchorId="4A8E136D" wp14:editId="478C17EF">
            <wp:extent cx="160020" cy="122555"/>
            <wp:effectExtent l="0" t="0" r="0" b="0"/>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020" cy="122555"/>
                    </a:xfrm>
                    <a:prstGeom prst="rect">
                      <a:avLst/>
                    </a:prstGeom>
                    <a:noFill/>
                    <a:ln>
                      <a:noFill/>
                    </a:ln>
                  </pic:spPr>
                </pic:pic>
              </a:graphicData>
            </a:graphic>
          </wp:inline>
        </w:drawing>
      </w:r>
      <w:r w:rsidR="0049440A" w:rsidRPr="007802F8">
        <w:rPr>
          <w:rFonts w:ascii="Arial" w:hAnsi="Arial" w:cs="Arial"/>
          <w:sz w:val="16"/>
          <w:szCs w:val="16"/>
        </w:rPr>
        <w:t xml:space="preserve">Pab pawg IEP tau sib tham thiab txiav txim siab txog cov chaw nyob ntawm qhoos kas hauv qab no tias yog kev xav tau hauv cov chav kawm ib txwm los sis lwm yam kev kawm - uas cuam tshuam nrog cov kev teeb tsa. </w:t>
      </w:r>
    </w:p>
    <w:tbl>
      <w:tblPr>
        <w:tblStyle w:val="TableGrid"/>
        <w:tblW w:w="0" w:type="auto"/>
        <w:tblLook w:val="04A0" w:firstRow="1" w:lastRow="0" w:firstColumn="1" w:lastColumn="0" w:noHBand="0" w:noVBand="1"/>
      </w:tblPr>
      <w:tblGrid>
        <w:gridCol w:w="5215"/>
        <w:gridCol w:w="1260"/>
        <w:gridCol w:w="1494"/>
        <w:gridCol w:w="2487"/>
      </w:tblGrid>
      <w:tr w:rsidR="0049440A" w:rsidRPr="007802F8" w14:paraId="2842905C" w14:textId="77777777" w:rsidTr="001E0F37">
        <w:tc>
          <w:tcPr>
            <w:tcW w:w="5215" w:type="dxa"/>
            <w:shd w:val="clear" w:color="auto" w:fill="D9D9D9" w:themeFill="background1" w:themeFillShade="D9"/>
          </w:tcPr>
          <w:p w14:paraId="3B821285" w14:textId="1ADF0C16" w:rsidR="0049440A" w:rsidRPr="007802F8" w:rsidRDefault="0049440A" w:rsidP="001E0F37">
            <w:pPr>
              <w:tabs>
                <w:tab w:val="left" w:pos="2086"/>
              </w:tabs>
              <w:rPr>
                <w:b/>
                <w:bCs/>
                <w:sz w:val="16"/>
                <w:szCs w:val="16"/>
              </w:rPr>
            </w:pPr>
            <w:r w:rsidRPr="007802F8">
              <w:rPr>
                <w:sz w:val="16"/>
                <w:szCs w:val="16"/>
              </w:rPr>
              <w:t>Cov Chaw Nyob Ntawm Qhoos Kas</w:t>
            </w:r>
            <w:r w:rsidRPr="007802F8">
              <w:rPr>
                <w:b/>
                <w:bCs/>
                <w:sz w:val="16"/>
                <w:szCs w:val="16"/>
              </w:rPr>
              <w:t xml:space="preserve"> </w:t>
            </w:r>
            <w:del w:id="932" w:author="Fong RERHANG" w:date="2021-05-14T13:17:00Z">
              <w:r w:rsidRPr="007802F8" w:rsidDel="00E172CA">
                <w:rPr>
                  <w:sz w:val="16"/>
                  <w:szCs w:val="16"/>
                </w:rPr>
                <w:delText>(program Accommodations)</w:delText>
              </w:r>
            </w:del>
          </w:p>
          <w:p w14:paraId="080D5229" w14:textId="77777777" w:rsidR="0049440A" w:rsidRPr="007802F8" w:rsidRDefault="0049440A" w:rsidP="001E0F37">
            <w:pPr>
              <w:rPr>
                <w:rFonts w:ascii="Arial" w:hAnsi="Arial" w:cs="Arial"/>
                <w:sz w:val="16"/>
                <w:szCs w:val="16"/>
              </w:rPr>
            </w:pPr>
          </w:p>
        </w:tc>
        <w:tc>
          <w:tcPr>
            <w:tcW w:w="1260" w:type="dxa"/>
            <w:shd w:val="clear" w:color="auto" w:fill="D9D9D9" w:themeFill="background1" w:themeFillShade="D9"/>
          </w:tcPr>
          <w:p w14:paraId="02159A35" w14:textId="77777777" w:rsidR="0049440A" w:rsidRPr="007802F8" w:rsidRDefault="0049440A" w:rsidP="001E0F37">
            <w:pPr>
              <w:rPr>
                <w:rFonts w:ascii="Arial" w:hAnsi="Arial" w:cs="Arial"/>
                <w:sz w:val="16"/>
                <w:szCs w:val="16"/>
              </w:rPr>
            </w:pPr>
            <w:r w:rsidRPr="007802F8">
              <w:rPr>
                <w:sz w:val="16"/>
                <w:szCs w:val="16"/>
              </w:rPr>
              <w:t>Hnub Pib</w:t>
            </w:r>
          </w:p>
        </w:tc>
        <w:tc>
          <w:tcPr>
            <w:tcW w:w="1494" w:type="dxa"/>
            <w:shd w:val="clear" w:color="auto" w:fill="D9D9D9" w:themeFill="background1" w:themeFillShade="D9"/>
          </w:tcPr>
          <w:p w14:paraId="11C99649" w14:textId="77777777" w:rsidR="0049440A" w:rsidRPr="007802F8" w:rsidRDefault="0049440A" w:rsidP="001E0F37">
            <w:pPr>
              <w:rPr>
                <w:rFonts w:ascii="Arial" w:hAnsi="Arial" w:cs="Arial"/>
                <w:sz w:val="16"/>
                <w:szCs w:val="16"/>
              </w:rPr>
            </w:pPr>
            <w:r w:rsidRPr="007802F8">
              <w:rPr>
                <w:sz w:val="16"/>
                <w:szCs w:val="16"/>
              </w:rPr>
              <w:t xml:space="preserve">Hnub xaus </w:t>
            </w:r>
          </w:p>
        </w:tc>
        <w:tc>
          <w:tcPr>
            <w:tcW w:w="2487" w:type="dxa"/>
            <w:shd w:val="clear" w:color="auto" w:fill="D9D9D9" w:themeFill="background1" w:themeFillShade="D9"/>
          </w:tcPr>
          <w:p w14:paraId="7D971661" w14:textId="77777777" w:rsidR="0049440A" w:rsidRPr="007802F8" w:rsidRDefault="0049440A" w:rsidP="001E0F37">
            <w:pPr>
              <w:rPr>
                <w:rFonts w:ascii="Arial" w:hAnsi="Arial" w:cs="Arial"/>
                <w:sz w:val="16"/>
                <w:szCs w:val="16"/>
              </w:rPr>
            </w:pPr>
            <w:r w:rsidRPr="007802F8">
              <w:rPr>
                <w:sz w:val="16"/>
                <w:szCs w:val="16"/>
              </w:rPr>
              <w:t>Qhov chaw nyob</w:t>
            </w:r>
          </w:p>
        </w:tc>
      </w:tr>
    </w:tbl>
    <w:p w14:paraId="5B240AFB" w14:textId="09FB448A" w:rsidR="0049440A" w:rsidRPr="007802F8" w:rsidRDefault="0049440A" w:rsidP="0049440A">
      <w:pPr>
        <w:rPr>
          <w:rFonts w:ascii="Arial" w:hAnsi="Arial" w:cs="Arial"/>
          <w:sz w:val="16"/>
          <w:szCs w:val="16"/>
        </w:rPr>
      </w:pPr>
      <w:r w:rsidRPr="007802F8">
        <w:rPr>
          <w:noProof/>
          <w:sz w:val="16"/>
          <w:szCs w:val="16"/>
        </w:rPr>
        <w:drawing>
          <wp:inline distT="0" distB="0" distL="0" distR="0" wp14:anchorId="5C75F5BC" wp14:editId="74BADA99">
            <wp:extent cx="160020" cy="122555"/>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 cy="122555"/>
                    </a:xfrm>
                    <a:prstGeom prst="rect">
                      <a:avLst/>
                    </a:prstGeom>
                    <a:noFill/>
                    <a:ln>
                      <a:noFill/>
                    </a:ln>
                  </pic:spPr>
                </pic:pic>
              </a:graphicData>
            </a:graphic>
          </wp:inline>
        </w:drawing>
      </w:r>
      <w:r w:rsidRPr="007802F8">
        <w:rPr>
          <w:rFonts w:ascii="Arial" w:hAnsi="Arial" w:cs="Arial"/>
          <w:sz w:val="16"/>
          <w:szCs w:val="16"/>
        </w:rPr>
        <w:t xml:space="preserve"> Pab pawg IEP tau sib tham thiab txiav txim siab txog cov kev tsim hloov ntawm qhoos kas tias tsis yog kev xav tau hauv cov chav kawm ib txwm los sis lwm yam kawm - uas cuam tshuam nrog cov kev teeb tsa.</w:t>
      </w:r>
      <w:r w:rsidR="00EC7330" w:rsidRPr="007802F8">
        <w:rPr>
          <w:rFonts w:ascii="Arial" w:hAnsi="Arial" w:cs="Arial"/>
          <w:sz w:val="16"/>
          <w:szCs w:val="16"/>
        </w:rPr>
        <w:t xml:space="preserve">                                                          </w:t>
      </w:r>
      <w:r w:rsidR="00C07B13">
        <w:rPr>
          <w:rFonts w:ascii="Arial" w:hAnsi="Arial" w:cs="Arial"/>
          <w:sz w:val="16"/>
          <w:szCs w:val="16"/>
        </w:rPr>
        <w:t xml:space="preserve">                                                   </w:t>
      </w:r>
      <w:r w:rsidR="00EC7330" w:rsidRPr="007802F8">
        <w:rPr>
          <w:rFonts w:ascii="Arial" w:hAnsi="Arial" w:cs="Arial"/>
          <w:sz w:val="16"/>
          <w:szCs w:val="16"/>
        </w:rPr>
        <w:t xml:space="preserve">            </w:t>
      </w:r>
      <w:r w:rsidRPr="007802F8">
        <w:rPr>
          <w:rFonts w:ascii="Arial" w:hAnsi="Arial" w:cs="Arial"/>
          <w:sz w:val="16"/>
          <w:szCs w:val="16"/>
        </w:rPr>
        <w:t xml:space="preserve"> </w:t>
      </w:r>
      <w:r w:rsidRPr="007802F8">
        <w:rPr>
          <w:noProof/>
          <w:sz w:val="16"/>
          <w:szCs w:val="16"/>
        </w:rPr>
        <w:drawing>
          <wp:inline distT="0" distB="0" distL="0" distR="0" wp14:anchorId="3461185F" wp14:editId="51AD2A97">
            <wp:extent cx="160020" cy="12255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020" cy="122555"/>
                    </a:xfrm>
                    <a:prstGeom prst="rect">
                      <a:avLst/>
                    </a:prstGeom>
                    <a:noFill/>
                    <a:ln>
                      <a:noFill/>
                    </a:ln>
                  </pic:spPr>
                </pic:pic>
              </a:graphicData>
            </a:graphic>
          </wp:inline>
        </w:drawing>
      </w:r>
      <w:r w:rsidRPr="007802F8">
        <w:rPr>
          <w:rFonts w:ascii="Arial" w:hAnsi="Arial" w:cs="Arial"/>
          <w:sz w:val="16"/>
          <w:szCs w:val="16"/>
        </w:rPr>
        <w:t xml:space="preserve">Pab pawg IEP tau sib tham thiab txiav txim siab txog cov kev tsim hloov ntawm qhoos kas hauv qab no tias yog kev xav tau hauv cov chav kawm ib txwm los sis lwm yam kev kawm – uas cuam tshuam nrog cov kev teeb tsa. </w:t>
      </w:r>
    </w:p>
    <w:tbl>
      <w:tblPr>
        <w:tblStyle w:val="TableGrid"/>
        <w:tblW w:w="0" w:type="auto"/>
        <w:tblLook w:val="04A0" w:firstRow="1" w:lastRow="0" w:firstColumn="1" w:lastColumn="0" w:noHBand="0" w:noVBand="1"/>
      </w:tblPr>
      <w:tblGrid>
        <w:gridCol w:w="2875"/>
        <w:gridCol w:w="1080"/>
        <w:gridCol w:w="1272"/>
        <w:gridCol w:w="1743"/>
        <w:gridCol w:w="1743"/>
        <w:gridCol w:w="1743"/>
      </w:tblGrid>
      <w:tr w:rsidR="0049440A" w:rsidRPr="007802F8" w14:paraId="1BFCD59C" w14:textId="77777777" w:rsidTr="001E0F37">
        <w:tc>
          <w:tcPr>
            <w:tcW w:w="2875" w:type="dxa"/>
            <w:shd w:val="clear" w:color="auto" w:fill="D9D9D9" w:themeFill="background1" w:themeFillShade="D9"/>
          </w:tcPr>
          <w:p w14:paraId="10C63606" w14:textId="1BB6AF6E" w:rsidR="0049440A" w:rsidRPr="007802F8" w:rsidRDefault="0049440A" w:rsidP="001E0F37">
            <w:pPr>
              <w:rPr>
                <w:rFonts w:ascii="Arial" w:hAnsi="Arial" w:cs="Arial"/>
                <w:sz w:val="16"/>
                <w:szCs w:val="16"/>
              </w:rPr>
            </w:pPr>
            <w:r w:rsidRPr="007802F8" w:rsidDel="004500FD">
              <w:rPr>
                <w:rFonts w:ascii="Arial" w:hAnsi="Arial" w:cs="Arial"/>
                <w:sz w:val="16"/>
                <w:szCs w:val="16"/>
              </w:rPr>
              <w:t xml:space="preserve"> </w:t>
            </w:r>
            <w:r w:rsidRPr="007802F8">
              <w:rPr>
                <w:rFonts w:ascii="Arial" w:hAnsi="Arial" w:cs="Arial"/>
                <w:sz w:val="16"/>
                <w:szCs w:val="16"/>
              </w:rPr>
              <w:t xml:space="preserve">Cov Kev Tsim Hloov Ntawm Qhoos Kas </w:t>
            </w:r>
            <w:del w:id="933" w:author="Fong RERHANG" w:date="2021-05-14T13:19:00Z">
              <w:r w:rsidRPr="007802F8" w:rsidDel="009E5559">
                <w:rPr>
                  <w:rFonts w:ascii="Arial" w:hAnsi="Arial" w:cs="Arial"/>
                  <w:sz w:val="16"/>
                  <w:szCs w:val="16"/>
                </w:rPr>
                <w:delText>(program modifications)</w:delText>
              </w:r>
            </w:del>
          </w:p>
        </w:tc>
        <w:tc>
          <w:tcPr>
            <w:tcW w:w="1080" w:type="dxa"/>
            <w:shd w:val="clear" w:color="auto" w:fill="D9D9D9" w:themeFill="background1" w:themeFillShade="D9"/>
          </w:tcPr>
          <w:p w14:paraId="1F133ACE" w14:textId="77777777" w:rsidR="0049440A" w:rsidRPr="007802F8" w:rsidRDefault="0049440A" w:rsidP="001E0F37">
            <w:pPr>
              <w:rPr>
                <w:rFonts w:ascii="Arial" w:hAnsi="Arial" w:cs="Arial"/>
                <w:sz w:val="16"/>
                <w:szCs w:val="16"/>
              </w:rPr>
            </w:pPr>
            <w:r w:rsidRPr="007802F8">
              <w:rPr>
                <w:sz w:val="16"/>
                <w:szCs w:val="16"/>
              </w:rPr>
              <w:t>Hnub Pib</w:t>
            </w:r>
          </w:p>
        </w:tc>
        <w:tc>
          <w:tcPr>
            <w:tcW w:w="1272" w:type="dxa"/>
            <w:shd w:val="clear" w:color="auto" w:fill="D9D9D9" w:themeFill="background1" w:themeFillShade="D9"/>
          </w:tcPr>
          <w:p w14:paraId="3FC3B446" w14:textId="77777777" w:rsidR="0049440A" w:rsidRPr="007802F8" w:rsidRDefault="0049440A" w:rsidP="001E0F37">
            <w:pPr>
              <w:rPr>
                <w:rFonts w:ascii="Arial" w:hAnsi="Arial" w:cs="Arial"/>
                <w:sz w:val="16"/>
                <w:szCs w:val="16"/>
              </w:rPr>
            </w:pPr>
            <w:r w:rsidRPr="007802F8">
              <w:rPr>
                <w:sz w:val="16"/>
                <w:szCs w:val="16"/>
              </w:rPr>
              <w:t xml:space="preserve">Hnub xaus </w:t>
            </w:r>
          </w:p>
        </w:tc>
        <w:tc>
          <w:tcPr>
            <w:tcW w:w="1743" w:type="dxa"/>
            <w:shd w:val="clear" w:color="auto" w:fill="D9D9D9" w:themeFill="background1" w:themeFillShade="D9"/>
          </w:tcPr>
          <w:p w14:paraId="51E7A730" w14:textId="77777777" w:rsidR="0049440A" w:rsidRPr="007802F8" w:rsidRDefault="0049440A" w:rsidP="001E0F37">
            <w:pPr>
              <w:rPr>
                <w:rFonts w:ascii="Arial" w:hAnsi="Arial" w:cs="Arial"/>
                <w:sz w:val="16"/>
                <w:szCs w:val="16"/>
              </w:rPr>
            </w:pPr>
            <w:r w:rsidRPr="007802F8">
              <w:rPr>
                <w:rFonts w:ascii="Arial" w:hAnsi="Arial" w:cs="Arial"/>
                <w:sz w:val="16"/>
                <w:szCs w:val="16"/>
              </w:rPr>
              <w:t>Zaus(frequency)</w:t>
            </w:r>
          </w:p>
        </w:tc>
        <w:tc>
          <w:tcPr>
            <w:tcW w:w="1743" w:type="dxa"/>
            <w:shd w:val="clear" w:color="auto" w:fill="D9D9D9" w:themeFill="background1" w:themeFillShade="D9"/>
          </w:tcPr>
          <w:p w14:paraId="3F05BA66" w14:textId="77777777" w:rsidR="0049440A" w:rsidRPr="007802F8" w:rsidRDefault="0049440A" w:rsidP="001E0F37">
            <w:pPr>
              <w:rPr>
                <w:rFonts w:ascii="Arial" w:hAnsi="Arial" w:cs="Arial"/>
                <w:sz w:val="16"/>
                <w:szCs w:val="16"/>
              </w:rPr>
            </w:pPr>
            <w:r w:rsidRPr="007802F8">
              <w:rPr>
                <w:rFonts w:ascii="Arial" w:hAnsi="Arial" w:cs="Arial"/>
                <w:sz w:val="16"/>
                <w:szCs w:val="16"/>
              </w:rPr>
              <w:t>Lub Sij Hawm</w:t>
            </w:r>
          </w:p>
        </w:tc>
        <w:tc>
          <w:tcPr>
            <w:tcW w:w="1743" w:type="dxa"/>
            <w:shd w:val="clear" w:color="auto" w:fill="D9D9D9" w:themeFill="background1" w:themeFillShade="D9"/>
          </w:tcPr>
          <w:p w14:paraId="59CCAC5A" w14:textId="77777777" w:rsidR="0049440A" w:rsidRPr="007802F8" w:rsidRDefault="0049440A" w:rsidP="001E0F37">
            <w:pPr>
              <w:rPr>
                <w:rFonts w:ascii="Arial" w:hAnsi="Arial" w:cs="Arial"/>
                <w:sz w:val="16"/>
                <w:szCs w:val="16"/>
              </w:rPr>
            </w:pPr>
            <w:r w:rsidRPr="007802F8">
              <w:rPr>
                <w:sz w:val="16"/>
                <w:szCs w:val="16"/>
              </w:rPr>
              <w:t>Qhov chaw nyob</w:t>
            </w:r>
          </w:p>
        </w:tc>
      </w:tr>
    </w:tbl>
    <w:p w14:paraId="6142F4F5" w14:textId="3CB3B725" w:rsidR="0049440A" w:rsidRPr="007802F8" w:rsidRDefault="0049440A" w:rsidP="0049440A">
      <w:pPr>
        <w:tabs>
          <w:tab w:val="left" w:pos="2086"/>
        </w:tabs>
        <w:rPr>
          <w:rFonts w:ascii="Arial" w:hAnsi="Arial"/>
          <w:sz w:val="16"/>
          <w:szCs w:val="16"/>
        </w:rPr>
      </w:pPr>
      <w:r w:rsidRPr="007802F8">
        <w:rPr>
          <w:noProof/>
          <w:sz w:val="16"/>
          <w:szCs w:val="16"/>
          <w:lang w:eastAsia="zh-CN"/>
        </w:rPr>
        <w:drawing>
          <wp:inline distT="0" distB="0" distL="0" distR="0" wp14:anchorId="516547E3" wp14:editId="3583AE1A">
            <wp:extent cx="164465" cy="118745"/>
            <wp:effectExtent l="0" t="0" r="6985"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465" cy="118745"/>
                    </a:xfrm>
                    <a:prstGeom prst="rect">
                      <a:avLst/>
                    </a:prstGeom>
                    <a:noFill/>
                    <a:ln>
                      <a:noFill/>
                    </a:ln>
                  </pic:spPr>
                </pic:pic>
              </a:graphicData>
            </a:graphic>
          </wp:inline>
        </w:drawing>
      </w:r>
      <w:r w:rsidRPr="007802F8">
        <w:rPr>
          <w:rFonts w:ascii="Arial" w:hAnsi="Arial"/>
          <w:sz w:val="16"/>
          <w:szCs w:val="16"/>
        </w:rPr>
        <w:t xml:space="preserve"> Pab pawg IEP tau sib tham thiab txiav txim siab lwm cov kev pab txhawb rau neeg ua hauj lwm ntawm tsev kawm,</w:t>
      </w:r>
      <w:r w:rsidRPr="007802F8">
        <w:rPr>
          <w:sz w:val="16"/>
          <w:szCs w:val="16"/>
        </w:rPr>
        <w:t xml:space="preserve"> </w:t>
      </w:r>
      <w:r w:rsidRPr="007802F8">
        <w:rPr>
          <w:rFonts w:ascii="Arial" w:hAnsi="Arial"/>
          <w:sz w:val="16"/>
          <w:szCs w:val="16"/>
        </w:rPr>
        <w:t>los sis txhawm rau tub ntxhais kawm,</w:t>
      </w:r>
      <w:r w:rsidRPr="007802F8">
        <w:rPr>
          <w:sz w:val="16"/>
          <w:szCs w:val="16"/>
        </w:rPr>
        <w:t xml:space="preserve"> </w:t>
      </w:r>
      <w:r w:rsidRPr="007802F8">
        <w:rPr>
          <w:rFonts w:ascii="Arial" w:hAnsi="Arial"/>
          <w:sz w:val="16"/>
          <w:szCs w:val="16"/>
        </w:rPr>
        <w:t>los sis siv tus sawv cev ntawm tub ntxhais kawm tias tsis yog kev xav tau</w:t>
      </w:r>
      <w:r w:rsidR="00EC7330" w:rsidRPr="007802F8">
        <w:rPr>
          <w:rFonts w:ascii="Arial" w:hAnsi="Arial"/>
          <w:sz w:val="16"/>
          <w:szCs w:val="16"/>
        </w:rPr>
        <w:t xml:space="preserve">                                  </w:t>
      </w:r>
      <w:r w:rsidR="00C07B13">
        <w:rPr>
          <w:rFonts w:ascii="Arial" w:hAnsi="Arial"/>
          <w:sz w:val="16"/>
          <w:szCs w:val="16"/>
        </w:rPr>
        <w:t xml:space="preserve">                                                      </w:t>
      </w:r>
      <w:r w:rsidR="00EC7330" w:rsidRPr="007802F8">
        <w:rPr>
          <w:rFonts w:ascii="Arial" w:hAnsi="Arial"/>
          <w:sz w:val="16"/>
          <w:szCs w:val="16"/>
        </w:rPr>
        <w:t xml:space="preserve">             </w:t>
      </w:r>
      <w:r w:rsidRPr="007802F8">
        <w:rPr>
          <w:noProof/>
          <w:sz w:val="16"/>
          <w:szCs w:val="16"/>
          <w:lang w:eastAsia="zh-CN"/>
        </w:rPr>
        <w:drawing>
          <wp:inline distT="0" distB="0" distL="0" distR="0" wp14:anchorId="17BADEBC" wp14:editId="76FF8A1E">
            <wp:extent cx="157480" cy="11557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7802F8">
        <w:rPr>
          <w:rFonts w:ascii="Arial" w:hAnsi="Arial"/>
          <w:sz w:val="16"/>
          <w:szCs w:val="16"/>
        </w:rPr>
        <w:t xml:space="preserve"> Pab pawg IEP tau sib tham thiab txiav txim siab txog lwm cov kev pab txhawb rau neeg ua hauj lwm hauv tsev kawm, los sis txhawm rau tub ntxhais kawm,</w:t>
      </w:r>
      <w:r w:rsidRPr="007802F8">
        <w:rPr>
          <w:sz w:val="16"/>
          <w:szCs w:val="16"/>
        </w:rPr>
        <w:t xml:space="preserve"> </w:t>
      </w:r>
      <w:r w:rsidRPr="007802F8">
        <w:rPr>
          <w:rFonts w:ascii="Arial" w:hAnsi="Arial"/>
          <w:sz w:val="16"/>
          <w:szCs w:val="16"/>
        </w:rPr>
        <w:t>los sis tus sawv cev ntawm tub ntxhais kawm tias yog kev xav tau</w:t>
      </w:r>
    </w:p>
    <w:tbl>
      <w:tblPr>
        <w:tblStyle w:val="TableGrid"/>
        <w:tblW w:w="0" w:type="auto"/>
        <w:tblLayout w:type="fixed"/>
        <w:tblLook w:val="04A0" w:firstRow="1" w:lastRow="0" w:firstColumn="1" w:lastColumn="0" w:noHBand="0" w:noVBand="1"/>
      </w:tblPr>
      <w:tblGrid>
        <w:gridCol w:w="3595"/>
        <w:gridCol w:w="1440"/>
        <w:gridCol w:w="900"/>
        <w:gridCol w:w="1080"/>
        <w:gridCol w:w="1080"/>
        <w:gridCol w:w="1170"/>
        <w:gridCol w:w="1191"/>
      </w:tblGrid>
      <w:tr w:rsidR="00C07B13" w:rsidRPr="007802F8" w14:paraId="3311206B" w14:textId="77777777" w:rsidTr="00C07B13">
        <w:trPr>
          <w:trHeight w:val="845"/>
        </w:trPr>
        <w:tc>
          <w:tcPr>
            <w:tcW w:w="3595" w:type="dxa"/>
            <w:shd w:val="clear" w:color="auto" w:fill="D9D9D9" w:themeFill="background1" w:themeFillShade="D9"/>
          </w:tcPr>
          <w:p w14:paraId="2FD3CDAD" w14:textId="07FA516B" w:rsidR="0049440A" w:rsidRPr="00C07B13" w:rsidRDefault="0049440A" w:rsidP="00C07B13">
            <w:pPr>
              <w:rPr>
                <w:rFonts w:ascii="Arial" w:hAnsi="Arial"/>
                <w:sz w:val="16"/>
                <w:szCs w:val="16"/>
              </w:rPr>
            </w:pPr>
            <w:r w:rsidRPr="007802F8">
              <w:rPr>
                <w:rFonts w:ascii="Arial" w:hAnsi="Arial"/>
                <w:sz w:val="16"/>
                <w:szCs w:val="16"/>
              </w:rPr>
              <w:t xml:space="preserve">Lwm Cov Kev Txhawb nqa rau Neeg Ua Hauj lwm hauv Tsev Kawm,los </w:t>
            </w:r>
            <w:del w:id="934" w:author="Fong RERHANG" w:date="2021-05-14T13:37:00Z">
              <w:r w:rsidRPr="007802F8" w:rsidDel="00AF6CEF">
                <w:rPr>
                  <w:rFonts w:ascii="Arial" w:hAnsi="Arial"/>
                  <w:sz w:val="16"/>
                  <w:szCs w:val="16"/>
                </w:rPr>
                <w:delText>i</w:delText>
              </w:r>
            </w:del>
            <w:r w:rsidRPr="007802F8">
              <w:rPr>
                <w:rFonts w:ascii="Arial" w:hAnsi="Arial"/>
                <w:sz w:val="16"/>
                <w:szCs w:val="16"/>
              </w:rPr>
              <w:t>s</w:t>
            </w:r>
            <w:ins w:id="935" w:author="Fong RERHANG" w:date="2021-05-14T13:37:00Z">
              <w:r w:rsidR="00AF6CEF">
                <w:rPr>
                  <w:rFonts w:ascii="Arial" w:hAnsi="Arial"/>
                  <w:sz w:val="16"/>
                  <w:szCs w:val="16"/>
                </w:rPr>
                <w:t>i</w:t>
              </w:r>
            </w:ins>
            <w:r w:rsidRPr="007802F8">
              <w:rPr>
                <w:rFonts w:ascii="Arial" w:hAnsi="Arial"/>
                <w:sz w:val="16"/>
                <w:szCs w:val="16"/>
              </w:rPr>
              <w:t xml:space="preserve"> txhawm rau tub ntxhais kawm,los si Tus Sawv Cev ntawm Tub Ntxghais</w:t>
            </w:r>
            <w:r w:rsidR="00C07B13">
              <w:rPr>
                <w:rFonts w:ascii="Arial" w:hAnsi="Arial"/>
                <w:sz w:val="16"/>
                <w:szCs w:val="16"/>
              </w:rPr>
              <w:t xml:space="preserve"> </w:t>
            </w:r>
            <w:r w:rsidRPr="007802F8">
              <w:rPr>
                <w:rFonts w:ascii="Arial" w:hAnsi="Arial"/>
                <w:sz w:val="16"/>
                <w:szCs w:val="16"/>
              </w:rPr>
              <w:t>Kawm</w:t>
            </w:r>
          </w:p>
        </w:tc>
        <w:tc>
          <w:tcPr>
            <w:tcW w:w="1440" w:type="dxa"/>
            <w:shd w:val="clear" w:color="auto" w:fill="D9D9D9" w:themeFill="background1" w:themeFillShade="D9"/>
          </w:tcPr>
          <w:p w14:paraId="6B863100" w14:textId="77777777" w:rsidR="0049440A" w:rsidRPr="007802F8" w:rsidRDefault="0049440A" w:rsidP="00C07B13">
            <w:pPr>
              <w:rPr>
                <w:rFonts w:ascii="Arial" w:hAnsi="Arial" w:cs="Arial"/>
                <w:sz w:val="16"/>
                <w:szCs w:val="16"/>
              </w:rPr>
            </w:pPr>
            <w:r w:rsidRPr="007802F8">
              <w:rPr>
                <w:rFonts w:ascii="Arial" w:hAnsi="Arial" w:cs="Arial"/>
                <w:sz w:val="16"/>
                <w:szCs w:val="16"/>
              </w:rPr>
              <w:t>Txhawm rau Kev Pab Txhawb</w:t>
            </w:r>
          </w:p>
          <w:p w14:paraId="1612ADF6" w14:textId="77777777" w:rsidR="0049440A" w:rsidRPr="007802F8" w:rsidRDefault="0049440A" w:rsidP="00C07B13">
            <w:pPr>
              <w:rPr>
                <w:rFonts w:ascii="Arial" w:hAnsi="Arial" w:cs="Arial"/>
                <w:sz w:val="16"/>
                <w:szCs w:val="16"/>
              </w:rPr>
            </w:pPr>
          </w:p>
          <w:p w14:paraId="65A86BA4" w14:textId="77777777" w:rsidR="0049440A" w:rsidRPr="007802F8" w:rsidRDefault="0049440A" w:rsidP="00C07B13">
            <w:pPr>
              <w:rPr>
                <w:rFonts w:ascii="Arial" w:hAnsi="Arial" w:cs="Arial"/>
                <w:sz w:val="16"/>
                <w:szCs w:val="16"/>
              </w:rPr>
            </w:pPr>
          </w:p>
          <w:p w14:paraId="0936520A" w14:textId="77777777" w:rsidR="0049440A" w:rsidRPr="007802F8" w:rsidRDefault="0049440A" w:rsidP="00C07B13">
            <w:pPr>
              <w:rPr>
                <w:rFonts w:ascii="Arial" w:hAnsi="Arial" w:cs="Arial"/>
                <w:sz w:val="16"/>
                <w:szCs w:val="16"/>
              </w:rPr>
            </w:pPr>
          </w:p>
          <w:p w14:paraId="03F60CD9" w14:textId="77777777" w:rsidR="0049440A" w:rsidRPr="007802F8" w:rsidRDefault="0049440A" w:rsidP="00C07B13">
            <w:pPr>
              <w:rPr>
                <w:rFonts w:ascii="Arial" w:hAnsi="Arial" w:cs="Arial"/>
                <w:sz w:val="16"/>
                <w:szCs w:val="16"/>
              </w:rPr>
            </w:pPr>
          </w:p>
        </w:tc>
        <w:tc>
          <w:tcPr>
            <w:tcW w:w="900" w:type="dxa"/>
            <w:shd w:val="clear" w:color="auto" w:fill="D9D9D9" w:themeFill="background1" w:themeFillShade="D9"/>
          </w:tcPr>
          <w:p w14:paraId="115791B0" w14:textId="77777777" w:rsidR="0049440A" w:rsidRPr="007802F8" w:rsidRDefault="0049440A" w:rsidP="00C07B13">
            <w:pPr>
              <w:rPr>
                <w:rFonts w:ascii="Arial" w:hAnsi="Arial" w:cs="Arial"/>
                <w:sz w:val="16"/>
                <w:szCs w:val="16"/>
              </w:rPr>
            </w:pPr>
            <w:r w:rsidRPr="007802F8">
              <w:rPr>
                <w:sz w:val="16"/>
                <w:szCs w:val="16"/>
              </w:rPr>
              <w:t>Hnub Pib</w:t>
            </w:r>
          </w:p>
        </w:tc>
        <w:tc>
          <w:tcPr>
            <w:tcW w:w="1080" w:type="dxa"/>
            <w:shd w:val="clear" w:color="auto" w:fill="D9D9D9" w:themeFill="background1" w:themeFillShade="D9"/>
          </w:tcPr>
          <w:p w14:paraId="677CD0E5" w14:textId="77777777" w:rsidR="0049440A" w:rsidRPr="007802F8" w:rsidRDefault="0049440A" w:rsidP="00C07B13">
            <w:pPr>
              <w:rPr>
                <w:rFonts w:ascii="Arial" w:hAnsi="Arial" w:cs="Arial"/>
                <w:sz w:val="16"/>
                <w:szCs w:val="16"/>
              </w:rPr>
            </w:pPr>
            <w:r w:rsidRPr="007802F8">
              <w:rPr>
                <w:sz w:val="16"/>
                <w:szCs w:val="16"/>
              </w:rPr>
              <w:t xml:space="preserve">Hnub xaus </w:t>
            </w:r>
          </w:p>
        </w:tc>
        <w:tc>
          <w:tcPr>
            <w:tcW w:w="1080" w:type="dxa"/>
            <w:shd w:val="clear" w:color="auto" w:fill="D9D9D9" w:themeFill="background1" w:themeFillShade="D9"/>
          </w:tcPr>
          <w:p w14:paraId="22D18EF2" w14:textId="77777777" w:rsidR="00C07B13" w:rsidRDefault="0049440A" w:rsidP="00C07B13">
            <w:pPr>
              <w:rPr>
                <w:rFonts w:ascii="Arial" w:hAnsi="Arial" w:cs="Arial"/>
                <w:sz w:val="16"/>
                <w:szCs w:val="16"/>
              </w:rPr>
            </w:pPr>
            <w:r w:rsidRPr="007802F8">
              <w:rPr>
                <w:rFonts w:ascii="Arial" w:hAnsi="Arial" w:cs="Arial"/>
                <w:sz w:val="16"/>
                <w:szCs w:val="16"/>
              </w:rPr>
              <w:t>Zaus</w:t>
            </w:r>
          </w:p>
          <w:p w14:paraId="3A66D7BB" w14:textId="3B6EC03C" w:rsidR="0049440A" w:rsidRPr="007802F8" w:rsidRDefault="0049440A" w:rsidP="00C07B13">
            <w:pPr>
              <w:rPr>
                <w:rFonts w:ascii="Arial" w:hAnsi="Arial" w:cs="Arial"/>
                <w:sz w:val="16"/>
                <w:szCs w:val="16"/>
              </w:rPr>
            </w:pPr>
            <w:r w:rsidRPr="007802F8">
              <w:rPr>
                <w:rFonts w:ascii="Arial" w:hAnsi="Arial" w:cs="Arial"/>
                <w:sz w:val="16"/>
                <w:szCs w:val="16"/>
              </w:rPr>
              <w:t>(frequency)</w:t>
            </w:r>
          </w:p>
        </w:tc>
        <w:tc>
          <w:tcPr>
            <w:tcW w:w="1170" w:type="dxa"/>
            <w:shd w:val="clear" w:color="auto" w:fill="D9D9D9" w:themeFill="background1" w:themeFillShade="D9"/>
          </w:tcPr>
          <w:p w14:paraId="166EE20D" w14:textId="77777777" w:rsidR="0049440A" w:rsidRPr="007802F8" w:rsidRDefault="0049440A" w:rsidP="00C07B13">
            <w:pPr>
              <w:rPr>
                <w:rFonts w:ascii="Arial" w:hAnsi="Arial" w:cs="Arial"/>
                <w:sz w:val="16"/>
                <w:szCs w:val="16"/>
              </w:rPr>
            </w:pPr>
            <w:r w:rsidRPr="007802F8">
              <w:rPr>
                <w:rFonts w:ascii="Arial" w:hAnsi="Arial" w:cs="Arial"/>
                <w:sz w:val="16"/>
                <w:szCs w:val="16"/>
              </w:rPr>
              <w:t>Lub Sij Hawm</w:t>
            </w:r>
          </w:p>
        </w:tc>
        <w:tc>
          <w:tcPr>
            <w:tcW w:w="1191" w:type="dxa"/>
            <w:shd w:val="clear" w:color="auto" w:fill="D9D9D9" w:themeFill="background1" w:themeFillShade="D9"/>
          </w:tcPr>
          <w:p w14:paraId="36E2BA48" w14:textId="77777777" w:rsidR="0049440A" w:rsidRPr="007802F8" w:rsidRDefault="0049440A" w:rsidP="00C07B13">
            <w:pPr>
              <w:rPr>
                <w:rFonts w:ascii="Arial" w:hAnsi="Arial" w:cs="Arial"/>
                <w:sz w:val="16"/>
                <w:szCs w:val="16"/>
              </w:rPr>
            </w:pPr>
            <w:r w:rsidRPr="007802F8">
              <w:rPr>
                <w:sz w:val="16"/>
                <w:szCs w:val="16"/>
              </w:rPr>
              <w:t>Qhov chaw nyob</w:t>
            </w:r>
          </w:p>
        </w:tc>
      </w:tr>
    </w:tbl>
    <w:p w14:paraId="583F1494" w14:textId="11845C4F" w:rsidR="0049440A" w:rsidRPr="00EC13C6" w:rsidRDefault="0049440A" w:rsidP="00D517BA">
      <w:pPr>
        <w:tabs>
          <w:tab w:val="left" w:pos="2086"/>
        </w:tabs>
        <w:jc w:val="center"/>
        <w:rPr>
          <w:rFonts w:ascii="Arial" w:hAnsi="Arial"/>
          <w:b/>
          <w:bCs/>
          <w:sz w:val="18"/>
          <w:szCs w:val="18"/>
        </w:rPr>
      </w:pPr>
      <w:r w:rsidRPr="00EC13C6">
        <w:rPr>
          <w:rFonts w:ascii="Arial" w:hAnsi="Arial"/>
          <w:b/>
          <w:bCs/>
          <w:sz w:val="18"/>
          <w:szCs w:val="18"/>
        </w:rPr>
        <w:t xml:space="preserve">KEV KAWM NTAWV TSHWJ XEEB </w:t>
      </w:r>
      <w:ins w:id="936" w:author="Fong RERHANG" w:date="2021-05-14T13:38:00Z">
        <w:r w:rsidR="00AF6CEF">
          <w:rPr>
            <w:rFonts w:ascii="Arial" w:hAnsi="Arial"/>
            <w:b/>
            <w:bCs/>
            <w:sz w:val="18"/>
            <w:szCs w:val="18"/>
          </w:rPr>
          <w:t>thiab</w:t>
        </w:r>
      </w:ins>
      <w:ins w:id="937" w:author="Fong RERHANG" w:date="2021-05-14T13:39:00Z">
        <w:r w:rsidR="00AF6CEF">
          <w:rPr>
            <w:rFonts w:ascii="Arial" w:hAnsi="Arial"/>
            <w:b/>
            <w:bCs/>
            <w:sz w:val="18"/>
            <w:szCs w:val="18"/>
          </w:rPr>
          <w:t xml:space="preserve"> </w:t>
        </w:r>
      </w:ins>
      <w:del w:id="938" w:author="Fong RERHANG" w:date="2021-05-14T13:39:00Z">
        <w:r w:rsidRPr="00EC13C6" w:rsidDel="00AF6CEF">
          <w:rPr>
            <w:rFonts w:ascii="Arial" w:hAnsi="Arial"/>
            <w:b/>
            <w:bCs/>
            <w:sz w:val="18"/>
            <w:szCs w:val="18"/>
          </w:rPr>
          <w:delText>THIAB</w:delText>
        </w:r>
      </w:del>
      <w:r w:rsidRPr="00EC13C6">
        <w:rPr>
          <w:rFonts w:ascii="Arial" w:hAnsi="Arial"/>
          <w:b/>
          <w:bCs/>
          <w:sz w:val="18"/>
          <w:szCs w:val="18"/>
        </w:rPr>
        <w:t xml:space="preserve"> COV KEV PAB CUAM</w:t>
      </w:r>
      <w:ins w:id="939" w:author="Fong RERHANG" w:date="2021-05-14T13:39:00Z">
        <w:r w:rsidR="00AF6CEF">
          <w:rPr>
            <w:rFonts w:ascii="Arial" w:hAnsi="Arial"/>
            <w:b/>
            <w:bCs/>
            <w:sz w:val="18"/>
            <w:szCs w:val="18"/>
          </w:rPr>
          <w:t xml:space="preserve"> UAS CUAM TSHUAM</w:t>
        </w:r>
      </w:ins>
    </w:p>
    <w:tbl>
      <w:tblPr>
        <w:tblStyle w:val="TableGrid"/>
        <w:tblW w:w="0" w:type="auto"/>
        <w:tblLook w:val="04A0" w:firstRow="1" w:lastRow="0" w:firstColumn="1" w:lastColumn="0" w:noHBand="0" w:noVBand="1"/>
      </w:tblPr>
      <w:tblGrid>
        <w:gridCol w:w="5240"/>
        <w:gridCol w:w="5216"/>
      </w:tblGrid>
      <w:tr w:rsidR="0049440A" w:rsidRPr="001D4E26" w14:paraId="4738F106" w14:textId="77777777" w:rsidTr="001E0F37">
        <w:trPr>
          <w:trHeight w:val="494"/>
        </w:trPr>
        <w:tc>
          <w:tcPr>
            <w:tcW w:w="5240" w:type="dxa"/>
          </w:tcPr>
          <w:p w14:paraId="07054730" w14:textId="6B037F59" w:rsidR="0049440A" w:rsidRPr="00B93775" w:rsidRDefault="0049440A" w:rsidP="001E0F37">
            <w:pPr>
              <w:tabs>
                <w:tab w:val="left" w:pos="2086"/>
              </w:tabs>
              <w:rPr>
                <w:rFonts w:ascii="Arial" w:hAnsi="Arial"/>
                <w:sz w:val="16"/>
                <w:szCs w:val="16"/>
              </w:rPr>
            </w:pPr>
            <w:r w:rsidRPr="00B93775">
              <w:rPr>
                <w:rFonts w:ascii="Arial" w:hAnsi="Arial"/>
                <w:b/>
                <w:bCs/>
                <w:sz w:val="16"/>
                <w:szCs w:val="16"/>
              </w:rPr>
              <w:t>Kev pab cuam:</w:t>
            </w:r>
            <w:r w:rsidRPr="00B93775">
              <w:rPr>
                <w:sz w:val="16"/>
                <w:szCs w:val="16"/>
              </w:rPr>
              <w:t xml:space="preserve"> </w:t>
            </w:r>
            <w:r w:rsidR="00461FF6" w:rsidRPr="00B93775">
              <w:rPr>
                <w:rFonts w:ascii="Arial" w:hAnsi="Arial"/>
                <w:i/>
                <w:iCs/>
                <w:sz w:val="16"/>
                <w:szCs w:val="16"/>
                <w:u w:val="single"/>
              </w:rPr>
              <w:t>Lus thiab Kev Hais Lus</w:t>
            </w:r>
          </w:p>
        </w:tc>
        <w:tc>
          <w:tcPr>
            <w:tcW w:w="5216" w:type="dxa"/>
          </w:tcPr>
          <w:p w14:paraId="7088B29C" w14:textId="75B87CDC" w:rsidR="0049440A" w:rsidRPr="00B93775" w:rsidRDefault="0049440A" w:rsidP="001E0F37">
            <w:pPr>
              <w:tabs>
                <w:tab w:val="left" w:pos="2086"/>
              </w:tabs>
              <w:rPr>
                <w:rFonts w:ascii="Arial" w:hAnsi="Arial"/>
                <w:sz w:val="16"/>
                <w:szCs w:val="16"/>
              </w:rPr>
            </w:pPr>
            <w:r w:rsidRPr="00B93775">
              <w:rPr>
                <w:rFonts w:ascii="Arial" w:hAnsi="Arial"/>
                <w:b/>
                <w:bCs/>
                <w:sz w:val="16"/>
                <w:szCs w:val="16"/>
              </w:rPr>
              <w:t xml:space="preserve">Hnub </w:t>
            </w:r>
            <w:del w:id="940" w:author="Fong RERHANG" w:date="2021-05-14T13:40:00Z">
              <w:r w:rsidRPr="00B93775" w:rsidDel="00AF6CEF">
                <w:rPr>
                  <w:rFonts w:ascii="Arial" w:hAnsi="Arial"/>
                  <w:b/>
                  <w:bCs/>
                  <w:sz w:val="16"/>
                  <w:szCs w:val="16"/>
                </w:rPr>
                <w:delText>p</w:delText>
              </w:r>
            </w:del>
            <w:ins w:id="941" w:author="Fong RERHANG" w:date="2021-05-14T13:40:00Z">
              <w:r w:rsidR="00AF6CEF">
                <w:rPr>
                  <w:rFonts w:ascii="Arial" w:hAnsi="Arial"/>
                  <w:b/>
                  <w:bCs/>
                  <w:sz w:val="16"/>
                  <w:szCs w:val="16"/>
                </w:rPr>
                <w:t>P</w:t>
              </w:r>
            </w:ins>
            <w:r w:rsidRPr="00B93775">
              <w:rPr>
                <w:rFonts w:ascii="Arial" w:hAnsi="Arial"/>
                <w:b/>
                <w:bCs/>
                <w:sz w:val="16"/>
                <w:szCs w:val="16"/>
              </w:rPr>
              <w:t>ib</w:t>
            </w:r>
            <w:r w:rsidRPr="00B93775">
              <w:rPr>
                <w:rFonts w:ascii="Arial" w:hAnsi="Arial"/>
                <w:sz w:val="16"/>
                <w:szCs w:val="16"/>
              </w:rPr>
              <w:t>:</w:t>
            </w:r>
            <w:r w:rsidR="00770454" w:rsidRPr="00B93775">
              <w:rPr>
                <w:rFonts w:ascii="Arial" w:hAnsi="Arial"/>
                <w:i/>
                <w:iCs/>
                <w:sz w:val="16"/>
                <w:szCs w:val="16"/>
                <w:u w:val="single"/>
              </w:rPr>
              <w:t>3/26/2021</w:t>
            </w:r>
            <w:r w:rsidRPr="00B93775">
              <w:rPr>
                <w:rFonts w:ascii="Arial" w:hAnsi="Arial"/>
                <w:i/>
                <w:iCs/>
                <w:sz w:val="16"/>
                <w:szCs w:val="16"/>
                <w:u w:val="single"/>
              </w:rPr>
              <w:t xml:space="preserve"> </w:t>
            </w:r>
            <w:r w:rsidRPr="00B93775">
              <w:rPr>
                <w:rFonts w:ascii="Arial" w:hAnsi="Arial"/>
                <w:sz w:val="16"/>
                <w:szCs w:val="16"/>
              </w:rPr>
              <w:t xml:space="preserve">| </w:t>
            </w:r>
            <w:r w:rsidRPr="00B93775">
              <w:rPr>
                <w:rFonts w:ascii="Arial" w:hAnsi="Arial"/>
                <w:b/>
                <w:bCs/>
                <w:sz w:val="16"/>
                <w:szCs w:val="16"/>
              </w:rPr>
              <w:t xml:space="preserve">Hnub </w:t>
            </w:r>
            <w:del w:id="942" w:author="Fong RERHANG" w:date="2021-05-14T13:40:00Z">
              <w:r w:rsidRPr="00B93775" w:rsidDel="00AF6CEF">
                <w:rPr>
                  <w:rFonts w:ascii="Arial" w:hAnsi="Arial"/>
                  <w:b/>
                  <w:bCs/>
                  <w:sz w:val="16"/>
                  <w:szCs w:val="16"/>
                </w:rPr>
                <w:delText>x</w:delText>
              </w:r>
            </w:del>
            <w:ins w:id="943" w:author="Fong RERHANG" w:date="2021-05-14T13:40:00Z">
              <w:r w:rsidR="00AF6CEF">
                <w:rPr>
                  <w:rFonts w:ascii="Arial" w:hAnsi="Arial"/>
                  <w:b/>
                  <w:bCs/>
                  <w:sz w:val="16"/>
                  <w:szCs w:val="16"/>
                </w:rPr>
                <w:t>X</w:t>
              </w:r>
            </w:ins>
            <w:r w:rsidRPr="00B93775">
              <w:rPr>
                <w:rFonts w:ascii="Arial" w:hAnsi="Arial"/>
                <w:b/>
                <w:bCs/>
                <w:sz w:val="16"/>
                <w:szCs w:val="16"/>
              </w:rPr>
              <w:t>aus</w:t>
            </w:r>
            <w:r w:rsidRPr="00B93775">
              <w:rPr>
                <w:rFonts w:ascii="Arial" w:hAnsi="Arial"/>
                <w:sz w:val="16"/>
                <w:szCs w:val="16"/>
              </w:rPr>
              <w:t xml:space="preserve"> </w:t>
            </w:r>
            <w:r w:rsidR="00770454" w:rsidRPr="00B93775">
              <w:rPr>
                <w:rFonts w:ascii="Arial" w:hAnsi="Arial"/>
                <w:i/>
                <w:iCs/>
                <w:sz w:val="16"/>
                <w:szCs w:val="16"/>
                <w:u w:val="single"/>
              </w:rPr>
              <w:t>3/25/2022</w:t>
            </w:r>
          </w:p>
        </w:tc>
      </w:tr>
      <w:tr w:rsidR="0049440A" w:rsidRPr="001D4E26" w14:paraId="2C1E2FF4" w14:textId="77777777" w:rsidTr="001E0F37">
        <w:trPr>
          <w:trHeight w:val="449"/>
        </w:trPr>
        <w:tc>
          <w:tcPr>
            <w:tcW w:w="5240" w:type="dxa"/>
          </w:tcPr>
          <w:p w14:paraId="6E8351D0" w14:textId="42DD283B" w:rsidR="0049440A" w:rsidRPr="00B93775" w:rsidRDefault="0049440A" w:rsidP="001E0F37">
            <w:pPr>
              <w:tabs>
                <w:tab w:val="left" w:pos="2086"/>
              </w:tabs>
              <w:rPr>
                <w:rFonts w:ascii="Arial" w:hAnsi="Arial"/>
                <w:sz w:val="16"/>
                <w:szCs w:val="16"/>
              </w:rPr>
            </w:pPr>
            <w:r w:rsidRPr="00B93775">
              <w:rPr>
                <w:rFonts w:ascii="Arial" w:hAnsi="Arial"/>
                <w:b/>
                <w:bCs/>
                <w:sz w:val="16"/>
                <w:szCs w:val="16"/>
              </w:rPr>
              <w:t xml:space="preserve">Tus </w:t>
            </w:r>
            <w:del w:id="944" w:author="Fong RERHANG" w:date="2021-05-14T13:40:00Z">
              <w:r w:rsidRPr="00B93775" w:rsidDel="00AF6CEF">
                <w:rPr>
                  <w:rFonts w:ascii="Arial" w:hAnsi="Arial"/>
                  <w:b/>
                  <w:bCs/>
                  <w:sz w:val="16"/>
                  <w:szCs w:val="16"/>
                </w:rPr>
                <w:delText>m</w:delText>
              </w:r>
            </w:del>
            <w:ins w:id="945" w:author="Fong RERHANG" w:date="2021-05-14T13:40:00Z">
              <w:r w:rsidR="00AF6CEF">
                <w:rPr>
                  <w:rFonts w:ascii="Arial" w:hAnsi="Arial"/>
                  <w:b/>
                  <w:bCs/>
                  <w:sz w:val="16"/>
                  <w:szCs w:val="16"/>
                </w:rPr>
                <w:t>M</w:t>
              </w:r>
            </w:ins>
            <w:r w:rsidRPr="00B93775">
              <w:rPr>
                <w:rFonts w:ascii="Arial" w:hAnsi="Arial"/>
                <w:b/>
                <w:bCs/>
                <w:sz w:val="16"/>
                <w:szCs w:val="16"/>
              </w:rPr>
              <w:t xml:space="preserve">uab </w:t>
            </w:r>
            <w:del w:id="946" w:author="Fong RERHANG" w:date="2021-05-14T13:40:00Z">
              <w:r w:rsidRPr="00B93775" w:rsidDel="00AF6CEF">
                <w:rPr>
                  <w:rFonts w:ascii="Arial" w:hAnsi="Arial"/>
                  <w:b/>
                  <w:bCs/>
                  <w:sz w:val="16"/>
                  <w:szCs w:val="16"/>
                </w:rPr>
                <w:delText>k</w:delText>
              </w:r>
            </w:del>
            <w:ins w:id="947" w:author="Fong RERHANG" w:date="2021-05-14T13:40:00Z">
              <w:r w:rsidR="00AF6CEF">
                <w:rPr>
                  <w:rFonts w:ascii="Arial" w:hAnsi="Arial"/>
                  <w:b/>
                  <w:bCs/>
                  <w:sz w:val="16"/>
                  <w:szCs w:val="16"/>
                </w:rPr>
                <w:t>K</w:t>
              </w:r>
            </w:ins>
            <w:r w:rsidRPr="00B93775">
              <w:rPr>
                <w:rFonts w:ascii="Arial" w:hAnsi="Arial"/>
                <w:b/>
                <w:bCs/>
                <w:sz w:val="16"/>
                <w:szCs w:val="16"/>
              </w:rPr>
              <w:t xml:space="preserve">ev </w:t>
            </w:r>
            <w:del w:id="948" w:author="Fong RERHANG" w:date="2021-05-14T13:40:00Z">
              <w:r w:rsidRPr="00B93775" w:rsidDel="00AF6CEF">
                <w:rPr>
                  <w:rFonts w:ascii="Arial" w:hAnsi="Arial"/>
                  <w:b/>
                  <w:bCs/>
                  <w:sz w:val="16"/>
                  <w:szCs w:val="16"/>
                </w:rPr>
                <w:delText>p</w:delText>
              </w:r>
            </w:del>
            <w:ins w:id="949" w:author="Fong RERHANG" w:date="2021-05-14T13:40:00Z">
              <w:r w:rsidR="00AF6CEF">
                <w:rPr>
                  <w:rFonts w:ascii="Arial" w:hAnsi="Arial"/>
                  <w:b/>
                  <w:bCs/>
                  <w:sz w:val="16"/>
                  <w:szCs w:val="16"/>
                </w:rPr>
                <w:t>P</w:t>
              </w:r>
            </w:ins>
            <w:r w:rsidRPr="00B93775">
              <w:rPr>
                <w:rFonts w:ascii="Arial" w:hAnsi="Arial"/>
                <w:b/>
                <w:bCs/>
                <w:sz w:val="16"/>
                <w:szCs w:val="16"/>
              </w:rPr>
              <w:t>ab:</w:t>
            </w:r>
            <w:r w:rsidRPr="00B93775">
              <w:rPr>
                <w:sz w:val="16"/>
                <w:szCs w:val="16"/>
              </w:rPr>
              <w:t xml:space="preserve"> </w:t>
            </w:r>
            <w:r w:rsidR="00C70E35" w:rsidRPr="00B93775">
              <w:rPr>
                <w:rFonts w:ascii="Calibri" w:hAnsi="Calibri" w:cs="Calibri"/>
                <w:i/>
                <w:iCs/>
                <w:sz w:val="16"/>
                <w:szCs w:val="16"/>
                <w:u w:val="single"/>
              </w:rPr>
              <w:t>SELPA</w:t>
            </w:r>
          </w:p>
        </w:tc>
        <w:tc>
          <w:tcPr>
            <w:tcW w:w="5216" w:type="dxa"/>
          </w:tcPr>
          <w:p w14:paraId="3EE68236" w14:textId="43ABBA90" w:rsidR="0049440A" w:rsidRPr="00B93775" w:rsidRDefault="0049440A" w:rsidP="001E0F37">
            <w:pPr>
              <w:tabs>
                <w:tab w:val="left" w:pos="2086"/>
              </w:tabs>
              <w:rPr>
                <w:rFonts w:ascii="Arial" w:hAnsi="Arial"/>
                <w:sz w:val="16"/>
                <w:szCs w:val="16"/>
              </w:rPr>
            </w:pPr>
            <w:r w:rsidRPr="00B93775">
              <w:rPr>
                <w:rFonts w:ascii="Arial" w:hAnsi="Arial"/>
                <w:sz w:val="16"/>
                <w:szCs w:val="16"/>
              </w:rPr>
              <w:t xml:space="preserve"> </w:t>
            </w:r>
            <w:r w:rsidRPr="00B93775">
              <w:rPr>
                <w:noProof/>
                <w:sz w:val="16"/>
                <w:szCs w:val="16"/>
              </w:rPr>
              <w:drawing>
                <wp:inline distT="0" distB="0" distL="0" distR="0" wp14:anchorId="0BF0BDA5" wp14:editId="32C17B80">
                  <wp:extent cx="160020" cy="122555"/>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020" cy="122555"/>
                          </a:xfrm>
                          <a:prstGeom prst="rect">
                            <a:avLst/>
                          </a:prstGeom>
                          <a:noFill/>
                          <a:ln>
                            <a:noFill/>
                          </a:ln>
                        </pic:spPr>
                      </pic:pic>
                    </a:graphicData>
                  </a:graphic>
                </wp:inline>
              </w:drawing>
            </w:r>
            <w:r w:rsidRPr="00B93775">
              <w:rPr>
                <w:rFonts w:ascii="Arial" w:hAnsi="Arial"/>
                <w:sz w:val="16"/>
                <w:szCs w:val="16"/>
              </w:rPr>
              <w:t xml:space="preserve">Ywj siab </w:t>
            </w:r>
            <w:r w:rsidRPr="00B93775">
              <w:rPr>
                <w:noProof/>
                <w:sz w:val="16"/>
                <w:szCs w:val="16"/>
              </w:rPr>
              <w:drawing>
                <wp:inline distT="0" distB="0" distL="0" distR="0" wp14:anchorId="4462871A" wp14:editId="12E5C0FF">
                  <wp:extent cx="157480" cy="11557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B93775">
              <w:rPr>
                <w:rFonts w:ascii="Arial" w:hAnsi="Arial"/>
                <w:sz w:val="16"/>
                <w:szCs w:val="16"/>
              </w:rPr>
              <w:t xml:space="preserve"> Pab pawg </w:t>
            </w:r>
            <w:r w:rsidRPr="00B93775">
              <w:rPr>
                <w:noProof/>
                <w:sz w:val="16"/>
                <w:szCs w:val="16"/>
              </w:rPr>
              <w:drawing>
                <wp:inline distT="0" distB="0" distL="0" distR="0" wp14:anchorId="1329B43B" wp14:editId="41F3FAC0">
                  <wp:extent cx="157480" cy="11557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B93775">
              <w:rPr>
                <w:rFonts w:ascii="Arial" w:hAnsi="Arial"/>
                <w:sz w:val="16"/>
                <w:szCs w:val="16"/>
              </w:rPr>
              <w:t xml:space="preserve"> Kev hloov pauv zaum ob</w:t>
            </w:r>
          </w:p>
        </w:tc>
      </w:tr>
      <w:tr w:rsidR="0049440A" w:rsidRPr="001D4E26" w14:paraId="5809490D" w14:textId="77777777" w:rsidTr="001E0F37">
        <w:tc>
          <w:tcPr>
            <w:tcW w:w="5240" w:type="dxa"/>
          </w:tcPr>
          <w:p w14:paraId="1D22716B" w14:textId="4800A8E3" w:rsidR="0049440A" w:rsidRPr="00B93775" w:rsidRDefault="0049440A" w:rsidP="001E0F37">
            <w:pPr>
              <w:tabs>
                <w:tab w:val="left" w:pos="2086"/>
              </w:tabs>
              <w:rPr>
                <w:rFonts w:ascii="Arial" w:hAnsi="Arial"/>
                <w:sz w:val="16"/>
                <w:szCs w:val="16"/>
              </w:rPr>
            </w:pPr>
            <w:r w:rsidRPr="00B93775">
              <w:rPr>
                <w:rFonts w:ascii="Arial" w:hAnsi="Arial"/>
                <w:b/>
                <w:bCs/>
                <w:sz w:val="16"/>
                <w:szCs w:val="16"/>
              </w:rPr>
              <w:t xml:space="preserve">Sij </w:t>
            </w:r>
            <w:del w:id="950" w:author="Fong RERHANG" w:date="2021-05-14T13:41:00Z">
              <w:r w:rsidRPr="00B93775" w:rsidDel="00AF6CEF">
                <w:rPr>
                  <w:rFonts w:ascii="Arial" w:hAnsi="Arial"/>
                  <w:b/>
                  <w:bCs/>
                  <w:sz w:val="16"/>
                  <w:szCs w:val="16"/>
                </w:rPr>
                <w:delText>h</w:delText>
              </w:r>
            </w:del>
            <w:ins w:id="951" w:author="Fong RERHANG" w:date="2021-05-14T13:41:00Z">
              <w:r w:rsidR="00AF6CEF">
                <w:rPr>
                  <w:rFonts w:ascii="Arial" w:hAnsi="Arial"/>
                  <w:b/>
                  <w:bCs/>
                  <w:sz w:val="16"/>
                  <w:szCs w:val="16"/>
                </w:rPr>
                <w:t>H</w:t>
              </w:r>
            </w:ins>
            <w:r w:rsidRPr="00B93775">
              <w:rPr>
                <w:rFonts w:ascii="Arial" w:hAnsi="Arial"/>
                <w:b/>
                <w:bCs/>
                <w:sz w:val="16"/>
                <w:szCs w:val="16"/>
              </w:rPr>
              <w:t>awm/Zaus(freq):</w:t>
            </w:r>
            <w:r w:rsidRPr="00B93775">
              <w:rPr>
                <w:rFonts w:ascii="Arial" w:hAnsi="Arial"/>
                <w:i/>
                <w:iCs/>
                <w:sz w:val="16"/>
                <w:szCs w:val="16"/>
                <w:u w:val="single"/>
              </w:rPr>
              <w:t>30</w:t>
            </w:r>
            <w:r w:rsidRPr="00B93775">
              <w:rPr>
                <w:rFonts w:ascii="Arial" w:hAnsi="Arial"/>
                <w:sz w:val="16"/>
                <w:szCs w:val="16"/>
              </w:rPr>
              <w:t xml:space="preserve"> feeb x </w:t>
            </w:r>
            <w:r w:rsidR="00643A3A" w:rsidRPr="00B93775">
              <w:rPr>
                <w:rFonts w:ascii="Arial" w:hAnsi="Arial"/>
                <w:i/>
                <w:iCs/>
                <w:sz w:val="16"/>
                <w:szCs w:val="16"/>
                <w:u w:val="single"/>
              </w:rPr>
              <w:t>25</w:t>
            </w:r>
            <w:r w:rsidRPr="00B93775">
              <w:rPr>
                <w:rFonts w:ascii="Arial" w:hAnsi="Arial"/>
                <w:sz w:val="16"/>
                <w:szCs w:val="16"/>
              </w:rPr>
              <w:t xml:space="preserve"> tag nrho:</w:t>
            </w:r>
            <w:r w:rsidR="00643A3A" w:rsidRPr="00B93775">
              <w:rPr>
                <w:rFonts w:ascii="Arial" w:hAnsi="Arial"/>
                <w:i/>
                <w:iCs/>
                <w:sz w:val="16"/>
                <w:szCs w:val="16"/>
                <w:u w:val="single"/>
              </w:rPr>
              <w:t xml:space="preserve">750 </w:t>
            </w:r>
            <w:r w:rsidRPr="00B93775">
              <w:rPr>
                <w:rFonts w:ascii="Arial" w:hAnsi="Arial"/>
                <w:sz w:val="16"/>
                <w:szCs w:val="16"/>
              </w:rPr>
              <w:t xml:space="preserve">feeb pab cuam </w:t>
            </w:r>
            <w:r w:rsidRPr="00AF6CEF">
              <w:rPr>
                <w:rFonts w:ascii="Arial" w:hAnsi="Arial"/>
                <w:sz w:val="16"/>
                <w:szCs w:val="16"/>
                <w:u w:val="single"/>
                <w:rPrChange w:id="952" w:author="Fong RERHANG" w:date="2021-05-14T13:42:00Z">
                  <w:rPr>
                    <w:rFonts w:ascii="Arial" w:hAnsi="Arial"/>
                    <w:sz w:val="16"/>
                    <w:szCs w:val="16"/>
                  </w:rPr>
                </w:rPrChange>
              </w:rPr>
              <w:t xml:space="preserve">txhua </w:t>
            </w:r>
            <w:r w:rsidR="00643A3A" w:rsidRPr="00AF6CEF">
              <w:rPr>
                <w:rFonts w:ascii="Arial" w:hAnsi="Arial"/>
                <w:sz w:val="16"/>
                <w:szCs w:val="16"/>
                <w:u w:val="single"/>
                <w:rPrChange w:id="953" w:author="Fong RERHANG" w:date="2021-05-14T13:42:00Z">
                  <w:rPr>
                    <w:rFonts w:ascii="Arial" w:hAnsi="Arial"/>
                    <w:sz w:val="16"/>
                    <w:szCs w:val="16"/>
                  </w:rPr>
                </w:rPrChange>
              </w:rPr>
              <w:t>xyoo</w:t>
            </w:r>
          </w:p>
        </w:tc>
        <w:tc>
          <w:tcPr>
            <w:tcW w:w="5216" w:type="dxa"/>
          </w:tcPr>
          <w:p w14:paraId="4D65DE2D" w14:textId="05811F2F" w:rsidR="0049440A" w:rsidRPr="00B93775" w:rsidRDefault="0049440A" w:rsidP="001E0F37">
            <w:pPr>
              <w:tabs>
                <w:tab w:val="left" w:pos="2086"/>
              </w:tabs>
              <w:rPr>
                <w:rFonts w:ascii="Arial" w:hAnsi="Arial"/>
                <w:sz w:val="16"/>
                <w:szCs w:val="16"/>
              </w:rPr>
            </w:pPr>
            <w:r w:rsidRPr="00B93775">
              <w:rPr>
                <w:rFonts w:ascii="Arial" w:hAnsi="Arial"/>
                <w:b/>
                <w:bCs/>
                <w:sz w:val="16"/>
                <w:szCs w:val="16"/>
              </w:rPr>
              <w:t xml:space="preserve">Qhov </w:t>
            </w:r>
            <w:del w:id="954" w:author="Fong RERHANG" w:date="2021-05-14T13:42:00Z">
              <w:r w:rsidRPr="00B93775" w:rsidDel="00AF6CEF">
                <w:rPr>
                  <w:rFonts w:ascii="Arial" w:hAnsi="Arial"/>
                  <w:b/>
                  <w:bCs/>
                  <w:sz w:val="16"/>
                  <w:szCs w:val="16"/>
                </w:rPr>
                <w:delText>c</w:delText>
              </w:r>
            </w:del>
            <w:ins w:id="955" w:author="Fong RERHANG" w:date="2021-05-14T13:42:00Z">
              <w:r w:rsidR="00AF6CEF">
                <w:rPr>
                  <w:rFonts w:ascii="Arial" w:hAnsi="Arial"/>
                  <w:b/>
                  <w:bCs/>
                  <w:sz w:val="16"/>
                  <w:szCs w:val="16"/>
                </w:rPr>
                <w:t>C</w:t>
              </w:r>
            </w:ins>
            <w:r w:rsidRPr="00B93775">
              <w:rPr>
                <w:rFonts w:ascii="Arial" w:hAnsi="Arial"/>
                <w:b/>
                <w:bCs/>
                <w:sz w:val="16"/>
                <w:szCs w:val="16"/>
              </w:rPr>
              <w:t xml:space="preserve">haw </w:t>
            </w:r>
            <w:del w:id="956" w:author="Fong RERHANG" w:date="2021-05-14T13:43:00Z">
              <w:r w:rsidRPr="00B93775" w:rsidDel="00AF6CEF">
                <w:rPr>
                  <w:rFonts w:ascii="Arial" w:hAnsi="Arial"/>
                  <w:b/>
                  <w:bCs/>
                  <w:sz w:val="16"/>
                  <w:szCs w:val="16"/>
                </w:rPr>
                <w:delText>n</w:delText>
              </w:r>
            </w:del>
            <w:ins w:id="957" w:author="Fong RERHANG" w:date="2021-05-14T13:43:00Z">
              <w:r w:rsidR="00AF6CEF">
                <w:rPr>
                  <w:rFonts w:ascii="Arial" w:hAnsi="Arial"/>
                  <w:b/>
                  <w:bCs/>
                  <w:sz w:val="16"/>
                  <w:szCs w:val="16"/>
                </w:rPr>
                <w:t>N</w:t>
              </w:r>
            </w:ins>
            <w:r w:rsidRPr="00B93775">
              <w:rPr>
                <w:rFonts w:ascii="Arial" w:hAnsi="Arial"/>
                <w:b/>
                <w:bCs/>
                <w:sz w:val="16"/>
                <w:szCs w:val="16"/>
              </w:rPr>
              <w:t>yob:</w:t>
            </w:r>
            <w:r w:rsidRPr="00B93775">
              <w:rPr>
                <w:rFonts w:ascii="Arial" w:hAnsi="Arial"/>
                <w:sz w:val="16"/>
                <w:szCs w:val="16"/>
              </w:rPr>
              <w:t xml:space="preserve"> </w:t>
            </w:r>
            <w:r w:rsidR="00814615" w:rsidRPr="00B93775">
              <w:rPr>
                <w:rFonts w:ascii="Calibri" w:hAnsi="Calibri" w:cs="Calibri"/>
                <w:i/>
                <w:iCs/>
                <w:sz w:val="16"/>
                <w:szCs w:val="16"/>
                <w:u w:val="single"/>
              </w:rPr>
              <w:t>Cov chav kawm ntawv</w:t>
            </w:r>
            <w:del w:id="958" w:author="Fong RERHANG" w:date="2021-05-14T13:43:00Z">
              <w:r w:rsidR="00814615" w:rsidRPr="00B93775" w:rsidDel="00AF6CEF">
                <w:rPr>
                  <w:rFonts w:ascii="Calibri" w:hAnsi="Calibri" w:cs="Calibri"/>
                  <w:i/>
                  <w:iCs/>
                  <w:sz w:val="16"/>
                  <w:szCs w:val="16"/>
                  <w:u w:val="single"/>
                </w:rPr>
                <w:delText xml:space="preserve"> </w:delText>
              </w:r>
            </w:del>
            <w:r w:rsidR="00814615" w:rsidRPr="00B93775">
              <w:rPr>
                <w:rFonts w:ascii="Calibri" w:hAnsi="Calibri" w:cs="Calibri"/>
                <w:i/>
                <w:iCs/>
                <w:sz w:val="16"/>
                <w:szCs w:val="16"/>
                <w:u w:val="single"/>
              </w:rPr>
              <w:t>/</w:t>
            </w:r>
            <w:del w:id="959" w:author="Fong RERHANG" w:date="2021-05-14T13:43:00Z">
              <w:r w:rsidR="00814615" w:rsidRPr="00B93775" w:rsidDel="00AF6CEF">
                <w:rPr>
                  <w:rFonts w:ascii="Calibri" w:hAnsi="Calibri" w:cs="Calibri"/>
                  <w:i/>
                  <w:iCs/>
                  <w:sz w:val="16"/>
                  <w:szCs w:val="16"/>
                  <w:u w:val="single"/>
                </w:rPr>
                <w:delText xml:space="preserve"> </w:delText>
              </w:r>
            </w:del>
            <w:r w:rsidR="00814615" w:rsidRPr="00B93775">
              <w:rPr>
                <w:rFonts w:ascii="Calibri" w:hAnsi="Calibri" w:cs="Calibri"/>
                <w:i/>
                <w:iCs/>
                <w:sz w:val="16"/>
                <w:szCs w:val="16"/>
                <w:u w:val="single"/>
              </w:rPr>
              <w:t>tsev kawm ntawv hnub so tsis tu ncua</w:t>
            </w:r>
          </w:p>
        </w:tc>
      </w:tr>
      <w:tr w:rsidR="0049440A" w:rsidRPr="001D4E26" w14:paraId="13B1CAB6" w14:textId="77777777" w:rsidTr="001E0F37">
        <w:trPr>
          <w:trHeight w:val="413"/>
        </w:trPr>
        <w:tc>
          <w:tcPr>
            <w:tcW w:w="10456" w:type="dxa"/>
            <w:gridSpan w:val="2"/>
          </w:tcPr>
          <w:p w14:paraId="7744565B" w14:textId="4413D720" w:rsidR="0049440A" w:rsidRPr="00B93775" w:rsidRDefault="0049440A" w:rsidP="001E0F37">
            <w:pPr>
              <w:tabs>
                <w:tab w:val="left" w:pos="2086"/>
              </w:tabs>
              <w:rPr>
                <w:rFonts w:ascii="Arial" w:hAnsi="Arial"/>
                <w:sz w:val="16"/>
                <w:szCs w:val="16"/>
              </w:rPr>
            </w:pPr>
            <w:r w:rsidRPr="00B93775">
              <w:rPr>
                <w:rFonts w:ascii="Arial" w:hAnsi="Arial"/>
                <w:b/>
                <w:bCs/>
                <w:sz w:val="16"/>
                <w:szCs w:val="16"/>
              </w:rPr>
              <w:t xml:space="preserve">Cov </w:t>
            </w:r>
            <w:del w:id="960" w:author="Fong RERHANG" w:date="2021-05-14T13:43:00Z">
              <w:r w:rsidRPr="00B93775" w:rsidDel="00AF6CEF">
                <w:rPr>
                  <w:rFonts w:ascii="Arial" w:hAnsi="Arial"/>
                  <w:b/>
                  <w:bCs/>
                  <w:sz w:val="16"/>
                  <w:szCs w:val="16"/>
                </w:rPr>
                <w:delText>k</w:delText>
              </w:r>
            </w:del>
            <w:ins w:id="961" w:author="Fong RERHANG" w:date="2021-05-14T13:43:00Z">
              <w:r w:rsidR="00AF6CEF">
                <w:rPr>
                  <w:rFonts w:ascii="Arial" w:hAnsi="Arial"/>
                  <w:b/>
                  <w:bCs/>
                  <w:sz w:val="16"/>
                  <w:szCs w:val="16"/>
                </w:rPr>
                <w:t>k</w:t>
              </w:r>
            </w:ins>
            <w:r w:rsidRPr="00B93775">
              <w:rPr>
                <w:rFonts w:ascii="Arial" w:hAnsi="Arial"/>
                <w:b/>
                <w:bCs/>
                <w:sz w:val="16"/>
                <w:szCs w:val="16"/>
              </w:rPr>
              <w:t xml:space="preserve">ev </w:t>
            </w:r>
            <w:ins w:id="962" w:author="Fong RERHANG" w:date="2021-05-14T13:44:00Z">
              <w:r w:rsidR="00AF6CEF">
                <w:rPr>
                  <w:rFonts w:ascii="Arial" w:hAnsi="Arial"/>
                  <w:b/>
                  <w:bCs/>
                  <w:sz w:val="16"/>
                  <w:szCs w:val="16"/>
                </w:rPr>
                <w:t>Tawm Tswv Yim</w:t>
              </w:r>
            </w:ins>
            <w:del w:id="963" w:author="Fong RERHANG" w:date="2021-05-14T13:44:00Z">
              <w:r w:rsidRPr="00B93775" w:rsidDel="00AF6CEF">
                <w:rPr>
                  <w:rFonts w:ascii="Arial" w:hAnsi="Arial"/>
                  <w:b/>
                  <w:bCs/>
                  <w:sz w:val="16"/>
                  <w:szCs w:val="16"/>
                </w:rPr>
                <w:delText>pom zoo</w:delText>
              </w:r>
            </w:del>
            <w:r w:rsidRPr="00B93775">
              <w:rPr>
                <w:rFonts w:ascii="Arial" w:hAnsi="Arial"/>
                <w:b/>
                <w:bCs/>
                <w:sz w:val="16"/>
                <w:szCs w:val="16"/>
              </w:rPr>
              <w:t>:</w:t>
            </w:r>
            <w:r w:rsidRPr="00B93775">
              <w:rPr>
                <w:rFonts w:ascii="Arial" w:hAnsi="Arial"/>
                <w:sz w:val="16"/>
                <w:szCs w:val="16"/>
              </w:rPr>
              <w:t xml:space="preserve"> </w:t>
            </w:r>
            <w:ins w:id="964" w:author="Fong RERHANG" w:date="2021-05-14T13:46:00Z">
              <w:r w:rsidR="00AF6CEF" w:rsidRPr="00AF6CEF">
                <w:rPr>
                  <w:rFonts w:ascii="Arial" w:hAnsi="Arial"/>
                  <w:i/>
                  <w:iCs/>
                  <w:sz w:val="16"/>
                  <w:szCs w:val="16"/>
                  <w:rPrChange w:id="965" w:author="Fong RERHANG" w:date="2021-05-14T13:46:00Z">
                    <w:rPr>
                      <w:rFonts w:ascii="Arial" w:hAnsi="Arial"/>
                      <w:sz w:val="16"/>
                      <w:szCs w:val="16"/>
                    </w:rPr>
                  </w:rPrChange>
                </w:rPr>
                <w:t>Cov pab cuam</w:t>
              </w:r>
              <w:r w:rsidR="00AF6CEF">
                <w:rPr>
                  <w:rFonts w:ascii="Arial" w:hAnsi="Arial"/>
                  <w:sz w:val="16"/>
                  <w:szCs w:val="16"/>
                </w:rPr>
                <w:t xml:space="preserve"> </w:t>
              </w:r>
            </w:ins>
            <w:del w:id="966" w:author="Fong RERHANG" w:date="2021-05-14T13:46:00Z">
              <w:r w:rsidR="00DF7390" w:rsidRPr="00B93775" w:rsidDel="00AF6CEF">
                <w:rPr>
                  <w:rFonts w:ascii="Arial" w:hAnsi="Arial"/>
                  <w:i/>
                  <w:iCs/>
                  <w:sz w:val="16"/>
                  <w:szCs w:val="16"/>
                  <w:u w:val="single"/>
                </w:rPr>
                <w:delText>Kev</w:delText>
              </w:r>
            </w:del>
            <w:r w:rsidR="00DF7390" w:rsidRPr="00B93775">
              <w:rPr>
                <w:rFonts w:ascii="Arial" w:hAnsi="Arial"/>
                <w:i/>
                <w:iCs/>
                <w:sz w:val="16"/>
                <w:szCs w:val="16"/>
                <w:u w:val="single"/>
              </w:rPr>
              <w:t xml:space="preserve"> hais lus thiab lus tuaj yeem muab rau hauv, tab sis tsis txwv rau cov qauv hauv qab no: sab laj</w:t>
            </w:r>
            <w:del w:id="967" w:author="Fong RERHANG" w:date="2021-05-14T13:47:00Z">
              <w:r w:rsidR="00DF7390" w:rsidRPr="00B93775" w:rsidDel="005B0793">
                <w:rPr>
                  <w:rFonts w:ascii="Arial" w:hAnsi="Arial"/>
                  <w:i/>
                  <w:iCs/>
                  <w:sz w:val="16"/>
                  <w:szCs w:val="16"/>
                  <w:u w:val="single"/>
                </w:rPr>
                <w:delText xml:space="preserve"> </w:delText>
              </w:r>
            </w:del>
            <w:r w:rsidR="00DF7390" w:rsidRPr="00B93775">
              <w:rPr>
                <w:rFonts w:ascii="Arial" w:hAnsi="Arial"/>
                <w:i/>
                <w:iCs/>
                <w:sz w:val="16"/>
                <w:szCs w:val="16"/>
                <w:u w:val="single"/>
              </w:rPr>
              <w:t>/</w:t>
            </w:r>
            <w:del w:id="968" w:author="Fong RERHANG" w:date="2021-05-14T13:47:00Z">
              <w:r w:rsidR="00DF7390" w:rsidRPr="00B93775" w:rsidDel="005B0793">
                <w:rPr>
                  <w:rFonts w:ascii="Arial" w:hAnsi="Arial"/>
                  <w:i/>
                  <w:iCs/>
                  <w:sz w:val="16"/>
                  <w:szCs w:val="16"/>
                  <w:u w:val="single"/>
                </w:rPr>
                <w:delText xml:space="preserve"> </w:delText>
              </w:r>
            </w:del>
            <w:r w:rsidR="00DF7390" w:rsidRPr="00B93775">
              <w:rPr>
                <w:rFonts w:ascii="Arial" w:hAnsi="Arial"/>
                <w:i/>
                <w:iCs/>
                <w:sz w:val="16"/>
                <w:szCs w:val="16"/>
                <w:u w:val="single"/>
              </w:rPr>
              <w:t>sib koom tes nrog tus kws qhia ntawv hauv chav kawm, thawb tawm, thiab rub tawm. Cov kev pab</w:t>
            </w:r>
            <w:r w:rsidR="005958C3" w:rsidRPr="00B93775">
              <w:rPr>
                <w:rFonts w:ascii="Arial" w:hAnsi="Arial"/>
                <w:i/>
                <w:iCs/>
                <w:sz w:val="16"/>
                <w:szCs w:val="16"/>
                <w:u w:val="single"/>
              </w:rPr>
              <w:t xml:space="preserve"> </w:t>
            </w:r>
            <w:r w:rsidR="00DF7390" w:rsidRPr="00B93775">
              <w:rPr>
                <w:rFonts w:ascii="Arial" w:hAnsi="Arial"/>
                <w:i/>
                <w:iCs/>
                <w:sz w:val="16"/>
                <w:szCs w:val="16"/>
                <w:u w:val="single"/>
              </w:rPr>
              <w:t>cuam yuav raug cuam tshuam los ntawm tsev kawm tshwj</w:t>
            </w:r>
            <w:r w:rsidR="005958C3" w:rsidRPr="00B93775">
              <w:rPr>
                <w:rFonts w:ascii="Arial" w:hAnsi="Arial"/>
                <w:i/>
                <w:iCs/>
                <w:sz w:val="16"/>
                <w:szCs w:val="16"/>
                <w:u w:val="single"/>
              </w:rPr>
              <w:t xml:space="preserve"> </w:t>
            </w:r>
            <w:r w:rsidR="00DF7390" w:rsidRPr="00B93775">
              <w:rPr>
                <w:rFonts w:ascii="Arial" w:hAnsi="Arial"/>
                <w:i/>
                <w:iCs/>
                <w:sz w:val="16"/>
                <w:szCs w:val="16"/>
                <w:u w:val="single"/>
              </w:rPr>
              <w:t>xeeb cov hauj</w:t>
            </w:r>
            <w:r w:rsidR="005958C3" w:rsidRPr="00B93775">
              <w:rPr>
                <w:rFonts w:ascii="Arial" w:hAnsi="Arial"/>
                <w:i/>
                <w:iCs/>
                <w:sz w:val="16"/>
                <w:szCs w:val="16"/>
                <w:u w:val="single"/>
              </w:rPr>
              <w:t xml:space="preserve"> </w:t>
            </w:r>
            <w:r w:rsidR="00DF7390" w:rsidRPr="00B93775">
              <w:rPr>
                <w:rFonts w:ascii="Arial" w:hAnsi="Arial"/>
                <w:i/>
                <w:iCs/>
                <w:sz w:val="16"/>
                <w:szCs w:val="16"/>
                <w:u w:val="single"/>
              </w:rPr>
              <w:t>lwm, kev qhaj ntawm tub ntxhais kawm, kev sim, kev tawm mus sab nraud, thiab kev kawm hauv tsev kawm. Cov tub ntxhais kawm yuav tsis raug rub tawm rau cov kev pab</w:t>
            </w:r>
            <w:r w:rsidR="005958C3" w:rsidRPr="00B93775">
              <w:rPr>
                <w:rFonts w:ascii="Arial" w:hAnsi="Arial"/>
                <w:i/>
                <w:iCs/>
                <w:sz w:val="16"/>
                <w:szCs w:val="16"/>
                <w:u w:val="single"/>
              </w:rPr>
              <w:t xml:space="preserve"> </w:t>
            </w:r>
            <w:r w:rsidR="00DF7390" w:rsidRPr="00B93775">
              <w:rPr>
                <w:rFonts w:ascii="Arial" w:hAnsi="Arial"/>
                <w:i/>
                <w:iCs/>
                <w:sz w:val="16"/>
                <w:szCs w:val="16"/>
                <w:u w:val="single"/>
              </w:rPr>
              <w:t xml:space="preserve">cuam thaum thawj ob thiab ob lub asthiv ntawm kev kawm vim muaj kev sib tham thiab </w:t>
            </w:r>
            <w:r w:rsidR="005F7CC4" w:rsidRPr="00B93775">
              <w:rPr>
                <w:rFonts w:ascii="Arial" w:hAnsi="Arial"/>
                <w:i/>
                <w:iCs/>
                <w:sz w:val="16"/>
                <w:szCs w:val="16"/>
                <w:u w:val="single"/>
              </w:rPr>
              <w:t xml:space="preserve">npaj </w:t>
            </w:r>
            <w:r w:rsidR="00DF7390" w:rsidRPr="00B93775">
              <w:rPr>
                <w:rFonts w:ascii="Arial" w:hAnsi="Arial"/>
                <w:i/>
                <w:iCs/>
                <w:sz w:val="16"/>
                <w:szCs w:val="16"/>
                <w:u w:val="single"/>
              </w:rPr>
              <w:t>phiaj xwm.</w:t>
            </w:r>
          </w:p>
        </w:tc>
      </w:tr>
    </w:tbl>
    <w:p w14:paraId="19E1E22E" w14:textId="61B71AAD" w:rsidR="0049440A" w:rsidRPr="00C43946" w:rsidRDefault="0049440A" w:rsidP="0049440A">
      <w:pPr>
        <w:tabs>
          <w:tab w:val="left" w:pos="2086"/>
        </w:tabs>
        <w:rPr>
          <w:rFonts w:ascii="Arial" w:hAnsi="Arial"/>
          <w:sz w:val="20"/>
          <w:szCs w:val="20"/>
        </w:rPr>
      </w:pPr>
      <w:r w:rsidRPr="008930D5">
        <w:rPr>
          <w:rFonts w:ascii="Arial" w:hAnsi="Arial"/>
          <w:sz w:val="16"/>
          <w:szCs w:val="16"/>
        </w:rPr>
        <w:t>Cov kh</w:t>
      </w:r>
      <w:ins w:id="969" w:author="Fong RERHANG" w:date="2021-05-14T13:51:00Z">
        <w:r w:rsidR="00DD20F7">
          <w:rPr>
            <w:rFonts w:ascii="Arial" w:hAnsi="Arial"/>
            <w:sz w:val="16"/>
            <w:szCs w:val="16"/>
          </w:rPr>
          <w:t>oos kas</w:t>
        </w:r>
      </w:ins>
      <w:del w:id="970" w:author="Fong RERHANG" w:date="2021-05-14T13:51:00Z">
        <w:r w:rsidRPr="008930D5" w:rsidDel="00DD20F7">
          <w:rPr>
            <w:rFonts w:ascii="Arial" w:hAnsi="Arial"/>
            <w:sz w:val="16"/>
            <w:szCs w:val="16"/>
          </w:rPr>
          <w:delText>oom ua lej(programs)</w:delText>
        </w:r>
      </w:del>
      <w:r w:rsidRPr="008930D5">
        <w:rPr>
          <w:rFonts w:ascii="Arial" w:hAnsi="Arial"/>
          <w:sz w:val="16"/>
          <w:szCs w:val="16"/>
        </w:rPr>
        <w:t xml:space="preserve"> thiab cov kev pab cuam yuav muab raws li qhov chaw tus tub ntxhais kawm mus kawm thiab ua raws nraim </w:t>
      </w:r>
      <w:ins w:id="971" w:author="Fong RERHANG" w:date="2021-05-14T13:52:00Z">
        <w:r w:rsidR="00DD20F7">
          <w:rPr>
            <w:rFonts w:ascii="Arial" w:hAnsi="Arial"/>
            <w:sz w:val="16"/>
            <w:szCs w:val="16"/>
          </w:rPr>
          <w:t>lub</w:t>
        </w:r>
      </w:ins>
      <w:del w:id="972" w:author="Fong RERHANG" w:date="2021-05-14T13:52:00Z">
        <w:r w:rsidRPr="008930D5" w:rsidDel="00DD20F7">
          <w:rPr>
            <w:rFonts w:ascii="Arial" w:hAnsi="Arial"/>
            <w:sz w:val="16"/>
            <w:szCs w:val="16"/>
          </w:rPr>
          <w:delText>nrog cheeb tsam</w:delText>
        </w:r>
      </w:del>
      <w:r w:rsidRPr="008930D5">
        <w:rPr>
          <w:rFonts w:ascii="Arial" w:hAnsi="Arial"/>
          <w:sz w:val="16"/>
          <w:szCs w:val="16"/>
        </w:rPr>
        <w:t xml:space="preserve"> tsev kawm ntawv daim phiaj teev kev pab cuam thiab cov kev pab cuam tau npaj tseg,</w:t>
      </w:r>
      <w:r w:rsidRPr="008930D5">
        <w:rPr>
          <w:sz w:val="16"/>
          <w:szCs w:val="16"/>
        </w:rPr>
        <w:t xml:space="preserve"> </w:t>
      </w:r>
      <w:r w:rsidRPr="008930D5">
        <w:rPr>
          <w:rFonts w:ascii="Arial" w:hAnsi="Arial"/>
          <w:sz w:val="16"/>
          <w:szCs w:val="16"/>
        </w:rPr>
        <w:t>tsis suav cov hnub so,</w:t>
      </w:r>
      <w:r w:rsidRPr="008930D5">
        <w:rPr>
          <w:sz w:val="16"/>
          <w:szCs w:val="16"/>
        </w:rPr>
        <w:t xml:space="preserve"> cov </w:t>
      </w:r>
      <w:r w:rsidRPr="008930D5">
        <w:rPr>
          <w:rFonts w:ascii="Arial" w:hAnsi="Arial"/>
          <w:sz w:val="16"/>
          <w:szCs w:val="16"/>
        </w:rPr>
        <w:t>caij so,</w:t>
      </w:r>
      <w:r w:rsidRPr="008930D5">
        <w:rPr>
          <w:sz w:val="16"/>
          <w:szCs w:val="16"/>
        </w:rPr>
        <w:t xml:space="preserve"> </w:t>
      </w:r>
      <w:r w:rsidRPr="008930D5">
        <w:rPr>
          <w:rFonts w:ascii="Arial" w:hAnsi="Arial"/>
          <w:sz w:val="16"/>
          <w:szCs w:val="16"/>
        </w:rPr>
        <w:t>thiab cov</w:t>
      </w:r>
      <w:r w:rsidR="00331AEE">
        <w:rPr>
          <w:rFonts w:ascii="Arial" w:hAnsi="Arial"/>
          <w:sz w:val="16"/>
          <w:szCs w:val="16"/>
        </w:rPr>
        <w:t xml:space="preserve"> </w:t>
      </w:r>
      <w:r w:rsidRPr="008930D5">
        <w:rPr>
          <w:rFonts w:ascii="Arial" w:hAnsi="Arial"/>
          <w:sz w:val="16"/>
          <w:szCs w:val="16"/>
        </w:rPr>
        <w:t>hnub tsis muaj kev qhia tshwj tsis yog sau lwm yam</w:t>
      </w:r>
      <w:r w:rsidRPr="00C43946">
        <w:rPr>
          <w:rFonts w:ascii="Arial" w:hAnsi="Arial"/>
          <w:sz w:val="20"/>
          <w:szCs w:val="20"/>
        </w:rPr>
        <w:t>.</w:t>
      </w:r>
      <w:r w:rsidR="005C017F">
        <w:rPr>
          <w:rFonts w:ascii="Arial" w:hAnsi="Arial"/>
          <w:sz w:val="20"/>
          <w:szCs w:val="20"/>
        </w:rPr>
        <w:t xml:space="preserve">          </w:t>
      </w:r>
      <w:r w:rsidR="00331AEE">
        <w:rPr>
          <w:rFonts w:ascii="Arial" w:hAnsi="Arial"/>
          <w:sz w:val="20"/>
          <w:szCs w:val="20"/>
        </w:rPr>
        <w:t xml:space="preserve">                                                                                                      </w:t>
      </w:r>
      <w:r w:rsidR="005C017F">
        <w:rPr>
          <w:rFonts w:ascii="Arial" w:hAnsi="Arial"/>
          <w:sz w:val="20"/>
          <w:szCs w:val="20"/>
        </w:rPr>
        <w:t xml:space="preserve">              </w:t>
      </w:r>
      <w:r w:rsidRPr="00331AEE">
        <w:rPr>
          <w:rFonts w:ascii="Arial" w:hAnsi="Arial"/>
          <w:b/>
          <w:bCs/>
          <w:sz w:val="16"/>
          <w:szCs w:val="16"/>
        </w:rPr>
        <w:t xml:space="preserve">Kev Mus Los Ntawm Kev Kawm Tshwj Xeeb </w:t>
      </w:r>
      <w:r w:rsidRPr="00331AEE">
        <w:rPr>
          <w:noProof/>
          <w:sz w:val="16"/>
          <w:szCs w:val="16"/>
          <w:lang w:eastAsia="zh-CN"/>
        </w:rPr>
        <w:drawing>
          <wp:inline distT="0" distB="0" distL="0" distR="0" wp14:anchorId="284AC628" wp14:editId="57A0B8BB">
            <wp:extent cx="157480" cy="11557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331AEE">
        <w:rPr>
          <w:rFonts w:ascii="Arial" w:hAnsi="Arial"/>
          <w:sz w:val="16"/>
          <w:szCs w:val="16"/>
        </w:rPr>
        <w:t xml:space="preserve"> Yog </w:t>
      </w:r>
      <w:r w:rsidRPr="00331AEE">
        <w:rPr>
          <w:noProof/>
          <w:sz w:val="16"/>
          <w:szCs w:val="16"/>
          <w:lang w:eastAsia="zh-CN"/>
        </w:rPr>
        <w:drawing>
          <wp:inline distT="0" distB="0" distL="0" distR="0" wp14:anchorId="4BDBD3B8" wp14:editId="4B56285D">
            <wp:extent cx="157480" cy="11557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331AEE">
        <w:rPr>
          <w:rFonts w:ascii="Arial" w:hAnsi="Arial"/>
          <w:sz w:val="16"/>
          <w:szCs w:val="16"/>
        </w:rPr>
        <w:t xml:space="preserve"> Tsis yog</w:t>
      </w:r>
      <w:r>
        <w:rPr>
          <w:rFonts w:ascii="Arial" w:hAnsi="Arial"/>
          <w:sz w:val="20"/>
          <w:szCs w:val="20"/>
        </w:rPr>
        <w:t xml:space="preserve">   </w:t>
      </w:r>
    </w:p>
    <w:p w14:paraId="7DC7F713" w14:textId="77619EB6" w:rsidR="0049440A" w:rsidRPr="00C77BA8" w:rsidRDefault="0049440A" w:rsidP="005C017F">
      <w:pPr>
        <w:tabs>
          <w:tab w:val="left" w:pos="2086"/>
        </w:tabs>
        <w:jc w:val="center"/>
        <w:rPr>
          <w:rFonts w:ascii="Arial" w:hAnsi="Arial" w:cs="Arial"/>
          <w:b/>
          <w:bCs/>
          <w:sz w:val="22"/>
          <w:szCs w:val="22"/>
        </w:rPr>
      </w:pPr>
      <w:r w:rsidRPr="00331AEE">
        <w:rPr>
          <w:rFonts w:ascii="Arial" w:hAnsi="Arial"/>
          <w:b/>
          <w:bCs/>
          <w:sz w:val="18"/>
          <w:szCs w:val="18"/>
        </w:rPr>
        <w:t>XYOO KAWM NTAWV UAS TXUAS NTXIV (ESY)</w:t>
      </w:r>
      <w:r w:rsidR="005C017F">
        <w:rPr>
          <w:rFonts w:ascii="Arial" w:hAnsi="Arial"/>
          <w:b/>
          <w:bCs/>
          <w:sz w:val="22"/>
          <w:szCs w:val="22"/>
        </w:rPr>
        <w:t xml:space="preserve">                                                                                                     </w:t>
      </w:r>
      <w:r w:rsidRPr="00331AEE">
        <w:rPr>
          <w:rFonts w:ascii="Arial" w:hAnsi="Arial" w:cs="Arial"/>
          <w:b/>
          <w:bCs/>
          <w:sz w:val="18"/>
          <w:szCs w:val="18"/>
        </w:rPr>
        <w:t xml:space="preserve">Yog </w:t>
      </w:r>
      <w:r w:rsidR="00F73132" w:rsidRPr="00331AEE">
        <w:rPr>
          <w:noProof/>
          <w:sz w:val="18"/>
          <w:szCs w:val="18"/>
          <w:lang w:eastAsia="zh-CN"/>
        </w:rPr>
        <w:drawing>
          <wp:inline distT="0" distB="0" distL="0" distR="0" wp14:anchorId="185A4291" wp14:editId="4BFD59BC">
            <wp:extent cx="157480" cy="11557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00F73132" w:rsidRPr="00331AEE">
        <w:rPr>
          <w:rFonts w:ascii="Arial" w:hAnsi="Arial" w:cs="Arial"/>
          <w:b/>
          <w:bCs/>
          <w:sz w:val="18"/>
          <w:szCs w:val="18"/>
        </w:rPr>
        <w:t xml:space="preserve"> </w:t>
      </w:r>
      <w:r w:rsidRPr="00331AEE">
        <w:rPr>
          <w:rFonts w:ascii="Arial" w:hAnsi="Arial" w:cs="Arial"/>
          <w:b/>
          <w:bCs/>
          <w:sz w:val="18"/>
          <w:szCs w:val="18"/>
        </w:rPr>
        <w:t>Tsis yog</w:t>
      </w:r>
    </w:p>
    <w:p w14:paraId="29B71D70" w14:textId="3A1DB398" w:rsidR="00F332E2" w:rsidRDefault="0049440A" w:rsidP="00F332E2">
      <w:pPr>
        <w:jc w:val="both"/>
        <w:rPr>
          <w:rFonts w:ascii="Arial" w:hAnsi="Arial"/>
          <w:sz w:val="16"/>
          <w:szCs w:val="16"/>
        </w:rPr>
      </w:pPr>
      <w:del w:id="973" w:author="Fong RERHANG" w:date="2021-05-14T15:06:00Z">
        <w:r w:rsidRPr="00F332E2" w:rsidDel="00FB0B57">
          <w:rPr>
            <w:rFonts w:ascii="Arial" w:hAnsi="Arial"/>
            <w:b/>
            <w:bCs/>
            <w:sz w:val="16"/>
            <w:szCs w:val="16"/>
          </w:rPr>
          <w:lastRenderedPageBreak/>
          <w:delText>l</w:delText>
        </w:r>
      </w:del>
      <w:ins w:id="974" w:author="Fong RERHANG" w:date="2021-05-14T15:06:00Z">
        <w:r w:rsidR="00FB0B57">
          <w:rPr>
            <w:rFonts w:ascii="Arial" w:hAnsi="Arial"/>
            <w:b/>
            <w:bCs/>
            <w:sz w:val="16"/>
            <w:szCs w:val="16"/>
          </w:rPr>
          <w:t>L</w:t>
        </w:r>
      </w:ins>
      <w:r w:rsidRPr="00F332E2">
        <w:rPr>
          <w:rFonts w:ascii="Arial" w:hAnsi="Arial"/>
          <w:b/>
          <w:bCs/>
          <w:sz w:val="16"/>
          <w:szCs w:val="16"/>
        </w:rPr>
        <w:t xml:space="preserve">ub </w:t>
      </w:r>
      <w:del w:id="975" w:author="Fong RERHANG" w:date="2021-05-14T15:06:00Z">
        <w:r w:rsidRPr="00F332E2" w:rsidDel="00FB0B57">
          <w:rPr>
            <w:rFonts w:ascii="Arial" w:hAnsi="Arial"/>
            <w:b/>
            <w:bCs/>
            <w:sz w:val="16"/>
            <w:szCs w:val="16"/>
          </w:rPr>
          <w:delText>n</w:delText>
        </w:r>
      </w:del>
      <w:ins w:id="976" w:author="Fong RERHANG" w:date="2021-05-14T15:06:00Z">
        <w:r w:rsidR="00FB0B57">
          <w:rPr>
            <w:rFonts w:ascii="Arial" w:hAnsi="Arial"/>
            <w:b/>
            <w:bCs/>
            <w:sz w:val="16"/>
            <w:szCs w:val="16"/>
          </w:rPr>
          <w:t>N</w:t>
        </w:r>
      </w:ins>
      <w:r w:rsidRPr="00F332E2">
        <w:rPr>
          <w:rFonts w:ascii="Arial" w:hAnsi="Arial"/>
          <w:b/>
          <w:bCs/>
          <w:sz w:val="16"/>
          <w:szCs w:val="16"/>
        </w:rPr>
        <w:t xml:space="preserve">tsiab: </w:t>
      </w:r>
      <w:r w:rsidR="00426AC9" w:rsidRPr="00F332E2">
        <w:rPr>
          <w:rFonts w:ascii="Arial" w:hAnsi="Arial"/>
          <w:sz w:val="16"/>
          <w:szCs w:val="16"/>
        </w:rPr>
        <w:t>Nalee tsis ua qauv qhia txog kev ua nyoom swb</w:t>
      </w:r>
      <w:r w:rsidR="005C017F" w:rsidRPr="00F332E2">
        <w:rPr>
          <w:rFonts w:ascii="Arial" w:hAnsi="Arial"/>
          <w:sz w:val="16"/>
          <w:szCs w:val="16"/>
        </w:rPr>
        <w:t xml:space="preserve">                                                                         </w:t>
      </w:r>
      <w:r w:rsidR="00F332E2">
        <w:rPr>
          <w:rFonts w:ascii="Arial" w:hAnsi="Arial"/>
          <w:sz w:val="16"/>
          <w:szCs w:val="16"/>
        </w:rPr>
        <w:t xml:space="preserve"> </w:t>
      </w:r>
    </w:p>
    <w:p w14:paraId="25D318FB" w14:textId="52629DDC" w:rsidR="00BF201B" w:rsidRPr="00875477" w:rsidRDefault="0049440A" w:rsidP="00875477">
      <w:pPr>
        <w:jc w:val="both"/>
        <w:rPr>
          <w:rFonts w:ascii="Arial" w:hAnsi="Arial"/>
          <w:sz w:val="20"/>
          <w:szCs w:val="20"/>
        </w:rPr>
      </w:pPr>
      <w:r w:rsidRPr="00F332E2">
        <w:rPr>
          <w:rFonts w:ascii="Arial" w:hAnsi="Arial" w:cs="Arial"/>
          <w:sz w:val="16"/>
          <w:szCs w:val="16"/>
        </w:rPr>
        <w:t>Cov khoom ua lej(programs) thiab cov kev pab yuav muab raws li qhov chaw tus tub ntxhais kawm mus kawm thiab ua raws nraim nrog cheeb tsam tsev kawm ntawv daim phiaj teev kev pab cuam thiab cov kev pab cuam tau npaj tseg, tsis suav cov hnub so, cov caij so, thiab cov hnub tsis muaj kev qhia tshwj tsis yog sau lwm yam</w:t>
      </w:r>
      <w:r w:rsidRPr="00DB536F">
        <w:rPr>
          <w:rFonts w:ascii="Arial" w:hAnsi="Arial" w:cs="Arial"/>
          <w:sz w:val="20"/>
          <w:szCs w:val="20"/>
        </w:rPr>
        <w:t>.</w:t>
      </w:r>
    </w:p>
    <w:p w14:paraId="77E36C34" w14:textId="77777777" w:rsidR="00BF201B" w:rsidRDefault="00BF201B" w:rsidP="00BF201B">
      <w:pPr>
        <w:tabs>
          <w:tab w:val="left" w:pos="2086"/>
        </w:tabs>
        <w:jc w:val="center"/>
        <w:rPr>
          <w:rFonts w:ascii="Arial" w:hAnsi="Arial"/>
          <w:b/>
          <w:bCs/>
          <w:sz w:val="22"/>
          <w:szCs w:val="22"/>
        </w:rPr>
      </w:pPr>
      <w:r>
        <w:rPr>
          <w:rFonts w:ascii="Arial" w:hAnsi="Arial"/>
          <w:b/>
          <w:bCs/>
          <w:sz w:val="22"/>
          <w:szCs w:val="22"/>
        </w:rPr>
        <w:t>SACRAMENTO CITYU NIFIED</w:t>
      </w:r>
    </w:p>
    <w:p w14:paraId="6ABAFDE0" w14:textId="679E82BA" w:rsidR="00BF201B" w:rsidRDefault="00BF201B" w:rsidP="00BF201B">
      <w:pPr>
        <w:tabs>
          <w:tab w:val="left" w:pos="2086"/>
        </w:tabs>
        <w:jc w:val="center"/>
        <w:rPr>
          <w:rFonts w:ascii="Arial" w:hAnsi="Arial"/>
          <w:b/>
          <w:bCs/>
          <w:sz w:val="22"/>
          <w:szCs w:val="22"/>
        </w:rPr>
      </w:pPr>
      <w:r>
        <w:rPr>
          <w:rFonts w:ascii="Arial" w:hAnsi="Arial"/>
          <w:b/>
          <w:bCs/>
          <w:sz w:val="22"/>
          <w:szCs w:val="22"/>
        </w:rPr>
        <w:t>C</w:t>
      </w:r>
      <w:ins w:id="977" w:author="Fong RERHANG" w:date="2021-05-14T15:09:00Z">
        <w:r w:rsidR="00FB0B57">
          <w:rPr>
            <w:rFonts w:ascii="Arial" w:hAnsi="Arial"/>
            <w:b/>
            <w:bCs/>
            <w:sz w:val="22"/>
            <w:szCs w:val="22"/>
          </w:rPr>
          <w:t>ov</w:t>
        </w:r>
      </w:ins>
      <w:del w:id="978" w:author="Fong RERHANG" w:date="2021-05-14T15:08:00Z">
        <w:r w:rsidDel="00FB0B57">
          <w:rPr>
            <w:rFonts w:ascii="Arial" w:hAnsi="Arial"/>
            <w:b/>
            <w:bCs/>
            <w:sz w:val="22"/>
            <w:szCs w:val="22"/>
          </w:rPr>
          <w:delText>OV</w:delText>
        </w:r>
      </w:del>
      <w:r>
        <w:rPr>
          <w:rFonts w:ascii="Arial" w:hAnsi="Arial"/>
          <w:b/>
          <w:bCs/>
          <w:sz w:val="22"/>
          <w:szCs w:val="22"/>
        </w:rPr>
        <w:t xml:space="preserve"> K</w:t>
      </w:r>
      <w:ins w:id="979" w:author="Fong RERHANG" w:date="2021-05-14T15:09:00Z">
        <w:r w:rsidR="00FB0B57">
          <w:rPr>
            <w:rFonts w:ascii="Arial" w:hAnsi="Arial"/>
            <w:b/>
            <w:bCs/>
            <w:sz w:val="22"/>
            <w:szCs w:val="22"/>
          </w:rPr>
          <w:t>ev</w:t>
        </w:r>
      </w:ins>
      <w:del w:id="980" w:author="Fong RERHANG" w:date="2021-05-14T15:09:00Z">
        <w:r w:rsidDel="00FB0B57">
          <w:rPr>
            <w:rFonts w:ascii="Arial" w:hAnsi="Arial"/>
            <w:b/>
            <w:bCs/>
            <w:sz w:val="22"/>
            <w:szCs w:val="22"/>
          </w:rPr>
          <w:delText>EV</w:delText>
        </w:r>
      </w:del>
      <w:r>
        <w:rPr>
          <w:rFonts w:ascii="Arial" w:hAnsi="Arial"/>
          <w:b/>
          <w:bCs/>
          <w:sz w:val="22"/>
          <w:szCs w:val="22"/>
        </w:rPr>
        <w:t xml:space="preserve"> N</w:t>
      </w:r>
      <w:ins w:id="981" w:author="Fong RERHANG" w:date="2021-05-14T15:09:00Z">
        <w:r w:rsidR="00FB0B57">
          <w:rPr>
            <w:rFonts w:ascii="Arial" w:hAnsi="Arial"/>
            <w:b/>
            <w:bCs/>
            <w:sz w:val="22"/>
            <w:szCs w:val="22"/>
          </w:rPr>
          <w:t>tsuas</w:t>
        </w:r>
      </w:ins>
      <w:del w:id="982" w:author="Fong RERHANG" w:date="2021-05-14T15:09:00Z">
        <w:r w:rsidDel="00FB0B57">
          <w:rPr>
            <w:rFonts w:ascii="Arial" w:hAnsi="Arial"/>
            <w:b/>
            <w:bCs/>
            <w:sz w:val="22"/>
            <w:szCs w:val="22"/>
          </w:rPr>
          <w:delText>TSUAS</w:delText>
        </w:r>
      </w:del>
      <w:r>
        <w:rPr>
          <w:rFonts w:ascii="Arial" w:hAnsi="Arial"/>
          <w:b/>
          <w:bCs/>
          <w:sz w:val="22"/>
          <w:szCs w:val="22"/>
        </w:rPr>
        <w:t xml:space="preserve"> X</w:t>
      </w:r>
      <w:ins w:id="983" w:author="Fong RERHANG" w:date="2021-05-14T15:09:00Z">
        <w:r w:rsidR="00FB0B57">
          <w:rPr>
            <w:rFonts w:ascii="Arial" w:hAnsi="Arial"/>
            <w:b/>
            <w:bCs/>
            <w:sz w:val="22"/>
            <w:szCs w:val="22"/>
          </w:rPr>
          <w:t>yuas</w:t>
        </w:r>
      </w:ins>
      <w:del w:id="984" w:author="Fong RERHANG" w:date="2021-05-14T15:09:00Z">
        <w:r w:rsidDel="00FB0B57">
          <w:rPr>
            <w:rFonts w:ascii="Arial" w:hAnsi="Arial"/>
            <w:b/>
            <w:bCs/>
            <w:sz w:val="22"/>
            <w:szCs w:val="22"/>
          </w:rPr>
          <w:delText>YUAS</w:delText>
        </w:r>
      </w:del>
      <w:r>
        <w:rPr>
          <w:rFonts w:ascii="Arial" w:hAnsi="Arial"/>
          <w:b/>
          <w:bCs/>
          <w:sz w:val="22"/>
          <w:szCs w:val="22"/>
        </w:rPr>
        <w:t xml:space="preserve"> T</w:t>
      </w:r>
      <w:ins w:id="985" w:author="Fong RERHANG" w:date="2021-05-14T15:09:00Z">
        <w:r w:rsidR="00FB0B57">
          <w:rPr>
            <w:rFonts w:ascii="Arial" w:hAnsi="Arial"/>
            <w:b/>
            <w:bCs/>
            <w:sz w:val="22"/>
            <w:szCs w:val="22"/>
          </w:rPr>
          <w:t>hoob</w:t>
        </w:r>
      </w:ins>
      <w:del w:id="986" w:author="Fong RERHANG" w:date="2021-05-14T15:09:00Z">
        <w:r w:rsidDel="00FB0B57">
          <w:rPr>
            <w:rFonts w:ascii="Arial" w:hAnsi="Arial"/>
            <w:b/>
            <w:bCs/>
            <w:sz w:val="22"/>
            <w:szCs w:val="22"/>
          </w:rPr>
          <w:delText>HOOB</w:delText>
        </w:r>
      </w:del>
      <w:r>
        <w:rPr>
          <w:rFonts w:ascii="Arial" w:hAnsi="Arial"/>
          <w:b/>
          <w:bCs/>
          <w:sz w:val="22"/>
          <w:szCs w:val="22"/>
        </w:rPr>
        <w:t xml:space="preserve"> P</w:t>
      </w:r>
      <w:ins w:id="987" w:author="Fong RERHANG" w:date="2021-05-14T15:09:00Z">
        <w:r w:rsidR="00FB0B57">
          <w:rPr>
            <w:rFonts w:ascii="Arial" w:hAnsi="Arial"/>
            <w:b/>
            <w:bCs/>
            <w:sz w:val="22"/>
            <w:szCs w:val="22"/>
          </w:rPr>
          <w:t>laws</w:t>
        </w:r>
      </w:ins>
      <w:del w:id="988" w:author="Fong RERHANG" w:date="2021-05-14T15:09:00Z">
        <w:r w:rsidDel="00FB0B57">
          <w:rPr>
            <w:rFonts w:ascii="Arial" w:hAnsi="Arial"/>
            <w:b/>
            <w:bCs/>
            <w:sz w:val="22"/>
            <w:szCs w:val="22"/>
          </w:rPr>
          <w:delText>LAWS</w:delText>
        </w:r>
      </w:del>
      <w:r>
        <w:rPr>
          <w:rFonts w:ascii="Arial" w:hAnsi="Arial"/>
          <w:b/>
          <w:bCs/>
          <w:sz w:val="22"/>
          <w:szCs w:val="22"/>
        </w:rPr>
        <w:t xml:space="preserve"> X</w:t>
      </w:r>
      <w:ins w:id="989" w:author="Fong RERHANG" w:date="2021-05-14T15:09:00Z">
        <w:r w:rsidR="00FB0B57">
          <w:rPr>
            <w:rFonts w:ascii="Arial" w:hAnsi="Arial"/>
            <w:b/>
            <w:bCs/>
            <w:sz w:val="22"/>
            <w:szCs w:val="22"/>
          </w:rPr>
          <w:t>eev</w:t>
        </w:r>
      </w:ins>
      <w:del w:id="990" w:author="Fong RERHANG" w:date="2021-05-14T15:09:00Z">
        <w:r w:rsidDel="00FB0B57">
          <w:rPr>
            <w:rFonts w:ascii="Arial" w:hAnsi="Arial"/>
            <w:b/>
            <w:bCs/>
            <w:sz w:val="22"/>
            <w:szCs w:val="22"/>
          </w:rPr>
          <w:delText>EEV</w:delText>
        </w:r>
      </w:del>
    </w:p>
    <w:p w14:paraId="3FFBB469" w14:textId="3644EDC5" w:rsidR="00A504C1" w:rsidRPr="00A504C1" w:rsidRDefault="006E2C3D" w:rsidP="00BF201B">
      <w:pPr>
        <w:rPr>
          <w:rFonts w:ascii="Arial" w:hAnsi="Arial"/>
          <w:i/>
          <w:iCs/>
          <w:sz w:val="20"/>
          <w:szCs w:val="20"/>
          <w:u w:val="single"/>
        </w:rPr>
      </w:pPr>
      <w:r w:rsidRPr="00614EA4">
        <w:rPr>
          <w:rFonts w:ascii="Arial" w:hAnsi="Arial"/>
          <w:b/>
          <w:bCs/>
          <w:sz w:val="20"/>
          <w:szCs w:val="20"/>
        </w:rPr>
        <w:t>Tub Ntxhais Kawm Lub Npe:</w:t>
      </w:r>
      <w:r w:rsidRPr="00614EA4">
        <w:rPr>
          <w:rFonts w:ascii="Arial" w:hAnsi="Arial"/>
          <w:sz w:val="20"/>
          <w:szCs w:val="20"/>
        </w:rPr>
        <w:t xml:space="preserve"> </w:t>
      </w:r>
      <w:r>
        <w:rPr>
          <w:rFonts w:ascii="Arial" w:hAnsi="Arial"/>
          <w:i/>
          <w:iCs/>
          <w:sz w:val="20"/>
          <w:szCs w:val="20"/>
          <w:u w:val="single"/>
        </w:rPr>
        <w:t>Thao, Nalee</w:t>
      </w:r>
      <w:r w:rsidRPr="00614EA4">
        <w:rPr>
          <w:rFonts w:ascii="Arial" w:hAnsi="Arial"/>
          <w:sz w:val="20"/>
          <w:szCs w:val="20"/>
        </w:rPr>
        <w:t xml:space="preserve">        </w:t>
      </w:r>
      <w:r w:rsidRPr="00614EA4">
        <w:rPr>
          <w:rFonts w:ascii="Arial" w:hAnsi="Arial"/>
          <w:b/>
          <w:bCs/>
          <w:sz w:val="20"/>
          <w:szCs w:val="20"/>
        </w:rPr>
        <w:t xml:space="preserve">Hnub Yug: </w:t>
      </w:r>
      <w:r>
        <w:rPr>
          <w:rFonts w:ascii="Arial" w:hAnsi="Arial"/>
          <w:i/>
          <w:iCs/>
          <w:sz w:val="20"/>
          <w:szCs w:val="20"/>
          <w:u w:val="single"/>
        </w:rPr>
        <w:t>11/21/2013</w:t>
      </w:r>
      <w:r w:rsidRPr="00614EA4">
        <w:rPr>
          <w:rFonts w:ascii="Arial" w:hAnsi="Arial"/>
          <w:sz w:val="20"/>
          <w:szCs w:val="20"/>
        </w:rPr>
        <w:t xml:space="preserve">                     </w:t>
      </w:r>
      <w:r w:rsidRPr="00FB0B57">
        <w:rPr>
          <w:rFonts w:ascii="Arial" w:hAnsi="Arial"/>
          <w:b/>
          <w:bCs/>
          <w:sz w:val="20"/>
          <w:szCs w:val="20"/>
          <w:rPrChange w:id="991" w:author="Fong RERHANG" w:date="2021-05-14T15:10:00Z">
            <w:rPr>
              <w:rFonts w:ascii="Arial" w:hAnsi="Arial"/>
              <w:sz w:val="20"/>
              <w:szCs w:val="20"/>
            </w:rPr>
          </w:rPrChange>
        </w:rPr>
        <w:t xml:space="preserve">Hnub </w:t>
      </w:r>
      <w:del w:id="992" w:author="Fong RERHANG" w:date="2021-05-14T15:09:00Z">
        <w:r w:rsidRPr="00FB0B57" w:rsidDel="00FB0B57">
          <w:rPr>
            <w:rFonts w:ascii="Arial" w:hAnsi="Arial"/>
            <w:b/>
            <w:bCs/>
            <w:sz w:val="20"/>
            <w:szCs w:val="20"/>
            <w:rPrChange w:id="993" w:author="Fong RERHANG" w:date="2021-05-14T15:10:00Z">
              <w:rPr>
                <w:rFonts w:ascii="Arial" w:hAnsi="Arial"/>
                <w:sz w:val="20"/>
                <w:szCs w:val="20"/>
              </w:rPr>
            </w:rPrChange>
          </w:rPr>
          <w:delText>Nkag</w:delText>
        </w:r>
      </w:del>
      <w:r w:rsidRPr="00FB0B57">
        <w:rPr>
          <w:rFonts w:ascii="Arial" w:hAnsi="Arial"/>
          <w:b/>
          <w:bCs/>
          <w:sz w:val="20"/>
          <w:szCs w:val="20"/>
          <w:rPrChange w:id="994" w:author="Fong RERHANG" w:date="2021-05-14T15:10:00Z">
            <w:rPr>
              <w:rFonts w:ascii="Arial" w:hAnsi="Arial"/>
              <w:sz w:val="20"/>
              <w:szCs w:val="20"/>
            </w:rPr>
          </w:rPrChange>
        </w:rPr>
        <w:t xml:space="preserve"> IEP</w:t>
      </w:r>
      <w:r w:rsidRPr="00614EA4">
        <w:rPr>
          <w:rFonts w:ascii="Arial" w:hAnsi="Arial"/>
          <w:sz w:val="20"/>
          <w:szCs w:val="20"/>
        </w:rPr>
        <w:t xml:space="preserve">: </w:t>
      </w:r>
      <w:r>
        <w:rPr>
          <w:rFonts w:ascii="Arial" w:hAnsi="Arial"/>
          <w:i/>
          <w:iCs/>
          <w:sz w:val="20"/>
          <w:szCs w:val="20"/>
          <w:u w:val="single"/>
        </w:rPr>
        <w:t>3/26/2021</w:t>
      </w:r>
    </w:p>
    <w:p w14:paraId="6C7C9620" w14:textId="77777777" w:rsidR="00BF201B" w:rsidRDefault="00BF201B" w:rsidP="00BF201B">
      <w:pPr>
        <w:tabs>
          <w:tab w:val="left" w:pos="2086"/>
        </w:tabs>
        <w:rPr>
          <w:rFonts w:ascii="Arial" w:hAnsi="Arial" w:cs="Arial"/>
          <w:sz w:val="22"/>
          <w:szCs w:val="22"/>
          <w:u w:val="single"/>
        </w:rPr>
      </w:pPr>
      <w:r>
        <w:rPr>
          <w:rFonts w:ascii="Arial" w:hAnsi="Arial"/>
          <w:sz w:val="22"/>
          <w:szCs w:val="22"/>
          <w:u w:val="single"/>
        </w:rPr>
        <w:t>Qhia txog tub ntxhais kawm kev koom tes hauv California Kev Ntsuam Xyuas Tub Ntxhais Kev Kawm thiab Kev Ua Tau Zoo (CAASPP) hauv qab no:</w:t>
      </w:r>
    </w:p>
    <w:p w14:paraId="28A3305B" w14:textId="1DE10932" w:rsidR="00BF201B" w:rsidRDefault="00BF201B" w:rsidP="00BF201B">
      <w:pPr>
        <w:rPr>
          <w:rFonts w:ascii="Arial" w:hAnsi="Arial"/>
          <w:b/>
          <w:bCs/>
          <w:sz w:val="22"/>
          <w:szCs w:val="22"/>
        </w:rPr>
      </w:pPr>
      <w:r>
        <w:rPr>
          <w:rFonts w:ascii="Arial" w:hAnsi="Arial"/>
          <w:b/>
          <w:bCs/>
          <w:sz w:val="22"/>
          <w:szCs w:val="22"/>
        </w:rPr>
        <w:t>Kev Siv Lus As kiv (Cov Qib 3-8, &amp; 11)</w:t>
      </w:r>
    </w:p>
    <w:p w14:paraId="7D10FC14" w14:textId="3B80FE8D" w:rsidR="00BF201B" w:rsidRPr="00710BA7" w:rsidRDefault="001F753E" w:rsidP="00EE1AE1">
      <w:pPr>
        <w:rPr>
          <w:rFonts w:ascii="Arial" w:hAnsi="Arial"/>
          <w:sz w:val="20"/>
          <w:szCs w:val="20"/>
        </w:rPr>
      </w:pPr>
      <w:r w:rsidRPr="001F753E">
        <w:rPr>
          <w:rFonts w:ascii="Arial" w:hAnsi="Arial"/>
          <w:i/>
          <w:iCs/>
          <w:sz w:val="20"/>
          <w:szCs w:val="20"/>
          <w:u w:val="single"/>
        </w:rPr>
        <w:t>90 Tsis Koom Tes (</w:t>
      </w:r>
      <w:r w:rsidR="009F519D" w:rsidRPr="001F753E">
        <w:rPr>
          <w:rFonts w:ascii="Arial" w:hAnsi="Arial"/>
          <w:i/>
          <w:iCs/>
          <w:sz w:val="20"/>
          <w:szCs w:val="20"/>
          <w:u w:val="single"/>
        </w:rPr>
        <w:t>Paw</w:t>
      </w:r>
      <w:r w:rsidR="009F519D">
        <w:rPr>
          <w:rFonts w:ascii="Arial" w:hAnsi="Arial"/>
          <w:i/>
          <w:iCs/>
          <w:sz w:val="20"/>
          <w:szCs w:val="20"/>
          <w:u w:val="single"/>
        </w:rPr>
        <w:t xml:space="preserve"> </w:t>
      </w:r>
      <w:r w:rsidRPr="001F753E">
        <w:rPr>
          <w:rFonts w:ascii="Arial" w:hAnsi="Arial"/>
          <w:i/>
          <w:iCs/>
          <w:sz w:val="20"/>
          <w:szCs w:val="20"/>
          <w:u w:val="single"/>
        </w:rPr>
        <w:t>Kuaj Sab Nrau</w:t>
      </w:r>
      <w:ins w:id="995" w:author="Fong RERHANG" w:date="2021-05-14T15:16:00Z">
        <w:r w:rsidR="006B72DC">
          <w:rPr>
            <w:rFonts w:ascii="Arial" w:hAnsi="Arial"/>
            <w:i/>
            <w:iCs/>
            <w:sz w:val="20"/>
            <w:szCs w:val="20"/>
            <w:u w:val="single"/>
          </w:rPr>
          <w:t>d</w:t>
        </w:r>
      </w:ins>
      <w:del w:id="996" w:author="Fong RERHANG" w:date="2021-05-14T15:16:00Z">
        <w:r w:rsidRPr="001F753E" w:rsidDel="006B72DC">
          <w:rPr>
            <w:rFonts w:ascii="Arial" w:hAnsi="Arial"/>
            <w:i/>
            <w:iCs/>
            <w:sz w:val="20"/>
            <w:szCs w:val="20"/>
            <w:u w:val="single"/>
          </w:rPr>
          <w:delText>m</w:delText>
        </w:r>
      </w:del>
      <w:r w:rsidRPr="001F753E">
        <w:rPr>
          <w:rFonts w:ascii="Arial" w:hAnsi="Arial"/>
          <w:i/>
          <w:iCs/>
          <w:sz w:val="20"/>
          <w:szCs w:val="20"/>
          <w:u w:val="single"/>
        </w:rPr>
        <w:t xml:space="preserve"> </w:t>
      </w:r>
      <w:del w:id="997" w:author="Fong RERHANG" w:date="2021-05-14T15:16:00Z">
        <w:r w:rsidRPr="001F753E" w:rsidDel="006B72DC">
          <w:rPr>
            <w:rFonts w:ascii="Arial" w:hAnsi="Arial"/>
            <w:i/>
            <w:iCs/>
            <w:sz w:val="20"/>
            <w:szCs w:val="20"/>
            <w:u w:val="single"/>
          </w:rPr>
          <w:delText>g</w:delText>
        </w:r>
      </w:del>
      <w:r w:rsidRPr="001F753E">
        <w:rPr>
          <w:rFonts w:ascii="Arial" w:hAnsi="Arial"/>
          <w:i/>
          <w:iCs/>
          <w:sz w:val="20"/>
          <w:szCs w:val="20"/>
          <w:u w:val="single"/>
        </w:rPr>
        <w:t xml:space="preserve"> los</w:t>
      </w:r>
      <w:r w:rsidR="009F519D">
        <w:rPr>
          <w:rFonts w:ascii="Arial" w:hAnsi="Arial"/>
          <w:i/>
          <w:iCs/>
          <w:sz w:val="20"/>
          <w:szCs w:val="20"/>
          <w:u w:val="single"/>
        </w:rPr>
        <w:t xml:space="preserve"> </w:t>
      </w:r>
      <w:r w:rsidRPr="001F753E">
        <w:rPr>
          <w:rFonts w:ascii="Arial" w:hAnsi="Arial"/>
          <w:i/>
          <w:iCs/>
          <w:sz w:val="20"/>
          <w:szCs w:val="20"/>
          <w:u w:val="single"/>
        </w:rPr>
        <w:t>sis Hom Phiaj 20)</w:t>
      </w:r>
      <w:r w:rsidR="00BF201B">
        <w:rPr>
          <w:rFonts w:ascii="Arial" w:hAnsi="Arial"/>
          <w:i/>
          <w:iCs/>
          <w:sz w:val="20"/>
          <w:szCs w:val="20"/>
          <w:u w:val="single"/>
        </w:rPr>
        <w:t xml:space="preserve">   </w:t>
      </w:r>
    </w:p>
    <w:p w14:paraId="0FA39836" w14:textId="77777777" w:rsidR="00BF201B" w:rsidRPr="00710BA7" w:rsidRDefault="00BF201B" w:rsidP="00BF201B">
      <w:pPr>
        <w:rPr>
          <w:rFonts w:ascii="Arial" w:hAnsi="Arial"/>
          <w:sz w:val="20"/>
          <w:szCs w:val="20"/>
        </w:rPr>
      </w:pPr>
    </w:p>
    <w:p w14:paraId="1212F65C" w14:textId="25C04CDB" w:rsidR="00BF201B" w:rsidRDefault="00BF201B" w:rsidP="00BF201B">
      <w:pPr>
        <w:tabs>
          <w:tab w:val="left" w:pos="2086"/>
        </w:tabs>
        <w:rPr>
          <w:rFonts w:ascii="Arial" w:hAnsi="Arial"/>
          <w:b/>
          <w:bCs/>
          <w:sz w:val="22"/>
          <w:szCs w:val="22"/>
        </w:rPr>
      </w:pPr>
      <w:r>
        <w:rPr>
          <w:rFonts w:ascii="Arial" w:hAnsi="Arial"/>
          <w:b/>
          <w:bCs/>
          <w:sz w:val="22"/>
          <w:szCs w:val="22"/>
        </w:rPr>
        <w:t>Lej(math) (</w:t>
      </w:r>
      <w:ins w:id="998" w:author="Fong RERHANG" w:date="2021-05-14T15:11:00Z">
        <w:r w:rsidR="00FB0B57">
          <w:rPr>
            <w:rFonts w:ascii="Arial" w:hAnsi="Arial"/>
            <w:b/>
            <w:bCs/>
            <w:sz w:val="22"/>
            <w:szCs w:val="22"/>
          </w:rPr>
          <w:t xml:space="preserve">Cov </w:t>
        </w:r>
      </w:ins>
      <w:r>
        <w:rPr>
          <w:rFonts w:ascii="Arial" w:hAnsi="Arial"/>
          <w:b/>
          <w:bCs/>
          <w:sz w:val="22"/>
          <w:szCs w:val="22"/>
        </w:rPr>
        <w:t>Qib 3-8, &amp;11)</w:t>
      </w:r>
    </w:p>
    <w:p w14:paraId="45ABD8D1" w14:textId="4192E5A7" w:rsidR="00BF201B" w:rsidRPr="00710BA7" w:rsidRDefault="009E432B" w:rsidP="0010489A">
      <w:pPr>
        <w:rPr>
          <w:rFonts w:ascii="Arial" w:hAnsi="Arial"/>
          <w:sz w:val="20"/>
          <w:szCs w:val="20"/>
        </w:rPr>
      </w:pPr>
      <w:r w:rsidRPr="001F753E">
        <w:rPr>
          <w:rFonts w:ascii="Arial" w:hAnsi="Arial"/>
          <w:i/>
          <w:iCs/>
          <w:sz w:val="20"/>
          <w:szCs w:val="20"/>
          <w:u w:val="single"/>
        </w:rPr>
        <w:t xml:space="preserve">90 Tsis Koom </w:t>
      </w:r>
      <w:del w:id="999" w:author="Fong RERHANG" w:date="2021-05-14T15:15:00Z">
        <w:r w:rsidRPr="001F753E" w:rsidDel="006B72DC">
          <w:rPr>
            <w:rFonts w:ascii="Arial" w:hAnsi="Arial"/>
            <w:i/>
            <w:iCs/>
            <w:sz w:val="20"/>
            <w:szCs w:val="20"/>
            <w:u w:val="single"/>
          </w:rPr>
          <w:delText>Tes</w:delText>
        </w:r>
      </w:del>
      <w:r w:rsidRPr="001F753E">
        <w:rPr>
          <w:rFonts w:ascii="Arial" w:hAnsi="Arial"/>
          <w:i/>
          <w:iCs/>
          <w:sz w:val="20"/>
          <w:szCs w:val="20"/>
          <w:u w:val="single"/>
        </w:rPr>
        <w:t xml:space="preserve"> (Paw</w:t>
      </w:r>
      <w:r>
        <w:rPr>
          <w:rFonts w:ascii="Arial" w:hAnsi="Arial"/>
          <w:i/>
          <w:iCs/>
          <w:sz w:val="20"/>
          <w:szCs w:val="20"/>
          <w:u w:val="single"/>
        </w:rPr>
        <w:t xml:space="preserve"> </w:t>
      </w:r>
      <w:r w:rsidRPr="001F753E">
        <w:rPr>
          <w:rFonts w:ascii="Arial" w:hAnsi="Arial"/>
          <w:i/>
          <w:iCs/>
          <w:sz w:val="20"/>
          <w:szCs w:val="20"/>
          <w:u w:val="single"/>
        </w:rPr>
        <w:t>Kuaj Sab Nrau</w:t>
      </w:r>
      <w:ins w:id="1000" w:author="Fong RERHANG" w:date="2021-05-14T15:16:00Z">
        <w:r w:rsidR="006B72DC">
          <w:rPr>
            <w:rFonts w:ascii="Arial" w:hAnsi="Arial"/>
            <w:i/>
            <w:iCs/>
            <w:sz w:val="20"/>
            <w:szCs w:val="20"/>
            <w:u w:val="single"/>
          </w:rPr>
          <w:t>d</w:t>
        </w:r>
      </w:ins>
      <w:del w:id="1001" w:author="Fong RERHANG" w:date="2021-05-14T15:16:00Z">
        <w:r w:rsidRPr="001F753E" w:rsidDel="006B72DC">
          <w:rPr>
            <w:rFonts w:ascii="Arial" w:hAnsi="Arial"/>
            <w:i/>
            <w:iCs/>
            <w:sz w:val="20"/>
            <w:szCs w:val="20"/>
            <w:u w:val="single"/>
          </w:rPr>
          <w:delText>m</w:delText>
        </w:r>
      </w:del>
      <w:r w:rsidRPr="001F753E">
        <w:rPr>
          <w:rFonts w:ascii="Arial" w:hAnsi="Arial"/>
          <w:i/>
          <w:iCs/>
          <w:sz w:val="20"/>
          <w:szCs w:val="20"/>
          <w:u w:val="single"/>
        </w:rPr>
        <w:t xml:space="preserve"> </w:t>
      </w:r>
      <w:del w:id="1002" w:author="Fong RERHANG" w:date="2021-05-14T15:16:00Z">
        <w:r w:rsidRPr="001F753E" w:rsidDel="006B72DC">
          <w:rPr>
            <w:rFonts w:ascii="Arial" w:hAnsi="Arial"/>
            <w:i/>
            <w:iCs/>
            <w:sz w:val="20"/>
            <w:szCs w:val="20"/>
            <w:u w:val="single"/>
          </w:rPr>
          <w:delText>g</w:delText>
        </w:r>
      </w:del>
      <w:r w:rsidRPr="001F753E">
        <w:rPr>
          <w:rFonts w:ascii="Arial" w:hAnsi="Arial"/>
          <w:i/>
          <w:iCs/>
          <w:sz w:val="20"/>
          <w:szCs w:val="20"/>
          <w:u w:val="single"/>
        </w:rPr>
        <w:t xml:space="preserve"> los</w:t>
      </w:r>
      <w:r>
        <w:rPr>
          <w:rFonts w:ascii="Arial" w:hAnsi="Arial"/>
          <w:i/>
          <w:iCs/>
          <w:sz w:val="20"/>
          <w:szCs w:val="20"/>
          <w:u w:val="single"/>
        </w:rPr>
        <w:t xml:space="preserve"> </w:t>
      </w:r>
      <w:r w:rsidRPr="001F753E">
        <w:rPr>
          <w:rFonts w:ascii="Arial" w:hAnsi="Arial"/>
          <w:i/>
          <w:iCs/>
          <w:sz w:val="20"/>
          <w:szCs w:val="20"/>
          <w:u w:val="single"/>
        </w:rPr>
        <w:t>sis Hom Phiaj 20)</w:t>
      </w:r>
      <w:r>
        <w:rPr>
          <w:rFonts w:ascii="Arial" w:hAnsi="Arial"/>
          <w:i/>
          <w:iCs/>
          <w:sz w:val="20"/>
          <w:szCs w:val="20"/>
          <w:u w:val="single"/>
        </w:rPr>
        <w:t xml:space="preserve"> </w:t>
      </w:r>
    </w:p>
    <w:p w14:paraId="6CA99FCB" w14:textId="2E5ADCDB" w:rsidR="00BF201B" w:rsidRDefault="00BF201B" w:rsidP="00BF201B">
      <w:pPr>
        <w:tabs>
          <w:tab w:val="left" w:pos="2086"/>
        </w:tabs>
        <w:rPr>
          <w:rFonts w:ascii="Arial" w:hAnsi="Arial"/>
          <w:b/>
          <w:bCs/>
          <w:sz w:val="22"/>
          <w:szCs w:val="22"/>
        </w:rPr>
      </w:pPr>
      <w:r>
        <w:rPr>
          <w:rFonts w:ascii="Arial" w:hAnsi="Arial"/>
          <w:b/>
          <w:bCs/>
          <w:sz w:val="22"/>
          <w:szCs w:val="22"/>
        </w:rPr>
        <w:t>Kev tshawb fawb(Science)  (</w:t>
      </w:r>
      <w:ins w:id="1003" w:author="Fong RERHANG" w:date="2021-05-14T15:12:00Z">
        <w:r w:rsidR="006B72DC">
          <w:rPr>
            <w:rFonts w:ascii="Arial" w:hAnsi="Arial"/>
            <w:b/>
            <w:bCs/>
            <w:sz w:val="22"/>
            <w:szCs w:val="22"/>
          </w:rPr>
          <w:t xml:space="preserve">Cov </w:t>
        </w:r>
      </w:ins>
      <w:r>
        <w:rPr>
          <w:rFonts w:ascii="Arial" w:hAnsi="Arial"/>
          <w:b/>
          <w:bCs/>
          <w:sz w:val="22"/>
          <w:szCs w:val="22"/>
        </w:rPr>
        <w:t>Qib 5-8, &amp;</w:t>
      </w:r>
      <w:ins w:id="1004" w:author="Fong RERHANG" w:date="2021-05-14T15:12:00Z">
        <w:r w:rsidR="006B72DC">
          <w:rPr>
            <w:rFonts w:ascii="Arial" w:hAnsi="Arial"/>
            <w:b/>
            <w:bCs/>
            <w:sz w:val="22"/>
            <w:szCs w:val="22"/>
          </w:rPr>
          <w:t xml:space="preserve"> </w:t>
        </w:r>
      </w:ins>
      <w:r>
        <w:rPr>
          <w:rFonts w:ascii="Arial" w:hAnsi="Arial"/>
          <w:b/>
          <w:bCs/>
          <w:sz w:val="22"/>
          <w:szCs w:val="22"/>
        </w:rPr>
        <w:t xml:space="preserve">Tsev </w:t>
      </w:r>
      <w:del w:id="1005" w:author="Fong RERHANG" w:date="2021-05-14T15:12:00Z">
        <w:r w:rsidDel="006B72DC">
          <w:rPr>
            <w:rFonts w:ascii="Arial" w:hAnsi="Arial"/>
            <w:b/>
            <w:bCs/>
            <w:sz w:val="22"/>
            <w:szCs w:val="22"/>
          </w:rPr>
          <w:delText>k</w:delText>
        </w:r>
      </w:del>
      <w:ins w:id="1006" w:author="Fong RERHANG" w:date="2021-05-14T15:12:00Z">
        <w:r w:rsidR="006B72DC">
          <w:rPr>
            <w:rFonts w:ascii="Arial" w:hAnsi="Arial"/>
            <w:b/>
            <w:bCs/>
            <w:sz w:val="22"/>
            <w:szCs w:val="22"/>
          </w:rPr>
          <w:t>K</w:t>
        </w:r>
      </w:ins>
      <w:r>
        <w:rPr>
          <w:rFonts w:ascii="Arial" w:hAnsi="Arial"/>
          <w:b/>
          <w:bCs/>
          <w:sz w:val="22"/>
          <w:szCs w:val="22"/>
        </w:rPr>
        <w:t xml:space="preserve">awm </w:t>
      </w:r>
      <w:del w:id="1007" w:author="Fong RERHANG" w:date="2021-05-14T15:12:00Z">
        <w:r w:rsidDel="006B72DC">
          <w:rPr>
            <w:rFonts w:ascii="Arial" w:hAnsi="Arial"/>
            <w:b/>
            <w:bCs/>
            <w:sz w:val="22"/>
            <w:szCs w:val="22"/>
          </w:rPr>
          <w:delText>ntawm q</w:delText>
        </w:r>
      </w:del>
      <w:ins w:id="1008" w:author="Fong RERHANG" w:date="2021-05-14T15:12:00Z">
        <w:r w:rsidR="006B72DC">
          <w:rPr>
            <w:rFonts w:ascii="Arial" w:hAnsi="Arial"/>
            <w:b/>
            <w:bCs/>
            <w:sz w:val="22"/>
            <w:szCs w:val="22"/>
          </w:rPr>
          <w:t>Q</w:t>
        </w:r>
      </w:ins>
      <w:r>
        <w:rPr>
          <w:rFonts w:ascii="Arial" w:hAnsi="Arial"/>
          <w:b/>
          <w:bCs/>
          <w:sz w:val="22"/>
          <w:szCs w:val="22"/>
        </w:rPr>
        <w:t xml:space="preserve">ib </w:t>
      </w:r>
      <w:del w:id="1009" w:author="Fong RERHANG" w:date="2021-05-14T15:12:00Z">
        <w:r w:rsidDel="006B72DC">
          <w:rPr>
            <w:rFonts w:ascii="Arial" w:hAnsi="Arial"/>
            <w:b/>
            <w:bCs/>
            <w:sz w:val="22"/>
            <w:szCs w:val="22"/>
          </w:rPr>
          <w:delText>s</w:delText>
        </w:r>
      </w:del>
      <w:ins w:id="1010" w:author="Fong RERHANG" w:date="2021-05-14T15:13:00Z">
        <w:r w:rsidR="006B72DC">
          <w:rPr>
            <w:rFonts w:ascii="Arial" w:hAnsi="Arial"/>
            <w:b/>
            <w:bCs/>
            <w:sz w:val="22"/>
            <w:szCs w:val="22"/>
          </w:rPr>
          <w:t>S</w:t>
        </w:r>
      </w:ins>
      <w:r>
        <w:rPr>
          <w:rFonts w:ascii="Arial" w:hAnsi="Arial"/>
          <w:b/>
          <w:bCs/>
          <w:sz w:val="22"/>
          <w:szCs w:val="22"/>
        </w:rPr>
        <w:t>iab)</w:t>
      </w:r>
    </w:p>
    <w:p w14:paraId="42640EBB" w14:textId="20B457A4" w:rsidR="00BF201B" w:rsidRDefault="00BF201B" w:rsidP="00BF201B">
      <w:pPr>
        <w:rPr>
          <w:rFonts w:ascii="Arial" w:hAnsi="Arial"/>
          <w:i/>
          <w:iCs/>
          <w:sz w:val="20"/>
          <w:szCs w:val="20"/>
          <w:u w:val="single"/>
        </w:rPr>
      </w:pPr>
      <w:r>
        <w:rPr>
          <w:rFonts w:ascii="Arial" w:hAnsi="Arial"/>
          <w:i/>
          <w:iCs/>
          <w:sz w:val="20"/>
          <w:szCs w:val="20"/>
          <w:u w:val="single"/>
        </w:rPr>
        <w:t>9</w:t>
      </w:r>
      <w:r w:rsidRPr="006C57FD">
        <w:rPr>
          <w:rFonts w:ascii="Arial" w:hAnsi="Arial"/>
          <w:i/>
          <w:iCs/>
          <w:sz w:val="20"/>
          <w:szCs w:val="20"/>
          <w:u w:val="single"/>
        </w:rPr>
        <w:t xml:space="preserve">0 </w:t>
      </w:r>
      <w:del w:id="1011" w:author="Fong RERHANG" w:date="2021-05-14T15:13:00Z">
        <w:r w:rsidDel="006B72DC">
          <w:rPr>
            <w:rFonts w:ascii="Arial" w:hAnsi="Arial"/>
            <w:i/>
            <w:iCs/>
            <w:sz w:val="20"/>
            <w:szCs w:val="20"/>
            <w:u w:val="single"/>
          </w:rPr>
          <w:delText>txhawm rau</w:delText>
        </w:r>
      </w:del>
      <w:r>
        <w:rPr>
          <w:rFonts w:ascii="Arial" w:hAnsi="Arial"/>
          <w:i/>
          <w:iCs/>
          <w:sz w:val="20"/>
          <w:szCs w:val="20"/>
          <w:u w:val="single"/>
        </w:rPr>
        <w:t xml:space="preserve"> </w:t>
      </w:r>
      <w:del w:id="1012" w:author="Fong RERHANG" w:date="2021-05-14T15:15:00Z">
        <w:r w:rsidDel="006B72DC">
          <w:rPr>
            <w:rFonts w:ascii="Arial" w:hAnsi="Arial"/>
            <w:i/>
            <w:iCs/>
            <w:sz w:val="20"/>
            <w:szCs w:val="20"/>
            <w:u w:val="single"/>
          </w:rPr>
          <w:delText>t</w:delText>
        </w:r>
      </w:del>
      <w:ins w:id="1013" w:author="Fong RERHANG" w:date="2021-05-14T15:15:00Z">
        <w:r w:rsidR="006B72DC">
          <w:rPr>
            <w:rFonts w:ascii="Arial" w:hAnsi="Arial"/>
            <w:i/>
            <w:iCs/>
            <w:sz w:val="20"/>
            <w:szCs w:val="20"/>
            <w:u w:val="single"/>
          </w:rPr>
          <w:t>T</w:t>
        </w:r>
      </w:ins>
      <w:r>
        <w:rPr>
          <w:rFonts w:ascii="Arial" w:hAnsi="Arial"/>
          <w:i/>
          <w:iCs/>
          <w:sz w:val="20"/>
          <w:szCs w:val="20"/>
          <w:u w:val="single"/>
        </w:rPr>
        <w:t xml:space="preserve">sis </w:t>
      </w:r>
      <w:del w:id="1014" w:author="Fong RERHANG" w:date="2021-05-14T15:15:00Z">
        <w:r w:rsidRPr="00B01430" w:rsidDel="006B72DC">
          <w:rPr>
            <w:rFonts w:ascii="Arial" w:hAnsi="Arial"/>
            <w:i/>
            <w:iCs/>
            <w:sz w:val="20"/>
            <w:szCs w:val="20"/>
            <w:u w:val="single"/>
          </w:rPr>
          <w:delText>k</w:delText>
        </w:r>
      </w:del>
      <w:ins w:id="1015" w:author="Fong RERHANG" w:date="2021-05-14T15:15:00Z">
        <w:r w:rsidR="006B72DC">
          <w:rPr>
            <w:rFonts w:ascii="Arial" w:hAnsi="Arial"/>
            <w:i/>
            <w:iCs/>
            <w:sz w:val="20"/>
            <w:szCs w:val="20"/>
            <w:u w:val="single"/>
          </w:rPr>
          <w:t>Ko</w:t>
        </w:r>
      </w:ins>
      <w:r w:rsidRPr="00B01430">
        <w:rPr>
          <w:rFonts w:ascii="Arial" w:hAnsi="Arial"/>
          <w:i/>
          <w:iCs/>
          <w:sz w:val="20"/>
          <w:szCs w:val="20"/>
          <w:u w:val="single"/>
        </w:rPr>
        <w:t xml:space="preserve">om </w:t>
      </w:r>
      <w:ins w:id="1016" w:author="Fong RERHANG" w:date="2021-05-14T15:15:00Z">
        <w:r w:rsidR="006B72DC">
          <w:rPr>
            <w:rFonts w:ascii="Arial" w:hAnsi="Arial"/>
            <w:i/>
            <w:iCs/>
            <w:sz w:val="20"/>
            <w:szCs w:val="20"/>
            <w:u w:val="single"/>
          </w:rPr>
          <w:t>(Paw Kuaj Sab Nra</w:t>
        </w:r>
      </w:ins>
      <w:ins w:id="1017" w:author="Fong RERHANG" w:date="2021-05-14T15:16:00Z">
        <w:r w:rsidR="006B72DC">
          <w:rPr>
            <w:rFonts w:ascii="Arial" w:hAnsi="Arial"/>
            <w:i/>
            <w:iCs/>
            <w:sz w:val="20"/>
            <w:szCs w:val="20"/>
            <w:u w:val="single"/>
          </w:rPr>
          <w:t>ud</w:t>
        </w:r>
      </w:ins>
      <w:ins w:id="1018" w:author="Fong RERHANG" w:date="2021-05-14T15:15:00Z">
        <w:r w:rsidR="006B72DC">
          <w:rPr>
            <w:rFonts w:ascii="Arial" w:hAnsi="Arial"/>
            <w:i/>
            <w:iCs/>
            <w:sz w:val="20"/>
            <w:szCs w:val="20"/>
            <w:u w:val="single"/>
          </w:rPr>
          <w:t xml:space="preserve"> lo</w:t>
        </w:r>
      </w:ins>
      <w:ins w:id="1019" w:author="Fong RERHANG" w:date="2021-05-14T15:16:00Z">
        <w:r w:rsidR="006B72DC">
          <w:rPr>
            <w:rFonts w:ascii="Arial" w:hAnsi="Arial"/>
            <w:i/>
            <w:iCs/>
            <w:sz w:val="20"/>
            <w:szCs w:val="20"/>
            <w:u w:val="single"/>
          </w:rPr>
          <w:t>s sis Hom Phiaj 20)</w:t>
        </w:r>
      </w:ins>
      <w:del w:id="1020" w:author="Fong RERHANG" w:date="2021-05-14T15:15:00Z">
        <w:r w:rsidRPr="00B01430" w:rsidDel="006B72DC">
          <w:rPr>
            <w:rFonts w:ascii="Arial" w:hAnsi="Arial"/>
            <w:i/>
            <w:iCs/>
            <w:sz w:val="20"/>
            <w:szCs w:val="20"/>
            <w:u w:val="single"/>
          </w:rPr>
          <w:delText xml:space="preserve">koom </w:delText>
        </w:r>
      </w:del>
      <w:del w:id="1021" w:author="Fong RERHANG" w:date="2021-05-14T15:14:00Z">
        <w:r w:rsidRPr="00B01430" w:rsidDel="006B72DC">
          <w:rPr>
            <w:rFonts w:ascii="Arial" w:hAnsi="Arial"/>
            <w:i/>
            <w:iCs/>
            <w:sz w:val="20"/>
            <w:szCs w:val="20"/>
            <w:u w:val="single"/>
          </w:rPr>
          <w:delText xml:space="preserve">hauv qhov </w:delText>
        </w:r>
        <w:r w:rsidDel="006B72DC">
          <w:rPr>
            <w:rFonts w:ascii="Arial" w:hAnsi="Arial"/>
            <w:i/>
            <w:iCs/>
            <w:sz w:val="20"/>
            <w:szCs w:val="20"/>
            <w:u w:val="single"/>
          </w:rPr>
          <w:delText>kev soj ntsuam</w:delText>
        </w:r>
        <w:r w:rsidRPr="00B01430" w:rsidDel="006B72DC">
          <w:rPr>
            <w:rFonts w:ascii="Arial" w:hAnsi="Arial"/>
            <w:i/>
            <w:iCs/>
            <w:sz w:val="20"/>
            <w:szCs w:val="20"/>
            <w:u w:val="single"/>
          </w:rPr>
          <w:delText xml:space="preserve"> </w:delText>
        </w:r>
        <w:r w:rsidDel="006B72DC">
          <w:rPr>
            <w:rFonts w:ascii="Arial" w:hAnsi="Arial"/>
            <w:i/>
            <w:iCs/>
            <w:sz w:val="20"/>
            <w:szCs w:val="20"/>
            <w:u w:val="single"/>
          </w:rPr>
          <w:delText>kev ua hauj lwm</w:delText>
        </w:r>
        <w:r w:rsidRPr="00B01430" w:rsidDel="006B72DC">
          <w:rPr>
            <w:rFonts w:ascii="Arial" w:hAnsi="Arial"/>
            <w:i/>
            <w:iCs/>
            <w:sz w:val="20"/>
            <w:szCs w:val="20"/>
            <w:u w:val="single"/>
          </w:rPr>
          <w:delText>.</w:delText>
        </w:r>
      </w:del>
      <w:r>
        <w:rPr>
          <w:rFonts w:ascii="Arial" w:hAnsi="Arial"/>
          <w:i/>
          <w:iCs/>
          <w:sz w:val="20"/>
          <w:szCs w:val="20"/>
          <w:u w:val="single"/>
        </w:rPr>
        <w:t xml:space="preserve">   </w:t>
      </w:r>
    </w:p>
    <w:p w14:paraId="30A6C3CD" w14:textId="77777777" w:rsidR="0003309E" w:rsidRDefault="0003309E" w:rsidP="00BF201B">
      <w:pPr>
        <w:rPr>
          <w:rFonts w:ascii="Arial" w:hAnsi="Arial"/>
          <w:i/>
          <w:iCs/>
          <w:sz w:val="20"/>
          <w:szCs w:val="20"/>
          <w:u w:val="single"/>
        </w:rPr>
      </w:pPr>
    </w:p>
    <w:p w14:paraId="7930D38D" w14:textId="18A1620A" w:rsidR="00BF201B" w:rsidRDefault="00BF201B" w:rsidP="003331D9">
      <w:pPr>
        <w:tabs>
          <w:tab w:val="left" w:pos="2086"/>
        </w:tabs>
        <w:jc w:val="both"/>
        <w:rPr>
          <w:rFonts w:ascii="Arial" w:hAnsi="Arial"/>
          <w:sz w:val="22"/>
          <w:szCs w:val="22"/>
        </w:rPr>
      </w:pPr>
      <w:r>
        <w:rPr>
          <w:noProof/>
          <w:lang w:eastAsia="zh-CN"/>
        </w:rPr>
        <w:drawing>
          <wp:inline distT="0" distB="0" distL="0" distR="0" wp14:anchorId="2BBC08B4" wp14:editId="67A6B6E2">
            <wp:extent cx="168910" cy="119380"/>
            <wp:effectExtent l="0" t="0" r="254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910" cy="119380"/>
                    </a:xfrm>
                    <a:prstGeom prst="rect">
                      <a:avLst/>
                    </a:prstGeom>
                    <a:noFill/>
                    <a:ln>
                      <a:noFill/>
                    </a:ln>
                  </pic:spPr>
                </pic:pic>
              </a:graphicData>
            </a:graphic>
          </wp:inline>
        </w:drawing>
      </w:r>
      <w:r w:rsidRPr="009F3F22">
        <w:rPr>
          <w:rFonts w:ascii="Arial" w:hAnsi="Arial"/>
          <w:b/>
          <w:bCs/>
          <w:sz w:val="20"/>
          <w:szCs w:val="20"/>
        </w:rPr>
        <w:t>Yog tias tus tub ntxhais kawm tab tom xeem Lwm Txoj Kev Soj Ntsuam pab pawg IEP tau tshuaj xyuas cov qauv rau kev xeem lwm cov kev ntsuas.</w:t>
      </w:r>
    </w:p>
    <w:p w14:paraId="6130B10C" w14:textId="77777777" w:rsidR="00BF201B" w:rsidRDefault="00BF201B" w:rsidP="00BF201B">
      <w:pPr>
        <w:tabs>
          <w:tab w:val="left" w:pos="2086"/>
        </w:tabs>
        <w:rPr>
          <w:rFonts w:ascii="Arial" w:hAnsi="Arial"/>
          <w:b/>
          <w:bCs/>
          <w:sz w:val="22"/>
          <w:szCs w:val="22"/>
        </w:rPr>
      </w:pPr>
      <w:r>
        <w:rPr>
          <w:rFonts w:ascii="Arial" w:hAnsi="Arial"/>
          <w:b/>
          <w:bCs/>
          <w:sz w:val="22"/>
          <w:szCs w:val="22"/>
        </w:rPr>
        <w:t xml:space="preserve">Kev Ntsuas Lub Cev </w:t>
      </w:r>
      <w:r w:rsidRPr="006B72DC">
        <w:rPr>
          <w:rFonts w:ascii="Arial" w:hAnsi="Arial"/>
          <w:sz w:val="22"/>
          <w:szCs w:val="22"/>
          <w:rPrChange w:id="1022" w:author="Fong RERHANG" w:date="2021-05-14T15:19:00Z">
            <w:rPr>
              <w:rFonts w:ascii="Arial" w:hAnsi="Arial"/>
              <w:b/>
              <w:bCs/>
              <w:sz w:val="22"/>
              <w:szCs w:val="22"/>
            </w:rPr>
          </w:rPrChange>
        </w:rPr>
        <w:t>(Qib (</w:t>
      </w:r>
      <w:r w:rsidRPr="006B72DC">
        <w:rPr>
          <w:rFonts w:ascii="Arial" w:hAnsi="Arial"/>
          <w:sz w:val="18"/>
          <w:szCs w:val="18"/>
          <w:rPrChange w:id="1023" w:author="Fong RERHANG" w:date="2021-05-14T15:19:00Z">
            <w:rPr>
              <w:rFonts w:ascii="Arial" w:hAnsi="Arial"/>
              <w:b/>
              <w:bCs/>
              <w:sz w:val="18"/>
              <w:szCs w:val="18"/>
            </w:rPr>
          </w:rPrChange>
        </w:rPr>
        <w:t>grades</w:t>
      </w:r>
      <w:r w:rsidRPr="006B72DC">
        <w:rPr>
          <w:rFonts w:ascii="Arial" w:hAnsi="Arial"/>
          <w:sz w:val="22"/>
          <w:szCs w:val="22"/>
          <w:rPrChange w:id="1024" w:author="Fong RERHANG" w:date="2021-05-14T15:19:00Z">
            <w:rPr>
              <w:rFonts w:ascii="Arial" w:hAnsi="Arial"/>
              <w:b/>
              <w:bCs/>
              <w:sz w:val="22"/>
              <w:szCs w:val="22"/>
            </w:rPr>
          </w:rPrChange>
        </w:rPr>
        <w:t>) 5, 7 &amp; 9)</w:t>
      </w:r>
    </w:p>
    <w:p w14:paraId="2404F7B2" w14:textId="3322A026" w:rsidR="00BF201B" w:rsidRPr="007852D3" w:rsidRDefault="007852D3" w:rsidP="007852D3">
      <w:pPr>
        <w:tabs>
          <w:tab w:val="left" w:pos="2086"/>
        </w:tabs>
        <w:spacing w:line="256" w:lineRule="auto"/>
        <w:rPr>
          <w:rFonts w:ascii="Arial" w:hAnsi="Arial" w:cs="Arial"/>
          <w:sz w:val="22"/>
          <w:szCs w:val="22"/>
        </w:rPr>
      </w:pPr>
      <w:r>
        <w:t xml:space="preserve">     </w:t>
      </w:r>
      <w:r w:rsidR="00BF201B">
        <w:sym w:font="Wingdings" w:char="F0FE"/>
      </w:r>
      <w:ins w:id="1025" w:author="Fong RERHANG" w:date="2021-05-14T15:24:00Z">
        <w:r w:rsidR="00F332BC" w:rsidRPr="00F332BC">
          <w:rPr>
            <w:rFonts w:ascii="Arial" w:hAnsi="Arial" w:cs="Arial"/>
            <w:sz w:val="22"/>
            <w:szCs w:val="22"/>
            <w:rPrChange w:id="1026" w:author="Fong RERHANG" w:date="2021-05-14T15:25:00Z">
              <w:rPr/>
            </w:rPrChange>
          </w:rPr>
          <w:t>Tsis Nyob Lub Caij</w:t>
        </w:r>
        <w:r w:rsidR="00F332BC" w:rsidRPr="00F332BC">
          <w:rPr>
            <w:sz w:val="22"/>
            <w:szCs w:val="22"/>
            <w:rPrChange w:id="1027" w:author="Fong RERHANG" w:date="2021-05-14T15:25:00Z">
              <w:rPr/>
            </w:rPrChange>
          </w:rPr>
          <w:t xml:space="preserve"> </w:t>
        </w:r>
      </w:ins>
      <w:del w:id="1028" w:author="Fong RERHANG" w:date="2021-05-14T15:24:00Z">
        <w:r w:rsidR="00BF201B" w:rsidRPr="007852D3" w:rsidDel="00F332BC">
          <w:rPr>
            <w:rFonts w:ascii="Arial" w:hAnsi="Arial" w:cs="Arial"/>
            <w:sz w:val="22"/>
            <w:szCs w:val="22"/>
          </w:rPr>
          <w:delText>Tawm ntawm kev x</w:delText>
        </w:r>
      </w:del>
      <w:ins w:id="1029" w:author="Fong RERHANG" w:date="2021-05-14T15:24:00Z">
        <w:r w:rsidR="00F332BC">
          <w:rPr>
            <w:rFonts w:ascii="Arial" w:hAnsi="Arial" w:cs="Arial"/>
            <w:sz w:val="22"/>
            <w:szCs w:val="22"/>
          </w:rPr>
          <w:t>X</w:t>
        </w:r>
      </w:ins>
      <w:r w:rsidR="00BF201B" w:rsidRPr="007852D3">
        <w:rPr>
          <w:rFonts w:ascii="Arial" w:hAnsi="Arial" w:cs="Arial"/>
          <w:sz w:val="22"/>
          <w:szCs w:val="22"/>
        </w:rPr>
        <w:t xml:space="preserve">eem </w:t>
      </w:r>
      <w:del w:id="1030" w:author="Fong RERHANG" w:date="2021-05-14T15:24:00Z">
        <w:r w:rsidR="00BF201B" w:rsidRPr="007852D3" w:rsidDel="00F332BC">
          <w:rPr>
            <w:rFonts w:ascii="Arial" w:hAnsi="Arial" w:cs="Arial"/>
            <w:sz w:val="22"/>
            <w:szCs w:val="22"/>
          </w:rPr>
          <w:delText>ntawm</w:delText>
        </w:r>
      </w:del>
    </w:p>
    <w:p w14:paraId="6D9F3570" w14:textId="01C264C7" w:rsidR="00BF201B" w:rsidRDefault="00BF201B" w:rsidP="00BF201B">
      <w:pPr>
        <w:pStyle w:val="ListParagraph"/>
        <w:numPr>
          <w:ilvl w:val="0"/>
          <w:numId w:val="10"/>
        </w:numPr>
        <w:tabs>
          <w:tab w:val="left" w:pos="2086"/>
        </w:tabs>
        <w:spacing w:line="256" w:lineRule="auto"/>
        <w:rPr>
          <w:rFonts w:ascii="Arial" w:hAnsi="Arial" w:cs="Arial"/>
          <w:sz w:val="22"/>
          <w:szCs w:val="22"/>
        </w:rPr>
      </w:pPr>
      <w:r>
        <w:rPr>
          <w:rFonts w:ascii="Arial" w:hAnsi="Arial" w:cs="Arial"/>
          <w:sz w:val="22"/>
          <w:szCs w:val="22"/>
        </w:rPr>
        <w:t xml:space="preserve">Tsis </w:t>
      </w:r>
      <w:del w:id="1031" w:author="Fong RERHANG" w:date="2021-05-14T15:21:00Z">
        <w:r w:rsidDel="006B72DC">
          <w:rPr>
            <w:rFonts w:ascii="Arial" w:hAnsi="Arial" w:cs="Arial"/>
            <w:sz w:val="22"/>
            <w:szCs w:val="22"/>
          </w:rPr>
          <w:delText>m</w:delText>
        </w:r>
      </w:del>
      <w:ins w:id="1032" w:author="Fong RERHANG" w:date="2021-05-14T15:21:00Z">
        <w:r w:rsidR="006B72DC">
          <w:rPr>
            <w:rFonts w:ascii="Arial" w:hAnsi="Arial" w:cs="Arial"/>
            <w:sz w:val="22"/>
            <w:szCs w:val="22"/>
          </w:rPr>
          <w:t>M</w:t>
        </w:r>
      </w:ins>
      <w:r>
        <w:rPr>
          <w:rFonts w:ascii="Arial" w:hAnsi="Arial" w:cs="Arial"/>
          <w:sz w:val="22"/>
          <w:szCs w:val="22"/>
        </w:rPr>
        <w:t xml:space="preserve">uaj </w:t>
      </w:r>
      <w:del w:id="1033" w:author="Fong RERHANG" w:date="2021-05-14T15:21:00Z">
        <w:r w:rsidDel="006B72DC">
          <w:rPr>
            <w:rFonts w:ascii="Arial" w:hAnsi="Arial" w:cs="Arial"/>
            <w:sz w:val="22"/>
            <w:szCs w:val="22"/>
          </w:rPr>
          <w:delText>c</w:delText>
        </w:r>
      </w:del>
      <w:ins w:id="1034" w:author="Fong RERHANG" w:date="2021-05-14T15:21:00Z">
        <w:r w:rsidR="006B72DC">
          <w:rPr>
            <w:rFonts w:ascii="Arial" w:hAnsi="Arial" w:cs="Arial"/>
            <w:sz w:val="22"/>
            <w:szCs w:val="22"/>
          </w:rPr>
          <w:t>C</w:t>
        </w:r>
      </w:ins>
      <w:r>
        <w:rPr>
          <w:rFonts w:ascii="Arial" w:hAnsi="Arial" w:cs="Arial"/>
          <w:sz w:val="22"/>
          <w:szCs w:val="22"/>
        </w:rPr>
        <w:t xml:space="preserve">ov </w:t>
      </w:r>
      <w:ins w:id="1035" w:author="Fong RERHANG" w:date="2021-05-14T15:21:00Z">
        <w:r w:rsidR="006B72DC">
          <w:rPr>
            <w:rFonts w:ascii="Arial" w:hAnsi="Arial" w:cs="Arial"/>
            <w:sz w:val="22"/>
            <w:szCs w:val="22"/>
          </w:rPr>
          <w:t>Chaw Nyob</w:t>
        </w:r>
      </w:ins>
      <w:del w:id="1036" w:author="Fong RERHANG" w:date="2021-05-14T15:21:00Z">
        <w:r w:rsidDel="006B72DC">
          <w:rPr>
            <w:rFonts w:ascii="Arial" w:hAnsi="Arial" w:cs="Arial"/>
            <w:sz w:val="22"/>
            <w:szCs w:val="22"/>
          </w:rPr>
          <w:delText>kev pab cuam</w:delText>
        </w:r>
      </w:del>
    </w:p>
    <w:p w14:paraId="0FD1F85C" w14:textId="58CC8F54" w:rsidR="00BF201B" w:rsidRDefault="00F332BC" w:rsidP="00BF201B">
      <w:pPr>
        <w:pStyle w:val="ListParagraph"/>
        <w:numPr>
          <w:ilvl w:val="0"/>
          <w:numId w:val="10"/>
        </w:numPr>
        <w:tabs>
          <w:tab w:val="left" w:pos="2086"/>
        </w:tabs>
        <w:spacing w:line="256" w:lineRule="auto"/>
        <w:rPr>
          <w:rFonts w:ascii="Arial" w:hAnsi="Arial" w:cs="Arial"/>
          <w:sz w:val="22"/>
          <w:szCs w:val="22"/>
        </w:rPr>
      </w:pPr>
      <w:ins w:id="1037" w:author="Fong RERHANG" w:date="2021-05-14T15:21:00Z">
        <w:r>
          <w:rPr>
            <w:rFonts w:ascii="Arial" w:hAnsi="Arial" w:cs="Arial"/>
            <w:sz w:val="22"/>
            <w:szCs w:val="22"/>
          </w:rPr>
          <w:t>Mua</w:t>
        </w:r>
      </w:ins>
      <w:ins w:id="1038" w:author="Fong RERHANG" w:date="2021-05-14T15:22:00Z">
        <w:r>
          <w:rPr>
            <w:rFonts w:ascii="Arial" w:hAnsi="Arial" w:cs="Arial"/>
            <w:sz w:val="22"/>
            <w:szCs w:val="22"/>
          </w:rPr>
          <w:t>j Chaw Nyob</w:t>
        </w:r>
      </w:ins>
      <w:del w:id="1039" w:author="Fong RERHANG" w:date="2021-05-14T15:22:00Z">
        <w:r w:rsidR="00BF201B" w:rsidDel="00F332BC">
          <w:rPr>
            <w:rFonts w:ascii="Arial" w:hAnsi="Arial" w:cs="Arial"/>
            <w:sz w:val="22"/>
            <w:szCs w:val="22"/>
          </w:rPr>
          <w:delText>Nrog Cov kev pab cuam</w:delText>
        </w:r>
      </w:del>
    </w:p>
    <w:p w14:paraId="05319FD7" w14:textId="6795468D" w:rsidR="00BF201B" w:rsidRDefault="00BF201B" w:rsidP="00BF201B">
      <w:pPr>
        <w:pStyle w:val="ListParagraph"/>
        <w:numPr>
          <w:ilvl w:val="0"/>
          <w:numId w:val="10"/>
        </w:numPr>
        <w:tabs>
          <w:tab w:val="left" w:pos="2086"/>
        </w:tabs>
        <w:spacing w:line="256" w:lineRule="auto"/>
        <w:rPr>
          <w:rFonts w:ascii="Arial" w:hAnsi="Arial" w:cs="Arial"/>
          <w:sz w:val="22"/>
          <w:szCs w:val="22"/>
        </w:rPr>
      </w:pPr>
      <w:del w:id="1040" w:author="Fong RERHANG" w:date="2021-05-14T15:22:00Z">
        <w:r w:rsidDel="00F332BC">
          <w:rPr>
            <w:rFonts w:ascii="Arial" w:hAnsi="Arial" w:cs="Arial"/>
            <w:sz w:val="22"/>
            <w:szCs w:val="22"/>
          </w:rPr>
          <w:delText xml:space="preserve">Nrog </w:delText>
        </w:r>
      </w:del>
      <w:ins w:id="1041" w:author="Fong RERHANG" w:date="2021-05-14T15:22:00Z">
        <w:r w:rsidR="00F332BC">
          <w:rPr>
            <w:rFonts w:ascii="Arial" w:hAnsi="Arial" w:cs="Arial"/>
            <w:sz w:val="22"/>
            <w:szCs w:val="22"/>
          </w:rPr>
          <w:t xml:space="preserve">Muaj </w:t>
        </w:r>
      </w:ins>
      <w:r>
        <w:rPr>
          <w:rFonts w:ascii="Arial" w:hAnsi="Arial" w:cs="Arial"/>
          <w:sz w:val="22"/>
          <w:szCs w:val="22"/>
        </w:rPr>
        <w:t>Cov Kev Hloov Kho (Tshuaj saib chaw ua hauj lwm PFT ua ntej siv)</w:t>
      </w:r>
    </w:p>
    <w:p w14:paraId="5BCDBA58" w14:textId="09B3E152" w:rsidR="00BF201B" w:rsidRPr="004A1AD5" w:rsidRDefault="00BF201B" w:rsidP="004A1AD5">
      <w:pPr>
        <w:tabs>
          <w:tab w:val="left" w:pos="2086"/>
        </w:tabs>
        <w:jc w:val="both"/>
        <w:rPr>
          <w:rFonts w:ascii="Arial" w:hAnsi="Arial"/>
          <w:sz w:val="20"/>
          <w:szCs w:val="20"/>
        </w:rPr>
      </w:pPr>
      <w:r>
        <w:rPr>
          <w:noProof/>
          <w:lang w:eastAsia="zh-CN"/>
        </w:rPr>
        <w:drawing>
          <wp:inline distT="0" distB="0" distL="0" distR="0" wp14:anchorId="01C2DF9C" wp14:editId="2C091F8B">
            <wp:extent cx="168910" cy="119380"/>
            <wp:effectExtent l="0" t="0" r="2540" b="0"/>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910" cy="119380"/>
                    </a:xfrm>
                    <a:prstGeom prst="rect">
                      <a:avLst/>
                    </a:prstGeom>
                    <a:noFill/>
                    <a:ln>
                      <a:noFill/>
                    </a:ln>
                  </pic:spPr>
                </pic:pic>
              </a:graphicData>
            </a:graphic>
          </wp:inline>
        </w:drawing>
      </w:r>
      <w:r>
        <w:rPr>
          <w:rFonts w:ascii="Arial" w:hAnsi="Arial"/>
          <w:sz w:val="22"/>
          <w:szCs w:val="22"/>
        </w:rPr>
        <w:t xml:space="preserve"> </w:t>
      </w:r>
      <w:r w:rsidRPr="004A1AD5">
        <w:rPr>
          <w:rFonts w:ascii="Arial" w:hAnsi="Arial"/>
          <w:b/>
          <w:bCs/>
          <w:sz w:val="20"/>
          <w:szCs w:val="20"/>
        </w:rPr>
        <w:t>(Cov)Kev Ntsuam Xyuas Lwm Yam (Cov)kev Ntsuam Xyuas Thoob plaw Hauv Lwm lub Xeev</w:t>
      </w:r>
      <w:del w:id="1042" w:author="Fong RERHANG" w:date="2021-05-14T15:26:00Z">
        <w:r w:rsidRPr="004A1AD5" w:rsidDel="00F332BC">
          <w:rPr>
            <w:rFonts w:ascii="Arial" w:hAnsi="Arial"/>
            <w:b/>
            <w:bCs/>
            <w:sz w:val="20"/>
            <w:szCs w:val="20"/>
          </w:rPr>
          <w:delText xml:space="preserve"> </w:delText>
        </w:r>
      </w:del>
      <w:r w:rsidRPr="004A1AD5">
        <w:rPr>
          <w:rFonts w:ascii="Arial" w:hAnsi="Arial"/>
          <w:b/>
          <w:bCs/>
          <w:sz w:val="20"/>
          <w:szCs w:val="20"/>
        </w:rPr>
        <w:t>/</w:t>
      </w:r>
      <w:del w:id="1043" w:author="Fong RERHANG" w:date="2021-05-14T15:26:00Z">
        <w:r w:rsidRPr="004A1AD5" w:rsidDel="00F332BC">
          <w:rPr>
            <w:rFonts w:ascii="Arial" w:hAnsi="Arial"/>
            <w:b/>
            <w:bCs/>
            <w:sz w:val="20"/>
            <w:szCs w:val="20"/>
          </w:rPr>
          <w:delText xml:space="preserve"> </w:delText>
        </w:r>
      </w:del>
      <w:r w:rsidRPr="004A1AD5">
        <w:rPr>
          <w:rFonts w:ascii="Arial" w:hAnsi="Arial"/>
          <w:b/>
          <w:bCs/>
          <w:sz w:val="20"/>
          <w:szCs w:val="20"/>
        </w:rPr>
        <w:t xml:space="preserve">ib Cheeb Tsam </w:t>
      </w:r>
    </w:p>
    <w:p w14:paraId="7E72A77E" w14:textId="626B4B1D" w:rsidR="00BF201B" w:rsidRDefault="00BF201B" w:rsidP="00BF201B">
      <w:pPr>
        <w:tabs>
          <w:tab w:val="left" w:pos="2086"/>
        </w:tabs>
        <w:rPr>
          <w:rFonts w:ascii="Arial" w:hAnsi="Arial"/>
          <w:sz w:val="22"/>
          <w:szCs w:val="22"/>
        </w:rPr>
      </w:pPr>
      <w:r>
        <w:rPr>
          <w:noProof/>
          <w:lang w:eastAsia="zh-CN"/>
        </w:rPr>
        <w:drawing>
          <wp:inline distT="0" distB="0" distL="0" distR="0" wp14:anchorId="750BCFFE" wp14:editId="61373277">
            <wp:extent cx="168910" cy="119380"/>
            <wp:effectExtent l="0" t="0" r="2540" b="0"/>
            <wp:docPr id="383"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910" cy="119380"/>
                    </a:xfrm>
                    <a:prstGeom prst="rect">
                      <a:avLst/>
                    </a:prstGeom>
                    <a:noFill/>
                    <a:ln>
                      <a:noFill/>
                    </a:ln>
                  </pic:spPr>
                </pic:pic>
              </a:graphicData>
            </a:graphic>
          </wp:inline>
        </w:drawing>
      </w:r>
      <w:r>
        <w:rPr>
          <w:rFonts w:ascii="Arial" w:hAnsi="Arial"/>
          <w:sz w:val="22"/>
          <w:szCs w:val="22"/>
        </w:rPr>
        <w:t xml:space="preserve"> </w:t>
      </w:r>
      <w:r w:rsidRPr="00AD647B">
        <w:rPr>
          <w:rFonts w:ascii="Arial" w:hAnsi="Arial"/>
          <w:b/>
          <w:bCs/>
          <w:sz w:val="20"/>
          <w:szCs w:val="20"/>
        </w:rPr>
        <w:t xml:space="preserve">Cov </w:t>
      </w:r>
      <w:del w:id="1044" w:author="Fong RERHANG" w:date="2021-05-14T15:27:00Z">
        <w:r w:rsidRPr="00AD647B" w:rsidDel="00F332BC">
          <w:rPr>
            <w:rFonts w:ascii="Arial" w:hAnsi="Arial"/>
            <w:b/>
            <w:bCs/>
            <w:sz w:val="20"/>
            <w:szCs w:val="20"/>
          </w:rPr>
          <w:delText>n</w:delText>
        </w:r>
      </w:del>
      <w:ins w:id="1045" w:author="Fong RERHANG" w:date="2021-05-14T15:27:00Z">
        <w:r w:rsidR="00F332BC">
          <w:rPr>
            <w:rFonts w:ascii="Arial" w:hAnsi="Arial"/>
            <w:b/>
            <w:bCs/>
            <w:sz w:val="20"/>
            <w:szCs w:val="20"/>
          </w:rPr>
          <w:t>N</w:t>
        </w:r>
      </w:ins>
      <w:r w:rsidRPr="00AD647B">
        <w:rPr>
          <w:rFonts w:ascii="Arial" w:hAnsi="Arial"/>
          <w:b/>
          <w:bCs/>
          <w:sz w:val="20"/>
          <w:szCs w:val="20"/>
        </w:rPr>
        <w:t xml:space="preserve">taub </w:t>
      </w:r>
      <w:del w:id="1046" w:author="Fong RERHANG" w:date="2021-05-14T15:27:00Z">
        <w:r w:rsidRPr="00AD647B" w:rsidDel="00F332BC">
          <w:rPr>
            <w:rFonts w:ascii="Arial" w:hAnsi="Arial"/>
            <w:b/>
            <w:bCs/>
            <w:sz w:val="20"/>
            <w:szCs w:val="20"/>
          </w:rPr>
          <w:delText>n</w:delText>
        </w:r>
      </w:del>
      <w:ins w:id="1047" w:author="Fong RERHANG" w:date="2021-05-14T15:27:00Z">
        <w:r w:rsidR="00F332BC">
          <w:rPr>
            <w:rFonts w:ascii="Arial" w:hAnsi="Arial"/>
            <w:b/>
            <w:bCs/>
            <w:sz w:val="20"/>
            <w:szCs w:val="20"/>
          </w:rPr>
          <w:t>N</w:t>
        </w:r>
      </w:ins>
      <w:r w:rsidRPr="00AD647B">
        <w:rPr>
          <w:rFonts w:ascii="Arial" w:hAnsi="Arial"/>
          <w:b/>
          <w:bCs/>
          <w:sz w:val="20"/>
          <w:szCs w:val="20"/>
        </w:rPr>
        <w:t xml:space="preserve">tawv </w:t>
      </w:r>
      <w:del w:id="1048" w:author="Fong RERHANG" w:date="2021-05-14T15:27:00Z">
        <w:r w:rsidRPr="00AD647B" w:rsidDel="00F332BC">
          <w:rPr>
            <w:rFonts w:ascii="Arial" w:hAnsi="Arial"/>
            <w:b/>
            <w:bCs/>
            <w:sz w:val="20"/>
            <w:szCs w:val="20"/>
          </w:rPr>
          <w:delText>u</w:delText>
        </w:r>
      </w:del>
      <w:ins w:id="1049" w:author="Fong RERHANG" w:date="2021-05-14T15:27:00Z">
        <w:r w:rsidR="00F332BC">
          <w:rPr>
            <w:rFonts w:ascii="Arial" w:hAnsi="Arial"/>
            <w:b/>
            <w:bCs/>
            <w:sz w:val="20"/>
            <w:szCs w:val="20"/>
          </w:rPr>
          <w:t>U</w:t>
        </w:r>
      </w:ins>
      <w:r w:rsidRPr="00AD647B">
        <w:rPr>
          <w:rFonts w:ascii="Arial" w:hAnsi="Arial"/>
          <w:b/>
          <w:bCs/>
          <w:sz w:val="20"/>
          <w:szCs w:val="20"/>
        </w:rPr>
        <w:t xml:space="preserve">as </w:t>
      </w:r>
      <w:del w:id="1050" w:author="Fong RERHANG" w:date="2021-05-14T15:27:00Z">
        <w:r w:rsidRPr="00AD647B" w:rsidDel="00F332BC">
          <w:rPr>
            <w:rFonts w:ascii="Arial" w:hAnsi="Arial"/>
            <w:b/>
            <w:bCs/>
            <w:sz w:val="20"/>
            <w:szCs w:val="20"/>
          </w:rPr>
          <w:delText>m</w:delText>
        </w:r>
      </w:del>
      <w:ins w:id="1051" w:author="Fong RERHANG" w:date="2021-05-14T15:27:00Z">
        <w:r w:rsidR="00F332BC">
          <w:rPr>
            <w:rFonts w:ascii="Arial" w:hAnsi="Arial"/>
            <w:b/>
            <w:bCs/>
            <w:sz w:val="20"/>
            <w:szCs w:val="20"/>
          </w:rPr>
          <w:t>M</w:t>
        </w:r>
      </w:ins>
      <w:r w:rsidRPr="00AD647B">
        <w:rPr>
          <w:rFonts w:ascii="Arial" w:hAnsi="Arial"/>
          <w:b/>
          <w:bCs/>
          <w:sz w:val="20"/>
          <w:szCs w:val="20"/>
        </w:rPr>
        <w:t xml:space="preserve">uaj </w:t>
      </w:r>
      <w:del w:id="1052" w:author="Fong RERHANG" w:date="2021-05-14T15:27:00Z">
        <w:r w:rsidRPr="00AD647B" w:rsidDel="00F332BC">
          <w:rPr>
            <w:rFonts w:ascii="Arial" w:hAnsi="Arial"/>
            <w:b/>
            <w:bCs/>
            <w:sz w:val="20"/>
            <w:szCs w:val="20"/>
          </w:rPr>
          <w:delText>k</w:delText>
        </w:r>
      </w:del>
      <w:ins w:id="1053" w:author="Fong RERHANG" w:date="2021-05-14T15:27:00Z">
        <w:r w:rsidR="00F332BC">
          <w:rPr>
            <w:rFonts w:ascii="Arial" w:hAnsi="Arial"/>
            <w:b/>
            <w:bCs/>
            <w:sz w:val="20"/>
            <w:szCs w:val="20"/>
          </w:rPr>
          <w:t>K</w:t>
        </w:r>
      </w:ins>
      <w:r w:rsidRPr="00AD647B">
        <w:rPr>
          <w:rFonts w:ascii="Arial" w:hAnsi="Arial"/>
          <w:b/>
          <w:bCs/>
          <w:sz w:val="20"/>
          <w:szCs w:val="20"/>
        </w:rPr>
        <w:t xml:space="preserve">ev </w:t>
      </w:r>
      <w:del w:id="1054" w:author="Fong RERHANG" w:date="2021-05-14T15:27:00Z">
        <w:r w:rsidRPr="00AD647B" w:rsidDel="00F332BC">
          <w:rPr>
            <w:rFonts w:ascii="Arial" w:hAnsi="Arial"/>
            <w:b/>
            <w:bCs/>
            <w:sz w:val="20"/>
            <w:szCs w:val="20"/>
          </w:rPr>
          <w:delText>t</w:delText>
        </w:r>
      </w:del>
      <w:ins w:id="1055" w:author="Fong RERHANG" w:date="2021-05-14T15:27:00Z">
        <w:r w:rsidR="00F332BC">
          <w:rPr>
            <w:rFonts w:ascii="Arial" w:hAnsi="Arial"/>
            <w:b/>
            <w:bCs/>
            <w:sz w:val="20"/>
            <w:szCs w:val="20"/>
          </w:rPr>
          <w:t>T</w:t>
        </w:r>
      </w:ins>
      <w:r w:rsidRPr="00AD647B">
        <w:rPr>
          <w:rFonts w:ascii="Arial" w:hAnsi="Arial"/>
          <w:b/>
          <w:bCs/>
          <w:sz w:val="20"/>
          <w:szCs w:val="20"/>
        </w:rPr>
        <w:t xml:space="preserve">sim </w:t>
      </w:r>
      <w:del w:id="1056" w:author="Fong RERHANG" w:date="2021-05-14T15:27:00Z">
        <w:r w:rsidRPr="00AD647B" w:rsidDel="00F332BC">
          <w:rPr>
            <w:rFonts w:ascii="Arial" w:hAnsi="Arial"/>
            <w:b/>
            <w:bCs/>
            <w:sz w:val="20"/>
            <w:szCs w:val="20"/>
          </w:rPr>
          <w:delText>k</w:delText>
        </w:r>
      </w:del>
      <w:ins w:id="1057" w:author="Fong RERHANG" w:date="2021-05-14T15:27:00Z">
        <w:r w:rsidR="00F332BC">
          <w:rPr>
            <w:rFonts w:ascii="Arial" w:hAnsi="Arial"/>
            <w:b/>
            <w:bCs/>
            <w:sz w:val="20"/>
            <w:szCs w:val="20"/>
          </w:rPr>
          <w:t>K</w:t>
        </w:r>
      </w:ins>
      <w:r w:rsidRPr="00AD647B">
        <w:rPr>
          <w:rFonts w:ascii="Arial" w:hAnsi="Arial"/>
          <w:b/>
          <w:bCs/>
          <w:sz w:val="20"/>
          <w:szCs w:val="20"/>
        </w:rPr>
        <w:t xml:space="preserve">ho </w:t>
      </w:r>
      <w:del w:id="1058" w:author="Fong RERHANG" w:date="2021-05-14T15:27:00Z">
        <w:r w:rsidRPr="00AD647B" w:rsidDel="00F332BC">
          <w:rPr>
            <w:rFonts w:ascii="Arial" w:hAnsi="Arial"/>
            <w:b/>
            <w:bCs/>
            <w:sz w:val="20"/>
            <w:szCs w:val="20"/>
          </w:rPr>
          <w:delText>n</w:delText>
        </w:r>
      </w:del>
      <w:ins w:id="1059" w:author="Fong RERHANG" w:date="2021-05-14T15:27:00Z">
        <w:r w:rsidR="00F332BC">
          <w:rPr>
            <w:rFonts w:ascii="Arial" w:hAnsi="Arial"/>
            <w:b/>
            <w:bCs/>
            <w:sz w:val="20"/>
            <w:szCs w:val="20"/>
          </w:rPr>
          <w:t>N</w:t>
        </w:r>
      </w:ins>
      <w:r w:rsidRPr="00AD647B">
        <w:rPr>
          <w:rFonts w:ascii="Arial" w:hAnsi="Arial"/>
          <w:b/>
          <w:bCs/>
          <w:sz w:val="20"/>
          <w:szCs w:val="20"/>
        </w:rPr>
        <w:t xml:space="preserve">tawm </w:t>
      </w:r>
      <w:del w:id="1060" w:author="Fong RERHANG" w:date="2021-05-14T15:27:00Z">
        <w:r w:rsidRPr="00AD647B" w:rsidDel="00F332BC">
          <w:rPr>
            <w:rFonts w:ascii="Arial" w:hAnsi="Arial"/>
            <w:b/>
            <w:bCs/>
            <w:sz w:val="20"/>
            <w:szCs w:val="20"/>
          </w:rPr>
          <w:delText>c</w:delText>
        </w:r>
      </w:del>
      <w:ins w:id="1061" w:author="Fong RERHANG" w:date="2021-05-14T15:27:00Z">
        <w:r w:rsidR="00F332BC">
          <w:rPr>
            <w:rFonts w:ascii="Arial" w:hAnsi="Arial"/>
            <w:b/>
            <w:bCs/>
            <w:sz w:val="20"/>
            <w:szCs w:val="20"/>
          </w:rPr>
          <w:t>C</w:t>
        </w:r>
      </w:ins>
      <w:r w:rsidRPr="00AD647B">
        <w:rPr>
          <w:rFonts w:ascii="Arial" w:hAnsi="Arial"/>
          <w:b/>
          <w:bCs/>
          <w:sz w:val="20"/>
          <w:szCs w:val="20"/>
        </w:rPr>
        <w:t xml:space="preserve">ov </w:t>
      </w:r>
      <w:del w:id="1062" w:author="Fong RERHANG" w:date="2021-05-14T15:28:00Z">
        <w:r w:rsidRPr="00AD647B" w:rsidDel="00F332BC">
          <w:rPr>
            <w:rFonts w:ascii="Arial" w:hAnsi="Arial"/>
            <w:b/>
            <w:bCs/>
            <w:sz w:val="20"/>
            <w:szCs w:val="20"/>
          </w:rPr>
          <w:delText>n</w:delText>
        </w:r>
      </w:del>
      <w:ins w:id="1063" w:author="Fong RERHANG" w:date="2021-05-14T15:28:00Z">
        <w:r w:rsidR="00F332BC">
          <w:rPr>
            <w:rFonts w:ascii="Arial" w:hAnsi="Arial"/>
            <w:b/>
            <w:bCs/>
            <w:sz w:val="20"/>
            <w:szCs w:val="20"/>
          </w:rPr>
          <w:t>N</w:t>
        </w:r>
      </w:ins>
      <w:r w:rsidRPr="00AD647B">
        <w:rPr>
          <w:rFonts w:ascii="Arial" w:hAnsi="Arial"/>
          <w:b/>
          <w:bCs/>
          <w:sz w:val="20"/>
          <w:szCs w:val="20"/>
        </w:rPr>
        <w:t xml:space="preserve">tsiab </w:t>
      </w:r>
      <w:del w:id="1064" w:author="Fong RERHANG" w:date="2021-05-14T15:28:00Z">
        <w:r w:rsidRPr="00AD647B" w:rsidDel="00F332BC">
          <w:rPr>
            <w:rFonts w:ascii="Arial" w:hAnsi="Arial"/>
            <w:b/>
            <w:bCs/>
            <w:sz w:val="20"/>
            <w:szCs w:val="20"/>
          </w:rPr>
          <w:delText>l</w:delText>
        </w:r>
      </w:del>
      <w:ins w:id="1065" w:author="Fong RERHANG" w:date="2021-05-14T15:28:00Z">
        <w:r w:rsidR="00F332BC">
          <w:rPr>
            <w:rFonts w:ascii="Arial" w:hAnsi="Arial"/>
            <w:b/>
            <w:bCs/>
            <w:sz w:val="20"/>
            <w:szCs w:val="20"/>
          </w:rPr>
          <w:t>L</w:t>
        </w:r>
      </w:ins>
      <w:r w:rsidRPr="00AD647B">
        <w:rPr>
          <w:rFonts w:ascii="Arial" w:hAnsi="Arial"/>
          <w:b/>
          <w:bCs/>
          <w:sz w:val="20"/>
          <w:szCs w:val="20"/>
        </w:rPr>
        <w:t xml:space="preserve">us </w:t>
      </w:r>
      <w:del w:id="1066" w:author="Fong RERHANG" w:date="2021-05-14T15:28:00Z">
        <w:r w:rsidRPr="00AD647B" w:rsidDel="00F332BC">
          <w:rPr>
            <w:rFonts w:ascii="Arial" w:hAnsi="Arial"/>
            <w:b/>
            <w:bCs/>
            <w:sz w:val="20"/>
            <w:szCs w:val="20"/>
          </w:rPr>
          <w:delText>x</w:delText>
        </w:r>
      </w:del>
      <w:ins w:id="1067" w:author="Fong RERHANG" w:date="2021-05-14T15:28:00Z">
        <w:r w:rsidR="00F332BC">
          <w:rPr>
            <w:rFonts w:ascii="Arial" w:hAnsi="Arial"/>
            <w:b/>
            <w:bCs/>
            <w:sz w:val="20"/>
            <w:szCs w:val="20"/>
          </w:rPr>
          <w:t>X</w:t>
        </w:r>
      </w:ins>
      <w:r w:rsidRPr="00AD647B">
        <w:rPr>
          <w:rFonts w:ascii="Arial" w:hAnsi="Arial"/>
          <w:b/>
          <w:bCs/>
          <w:sz w:val="20"/>
          <w:szCs w:val="20"/>
        </w:rPr>
        <w:t xml:space="preserve">av </w:t>
      </w:r>
      <w:del w:id="1068" w:author="Fong RERHANG" w:date="2021-05-14T15:28:00Z">
        <w:r w:rsidRPr="00AD647B" w:rsidDel="00F332BC">
          <w:rPr>
            <w:rFonts w:ascii="Arial" w:hAnsi="Arial"/>
            <w:b/>
            <w:bCs/>
            <w:sz w:val="20"/>
            <w:szCs w:val="20"/>
          </w:rPr>
          <w:delText>t</w:delText>
        </w:r>
      </w:del>
      <w:ins w:id="1069" w:author="Fong RERHANG" w:date="2021-05-14T15:28:00Z">
        <w:r w:rsidR="00F332BC">
          <w:rPr>
            <w:rFonts w:ascii="Arial" w:hAnsi="Arial"/>
            <w:b/>
            <w:bCs/>
            <w:sz w:val="20"/>
            <w:szCs w:val="20"/>
          </w:rPr>
          <w:t>T</w:t>
        </w:r>
      </w:ins>
      <w:r w:rsidRPr="00AD647B">
        <w:rPr>
          <w:rFonts w:ascii="Arial" w:hAnsi="Arial"/>
          <w:b/>
          <w:bCs/>
          <w:sz w:val="20"/>
          <w:szCs w:val="20"/>
        </w:rPr>
        <w:t>au (DRDP) - (Cov Tub Ntxhais Kawm Hnub Nyoog Ua 3, 4 thiab 5 xyoos)</w:t>
      </w:r>
    </w:p>
    <w:p w14:paraId="0F9091B3" w14:textId="75FDF00F" w:rsidR="00BF201B" w:rsidRPr="00676B62" w:rsidRDefault="00BF201B" w:rsidP="00466B47">
      <w:pPr>
        <w:pStyle w:val="ListParagraph"/>
        <w:numPr>
          <w:ilvl w:val="0"/>
          <w:numId w:val="11"/>
        </w:numPr>
        <w:tabs>
          <w:tab w:val="left" w:pos="2086"/>
        </w:tabs>
        <w:spacing w:line="256" w:lineRule="auto"/>
        <w:rPr>
          <w:rFonts w:ascii="Arial" w:hAnsi="Arial" w:cs="Arial"/>
          <w:sz w:val="19"/>
          <w:szCs w:val="19"/>
        </w:rPr>
      </w:pPr>
      <w:r w:rsidRPr="00676B62">
        <w:rPr>
          <w:rFonts w:ascii="Arial" w:hAnsi="Arial" w:cs="Arial"/>
          <w:sz w:val="19"/>
          <w:szCs w:val="19"/>
        </w:rPr>
        <w:t xml:space="preserve">Cov Kev Tsim Kho Uas Tsis Tsim Nyog   </w:t>
      </w:r>
      <w:r w:rsidRPr="00676B62">
        <w:rPr>
          <w:noProof/>
          <w:sz w:val="19"/>
          <w:szCs w:val="19"/>
          <w:lang w:eastAsia="zh-CN"/>
        </w:rPr>
        <w:drawing>
          <wp:inline distT="0" distB="0" distL="0" distR="0" wp14:anchorId="1D97EE5A" wp14:editId="689FB47B">
            <wp:extent cx="158750" cy="119380"/>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sidRPr="00676B62">
        <w:rPr>
          <w:rFonts w:ascii="Arial" w:hAnsi="Arial" w:cs="Arial"/>
          <w:sz w:val="19"/>
          <w:szCs w:val="19"/>
        </w:rPr>
        <w:t xml:space="preserve">Kev Txhawb nqa Kev Paub Hnov      </w:t>
      </w:r>
      <w:r w:rsidR="001717AA">
        <w:rPr>
          <w:rFonts w:ascii="Arial" w:hAnsi="Arial" w:cs="Arial"/>
          <w:sz w:val="19"/>
          <w:szCs w:val="19"/>
        </w:rPr>
        <w:t xml:space="preserve">  </w:t>
      </w:r>
      <w:r w:rsidRPr="00676B62">
        <w:rPr>
          <w:rFonts w:ascii="Arial" w:hAnsi="Arial" w:cs="Arial"/>
          <w:sz w:val="19"/>
          <w:szCs w:val="19"/>
        </w:rPr>
        <w:t xml:space="preserve">    </w:t>
      </w:r>
      <w:r w:rsidRPr="00676B62">
        <w:rPr>
          <w:noProof/>
          <w:sz w:val="19"/>
          <w:szCs w:val="19"/>
          <w:lang w:eastAsia="zh-CN"/>
        </w:rPr>
        <w:drawing>
          <wp:inline distT="0" distB="0" distL="0" distR="0" wp14:anchorId="51DBBEF4" wp14:editId="76398289">
            <wp:extent cx="158750" cy="11938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sidRPr="00676B62">
        <w:rPr>
          <w:rFonts w:ascii="Arial" w:hAnsi="Arial" w:cs="Arial"/>
          <w:sz w:val="19"/>
          <w:szCs w:val="19"/>
        </w:rPr>
        <w:t xml:space="preserve"> Lub luag hauj lwm</w:t>
      </w:r>
    </w:p>
    <w:p w14:paraId="38323C7F" w14:textId="09B745DB" w:rsidR="00BF201B" w:rsidRPr="00676B62" w:rsidRDefault="00BF201B" w:rsidP="00F423F3">
      <w:pPr>
        <w:pStyle w:val="ListParagraph"/>
        <w:numPr>
          <w:ilvl w:val="0"/>
          <w:numId w:val="12"/>
        </w:numPr>
        <w:tabs>
          <w:tab w:val="left" w:pos="2086"/>
        </w:tabs>
        <w:spacing w:line="256" w:lineRule="auto"/>
        <w:rPr>
          <w:rFonts w:ascii="Arial" w:hAnsi="Arial" w:cs="Arial"/>
          <w:sz w:val="19"/>
          <w:szCs w:val="19"/>
        </w:rPr>
      </w:pPr>
      <w:r w:rsidRPr="00676B62">
        <w:rPr>
          <w:rFonts w:ascii="Arial" w:hAnsi="Arial" w:cs="Arial"/>
          <w:sz w:val="19"/>
          <w:szCs w:val="19"/>
        </w:rPr>
        <w:t xml:space="preserve">Lwm hom lus teb                         </w:t>
      </w:r>
      <w:r w:rsidR="001717AA">
        <w:rPr>
          <w:rFonts w:ascii="Arial" w:hAnsi="Arial" w:cs="Arial"/>
          <w:sz w:val="19"/>
          <w:szCs w:val="19"/>
        </w:rPr>
        <w:t xml:space="preserve"> </w:t>
      </w:r>
      <w:r w:rsidR="001F62EF" w:rsidRPr="00676B62">
        <w:rPr>
          <w:rFonts w:ascii="Arial" w:hAnsi="Arial" w:cs="Arial"/>
          <w:sz w:val="19"/>
          <w:szCs w:val="19"/>
        </w:rPr>
        <w:t xml:space="preserve">  </w:t>
      </w:r>
      <w:r w:rsidRPr="00676B62">
        <w:rPr>
          <w:rFonts w:ascii="Arial" w:hAnsi="Arial" w:cs="Arial"/>
          <w:sz w:val="19"/>
          <w:szCs w:val="19"/>
        </w:rPr>
        <w:t xml:space="preserve"> </w:t>
      </w:r>
      <w:r w:rsidRPr="00676B62">
        <w:rPr>
          <w:noProof/>
          <w:sz w:val="19"/>
          <w:szCs w:val="19"/>
          <w:lang w:eastAsia="zh-CN"/>
        </w:rPr>
        <w:drawing>
          <wp:inline distT="0" distB="0" distL="0" distR="0" wp14:anchorId="1751B131" wp14:editId="34075C2D">
            <wp:extent cx="158750" cy="119380"/>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sidRPr="00676B62">
        <w:rPr>
          <w:rFonts w:ascii="Arial" w:hAnsi="Arial" w:cs="Arial"/>
          <w:sz w:val="19"/>
          <w:szCs w:val="19"/>
        </w:rPr>
        <w:t xml:space="preserve"> Cov khoom siv los sis khoom pab cuam </w:t>
      </w:r>
      <w:r w:rsidRPr="00676B62">
        <w:rPr>
          <w:noProof/>
          <w:sz w:val="19"/>
          <w:szCs w:val="19"/>
          <w:lang w:eastAsia="zh-CN"/>
        </w:rPr>
        <w:drawing>
          <wp:inline distT="0" distB="0" distL="0" distR="0" wp14:anchorId="1967E6BE" wp14:editId="420BC9EF">
            <wp:extent cx="158750" cy="11938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sidRPr="00676B62">
        <w:rPr>
          <w:rFonts w:ascii="Arial" w:hAnsi="Arial" w:cs="Arial"/>
          <w:sz w:val="19"/>
          <w:szCs w:val="19"/>
        </w:rPr>
        <w:t>Kev pab txhawb nqa uas pom tau</w:t>
      </w:r>
    </w:p>
    <w:p w14:paraId="7A479E03" w14:textId="6BB09A1C" w:rsidR="00BF201B" w:rsidRPr="00676B62" w:rsidRDefault="00BF201B" w:rsidP="00CE1C79">
      <w:pPr>
        <w:pStyle w:val="ListParagraph"/>
        <w:numPr>
          <w:ilvl w:val="0"/>
          <w:numId w:val="12"/>
        </w:numPr>
        <w:tabs>
          <w:tab w:val="left" w:pos="2086"/>
        </w:tabs>
        <w:spacing w:line="256" w:lineRule="auto"/>
        <w:jc w:val="both"/>
        <w:rPr>
          <w:rFonts w:ascii="Arial" w:hAnsi="Arial" w:cs="Arial"/>
          <w:sz w:val="19"/>
          <w:szCs w:val="19"/>
        </w:rPr>
      </w:pPr>
      <w:r w:rsidRPr="00676B62">
        <w:rPr>
          <w:rFonts w:ascii="Arial" w:hAnsi="Arial" w:cs="Arial"/>
          <w:sz w:val="19"/>
          <w:szCs w:val="19"/>
        </w:rPr>
        <w:t>Lwm txoj hauv kev rau cov lus</w:t>
      </w:r>
      <w:r w:rsidR="00CE1C79">
        <w:rPr>
          <w:rFonts w:ascii="Arial" w:hAnsi="Arial" w:cs="Arial"/>
          <w:sz w:val="19"/>
          <w:szCs w:val="19"/>
        </w:rPr>
        <w:t xml:space="preserve"> </w:t>
      </w:r>
      <w:r w:rsidR="00460996">
        <w:rPr>
          <w:rFonts w:ascii="Arial" w:hAnsi="Arial" w:cs="Arial"/>
          <w:sz w:val="19"/>
          <w:szCs w:val="19"/>
        </w:rPr>
        <w:t xml:space="preserve"> </w:t>
      </w:r>
      <w:r w:rsidRPr="00676B62">
        <w:rPr>
          <w:rFonts w:ascii="Arial" w:hAnsi="Arial" w:cs="Arial"/>
          <w:sz w:val="19"/>
          <w:szCs w:val="19"/>
        </w:rPr>
        <w:t xml:space="preserve"> </w:t>
      </w:r>
      <w:r w:rsidRPr="00676B62">
        <w:rPr>
          <w:noProof/>
          <w:sz w:val="19"/>
          <w:szCs w:val="19"/>
          <w:lang w:eastAsia="zh-CN"/>
        </w:rPr>
        <w:drawing>
          <wp:inline distT="0" distB="0" distL="0" distR="0" wp14:anchorId="594EB788" wp14:editId="3BE3B0DA">
            <wp:extent cx="158750" cy="11938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sidRPr="00676B62">
        <w:rPr>
          <w:rFonts w:ascii="Arial" w:hAnsi="Arial" w:cs="Arial"/>
          <w:sz w:val="19"/>
          <w:szCs w:val="19"/>
        </w:rPr>
        <w:t xml:space="preserve"> Txoj hauv kev hais lus sib txuas uas ntau ntxiv los sis lwm txoj kev sib txuas lus</w:t>
      </w:r>
    </w:p>
    <w:p w14:paraId="2885DD0A" w14:textId="77777777" w:rsidR="00BF201B" w:rsidRPr="00645152" w:rsidRDefault="00BF201B" w:rsidP="00645152">
      <w:pPr>
        <w:tabs>
          <w:tab w:val="left" w:pos="2086"/>
        </w:tabs>
        <w:rPr>
          <w:rFonts w:ascii="Arial" w:hAnsi="Arial" w:cs="Arial"/>
          <w:b/>
          <w:bCs/>
          <w:sz w:val="20"/>
          <w:szCs w:val="20"/>
        </w:rPr>
      </w:pPr>
      <w:r w:rsidRPr="00645152">
        <w:rPr>
          <w:rFonts w:ascii="Arial" w:hAnsi="Arial"/>
          <w:b/>
          <w:bCs/>
          <w:sz w:val="20"/>
          <w:szCs w:val="20"/>
        </w:rPr>
        <w:t>Cov Kev Ntsuas Uas Tshaj Lij Ntawm Kev Kawm Lus Askiv ntawm California (ELPAC; rau Cov Kawm Lus Askiv nkaus xwb).</w:t>
      </w:r>
    </w:p>
    <w:p w14:paraId="327D9D87" w14:textId="13B85FED" w:rsidR="00BF201B" w:rsidRPr="00C624B7" w:rsidRDefault="00BF201B" w:rsidP="00C624B7">
      <w:pPr>
        <w:tabs>
          <w:tab w:val="left" w:pos="2086"/>
        </w:tabs>
        <w:jc w:val="both"/>
        <w:rPr>
          <w:rFonts w:ascii="Arial" w:hAnsi="Arial"/>
          <w:sz w:val="20"/>
          <w:szCs w:val="20"/>
        </w:rPr>
      </w:pPr>
      <w:del w:id="1070" w:author="Fong RERHANG" w:date="2021-05-14T15:34:00Z">
        <w:r w:rsidRPr="00C624B7" w:rsidDel="00640250">
          <w:rPr>
            <w:rFonts w:ascii="Arial" w:hAnsi="Arial"/>
            <w:sz w:val="20"/>
            <w:szCs w:val="20"/>
          </w:rPr>
          <w:delText>t</w:delText>
        </w:r>
      </w:del>
      <w:ins w:id="1071" w:author="Fong RERHANG" w:date="2021-05-14T15:34:00Z">
        <w:r w:rsidR="00640250">
          <w:rPr>
            <w:rFonts w:ascii="Arial" w:hAnsi="Arial"/>
            <w:sz w:val="20"/>
            <w:szCs w:val="20"/>
          </w:rPr>
          <w:t>T</w:t>
        </w:r>
      </w:ins>
      <w:r w:rsidRPr="00C624B7">
        <w:rPr>
          <w:rFonts w:ascii="Arial" w:hAnsi="Arial"/>
          <w:sz w:val="20"/>
          <w:szCs w:val="20"/>
        </w:rPr>
        <w:t>hov sau cia:</w:t>
      </w:r>
      <w:r w:rsidRPr="00C624B7">
        <w:rPr>
          <w:sz w:val="20"/>
          <w:szCs w:val="20"/>
        </w:rPr>
        <w:t xml:space="preserve"> </w:t>
      </w:r>
      <w:r w:rsidRPr="00C624B7">
        <w:rPr>
          <w:rFonts w:ascii="Arial" w:hAnsi="Arial"/>
          <w:sz w:val="20"/>
          <w:szCs w:val="20"/>
        </w:rPr>
        <w:t>Kev xam qhia ntawm ELPAC yuav raug ua raw-Computer pib lub caij nplooj ntoo hlav xyoo 2020.</w:t>
      </w:r>
      <w:r w:rsidRPr="00C624B7">
        <w:rPr>
          <w:sz w:val="20"/>
          <w:szCs w:val="20"/>
        </w:rPr>
        <w:t xml:space="preserve"> </w:t>
      </w:r>
      <w:r w:rsidRPr="00C624B7">
        <w:rPr>
          <w:rFonts w:ascii="Arial" w:hAnsi="Arial"/>
          <w:sz w:val="20"/>
          <w:szCs w:val="20"/>
        </w:rPr>
        <w:t xml:space="preserve">Kev ua raw-cov ntawv ntawm ELPAC yuav txuas ntxiv rau 'Kev Pib ELPAC' thiab cov qib </w:t>
      </w:r>
      <w:ins w:id="1072" w:author="Fong RERHANG" w:date="2021-05-14T15:35:00Z">
        <w:r w:rsidR="00640250">
          <w:rPr>
            <w:rFonts w:ascii="Arial" w:hAnsi="Arial"/>
            <w:sz w:val="20"/>
            <w:szCs w:val="20"/>
          </w:rPr>
          <w:t>As Nub Bas (</w:t>
        </w:r>
      </w:ins>
      <w:r w:rsidRPr="00C624B7">
        <w:rPr>
          <w:rFonts w:ascii="Arial" w:hAnsi="Arial"/>
          <w:sz w:val="20"/>
          <w:szCs w:val="20"/>
        </w:rPr>
        <w:t>Kindergarten</w:t>
      </w:r>
      <w:ins w:id="1073" w:author="Fong RERHANG" w:date="2021-05-14T15:35:00Z">
        <w:r w:rsidR="00640250">
          <w:rPr>
            <w:rFonts w:ascii="Arial" w:hAnsi="Arial"/>
            <w:sz w:val="20"/>
            <w:szCs w:val="20"/>
          </w:rPr>
          <w:t>)</w:t>
        </w:r>
      </w:ins>
      <w:r w:rsidRPr="00C624B7">
        <w:rPr>
          <w:rFonts w:ascii="Arial" w:hAnsi="Arial"/>
          <w:sz w:val="20"/>
          <w:szCs w:val="20"/>
        </w:rPr>
        <w:t xml:space="preserve"> txog qib 2 (rau Kev Sau Ntawv nkaus xwb).</w:t>
      </w:r>
    </w:p>
    <w:p w14:paraId="1811162B" w14:textId="3E2794A8" w:rsidR="00BF201B" w:rsidRDefault="006B0987" w:rsidP="00BF201B">
      <w:pPr>
        <w:tabs>
          <w:tab w:val="left" w:pos="2086"/>
        </w:tabs>
        <w:rPr>
          <w:rFonts w:ascii="Arial" w:hAnsi="Arial"/>
          <w:sz w:val="22"/>
          <w:szCs w:val="22"/>
        </w:rPr>
      </w:pPr>
      <w:r>
        <w:rPr>
          <w:noProof/>
          <w:sz w:val="21"/>
          <w:szCs w:val="21"/>
          <w:lang w:eastAsia="zh-CN"/>
        </w:rPr>
        <w:drawing>
          <wp:inline distT="0" distB="0" distL="0" distR="0" wp14:anchorId="437DBBD6" wp14:editId="499BD1BD">
            <wp:extent cx="158750" cy="11938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sidR="00BF201B">
        <w:rPr>
          <w:rFonts w:ascii="Arial" w:hAnsi="Arial"/>
          <w:b/>
          <w:bCs/>
          <w:sz w:val="22"/>
          <w:szCs w:val="22"/>
        </w:rPr>
        <w:t>Pib ELPAC</w:t>
      </w:r>
    </w:p>
    <w:p w14:paraId="628C2618" w14:textId="6BBAA0A8" w:rsidR="00BF201B" w:rsidRPr="00892652" w:rsidRDefault="006B0987" w:rsidP="006B0987">
      <w:pPr>
        <w:tabs>
          <w:tab w:val="left" w:pos="2086"/>
        </w:tabs>
        <w:spacing w:line="256" w:lineRule="auto"/>
        <w:rPr>
          <w:rFonts w:ascii="Arial" w:hAnsi="Arial" w:cs="Arial"/>
          <w:sz w:val="20"/>
          <w:szCs w:val="20"/>
        </w:rPr>
      </w:pPr>
      <w:r>
        <w:t xml:space="preserve">     </w:t>
      </w:r>
      <w:r w:rsidR="00A31E70">
        <w:pict w14:anchorId="7CB933D9">
          <v:shape id="Picture 87" o:spid="_x0000_i1028" type="#_x0000_t75" style="width:12.4pt;height:9.65pt;visibility:visible;mso-wrap-style:square">
            <v:imagedata r:id="rId12" o:title=""/>
          </v:shape>
        </w:pict>
      </w:r>
      <w:r w:rsidR="00BF201B" w:rsidRPr="00892652">
        <w:rPr>
          <w:rFonts w:ascii="Arial" w:hAnsi="Arial" w:cs="Arial"/>
          <w:sz w:val="20"/>
          <w:szCs w:val="20"/>
        </w:rPr>
        <w:t xml:space="preserve">Tsis Muaj </w:t>
      </w:r>
      <w:del w:id="1074" w:author="Fong RERHANG" w:date="2021-05-14T15:38:00Z">
        <w:r w:rsidR="00BF201B" w:rsidRPr="00892652" w:rsidDel="00D160F3">
          <w:rPr>
            <w:rFonts w:ascii="Arial" w:hAnsi="Arial" w:cs="Arial"/>
            <w:sz w:val="20"/>
            <w:szCs w:val="20"/>
          </w:rPr>
          <w:delText>c</w:delText>
        </w:r>
      </w:del>
      <w:ins w:id="1075" w:author="Fong RERHANG" w:date="2021-05-14T15:38:00Z">
        <w:r w:rsidR="00D160F3">
          <w:rPr>
            <w:rFonts w:ascii="Arial" w:hAnsi="Arial" w:cs="Arial"/>
            <w:sz w:val="20"/>
            <w:szCs w:val="20"/>
          </w:rPr>
          <w:t>C</w:t>
        </w:r>
      </w:ins>
      <w:r w:rsidR="00BF201B" w:rsidRPr="00892652">
        <w:rPr>
          <w:rFonts w:ascii="Arial" w:hAnsi="Arial" w:cs="Arial"/>
          <w:sz w:val="20"/>
          <w:szCs w:val="20"/>
        </w:rPr>
        <w:t xml:space="preserve">ov </w:t>
      </w:r>
      <w:del w:id="1076" w:author="Fong RERHANG" w:date="2021-05-14T15:38:00Z">
        <w:r w:rsidR="00BF201B" w:rsidRPr="00892652" w:rsidDel="00D160F3">
          <w:rPr>
            <w:rFonts w:ascii="Arial" w:hAnsi="Arial" w:cs="Arial"/>
            <w:sz w:val="20"/>
            <w:szCs w:val="20"/>
          </w:rPr>
          <w:delText>k</w:delText>
        </w:r>
      </w:del>
      <w:ins w:id="1077" w:author="Fong RERHANG" w:date="2021-05-14T15:38:00Z">
        <w:r w:rsidR="00D160F3">
          <w:rPr>
            <w:rFonts w:ascii="Arial" w:hAnsi="Arial" w:cs="Arial"/>
            <w:sz w:val="20"/>
            <w:szCs w:val="20"/>
          </w:rPr>
          <w:t>K</w:t>
        </w:r>
      </w:ins>
      <w:r w:rsidR="00BF201B" w:rsidRPr="00892652">
        <w:rPr>
          <w:rFonts w:ascii="Arial" w:hAnsi="Arial" w:cs="Arial"/>
          <w:sz w:val="20"/>
          <w:szCs w:val="20"/>
        </w:rPr>
        <w:t xml:space="preserve">ev </w:t>
      </w:r>
      <w:del w:id="1078" w:author="Fong RERHANG" w:date="2021-05-14T15:38:00Z">
        <w:r w:rsidR="00BF201B" w:rsidRPr="00892652" w:rsidDel="00D160F3">
          <w:rPr>
            <w:rFonts w:ascii="Arial" w:hAnsi="Arial" w:cs="Arial"/>
            <w:sz w:val="20"/>
            <w:szCs w:val="20"/>
          </w:rPr>
          <w:delText>t</w:delText>
        </w:r>
      </w:del>
      <w:ins w:id="1079" w:author="Fong RERHANG" w:date="2021-05-14T15:38:00Z">
        <w:r w:rsidR="00D160F3">
          <w:rPr>
            <w:rFonts w:ascii="Arial" w:hAnsi="Arial" w:cs="Arial"/>
            <w:sz w:val="20"/>
            <w:szCs w:val="20"/>
          </w:rPr>
          <w:t>T</w:t>
        </w:r>
      </w:ins>
      <w:r w:rsidR="00BF201B" w:rsidRPr="00892652">
        <w:rPr>
          <w:rFonts w:ascii="Arial" w:hAnsi="Arial" w:cs="Arial"/>
          <w:sz w:val="20"/>
          <w:szCs w:val="20"/>
        </w:rPr>
        <w:t xml:space="preserve">xhawb </w:t>
      </w:r>
      <w:del w:id="1080" w:author="Fong RERHANG" w:date="2021-05-14T15:38:00Z">
        <w:r w:rsidR="00BF201B" w:rsidRPr="00892652" w:rsidDel="00D160F3">
          <w:rPr>
            <w:rFonts w:ascii="Arial" w:hAnsi="Arial" w:cs="Arial"/>
            <w:sz w:val="20"/>
            <w:szCs w:val="20"/>
          </w:rPr>
          <w:delText>n</w:delText>
        </w:r>
      </w:del>
      <w:ins w:id="1081" w:author="Fong RERHANG" w:date="2021-05-14T15:38:00Z">
        <w:r w:rsidR="00D160F3">
          <w:rPr>
            <w:rFonts w:ascii="Arial" w:hAnsi="Arial" w:cs="Arial"/>
            <w:sz w:val="20"/>
            <w:szCs w:val="20"/>
          </w:rPr>
          <w:t>N</w:t>
        </w:r>
      </w:ins>
      <w:r w:rsidR="00BF201B" w:rsidRPr="00892652">
        <w:rPr>
          <w:rFonts w:ascii="Arial" w:hAnsi="Arial" w:cs="Arial"/>
          <w:sz w:val="20"/>
          <w:szCs w:val="20"/>
        </w:rPr>
        <w:t>qa</w:t>
      </w:r>
      <w:ins w:id="1082" w:author="Fong RERHANG" w:date="2021-05-14T15:38:00Z">
        <w:r w:rsidR="00D160F3">
          <w:rPr>
            <w:rFonts w:ascii="Arial" w:hAnsi="Arial" w:cs="Arial"/>
            <w:sz w:val="20"/>
            <w:szCs w:val="20"/>
          </w:rPr>
          <w:t xml:space="preserve"> </w:t>
        </w:r>
      </w:ins>
      <w:r w:rsidR="00BF201B" w:rsidRPr="00892652">
        <w:rPr>
          <w:rFonts w:ascii="Arial" w:hAnsi="Arial" w:cs="Arial"/>
          <w:sz w:val="20"/>
          <w:szCs w:val="20"/>
        </w:rPr>
        <w:t>(Txhua qhov chaw nyob(domains)</w:t>
      </w:r>
    </w:p>
    <w:p w14:paraId="359E4295" w14:textId="3E00E7DE" w:rsidR="00BF201B" w:rsidRPr="00892652" w:rsidRDefault="00BF201B" w:rsidP="00BF201B">
      <w:pPr>
        <w:pStyle w:val="ListParagraph"/>
        <w:numPr>
          <w:ilvl w:val="0"/>
          <w:numId w:val="13"/>
        </w:numPr>
        <w:tabs>
          <w:tab w:val="left" w:pos="2086"/>
        </w:tabs>
        <w:spacing w:line="256" w:lineRule="auto"/>
        <w:rPr>
          <w:rFonts w:ascii="Arial" w:hAnsi="Arial" w:cs="Arial"/>
          <w:sz w:val="20"/>
          <w:szCs w:val="20"/>
        </w:rPr>
      </w:pPr>
      <w:r w:rsidRPr="00892652">
        <w:rPr>
          <w:rFonts w:ascii="Arial" w:hAnsi="Arial" w:cs="Arial"/>
          <w:sz w:val="20"/>
          <w:szCs w:val="20"/>
        </w:rPr>
        <w:t xml:space="preserve">Cov </w:t>
      </w:r>
      <w:del w:id="1083" w:author="Fong RERHANG" w:date="2021-05-14T15:38:00Z">
        <w:r w:rsidRPr="00892652" w:rsidDel="00D160F3">
          <w:rPr>
            <w:rFonts w:ascii="Arial" w:hAnsi="Arial" w:cs="Arial"/>
            <w:sz w:val="20"/>
            <w:szCs w:val="20"/>
          </w:rPr>
          <w:delText>k</w:delText>
        </w:r>
      </w:del>
      <w:ins w:id="1084" w:author="Fong RERHANG" w:date="2021-05-14T15:38:00Z">
        <w:r w:rsidR="00D160F3">
          <w:rPr>
            <w:rFonts w:ascii="Arial" w:hAnsi="Arial" w:cs="Arial"/>
            <w:sz w:val="20"/>
            <w:szCs w:val="20"/>
          </w:rPr>
          <w:t>K</w:t>
        </w:r>
      </w:ins>
      <w:r w:rsidRPr="00892652">
        <w:rPr>
          <w:rFonts w:ascii="Arial" w:hAnsi="Arial" w:cs="Arial"/>
          <w:sz w:val="20"/>
          <w:szCs w:val="20"/>
        </w:rPr>
        <w:t xml:space="preserve">ev </w:t>
      </w:r>
      <w:del w:id="1085" w:author="Fong RERHANG" w:date="2021-05-14T15:39:00Z">
        <w:r w:rsidRPr="00892652" w:rsidDel="00D160F3">
          <w:rPr>
            <w:rFonts w:ascii="Arial" w:hAnsi="Arial" w:cs="Arial"/>
            <w:sz w:val="20"/>
            <w:szCs w:val="20"/>
          </w:rPr>
          <w:delText>t</w:delText>
        </w:r>
      </w:del>
      <w:ins w:id="1086" w:author="Fong RERHANG" w:date="2021-05-14T15:39:00Z">
        <w:r w:rsidR="00D160F3">
          <w:rPr>
            <w:rFonts w:ascii="Arial" w:hAnsi="Arial" w:cs="Arial"/>
            <w:sz w:val="20"/>
            <w:szCs w:val="20"/>
          </w:rPr>
          <w:t>T</w:t>
        </w:r>
      </w:ins>
      <w:r w:rsidRPr="00892652">
        <w:rPr>
          <w:rFonts w:ascii="Arial" w:hAnsi="Arial" w:cs="Arial"/>
          <w:sz w:val="20"/>
          <w:szCs w:val="20"/>
        </w:rPr>
        <w:t xml:space="preserve">xhawb </w:t>
      </w:r>
      <w:del w:id="1087" w:author="Fong RERHANG" w:date="2021-05-14T15:39:00Z">
        <w:r w:rsidRPr="00892652" w:rsidDel="00D160F3">
          <w:rPr>
            <w:rFonts w:ascii="Arial" w:hAnsi="Arial" w:cs="Arial"/>
            <w:sz w:val="20"/>
            <w:szCs w:val="20"/>
          </w:rPr>
          <w:delText>n</w:delText>
        </w:r>
      </w:del>
      <w:ins w:id="1088" w:author="Fong RERHANG" w:date="2021-05-14T15:39:00Z">
        <w:r w:rsidR="00D160F3">
          <w:rPr>
            <w:rFonts w:ascii="Arial" w:hAnsi="Arial" w:cs="Arial"/>
            <w:sz w:val="20"/>
            <w:szCs w:val="20"/>
          </w:rPr>
          <w:t>N</w:t>
        </w:r>
      </w:ins>
      <w:r w:rsidRPr="00892652">
        <w:rPr>
          <w:rFonts w:ascii="Arial" w:hAnsi="Arial" w:cs="Arial"/>
          <w:sz w:val="20"/>
          <w:szCs w:val="20"/>
        </w:rPr>
        <w:t xml:space="preserve">qa </w:t>
      </w:r>
      <w:del w:id="1089" w:author="Fong RERHANG" w:date="2021-05-14T15:39:00Z">
        <w:r w:rsidRPr="00892652" w:rsidDel="00D160F3">
          <w:rPr>
            <w:rFonts w:ascii="Arial" w:hAnsi="Arial" w:cs="Arial"/>
            <w:sz w:val="20"/>
            <w:szCs w:val="20"/>
          </w:rPr>
          <w:delText>u</w:delText>
        </w:r>
      </w:del>
      <w:ins w:id="1090" w:author="Fong RERHANG" w:date="2021-05-14T15:39:00Z">
        <w:r w:rsidR="00D160F3">
          <w:rPr>
            <w:rFonts w:ascii="Arial" w:hAnsi="Arial" w:cs="Arial"/>
            <w:sz w:val="20"/>
            <w:szCs w:val="20"/>
          </w:rPr>
          <w:t>U</w:t>
        </w:r>
      </w:ins>
      <w:r w:rsidRPr="00892652">
        <w:rPr>
          <w:rFonts w:ascii="Arial" w:hAnsi="Arial" w:cs="Arial"/>
          <w:sz w:val="20"/>
          <w:szCs w:val="20"/>
        </w:rPr>
        <w:t xml:space="preserve">as </w:t>
      </w:r>
      <w:del w:id="1091" w:author="Fong RERHANG" w:date="2021-05-14T15:39:00Z">
        <w:r w:rsidRPr="00892652" w:rsidDel="00D160F3">
          <w:rPr>
            <w:rFonts w:ascii="Arial" w:hAnsi="Arial" w:cs="Arial"/>
            <w:sz w:val="20"/>
            <w:szCs w:val="20"/>
          </w:rPr>
          <w:delText>t</w:delText>
        </w:r>
      </w:del>
      <w:ins w:id="1092" w:author="Fong RERHANG" w:date="2021-05-14T15:39:00Z">
        <w:r w:rsidR="00D160F3">
          <w:rPr>
            <w:rFonts w:ascii="Arial" w:hAnsi="Arial" w:cs="Arial"/>
            <w:sz w:val="20"/>
            <w:szCs w:val="20"/>
          </w:rPr>
          <w:t>T</w:t>
        </w:r>
      </w:ins>
      <w:r w:rsidRPr="00892652">
        <w:rPr>
          <w:rFonts w:ascii="Arial" w:hAnsi="Arial" w:cs="Arial"/>
          <w:sz w:val="20"/>
          <w:szCs w:val="20"/>
        </w:rPr>
        <w:t xml:space="preserve">au </w:t>
      </w:r>
      <w:del w:id="1093" w:author="Fong RERHANG" w:date="2021-05-14T15:39:00Z">
        <w:r w:rsidRPr="00892652" w:rsidDel="00D160F3">
          <w:rPr>
            <w:rFonts w:ascii="Arial" w:hAnsi="Arial" w:cs="Arial"/>
            <w:sz w:val="20"/>
            <w:szCs w:val="20"/>
          </w:rPr>
          <w:delText>t</w:delText>
        </w:r>
      </w:del>
      <w:ins w:id="1094" w:author="Fong RERHANG" w:date="2021-05-14T15:39:00Z">
        <w:r w:rsidR="00D160F3">
          <w:rPr>
            <w:rFonts w:ascii="Arial" w:hAnsi="Arial" w:cs="Arial"/>
            <w:sz w:val="20"/>
            <w:szCs w:val="20"/>
          </w:rPr>
          <w:t>T</w:t>
        </w:r>
      </w:ins>
      <w:r w:rsidRPr="00892652">
        <w:rPr>
          <w:rFonts w:ascii="Arial" w:hAnsi="Arial" w:cs="Arial"/>
          <w:sz w:val="20"/>
          <w:szCs w:val="20"/>
        </w:rPr>
        <w:t xml:space="preserve">eeb </w:t>
      </w:r>
      <w:del w:id="1095" w:author="Fong RERHANG" w:date="2021-05-14T15:39:00Z">
        <w:r w:rsidRPr="00892652" w:rsidDel="00D160F3">
          <w:rPr>
            <w:rFonts w:ascii="Arial" w:hAnsi="Arial" w:cs="Arial"/>
            <w:sz w:val="20"/>
            <w:szCs w:val="20"/>
          </w:rPr>
          <w:delText>t</w:delText>
        </w:r>
      </w:del>
      <w:ins w:id="1096" w:author="Fong RERHANG" w:date="2021-05-14T15:39:00Z">
        <w:r w:rsidR="00D160F3">
          <w:rPr>
            <w:rFonts w:ascii="Arial" w:hAnsi="Arial" w:cs="Arial"/>
            <w:sz w:val="20"/>
            <w:szCs w:val="20"/>
          </w:rPr>
          <w:t>T</w:t>
        </w:r>
      </w:ins>
      <w:r w:rsidRPr="00892652">
        <w:rPr>
          <w:rFonts w:ascii="Arial" w:hAnsi="Arial" w:cs="Arial"/>
          <w:sz w:val="20"/>
          <w:szCs w:val="20"/>
        </w:rPr>
        <w:t>seg(Txhua qhov chaw nyob(domains)</w:t>
      </w:r>
    </w:p>
    <w:p w14:paraId="136D1C22" w14:textId="66BA508A" w:rsidR="00BF201B" w:rsidRPr="00892652" w:rsidRDefault="00BF201B" w:rsidP="00BF201B">
      <w:pPr>
        <w:pStyle w:val="ListParagraph"/>
        <w:numPr>
          <w:ilvl w:val="0"/>
          <w:numId w:val="13"/>
        </w:numPr>
        <w:tabs>
          <w:tab w:val="left" w:pos="2086"/>
        </w:tabs>
        <w:spacing w:line="256" w:lineRule="auto"/>
        <w:rPr>
          <w:rFonts w:ascii="Arial" w:hAnsi="Arial" w:cs="Arial"/>
          <w:sz w:val="20"/>
          <w:szCs w:val="20"/>
        </w:rPr>
      </w:pPr>
      <w:r w:rsidRPr="00892652">
        <w:rPr>
          <w:rFonts w:ascii="Arial" w:hAnsi="Arial" w:cs="Arial"/>
          <w:sz w:val="20"/>
          <w:szCs w:val="20"/>
        </w:rPr>
        <w:lastRenderedPageBreak/>
        <w:t xml:space="preserve">Tsis </w:t>
      </w:r>
      <w:del w:id="1097" w:author="Fong RERHANG" w:date="2021-05-14T15:40:00Z">
        <w:r w:rsidRPr="00892652" w:rsidDel="00D160F3">
          <w:rPr>
            <w:rFonts w:ascii="Arial" w:hAnsi="Arial" w:cs="Arial"/>
            <w:sz w:val="20"/>
            <w:szCs w:val="20"/>
          </w:rPr>
          <w:delText>m</w:delText>
        </w:r>
      </w:del>
      <w:ins w:id="1098" w:author="Fong RERHANG" w:date="2021-05-14T15:40:00Z">
        <w:r w:rsidR="00D160F3">
          <w:rPr>
            <w:rFonts w:ascii="Arial" w:hAnsi="Arial" w:cs="Arial"/>
            <w:sz w:val="20"/>
            <w:szCs w:val="20"/>
          </w:rPr>
          <w:t>M</w:t>
        </w:r>
      </w:ins>
      <w:r w:rsidRPr="00892652">
        <w:rPr>
          <w:rFonts w:ascii="Arial" w:hAnsi="Arial" w:cs="Arial"/>
          <w:sz w:val="20"/>
          <w:szCs w:val="20"/>
        </w:rPr>
        <w:t xml:space="preserve">uaj </w:t>
      </w:r>
      <w:del w:id="1099" w:author="Fong RERHANG" w:date="2021-05-14T15:40:00Z">
        <w:r w:rsidRPr="00892652" w:rsidDel="00D160F3">
          <w:rPr>
            <w:rFonts w:ascii="Arial" w:hAnsi="Arial" w:cs="Arial"/>
            <w:sz w:val="20"/>
            <w:szCs w:val="20"/>
          </w:rPr>
          <w:delText>c</w:delText>
        </w:r>
      </w:del>
      <w:ins w:id="1100" w:author="Fong RERHANG" w:date="2021-05-14T15:40:00Z">
        <w:r w:rsidR="00D160F3">
          <w:rPr>
            <w:rFonts w:ascii="Arial" w:hAnsi="Arial" w:cs="Arial"/>
            <w:sz w:val="20"/>
            <w:szCs w:val="20"/>
          </w:rPr>
          <w:t>C</w:t>
        </w:r>
      </w:ins>
      <w:r w:rsidRPr="00892652">
        <w:rPr>
          <w:rFonts w:ascii="Arial" w:hAnsi="Arial" w:cs="Arial"/>
          <w:sz w:val="20"/>
          <w:szCs w:val="20"/>
        </w:rPr>
        <w:t>ov</w:t>
      </w:r>
      <w:ins w:id="1101" w:author="Fong RERHANG" w:date="2021-05-14T15:40:00Z">
        <w:r w:rsidR="00D160F3">
          <w:rPr>
            <w:rFonts w:ascii="Arial" w:hAnsi="Arial" w:cs="Arial"/>
            <w:sz w:val="20"/>
            <w:szCs w:val="20"/>
          </w:rPr>
          <w:t xml:space="preserve"> </w:t>
        </w:r>
      </w:ins>
      <w:ins w:id="1102" w:author="Fong RERHANG" w:date="2021-05-14T16:08:00Z">
        <w:r w:rsidR="003D7F52">
          <w:rPr>
            <w:rFonts w:ascii="Arial" w:hAnsi="Arial" w:cs="Arial"/>
            <w:sz w:val="20"/>
            <w:szCs w:val="20"/>
          </w:rPr>
          <w:t>Kev Pab</w:t>
        </w:r>
      </w:ins>
      <w:del w:id="1103" w:author="Fong RERHANG" w:date="2021-05-14T15:40:00Z">
        <w:r w:rsidRPr="00892652" w:rsidDel="00D160F3">
          <w:rPr>
            <w:rFonts w:ascii="Arial" w:hAnsi="Arial" w:cs="Arial"/>
            <w:sz w:val="20"/>
            <w:szCs w:val="20"/>
          </w:rPr>
          <w:delText xml:space="preserve"> kev pab cuam</w:delText>
        </w:r>
      </w:del>
      <w:r w:rsidRPr="00892652">
        <w:rPr>
          <w:rFonts w:ascii="Arial" w:hAnsi="Arial" w:cs="Arial"/>
          <w:sz w:val="20"/>
          <w:szCs w:val="20"/>
        </w:rPr>
        <w:t>(Txhua qhov chaw nyob(domains)</w:t>
      </w:r>
    </w:p>
    <w:p w14:paraId="5BDCFB33" w14:textId="65A3F55B" w:rsidR="00BF201B" w:rsidRPr="00892652" w:rsidRDefault="00BF201B" w:rsidP="00BF201B">
      <w:pPr>
        <w:pStyle w:val="ListParagraph"/>
        <w:numPr>
          <w:ilvl w:val="0"/>
          <w:numId w:val="13"/>
        </w:numPr>
        <w:tabs>
          <w:tab w:val="left" w:pos="2086"/>
        </w:tabs>
        <w:spacing w:line="256" w:lineRule="auto"/>
        <w:rPr>
          <w:rFonts w:ascii="Arial" w:hAnsi="Arial" w:cs="Arial"/>
          <w:sz w:val="20"/>
          <w:szCs w:val="20"/>
        </w:rPr>
      </w:pPr>
      <w:r w:rsidRPr="00892652">
        <w:rPr>
          <w:rFonts w:ascii="Arial" w:hAnsi="Arial" w:cs="Arial"/>
          <w:sz w:val="20"/>
          <w:szCs w:val="20"/>
        </w:rPr>
        <w:t>Cov</w:t>
      </w:r>
      <w:ins w:id="1104" w:author="Fong RERHANG" w:date="2021-05-14T15:40:00Z">
        <w:r w:rsidR="00D160F3">
          <w:rPr>
            <w:rFonts w:ascii="Arial" w:hAnsi="Arial" w:cs="Arial"/>
            <w:sz w:val="20"/>
            <w:szCs w:val="20"/>
          </w:rPr>
          <w:t xml:space="preserve"> Chaw Nyob</w:t>
        </w:r>
      </w:ins>
      <w:del w:id="1105" w:author="Fong RERHANG" w:date="2021-05-14T15:40:00Z">
        <w:r w:rsidRPr="00892652" w:rsidDel="00D160F3">
          <w:rPr>
            <w:rFonts w:ascii="Arial" w:hAnsi="Arial" w:cs="Arial"/>
            <w:sz w:val="20"/>
            <w:szCs w:val="20"/>
          </w:rPr>
          <w:delText xml:space="preserve"> kev pab cuam</w:delText>
        </w:r>
      </w:del>
      <w:ins w:id="1106" w:author="Fong RERHANG" w:date="2021-05-14T15:40:00Z">
        <w:r w:rsidR="00D160F3">
          <w:rPr>
            <w:rFonts w:ascii="Arial" w:hAnsi="Arial" w:cs="Arial"/>
            <w:sz w:val="20"/>
            <w:szCs w:val="20"/>
          </w:rPr>
          <w:t xml:space="preserve"> </w:t>
        </w:r>
      </w:ins>
      <w:r w:rsidRPr="00892652">
        <w:rPr>
          <w:rFonts w:ascii="Arial" w:hAnsi="Arial" w:cs="Arial"/>
          <w:sz w:val="20"/>
          <w:szCs w:val="20"/>
        </w:rPr>
        <w:t>(Txhua qhov chaw nyob(domains)</w:t>
      </w:r>
    </w:p>
    <w:p w14:paraId="479DABDE" w14:textId="63F85518" w:rsidR="00BF201B" w:rsidRDefault="00DE6A94" w:rsidP="00BF201B">
      <w:pPr>
        <w:tabs>
          <w:tab w:val="left" w:pos="2086"/>
        </w:tabs>
        <w:rPr>
          <w:rFonts w:ascii="Arial" w:hAnsi="Arial" w:cs="Arial"/>
          <w:sz w:val="22"/>
          <w:szCs w:val="22"/>
        </w:rPr>
      </w:pPr>
      <w:r>
        <w:rPr>
          <w:noProof/>
          <w:lang w:eastAsia="zh-CN"/>
        </w:rPr>
        <w:drawing>
          <wp:inline distT="0" distB="0" distL="0" distR="0" wp14:anchorId="27748D1A" wp14:editId="3D55DE0F">
            <wp:extent cx="168910" cy="119380"/>
            <wp:effectExtent l="0" t="0" r="254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910" cy="119380"/>
                    </a:xfrm>
                    <a:prstGeom prst="rect">
                      <a:avLst/>
                    </a:prstGeom>
                    <a:noFill/>
                    <a:ln>
                      <a:noFill/>
                    </a:ln>
                  </pic:spPr>
                </pic:pic>
              </a:graphicData>
            </a:graphic>
          </wp:inline>
        </w:drawing>
      </w:r>
      <w:del w:id="1107" w:author="Fong RERHANG" w:date="2021-05-14T15:41:00Z">
        <w:r w:rsidR="00BF201B" w:rsidDel="00D160F3">
          <w:rPr>
            <w:rFonts w:ascii="Arial" w:hAnsi="Arial"/>
            <w:b/>
            <w:bCs/>
            <w:sz w:val="22"/>
            <w:szCs w:val="22"/>
          </w:rPr>
          <w:delText xml:space="preserve">Kev Xav </w:delText>
        </w:r>
      </w:del>
      <w:r w:rsidR="00BF201B">
        <w:rPr>
          <w:rFonts w:ascii="Arial" w:hAnsi="Arial"/>
          <w:b/>
          <w:bCs/>
          <w:sz w:val="22"/>
          <w:szCs w:val="22"/>
        </w:rPr>
        <w:t>Qhia Ntawm ELPAC uas ua raw-Computer</w:t>
      </w:r>
    </w:p>
    <w:p w14:paraId="06D74369" w14:textId="47F98736" w:rsidR="00BF201B" w:rsidRPr="00D67687" w:rsidRDefault="00BF201B" w:rsidP="00BF201B">
      <w:pPr>
        <w:pStyle w:val="ListParagraph"/>
        <w:numPr>
          <w:ilvl w:val="0"/>
          <w:numId w:val="14"/>
        </w:numPr>
        <w:tabs>
          <w:tab w:val="left" w:pos="2086"/>
        </w:tabs>
        <w:spacing w:line="256" w:lineRule="auto"/>
        <w:rPr>
          <w:rFonts w:ascii="Arial" w:hAnsi="Arial" w:cs="Arial"/>
          <w:sz w:val="20"/>
          <w:szCs w:val="20"/>
        </w:rPr>
      </w:pPr>
      <w:r w:rsidRPr="00D67687">
        <w:rPr>
          <w:rFonts w:ascii="Arial" w:hAnsi="Arial" w:cs="Arial"/>
          <w:sz w:val="20"/>
          <w:szCs w:val="20"/>
        </w:rPr>
        <w:t xml:space="preserve">Tsis Muaj </w:t>
      </w:r>
      <w:del w:id="1108" w:author="Fong RERHANG" w:date="2021-05-14T15:42:00Z">
        <w:r w:rsidRPr="00D67687" w:rsidDel="00232FCE">
          <w:rPr>
            <w:rFonts w:ascii="Arial" w:hAnsi="Arial" w:cs="Arial"/>
            <w:sz w:val="20"/>
            <w:szCs w:val="20"/>
          </w:rPr>
          <w:delText>c</w:delText>
        </w:r>
      </w:del>
      <w:ins w:id="1109" w:author="Fong RERHANG" w:date="2021-05-14T15:42:00Z">
        <w:r w:rsidR="00232FCE">
          <w:rPr>
            <w:rFonts w:ascii="Arial" w:hAnsi="Arial" w:cs="Arial"/>
            <w:sz w:val="20"/>
            <w:szCs w:val="20"/>
          </w:rPr>
          <w:t>C</w:t>
        </w:r>
      </w:ins>
      <w:r w:rsidRPr="00D67687">
        <w:rPr>
          <w:rFonts w:ascii="Arial" w:hAnsi="Arial" w:cs="Arial"/>
          <w:sz w:val="20"/>
          <w:szCs w:val="20"/>
        </w:rPr>
        <w:t xml:space="preserve">ov </w:t>
      </w:r>
      <w:del w:id="1110" w:author="Fong RERHANG" w:date="2021-05-14T15:42:00Z">
        <w:r w:rsidRPr="00D67687" w:rsidDel="00232FCE">
          <w:rPr>
            <w:rFonts w:ascii="Arial" w:hAnsi="Arial" w:cs="Arial"/>
            <w:sz w:val="20"/>
            <w:szCs w:val="20"/>
          </w:rPr>
          <w:delText>k</w:delText>
        </w:r>
      </w:del>
      <w:ins w:id="1111" w:author="Fong RERHANG" w:date="2021-05-14T15:42:00Z">
        <w:r w:rsidR="00232FCE">
          <w:rPr>
            <w:rFonts w:ascii="Arial" w:hAnsi="Arial" w:cs="Arial"/>
            <w:sz w:val="20"/>
            <w:szCs w:val="20"/>
          </w:rPr>
          <w:t>K</w:t>
        </w:r>
      </w:ins>
      <w:r w:rsidRPr="00D67687">
        <w:rPr>
          <w:rFonts w:ascii="Arial" w:hAnsi="Arial" w:cs="Arial"/>
          <w:sz w:val="20"/>
          <w:szCs w:val="20"/>
        </w:rPr>
        <w:t xml:space="preserve">ev </w:t>
      </w:r>
      <w:del w:id="1112" w:author="Fong RERHANG" w:date="2021-05-14T15:43:00Z">
        <w:r w:rsidRPr="00D67687" w:rsidDel="00232FCE">
          <w:rPr>
            <w:rFonts w:ascii="Arial" w:hAnsi="Arial" w:cs="Arial"/>
            <w:sz w:val="20"/>
            <w:szCs w:val="20"/>
          </w:rPr>
          <w:delText>t</w:delText>
        </w:r>
      </w:del>
      <w:ins w:id="1113" w:author="Fong RERHANG" w:date="2021-05-14T15:43:00Z">
        <w:r w:rsidR="00232FCE">
          <w:rPr>
            <w:rFonts w:ascii="Arial" w:hAnsi="Arial" w:cs="Arial"/>
            <w:sz w:val="20"/>
            <w:szCs w:val="20"/>
          </w:rPr>
          <w:t>T</w:t>
        </w:r>
      </w:ins>
      <w:r w:rsidRPr="00D67687">
        <w:rPr>
          <w:rFonts w:ascii="Arial" w:hAnsi="Arial" w:cs="Arial"/>
          <w:sz w:val="20"/>
          <w:szCs w:val="20"/>
        </w:rPr>
        <w:t xml:space="preserve">xhawb </w:t>
      </w:r>
      <w:del w:id="1114" w:author="Fong RERHANG" w:date="2021-05-14T15:43:00Z">
        <w:r w:rsidRPr="00D67687" w:rsidDel="00232FCE">
          <w:rPr>
            <w:rFonts w:ascii="Arial" w:hAnsi="Arial" w:cs="Arial"/>
            <w:sz w:val="20"/>
            <w:szCs w:val="20"/>
          </w:rPr>
          <w:delText>n</w:delText>
        </w:r>
      </w:del>
      <w:ins w:id="1115" w:author="Fong RERHANG" w:date="2021-05-14T15:43:00Z">
        <w:r w:rsidR="00232FCE">
          <w:rPr>
            <w:rFonts w:ascii="Arial" w:hAnsi="Arial" w:cs="Arial"/>
            <w:sz w:val="20"/>
            <w:szCs w:val="20"/>
          </w:rPr>
          <w:t>N</w:t>
        </w:r>
      </w:ins>
      <w:r w:rsidRPr="00D67687">
        <w:rPr>
          <w:rFonts w:ascii="Arial" w:hAnsi="Arial" w:cs="Arial"/>
          <w:sz w:val="20"/>
          <w:szCs w:val="20"/>
        </w:rPr>
        <w:t>q</w:t>
      </w:r>
      <w:ins w:id="1116" w:author="Fong RERHANG" w:date="2021-05-14T15:43:00Z">
        <w:r w:rsidR="00232FCE">
          <w:rPr>
            <w:rFonts w:ascii="Arial" w:hAnsi="Arial" w:cs="Arial"/>
            <w:sz w:val="20"/>
            <w:szCs w:val="20"/>
          </w:rPr>
          <w:t>a</w:t>
        </w:r>
      </w:ins>
      <w:r w:rsidRPr="00D67687">
        <w:rPr>
          <w:rFonts w:ascii="Arial" w:hAnsi="Arial" w:cs="Arial"/>
          <w:sz w:val="20"/>
          <w:szCs w:val="20"/>
        </w:rPr>
        <w:t xml:space="preserve"> </w:t>
      </w:r>
      <w:del w:id="1117" w:author="Fong RERHANG" w:date="2021-05-14T15:43:00Z">
        <w:r w:rsidRPr="00D67687" w:rsidDel="00232FCE">
          <w:rPr>
            <w:rFonts w:ascii="Arial" w:hAnsi="Arial" w:cs="Arial"/>
            <w:sz w:val="20"/>
            <w:szCs w:val="20"/>
          </w:rPr>
          <w:delText>au</w:delText>
        </w:r>
      </w:del>
      <w:ins w:id="1118" w:author="Fong RERHANG" w:date="2021-05-14T15:43:00Z">
        <w:r w:rsidR="00232FCE">
          <w:rPr>
            <w:rFonts w:ascii="Arial" w:hAnsi="Arial" w:cs="Arial"/>
            <w:sz w:val="20"/>
            <w:szCs w:val="20"/>
          </w:rPr>
          <w:t>U</w:t>
        </w:r>
      </w:ins>
      <w:r w:rsidRPr="00D67687">
        <w:rPr>
          <w:rFonts w:ascii="Arial" w:hAnsi="Arial" w:cs="Arial"/>
          <w:sz w:val="20"/>
          <w:szCs w:val="20"/>
        </w:rPr>
        <w:t xml:space="preserve">as </w:t>
      </w:r>
      <w:ins w:id="1119" w:author="Fong RERHANG" w:date="2021-05-14T15:43:00Z">
        <w:r w:rsidR="00232FCE">
          <w:rPr>
            <w:rFonts w:ascii="Arial" w:hAnsi="Arial" w:cs="Arial"/>
            <w:sz w:val="20"/>
            <w:szCs w:val="20"/>
          </w:rPr>
          <w:t>T</w:t>
        </w:r>
      </w:ins>
      <w:del w:id="1120" w:author="Fong RERHANG" w:date="2021-05-14T15:43:00Z">
        <w:r w:rsidRPr="00D67687" w:rsidDel="00232FCE">
          <w:rPr>
            <w:rFonts w:ascii="Arial" w:hAnsi="Arial" w:cs="Arial"/>
            <w:sz w:val="20"/>
            <w:szCs w:val="20"/>
          </w:rPr>
          <w:delText>t</w:delText>
        </w:r>
      </w:del>
      <w:r w:rsidRPr="00D67687">
        <w:rPr>
          <w:rFonts w:ascii="Arial" w:hAnsi="Arial" w:cs="Arial"/>
          <w:sz w:val="20"/>
          <w:szCs w:val="20"/>
        </w:rPr>
        <w:t xml:space="preserve">au </w:t>
      </w:r>
      <w:del w:id="1121" w:author="Fong RERHANG" w:date="2021-05-14T15:43:00Z">
        <w:r w:rsidRPr="00D67687" w:rsidDel="00232FCE">
          <w:rPr>
            <w:rFonts w:ascii="Arial" w:hAnsi="Arial" w:cs="Arial"/>
            <w:sz w:val="20"/>
            <w:szCs w:val="20"/>
          </w:rPr>
          <w:delText>m</w:delText>
        </w:r>
      </w:del>
      <w:ins w:id="1122" w:author="Fong RERHANG" w:date="2021-05-14T15:43:00Z">
        <w:r w:rsidR="00232FCE">
          <w:rPr>
            <w:rFonts w:ascii="Arial" w:hAnsi="Arial" w:cs="Arial"/>
            <w:sz w:val="20"/>
            <w:szCs w:val="20"/>
          </w:rPr>
          <w:t>M</w:t>
        </w:r>
      </w:ins>
      <w:r w:rsidRPr="00D67687">
        <w:rPr>
          <w:rFonts w:ascii="Arial" w:hAnsi="Arial" w:cs="Arial"/>
          <w:sz w:val="20"/>
          <w:szCs w:val="20"/>
        </w:rPr>
        <w:t xml:space="preserve">uaj </w:t>
      </w:r>
      <w:ins w:id="1123" w:author="Fong RERHANG" w:date="2021-05-14T15:43:00Z">
        <w:r w:rsidR="00232FCE">
          <w:rPr>
            <w:rFonts w:ascii="Arial" w:hAnsi="Arial" w:cs="Arial"/>
            <w:sz w:val="20"/>
            <w:szCs w:val="20"/>
          </w:rPr>
          <w:t>N</w:t>
        </w:r>
      </w:ins>
      <w:del w:id="1124" w:author="Fong RERHANG" w:date="2021-05-14T15:43:00Z">
        <w:r w:rsidRPr="00D67687" w:rsidDel="00232FCE">
          <w:rPr>
            <w:rFonts w:ascii="Arial" w:hAnsi="Arial" w:cs="Arial"/>
            <w:sz w:val="20"/>
            <w:szCs w:val="20"/>
          </w:rPr>
          <w:delText>n</w:delText>
        </w:r>
      </w:del>
      <w:r w:rsidRPr="00D67687">
        <w:rPr>
          <w:rFonts w:ascii="Arial" w:hAnsi="Arial" w:cs="Arial"/>
          <w:sz w:val="20"/>
          <w:szCs w:val="20"/>
        </w:rPr>
        <w:t xml:space="preserve">yob </w:t>
      </w:r>
      <w:del w:id="1125" w:author="Fong RERHANG" w:date="2021-05-14T15:43:00Z">
        <w:r w:rsidRPr="00D67687" w:rsidDel="00232FCE">
          <w:rPr>
            <w:rFonts w:ascii="Arial" w:hAnsi="Arial" w:cs="Arial"/>
            <w:sz w:val="20"/>
            <w:szCs w:val="20"/>
          </w:rPr>
          <w:delText>h</w:delText>
        </w:r>
      </w:del>
      <w:ins w:id="1126" w:author="Fong RERHANG" w:date="2021-05-14T15:43:00Z">
        <w:r w:rsidR="00232FCE">
          <w:rPr>
            <w:rFonts w:ascii="Arial" w:hAnsi="Arial" w:cs="Arial"/>
            <w:sz w:val="20"/>
            <w:szCs w:val="20"/>
          </w:rPr>
          <w:t>H</w:t>
        </w:r>
      </w:ins>
      <w:r w:rsidRPr="00D67687">
        <w:rPr>
          <w:rFonts w:ascii="Arial" w:hAnsi="Arial" w:cs="Arial"/>
          <w:sz w:val="20"/>
          <w:szCs w:val="20"/>
        </w:rPr>
        <w:t>auv (Txhua qhov chaw nyob(domains)</w:t>
      </w:r>
    </w:p>
    <w:p w14:paraId="0B41CBDE" w14:textId="751EF551" w:rsidR="00BF201B" w:rsidRPr="00D67687" w:rsidRDefault="00BF201B" w:rsidP="00BF201B">
      <w:pPr>
        <w:pStyle w:val="ListParagraph"/>
        <w:numPr>
          <w:ilvl w:val="0"/>
          <w:numId w:val="14"/>
        </w:numPr>
        <w:tabs>
          <w:tab w:val="left" w:pos="2086"/>
        </w:tabs>
        <w:spacing w:line="256" w:lineRule="auto"/>
        <w:rPr>
          <w:rFonts w:ascii="Arial" w:hAnsi="Arial" w:cs="Arial"/>
          <w:sz w:val="20"/>
          <w:szCs w:val="20"/>
        </w:rPr>
      </w:pPr>
      <w:r w:rsidRPr="00D67687">
        <w:rPr>
          <w:rFonts w:ascii="Arial" w:hAnsi="Arial" w:cs="Arial"/>
          <w:sz w:val="20"/>
          <w:szCs w:val="20"/>
        </w:rPr>
        <w:t xml:space="preserve">Cov </w:t>
      </w:r>
      <w:del w:id="1127" w:author="Fong RERHANG" w:date="2021-05-14T15:44:00Z">
        <w:r w:rsidRPr="00D67687" w:rsidDel="00232FCE">
          <w:rPr>
            <w:rFonts w:ascii="Arial" w:hAnsi="Arial" w:cs="Arial"/>
            <w:sz w:val="20"/>
            <w:szCs w:val="20"/>
          </w:rPr>
          <w:delText>k</w:delText>
        </w:r>
      </w:del>
      <w:ins w:id="1128" w:author="Fong RERHANG" w:date="2021-05-14T15:44:00Z">
        <w:r w:rsidR="00232FCE">
          <w:rPr>
            <w:rFonts w:ascii="Arial" w:hAnsi="Arial" w:cs="Arial"/>
            <w:sz w:val="20"/>
            <w:szCs w:val="20"/>
          </w:rPr>
          <w:t>K</w:t>
        </w:r>
      </w:ins>
      <w:r w:rsidRPr="00D67687">
        <w:rPr>
          <w:rFonts w:ascii="Arial" w:hAnsi="Arial" w:cs="Arial"/>
          <w:sz w:val="20"/>
          <w:szCs w:val="20"/>
        </w:rPr>
        <w:t xml:space="preserve">ev </w:t>
      </w:r>
      <w:del w:id="1129" w:author="Fong RERHANG" w:date="2021-05-14T15:44:00Z">
        <w:r w:rsidRPr="00D67687" w:rsidDel="00232FCE">
          <w:rPr>
            <w:rFonts w:ascii="Arial" w:hAnsi="Arial" w:cs="Arial"/>
            <w:sz w:val="20"/>
            <w:szCs w:val="20"/>
          </w:rPr>
          <w:delText>t</w:delText>
        </w:r>
      </w:del>
      <w:ins w:id="1130" w:author="Fong RERHANG" w:date="2021-05-14T15:44:00Z">
        <w:r w:rsidR="00232FCE">
          <w:rPr>
            <w:rFonts w:ascii="Arial" w:hAnsi="Arial" w:cs="Arial"/>
            <w:sz w:val="20"/>
            <w:szCs w:val="20"/>
          </w:rPr>
          <w:t>T</w:t>
        </w:r>
      </w:ins>
      <w:r w:rsidRPr="00D67687">
        <w:rPr>
          <w:rFonts w:ascii="Arial" w:hAnsi="Arial" w:cs="Arial"/>
          <w:sz w:val="20"/>
          <w:szCs w:val="20"/>
        </w:rPr>
        <w:t xml:space="preserve">xhawb </w:t>
      </w:r>
      <w:del w:id="1131" w:author="Fong RERHANG" w:date="2021-05-14T15:44:00Z">
        <w:r w:rsidRPr="00D67687" w:rsidDel="00232FCE">
          <w:rPr>
            <w:rFonts w:ascii="Arial" w:hAnsi="Arial" w:cs="Arial"/>
            <w:sz w:val="20"/>
            <w:szCs w:val="20"/>
          </w:rPr>
          <w:delText>n</w:delText>
        </w:r>
      </w:del>
      <w:ins w:id="1132" w:author="Fong RERHANG" w:date="2021-05-14T15:44:00Z">
        <w:r w:rsidR="00232FCE">
          <w:rPr>
            <w:rFonts w:ascii="Arial" w:hAnsi="Arial" w:cs="Arial"/>
            <w:sz w:val="20"/>
            <w:szCs w:val="20"/>
          </w:rPr>
          <w:t>N</w:t>
        </w:r>
      </w:ins>
      <w:r w:rsidRPr="00D67687">
        <w:rPr>
          <w:rFonts w:ascii="Arial" w:hAnsi="Arial" w:cs="Arial"/>
          <w:sz w:val="20"/>
          <w:szCs w:val="20"/>
        </w:rPr>
        <w:t xml:space="preserve">qa </w:t>
      </w:r>
      <w:del w:id="1133" w:author="Fong RERHANG" w:date="2021-05-14T15:44:00Z">
        <w:r w:rsidRPr="00D67687" w:rsidDel="00232FCE">
          <w:rPr>
            <w:rFonts w:ascii="Arial" w:hAnsi="Arial" w:cs="Arial"/>
            <w:sz w:val="20"/>
            <w:szCs w:val="20"/>
          </w:rPr>
          <w:delText>u</w:delText>
        </w:r>
      </w:del>
      <w:ins w:id="1134" w:author="Fong RERHANG" w:date="2021-05-14T15:44:00Z">
        <w:r w:rsidR="00232FCE">
          <w:rPr>
            <w:rFonts w:ascii="Arial" w:hAnsi="Arial" w:cs="Arial"/>
            <w:sz w:val="20"/>
            <w:szCs w:val="20"/>
          </w:rPr>
          <w:t>U</w:t>
        </w:r>
      </w:ins>
      <w:r w:rsidRPr="00D67687">
        <w:rPr>
          <w:rFonts w:ascii="Arial" w:hAnsi="Arial" w:cs="Arial"/>
          <w:sz w:val="20"/>
          <w:szCs w:val="20"/>
        </w:rPr>
        <w:t xml:space="preserve">as </w:t>
      </w:r>
      <w:del w:id="1135" w:author="Fong RERHANG" w:date="2021-05-14T15:44:00Z">
        <w:r w:rsidRPr="00D67687" w:rsidDel="00232FCE">
          <w:rPr>
            <w:rFonts w:ascii="Arial" w:hAnsi="Arial" w:cs="Arial"/>
            <w:sz w:val="20"/>
            <w:szCs w:val="20"/>
          </w:rPr>
          <w:delText>t</w:delText>
        </w:r>
      </w:del>
      <w:ins w:id="1136" w:author="Fong RERHANG" w:date="2021-05-14T15:44:00Z">
        <w:r w:rsidR="00232FCE">
          <w:rPr>
            <w:rFonts w:ascii="Arial" w:hAnsi="Arial" w:cs="Arial"/>
            <w:sz w:val="20"/>
            <w:szCs w:val="20"/>
          </w:rPr>
          <w:t>T</w:t>
        </w:r>
      </w:ins>
      <w:r w:rsidRPr="00D67687">
        <w:rPr>
          <w:rFonts w:ascii="Arial" w:hAnsi="Arial" w:cs="Arial"/>
          <w:sz w:val="20"/>
          <w:szCs w:val="20"/>
        </w:rPr>
        <w:t xml:space="preserve">au </w:t>
      </w:r>
      <w:del w:id="1137" w:author="Fong RERHANG" w:date="2021-05-14T15:44:00Z">
        <w:r w:rsidRPr="00D67687" w:rsidDel="00232FCE">
          <w:rPr>
            <w:rFonts w:ascii="Arial" w:hAnsi="Arial" w:cs="Arial"/>
            <w:sz w:val="20"/>
            <w:szCs w:val="20"/>
          </w:rPr>
          <w:delText>t</w:delText>
        </w:r>
      </w:del>
      <w:ins w:id="1138" w:author="Fong RERHANG" w:date="2021-05-14T15:44:00Z">
        <w:r w:rsidR="00232FCE">
          <w:rPr>
            <w:rFonts w:ascii="Arial" w:hAnsi="Arial" w:cs="Arial"/>
            <w:sz w:val="20"/>
            <w:szCs w:val="20"/>
          </w:rPr>
          <w:t>T</w:t>
        </w:r>
      </w:ins>
      <w:r w:rsidRPr="00D67687">
        <w:rPr>
          <w:rFonts w:ascii="Arial" w:hAnsi="Arial" w:cs="Arial"/>
          <w:sz w:val="20"/>
          <w:szCs w:val="20"/>
        </w:rPr>
        <w:t xml:space="preserve">eeb </w:t>
      </w:r>
      <w:del w:id="1139" w:author="Fong RERHANG" w:date="2021-05-14T15:45:00Z">
        <w:r w:rsidRPr="00D67687" w:rsidDel="00232FCE">
          <w:rPr>
            <w:rFonts w:ascii="Arial" w:hAnsi="Arial" w:cs="Arial"/>
            <w:sz w:val="20"/>
            <w:szCs w:val="20"/>
          </w:rPr>
          <w:delText>t</w:delText>
        </w:r>
      </w:del>
      <w:ins w:id="1140" w:author="Fong RERHANG" w:date="2021-05-14T15:45:00Z">
        <w:r w:rsidR="00232FCE">
          <w:rPr>
            <w:rFonts w:ascii="Arial" w:hAnsi="Arial" w:cs="Arial"/>
            <w:sz w:val="20"/>
            <w:szCs w:val="20"/>
          </w:rPr>
          <w:t>T</w:t>
        </w:r>
      </w:ins>
      <w:r w:rsidRPr="00D67687">
        <w:rPr>
          <w:rFonts w:ascii="Arial" w:hAnsi="Arial" w:cs="Arial"/>
          <w:sz w:val="20"/>
          <w:szCs w:val="20"/>
        </w:rPr>
        <w:t>seg</w:t>
      </w:r>
    </w:p>
    <w:p w14:paraId="7636CA61" w14:textId="75C6A0A9" w:rsidR="00BF201B" w:rsidRPr="00D67687" w:rsidRDefault="00BF201B" w:rsidP="00BF201B">
      <w:pPr>
        <w:pStyle w:val="ListParagraph"/>
        <w:numPr>
          <w:ilvl w:val="0"/>
          <w:numId w:val="14"/>
        </w:numPr>
        <w:tabs>
          <w:tab w:val="left" w:pos="2086"/>
        </w:tabs>
        <w:spacing w:line="256" w:lineRule="auto"/>
        <w:rPr>
          <w:rFonts w:ascii="Arial" w:hAnsi="Arial" w:cs="Arial"/>
          <w:sz w:val="20"/>
          <w:szCs w:val="20"/>
        </w:rPr>
      </w:pPr>
      <w:r w:rsidRPr="00D67687">
        <w:rPr>
          <w:rFonts w:ascii="Arial" w:hAnsi="Arial" w:cs="Arial"/>
          <w:sz w:val="20"/>
          <w:szCs w:val="20"/>
        </w:rPr>
        <w:t xml:space="preserve">Cov </w:t>
      </w:r>
      <w:del w:id="1141" w:author="Fong RERHANG" w:date="2021-05-14T15:45:00Z">
        <w:r w:rsidRPr="00D67687" w:rsidDel="00232FCE">
          <w:rPr>
            <w:rFonts w:ascii="Arial" w:hAnsi="Arial" w:cs="Arial"/>
            <w:sz w:val="20"/>
            <w:szCs w:val="20"/>
          </w:rPr>
          <w:delText>k</w:delText>
        </w:r>
      </w:del>
      <w:ins w:id="1142" w:author="Fong RERHANG" w:date="2021-05-14T15:45:00Z">
        <w:r w:rsidR="00232FCE">
          <w:rPr>
            <w:rFonts w:ascii="Arial" w:hAnsi="Arial" w:cs="Arial"/>
            <w:sz w:val="20"/>
            <w:szCs w:val="20"/>
          </w:rPr>
          <w:t>K</w:t>
        </w:r>
      </w:ins>
      <w:r w:rsidRPr="00D67687">
        <w:rPr>
          <w:rFonts w:ascii="Arial" w:hAnsi="Arial" w:cs="Arial"/>
          <w:sz w:val="20"/>
          <w:szCs w:val="20"/>
        </w:rPr>
        <w:t xml:space="preserve">ev </w:t>
      </w:r>
      <w:del w:id="1143" w:author="Fong RERHANG" w:date="2021-05-14T15:45:00Z">
        <w:r w:rsidRPr="00D67687" w:rsidDel="00232FCE">
          <w:rPr>
            <w:rFonts w:ascii="Arial" w:hAnsi="Arial" w:cs="Arial"/>
            <w:sz w:val="20"/>
            <w:szCs w:val="20"/>
          </w:rPr>
          <w:delText>t</w:delText>
        </w:r>
      </w:del>
      <w:ins w:id="1144" w:author="Fong RERHANG" w:date="2021-05-14T15:45:00Z">
        <w:r w:rsidR="00232FCE">
          <w:rPr>
            <w:rFonts w:ascii="Arial" w:hAnsi="Arial" w:cs="Arial"/>
            <w:sz w:val="20"/>
            <w:szCs w:val="20"/>
          </w:rPr>
          <w:t>T</w:t>
        </w:r>
      </w:ins>
      <w:r w:rsidRPr="00D67687">
        <w:rPr>
          <w:rFonts w:ascii="Arial" w:hAnsi="Arial" w:cs="Arial"/>
          <w:sz w:val="20"/>
          <w:szCs w:val="20"/>
        </w:rPr>
        <w:t xml:space="preserve">xhawb </w:t>
      </w:r>
      <w:del w:id="1145" w:author="Fong RERHANG" w:date="2021-05-14T15:45:00Z">
        <w:r w:rsidRPr="00D67687" w:rsidDel="00232FCE">
          <w:rPr>
            <w:rFonts w:ascii="Arial" w:hAnsi="Arial" w:cs="Arial"/>
            <w:sz w:val="20"/>
            <w:szCs w:val="20"/>
          </w:rPr>
          <w:delText>n</w:delText>
        </w:r>
      </w:del>
      <w:ins w:id="1146" w:author="Fong RERHANG" w:date="2021-05-14T15:45:00Z">
        <w:r w:rsidR="00232FCE">
          <w:rPr>
            <w:rFonts w:ascii="Arial" w:hAnsi="Arial" w:cs="Arial"/>
            <w:sz w:val="20"/>
            <w:szCs w:val="20"/>
          </w:rPr>
          <w:t>N</w:t>
        </w:r>
      </w:ins>
      <w:r w:rsidRPr="00D67687">
        <w:rPr>
          <w:rFonts w:ascii="Arial" w:hAnsi="Arial" w:cs="Arial"/>
          <w:sz w:val="20"/>
          <w:szCs w:val="20"/>
        </w:rPr>
        <w:t xml:space="preserve">qa </w:t>
      </w:r>
      <w:del w:id="1147" w:author="Fong RERHANG" w:date="2021-05-14T15:45:00Z">
        <w:r w:rsidRPr="00D67687" w:rsidDel="00232FCE">
          <w:rPr>
            <w:rFonts w:ascii="Arial" w:hAnsi="Arial" w:cs="Arial"/>
            <w:sz w:val="20"/>
            <w:szCs w:val="20"/>
          </w:rPr>
          <w:delText>u</w:delText>
        </w:r>
      </w:del>
      <w:ins w:id="1148" w:author="Fong RERHANG" w:date="2021-05-14T15:45:00Z">
        <w:r w:rsidR="00232FCE">
          <w:rPr>
            <w:rFonts w:ascii="Arial" w:hAnsi="Arial" w:cs="Arial"/>
            <w:sz w:val="20"/>
            <w:szCs w:val="20"/>
          </w:rPr>
          <w:t>U</w:t>
        </w:r>
      </w:ins>
      <w:r w:rsidRPr="00D67687">
        <w:rPr>
          <w:rFonts w:ascii="Arial" w:hAnsi="Arial" w:cs="Arial"/>
          <w:sz w:val="20"/>
          <w:szCs w:val="20"/>
        </w:rPr>
        <w:t xml:space="preserve">as </w:t>
      </w:r>
      <w:del w:id="1149" w:author="Fong RERHANG" w:date="2021-05-14T15:45:00Z">
        <w:r w:rsidRPr="00D67687" w:rsidDel="00232FCE">
          <w:rPr>
            <w:rFonts w:ascii="Arial" w:hAnsi="Arial" w:cs="Arial"/>
            <w:sz w:val="20"/>
            <w:szCs w:val="20"/>
          </w:rPr>
          <w:delText>t</w:delText>
        </w:r>
      </w:del>
      <w:ins w:id="1150" w:author="Fong RERHANG" w:date="2021-05-14T15:45:00Z">
        <w:r w:rsidR="00232FCE">
          <w:rPr>
            <w:rFonts w:ascii="Arial" w:hAnsi="Arial" w:cs="Arial"/>
            <w:sz w:val="20"/>
            <w:szCs w:val="20"/>
          </w:rPr>
          <w:t>T</w:t>
        </w:r>
      </w:ins>
      <w:r w:rsidRPr="00D67687">
        <w:rPr>
          <w:rFonts w:ascii="Arial" w:hAnsi="Arial" w:cs="Arial"/>
          <w:sz w:val="20"/>
          <w:szCs w:val="20"/>
        </w:rPr>
        <w:t xml:space="preserve">sis </w:t>
      </w:r>
      <w:del w:id="1151" w:author="Fong RERHANG" w:date="2021-05-14T15:45:00Z">
        <w:r w:rsidRPr="00D67687" w:rsidDel="00232FCE">
          <w:rPr>
            <w:rFonts w:ascii="Arial" w:hAnsi="Arial" w:cs="Arial"/>
            <w:sz w:val="20"/>
            <w:szCs w:val="20"/>
          </w:rPr>
          <w:delText>t</w:delText>
        </w:r>
      </w:del>
      <w:ins w:id="1152" w:author="Fong RERHANG" w:date="2021-05-14T15:45:00Z">
        <w:r w:rsidR="00232FCE">
          <w:rPr>
            <w:rFonts w:ascii="Arial" w:hAnsi="Arial" w:cs="Arial"/>
            <w:sz w:val="20"/>
            <w:szCs w:val="20"/>
          </w:rPr>
          <w:t>T</w:t>
        </w:r>
      </w:ins>
      <w:r w:rsidRPr="00D67687">
        <w:rPr>
          <w:rFonts w:ascii="Arial" w:hAnsi="Arial" w:cs="Arial"/>
          <w:sz w:val="20"/>
          <w:szCs w:val="20"/>
        </w:rPr>
        <w:t xml:space="preserve">au </w:t>
      </w:r>
      <w:del w:id="1153" w:author="Fong RERHANG" w:date="2021-05-14T15:45:00Z">
        <w:r w:rsidRPr="00D67687" w:rsidDel="00232FCE">
          <w:rPr>
            <w:rFonts w:ascii="Arial" w:hAnsi="Arial" w:cs="Arial"/>
            <w:sz w:val="20"/>
            <w:szCs w:val="20"/>
          </w:rPr>
          <w:delText>m</w:delText>
        </w:r>
      </w:del>
      <w:ins w:id="1154" w:author="Fong RERHANG" w:date="2021-05-14T15:45:00Z">
        <w:r w:rsidR="00232FCE">
          <w:rPr>
            <w:rFonts w:ascii="Arial" w:hAnsi="Arial" w:cs="Arial"/>
            <w:sz w:val="20"/>
            <w:szCs w:val="20"/>
          </w:rPr>
          <w:t>M</w:t>
        </w:r>
      </w:ins>
      <w:r w:rsidRPr="00D67687">
        <w:rPr>
          <w:rFonts w:ascii="Arial" w:hAnsi="Arial" w:cs="Arial"/>
          <w:sz w:val="20"/>
          <w:szCs w:val="20"/>
        </w:rPr>
        <w:t xml:space="preserve">uaj </w:t>
      </w:r>
      <w:del w:id="1155" w:author="Fong RERHANG" w:date="2021-05-14T15:45:00Z">
        <w:r w:rsidRPr="00D67687" w:rsidDel="00232FCE">
          <w:rPr>
            <w:rFonts w:ascii="Arial" w:hAnsi="Arial" w:cs="Arial"/>
            <w:sz w:val="20"/>
            <w:szCs w:val="20"/>
          </w:rPr>
          <w:delText>n</w:delText>
        </w:r>
      </w:del>
      <w:ins w:id="1156" w:author="Fong RERHANG" w:date="2021-05-14T15:45:00Z">
        <w:r w:rsidR="00232FCE">
          <w:rPr>
            <w:rFonts w:ascii="Arial" w:hAnsi="Arial" w:cs="Arial"/>
            <w:sz w:val="20"/>
            <w:szCs w:val="20"/>
          </w:rPr>
          <w:t>N</w:t>
        </w:r>
      </w:ins>
      <w:r w:rsidRPr="00D67687">
        <w:rPr>
          <w:rFonts w:ascii="Arial" w:hAnsi="Arial" w:cs="Arial"/>
          <w:sz w:val="20"/>
          <w:szCs w:val="20"/>
        </w:rPr>
        <w:t xml:space="preserve">yob </w:t>
      </w:r>
      <w:del w:id="1157" w:author="Fong RERHANG" w:date="2021-05-14T15:45:00Z">
        <w:r w:rsidRPr="00D67687" w:rsidDel="00232FCE">
          <w:rPr>
            <w:rFonts w:ascii="Arial" w:hAnsi="Arial" w:cs="Arial"/>
            <w:sz w:val="20"/>
            <w:szCs w:val="20"/>
          </w:rPr>
          <w:delText>h</w:delText>
        </w:r>
      </w:del>
      <w:ins w:id="1158" w:author="Fong RERHANG" w:date="2021-05-14T15:45:00Z">
        <w:r w:rsidR="00232FCE">
          <w:rPr>
            <w:rFonts w:ascii="Arial" w:hAnsi="Arial" w:cs="Arial"/>
            <w:sz w:val="20"/>
            <w:szCs w:val="20"/>
          </w:rPr>
          <w:t>H</w:t>
        </w:r>
      </w:ins>
      <w:r w:rsidRPr="00D67687">
        <w:rPr>
          <w:rFonts w:ascii="Arial" w:hAnsi="Arial" w:cs="Arial"/>
          <w:sz w:val="20"/>
          <w:szCs w:val="20"/>
        </w:rPr>
        <w:t>auv</w:t>
      </w:r>
    </w:p>
    <w:p w14:paraId="2EFED710" w14:textId="65E0C90C" w:rsidR="00BF201B" w:rsidRPr="00D67687" w:rsidRDefault="00BF201B" w:rsidP="00BF201B">
      <w:pPr>
        <w:pStyle w:val="ListParagraph"/>
        <w:numPr>
          <w:ilvl w:val="0"/>
          <w:numId w:val="14"/>
        </w:numPr>
        <w:tabs>
          <w:tab w:val="left" w:pos="2086"/>
        </w:tabs>
        <w:spacing w:line="256" w:lineRule="auto"/>
        <w:rPr>
          <w:rFonts w:ascii="Arial" w:hAnsi="Arial" w:cs="Arial"/>
          <w:sz w:val="20"/>
          <w:szCs w:val="20"/>
        </w:rPr>
      </w:pPr>
      <w:r w:rsidRPr="00D67687">
        <w:rPr>
          <w:rFonts w:ascii="Arial" w:hAnsi="Arial" w:cs="Arial"/>
          <w:sz w:val="20"/>
          <w:szCs w:val="20"/>
        </w:rPr>
        <w:t xml:space="preserve"> Tsis Muaj </w:t>
      </w:r>
      <w:ins w:id="1159" w:author="Fong RERHANG" w:date="2021-05-14T15:45:00Z">
        <w:r w:rsidR="00232FCE">
          <w:rPr>
            <w:rFonts w:ascii="Arial" w:hAnsi="Arial" w:cs="Arial"/>
            <w:sz w:val="20"/>
            <w:szCs w:val="20"/>
          </w:rPr>
          <w:t>C</w:t>
        </w:r>
      </w:ins>
      <w:del w:id="1160" w:author="Fong RERHANG" w:date="2021-05-14T15:45:00Z">
        <w:r w:rsidRPr="00D67687" w:rsidDel="00232FCE">
          <w:rPr>
            <w:rFonts w:ascii="Arial" w:hAnsi="Arial" w:cs="Arial"/>
            <w:sz w:val="20"/>
            <w:szCs w:val="20"/>
          </w:rPr>
          <w:delText>c</w:delText>
        </w:r>
      </w:del>
      <w:r w:rsidRPr="00D67687">
        <w:rPr>
          <w:rFonts w:ascii="Arial" w:hAnsi="Arial" w:cs="Arial"/>
          <w:sz w:val="20"/>
          <w:szCs w:val="20"/>
        </w:rPr>
        <w:t>ov</w:t>
      </w:r>
      <w:ins w:id="1161" w:author="Fong RERHANG" w:date="2021-05-14T16:08:00Z">
        <w:r w:rsidR="003D7F52">
          <w:rPr>
            <w:rFonts w:ascii="Arial" w:hAnsi="Arial" w:cs="Arial"/>
            <w:sz w:val="20"/>
            <w:szCs w:val="20"/>
          </w:rPr>
          <w:t xml:space="preserve"> kev Pab</w:t>
        </w:r>
      </w:ins>
      <w:del w:id="1162" w:author="Fong RERHANG" w:date="2021-05-14T16:08:00Z">
        <w:r w:rsidRPr="00D67687" w:rsidDel="003D7F52">
          <w:rPr>
            <w:rFonts w:ascii="Arial" w:hAnsi="Arial" w:cs="Arial"/>
            <w:sz w:val="20"/>
            <w:szCs w:val="20"/>
          </w:rPr>
          <w:delText xml:space="preserve"> </w:delText>
        </w:r>
      </w:del>
      <w:del w:id="1163" w:author="Fong RERHANG" w:date="2021-05-14T15:46:00Z">
        <w:r w:rsidRPr="00D67687" w:rsidDel="00232FCE">
          <w:rPr>
            <w:rFonts w:ascii="Arial" w:hAnsi="Arial" w:cs="Arial"/>
            <w:sz w:val="20"/>
            <w:szCs w:val="20"/>
          </w:rPr>
          <w:delText>kev pab cuam(</w:delText>
        </w:r>
      </w:del>
      <w:r w:rsidRPr="00D67687">
        <w:rPr>
          <w:rFonts w:ascii="Arial" w:hAnsi="Arial" w:cs="Arial"/>
          <w:sz w:val="20"/>
          <w:szCs w:val="20"/>
        </w:rPr>
        <w:t>Txhua qhov chaw nyob(domains)</w:t>
      </w:r>
    </w:p>
    <w:p w14:paraId="018D42FA" w14:textId="2E34E377" w:rsidR="00BF201B" w:rsidRPr="00D67687" w:rsidRDefault="00BF201B" w:rsidP="00BF201B">
      <w:pPr>
        <w:pStyle w:val="ListParagraph"/>
        <w:numPr>
          <w:ilvl w:val="0"/>
          <w:numId w:val="14"/>
        </w:numPr>
        <w:tabs>
          <w:tab w:val="left" w:pos="2086"/>
        </w:tabs>
        <w:spacing w:line="256" w:lineRule="auto"/>
        <w:rPr>
          <w:rFonts w:ascii="Arial" w:hAnsi="Arial" w:cs="Arial"/>
          <w:sz w:val="20"/>
          <w:szCs w:val="20"/>
        </w:rPr>
      </w:pPr>
      <w:r w:rsidRPr="00D67687">
        <w:rPr>
          <w:rFonts w:ascii="Arial" w:hAnsi="Arial" w:cs="Arial"/>
          <w:sz w:val="20"/>
          <w:szCs w:val="20"/>
        </w:rPr>
        <w:t xml:space="preserve">Cov </w:t>
      </w:r>
      <w:ins w:id="1164" w:author="Fong RERHANG" w:date="2021-05-14T16:06:00Z">
        <w:r w:rsidR="003D7F52">
          <w:rPr>
            <w:rFonts w:ascii="Arial" w:hAnsi="Arial" w:cs="Arial"/>
            <w:sz w:val="20"/>
            <w:szCs w:val="20"/>
          </w:rPr>
          <w:t>Kev Pab</w:t>
        </w:r>
      </w:ins>
      <w:ins w:id="1165" w:author="Fong RERHANG" w:date="2021-05-14T15:48:00Z">
        <w:r w:rsidR="00232FCE">
          <w:rPr>
            <w:rFonts w:ascii="Arial" w:hAnsi="Arial" w:cs="Arial"/>
            <w:sz w:val="20"/>
            <w:szCs w:val="20"/>
          </w:rPr>
          <w:t xml:space="preserve"> </w:t>
        </w:r>
      </w:ins>
      <w:del w:id="1166" w:author="Fong RERHANG" w:date="2021-05-14T15:48:00Z">
        <w:r w:rsidRPr="00D67687" w:rsidDel="00232FCE">
          <w:rPr>
            <w:rFonts w:ascii="Arial" w:hAnsi="Arial" w:cs="Arial"/>
            <w:sz w:val="20"/>
            <w:szCs w:val="20"/>
          </w:rPr>
          <w:delText>kev pab cuam u</w:delText>
        </w:r>
      </w:del>
      <w:ins w:id="1167" w:author="Fong RERHANG" w:date="2021-05-14T15:48:00Z">
        <w:r w:rsidR="00232FCE">
          <w:rPr>
            <w:rFonts w:ascii="Arial" w:hAnsi="Arial" w:cs="Arial"/>
            <w:sz w:val="20"/>
            <w:szCs w:val="20"/>
          </w:rPr>
          <w:t>U</w:t>
        </w:r>
      </w:ins>
      <w:r w:rsidRPr="00D67687">
        <w:rPr>
          <w:rFonts w:ascii="Arial" w:hAnsi="Arial" w:cs="Arial"/>
          <w:sz w:val="20"/>
          <w:szCs w:val="20"/>
        </w:rPr>
        <w:t xml:space="preserve">as </w:t>
      </w:r>
      <w:del w:id="1168" w:author="Fong RERHANG" w:date="2021-05-14T15:48:00Z">
        <w:r w:rsidRPr="00D67687" w:rsidDel="00232FCE">
          <w:rPr>
            <w:rFonts w:ascii="Arial" w:hAnsi="Arial" w:cs="Arial"/>
            <w:sz w:val="20"/>
            <w:szCs w:val="20"/>
          </w:rPr>
          <w:delText>t</w:delText>
        </w:r>
      </w:del>
      <w:ins w:id="1169" w:author="Fong RERHANG" w:date="2021-05-14T15:48:00Z">
        <w:r w:rsidR="00232FCE">
          <w:rPr>
            <w:rFonts w:ascii="Arial" w:hAnsi="Arial" w:cs="Arial"/>
            <w:sz w:val="20"/>
            <w:szCs w:val="20"/>
          </w:rPr>
          <w:t>T</w:t>
        </w:r>
      </w:ins>
      <w:r w:rsidRPr="00D67687">
        <w:rPr>
          <w:rFonts w:ascii="Arial" w:hAnsi="Arial" w:cs="Arial"/>
          <w:sz w:val="20"/>
          <w:szCs w:val="20"/>
        </w:rPr>
        <w:t xml:space="preserve">au </w:t>
      </w:r>
      <w:ins w:id="1170" w:author="Fong RERHANG" w:date="2021-05-14T15:48:00Z">
        <w:r w:rsidR="00232FCE">
          <w:rPr>
            <w:rFonts w:ascii="Arial" w:hAnsi="Arial" w:cs="Arial"/>
            <w:sz w:val="20"/>
            <w:szCs w:val="20"/>
          </w:rPr>
          <w:t>M</w:t>
        </w:r>
      </w:ins>
      <w:r w:rsidRPr="00D67687">
        <w:rPr>
          <w:rFonts w:ascii="Arial" w:hAnsi="Arial" w:cs="Arial"/>
          <w:sz w:val="20"/>
          <w:szCs w:val="20"/>
        </w:rPr>
        <w:t xml:space="preserve">muaj </w:t>
      </w:r>
      <w:del w:id="1171" w:author="Fong RERHANG" w:date="2021-05-14T15:48:00Z">
        <w:r w:rsidRPr="00D67687" w:rsidDel="00232FCE">
          <w:rPr>
            <w:rFonts w:ascii="Arial" w:hAnsi="Arial" w:cs="Arial"/>
            <w:sz w:val="20"/>
            <w:szCs w:val="20"/>
          </w:rPr>
          <w:delText>n</w:delText>
        </w:r>
      </w:del>
      <w:ins w:id="1172" w:author="Fong RERHANG" w:date="2021-05-14T15:48:00Z">
        <w:r w:rsidR="00232FCE">
          <w:rPr>
            <w:rFonts w:ascii="Arial" w:hAnsi="Arial" w:cs="Arial"/>
            <w:sz w:val="20"/>
            <w:szCs w:val="20"/>
          </w:rPr>
          <w:t>N</w:t>
        </w:r>
      </w:ins>
      <w:r w:rsidRPr="00D67687">
        <w:rPr>
          <w:rFonts w:ascii="Arial" w:hAnsi="Arial" w:cs="Arial"/>
          <w:sz w:val="20"/>
          <w:szCs w:val="20"/>
        </w:rPr>
        <w:t xml:space="preserve">yob </w:t>
      </w:r>
      <w:del w:id="1173" w:author="Fong RERHANG" w:date="2021-05-14T15:48:00Z">
        <w:r w:rsidRPr="00D67687" w:rsidDel="00232FCE">
          <w:rPr>
            <w:rFonts w:ascii="Arial" w:hAnsi="Arial" w:cs="Arial"/>
            <w:sz w:val="20"/>
            <w:szCs w:val="20"/>
          </w:rPr>
          <w:delText>h</w:delText>
        </w:r>
      </w:del>
      <w:ins w:id="1174" w:author="Fong RERHANG" w:date="2021-05-14T15:48:00Z">
        <w:r w:rsidR="00232FCE">
          <w:rPr>
            <w:rFonts w:ascii="Arial" w:hAnsi="Arial" w:cs="Arial"/>
            <w:sz w:val="20"/>
            <w:szCs w:val="20"/>
          </w:rPr>
          <w:t>H</w:t>
        </w:r>
      </w:ins>
      <w:r w:rsidRPr="00D67687">
        <w:rPr>
          <w:rFonts w:ascii="Arial" w:hAnsi="Arial" w:cs="Arial"/>
          <w:sz w:val="20"/>
          <w:szCs w:val="20"/>
        </w:rPr>
        <w:t>auv</w:t>
      </w:r>
    </w:p>
    <w:p w14:paraId="234F3335" w14:textId="1318DACF" w:rsidR="00BF201B" w:rsidRPr="00D67687" w:rsidRDefault="00BF201B" w:rsidP="00BF201B">
      <w:pPr>
        <w:pStyle w:val="ListParagraph"/>
        <w:numPr>
          <w:ilvl w:val="0"/>
          <w:numId w:val="14"/>
        </w:numPr>
        <w:tabs>
          <w:tab w:val="left" w:pos="2086"/>
        </w:tabs>
        <w:spacing w:line="256" w:lineRule="auto"/>
        <w:rPr>
          <w:rFonts w:ascii="Arial" w:hAnsi="Arial" w:cs="Arial"/>
          <w:sz w:val="20"/>
          <w:szCs w:val="20"/>
        </w:rPr>
      </w:pPr>
      <w:r w:rsidRPr="00D67687">
        <w:rPr>
          <w:rFonts w:ascii="Arial" w:hAnsi="Arial" w:cs="Arial"/>
          <w:sz w:val="20"/>
          <w:szCs w:val="20"/>
        </w:rPr>
        <w:t xml:space="preserve">Cov </w:t>
      </w:r>
      <w:ins w:id="1175" w:author="Fong RERHANG" w:date="2021-05-14T16:08:00Z">
        <w:r w:rsidR="003D7F52">
          <w:rPr>
            <w:rFonts w:ascii="Arial" w:hAnsi="Arial" w:cs="Arial"/>
            <w:sz w:val="20"/>
            <w:szCs w:val="20"/>
          </w:rPr>
          <w:t>Kev Pab</w:t>
        </w:r>
      </w:ins>
      <w:del w:id="1176" w:author="Fong RERHANG" w:date="2021-05-14T15:48:00Z">
        <w:r w:rsidRPr="00D67687" w:rsidDel="00232FCE">
          <w:rPr>
            <w:rFonts w:ascii="Arial" w:hAnsi="Arial" w:cs="Arial"/>
            <w:sz w:val="20"/>
            <w:szCs w:val="20"/>
          </w:rPr>
          <w:delText>kev pab cuam u</w:delText>
        </w:r>
      </w:del>
      <w:ins w:id="1177" w:author="Fong RERHANG" w:date="2021-05-14T15:48:00Z">
        <w:r w:rsidR="00232FCE">
          <w:rPr>
            <w:rFonts w:ascii="Arial" w:hAnsi="Arial" w:cs="Arial"/>
            <w:sz w:val="20"/>
            <w:szCs w:val="20"/>
          </w:rPr>
          <w:t xml:space="preserve"> U</w:t>
        </w:r>
      </w:ins>
      <w:r w:rsidRPr="00D67687">
        <w:rPr>
          <w:rFonts w:ascii="Arial" w:hAnsi="Arial" w:cs="Arial"/>
          <w:sz w:val="20"/>
          <w:szCs w:val="20"/>
        </w:rPr>
        <w:t xml:space="preserve">as </w:t>
      </w:r>
      <w:del w:id="1178" w:author="Fong RERHANG" w:date="2021-05-14T15:48:00Z">
        <w:r w:rsidRPr="00D67687" w:rsidDel="00232FCE">
          <w:rPr>
            <w:rFonts w:ascii="Arial" w:hAnsi="Arial" w:cs="Arial"/>
            <w:sz w:val="20"/>
            <w:szCs w:val="20"/>
          </w:rPr>
          <w:delText>t</w:delText>
        </w:r>
      </w:del>
      <w:ins w:id="1179" w:author="Fong RERHANG" w:date="2021-05-14T15:48:00Z">
        <w:r w:rsidR="00232FCE">
          <w:rPr>
            <w:rFonts w:ascii="Arial" w:hAnsi="Arial" w:cs="Arial"/>
            <w:sz w:val="20"/>
            <w:szCs w:val="20"/>
          </w:rPr>
          <w:t>T</w:t>
        </w:r>
      </w:ins>
      <w:r w:rsidRPr="00D67687">
        <w:rPr>
          <w:rFonts w:ascii="Arial" w:hAnsi="Arial" w:cs="Arial"/>
          <w:sz w:val="20"/>
          <w:szCs w:val="20"/>
        </w:rPr>
        <w:t xml:space="preserve">sis </w:t>
      </w:r>
      <w:del w:id="1180" w:author="Fong RERHANG" w:date="2021-05-14T15:48:00Z">
        <w:r w:rsidRPr="00D67687" w:rsidDel="00232FCE">
          <w:rPr>
            <w:rFonts w:ascii="Arial" w:hAnsi="Arial" w:cs="Arial"/>
            <w:sz w:val="20"/>
            <w:szCs w:val="20"/>
          </w:rPr>
          <w:delText>t</w:delText>
        </w:r>
      </w:del>
      <w:ins w:id="1181" w:author="Fong RERHANG" w:date="2021-05-14T15:48:00Z">
        <w:r w:rsidR="00232FCE">
          <w:rPr>
            <w:rFonts w:ascii="Arial" w:hAnsi="Arial" w:cs="Arial"/>
            <w:sz w:val="20"/>
            <w:szCs w:val="20"/>
          </w:rPr>
          <w:t>T</w:t>
        </w:r>
      </w:ins>
      <w:r w:rsidRPr="00D67687">
        <w:rPr>
          <w:rFonts w:ascii="Arial" w:hAnsi="Arial" w:cs="Arial"/>
          <w:sz w:val="20"/>
          <w:szCs w:val="20"/>
        </w:rPr>
        <w:t xml:space="preserve">au </w:t>
      </w:r>
      <w:del w:id="1182" w:author="Fong RERHANG" w:date="2021-05-14T15:48:00Z">
        <w:r w:rsidRPr="00D67687" w:rsidDel="00232FCE">
          <w:rPr>
            <w:rFonts w:ascii="Arial" w:hAnsi="Arial" w:cs="Arial"/>
            <w:sz w:val="20"/>
            <w:szCs w:val="20"/>
          </w:rPr>
          <w:delText>m</w:delText>
        </w:r>
      </w:del>
      <w:ins w:id="1183" w:author="Fong RERHANG" w:date="2021-05-14T15:48:00Z">
        <w:r w:rsidR="00232FCE">
          <w:rPr>
            <w:rFonts w:ascii="Arial" w:hAnsi="Arial" w:cs="Arial"/>
            <w:sz w:val="20"/>
            <w:szCs w:val="20"/>
          </w:rPr>
          <w:t>M</w:t>
        </w:r>
      </w:ins>
      <w:r w:rsidRPr="00D67687">
        <w:rPr>
          <w:rFonts w:ascii="Arial" w:hAnsi="Arial" w:cs="Arial"/>
          <w:sz w:val="20"/>
          <w:szCs w:val="20"/>
        </w:rPr>
        <w:t xml:space="preserve">uaj </w:t>
      </w:r>
      <w:del w:id="1184" w:author="Fong RERHANG" w:date="2021-05-14T15:48:00Z">
        <w:r w:rsidRPr="00D67687" w:rsidDel="00232FCE">
          <w:rPr>
            <w:rFonts w:ascii="Arial" w:hAnsi="Arial" w:cs="Arial"/>
            <w:sz w:val="20"/>
            <w:szCs w:val="20"/>
          </w:rPr>
          <w:delText>n</w:delText>
        </w:r>
      </w:del>
      <w:ins w:id="1185" w:author="Fong RERHANG" w:date="2021-05-14T16:04:00Z">
        <w:r w:rsidR="003D7F52">
          <w:rPr>
            <w:rFonts w:ascii="Arial" w:hAnsi="Arial" w:cs="Arial"/>
            <w:sz w:val="20"/>
            <w:szCs w:val="20"/>
          </w:rPr>
          <w:t>N</w:t>
        </w:r>
      </w:ins>
      <w:r w:rsidRPr="00D67687">
        <w:rPr>
          <w:rFonts w:ascii="Arial" w:hAnsi="Arial" w:cs="Arial"/>
          <w:sz w:val="20"/>
          <w:szCs w:val="20"/>
        </w:rPr>
        <w:t>yob hauv</w:t>
      </w:r>
    </w:p>
    <w:p w14:paraId="306C4F8C" w14:textId="77777777" w:rsidR="00BF201B" w:rsidRDefault="00BF201B" w:rsidP="00BF201B">
      <w:pPr>
        <w:tabs>
          <w:tab w:val="left" w:pos="2086"/>
        </w:tabs>
        <w:rPr>
          <w:rFonts w:ascii="Arial" w:hAnsi="Arial" w:cs="Arial"/>
          <w:sz w:val="22"/>
          <w:szCs w:val="22"/>
        </w:rPr>
      </w:pPr>
      <w:r>
        <w:rPr>
          <w:noProof/>
          <w:lang w:eastAsia="zh-CN"/>
        </w:rPr>
        <w:drawing>
          <wp:inline distT="0" distB="0" distL="0" distR="0" wp14:anchorId="0A112012" wp14:editId="4E07F947">
            <wp:extent cx="168910" cy="119380"/>
            <wp:effectExtent l="0" t="0" r="2540" b="0"/>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910" cy="119380"/>
                    </a:xfrm>
                    <a:prstGeom prst="rect">
                      <a:avLst/>
                    </a:prstGeom>
                    <a:noFill/>
                    <a:ln>
                      <a:noFill/>
                    </a:ln>
                  </pic:spPr>
                </pic:pic>
              </a:graphicData>
            </a:graphic>
          </wp:inline>
        </w:drawing>
      </w:r>
      <w:r>
        <w:rPr>
          <w:rFonts w:ascii="Arial" w:hAnsi="Arial"/>
          <w:sz w:val="22"/>
          <w:szCs w:val="22"/>
        </w:rPr>
        <w:t xml:space="preserve"> </w:t>
      </w:r>
      <w:r>
        <w:rPr>
          <w:rFonts w:ascii="Arial" w:hAnsi="Arial"/>
          <w:b/>
          <w:bCs/>
          <w:sz w:val="22"/>
          <w:szCs w:val="22"/>
        </w:rPr>
        <w:t>Lwm Txoj Kev Soj Ntsuam rau ELPAC</w:t>
      </w:r>
    </w:p>
    <w:p w14:paraId="25B1E8CF" w14:textId="6C0A8A02" w:rsidR="00BF201B" w:rsidRPr="00E0639B" w:rsidRDefault="00BF201B" w:rsidP="00BF201B">
      <w:pPr>
        <w:tabs>
          <w:tab w:val="left" w:pos="2086"/>
        </w:tabs>
        <w:rPr>
          <w:rFonts w:ascii="Calibri" w:hAnsi="Calibri"/>
          <w:noProof/>
          <w:sz w:val="20"/>
          <w:szCs w:val="20"/>
        </w:rPr>
      </w:pPr>
      <w:r w:rsidRPr="002C5C56">
        <w:rPr>
          <w:rFonts w:ascii="Arial" w:hAnsi="Arial"/>
          <w:sz w:val="20"/>
          <w:szCs w:val="20"/>
        </w:rPr>
        <w:t>Yog tias yog, cov cheeb tsam ntawm kev tshuaj xyuas lwm qhov:</w:t>
      </w:r>
      <w:r w:rsidRPr="002C5C56">
        <w:rPr>
          <w:noProof/>
          <w:sz w:val="20"/>
          <w:szCs w:val="20"/>
          <w:lang w:eastAsia="zh-CN"/>
        </w:rPr>
        <w:drawing>
          <wp:inline distT="0" distB="0" distL="0" distR="0" wp14:anchorId="22F2EF1D" wp14:editId="5CCBE89A">
            <wp:extent cx="158750" cy="119380"/>
            <wp:effectExtent l="0" t="0" r="0" b="0"/>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sidRPr="002C5C56">
        <w:rPr>
          <w:noProof/>
          <w:sz w:val="20"/>
          <w:szCs w:val="20"/>
        </w:rPr>
        <w:t>Mloog</w:t>
      </w:r>
      <w:r w:rsidRPr="002C5C56">
        <w:rPr>
          <w:noProof/>
          <w:sz w:val="20"/>
          <w:szCs w:val="20"/>
          <w:lang w:eastAsia="zh-CN"/>
        </w:rPr>
        <w:drawing>
          <wp:inline distT="0" distB="0" distL="0" distR="0" wp14:anchorId="15A73736" wp14:editId="4AFDCF3C">
            <wp:extent cx="158750" cy="119380"/>
            <wp:effectExtent l="0" t="0" r="0" b="0"/>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sidRPr="002C5C56">
        <w:rPr>
          <w:noProof/>
          <w:sz w:val="20"/>
          <w:szCs w:val="20"/>
        </w:rPr>
        <w:t xml:space="preserve"> Hais</w:t>
      </w:r>
      <w:r w:rsidRPr="002C5C56">
        <w:rPr>
          <w:noProof/>
          <w:sz w:val="20"/>
          <w:szCs w:val="20"/>
          <w:lang w:eastAsia="zh-CN"/>
        </w:rPr>
        <w:drawing>
          <wp:inline distT="0" distB="0" distL="0" distR="0" wp14:anchorId="0604089E" wp14:editId="63CB4460">
            <wp:extent cx="158750" cy="119380"/>
            <wp:effectExtent l="0" t="0" r="0" b="0"/>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sidRPr="002C5C56">
        <w:rPr>
          <w:noProof/>
          <w:sz w:val="20"/>
          <w:szCs w:val="20"/>
        </w:rPr>
        <w:t xml:space="preserve"> Nyeem</w:t>
      </w:r>
      <w:r w:rsidRPr="002C5C56">
        <w:rPr>
          <w:noProof/>
          <w:sz w:val="20"/>
          <w:szCs w:val="20"/>
          <w:lang w:eastAsia="zh-CN"/>
        </w:rPr>
        <w:drawing>
          <wp:inline distT="0" distB="0" distL="0" distR="0" wp14:anchorId="080B12CF" wp14:editId="2BDD5350">
            <wp:extent cx="158750" cy="119380"/>
            <wp:effectExtent l="0" t="0" r="0" b="0"/>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750" cy="119380"/>
                    </a:xfrm>
                    <a:prstGeom prst="rect">
                      <a:avLst/>
                    </a:prstGeom>
                    <a:noFill/>
                    <a:ln>
                      <a:noFill/>
                    </a:ln>
                  </pic:spPr>
                </pic:pic>
              </a:graphicData>
            </a:graphic>
          </wp:inline>
        </w:drawing>
      </w:r>
      <w:r w:rsidRPr="002C5C56">
        <w:rPr>
          <w:noProof/>
          <w:sz w:val="20"/>
          <w:szCs w:val="20"/>
        </w:rPr>
        <w:t xml:space="preserve"> Sau</w:t>
      </w:r>
      <w:r w:rsidR="00191124" w:rsidRPr="002C5C56">
        <w:rPr>
          <w:rFonts w:ascii="Calibri" w:hAnsi="Calibri"/>
          <w:noProof/>
          <w:sz w:val="20"/>
          <w:szCs w:val="20"/>
        </w:rPr>
        <w:t xml:space="preserve">             </w:t>
      </w:r>
      <w:r w:rsidR="002C5C56">
        <w:rPr>
          <w:rFonts w:ascii="Calibri" w:hAnsi="Calibri"/>
          <w:noProof/>
          <w:sz w:val="20"/>
          <w:szCs w:val="20"/>
        </w:rPr>
        <w:t xml:space="preserve">        </w:t>
      </w:r>
      <w:r w:rsidR="00191124" w:rsidRPr="002C5C56">
        <w:rPr>
          <w:rFonts w:ascii="Calibri" w:hAnsi="Calibri"/>
          <w:noProof/>
          <w:sz w:val="20"/>
          <w:szCs w:val="20"/>
        </w:rPr>
        <w:t xml:space="preserve">         </w:t>
      </w:r>
      <w:r w:rsidRPr="002C5C56">
        <w:rPr>
          <w:rFonts w:ascii="Arial" w:hAnsi="Arial"/>
          <w:sz w:val="20"/>
          <w:szCs w:val="20"/>
        </w:rPr>
        <w:t>Lub npe ntawm lwm (cov)kev tshuaj xyuas.</w:t>
      </w:r>
      <w:r w:rsidR="00191124" w:rsidRPr="002C5C56">
        <w:rPr>
          <w:rFonts w:ascii="Arial" w:hAnsi="Arial"/>
          <w:sz w:val="20"/>
          <w:szCs w:val="20"/>
        </w:rPr>
        <w:t xml:space="preserve">                                                                                                    </w:t>
      </w:r>
      <w:r w:rsidR="002C5C56">
        <w:rPr>
          <w:rFonts w:ascii="Arial" w:hAnsi="Arial"/>
          <w:sz w:val="20"/>
          <w:szCs w:val="20"/>
        </w:rPr>
        <w:t xml:space="preserve">               </w:t>
      </w:r>
      <w:r w:rsidR="00191124" w:rsidRPr="002C5C56">
        <w:rPr>
          <w:rFonts w:ascii="Arial" w:hAnsi="Arial"/>
          <w:sz w:val="20"/>
          <w:szCs w:val="20"/>
        </w:rPr>
        <w:t xml:space="preserve">            </w:t>
      </w:r>
      <w:r w:rsidRPr="002C5C56">
        <w:rPr>
          <w:rFonts w:ascii="Arial" w:hAnsi="Arial"/>
          <w:sz w:val="20"/>
          <w:szCs w:val="20"/>
        </w:rPr>
        <w:t>Tus neeg Lub luag hauj lwm los saib xyuas lwm (cov)kev tshuaj xyuas</w:t>
      </w:r>
    </w:p>
    <w:p w14:paraId="353D0A7E" w14:textId="64164F0D" w:rsidR="00BF201B" w:rsidRDefault="00BF201B" w:rsidP="00BF201B">
      <w:pPr>
        <w:tabs>
          <w:tab w:val="left" w:pos="2086"/>
        </w:tabs>
        <w:rPr>
          <w:rFonts w:ascii="Arial" w:hAnsi="Arial"/>
          <w:b/>
          <w:bCs/>
          <w:sz w:val="22"/>
          <w:szCs w:val="22"/>
        </w:rPr>
      </w:pPr>
      <w:r>
        <w:rPr>
          <w:noProof/>
          <w:lang w:eastAsia="zh-CN"/>
        </w:rPr>
        <w:drawing>
          <wp:inline distT="0" distB="0" distL="0" distR="0" wp14:anchorId="64D1DBCF" wp14:editId="61EA736E">
            <wp:extent cx="168910" cy="119380"/>
            <wp:effectExtent l="0" t="0" r="2540" b="0"/>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910" cy="119380"/>
                    </a:xfrm>
                    <a:prstGeom prst="rect">
                      <a:avLst/>
                    </a:prstGeom>
                    <a:noFill/>
                    <a:ln>
                      <a:noFill/>
                    </a:ln>
                  </pic:spPr>
                </pic:pic>
              </a:graphicData>
            </a:graphic>
          </wp:inline>
        </w:drawing>
      </w:r>
      <w:r>
        <w:rPr>
          <w:rFonts w:ascii="Arial" w:hAnsi="Arial"/>
          <w:sz w:val="22"/>
          <w:szCs w:val="22"/>
        </w:rPr>
        <w:t xml:space="preserve"> </w:t>
      </w:r>
      <w:r w:rsidRPr="00EB0860">
        <w:rPr>
          <w:rFonts w:ascii="Arial" w:hAnsi="Arial"/>
          <w:b/>
          <w:bCs/>
          <w:sz w:val="22"/>
          <w:szCs w:val="22"/>
        </w:rPr>
        <w:t>Cov qauv uas tau teeb tsa</w:t>
      </w:r>
      <w:r>
        <w:rPr>
          <w:rFonts w:ascii="Arial" w:hAnsi="Arial"/>
          <w:sz w:val="22"/>
          <w:szCs w:val="22"/>
        </w:rPr>
        <w:t xml:space="preserve"> </w:t>
      </w:r>
      <w:r>
        <w:rPr>
          <w:rFonts w:ascii="Arial" w:hAnsi="Arial"/>
          <w:b/>
          <w:bCs/>
          <w:sz w:val="22"/>
          <w:szCs w:val="22"/>
        </w:rPr>
        <w:t xml:space="preserve">Kev Xeem Ntawv hauv </w:t>
      </w:r>
      <w:ins w:id="1186" w:author="Fong RERHANG" w:date="2021-05-14T19:53:00Z">
        <w:r w:rsidR="009D2838">
          <w:rPr>
            <w:rFonts w:ascii="Arial" w:hAnsi="Arial"/>
            <w:b/>
            <w:bCs/>
            <w:sz w:val="22"/>
            <w:szCs w:val="22"/>
          </w:rPr>
          <w:t>Lus</w:t>
        </w:r>
      </w:ins>
      <w:ins w:id="1187" w:author="Fong RERHANG" w:date="2021-05-14T20:02:00Z">
        <w:r w:rsidR="009D2838">
          <w:rPr>
            <w:rFonts w:ascii="Arial" w:hAnsi="Arial"/>
            <w:b/>
            <w:bCs/>
            <w:sz w:val="22"/>
            <w:szCs w:val="22"/>
          </w:rPr>
          <w:t xml:space="preserve"> Mev</w:t>
        </w:r>
      </w:ins>
      <w:ins w:id="1188" w:author="Fong RERHANG" w:date="2021-05-14T19:53:00Z">
        <w:r w:rsidR="009D2838">
          <w:rPr>
            <w:rFonts w:ascii="Arial" w:hAnsi="Arial"/>
            <w:b/>
            <w:bCs/>
            <w:sz w:val="22"/>
            <w:szCs w:val="22"/>
          </w:rPr>
          <w:t xml:space="preserve"> </w:t>
        </w:r>
      </w:ins>
      <w:ins w:id="1189" w:author="Fong RERHANG" w:date="2021-05-14T20:02:00Z">
        <w:r w:rsidR="009D2838">
          <w:rPr>
            <w:rFonts w:ascii="Arial" w:hAnsi="Arial"/>
            <w:b/>
            <w:bCs/>
            <w:sz w:val="22"/>
            <w:szCs w:val="22"/>
          </w:rPr>
          <w:t>(</w:t>
        </w:r>
      </w:ins>
      <w:r>
        <w:rPr>
          <w:rFonts w:ascii="Arial" w:hAnsi="Arial"/>
          <w:b/>
          <w:bCs/>
          <w:sz w:val="22"/>
          <w:szCs w:val="22"/>
        </w:rPr>
        <w:t>Spanish</w:t>
      </w:r>
      <w:ins w:id="1190" w:author="Fong RERHANG" w:date="2021-05-14T20:02:00Z">
        <w:r w:rsidR="009D2838">
          <w:rPr>
            <w:rFonts w:ascii="Arial" w:hAnsi="Arial"/>
            <w:b/>
            <w:bCs/>
            <w:sz w:val="22"/>
            <w:szCs w:val="22"/>
          </w:rPr>
          <w:t>)</w:t>
        </w:r>
      </w:ins>
      <w:r>
        <w:rPr>
          <w:rFonts w:ascii="Arial" w:hAnsi="Arial"/>
          <w:b/>
          <w:bCs/>
          <w:sz w:val="22"/>
          <w:szCs w:val="22"/>
        </w:rPr>
        <w:t xml:space="preserve"> STS</w:t>
      </w:r>
    </w:p>
    <w:p w14:paraId="01C84D95" w14:textId="586063F2" w:rsidR="00BF201B" w:rsidRPr="00EB0860" w:rsidRDefault="00BF201B" w:rsidP="00EB0860">
      <w:pPr>
        <w:pStyle w:val="ListParagraph"/>
        <w:numPr>
          <w:ilvl w:val="0"/>
          <w:numId w:val="15"/>
        </w:numPr>
        <w:tabs>
          <w:tab w:val="left" w:pos="2086"/>
        </w:tabs>
        <w:spacing w:line="256" w:lineRule="auto"/>
        <w:jc w:val="both"/>
        <w:rPr>
          <w:rFonts w:ascii="Arial" w:hAnsi="Arial" w:cs="Arial"/>
          <w:sz w:val="20"/>
          <w:szCs w:val="20"/>
        </w:rPr>
      </w:pPr>
      <w:r w:rsidRPr="00EB0860">
        <w:rPr>
          <w:rFonts w:ascii="Arial" w:hAnsi="Arial" w:cs="Arial"/>
          <w:sz w:val="20"/>
          <w:szCs w:val="20"/>
        </w:rPr>
        <w:t>Lej (math) tsis muaj Cov Kev Txhawb Nqa</w:t>
      </w:r>
      <w:ins w:id="1191" w:author="Fong RERHANG" w:date="2021-05-14T19:55:00Z">
        <w:r w:rsidR="009D2838">
          <w:rPr>
            <w:rFonts w:ascii="Arial" w:hAnsi="Arial" w:cs="Arial"/>
            <w:sz w:val="20"/>
            <w:szCs w:val="20"/>
          </w:rPr>
          <w:t xml:space="preserve"> </w:t>
        </w:r>
      </w:ins>
      <w:r w:rsidRPr="00EB0860">
        <w:rPr>
          <w:rFonts w:ascii="Arial" w:hAnsi="Arial" w:cs="Arial"/>
          <w:sz w:val="20"/>
          <w:szCs w:val="20"/>
        </w:rPr>
        <w:t>Uas Tau Teeb Tseg los yog Cov Kev Pab Cuam</w:t>
      </w:r>
    </w:p>
    <w:p w14:paraId="7C54FD61" w14:textId="77777777" w:rsidR="00BF201B" w:rsidRPr="00EB0860" w:rsidRDefault="00BF201B" w:rsidP="00EB0860">
      <w:pPr>
        <w:pStyle w:val="ListParagraph"/>
        <w:numPr>
          <w:ilvl w:val="0"/>
          <w:numId w:val="15"/>
        </w:numPr>
        <w:tabs>
          <w:tab w:val="left" w:pos="2086"/>
        </w:tabs>
        <w:spacing w:line="256" w:lineRule="auto"/>
        <w:jc w:val="both"/>
        <w:rPr>
          <w:rFonts w:ascii="Arial" w:hAnsi="Arial" w:cs="Arial"/>
          <w:sz w:val="20"/>
          <w:szCs w:val="20"/>
        </w:rPr>
      </w:pPr>
      <w:r w:rsidRPr="00EB0860">
        <w:rPr>
          <w:rFonts w:ascii="Arial" w:hAnsi="Arial" w:cs="Arial"/>
          <w:sz w:val="20"/>
          <w:szCs w:val="20"/>
        </w:rPr>
        <w:t>Lej (math) nrog Cov Kev Txhawb Nqa Uas Tau Teeb Tseg</w:t>
      </w:r>
    </w:p>
    <w:p w14:paraId="6389718B" w14:textId="77777777" w:rsidR="00BF201B" w:rsidRPr="00EB0860" w:rsidRDefault="00BF201B" w:rsidP="00EB0860">
      <w:pPr>
        <w:pStyle w:val="ListParagraph"/>
        <w:numPr>
          <w:ilvl w:val="0"/>
          <w:numId w:val="15"/>
        </w:numPr>
        <w:tabs>
          <w:tab w:val="left" w:pos="2086"/>
        </w:tabs>
        <w:spacing w:line="256" w:lineRule="auto"/>
        <w:jc w:val="both"/>
        <w:rPr>
          <w:rFonts w:ascii="Arial" w:hAnsi="Arial" w:cs="Arial"/>
          <w:sz w:val="20"/>
          <w:szCs w:val="20"/>
        </w:rPr>
      </w:pPr>
      <w:r w:rsidRPr="00EB0860">
        <w:rPr>
          <w:rFonts w:ascii="Arial" w:hAnsi="Arial" w:cs="Arial"/>
          <w:sz w:val="20"/>
          <w:szCs w:val="20"/>
        </w:rPr>
        <w:t>Lej (math) nrog Cov Kev Pab Cuam</w:t>
      </w:r>
    </w:p>
    <w:p w14:paraId="2AD5C347" w14:textId="55080074" w:rsidR="00BF201B" w:rsidRPr="00EB0860" w:rsidRDefault="009D2838" w:rsidP="00EB0860">
      <w:pPr>
        <w:pStyle w:val="ListParagraph"/>
        <w:numPr>
          <w:ilvl w:val="0"/>
          <w:numId w:val="15"/>
        </w:numPr>
        <w:tabs>
          <w:tab w:val="left" w:pos="2086"/>
        </w:tabs>
        <w:spacing w:line="256" w:lineRule="auto"/>
        <w:jc w:val="both"/>
        <w:rPr>
          <w:rFonts w:ascii="Arial" w:hAnsi="Arial" w:cs="Arial"/>
          <w:sz w:val="20"/>
          <w:szCs w:val="20"/>
        </w:rPr>
      </w:pPr>
      <w:ins w:id="1192" w:author="Fong RERHANG" w:date="2021-05-14T20:01:00Z">
        <w:r>
          <w:rPr>
            <w:rFonts w:ascii="Arial" w:hAnsi="Arial" w:cs="Arial"/>
            <w:sz w:val="20"/>
            <w:szCs w:val="20"/>
          </w:rPr>
          <w:t xml:space="preserve">Kev </w:t>
        </w:r>
      </w:ins>
      <w:r w:rsidR="00BF201B" w:rsidRPr="00EB0860">
        <w:rPr>
          <w:rFonts w:ascii="Arial" w:hAnsi="Arial" w:cs="Arial"/>
          <w:sz w:val="20"/>
          <w:szCs w:val="20"/>
        </w:rPr>
        <w:t>Nyeem,</w:t>
      </w:r>
      <w:ins w:id="1193" w:author="Fong RERHANG" w:date="2021-05-14T20:01:00Z">
        <w:r>
          <w:rPr>
            <w:rFonts w:ascii="Arial" w:hAnsi="Arial" w:cs="Arial"/>
            <w:sz w:val="20"/>
            <w:szCs w:val="20"/>
          </w:rPr>
          <w:t xml:space="preserve"> </w:t>
        </w:r>
      </w:ins>
      <w:r w:rsidR="00BF201B" w:rsidRPr="00EB0860">
        <w:rPr>
          <w:rFonts w:ascii="Arial" w:hAnsi="Arial" w:cs="Arial"/>
          <w:sz w:val="20"/>
          <w:szCs w:val="20"/>
        </w:rPr>
        <w:t>Lus Hais, Kev Sau yam tsis muaj Cov kev Txhawb Nqa Uas Tau Teeb Tseg los sis Cov Kev Pab Cuam</w:t>
      </w:r>
    </w:p>
    <w:p w14:paraId="65B15634" w14:textId="275D580D" w:rsidR="00BF201B" w:rsidRPr="00EB0860" w:rsidRDefault="009D2838" w:rsidP="00EB0860">
      <w:pPr>
        <w:pStyle w:val="ListParagraph"/>
        <w:numPr>
          <w:ilvl w:val="0"/>
          <w:numId w:val="15"/>
        </w:numPr>
        <w:tabs>
          <w:tab w:val="left" w:pos="2086"/>
        </w:tabs>
        <w:spacing w:line="256" w:lineRule="auto"/>
        <w:jc w:val="both"/>
        <w:rPr>
          <w:rFonts w:ascii="Arial" w:hAnsi="Arial" w:cs="Arial"/>
          <w:sz w:val="20"/>
          <w:szCs w:val="20"/>
        </w:rPr>
      </w:pPr>
      <w:ins w:id="1194" w:author="Fong RERHANG" w:date="2021-05-14T20:01:00Z">
        <w:r>
          <w:rPr>
            <w:rFonts w:ascii="Arial" w:hAnsi="Arial" w:cs="Arial"/>
            <w:sz w:val="20"/>
            <w:szCs w:val="20"/>
          </w:rPr>
          <w:t xml:space="preserve">Kev </w:t>
        </w:r>
      </w:ins>
      <w:r w:rsidR="00BF201B" w:rsidRPr="00EB0860">
        <w:rPr>
          <w:rFonts w:ascii="Arial" w:hAnsi="Arial" w:cs="Arial"/>
          <w:sz w:val="20"/>
          <w:szCs w:val="20"/>
        </w:rPr>
        <w:t>Nyeem,</w:t>
      </w:r>
      <w:ins w:id="1195" w:author="Fong RERHANG" w:date="2021-05-14T20:01:00Z">
        <w:r>
          <w:rPr>
            <w:rFonts w:ascii="Arial" w:hAnsi="Arial" w:cs="Arial"/>
            <w:sz w:val="20"/>
            <w:szCs w:val="20"/>
          </w:rPr>
          <w:t xml:space="preserve"> </w:t>
        </w:r>
      </w:ins>
      <w:r w:rsidR="00BF201B" w:rsidRPr="00EB0860">
        <w:rPr>
          <w:rFonts w:ascii="Arial" w:hAnsi="Arial" w:cs="Arial"/>
          <w:sz w:val="20"/>
          <w:szCs w:val="20"/>
        </w:rPr>
        <w:t>Lus Hais, Kev Sau</w:t>
      </w:r>
      <w:ins w:id="1196" w:author="Fong RERHANG" w:date="2021-05-14T20:02:00Z">
        <w:r>
          <w:rPr>
            <w:rFonts w:ascii="Arial" w:hAnsi="Arial" w:cs="Arial"/>
            <w:sz w:val="20"/>
            <w:szCs w:val="20"/>
          </w:rPr>
          <w:t xml:space="preserve"> </w:t>
        </w:r>
      </w:ins>
      <w:r w:rsidR="00BF201B" w:rsidRPr="00EB0860">
        <w:rPr>
          <w:rFonts w:ascii="Arial" w:hAnsi="Arial" w:cs="Arial"/>
          <w:sz w:val="20"/>
          <w:szCs w:val="20"/>
        </w:rPr>
        <w:t>nrog Cov Kev Txhawb Nqa Uas Tau Teeb Tseg</w:t>
      </w:r>
    </w:p>
    <w:p w14:paraId="5F44F9CE" w14:textId="075A1ED4" w:rsidR="00BF201B" w:rsidRPr="00EB0860" w:rsidRDefault="009D2838" w:rsidP="00EB0860">
      <w:pPr>
        <w:pStyle w:val="ListParagraph"/>
        <w:numPr>
          <w:ilvl w:val="0"/>
          <w:numId w:val="15"/>
        </w:numPr>
        <w:tabs>
          <w:tab w:val="left" w:pos="2086"/>
        </w:tabs>
        <w:spacing w:line="256" w:lineRule="auto"/>
        <w:jc w:val="both"/>
        <w:rPr>
          <w:rFonts w:ascii="Arial" w:hAnsi="Arial" w:cs="Arial"/>
          <w:sz w:val="20"/>
          <w:szCs w:val="20"/>
        </w:rPr>
      </w:pPr>
      <w:ins w:id="1197" w:author="Fong RERHANG" w:date="2021-05-14T20:01:00Z">
        <w:r>
          <w:rPr>
            <w:rFonts w:ascii="Arial" w:hAnsi="Arial" w:cs="Arial"/>
            <w:sz w:val="20"/>
            <w:szCs w:val="20"/>
          </w:rPr>
          <w:t xml:space="preserve">Kev </w:t>
        </w:r>
      </w:ins>
      <w:r w:rsidR="00BF201B" w:rsidRPr="00EB0860">
        <w:rPr>
          <w:rFonts w:ascii="Arial" w:hAnsi="Arial" w:cs="Arial"/>
          <w:sz w:val="20"/>
          <w:szCs w:val="20"/>
        </w:rPr>
        <w:t>Nyeem,</w:t>
      </w:r>
      <w:ins w:id="1198" w:author="Fong RERHANG" w:date="2021-05-14T20:01:00Z">
        <w:r>
          <w:rPr>
            <w:rFonts w:ascii="Arial" w:hAnsi="Arial" w:cs="Arial"/>
            <w:sz w:val="20"/>
            <w:szCs w:val="20"/>
          </w:rPr>
          <w:t xml:space="preserve"> </w:t>
        </w:r>
      </w:ins>
      <w:r w:rsidR="00BF201B" w:rsidRPr="00EB0860">
        <w:rPr>
          <w:rFonts w:ascii="Arial" w:hAnsi="Arial" w:cs="Arial"/>
          <w:sz w:val="20"/>
          <w:szCs w:val="20"/>
        </w:rPr>
        <w:t>Lus Hais, Kev Sau nrog Cov Kev Pab Cuam</w:t>
      </w:r>
    </w:p>
    <w:p w14:paraId="68896424" w14:textId="456F4EB3" w:rsidR="00BF201B" w:rsidRDefault="00BF201B" w:rsidP="005A3BE9">
      <w:pPr>
        <w:tabs>
          <w:tab w:val="left" w:pos="2325"/>
        </w:tabs>
        <w:jc w:val="both"/>
        <w:rPr>
          <w:rFonts w:ascii="Arial" w:eastAsia="Arial" w:hAnsi="Arial" w:cs="Arial"/>
          <w:sz w:val="20"/>
          <w:szCs w:val="20"/>
        </w:rPr>
      </w:pPr>
    </w:p>
    <w:p w14:paraId="5A2B0BB5" w14:textId="406D010F" w:rsidR="00D22F86" w:rsidRDefault="00D22F86" w:rsidP="005A3BE9">
      <w:pPr>
        <w:tabs>
          <w:tab w:val="left" w:pos="2325"/>
        </w:tabs>
        <w:jc w:val="both"/>
        <w:rPr>
          <w:rFonts w:ascii="Arial" w:eastAsia="Arial" w:hAnsi="Arial" w:cs="Arial"/>
          <w:sz w:val="20"/>
          <w:szCs w:val="20"/>
        </w:rPr>
      </w:pPr>
    </w:p>
    <w:p w14:paraId="30CE8247" w14:textId="7D68B1DC" w:rsidR="00D22F86" w:rsidRDefault="00D22F86" w:rsidP="005A3BE9">
      <w:pPr>
        <w:tabs>
          <w:tab w:val="left" w:pos="2325"/>
        </w:tabs>
        <w:jc w:val="both"/>
        <w:rPr>
          <w:rFonts w:ascii="Arial" w:eastAsia="Arial" w:hAnsi="Arial" w:cs="Arial"/>
          <w:sz w:val="20"/>
          <w:szCs w:val="20"/>
        </w:rPr>
      </w:pPr>
    </w:p>
    <w:p w14:paraId="347C3D7C" w14:textId="1D4F7B91" w:rsidR="00D22F86" w:rsidRDefault="00D22F86" w:rsidP="005A3BE9">
      <w:pPr>
        <w:tabs>
          <w:tab w:val="left" w:pos="2325"/>
        </w:tabs>
        <w:jc w:val="both"/>
        <w:rPr>
          <w:rFonts w:ascii="Arial" w:eastAsia="Arial" w:hAnsi="Arial" w:cs="Arial"/>
          <w:sz w:val="20"/>
          <w:szCs w:val="20"/>
        </w:rPr>
      </w:pPr>
    </w:p>
    <w:p w14:paraId="0D442206" w14:textId="09DA0A70" w:rsidR="00D22F86" w:rsidRDefault="00D22F86" w:rsidP="005A3BE9">
      <w:pPr>
        <w:tabs>
          <w:tab w:val="left" w:pos="2325"/>
        </w:tabs>
        <w:jc w:val="both"/>
        <w:rPr>
          <w:rFonts w:ascii="Arial" w:eastAsia="Arial" w:hAnsi="Arial" w:cs="Arial"/>
          <w:sz w:val="20"/>
          <w:szCs w:val="20"/>
        </w:rPr>
      </w:pPr>
    </w:p>
    <w:p w14:paraId="0CCF1E64" w14:textId="00CDA28C" w:rsidR="00D22F86" w:rsidRDefault="00D22F86" w:rsidP="005A3BE9">
      <w:pPr>
        <w:tabs>
          <w:tab w:val="left" w:pos="2325"/>
        </w:tabs>
        <w:jc w:val="both"/>
        <w:rPr>
          <w:rFonts w:ascii="Arial" w:eastAsia="Arial" w:hAnsi="Arial" w:cs="Arial"/>
          <w:sz w:val="20"/>
          <w:szCs w:val="20"/>
        </w:rPr>
      </w:pPr>
    </w:p>
    <w:p w14:paraId="6BE17B85" w14:textId="444C9308" w:rsidR="00D22F86" w:rsidRDefault="00D22F86" w:rsidP="005A3BE9">
      <w:pPr>
        <w:tabs>
          <w:tab w:val="left" w:pos="2325"/>
        </w:tabs>
        <w:jc w:val="both"/>
        <w:rPr>
          <w:rFonts w:ascii="Arial" w:eastAsia="Arial" w:hAnsi="Arial" w:cs="Arial"/>
          <w:sz w:val="20"/>
          <w:szCs w:val="20"/>
        </w:rPr>
      </w:pPr>
    </w:p>
    <w:p w14:paraId="48B166B5" w14:textId="58BE0E8F" w:rsidR="00D22F86" w:rsidRDefault="00D22F86" w:rsidP="005A3BE9">
      <w:pPr>
        <w:tabs>
          <w:tab w:val="left" w:pos="2325"/>
        </w:tabs>
        <w:jc w:val="both"/>
        <w:rPr>
          <w:rFonts w:ascii="Arial" w:eastAsia="Arial" w:hAnsi="Arial" w:cs="Arial"/>
          <w:sz w:val="20"/>
          <w:szCs w:val="20"/>
        </w:rPr>
      </w:pPr>
    </w:p>
    <w:p w14:paraId="0E4177DE" w14:textId="00A0330E" w:rsidR="00D22F86" w:rsidRDefault="00D22F86" w:rsidP="005A3BE9">
      <w:pPr>
        <w:tabs>
          <w:tab w:val="left" w:pos="2325"/>
        </w:tabs>
        <w:jc w:val="both"/>
        <w:rPr>
          <w:rFonts w:ascii="Arial" w:eastAsia="Arial" w:hAnsi="Arial" w:cs="Arial"/>
          <w:sz w:val="20"/>
          <w:szCs w:val="20"/>
        </w:rPr>
      </w:pPr>
    </w:p>
    <w:p w14:paraId="1CD3446E" w14:textId="6FF4E71B" w:rsidR="00D22F86" w:rsidRDefault="00D22F86" w:rsidP="005A3BE9">
      <w:pPr>
        <w:tabs>
          <w:tab w:val="left" w:pos="2325"/>
        </w:tabs>
        <w:jc w:val="both"/>
        <w:rPr>
          <w:rFonts w:ascii="Arial" w:eastAsia="Arial" w:hAnsi="Arial" w:cs="Arial"/>
          <w:sz w:val="20"/>
          <w:szCs w:val="20"/>
        </w:rPr>
      </w:pPr>
    </w:p>
    <w:p w14:paraId="2152F687" w14:textId="06C850B8" w:rsidR="00D22F86" w:rsidRDefault="00D22F86" w:rsidP="005A3BE9">
      <w:pPr>
        <w:tabs>
          <w:tab w:val="left" w:pos="2325"/>
        </w:tabs>
        <w:jc w:val="both"/>
        <w:rPr>
          <w:rFonts w:ascii="Arial" w:eastAsia="Arial" w:hAnsi="Arial" w:cs="Arial"/>
          <w:sz w:val="20"/>
          <w:szCs w:val="20"/>
        </w:rPr>
      </w:pPr>
    </w:p>
    <w:p w14:paraId="4DCD54BF" w14:textId="5938FC2D" w:rsidR="00D22F86" w:rsidRDefault="00D22F86" w:rsidP="005A3BE9">
      <w:pPr>
        <w:tabs>
          <w:tab w:val="left" w:pos="2325"/>
        </w:tabs>
        <w:jc w:val="both"/>
        <w:rPr>
          <w:rFonts w:ascii="Arial" w:eastAsia="Arial" w:hAnsi="Arial" w:cs="Arial"/>
          <w:sz w:val="20"/>
          <w:szCs w:val="20"/>
        </w:rPr>
      </w:pPr>
    </w:p>
    <w:p w14:paraId="7A2F2D8D" w14:textId="7EF366F1" w:rsidR="00D22F86" w:rsidRDefault="00D22F86" w:rsidP="005A3BE9">
      <w:pPr>
        <w:tabs>
          <w:tab w:val="left" w:pos="2325"/>
        </w:tabs>
        <w:jc w:val="both"/>
        <w:rPr>
          <w:rFonts w:ascii="Arial" w:eastAsia="Arial" w:hAnsi="Arial" w:cs="Arial"/>
          <w:sz w:val="20"/>
          <w:szCs w:val="20"/>
        </w:rPr>
      </w:pPr>
    </w:p>
    <w:p w14:paraId="5AC11AF8" w14:textId="3D3479D4" w:rsidR="00D22F86" w:rsidRDefault="00D22F86" w:rsidP="005A3BE9">
      <w:pPr>
        <w:tabs>
          <w:tab w:val="left" w:pos="2325"/>
        </w:tabs>
        <w:jc w:val="both"/>
        <w:rPr>
          <w:rFonts w:ascii="Arial" w:eastAsia="Arial" w:hAnsi="Arial" w:cs="Arial"/>
          <w:sz w:val="20"/>
          <w:szCs w:val="20"/>
        </w:rPr>
      </w:pPr>
    </w:p>
    <w:p w14:paraId="21329CC6" w14:textId="2DB51AD8" w:rsidR="00D22F86" w:rsidRDefault="00D22F86" w:rsidP="005A3BE9">
      <w:pPr>
        <w:tabs>
          <w:tab w:val="left" w:pos="2325"/>
        </w:tabs>
        <w:jc w:val="both"/>
        <w:rPr>
          <w:rFonts w:ascii="Arial" w:eastAsia="Arial" w:hAnsi="Arial" w:cs="Arial"/>
          <w:sz w:val="20"/>
          <w:szCs w:val="20"/>
        </w:rPr>
      </w:pPr>
    </w:p>
    <w:p w14:paraId="17D38BD1" w14:textId="29A77F02" w:rsidR="00D22F86" w:rsidRDefault="00D22F86" w:rsidP="005A3BE9">
      <w:pPr>
        <w:tabs>
          <w:tab w:val="left" w:pos="2325"/>
        </w:tabs>
        <w:jc w:val="both"/>
        <w:rPr>
          <w:rFonts w:ascii="Arial" w:eastAsia="Arial" w:hAnsi="Arial" w:cs="Arial"/>
          <w:sz w:val="20"/>
          <w:szCs w:val="20"/>
        </w:rPr>
      </w:pPr>
    </w:p>
    <w:p w14:paraId="19C03E67" w14:textId="7F26C49D" w:rsidR="00D22F86" w:rsidRDefault="00D22F86" w:rsidP="005A3BE9">
      <w:pPr>
        <w:tabs>
          <w:tab w:val="left" w:pos="2325"/>
        </w:tabs>
        <w:jc w:val="both"/>
        <w:rPr>
          <w:rFonts w:ascii="Arial" w:eastAsia="Arial" w:hAnsi="Arial" w:cs="Arial"/>
          <w:sz w:val="20"/>
          <w:szCs w:val="20"/>
        </w:rPr>
      </w:pPr>
    </w:p>
    <w:p w14:paraId="0D51BB04" w14:textId="13804539" w:rsidR="00D22F86" w:rsidRDefault="00D22F86" w:rsidP="005A3BE9">
      <w:pPr>
        <w:tabs>
          <w:tab w:val="left" w:pos="2325"/>
        </w:tabs>
        <w:jc w:val="both"/>
        <w:rPr>
          <w:rFonts w:ascii="Arial" w:eastAsia="Arial" w:hAnsi="Arial" w:cs="Arial"/>
          <w:sz w:val="20"/>
          <w:szCs w:val="20"/>
        </w:rPr>
      </w:pPr>
    </w:p>
    <w:p w14:paraId="3AEC5B19" w14:textId="186F9B30" w:rsidR="00D22F86" w:rsidRDefault="00D22F86" w:rsidP="005A3BE9">
      <w:pPr>
        <w:tabs>
          <w:tab w:val="left" w:pos="2325"/>
        </w:tabs>
        <w:jc w:val="both"/>
        <w:rPr>
          <w:rFonts w:ascii="Arial" w:eastAsia="Arial" w:hAnsi="Arial" w:cs="Arial"/>
          <w:sz w:val="20"/>
          <w:szCs w:val="20"/>
        </w:rPr>
      </w:pPr>
    </w:p>
    <w:p w14:paraId="0CA13065" w14:textId="1ECA4FC3" w:rsidR="00D22F86" w:rsidRDefault="00D22F86" w:rsidP="005A3BE9">
      <w:pPr>
        <w:tabs>
          <w:tab w:val="left" w:pos="2325"/>
        </w:tabs>
        <w:jc w:val="both"/>
        <w:rPr>
          <w:rFonts w:ascii="Arial" w:eastAsia="Arial" w:hAnsi="Arial" w:cs="Arial"/>
          <w:sz w:val="20"/>
          <w:szCs w:val="20"/>
        </w:rPr>
      </w:pPr>
    </w:p>
    <w:p w14:paraId="5262A0BD" w14:textId="2CBD55A4" w:rsidR="00D22F86" w:rsidRDefault="00D22F86" w:rsidP="005A3BE9">
      <w:pPr>
        <w:tabs>
          <w:tab w:val="left" w:pos="2325"/>
        </w:tabs>
        <w:jc w:val="both"/>
        <w:rPr>
          <w:rFonts w:ascii="Arial" w:eastAsia="Arial" w:hAnsi="Arial" w:cs="Arial"/>
          <w:sz w:val="20"/>
          <w:szCs w:val="20"/>
        </w:rPr>
      </w:pPr>
    </w:p>
    <w:p w14:paraId="768B4C64" w14:textId="58FE9409" w:rsidR="00D22F86" w:rsidRDefault="00D22F86" w:rsidP="005A3BE9">
      <w:pPr>
        <w:tabs>
          <w:tab w:val="left" w:pos="2325"/>
        </w:tabs>
        <w:jc w:val="both"/>
        <w:rPr>
          <w:rFonts w:ascii="Arial" w:eastAsia="Arial" w:hAnsi="Arial" w:cs="Arial"/>
          <w:sz w:val="20"/>
          <w:szCs w:val="20"/>
        </w:rPr>
      </w:pPr>
    </w:p>
    <w:p w14:paraId="3981F2EA" w14:textId="4950C616" w:rsidR="00D22F86" w:rsidRDefault="00D22F86" w:rsidP="005A3BE9">
      <w:pPr>
        <w:tabs>
          <w:tab w:val="left" w:pos="2325"/>
        </w:tabs>
        <w:jc w:val="both"/>
        <w:rPr>
          <w:rFonts w:ascii="Arial" w:eastAsia="Arial" w:hAnsi="Arial" w:cs="Arial"/>
          <w:sz w:val="20"/>
          <w:szCs w:val="20"/>
        </w:rPr>
      </w:pPr>
    </w:p>
    <w:p w14:paraId="3ACC13FB" w14:textId="422763CB" w:rsidR="00D22F86" w:rsidRDefault="00D22F86" w:rsidP="005A3BE9">
      <w:pPr>
        <w:tabs>
          <w:tab w:val="left" w:pos="2325"/>
        </w:tabs>
        <w:jc w:val="both"/>
        <w:rPr>
          <w:rFonts w:ascii="Arial" w:eastAsia="Arial" w:hAnsi="Arial" w:cs="Arial"/>
          <w:sz w:val="20"/>
          <w:szCs w:val="20"/>
        </w:rPr>
      </w:pPr>
    </w:p>
    <w:p w14:paraId="7C2C33E4" w14:textId="46CFA72A" w:rsidR="00D22F86" w:rsidRDefault="00D22F86" w:rsidP="005A3BE9">
      <w:pPr>
        <w:tabs>
          <w:tab w:val="left" w:pos="2325"/>
        </w:tabs>
        <w:jc w:val="both"/>
        <w:rPr>
          <w:rFonts w:ascii="Arial" w:eastAsia="Arial" w:hAnsi="Arial" w:cs="Arial"/>
          <w:sz w:val="20"/>
          <w:szCs w:val="20"/>
        </w:rPr>
      </w:pPr>
    </w:p>
    <w:p w14:paraId="274CE17B" w14:textId="4B7302C0" w:rsidR="00D22F86" w:rsidRDefault="00D22F86" w:rsidP="005A3BE9">
      <w:pPr>
        <w:tabs>
          <w:tab w:val="left" w:pos="2325"/>
        </w:tabs>
        <w:jc w:val="both"/>
        <w:rPr>
          <w:rFonts w:ascii="Arial" w:eastAsia="Arial" w:hAnsi="Arial" w:cs="Arial"/>
          <w:sz w:val="20"/>
          <w:szCs w:val="20"/>
        </w:rPr>
      </w:pPr>
    </w:p>
    <w:p w14:paraId="07276FB8" w14:textId="0EF59A72" w:rsidR="00D22F86" w:rsidRDefault="00D22F86" w:rsidP="005A3BE9">
      <w:pPr>
        <w:tabs>
          <w:tab w:val="left" w:pos="2325"/>
        </w:tabs>
        <w:jc w:val="both"/>
        <w:rPr>
          <w:rFonts w:ascii="Arial" w:eastAsia="Arial" w:hAnsi="Arial" w:cs="Arial"/>
          <w:sz w:val="20"/>
          <w:szCs w:val="20"/>
        </w:rPr>
      </w:pPr>
    </w:p>
    <w:p w14:paraId="5B29AC9E" w14:textId="77777777" w:rsidR="00D22F86" w:rsidRDefault="00D22F86" w:rsidP="00D22F86">
      <w:pPr>
        <w:tabs>
          <w:tab w:val="left" w:pos="2086"/>
        </w:tabs>
        <w:jc w:val="center"/>
        <w:rPr>
          <w:rFonts w:ascii="Arial" w:hAnsi="Arial"/>
          <w:b/>
          <w:bCs/>
        </w:rPr>
      </w:pPr>
      <w:r>
        <w:rPr>
          <w:rFonts w:ascii="Arial" w:hAnsi="Arial"/>
          <w:b/>
          <w:bCs/>
        </w:rPr>
        <w:t>SACRAMENTO CITY UNIFIED</w:t>
      </w:r>
    </w:p>
    <w:p w14:paraId="68CFFD3E" w14:textId="6A571EB8" w:rsidR="00D22F86" w:rsidRDefault="00D12B24" w:rsidP="00D22F86">
      <w:pPr>
        <w:tabs>
          <w:tab w:val="left" w:pos="2086"/>
        </w:tabs>
        <w:jc w:val="center"/>
        <w:rPr>
          <w:rFonts w:ascii="Arial" w:hAnsi="Arial"/>
          <w:b/>
          <w:bCs/>
        </w:rPr>
      </w:pPr>
      <w:ins w:id="1199" w:author="Fong RERHANG" w:date="2021-05-14T20:10:00Z">
        <w:r>
          <w:rPr>
            <w:rFonts w:ascii="Arial" w:hAnsi="Arial"/>
            <w:b/>
            <w:bCs/>
          </w:rPr>
          <w:t>N</w:t>
        </w:r>
      </w:ins>
      <w:ins w:id="1200" w:author="Fong RERHANG" w:date="2021-05-14T20:11:00Z">
        <w:r>
          <w:rPr>
            <w:rFonts w:ascii="Arial" w:hAnsi="Arial"/>
            <w:b/>
            <w:bCs/>
          </w:rPr>
          <w:t xml:space="preserve">TAWV SAU TSEG ROOJ SIB THAM </w:t>
        </w:r>
      </w:ins>
      <w:r w:rsidR="00D22F86">
        <w:rPr>
          <w:rFonts w:ascii="Arial" w:hAnsi="Arial"/>
          <w:b/>
          <w:bCs/>
        </w:rPr>
        <w:t xml:space="preserve">PAB PAWG IEP </w:t>
      </w:r>
      <w:del w:id="1201" w:author="Fong RERHANG" w:date="2021-05-14T20:11:00Z">
        <w:r w:rsidR="00D22F86" w:rsidDel="00D12B24">
          <w:rPr>
            <w:rFonts w:ascii="Arial" w:hAnsi="Arial"/>
            <w:b/>
            <w:bCs/>
          </w:rPr>
          <w:delText>TXOJ KEV RW</w:delText>
        </w:r>
      </w:del>
      <w:del w:id="1202" w:author="Fong RERHANG" w:date="2021-05-14T20:12:00Z">
        <w:r w:rsidR="00D22F86" w:rsidDel="00D12B24">
          <w:rPr>
            <w:rFonts w:ascii="Arial" w:hAnsi="Arial"/>
            <w:b/>
            <w:bCs/>
          </w:rPr>
          <w:delText>M NTAUB NTAWV CIA</w:delText>
        </w:r>
      </w:del>
    </w:p>
    <w:p w14:paraId="0E33172E" w14:textId="77777777" w:rsidR="00D22F86" w:rsidRDefault="00D22F86" w:rsidP="00D22F86">
      <w:pPr>
        <w:tabs>
          <w:tab w:val="left" w:pos="2086"/>
        </w:tabs>
        <w:rPr>
          <w:rFonts w:ascii="Arial" w:hAnsi="Arial"/>
          <w:b/>
          <w:bCs/>
        </w:rPr>
      </w:pPr>
    </w:p>
    <w:p w14:paraId="590D0984" w14:textId="190E4094" w:rsidR="00D22F86" w:rsidRPr="009C4034" w:rsidRDefault="00D22F86" w:rsidP="00D22F86">
      <w:pPr>
        <w:rPr>
          <w:rFonts w:ascii="Arial" w:hAnsi="Arial"/>
          <w:sz w:val="20"/>
          <w:szCs w:val="20"/>
        </w:rPr>
      </w:pPr>
      <w:r w:rsidRPr="00614EA4">
        <w:rPr>
          <w:rFonts w:ascii="Arial" w:hAnsi="Arial"/>
          <w:b/>
          <w:bCs/>
          <w:sz w:val="20"/>
          <w:szCs w:val="20"/>
        </w:rPr>
        <w:t>Tub Ntxhais Kawm Lub Npe:</w:t>
      </w:r>
      <w:r w:rsidRPr="00614EA4">
        <w:rPr>
          <w:rFonts w:ascii="Arial" w:hAnsi="Arial"/>
          <w:sz w:val="20"/>
          <w:szCs w:val="20"/>
        </w:rPr>
        <w:t xml:space="preserve"> </w:t>
      </w:r>
      <w:r w:rsidR="001F503E">
        <w:rPr>
          <w:rFonts w:ascii="Arial" w:hAnsi="Arial"/>
          <w:i/>
          <w:iCs/>
          <w:sz w:val="20"/>
          <w:szCs w:val="20"/>
          <w:u w:val="single"/>
        </w:rPr>
        <w:t>Thao, Nalee</w:t>
      </w:r>
      <w:r w:rsidRPr="00614EA4">
        <w:rPr>
          <w:rFonts w:ascii="Arial" w:hAnsi="Arial"/>
          <w:sz w:val="20"/>
          <w:szCs w:val="20"/>
        </w:rPr>
        <w:t xml:space="preserve">        </w:t>
      </w:r>
      <w:r w:rsidRPr="00614EA4">
        <w:rPr>
          <w:rFonts w:ascii="Arial" w:hAnsi="Arial"/>
          <w:b/>
          <w:bCs/>
          <w:sz w:val="20"/>
          <w:szCs w:val="20"/>
        </w:rPr>
        <w:t xml:space="preserve">Hnub Yug: </w:t>
      </w:r>
      <w:r w:rsidR="001F503E">
        <w:rPr>
          <w:rFonts w:ascii="Arial" w:hAnsi="Arial"/>
          <w:i/>
          <w:iCs/>
          <w:sz w:val="20"/>
          <w:szCs w:val="20"/>
          <w:u w:val="single"/>
        </w:rPr>
        <w:t>11/21/2013</w:t>
      </w:r>
      <w:r w:rsidRPr="00614EA4">
        <w:rPr>
          <w:rFonts w:ascii="Arial" w:hAnsi="Arial"/>
          <w:sz w:val="20"/>
          <w:szCs w:val="20"/>
        </w:rPr>
        <w:t xml:space="preserve">                     </w:t>
      </w:r>
      <w:r w:rsidRPr="00D12B24">
        <w:rPr>
          <w:rFonts w:ascii="Arial" w:hAnsi="Arial"/>
          <w:b/>
          <w:bCs/>
          <w:sz w:val="20"/>
          <w:szCs w:val="20"/>
          <w:rPrChange w:id="1203" w:author="Fong RERHANG" w:date="2021-05-14T20:13:00Z">
            <w:rPr>
              <w:rFonts w:ascii="Arial" w:hAnsi="Arial"/>
              <w:sz w:val="20"/>
              <w:szCs w:val="20"/>
            </w:rPr>
          </w:rPrChange>
        </w:rPr>
        <w:t xml:space="preserve">Hnub </w:t>
      </w:r>
      <w:del w:id="1204" w:author="Fong RERHANG" w:date="2021-05-14T20:13:00Z">
        <w:r w:rsidRPr="00D12B24" w:rsidDel="00D12B24">
          <w:rPr>
            <w:rFonts w:ascii="Arial" w:hAnsi="Arial"/>
            <w:b/>
            <w:bCs/>
            <w:sz w:val="20"/>
            <w:szCs w:val="20"/>
            <w:rPrChange w:id="1205" w:author="Fong RERHANG" w:date="2021-05-14T20:13:00Z">
              <w:rPr>
                <w:rFonts w:ascii="Arial" w:hAnsi="Arial"/>
                <w:sz w:val="20"/>
                <w:szCs w:val="20"/>
              </w:rPr>
            </w:rPrChange>
          </w:rPr>
          <w:delText>Nkag</w:delText>
        </w:r>
      </w:del>
      <w:r w:rsidRPr="00D12B24">
        <w:rPr>
          <w:rFonts w:ascii="Arial" w:hAnsi="Arial"/>
          <w:b/>
          <w:bCs/>
          <w:sz w:val="20"/>
          <w:szCs w:val="20"/>
          <w:rPrChange w:id="1206" w:author="Fong RERHANG" w:date="2021-05-14T20:13:00Z">
            <w:rPr>
              <w:rFonts w:ascii="Arial" w:hAnsi="Arial"/>
              <w:sz w:val="20"/>
              <w:szCs w:val="20"/>
            </w:rPr>
          </w:rPrChange>
        </w:rPr>
        <w:t xml:space="preserve"> IEP</w:t>
      </w:r>
      <w:r w:rsidRPr="00614EA4">
        <w:rPr>
          <w:rFonts w:ascii="Arial" w:hAnsi="Arial"/>
          <w:sz w:val="20"/>
          <w:szCs w:val="20"/>
        </w:rPr>
        <w:t xml:space="preserve">: </w:t>
      </w:r>
      <w:r w:rsidR="001F503E">
        <w:rPr>
          <w:rFonts w:ascii="Arial" w:hAnsi="Arial"/>
          <w:i/>
          <w:iCs/>
          <w:sz w:val="20"/>
          <w:szCs w:val="20"/>
          <w:u w:val="single"/>
        </w:rPr>
        <w:t>3/26/2021</w:t>
      </w:r>
    </w:p>
    <w:p w14:paraId="6432E391" w14:textId="313EE5BF" w:rsidR="00D22F86" w:rsidRDefault="00D22F86" w:rsidP="00D22F86">
      <w:pPr>
        <w:tabs>
          <w:tab w:val="left" w:pos="2086"/>
        </w:tabs>
        <w:rPr>
          <w:rFonts w:ascii="Arial" w:hAnsi="Arial"/>
          <w:i/>
          <w:iCs/>
          <w:sz w:val="22"/>
          <w:szCs w:val="22"/>
          <w:u w:val="single"/>
        </w:rPr>
      </w:pPr>
      <w:r>
        <w:rPr>
          <w:rFonts w:ascii="Arial" w:hAnsi="Arial"/>
          <w:b/>
          <w:bCs/>
          <w:sz w:val="22"/>
          <w:szCs w:val="22"/>
        </w:rPr>
        <w:t>Hnub tim:</w:t>
      </w:r>
      <w:r>
        <w:rPr>
          <w:rFonts w:ascii="Arial" w:hAnsi="Arial"/>
          <w:sz w:val="22"/>
          <w:szCs w:val="22"/>
        </w:rPr>
        <w:t xml:space="preserve"> </w:t>
      </w:r>
      <w:r w:rsidR="004E2F07">
        <w:rPr>
          <w:rFonts w:ascii="Arial" w:hAnsi="Arial"/>
          <w:i/>
          <w:iCs/>
          <w:sz w:val="22"/>
          <w:szCs w:val="22"/>
          <w:u w:val="single"/>
        </w:rPr>
        <w:t>3/26/2021</w:t>
      </w:r>
    </w:p>
    <w:p w14:paraId="7F32CE84" w14:textId="4F81FBBA" w:rsidR="00D22F86" w:rsidRDefault="00D22F86" w:rsidP="00A13317">
      <w:pPr>
        <w:jc w:val="both"/>
        <w:rPr>
          <w:rFonts w:ascii="Calibri" w:hAnsi="Calibri" w:cs="Calibri"/>
          <w:i/>
          <w:iCs/>
          <w:sz w:val="20"/>
          <w:szCs w:val="20"/>
        </w:rPr>
      </w:pPr>
      <w:r>
        <w:rPr>
          <w:rFonts w:ascii="Arial" w:hAnsi="Arial"/>
          <w:b/>
          <w:bCs/>
          <w:sz w:val="22"/>
          <w:szCs w:val="22"/>
        </w:rPr>
        <w:t xml:space="preserve">Khaws cias: </w:t>
      </w:r>
      <w:r w:rsidR="00323A0D" w:rsidRPr="00323A0D">
        <w:rPr>
          <w:rFonts w:ascii="Calibri" w:hAnsi="Calibri" w:cs="Calibri"/>
          <w:i/>
          <w:iCs/>
          <w:sz w:val="20"/>
          <w:szCs w:val="20"/>
        </w:rPr>
        <w:t>Lub hom phiaj ntawm cov rooj sib tham: IEP txhua xyoo los txiav txim siab txuas ntxiv kev tsim nyog rau kev kawm tshwj xeeb thiab IEP txhua xyoo los tshuaj xyuas cov hom phiaj, kev pab</w:t>
      </w:r>
      <w:r w:rsidR="00B96154">
        <w:rPr>
          <w:rFonts w:ascii="Calibri" w:hAnsi="Calibri" w:cs="Calibri"/>
          <w:i/>
          <w:iCs/>
          <w:sz w:val="20"/>
          <w:szCs w:val="20"/>
        </w:rPr>
        <w:t xml:space="preserve"> </w:t>
      </w:r>
      <w:r w:rsidR="00323A0D" w:rsidRPr="00323A0D">
        <w:rPr>
          <w:rFonts w:ascii="Calibri" w:hAnsi="Calibri" w:cs="Calibri"/>
          <w:i/>
          <w:iCs/>
          <w:sz w:val="20"/>
          <w:szCs w:val="20"/>
        </w:rPr>
        <w:t>cuam, kev tso kawm thiab kev txhawb nqa tam sim no los txiav txim seb Nalee puas ua tau zoo thiab tseem tau txais cov txiaj ntsig kev kawm</w:t>
      </w:r>
      <w:r w:rsidR="00970C3B">
        <w:rPr>
          <w:rFonts w:ascii="Calibri" w:hAnsi="Calibri" w:cs="Calibri"/>
          <w:i/>
          <w:iCs/>
          <w:sz w:val="20"/>
          <w:szCs w:val="20"/>
        </w:rPr>
        <w:t>.</w:t>
      </w:r>
    </w:p>
    <w:p w14:paraId="48A2DB5F" w14:textId="430C18B6" w:rsidR="00A13317" w:rsidRDefault="00A13317" w:rsidP="00A13317">
      <w:pPr>
        <w:jc w:val="both"/>
        <w:rPr>
          <w:rFonts w:ascii="Calibri" w:hAnsi="Calibri" w:cs="Calibri"/>
          <w:i/>
          <w:iCs/>
          <w:sz w:val="20"/>
          <w:szCs w:val="20"/>
        </w:rPr>
      </w:pPr>
      <w:r w:rsidRPr="00A13317">
        <w:rPr>
          <w:rFonts w:ascii="Calibri" w:hAnsi="Calibri" w:cs="Calibri"/>
          <w:i/>
          <w:iCs/>
          <w:sz w:val="20"/>
          <w:szCs w:val="20"/>
        </w:rPr>
        <w:t xml:space="preserve">Niam txiv </w:t>
      </w:r>
      <w:r w:rsidR="00C052D5">
        <w:rPr>
          <w:rFonts w:ascii="Calibri" w:hAnsi="Calibri" w:cs="Calibri"/>
          <w:i/>
          <w:iCs/>
          <w:sz w:val="20"/>
          <w:szCs w:val="20"/>
        </w:rPr>
        <w:t>txoj</w:t>
      </w:r>
      <w:r w:rsidRPr="00A13317">
        <w:rPr>
          <w:rFonts w:ascii="Calibri" w:hAnsi="Calibri" w:cs="Calibri"/>
          <w:i/>
          <w:iCs/>
          <w:sz w:val="20"/>
          <w:szCs w:val="20"/>
        </w:rPr>
        <w:t xml:space="preserve"> cai raug muab email rau niam txiv thiab niam txiv tsis kam tshuaj xyuas</w:t>
      </w:r>
      <w:r w:rsidR="004D1AAA">
        <w:rPr>
          <w:rFonts w:ascii="Calibri" w:hAnsi="Calibri" w:cs="Calibri"/>
          <w:i/>
          <w:iCs/>
          <w:sz w:val="20"/>
          <w:szCs w:val="20"/>
        </w:rPr>
        <w:t>.</w:t>
      </w:r>
    </w:p>
    <w:p w14:paraId="2E2C1BCC" w14:textId="77777777" w:rsidR="00861301" w:rsidRDefault="00861301" w:rsidP="00861301">
      <w:pPr>
        <w:rPr>
          <w:ins w:id="1207" w:author="Fong RERHANG" w:date="2021-05-14T20:39:00Z"/>
          <w:rFonts w:ascii="Calibri" w:hAnsi="Calibri" w:cs="Calibri"/>
          <w:i/>
          <w:iCs/>
          <w:sz w:val="20"/>
          <w:szCs w:val="20"/>
        </w:rPr>
      </w:pPr>
      <w:ins w:id="1208" w:author="Fong RERHANG" w:date="2021-05-14T20:36:00Z">
        <w:r>
          <w:rPr>
            <w:rFonts w:ascii="Calibri" w:hAnsi="Calibri" w:cs="Calibri"/>
            <w:i/>
            <w:iCs/>
            <w:sz w:val="20"/>
            <w:szCs w:val="20"/>
          </w:rPr>
          <w:t>Muaj kev qh</w:t>
        </w:r>
      </w:ins>
      <w:ins w:id="1209" w:author="Fong RERHANG" w:date="2021-05-14T20:37:00Z">
        <w:r>
          <w:rPr>
            <w:rFonts w:ascii="Calibri" w:hAnsi="Calibri" w:cs="Calibri"/>
            <w:i/>
            <w:iCs/>
            <w:sz w:val="20"/>
            <w:szCs w:val="20"/>
          </w:rPr>
          <w:t xml:space="preserve">ia </w:t>
        </w:r>
      </w:ins>
      <w:del w:id="1210" w:author="Fong RERHANG" w:date="2021-05-14T20:37:00Z">
        <w:r w:rsidR="002C0581" w:rsidRPr="002C0581" w:rsidDel="00861301">
          <w:rPr>
            <w:rFonts w:ascii="Calibri" w:hAnsi="Calibri" w:cs="Calibri"/>
            <w:i/>
            <w:iCs/>
            <w:sz w:val="20"/>
            <w:szCs w:val="20"/>
          </w:rPr>
          <w:delText>Ua tswv</w:delText>
        </w:r>
        <w:r w:rsidR="00262354" w:rsidDel="00861301">
          <w:rPr>
            <w:rFonts w:ascii="Calibri" w:hAnsi="Calibri" w:cs="Calibri"/>
            <w:i/>
            <w:iCs/>
            <w:sz w:val="20"/>
            <w:szCs w:val="20"/>
          </w:rPr>
          <w:delText xml:space="preserve"> </w:delText>
        </w:r>
        <w:r w:rsidR="002C0581" w:rsidRPr="002C0581" w:rsidDel="00861301">
          <w:rPr>
            <w:rFonts w:ascii="Calibri" w:hAnsi="Calibri" w:cs="Calibri"/>
            <w:i/>
            <w:iCs/>
            <w:sz w:val="20"/>
            <w:szCs w:val="20"/>
          </w:rPr>
          <w:delText>cuab dhau los</w:delText>
        </w:r>
      </w:del>
      <w:r w:rsidR="002C0581" w:rsidRPr="002C0581">
        <w:rPr>
          <w:rFonts w:ascii="Calibri" w:hAnsi="Calibri" w:cs="Calibri"/>
          <w:i/>
          <w:iCs/>
          <w:sz w:val="20"/>
          <w:szCs w:val="20"/>
        </w:rPr>
        <w:t>. Cov tswv</w:t>
      </w:r>
      <w:ins w:id="1211" w:author="Fong RERHANG" w:date="2021-05-14T20:37:00Z">
        <w:r>
          <w:rPr>
            <w:rFonts w:ascii="Calibri" w:hAnsi="Calibri" w:cs="Calibri"/>
            <w:i/>
            <w:iCs/>
            <w:sz w:val="20"/>
            <w:szCs w:val="20"/>
          </w:rPr>
          <w:t xml:space="preserve"> </w:t>
        </w:r>
      </w:ins>
      <w:r w:rsidR="002C0581" w:rsidRPr="002C0581">
        <w:rPr>
          <w:rFonts w:ascii="Calibri" w:hAnsi="Calibri" w:cs="Calibri"/>
          <w:i/>
          <w:iCs/>
          <w:sz w:val="20"/>
          <w:szCs w:val="20"/>
        </w:rPr>
        <w:t>cuab</w:t>
      </w:r>
      <w:ins w:id="1212" w:author="Fong RERHANG" w:date="2021-05-14T20:37:00Z">
        <w:r>
          <w:rPr>
            <w:rFonts w:ascii="Calibri" w:hAnsi="Calibri" w:cs="Calibri"/>
            <w:i/>
            <w:iCs/>
            <w:sz w:val="20"/>
            <w:szCs w:val="20"/>
          </w:rPr>
          <w:t xml:space="preserve"> tuaj koom</w:t>
        </w:r>
      </w:ins>
      <w:r w:rsidR="002C0581" w:rsidRPr="002C0581">
        <w:rPr>
          <w:rFonts w:ascii="Calibri" w:hAnsi="Calibri" w:cs="Calibri"/>
          <w:i/>
          <w:iCs/>
          <w:sz w:val="20"/>
          <w:szCs w:val="20"/>
        </w:rPr>
        <w:t xml:space="preserve"> hauv Zoom </w:t>
      </w:r>
      <w:del w:id="1213" w:author="Fong RERHANG" w:date="2021-05-14T20:37:00Z">
        <w:r w:rsidR="002C0581" w:rsidRPr="002C0581" w:rsidDel="00861301">
          <w:rPr>
            <w:rFonts w:ascii="Calibri" w:hAnsi="Calibri" w:cs="Calibri"/>
            <w:i/>
            <w:iCs/>
            <w:sz w:val="20"/>
            <w:szCs w:val="20"/>
          </w:rPr>
          <w:delText>tuaj koom</w:delText>
        </w:r>
      </w:del>
      <w:r w:rsidR="002C0581" w:rsidRPr="002C0581">
        <w:rPr>
          <w:rFonts w:ascii="Calibri" w:hAnsi="Calibri" w:cs="Calibri"/>
          <w:i/>
          <w:iCs/>
          <w:sz w:val="20"/>
          <w:szCs w:val="20"/>
        </w:rPr>
        <w:t xml:space="preserve">: </w:t>
      </w:r>
      <w:r w:rsidR="00217333">
        <w:rPr>
          <w:rFonts w:ascii="Calibri" w:hAnsi="Calibri" w:cs="Calibri"/>
          <w:i/>
          <w:iCs/>
          <w:sz w:val="20"/>
          <w:szCs w:val="20"/>
        </w:rPr>
        <w:t xml:space="preserve">                                                                                                                                                . </w:t>
      </w:r>
      <w:r w:rsidR="002C0581" w:rsidRPr="002C0581">
        <w:rPr>
          <w:rFonts w:ascii="Calibri" w:hAnsi="Calibri" w:cs="Calibri"/>
          <w:i/>
          <w:iCs/>
          <w:sz w:val="20"/>
          <w:szCs w:val="20"/>
        </w:rPr>
        <w:t>Cov Kws Hais Lus-</w:t>
      </w:r>
      <w:del w:id="1214" w:author="Fong RERHANG" w:date="2021-05-14T20:39:00Z">
        <w:r w:rsidR="002C0581" w:rsidRPr="002C0581" w:rsidDel="00861301">
          <w:rPr>
            <w:rFonts w:ascii="Calibri" w:hAnsi="Calibri" w:cs="Calibri"/>
            <w:i/>
            <w:iCs/>
            <w:sz w:val="20"/>
            <w:szCs w:val="20"/>
          </w:rPr>
          <w:delText xml:space="preserve">Hais </w:delText>
        </w:r>
      </w:del>
      <w:r w:rsidR="002C0581" w:rsidRPr="002C0581">
        <w:rPr>
          <w:rFonts w:ascii="Calibri" w:hAnsi="Calibri" w:cs="Calibri"/>
          <w:i/>
          <w:iCs/>
          <w:sz w:val="20"/>
          <w:szCs w:val="20"/>
        </w:rPr>
        <w:t xml:space="preserve">Lus, Abigail Clayton M.A. CCC-SLP </w:t>
      </w:r>
    </w:p>
    <w:p w14:paraId="61C829AE" w14:textId="77777777" w:rsidR="00861301" w:rsidRDefault="002C0581" w:rsidP="00861301">
      <w:pPr>
        <w:rPr>
          <w:ins w:id="1215" w:author="Fong RERHANG" w:date="2021-05-14T20:39:00Z"/>
          <w:rFonts w:ascii="Calibri" w:hAnsi="Calibri" w:cs="Calibri"/>
          <w:i/>
          <w:iCs/>
          <w:sz w:val="20"/>
          <w:szCs w:val="20"/>
        </w:rPr>
      </w:pPr>
      <w:r w:rsidRPr="002C0581">
        <w:rPr>
          <w:rFonts w:ascii="Calibri" w:hAnsi="Calibri" w:cs="Calibri"/>
          <w:i/>
          <w:iCs/>
          <w:sz w:val="20"/>
          <w:szCs w:val="20"/>
        </w:rPr>
        <w:t>Niam Txiv, Choua Chang</w:t>
      </w:r>
      <w:r w:rsidR="00190094">
        <w:rPr>
          <w:rFonts w:ascii="Calibri" w:hAnsi="Calibri" w:cs="Calibri"/>
          <w:i/>
          <w:iCs/>
          <w:sz w:val="20"/>
          <w:szCs w:val="20"/>
        </w:rPr>
        <w:t xml:space="preserve">                                                                                                  </w:t>
      </w:r>
      <w:del w:id="1216" w:author="Fong RERHANG" w:date="2021-05-14T20:46:00Z">
        <w:r w:rsidR="00190094" w:rsidDel="00861301">
          <w:rPr>
            <w:rFonts w:ascii="Calibri" w:hAnsi="Calibri" w:cs="Calibri"/>
            <w:i/>
            <w:iCs/>
            <w:sz w:val="20"/>
            <w:szCs w:val="20"/>
          </w:rPr>
          <w:delText xml:space="preserve"> .</w:delText>
        </w:r>
      </w:del>
      <w:r w:rsidR="00190094">
        <w:rPr>
          <w:rFonts w:ascii="Calibri" w:hAnsi="Calibri" w:cs="Calibri"/>
          <w:i/>
          <w:iCs/>
          <w:sz w:val="20"/>
          <w:szCs w:val="20"/>
        </w:rPr>
        <w:t xml:space="preserve">  </w:t>
      </w:r>
    </w:p>
    <w:p w14:paraId="421CC3BA" w14:textId="0DD45505" w:rsidR="002C0581" w:rsidRDefault="002C0581" w:rsidP="00861301">
      <w:pPr>
        <w:rPr>
          <w:rFonts w:ascii="Calibri" w:hAnsi="Calibri" w:cs="Calibri"/>
          <w:i/>
          <w:iCs/>
          <w:sz w:val="20"/>
          <w:szCs w:val="20"/>
        </w:rPr>
        <w:pPrChange w:id="1217" w:author="Fong RERHANG" w:date="2021-05-14T20:36:00Z">
          <w:pPr>
            <w:jc w:val="both"/>
          </w:pPr>
        </w:pPrChange>
      </w:pPr>
      <w:del w:id="1218" w:author="Fong RERHANG" w:date="2021-05-14T20:45:00Z">
        <w:r w:rsidRPr="002C0581" w:rsidDel="00861301">
          <w:rPr>
            <w:rFonts w:ascii="Calibri" w:hAnsi="Calibri" w:cs="Calibri"/>
            <w:i/>
            <w:iCs/>
            <w:sz w:val="20"/>
            <w:szCs w:val="20"/>
          </w:rPr>
          <w:delText>Sib Xws</w:delText>
        </w:r>
      </w:del>
      <w:ins w:id="1219" w:author="Fong RERHANG" w:date="2021-05-14T20:45:00Z">
        <w:r w:rsidR="00861301">
          <w:rPr>
            <w:rFonts w:ascii="Calibri" w:hAnsi="Calibri" w:cs="Calibri"/>
            <w:i/>
            <w:iCs/>
            <w:sz w:val="20"/>
            <w:szCs w:val="20"/>
          </w:rPr>
          <w:t>Niam Laus</w:t>
        </w:r>
      </w:ins>
      <w:r w:rsidRPr="002C0581">
        <w:rPr>
          <w:rFonts w:ascii="Calibri" w:hAnsi="Calibri" w:cs="Calibri"/>
          <w:i/>
          <w:iCs/>
          <w:sz w:val="20"/>
          <w:szCs w:val="20"/>
        </w:rPr>
        <w:t>, Lisa Chang</w:t>
      </w:r>
      <w:r w:rsidR="00CF66C7">
        <w:rPr>
          <w:rFonts w:ascii="Calibri" w:hAnsi="Calibri" w:cs="Calibri"/>
          <w:i/>
          <w:iCs/>
          <w:sz w:val="20"/>
          <w:szCs w:val="20"/>
        </w:rPr>
        <w:t xml:space="preserve">                                                                                                                                                                                                               </w:t>
      </w:r>
      <w:del w:id="1220" w:author="Fong RERHANG" w:date="2021-05-14T20:45:00Z">
        <w:r w:rsidR="00CF66C7" w:rsidDel="00861301">
          <w:rPr>
            <w:rFonts w:ascii="Calibri" w:hAnsi="Calibri" w:cs="Calibri"/>
            <w:i/>
            <w:iCs/>
            <w:sz w:val="20"/>
            <w:szCs w:val="20"/>
          </w:rPr>
          <w:delText xml:space="preserve">.  </w:delText>
        </w:r>
        <w:r w:rsidRPr="002C0581" w:rsidDel="00861301">
          <w:rPr>
            <w:rFonts w:ascii="Calibri" w:hAnsi="Calibri" w:cs="Calibri"/>
            <w:i/>
            <w:iCs/>
            <w:sz w:val="20"/>
            <w:szCs w:val="20"/>
          </w:rPr>
          <w:delText xml:space="preserve">Cov </w:delText>
        </w:r>
      </w:del>
      <w:ins w:id="1221" w:author="Fong RERHANG" w:date="2021-05-14T20:45:00Z">
        <w:r w:rsidR="00861301">
          <w:rPr>
            <w:rFonts w:ascii="Calibri" w:hAnsi="Calibri" w:cs="Calibri"/>
            <w:i/>
            <w:iCs/>
            <w:sz w:val="20"/>
            <w:szCs w:val="20"/>
          </w:rPr>
          <w:t>Tus</w:t>
        </w:r>
      </w:ins>
      <w:ins w:id="1222" w:author="Fong RERHANG" w:date="2021-05-14T20:46:00Z">
        <w:r w:rsidR="00861301">
          <w:rPr>
            <w:rFonts w:ascii="Calibri" w:hAnsi="Calibri" w:cs="Calibri"/>
            <w:i/>
            <w:iCs/>
            <w:sz w:val="20"/>
            <w:szCs w:val="20"/>
          </w:rPr>
          <w:t xml:space="preserve"> </w:t>
        </w:r>
      </w:ins>
      <w:r w:rsidRPr="002C0581">
        <w:rPr>
          <w:rFonts w:ascii="Calibri" w:hAnsi="Calibri" w:cs="Calibri"/>
          <w:i/>
          <w:iCs/>
          <w:sz w:val="20"/>
          <w:szCs w:val="20"/>
        </w:rPr>
        <w:t>thawj coj, Bao Moua</w:t>
      </w:r>
      <w:r w:rsidR="00F86F9A">
        <w:rPr>
          <w:rFonts w:ascii="Calibri" w:hAnsi="Calibri" w:cs="Calibri"/>
          <w:i/>
          <w:iCs/>
          <w:sz w:val="20"/>
          <w:szCs w:val="20"/>
        </w:rPr>
        <w:t xml:space="preserve">                                                                                                                                                                                                            </w:t>
      </w:r>
      <w:del w:id="1223" w:author="Fong RERHANG" w:date="2021-05-14T20:46:00Z">
        <w:r w:rsidR="00F86F9A" w:rsidDel="00861301">
          <w:rPr>
            <w:rFonts w:ascii="Calibri" w:hAnsi="Calibri" w:cs="Calibri"/>
            <w:i/>
            <w:iCs/>
            <w:sz w:val="20"/>
            <w:szCs w:val="20"/>
          </w:rPr>
          <w:delText xml:space="preserve"> .        </w:delText>
        </w:r>
      </w:del>
      <w:del w:id="1224" w:author="Fong RERHANG" w:date="2021-05-14T20:42:00Z">
        <w:r w:rsidR="00F86F9A" w:rsidDel="00861301">
          <w:rPr>
            <w:rFonts w:ascii="Calibri" w:hAnsi="Calibri" w:cs="Calibri"/>
            <w:i/>
            <w:iCs/>
            <w:sz w:val="20"/>
            <w:szCs w:val="20"/>
          </w:rPr>
          <w:delText xml:space="preserve">   </w:delText>
        </w:r>
      </w:del>
      <w:r w:rsidRPr="002C0581">
        <w:rPr>
          <w:rFonts w:ascii="Calibri" w:hAnsi="Calibri" w:cs="Calibri"/>
          <w:i/>
          <w:iCs/>
          <w:sz w:val="20"/>
          <w:szCs w:val="20"/>
        </w:rPr>
        <w:t>Tus Txhais Lus (Lus Hmoob), John Thao</w:t>
      </w:r>
    </w:p>
    <w:p w14:paraId="68EE02C4" w14:textId="4CA8E3C1" w:rsidR="001009FA" w:rsidRDefault="001009FA" w:rsidP="00A13317">
      <w:pPr>
        <w:jc w:val="both"/>
        <w:rPr>
          <w:rFonts w:ascii="Calibri" w:hAnsi="Calibri" w:cs="Calibri"/>
          <w:i/>
          <w:iCs/>
          <w:sz w:val="20"/>
          <w:szCs w:val="20"/>
        </w:rPr>
      </w:pPr>
      <w:r w:rsidRPr="001009FA">
        <w:rPr>
          <w:rFonts w:ascii="Calibri" w:hAnsi="Calibri" w:cs="Calibri"/>
          <w:i/>
          <w:iCs/>
          <w:sz w:val="20"/>
          <w:szCs w:val="20"/>
        </w:rPr>
        <w:t xml:space="preserve">Daim </w:t>
      </w:r>
      <w:r w:rsidR="0044556D">
        <w:rPr>
          <w:rFonts w:ascii="Calibri" w:hAnsi="Calibri" w:cs="Calibri"/>
          <w:i/>
          <w:iCs/>
          <w:sz w:val="20"/>
          <w:szCs w:val="20"/>
        </w:rPr>
        <w:t>foos</w:t>
      </w:r>
      <w:r w:rsidRPr="001009FA">
        <w:rPr>
          <w:rFonts w:ascii="Calibri" w:hAnsi="Calibri" w:cs="Calibri"/>
          <w:i/>
          <w:iCs/>
          <w:sz w:val="20"/>
          <w:szCs w:val="20"/>
        </w:rPr>
        <w:t xml:space="preserve"> qhia txog kev zam tau nthuav tawm rau Nalee tus Xib Hwb, Tus Poj Niam</w:t>
      </w:r>
      <w:ins w:id="1225" w:author="Fong RERHANG" w:date="2021-05-14T21:12:00Z">
        <w:r w:rsidR="0029668E">
          <w:rPr>
            <w:rFonts w:ascii="Calibri" w:hAnsi="Calibri" w:cs="Calibri"/>
            <w:i/>
            <w:iCs/>
            <w:sz w:val="20"/>
            <w:szCs w:val="20"/>
          </w:rPr>
          <w:t xml:space="preserve"> (Mrs).</w:t>
        </w:r>
      </w:ins>
      <w:r w:rsidRPr="001009FA">
        <w:rPr>
          <w:rFonts w:ascii="Calibri" w:hAnsi="Calibri" w:cs="Calibri"/>
          <w:i/>
          <w:iCs/>
          <w:sz w:val="20"/>
          <w:szCs w:val="20"/>
        </w:rPr>
        <w:t xml:space="preserve"> Lee-Her. Cov lus pom zoo sau ua ntej tau muab hais txog Nalee txoj kev kawm</w:t>
      </w:r>
    </w:p>
    <w:p w14:paraId="139F41AA" w14:textId="77777777" w:rsidR="00CD5063" w:rsidRPr="00CD5063" w:rsidRDefault="00CD5063" w:rsidP="00CD5063">
      <w:pPr>
        <w:jc w:val="both"/>
        <w:rPr>
          <w:rFonts w:ascii="Calibri" w:hAnsi="Calibri" w:cs="Calibri"/>
          <w:i/>
          <w:iCs/>
          <w:sz w:val="20"/>
          <w:szCs w:val="20"/>
        </w:rPr>
      </w:pPr>
      <w:r w:rsidRPr="00CD5063">
        <w:rPr>
          <w:rFonts w:ascii="Calibri" w:hAnsi="Calibri" w:cs="Calibri"/>
          <w:i/>
          <w:iCs/>
          <w:sz w:val="20"/>
          <w:szCs w:val="20"/>
        </w:rPr>
        <w:t>Daim foos tuaj koom raug nthuav tawm thiab ua tiav.</w:t>
      </w:r>
    </w:p>
    <w:p w14:paraId="664B7228" w14:textId="3B24FD3C" w:rsidR="004D1AAA" w:rsidRDefault="00CD5063" w:rsidP="00CD5063">
      <w:pPr>
        <w:jc w:val="both"/>
        <w:rPr>
          <w:rFonts w:ascii="Calibri" w:hAnsi="Calibri" w:cs="Calibri"/>
          <w:i/>
          <w:iCs/>
          <w:sz w:val="20"/>
          <w:szCs w:val="20"/>
        </w:rPr>
      </w:pPr>
      <w:r w:rsidRPr="00CD5063">
        <w:rPr>
          <w:rFonts w:ascii="Calibri" w:hAnsi="Calibri" w:cs="Calibri"/>
          <w:i/>
          <w:iCs/>
          <w:sz w:val="20"/>
          <w:szCs w:val="20"/>
        </w:rPr>
        <w:t>Cov neeg tau raug txheeb xyuas qhov tseeb lawm. Cov ntaub ntawv muaj tseeb.</w:t>
      </w:r>
    </w:p>
    <w:p w14:paraId="1513B0FB" w14:textId="299F3DEB" w:rsidR="00F12C0A" w:rsidRDefault="00F64FD3" w:rsidP="0029668E">
      <w:pPr>
        <w:rPr>
          <w:rFonts w:ascii="Calibri" w:hAnsi="Calibri" w:cs="Calibri"/>
          <w:i/>
          <w:iCs/>
          <w:sz w:val="20"/>
          <w:szCs w:val="20"/>
        </w:rPr>
        <w:pPrChange w:id="1226" w:author="Fong RERHANG" w:date="2021-05-14T21:14:00Z">
          <w:pPr>
            <w:jc w:val="both"/>
          </w:pPr>
        </w:pPrChange>
      </w:pPr>
      <w:r w:rsidRPr="00F64FD3">
        <w:rPr>
          <w:rFonts w:ascii="Calibri" w:hAnsi="Calibri" w:cs="Calibri"/>
          <w:i/>
          <w:iCs/>
          <w:sz w:val="20"/>
          <w:szCs w:val="20"/>
        </w:rPr>
        <w:t>Lub zog thiab niam txiv kev txhawj xeeb tau tham txog. Niam txiv kuj tau hais tias Nalee tau ua tiav ntawm nws txoj kev hais lus txij thaum pib mus kawm ntawv</w:t>
      </w:r>
      <w:ins w:id="1227" w:author="Fong RERHANG" w:date="2021-05-14T21:18:00Z">
        <w:r w:rsidR="004C0DE4">
          <w:rPr>
            <w:rFonts w:ascii="Calibri" w:hAnsi="Calibri" w:cs="Calibri"/>
            <w:i/>
            <w:iCs/>
            <w:sz w:val="20"/>
            <w:szCs w:val="20"/>
          </w:rPr>
          <w:t xml:space="preserve"> as nub bas (</w:t>
        </w:r>
      </w:ins>
      <w:ins w:id="1228" w:author="Fong RERHANG" w:date="2021-05-14T21:19:00Z">
        <w:r w:rsidR="004C0DE4">
          <w:rPr>
            <w:rFonts w:ascii="Calibri" w:hAnsi="Calibri" w:cs="Calibri"/>
            <w:i/>
            <w:iCs/>
            <w:sz w:val="20"/>
            <w:szCs w:val="20"/>
          </w:rPr>
          <w:t>kindergarten)</w:t>
        </w:r>
      </w:ins>
      <w:r w:rsidRPr="00F64FD3">
        <w:rPr>
          <w:rFonts w:ascii="Calibri" w:hAnsi="Calibri" w:cs="Calibri"/>
          <w:i/>
          <w:iCs/>
          <w:sz w:val="20"/>
          <w:szCs w:val="20"/>
        </w:rPr>
        <w:t xml:space="preserve"> tab sis txuas ntxiv tam sim no nrog qhov yuam kev. Lawv tshaj tawm tsis muaj kev txhawj xeeb txog lawv tus me</w:t>
      </w:r>
      <w:r w:rsidR="007722F9">
        <w:rPr>
          <w:rFonts w:ascii="Calibri" w:hAnsi="Calibri" w:cs="Calibri"/>
          <w:i/>
          <w:iCs/>
          <w:sz w:val="20"/>
          <w:szCs w:val="20"/>
        </w:rPr>
        <w:t xml:space="preserve"> </w:t>
      </w:r>
      <w:r w:rsidRPr="00F64FD3">
        <w:rPr>
          <w:rFonts w:ascii="Calibri" w:hAnsi="Calibri" w:cs="Calibri"/>
          <w:i/>
          <w:iCs/>
          <w:sz w:val="20"/>
          <w:szCs w:val="20"/>
        </w:rPr>
        <w:t>nyuam cov kev kawm txawm tias nws tau lub sij</w:t>
      </w:r>
      <w:r w:rsidR="007722F9">
        <w:rPr>
          <w:rFonts w:ascii="Calibri" w:hAnsi="Calibri" w:cs="Calibri"/>
          <w:i/>
          <w:iCs/>
          <w:sz w:val="20"/>
          <w:szCs w:val="20"/>
        </w:rPr>
        <w:t xml:space="preserve"> </w:t>
      </w:r>
      <w:r w:rsidRPr="00F64FD3">
        <w:rPr>
          <w:rFonts w:ascii="Calibri" w:hAnsi="Calibri" w:cs="Calibri"/>
          <w:i/>
          <w:iCs/>
          <w:sz w:val="20"/>
          <w:szCs w:val="20"/>
        </w:rPr>
        <w:t>hawm nyuaj nrog kev saib xyuas thaum kawm kev deb.</w:t>
      </w:r>
    </w:p>
    <w:p w14:paraId="34CAC025" w14:textId="4326434E" w:rsidR="00133FE9" w:rsidRDefault="00133FE9" w:rsidP="0029668E">
      <w:pPr>
        <w:rPr>
          <w:rFonts w:ascii="Calibri" w:hAnsi="Calibri" w:cs="Calibri"/>
          <w:i/>
          <w:iCs/>
          <w:sz w:val="20"/>
          <w:szCs w:val="20"/>
        </w:rPr>
        <w:pPrChange w:id="1229" w:author="Fong RERHANG" w:date="2021-05-14T21:14:00Z">
          <w:pPr>
            <w:jc w:val="both"/>
          </w:pPr>
        </w:pPrChange>
      </w:pPr>
      <w:r w:rsidRPr="00133FE9">
        <w:rPr>
          <w:rFonts w:ascii="Calibri" w:hAnsi="Calibri" w:cs="Calibri"/>
          <w:i/>
          <w:iCs/>
          <w:sz w:val="20"/>
          <w:szCs w:val="20"/>
        </w:rPr>
        <w:t>Tus kws hais lus-piav txog ntawm lawv cov theem tam sim no thiab qhia cov txiaj ntsig ntawm lawv qhov kev ntsuas (saib cov nplooj ntawv tam sim no thiab daim ntawv qhia txog txuas nrog).</w:t>
      </w:r>
    </w:p>
    <w:p w14:paraId="2DF0DC9B" w14:textId="477ED67E" w:rsidR="00303784" w:rsidRDefault="00507AC7" w:rsidP="0029668E">
      <w:pPr>
        <w:rPr>
          <w:rFonts w:ascii="Calibri" w:hAnsi="Calibri" w:cs="Calibri"/>
          <w:i/>
          <w:iCs/>
          <w:sz w:val="20"/>
          <w:szCs w:val="20"/>
        </w:rPr>
        <w:pPrChange w:id="1230" w:author="Fong RERHANG" w:date="2021-05-14T21:14:00Z">
          <w:pPr>
            <w:jc w:val="both"/>
          </w:pPr>
        </w:pPrChange>
      </w:pPr>
      <w:r w:rsidRPr="00507AC7">
        <w:rPr>
          <w:rFonts w:ascii="Calibri" w:hAnsi="Calibri" w:cs="Calibri"/>
          <w:i/>
          <w:iCs/>
          <w:sz w:val="20"/>
          <w:szCs w:val="20"/>
        </w:rPr>
        <w:t>Pab pawg tau saib xyuas cov ntaub ntawv hauv chav kawm thiab kev ntsuam xyuas thiab txiav txim siab tias Nalee ua tau raws cov qauv rau kev kawm tshwj xeeb raws li t</w:t>
      </w:r>
      <w:r w:rsidR="00A3480A">
        <w:rPr>
          <w:rFonts w:ascii="Calibri" w:hAnsi="Calibri" w:cs="Calibri"/>
          <w:i/>
          <w:iCs/>
          <w:sz w:val="20"/>
          <w:szCs w:val="20"/>
        </w:rPr>
        <w:t>us tub ntxhais kawm</w:t>
      </w:r>
      <w:r w:rsidRPr="00507AC7">
        <w:rPr>
          <w:rFonts w:ascii="Calibri" w:hAnsi="Calibri" w:cs="Calibri"/>
          <w:i/>
          <w:iCs/>
          <w:sz w:val="20"/>
          <w:szCs w:val="20"/>
        </w:rPr>
        <w:t xml:space="preserve"> uas hais tsis tau lus thiab tsis paub lus</w:t>
      </w:r>
      <w:ins w:id="1231" w:author="Fong RERHANG" w:date="2021-05-14T21:23:00Z">
        <w:r w:rsidR="004C0DE4">
          <w:rPr>
            <w:rFonts w:ascii="Calibri" w:hAnsi="Calibri" w:cs="Calibri"/>
            <w:i/>
            <w:iCs/>
            <w:sz w:val="20"/>
            <w:szCs w:val="20"/>
          </w:rPr>
          <w:t xml:space="preserve"> zoo</w:t>
        </w:r>
      </w:ins>
      <w:r w:rsidRPr="00507AC7">
        <w:rPr>
          <w:rFonts w:ascii="Calibri" w:hAnsi="Calibri" w:cs="Calibri"/>
          <w:i/>
          <w:iCs/>
          <w:sz w:val="20"/>
          <w:szCs w:val="20"/>
        </w:rPr>
        <w:t>. Pab neeg no tau tham txog Nalee qhov kev kawm tsis txaus thiab cov hom phiaj xav tau los kho cov kev tsis txaus ntawd. Tom ntej no pab pawg tau txiav txim qhov nyiaj yug uas tsim nyog rau N</w:t>
      </w:r>
      <w:ins w:id="1232" w:author="Fong RERHANG" w:date="2021-05-14T21:28:00Z">
        <w:r w:rsidR="004B16A9">
          <w:rPr>
            <w:rFonts w:ascii="Calibri" w:hAnsi="Calibri" w:cs="Calibri"/>
            <w:i/>
            <w:iCs/>
            <w:sz w:val="20"/>
            <w:szCs w:val="20"/>
          </w:rPr>
          <w:t>oah</w:t>
        </w:r>
      </w:ins>
      <w:del w:id="1233" w:author="Fong RERHANG" w:date="2021-05-14T21:28:00Z">
        <w:r w:rsidRPr="00507AC7" w:rsidDel="004B16A9">
          <w:rPr>
            <w:rFonts w:ascii="Calibri" w:hAnsi="Calibri" w:cs="Calibri"/>
            <w:i/>
            <w:iCs/>
            <w:sz w:val="20"/>
            <w:szCs w:val="20"/>
          </w:rPr>
          <w:delText>au</w:delText>
        </w:r>
      </w:del>
      <w:del w:id="1234" w:author="Fong RERHANG" w:date="2021-05-14T21:29:00Z">
        <w:r w:rsidRPr="00507AC7" w:rsidDel="004B16A9">
          <w:rPr>
            <w:rFonts w:ascii="Calibri" w:hAnsi="Calibri" w:cs="Calibri"/>
            <w:i/>
            <w:iCs/>
            <w:sz w:val="20"/>
            <w:szCs w:val="20"/>
          </w:rPr>
          <w:delText>-a</w:delText>
        </w:r>
      </w:del>
      <w:r w:rsidRPr="00507AC7">
        <w:rPr>
          <w:rFonts w:ascii="Calibri" w:hAnsi="Calibri" w:cs="Calibri"/>
          <w:i/>
          <w:iCs/>
          <w:sz w:val="20"/>
          <w:szCs w:val="20"/>
        </w:rPr>
        <w:t xml:space="preserve"> thiaj li tau txais txiaj ntsig kev kawm. Pab pawg tau tham txog cov kev xaiv kawm thiab txiav txim siab tias txoj kev txwv tsis pub tsawg tshaj plaws rau Nalee thiab Hauv Paus Tsev Kawm muaj qhov kev kawm pub dawb thiab tsim nyog (FAPE) yog los ntawm kev coj ua hauv cov chav qhia kev kawm thoob plaws nrog tawm-hais txog kev hais lus thiab kev pab cuam. Qhov kev tso kawm no ua rau Nalee tau txais kev kawm tshwj xeeb thaum tseem nyob nrog nws cov phooj ywg kawm hauv chav kawm dav dav kom nkag tau cov ntawv qhia kev kawm. Pawg no tau tham txog kev tsim kho kev kawm thiab txiav txim siab tias Nalee tsis muaj qhov pheej hmoo kawm ntawv tsis kawm ntawv thiab lub xyoo kawm ntawv txuas ntxiv tsis raug pom zoo rau lub sij</w:t>
      </w:r>
      <w:r w:rsidR="00A3480A">
        <w:rPr>
          <w:rFonts w:ascii="Calibri" w:hAnsi="Calibri" w:cs="Calibri"/>
          <w:i/>
          <w:iCs/>
          <w:sz w:val="20"/>
          <w:szCs w:val="20"/>
        </w:rPr>
        <w:t xml:space="preserve"> </w:t>
      </w:r>
      <w:r w:rsidRPr="00507AC7">
        <w:rPr>
          <w:rFonts w:ascii="Calibri" w:hAnsi="Calibri" w:cs="Calibri"/>
          <w:i/>
          <w:iCs/>
          <w:sz w:val="20"/>
          <w:szCs w:val="20"/>
        </w:rPr>
        <w:t>hawm no.</w:t>
      </w:r>
    </w:p>
    <w:p w14:paraId="738F5A00" w14:textId="565887C3" w:rsidR="003C39CB" w:rsidRDefault="003C39CB" w:rsidP="0029668E">
      <w:pPr>
        <w:rPr>
          <w:rFonts w:ascii="Calibri" w:hAnsi="Calibri" w:cs="Calibri"/>
          <w:i/>
          <w:iCs/>
          <w:sz w:val="20"/>
          <w:szCs w:val="20"/>
        </w:rPr>
        <w:pPrChange w:id="1235" w:author="Fong RERHANG" w:date="2021-05-14T21:14:00Z">
          <w:pPr>
            <w:jc w:val="both"/>
          </w:pPr>
        </w:pPrChange>
      </w:pPr>
      <w:r w:rsidRPr="003C39CB">
        <w:rPr>
          <w:rFonts w:ascii="Calibri" w:hAnsi="Calibri" w:cs="Calibri"/>
          <w:i/>
          <w:iCs/>
          <w:sz w:val="20"/>
          <w:szCs w:val="20"/>
        </w:rPr>
        <w:t>Phab ntawv FAPE thiab Kev Pab</w:t>
      </w:r>
      <w:r w:rsidR="00B44E62">
        <w:rPr>
          <w:rFonts w:ascii="Calibri" w:hAnsi="Calibri" w:cs="Calibri"/>
          <w:i/>
          <w:iCs/>
          <w:sz w:val="20"/>
          <w:szCs w:val="20"/>
        </w:rPr>
        <w:t xml:space="preserve"> </w:t>
      </w:r>
      <w:r w:rsidRPr="003C39CB">
        <w:rPr>
          <w:rFonts w:ascii="Calibri" w:hAnsi="Calibri" w:cs="Calibri"/>
          <w:i/>
          <w:iCs/>
          <w:sz w:val="20"/>
          <w:szCs w:val="20"/>
        </w:rPr>
        <w:t>cuam ntawm daim IEP</w:t>
      </w:r>
      <w:del w:id="1236" w:author="Fong RERHANG" w:date="2021-05-14T21:39:00Z">
        <w:r w:rsidRPr="003C39CB" w:rsidDel="0034416E">
          <w:rPr>
            <w:rFonts w:ascii="Calibri" w:hAnsi="Calibri" w:cs="Calibri"/>
            <w:i/>
            <w:iCs/>
            <w:sz w:val="20"/>
            <w:szCs w:val="20"/>
          </w:rPr>
          <w:delText xml:space="preserve"> </w:delText>
        </w:r>
      </w:del>
      <w:r w:rsidRPr="003C39CB">
        <w:rPr>
          <w:rFonts w:ascii="Calibri" w:hAnsi="Calibri" w:cs="Calibri"/>
          <w:i/>
          <w:iCs/>
          <w:sz w:val="20"/>
          <w:szCs w:val="20"/>
        </w:rPr>
        <w:t>/</w:t>
      </w:r>
      <w:del w:id="1237" w:author="Fong RERHANG" w:date="2021-05-14T21:39:00Z">
        <w:r w:rsidRPr="003C39CB" w:rsidDel="0034416E">
          <w:rPr>
            <w:rFonts w:ascii="Calibri" w:hAnsi="Calibri" w:cs="Calibri"/>
            <w:i/>
            <w:iCs/>
            <w:sz w:val="20"/>
            <w:szCs w:val="20"/>
          </w:rPr>
          <w:delText xml:space="preserve"> </w:delText>
        </w:r>
      </w:del>
      <w:r w:rsidRPr="003C39CB">
        <w:rPr>
          <w:rFonts w:ascii="Calibri" w:hAnsi="Calibri" w:cs="Calibri"/>
          <w:i/>
          <w:iCs/>
          <w:sz w:val="20"/>
          <w:szCs w:val="20"/>
        </w:rPr>
        <w:t xml:space="preserve">xyoo </w:t>
      </w:r>
      <w:r w:rsidR="00B44E62">
        <w:rPr>
          <w:rFonts w:ascii="Calibri" w:hAnsi="Calibri" w:cs="Calibri"/>
          <w:i/>
          <w:iCs/>
          <w:sz w:val="20"/>
          <w:szCs w:val="20"/>
        </w:rPr>
        <w:t>no</w:t>
      </w:r>
      <w:r w:rsidRPr="003C39CB">
        <w:rPr>
          <w:rFonts w:ascii="Calibri" w:hAnsi="Calibri" w:cs="Calibri"/>
          <w:i/>
          <w:iCs/>
          <w:sz w:val="20"/>
          <w:szCs w:val="20"/>
        </w:rPr>
        <w:t xml:space="preserve"> IEP muaj raws li FAPE txoj kev pom zoo uas yuav muaj rau lub sij</w:t>
      </w:r>
      <w:r w:rsidR="007A0B3A">
        <w:rPr>
          <w:rFonts w:ascii="Calibri" w:hAnsi="Calibri" w:cs="Calibri"/>
          <w:i/>
          <w:iCs/>
          <w:sz w:val="20"/>
          <w:szCs w:val="20"/>
        </w:rPr>
        <w:t xml:space="preserve"> </w:t>
      </w:r>
      <w:r w:rsidRPr="003C39CB">
        <w:rPr>
          <w:rFonts w:ascii="Calibri" w:hAnsi="Calibri" w:cs="Calibri"/>
          <w:i/>
          <w:iCs/>
          <w:sz w:val="20"/>
          <w:szCs w:val="20"/>
        </w:rPr>
        <w:t xml:space="preserve">hawm, kev kawm tus kheej ib tus qauv. Qhov no tsis yog tus qauv tam sim no muaj nrog Hauv Paus Tsev Kawm Ntawv, vim </w:t>
      </w:r>
      <w:r w:rsidRPr="003C39CB">
        <w:rPr>
          <w:rFonts w:ascii="Calibri" w:hAnsi="Calibri" w:cs="Calibri"/>
          <w:i/>
          <w:iCs/>
          <w:sz w:val="20"/>
          <w:szCs w:val="20"/>
        </w:rPr>
        <w:lastRenderedPageBreak/>
        <w:t xml:space="preserve">tias </w:t>
      </w:r>
      <w:del w:id="1238" w:author="Fong RERHANG" w:date="2021-05-14T21:42:00Z">
        <w:r w:rsidRPr="003C39CB" w:rsidDel="0034416E">
          <w:rPr>
            <w:rFonts w:ascii="Calibri" w:hAnsi="Calibri" w:cs="Calibri"/>
            <w:i/>
            <w:iCs/>
            <w:sz w:val="20"/>
            <w:szCs w:val="20"/>
          </w:rPr>
          <w:delText>vim tias</w:delText>
        </w:r>
      </w:del>
      <w:r w:rsidRPr="003C39CB">
        <w:rPr>
          <w:rFonts w:ascii="Calibri" w:hAnsi="Calibri" w:cs="Calibri"/>
          <w:i/>
          <w:iCs/>
          <w:sz w:val="20"/>
          <w:szCs w:val="20"/>
        </w:rPr>
        <w:t xml:space="preserve"> </w:t>
      </w:r>
      <w:ins w:id="1239" w:author="Fong RERHANG" w:date="2021-05-14T21:42:00Z">
        <w:r w:rsidR="0034416E">
          <w:rPr>
            <w:rFonts w:ascii="Calibri" w:hAnsi="Calibri" w:cs="Calibri"/>
            <w:i/>
            <w:iCs/>
            <w:sz w:val="20"/>
            <w:szCs w:val="20"/>
          </w:rPr>
          <w:t>kab mob COV</w:t>
        </w:r>
      </w:ins>
      <w:ins w:id="1240" w:author="Fong RERHANG" w:date="2021-05-14T21:43:00Z">
        <w:r w:rsidR="0034416E">
          <w:rPr>
            <w:rFonts w:ascii="Calibri" w:hAnsi="Calibri" w:cs="Calibri"/>
            <w:i/>
            <w:iCs/>
            <w:sz w:val="20"/>
            <w:szCs w:val="20"/>
          </w:rPr>
          <w:t>ID</w:t>
        </w:r>
      </w:ins>
      <w:del w:id="1241" w:author="Fong RERHANG" w:date="2021-05-14T21:43:00Z">
        <w:r w:rsidRPr="003C39CB" w:rsidDel="0034416E">
          <w:rPr>
            <w:rFonts w:ascii="Calibri" w:hAnsi="Calibri" w:cs="Calibri"/>
            <w:i/>
            <w:iCs/>
            <w:sz w:val="20"/>
            <w:szCs w:val="20"/>
          </w:rPr>
          <w:delText>Daim Ntawv FWV</w:delText>
        </w:r>
      </w:del>
      <w:r w:rsidRPr="003C39CB">
        <w:rPr>
          <w:rFonts w:ascii="Calibri" w:hAnsi="Calibri" w:cs="Calibri"/>
          <w:i/>
          <w:iCs/>
          <w:sz w:val="20"/>
          <w:szCs w:val="20"/>
        </w:rPr>
        <w:t xml:space="preserve">-19, Lub </w:t>
      </w:r>
      <w:ins w:id="1242" w:author="Fong RERHANG" w:date="2021-05-14T21:43:00Z">
        <w:r w:rsidR="0034416E">
          <w:rPr>
            <w:rFonts w:ascii="Calibri" w:hAnsi="Calibri" w:cs="Calibri"/>
            <w:i/>
            <w:iCs/>
            <w:sz w:val="20"/>
            <w:szCs w:val="20"/>
          </w:rPr>
          <w:t xml:space="preserve">tsev kawm </w:t>
        </w:r>
      </w:ins>
      <w:del w:id="1243" w:author="Fong RERHANG" w:date="2021-05-14T21:43:00Z">
        <w:r w:rsidRPr="003C39CB" w:rsidDel="0034416E">
          <w:rPr>
            <w:rFonts w:ascii="Calibri" w:hAnsi="Calibri" w:cs="Calibri"/>
            <w:i/>
            <w:iCs/>
            <w:sz w:val="20"/>
            <w:szCs w:val="20"/>
          </w:rPr>
          <w:delText>Nroog</w:delText>
        </w:r>
      </w:del>
      <w:r w:rsidRPr="003C39CB">
        <w:rPr>
          <w:rFonts w:ascii="Calibri" w:hAnsi="Calibri" w:cs="Calibri"/>
          <w:i/>
          <w:iCs/>
          <w:sz w:val="20"/>
          <w:szCs w:val="20"/>
        </w:rPr>
        <w:t xml:space="preserve"> tau raug hais kom pib xyoo kawm ntawv hauv cov qauv kev kawm deb. Qhov xav tau ntawm tus qauv kev kawm nyob deb pom tau hais tias yog ib ntus xwb. Vim tias tsab ntawv IEP no suav nrog qhov FAPE muab rau 12 lub hlis tom ntej, FAPE thiab Cov Kev Pab cuam nplooj ntawv cuam tshuam qhov kev thov ntev ntev ntawm FAPE zoo li cas tom qab kev tawm dag zog ntawm tsev kawm ntawv rov qhib dua.</w:t>
      </w:r>
    </w:p>
    <w:p w14:paraId="3F35F028" w14:textId="7C1CBA24" w:rsidR="00B7267D" w:rsidRDefault="00B7267D" w:rsidP="0029668E">
      <w:pPr>
        <w:rPr>
          <w:rFonts w:ascii="Calibri" w:hAnsi="Calibri" w:cs="Calibri"/>
          <w:i/>
          <w:iCs/>
          <w:sz w:val="20"/>
          <w:szCs w:val="20"/>
        </w:rPr>
        <w:pPrChange w:id="1244" w:author="Fong RERHANG" w:date="2021-05-14T21:14:00Z">
          <w:pPr>
            <w:jc w:val="both"/>
          </w:pPr>
        </w:pPrChange>
      </w:pPr>
      <w:r w:rsidRPr="00B7267D">
        <w:rPr>
          <w:rFonts w:ascii="Calibri" w:hAnsi="Calibri" w:cs="Calibri"/>
          <w:i/>
          <w:iCs/>
          <w:sz w:val="20"/>
          <w:szCs w:val="20"/>
        </w:rPr>
        <w:t xml:space="preserve">Xyoo 2020, vim hais tias </w:t>
      </w:r>
      <w:r w:rsidR="00036023">
        <w:rPr>
          <w:rFonts w:ascii="Calibri" w:hAnsi="Calibri" w:cs="Calibri"/>
          <w:i/>
          <w:iCs/>
          <w:sz w:val="20"/>
          <w:szCs w:val="20"/>
        </w:rPr>
        <w:t xml:space="preserve">muaj kab mob </w:t>
      </w:r>
      <w:r w:rsidR="00D82E71">
        <w:rPr>
          <w:rFonts w:ascii="Calibri" w:hAnsi="Calibri" w:cs="Calibri"/>
          <w:i/>
          <w:iCs/>
          <w:sz w:val="20"/>
          <w:szCs w:val="20"/>
        </w:rPr>
        <w:t>COVID</w:t>
      </w:r>
      <w:r w:rsidRPr="00B7267D">
        <w:rPr>
          <w:rFonts w:ascii="Calibri" w:hAnsi="Calibri" w:cs="Calibri"/>
          <w:i/>
          <w:iCs/>
          <w:sz w:val="20"/>
          <w:szCs w:val="20"/>
        </w:rPr>
        <w:t xml:space="preserve">-19 kis loj heev, cov tsev kawm ntawv tsis xav txog lub </w:t>
      </w:r>
      <w:ins w:id="1245" w:author="Fong RERHANG" w:date="2021-05-14T21:45:00Z">
        <w:r w:rsidR="0034416E">
          <w:rPr>
            <w:rFonts w:ascii="Calibri" w:hAnsi="Calibri" w:cs="Calibri"/>
            <w:i/>
            <w:iCs/>
            <w:sz w:val="20"/>
            <w:szCs w:val="20"/>
          </w:rPr>
          <w:t>tsev kawm</w:t>
        </w:r>
      </w:ins>
      <w:del w:id="1246" w:author="Fong RERHANG" w:date="2021-05-14T21:45:00Z">
        <w:r w:rsidRPr="00B7267D" w:rsidDel="0034416E">
          <w:rPr>
            <w:rFonts w:ascii="Calibri" w:hAnsi="Calibri" w:cs="Calibri"/>
            <w:i/>
            <w:iCs/>
            <w:sz w:val="20"/>
            <w:szCs w:val="20"/>
          </w:rPr>
          <w:delText>cev thiab lub cev</w:delText>
        </w:r>
      </w:del>
      <w:r w:rsidRPr="00B7267D">
        <w:rPr>
          <w:rFonts w:ascii="Calibri" w:hAnsi="Calibri" w:cs="Calibri"/>
          <w:i/>
          <w:iCs/>
          <w:sz w:val="20"/>
          <w:szCs w:val="20"/>
        </w:rPr>
        <w:t xml:space="preserve"> raug kaw vim tsis muaj tus kab</w:t>
      </w:r>
      <w:r w:rsidR="00567F51">
        <w:rPr>
          <w:rFonts w:ascii="Calibri" w:hAnsi="Calibri" w:cs="Calibri"/>
          <w:i/>
          <w:iCs/>
          <w:sz w:val="20"/>
          <w:szCs w:val="20"/>
        </w:rPr>
        <w:t xml:space="preserve"> </w:t>
      </w:r>
      <w:r w:rsidRPr="00B7267D">
        <w:rPr>
          <w:rFonts w:ascii="Calibri" w:hAnsi="Calibri" w:cs="Calibri"/>
          <w:i/>
          <w:iCs/>
          <w:sz w:val="20"/>
          <w:szCs w:val="20"/>
        </w:rPr>
        <w:t>mob kis tus kab</w:t>
      </w:r>
      <w:r w:rsidR="00567F51">
        <w:rPr>
          <w:rFonts w:ascii="Calibri" w:hAnsi="Calibri" w:cs="Calibri"/>
          <w:i/>
          <w:iCs/>
          <w:sz w:val="20"/>
          <w:szCs w:val="20"/>
        </w:rPr>
        <w:t xml:space="preserve"> </w:t>
      </w:r>
      <w:r w:rsidRPr="00B7267D">
        <w:rPr>
          <w:rFonts w:ascii="Calibri" w:hAnsi="Calibri" w:cs="Calibri"/>
          <w:i/>
          <w:iCs/>
          <w:sz w:val="20"/>
          <w:szCs w:val="20"/>
        </w:rPr>
        <w:t xml:space="preserve">mob. Tam sim no cia siab tias qhov kev kaw tsev kawm ntawv lub </w:t>
      </w:r>
      <w:ins w:id="1247" w:author="Fong RERHANG" w:date="2021-05-14T21:46:00Z">
        <w:r w:rsidR="0034416E">
          <w:rPr>
            <w:rFonts w:ascii="Calibri" w:hAnsi="Calibri" w:cs="Calibri"/>
            <w:i/>
            <w:iCs/>
            <w:sz w:val="20"/>
            <w:szCs w:val="20"/>
          </w:rPr>
          <w:t>ts</w:t>
        </w:r>
      </w:ins>
      <w:ins w:id="1248" w:author="Fong RERHANG" w:date="2021-05-14T21:47:00Z">
        <w:r w:rsidR="0034416E">
          <w:rPr>
            <w:rFonts w:ascii="Calibri" w:hAnsi="Calibri" w:cs="Calibri"/>
            <w:i/>
            <w:iCs/>
            <w:sz w:val="20"/>
            <w:szCs w:val="20"/>
          </w:rPr>
          <w:t>ev kawm</w:t>
        </w:r>
      </w:ins>
      <w:del w:id="1249" w:author="Fong RERHANG" w:date="2021-05-14T21:46:00Z">
        <w:r w:rsidRPr="00B7267D" w:rsidDel="0034416E">
          <w:rPr>
            <w:rFonts w:ascii="Calibri" w:hAnsi="Calibri" w:cs="Calibri"/>
            <w:i/>
            <w:iCs/>
            <w:sz w:val="20"/>
            <w:szCs w:val="20"/>
          </w:rPr>
          <w:delText>cev zoo</w:delText>
        </w:r>
      </w:del>
      <w:r w:rsidRPr="00B7267D">
        <w:rPr>
          <w:rFonts w:ascii="Calibri" w:hAnsi="Calibri" w:cs="Calibri"/>
          <w:i/>
          <w:iCs/>
          <w:sz w:val="20"/>
          <w:szCs w:val="20"/>
        </w:rPr>
        <w:t xml:space="preserve"> sib xws yuav tsim nyog rau yav tom ntej. Hauv kev npaj rau kev npaj rau yav tom ntej no</w:t>
      </w:r>
      <w:ins w:id="1250" w:author="Fong RERHANG" w:date="2021-05-14T21:49:00Z">
        <w:r w:rsidR="00C64669">
          <w:rPr>
            <w:rFonts w:ascii="Calibri" w:hAnsi="Calibri" w:cs="Calibri"/>
            <w:i/>
            <w:iCs/>
            <w:sz w:val="20"/>
            <w:szCs w:val="20"/>
          </w:rPr>
          <w:t xml:space="preserve"> yuav muaj</w:t>
        </w:r>
      </w:ins>
      <w:r w:rsidRPr="00B7267D">
        <w:rPr>
          <w:rFonts w:ascii="Calibri" w:hAnsi="Calibri" w:cs="Calibri"/>
          <w:i/>
          <w:iCs/>
          <w:sz w:val="20"/>
          <w:szCs w:val="20"/>
        </w:rPr>
        <w:t xml:space="preserve">, </w:t>
      </w:r>
      <w:del w:id="1251" w:author="Fong RERHANG" w:date="2021-05-14T21:51:00Z">
        <w:r w:rsidRPr="00B7267D" w:rsidDel="00C64669">
          <w:rPr>
            <w:rFonts w:ascii="Calibri" w:hAnsi="Calibri" w:cs="Calibri"/>
            <w:i/>
            <w:iCs/>
            <w:sz w:val="20"/>
            <w:szCs w:val="20"/>
          </w:rPr>
          <w:delText>Hauv Paus</w:delText>
        </w:r>
      </w:del>
      <w:r w:rsidRPr="00B7267D">
        <w:rPr>
          <w:rFonts w:ascii="Calibri" w:hAnsi="Calibri" w:cs="Calibri"/>
          <w:i/>
          <w:iCs/>
          <w:sz w:val="20"/>
          <w:szCs w:val="20"/>
        </w:rPr>
        <w:t xml:space="preserve"> Tsev Kawm tam sim no suav nrog hauv tsab ntawv IEP hais txog kev siv IEP yuav tsum muaj qhov xwm txheej tsis pom tom ntej. Yog li ntawv, thaum muaj kev muab lub cev kaw lawm yav tom ntej (sib cais los ntawm </w:t>
      </w:r>
      <w:r w:rsidR="00567F51">
        <w:rPr>
          <w:rFonts w:ascii="Calibri" w:hAnsi="Calibri" w:cs="Calibri"/>
          <w:i/>
          <w:iCs/>
          <w:sz w:val="20"/>
          <w:szCs w:val="20"/>
        </w:rPr>
        <w:t>COVID</w:t>
      </w:r>
      <w:r w:rsidRPr="00B7267D">
        <w:rPr>
          <w:rFonts w:ascii="Calibri" w:hAnsi="Calibri" w:cs="Calibri"/>
          <w:i/>
          <w:iCs/>
          <w:sz w:val="20"/>
          <w:szCs w:val="20"/>
        </w:rPr>
        <w:t xml:space="preserve">-19 tam sim no) vim muaj kev kub ntxhov ntev tshaj 10 hnub kawm ntawv, </w:t>
      </w:r>
      <w:del w:id="1252" w:author="Fong RERHANG" w:date="2021-05-14T21:53:00Z">
        <w:r w:rsidRPr="00B7267D" w:rsidDel="00C64669">
          <w:rPr>
            <w:rFonts w:ascii="Calibri" w:hAnsi="Calibri" w:cs="Calibri"/>
            <w:i/>
            <w:iCs/>
            <w:sz w:val="20"/>
            <w:szCs w:val="20"/>
          </w:rPr>
          <w:delText>Hauv Paus</w:delText>
        </w:r>
      </w:del>
      <w:r w:rsidRPr="00B7267D">
        <w:rPr>
          <w:rFonts w:ascii="Calibri" w:hAnsi="Calibri" w:cs="Calibri"/>
          <w:i/>
          <w:iCs/>
          <w:sz w:val="20"/>
          <w:szCs w:val="20"/>
        </w:rPr>
        <w:t xml:space="preserve"> Tsev Kawm Ntawv yuav muab:</w:t>
      </w:r>
    </w:p>
    <w:p w14:paraId="7EFD23F2" w14:textId="416B9212" w:rsidR="00F53366" w:rsidRPr="00F53366" w:rsidRDefault="00F53366" w:rsidP="0029668E">
      <w:pPr>
        <w:rPr>
          <w:rFonts w:ascii="Calibri" w:hAnsi="Calibri" w:cs="Calibri"/>
          <w:i/>
          <w:iCs/>
          <w:sz w:val="20"/>
          <w:szCs w:val="20"/>
        </w:rPr>
        <w:pPrChange w:id="1253" w:author="Fong RERHANG" w:date="2021-05-14T21:14:00Z">
          <w:pPr>
            <w:jc w:val="both"/>
          </w:pPr>
        </w:pPrChange>
      </w:pPr>
      <w:r w:rsidRPr="00F53366">
        <w:rPr>
          <w:rFonts w:ascii="Calibri" w:hAnsi="Calibri" w:cs="Calibri"/>
          <w:i/>
          <w:iCs/>
          <w:sz w:val="20"/>
          <w:szCs w:val="20"/>
        </w:rPr>
        <w:t>-</w:t>
      </w:r>
      <w:ins w:id="1254" w:author="Fong RERHANG" w:date="2021-05-14T21:57:00Z">
        <w:r w:rsidR="00C64669">
          <w:rPr>
            <w:rFonts w:ascii="Calibri" w:hAnsi="Calibri" w:cs="Calibri"/>
            <w:i/>
            <w:iCs/>
            <w:sz w:val="20"/>
            <w:szCs w:val="20"/>
          </w:rPr>
          <w:t xml:space="preserve">Nkag mus rau </w:t>
        </w:r>
      </w:ins>
      <w:ins w:id="1255" w:author="Fong RERHANG" w:date="2021-05-14T21:58:00Z">
        <w:r w:rsidR="00C64669">
          <w:rPr>
            <w:rFonts w:ascii="Calibri" w:hAnsi="Calibri" w:cs="Calibri"/>
            <w:i/>
            <w:iCs/>
            <w:sz w:val="20"/>
            <w:szCs w:val="20"/>
          </w:rPr>
          <w:t>cov</w:t>
        </w:r>
      </w:ins>
      <w:ins w:id="1256" w:author="Fong RERHANG" w:date="2021-05-14T21:57:00Z">
        <w:r w:rsidR="00C64669">
          <w:rPr>
            <w:rFonts w:ascii="Calibri" w:hAnsi="Calibri" w:cs="Calibri"/>
            <w:i/>
            <w:iCs/>
            <w:sz w:val="20"/>
            <w:szCs w:val="20"/>
          </w:rPr>
          <w:t xml:space="preserve"> kev qhia</w:t>
        </w:r>
      </w:ins>
      <w:ins w:id="1257" w:author="Fong RERHANG" w:date="2021-05-14T21:58:00Z">
        <w:r w:rsidR="005178B3">
          <w:rPr>
            <w:rFonts w:ascii="Calibri" w:hAnsi="Calibri" w:cs="Calibri"/>
            <w:i/>
            <w:iCs/>
            <w:sz w:val="20"/>
            <w:szCs w:val="20"/>
          </w:rPr>
          <w:t xml:space="preserve"> Sy</w:t>
        </w:r>
      </w:ins>
      <w:ins w:id="1258" w:author="Fong RERHANG" w:date="2021-05-14T21:59:00Z">
        <w:r w:rsidR="005178B3">
          <w:rPr>
            <w:rFonts w:ascii="Calibri" w:hAnsi="Calibri" w:cs="Calibri"/>
            <w:i/>
            <w:iCs/>
            <w:sz w:val="20"/>
            <w:szCs w:val="20"/>
          </w:rPr>
          <w:t>n</w:t>
        </w:r>
      </w:ins>
      <w:ins w:id="1259" w:author="Fong RERHANG" w:date="2021-05-14T21:58:00Z">
        <w:r w:rsidR="005178B3">
          <w:rPr>
            <w:rFonts w:ascii="Calibri" w:hAnsi="Calibri" w:cs="Calibri"/>
            <w:i/>
            <w:iCs/>
            <w:sz w:val="20"/>
            <w:szCs w:val="20"/>
          </w:rPr>
          <w:t>c</w:t>
        </w:r>
      </w:ins>
      <w:ins w:id="1260" w:author="Fong RERHANG" w:date="2021-05-14T21:59:00Z">
        <w:r w:rsidR="005178B3">
          <w:rPr>
            <w:rFonts w:ascii="Calibri" w:hAnsi="Calibri" w:cs="Calibri"/>
            <w:i/>
            <w:iCs/>
            <w:sz w:val="20"/>
            <w:szCs w:val="20"/>
          </w:rPr>
          <w:t>hronous</w:t>
        </w:r>
      </w:ins>
      <w:del w:id="1261" w:author="Fong RERHANG" w:date="2021-05-14T22:00:00Z">
        <w:r w:rsidRPr="00F53366" w:rsidDel="005178B3">
          <w:rPr>
            <w:rFonts w:ascii="Calibri" w:hAnsi="Calibri" w:cs="Calibri"/>
            <w:i/>
            <w:iCs/>
            <w:sz w:val="20"/>
            <w:szCs w:val="20"/>
          </w:rPr>
          <w:delText>Txhob rau ob qho kev qhia ua ke</w:delText>
        </w:r>
      </w:del>
      <w:r w:rsidRPr="00F53366">
        <w:rPr>
          <w:rFonts w:ascii="Calibri" w:hAnsi="Calibri" w:cs="Calibri"/>
          <w:i/>
          <w:iCs/>
          <w:sz w:val="20"/>
          <w:szCs w:val="20"/>
        </w:rPr>
        <w:t xml:space="preserve"> thiab </w:t>
      </w:r>
      <w:ins w:id="1262" w:author="Fong RERHANG" w:date="2021-05-14T22:00:00Z">
        <w:r w:rsidR="005178B3">
          <w:rPr>
            <w:rFonts w:ascii="Calibri" w:hAnsi="Calibri" w:cs="Calibri"/>
            <w:i/>
            <w:iCs/>
            <w:sz w:val="20"/>
            <w:szCs w:val="20"/>
          </w:rPr>
          <w:t>asynchronous</w:t>
        </w:r>
      </w:ins>
      <w:del w:id="1263" w:author="Fong RERHANG" w:date="2021-05-14T22:00:00Z">
        <w:r w:rsidRPr="00F53366" w:rsidDel="005178B3">
          <w:rPr>
            <w:rFonts w:ascii="Calibri" w:hAnsi="Calibri" w:cs="Calibri"/>
            <w:i/>
            <w:iCs/>
            <w:sz w:val="20"/>
            <w:szCs w:val="20"/>
          </w:rPr>
          <w:delText xml:space="preserve">kev qhia </w:delText>
        </w:r>
        <w:r w:rsidR="003E51AF" w:rsidDel="005178B3">
          <w:rPr>
            <w:rFonts w:ascii="Calibri" w:hAnsi="Calibri" w:cs="Calibri"/>
            <w:i/>
            <w:iCs/>
            <w:sz w:val="20"/>
            <w:szCs w:val="20"/>
          </w:rPr>
          <w:delText>uas tsis</w:delText>
        </w:r>
      </w:del>
      <w:del w:id="1264" w:author="Fong RERHANG" w:date="2021-05-14T22:01:00Z">
        <w:r w:rsidR="003E51AF" w:rsidDel="005178B3">
          <w:rPr>
            <w:rFonts w:ascii="Calibri" w:hAnsi="Calibri" w:cs="Calibri"/>
            <w:i/>
            <w:iCs/>
            <w:sz w:val="20"/>
            <w:szCs w:val="20"/>
          </w:rPr>
          <w:delText xml:space="preserve"> yog</w:delText>
        </w:r>
      </w:del>
      <w:r w:rsidRPr="00F53366">
        <w:rPr>
          <w:rFonts w:ascii="Calibri" w:hAnsi="Calibri" w:cs="Calibri"/>
          <w:i/>
          <w:iCs/>
          <w:sz w:val="20"/>
          <w:szCs w:val="20"/>
        </w:rPr>
        <w:t>, ua tau kom muaj qhov xwm txheej ceev</w:t>
      </w:r>
    </w:p>
    <w:p w14:paraId="5058E889" w14:textId="04E38BE6" w:rsidR="00F53366" w:rsidRPr="00F53366" w:rsidRDefault="003F27A7" w:rsidP="0029668E">
      <w:pPr>
        <w:rPr>
          <w:rFonts w:ascii="Calibri" w:hAnsi="Calibri" w:cs="Calibri"/>
          <w:i/>
          <w:iCs/>
          <w:sz w:val="20"/>
          <w:szCs w:val="20"/>
        </w:rPr>
        <w:pPrChange w:id="1265" w:author="Fong RERHANG" w:date="2021-05-14T21:14:00Z">
          <w:pPr>
            <w:jc w:val="both"/>
          </w:pPr>
        </w:pPrChange>
      </w:pPr>
      <w:r>
        <w:rPr>
          <w:rFonts w:ascii="Calibri" w:hAnsi="Calibri" w:cs="Calibri"/>
          <w:i/>
          <w:iCs/>
          <w:sz w:val="20"/>
          <w:szCs w:val="20"/>
        </w:rPr>
        <w:t>-</w:t>
      </w:r>
      <w:r w:rsidR="00F53366" w:rsidRPr="00F53366">
        <w:rPr>
          <w:rFonts w:ascii="Calibri" w:hAnsi="Calibri" w:cs="Calibri"/>
          <w:i/>
          <w:iCs/>
          <w:sz w:val="20"/>
          <w:szCs w:val="20"/>
        </w:rPr>
        <w:t xml:space="preserve">Hu </w:t>
      </w:r>
      <w:ins w:id="1266" w:author="Fong RERHANG" w:date="2021-05-14T22:02:00Z">
        <w:r w:rsidR="005178B3">
          <w:rPr>
            <w:rFonts w:ascii="Calibri" w:hAnsi="Calibri" w:cs="Calibri"/>
            <w:i/>
            <w:iCs/>
            <w:sz w:val="19"/>
            <w:szCs w:val="19"/>
          </w:rPr>
          <w:t xml:space="preserve">txhua lub lim piam </w:t>
        </w:r>
      </w:ins>
      <w:del w:id="1267" w:author="Fong RERHANG" w:date="2021-05-14T22:02:00Z">
        <w:r w:rsidR="00F53366" w:rsidRPr="003E51AF" w:rsidDel="005178B3">
          <w:rPr>
            <w:rFonts w:ascii="Calibri" w:hAnsi="Calibri" w:cs="Calibri"/>
            <w:i/>
            <w:iCs/>
            <w:sz w:val="19"/>
            <w:szCs w:val="19"/>
          </w:rPr>
          <w:delText>ncaj qha</w:delText>
        </w:r>
      </w:del>
      <w:r w:rsidR="00F53366" w:rsidRPr="003E51AF">
        <w:rPr>
          <w:rFonts w:ascii="Calibri" w:hAnsi="Calibri" w:cs="Calibri"/>
          <w:i/>
          <w:iCs/>
          <w:sz w:val="19"/>
          <w:szCs w:val="19"/>
        </w:rPr>
        <w:t>, yam tsawg kawg, los ntawm txhua tus kws zov me nyuam hauv pab neeg npaj tswv yim IEP thaum lub caij muaj xwm txheej</w:t>
      </w:r>
    </w:p>
    <w:p w14:paraId="3A45286A" w14:textId="5448499C" w:rsidR="00F53366" w:rsidRPr="00F53366" w:rsidRDefault="000730CA" w:rsidP="0029668E">
      <w:pPr>
        <w:rPr>
          <w:rFonts w:ascii="Calibri" w:hAnsi="Calibri" w:cs="Calibri"/>
          <w:i/>
          <w:iCs/>
          <w:sz w:val="20"/>
          <w:szCs w:val="20"/>
        </w:rPr>
        <w:pPrChange w:id="1268" w:author="Fong RERHANG" w:date="2021-05-14T21:14:00Z">
          <w:pPr>
            <w:jc w:val="both"/>
          </w:pPr>
        </w:pPrChange>
      </w:pPr>
      <w:r>
        <w:rPr>
          <w:rFonts w:ascii="Calibri" w:hAnsi="Calibri" w:cs="Calibri"/>
          <w:i/>
          <w:iCs/>
          <w:sz w:val="20"/>
          <w:szCs w:val="20"/>
        </w:rPr>
        <w:t xml:space="preserve"> </w:t>
      </w:r>
      <w:r w:rsidR="00F53366" w:rsidRPr="00F53366">
        <w:rPr>
          <w:rFonts w:ascii="Calibri" w:hAnsi="Calibri" w:cs="Calibri"/>
          <w:i/>
          <w:iCs/>
          <w:sz w:val="20"/>
          <w:szCs w:val="20"/>
        </w:rPr>
        <w:t>-</w:t>
      </w:r>
      <w:r w:rsidR="006C0B40">
        <w:rPr>
          <w:rFonts w:ascii="Calibri" w:hAnsi="Calibri" w:cs="Calibri"/>
          <w:i/>
          <w:iCs/>
          <w:sz w:val="20"/>
          <w:szCs w:val="20"/>
        </w:rPr>
        <w:t xml:space="preserve">Muaj caij nyoog </w:t>
      </w:r>
      <w:r w:rsidR="00F53366" w:rsidRPr="00F53366">
        <w:rPr>
          <w:rFonts w:ascii="Calibri" w:hAnsi="Calibri" w:cs="Calibri"/>
          <w:i/>
          <w:iCs/>
          <w:sz w:val="20"/>
          <w:szCs w:val="20"/>
        </w:rPr>
        <w:t>thiab</w:t>
      </w:r>
      <w:del w:id="1269" w:author="Fong RERHANG" w:date="2021-05-14T22:04:00Z">
        <w:r w:rsidR="00F53366" w:rsidRPr="00F53366" w:rsidDel="005178B3">
          <w:rPr>
            <w:rFonts w:ascii="Calibri" w:hAnsi="Calibri" w:cs="Calibri"/>
            <w:i/>
            <w:iCs/>
            <w:sz w:val="20"/>
            <w:szCs w:val="20"/>
          </w:rPr>
          <w:delText>i</w:delText>
        </w:r>
      </w:del>
      <w:r w:rsidR="00F53366" w:rsidRPr="00F53366">
        <w:rPr>
          <w:rFonts w:ascii="Calibri" w:hAnsi="Calibri" w:cs="Calibri"/>
          <w:i/>
          <w:iCs/>
          <w:sz w:val="20"/>
          <w:szCs w:val="20"/>
        </w:rPr>
        <w:t xml:space="preserve"> kev kawm, raws li ua tau kom muaj qhov xwm txheej ceev</w:t>
      </w:r>
    </w:p>
    <w:p w14:paraId="107A9D60" w14:textId="1F25860E" w:rsidR="00F53366" w:rsidRDefault="00F53366" w:rsidP="0029668E">
      <w:pPr>
        <w:rPr>
          <w:rFonts w:ascii="Calibri" w:hAnsi="Calibri" w:cs="Calibri"/>
          <w:i/>
          <w:iCs/>
          <w:sz w:val="20"/>
          <w:szCs w:val="20"/>
        </w:rPr>
        <w:pPrChange w:id="1270" w:author="Fong RERHANG" w:date="2021-05-14T21:14:00Z">
          <w:pPr>
            <w:jc w:val="both"/>
          </w:pPr>
        </w:pPrChange>
      </w:pPr>
      <w:r w:rsidRPr="00F53366">
        <w:rPr>
          <w:rFonts w:ascii="Calibri" w:hAnsi="Calibri" w:cs="Calibri"/>
          <w:i/>
          <w:iCs/>
          <w:sz w:val="20"/>
          <w:szCs w:val="20"/>
        </w:rPr>
        <w:t xml:space="preserve">-Sau ntawv </w:t>
      </w:r>
      <w:r w:rsidR="007C2CBD">
        <w:rPr>
          <w:rFonts w:ascii="Calibri" w:hAnsi="Calibri" w:cs="Calibri"/>
          <w:i/>
          <w:iCs/>
          <w:sz w:val="20"/>
          <w:szCs w:val="20"/>
        </w:rPr>
        <w:t>ceeb toom</w:t>
      </w:r>
      <w:r w:rsidRPr="00F53366">
        <w:rPr>
          <w:rFonts w:ascii="Calibri" w:hAnsi="Calibri" w:cs="Calibri"/>
          <w:i/>
          <w:iCs/>
          <w:sz w:val="20"/>
          <w:szCs w:val="20"/>
        </w:rPr>
        <w:t xml:space="preserve"> txog cov hauv kev rau lub rooj sib ntsib IEP los tham txog tus kheej txoj kev npaj nyob ib nyuag ntu thaum muaj xwm</w:t>
      </w:r>
      <w:r w:rsidR="00C07796">
        <w:rPr>
          <w:rFonts w:ascii="Calibri" w:hAnsi="Calibri" w:cs="Calibri"/>
          <w:i/>
          <w:iCs/>
          <w:sz w:val="20"/>
          <w:szCs w:val="20"/>
        </w:rPr>
        <w:t xml:space="preserve"> </w:t>
      </w:r>
      <w:r w:rsidRPr="00F53366">
        <w:rPr>
          <w:rFonts w:ascii="Calibri" w:hAnsi="Calibri" w:cs="Calibri"/>
          <w:i/>
          <w:iCs/>
          <w:sz w:val="20"/>
          <w:szCs w:val="20"/>
        </w:rPr>
        <w:t>txheej ceev</w:t>
      </w:r>
      <w:r w:rsidR="00777757">
        <w:rPr>
          <w:rFonts w:ascii="Calibri" w:hAnsi="Calibri" w:cs="Calibri"/>
          <w:i/>
          <w:iCs/>
          <w:sz w:val="20"/>
          <w:szCs w:val="20"/>
        </w:rPr>
        <w:t>.</w:t>
      </w:r>
    </w:p>
    <w:p w14:paraId="7D9496A8" w14:textId="6626B27C" w:rsidR="00777757" w:rsidRDefault="00777757" w:rsidP="0029668E">
      <w:pPr>
        <w:rPr>
          <w:rFonts w:ascii="Calibri" w:hAnsi="Calibri" w:cs="Calibri"/>
          <w:i/>
          <w:iCs/>
          <w:sz w:val="20"/>
          <w:szCs w:val="20"/>
        </w:rPr>
        <w:pPrChange w:id="1271" w:author="Fong RERHANG" w:date="2021-05-14T21:14:00Z">
          <w:pPr>
            <w:jc w:val="both"/>
          </w:pPr>
        </w:pPrChange>
      </w:pPr>
      <w:r w:rsidRPr="00777757">
        <w:rPr>
          <w:rFonts w:ascii="Calibri" w:hAnsi="Calibri" w:cs="Calibri"/>
          <w:i/>
          <w:iCs/>
          <w:sz w:val="20"/>
          <w:szCs w:val="20"/>
        </w:rPr>
        <w:t xml:space="preserve">Vim lub xeev thiab lub zej zog </w:t>
      </w:r>
      <w:ins w:id="1272" w:author="Fong RERHANG" w:date="2021-05-14T22:07:00Z">
        <w:r w:rsidR="005178B3">
          <w:rPr>
            <w:rFonts w:ascii="Calibri" w:hAnsi="Calibri" w:cs="Calibri"/>
            <w:i/>
            <w:iCs/>
            <w:sz w:val="20"/>
            <w:szCs w:val="20"/>
          </w:rPr>
          <w:t xml:space="preserve">txoj </w:t>
        </w:r>
      </w:ins>
      <w:r w:rsidRPr="00777757">
        <w:rPr>
          <w:rFonts w:ascii="Calibri" w:hAnsi="Calibri" w:cs="Calibri"/>
          <w:i/>
          <w:iCs/>
          <w:sz w:val="20"/>
          <w:szCs w:val="20"/>
        </w:rPr>
        <w:t>kev noj qab haus huv, kev kawm tus kheej tam sim no tsis tau. Txhawm rau koj tus tub ntxhais kawm kom nkag mus kawm thaum lub tsev kawm ntawv</w:t>
      </w:r>
      <w:ins w:id="1273" w:author="Fong RERHANG" w:date="2021-05-14T22:08:00Z">
        <w:r w:rsidR="005178B3">
          <w:rPr>
            <w:rFonts w:ascii="Calibri" w:hAnsi="Calibri" w:cs="Calibri"/>
            <w:i/>
            <w:iCs/>
            <w:sz w:val="20"/>
            <w:szCs w:val="20"/>
          </w:rPr>
          <w:t xml:space="preserve"> </w:t>
        </w:r>
      </w:ins>
      <w:del w:id="1274" w:author="Fong RERHANG" w:date="2021-05-14T22:08:00Z">
        <w:r w:rsidRPr="00777757" w:rsidDel="005178B3">
          <w:rPr>
            <w:rFonts w:ascii="Calibri" w:hAnsi="Calibri" w:cs="Calibri"/>
            <w:i/>
            <w:iCs/>
            <w:sz w:val="20"/>
            <w:szCs w:val="20"/>
          </w:rPr>
          <w:delText xml:space="preserve"> lub cev raug txuas mus</w:delText>
        </w:r>
      </w:del>
      <w:ins w:id="1275" w:author="Fong RERHANG" w:date="2021-05-14T22:08:00Z">
        <w:r w:rsidR="005178B3">
          <w:rPr>
            <w:rFonts w:ascii="Calibri" w:hAnsi="Calibri" w:cs="Calibri"/>
            <w:i/>
            <w:iCs/>
            <w:sz w:val="20"/>
            <w:szCs w:val="20"/>
          </w:rPr>
          <w:t xml:space="preserve"> raug kaws</w:t>
        </w:r>
      </w:ins>
      <w:r w:rsidRPr="00777757">
        <w:rPr>
          <w:rFonts w:ascii="Calibri" w:hAnsi="Calibri" w:cs="Calibri"/>
          <w:i/>
          <w:iCs/>
          <w:sz w:val="20"/>
          <w:szCs w:val="20"/>
        </w:rPr>
        <w:t xml:space="preserve">, lub </w:t>
      </w:r>
      <w:del w:id="1276" w:author="Fong RERHANG" w:date="2021-05-14T22:09:00Z">
        <w:r w:rsidRPr="00777757" w:rsidDel="0029147F">
          <w:rPr>
            <w:rFonts w:ascii="Calibri" w:hAnsi="Calibri" w:cs="Calibri"/>
            <w:i/>
            <w:iCs/>
            <w:sz w:val="20"/>
            <w:szCs w:val="20"/>
          </w:rPr>
          <w:delText>cheeb tsam</w:delText>
        </w:r>
      </w:del>
      <w:ins w:id="1277" w:author="Fong RERHANG" w:date="2021-05-14T22:09:00Z">
        <w:r w:rsidR="0029147F">
          <w:rPr>
            <w:rFonts w:ascii="Calibri" w:hAnsi="Calibri" w:cs="Calibri"/>
            <w:i/>
            <w:iCs/>
            <w:sz w:val="20"/>
            <w:szCs w:val="20"/>
          </w:rPr>
          <w:t>tsev kawm</w:t>
        </w:r>
      </w:ins>
      <w:r w:rsidRPr="00777757">
        <w:rPr>
          <w:rFonts w:ascii="Calibri" w:hAnsi="Calibri" w:cs="Calibri"/>
          <w:i/>
          <w:iCs/>
          <w:sz w:val="20"/>
          <w:szCs w:val="20"/>
        </w:rPr>
        <w:t xml:space="preserve"> tau thov kom txoj kev kawm </w:t>
      </w:r>
      <w:ins w:id="1278" w:author="Fong RERHANG" w:date="2021-05-14T22:09:00Z">
        <w:r w:rsidR="0029147F">
          <w:rPr>
            <w:rFonts w:ascii="Calibri" w:hAnsi="Calibri" w:cs="Calibri"/>
            <w:i/>
            <w:iCs/>
            <w:sz w:val="20"/>
            <w:szCs w:val="20"/>
          </w:rPr>
          <w:t>nrug</w:t>
        </w:r>
      </w:ins>
      <w:del w:id="1279" w:author="Fong RERHANG" w:date="2021-05-14T22:09:00Z">
        <w:r w:rsidRPr="00777757" w:rsidDel="0029147F">
          <w:rPr>
            <w:rFonts w:ascii="Calibri" w:hAnsi="Calibri" w:cs="Calibri"/>
            <w:i/>
            <w:iCs/>
            <w:sz w:val="20"/>
            <w:szCs w:val="20"/>
          </w:rPr>
          <w:delText>mus</w:delText>
        </w:r>
      </w:del>
      <w:r w:rsidRPr="00777757">
        <w:rPr>
          <w:rFonts w:ascii="Calibri" w:hAnsi="Calibri" w:cs="Calibri"/>
          <w:i/>
          <w:iCs/>
          <w:sz w:val="20"/>
          <w:szCs w:val="20"/>
        </w:rPr>
        <w:t xml:space="preserve"> deb ib ntus uas yuav muab FAPE kom txog rau thaum qhov kev kawm tus kheej tau teev nyob rau ntawm FAPE txoj kev npaj muaj los siv kom raug nyab xeeb. Qhov kev kawm mus ib ntus tau raug tsim tshwj xeeb los txhawb koj tus </w:t>
      </w:r>
      <w:r w:rsidR="00CE42FA">
        <w:rPr>
          <w:rFonts w:ascii="Calibri" w:hAnsi="Calibri" w:cs="Calibri"/>
          <w:i/>
          <w:iCs/>
          <w:sz w:val="20"/>
          <w:szCs w:val="20"/>
        </w:rPr>
        <w:t>tub ntxhais kawm</w:t>
      </w:r>
      <w:r w:rsidRPr="00777757">
        <w:rPr>
          <w:rFonts w:ascii="Calibri" w:hAnsi="Calibri" w:cs="Calibri"/>
          <w:i/>
          <w:iCs/>
          <w:sz w:val="20"/>
          <w:szCs w:val="20"/>
        </w:rPr>
        <w:t xml:space="preserve"> cov kev kawm tshwj xeeb thiab kev kawm tshwj xeeb thaum lub tsev kawm ntawv kaw lub tsev kawm kom thiaj li nkag tau mus rau qhov kev txhim kho kom tsim nyog raws li lawv qhov xwm txheej tam sim no. Thaum nws pom tias muaj kev nyab xeeb los rov qhib cov tsev kawm ntawv rau kev kawm tus kheej, qhov kev kawm kev kawm ib ntus yuav raug tshem tawm tam sim, thiab tus tub ntxhais kawm yuav rov qab mus rau IEP cov kev pabcuam thiab kev tso kawm raws li teev ntawm FAPE thiab Cov Kev Pab</w:t>
      </w:r>
      <w:r w:rsidR="00CE42FA">
        <w:rPr>
          <w:rFonts w:ascii="Calibri" w:hAnsi="Calibri" w:cs="Calibri"/>
          <w:i/>
          <w:iCs/>
          <w:sz w:val="20"/>
          <w:szCs w:val="20"/>
        </w:rPr>
        <w:t xml:space="preserve"> </w:t>
      </w:r>
      <w:r w:rsidRPr="00777757">
        <w:rPr>
          <w:rFonts w:ascii="Calibri" w:hAnsi="Calibri" w:cs="Calibri"/>
          <w:i/>
          <w:iCs/>
          <w:sz w:val="20"/>
          <w:szCs w:val="20"/>
        </w:rPr>
        <w:t>cuam ntawm IEP. Txoj kev npaj txoj kev kawm mus deb ib ntus rau koj tus tub kawm yog ib qho uas zoo nrog kev kawm hauv vaj loog kawm</w:t>
      </w:r>
      <w:r w:rsidR="00AB3CBF">
        <w:rPr>
          <w:rFonts w:ascii="Calibri" w:hAnsi="Calibri" w:cs="Calibri"/>
          <w:i/>
          <w:iCs/>
          <w:sz w:val="20"/>
          <w:szCs w:val="20"/>
        </w:rPr>
        <w:t>.</w:t>
      </w:r>
    </w:p>
    <w:p w14:paraId="378A356D" w14:textId="6E2CF419" w:rsidR="00AB3CBF" w:rsidRDefault="00365C63" w:rsidP="0029668E">
      <w:pPr>
        <w:rPr>
          <w:rFonts w:ascii="Calibri" w:hAnsi="Calibri" w:cs="Calibri"/>
          <w:i/>
          <w:iCs/>
          <w:sz w:val="20"/>
          <w:szCs w:val="20"/>
        </w:rPr>
        <w:pPrChange w:id="1280" w:author="Fong RERHANG" w:date="2021-05-14T21:14:00Z">
          <w:pPr>
            <w:jc w:val="both"/>
          </w:pPr>
        </w:pPrChange>
      </w:pPr>
      <w:r w:rsidRPr="00365C63">
        <w:rPr>
          <w:rFonts w:ascii="Calibri" w:hAnsi="Calibri" w:cs="Calibri"/>
          <w:i/>
          <w:iCs/>
          <w:sz w:val="20"/>
          <w:szCs w:val="20"/>
        </w:rPr>
        <w:t>Cov hom phiaj tau muab ua kom muaj nyob rau hauv kev hais kom meej thiab lus thiab tau txais los ntawm pab pawg</w:t>
      </w:r>
      <w:r w:rsidR="00082D68">
        <w:rPr>
          <w:rFonts w:ascii="Calibri" w:hAnsi="Calibri" w:cs="Calibri"/>
          <w:i/>
          <w:iCs/>
          <w:sz w:val="20"/>
          <w:szCs w:val="20"/>
        </w:rPr>
        <w:t>.</w:t>
      </w:r>
    </w:p>
    <w:p w14:paraId="3541D1F7" w14:textId="51CFABEB" w:rsidR="00530B65" w:rsidRDefault="00082D68" w:rsidP="0029668E">
      <w:pPr>
        <w:rPr>
          <w:rFonts w:ascii="Calibri" w:hAnsi="Calibri" w:cs="Calibri"/>
          <w:i/>
          <w:iCs/>
          <w:sz w:val="20"/>
          <w:szCs w:val="20"/>
        </w:rPr>
        <w:pPrChange w:id="1281" w:author="Fong RERHANG" w:date="2021-05-14T21:14:00Z">
          <w:pPr>
            <w:jc w:val="both"/>
          </w:pPr>
        </w:pPrChange>
      </w:pPr>
      <w:r w:rsidRPr="00082D68">
        <w:rPr>
          <w:rFonts w:ascii="Calibri" w:hAnsi="Calibri" w:cs="Calibri"/>
          <w:i/>
          <w:iCs/>
          <w:sz w:val="20"/>
          <w:szCs w:val="20"/>
        </w:rPr>
        <w:t>Cov sij</w:t>
      </w:r>
      <w:r w:rsidR="0001278C">
        <w:rPr>
          <w:rFonts w:ascii="Calibri" w:hAnsi="Calibri" w:cs="Calibri"/>
          <w:i/>
          <w:iCs/>
          <w:sz w:val="20"/>
          <w:szCs w:val="20"/>
        </w:rPr>
        <w:t xml:space="preserve"> </w:t>
      </w:r>
      <w:r w:rsidRPr="00082D68">
        <w:rPr>
          <w:rFonts w:ascii="Calibri" w:hAnsi="Calibri" w:cs="Calibri"/>
          <w:i/>
          <w:iCs/>
          <w:sz w:val="20"/>
          <w:szCs w:val="20"/>
        </w:rPr>
        <w:t>hawm muab kev pab</w:t>
      </w:r>
      <w:r w:rsidR="0001278C">
        <w:rPr>
          <w:rFonts w:ascii="Calibri" w:hAnsi="Calibri" w:cs="Calibri"/>
          <w:i/>
          <w:iCs/>
          <w:sz w:val="20"/>
          <w:szCs w:val="20"/>
        </w:rPr>
        <w:t xml:space="preserve"> </w:t>
      </w:r>
      <w:r w:rsidRPr="00082D68">
        <w:rPr>
          <w:rFonts w:ascii="Calibri" w:hAnsi="Calibri" w:cs="Calibri"/>
          <w:i/>
          <w:iCs/>
          <w:sz w:val="20"/>
          <w:szCs w:val="20"/>
        </w:rPr>
        <w:t>cuam tau tham txog. Pab pawg no tau sib tham muab cov kev hais lus thiab kev hais lus ib zaug ib asthiv li peb caug feeb nrog rau tshem tawm thawj thiab ob lub asthiv ntawm cov sij</w:t>
      </w:r>
      <w:r w:rsidR="0001278C">
        <w:rPr>
          <w:rFonts w:ascii="Calibri" w:hAnsi="Calibri" w:cs="Calibri"/>
          <w:i/>
          <w:iCs/>
          <w:sz w:val="20"/>
          <w:szCs w:val="20"/>
        </w:rPr>
        <w:t xml:space="preserve"> </w:t>
      </w:r>
      <w:r w:rsidRPr="00082D68">
        <w:rPr>
          <w:rFonts w:ascii="Calibri" w:hAnsi="Calibri" w:cs="Calibri"/>
          <w:i/>
          <w:iCs/>
          <w:sz w:val="20"/>
          <w:szCs w:val="20"/>
        </w:rPr>
        <w:t>hawm kawm ntawv rau kev tswj hwm thiab cov tswv</w:t>
      </w:r>
      <w:r w:rsidR="0001278C">
        <w:rPr>
          <w:rFonts w:ascii="Calibri" w:hAnsi="Calibri" w:cs="Calibri"/>
          <w:i/>
          <w:iCs/>
          <w:sz w:val="20"/>
          <w:szCs w:val="20"/>
        </w:rPr>
        <w:t xml:space="preserve"> </w:t>
      </w:r>
      <w:r w:rsidRPr="00082D68">
        <w:rPr>
          <w:rFonts w:ascii="Calibri" w:hAnsi="Calibri" w:cs="Calibri"/>
          <w:i/>
          <w:iCs/>
          <w:sz w:val="20"/>
          <w:szCs w:val="20"/>
        </w:rPr>
        <w:t>cuab tau pom zoo tias lub sij</w:t>
      </w:r>
      <w:r w:rsidR="0001278C">
        <w:rPr>
          <w:rFonts w:ascii="Calibri" w:hAnsi="Calibri" w:cs="Calibri"/>
          <w:i/>
          <w:iCs/>
          <w:sz w:val="20"/>
          <w:szCs w:val="20"/>
        </w:rPr>
        <w:t xml:space="preserve"> </w:t>
      </w:r>
      <w:r w:rsidRPr="00082D68">
        <w:rPr>
          <w:rFonts w:ascii="Calibri" w:hAnsi="Calibri" w:cs="Calibri"/>
          <w:i/>
          <w:iCs/>
          <w:sz w:val="20"/>
          <w:szCs w:val="20"/>
        </w:rPr>
        <w:t>hawm no tsim nyog los daws cov tub ntxhais kawm cov kev xav tau</w:t>
      </w:r>
      <w:r w:rsidR="007D7D61">
        <w:rPr>
          <w:rFonts w:ascii="Calibri" w:hAnsi="Calibri" w:cs="Calibri"/>
          <w:i/>
          <w:iCs/>
          <w:sz w:val="20"/>
          <w:szCs w:val="20"/>
        </w:rPr>
        <w:t>.</w:t>
      </w:r>
    </w:p>
    <w:p w14:paraId="27032473" w14:textId="695693C3" w:rsidR="007D7D61" w:rsidRDefault="007D7D61" w:rsidP="0029668E">
      <w:pPr>
        <w:rPr>
          <w:rFonts w:ascii="Calibri" w:hAnsi="Calibri" w:cs="Calibri"/>
          <w:i/>
          <w:iCs/>
          <w:sz w:val="20"/>
          <w:szCs w:val="20"/>
        </w:rPr>
        <w:pPrChange w:id="1282" w:author="Fong RERHANG" w:date="2021-05-14T21:14:00Z">
          <w:pPr>
            <w:jc w:val="both"/>
          </w:pPr>
        </w:pPrChange>
      </w:pPr>
      <w:r w:rsidRPr="007D7D61">
        <w:rPr>
          <w:rFonts w:ascii="Calibri" w:hAnsi="Calibri" w:cs="Calibri"/>
          <w:i/>
          <w:iCs/>
          <w:sz w:val="20"/>
          <w:szCs w:val="20"/>
        </w:rPr>
        <w:t>Niam txiv kev pom zoo tau txais ntawm ncauj thiab pom zoo txais</w:t>
      </w:r>
      <w:r w:rsidR="009B6A3E">
        <w:rPr>
          <w:rFonts w:ascii="Calibri" w:hAnsi="Calibri" w:cs="Calibri"/>
          <w:i/>
          <w:iCs/>
          <w:sz w:val="20"/>
          <w:szCs w:val="20"/>
        </w:rPr>
        <w:t xml:space="preserve"> cov</w:t>
      </w:r>
      <w:r w:rsidRPr="007D7D61">
        <w:rPr>
          <w:rFonts w:ascii="Calibri" w:hAnsi="Calibri" w:cs="Calibri"/>
          <w:i/>
          <w:iCs/>
          <w:sz w:val="20"/>
          <w:szCs w:val="20"/>
        </w:rPr>
        <w:t xml:space="preserve"> ntaub ntawv </w:t>
      </w:r>
      <w:r w:rsidR="009B6A3E">
        <w:rPr>
          <w:rFonts w:ascii="Calibri" w:hAnsi="Calibri" w:cs="Calibri"/>
          <w:i/>
          <w:iCs/>
          <w:sz w:val="20"/>
          <w:szCs w:val="20"/>
        </w:rPr>
        <w:t xml:space="preserve">hauv </w:t>
      </w:r>
      <w:r w:rsidRPr="007D7D61">
        <w:rPr>
          <w:rFonts w:ascii="Calibri" w:hAnsi="Calibri" w:cs="Calibri"/>
          <w:i/>
          <w:iCs/>
          <w:sz w:val="20"/>
          <w:szCs w:val="20"/>
        </w:rPr>
        <w:t>IEP. Lub rooj sib tham tau xaus</w:t>
      </w:r>
      <w:r w:rsidR="00AF2903">
        <w:rPr>
          <w:rFonts w:ascii="Calibri" w:hAnsi="Calibri" w:cs="Calibri"/>
          <w:i/>
          <w:iCs/>
          <w:sz w:val="20"/>
          <w:szCs w:val="20"/>
        </w:rPr>
        <w:t>.</w:t>
      </w:r>
    </w:p>
    <w:p w14:paraId="396F8418" w14:textId="062B67E9" w:rsidR="00AF2903" w:rsidRDefault="00AF2903" w:rsidP="0029668E">
      <w:pPr>
        <w:rPr>
          <w:rFonts w:ascii="Calibri" w:hAnsi="Calibri" w:cs="Calibri"/>
          <w:i/>
          <w:iCs/>
          <w:sz w:val="20"/>
          <w:szCs w:val="20"/>
        </w:rPr>
        <w:pPrChange w:id="1283" w:author="Fong RERHANG" w:date="2021-05-14T21:14:00Z">
          <w:pPr>
            <w:jc w:val="both"/>
          </w:pPr>
        </w:pPrChange>
      </w:pPr>
    </w:p>
    <w:p w14:paraId="4A3E0B4B" w14:textId="4944182F" w:rsidR="00AF2903" w:rsidRDefault="00AF2903" w:rsidP="00F53366">
      <w:pPr>
        <w:jc w:val="both"/>
        <w:rPr>
          <w:rFonts w:ascii="Calibri" w:hAnsi="Calibri" w:cs="Calibri"/>
          <w:i/>
          <w:iCs/>
          <w:sz w:val="20"/>
          <w:szCs w:val="20"/>
        </w:rPr>
      </w:pPr>
    </w:p>
    <w:p w14:paraId="5460980B" w14:textId="18B5B717" w:rsidR="00AF2903" w:rsidRDefault="00AF2903" w:rsidP="00F53366">
      <w:pPr>
        <w:jc w:val="both"/>
        <w:rPr>
          <w:rFonts w:ascii="Calibri" w:hAnsi="Calibri" w:cs="Calibri"/>
          <w:i/>
          <w:iCs/>
          <w:sz w:val="20"/>
          <w:szCs w:val="20"/>
        </w:rPr>
      </w:pPr>
    </w:p>
    <w:p w14:paraId="0E3D9FB6" w14:textId="6D24BEFD" w:rsidR="00AF2903" w:rsidRDefault="00AF2903" w:rsidP="00F53366">
      <w:pPr>
        <w:jc w:val="both"/>
        <w:rPr>
          <w:rFonts w:ascii="Calibri" w:hAnsi="Calibri" w:cs="Calibri"/>
          <w:i/>
          <w:iCs/>
          <w:sz w:val="20"/>
          <w:szCs w:val="20"/>
        </w:rPr>
      </w:pPr>
    </w:p>
    <w:p w14:paraId="35BFE0C1" w14:textId="1D1E14DF" w:rsidR="00AF2903" w:rsidRDefault="00AF2903" w:rsidP="00F53366">
      <w:pPr>
        <w:jc w:val="both"/>
        <w:rPr>
          <w:rFonts w:ascii="Calibri" w:hAnsi="Calibri" w:cs="Calibri"/>
          <w:i/>
          <w:iCs/>
          <w:sz w:val="20"/>
          <w:szCs w:val="20"/>
        </w:rPr>
      </w:pPr>
    </w:p>
    <w:p w14:paraId="261370CD" w14:textId="52DB2E61" w:rsidR="00AF2903" w:rsidRDefault="00AF2903" w:rsidP="00F53366">
      <w:pPr>
        <w:jc w:val="both"/>
        <w:rPr>
          <w:rFonts w:ascii="Calibri" w:hAnsi="Calibri" w:cs="Calibri"/>
          <w:i/>
          <w:iCs/>
          <w:sz w:val="20"/>
          <w:szCs w:val="20"/>
        </w:rPr>
      </w:pPr>
    </w:p>
    <w:p w14:paraId="3D8F2B23" w14:textId="3876A6C5" w:rsidR="00AF2903" w:rsidRDefault="00AF2903" w:rsidP="00F53366">
      <w:pPr>
        <w:jc w:val="both"/>
        <w:rPr>
          <w:rFonts w:ascii="Calibri" w:hAnsi="Calibri" w:cs="Calibri"/>
          <w:i/>
          <w:iCs/>
          <w:sz w:val="20"/>
          <w:szCs w:val="20"/>
        </w:rPr>
      </w:pPr>
    </w:p>
    <w:p w14:paraId="3AE8B13A" w14:textId="0BE3D9DC" w:rsidR="00AF2903" w:rsidRDefault="00AF2903" w:rsidP="00F53366">
      <w:pPr>
        <w:jc w:val="both"/>
        <w:rPr>
          <w:rFonts w:ascii="Calibri" w:hAnsi="Calibri" w:cs="Calibri"/>
          <w:i/>
          <w:iCs/>
          <w:sz w:val="20"/>
          <w:szCs w:val="20"/>
        </w:rPr>
      </w:pPr>
    </w:p>
    <w:p w14:paraId="3F2993F4" w14:textId="391DD8F9" w:rsidR="00AF2903" w:rsidRDefault="00AF2903" w:rsidP="00F53366">
      <w:pPr>
        <w:jc w:val="both"/>
        <w:rPr>
          <w:rFonts w:ascii="Calibri" w:hAnsi="Calibri" w:cs="Calibri"/>
          <w:i/>
          <w:iCs/>
          <w:sz w:val="20"/>
          <w:szCs w:val="20"/>
        </w:rPr>
      </w:pPr>
    </w:p>
    <w:p w14:paraId="4919A06C" w14:textId="772C3283" w:rsidR="00AF2903" w:rsidRDefault="00AF2903" w:rsidP="00F53366">
      <w:pPr>
        <w:jc w:val="both"/>
        <w:rPr>
          <w:rFonts w:ascii="Calibri" w:hAnsi="Calibri" w:cs="Calibri"/>
          <w:i/>
          <w:iCs/>
          <w:sz w:val="20"/>
          <w:szCs w:val="20"/>
        </w:rPr>
      </w:pPr>
    </w:p>
    <w:p w14:paraId="759ABF47" w14:textId="4CA8F204" w:rsidR="00AF2903" w:rsidRDefault="00AF2903" w:rsidP="00F53366">
      <w:pPr>
        <w:jc w:val="both"/>
        <w:rPr>
          <w:rFonts w:ascii="Calibri" w:hAnsi="Calibri" w:cs="Calibri"/>
          <w:i/>
          <w:iCs/>
          <w:sz w:val="20"/>
          <w:szCs w:val="20"/>
        </w:rPr>
      </w:pPr>
    </w:p>
    <w:p w14:paraId="08595A99" w14:textId="66F55C92" w:rsidR="00AF2903" w:rsidRDefault="00AF2903" w:rsidP="00F53366">
      <w:pPr>
        <w:jc w:val="both"/>
        <w:rPr>
          <w:rFonts w:ascii="Calibri" w:hAnsi="Calibri" w:cs="Calibri"/>
          <w:i/>
          <w:iCs/>
          <w:sz w:val="20"/>
          <w:szCs w:val="20"/>
        </w:rPr>
      </w:pPr>
    </w:p>
    <w:p w14:paraId="6DED47B2" w14:textId="42E45EC4" w:rsidR="00AF2903" w:rsidRDefault="00AF2903" w:rsidP="00F53366">
      <w:pPr>
        <w:jc w:val="both"/>
        <w:rPr>
          <w:rFonts w:ascii="Calibri" w:hAnsi="Calibri" w:cs="Calibri"/>
          <w:i/>
          <w:iCs/>
          <w:sz w:val="20"/>
          <w:szCs w:val="20"/>
        </w:rPr>
      </w:pPr>
    </w:p>
    <w:p w14:paraId="4E145CA5" w14:textId="7E32FECE" w:rsidR="00AF2903" w:rsidRDefault="00AF2903" w:rsidP="00F53366">
      <w:pPr>
        <w:jc w:val="both"/>
        <w:rPr>
          <w:rFonts w:ascii="Calibri" w:hAnsi="Calibri" w:cs="Calibri"/>
          <w:i/>
          <w:iCs/>
          <w:sz w:val="20"/>
          <w:szCs w:val="20"/>
        </w:rPr>
      </w:pPr>
    </w:p>
    <w:p w14:paraId="05660F03" w14:textId="375AA867" w:rsidR="00AF2903" w:rsidRDefault="00AF2903" w:rsidP="00F53366">
      <w:pPr>
        <w:jc w:val="both"/>
        <w:rPr>
          <w:rFonts w:ascii="Calibri" w:hAnsi="Calibri" w:cs="Calibri"/>
          <w:i/>
          <w:iCs/>
          <w:sz w:val="20"/>
          <w:szCs w:val="20"/>
        </w:rPr>
      </w:pPr>
    </w:p>
    <w:p w14:paraId="2BFB47BE" w14:textId="61FC1312" w:rsidR="00AF2903" w:rsidRDefault="00AF2903" w:rsidP="00F53366">
      <w:pPr>
        <w:jc w:val="both"/>
        <w:rPr>
          <w:rFonts w:ascii="Calibri" w:hAnsi="Calibri" w:cs="Calibri"/>
          <w:i/>
          <w:iCs/>
          <w:sz w:val="20"/>
          <w:szCs w:val="20"/>
        </w:rPr>
      </w:pPr>
    </w:p>
    <w:p w14:paraId="1E748B95" w14:textId="781B9823" w:rsidR="00AF2903" w:rsidRDefault="00AF2903" w:rsidP="00F53366">
      <w:pPr>
        <w:jc w:val="both"/>
        <w:rPr>
          <w:rFonts w:ascii="Calibri" w:hAnsi="Calibri" w:cs="Calibri"/>
          <w:i/>
          <w:iCs/>
          <w:sz w:val="20"/>
          <w:szCs w:val="20"/>
        </w:rPr>
      </w:pPr>
    </w:p>
    <w:p w14:paraId="55A85BB8" w14:textId="36D375FD" w:rsidR="00AF2903" w:rsidRDefault="00AF2903" w:rsidP="00F53366">
      <w:pPr>
        <w:jc w:val="both"/>
        <w:rPr>
          <w:rFonts w:ascii="Calibri" w:hAnsi="Calibri" w:cs="Calibri"/>
          <w:i/>
          <w:iCs/>
          <w:sz w:val="20"/>
          <w:szCs w:val="20"/>
        </w:rPr>
      </w:pPr>
    </w:p>
    <w:p w14:paraId="69624413" w14:textId="79DA6C95" w:rsidR="00AF2903" w:rsidRDefault="00AF2903" w:rsidP="00F53366">
      <w:pPr>
        <w:jc w:val="both"/>
        <w:rPr>
          <w:rFonts w:ascii="Calibri" w:hAnsi="Calibri" w:cs="Calibri"/>
          <w:i/>
          <w:iCs/>
          <w:sz w:val="20"/>
          <w:szCs w:val="20"/>
        </w:rPr>
      </w:pPr>
    </w:p>
    <w:p w14:paraId="4B848E9C" w14:textId="375FC187" w:rsidR="00AF2903" w:rsidRDefault="00AF2903" w:rsidP="00F53366">
      <w:pPr>
        <w:jc w:val="both"/>
        <w:rPr>
          <w:rFonts w:ascii="Calibri" w:hAnsi="Calibri" w:cs="Calibri"/>
          <w:i/>
          <w:iCs/>
          <w:sz w:val="20"/>
          <w:szCs w:val="20"/>
        </w:rPr>
      </w:pPr>
    </w:p>
    <w:p w14:paraId="6F901D20" w14:textId="06BA409A" w:rsidR="00AF2903" w:rsidRDefault="00AF2903" w:rsidP="00F53366">
      <w:pPr>
        <w:jc w:val="both"/>
        <w:rPr>
          <w:rFonts w:ascii="Calibri" w:hAnsi="Calibri" w:cs="Calibri"/>
          <w:i/>
          <w:iCs/>
          <w:sz w:val="20"/>
          <w:szCs w:val="20"/>
        </w:rPr>
      </w:pPr>
    </w:p>
    <w:p w14:paraId="324CFDAE" w14:textId="4EACDCB8" w:rsidR="00AF2903" w:rsidRDefault="00AF2903" w:rsidP="00F53366">
      <w:pPr>
        <w:jc w:val="both"/>
        <w:rPr>
          <w:rFonts w:ascii="Calibri" w:hAnsi="Calibri" w:cs="Calibri"/>
          <w:i/>
          <w:iCs/>
          <w:sz w:val="20"/>
          <w:szCs w:val="20"/>
        </w:rPr>
      </w:pPr>
    </w:p>
    <w:p w14:paraId="589C56E2" w14:textId="00BE065B" w:rsidR="00AF2903" w:rsidRDefault="00AF2903" w:rsidP="00F53366">
      <w:pPr>
        <w:jc w:val="both"/>
        <w:rPr>
          <w:rFonts w:ascii="Calibri" w:hAnsi="Calibri" w:cs="Calibri"/>
          <w:i/>
          <w:iCs/>
          <w:sz w:val="20"/>
          <w:szCs w:val="20"/>
        </w:rPr>
      </w:pPr>
    </w:p>
    <w:p w14:paraId="15F2F938" w14:textId="77777777" w:rsidR="00AF2903" w:rsidRPr="00727075" w:rsidRDefault="00AF2903" w:rsidP="00AF2903">
      <w:pPr>
        <w:jc w:val="center"/>
        <w:rPr>
          <w:rFonts w:ascii="Arial" w:hAnsi="Arial"/>
          <w:sz w:val="20"/>
          <w:szCs w:val="20"/>
        </w:rPr>
      </w:pPr>
      <w:r w:rsidRPr="006C69B3">
        <w:rPr>
          <w:rFonts w:ascii="Arial" w:hAnsi="Arial" w:cs="Arial"/>
          <w:b/>
          <w:bCs/>
          <w:sz w:val="22"/>
          <w:szCs w:val="22"/>
        </w:rPr>
        <w:t>SACRAMENTO</w:t>
      </w:r>
      <w:r>
        <w:rPr>
          <w:rFonts w:ascii="Arial" w:hAnsi="Arial" w:cs="Arial"/>
          <w:b/>
          <w:bCs/>
          <w:sz w:val="22"/>
          <w:szCs w:val="22"/>
        </w:rPr>
        <w:t xml:space="preserve"> </w:t>
      </w:r>
      <w:r w:rsidRPr="006C69B3">
        <w:rPr>
          <w:rFonts w:ascii="Arial" w:hAnsi="Arial" w:cs="Arial"/>
          <w:b/>
          <w:bCs/>
          <w:sz w:val="22"/>
          <w:szCs w:val="22"/>
        </w:rPr>
        <w:t>CITY</w:t>
      </w:r>
      <w:r>
        <w:rPr>
          <w:rFonts w:ascii="Arial" w:hAnsi="Arial" w:cs="Arial"/>
          <w:b/>
          <w:bCs/>
          <w:sz w:val="22"/>
          <w:szCs w:val="22"/>
        </w:rPr>
        <w:t xml:space="preserve"> </w:t>
      </w:r>
      <w:r w:rsidRPr="006C69B3">
        <w:rPr>
          <w:rFonts w:ascii="Arial" w:hAnsi="Arial" w:cs="Arial"/>
          <w:b/>
          <w:bCs/>
          <w:sz w:val="22"/>
          <w:szCs w:val="22"/>
        </w:rPr>
        <w:t>UNIFIED</w:t>
      </w:r>
    </w:p>
    <w:p w14:paraId="77575BD8" w14:textId="4E0CAC4C" w:rsidR="00AF2903" w:rsidRPr="006C69B3" w:rsidRDefault="00AF2903" w:rsidP="00352912">
      <w:pPr>
        <w:tabs>
          <w:tab w:val="left" w:pos="2086"/>
        </w:tabs>
        <w:jc w:val="center"/>
        <w:rPr>
          <w:rFonts w:ascii="Arial" w:hAnsi="Arial" w:cs="Arial"/>
          <w:b/>
          <w:bCs/>
          <w:sz w:val="22"/>
          <w:szCs w:val="22"/>
        </w:rPr>
      </w:pPr>
      <w:r w:rsidRPr="006C69B3">
        <w:rPr>
          <w:rFonts w:ascii="Arial" w:hAnsi="Arial" w:cs="Arial"/>
          <w:b/>
          <w:bCs/>
          <w:sz w:val="22"/>
          <w:szCs w:val="22"/>
        </w:rPr>
        <w:t xml:space="preserve">KEV </w:t>
      </w:r>
      <w:del w:id="1284" w:author="Fong RERHANG" w:date="2021-05-14T22:14:00Z">
        <w:r w:rsidDel="0029147F">
          <w:rPr>
            <w:rFonts w:ascii="Arial" w:hAnsi="Arial" w:cs="Arial"/>
            <w:b/>
            <w:bCs/>
            <w:sz w:val="22"/>
            <w:szCs w:val="22"/>
          </w:rPr>
          <w:delText xml:space="preserve">PAB </w:delText>
        </w:r>
        <w:r w:rsidRPr="006C69B3" w:rsidDel="0029147F">
          <w:rPr>
            <w:rFonts w:ascii="Arial" w:hAnsi="Arial" w:cs="Arial"/>
            <w:b/>
            <w:bCs/>
            <w:sz w:val="22"/>
            <w:szCs w:val="22"/>
          </w:rPr>
          <w:delText>TAWM</w:delText>
        </w:r>
      </w:del>
      <w:ins w:id="1285" w:author="Fong RERHANG" w:date="2021-05-14T22:14:00Z">
        <w:r w:rsidR="0029147F">
          <w:rPr>
            <w:rFonts w:ascii="Arial" w:hAnsi="Arial" w:cs="Arial"/>
            <w:b/>
            <w:bCs/>
            <w:sz w:val="22"/>
            <w:szCs w:val="22"/>
          </w:rPr>
          <w:t>PUb</w:t>
        </w:r>
      </w:ins>
      <w:r w:rsidRPr="006C69B3">
        <w:rPr>
          <w:rFonts w:ascii="Arial" w:hAnsi="Arial" w:cs="Arial"/>
          <w:b/>
          <w:bCs/>
          <w:sz w:val="22"/>
          <w:szCs w:val="22"/>
        </w:rPr>
        <w:t xml:space="preserve"> NTAWM FAPE</w:t>
      </w:r>
      <w:ins w:id="1286" w:author="Fong RERHANG" w:date="2021-05-14T22:14:00Z">
        <w:r w:rsidR="0029147F">
          <w:rPr>
            <w:rFonts w:ascii="Arial" w:hAnsi="Arial" w:cs="Arial"/>
            <w:b/>
            <w:bCs/>
            <w:sz w:val="22"/>
            <w:szCs w:val="22"/>
          </w:rPr>
          <w:t xml:space="preserve"> </w:t>
        </w:r>
      </w:ins>
      <w:r w:rsidRPr="006C69B3">
        <w:rPr>
          <w:rFonts w:ascii="Arial" w:hAnsi="Arial" w:cs="Arial"/>
          <w:b/>
          <w:bCs/>
          <w:sz w:val="22"/>
          <w:szCs w:val="22"/>
        </w:rPr>
        <w:t>-</w:t>
      </w:r>
      <w:ins w:id="1287" w:author="Fong RERHANG" w:date="2021-05-14T22:14:00Z">
        <w:r w:rsidR="0029147F">
          <w:rPr>
            <w:rFonts w:ascii="Arial" w:hAnsi="Arial" w:cs="Arial"/>
            <w:b/>
            <w:bCs/>
            <w:sz w:val="22"/>
            <w:szCs w:val="22"/>
          </w:rPr>
          <w:t xml:space="preserve"> </w:t>
        </w:r>
      </w:ins>
      <w:r>
        <w:rPr>
          <w:rFonts w:ascii="Arial" w:hAnsi="Arial" w:cs="Arial"/>
          <w:b/>
          <w:bCs/>
          <w:sz w:val="22"/>
          <w:szCs w:val="22"/>
        </w:rPr>
        <w:t xml:space="preserve">KEV TEEB TSA </w:t>
      </w:r>
      <w:r w:rsidRPr="006C69B3">
        <w:rPr>
          <w:rFonts w:ascii="Arial" w:hAnsi="Arial" w:cs="Arial"/>
          <w:b/>
          <w:bCs/>
          <w:sz w:val="22"/>
          <w:szCs w:val="22"/>
        </w:rPr>
        <w:t>TXOJ KEV KAWM NTAW</w:t>
      </w:r>
      <w:r>
        <w:rPr>
          <w:rFonts w:ascii="Arial" w:hAnsi="Arial" w:cs="Arial"/>
          <w:b/>
          <w:bCs/>
          <w:sz w:val="22"/>
          <w:szCs w:val="22"/>
        </w:rPr>
        <w:t>V</w:t>
      </w:r>
    </w:p>
    <w:p w14:paraId="6DFC54A8" w14:textId="77777777" w:rsidR="009B1857" w:rsidRPr="009C4034" w:rsidRDefault="009B1857" w:rsidP="009B1857">
      <w:pPr>
        <w:rPr>
          <w:rFonts w:ascii="Arial" w:hAnsi="Arial"/>
          <w:sz w:val="20"/>
          <w:szCs w:val="20"/>
        </w:rPr>
      </w:pPr>
      <w:r w:rsidRPr="00614EA4">
        <w:rPr>
          <w:rFonts w:ascii="Arial" w:hAnsi="Arial"/>
          <w:b/>
          <w:bCs/>
          <w:sz w:val="20"/>
          <w:szCs w:val="20"/>
        </w:rPr>
        <w:t>Tub Ntxhais Kawm Lub Npe:</w:t>
      </w:r>
      <w:r w:rsidRPr="00614EA4">
        <w:rPr>
          <w:rFonts w:ascii="Arial" w:hAnsi="Arial"/>
          <w:sz w:val="20"/>
          <w:szCs w:val="20"/>
        </w:rPr>
        <w:t xml:space="preserve"> </w:t>
      </w:r>
      <w:r>
        <w:rPr>
          <w:rFonts w:ascii="Arial" w:hAnsi="Arial"/>
          <w:i/>
          <w:iCs/>
          <w:sz w:val="20"/>
          <w:szCs w:val="20"/>
          <w:u w:val="single"/>
        </w:rPr>
        <w:t>Thao, Nalee</w:t>
      </w:r>
      <w:r w:rsidRPr="00614EA4">
        <w:rPr>
          <w:rFonts w:ascii="Arial" w:hAnsi="Arial"/>
          <w:sz w:val="20"/>
          <w:szCs w:val="20"/>
        </w:rPr>
        <w:t xml:space="preserve">        </w:t>
      </w:r>
      <w:r w:rsidRPr="00614EA4">
        <w:rPr>
          <w:rFonts w:ascii="Arial" w:hAnsi="Arial"/>
          <w:b/>
          <w:bCs/>
          <w:sz w:val="20"/>
          <w:szCs w:val="20"/>
        </w:rPr>
        <w:t xml:space="preserve">Hnub Yug: </w:t>
      </w:r>
      <w:r>
        <w:rPr>
          <w:rFonts w:ascii="Arial" w:hAnsi="Arial"/>
          <w:i/>
          <w:iCs/>
          <w:sz w:val="20"/>
          <w:szCs w:val="20"/>
          <w:u w:val="single"/>
        </w:rPr>
        <w:t>11/21/2013</w:t>
      </w:r>
      <w:r w:rsidRPr="00614EA4">
        <w:rPr>
          <w:rFonts w:ascii="Arial" w:hAnsi="Arial"/>
          <w:sz w:val="20"/>
          <w:szCs w:val="20"/>
        </w:rPr>
        <w:t xml:space="preserve">                     </w:t>
      </w:r>
      <w:r w:rsidRPr="0029147F">
        <w:rPr>
          <w:rFonts w:ascii="Arial" w:hAnsi="Arial"/>
          <w:b/>
          <w:bCs/>
          <w:sz w:val="20"/>
          <w:szCs w:val="20"/>
          <w:rPrChange w:id="1288" w:author="Fong RERHANG" w:date="2021-05-14T22:14:00Z">
            <w:rPr>
              <w:rFonts w:ascii="Arial" w:hAnsi="Arial"/>
              <w:sz w:val="20"/>
              <w:szCs w:val="20"/>
            </w:rPr>
          </w:rPrChange>
        </w:rPr>
        <w:t xml:space="preserve">Hnub </w:t>
      </w:r>
      <w:del w:id="1289" w:author="Fong RERHANG" w:date="2021-05-14T22:14:00Z">
        <w:r w:rsidRPr="0029147F" w:rsidDel="0029147F">
          <w:rPr>
            <w:rFonts w:ascii="Arial" w:hAnsi="Arial"/>
            <w:b/>
            <w:bCs/>
            <w:sz w:val="20"/>
            <w:szCs w:val="20"/>
            <w:rPrChange w:id="1290" w:author="Fong RERHANG" w:date="2021-05-14T22:14:00Z">
              <w:rPr>
                <w:rFonts w:ascii="Arial" w:hAnsi="Arial"/>
                <w:sz w:val="20"/>
                <w:szCs w:val="20"/>
              </w:rPr>
            </w:rPrChange>
          </w:rPr>
          <w:delText xml:space="preserve">Nkag </w:delText>
        </w:r>
      </w:del>
      <w:r w:rsidRPr="0029147F">
        <w:rPr>
          <w:rFonts w:ascii="Arial" w:hAnsi="Arial"/>
          <w:b/>
          <w:bCs/>
          <w:sz w:val="20"/>
          <w:szCs w:val="20"/>
          <w:rPrChange w:id="1291" w:author="Fong RERHANG" w:date="2021-05-14T22:14:00Z">
            <w:rPr>
              <w:rFonts w:ascii="Arial" w:hAnsi="Arial"/>
              <w:sz w:val="20"/>
              <w:szCs w:val="20"/>
            </w:rPr>
          </w:rPrChange>
        </w:rPr>
        <w:t>IEP</w:t>
      </w:r>
      <w:r w:rsidRPr="00614EA4">
        <w:rPr>
          <w:rFonts w:ascii="Arial" w:hAnsi="Arial"/>
          <w:sz w:val="20"/>
          <w:szCs w:val="20"/>
        </w:rPr>
        <w:t xml:space="preserve">: </w:t>
      </w:r>
      <w:r>
        <w:rPr>
          <w:rFonts w:ascii="Arial" w:hAnsi="Arial"/>
          <w:i/>
          <w:iCs/>
          <w:sz w:val="20"/>
          <w:szCs w:val="20"/>
          <w:u w:val="single"/>
        </w:rPr>
        <w:t>3/26/2021</w:t>
      </w:r>
    </w:p>
    <w:p w14:paraId="49C4CA83" w14:textId="1818F081" w:rsidR="00AF2903" w:rsidRPr="006C69B3" w:rsidRDefault="00AF2903" w:rsidP="00AF2903">
      <w:pPr>
        <w:tabs>
          <w:tab w:val="left" w:pos="2086"/>
        </w:tabs>
        <w:rPr>
          <w:rFonts w:ascii="Arial" w:hAnsi="Arial" w:cs="Arial"/>
          <w:sz w:val="20"/>
          <w:szCs w:val="20"/>
        </w:rPr>
      </w:pPr>
      <w:r w:rsidRPr="006C69B3">
        <w:rPr>
          <w:rFonts w:ascii="Arial" w:hAnsi="Arial" w:cs="Arial"/>
          <w:b/>
          <w:bCs/>
          <w:sz w:val="20"/>
          <w:szCs w:val="20"/>
        </w:rPr>
        <w:t>Kev Kawm Txog Lub Cev:</w:t>
      </w:r>
      <w:r w:rsidRPr="006C69B3">
        <w:rPr>
          <w:rFonts w:ascii="Arial" w:hAnsi="Arial" w:cs="Arial"/>
          <w:noProof/>
          <w:sz w:val="20"/>
          <w:szCs w:val="20"/>
        </w:rPr>
        <w:t xml:space="preserve"> </w:t>
      </w:r>
      <w:r w:rsidRPr="006C69B3">
        <w:rPr>
          <w:rFonts w:ascii="Arial" w:hAnsi="Arial" w:cs="Arial"/>
          <w:noProof/>
          <w:sz w:val="20"/>
          <w:szCs w:val="20"/>
          <w:lang w:eastAsia="zh-CN"/>
        </w:rPr>
        <w:drawing>
          <wp:inline distT="0" distB="0" distL="0" distR="0" wp14:anchorId="70EB8761" wp14:editId="16B5896E">
            <wp:extent cx="157480" cy="115570"/>
            <wp:effectExtent l="0" t="0" r="0" b="0"/>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Pr>
          <w:rFonts w:ascii="Arial" w:hAnsi="Arial" w:cs="Arial"/>
          <w:noProof/>
          <w:sz w:val="20"/>
          <w:szCs w:val="20"/>
        </w:rPr>
        <w:t>Ib Txwm</w:t>
      </w:r>
      <w:r w:rsidRPr="006C69B3">
        <w:rPr>
          <w:rFonts w:ascii="Arial" w:hAnsi="Arial" w:cs="Arial"/>
          <w:sz w:val="20"/>
          <w:szCs w:val="20"/>
        </w:rPr>
        <w:t xml:space="preserve">  </w:t>
      </w:r>
      <w:r w:rsidRPr="006C69B3">
        <w:rPr>
          <w:rFonts w:ascii="Arial" w:hAnsi="Arial" w:cs="Arial"/>
          <w:noProof/>
          <w:sz w:val="20"/>
          <w:szCs w:val="20"/>
          <w:lang w:eastAsia="zh-CN"/>
        </w:rPr>
        <w:drawing>
          <wp:inline distT="0" distB="0" distL="0" distR="0" wp14:anchorId="4D65F7BC" wp14:editId="5BDDB8AB">
            <wp:extent cx="157480" cy="115570"/>
            <wp:effectExtent l="0" t="0" r="0" b="0"/>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Tsim </w:t>
      </w:r>
      <w:del w:id="1292" w:author="Fong RERHANG" w:date="2021-05-14T22:16:00Z">
        <w:r w:rsidRPr="006C69B3" w:rsidDel="0029147F">
          <w:rPr>
            <w:rFonts w:ascii="Arial" w:hAnsi="Arial" w:cs="Arial"/>
            <w:sz w:val="20"/>
            <w:szCs w:val="20"/>
          </w:rPr>
          <w:delText>t</w:delText>
        </w:r>
      </w:del>
      <w:ins w:id="1293" w:author="Fong RERHANG" w:date="2021-05-14T22:16:00Z">
        <w:r w:rsidR="0029147F">
          <w:rPr>
            <w:rFonts w:ascii="Arial" w:hAnsi="Arial" w:cs="Arial"/>
            <w:sz w:val="20"/>
            <w:szCs w:val="20"/>
          </w:rPr>
          <w:t>T</w:t>
        </w:r>
      </w:ins>
      <w:r w:rsidRPr="006C69B3">
        <w:rPr>
          <w:rFonts w:ascii="Arial" w:hAnsi="Arial" w:cs="Arial"/>
          <w:sz w:val="20"/>
          <w:szCs w:val="20"/>
        </w:rPr>
        <w:t xml:space="preserve">awm </w:t>
      </w:r>
      <w:del w:id="1294" w:author="Fong RERHANG" w:date="2021-05-14T22:16:00Z">
        <w:r w:rsidRPr="006C69B3" w:rsidDel="0029147F">
          <w:rPr>
            <w:rFonts w:ascii="Arial" w:hAnsi="Arial" w:cs="Arial"/>
            <w:sz w:val="20"/>
            <w:szCs w:val="20"/>
          </w:rPr>
          <w:delText>t</w:delText>
        </w:r>
      </w:del>
      <w:ins w:id="1295" w:author="Fong RERHANG" w:date="2021-05-14T22:16:00Z">
        <w:r w:rsidR="0029147F">
          <w:rPr>
            <w:rFonts w:ascii="Arial" w:hAnsi="Arial" w:cs="Arial"/>
            <w:sz w:val="20"/>
            <w:szCs w:val="20"/>
          </w:rPr>
          <w:t>T</w:t>
        </w:r>
      </w:ins>
      <w:r w:rsidRPr="006C69B3">
        <w:rPr>
          <w:rFonts w:ascii="Arial" w:hAnsi="Arial" w:cs="Arial"/>
          <w:sz w:val="20"/>
          <w:szCs w:val="20"/>
        </w:rPr>
        <w:t xml:space="preserve">shwj </w:t>
      </w:r>
      <w:del w:id="1296" w:author="Fong RERHANG" w:date="2021-05-14T22:16:00Z">
        <w:r w:rsidRPr="006C69B3" w:rsidDel="0029147F">
          <w:rPr>
            <w:rFonts w:ascii="Arial" w:hAnsi="Arial" w:cs="Arial"/>
            <w:sz w:val="20"/>
            <w:szCs w:val="20"/>
          </w:rPr>
          <w:delText>x</w:delText>
        </w:r>
      </w:del>
      <w:ins w:id="1297" w:author="Fong RERHANG" w:date="2021-05-14T22:16:00Z">
        <w:r w:rsidR="0029147F">
          <w:rPr>
            <w:rFonts w:ascii="Arial" w:hAnsi="Arial" w:cs="Arial"/>
            <w:sz w:val="20"/>
            <w:szCs w:val="20"/>
          </w:rPr>
          <w:t>X</w:t>
        </w:r>
      </w:ins>
      <w:r w:rsidRPr="006C69B3">
        <w:rPr>
          <w:rFonts w:ascii="Arial" w:hAnsi="Arial" w:cs="Arial"/>
          <w:sz w:val="20"/>
          <w:szCs w:val="20"/>
        </w:rPr>
        <w:t>eeb</w:t>
      </w:r>
      <w:r w:rsidR="0038026C" w:rsidRPr="006C69B3">
        <w:rPr>
          <w:rFonts w:ascii="Arial" w:hAnsi="Arial" w:cs="Arial"/>
          <w:noProof/>
          <w:sz w:val="20"/>
          <w:szCs w:val="20"/>
          <w:lang w:eastAsia="zh-CN"/>
        </w:rPr>
        <w:drawing>
          <wp:inline distT="0" distB="0" distL="0" distR="0" wp14:anchorId="536B9450" wp14:editId="6125A5EB">
            <wp:extent cx="157480" cy="11557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del w:id="1298" w:author="Fong RERHANG" w:date="2021-05-14T22:16:00Z">
        <w:r w:rsidRPr="006C69B3" w:rsidDel="0029147F">
          <w:rPr>
            <w:rFonts w:ascii="Arial" w:hAnsi="Arial" w:cs="Arial"/>
            <w:sz w:val="20"/>
            <w:szCs w:val="20"/>
          </w:rPr>
          <w:delText>l</w:delText>
        </w:r>
      </w:del>
      <w:ins w:id="1299" w:author="Fong RERHANG" w:date="2021-05-14T22:17:00Z">
        <w:r w:rsidR="0029147F">
          <w:rPr>
            <w:rFonts w:ascii="Arial" w:hAnsi="Arial" w:cs="Arial"/>
            <w:sz w:val="20"/>
            <w:szCs w:val="20"/>
          </w:rPr>
          <w:t>L</w:t>
        </w:r>
      </w:ins>
      <w:r w:rsidRPr="006C69B3">
        <w:rPr>
          <w:rFonts w:ascii="Arial" w:hAnsi="Arial" w:cs="Arial"/>
          <w:sz w:val="20"/>
          <w:szCs w:val="20"/>
        </w:rPr>
        <w:t xml:space="preserve">wm </w:t>
      </w:r>
      <w:del w:id="1300" w:author="Fong RERHANG" w:date="2021-05-14T22:17:00Z">
        <w:r w:rsidRPr="006C69B3" w:rsidDel="0029147F">
          <w:rPr>
            <w:rFonts w:ascii="Arial" w:hAnsi="Arial" w:cs="Arial"/>
            <w:sz w:val="20"/>
            <w:szCs w:val="20"/>
          </w:rPr>
          <w:delText>y</w:delText>
        </w:r>
      </w:del>
      <w:ins w:id="1301" w:author="Fong RERHANG" w:date="2021-05-14T22:17:00Z">
        <w:r w:rsidR="0029147F">
          <w:rPr>
            <w:rFonts w:ascii="Arial" w:hAnsi="Arial" w:cs="Arial"/>
            <w:sz w:val="20"/>
            <w:szCs w:val="20"/>
          </w:rPr>
          <w:t>Y</w:t>
        </w:r>
      </w:ins>
      <w:r w:rsidRPr="006C69B3">
        <w:rPr>
          <w:rFonts w:ascii="Arial" w:hAnsi="Arial" w:cs="Arial"/>
          <w:sz w:val="20"/>
          <w:szCs w:val="20"/>
        </w:rPr>
        <w:t xml:space="preserve">am </w:t>
      </w:r>
      <w:del w:id="1302" w:author="Fong RERHANG" w:date="2021-05-14T22:17:00Z">
        <w:r w:rsidRPr="006C69B3" w:rsidDel="0029147F">
          <w:rPr>
            <w:rFonts w:ascii="Arial" w:hAnsi="Arial" w:cs="Arial"/>
            <w:sz w:val="20"/>
            <w:szCs w:val="20"/>
          </w:rPr>
          <w:delText>kev pab txhawb nqa NPS</w:delText>
        </w:r>
      </w:del>
    </w:p>
    <w:p w14:paraId="1D99ECDE" w14:textId="71C0C540" w:rsidR="00AF2903" w:rsidRPr="006C69B3" w:rsidRDefault="0029147F" w:rsidP="00AF2903">
      <w:pPr>
        <w:tabs>
          <w:tab w:val="left" w:pos="2086"/>
        </w:tabs>
        <w:rPr>
          <w:rFonts w:ascii="Arial" w:hAnsi="Arial" w:cs="Arial"/>
          <w:sz w:val="20"/>
          <w:szCs w:val="20"/>
        </w:rPr>
      </w:pPr>
      <w:ins w:id="1303" w:author="Fong RERHANG" w:date="2021-05-14T22:17:00Z">
        <w:r>
          <w:rPr>
            <w:rFonts w:ascii="Arial" w:hAnsi="Arial" w:cs="Arial"/>
            <w:b/>
            <w:bCs/>
            <w:sz w:val="20"/>
            <w:szCs w:val="20"/>
          </w:rPr>
          <w:t>Kev Pab Cuam</w:t>
        </w:r>
      </w:ins>
      <w:ins w:id="1304" w:author="Fong RERHANG" w:date="2021-05-14T22:19:00Z">
        <w:r w:rsidR="00980919">
          <w:rPr>
            <w:rFonts w:ascii="Arial" w:hAnsi="Arial" w:cs="Arial"/>
            <w:b/>
            <w:bCs/>
            <w:sz w:val="20"/>
            <w:szCs w:val="20"/>
          </w:rPr>
          <w:t xml:space="preserve"> ntawm</w:t>
        </w:r>
      </w:ins>
      <w:ins w:id="1305" w:author="Fong RERHANG" w:date="2021-05-14T22:17:00Z">
        <w:r>
          <w:rPr>
            <w:rFonts w:ascii="Arial" w:hAnsi="Arial" w:cs="Arial"/>
            <w:b/>
            <w:bCs/>
            <w:sz w:val="20"/>
            <w:szCs w:val="20"/>
          </w:rPr>
          <w:t xml:space="preserve"> </w:t>
        </w:r>
      </w:ins>
      <w:r w:rsidR="00AF2903" w:rsidRPr="006C69B3">
        <w:rPr>
          <w:rFonts w:ascii="Arial" w:hAnsi="Arial" w:cs="Arial"/>
          <w:b/>
          <w:bCs/>
          <w:sz w:val="20"/>
          <w:szCs w:val="20"/>
        </w:rPr>
        <w:t>Lub</w:t>
      </w:r>
      <w:ins w:id="1306" w:author="Fong RERHANG" w:date="2021-05-14T22:18:00Z">
        <w:r>
          <w:rPr>
            <w:rFonts w:ascii="Arial" w:hAnsi="Arial" w:cs="Arial"/>
            <w:b/>
            <w:bCs/>
            <w:sz w:val="20"/>
            <w:szCs w:val="20"/>
          </w:rPr>
          <w:t xml:space="preserve"> Tsev Kawm</w:t>
        </w:r>
      </w:ins>
      <w:del w:id="1307" w:author="Fong RERHANG" w:date="2021-05-14T22:18:00Z">
        <w:r w:rsidR="00AF2903" w:rsidRPr="006C69B3" w:rsidDel="0029147F">
          <w:rPr>
            <w:rFonts w:ascii="Arial" w:hAnsi="Arial" w:cs="Arial"/>
            <w:b/>
            <w:bCs/>
            <w:sz w:val="20"/>
            <w:szCs w:val="20"/>
          </w:rPr>
          <w:delText xml:space="preserve"> Nroog </w:delText>
        </w:r>
        <w:r w:rsidR="00AF2903" w:rsidDel="0029147F">
          <w:rPr>
            <w:rFonts w:ascii="Arial" w:hAnsi="Arial" w:cs="Arial"/>
            <w:b/>
            <w:bCs/>
            <w:sz w:val="20"/>
            <w:szCs w:val="20"/>
          </w:rPr>
          <w:delText xml:space="preserve">kev </w:delText>
        </w:r>
        <w:r w:rsidR="00AF2903" w:rsidRPr="006C69B3" w:rsidDel="0029147F">
          <w:rPr>
            <w:rFonts w:ascii="Arial" w:hAnsi="Arial" w:cs="Arial"/>
            <w:b/>
            <w:bCs/>
            <w:sz w:val="20"/>
            <w:szCs w:val="20"/>
          </w:rPr>
          <w:delText>pab</w:delText>
        </w:r>
        <w:r w:rsidR="00AF2903" w:rsidDel="0029147F">
          <w:rPr>
            <w:rFonts w:ascii="Arial" w:hAnsi="Arial" w:cs="Arial"/>
            <w:b/>
            <w:bCs/>
            <w:sz w:val="20"/>
            <w:szCs w:val="20"/>
          </w:rPr>
          <w:delText xml:space="preserve"> </w:delText>
        </w:r>
        <w:r w:rsidR="00AF2903" w:rsidRPr="006C69B3" w:rsidDel="0029147F">
          <w:rPr>
            <w:rFonts w:ascii="Arial" w:hAnsi="Arial" w:cs="Arial"/>
            <w:b/>
            <w:bCs/>
            <w:sz w:val="20"/>
            <w:szCs w:val="20"/>
          </w:rPr>
          <w:delText>cuam</w:delText>
        </w:r>
      </w:del>
      <w:r w:rsidR="00AF2903" w:rsidRPr="006C69B3">
        <w:rPr>
          <w:rFonts w:ascii="Arial" w:hAnsi="Arial" w:cs="Arial"/>
          <w:b/>
          <w:bCs/>
          <w:sz w:val="20"/>
          <w:szCs w:val="20"/>
        </w:rPr>
        <w:t>:</w:t>
      </w:r>
      <w:r w:rsidR="00AF2903" w:rsidRPr="006C69B3">
        <w:rPr>
          <w:rFonts w:ascii="Arial" w:hAnsi="Arial" w:cs="Arial"/>
          <w:sz w:val="20"/>
          <w:szCs w:val="20"/>
        </w:rPr>
        <w:t xml:space="preserve"> </w:t>
      </w:r>
      <w:del w:id="1308" w:author="Fong RERHANG" w:date="2021-05-14T22:19:00Z">
        <w:r w:rsidR="00AF2903" w:rsidRPr="006C69B3" w:rsidDel="00980919">
          <w:rPr>
            <w:rFonts w:ascii="Arial" w:hAnsi="Arial" w:cs="Arial"/>
            <w:i/>
            <w:iCs/>
            <w:sz w:val="20"/>
            <w:szCs w:val="20"/>
            <w:u w:val="single"/>
          </w:rPr>
          <w:delText>Ib Cheeb Tsa</w:delText>
        </w:r>
      </w:del>
      <w:del w:id="1309" w:author="Fong RERHANG" w:date="2021-05-14T22:18:00Z">
        <w:r w:rsidR="00AF2903" w:rsidRPr="006C69B3" w:rsidDel="00980919">
          <w:rPr>
            <w:rFonts w:ascii="Arial" w:hAnsi="Arial" w:cs="Arial"/>
            <w:i/>
            <w:iCs/>
            <w:sz w:val="20"/>
            <w:szCs w:val="20"/>
            <w:u w:val="single"/>
          </w:rPr>
          <w:delText>m Tsev Kawm Hauv Nroog</w:delText>
        </w:r>
      </w:del>
      <w:r w:rsidR="00AF2903" w:rsidRPr="006C69B3">
        <w:rPr>
          <w:rFonts w:ascii="Arial" w:hAnsi="Arial" w:cs="Arial"/>
          <w:i/>
          <w:iCs/>
          <w:sz w:val="20"/>
          <w:szCs w:val="20"/>
          <w:u w:val="single"/>
        </w:rPr>
        <w:t xml:space="preserve"> Sacramento City Unified</w:t>
      </w:r>
      <w:ins w:id="1310" w:author="Fong RERHANG" w:date="2021-05-14T22:19:00Z">
        <w:r w:rsidR="00980919">
          <w:rPr>
            <w:rFonts w:ascii="Arial" w:hAnsi="Arial" w:cs="Arial"/>
            <w:sz w:val="20"/>
            <w:szCs w:val="20"/>
          </w:rPr>
          <w:t xml:space="preserve"> </w:t>
        </w:r>
        <w:r w:rsidR="00980919" w:rsidRPr="00980919">
          <w:rPr>
            <w:rFonts w:ascii="Arial" w:hAnsi="Arial" w:cs="Arial"/>
            <w:i/>
            <w:iCs/>
            <w:sz w:val="20"/>
            <w:szCs w:val="20"/>
            <w:rPrChange w:id="1311" w:author="Fong RERHANG" w:date="2021-05-14T22:19:00Z">
              <w:rPr>
                <w:rFonts w:ascii="Arial" w:hAnsi="Arial" w:cs="Arial"/>
                <w:sz w:val="20"/>
                <w:szCs w:val="20"/>
              </w:rPr>
            </w:rPrChange>
          </w:rPr>
          <w:t>School District</w:t>
        </w:r>
      </w:ins>
      <w:del w:id="1312" w:author="Fong RERHANG" w:date="2021-05-14T22:19:00Z">
        <w:r w:rsidR="00AF2903" w:rsidRPr="006C69B3" w:rsidDel="00980919">
          <w:rPr>
            <w:rFonts w:ascii="Arial" w:hAnsi="Arial" w:cs="Arial"/>
            <w:sz w:val="20"/>
            <w:szCs w:val="20"/>
          </w:rPr>
          <w:delText xml:space="preserve"> </w:delText>
        </w:r>
      </w:del>
    </w:p>
    <w:p w14:paraId="3520BBFE" w14:textId="6D0FD073" w:rsidR="00AF2903" w:rsidRPr="006C69B3" w:rsidRDefault="00980919" w:rsidP="00AF2903">
      <w:pPr>
        <w:tabs>
          <w:tab w:val="left" w:pos="2086"/>
        </w:tabs>
        <w:rPr>
          <w:rFonts w:ascii="Arial" w:hAnsi="Arial" w:cs="Arial"/>
          <w:i/>
          <w:iCs/>
          <w:sz w:val="20"/>
          <w:szCs w:val="20"/>
          <w:u w:val="single"/>
        </w:rPr>
      </w:pPr>
      <w:ins w:id="1313" w:author="Fong RERHANG" w:date="2021-05-14T22:20:00Z">
        <w:r>
          <w:rPr>
            <w:rFonts w:ascii="Arial" w:hAnsi="Arial" w:cs="Arial"/>
            <w:b/>
            <w:bCs/>
            <w:sz w:val="20"/>
            <w:szCs w:val="20"/>
          </w:rPr>
          <w:t xml:space="preserve">Tus Koom </w:t>
        </w:r>
      </w:ins>
      <w:r w:rsidR="00AF2903" w:rsidRPr="006C69B3">
        <w:rPr>
          <w:rFonts w:ascii="Arial" w:hAnsi="Arial" w:cs="Arial"/>
          <w:b/>
          <w:bCs/>
          <w:sz w:val="20"/>
          <w:szCs w:val="20"/>
        </w:rPr>
        <w:t xml:space="preserve">Lub </w:t>
      </w:r>
      <w:del w:id="1314" w:author="Fong RERHANG" w:date="2021-05-14T22:20:00Z">
        <w:r w:rsidR="00AF2903" w:rsidRPr="006C69B3" w:rsidDel="00980919">
          <w:rPr>
            <w:rFonts w:ascii="Arial" w:hAnsi="Arial" w:cs="Arial"/>
            <w:b/>
            <w:bCs/>
            <w:sz w:val="20"/>
            <w:szCs w:val="20"/>
          </w:rPr>
          <w:delText>t</w:delText>
        </w:r>
      </w:del>
      <w:ins w:id="1315" w:author="Fong RERHANG" w:date="2021-05-14T22:20:00Z">
        <w:r>
          <w:rPr>
            <w:rFonts w:ascii="Arial" w:hAnsi="Arial" w:cs="Arial"/>
            <w:b/>
            <w:bCs/>
            <w:sz w:val="20"/>
            <w:szCs w:val="20"/>
          </w:rPr>
          <w:t>T</w:t>
        </w:r>
      </w:ins>
      <w:r w:rsidR="00AF2903" w:rsidRPr="006C69B3">
        <w:rPr>
          <w:rFonts w:ascii="Arial" w:hAnsi="Arial" w:cs="Arial"/>
          <w:b/>
          <w:bCs/>
          <w:sz w:val="20"/>
          <w:szCs w:val="20"/>
        </w:rPr>
        <w:t xml:space="preserve">sev </w:t>
      </w:r>
      <w:del w:id="1316" w:author="Fong RERHANG" w:date="2021-05-14T22:21:00Z">
        <w:r w:rsidR="00AF2903" w:rsidRPr="006C69B3" w:rsidDel="00980919">
          <w:rPr>
            <w:rFonts w:ascii="Arial" w:hAnsi="Arial" w:cs="Arial"/>
            <w:b/>
            <w:bCs/>
            <w:sz w:val="20"/>
            <w:szCs w:val="20"/>
          </w:rPr>
          <w:delText>k</w:delText>
        </w:r>
      </w:del>
      <w:ins w:id="1317" w:author="Fong RERHANG" w:date="2021-05-14T22:21:00Z">
        <w:r>
          <w:rPr>
            <w:rFonts w:ascii="Arial" w:hAnsi="Arial" w:cs="Arial"/>
            <w:b/>
            <w:bCs/>
            <w:sz w:val="20"/>
            <w:szCs w:val="20"/>
          </w:rPr>
          <w:t>K</w:t>
        </w:r>
      </w:ins>
      <w:r w:rsidR="00AF2903" w:rsidRPr="006C69B3">
        <w:rPr>
          <w:rFonts w:ascii="Arial" w:hAnsi="Arial" w:cs="Arial"/>
          <w:b/>
          <w:bCs/>
          <w:sz w:val="20"/>
          <w:szCs w:val="20"/>
        </w:rPr>
        <w:t xml:space="preserve">awm </w:t>
      </w:r>
      <w:del w:id="1318" w:author="Fong RERHANG" w:date="2021-05-14T22:21:00Z">
        <w:r w:rsidR="00AF2903" w:rsidRPr="006C69B3" w:rsidDel="00980919">
          <w:rPr>
            <w:rFonts w:ascii="Arial" w:hAnsi="Arial" w:cs="Arial"/>
            <w:b/>
            <w:bCs/>
            <w:sz w:val="20"/>
            <w:szCs w:val="20"/>
          </w:rPr>
          <w:delText>nta</w:delText>
        </w:r>
        <w:r w:rsidR="00AF2903" w:rsidDel="00980919">
          <w:rPr>
            <w:rFonts w:ascii="Arial" w:hAnsi="Arial" w:cs="Arial"/>
            <w:b/>
            <w:bCs/>
            <w:sz w:val="20"/>
            <w:szCs w:val="20"/>
          </w:rPr>
          <w:delText xml:space="preserve"> </w:delText>
        </w:r>
        <w:r w:rsidR="00AF2903" w:rsidRPr="006C69B3" w:rsidDel="00980919">
          <w:rPr>
            <w:rFonts w:ascii="Arial" w:hAnsi="Arial" w:cs="Arial"/>
            <w:b/>
            <w:bCs/>
            <w:sz w:val="20"/>
            <w:szCs w:val="20"/>
          </w:rPr>
          <w:delText>wm ua</w:delText>
        </w:r>
        <w:r w:rsidR="00AF2903" w:rsidDel="00980919">
          <w:rPr>
            <w:rFonts w:ascii="Arial" w:hAnsi="Arial" w:cs="Arial"/>
            <w:b/>
            <w:bCs/>
            <w:sz w:val="20"/>
            <w:szCs w:val="20"/>
          </w:rPr>
          <w:delText>s</w:delText>
        </w:r>
        <w:r w:rsidR="00AF2903" w:rsidRPr="006C69B3" w:rsidDel="00980919">
          <w:rPr>
            <w:rFonts w:ascii="Arial" w:hAnsi="Arial" w:cs="Arial"/>
            <w:b/>
            <w:bCs/>
            <w:sz w:val="20"/>
            <w:szCs w:val="20"/>
          </w:rPr>
          <w:delText xml:space="preserve"> tuaj koom</w:delText>
        </w:r>
      </w:del>
      <w:r w:rsidR="00AF2903" w:rsidRPr="006C69B3">
        <w:rPr>
          <w:rFonts w:ascii="Arial" w:hAnsi="Arial" w:cs="Arial"/>
          <w:b/>
          <w:bCs/>
          <w:sz w:val="20"/>
          <w:szCs w:val="20"/>
        </w:rPr>
        <w:t>:</w:t>
      </w:r>
      <w:r w:rsidR="00AF2903" w:rsidRPr="006C69B3">
        <w:rPr>
          <w:rFonts w:ascii="Arial" w:hAnsi="Arial" w:cs="Arial"/>
          <w:sz w:val="20"/>
          <w:szCs w:val="20"/>
        </w:rPr>
        <w:t xml:space="preserve"> </w:t>
      </w:r>
      <w:r w:rsidR="004372A6">
        <w:rPr>
          <w:rFonts w:ascii="Arial" w:hAnsi="Arial" w:cs="Arial"/>
          <w:i/>
          <w:iCs/>
          <w:sz w:val="20"/>
          <w:szCs w:val="20"/>
          <w:u w:val="single"/>
        </w:rPr>
        <w:t>Susan B, Anthony</w:t>
      </w:r>
    </w:p>
    <w:p w14:paraId="43D8D3B8" w14:textId="6F5F7462" w:rsidR="00AF2903" w:rsidRPr="006C69B3" w:rsidRDefault="00AF2903" w:rsidP="00AF2903">
      <w:pPr>
        <w:pBdr>
          <w:bottom w:val="single" w:sz="12" w:space="1" w:color="auto"/>
        </w:pBdr>
        <w:tabs>
          <w:tab w:val="left" w:pos="2086"/>
        </w:tabs>
        <w:rPr>
          <w:rFonts w:ascii="Arial" w:hAnsi="Arial" w:cs="Arial"/>
          <w:i/>
          <w:iCs/>
          <w:sz w:val="20"/>
          <w:szCs w:val="20"/>
        </w:rPr>
      </w:pPr>
      <w:r w:rsidRPr="006C69B3">
        <w:rPr>
          <w:rFonts w:ascii="Arial" w:hAnsi="Arial" w:cs="Arial"/>
          <w:b/>
          <w:bCs/>
          <w:sz w:val="20"/>
          <w:szCs w:val="20"/>
        </w:rPr>
        <w:t>Txhua yam</w:t>
      </w:r>
      <w:r>
        <w:rPr>
          <w:rFonts w:ascii="Arial" w:hAnsi="Arial" w:cs="Arial"/>
          <w:b/>
          <w:bCs/>
          <w:sz w:val="20"/>
          <w:szCs w:val="20"/>
        </w:rPr>
        <w:t xml:space="preserve"> </w:t>
      </w:r>
      <w:r w:rsidRPr="006C69B3">
        <w:rPr>
          <w:rFonts w:ascii="Arial" w:hAnsi="Arial" w:cs="Arial"/>
          <w:b/>
          <w:bCs/>
          <w:sz w:val="20"/>
          <w:szCs w:val="20"/>
        </w:rPr>
        <w:t>kev pab</w:t>
      </w:r>
      <w:ins w:id="1319" w:author="Fong RERHANG" w:date="2021-05-14T22:27:00Z">
        <w:r w:rsidR="00980919">
          <w:rPr>
            <w:rFonts w:ascii="Arial" w:hAnsi="Arial" w:cs="Arial"/>
            <w:b/>
            <w:bCs/>
            <w:sz w:val="20"/>
            <w:szCs w:val="20"/>
          </w:rPr>
          <w:t xml:space="preserve"> </w:t>
        </w:r>
      </w:ins>
      <w:r w:rsidRPr="006C69B3">
        <w:rPr>
          <w:rFonts w:ascii="Arial" w:hAnsi="Arial" w:cs="Arial"/>
          <w:b/>
          <w:bCs/>
          <w:sz w:val="20"/>
          <w:szCs w:val="20"/>
        </w:rPr>
        <w:t>cuam kev kawm tshwj xeeb muaj nyob rau ntawm cov tub ntxhais kawm lub tsev kawm ntawm chaw nyob?</w:t>
      </w:r>
      <w:r w:rsidRPr="006C69B3">
        <w:rPr>
          <w:rFonts w:ascii="Arial" w:hAnsi="Arial" w:cs="Arial"/>
          <w:sz w:val="20"/>
          <w:szCs w:val="20"/>
        </w:rPr>
        <w:t xml:space="preserve"> </w:t>
      </w:r>
      <w:r w:rsidRPr="006C69B3">
        <w:rPr>
          <w:rFonts w:ascii="Arial" w:hAnsi="Arial" w:cs="Arial"/>
          <w:noProof/>
          <w:sz w:val="20"/>
          <w:szCs w:val="20"/>
          <w:lang w:eastAsia="zh-CN"/>
        </w:rPr>
        <w:drawing>
          <wp:inline distT="0" distB="0" distL="0" distR="0" wp14:anchorId="3F8EF25F" wp14:editId="69F50093">
            <wp:extent cx="157480" cy="115570"/>
            <wp:effectExtent l="0" t="0" r="0" b="0"/>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Yog </w:t>
      </w:r>
      <w:r w:rsidRPr="006C69B3">
        <w:rPr>
          <w:rFonts w:ascii="Arial" w:hAnsi="Arial" w:cs="Arial"/>
          <w:noProof/>
          <w:sz w:val="20"/>
          <w:szCs w:val="20"/>
          <w:lang w:eastAsia="zh-CN"/>
        </w:rPr>
        <w:drawing>
          <wp:inline distT="0" distB="0" distL="0" distR="0" wp14:anchorId="7723EDFA" wp14:editId="386D8336">
            <wp:extent cx="157480" cy="115570"/>
            <wp:effectExtent l="0" t="0" r="0" b="0"/>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Tsis yog (puav pheej) </w:t>
      </w:r>
    </w:p>
    <w:p w14:paraId="703F0884" w14:textId="77777777" w:rsidR="00AF2903" w:rsidRPr="006C69B3" w:rsidRDefault="00AF2903" w:rsidP="00AF2903">
      <w:pPr>
        <w:pBdr>
          <w:bottom w:val="single" w:sz="12" w:space="1" w:color="auto"/>
        </w:pBdr>
        <w:tabs>
          <w:tab w:val="left" w:pos="2086"/>
        </w:tabs>
        <w:rPr>
          <w:rFonts w:ascii="Arial" w:hAnsi="Arial" w:cs="Arial"/>
          <w:i/>
          <w:iCs/>
          <w:sz w:val="20"/>
          <w:szCs w:val="20"/>
        </w:rPr>
      </w:pPr>
    </w:p>
    <w:p w14:paraId="747892A4" w14:textId="135A40F3" w:rsidR="00AF2903" w:rsidRPr="00755779" w:rsidRDefault="00AF2903" w:rsidP="00755779">
      <w:pPr>
        <w:tabs>
          <w:tab w:val="left" w:pos="2086"/>
        </w:tabs>
        <w:rPr>
          <w:rFonts w:ascii="Arial" w:hAnsi="Arial" w:cs="Arial"/>
          <w:b/>
          <w:bCs/>
          <w:sz w:val="20"/>
          <w:szCs w:val="20"/>
        </w:rPr>
      </w:pPr>
      <w:r w:rsidRPr="006C69B3">
        <w:rPr>
          <w:rFonts w:ascii="Arial" w:hAnsi="Arial" w:cs="Arial"/>
          <w:b/>
          <w:bCs/>
          <w:sz w:val="20"/>
          <w:szCs w:val="20"/>
        </w:rPr>
        <w:t xml:space="preserve">Chaw </w:t>
      </w:r>
      <w:ins w:id="1320" w:author="Fong RERHANG" w:date="2021-05-14T22:29:00Z">
        <w:r w:rsidR="00F35B62">
          <w:rPr>
            <w:rFonts w:ascii="Arial" w:hAnsi="Arial" w:cs="Arial"/>
            <w:b/>
            <w:bCs/>
            <w:sz w:val="20"/>
            <w:szCs w:val="20"/>
          </w:rPr>
          <w:t>K</w:t>
        </w:r>
      </w:ins>
      <w:del w:id="1321" w:author="Fong RERHANG" w:date="2021-05-14T22:29:00Z">
        <w:r w:rsidRPr="006C69B3" w:rsidDel="00F35B62">
          <w:rPr>
            <w:rFonts w:ascii="Arial" w:hAnsi="Arial" w:cs="Arial"/>
            <w:b/>
            <w:bCs/>
            <w:sz w:val="20"/>
            <w:szCs w:val="20"/>
          </w:rPr>
          <w:delText>k</w:delText>
        </w:r>
      </w:del>
      <w:r w:rsidRPr="006C69B3">
        <w:rPr>
          <w:rFonts w:ascii="Arial" w:hAnsi="Arial" w:cs="Arial"/>
          <w:b/>
          <w:bCs/>
          <w:sz w:val="20"/>
          <w:szCs w:val="20"/>
        </w:rPr>
        <w:t xml:space="preserve">ho </w:t>
      </w:r>
      <w:del w:id="1322" w:author="Fong RERHANG" w:date="2021-05-14T22:29:00Z">
        <w:r w:rsidRPr="006C69B3" w:rsidDel="00F35B62">
          <w:rPr>
            <w:rFonts w:ascii="Arial" w:hAnsi="Arial" w:cs="Arial"/>
            <w:b/>
            <w:bCs/>
            <w:sz w:val="20"/>
            <w:szCs w:val="20"/>
          </w:rPr>
          <w:delText>program(program) u</w:delText>
        </w:r>
      </w:del>
      <w:ins w:id="1323" w:author="Fong RERHANG" w:date="2021-05-14T22:29:00Z">
        <w:r w:rsidR="00F35B62">
          <w:rPr>
            <w:rFonts w:ascii="Arial" w:hAnsi="Arial" w:cs="Arial"/>
            <w:b/>
            <w:bCs/>
            <w:sz w:val="20"/>
            <w:szCs w:val="20"/>
          </w:rPr>
          <w:t>U</w:t>
        </w:r>
      </w:ins>
      <w:r w:rsidRPr="006C69B3">
        <w:rPr>
          <w:rFonts w:ascii="Arial" w:hAnsi="Arial" w:cs="Arial"/>
          <w:b/>
          <w:bCs/>
          <w:sz w:val="20"/>
          <w:szCs w:val="20"/>
        </w:rPr>
        <w:t xml:space="preserve">a </w:t>
      </w:r>
      <w:ins w:id="1324" w:author="Fong RERHANG" w:date="2021-05-14T22:29:00Z">
        <w:r w:rsidR="00F35B62">
          <w:rPr>
            <w:rFonts w:ascii="Arial" w:hAnsi="Arial" w:cs="Arial"/>
            <w:b/>
            <w:bCs/>
            <w:sz w:val="20"/>
            <w:szCs w:val="20"/>
          </w:rPr>
          <w:t>N</w:t>
        </w:r>
      </w:ins>
      <w:del w:id="1325" w:author="Fong RERHANG" w:date="2021-05-14T22:29:00Z">
        <w:r w:rsidRPr="006C69B3" w:rsidDel="00F35B62">
          <w:rPr>
            <w:rFonts w:ascii="Arial" w:hAnsi="Arial" w:cs="Arial"/>
            <w:b/>
            <w:bCs/>
            <w:sz w:val="20"/>
            <w:szCs w:val="20"/>
          </w:rPr>
          <w:delText>n</w:delText>
        </w:r>
      </w:del>
      <w:r w:rsidRPr="006C69B3">
        <w:rPr>
          <w:rFonts w:ascii="Arial" w:hAnsi="Arial" w:cs="Arial"/>
          <w:b/>
          <w:bCs/>
          <w:sz w:val="20"/>
          <w:szCs w:val="20"/>
        </w:rPr>
        <w:t xml:space="preserve">tej </w:t>
      </w:r>
      <w:del w:id="1326" w:author="Fong RERHANG" w:date="2021-05-14T22:30:00Z">
        <w:r w:rsidRPr="006C69B3" w:rsidDel="00F35B62">
          <w:rPr>
            <w:rFonts w:ascii="Arial" w:hAnsi="Arial" w:cs="Arial"/>
            <w:b/>
            <w:bCs/>
            <w:sz w:val="20"/>
            <w:szCs w:val="20"/>
          </w:rPr>
          <w:delText>xyuav</w:delText>
        </w:r>
      </w:del>
      <w:r w:rsidRPr="006C69B3">
        <w:rPr>
          <w:rFonts w:ascii="Arial" w:hAnsi="Arial" w:cs="Arial"/>
          <w:b/>
          <w:bCs/>
          <w:sz w:val="20"/>
          <w:szCs w:val="20"/>
        </w:rPr>
        <w:t xml:space="preserve"> </w:t>
      </w:r>
      <w:del w:id="1327" w:author="Fong RERHANG" w:date="2021-05-14T22:30:00Z">
        <w:r w:rsidRPr="006C69B3" w:rsidDel="00F35B62">
          <w:rPr>
            <w:rFonts w:ascii="Arial" w:hAnsi="Arial" w:cs="Arial"/>
            <w:b/>
            <w:bCs/>
            <w:sz w:val="20"/>
            <w:szCs w:val="20"/>
          </w:rPr>
          <w:delText>k</w:delText>
        </w:r>
      </w:del>
      <w:ins w:id="1328" w:author="Fong RERHANG" w:date="2021-05-14T22:30:00Z">
        <w:r w:rsidR="00F35B62">
          <w:rPr>
            <w:rFonts w:ascii="Arial" w:hAnsi="Arial" w:cs="Arial"/>
            <w:b/>
            <w:bCs/>
            <w:sz w:val="20"/>
            <w:szCs w:val="20"/>
          </w:rPr>
          <w:t>K</w:t>
        </w:r>
      </w:ins>
      <w:r w:rsidRPr="006C69B3">
        <w:rPr>
          <w:rFonts w:ascii="Arial" w:hAnsi="Arial" w:cs="Arial"/>
          <w:b/>
          <w:bCs/>
          <w:sz w:val="20"/>
          <w:szCs w:val="20"/>
        </w:rPr>
        <w:t>awm</w:t>
      </w:r>
      <w:ins w:id="1329" w:author="Fong RERHANG" w:date="2021-05-14T22:30:00Z">
        <w:r w:rsidR="00F35B62">
          <w:rPr>
            <w:rFonts w:ascii="Arial" w:hAnsi="Arial" w:cs="Arial"/>
            <w:b/>
            <w:bCs/>
            <w:sz w:val="20"/>
            <w:szCs w:val="20"/>
          </w:rPr>
          <w:t xml:space="preserve"> (Preschool Program Setting)</w:t>
        </w:r>
      </w:ins>
      <w:r w:rsidRPr="006C69B3">
        <w:rPr>
          <w:rFonts w:ascii="Arial" w:hAnsi="Arial" w:cs="Arial"/>
          <w:b/>
          <w:bCs/>
          <w:sz w:val="20"/>
          <w:szCs w:val="20"/>
        </w:rPr>
        <w:t xml:space="preserve"> </w:t>
      </w:r>
      <w:r w:rsidRPr="006C69B3">
        <w:rPr>
          <w:rFonts w:ascii="Arial" w:hAnsi="Arial" w:cs="Arial"/>
          <w:sz w:val="20"/>
          <w:szCs w:val="20"/>
        </w:rPr>
        <w:t>(</w:t>
      </w:r>
      <w:ins w:id="1330" w:author="Fong RERHANG" w:date="2021-05-14T22:31:00Z">
        <w:r w:rsidR="00F35B62">
          <w:rPr>
            <w:rFonts w:ascii="Arial" w:hAnsi="Arial" w:cs="Arial"/>
            <w:sz w:val="20"/>
            <w:szCs w:val="20"/>
          </w:rPr>
          <w:t xml:space="preserve">Me nyuam kawm </w:t>
        </w:r>
      </w:ins>
      <w:r w:rsidRPr="006C69B3">
        <w:rPr>
          <w:rFonts w:ascii="Arial" w:hAnsi="Arial" w:cs="Arial"/>
          <w:sz w:val="20"/>
          <w:szCs w:val="20"/>
        </w:rPr>
        <w:t xml:space="preserve">3-5 xyoos </w:t>
      </w:r>
      <w:del w:id="1331" w:author="Fong RERHANG" w:date="2021-05-14T22:31:00Z">
        <w:r w:rsidRPr="006C69B3" w:rsidDel="00F35B62">
          <w:rPr>
            <w:rFonts w:ascii="Arial" w:hAnsi="Arial" w:cs="Arial"/>
            <w:sz w:val="20"/>
            <w:szCs w:val="20"/>
          </w:rPr>
          <w:delText>tsev kawm ntawv me nyuam yaus</w:delText>
        </w:r>
      </w:del>
      <w:r w:rsidRPr="006C69B3">
        <w:rPr>
          <w:rFonts w:ascii="Arial" w:hAnsi="Arial" w:cs="Arial"/>
          <w:sz w:val="20"/>
          <w:szCs w:val="20"/>
        </w:rPr>
        <w:t xml:space="preserve"> thiab 4 xyoo TK</w:t>
      </w:r>
      <w:del w:id="1332" w:author="Fong RERHANG" w:date="2021-05-14T22:31:00Z">
        <w:r w:rsidRPr="006C69B3" w:rsidDel="00F35B62">
          <w:rPr>
            <w:rFonts w:ascii="Arial" w:hAnsi="Arial" w:cs="Arial"/>
            <w:sz w:val="20"/>
            <w:szCs w:val="20"/>
          </w:rPr>
          <w:delText xml:space="preserve"> </w:delText>
        </w:r>
      </w:del>
      <w:r w:rsidRPr="006C69B3">
        <w:rPr>
          <w:rFonts w:ascii="Arial" w:hAnsi="Arial" w:cs="Arial"/>
          <w:sz w:val="20"/>
          <w:szCs w:val="20"/>
        </w:rPr>
        <w:t>/</w:t>
      </w:r>
      <w:del w:id="1333" w:author="Fong RERHANG" w:date="2021-05-14T22:31:00Z">
        <w:r w:rsidRPr="006C69B3" w:rsidDel="00F35B62">
          <w:rPr>
            <w:rFonts w:ascii="Arial" w:hAnsi="Arial" w:cs="Arial"/>
            <w:sz w:val="20"/>
            <w:szCs w:val="20"/>
          </w:rPr>
          <w:delText xml:space="preserve"> </w:delText>
        </w:r>
      </w:del>
      <w:r w:rsidRPr="006C69B3">
        <w:rPr>
          <w:rFonts w:ascii="Arial" w:hAnsi="Arial" w:cs="Arial"/>
          <w:sz w:val="20"/>
          <w:szCs w:val="20"/>
        </w:rPr>
        <w:t xml:space="preserve">Kgn): </w:t>
      </w:r>
      <w:r w:rsidR="00874D2B" w:rsidRPr="00874D2B">
        <w:rPr>
          <w:rFonts w:ascii="Arial" w:hAnsi="Arial" w:cs="Arial"/>
          <w:i/>
          <w:iCs/>
          <w:sz w:val="20"/>
          <w:szCs w:val="20"/>
          <w:u w:val="single"/>
        </w:rPr>
        <w:t xml:space="preserve">Cov </w:t>
      </w:r>
      <w:del w:id="1334" w:author="Fong RERHANG" w:date="2021-05-14T22:33:00Z">
        <w:r w:rsidR="00874D2B" w:rsidRPr="00874D2B" w:rsidDel="00F35B62">
          <w:rPr>
            <w:rFonts w:ascii="Arial" w:hAnsi="Arial" w:cs="Arial"/>
            <w:i/>
            <w:iCs/>
            <w:sz w:val="20"/>
            <w:szCs w:val="20"/>
            <w:u w:val="single"/>
          </w:rPr>
          <w:delText>k</w:delText>
        </w:r>
      </w:del>
      <w:ins w:id="1335" w:author="Fong RERHANG" w:date="2021-05-14T22:33:00Z">
        <w:r w:rsidR="00F35B62">
          <w:rPr>
            <w:rFonts w:ascii="Arial" w:hAnsi="Arial" w:cs="Arial"/>
            <w:i/>
            <w:iCs/>
            <w:sz w:val="20"/>
            <w:szCs w:val="20"/>
            <w:u w:val="single"/>
          </w:rPr>
          <w:t>K</w:t>
        </w:r>
      </w:ins>
      <w:r w:rsidR="00874D2B" w:rsidRPr="00874D2B">
        <w:rPr>
          <w:rFonts w:ascii="Arial" w:hAnsi="Arial" w:cs="Arial"/>
          <w:i/>
          <w:iCs/>
          <w:sz w:val="20"/>
          <w:szCs w:val="20"/>
          <w:u w:val="single"/>
        </w:rPr>
        <w:t xml:space="preserve">ev </w:t>
      </w:r>
      <w:del w:id="1336" w:author="Fong RERHANG" w:date="2021-05-14T22:33:00Z">
        <w:r w:rsidR="00874D2B" w:rsidRPr="00874D2B" w:rsidDel="00F35B62">
          <w:rPr>
            <w:rFonts w:ascii="Arial" w:hAnsi="Arial" w:cs="Arial"/>
            <w:i/>
            <w:iCs/>
            <w:sz w:val="20"/>
            <w:szCs w:val="20"/>
            <w:u w:val="single"/>
          </w:rPr>
          <w:delText>k</w:delText>
        </w:r>
      </w:del>
      <w:ins w:id="1337" w:author="Fong RERHANG" w:date="2021-05-14T22:33:00Z">
        <w:r w:rsidR="00F35B62">
          <w:rPr>
            <w:rFonts w:ascii="Arial" w:hAnsi="Arial" w:cs="Arial"/>
            <w:i/>
            <w:iCs/>
            <w:sz w:val="20"/>
            <w:szCs w:val="20"/>
            <w:u w:val="single"/>
          </w:rPr>
          <w:t>K</w:t>
        </w:r>
      </w:ins>
      <w:r w:rsidR="00874D2B" w:rsidRPr="00874D2B">
        <w:rPr>
          <w:rFonts w:ascii="Arial" w:hAnsi="Arial" w:cs="Arial"/>
          <w:i/>
          <w:iCs/>
          <w:sz w:val="20"/>
          <w:szCs w:val="20"/>
          <w:u w:val="single"/>
        </w:rPr>
        <w:t>awm</w:t>
      </w:r>
      <w:ins w:id="1338" w:author="Fong RERHANG" w:date="2021-05-14T22:33:00Z">
        <w:r w:rsidR="00F35B62">
          <w:rPr>
            <w:rFonts w:ascii="Arial" w:hAnsi="Arial" w:cs="Arial"/>
            <w:i/>
            <w:iCs/>
            <w:sz w:val="20"/>
            <w:szCs w:val="20"/>
            <w:u w:val="single"/>
          </w:rPr>
          <w:t xml:space="preserve"> T</w:t>
        </w:r>
      </w:ins>
      <w:ins w:id="1339" w:author="Fong RERHANG" w:date="2021-05-14T22:32:00Z">
        <w:r w:rsidR="00F35B62">
          <w:rPr>
            <w:rFonts w:ascii="Arial" w:hAnsi="Arial" w:cs="Arial"/>
            <w:i/>
            <w:iCs/>
            <w:sz w:val="20"/>
            <w:szCs w:val="20"/>
            <w:u w:val="single"/>
          </w:rPr>
          <w:t>thaum</w:t>
        </w:r>
      </w:ins>
      <w:r w:rsidR="00874D2B" w:rsidRPr="00874D2B">
        <w:rPr>
          <w:rFonts w:ascii="Arial" w:hAnsi="Arial" w:cs="Arial"/>
          <w:i/>
          <w:iCs/>
          <w:sz w:val="20"/>
          <w:szCs w:val="20"/>
          <w:u w:val="single"/>
        </w:rPr>
        <w:t xml:space="preserve"> </w:t>
      </w:r>
      <w:del w:id="1340" w:author="Fong RERHANG" w:date="2021-05-14T22:33:00Z">
        <w:r w:rsidR="00874D2B" w:rsidRPr="00874D2B" w:rsidDel="00F35B62">
          <w:rPr>
            <w:rFonts w:ascii="Arial" w:hAnsi="Arial" w:cs="Arial"/>
            <w:i/>
            <w:iCs/>
            <w:sz w:val="20"/>
            <w:szCs w:val="20"/>
            <w:u w:val="single"/>
          </w:rPr>
          <w:delText>m</w:delText>
        </w:r>
      </w:del>
      <w:ins w:id="1341" w:author="Fong RERHANG" w:date="2021-05-14T22:33:00Z">
        <w:r w:rsidR="00F35B62">
          <w:rPr>
            <w:rFonts w:ascii="Arial" w:hAnsi="Arial" w:cs="Arial"/>
            <w:i/>
            <w:iCs/>
            <w:sz w:val="20"/>
            <w:szCs w:val="20"/>
            <w:u w:val="single"/>
          </w:rPr>
          <w:t>M</w:t>
        </w:r>
      </w:ins>
      <w:r w:rsidR="00874D2B" w:rsidRPr="00874D2B">
        <w:rPr>
          <w:rFonts w:ascii="Arial" w:hAnsi="Arial" w:cs="Arial"/>
          <w:i/>
          <w:iCs/>
          <w:sz w:val="20"/>
          <w:szCs w:val="20"/>
          <w:u w:val="single"/>
        </w:rPr>
        <w:t xml:space="preserve">e </w:t>
      </w:r>
      <w:del w:id="1342" w:author="Fong RERHANG" w:date="2021-05-14T22:33:00Z">
        <w:r w:rsidR="00874D2B" w:rsidRPr="00874D2B" w:rsidDel="00F35B62">
          <w:rPr>
            <w:rFonts w:ascii="Arial" w:hAnsi="Arial" w:cs="Arial"/>
            <w:i/>
            <w:iCs/>
            <w:sz w:val="20"/>
            <w:szCs w:val="20"/>
            <w:u w:val="single"/>
          </w:rPr>
          <w:delText>n</w:delText>
        </w:r>
      </w:del>
      <w:ins w:id="1343" w:author="Fong RERHANG" w:date="2021-05-14T22:33:00Z">
        <w:r w:rsidR="00F35B62">
          <w:rPr>
            <w:rFonts w:ascii="Arial" w:hAnsi="Arial" w:cs="Arial"/>
            <w:i/>
            <w:iCs/>
            <w:sz w:val="20"/>
            <w:szCs w:val="20"/>
            <w:u w:val="single"/>
          </w:rPr>
          <w:t>M</w:t>
        </w:r>
      </w:ins>
      <w:r w:rsidR="00874D2B" w:rsidRPr="00874D2B">
        <w:rPr>
          <w:rFonts w:ascii="Arial" w:hAnsi="Arial" w:cs="Arial"/>
          <w:i/>
          <w:iCs/>
          <w:sz w:val="20"/>
          <w:szCs w:val="20"/>
          <w:u w:val="single"/>
        </w:rPr>
        <w:t xml:space="preserve">yuam </w:t>
      </w:r>
      <w:del w:id="1344" w:author="Fong RERHANG" w:date="2021-05-14T22:33:00Z">
        <w:r w:rsidR="00874D2B" w:rsidDel="00F35B62">
          <w:rPr>
            <w:rFonts w:ascii="Arial" w:hAnsi="Arial" w:cs="Arial"/>
            <w:i/>
            <w:iCs/>
            <w:sz w:val="20"/>
            <w:szCs w:val="20"/>
            <w:u w:val="single"/>
          </w:rPr>
          <w:delText>y</w:delText>
        </w:r>
      </w:del>
      <w:ins w:id="1345" w:author="Fong RERHANG" w:date="2021-05-14T22:33:00Z">
        <w:r w:rsidR="00F35B62">
          <w:rPr>
            <w:rFonts w:ascii="Arial" w:hAnsi="Arial" w:cs="Arial"/>
            <w:i/>
            <w:iCs/>
            <w:sz w:val="20"/>
            <w:szCs w:val="20"/>
            <w:u w:val="single"/>
          </w:rPr>
          <w:t>Y</w:t>
        </w:r>
      </w:ins>
      <w:r w:rsidR="00874D2B">
        <w:rPr>
          <w:rFonts w:ascii="Arial" w:hAnsi="Arial" w:cs="Arial"/>
          <w:i/>
          <w:iCs/>
          <w:sz w:val="20"/>
          <w:szCs w:val="20"/>
          <w:u w:val="single"/>
        </w:rPr>
        <w:t xml:space="preserve">aus </w:t>
      </w:r>
      <w:del w:id="1346" w:author="Fong RERHANG" w:date="2021-05-14T22:34:00Z">
        <w:r w:rsidR="00874D2B" w:rsidRPr="00874D2B" w:rsidDel="00F35B62">
          <w:rPr>
            <w:rFonts w:ascii="Arial" w:hAnsi="Arial" w:cs="Arial"/>
            <w:i/>
            <w:iCs/>
            <w:sz w:val="20"/>
            <w:szCs w:val="20"/>
            <w:u w:val="single"/>
          </w:rPr>
          <w:delText>t</w:delText>
        </w:r>
      </w:del>
      <w:ins w:id="1347" w:author="Fong RERHANG" w:date="2021-05-14T22:34:00Z">
        <w:r w:rsidR="00F35B62">
          <w:rPr>
            <w:rFonts w:ascii="Arial" w:hAnsi="Arial" w:cs="Arial"/>
            <w:i/>
            <w:iCs/>
            <w:sz w:val="20"/>
            <w:szCs w:val="20"/>
            <w:u w:val="single"/>
          </w:rPr>
          <w:t>T</w:t>
        </w:r>
      </w:ins>
      <w:r w:rsidR="00874D2B" w:rsidRPr="00874D2B">
        <w:rPr>
          <w:rFonts w:ascii="Arial" w:hAnsi="Arial" w:cs="Arial"/>
          <w:i/>
          <w:iCs/>
          <w:sz w:val="20"/>
          <w:szCs w:val="20"/>
          <w:u w:val="single"/>
        </w:rPr>
        <w:t xml:space="preserve">sis </w:t>
      </w:r>
      <w:del w:id="1348" w:author="Fong RERHANG" w:date="2021-05-14T22:34:00Z">
        <w:r w:rsidR="00874D2B" w:rsidRPr="00874D2B" w:rsidDel="00F35B62">
          <w:rPr>
            <w:rFonts w:ascii="Arial" w:hAnsi="Arial" w:cs="Arial"/>
            <w:i/>
            <w:iCs/>
            <w:sz w:val="20"/>
            <w:szCs w:val="20"/>
            <w:u w:val="single"/>
          </w:rPr>
          <w:delText>t</w:delText>
        </w:r>
      </w:del>
      <w:ins w:id="1349" w:author="Fong RERHANG" w:date="2021-05-14T22:34:00Z">
        <w:r w:rsidR="00F35B62">
          <w:rPr>
            <w:rFonts w:ascii="Arial" w:hAnsi="Arial" w:cs="Arial"/>
            <w:i/>
            <w:iCs/>
            <w:sz w:val="20"/>
            <w:szCs w:val="20"/>
            <w:u w:val="single"/>
          </w:rPr>
          <w:t>T</w:t>
        </w:r>
      </w:ins>
      <w:r w:rsidR="00874D2B" w:rsidRPr="00874D2B">
        <w:rPr>
          <w:rFonts w:ascii="Arial" w:hAnsi="Arial" w:cs="Arial"/>
          <w:i/>
          <w:iCs/>
          <w:sz w:val="20"/>
          <w:szCs w:val="20"/>
          <w:u w:val="single"/>
        </w:rPr>
        <w:t xml:space="preserve">u </w:t>
      </w:r>
      <w:del w:id="1350" w:author="Fong RERHANG" w:date="2021-05-14T22:34:00Z">
        <w:r w:rsidR="00874D2B" w:rsidRPr="00874D2B" w:rsidDel="00F35B62">
          <w:rPr>
            <w:rFonts w:ascii="Arial" w:hAnsi="Arial" w:cs="Arial"/>
            <w:i/>
            <w:iCs/>
            <w:sz w:val="20"/>
            <w:szCs w:val="20"/>
            <w:u w:val="single"/>
          </w:rPr>
          <w:delText>n</w:delText>
        </w:r>
      </w:del>
      <w:ins w:id="1351" w:author="Fong RERHANG" w:date="2021-05-14T22:34:00Z">
        <w:r w:rsidR="00F35B62">
          <w:rPr>
            <w:rFonts w:ascii="Arial" w:hAnsi="Arial" w:cs="Arial"/>
            <w:i/>
            <w:iCs/>
            <w:sz w:val="20"/>
            <w:szCs w:val="20"/>
            <w:u w:val="single"/>
          </w:rPr>
          <w:t>N</w:t>
        </w:r>
      </w:ins>
      <w:r w:rsidR="00874D2B" w:rsidRPr="00874D2B">
        <w:rPr>
          <w:rFonts w:ascii="Arial" w:hAnsi="Arial" w:cs="Arial"/>
          <w:i/>
          <w:iCs/>
          <w:sz w:val="20"/>
          <w:szCs w:val="20"/>
          <w:u w:val="single"/>
        </w:rPr>
        <w:t>cua</w:t>
      </w:r>
      <w:ins w:id="1352" w:author="Fong RERHANG" w:date="2021-05-14T22:33:00Z">
        <w:r w:rsidR="00F35B62">
          <w:rPr>
            <w:rFonts w:ascii="Arial" w:hAnsi="Arial" w:cs="Arial"/>
            <w:i/>
            <w:iCs/>
            <w:sz w:val="20"/>
            <w:szCs w:val="20"/>
            <w:u w:val="single"/>
          </w:rPr>
          <w:t xml:space="preserve"> (Regular Early Childhood Program)</w:t>
        </w:r>
      </w:ins>
      <w:r w:rsidR="00755779">
        <w:rPr>
          <w:rFonts w:ascii="Arial" w:hAnsi="Arial" w:cs="Arial"/>
          <w:b/>
          <w:bCs/>
          <w:sz w:val="20"/>
          <w:szCs w:val="20"/>
        </w:rPr>
        <w:t xml:space="preserve">                                                                                                                  </w:t>
      </w:r>
      <w:r w:rsidR="00755779" w:rsidRPr="006F5538">
        <w:rPr>
          <w:rFonts w:ascii="Arial" w:hAnsi="Arial" w:cs="Arial"/>
          <w:b/>
          <w:bCs/>
          <w:sz w:val="2"/>
          <w:szCs w:val="2"/>
        </w:rPr>
        <w:t xml:space="preserve">    </w:t>
      </w:r>
      <w:r w:rsidRPr="00F35B62">
        <w:rPr>
          <w:rFonts w:ascii="Arial" w:hAnsi="Arial" w:cs="Arial"/>
          <w:i/>
          <w:iCs/>
          <w:sz w:val="20"/>
          <w:szCs w:val="20"/>
          <w:rPrChange w:id="1353" w:author="Fong RERHANG" w:date="2021-05-14T22:34:00Z">
            <w:rPr>
              <w:rFonts w:ascii="Arial" w:hAnsi="Arial" w:cs="Arial"/>
              <w:sz w:val="20"/>
              <w:szCs w:val="20"/>
            </w:rPr>
          </w:rPrChange>
        </w:rPr>
        <w:t xml:space="preserve">(Faj </w:t>
      </w:r>
      <w:ins w:id="1354" w:author="Fong RERHANG" w:date="2021-05-14T22:39:00Z">
        <w:r w:rsidR="00F4209A">
          <w:rPr>
            <w:rFonts w:ascii="Arial" w:hAnsi="Arial" w:cs="Arial"/>
            <w:i/>
            <w:iCs/>
            <w:sz w:val="20"/>
            <w:szCs w:val="20"/>
          </w:rPr>
          <w:t>Tseg</w:t>
        </w:r>
      </w:ins>
      <w:del w:id="1355" w:author="Fong RERHANG" w:date="2021-05-14T22:39:00Z">
        <w:r w:rsidRPr="00F35B62" w:rsidDel="00F35B62">
          <w:rPr>
            <w:rFonts w:ascii="Arial" w:hAnsi="Arial" w:cs="Arial"/>
            <w:i/>
            <w:iCs/>
            <w:sz w:val="20"/>
            <w:szCs w:val="20"/>
            <w:rPrChange w:id="1356" w:author="Fong RERHANG" w:date="2021-05-14T22:34:00Z">
              <w:rPr>
                <w:rFonts w:ascii="Arial" w:hAnsi="Arial" w:cs="Arial"/>
                <w:sz w:val="20"/>
                <w:szCs w:val="20"/>
              </w:rPr>
            </w:rPrChange>
          </w:rPr>
          <w:delText>seeb</w:delText>
        </w:r>
      </w:del>
      <w:r w:rsidRPr="00F35B62">
        <w:rPr>
          <w:rFonts w:ascii="Arial" w:hAnsi="Arial" w:cs="Arial"/>
          <w:i/>
          <w:iCs/>
          <w:sz w:val="20"/>
          <w:szCs w:val="20"/>
          <w:rPrChange w:id="1357" w:author="Fong RERHANG" w:date="2021-05-14T22:34:00Z">
            <w:rPr>
              <w:rFonts w:ascii="Arial" w:hAnsi="Arial" w:cs="Arial"/>
              <w:sz w:val="20"/>
              <w:szCs w:val="20"/>
            </w:rPr>
          </w:rPrChange>
        </w:rPr>
        <w:t>: Teb cov lus hauv qab no rau cov tub ntxhais kawm uas hnub nyoog 3-5 xyoos hauv Kev Kawm Ntawv Me Nyuam Yaus thiab 4 xyoo TK/Kgn)</w:t>
      </w:r>
    </w:p>
    <w:p w14:paraId="509E87AD" w14:textId="77777777" w:rsidR="00AF2903" w:rsidRPr="006C69B3" w:rsidRDefault="00AF2903" w:rsidP="00AF2903">
      <w:pPr>
        <w:pBdr>
          <w:bottom w:val="single" w:sz="12" w:space="1" w:color="auto"/>
        </w:pBdr>
        <w:tabs>
          <w:tab w:val="left" w:pos="2086"/>
        </w:tabs>
        <w:rPr>
          <w:rFonts w:ascii="Arial" w:hAnsi="Arial" w:cs="Arial"/>
          <w:sz w:val="20"/>
          <w:szCs w:val="20"/>
        </w:rPr>
      </w:pPr>
    </w:p>
    <w:p w14:paraId="6CC7D97A" w14:textId="77777777" w:rsidR="00AF2903" w:rsidRPr="00AD180D" w:rsidRDefault="00AF2903" w:rsidP="00AD180D">
      <w:pPr>
        <w:tabs>
          <w:tab w:val="left" w:pos="2086"/>
        </w:tabs>
        <w:jc w:val="both"/>
        <w:rPr>
          <w:rFonts w:ascii="Arial" w:hAnsi="Arial" w:cs="Arial"/>
          <w:b/>
          <w:bCs/>
          <w:sz w:val="18"/>
          <w:szCs w:val="18"/>
        </w:rPr>
      </w:pPr>
      <w:r w:rsidRPr="00AD180D">
        <w:rPr>
          <w:rFonts w:ascii="Arial" w:hAnsi="Arial" w:cs="Arial"/>
          <w:b/>
          <w:bCs/>
          <w:sz w:val="18"/>
          <w:szCs w:val="18"/>
        </w:rPr>
        <w:t>Qhov chaw uas tus tub ntxhais kawm tau txais feem ntau ntawm lawv cov kev kawm tshwj xeeb zoo ib yam li saum toj no:</w:t>
      </w:r>
    </w:p>
    <w:p w14:paraId="49EF1129" w14:textId="7166D661" w:rsidR="00AF2903" w:rsidRPr="006C69B3" w:rsidRDefault="00AF2903" w:rsidP="00AF2903">
      <w:pPr>
        <w:tabs>
          <w:tab w:val="left" w:pos="2086"/>
        </w:tabs>
        <w:rPr>
          <w:rFonts w:ascii="Arial" w:hAnsi="Arial" w:cs="Arial"/>
          <w:sz w:val="20"/>
          <w:szCs w:val="20"/>
        </w:rPr>
      </w:pPr>
      <w:r>
        <w:rPr>
          <w:rFonts w:ascii="Arial" w:hAnsi="Arial" w:cs="Arial"/>
          <w:noProof/>
        </w:rPr>
        <w:drawing>
          <wp:inline distT="0" distB="0" distL="0" distR="0" wp14:anchorId="33992A27" wp14:editId="1DBCDC94">
            <wp:extent cx="160020" cy="122555"/>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 cy="122555"/>
                    </a:xfrm>
                    <a:prstGeom prst="rect">
                      <a:avLst/>
                    </a:prstGeom>
                    <a:noFill/>
                    <a:ln>
                      <a:noFill/>
                    </a:ln>
                  </pic:spPr>
                </pic:pic>
              </a:graphicData>
            </a:graphic>
          </wp:inline>
        </w:drawing>
      </w:r>
      <w:r w:rsidRPr="006C69B3">
        <w:rPr>
          <w:rFonts w:ascii="Arial" w:hAnsi="Arial" w:cs="Arial"/>
          <w:sz w:val="20"/>
          <w:szCs w:val="20"/>
        </w:rPr>
        <w:t xml:space="preserve"> Tib yam li saum toj no   </w:t>
      </w:r>
      <w:r w:rsidRPr="006C69B3">
        <w:rPr>
          <w:rFonts w:ascii="Arial" w:hAnsi="Arial" w:cs="Arial"/>
          <w:noProof/>
          <w:sz w:val="20"/>
          <w:szCs w:val="20"/>
          <w:lang w:eastAsia="zh-CN"/>
        </w:rPr>
        <w:drawing>
          <wp:inline distT="0" distB="0" distL="0" distR="0" wp14:anchorId="5C4F7DF7" wp14:editId="70A05447">
            <wp:extent cx="157480" cy="115570"/>
            <wp:effectExtent l="0" t="0" r="0" b="0"/>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6C69B3">
        <w:rPr>
          <w:rFonts w:ascii="Arial" w:hAnsi="Arial" w:cs="Arial"/>
          <w:sz w:val="20"/>
          <w:szCs w:val="20"/>
        </w:rPr>
        <w:t xml:space="preserve"> Sib txawv qhov saum toj no</w:t>
      </w:r>
    </w:p>
    <w:p w14:paraId="737224D6" w14:textId="77777777" w:rsidR="00AF2903" w:rsidRPr="005C27FB" w:rsidRDefault="00AF2903" w:rsidP="005C27FB">
      <w:pPr>
        <w:pBdr>
          <w:bottom w:val="single" w:sz="12" w:space="1" w:color="auto"/>
        </w:pBdr>
        <w:tabs>
          <w:tab w:val="left" w:pos="2086"/>
        </w:tabs>
        <w:jc w:val="both"/>
        <w:rPr>
          <w:rFonts w:ascii="Arial" w:hAnsi="Arial" w:cs="Arial"/>
          <w:sz w:val="19"/>
          <w:szCs w:val="19"/>
        </w:rPr>
      </w:pPr>
      <w:r w:rsidRPr="005C27FB">
        <w:rPr>
          <w:rFonts w:ascii="Arial" w:hAnsi="Arial" w:cs="Arial"/>
          <w:b/>
          <w:bCs/>
          <w:sz w:val="19"/>
          <w:szCs w:val="19"/>
        </w:rPr>
        <w:t>Puas Yog Qhov Kev Kawm Ntawv Me Nyuam xws lis kaum teev rau ib as thiv los yog ntau dua?</w:t>
      </w:r>
      <w:r w:rsidRPr="005C27FB">
        <w:rPr>
          <w:rFonts w:ascii="Arial" w:hAnsi="Arial" w:cs="Arial"/>
          <w:sz w:val="19"/>
          <w:szCs w:val="19"/>
        </w:rPr>
        <w:t xml:space="preserve"> </w:t>
      </w:r>
      <w:r w:rsidRPr="005C27FB">
        <w:rPr>
          <w:rFonts w:ascii="Arial" w:hAnsi="Arial" w:cs="Arial"/>
          <w:noProof/>
          <w:sz w:val="19"/>
          <w:szCs w:val="19"/>
          <w:lang w:eastAsia="zh-CN"/>
        </w:rPr>
        <w:drawing>
          <wp:inline distT="0" distB="0" distL="0" distR="0" wp14:anchorId="51CE290B" wp14:editId="6D097192">
            <wp:extent cx="157480" cy="115570"/>
            <wp:effectExtent l="0" t="0" r="0"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5C27FB">
        <w:rPr>
          <w:rFonts w:ascii="Arial" w:hAnsi="Arial" w:cs="Arial"/>
          <w:noProof/>
          <w:sz w:val="19"/>
          <w:szCs w:val="19"/>
          <w:lang w:eastAsia="zh-CN"/>
        </w:rPr>
        <w:t xml:space="preserve"> </w:t>
      </w:r>
      <w:r w:rsidRPr="005C27FB">
        <w:rPr>
          <w:rFonts w:ascii="Arial" w:hAnsi="Arial" w:cs="Arial"/>
          <w:sz w:val="19"/>
          <w:szCs w:val="19"/>
        </w:rPr>
        <w:t>Yog</w:t>
      </w:r>
      <w:r w:rsidRPr="005C27FB">
        <w:rPr>
          <w:rFonts w:ascii="Arial" w:hAnsi="Arial" w:cs="Arial"/>
          <w:noProof/>
          <w:sz w:val="19"/>
          <w:szCs w:val="19"/>
          <w:lang w:eastAsia="zh-CN"/>
        </w:rPr>
        <w:drawing>
          <wp:inline distT="0" distB="0" distL="0" distR="0" wp14:anchorId="1E56E16E" wp14:editId="06130850">
            <wp:extent cx="157480" cy="115570"/>
            <wp:effectExtent l="0" t="0" r="0" b="0"/>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5C27FB">
        <w:rPr>
          <w:rFonts w:ascii="Arial" w:hAnsi="Arial" w:cs="Arial"/>
          <w:sz w:val="19"/>
          <w:szCs w:val="19"/>
        </w:rPr>
        <w:t xml:space="preserve"> Tsis yog</w:t>
      </w:r>
    </w:p>
    <w:p w14:paraId="7CFC28DD" w14:textId="77777777" w:rsidR="00AF2903" w:rsidRPr="006C69B3" w:rsidRDefault="00AF2903" w:rsidP="00AF2903">
      <w:pPr>
        <w:pBdr>
          <w:bottom w:val="single" w:sz="12" w:space="1" w:color="auto"/>
        </w:pBdr>
        <w:tabs>
          <w:tab w:val="left" w:pos="2086"/>
        </w:tabs>
        <w:rPr>
          <w:rFonts w:ascii="Arial" w:hAnsi="Arial" w:cs="Arial"/>
          <w:sz w:val="20"/>
          <w:szCs w:val="20"/>
        </w:rPr>
      </w:pPr>
    </w:p>
    <w:p w14:paraId="761FE36E" w14:textId="5D2B43B0" w:rsidR="00AF2903" w:rsidRPr="007B6FFE" w:rsidRDefault="00AF2903" w:rsidP="00AF2903">
      <w:pPr>
        <w:tabs>
          <w:tab w:val="left" w:pos="2086"/>
        </w:tabs>
        <w:rPr>
          <w:rFonts w:ascii="Arial" w:hAnsi="Arial" w:cs="Arial"/>
          <w:i/>
          <w:iCs/>
          <w:sz w:val="20"/>
          <w:szCs w:val="20"/>
          <w:u w:val="single"/>
        </w:rPr>
      </w:pPr>
      <w:r w:rsidRPr="006C69B3">
        <w:rPr>
          <w:rFonts w:ascii="Arial" w:hAnsi="Arial" w:cs="Arial"/>
          <w:b/>
          <w:bCs/>
          <w:sz w:val="20"/>
          <w:szCs w:val="20"/>
        </w:rPr>
        <w:t>Txheej Txheem Qhia</w:t>
      </w:r>
      <w:ins w:id="1358" w:author="Fong RERHANG" w:date="2021-05-14T22:37:00Z">
        <w:r w:rsidR="00F35B62">
          <w:rPr>
            <w:rFonts w:ascii="Arial" w:hAnsi="Arial" w:cs="Arial"/>
            <w:b/>
            <w:bCs/>
            <w:sz w:val="20"/>
            <w:szCs w:val="20"/>
          </w:rPr>
          <w:t xml:space="preserve"> (Program Setting)</w:t>
        </w:r>
      </w:ins>
      <w:r w:rsidRPr="006C69B3">
        <w:rPr>
          <w:rFonts w:ascii="Arial" w:hAnsi="Arial" w:cs="Arial"/>
          <w:b/>
          <w:bCs/>
          <w:sz w:val="20"/>
          <w:szCs w:val="20"/>
        </w:rPr>
        <w:t>:</w:t>
      </w:r>
      <w:r w:rsidRPr="006C69B3">
        <w:rPr>
          <w:rFonts w:ascii="Arial" w:hAnsi="Arial" w:cs="Arial"/>
          <w:sz w:val="20"/>
          <w:szCs w:val="20"/>
        </w:rPr>
        <w:t xml:space="preserve"> (TK/Kng los</w:t>
      </w:r>
      <w:r>
        <w:rPr>
          <w:rFonts w:ascii="Arial" w:hAnsi="Arial" w:cs="Arial"/>
          <w:sz w:val="20"/>
          <w:szCs w:val="20"/>
        </w:rPr>
        <w:t xml:space="preserve"> </w:t>
      </w:r>
      <w:r w:rsidRPr="006C69B3">
        <w:rPr>
          <w:rFonts w:ascii="Arial" w:hAnsi="Arial" w:cs="Arial"/>
          <w:sz w:val="20"/>
          <w:szCs w:val="20"/>
        </w:rPr>
        <w:t>sis ntau dua, hnub nyug 5</w:t>
      </w:r>
      <w:r>
        <w:rPr>
          <w:rFonts w:ascii="Arial" w:hAnsi="Arial" w:cs="Arial"/>
          <w:sz w:val="20"/>
          <w:szCs w:val="20"/>
        </w:rPr>
        <w:t>-22):</w:t>
      </w:r>
      <w:r w:rsidR="003F5AE0">
        <w:rPr>
          <w:rFonts w:ascii="Arial" w:hAnsi="Arial" w:cs="Arial"/>
          <w:sz w:val="20"/>
          <w:szCs w:val="20"/>
        </w:rPr>
        <w:t xml:space="preserve"> </w:t>
      </w:r>
      <w:r w:rsidR="001F0211" w:rsidRPr="001F0211">
        <w:rPr>
          <w:rFonts w:ascii="Arial" w:hAnsi="Arial" w:cs="Arial"/>
          <w:i/>
          <w:iCs/>
          <w:sz w:val="20"/>
          <w:szCs w:val="20"/>
          <w:u w:val="single"/>
        </w:rPr>
        <w:t>Qhov Chaw Nyob</w:t>
      </w:r>
      <w:r w:rsidR="001F0211">
        <w:rPr>
          <w:rFonts w:ascii="Arial" w:hAnsi="Arial" w:cs="Arial"/>
          <w:i/>
          <w:iCs/>
          <w:sz w:val="20"/>
          <w:szCs w:val="20"/>
          <w:u w:val="single"/>
        </w:rPr>
        <w:t xml:space="preserve"> Uas</w:t>
      </w:r>
      <w:r w:rsidR="001F0211" w:rsidRPr="001F0211">
        <w:rPr>
          <w:rFonts w:ascii="Arial" w:hAnsi="Arial" w:cs="Arial"/>
          <w:i/>
          <w:iCs/>
          <w:sz w:val="20"/>
          <w:szCs w:val="20"/>
          <w:u w:val="single"/>
        </w:rPr>
        <w:t xml:space="preserve"> Muaj</w:t>
      </w:r>
      <w:r w:rsidR="007B6FFE">
        <w:rPr>
          <w:rFonts w:ascii="Arial" w:hAnsi="Arial" w:cs="Arial"/>
          <w:i/>
          <w:iCs/>
          <w:sz w:val="20"/>
          <w:szCs w:val="20"/>
          <w:u w:val="single"/>
        </w:rPr>
        <w:t xml:space="preserve">                              </w:t>
      </w:r>
      <w:r w:rsidR="007B6FFE" w:rsidRPr="006F5538">
        <w:rPr>
          <w:rFonts w:ascii="Arial" w:hAnsi="Arial" w:cs="Arial"/>
          <w:i/>
          <w:iCs/>
          <w:sz w:val="2"/>
          <w:szCs w:val="2"/>
          <w:u w:val="single"/>
        </w:rPr>
        <w:t xml:space="preserve">   </w:t>
      </w:r>
      <w:r w:rsidR="007B6FFE">
        <w:rPr>
          <w:rFonts w:ascii="Arial" w:hAnsi="Arial" w:cs="Arial"/>
          <w:i/>
          <w:iCs/>
          <w:sz w:val="20"/>
          <w:szCs w:val="20"/>
          <w:u w:val="single"/>
        </w:rPr>
        <w:t xml:space="preserve"> </w:t>
      </w:r>
      <w:r w:rsidRPr="006C69B3">
        <w:rPr>
          <w:rFonts w:ascii="Arial" w:hAnsi="Arial" w:cs="Arial"/>
          <w:i/>
          <w:iCs/>
          <w:sz w:val="20"/>
          <w:szCs w:val="20"/>
        </w:rPr>
        <w:t xml:space="preserve">(Faj </w:t>
      </w:r>
      <w:ins w:id="1359" w:author="Fong RERHANG" w:date="2021-05-14T22:39:00Z">
        <w:r w:rsidR="00F4209A">
          <w:rPr>
            <w:rFonts w:ascii="Arial" w:hAnsi="Arial" w:cs="Arial"/>
            <w:i/>
            <w:iCs/>
            <w:sz w:val="20"/>
            <w:szCs w:val="20"/>
          </w:rPr>
          <w:t>Tseg</w:t>
        </w:r>
      </w:ins>
      <w:del w:id="1360" w:author="Fong RERHANG" w:date="2021-05-14T22:39:00Z">
        <w:r w:rsidRPr="006C69B3" w:rsidDel="00F4209A">
          <w:rPr>
            <w:rFonts w:ascii="Arial" w:hAnsi="Arial" w:cs="Arial"/>
            <w:i/>
            <w:iCs/>
            <w:sz w:val="20"/>
            <w:szCs w:val="20"/>
          </w:rPr>
          <w:delText>seeb</w:delText>
        </w:r>
      </w:del>
      <w:r w:rsidRPr="006C69B3">
        <w:rPr>
          <w:rFonts w:ascii="Arial" w:hAnsi="Arial" w:cs="Arial"/>
          <w:i/>
          <w:iCs/>
          <w:sz w:val="20"/>
          <w:szCs w:val="20"/>
        </w:rPr>
        <w:t xml:space="preserve">: </w:t>
      </w:r>
      <w:r w:rsidRPr="00F4209A">
        <w:rPr>
          <w:rFonts w:ascii="Arial" w:hAnsi="Arial" w:cs="Arial"/>
          <w:i/>
          <w:iCs/>
          <w:sz w:val="20"/>
          <w:szCs w:val="20"/>
          <w:rPrChange w:id="1361" w:author="Fong RERHANG" w:date="2021-05-14T22:42:00Z">
            <w:rPr>
              <w:rFonts w:ascii="Arial" w:hAnsi="Arial" w:cs="Arial"/>
              <w:sz w:val="20"/>
              <w:szCs w:val="20"/>
            </w:rPr>
          </w:rPrChange>
        </w:rPr>
        <w:t xml:space="preserve">Feem pua ntawm cov sij hawm yog qhov tsim nyog rau cov uas yuav muaj 5 xyoo thiab hauv tsev kawm ntawv </w:t>
      </w:r>
      <w:ins w:id="1362" w:author="Fong RERHANG" w:date="2021-05-14T22:41:00Z">
        <w:r w:rsidR="00F4209A" w:rsidRPr="00F4209A">
          <w:rPr>
            <w:rFonts w:ascii="Arial" w:hAnsi="Arial" w:cs="Arial"/>
            <w:i/>
            <w:iCs/>
            <w:sz w:val="20"/>
            <w:szCs w:val="20"/>
            <w:rPrChange w:id="1363" w:author="Fong RERHANG" w:date="2021-05-14T22:42:00Z">
              <w:rPr>
                <w:rFonts w:ascii="Arial" w:hAnsi="Arial" w:cs="Arial"/>
                <w:sz w:val="20"/>
                <w:szCs w:val="20"/>
              </w:rPr>
            </w:rPrChange>
          </w:rPr>
          <w:t>As nub bas (Kindergarten)</w:t>
        </w:r>
      </w:ins>
      <w:del w:id="1364" w:author="Fong RERHANG" w:date="2021-05-14T22:41:00Z">
        <w:r w:rsidRPr="00F4209A" w:rsidDel="00F4209A">
          <w:rPr>
            <w:rFonts w:ascii="Arial" w:hAnsi="Arial" w:cs="Arial"/>
            <w:i/>
            <w:iCs/>
            <w:sz w:val="20"/>
            <w:szCs w:val="20"/>
            <w:rPrChange w:id="1365" w:author="Fong RERHANG" w:date="2021-05-14T22:42:00Z">
              <w:rPr>
                <w:rFonts w:ascii="Arial" w:hAnsi="Arial" w:cs="Arial"/>
                <w:sz w:val="20"/>
                <w:szCs w:val="20"/>
              </w:rPr>
            </w:rPrChange>
          </w:rPr>
          <w:delText>me nyuam yaus</w:delText>
        </w:r>
      </w:del>
      <w:r w:rsidRPr="00F4209A">
        <w:rPr>
          <w:rFonts w:ascii="Arial" w:hAnsi="Arial" w:cs="Arial"/>
          <w:i/>
          <w:iCs/>
          <w:sz w:val="20"/>
          <w:szCs w:val="20"/>
          <w:rPrChange w:id="1366" w:author="Fong RERHANG" w:date="2021-05-14T22:42:00Z">
            <w:rPr>
              <w:rFonts w:ascii="Arial" w:hAnsi="Arial" w:cs="Arial"/>
              <w:sz w:val="20"/>
              <w:szCs w:val="20"/>
            </w:rPr>
          </w:rPrChange>
        </w:rPr>
        <w:t xml:space="preserve"> uas hloov</w:t>
      </w:r>
      <w:del w:id="1367" w:author="Fong RERHANG" w:date="2021-05-14T22:41:00Z">
        <w:r w:rsidRPr="00F4209A" w:rsidDel="00F4209A">
          <w:rPr>
            <w:rFonts w:ascii="Arial" w:hAnsi="Arial" w:cs="Arial"/>
            <w:i/>
            <w:iCs/>
            <w:sz w:val="20"/>
            <w:szCs w:val="20"/>
            <w:rPrChange w:id="1368" w:author="Fong RERHANG" w:date="2021-05-14T22:42:00Z">
              <w:rPr>
                <w:rFonts w:ascii="Arial" w:hAnsi="Arial" w:cs="Arial"/>
                <w:sz w:val="20"/>
                <w:szCs w:val="20"/>
              </w:rPr>
            </w:rPrChange>
          </w:rPr>
          <w:delText xml:space="preserve"> </w:delText>
        </w:r>
      </w:del>
      <w:r w:rsidRPr="00F4209A">
        <w:rPr>
          <w:rFonts w:ascii="Arial" w:hAnsi="Arial" w:cs="Arial"/>
          <w:i/>
          <w:iCs/>
          <w:sz w:val="20"/>
          <w:szCs w:val="20"/>
          <w:rPrChange w:id="1369" w:author="Fong RERHANG" w:date="2021-05-14T22:42:00Z">
            <w:rPr>
              <w:rFonts w:ascii="Arial" w:hAnsi="Arial" w:cs="Arial"/>
              <w:sz w:val="20"/>
              <w:szCs w:val="20"/>
            </w:rPr>
          </w:rPrChange>
        </w:rPr>
        <w:t>/</w:t>
      </w:r>
      <w:del w:id="1370" w:author="Fong RERHANG" w:date="2021-05-14T22:41:00Z">
        <w:r w:rsidRPr="00F4209A" w:rsidDel="00F4209A">
          <w:rPr>
            <w:rFonts w:ascii="Arial" w:hAnsi="Arial" w:cs="Arial"/>
            <w:i/>
            <w:iCs/>
            <w:sz w:val="20"/>
            <w:szCs w:val="20"/>
            <w:rPrChange w:id="1371" w:author="Fong RERHANG" w:date="2021-05-14T22:42:00Z">
              <w:rPr>
                <w:rFonts w:ascii="Arial" w:hAnsi="Arial" w:cs="Arial"/>
                <w:sz w:val="20"/>
                <w:szCs w:val="20"/>
              </w:rPr>
            </w:rPrChange>
          </w:rPr>
          <w:delText xml:space="preserve"> </w:delText>
        </w:r>
      </w:del>
      <w:r w:rsidRPr="00F4209A">
        <w:rPr>
          <w:rFonts w:ascii="Arial" w:hAnsi="Arial" w:cs="Arial"/>
          <w:i/>
          <w:iCs/>
          <w:sz w:val="20"/>
          <w:szCs w:val="20"/>
          <w:rPrChange w:id="1372" w:author="Fong RERHANG" w:date="2021-05-14T22:42:00Z">
            <w:rPr>
              <w:rFonts w:ascii="Arial" w:hAnsi="Arial" w:cs="Arial"/>
              <w:sz w:val="20"/>
              <w:szCs w:val="20"/>
            </w:rPr>
          </w:rPrChange>
        </w:rPr>
        <w:t xml:space="preserve">tsev kawm </w:t>
      </w:r>
      <w:ins w:id="1373" w:author="Fong RERHANG" w:date="2021-05-14T22:41:00Z">
        <w:r w:rsidR="00F4209A" w:rsidRPr="00F4209A">
          <w:rPr>
            <w:rFonts w:ascii="Arial" w:hAnsi="Arial" w:cs="Arial"/>
            <w:i/>
            <w:iCs/>
            <w:sz w:val="20"/>
            <w:szCs w:val="20"/>
            <w:rPrChange w:id="1374" w:author="Fong RERHANG" w:date="2021-05-14T22:42:00Z">
              <w:rPr>
                <w:rFonts w:ascii="Arial" w:hAnsi="Arial" w:cs="Arial"/>
                <w:sz w:val="20"/>
                <w:szCs w:val="20"/>
              </w:rPr>
            </w:rPrChange>
          </w:rPr>
          <w:t xml:space="preserve">as nub bas </w:t>
        </w:r>
      </w:ins>
      <w:del w:id="1375" w:author="Fong RERHANG" w:date="2021-05-14T22:41:00Z">
        <w:r w:rsidRPr="00F4209A" w:rsidDel="00F4209A">
          <w:rPr>
            <w:rFonts w:ascii="Arial" w:hAnsi="Arial" w:cs="Arial"/>
            <w:i/>
            <w:iCs/>
            <w:sz w:val="20"/>
            <w:szCs w:val="20"/>
            <w:rPrChange w:id="1376" w:author="Fong RERHANG" w:date="2021-05-14T22:42:00Z">
              <w:rPr>
                <w:rFonts w:ascii="Arial" w:hAnsi="Arial" w:cs="Arial"/>
                <w:sz w:val="20"/>
                <w:szCs w:val="20"/>
              </w:rPr>
            </w:rPrChange>
          </w:rPr>
          <w:delText>nt</w:delText>
        </w:r>
      </w:del>
      <w:del w:id="1377" w:author="Fong RERHANG" w:date="2021-05-14T22:42:00Z">
        <w:r w:rsidRPr="00F4209A" w:rsidDel="00F4209A">
          <w:rPr>
            <w:rFonts w:ascii="Arial" w:hAnsi="Arial" w:cs="Arial"/>
            <w:i/>
            <w:iCs/>
            <w:sz w:val="20"/>
            <w:szCs w:val="20"/>
            <w:rPrChange w:id="1378" w:author="Fong RERHANG" w:date="2021-05-14T22:42:00Z">
              <w:rPr>
                <w:rFonts w:ascii="Arial" w:hAnsi="Arial" w:cs="Arial"/>
                <w:sz w:val="20"/>
                <w:szCs w:val="20"/>
              </w:rPr>
            </w:rPrChange>
          </w:rPr>
          <w:delText>awv me nyuam yaus</w:delText>
        </w:r>
      </w:del>
      <w:r w:rsidRPr="00F4209A">
        <w:rPr>
          <w:rFonts w:ascii="Arial" w:hAnsi="Arial" w:cs="Arial"/>
          <w:i/>
          <w:iCs/>
          <w:sz w:val="20"/>
          <w:szCs w:val="20"/>
          <w:rPrChange w:id="1379" w:author="Fong RERHANG" w:date="2021-05-14T22:42:00Z">
            <w:rPr>
              <w:rFonts w:ascii="Arial" w:hAnsi="Arial" w:cs="Arial"/>
              <w:sz w:val="20"/>
              <w:szCs w:val="20"/>
            </w:rPr>
          </w:rPrChange>
        </w:rPr>
        <w:t xml:space="preserve"> los sis ntau dua hauv lub sij hawm IEP)</w:t>
      </w:r>
    </w:p>
    <w:p w14:paraId="7C1660E6" w14:textId="535CDCCB" w:rsidR="00AF2903" w:rsidRPr="006C69B3" w:rsidRDefault="000C7DEE" w:rsidP="00DE7ED8">
      <w:pPr>
        <w:tabs>
          <w:tab w:val="left" w:pos="2086"/>
        </w:tabs>
        <w:rPr>
          <w:rFonts w:ascii="Arial" w:hAnsi="Arial" w:cs="Arial"/>
          <w:b/>
          <w:bCs/>
          <w:sz w:val="20"/>
          <w:szCs w:val="20"/>
        </w:rPr>
      </w:pPr>
      <w:r>
        <w:rPr>
          <w:rFonts w:ascii="Arial" w:hAnsi="Arial" w:cs="Arial"/>
          <w:i/>
          <w:iCs/>
          <w:sz w:val="20"/>
          <w:szCs w:val="20"/>
          <w:u w:val="single"/>
        </w:rPr>
        <w:t>98</w:t>
      </w:r>
      <w:ins w:id="1380" w:author="Fong RERHANG" w:date="2021-05-14T22:42:00Z">
        <w:r w:rsidR="00F4209A">
          <w:rPr>
            <w:rFonts w:ascii="Arial" w:hAnsi="Arial" w:cs="Arial"/>
            <w:i/>
            <w:iCs/>
            <w:sz w:val="20"/>
            <w:szCs w:val="20"/>
            <w:u w:val="single"/>
          </w:rPr>
          <w:t xml:space="preserve"> %</w:t>
        </w:r>
      </w:ins>
      <w:del w:id="1381" w:author="Fong RERHANG" w:date="2021-05-14T22:42:00Z">
        <w:r w:rsidR="009671D9" w:rsidDel="00F4209A">
          <w:rPr>
            <w:rFonts w:ascii="Arial" w:hAnsi="Arial" w:cs="Arial"/>
            <w:i/>
            <w:iCs/>
            <w:sz w:val="20"/>
            <w:szCs w:val="20"/>
            <w:u w:val="single"/>
          </w:rPr>
          <w:delText xml:space="preserve"> </w:delText>
        </w:r>
        <w:r w:rsidR="00706E25" w:rsidDel="00F4209A">
          <w:rPr>
            <w:rFonts w:ascii="Arial" w:hAnsi="Arial" w:cs="Arial"/>
            <w:i/>
            <w:iCs/>
            <w:sz w:val="20"/>
            <w:szCs w:val="20"/>
            <w:u w:val="single"/>
          </w:rPr>
          <w:delText xml:space="preserve"> </w:delText>
        </w:r>
        <w:r w:rsidR="00AF2903" w:rsidRPr="006C69B3" w:rsidDel="00F4209A">
          <w:rPr>
            <w:rFonts w:ascii="Arial" w:hAnsi="Arial" w:cs="Arial"/>
            <w:b/>
            <w:bCs/>
            <w:sz w:val="20"/>
            <w:szCs w:val="20"/>
          </w:rPr>
          <w:delText>feem puas</w:delText>
        </w:r>
      </w:del>
      <w:r w:rsidR="00AF2903" w:rsidRPr="006C69B3">
        <w:rPr>
          <w:rFonts w:ascii="Arial" w:hAnsi="Arial" w:cs="Arial"/>
          <w:b/>
          <w:bCs/>
          <w:sz w:val="20"/>
          <w:szCs w:val="20"/>
        </w:rPr>
        <w:t xml:space="preserve"> ntawm tus neeg kawm lub sij</w:t>
      </w:r>
      <w:r w:rsidR="00AF2903">
        <w:rPr>
          <w:rFonts w:ascii="Arial" w:hAnsi="Arial" w:cs="Arial"/>
          <w:b/>
          <w:bCs/>
          <w:sz w:val="20"/>
          <w:szCs w:val="20"/>
        </w:rPr>
        <w:t xml:space="preserve"> </w:t>
      </w:r>
      <w:r w:rsidR="00AF2903" w:rsidRPr="006C69B3">
        <w:rPr>
          <w:rFonts w:ascii="Arial" w:hAnsi="Arial" w:cs="Arial"/>
          <w:b/>
          <w:bCs/>
          <w:sz w:val="20"/>
          <w:szCs w:val="20"/>
        </w:rPr>
        <w:t>hawm nyob sab nraud chav kawm ib txwm kawm &amp; chav kawm ntxiv &amp; cov hauj</w:t>
      </w:r>
      <w:r w:rsidR="00AF2903">
        <w:rPr>
          <w:rFonts w:ascii="Arial" w:hAnsi="Arial" w:cs="Arial"/>
          <w:b/>
          <w:bCs/>
          <w:sz w:val="20"/>
          <w:szCs w:val="20"/>
        </w:rPr>
        <w:t xml:space="preserve"> </w:t>
      </w:r>
      <w:r w:rsidR="00AF2903" w:rsidRPr="006C69B3">
        <w:rPr>
          <w:rFonts w:ascii="Arial" w:hAnsi="Arial" w:cs="Arial"/>
          <w:b/>
          <w:bCs/>
          <w:sz w:val="20"/>
          <w:szCs w:val="20"/>
        </w:rPr>
        <w:t>lwm tsis yog kawm ntawv.</w:t>
      </w:r>
      <w:r w:rsidR="00DE7ED8">
        <w:rPr>
          <w:rFonts w:ascii="Arial" w:hAnsi="Arial" w:cs="Arial"/>
          <w:b/>
          <w:bCs/>
          <w:sz w:val="20"/>
          <w:szCs w:val="20"/>
        </w:rPr>
        <w:t xml:space="preserve">                                                                                                                     </w:t>
      </w:r>
      <w:r w:rsidR="00706E25">
        <w:rPr>
          <w:rFonts w:ascii="Arial" w:hAnsi="Arial" w:cs="Arial"/>
          <w:i/>
          <w:iCs/>
          <w:sz w:val="20"/>
          <w:szCs w:val="20"/>
          <w:u w:val="single"/>
        </w:rPr>
        <w:t xml:space="preserve"> </w:t>
      </w:r>
      <w:r>
        <w:rPr>
          <w:rFonts w:ascii="Arial" w:hAnsi="Arial" w:cs="Arial"/>
          <w:i/>
          <w:iCs/>
          <w:sz w:val="20"/>
          <w:szCs w:val="20"/>
          <w:u w:val="single"/>
        </w:rPr>
        <w:t>2</w:t>
      </w:r>
      <w:ins w:id="1382" w:author="Fong RERHANG" w:date="2021-05-14T22:43:00Z">
        <w:r w:rsidR="00F4209A">
          <w:rPr>
            <w:rFonts w:ascii="Arial" w:hAnsi="Arial" w:cs="Arial"/>
            <w:i/>
            <w:iCs/>
            <w:sz w:val="20"/>
            <w:szCs w:val="20"/>
            <w:u w:val="single"/>
          </w:rPr>
          <w:t xml:space="preserve"> %</w:t>
        </w:r>
      </w:ins>
      <w:del w:id="1383" w:author="Fong RERHANG" w:date="2021-05-14T22:43:00Z">
        <w:r w:rsidDel="00F4209A">
          <w:rPr>
            <w:rFonts w:ascii="Arial" w:hAnsi="Arial" w:cs="Arial"/>
            <w:b/>
            <w:bCs/>
            <w:sz w:val="20"/>
            <w:szCs w:val="20"/>
          </w:rPr>
          <w:delText xml:space="preserve"> </w:delText>
        </w:r>
        <w:r w:rsidR="00AF2903" w:rsidRPr="006C69B3" w:rsidDel="00F4209A">
          <w:rPr>
            <w:rFonts w:ascii="Arial" w:hAnsi="Arial" w:cs="Arial"/>
            <w:b/>
            <w:bCs/>
            <w:sz w:val="20"/>
            <w:szCs w:val="20"/>
          </w:rPr>
          <w:delText>feem puas</w:delText>
        </w:r>
      </w:del>
      <w:r w:rsidR="00AF2903" w:rsidRPr="006C69B3">
        <w:rPr>
          <w:rFonts w:ascii="Arial" w:hAnsi="Arial" w:cs="Arial"/>
          <w:b/>
          <w:bCs/>
          <w:sz w:val="20"/>
          <w:szCs w:val="20"/>
        </w:rPr>
        <w:t xml:space="preserve"> ntawm lub sij</w:t>
      </w:r>
      <w:r w:rsidR="00AF2903">
        <w:rPr>
          <w:rFonts w:ascii="Arial" w:hAnsi="Arial" w:cs="Arial"/>
          <w:b/>
          <w:bCs/>
          <w:sz w:val="20"/>
          <w:szCs w:val="20"/>
        </w:rPr>
        <w:t xml:space="preserve"> </w:t>
      </w:r>
      <w:r w:rsidR="00AF2903" w:rsidRPr="006C69B3">
        <w:rPr>
          <w:rFonts w:ascii="Arial" w:hAnsi="Arial" w:cs="Arial"/>
          <w:b/>
          <w:bCs/>
          <w:sz w:val="20"/>
          <w:szCs w:val="20"/>
        </w:rPr>
        <w:t>hawm kawm nyob hauv cov chav kawm ib txwm ua &amp; chav kawm ntxiv &amp; tsis yog cov hauj</w:t>
      </w:r>
      <w:r w:rsidR="00AF2903">
        <w:rPr>
          <w:rFonts w:ascii="Arial" w:hAnsi="Arial" w:cs="Arial"/>
          <w:b/>
          <w:bCs/>
          <w:sz w:val="20"/>
          <w:szCs w:val="20"/>
        </w:rPr>
        <w:t xml:space="preserve"> </w:t>
      </w:r>
      <w:r w:rsidR="00AF2903" w:rsidRPr="006C69B3">
        <w:rPr>
          <w:rFonts w:ascii="Arial" w:hAnsi="Arial" w:cs="Arial"/>
          <w:b/>
          <w:bCs/>
          <w:sz w:val="20"/>
          <w:szCs w:val="20"/>
        </w:rPr>
        <w:t>lwm kawm.</w:t>
      </w:r>
    </w:p>
    <w:p w14:paraId="0190481A" w14:textId="77777777" w:rsidR="00AF2903" w:rsidRPr="006C69B3" w:rsidRDefault="00AF2903" w:rsidP="00AF2903">
      <w:pPr>
        <w:pBdr>
          <w:bottom w:val="single" w:sz="12" w:space="1" w:color="auto"/>
        </w:pBdr>
        <w:tabs>
          <w:tab w:val="left" w:pos="2086"/>
        </w:tabs>
        <w:rPr>
          <w:rFonts w:ascii="Arial" w:hAnsi="Arial" w:cs="Arial"/>
          <w:b/>
          <w:bCs/>
          <w:sz w:val="22"/>
          <w:szCs w:val="22"/>
        </w:rPr>
      </w:pPr>
      <w:r w:rsidRPr="006C69B3">
        <w:rPr>
          <w:rFonts w:ascii="Arial" w:hAnsi="Arial" w:cs="Arial"/>
          <w:b/>
          <w:bCs/>
          <w:sz w:val="22"/>
          <w:szCs w:val="22"/>
        </w:rPr>
        <w:t>____________________________________________________________________________________</w:t>
      </w:r>
    </w:p>
    <w:p w14:paraId="172ABA55" w14:textId="490DA8CD" w:rsidR="00AF2903" w:rsidRPr="006C69B3" w:rsidRDefault="00AF2903" w:rsidP="007165F3">
      <w:pPr>
        <w:pBdr>
          <w:bottom w:val="single" w:sz="12" w:space="1" w:color="auto"/>
        </w:pBdr>
        <w:tabs>
          <w:tab w:val="left" w:pos="2086"/>
        </w:tabs>
        <w:jc w:val="both"/>
        <w:rPr>
          <w:rFonts w:ascii="Arial" w:hAnsi="Arial" w:cs="Arial"/>
          <w:i/>
          <w:iCs/>
          <w:sz w:val="20"/>
          <w:szCs w:val="20"/>
        </w:rPr>
      </w:pPr>
      <w:r w:rsidRPr="00F4209A">
        <w:rPr>
          <w:rFonts w:ascii="Arial" w:hAnsi="Arial" w:cs="Arial"/>
          <w:b/>
          <w:bCs/>
          <w:sz w:val="20"/>
          <w:szCs w:val="20"/>
          <w:rPrChange w:id="1384" w:author="Fong RERHANG" w:date="2021-05-14T22:44:00Z">
            <w:rPr>
              <w:rFonts w:ascii="Arial" w:hAnsi="Arial" w:cs="Arial"/>
              <w:b/>
              <w:bCs/>
              <w:sz w:val="22"/>
              <w:szCs w:val="22"/>
            </w:rPr>
          </w:rPrChange>
        </w:rPr>
        <w:t>Cov tub ntxhais kawm yuav tsis koom nrog hauv chav kawm ib txwm thiab</w:t>
      </w:r>
      <w:del w:id="1385" w:author="Fong RERHANG" w:date="2021-05-14T22:44:00Z">
        <w:r w:rsidRPr="00F4209A" w:rsidDel="00F4209A">
          <w:rPr>
            <w:rFonts w:ascii="Arial" w:hAnsi="Arial" w:cs="Arial"/>
            <w:b/>
            <w:bCs/>
            <w:sz w:val="20"/>
            <w:szCs w:val="20"/>
            <w:rPrChange w:id="1386" w:author="Fong RERHANG" w:date="2021-05-14T22:44:00Z">
              <w:rPr>
                <w:rFonts w:ascii="Arial" w:hAnsi="Arial" w:cs="Arial"/>
                <w:b/>
                <w:bCs/>
                <w:sz w:val="22"/>
                <w:szCs w:val="22"/>
              </w:rPr>
            </w:rPrChange>
          </w:rPr>
          <w:delText xml:space="preserve"> </w:delText>
        </w:r>
      </w:del>
      <w:r w:rsidRPr="00F4209A">
        <w:rPr>
          <w:rFonts w:ascii="Arial" w:hAnsi="Arial" w:cs="Arial"/>
          <w:b/>
          <w:bCs/>
          <w:sz w:val="20"/>
          <w:szCs w:val="20"/>
          <w:rPrChange w:id="1387" w:author="Fong RERHANG" w:date="2021-05-14T22:44:00Z">
            <w:rPr>
              <w:rFonts w:ascii="Arial" w:hAnsi="Arial" w:cs="Arial"/>
              <w:b/>
              <w:bCs/>
              <w:sz w:val="22"/>
              <w:szCs w:val="22"/>
            </w:rPr>
          </w:rPrChange>
        </w:rPr>
        <w:t>/</w:t>
      </w:r>
      <w:del w:id="1388" w:author="Fong RERHANG" w:date="2021-05-14T22:44:00Z">
        <w:r w:rsidRPr="00F4209A" w:rsidDel="00F4209A">
          <w:rPr>
            <w:rFonts w:ascii="Arial" w:hAnsi="Arial" w:cs="Arial"/>
            <w:b/>
            <w:bCs/>
            <w:sz w:val="20"/>
            <w:szCs w:val="20"/>
            <w:rPrChange w:id="1389" w:author="Fong RERHANG" w:date="2021-05-14T22:44:00Z">
              <w:rPr>
                <w:rFonts w:ascii="Arial" w:hAnsi="Arial" w:cs="Arial"/>
                <w:b/>
                <w:bCs/>
                <w:sz w:val="22"/>
                <w:szCs w:val="22"/>
              </w:rPr>
            </w:rPrChange>
          </w:rPr>
          <w:delText xml:space="preserve"> </w:delText>
        </w:r>
      </w:del>
      <w:r w:rsidRPr="00F4209A">
        <w:rPr>
          <w:rFonts w:ascii="Arial" w:hAnsi="Arial" w:cs="Arial"/>
          <w:b/>
          <w:bCs/>
          <w:sz w:val="20"/>
          <w:szCs w:val="20"/>
          <w:rPrChange w:id="1390" w:author="Fong RERHANG" w:date="2021-05-14T22:44:00Z">
            <w:rPr>
              <w:rFonts w:ascii="Arial" w:hAnsi="Arial" w:cs="Arial"/>
              <w:b/>
              <w:bCs/>
              <w:sz w:val="22"/>
              <w:szCs w:val="22"/>
            </w:rPr>
          </w:rPrChange>
        </w:rPr>
        <w:t>los sis cov chav kawm ntxiv thiab</w:t>
      </w:r>
      <w:del w:id="1391" w:author="Fong RERHANG" w:date="2021-05-14T22:45:00Z">
        <w:r w:rsidRPr="00F4209A" w:rsidDel="00F4209A">
          <w:rPr>
            <w:rFonts w:ascii="Arial" w:hAnsi="Arial" w:cs="Arial"/>
            <w:b/>
            <w:bCs/>
            <w:sz w:val="20"/>
            <w:szCs w:val="20"/>
            <w:rPrChange w:id="1392" w:author="Fong RERHANG" w:date="2021-05-14T22:44:00Z">
              <w:rPr>
                <w:rFonts w:ascii="Arial" w:hAnsi="Arial" w:cs="Arial"/>
                <w:b/>
                <w:bCs/>
                <w:sz w:val="22"/>
                <w:szCs w:val="22"/>
              </w:rPr>
            </w:rPrChange>
          </w:rPr>
          <w:delText xml:space="preserve"> </w:delText>
        </w:r>
      </w:del>
      <w:r w:rsidRPr="006C69B3">
        <w:rPr>
          <w:rFonts w:ascii="Arial" w:hAnsi="Arial" w:cs="Arial"/>
          <w:b/>
          <w:bCs/>
          <w:sz w:val="22"/>
          <w:szCs w:val="22"/>
        </w:rPr>
        <w:t>/</w:t>
      </w:r>
      <w:del w:id="1393" w:author="Fong RERHANG" w:date="2021-05-14T22:45:00Z">
        <w:r w:rsidRPr="006C69B3" w:rsidDel="00F4209A">
          <w:rPr>
            <w:rFonts w:ascii="Arial" w:hAnsi="Arial" w:cs="Arial"/>
            <w:b/>
            <w:bCs/>
            <w:sz w:val="22"/>
            <w:szCs w:val="22"/>
          </w:rPr>
          <w:delText xml:space="preserve"> </w:delText>
        </w:r>
      </w:del>
      <w:r w:rsidRPr="006C69B3">
        <w:rPr>
          <w:rFonts w:ascii="Arial" w:hAnsi="Arial" w:cs="Arial"/>
          <w:b/>
          <w:bCs/>
          <w:sz w:val="20"/>
          <w:szCs w:val="20"/>
        </w:rPr>
        <w:t>los</w:t>
      </w:r>
      <w:r>
        <w:rPr>
          <w:rFonts w:ascii="Arial" w:hAnsi="Arial" w:cs="Arial"/>
          <w:b/>
          <w:bCs/>
          <w:sz w:val="20"/>
          <w:szCs w:val="20"/>
        </w:rPr>
        <w:t xml:space="preserve"> </w:t>
      </w:r>
      <w:r w:rsidRPr="006C69B3">
        <w:rPr>
          <w:rFonts w:ascii="Arial" w:hAnsi="Arial" w:cs="Arial"/>
          <w:b/>
          <w:bCs/>
          <w:sz w:val="20"/>
          <w:szCs w:val="20"/>
        </w:rPr>
        <w:t>sis cov hauj</w:t>
      </w:r>
      <w:r>
        <w:rPr>
          <w:rFonts w:ascii="Arial" w:hAnsi="Arial" w:cs="Arial"/>
          <w:b/>
          <w:bCs/>
          <w:sz w:val="20"/>
          <w:szCs w:val="20"/>
        </w:rPr>
        <w:t xml:space="preserve"> </w:t>
      </w:r>
      <w:r w:rsidRPr="006C69B3">
        <w:rPr>
          <w:rFonts w:ascii="Arial" w:hAnsi="Arial" w:cs="Arial"/>
          <w:b/>
          <w:bCs/>
          <w:sz w:val="20"/>
          <w:szCs w:val="20"/>
        </w:rPr>
        <w:t>lwm tsis muaj kev kawm:</w:t>
      </w:r>
      <w:r w:rsidRPr="006C69B3">
        <w:rPr>
          <w:rFonts w:ascii="Arial" w:hAnsi="Arial" w:cs="Arial"/>
          <w:sz w:val="20"/>
          <w:szCs w:val="20"/>
        </w:rPr>
        <w:t xml:space="preserve"> </w:t>
      </w:r>
      <w:r w:rsidR="00F43648" w:rsidRPr="00F43648">
        <w:rPr>
          <w:rFonts w:ascii="Arial" w:hAnsi="Arial" w:cs="Arial"/>
          <w:i/>
          <w:iCs/>
          <w:sz w:val="20"/>
          <w:szCs w:val="20"/>
        </w:rPr>
        <w:t>Rau</w:t>
      </w:r>
      <w:ins w:id="1394" w:author="Fong RERHANG" w:date="2021-05-14T22:46:00Z">
        <w:r w:rsidR="00F4209A">
          <w:rPr>
            <w:rFonts w:ascii="Arial" w:hAnsi="Arial" w:cs="Arial"/>
            <w:i/>
            <w:iCs/>
            <w:sz w:val="20"/>
            <w:szCs w:val="20"/>
          </w:rPr>
          <w:t xml:space="preserve"> kev pab cuam</w:t>
        </w:r>
      </w:ins>
      <w:ins w:id="1395" w:author="Fong RERHANG" w:date="2021-05-14T22:47:00Z">
        <w:r w:rsidR="00F4209A">
          <w:rPr>
            <w:rFonts w:ascii="Arial" w:hAnsi="Arial" w:cs="Arial"/>
            <w:i/>
            <w:iCs/>
            <w:sz w:val="20"/>
            <w:szCs w:val="20"/>
          </w:rPr>
          <w:t xml:space="preserve"> tham lus thiab lus</w:t>
        </w:r>
      </w:ins>
      <w:del w:id="1396" w:author="Fong RERHANG" w:date="2021-05-14T22:47:00Z">
        <w:r w:rsidR="00F43648" w:rsidRPr="00F43648" w:rsidDel="00F4209A">
          <w:rPr>
            <w:rFonts w:ascii="Arial" w:hAnsi="Arial" w:cs="Arial"/>
            <w:i/>
            <w:iCs/>
            <w:sz w:val="20"/>
            <w:szCs w:val="20"/>
          </w:rPr>
          <w:delText xml:space="preserve"> </w:delText>
        </w:r>
        <w:r w:rsidR="007165F3" w:rsidDel="00F4209A">
          <w:rPr>
            <w:rFonts w:ascii="Arial" w:hAnsi="Arial" w:cs="Arial"/>
            <w:i/>
            <w:iCs/>
            <w:sz w:val="20"/>
            <w:szCs w:val="20"/>
          </w:rPr>
          <w:delText xml:space="preserve">lis </w:delText>
        </w:r>
        <w:r w:rsidR="00F43648" w:rsidRPr="00F43648" w:rsidDel="00F4209A">
          <w:rPr>
            <w:rFonts w:ascii="Arial" w:hAnsi="Arial" w:cs="Arial"/>
            <w:i/>
            <w:iCs/>
            <w:sz w:val="20"/>
            <w:szCs w:val="20"/>
          </w:rPr>
          <w:delText xml:space="preserve">ib </w:delText>
        </w:r>
      </w:del>
      <w:ins w:id="1397" w:author="Fong RERHANG" w:date="2021-05-14T22:47:00Z">
        <w:r w:rsidR="00F4209A">
          <w:rPr>
            <w:rFonts w:ascii="Arial" w:hAnsi="Arial" w:cs="Arial"/>
            <w:i/>
            <w:iCs/>
            <w:sz w:val="20"/>
            <w:szCs w:val="20"/>
          </w:rPr>
          <w:t xml:space="preserve"> hauv ib </w:t>
        </w:r>
      </w:ins>
      <w:ins w:id="1398" w:author="Fong RERHANG" w:date="2021-05-14T22:46:00Z">
        <w:r w:rsidR="00F4209A">
          <w:rPr>
            <w:rFonts w:ascii="Arial" w:hAnsi="Arial" w:cs="Arial"/>
            <w:i/>
            <w:iCs/>
            <w:sz w:val="20"/>
            <w:szCs w:val="20"/>
          </w:rPr>
          <w:t>asthiv</w:t>
        </w:r>
      </w:ins>
      <w:del w:id="1399" w:author="Fong RERHANG" w:date="2021-05-14T22:46:00Z">
        <w:r w:rsidR="00F43648" w:rsidRPr="00F43648" w:rsidDel="00F4209A">
          <w:rPr>
            <w:rFonts w:ascii="Arial" w:hAnsi="Arial" w:cs="Arial"/>
            <w:i/>
            <w:iCs/>
            <w:sz w:val="20"/>
            <w:szCs w:val="20"/>
          </w:rPr>
          <w:delText>zaug</w:delText>
        </w:r>
      </w:del>
      <w:r w:rsidR="00F43648" w:rsidRPr="00F43648">
        <w:rPr>
          <w:rFonts w:ascii="Arial" w:hAnsi="Arial" w:cs="Arial"/>
          <w:i/>
          <w:iCs/>
          <w:sz w:val="20"/>
          <w:szCs w:val="20"/>
        </w:rPr>
        <w:t xml:space="preserve"> </w:t>
      </w:r>
      <w:del w:id="1400" w:author="Fong RERHANG" w:date="2021-05-14T22:48:00Z">
        <w:r w:rsidR="00F43648" w:rsidRPr="00F43648" w:rsidDel="00F4209A">
          <w:rPr>
            <w:rFonts w:ascii="Arial" w:hAnsi="Arial" w:cs="Arial"/>
            <w:i/>
            <w:iCs/>
            <w:sz w:val="20"/>
            <w:szCs w:val="20"/>
          </w:rPr>
          <w:delText>kev hais lus thiab kev pab</w:delText>
        </w:r>
        <w:r w:rsidR="007165F3" w:rsidDel="00F4209A">
          <w:rPr>
            <w:rFonts w:ascii="Arial" w:hAnsi="Arial" w:cs="Arial"/>
            <w:i/>
            <w:iCs/>
            <w:sz w:val="20"/>
            <w:szCs w:val="20"/>
          </w:rPr>
          <w:delText xml:space="preserve"> </w:delText>
        </w:r>
        <w:r w:rsidR="00F43648" w:rsidRPr="00F43648" w:rsidDel="00F4209A">
          <w:rPr>
            <w:rFonts w:ascii="Arial" w:hAnsi="Arial" w:cs="Arial"/>
            <w:i/>
            <w:iCs/>
            <w:sz w:val="20"/>
            <w:szCs w:val="20"/>
          </w:rPr>
          <w:delText>cuam lus</w:delText>
        </w:r>
      </w:del>
      <w:r w:rsidR="00F43648" w:rsidRPr="00F43648">
        <w:rPr>
          <w:rFonts w:ascii="Arial" w:hAnsi="Arial" w:cs="Arial"/>
          <w:i/>
          <w:iCs/>
          <w:sz w:val="20"/>
          <w:szCs w:val="20"/>
        </w:rPr>
        <w:t xml:space="preserve"> vim kev qhia tshwj</w:t>
      </w:r>
      <w:r w:rsidR="007165F3">
        <w:rPr>
          <w:rFonts w:ascii="Arial" w:hAnsi="Arial" w:cs="Arial"/>
          <w:i/>
          <w:iCs/>
          <w:sz w:val="20"/>
          <w:szCs w:val="20"/>
        </w:rPr>
        <w:t xml:space="preserve"> </w:t>
      </w:r>
      <w:r w:rsidR="00F43648" w:rsidRPr="00F43648">
        <w:rPr>
          <w:rFonts w:ascii="Arial" w:hAnsi="Arial" w:cs="Arial"/>
          <w:i/>
          <w:iCs/>
          <w:sz w:val="20"/>
          <w:szCs w:val="20"/>
        </w:rPr>
        <w:t>xeeb yog xav tau los pab</w:t>
      </w:r>
      <w:ins w:id="1401" w:author="Fong RERHANG" w:date="2021-05-14T22:48:00Z">
        <w:r w:rsidR="00F4209A">
          <w:rPr>
            <w:rFonts w:ascii="Arial" w:hAnsi="Arial" w:cs="Arial"/>
            <w:i/>
            <w:iCs/>
            <w:sz w:val="20"/>
            <w:szCs w:val="20"/>
          </w:rPr>
          <w:t xml:space="preserve"> </w:t>
        </w:r>
      </w:ins>
      <w:r w:rsidR="00F43648" w:rsidRPr="00F43648">
        <w:rPr>
          <w:rFonts w:ascii="Arial" w:hAnsi="Arial" w:cs="Arial"/>
          <w:i/>
          <w:iCs/>
          <w:sz w:val="20"/>
          <w:szCs w:val="20"/>
        </w:rPr>
        <w:t>cuam daws teeb</w:t>
      </w:r>
      <w:r w:rsidR="007165F3">
        <w:rPr>
          <w:rFonts w:ascii="Arial" w:hAnsi="Arial" w:cs="Arial"/>
          <w:i/>
          <w:iCs/>
          <w:sz w:val="20"/>
          <w:szCs w:val="20"/>
        </w:rPr>
        <w:t xml:space="preserve"> </w:t>
      </w:r>
      <w:r w:rsidR="00F43648" w:rsidRPr="00F43648">
        <w:rPr>
          <w:rFonts w:ascii="Arial" w:hAnsi="Arial" w:cs="Arial"/>
          <w:i/>
          <w:iCs/>
          <w:sz w:val="20"/>
          <w:szCs w:val="20"/>
        </w:rPr>
        <w:t>meem qeeb ntawm kev txais thiab nthuav tawm, thiab</w:t>
      </w:r>
      <w:r w:rsidR="007165F3">
        <w:rPr>
          <w:rFonts w:ascii="Arial" w:hAnsi="Arial" w:cs="Arial"/>
          <w:i/>
          <w:iCs/>
          <w:sz w:val="20"/>
          <w:szCs w:val="20"/>
        </w:rPr>
        <w:t xml:space="preserve"> </w:t>
      </w:r>
      <w:r w:rsidR="00F43648" w:rsidRPr="00F43648">
        <w:rPr>
          <w:rFonts w:ascii="Arial" w:hAnsi="Arial" w:cs="Arial"/>
          <w:i/>
          <w:iCs/>
          <w:sz w:val="20"/>
          <w:szCs w:val="20"/>
        </w:rPr>
        <w:t>paub meej</w:t>
      </w:r>
    </w:p>
    <w:p w14:paraId="5D3AFAC9" w14:textId="77777777" w:rsidR="00AF2903" w:rsidRPr="006C69B3" w:rsidRDefault="00AF2903" w:rsidP="00AF2903">
      <w:pPr>
        <w:pBdr>
          <w:bottom w:val="single" w:sz="12" w:space="1" w:color="auto"/>
        </w:pBdr>
        <w:tabs>
          <w:tab w:val="left" w:pos="2086"/>
        </w:tabs>
        <w:rPr>
          <w:rFonts w:ascii="Arial" w:hAnsi="Arial" w:cs="Arial"/>
          <w:sz w:val="22"/>
          <w:szCs w:val="22"/>
        </w:rPr>
      </w:pPr>
    </w:p>
    <w:p w14:paraId="3AB3E74B" w14:textId="77777777" w:rsidR="00AF2903" w:rsidRPr="006C69B3" w:rsidRDefault="00AF2903" w:rsidP="00AF2903">
      <w:pPr>
        <w:tabs>
          <w:tab w:val="left" w:pos="2086"/>
        </w:tabs>
        <w:rPr>
          <w:rFonts w:ascii="Arial" w:hAnsi="Arial" w:cs="Arial"/>
          <w:b/>
          <w:bCs/>
          <w:sz w:val="20"/>
          <w:szCs w:val="20"/>
        </w:rPr>
      </w:pPr>
      <w:r>
        <w:rPr>
          <w:rFonts w:ascii="Arial" w:hAnsi="Arial" w:cs="Arial"/>
          <w:b/>
          <w:bCs/>
          <w:sz w:val="20"/>
          <w:szCs w:val="20"/>
        </w:rPr>
        <w:t xml:space="preserve">Cov Kev </w:t>
      </w:r>
      <w:r w:rsidRPr="006C69B3">
        <w:rPr>
          <w:rFonts w:ascii="Arial" w:hAnsi="Arial" w:cs="Arial"/>
          <w:b/>
          <w:bCs/>
          <w:sz w:val="20"/>
          <w:szCs w:val="20"/>
        </w:rPr>
        <w:t>Pab</w:t>
      </w:r>
      <w:r>
        <w:rPr>
          <w:rFonts w:ascii="Arial" w:hAnsi="Arial" w:cs="Arial"/>
          <w:b/>
          <w:bCs/>
          <w:sz w:val="20"/>
          <w:szCs w:val="20"/>
        </w:rPr>
        <w:t xml:space="preserve"> C</w:t>
      </w:r>
      <w:r w:rsidRPr="006C69B3">
        <w:rPr>
          <w:rFonts w:ascii="Arial" w:hAnsi="Arial" w:cs="Arial"/>
          <w:b/>
          <w:bCs/>
          <w:sz w:val="20"/>
          <w:szCs w:val="20"/>
        </w:rPr>
        <w:t xml:space="preserve">uam </w:t>
      </w:r>
      <w:r>
        <w:rPr>
          <w:rFonts w:ascii="Arial" w:hAnsi="Arial" w:cs="Arial"/>
          <w:b/>
          <w:bCs/>
          <w:sz w:val="20"/>
          <w:szCs w:val="20"/>
        </w:rPr>
        <w:t>L</w:t>
      </w:r>
      <w:r w:rsidRPr="006C69B3">
        <w:rPr>
          <w:rFonts w:ascii="Arial" w:hAnsi="Arial" w:cs="Arial"/>
          <w:b/>
          <w:bCs/>
          <w:sz w:val="20"/>
          <w:szCs w:val="20"/>
        </w:rPr>
        <w:t xml:space="preserve">wm </w:t>
      </w:r>
      <w:r>
        <w:rPr>
          <w:rFonts w:ascii="Arial" w:hAnsi="Arial" w:cs="Arial"/>
          <w:b/>
          <w:bCs/>
          <w:sz w:val="20"/>
          <w:szCs w:val="20"/>
        </w:rPr>
        <w:t>L</w:t>
      </w:r>
      <w:r w:rsidRPr="006C69B3">
        <w:rPr>
          <w:rFonts w:ascii="Arial" w:hAnsi="Arial" w:cs="Arial"/>
          <w:b/>
          <w:bCs/>
          <w:sz w:val="20"/>
          <w:szCs w:val="20"/>
        </w:rPr>
        <w:t xml:space="preserve">ub </w:t>
      </w:r>
      <w:r>
        <w:rPr>
          <w:rFonts w:ascii="Arial" w:hAnsi="Arial" w:cs="Arial"/>
          <w:b/>
          <w:bCs/>
          <w:sz w:val="20"/>
          <w:szCs w:val="20"/>
        </w:rPr>
        <w:t>C</w:t>
      </w:r>
      <w:r w:rsidRPr="006C69B3">
        <w:rPr>
          <w:rFonts w:ascii="Arial" w:hAnsi="Arial" w:cs="Arial"/>
          <w:b/>
          <w:bCs/>
          <w:sz w:val="20"/>
          <w:szCs w:val="20"/>
        </w:rPr>
        <w:t xml:space="preserve">haw </w:t>
      </w:r>
      <w:r>
        <w:rPr>
          <w:rFonts w:ascii="Arial" w:hAnsi="Arial" w:cs="Arial"/>
          <w:b/>
          <w:bCs/>
          <w:sz w:val="20"/>
          <w:szCs w:val="20"/>
        </w:rPr>
        <w:t>U</w:t>
      </w:r>
      <w:r w:rsidRPr="006C69B3">
        <w:rPr>
          <w:rFonts w:ascii="Arial" w:hAnsi="Arial" w:cs="Arial"/>
          <w:b/>
          <w:bCs/>
          <w:sz w:val="20"/>
          <w:szCs w:val="20"/>
        </w:rPr>
        <w:t xml:space="preserve">a </w:t>
      </w:r>
      <w:r>
        <w:rPr>
          <w:rFonts w:ascii="Arial" w:hAnsi="Arial" w:cs="Arial"/>
          <w:b/>
          <w:bCs/>
          <w:sz w:val="20"/>
          <w:szCs w:val="20"/>
        </w:rPr>
        <w:t>H</w:t>
      </w:r>
      <w:r w:rsidRPr="006C69B3">
        <w:rPr>
          <w:rFonts w:ascii="Arial" w:hAnsi="Arial" w:cs="Arial"/>
          <w:b/>
          <w:bCs/>
          <w:sz w:val="20"/>
          <w:szCs w:val="20"/>
        </w:rPr>
        <w:t>auj</w:t>
      </w:r>
      <w:r>
        <w:rPr>
          <w:rFonts w:ascii="Arial" w:hAnsi="Arial" w:cs="Arial"/>
          <w:b/>
          <w:bCs/>
          <w:sz w:val="20"/>
          <w:szCs w:val="20"/>
        </w:rPr>
        <w:t xml:space="preserve"> L</w:t>
      </w:r>
      <w:r w:rsidRPr="006C69B3">
        <w:rPr>
          <w:rFonts w:ascii="Arial" w:hAnsi="Arial" w:cs="Arial"/>
          <w:b/>
          <w:bCs/>
          <w:sz w:val="20"/>
          <w:szCs w:val="20"/>
        </w:rPr>
        <w:t>w</w:t>
      </w:r>
      <w:r>
        <w:rPr>
          <w:rFonts w:ascii="Arial" w:hAnsi="Arial" w:cs="Arial"/>
          <w:b/>
          <w:bCs/>
          <w:sz w:val="20"/>
          <w:szCs w:val="20"/>
        </w:rPr>
        <w:t>m</w:t>
      </w:r>
    </w:p>
    <w:p w14:paraId="22BD0A8E" w14:textId="1EA5A6D7" w:rsidR="00AF2903" w:rsidRPr="00C27F8B" w:rsidRDefault="00D61C40" w:rsidP="00C27F8B">
      <w:pPr>
        <w:pStyle w:val="ListParagraph"/>
        <w:numPr>
          <w:ilvl w:val="0"/>
          <w:numId w:val="18"/>
        </w:numPr>
        <w:tabs>
          <w:tab w:val="left" w:pos="2086"/>
        </w:tabs>
        <w:rPr>
          <w:rFonts w:ascii="Arial" w:hAnsi="Arial" w:cs="Arial"/>
          <w:sz w:val="19"/>
          <w:szCs w:val="19"/>
        </w:rPr>
      </w:pPr>
      <w:ins w:id="1402" w:author="Fong RERHANG" w:date="2021-05-14T22:51:00Z">
        <w:r>
          <w:rPr>
            <w:rFonts w:ascii="Arial" w:hAnsi="Arial" w:cs="Arial"/>
            <w:sz w:val="19"/>
            <w:szCs w:val="19"/>
          </w:rPr>
          <w:t xml:space="preserve">Chaw </w:t>
        </w:r>
      </w:ins>
      <w:r w:rsidR="00AF2903" w:rsidRPr="00C27F8B">
        <w:rPr>
          <w:rFonts w:ascii="Arial" w:hAnsi="Arial" w:cs="Arial"/>
          <w:sz w:val="19"/>
          <w:szCs w:val="19"/>
        </w:rPr>
        <w:t xml:space="preserve">Kev </w:t>
      </w:r>
      <w:del w:id="1403" w:author="Fong RERHANG" w:date="2021-05-14T22:50:00Z">
        <w:r w:rsidR="00AF2903" w:rsidRPr="00C27F8B" w:rsidDel="00D61C40">
          <w:rPr>
            <w:rFonts w:ascii="Arial" w:hAnsi="Arial" w:cs="Arial"/>
            <w:sz w:val="19"/>
            <w:szCs w:val="19"/>
          </w:rPr>
          <w:delText>n</w:delText>
        </w:r>
      </w:del>
      <w:ins w:id="1404" w:author="Fong RERHANG" w:date="2021-05-14T22:50:00Z">
        <w:r>
          <w:rPr>
            <w:rFonts w:ascii="Arial" w:hAnsi="Arial" w:cs="Arial"/>
            <w:sz w:val="19"/>
            <w:szCs w:val="19"/>
          </w:rPr>
          <w:t>N</w:t>
        </w:r>
      </w:ins>
      <w:r w:rsidR="00AF2903" w:rsidRPr="00C27F8B">
        <w:rPr>
          <w:rFonts w:ascii="Arial" w:hAnsi="Arial" w:cs="Arial"/>
          <w:sz w:val="19"/>
          <w:szCs w:val="19"/>
        </w:rPr>
        <w:t xml:space="preserve">oj </w:t>
      </w:r>
      <w:del w:id="1405" w:author="Fong RERHANG" w:date="2021-05-14T22:50:00Z">
        <w:r w:rsidR="00AF2903" w:rsidRPr="00C27F8B" w:rsidDel="00D61C40">
          <w:rPr>
            <w:rFonts w:ascii="Arial" w:hAnsi="Arial" w:cs="Arial"/>
            <w:sz w:val="19"/>
            <w:szCs w:val="19"/>
          </w:rPr>
          <w:delText>q</w:delText>
        </w:r>
      </w:del>
      <w:ins w:id="1406" w:author="Fong RERHANG" w:date="2021-05-14T22:50:00Z">
        <w:r>
          <w:rPr>
            <w:rFonts w:ascii="Arial" w:hAnsi="Arial" w:cs="Arial"/>
            <w:sz w:val="19"/>
            <w:szCs w:val="19"/>
          </w:rPr>
          <w:t>Q</w:t>
        </w:r>
      </w:ins>
      <w:r w:rsidR="00AF2903" w:rsidRPr="00C27F8B">
        <w:rPr>
          <w:rFonts w:ascii="Arial" w:hAnsi="Arial" w:cs="Arial"/>
          <w:sz w:val="19"/>
          <w:szCs w:val="19"/>
        </w:rPr>
        <w:t xml:space="preserve">ab </w:t>
      </w:r>
      <w:del w:id="1407" w:author="Fong RERHANG" w:date="2021-05-14T22:50:00Z">
        <w:r w:rsidR="00AF2903" w:rsidRPr="00C27F8B" w:rsidDel="00D61C40">
          <w:rPr>
            <w:rFonts w:ascii="Arial" w:hAnsi="Arial" w:cs="Arial"/>
            <w:sz w:val="19"/>
            <w:szCs w:val="19"/>
          </w:rPr>
          <w:delText>h</w:delText>
        </w:r>
      </w:del>
      <w:ins w:id="1408" w:author="Fong RERHANG" w:date="2021-05-14T22:50:00Z">
        <w:r>
          <w:rPr>
            <w:rFonts w:ascii="Arial" w:hAnsi="Arial" w:cs="Arial"/>
            <w:sz w:val="19"/>
            <w:szCs w:val="19"/>
          </w:rPr>
          <w:t>H</w:t>
        </w:r>
      </w:ins>
      <w:r w:rsidR="00AF2903" w:rsidRPr="00C27F8B">
        <w:rPr>
          <w:rFonts w:ascii="Arial" w:hAnsi="Arial" w:cs="Arial"/>
          <w:sz w:val="19"/>
          <w:szCs w:val="19"/>
        </w:rPr>
        <w:t xml:space="preserve">aus </w:t>
      </w:r>
      <w:del w:id="1409" w:author="Fong RERHANG" w:date="2021-05-14T22:50:00Z">
        <w:r w:rsidR="00AF2903" w:rsidRPr="00C27F8B" w:rsidDel="00D61C40">
          <w:rPr>
            <w:rFonts w:ascii="Arial" w:hAnsi="Arial" w:cs="Arial"/>
            <w:sz w:val="19"/>
            <w:szCs w:val="19"/>
          </w:rPr>
          <w:delText>h</w:delText>
        </w:r>
      </w:del>
      <w:ins w:id="1410" w:author="Fong RERHANG" w:date="2021-05-14T22:50:00Z">
        <w:r>
          <w:rPr>
            <w:rFonts w:ascii="Arial" w:hAnsi="Arial" w:cs="Arial"/>
            <w:sz w:val="19"/>
            <w:szCs w:val="19"/>
          </w:rPr>
          <w:t>H</w:t>
        </w:r>
      </w:ins>
      <w:r w:rsidR="00AF2903" w:rsidRPr="00C27F8B">
        <w:rPr>
          <w:rFonts w:ascii="Arial" w:hAnsi="Arial" w:cs="Arial"/>
          <w:sz w:val="19"/>
          <w:szCs w:val="19"/>
        </w:rPr>
        <w:t xml:space="preserve">uv </w:t>
      </w:r>
      <w:del w:id="1411" w:author="Fong RERHANG" w:date="2021-05-14T22:51:00Z">
        <w:r w:rsidR="00AF2903" w:rsidRPr="00C27F8B" w:rsidDel="00D61C40">
          <w:rPr>
            <w:rFonts w:ascii="Arial" w:hAnsi="Arial" w:cs="Arial"/>
            <w:sz w:val="19"/>
            <w:szCs w:val="19"/>
          </w:rPr>
          <w:delText>ntawm p</w:delText>
        </w:r>
      </w:del>
      <w:ins w:id="1412" w:author="Fong RERHANG" w:date="2021-05-14T22:51:00Z">
        <w:r>
          <w:rPr>
            <w:rFonts w:ascii="Arial" w:hAnsi="Arial" w:cs="Arial"/>
            <w:sz w:val="19"/>
            <w:szCs w:val="19"/>
          </w:rPr>
          <w:t>P</w:t>
        </w:r>
      </w:ins>
      <w:r w:rsidR="00AF2903" w:rsidRPr="00C27F8B">
        <w:rPr>
          <w:rFonts w:ascii="Arial" w:hAnsi="Arial" w:cs="Arial"/>
          <w:sz w:val="19"/>
          <w:szCs w:val="19"/>
        </w:rPr>
        <w:t xml:space="preserve">aj </w:t>
      </w:r>
      <w:del w:id="1413" w:author="Fong RERHANG" w:date="2021-05-14T22:51:00Z">
        <w:r w:rsidR="00AF2903" w:rsidRPr="00C27F8B" w:rsidDel="00D61C40">
          <w:rPr>
            <w:rFonts w:ascii="Arial" w:hAnsi="Arial" w:cs="Arial"/>
            <w:sz w:val="19"/>
            <w:szCs w:val="19"/>
          </w:rPr>
          <w:delText>h</w:delText>
        </w:r>
      </w:del>
      <w:ins w:id="1414" w:author="Fong RERHANG" w:date="2021-05-14T22:51:00Z">
        <w:r>
          <w:rPr>
            <w:rFonts w:ascii="Arial" w:hAnsi="Arial" w:cs="Arial"/>
            <w:sz w:val="19"/>
            <w:szCs w:val="19"/>
          </w:rPr>
          <w:t>H</w:t>
        </w:r>
      </w:ins>
      <w:r w:rsidR="00AF2903" w:rsidRPr="00C27F8B">
        <w:rPr>
          <w:rFonts w:ascii="Arial" w:hAnsi="Arial" w:cs="Arial"/>
          <w:sz w:val="19"/>
          <w:szCs w:val="19"/>
        </w:rPr>
        <w:t>lwb</w:t>
      </w:r>
      <w:ins w:id="1415" w:author="Fong RERHANG" w:date="2021-05-14T22:51:00Z">
        <w:r>
          <w:rPr>
            <w:rFonts w:ascii="Arial" w:hAnsi="Arial" w:cs="Arial"/>
            <w:sz w:val="19"/>
            <w:szCs w:val="19"/>
          </w:rPr>
          <w:t xml:space="preserve"> (County Metal Health</w:t>
        </w:r>
      </w:ins>
      <w:ins w:id="1416" w:author="Fong RERHANG" w:date="2021-05-14T22:52:00Z">
        <w:r>
          <w:rPr>
            <w:rFonts w:ascii="Arial" w:hAnsi="Arial" w:cs="Arial"/>
            <w:sz w:val="19"/>
            <w:szCs w:val="19"/>
          </w:rPr>
          <w:t>)</w:t>
        </w:r>
      </w:ins>
    </w:p>
    <w:p w14:paraId="6B8F0230" w14:textId="53FE474B" w:rsidR="00C27F8B" w:rsidRPr="00A04D96" w:rsidRDefault="00C27F8B" w:rsidP="00C27F8B">
      <w:pPr>
        <w:pStyle w:val="ListParagraph"/>
        <w:numPr>
          <w:ilvl w:val="0"/>
          <w:numId w:val="18"/>
        </w:numPr>
        <w:tabs>
          <w:tab w:val="left" w:pos="2086"/>
        </w:tabs>
        <w:rPr>
          <w:rFonts w:ascii="Arial" w:hAnsi="Arial" w:cs="Arial"/>
          <w:sz w:val="19"/>
          <w:szCs w:val="19"/>
        </w:rPr>
      </w:pPr>
      <w:r w:rsidRPr="00A04D96">
        <w:rPr>
          <w:rFonts w:ascii="Arial" w:hAnsi="Arial" w:cs="Arial"/>
          <w:sz w:val="19"/>
          <w:szCs w:val="19"/>
        </w:rPr>
        <w:t>Kev Pab</w:t>
      </w:r>
      <w:ins w:id="1417" w:author="Fong RERHANG" w:date="2021-05-14T22:52:00Z">
        <w:r w:rsidR="00D61C40">
          <w:rPr>
            <w:rFonts w:ascii="Arial" w:hAnsi="Arial" w:cs="Arial"/>
            <w:sz w:val="19"/>
            <w:szCs w:val="19"/>
          </w:rPr>
          <w:t xml:space="preserve"> </w:t>
        </w:r>
      </w:ins>
      <w:r w:rsidRPr="00A04D96">
        <w:rPr>
          <w:rFonts w:ascii="Arial" w:hAnsi="Arial" w:cs="Arial"/>
          <w:sz w:val="19"/>
          <w:szCs w:val="19"/>
        </w:rPr>
        <w:t>cuam Menyuam Yaus ntawm California (CCS)</w:t>
      </w:r>
    </w:p>
    <w:p w14:paraId="3E1EA827" w14:textId="4AD578C5" w:rsidR="00C27F8B" w:rsidRPr="00C27F8B" w:rsidRDefault="00D61C40" w:rsidP="00C27F8B">
      <w:pPr>
        <w:pStyle w:val="ListParagraph"/>
        <w:numPr>
          <w:ilvl w:val="0"/>
          <w:numId w:val="18"/>
        </w:numPr>
        <w:tabs>
          <w:tab w:val="left" w:pos="2086"/>
        </w:tabs>
        <w:rPr>
          <w:rFonts w:ascii="Arial" w:hAnsi="Arial" w:cs="Arial"/>
          <w:sz w:val="19"/>
          <w:szCs w:val="19"/>
        </w:rPr>
      </w:pPr>
      <w:ins w:id="1418" w:author="Fong RERHANG" w:date="2021-05-14T22:53:00Z">
        <w:r>
          <w:rPr>
            <w:rFonts w:ascii="Arial" w:hAnsi="Arial" w:cs="Arial"/>
            <w:sz w:val="19"/>
            <w:szCs w:val="19"/>
          </w:rPr>
          <w:t xml:space="preserve">Tsev Ua Hauj Lwm </w:t>
        </w:r>
      </w:ins>
      <w:r w:rsidR="00C27F8B" w:rsidRPr="00C27F8B">
        <w:rPr>
          <w:rFonts w:ascii="Arial" w:hAnsi="Arial" w:cs="Arial"/>
          <w:sz w:val="19"/>
          <w:szCs w:val="19"/>
        </w:rPr>
        <w:t>Cheeb Tsam.</w:t>
      </w:r>
      <w:del w:id="1419" w:author="Fong RERHANG" w:date="2021-05-14T22:53:00Z">
        <w:r w:rsidR="00C27F8B" w:rsidRPr="00C27F8B" w:rsidDel="00D61C40">
          <w:rPr>
            <w:rFonts w:ascii="Arial" w:hAnsi="Arial" w:cs="Arial"/>
            <w:sz w:val="19"/>
            <w:szCs w:val="19"/>
          </w:rPr>
          <w:delText xml:space="preserve"> Hauv Lub Chaw Hauv</w:delText>
        </w:r>
      </w:del>
    </w:p>
    <w:p w14:paraId="7E29E35E" w14:textId="2C083A7B" w:rsidR="00C27F8B" w:rsidRDefault="00D61C40" w:rsidP="00C27F8B">
      <w:pPr>
        <w:pStyle w:val="ListParagraph"/>
        <w:numPr>
          <w:ilvl w:val="0"/>
          <w:numId w:val="18"/>
        </w:numPr>
        <w:tabs>
          <w:tab w:val="left" w:pos="2086"/>
        </w:tabs>
        <w:rPr>
          <w:rFonts w:ascii="Arial" w:hAnsi="Arial" w:cs="Arial"/>
          <w:sz w:val="19"/>
          <w:szCs w:val="19"/>
        </w:rPr>
      </w:pPr>
      <w:ins w:id="1420" w:author="Fong RERHANG" w:date="2021-05-14T22:54:00Z">
        <w:r>
          <w:rPr>
            <w:rFonts w:ascii="Arial" w:hAnsi="Arial" w:cs="Arial"/>
            <w:sz w:val="19"/>
            <w:szCs w:val="19"/>
          </w:rPr>
          <w:t xml:space="preserve">Chaw </w:t>
        </w:r>
      </w:ins>
      <w:r w:rsidR="00C27F8B" w:rsidRPr="00A04D96">
        <w:rPr>
          <w:rFonts w:ascii="Arial" w:hAnsi="Arial" w:cs="Arial"/>
          <w:sz w:val="19"/>
          <w:szCs w:val="19"/>
        </w:rPr>
        <w:t xml:space="preserve">Kev </w:t>
      </w:r>
      <w:ins w:id="1421" w:author="Fong RERHANG" w:date="2021-05-14T22:54:00Z">
        <w:r>
          <w:rPr>
            <w:rFonts w:ascii="Arial" w:hAnsi="Arial" w:cs="Arial"/>
            <w:sz w:val="19"/>
            <w:szCs w:val="19"/>
          </w:rPr>
          <w:t>Kho Cwj Pwm</w:t>
        </w:r>
      </w:ins>
      <w:del w:id="1422" w:author="Fong RERHANG" w:date="2021-05-14T22:54:00Z">
        <w:r w:rsidR="00C27F8B" w:rsidRPr="00A04D96" w:rsidDel="00D61C40">
          <w:rPr>
            <w:rFonts w:ascii="Arial" w:hAnsi="Arial" w:cs="Arial"/>
            <w:sz w:val="19"/>
            <w:szCs w:val="19"/>
          </w:rPr>
          <w:delText>sim</w:delText>
        </w:r>
      </w:del>
    </w:p>
    <w:p w14:paraId="43A9366F" w14:textId="0FCE8431" w:rsidR="00C27F8B" w:rsidRPr="00A04D96" w:rsidRDefault="00D61C40" w:rsidP="00C27F8B">
      <w:pPr>
        <w:pStyle w:val="ListParagraph"/>
        <w:numPr>
          <w:ilvl w:val="0"/>
          <w:numId w:val="18"/>
        </w:numPr>
        <w:tabs>
          <w:tab w:val="left" w:pos="2086"/>
        </w:tabs>
        <w:spacing w:after="0" w:line="240" w:lineRule="auto"/>
        <w:rPr>
          <w:rFonts w:ascii="Arial" w:hAnsi="Arial" w:cs="Arial"/>
          <w:sz w:val="19"/>
          <w:szCs w:val="19"/>
        </w:rPr>
      </w:pPr>
      <w:ins w:id="1423" w:author="Fong RERHANG" w:date="2021-05-14T22:56:00Z">
        <w:r>
          <w:rPr>
            <w:rFonts w:ascii="Arial" w:hAnsi="Arial" w:cs="Arial"/>
            <w:sz w:val="19"/>
            <w:szCs w:val="19"/>
          </w:rPr>
          <w:t>Chav Hauj Lwm</w:t>
        </w:r>
      </w:ins>
      <w:del w:id="1424" w:author="Fong RERHANG" w:date="2021-05-14T22:56:00Z">
        <w:r w:rsidR="00C27F8B" w:rsidRPr="00A04D96" w:rsidDel="00D61C40">
          <w:rPr>
            <w:rFonts w:ascii="Arial" w:hAnsi="Arial" w:cs="Arial"/>
            <w:sz w:val="19"/>
            <w:szCs w:val="19"/>
          </w:rPr>
          <w:delText>Feem</w:delText>
        </w:r>
      </w:del>
      <w:r w:rsidR="00C27F8B" w:rsidRPr="00A04D96">
        <w:rPr>
          <w:rFonts w:ascii="Arial" w:hAnsi="Arial" w:cs="Arial"/>
          <w:sz w:val="19"/>
          <w:szCs w:val="19"/>
        </w:rPr>
        <w:t xml:space="preserve"> ntawm Kev Pab </w:t>
      </w:r>
      <w:ins w:id="1425" w:author="Fong RERHANG" w:date="2021-05-14T22:55:00Z">
        <w:r>
          <w:rPr>
            <w:rFonts w:ascii="Arial" w:hAnsi="Arial" w:cs="Arial"/>
            <w:sz w:val="19"/>
            <w:szCs w:val="19"/>
          </w:rPr>
          <w:t>Kho Dua</w:t>
        </w:r>
      </w:ins>
      <w:del w:id="1426" w:author="Fong RERHANG" w:date="2021-05-14T22:55:00Z">
        <w:r w:rsidR="00C27F8B" w:rsidRPr="00A04D96" w:rsidDel="00D61C40">
          <w:rPr>
            <w:rFonts w:ascii="Arial" w:hAnsi="Arial" w:cs="Arial"/>
            <w:sz w:val="19"/>
            <w:szCs w:val="19"/>
          </w:rPr>
          <w:delText>Kom Noj Qab Nyob Zoo</w:delText>
        </w:r>
      </w:del>
      <w:ins w:id="1427" w:author="Fong RERHANG" w:date="2021-05-14T22:56:00Z">
        <w:r>
          <w:rPr>
            <w:rFonts w:ascii="Arial" w:hAnsi="Arial" w:cs="Arial"/>
            <w:sz w:val="19"/>
            <w:szCs w:val="19"/>
          </w:rPr>
          <w:t xml:space="preserve"> (Department of </w:t>
        </w:r>
      </w:ins>
      <w:ins w:id="1428" w:author="Fong RERHANG" w:date="2021-05-14T22:57:00Z">
        <w:r>
          <w:rPr>
            <w:rFonts w:ascii="Arial" w:hAnsi="Arial" w:cs="Arial"/>
            <w:sz w:val="19"/>
            <w:szCs w:val="19"/>
          </w:rPr>
          <w:t xml:space="preserve">Rehabilitation) </w:t>
        </w:r>
      </w:ins>
    </w:p>
    <w:p w14:paraId="2CD92432" w14:textId="29052348" w:rsidR="00C27F8B" w:rsidRPr="00A04D96" w:rsidRDefault="00D61C40" w:rsidP="00C27F8B">
      <w:pPr>
        <w:pStyle w:val="ListParagraph"/>
        <w:numPr>
          <w:ilvl w:val="0"/>
          <w:numId w:val="18"/>
        </w:numPr>
        <w:tabs>
          <w:tab w:val="left" w:pos="2086"/>
        </w:tabs>
        <w:spacing w:after="0" w:line="240" w:lineRule="auto"/>
        <w:rPr>
          <w:rFonts w:ascii="Arial" w:hAnsi="Arial" w:cs="Arial"/>
          <w:sz w:val="19"/>
          <w:szCs w:val="19"/>
        </w:rPr>
      </w:pPr>
      <w:ins w:id="1429" w:author="Fong RERHANG" w:date="2021-05-14T22:56:00Z">
        <w:r>
          <w:rPr>
            <w:rFonts w:ascii="Arial" w:hAnsi="Arial" w:cs="Arial"/>
            <w:sz w:val="19"/>
            <w:szCs w:val="19"/>
          </w:rPr>
          <w:t xml:space="preserve">Chav Hauj Lwm </w:t>
        </w:r>
      </w:ins>
      <w:del w:id="1430" w:author="Fong RERHANG" w:date="2021-05-14T22:56:00Z">
        <w:r w:rsidR="00C27F8B" w:rsidRPr="00A04D96" w:rsidDel="00D61C40">
          <w:rPr>
            <w:rFonts w:ascii="Arial" w:hAnsi="Arial" w:cs="Arial"/>
            <w:sz w:val="19"/>
            <w:szCs w:val="19"/>
          </w:rPr>
          <w:delText xml:space="preserve">Feem </w:delText>
        </w:r>
      </w:del>
      <w:r w:rsidR="00C27F8B" w:rsidRPr="00A04D96">
        <w:rPr>
          <w:rFonts w:ascii="Arial" w:hAnsi="Arial" w:cs="Arial"/>
          <w:sz w:val="19"/>
          <w:szCs w:val="19"/>
        </w:rPr>
        <w:t>ntawm Kev Pab Cuam Kev Noj Nyob(DSS)</w:t>
      </w:r>
    </w:p>
    <w:p w14:paraId="1390EDDA" w14:textId="70DC2028" w:rsidR="00AF2903" w:rsidRPr="00C27F8B" w:rsidRDefault="00C27F8B" w:rsidP="00C27F8B">
      <w:pPr>
        <w:pStyle w:val="ListParagraph"/>
        <w:numPr>
          <w:ilvl w:val="0"/>
          <w:numId w:val="18"/>
        </w:numPr>
        <w:tabs>
          <w:tab w:val="left" w:pos="2086"/>
        </w:tabs>
        <w:rPr>
          <w:rFonts w:ascii="Arial" w:hAnsi="Arial" w:cs="Arial"/>
          <w:sz w:val="19"/>
          <w:szCs w:val="19"/>
        </w:rPr>
      </w:pPr>
      <w:r w:rsidRPr="00A04D96">
        <w:rPr>
          <w:rFonts w:ascii="Arial" w:hAnsi="Arial" w:cs="Arial"/>
          <w:sz w:val="19"/>
          <w:szCs w:val="19"/>
        </w:rPr>
        <w:t>Lwm yam</w:t>
      </w:r>
    </w:p>
    <w:p w14:paraId="3A017786" w14:textId="088C21FB" w:rsidR="00AF2903" w:rsidRPr="000148EF" w:rsidRDefault="00AF2903" w:rsidP="00AF2903">
      <w:pPr>
        <w:tabs>
          <w:tab w:val="left" w:pos="2086"/>
        </w:tabs>
        <w:rPr>
          <w:rFonts w:ascii="Arial" w:hAnsi="Arial" w:cs="Arial"/>
          <w:sz w:val="19"/>
          <w:szCs w:val="19"/>
        </w:rPr>
      </w:pPr>
      <w:r w:rsidRPr="000148EF">
        <w:rPr>
          <w:rFonts w:ascii="Arial" w:hAnsi="Arial" w:cs="Arial"/>
          <w:b/>
          <w:bCs/>
          <w:sz w:val="19"/>
          <w:szCs w:val="19"/>
        </w:rPr>
        <w:t>Cov Qauv uas Txhawb Nqa:</w:t>
      </w:r>
      <w:r w:rsidRPr="000148EF">
        <w:rPr>
          <w:rFonts w:ascii="Arial" w:hAnsi="Arial" w:cs="Arial"/>
          <w:sz w:val="19"/>
          <w:szCs w:val="19"/>
        </w:rPr>
        <w:t xml:space="preserve">  </w:t>
      </w:r>
      <w:r w:rsidRPr="000148EF">
        <w:rPr>
          <w:rFonts w:ascii="Arial" w:hAnsi="Arial" w:cs="Arial"/>
          <w:noProof/>
          <w:sz w:val="19"/>
          <w:szCs w:val="19"/>
          <w:lang w:eastAsia="zh-CN"/>
        </w:rPr>
        <w:drawing>
          <wp:inline distT="0" distB="0" distL="0" distR="0" wp14:anchorId="6B3B69FC" wp14:editId="615DE3A7">
            <wp:extent cx="157480" cy="115570"/>
            <wp:effectExtent l="0" t="0" r="0" b="0"/>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0148EF">
        <w:rPr>
          <w:rFonts w:ascii="Arial" w:hAnsi="Arial" w:cs="Arial"/>
          <w:sz w:val="19"/>
          <w:szCs w:val="19"/>
        </w:rPr>
        <w:t xml:space="preserve"> Cheeb tsam   </w:t>
      </w:r>
      <w:r w:rsidR="000148EF" w:rsidRPr="000148EF">
        <w:rPr>
          <w:rFonts w:ascii="Arial" w:hAnsi="Arial" w:cs="Arial"/>
          <w:noProof/>
          <w:sz w:val="19"/>
          <w:szCs w:val="19"/>
          <w:lang w:eastAsia="zh-CN"/>
        </w:rPr>
        <w:drawing>
          <wp:inline distT="0" distB="0" distL="0" distR="0" wp14:anchorId="28751D9B" wp14:editId="2FFD8CF7">
            <wp:extent cx="157480" cy="11557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0148EF">
        <w:rPr>
          <w:rFonts w:ascii="Arial" w:hAnsi="Arial" w:cs="Arial"/>
          <w:sz w:val="19"/>
          <w:szCs w:val="19"/>
        </w:rPr>
        <w:t xml:space="preserve">Cov hom phiaj uas nce </w:t>
      </w:r>
      <w:del w:id="1431" w:author="Fong RERHANG" w:date="2021-05-14T22:59:00Z">
        <w:r w:rsidRPr="000148EF" w:rsidDel="00D61C40">
          <w:rPr>
            <w:rFonts w:ascii="Arial" w:hAnsi="Arial" w:cs="Arial"/>
            <w:sz w:val="19"/>
            <w:szCs w:val="19"/>
          </w:rPr>
          <w:delText>q</w:delText>
        </w:r>
      </w:del>
      <w:ins w:id="1432" w:author="Fong RERHANG" w:date="2021-05-14T22:59:00Z">
        <w:r w:rsidR="00D61C40">
          <w:rPr>
            <w:rFonts w:ascii="Arial" w:hAnsi="Arial" w:cs="Arial"/>
            <w:sz w:val="19"/>
            <w:szCs w:val="19"/>
          </w:rPr>
          <w:t>Q</w:t>
        </w:r>
      </w:ins>
      <w:r w:rsidRPr="000148EF">
        <w:rPr>
          <w:rFonts w:ascii="Arial" w:hAnsi="Arial" w:cs="Arial"/>
          <w:sz w:val="19"/>
          <w:szCs w:val="19"/>
        </w:rPr>
        <w:t xml:space="preserve">ib  </w:t>
      </w:r>
      <w:r w:rsidRPr="000148EF">
        <w:rPr>
          <w:rFonts w:ascii="Arial" w:hAnsi="Arial" w:cs="Arial"/>
          <w:noProof/>
          <w:sz w:val="19"/>
          <w:szCs w:val="19"/>
          <w:lang w:eastAsia="zh-CN"/>
        </w:rPr>
        <w:drawing>
          <wp:inline distT="0" distB="0" distL="0" distR="0" wp14:anchorId="7F19E373" wp14:editId="1F37AE90">
            <wp:extent cx="157480" cy="115570"/>
            <wp:effectExtent l="0" t="0" r="0" b="0"/>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0148EF">
        <w:rPr>
          <w:rFonts w:ascii="Arial" w:hAnsi="Arial" w:cs="Arial"/>
          <w:sz w:val="19"/>
          <w:szCs w:val="19"/>
        </w:rPr>
        <w:t xml:space="preserve"> Lwm yam</w:t>
      </w:r>
    </w:p>
    <w:p w14:paraId="6553136A" w14:textId="4783BC3B" w:rsidR="00AF2903" w:rsidRPr="000148EF" w:rsidRDefault="00AF2903" w:rsidP="00AF2903">
      <w:pPr>
        <w:tabs>
          <w:tab w:val="left" w:pos="2086"/>
        </w:tabs>
        <w:rPr>
          <w:rFonts w:ascii="Arial" w:hAnsi="Arial" w:cs="Arial"/>
          <w:sz w:val="19"/>
          <w:szCs w:val="19"/>
        </w:rPr>
      </w:pPr>
      <w:r w:rsidRPr="000148EF">
        <w:rPr>
          <w:rFonts w:ascii="Arial" w:hAnsi="Arial" w:cs="Arial"/>
          <w:b/>
          <w:bCs/>
          <w:sz w:val="19"/>
          <w:szCs w:val="19"/>
        </w:rPr>
        <w:t>Cov niam txiv yuav raug ceeb toom ntawm kev nce qib</w:t>
      </w:r>
      <w:r w:rsidRPr="000148EF">
        <w:rPr>
          <w:rFonts w:ascii="Arial" w:hAnsi="Arial" w:cs="Arial"/>
          <w:sz w:val="19"/>
          <w:szCs w:val="19"/>
        </w:rPr>
        <w:t>:</w:t>
      </w:r>
      <w:r w:rsidRPr="000148EF">
        <w:rPr>
          <w:rFonts w:ascii="Arial" w:hAnsi="Arial" w:cs="Arial"/>
          <w:noProof/>
          <w:sz w:val="19"/>
          <w:szCs w:val="19"/>
          <w:lang w:eastAsia="zh-CN"/>
        </w:rPr>
        <w:t xml:space="preserve"> </w:t>
      </w:r>
      <w:r w:rsidRPr="000148EF">
        <w:rPr>
          <w:rFonts w:ascii="Arial" w:hAnsi="Arial" w:cs="Arial"/>
          <w:noProof/>
          <w:sz w:val="19"/>
          <w:szCs w:val="19"/>
          <w:lang w:eastAsia="zh-CN"/>
        </w:rPr>
        <w:drawing>
          <wp:inline distT="0" distB="0" distL="0" distR="0" wp14:anchorId="3630807D" wp14:editId="7DBDFB65">
            <wp:extent cx="157480" cy="115570"/>
            <wp:effectExtent l="0" t="0" r="0" b="0"/>
            <wp:docPr id="477"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0148EF">
        <w:rPr>
          <w:rFonts w:ascii="Arial" w:hAnsi="Arial" w:cs="Arial"/>
          <w:sz w:val="19"/>
          <w:szCs w:val="19"/>
        </w:rPr>
        <w:t xml:space="preserve"> peb hlis </w:t>
      </w:r>
      <w:r w:rsidRPr="000148EF">
        <w:rPr>
          <w:rFonts w:ascii="Arial" w:hAnsi="Arial" w:cs="Arial"/>
          <w:noProof/>
          <w:sz w:val="19"/>
          <w:szCs w:val="19"/>
          <w:lang w:eastAsia="zh-CN"/>
        </w:rPr>
        <w:drawing>
          <wp:inline distT="0" distB="0" distL="0" distR="0" wp14:anchorId="7C625689" wp14:editId="639EC7EB">
            <wp:extent cx="157480" cy="115570"/>
            <wp:effectExtent l="0" t="0" r="0"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0148EF">
        <w:rPr>
          <w:rFonts w:ascii="Arial" w:hAnsi="Arial" w:cs="Arial"/>
          <w:sz w:val="19"/>
          <w:szCs w:val="19"/>
        </w:rPr>
        <w:t>peb ncua sij hawm kawm</w:t>
      </w:r>
      <w:r w:rsidRPr="000148EF">
        <w:rPr>
          <w:rFonts w:ascii="Arial" w:hAnsi="Arial" w:cs="Arial"/>
          <w:noProof/>
          <w:sz w:val="19"/>
          <w:szCs w:val="19"/>
          <w:lang w:eastAsia="zh-CN"/>
        </w:rPr>
        <w:drawing>
          <wp:inline distT="0" distB="0" distL="0" distR="0" wp14:anchorId="5D686FD7" wp14:editId="0A977369">
            <wp:extent cx="157480" cy="115570"/>
            <wp:effectExtent l="0" t="0" r="0" b="0"/>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0148EF">
        <w:rPr>
          <w:rFonts w:ascii="Arial" w:hAnsi="Arial" w:cs="Arial"/>
          <w:sz w:val="19"/>
          <w:szCs w:val="19"/>
        </w:rPr>
        <w:t xml:space="preserve"> ncua sij hawm kawm </w:t>
      </w:r>
      <w:r w:rsidRPr="000148EF">
        <w:rPr>
          <w:rFonts w:ascii="Arial" w:hAnsi="Arial" w:cs="Arial"/>
          <w:noProof/>
          <w:sz w:val="19"/>
          <w:szCs w:val="19"/>
          <w:lang w:eastAsia="zh-CN"/>
        </w:rPr>
        <w:drawing>
          <wp:inline distT="0" distB="0" distL="0" distR="0" wp14:anchorId="6F3330A0" wp14:editId="19DD4DC8">
            <wp:extent cx="157480" cy="115570"/>
            <wp:effectExtent l="0" t="0" r="0" b="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r w:rsidRPr="000148EF">
        <w:rPr>
          <w:rFonts w:ascii="Arial" w:hAnsi="Arial" w:cs="Arial"/>
          <w:sz w:val="19"/>
          <w:szCs w:val="19"/>
        </w:rPr>
        <w:t xml:space="preserve"> Lwm yam</w:t>
      </w:r>
      <w:ins w:id="1433" w:author="Fong RERHANG" w:date="2021-05-14T23:00:00Z">
        <w:r w:rsidR="00835FDC">
          <w:rPr>
            <w:rFonts w:ascii="Arial" w:hAnsi="Arial" w:cs="Arial"/>
            <w:sz w:val="19"/>
            <w:szCs w:val="19"/>
          </w:rPr>
          <w:t xml:space="preserve"> </w:t>
        </w:r>
      </w:ins>
      <w:ins w:id="1434" w:author="Fong RERHANG" w:date="2021-05-14T23:01:00Z">
        <w:r w:rsidR="00835FDC">
          <w:rPr>
            <w:rFonts w:ascii="Arial" w:hAnsi="Arial" w:cs="Arial"/>
            <w:sz w:val="19"/>
            <w:szCs w:val="19"/>
          </w:rPr>
          <w:t>IEP</w:t>
        </w:r>
      </w:ins>
    </w:p>
    <w:p w14:paraId="3F1CAB24" w14:textId="4112CFE7" w:rsidR="00AF2903" w:rsidRPr="0009339F" w:rsidDel="00835FDC" w:rsidRDefault="00AF2903" w:rsidP="00AF2903">
      <w:pPr>
        <w:tabs>
          <w:tab w:val="left" w:pos="2086"/>
        </w:tabs>
        <w:rPr>
          <w:del w:id="1435" w:author="Fong RERHANG" w:date="2021-05-14T23:02:00Z"/>
          <w:rFonts w:ascii="Arial" w:hAnsi="Arial" w:cs="Arial"/>
          <w:sz w:val="19"/>
          <w:szCs w:val="19"/>
        </w:rPr>
      </w:pPr>
      <w:r w:rsidRPr="0009339F">
        <w:rPr>
          <w:rFonts w:ascii="Arial" w:hAnsi="Arial" w:cs="Arial"/>
          <w:b/>
          <w:bCs/>
          <w:sz w:val="19"/>
          <w:szCs w:val="19"/>
        </w:rPr>
        <w:t>Li Cas?:</w:t>
      </w:r>
      <w:r w:rsidRPr="0009339F">
        <w:rPr>
          <w:rFonts w:ascii="Arial" w:hAnsi="Arial" w:cs="Arial"/>
          <w:sz w:val="19"/>
          <w:szCs w:val="19"/>
        </w:rPr>
        <w:t xml:space="preserve"> </w:t>
      </w:r>
      <w:r w:rsidRPr="0009339F">
        <w:rPr>
          <w:rFonts w:ascii="Arial" w:hAnsi="Arial" w:cs="Arial"/>
          <w:noProof/>
          <w:sz w:val="19"/>
          <w:szCs w:val="19"/>
          <w:lang w:eastAsia="zh-CN"/>
        </w:rPr>
        <w:drawing>
          <wp:inline distT="0" distB="0" distL="0" distR="0" wp14:anchorId="59FDBB9C" wp14:editId="76133439">
            <wp:extent cx="157480" cy="115570"/>
            <wp:effectExtent l="0" t="0" r="0"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del w:id="1436" w:author="Fong RERHANG" w:date="2021-05-14T23:01:00Z">
        <w:r w:rsidRPr="0009339F" w:rsidDel="00835FDC">
          <w:rPr>
            <w:rFonts w:ascii="Arial" w:hAnsi="Arial" w:cs="Arial"/>
            <w:sz w:val="19"/>
            <w:szCs w:val="19"/>
          </w:rPr>
          <w:delText>c</w:delText>
        </w:r>
      </w:del>
      <w:ins w:id="1437" w:author="Fong RERHANG" w:date="2021-05-14T23:01:00Z">
        <w:r w:rsidR="00835FDC">
          <w:rPr>
            <w:rFonts w:ascii="Arial" w:hAnsi="Arial" w:cs="Arial"/>
            <w:sz w:val="19"/>
            <w:szCs w:val="19"/>
          </w:rPr>
          <w:t>C</w:t>
        </w:r>
      </w:ins>
      <w:r w:rsidRPr="0009339F">
        <w:rPr>
          <w:rFonts w:ascii="Arial" w:hAnsi="Arial" w:cs="Arial"/>
          <w:sz w:val="19"/>
          <w:szCs w:val="19"/>
        </w:rPr>
        <w:t xml:space="preserve">ov </w:t>
      </w:r>
      <w:del w:id="1438" w:author="Fong RERHANG" w:date="2021-05-14T23:01:00Z">
        <w:r w:rsidRPr="0009339F" w:rsidDel="00835FDC">
          <w:rPr>
            <w:rFonts w:ascii="Arial" w:hAnsi="Arial" w:cs="Arial"/>
            <w:sz w:val="19"/>
            <w:szCs w:val="19"/>
          </w:rPr>
          <w:delText>n</w:delText>
        </w:r>
      </w:del>
      <w:ins w:id="1439" w:author="Fong RERHANG" w:date="2021-05-14T23:01:00Z">
        <w:r w:rsidR="00835FDC">
          <w:rPr>
            <w:rFonts w:ascii="Arial" w:hAnsi="Arial" w:cs="Arial"/>
            <w:sz w:val="19"/>
            <w:szCs w:val="19"/>
          </w:rPr>
          <w:t>N</w:t>
        </w:r>
      </w:ins>
      <w:r w:rsidRPr="0009339F">
        <w:rPr>
          <w:rFonts w:ascii="Arial" w:hAnsi="Arial" w:cs="Arial"/>
          <w:sz w:val="19"/>
          <w:szCs w:val="19"/>
        </w:rPr>
        <w:t xml:space="preserve">tawm </w:t>
      </w:r>
      <w:del w:id="1440" w:author="Fong RERHANG" w:date="2021-05-14T23:01:00Z">
        <w:r w:rsidRPr="0009339F" w:rsidDel="00835FDC">
          <w:rPr>
            <w:rFonts w:ascii="Arial" w:hAnsi="Arial" w:cs="Arial"/>
            <w:sz w:val="19"/>
            <w:szCs w:val="19"/>
          </w:rPr>
          <w:delText>q</w:delText>
        </w:r>
      </w:del>
      <w:ins w:id="1441" w:author="Fong RERHANG" w:date="2021-05-14T23:01:00Z">
        <w:r w:rsidR="00835FDC">
          <w:rPr>
            <w:rFonts w:ascii="Arial" w:hAnsi="Arial" w:cs="Arial"/>
            <w:sz w:val="19"/>
            <w:szCs w:val="19"/>
          </w:rPr>
          <w:t>Q</w:t>
        </w:r>
      </w:ins>
      <w:r w:rsidRPr="0009339F">
        <w:rPr>
          <w:rFonts w:ascii="Arial" w:hAnsi="Arial" w:cs="Arial"/>
          <w:sz w:val="19"/>
          <w:szCs w:val="19"/>
        </w:rPr>
        <w:t xml:space="preserve">hia </w:t>
      </w:r>
      <w:del w:id="1442" w:author="Fong RERHANG" w:date="2021-05-14T23:01:00Z">
        <w:r w:rsidRPr="0009339F" w:rsidDel="00835FDC">
          <w:rPr>
            <w:rFonts w:ascii="Arial" w:hAnsi="Arial" w:cs="Arial"/>
            <w:sz w:val="19"/>
            <w:szCs w:val="19"/>
          </w:rPr>
          <w:delText>t</w:delText>
        </w:r>
      </w:del>
      <w:ins w:id="1443" w:author="Fong RERHANG" w:date="2021-05-14T23:01:00Z">
        <w:r w:rsidR="00835FDC">
          <w:rPr>
            <w:rFonts w:ascii="Arial" w:hAnsi="Arial" w:cs="Arial"/>
            <w:sz w:val="19"/>
            <w:szCs w:val="19"/>
          </w:rPr>
          <w:t>T</w:t>
        </w:r>
      </w:ins>
      <w:r w:rsidRPr="0009339F">
        <w:rPr>
          <w:rFonts w:ascii="Arial" w:hAnsi="Arial" w:cs="Arial"/>
          <w:sz w:val="19"/>
          <w:szCs w:val="19"/>
        </w:rPr>
        <w:t xml:space="preserve">xog </w:t>
      </w:r>
      <w:del w:id="1444" w:author="Fong RERHANG" w:date="2021-05-14T23:01:00Z">
        <w:r w:rsidRPr="0009339F" w:rsidDel="00835FDC">
          <w:rPr>
            <w:rFonts w:ascii="Arial" w:hAnsi="Arial" w:cs="Arial"/>
            <w:sz w:val="19"/>
            <w:szCs w:val="19"/>
          </w:rPr>
          <w:delText>k</w:delText>
        </w:r>
      </w:del>
      <w:ins w:id="1445" w:author="Fong RERHANG" w:date="2021-05-14T23:01:00Z">
        <w:r w:rsidR="00835FDC">
          <w:rPr>
            <w:rFonts w:ascii="Arial" w:hAnsi="Arial" w:cs="Arial"/>
            <w:sz w:val="19"/>
            <w:szCs w:val="19"/>
          </w:rPr>
          <w:t>K</w:t>
        </w:r>
      </w:ins>
      <w:r w:rsidRPr="0009339F">
        <w:rPr>
          <w:rFonts w:ascii="Arial" w:hAnsi="Arial" w:cs="Arial"/>
          <w:sz w:val="19"/>
          <w:szCs w:val="19"/>
        </w:rPr>
        <w:t xml:space="preserve">ev </w:t>
      </w:r>
      <w:del w:id="1446" w:author="Fong RERHANG" w:date="2021-05-14T23:01:00Z">
        <w:r w:rsidRPr="0009339F" w:rsidDel="00835FDC">
          <w:rPr>
            <w:rFonts w:ascii="Arial" w:hAnsi="Arial" w:cs="Arial"/>
            <w:sz w:val="19"/>
            <w:szCs w:val="19"/>
          </w:rPr>
          <w:delText>x</w:delText>
        </w:r>
      </w:del>
      <w:ins w:id="1447" w:author="Fong RERHANG" w:date="2021-05-14T23:01:00Z">
        <w:r w:rsidR="00835FDC">
          <w:rPr>
            <w:rFonts w:ascii="Arial" w:hAnsi="Arial" w:cs="Arial"/>
            <w:sz w:val="19"/>
            <w:szCs w:val="19"/>
          </w:rPr>
          <w:t>X</w:t>
        </w:r>
      </w:ins>
      <w:r w:rsidRPr="0009339F">
        <w:rPr>
          <w:rFonts w:ascii="Arial" w:hAnsi="Arial" w:cs="Arial"/>
          <w:sz w:val="19"/>
          <w:szCs w:val="19"/>
        </w:rPr>
        <w:t xml:space="preserve">am </w:t>
      </w:r>
      <w:del w:id="1448" w:author="Fong RERHANG" w:date="2021-05-14T23:01:00Z">
        <w:r w:rsidRPr="0009339F" w:rsidDel="00835FDC">
          <w:rPr>
            <w:rFonts w:ascii="Arial" w:hAnsi="Arial" w:cs="Arial"/>
            <w:sz w:val="19"/>
            <w:szCs w:val="19"/>
          </w:rPr>
          <w:delText>k</w:delText>
        </w:r>
      </w:del>
      <w:ins w:id="1449" w:author="Fong RERHANG" w:date="2021-05-14T23:01:00Z">
        <w:r w:rsidR="00835FDC">
          <w:rPr>
            <w:rFonts w:ascii="Arial" w:hAnsi="Arial" w:cs="Arial"/>
            <w:sz w:val="19"/>
            <w:szCs w:val="19"/>
          </w:rPr>
          <w:t>K</w:t>
        </w:r>
      </w:ins>
      <w:r w:rsidRPr="0009339F">
        <w:rPr>
          <w:rFonts w:ascii="Arial" w:hAnsi="Arial" w:cs="Arial"/>
          <w:sz w:val="19"/>
          <w:szCs w:val="19"/>
        </w:rPr>
        <w:t xml:space="preserve">ev </w:t>
      </w:r>
      <w:del w:id="1450" w:author="Fong RERHANG" w:date="2021-05-14T23:01:00Z">
        <w:r w:rsidRPr="0009339F" w:rsidDel="00835FDC">
          <w:rPr>
            <w:rFonts w:ascii="Arial" w:hAnsi="Arial" w:cs="Arial"/>
            <w:sz w:val="19"/>
            <w:szCs w:val="19"/>
          </w:rPr>
          <w:delText>n</w:delText>
        </w:r>
      </w:del>
      <w:ins w:id="1451" w:author="Fong RERHANG" w:date="2021-05-14T23:01:00Z">
        <w:r w:rsidR="00835FDC">
          <w:rPr>
            <w:rFonts w:ascii="Arial" w:hAnsi="Arial" w:cs="Arial"/>
            <w:sz w:val="19"/>
            <w:szCs w:val="19"/>
          </w:rPr>
          <w:t>N</w:t>
        </w:r>
      </w:ins>
      <w:r w:rsidRPr="0009339F">
        <w:rPr>
          <w:rFonts w:ascii="Arial" w:hAnsi="Arial" w:cs="Arial"/>
          <w:sz w:val="19"/>
          <w:szCs w:val="19"/>
        </w:rPr>
        <w:t xml:space="preserve">ce </w:t>
      </w:r>
      <w:del w:id="1452" w:author="Fong RERHANG" w:date="2021-05-14T23:01:00Z">
        <w:r w:rsidRPr="0009339F" w:rsidDel="00835FDC">
          <w:rPr>
            <w:rFonts w:ascii="Arial" w:hAnsi="Arial" w:cs="Arial"/>
            <w:sz w:val="19"/>
            <w:szCs w:val="19"/>
          </w:rPr>
          <w:delText>q</w:delText>
        </w:r>
      </w:del>
      <w:ins w:id="1453" w:author="Fong RERHANG" w:date="2021-05-14T23:02:00Z">
        <w:r w:rsidR="00835FDC">
          <w:rPr>
            <w:rFonts w:ascii="Arial" w:hAnsi="Arial" w:cs="Arial"/>
            <w:sz w:val="19"/>
            <w:szCs w:val="19"/>
          </w:rPr>
          <w:t>Q</w:t>
        </w:r>
      </w:ins>
      <w:r w:rsidRPr="0009339F">
        <w:rPr>
          <w:rFonts w:ascii="Arial" w:hAnsi="Arial" w:cs="Arial"/>
          <w:sz w:val="19"/>
          <w:szCs w:val="19"/>
        </w:rPr>
        <w:t xml:space="preserve">ib  </w:t>
      </w:r>
      <w:r w:rsidR="0037210F" w:rsidRPr="0009339F">
        <w:rPr>
          <w:rFonts w:ascii="Arial" w:hAnsi="Arial" w:cs="Arial"/>
          <w:noProof/>
          <w:sz w:val="19"/>
          <w:szCs w:val="19"/>
          <w:lang w:eastAsia="zh-CN"/>
        </w:rPr>
        <w:drawing>
          <wp:inline distT="0" distB="0" distL="0" distR="0" wp14:anchorId="776A4ECB" wp14:editId="292562E6">
            <wp:extent cx="157480" cy="11557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 cy="115570"/>
                    </a:xfrm>
                    <a:prstGeom prst="rect">
                      <a:avLst/>
                    </a:prstGeom>
                    <a:noFill/>
                    <a:ln>
                      <a:noFill/>
                    </a:ln>
                  </pic:spPr>
                </pic:pic>
              </a:graphicData>
            </a:graphic>
          </wp:inline>
        </w:drawing>
      </w:r>
      <w:del w:id="1454" w:author="Fong RERHANG" w:date="2021-05-14T23:02:00Z">
        <w:r w:rsidRPr="0009339F" w:rsidDel="00835FDC">
          <w:rPr>
            <w:rFonts w:ascii="Arial" w:hAnsi="Arial" w:cs="Arial"/>
            <w:sz w:val="19"/>
            <w:szCs w:val="19"/>
          </w:rPr>
          <w:delText>l</w:delText>
        </w:r>
      </w:del>
      <w:ins w:id="1455" w:author="Fong RERHANG" w:date="2021-05-14T23:02:00Z">
        <w:r w:rsidR="00835FDC">
          <w:rPr>
            <w:rFonts w:ascii="Arial" w:hAnsi="Arial" w:cs="Arial"/>
            <w:sz w:val="19"/>
            <w:szCs w:val="19"/>
          </w:rPr>
          <w:t>L</w:t>
        </w:r>
      </w:ins>
      <w:r w:rsidRPr="0009339F">
        <w:rPr>
          <w:rFonts w:ascii="Arial" w:hAnsi="Arial" w:cs="Arial"/>
          <w:sz w:val="19"/>
          <w:szCs w:val="19"/>
        </w:rPr>
        <w:t>w</w:t>
      </w:r>
      <w:ins w:id="1456" w:author="Fong RERHANG" w:date="2021-05-14T23:02:00Z">
        <w:r w:rsidR="00835FDC">
          <w:rPr>
            <w:rFonts w:ascii="Arial" w:hAnsi="Arial" w:cs="Arial"/>
            <w:sz w:val="19"/>
            <w:szCs w:val="19"/>
          </w:rPr>
          <w:t>m Yam</w:t>
        </w:r>
      </w:ins>
      <w:del w:id="1457" w:author="Fong RERHANG" w:date="2021-05-14T23:02:00Z">
        <w:r w:rsidRPr="0009339F" w:rsidDel="00835FDC">
          <w:rPr>
            <w:rFonts w:ascii="Arial" w:hAnsi="Arial" w:cs="Arial"/>
            <w:sz w:val="19"/>
            <w:szCs w:val="19"/>
          </w:rPr>
          <w:delText xml:space="preserve"> kev hu xov tooj,IEPs</w:delText>
        </w:r>
      </w:del>
    </w:p>
    <w:p w14:paraId="405E4164" w14:textId="77777777" w:rsidR="00835FDC" w:rsidRDefault="00AF2903" w:rsidP="00AF2903">
      <w:pPr>
        <w:tabs>
          <w:tab w:val="left" w:pos="2086"/>
        </w:tabs>
        <w:rPr>
          <w:ins w:id="1458" w:author="Fong RERHANG" w:date="2021-05-14T23:05:00Z"/>
          <w:rFonts w:ascii="Arial" w:hAnsi="Arial" w:cs="Arial"/>
          <w:sz w:val="19"/>
          <w:szCs w:val="19"/>
        </w:rPr>
      </w:pPr>
      <w:r w:rsidRPr="0009339F">
        <w:rPr>
          <w:rFonts w:ascii="Arial" w:hAnsi="Arial" w:cs="Arial"/>
          <w:b/>
          <w:bCs/>
          <w:sz w:val="19"/>
          <w:szCs w:val="19"/>
        </w:rPr>
        <w:t>COV HAUJ LWM TXHAWM RAU TXHAWB NQA KEV HLOOV PAUV</w:t>
      </w:r>
      <w:r w:rsidRPr="0009339F">
        <w:rPr>
          <w:rFonts w:ascii="Arial" w:hAnsi="Arial" w:cs="Arial"/>
          <w:sz w:val="19"/>
          <w:szCs w:val="19"/>
        </w:rPr>
        <w:t>:( Piv txwv li tsev kawm ntawv ua ntej</w:t>
      </w:r>
      <w:ins w:id="1459" w:author="Fong RERHANG" w:date="2021-05-14T23:04:00Z">
        <w:r w:rsidR="00835FDC">
          <w:rPr>
            <w:rFonts w:ascii="Arial" w:hAnsi="Arial" w:cs="Arial"/>
            <w:sz w:val="19"/>
            <w:szCs w:val="19"/>
          </w:rPr>
          <w:t xml:space="preserve"> (Preschool)</w:t>
        </w:r>
      </w:ins>
      <w:r w:rsidRPr="0009339F">
        <w:rPr>
          <w:rFonts w:ascii="Arial" w:hAnsi="Arial" w:cs="Arial"/>
          <w:sz w:val="19"/>
          <w:szCs w:val="19"/>
        </w:rPr>
        <w:t xml:space="preserve"> mus rau tsev kawm me nyuam yaus</w:t>
      </w:r>
      <w:ins w:id="1460" w:author="Fong RERHANG" w:date="2021-05-14T23:03:00Z">
        <w:r w:rsidR="00835FDC">
          <w:rPr>
            <w:rFonts w:ascii="Arial" w:hAnsi="Arial" w:cs="Arial"/>
            <w:sz w:val="19"/>
            <w:szCs w:val="19"/>
          </w:rPr>
          <w:t>(kindergarten</w:t>
        </w:r>
      </w:ins>
      <w:ins w:id="1461" w:author="Fong RERHANG" w:date="2021-05-14T23:04:00Z">
        <w:r w:rsidR="00835FDC">
          <w:rPr>
            <w:rFonts w:ascii="Arial" w:hAnsi="Arial" w:cs="Arial"/>
            <w:sz w:val="19"/>
            <w:szCs w:val="19"/>
          </w:rPr>
          <w:t>)</w:t>
        </w:r>
      </w:ins>
      <w:r w:rsidRPr="0009339F">
        <w:rPr>
          <w:rFonts w:ascii="Arial" w:hAnsi="Arial" w:cs="Arial"/>
          <w:sz w:val="19"/>
          <w:szCs w:val="19"/>
        </w:rPr>
        <w:t>, kev kawm tshwj xeeb thiab</w:t>
      </w:r>
      <w:del w:id="1462" w:author="Fong RERHANG" w:date="2021-05-14T23:04:00Z">
        <w:r w:rsidRPr="0009339F" w:rsidDel="00835FDC">
          <w:rPr>
            <w:rFonts w:ascii="Arial" w:hAnsi="Arial" w:cs="Arial"/>
            <w:sz w:val="19"/>
            <w:szCs w:val="19"/>
          </w:rPr>
          <w:delText xml:space="preserve"> </w:delText>
        </w:r>
      </w:del>
      <w:r w:rsidRPr="0009339F">
        <w:rPr>
          <w:rFonts w:ascii="Arial" w:hAnsi="Arial" w:cs="Arial"/>
          <w:sz w:val="19"/>
          <w:szCs w:val="19"/>
        </w:rPr>
        <w:t>/</w:t>
      </w:r>
      <w:del w:id="1463" w:author="Fong RERHANG" w:date="2021-05-14T23:04:00Z">
        <w:r w:rsidRPr="0009339F" w:rsidDel="00835FDC">
          <w:rPr>
            <w:rFonts w:ascii="Arial" w:hAnsi="Arial" w:cs="Arial"/>
            <w:sz w:val="19"/>
            <w:szCs w:val="19"/>
          </w:rPr>
          <w:delText xml:space="preserve"> </w:delText>
        </w:r>
      </w:del>
      <w:r w:rsidRPr="0009339F">
        <w:rPr>
          <w:rFonts w:ascii="Arial" w:hAnsi="Arial" w:cs="Arial"/>
          <w:sz w:val="19"/>
          <w:szCs w:val="19"/>
        </w:rPr>
        <w:t>los sis NPS rau cov chav kawm ib txwm, qib 8th-9, lwm yam)</w:t>
      </w:r>
      <w:r w:rsidR="00BF2568">
        <w:rPr>
          <w:rFonts w:ascii="Arial" w:hAnsi="Arial" w:cs="Arial"/>
          <w:sz w:val="19"/>
          <w:szCs w:val="19"/>
        </w:rPr>
        <w:t xml:space="preserve">               </w:t>
      </w:r>
    </w:p>
    <w:p w14:paraId="1FF341BB" w14:textId="3F6051FC" w:rsidR="00BF2568" w:rsidRDefault="00BF2568" w:rsidP="00AF2903">
      <w:pPr>
        <w:tabs>
          <w:tab w:val="left" w:pos="2086"/>
        </w:tabs>
        <w:rPr>
          <w:rFonts w:ascii="Calibri" w:hAnsi="Calibri" w:cs="Calibri"/>
          <w:i/>
          <w:iCs/>
          <w:sz w:val="19"/>
          <w:szCs w:val="19"/>
        </w:rPr>
      </w:pPr>
      <w:r>
        <w:rPr>
          <w:rFonts w:ascii="Arial" w:hAnsi="Arial" w:cs="Arial"/>
          <w:sz w:val="19"/>
          <w:szCs w:val="19"/>
        </w:rPr>
        <w:t xml:space="preserve">  </w:t>
      </w:r>
      <w:r w:rsidRPr="00835FDC">
        <w:rPr>
          <w:rFonts w:ascii="Calibri" w:hAnsi="Calibri" w:cs="Calibri"/>
          <w:i/>
          <w:iCs/>
          <w:sz w:val="20"/>
          <w:szCs w:val="20"/>
          <w:rPrChange w:id="1464" w:author="Fong RERHANG" w:date="2021-05-14T23:05:00Z">
            <w:rPr>
              <w:rFonts w:ascii="Calibri" w:hAnsi="Calibri" w:cs="Calibri"/>
              <w:i/>
              <w:iCs/>
              <w:sz w:val="19"/>
              <w:szCs w:val="19"/>
            </w:rPr>
          </w:rPrChange>
        </w:rPr>
        <w:t xml:space="preserve">Tus kws </w:t>
      </w:r>
      <w:ins w:id="1465" w:author="Fong RERHANG" w:date="2021-05-14T23:06:00Z">
        <w:r w:rsidR="00835FDC">
          <w:rPr>
            <w:rFonts w:ascii="Calibri" w:hAnsi="Calibri" w:cs="Calibri"/>
            <w:i/>
            <w:iCs/>
            <w:sz w:val="20"/>
            <w:szCs w:val="20"/>
          </w:rPr>
          <w:t>qhia kev</w:t>
        </w:r>
      </w:ins>
      <w:del w:id="1466" w:author="Fong RERHANG" w:date="2021-05-14T23:06:00Z">
        <w:r w:rsidRPr="00835FDC" w:rsidDel="00835FDC">
          <w:rPr>
            <w:rFonts w:ascii="Calibri" w:hAnsi="Calibri" w:cs="Calibri"/>
            <w:i/>
            <w:iCs/>
            <w:sz w:val="20"/>
            <w:szCs w:val="20"/>
            <w:rPrChange w:id="1467" w:author="Fong RERHANG" w:date="2021-05-14T23:05:00Z">
              <w:rPr>
                <w:rFonts w:ascii="Calibri" w:hAnsi="Calibri" w:cs="Calibri"/>
                <w:i/>
                <w:iCs/>
                <w:sz w:val="19"/>
                <w:szCs w:val="19"/>
              </w:rPr>
            </w:rPrChange>
          </w:rPr>
          <w:delText>kho mob</w:delText>
        </w:r>
      </w:del>
      <w:r w:rsidRPr="00835FDC">
        <w:rPr>
          <w:rFonts w:ascii="Calibri" w:hAnsi="Calibri" w:cs="Calibri"/>
          <w:i/>
          <w:iCs/>
          <w:sz w:val="20"/>
          <w:szCs w:val="20"/>
          <w:rPrChange w:id="1468" w:author="Fong RERHANG" w:date="2021-05-14T23:05:00Z">
            <w:rPr>
              <w:rFonts w:ascii="Calibri" w:hAnsi="Calibri" w:cs="Calibri"/>
              <w:i/>
              <w:iCs/>
              <w:sz w:val="19"/>
              <w:szCs w:val="19"/>
            </w:rPr>
          </w:rPrChange>
        </w:rPr>
        <w:t xml:space="preserve"> hais lus yuav pab tus xib fwb hauv chav kawm </w:t>
      </w:r>
      <w:r w:rsidR="0005436F" w:rsidRPr="00835FDC">
        <w:rPr>
          <w:rFonts w:ascii="Calibri" w:hAnsi="Calibri" w:cs="Calibri"/>
          <w:i/>
          <w:iCs/>
          <w:sz w:val="20"/>
          <w:szCs w:val="20"/>
          <w:rPrChange w:id="1469" w:author="Fong RERHANG" w:date="2021-05-14T23:05:00Z">
            <w:rPr>
              <w:rFonts w:ascii="Calibri" w:hAnsi="Calibri" w:cs="Calibri"/>
              <w:i/>
              <w:iCs/>
              <w:sz w:val="19"/>
              <w:szCs w:val="19"/>
            </w:rPr>
          </w:rPrChange>
        </w:rPr>
        <w:t>ntawv</w:t>
      </w:r>
      <w:r w:rsidRPr="00835FDC">
        <w:rPr>
          <w:rFonts w:ascii="Calibri" w:hAnsi="Calibri" w:cs="Calibri"/>
          <w:i/>
          <w:iCs/>
          <w:sz w:val="20"/>
          <w:szCs w:val="20"/>
          <w:rPrChange w:id="1470" w:author="Fong RERHANG" w:date="2021-05-14T23:05:00Z">
            <w:rPr>
              <w:rFonts w:ascii="Calibri" w:hAnsi="Calibri" w:cs="Calibri"/>
              <w:i/>
              <w:iCs/>
              <w:sz w:val="19"/>
              <w:szCs w:val="19"/>
            </w:rPr>
          </w:rPrChange>
        </w:rPr>
        <w:t xml:space="preserve"> thiab Nalee niam txiv hais txog kev hloov pauv mus rau Qib Pib</w:t>
      </w:r>
      <w:ins w:id="1471" w:author="Fong RERHANG" w:date="2021-05-14T23:07:00Z">
        <w:r w:rsidR="00835FDC">
          <w:rPr>
            <w:rFonts w:ascii="Calibri" w:hAnsi="Calibri" w:cs="Calibri"/>
            <w:i/>
            <w:iCs/>
            <w:sz w:val="20"/>
            <w:szCs w:val="20"/>
          </w:rPr>
          <w:t xml:space="preserve"> (Kindergarten)</w:t>
        </w:r>
      </w:ins>
      <w:r w:rsidR="00B7788E" w:rsidRPr="00835FDC">
        <w:rPr>
          <w:rFonts w:ascii="Calibri" w:hAnsi="Calibri" w:cs="Calibri"/>
          <w:i/>
          <w:iCs/>
          <w:sz w:val="20"/>
          <w:szCs w:val="20"/>
          <w:rPrChange w:id="1472" w:author="Fong RERHANG" w:date="2021-05-14T23:05:00Z">
            <w:rPr>
              <w:rFonts w:ascii="Calibri" w:hAnsi="Calibri" w:cs="Calibri"/>
              <w:i/>
              <w:iCs/>
              <w:sz w:val="19"/>
              <w:szCs w:val="19"/>
            </w:rPr>
          </w:rPrChange>
        </w:rPr>
        <w:t xml:space="preserve">. </w:t>
      </w:r>
    </w:p>
    <w:p w14:paraId="297DD623" w14:textId="77777777" w:rsidR="00B7788E" w:rsidRPr="00FB799C" w:rsidRDefault="00B7788E" w:rsidP="00B7788E">
      <w:pPr>
        <w:jc w:val="center"/>
        <w:rPr>
          <w:rFonts w:ascii="Arial" w:hAnsi="Arial" w:cs="Arial"/>
          <w:b/>
          <w:bCs/>
          <w:sz w:val="22"/>
          <w:szCs w:val="22"/>
        </w:rPr>
      </w:pPr>
      <w:r w:rsidRPr="00FB799C">
        <w:rPr>
          <w:rFonts w:ascii="Arial" w:hAnsi="Arial" w:cs="Arial"/>
          <w:b/>
          <w:bCs/>
          <w:sz w:val="22"/>
          <w:szCs w:val="22"/>
        </w:rPr>
        <w:t>SACRAMENTO</w:t>
      </w:r>
      <w:r>
        <w:rPr>
          <w:rFonts w:ascii="Arial" w:hAnsi="Arial" w:cs="Arial"/>
          <w:b/>
          <w:bCs/>
          <w:sz w:val="22"/>
          <w:szCs w:val="22"/>
        </w:rPr>
        <w:t xml:space="preserve"> </w:t>
      </w:r>
      <w:r w:rsidRPr="00FB799C">
        <w:rPr>
          <w:rFonts w:ascii="Arial" w:hAnsi="Arial" w:cs="Arial"/>
          <w:b/>
          <w:bCs/>
          <w:sz w:val="22"/>
          <w:szCs w:val="22"/>
        </w:rPr>
        <w:t>CITY</w:t>
      </w:r>
      <w:r>
        <w:rPr>
          <w:rFonts w:ascii="Arial" w:hAnsi="Arial" w:cs="Arial"/>
          <w:b/>
          <w:bCs/>
          <w:sz w:val="22"/>
          <w:szCs w:val="22"/>
        </w:rPr>
        <w:t xml:space="preserve"> </w:t>
      </w:r>
      <w:r w:rsidRPr="00FB799C">
        <w:rPr>
          <w:rFonts w:ascii="Arial" w:hAnsi="Arial" w:cs="Arial"/>
          <w:b/>
          <w:bCs/>
          <w:sz w:val="22"/>
          <w:szCs w:val="22"/>
        </w:rPr>
        <w:t>UNIFIED</w:t>
      </w:r>
    </w:p>
    <w:p w14:paraId="5B8CB848" w14:textId="77777777" w:rsidR="00B7788E" w:rsidRPr="00FB799C" w:rsidRDefault="00B7788E" w:rsidP="00B7788E">
      <w:pPr>
        <w:jc w:val="center"/>
        <w:rPr>
          <w:rFonts w:ascii="Arial" w:hAnsi="Arial" w:cs="Arial"/>
          <w:b/>
          <w:bCs/>
          <w:sz w:val="22"/>
          <w:szCs w:val="22"/>
        </w:rPr>
      </w:pPr>
      <w:r>
        <w:rPr>
          <w:rFonts w:ascii="Arial" w:hAnsi="Arial" w:cs="Arial"/>
          <w:b/>
          <w:bCs/>
          <w:sz w:val="22"/>
          <w:szCs w:val="22"/>
        </w:rPr>
        <w:t>KOS NPE THIAB KEV TSO CAI NTAWM NIAM TXIV</w:t>
      </w:r>
    </w:p>
    <w:p w14:paraId="40868B81" w14:textId="77777777" w:rsidR="00B7788E" w:rsidRPr="00FB799C" w:rsidRDefault="00B7788E" w:rsidP="00B7788E">
      <w:pPr>
        <w:rPr>
          <w:rFonts w:ascii="Arial" w:hAnsi="Arial" w:cs="Arial"/>
        </w:rPr>
      </w:pPr>
    </w:p>
    <w:p w14:paraId="6FFC7C7E" w14:textId="77777777" w:rsidR="003936CF" w:rsidRPr="009C4034" w:rsidRDefault="003936CF" w:rsidP="003936CF">
      <w:pPr>
        <w:rPr>
          <w:rFonts w:ascii="Arial" w:hAnsi="Arial"/>
          <w:sz w:val="20"/>
          <w:szCs w:val="20"/>
        </w:rPr>
      </w:pPr>
      <w:r w:rsidRPr="00614EA4">
        <w:rPr>
          <w:rFonts w:ascii="Arial" w:hAnsi="Arial"/>
          <w:b/>
          <w:bCs/>
          <w:sz w:val="20"/>
          <w:szCs w:val="20"/>
        </w:rPr>
        <w:t>Tub Ntxhais Kawm Lub Npe:</w:t>
      </w:r>
      <w:r w:rsidRPr="00614EA4">
        <w:rPr>
          <w:rFonts w:ascii="Arial" w:hAnsi="Arial"/>
          <w:sz w:val="20"/>
          <w:szCs w:val="20"/>
        </w:rPr>
        <w:t xml:space="preserve"> </w:t>
      </w:r>
      <w:r>
        <w:rPr>
          <w:rFonts w:ascii="Arial" w:hAnsi="Arial"/>
          <w:i/>
          <w:iCs/>
          <w:sz w:val="20"/>
          <w:szCs w:val="20"/>
          <w:u w:val="single"/>
        </w:rPr>
        <w:t>Thao, Nalee</w:t>
      </w:r>
      <w:r w:rsidRPr="00614EA4">
        <w:rPr>
          <w:rFonts w:ascii="Arial" w:hAnsi="Arial"/>
          <w:sz w:val="20"/>
          <w:szCs w:val="20"/>
        </w:rPr>
        <w:t xml:space="preserve">        </w:t>
      </w:r>
      <w:r w:rsidRPr="00614EA4">
        <w:rPr>
          <w:rFonts w:ascii="Arial" w:hAnsi="Arial"/>
          <w:b/>
          <w:bCs/>
          <w:sz w:val="20"/>
          <w:szCs w:val="20"/>
        </w:rPr>
        <w:t xml:space="preserve">Hnub Yug: </w:t>
      </w:r>
      <w:r>
        <w:rPr>
          <w:rFonts w:ascii="Arial" w:hAnsi="Arial"/>
          <w:i/>
          <w:iCs/>
          <w:sz w:val="20"/>
          <w:szCs w:val="20"/>
          <w:u w:val="single"/>
        </w:rPr>
        <w:t>11/21/2013</w:t>
      </w:r>
      <w:r w:rsidRPr="00614EA4">
        <w:rPr>
          <w:rFonts w:ascii="Arial" w:hAnsi="Arial"/>
          <w:sz w:val="20"/>
          <w:szCs w:val="20"/>
        </w:rPr>
        <w:t xml:space="preserve">                     </w:t>
      </w:r>
      <w:r w:rsidRPr="00835FDC">
        <w:rPr>
          <w:rFonts w:ascii="Arial" w:hAnsi="Arial"/>
          <w:b/>
          <w:bCs/>
          <w:sz w:val="20"/>
          <w:szCs w:val="20"/>
          <w:rPrChange w:id="1473" w:author="Fong RERHANG" w:date="2021-05-14T23:08:00Z">
            <w:rPr>
              <w:rFonts w:ascii="Arial" w:hAnsi="Arial"/>
              <w:sz w:val="20"/>
              <w:szCs w:val="20"/>
            </w:rPr>
          </w:rPrChange>
        </w:rPr>
        <w:t xml:space="preserve">Hnub </w:t>
      </w:r>
      <w:del w:id="1474" w:author="Fong RERHANG" w:date="2021-05-14T23:08:00Z">
        <w:r w:rsidRPr="00835FDC" w:rsidDel="00835FDC">
          <w:rPr>
            <w:rFonts w:ascii="Arial" w:hAnsi="Arial"/>
            <w:b/>
            <w:bCs/>
            <w:sz w:val="20"/>
            <w:szCs w:val="20"/>
            <w:rPrChange w:id="1475" w:author="Fong RERHANG" w:date="2021-05-14T23:08:00Z">
              <w:rPr>
                <w:rFonts w:ascii="Arial" w:hAnsi="Arial"/>
                <w:sz w:val="20"/>
                <w:szCs w:val="20"/>
              </w:rPr>
            </w:rPrChange>
          </w:rPr>
          <w:delText>Nkag</w:delText>
        </w:r>
      </w:del>
      <w:r w:rsidRPr="00835FDC">
        <w:rPr>
          <w:rFonts w:ascii="Arial" w:hAnsi="Arial"/>
          <w:b/>
          <w:bCs/>
          <w:sz w:val="20"/>
          <w:szCs w:val="20"/>
          <w:rPrChange w:id="1476" w:author="Fong RERHANG" w:date="2021-05-14T23:08:00Z">
            <w:rPr>
              <w:rFonts w:ascii="Arial" w:hAnsi="Arial"/>
              <w:sz w:val="20"/>
              <w:szCs w:val="20"/>
            </w:rPr>
          </w:rPrChange>
        </w:rPr>
        <w:t xml:space="preserve"> IEP</w:t>
      </w:r>
      <w:r w:rsidRPr="00614EA4">
        <w:rPr>
          <w:rFonts w:ascii="Arial" w:hAnsi="Arial"/>
          <w:sz w:val="20"/>
          <w:szCs w:val="20"/>
        </w:rPr>
        <w:t xml:space="preserve">: </w:t>
      </w:r>
      <w:r>
        <w:rPr>
          <w:rFonts w:ascii="Arial" w:hAnsi="Arial"/>
          <w:i/>
          <w:iCs/>
          <w:sz w:val="20"/>
          <w:szCs w:val="20"/>
          <w:u w:val="single"/>
        </w:rPr>
        <w:t>3/26/2021</w:t>
      </w:r>
    </w:p>
    <w:p w14:paraId="7227CA74" w14:textId="0B1574CE" w:rsidR="00B7788E" w:rsidRPr="00FB799C" w:rsidRDefault="00B7788E" w:rsidP="00B7788E">
      <w:pPr>
        <w:rPr>
          <w:rFonts w:ascii="Arial" w:hAnsi="Arial" w:cs="Arial"/>
          <w:b/>
          <w:bCs/>
          <w:sz w:val="20"/>
          <w:szCs w:val="20"/>
        </w:rPr>
      </w:pPr>
      <w:r w:rsidRPr="00FB799C">
        <w:rPr>
          <w:rFonts w:ascii="Arial" w:hAnsi="Arial" w:cs="Arial"/>
          <w:noProof/>
          <w:sz w:val="20"/>
          <w:szCs w:val="20"/>
        </w:rPr>
        <mc:AlternateContent>
          <mc:Choice Requires="wps">
            <w:drawing>
              <wp:anchor distT="0" distB="0" distL="114300" distR="114300" simplePos="0" relativeHeight="251660288" behindDoc="0" locked="0" layoutInCell="1" allowOverlap="1" wp14:anchorId="7EDBED5F" wp14:editId="562E4993">
                <wp:simplePos x="0" y="0"/>
                <wp:positionH relativeFrom="column">
                  <wp:posOffset>2877911</wp:posOffset>
                </wp:positionH>
                <wp:positionV relativeFrom="paragraph">
                  <wp:posOffset>166098</wp:posOffset>
                </wp:positionV>
                <wp:extent cx="1010194" cy="252548"/>
                <wp:effectExtent l="0" t="0" r="0" b="0"/>
                <wp:wrapNone/>
                <wp:docPr id="453" name="Rectangle 453"/>
                <wp:cNvGraphicFramePr/>
                <a:graphic xmlns:a="http://schemas.openxmlformats.org/drawingml/2006/main">
                  <a:graphicData uri="http://schemas.microsoft.com/office/word/2010/wordprocessingShape">
                    <wps:wsp>
                      <wps:cNvSpPr/>
                      <wps:spPr>
                        <a:xfrm>
                          <a:off x="0" y="0"/>
                          <a:ext cx="1010194" cy="252548"/>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31D926D4" w14:textId="7F7CDB9C" w:rsidR="00232FCE" w:rsidRPr="004B5DAE" w:rsidRDefault="00232FCE" w:rsidP="00074100">
                            <w:pPr>
                              <w:rPr>
                                <w:rFonts w:ascii="Arial" w:hAnsi="Arial" w:cs="Arial"/>
                                <w:i/>
                                <w:iCs/>
                                <w:sz w:val="20"/>
                                <w:szCs w:val="20"/>
                                <w:rPrChange w:id="1477" w:author="Fong RERHANG" w:date="2021-05-14T23:09:00Z">
                                  <w:rPr>
                                    <w:rFonts w:ascii="Arial" w:hAnsi="Arial" w:cs="Arial"/>
                                    <w:sz w:val="20"/>
                                    <w:szCs w:val="20"/>
                                  </w:rPr>
                                </w:rPrChange>
                              </w:rPr>
                            </w:pPr>
                            <w:r w:rsidRPr="004B5DAE">
                              <w:rPr>
                                <w:rFonts w:ascii="Arial" w:hAnsi="Arial" w:cs="Arial"/>
                                <w:i/>
                                <w:iCs/>
                                <w:sz w:val="20"/>
                                <w:szCs w:val="20"/>
                                <w:rPrChange w:id="1478" w:author="Fong RERHANG" w:date="2021-05-14T23:09:00Z">
                                  <w:rPr>
                                    <w:rFonts w:ascii="Arial" w:hAnsi="Arial" w:cs="Arial"/>
                                    <w:sz w:val="20"/>
                                    <w:szCs w:val="20"/>
                                  </w:rPr>
                                </w:rPrChange>
                              </w:rPr>
                              <w:t>3/26/2021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DBED5F" id="Rectangle 453" o:spid="_x0000_s1026" style="position:absolute;margin-left:226.6pt;margin-top:13.1pt;width:79.55pt;height:19.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" filled="f" stroked="f">
                <v:textbox>
                  <w:txbxContent>
                    <w:p w14:paraId="31D926D4" w14:textId="7F7CDB9C" w:rsidR="00232FCE" w:rsidRPr="004B5DAE" w:rsidRDefault="00232FCE" w:rsidP="00074100">
                      <w:pPr>
                        <w:rPr>
                          <w:rFonts w:ascii="Arial" w:hAnsi="Arial" w:cs="Arial"/>
                          <w:i/>
                          <w:iCs/>
                          <w:sz w:val="20"/>
                          <w:szCs w:val="20"/>
                          <w:rPrChange w:id="1479" w:author="Fong RERHANG" w:date="2021-05-14T23:09:00Z">
                            <w:rPr>
                              <w:rFonts w:ascii="Arial" w:hAnsi="Arial" w:cs="Arial"/>
                              <w:sz w:val="20"/>
                              <w:szCs w:val="20"/>
                            </w:rPr>
                          </w:rPrChange>
                        </w:rPr>
                      </w:pPr>
                      <w:r w:rsidRPr="004B5DAE">
                        <w:rPr>
                          <w:rFonts w:ascii="Arial" w:hAnsi="Arial" w:cs="Arial"/>
                          <w:i/>
                          <w:iCs/>
                          <w:sz w:val="20"/>
                          <w:szCs w:val="20"/>
                          <w:rPrChange w:id="1480" w:author="Fong RERHANG" w:date="2021-05-14T23:09:00Z">
                            <w:rPr>
                              <w:rFonts w:ascii="Arial" w:hAnsi="Arial" w:cs="Arial"/>
                              <w:sz w:val="20"/>
                              <w:szCs w:val="20"/>
                            </w:rPr>
                          </w:rPrChange>
                        </w:rPr>
                        <w:t>3/26/2021</w:t>
                      </w:r>
                    </w:p>
                  </w:txbxContent>
                </v:textbox>
              </v:rect>
            </w:pict>
          </mc:Fallback>
        </mc:AlternateContent>
      </w:r>
      <w:r w:rsidRPr="00FB799C">
        <w:rPr>
          <w:rFonts w:ascii="Arial" w:hAnsi="Arial" w:cs="Arial"/>
          <w:noProof/>
          <w:sz w:val="20"/>
          <w:szCs w:val="20"/>
        </w:rPr>
        <mc:AlternateContent>
          <mc:Choice Requires="wps">
            <w:drawing>
              <wp:anchor distT="0" distB="0" distL="114300" distR="114300" simplePos="0" relativeHeight="251659264" behindDoc="0" locked="0" layoutInCell="1" allowOverlap="1" wp14:anchorId="48C9742E" wp14:editId="737AD223">
                <wp:simplePos x="0" y="0"/>
                <wp:positionH relativeFrom="column">
                  <wp:posOffset>56606</wp:posOffset>
                </wp:positionH>
                <wp:positionV relativeFrom="paragraph">
                  <wp:posOffset>166190</wp:posOffset>
                </wp:positionV>
                <wp:extent cx="2420983" cy="226422"/>
                <wp:effectExtent l="0" t="0" r="0" b="2540"/>
                <wp:wrapNone/>
                <wp:docPr id="452" name="Rectangle 452"/>
                <wp:cNvGraphicFramePr/>
                <a:graphic xmlns:a="http://schemas.openxmlformats.org/drawingml/2006/main">
                  <a:graphicData uri="http://schemas.microsoft.com/office/word/2010/wordprocessingShape">
                    <wps:wsp>
                      <wps:cNvSpPr/>
                      <wps:spPr>
                        <a:xfrm>
                          <a:off x="0" y="0"/>
                          <a:ext cx="2420983" cy="226422"/>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68D11A50" w14:textId="0E052ABF" w:rsidR="00232FCE" w:rsidRPr="004B5DAE" w:rsidRDefault="00232FCE" w:rsidP="00B7788E">
                            <w:pPr>
                              <w:rPr>
                                <w:rFonts w:ascii="Arial" w:hAnsi="Arial" w:cs="Arial"/>
                                <w:i/>
                                <w:iCs/>
                                <w:sz w:val="20"/>
                                <w:szCs w:val="20"/>
                                <w:rPrChange w:id="1481" w:author="Fong RERHANG" w:date="2021-05-14T23:12:00Z">
                                  <w:rPr>
                                    <w:rFonts w:ascii="Arial" w:hAnsi="Arial" w:cs="Arial"/>
                                    <w:sz w:val="20"/>
                                    <w:szCs w:val="20"/>
                                  </w:rPr>
                                </w:rPrChange>
                              </w:rPr>
                            </w:pPr>
                            <w:r w:rsidRPr="004B5DAE">
                              <w:rPr>
                                <w:rFonts w:ascii="Arial" w:hAnsi="Arial" w:cs="Arial"/>
                                <w:i/>
                                <w:iCs/>
                                <w:sz w:val="20"/>
                                <w:szCs w:val="20"/>
                                <w:rPrChange w:id="1482" w:author="Fong RERHANG" w:date="2021-05-14T23:12:00Z">
                                  <w:rPr>
                                    <w:rFonts w:ascii="Arial" w:hAnsi="Arial" w:cs="Arial"/>
                                    <w:sz w:val="20"/>
                                    <w:szCs w:val="20"/>
                                  </w:rPr>
                                </w:rPrChange>
                              </w:rPr>
                              <w:t>Choua Chang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C9742E" id="Rectangle 452" o:spid="_x0000_s1027" style="position:absolute;margin-left:4.45pt;margin-top:13.1pt;width:190.65pt;height:1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" filled="f" stroked="f">
                <v:textbox>
                  <w:txbxContent>
                    <w:p w14:paraId="68D11A50" w14:textId="0E052ABF" w:rsidR="00232FCE" w:rsidRPr="004B5DAE" w:rsidRDefault="00232FCE" w:rsidP="00B7788E">
                      <w:pPr>
                        <w:rPr>
                          <w:rFonts w:ascii="Arial" w:hAnsi="Arial" w:cs="Arial"/>
                          <w:i/>
                          <w:iCs/>
                          <w:sz w:val="20"/>
                          <w:szCs w:val="20"/>
                          <w:rPrChange w:id="1483" w:author="Fong RERHANG" w:date="2021-05-14T23:12:00Z">
                            <w:rPr>
                              <w:rFonts w:ascii="Arial" w:hAnsi="Arial" w:cs="Arial"/>
                              <w:sz w:val="20"/>
                              <w:szCs w:val="20"/>
                            </w:rPr>
                          </w:rPrChange>
                        </w:rPr>
                      </w:pPr>
                      <w:r w:rsidRPr="004B5DAE">
                        <w:rPr>
                          <w:rFonts w:ascii="Arial" w:hAnsi="Arial" w:cs="Arial"/>
                          <w:i/>
                          <w:iCs/>
                          <w:sz w:val="20"/>
                          <w:szCs w:val="20"/>
                          <w:rPrChange w:id="1484" w:author="Fong RERHANG" w:date="2021-05-14T23:12:00Z">
                            <w:rPr>
                              <w:rFonts w:ascii="Arial" w:hAnsi="Arial" w:cs="Arial"/>
                              <w:sz w:val="20"/>
                              <w:szCs w:val="20"/>
                            </w:rPr>
                          </w:rPrChange>
                        </w:rPr>
                        <w:t>Choua Chang</w:t>
                      </w:r>
                    </w:p>
                  </w:txbxContent>
                </v:textbox>
              </v:rect>
            </w:pict>
          </mc:Fallback>
        </mc:AlternateContent>
      </w:r>
      <w:r w:rsidRPr="00FB799C">
        <w:rPr>
          <w:rFonts w:ascii="Arial" w:hAnsi="Arial" w:cs="Arial"/>
          <w:b/>
          <w:bCs/>
          <w:sz w:val="20"/>
          <w:szCs w:val="20"/>
        </w:rPr>
        <w:t>Cov Neeg Tuaj Koom IE</w:t>
      </w:r>
      <w:ins w:id="1485" w:author="Fong RERHANG" w:date="2021-05-14T23:09:00Z">
        <w:r w:rsidR="00835FDC">
          <w:rPr>
            <w:rFonts w:ascii="Arial" w:hAnsi="Arial" w:cs="Arial"/>
            <w:b/>
            <w:bCs/>
            <w:sz w:val="20"/>
            <w:szCs w:val="20"/>
          </w:rPr>
          <w:t>P</w:t>
        </w:r>
      </w:ins>
      <w:del w:id="1486" w:author="Fong RERHANG" w:date="2021-05-14T23:09:00Z">
        <w:r w:rsidRPr="00FB799C" w:rsidDel="00835FDC">
          <w:rPr>
            <w:rFonts w:ascii="Arial" w:hAnsi="Arial" w:cs="Arial"/>
            <w:b/>
            <w:bCs/>
            <w:sz w:val="20"/>
            <w:szCs w:val="20"/>
          </w:rPr>
          <w:delText>p</w:delText>
        </w:r>
      </w:del>
      <w:r w:rsidRPr="00FB799C">
        <w:rPr>
          <w:rFonts w:ascii="Arial" w:hAnsi="Arial" w:cs="Arial"/>
          <w:b/>
          <w:bCs/>
          <w:sz w:val="20"/>
          <w:szCs w:val="20"/>
        </w:rPr>
        <w:t xml:space="preserve"> </w:t>
      </w:r>
      <w:del w:id="1487" w:author="Fong RERHANG" w:date="2021-05-14T23:09:00Z">
        <w:r w:rsidRPr="00FB799C" w:rsidDel="00835FDC">
          <w:rPr>
            <w:rFonts w:ascii="Arial" w:hAnsi="Arial" w:cs="Arial"/>
            <w:b/>
            <w:bCs/>
            <w:sz w:val="20"/>
            <w:szCs w:val="20"/>
          </w:rPr>
          <w:delText>r</w:delText>
        </w:r>
      </w:del>
      <w:ins w:id="1488" w:author="Fong RERHANG" w:date="2021-05-14T23:09:00Z">
        <w:r w:rsidR="00835FDC">
          <w:rPr>
            <w:rFonts w:ascii="Arial" w:hAnsi="Arial" w:cs="Arial"/>
            <w:b/>
            <w:bCs/>
            <w:sz w:val="20"/>
            <w:szCs w:val="20"/>
          </w:rPr>
          <w:t>R</w:t>
        </w:r>
      </w:ins>
      <w:r w:rsidRPr="00FB799C">
        <w:rPr>
          <w:rFonts w:ascii="Arial" w:hAnsi="Arial" w:cs="Arial"/>
          <w:b/>
          <w:bCs/>
          <w:sz w:val="20"/>
          <w:szCs w:val="20"/>
        </w:rPr>
        <w:t xml:space="preserve">ooj </w:t>
      </w:r>
      <w:del w:id="1489" w:author="Fong RERHANG" w:date="2021-05-14T23:09:00Z">
        <w:r w:rsidRPr="00FB799C" w:rsidDel="00835FDC">
          <w:rPr>
            <w:rFonts w:ascii="Arial" w:hAnsi="Arial" w:cs="Arial"/>
            <w:b/>
            <w:bCs/>
            <w:sz w:val="20"/>
            <w:szCs w:val="20"/>
          </w:rPr>
          <w:delText>s</w:delText>
        </w:r>
      </w:del>
      <w:ins w:id="1490" w:author="Fong RERHANG" w:date="2021-05-14T23:09:00Z">
        <w:r w:rsidR="00835FDC">
          <w:rPr>
            <w:rFonts w:ascii="Arial" w:hAnsi="Arial" w:cs="Arial"/>
            <w:b/>
            <w:bCs/>
            <w:sz w:val="20"/>
            <w:szCs w:val="20"/>
          </w:rPr>
          <w:t>S</w:t>
        </w:r>
      </w:ins>
      <w:r w:rsidRPr="00FB799C">
        <w:rPr>
          <w:rFonts w:ascii="Arial" w:hAnsi="Arial" w:cs="Arial"/>
          <w:b/>
          <w:bCs/>
          <w:sz w:val="20"/>
          <w:szCs w:val="20"/>
        </w:rPr>
        <w:t xml:space="preserve">ij </w:t>
      </w:r>
      <w:del w:id="1491" w:author="Fong RERHANG" w:date="2021-05-14T23:09:00Z">
        <w:r w:rsidRPr="00FB799C" w:rsidDel="00835FDC">
          <w:rPr>
            <w:rFonts w:ascii="Arial" w:hAnsi="Arial" w:cs="Arial"/>
            <w:b/>
            <w:bCs/>
            <w:sz w:val="20"/>
            <w:szCs w:val="20"/>
          </w:rPr>
          <w:delText>t</w:delText>
        </w:r>
      </w:del>
      <w:ins w:id="1492" w:author="Fong RERHANG" w:date="2021-05-14T23:09:00Z">
        <w:r w:rsidR="00835FDC">
          <w:rPr>
            <w:rFonts w:ascii="Arial" w:hAnsi="Arial" w:cs="Arial"/>
            <w:b/>
            <w:bCs/>
            <w:sz w:val="20"/>
            <w:szCs w:val="20"/>
          </w:rPr>
          <w:t>T</w:t>
        </w:r>
      </w:ins>
      <w:r w:rsidRPr="00FB799C">
        <w:rPr>
          <w:rFonts w:ascii="Arial" w:hAnsi="Arial" w:cs="Arial"/>
          <w:b/>
          <w:bCs/>
          <w:sz w:val="20"/>
          <w:szCs w:val="20"/>
        </w:rPr>
        <w:t xml:space="preserve">ham </w:t>
      </w:r>
    </w:p>
    <w:p w14:paraId="2D714857" w14:textId="79A6EAFD" w:rsidR="00B7788E" w:rsidRPr="009D1A1F" w:rsidRDefault="009F2E6C" w:rsidP="00B7788E">
      <w:pPr>
        <w:rPr>
          <w:rFonts w:ascii="Arial" w:hAnsi="Arial" w:cs="Arial"/>
          <w:sz w:val="19"/>
          <w:szCs w:val="19"/>
        </w:rPr>
      </w:pPr>
      <w:r w:rsidRPr="009D1A1F">
        <w:rPr>
          <w:rFonts w:ascii="Arial" w:hAnsi="Arial" w:cs="Arial"/>
          <w:noProof/>
          <w:sz w:val="19"/>
          <w:szCs w:val="19"/>
        </w:rPr>
        <mc:AlternateContent>
          <mc:Choice Requires="wps">
            <w:drawing>
              <wp:anchor distT="0" distB="0" distL="114300" distR="114300" simplePos="0" relativeHeight="251676672" behindDoc="0" locked="0" layoutInCell="1" allowOverlap="1" wp14:anchorId="6CE80FA2" wp14:editId="4F682A20">
                <wp:simplePos x="0" y="0"/>
                <wp:positionH relativeFrom="margin">
                  <wp:align>left</wp:align>
                </wp:positionH>
                <wp:positionV relativeFrom="paragraph">
                  <wp:posOffset>264016</wp:posOffset>
                </wp:positionV>
                <wp:extent cx="2481580" cy="304800"/>
                <wp:effectExtent l="0" t="0" r="0" b="0"/>
                <wp:wrapNone/>
                <wp:docPr id="94" name="Rectangle 94"/>
                <wp:cNvGraphicFramePr/>
                <a:graphic xmlns:a="http://schemas.openxmlformats.org/drawingml/2006/main">
                  <a:graphicData uri="http://schemas.microsoft.com/office/word/2010/wordprocessingShape">
                    <wps:wsp>
                      <wps:cNvSpPr/>
                      <wps:spPr>
                        <a:xfrm>
                          <a:off x="0" y="0"/>
                          <a:ext cx="2481580" cy="30480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27EC0481" w14:textId="7C60EB8A" w:rsidR="00232FCE" w:rsidRPr="004B5DAE" w:rsidRDefault="00232FCE" w:rsidP="00C77235">
                            <w:pPr>
                              <w:rPr>
                                <w:i/>
                                <w:iCs/>
                                <w:sz w:val="20"/>
                                <w:szCs w:val="20"/>
                                <w:rPrChange w:id="1493" w:author="Fong RERHANG" w:date="2021-05-14T23:12:00Z">
                                  <w:rPr/>
                                </w:rPrChange>
                              </w:rPr>
                            </w:pPr>
                            <w:r w:rsidRPr="004B5DAE">
                              <w:rPr>
                                <w:i/>
                                <w:iCs/>
                                <w:sz w:val="20"/>
                                <w:szCs w:val="20"/>
                                <w:rPrChange w:id="1494" w:author="Fong RERHANG" w:date="2021-05-14T23:12:00Z">
                                  <w:rPr/>
                                </w:rPrChange>
                              </w:rPr>
                              <w:t>Nalee Thao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E80FA2" id="Rectangle 94" o:spid="_x0000_s1028" style="position:absolute;margin-left:0;margin-top:20.8pt;width:195.4pt;height:24pt;z-index:25167667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" filled="f" stroked="f">
                <v:textbox>
                  <w:txbxContent>
                    <w:p w14:paraId="27EC0481" w14:textId="7C60EB8A" w:rsidR="00232FCE" w:rsidRPr="004B5DAE" w:rsidRDefault="00232FCE" w:rsidP="00C77235">
                      <w:pPr>
                        <w:rPr>
                          <w:i/>
                          <w:iCs/>
                          <w:sz w:val="20"/>
                          <w:szCs w:val="20"/>
                          <w:rPrChange w:id="1495" w:author="Fong RERHANG" w:date="2021-05-14T23:12:00Z">
                            <w:rPr/>
                          </w:rPrChange>
                        </w:rPr>
                      </w:pPr>
                      <w:r w:rsidRPr="004B5DAE">
                        <w:rPr>
                          <w:i/>
                          <w:iCs/>
                          <w:sz w:val="20"/>
                          <w:szCs w:val="20"/>
                          <w:rPrChange w:id="1496" w:author="Fong RERHANG" w:date="2021-05-14T23:12:00Z">
                            <w:rPr/>
                          </w:rPrChange>
                        </w:rPr>
                        <w:t>Nalee Thao</w:t>
                      </w:r>
                    </w:p>
                  </w:txbxContent>
                </v:textbox>
                <w10:wrap anchorx="margin"/>
              </v:rect>
            </w:pict>
          </mc:Fallback>
        </mc:AlternateContent>
      </w:r>
      <w:r w:rsidR="002A28B2" w:rsidRPr="009D1A1F">
        <w:rPr>
          <w:rFonts w:ascii="Arial" w:hAnsi="Arial" w:cs="Arial"/>
          <w:noProof/>
          <w:sz w:val="19"/>
          <w:szCs w:val="19"/>
        </w:rPr>
        <mc:AlternateContent>
          <mc:Choice Requires="wps">
            <w:drawing>
              <wp:anchor distT="0" distB="0" distL="114300" distR="114300" simplePos="0" relativeHeight="251678720" behindDoc="0" locked="0" layoutInCell="1" allowOverlap="1" wp14:anchorId="6EC6D393" wp14:editId="78AFD261">
                <wp:simplePos x="0" y="0"/>
                <wp:positionH relativeFrom="margin">
                  <wp:posOffset>2737688</wp:posOffset>
                </wp:positionH>
                <wp:positionV relativeFrom="paragraph">
                  <wp:posOffset>318666</wp:posOffset>
                </wp:positionV>
                <wp:extent cx="888092" cy="243840"/>
                <wp:effectExtent l="0" t="0" r="0" b="3810"/>
                <wp:wrapNone/>
                <wp:docPr id="448" name="Rectangle 448"/>
                <wp:cNvGraphicFramePr/>
                <a:graphic xmlns:a="http://schemas.openxmlformats.org/drawingml/2006/main">
                  <a:graphicData uri="http://schemas.microsoft.com/office/word/2010/wordprocessingShape">
                    <wps:wsp>
                      <wps:cNvSpPr/>
                      <wps:spPr>
                        <a:xfrm>
                          <a:off x="0" y="0"/>
                          <a:ext cx="888092" cy="24384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077F1E16" w14:textId="3DD22792" w:rsidR="00232FCE" w:rsidRPr="004B5DAE" w:rsidRDefault="00232FCE" w:rsidP="00B7788E">
                            <w:pPr>
                              <w:jc w:val="center"/>
                              <w:rPr>
                                <w:rFonts w:ascii="Arial" w:hAnsi="Arial" w:cs="Arial"/>
                                <w:i/>
                                <w:iCs/>
                                <w:sz w:val="20"/>
                                <w:szCs w:val="20"/>
                                <w:rPrChange w:id="1497" w:author="Fong RERHANG" w:date="2021-05-14T23:12:00Z">
                                  <w:rPr>
                                    <w:rFonts w:ascii="Arial" w:hAnsi="Arial" w:cs="Arial"/>
                                    <w:sz w:val="20"/>
                                    <w:szCs w:val="20"/>
                                  </w:rPr>
                                </w:rPrChange>
                              </w:rPr>
                            </w:pPr>
                            <w:r w:rsidRPr="004B5DAE">
                              <w:rPr>
                                <w:rFonts w:ascii="Arial" w:hAnsi="Arial" w:cs="Arial"/>
                                <w:i/>
                                <w:iCs/>
                                <w:sz w:val="20"/>
                                <w:szCs w:val="20"/>
                                <w:rPrChange w:id="1498" w:author="Fong RERHANG" w:date="2021-05-14T23:12:00Z">
                                  <w:rPr>
                                    <w:rFonts w:ascii="Arial" w:hAnsi="Arial" w:cs="Arial"/>
                                    <w:sz w:val="20"/>
                                    <w:szCs w:val="20"/>
                                  </w:rPr>
                                </w:rPrChange>
                              </w:rPr>
                              <w:t>3/26/2021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C6D393" id="Rectangle 448" o:spid="_x0000_s1029" style="position:absolute;margin-left:215.55pt;margin-top:25.1pt;width:69.95pt;height:19.2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" filled="f" stroked="f">
                <v:textbox>
                  <w:txbxContent>
                    <w:p w14:paraId="077F1E16" w14:textId="3DD22792" w:rsidR="00232FCE" w:rsidRPr="004B5DAE" w:rsidRDefault="00232FCE" w:rsidP="00B7788E">
                      <w:pPr>
                        <w:jc w:val="center"/>
                        <w:rPr>
                          <w:rFonts w:ascii="Arial" w:hAnsi="Arial" w:cs="Arial"/>
                          <w:i/>
                          <w:iCs/>
                          <w:sz w:val="20"/>
                          <w:szCs w:val="20"/>
                          <w:rPrChange w:id="1499" w:author="Fong RERHANG" w:date="2021-05-14T23:12:00Z">
                            <w:rPr>
                              <w:rFonts w:ascii="Arial" w:hAnsi="Arial" w:cs="Arial"/>
                              <w:sz w:val="20"/>
                              <w:szCs w:val="20"/>
                            </w:rPr>
                          </w:rPrChange>
                        </w:rPr>
                      </w:pPr>
                      <w:r w:rsidRPr="004B5DAE">
                        <w:rPr>
                          <w:rFonts w:ascii="Arial" w:hAnsi="Arial" w:cs="Arial"/>
                          <w:i/>
                          <w:iCs/>
                          <w:sz w:val="20"/>
                          <w:szCs w:val="20"/>
                          <w:rPrChange w:id="1500" w:author="Fong RERHANG" w:date="2021-05-14T23:12:00Z">
                            <w:rPr>
                              <w:rFonts w:ascii="Arial" w:hAnsi="Arial" w:cs="Arial"/>
                              <w:sz w:val="20"/>
                              <w:szCs w:val="20"/>
                            </w:rPr>
                          </w:rPrChange>
                        </w:rPr>
                        <w:t>3/26/2021</w:t>
                      </w:r>
                    </w:p>
                  </w:txbxContent>
                </v:textbox>
                <w10:wrap anchorx="margin"/>
              </v:rect>
            </w:pict>
          </mc:Fallback>
        </mc:AlternateContent>
      </w:r>
      <w:r w:rsidR="00B7788E" w:rsidRPr="009D1A1F">
        <w:rPr>
          <w:rFonts w:ascii="Arial" w:hAnsi="Arial" w:cs="Arial"/>
          <w:sz w:val="19"/>
          <w:szCs w:val="19"/>
        </w:rPr>
        <w:t>___________________________________                _________       ________________________       _________</w:t>
      </w:r>
      <w:r w:rsidR="00F82389">
        <w:rPr>
          <w:rFonts w:ascii="Arial" w:hAnsi="Arial" w:cs="Arial"/>
          <w:sz w:val="19"/>
          <w:szCs w:val="19"/>
        </w:rPr>
        <w:t xml:space="preserve">                 </w:t>
      </w:r>
      <w:r w:rsidR="00B7788E" w:rsidRPr="009D1A1F">
        <w:rPr>
          <w:rFonts w:ascii="Arial" w:hAnsi="Arial" w:cs="Arial"/>
          <w:sz w:val="19"/>
          <w:szCs w:val="19"/>
        </w:rPr>
        <w:t>Niam Txiv / Tus Saib Xyuas / Tus Sawv Cev                 Hnub Tim           Niam Txiv</w:t>
      </w:r>
      <w:del w:id="1501" w:author="Fong RERHANG" w:date="2021-05-14T23:10:00Z">
        <w:r w:rsidR="00B7788E" w:rsidRPr="009D1A1F" w:rsidDel="004B5DAE">
          <w:rPr>
            <w:rFonts w:ascii="Arial" w:hAnsi="Arial" w:cs="Arial"/>
            <w:sz w:val="19"/>
            <w:szCs w:val="19"/>
          </w:rPr>
          <w:delText xml:space="preserve"> </w:delText>
        </w:r>
      </w:del>
      <w:r w:rsidR="00B7788E" w:rsidRPr="009D1A1F">
        <w:rPr>
          <w:rFonts w:ascii="Arial" w:hAnsi="Arial" w:cs="Arial"/>
          <w:sz w:val="19"/>
          <w:szCs w:val="19"/>
        </w:rPr>
        <w:t>/</w:t>
      </w:r>
      <w:del w:id="1502" w:author="Fong RERHANG" w:date="2021-05-14T23:10:00Z">
        <w:r w:rsidR="00B7788E" w:rsidRPr="009D1A1F" w:rsidDel="004B5DAE">
          <w:rPr>
            <w:rFonts w:ascii="Arial" w:hAnsi="Arial" w:cs="Arial"/>
            <w:sz w:val="19"/>
            <w:szCs w:val="19"/>
          </w:rPr>
          <w:delText xml:space="preserve"> </w:delText>
        </w:r>
      </w:del>
      <w:r w:rsidR="00B7788E" w:rsidRPr="009D1A1F">
        <w:rPr>
          <w:rFonts w:ascii="Arial" w:hAnsi="Arial" w:cs="Arial"/>
          <w:sz w:val="19"/>
          <w:szCs w:val="19"/>
        </w:rPr>
        <w:t>Tus Saib Xyuas           Hnub Tim</w:t>
      </w:r>
    </w:p>
    <w:p w14:paraId="513FFDE2" w14:textId="5B7B8128" w:rsidR="00B7788E" w:rsidRPr="009D1A1F" w:rsidRDefault="004A3869" w:rsidP="00B7788E">
      <w:pPr>
        <w:rPr>
          <w:rFonts w:ascii="Arial" w:hAnsi="Arial" w:cs="Arial"/>
          <w:sz w:val="19"/>
          <w:szCs w:val="19"/>
        </w:rPr>
      </w:pPr>
      <w:r w:rsidRPr="009D1A1F">
        <w:rPr>
          <w:rFonts w:ascii="Arial" w:hAnsi="Arial" w:cs="Arial"/>
          <w:noProof/>
          <w:sz w:val="19"/>
          <w:szCs w:val="19"/>
        </w:rPr>
        <mc:AlternateContent>
          <mc:Choice Requires="wps">
            <w:drawing>
              <wp:anchor distT="0" distB="0" distL="114300" distR="114300" simplePos="0" relativeHeight="251664384" behindDoc="0" locked="0" layoutInCell="1" allowOverlap="1" wp14:anchorId="1C8313D2" wp14:editId="06B38DA0">
                <wp:simplePos x="0" y="0"/>
                <wp:positionH relativeFrom="column">
                  <wp:posOffset>5389213</wp:posOffset>
                </wp:positionH>
                <wp:positionV relativeFrom="paragraph">
                  <wp:posOffset>329408</wp:posOffset>
                </wp:positionV>
                <wp:extent cx="983888" cy="321673"/>
                <wp:effectExtent l="0" t="0" r="0" b="2540"/>
                <wp:wrapNone/>
                <wp:docPr id="457" name="Rectangle 457"/>
                <wp:cNvGraphicFramePr/>
                <a:graphic xmlns:a="http://schemas.openxmlformats.org/drawingml/2006/main">
                  <a:graphicData uri="http://schemas.microsoft.com/office/word/2010/wordprocessingShape">
                    <wps:wsp>
                      <wps:cNvSpPr/>
                      <wps:spPr>
                        <a:xfrm>
                          <a:off x="0" y="0"/>
                          <a:ext cx="983888" cy="321673"/>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18782AB7" w14:textId="77777777" w:rsidR="00232FCE" w:rsidRPr="004B5DAE" w:rsidRDefault="00232FCE" w:rsidP="00AB4021">
                            <w:pPr>
                              <w:jc w:val="center"/>
                              <w:rPr>
                                <w:rFonts w:ascii="Arial" w:hAnsi="Arial" w:cs="Arial"/>
                                <w:i/>
                                <w:iCs/>
                                <w:sz w:val="20"/>
                                <w:szCs w:val="20"/>
                                <w:rPrChange w:id="1503" w:author="Fong RERHANG" w:date="2021-05-14T23:12:00Z">
                                  <w:rPr>
                                    <w:rFonts w:ascii="Arial" w:hAnsi="Arial" w:cs="Arial"/>
                                    <w:sz w:val="20"/>
                                    <w:szCs w:val="20"/>
                                  </w:rPr>
                                </w:rPrChange>
                              </w:rPr>
                            </w:pPr>
                            <w:r w:rsidRPr="004B5DAE">
                              <w:rPr>
                                <w:rFonts w:ascii="Arial" w:hAnsi="Arial" w:cs="Arial"/>
                                <w:i/>
                                <w:iCs/>
                                <w:sz w:val="20"/>
                                <w:szCs w:val="20"/>
                                <w:rPrChange w:id="1504" w:author="Fong RERHANG" w:date="2021-05-14T23:12:00Z">
                                  <w:rPr>
                                    <w:rFonts w:ascii="Arial" w:hAnsi="Arial" w:cs="Arial"/>
                                    <w:sz w:val="20"/>
                                    <w:szCs w:val="20"/>
                                  </w:rPr>
                                </w:rPrChange>
                              </w:rPr>
                              <w:t>3/26/2021</w:t>
                            </w:r>
                          </w:p>
                          <w:p w14:paraId="28707E32" w14:textId="3363D892" w:rsidR="00232FCE" w:rsidRPr="00536459" w:rsidRDefault="00232FCE" w:rsidP="00B7788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8313D2" id="Rectangle 457" o:spid="_x0000_s1030" style="position:absolute;margin-left:424.35pt;margin-top:25.95pt;width:77.45pt;height:25.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" filled="f" stroked="f">
                <v:textbox>
                  <w:txbxContent>
                    <w:p w14:paraId="18782AB7" w14:textId="77777777" w:rsidR="00232FCE" w:rsidRPr="004B5DAE" w:rsidRDefault="00232FCE" w:rsidP="00AB4021">
                      <w:pPr>
                        <w:jc w:val="center"/>
                        <w:rPr>
                          <w:rFonts w:ascii="Arial" w:hAnsi="Arial" w:cs="Arial"/>
                          <w:i/>
                          <w:iCs/>
                          <w:sz w:val="20"/>
                          <w:szCs w:val="20"/>
                          <w:rPrChange w:id="1505" w:author="Fong RERHANG" w:date="2021-05-14T23:12:00Z">
                            <w:rPr>
                              <w:rFonts w:ascii="Arial" w:hAnsi="Arial" w:cs="Arial"/>
                              <w:sz w:val="20"/>
                              <w:szCs w:val="20"/>
                            </w:rPr>
                          </w:rPrChange>
                        </w:rPr>
                      </w:pPr>
                      <w:r w:rsidRPr="004B5DAE">
                        <w:rPr>
                          <w:rFonts w:ascii="Arial" w:hAnsi="Arial" w:cs="Arial"/>
                          <w:i/>
                          <w:iCs/>
                          <w:sz w:val="20"/>
                          <w:szCs w:val="20"/>
                          <w:rPrChange w:id="1506" w:author="Fong RERHANG" w:date="2021-05-14T23:12:00Z">
                            <w:rPr>
                              <w:rFonts w:ascii="Arial" w:hAnsi="Arial" w:cs="Arial"/>
                              <w:sz w:val="20"/>
                              <w:szCs w:val="20"/>
                            </w:rPr>
                          </w:rPrChange>
                        </w:rPr>
                        <w:t>3/26/2021</w:t>
                      </w:r>
                    </w:p>
                    <w:p w14:paraId="28707E32" w14:textId="3363D892" w:rsidR="00232FCE" w:rsidRPr="00536459" w:rsidRDefault="00232FCE" w:rsidP="00B7788E">
                      <w:pPr>
                        <w:jc w:val="center"/>
                        <w:rPr>
                          <w:rFonts w:ascii="Arial" w:hAnsi="Arial" w:cs="Arial"/>
                          <w:sz w:val="20"/>
                          <w:szCs w:val="20"/>
                        </w:rPr>
                      </w:pPr>
                    </w:p>
                  </w:txbxContent>
                </v:textbox>
              </v:rect>
            </w:pict>
          </mc:Fallback>
        </mc:AlternateContent>
      </w:r>
      <w:r w:rsidRPr="009D1A1F">
        <w:rPr>
          <w:rFonts w:ascii="Arial" w:hAnsi="Arial" w:cs="Arial"/>
          <w:noProof/>
          <w:sz w:val="19"/>
          <w:szCs w:val="19"/>
        </w:rPr>
        <mc:AlternateContent>
          <mc:Choice Requires="wps">
            <w:drawing>
              <wp:anchor distT="0" distB="0" distL="114300" distR="114300" simplePos="0" relativeHeight="251663360" behindDoc="0" locked="0" layoutInCell="1" allowOverlap="1" wp14:anchorId="6126513B" wp14:editId="266F59DB">
                <wp:simplePos x="0" y="0"/>
                <wp:positionH relativeFrom="column">
                  <wp:posOffset>3418022</wp:posOffset>
                </wp:positionH>
                <wp:positionV relativeFrom="paragraph">
                  <wp:posOffset>345918</wp:posOffset>
                </wp:positionV>
                <wp:extent cx="1697355" cy="304800"/>
                <wp:effectExtent l="0" t="0" r="0" b="0"/>
                <wp:wrapNone/>
                <wp:docPr id="456" name="Rectangle 456"/>
                <wp:cNvGraphicFramePr/>
                <a:graphic xmlns:a="http://schemas.openxmlformats.org/drawingml/2006/main">
                  <a:graphicData uri="http://schemas.microsoft.com/office/word/2010/wordprocessingShape">
                    <wps:wsp>
                      <wps:cNvSpPr/>
                      <wps:spPr>
                        <a:xfrm>
                          <a:off x="0" y="0"/>
                          <a:ext cx="1697355" cy="30480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46137274" w14:textId="688437F6" w:rsidR="00232FCE" w:rsidRPr="004B5DAE" w:rsidRDefault="00232FCE" w:rsidP="00B7788E">
                            <w:pPr>
                              <w:jc w:val="center"/>
                              <w:rPr>
                                <w:rFonts w:ascii="Arial" w:hAnsi="Arial" w:cs="Arial"/>
                                <w:i/>
                                <w:iCs/>
                                <w:sz w:val="20"/>
                                <w:szCs w:val="20"/>
                                <w:rPrChange w:id="1507" w:author="Fong RERHANG" w:date="2021-05-14T23:12:00Z">
                                  <w:rPr>
                                    <w:rFonts w:ascii="Arial" w:hAnsi="Arial" w:cs="Arial"/>
                                    <w:sz w:val="20"/>
                                    <w:szCs w:val="20"/>
                                  </w:rPr>
                                </w:rPrChange>
                              </w:rPr>
                            </w:pPr>
                            <w:r w:rsidRPr="004B5DAE">
                              <w:rPr>
                                <w:rFonts w:ascii="Arial" w:hAnsi="Arial" w:cs="Arial"/>
                                <w:i/>
                                <w:iCs/>
                                <w:sz w:val="20"/>
                                <w:szCs w:val="20"/>
                                <w:rPrChange w:id="1508" w:author="Fong RERHANG" w:date="2021-05-14T23:12:00Z">
                                  <w:rPr>
                                    <w:rFonts w:ascii="Arial" w:hAnsi="Arial" w:cs="Arial"/>
                                    <w:sz w:val="20"/>
                                    <w:szCs w:val="20"/>
                                  </w:rPr>
                                </w:rPrChange>
                              </w:rPr>
                              <w:t>Abigail Clayton, LSHS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26513B" id="Rectangle 456" o:spid="_x0000_s1031" style="position:absolute;margin-left:269.15pt;margin-top:27.25pt;width:133.6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" filled="f" stroked="f">
                <v:textbox>
                  <w:txbxContent>
                    <w:p w14:paraId="46137274" w14:textId="688437F6" w:rsidR="00232FCE" w:rsidRPr="004B5DAE" w:rsidRDefault="00232FCE" w:rsidP="00B7788E">
                      <w:pPr>
                        <w:jc w:val="center"/>
                        <w:rPr>
                          <w:rFonts w:ascii="Arial" w:hAnsi="Arial" w:cs="Arial"/>
                          <w:i/>
                          <w:iCs/>
                          <w:sz w:val="20"/>
                          <w:szCs w:val="20"/>
                          <w:rPrChange w:id="1509" w:author="Fong RERHANG" w:date="2021-05-14T23:12:00Z">
                            <w:rPr>
                              <w:rFonts w:ascii="Arial" w:hAnsi="Arial" w:cs="Arial"/>
                              <w:sz w:val="20"/>
                              <w:szCs w:val="20"/>
                            </w:rPr>
                          </w:rPrChange>
                        </w:rPr>
                      </w:pPr>
                      <w:r w:rsidRPr="004B5DAE">
                        <w:rPr>
                          <w:rFonts w:ascii="Arial" w:hAnsi="Arial" w:cs="Arial"/>
                          <w:i/>
                          <w:iCs/>
                          <w:sz w:val="20"/>
                          <w:szCs w:val="20"/>
                          <w:rPrChange w:id="1510" w:author="Fong RERHANG" w:date="2021-05-14T23:12:00Z">
                            <w:rPr>
                              <w:rFonts w:ascii="Arial" w:hAnsi="Arial" w:cs="Arial"/>
                              <w:sz w:val="20"/>
                              <w:szCs w:val="20"/>
                            </w:rPr>
                          </w:rPrChange>
                        </w:rPr>
                        <w:t>Abigail Clayton, LSHS</w:t>
                      </w:r>
                    </w:p>
                  </w:txbxContent>
                </v:textbox>
              </v:rect>
            </w:pict>
          </mc:Fallback>
        </mc:AlternateContent>
      </w:r>
      <w:r w:rsidRPr="009D1A1F">
        <w:rPr>
          <w:rFonts w:ascii="Arial" w:hAnsi="Arial" w:cs="Arial"/>
          <w:noProof/>
          <w:sz w:val="19"/>
          <w:szCs w:val="19"/>
        </w:rPr>
        <mc:AlternateContent>
          <mc:Choice Requires="wps">
            <w:drawing>
              <wp:anchor distT="0" distB="0" distL="114300" distR="114300" simplePos="0" relativeHeight="251662336" behindDoc="0" locked="0" layoutInCell="1" allowOverlap="1" wp14:anchorId="49DC8937" wp14:editId="40352310">
                <wp:simplePos x="0" y="0"/>
                <wp:positionH relativeFrom="column">
                  <wp:posOffset>2286353</wp:posOffset>
                </wp:positionH>
                <wp:positionV relativeFrom="paragraph">
                  <wp:posOffset>295367</wp:posOffset>
                </wp:positionV>
                <wp:extent cx="888092" cy="243840"/>
                <wp:effectExtent l="0" t="0" r="0" b="3810"/>
                <wp:wrapNone/>
                <wp:docPr id="455" name="Rectangle 455"/>
                <wp:cNvGraphicFramePr/>
                <a:graphic xmlns:a="http://schemas.openxmlformats.org/drawingml/2006/main">
                  <a:graphicData uri="http://schemas.microsoft.com/office/word/2010/wordprocessingShape">
                    <wps:wsp>
                      <wps:cNvSpPr/>
                      <wps:spPr>
                        <a:xfrm>
                          <a:off x="0" y="0"/>
                          <a:ext cx="888092" cy="24384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5451D1FF" w14:textId="77777777" w:rsidR="00232FCE" w:rsidRPr="004B5DAE" w:rsidRDefault="00232FCE" w:rsidP="00865C5A">
                            <w:pPr>
                              <w:jc w:val="center"/>
                              <w:rPr>
                                <w:rFonts w:ascii="Arial" w:hAnsi="Arial" w:cs="Arial"/>
                                <w:i/>
                                <w:iCs/>
                                <w:sz w:val="20"/>
                                <w:szCs w:val="20"/>
                                <w:rPrChange w:id="1511" w:author="Fong RERHANG" w:date="2021-05-14T23:12:00Z">
                                  <w:rPr>
                                    <w:rFonts w:ascii="Arial" w:hAnsi="Arial" w:cs="Arial"/>
                                    <w:sz w:val="20"/>
                                    <w:szCs w:val="20"/>
                                  </w:rPr>
                                </w:rPrChange>
                              </w:rPr>
                            </w:pPr>
                            <w:r w:rsidRPr="004B5DAE">
                              <w:rPr>
                                <w:rFonts w:ascii="Arial" w:hAnsi="Arial" w:cs="Arial"/>
                                <w:i/>
                                <w:iCs/>
                                <w:sz w:val="20"/>
                                <w:szCs w:val="20"/>
                                <w:rPrChange w:id="1512" w:author="Fong RERHANG" w:date="2021-05-14T23:12:00Z">
                                  <w:rPr>
                                    <w:rFonts w:ascii="Arial" w:hAnsi="Arial" w:cs="Arial"/>
                                    <w:sz w:val="20"/>
                                    <w:szCs w:val="20"/>
                                  </w:rPr>
                                </w:rPrChange>
                              </w:rPr>
                              <w:t>3/26/2021</w:t>
                            </w:r>
                          </w:p>
                          <w:p w14:paraId="3A8E5B95" w14:textId="58AF3359" w:rsidR="00232FCE" w:rsidRPr="00536459" w:rsidRDefault="00232FCE" w:rsidP="00B7788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DC8937" id="Rectangle 455" o:spid="_x0000_s1032" style="position:absolute;margin-left:180.05pt;margin-top:23.25pt;width:69.95pt;height:19.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" filled="f" stroked="f">
                <v:textbox>
                  <w:txbxContent>
                    <w:p w14:paraId="5451D1FF" w14:textId="77777777" w:rsidR="00232FCE" w:rsidRPr="004B5DAE" w:rsidRDefault="00232FCE" w:rsidP="00865C5A">
                      <w:pPr>
                        <w:jc w:val="center"/>
                        <w:rPr>
                          <w:rFonts w:ascii="Arial" w:hAnsi="Arial" w:cs="Arial"/>
                          <w:i/>
                          <w:iCs/>
                          <w:sz w:val="20"/>
                          <w:szCs w:val="20"/>
                          <w:rPrChange w:id="1513" w:author="Fong RERHANG" w:date="2021-05-14T23:12:00Z">
                            <w:rPr>
                              <w:rFonts w:ascii="Arial" w:hAnsi="Arial" w:cs="Arial"/>
                              <w:sz w:val="20"/>
                              <w:szCs w:val="20"/>
                            </w:rPr>
                          </w:rPrChange>
                        </w:rPr>
                      </w:pPr>
                      <w:r w:rsidRPr="004B5DAE">
                        <w:rPr>
                          <w:rFonts w:ascii="Arial" w:hAnsi="Arial" w:cs="Arial"/>
                          <w:i/>
                          <w:iCs/>
                          <w:sz w:val="20"/>
                          <w:szCs w:val="20"/>
                          <w:rPrChange w:id="1514" w:author="Fong RERHANG" w:date="2021-05-14T23:12:00Z">
                            <w:rPr>
                              <w:rFonts w:ascii="Arial" w:hAnsi="Arial" w:cs="Arial"/>
                              <w:sz w:val="20"/>
                              <w:szCs w:val="20"/>
                            </w:rPr>
                          </w:rPrChange>
                        </w:rPr>
                        <w:t>3/26/2021</w:t>
                      </w:r>
                    </w:p>
                    <w:p w14:paraId="3A8E5B95" w14:textId="58AF3359" w:rsidR="00232FCE" w:rsidRPr="00536459" w:rsidRDefault="00232FCE" w:rsidP="00B7788E">
                      <w:pPr>
                        <w:jc w:val="center"/>
                        <w:rPr>
                          <w:rFonts w:ascii="Arial" w:hAnsi="Arial" w:cs="Arial"/>
                          <w:sz w:val="20"/>
                          <w:szCs w:val="20"/>
                        </w:rPr>
                      </w:pPr>
                    </w:p>
                  </w:txbxContent>
                </v:textbox>
              </v:rect>
            </w:pict>
          </mc:Fallback>
        </mc:AlternateContent>
      </w:r>
      <w:r w:rsidRPr="009D1A1F">
        <w:rPr>
          <w:rFonts w:ascii="Arial" w:hAnsi="Arial" w:cs="Arial"/>
          <w:noProof/>
          <w:sz w:val="19"/>
          <w:szCs w:val="19"/>
        </w:rPr>
        <mc:AlternateContent>
          <mc:Choice Requires="wps">
            <w:drawing>
              <wp:anchor distT="0" distB="0" distL="114300" distR="114300" simplePos="0" relativeHeight="251661312" behindDoc="0" locked="0" layoutInCell="1" allowOverlap="1" wp14:anchorId="2C6B9AB8" wp14:editId="07A5DE3C">
                <wp:simplePos x="0" y="0"/>
                <wp:positionH relativeFrom="margin">
                  <wp:align>left</wp:align>
                </wp:positionH>
                <wp:positionV relativeFrom="paragraph">
                  <wp:posOffset>335221</wp:posOffset>
                </wp:positionV>
                <wp:extent cx="2481943" cy="304800"/>
                <wp:effectExtent l="0" t="0" r="0" b="0"/>
                <wp:wrapNone/>
                <wp:docPr id="454" name="Rectangle 454"/>
                <wp:cNvGraphicFramePr/>
                <a:graphic xmlns:a="http://schemas.openxmlformats.org/drawingml/2006/main">
                  <a:graphicData uri="http://schemas.microsoft.com/office/word/2010/wordprocessingShape">
                    <wps:wsp>
                      <wps:cNvSpPr/>
                      <wps:spPr>
                        <a:xfrm>
                          <a:off x="0" y="0"/>
                          <a:ext cx="2481943" cy="30480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5E19B9FA" w14:textId="285C48E8" w:rsidR="00232FCE" w:rsidRPr="004B5DAE" w:rsidRDefault="00232FCE" w:rsidP="00AB4021">
                            <w:pPr>
                              <w:rPr>
                                <w:i/>
                                <w:iCs/>
                                <w:rPrChange w:id="1515" w:author="Fong RERHANG" w:date="2021-05-14T23:13:00Z">
                                  <w:rPr/>
                                </w:rPrChange>
                              </w:rPr>
                            </w:pPr>
                            <w:r w:rsidRPr="004B5DAE">
                              <w:rPr>
                                <w:rFonts w:ascii="Arial" w:hAnsi="Arial" w:cs="Arial"/>
                                <w:i/>
                                <w:iCs/>
                                <w:sz w:val="20"/>
                                <w:szCs w:val="20"/>
                                <w:rPrChange w:id="1516" w:author="Fong RERHANG" w:date="2021-05-14T23:13:00Z">
                                  <w:rPr>
                                    <w:rFonts w:ascii="Arial" w:hAnsi="Arial" w:cs="Arial"/>
                                    <w:sz w:val="20"/>
                                    <w:szCs w:val="20"/>
                                  </w:rPr>
                                </w:rPrChange>
                              </w:rPr>
                              <w:t xml:space="preserve">Bao Moua, </w:t>
                            </w:r>
                            <w:ins w:id="1517" w:author="Fong RERHANG" w:date="2021-05-14T23:13:00Z">
                              <w:r w:rsidR="004B5DAE" w:rsidRPr="004B5DAE">
                                <w:rPr>
                                  <w:rFonts w:ascii="Arial" w:hAnsi="Arial" w:cs="Arial"/>
                                  <w:i/>
                                  <w:iCs/>
                                  <w:sz w:val="20"/>
                                  <w:szCs w:val="20"/>
                                  <w:rPrChange w:id="1518" w:author="Fong RERHANG" w:date="2021-05-14T23:13:00Z">
                                    <w:rPr>
                                      <w:rFonts w:ascii="Arial" w:hAnsi="Arial" w:cs="Arial"/>
                                      <w:sz w:val="20"/>
                                      <w:szCs w:val="20"/>
                                    </w:rPr>
                                  </w:rPrChange>
                                </w:rPr>
                                <w:t>Xiv Fwb Loj</w:t>
                              </w:r>
                            </w:ins>
                            <w:del w:id="1519" w:author="Fong RERHANG" w:date="2021-05-14T23:13:00Z">
                              <w:r w:rsidRPr="004B5DAE" w:rsidDel="004B5DAE">
                                <w:rPr>
                                  <w:rFonts w:ascii="Arial" w:hAnsi="Arial" w:cs="Arial"/>
                                  <w:i/>
                                  <w:iCs/>
                                  <w:sz w:val="20"/>
                                  <w:szCs w:val="20"/>
                                  <w:rPrChange w:id="1520" w:author="Fong RERHANG" w:date="2021-05-14T23:13:00Z">
                                    <w:rPr>
                                      <w:rFonts w:ascii="Arial" w:hAnsi="Arial" w:cs="Arial"/>
                                      <w:sz w:val="20"/>
                                      <w:szCs w:val="20"/>
                                    </w:rPr>
                                  </w:rPrChange>
                                </w:rPr>
                                <w:delText>Principal</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6B9AB8" id="Rectangle 454" o:spid="_x0000_s1033" style="position:absolute;margin-left:0;margin-top:26.4pt;width:195.45pt;height:24pt;z-index:251661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" filled="f" stroked="f">
                <v:textbox>
                  <w:txbxContent>
                    <w:p w14:paraId="5E19B9FA" w14:textId="285C48E8" w:rsidR="00232FCE" w:rsidRPr="004B5DAE" w:rsidRDefault="00232FCE" w:rsidP="00AB4021">
                      <w:pPr>
                        <w:rPr>
                          <w:i/>
                          <w:iCs/>
                          <w:rPrChange w:id="1521" w:author="Fong RERHANG" w:date="2021-05-14T23:13:00Z">
                            <w:rPr/>
                          </w:rPrChange>
                        </w:rPr>
                      </w:pPr>
                      <w:r w:rsidRPr="004B5DAE">
                        <w:rPr>
                          <w:rFonts w:ascii="Arial" w:hAnsi="Arial" w:cs="Arial"/>
                          <w:i/>
                          <w:iCs/>
                          <w:sz w:val="20"/>
                          <w:szCs w:val="20"/>
                          <w:rPrChange w:id="1522" w:author="Fong RERHANG" w:date="2021-05-14T23:13:00Z">
                            <w:rPr>
                              <w:rFonts w:ascii="Arial" w:hAnsi="Arial" w:cs="Arial"/>
                              <w:sz w:val="20"/>
                              <w:szCs w:val="20"/>
                            </w:rPr>
                          </w:rPrChange>
                        </w:rPr>
                        <w:t xml:space="preserve">Bao Moua, </w:t>
                      </w:r>
                      <w:ins w:id="1523" w:author="Fong RERHANG" w:date="2021-05-14T23:13:00Z">
                        <w:r w:rsidR="004B5DAE" w:rsidRPr="004B5DAE">
                          <w:rPr>
                            <w:rFonts w:ascii="Arial" w:hAnsi="Arial" w:cs="Arial"/>
                            <w:i/>
                            <w:iCs/>
                            <w:sz w:val="20"/>
                            <w:szCs w:val="20"/>
                            <w:rPrChange w:id="1524" w:author="Fong RERHANG" w:date="2021-05-14T23:13:00Z">
                              <w:rPr>
                                <w:rFonts w:ascii="Arial" w:hAnsi="Arial" w:cs="Arial"/>
                                <w:sz w:val="20"/>
                                <w:szCs w:val="20"/>
                              </w:rPr>
                            </w:rPrChange>
                          </w:rPr>
                          <w:t>Xiv Fwb Loj</w:t>
                        </w:r>
                      </w:ins>
                      <w:del w:id="1525" w:author="Fong RERHANG" w:date="2021-05-14T23:13:00Z">
                        <w:r w:rsidRPr="004B5DAE" w:rsidDel="004B5DAE">
                          <w:rPr>
                            <w:rFonts w:ascii="Arial" w:hAnsi="Arial" w:cs="Arial"/>
                            <w:i/>
                            <w:iCs/>
                            <w:sz w:val="20"/>
                            <w:szCs w:val="20"/>
                            <w:rPrChange w:id="1526" w:author="Fong RERHANG" w:date="2021-05-14T23:13:00Z">
                              <w:rPr>
                                <w:rFonts w:ascii="Arial" w:hAnsi="Arial" w:cs="Arial"/>
                                <w:sz w:val="20"/>
                                <w:szCs w:val="20"/>
                              </w:rPr>
                            </w:rPrChange>
                          </w:rPr>
                          <w:delText>Principal</w:delText>
                        </w:r>
                      </w:del>
                    </w:p>
                  </w:txbxContent>
                </v:textbox>
                <w10:wrap anchorx="margin"/>
              </v:rect>
            </w:pict>
          </mc:Fallback>
        </mc:AlternateContent>
      </w:r>
      <w:r w:rsidR="00B7788E" w:rsidRPr="009D1A1F">
        <w:rPr>
          <w:rFonts w:ascii="Arial" w:hAnsi="Arial" w:cs="Arial"/>
          <w:sz w:val="19"/>
          <w:szCs w:val="19"/>
        </w:rPr>
        <w:t>___________________________________                _________           _____________________         _________</w:t>
      </w:r>
      <w:r w:rsidR="002A28B2">
        <w:rPr>
          <w:rFonts w:ascii="Arial" w:hAnsi="Arial" w:cs="Arial"/>
          <w:sz w:val="19"/>
          <w:szCs w:val="19"/>
        </w:rPr>
        <w:t xml:space="preserve">              </w:t>
      </w:r>
      <w:r w:rsidR="00B7788E" w:rsidRPr="009D1A1F">
        <w:rPr>
          <w:rFonts w:ascii="Arial" w:hAnsi="Arial" w:cs="Arial"/>
          <w:sz w:val="19"/>
          <w:szCs w:val="19"/>
        </w:rPr>
        <w:t>Tub Ntxhais Kawm/Tub ntxhais kawm qeb siab            Hnub Tim                  Xib Fwb Qhias Ib txwm        Hnub Tim</w:t>
      </w:r>
    </w:p>
    <w:p w14:paraId="4DEB8CA7" w14:textId="6D9F323C" w:rsidR="00B7788E" w:rsidRPr="009D1A1F" w:rsidRDefault="004B5DAE" w:rsidP="00B7788E">
      <w:pPr>
        <w:rPr>
          <w:rFonts w:ascii="Arial" w:hAnsi="Arial" w:cs="Arial"/>
          <w:sz w:val="19"/>
          <w:szCs w:val="19"/>
        </w:rPr>
      </w:pPr>
      <w:r w:rsidRPr="009D1A1F">
        <w:rPr>
          <w:rFonts w:ascii="Arial" w:hAnsi="Arial" w:cs="Arial"/>
          <w:noProof/>
          <w:sz w:val="19"/>
          <w:szCs w:val="19"/>
        </w:rPr>
        <mc:AlternateContent>
          <mc:Choice Requires="wps">
            <w:drawing>
              <wp:anchor distT="0" distB="0" distL="114300" distR="114300" simplePos="0" relativeHeight="251665408" behindDoc="0" locked="0" layoutInCell="1" allowOverlap="1" wp14:anchorId="30796C55" wp14:editId="33274B5E">
                <wp:simplePos x="0" y="0"/>
                <wp:positionH relativeFrom="column">
                  <wp:posOffset>49945</wp:posOffset>
                </wp:positionH>
                <wp:positionV relativeFrom="paragraph">
                  <wp:posOffset>457536</wp:posOffset>
                </wp:positionV>
                <wp:extent cx="1959429" cy="260985"/>
                <wp:effectExtent l="0" t="0" r="0" b="5715"/>
                <wp:wrapNone/>
                <wp:docPr id="458" name="Rectangle 458"/>
                <wp:cNvGraphicFramePr/>
                <a:graphic xmlns:a="http://schemas.openxmlformats.org/drawingml/2006/main">
                  <a:graphicData uri="http://schemas.microsoft.com/office/word/2010/wordprocessingShape">
                    <wps:wsp>
                      <wps:cNvSpPr/>
                      <wps:spPr>
                        <a:xfrm>
                          <a:off x="0" y="0"/>
                          <a:ext cx="1959429" cy="260985"/>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5F08488B" w14:textId="0F572BAD" w:rsidR="00232FCE" w:rsidRPr="004B5DAE" w:rsidRDefault="00232FCE" w:rsidP="00BA7D9E">
                            <w:pPr>
                              <w:rPr>
                                <w:rFonts w:ascii="Arial" w:hAnsi="Arial" w:cs="Arial"/>
                                <w:i/>
                                <w:iCs/>
                                <w:sz w:val="20"/>
                                <w:szCs w:val="20"/>
                                <w:rPrChange w:id="1527" w:author="Fong RERHANG" w:date="2021-05-14T23:12:00Z">
                                  <w:rPr>
                                    <w:rFonts w:ascii="Arial" w:hAnsi="Arial" w:cs="Arial"/>
                                    <w:sz w:val="20"/>
                                    <w:szCs w:val="20"/>
                                  </w:rPr>
                                </w:rPrChange>
                              </w:rPr>
                            </w:pPr>
                            <w:r w:rsidRPr="004B5DAE">
                              <w:rPr>
                                <w:rFonts w:ascii="Arial" w:hAnsi="Arial" w:cs="Arial"/>
                                <w:i/>
                                <w:iCs/>
                                <w:sz w:val="20"/>
                                <w:szCs w:val="20"/>
                                <w:rPrChange w:id="1528" w:author="Fong RERHANG" w:date="2021-05-14T23:12:00Z">
                                  <w:rPr>
                                    <w:rFonts w:ascii="Arial" w:hAnsi="Arial" w:cs="Arial"/>
                                    <w:sz w:val="20"/>
                                    <w:szCs w:val="20"/>
                                  </w:rPr>
                                </w:rPrChange>
                              </w:rPr>
                              <w:t>Lisa Chang (</w:t>
                            </w:r>
                            <w:del w:id="1529" w:author="Fong RERHANG" w:date="2021-05-14T23:14:00Z">
                              <w:r w:rsidRPr="004B5DAE" w:rsidDel="004B5DAE">
                                <w:rPr>
                                  <w:rFonts w:ascii="Arial" w:hAnsi="Arial" w:cs="Arial"/>
                                  <w:i/>
                                  <w:iCs/>
                                  <w:sz w:val="20"/>
                                  <w:szCs w:val="20"/>
                                  <w:rPrChange w:id="1530" w:author="Fong RERHANG" w:date="2021-05-14T23:12:00Z">
                                    <w:rPr>
                                      <w:rFonts w:ascii="Arial" w:hAnsi="Arial" w:cs="Arial"/>
                                      <w:sz w:val="20"/>
                                      <w:szCs w:val="20"/>
                                    </w:rPr>
                                  </w:rPrChange>
                                </w:rPr>
                                <w:delText>sister</w:delText>
                              </w:r>
                            </w:del>
                            <w:ins w:id="1531" w:author="Fong RERHANG" w:date="2021-05-14T23:14:00Z">
                              <w:r w:rsidR="004B5DAE">
                                <w:rPr>
                                  <w:rFonts w:ascii="Arial" w:hAnsi="Arial" w:cs="Arial"/>
                                  <w:i/>
                                  <w:iCs/>
                                  <w:sz w:val="20"/>
                                  <w:szCs w:val="20"/>
                                </w:rPr>
                                <w:t>niam lau</w:t>
                              </w:r>
                            </w:ins>
                            <w:r w:rsidRPr="004B5DAE">
                              <w:rPr>
                                <w:rFonts w:ascii="Arial" w:hAnsi="Arial" w:cs="Arial"/>
                                <w:i/>
                                <w:iCs/>
                                <w:sz w:val="20"/>
                                <w:szCs w:val="20"/>
                                <w:rPrChange w:id="1532" w:author="Fong RERHANG" w:date="2021-05-14T23:12:00Z">
                                  <w:rPr>
                                    <w:rFonts w:ascii="Arial" w:hAnsi="Arial" w:cs="Arial"/>
                                    <w:sz w:val="20"/>
                                    <w:szCs w:val="20"/>
                                  </w:rPr>
                                </w:rPrChang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796C55" id="Rectangle 458" o:spid="_x0000_s1034" style="position:absolute;margin-left:3.95pt;margin-top:36.05pt;width:154.3pt;height:20.5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" filled="f" stroked="f">
                <v:textbox>
                  <w:txbxContent>
                    <w:p w14:paraId="5F08488B" w14:textId="0F572BAD" w:rsidR="00232FCE" w:rsidRPr="004B5DAE" w:rsidRDefault="00232FCE" w:rsidP="00BA7D9E">
                      <w:pPr>
                        <w:rPr>
                          <w:rFonts w:ascii="Arial" w:hAnsi="Arial" w:cs="Arial"/>
                          <w:i/>
                          <w:iCs/>
                          <w:sz w:val="20"/>
                          <w:szCs w:val="20"/>
                          <w:rPrChange w:id="1533" w:author="Fong RERHANG" w:date="2021-05-14T23:12:00Z">
                            <w:rPr>
                              <w:rFonts w:ascii="Arial" w:hAnsi="Arial" w:cs="Arial"/>
                              <w:sz w:val="20"/>
                              <w:szCs w:val="20"/>
                            </w:rPr>
                          </w:rPrChange>
                        </w:rPr>
                      </w:pPr>
                      <w:r w:rsidRPr="004B5DAE">
                        <w:rPr>
                          <w:rFonts w:ascii="Arial" w:hAnsi="Arial" w:cs="Arial"/>
                          <w:i/>
                          <w:iCs/>
                          <w:sz w:val="20"/>
                          <w:szCs w:val="20"/>
                          <w:rPrChange w:id="1534" w:author="Fong RERHANG" w:date="2021-05-14T23:12:00Z">
                            <w:rPr>
                              <w:rFonts w:ascii="Arial" w:hAnsi="Arial" w:cs="Arial"/>
                              <w:sz w:val="20"/>
                              <w:szCs w:val="20"/>
                            </w:rPr>
                          </w:rPrChange>
                        </w:rPr>
                        <w:t>Lisa Chang (</w:t>
                      </w:r>
                      <w:del w:id="1535" w:author="Fong RERHANG" w:date="2021-05-14T23:14:00Z">
                        <w:r w:rsidRPr="004B5DAE" w:rsidDel="004B5DAE">
                          <w:rPr>
                            <w:rFonts w:ascii="Arial" w:hAnsi="Arial" w:cs="Arial"/>
                            <w:i/>
                            <w:iCs/>
                            <w:sz w:val="20"/>
                            <w:szCs w:val="20"/>
                            <w:rPrChange w:id="1536" w:author="Fong RERHANG" w:date="2021-05-14T23:12:00Z">
                              <w:rPr>
                                <w:rFonts w:ascii="Arial" w:hAnsi="Arial" w:cs="Arial"/>
                                <w:sz w:val="20"/>
                                <w:szCs w:val="20"/>
                              </w:rPr>
                            </w:rPrChange>
                          </w:rPr>
                          <w:delText>sister</w:delText>
                        </w:r>
                      </w:del>
                      <w:ins w:id="1537" w:author="Fong RERHANG" w:date="2021-05-14T23:14:00Z">
                        <w:r w:rsidR="004B5DAE">
                          <w:rPr>
                            <w:rFonts w:ascii="Arial" w:hAnsi="Arial" w:cs="Arial"/>
                            <w:i/>
                            <w:iCs/>
                            <w:sz w:val="20"/>
                            <w:szCs w:val="20"/>
                          </w:rPr>
                          <w:t>niam lau</w:t>
                        </w:r>
                      </w:ins>
                      <w:r w:rsidRPr="004B5DAE">
                        <w:rPr>
                          <w:rFonts w:ascii="Arial" w:hAnsi="Arial" w:cs="Arial"/>
                          <w:i/>
                          <w:iCs/>
                          <w:sz w:val="20"/>
                          <w:szCs w:val="20"/>
                          <w:rPrChange w:id="1538" w:author="Fong RERHANG" w:date="2021-05-14T23:12:00Z">
                            <w:rPr>
                              <w:rFonts w:ascii="Arial" w:hAnsi="Arial" w:cs="Arial"/>
                              <w:sz w:val="20"/>
                              <w:szCs w:val="20"/>
                            </w:rPr>
                          </w:rPrChange>
                        </w:rPr>
                        <w:t>)</w:t>
                      </w:r>
                    </w:p>
                  </w:txbxContent>
                </v:textbox>
              </v:rect>
            </w:pict>
          </mc:Fallback>
        </mc:AlternateContent>
      </w:r>
      <w:r w:rsidR="00C53462" w:rsidRPr="009D1A1F">
        <w:rPr>
          <w:rFonts w:ascii="Arial" w:hAnsi="Arial" w:cs="Arial"/>
          <w:noProof/>
          <w:sz w:val="19"/>
          <w:szCs w:val="19"/>
        </w:rPr>
        <mc:AlternateContent>
          <mc:Choice Requires="wps">
            <w:drawing>
              <wp:anchor distT="0" distB="0" distL="114300" distR="114300" simplePos="0" relativeHeight="251668480" behindDoc="0" locked="0" layoutInCell="1" allowOverlap="1" wp14:anchorId="073FB4BA" wp14:editId="4F90E31E">
                <wp:simplePos x="0" y="0"/>
                <wp:positionH relativeFrom="column">
                  <wp:posOffset>3254441</wp:posOffset>
                </wp:positionH>
                <wp:positionV relativeFrom="paragraph">
                  <wp:posOffset>482627</wp:posOffset>
                </wp:positionV>
                <wp:extent cx="1976664" cy="287382"/>
                <wp:effectExtent l="0" t="0" r="0" b="0"/>
                <wp:wrapNone/>
                <wp:docPr id="461" name="Rectangle 461"/>
                <wp:cNvGraphicFramePr/>
                <a:graphic xmlns:a="http://schemas.openxmlformats.org/drawingml/2006/main">
                  <a:graphicData uri="http://schemas.microsoft.com/office/word/2010/wordprocessingShape">
                    <wps:wsp>
                      <wps:cNvSpPr/>
                      <wps:spPr>
                        <a:xfrm>
                          <a:off x="0" y="0"/>
                          <a:ext cx="1976664" cy="287382"/>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69D52746" w14:textId="3C249C51" w:rsidR="00232FCE" w:rsidRPr="00536459" w:rsidRDefault="00232FCE" w:rsidP="00B7788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3FB4BA" id="Rectangle 461" o:spid="_x0000_s1035" style="position:absolute;margin-left:256.25pt;margin-top:38pt;width:155.65pt;height:22.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" filled="f" stroked="f">
                <v:textbox>
                  <w:txbxContent>
                    <w:p w14:paraId="69D52746" w14:textId="3C249C51" w:rsidR="00232FCE" w:rsidRPr="00536459" w:rsidRDefault="00232FCE" w:rsidP="00B7788E">
                      <w:pPr>
                        <w:jc w:val="center"/>
                        <w:rPr>
                          <w:rFonts w:ascii="Arial" w:hAnsi="Arial" w:cs="Arial"/>
                          <w:sz w:val="20"/>
                          <w:szCs w:val="20"/>
                        </w:rPr>
                      </w:pPr>
                    </w:p>
                  </w:txbxContent>
                </v:textbox>
              </v:rect>
            </w:pict>
          </mc:Fallback>
        </mc:AlternateContent>
      </w:r>
      <w:r w:rsidR="00C53462" w:rsidRPr="009D1A1F">
        <w:rPr>
          <w:rFonts w:ascii="Arial" w:hAnsi="Arial" w:cs="Arial"/>
          <w:noProof/>
          <w:sz w:val="19"/>
          <w:szCs w:val="19"/>
        </w:rPr>
        <mc:AlternateContent>
          <mc:Choice Requires="wps">
            <w:drawing>
              <wp:anchor distT="0" distB="0" distL="114300" distR="114300" simplePos="0" relativeHeight="251666432" behindDoc="0" locked="0" layoutInCell="1" allowOverlap="1" wp14:anchorId="045B0F77" wp14:editId="2450CE4F">
                <wp:simplePos x="0" y="0"/>
                <wp:positionH relativeFrom="column">
                  <wp:posOffset>2338561</wp:posOffset>
                </wp:positionH>
                <wp:positionV relativeFrom="paragraph">
                  <wp:posOffset>487516</wp:posOffset>
                </wp:positionV>
                <wp:extent cx="914037" cy="261257"/>
                <wp:effectExtent l="0" t="0" r="0" b="5715"/>
                <wp:wrapNone/>
                <wp:docPr id="459" name="Rectangle 459"/>
                <wp:cNvGraphicFramePr/>
                <a:graphic xmlns:a="http://schemas.openxmlformats.org/drawingml/2006/main">
                  <a:graphicData uri="http://schemas.microsoft.com/office/word/2010/wordprocessingShape">
                    <wps:wsp>
                      <wps:cNvSpPr/>
                      <wps:spPr>
                        <a:xfrm>
                          <a:off x="0" y="0"/>
                          <a:ext cx="914037" cy="261257"/>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3757B560" w14:textId="77777777" w:rsidR="00232FCE" w:rsidRPr="004B5DAE" w:rsidRDefault="00232FCE" w:rsidP="00BA7D9E">
                            <w:pPr>
                              <w:jc w:val="center"/>
                              <w:rPr>
                                <w:rFonts w:ascii="Arial" w:hAnsi="Arial" w:cs="Arial"/>
                                <w:i/>
                                <w:iCs/>
                                <w:sz w:val="20"/>
                                <w:szCs w:val="20"/>
                                <w:rPrChange w:id="1539" w:author="Fong RERHANG" w:date="2021-05-14T23:13:00Z">
                                  <w:rPr>
                                    <w:rFonts w:ascii="Arial" w:hAnsi="Arial" w:cs="Arial"/>
                                    <w:sz w:val="20"/>
                                    <w:szCs w:val="20"/>
                                  </w:rPr>
                                </w:rPrChange>
                              </w:rPr>
                            </w:pPr>
                            <w:r w:rsidRPr="004B5DAE">
                              <w:rPr>
                                <w:rFonts w:ascii="Arial" w:hAnsi="Arial" w:cs="Arial"/>
                                <w:i/>
                                <w:iCs/>
                                <w:sz w:val="20"/>
                                <w:szCs w:val="20"/>
                                <w:rPrChange w:id="1540" w:author="Fong RERHANG" w:date="2021-05-14T23:13:00Z">
                                  <w:rPr>
                                    <w:rFonts w:ascii="Arial" w:hAnsi="Arial" w:cs="Arial"/>
                                    <w:sz w:val="20"/>
                                    <w:szCs w:val="20"/>
                                  </w:rPr>
                                </w:rPrChange>
                              </w:rPr>
                              <w:t>3/26/2021</w:t>
                            </w:r>
                          </w:p>
                          <w:p w14:paraId="7A79CD87" w14:textId="15E96F18" w:rsidR="00232FCE" w:rsidRPr="00536459" w:rsidRDefault="00232FCE" w:rsidP="00B7788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B0F77" id="Rectangle 459" o:spid="_x0000_s1036" style="position:absolute;margin-left:184.15pt;margin-top:38.4pt;width:71.95pt;height:20.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" filled="f" stroked="f">
                <v:textbox>
                  <w:txbxContent>
                    <w:p w14:paraId="3757B560" w14:textId="77777777" w:rsidR="00232FCE" w:rsidRPr="004B5DAE" w:rsidRDefault="00232FCE" w:rsidP="00BA7D9E">
                      <w:pPr>
                        <w:jc w:val="center"/>
                        <w:rPr>
                          <w:rFonts w:ascii="Arial" w:hAnsi="Arial" w:cs="Arial"/>
                          <w:i/>
                          <w:iCs/>
                          <w:sz w:val="20"/>
                          <w:szCs w:val="20"/>
                          <w:rPrChange w:id="1541" w:author="Fong RERHANG" w:date="2021-05-14T23:13:00Z">
                            <w:rPr>
                              <w:rFonts w:ascii="Arial" w:hAnsi="Arial" w:cs="Arial"/>
                              <w:sz w:val="20"/>
                              <w:szCs w:val="20"/>
                            </w:rPr>
                          </w:rPrChange>
                        </w:rPr>
                      </w:pPr>
                      <w:r w:rsidRPr="004B5DAE">
                        <w:rPr>
                          <w:rFonts w:ascii="Arial" w:hAnsi="Arial" w:cs="Arial"/>
                          <w:i/>
                          <w:iCs/>
                          <w:sz w:val="20"/>
                          <w:szCs w:val="20"/>
                          <w:rPrChange w:id="1542" w:author="Fong RERHANG" w:date="2021-05-14T23:13:00Z">
                            <w:rPr>
                              <w:rFonts w:ascii="Arial" w:hAnsi="Arial" w:cs="Arial"/>
                              <w:sz w:val="20"/>
                              <w:szCs w:val="20"/>
                            </w:rPr>
                          </w:rPrChange>
                        </w:rPr>
                        <w:t>3/26/2021</w:t>
                      </w:r>
                    </w:p>
                    <w:p w14:paraId="7A79CD87" w14:textId="15E96F18" w:rsidR="00232FCE" w:rsidRPr="00536459" w:rsidRDefault="00232FCE" w:rsidP="00B7788E">
                      <w:pPr>
                        <w:jc w:val="center"/>
                        <w:rPr>
                          <w:rFonts w:ascii="Arial" w:hAnsi="Arial" w:cs="Arial"/>
                          <w:sz w:val="20"/>
                          <w:szCs w:val="20"/>
                        </w:rPr>
                      </w:pPr>
                    </w:p>
                  </w:txbxContent>
                </v:textbox>
              </v:rect>
            </w:pict>
          </mc:Fallback>
        </mc:AlternateContent>
      </w:r>
      <w:r w:rsidR="00B7788E" w:rsidRPr="009D1A1F">
        <w:rPr>
          <w:rFonts w:ascii="Arial" w:hAnsi="Arial" w:cs="Arial"/>
          <w:sz w:val="19"/>
          <w:szCs w:val="19"/>
        </w:rPr>
        <w:t>__________________________________      ________           _______________________                    _________</w:t>
      </w:r>
      <w:r w:rsidR="004A3869">
        <w:rPr>
          <w:rFonts w:ascii="Arial" w:hAnsi="Arial" w:cs="Arial"/>
          <w:sz w:val="19"/>
          <w:szCs w:val="19"/>
        </w:rPr>
        <w:t xml:space="preserve">         </w:t>
      </w:r>
      <w:r w:rsidR="00B7788E" w:rsidRPr="009D1A1F">
        <w:rPr>
          <w:rFonts w:ascii="Arial" w:hAnsi="Arial" w:cs="Arial"/>
          <w:sz w:val="19"/>
          <w:szCs w:val="19"/>
        </w:rPr>
        <w:t>Tus Neeg Sawv Cev Rau Tsev Kawm               Hnub Tim       Tus neeg tshaj lij Kev Kawm Tshwj Xeeb        Hnub Tim</w:t>
      </w:r>
      <w:r w:rsidR="00B7788E" w:rsidRPr="009D1A1F">
        <w:rPr>
          <w:rFonts w:ascii="Arial" w:hAnsi="Arial" w:cs="Arial"/>
          <w:noProof/>
          <w:sz w:val="19"/>
          <w:szCs w:val="19"/>
        </w:rPr>
        <mc:AlternateContent>
          <mc:Choice Requires="wps">
            <w:drawing>
              <wp:anchor distT="0" distB="0" distL="114300" distR="114300" simplePos="0" relativeHeight="251667456" behindDoc="0" locked="0" layoutInCell="1" allowOverlap="1" wp14:anchorId="543A9DD7" wp14:editId="67C614CC">
                <wp:simplePos x="0" y="0"/>
                <wp:positionH relativeFrom="column">
                  <wp:posOffset>5691051</wp:posOffset>
                </wp:positionH>
                <wp:positionV relativeFrom="paragraph">
                  <wp:posOffset>84999</wp:posOffset>
                </wp:positionV>
                <wp:extent cx="791936" cy="287383"/>
                <wp:effectExtent l="0" t="0" r="0" b="0"/>
                <wp:wrapNone/>
                <wp:docPr id="460" name="Rectangle 460"/>
                <wp:cNvGraphicFramePr/>
                <a:graphic xmlns:a="http://schemas.openxmlformats.org/drawingml/2006/main">
                  <a:graphicData uri="http://schemas.microsoft.com/office/word/2010/wordprocessingShape">
                    <wps:wsp>
                      <wps:cNvSpPr/>
                      <wps:spPr>
                        <a:xfrm>
                          <a:off x="0" y="0"/>
                          <a:ext cx="791936" cy="287383"/>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6A481046" w14:textId="2B639ACF" w:rsidR="00232FCE" w:rsidRPr="00536459" w:rsidRDefault="00232FCE" w:rsidP="00B7788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3A9DD7" id="Rectangle 460" o:spid="_x0000_s1037" style="position:absolute;margin-left:448.1pt;margin-top:6.7pt;width:62.35pt;height:22.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" filled="f" stroked="f">
                <v:textbox>
                  <w:txbxContent>
                    <w:p w14:paraId="6A481046" w14:textId="2B639ACF" w:rsidR="00232FCE" w:rsidRPr="00536459" w:rsidRDefault="00232FCE" w:rsidP="00B7788E">
                      <w:pPr>
                        <w:jc w:val="center"/>
                        <w:rPr>
                          <w:rFonts w:ascii="Arial" w:hAnsi="Arial" w:cs="Arial"/>
                          <w:sz w:val="20"/>
                          <w:szCs w:val="20"/>
                        </w:rPr>
                      </w:pPr>
                    </w:p>
                  </w:txbxContent>
                </v:textbox>
              </v:rect>
            </w:pict>
          </mc:Fallback>
        </mc:AlternateContent>
      </w:r>
      <w:r w:rsidR="0031578B">
        <w:rPr>
          <w:rFonts w:ascii="Arial" w:hAnsi="Arial" w:cs="Arial"/>
          <w:sz w:val="19"/>
          <w:szCs w:val="19"/>
        </w:rPr>
        <w:t xml:space="preserve">           </w:t>
      </w:r>
      <w:r w:rsidR="00B7788E" w:rsidRPr="009D1A1F">
        <w:rPr>
          <w:rFonts w:ascii="Arial" w:hAnsi="Arial" w:cs="Arial"/>
          <w:sz w:val="19"/>
          <w:szCs w:val="19"/>
        </w:rPr>
        <w:t>Ntawv LEA/Cov Thawj Coj.Tus raug teeb tseg</w:t>
      </w:r>
    </w:p>
    <w:p w14:paraId="223B58B3" w14:textId="02B79CAB" w:rsidR="00B7788E" w:rsidRPr="009D1A1F" w:rsidRDefault="00B7788E" w:rsidP="00B7788E">
      <w:pPr>
        <w:rPr>
          <w:rFonts w:ascii="Arial" w:hAnsi="Arial" w:cs="Arial"/>
          <w:sz w:val="19"/>
          <w:szCs w:val="19"/>
        </w:rPr>
      </w:pPr>
      <w:r w:rsidRPr="009D1A1F">
        <w:rPr>
          <w:rFonts w:ascii="Arial" w:hAnsi="Arial" w:cs="Arial"/>
          <w:sz w:val="19"/>
          <w:szCs w:val="19"/>
        </w:rPr>
        <w:t>______________________________              _________           ____________________________      _________</w:t>
      </w:r>
      <w:r w:rsidRPr="009D1A1F">
        <w:rPr>
          <w:rFonts w:ascii="Arial" w:hAnsi="Arial" w:cs="Arial"/>
          <w:noProof/>
          <w:sz w:val="19"/>
          <w:szCs w:val="19"/>
        </w:rPr>
        <mc:AlternateContent>
          <mc:Choice Requires="wps">
            <w:drawing>
              <wp:anchor distT="0" distB="0" distL="114300" distR="114300" simplePos="0" relativeHeight="251669504" behindDoc="0" locked="0" layoutInCell="1" allowOverlap="1" wp14:anchorId="3518D231" wp14:editId="144473DA">
                <wp:simplePos x="0" y="0"/>
                <wp:positionH relativeFrom="margin">
                  <wp:align>left</wp:align>
                </wp:positionH>
                <wp:positionV relativeFrom="paragraph">
                  <wp:posOffset>132896</wp:posOffset>
                </wp:positionV>
                <wp:extent cx="2142309" cy="321673"/>
                <wp:effectExtent l="0" t="0" r="0" b="2540"/>
                <wp:wrapNone/>
                <wp:docPr id="462" name="Rectangle 462"/>
                <wp:cNvGraphicFramePr/>
                <a:graphic xmlns:a="http://schemas.openxmlformats.org/drawingml/2006/main">
                  <a:graphicData uri="http://schemas.microsoft.com/office/word/2010/wordprocessingShape">
                    <wps:wsp>
                      <wps:cNvSpPr/>
                      <wps:spPr>
                        <a:xfrm>
                          <a:off x="0" y="0"/>
                          <a:ext cx="2142309" cy="321673"/>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043E816F" w14:textId="2B7620B0" w:rsidR="00232FCE" w:rsidRPr="00536459" w:rsidRDefault="00232FCE" w:rsidP="00B7788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18D231" id="Rectangle 462" o:spid="_x0000_s1038" style="position:absolute;margin-left:0;margin-top:10.45pt;width:168.7pt;height:25.3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" filled="f" stroked="f">
                <v:textbox>
                  <w:txbxContent>
                    <w:p w14:paraId="043E816F" w14:textId="2B7620B0" w:rsidR="00232FCE" w:rsidRPr="00536459" w:rsidRDefault="00232FCE" w:rsidP="00B7788E">
                      <w:pPr>
                        <w:jc w:val="center"/>
                        <w:rPr>
                          <w:rFonts w:ascii="Arial" w:hAnsi="Arial" w:cs="Arial"/>
                          <w:sz w:val="20"/>
                          <w:szCs w:val="20"/>
                        </w:rPr>
                      </w:pPr>
                    </w:p>
                  </w:txbxContent>
                </v:textbox>
                <w10:wrap anchorx="margin"/>
              </v:rect>
            </w:pict>
          </mc:Fallback>
        </mc:AlternateContent>
      </w:r>
      <w:r w:rsidRPr="009D1A1F">
        <w:rPr>
          <w:rFonts w:ascii="Arial" w:hAnsi="Arial" w:cs="Arial"/>
          <w:noProof/>
          <w:sz w:val="19"/>
          <w:szCs w:val="19"/>
        </w:rPr>
        <mc:AlternateContent>
          <mc:Choice Requires="wps">
            <w:drawing>
              <wp:anchor distT="0" distB="0" distL="114300" distR="114300" simplePos="0" relativeHeight="251672576" behindDoc="0" locked="0" layoutInCell="1" allowOverlap="1" wp14:anchorId="211D21B4" wp14:editId="75A2B002">
                <wp:simplePos x="0" y="0"/>
                <wp:positionH relativeFrom="column">
                  <wp:posOffset>3374571</wp:posOffset>
                </wp:positionH>
                <wp:positionV relativeFrom="paragraph">
                  <wp:posOffset>176439</wp:posOffset>
                </wp:positionV>
                <wp:extent cx="2124800" cy="278130"/>
                <wp:effectExtent l="0" t="0" r="0" b="7620"/>
                <wp:wrapNone/>
                <wp:docPr id="502" name="Rectangle 502"/>
                <wp:cNvGraphicFramePr/>
                <a:graphic xmlns:a="http://schemas.openxmlformats.org/drawingml/2006/main">
                  <a:graphicData uri="http://schemas.microsoft.com/office/word/2010/wordprocessingShape">
                    <wps:wsp>
                      <wps:cNvSpPr/>
                      <wps:spPr>
                        <a:xfrm>
                          <a:off x="0" y="0"/>
                          <a:ext cx="2124800" cy="27813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09E9C6D4" w14:textId="3D69144D" w:rsidR="00232FCE" w:rsidRPr="00536459" w:rsidRDefault="00232FCE" w:rsidP="00B7788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1D21B4" id="Rectangle 502" o:spid="_x0000_s1039" style="position:absolute;margin-left:265.7pt;margin-top:13.9pt;width:167.3pt;height:21.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" filled="f" stroked="f">
                <v:textbox>
                  <w:txbxContent>
                    <w:p w14:paraId="09E9C6D4" w14:textId="3D69144D" w:rsidR="00232FCE" w:rsidRPr="00536459" w:rsidRDefault="00232FCE" w:rsidP="00B7788E">
                      <w:pPr>
                        <w:jc w:val="center"/>
                        <w:rPr>
                          <w:rFonts w:ascii="Arial" w:hAnsi="Arial" w:cs="Arial"/>
                          <w:sz w:val="20"/>
                          <w:szCs w:val="20"/>
                        </w:rPr>
                      </w:pPr>
                    </w:p>
                  </w:txbxContent>
                </v:textbox>
              </v:rect>
            </w:pict>
          </mc:Fallback>
        </mc:AlternateContent>
      </w:r>
      <w:r w:rsidRPr="009D1A1F">
        <w:rPr>
          <w:rFonts w:ascii="Arial" w:hAnsi="Arial" w:cs="Arial"/>
          <w:noProof/>
          <w:sz w:val="19"/>
          <w:szCs w:val="19"/>
        </w:rPr>
        <mc:AlternateContent>
          <mc:Choice Requires="wps">
            <w:drawing>
              <wp:anchor distT="0" distB="0" distL="114300" distR="114300" simplePos="0" relativeHeight="251670528" behindDoc="0" locked="0" layoutInCell="1" allowOverlap="1" wp14:anchorId="7D4730B6" wp14:editId="2F24BD37">
                <wp:simplePos x="0" y="0"/>
                <wp:positionH relativeFrom="column">
                  <wp:posOffset>2477135</wp:posOffset>
                </wp:positionH>
                <wp:positionV relativeFrom="paragraph">
                  <wp:posOffset>150132</wp:posOffset>
                </wp:positionV>
                <wp:extent cx="896983" cy="287020"/>
                <wp:effectExtent l="0" t="0" r="0" b="0"/>
                <wp:wrapNone/>
                <wp:docPr id="463" name="Rectangle 463"/>
                <wp:cNvGraphicFramePr/>
                <a:graphic xmlns:a="http://schemas.openxmlformats.org/drawingml/2006/main">
                  <a:graphicData uri="http://schemas.microsoft.com/office/word/2010/wordprocessingShape">
                    <wps:wsp>
                      <wps:cNvSpPr/>
                      <wps:spPr>
                        <a:xfrm>
                          <a:off x="0" y="0"/>
                          <a:ext cx="896983" cy="28702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2D64865C" w14:textId="7FBE2A48" w:rsidR="00232FCE" w:rsidRPr="00536459" w:rsidRDefault="00232FCE" w:rsidP="00B7788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D4730B6" id="Rectangle 463" o:spid="_x0000_s1040" style="position:absolute;margin-left:195.05pt;margin-top:11.8pt;width:70.65pt;height:22.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" filled="f" stroked="f">
                <v:textbox>
                  <w:txbxContent>
                    <w:p w14:paraId="2D64865C" w14:textId="7FBE2A48" w:rsidR="00232FCE" w:rsidRPr="00536459" w:rsidRDefault="00232FCE" w:rsidP="00B7788E">
                      <w:pPr>
                        <w:jc w:val="center"/>
                        <w:rPr>
                          <w:rFonts w:ascii="Arial" w:hAnsi="Arial" w:cs="Arial"/>
                          <w:sz w:val="20"/>
                          <w:szCs w:val="20"/>
                        </w:rPr>
                      </w:pPr>
                    </w:p>
                  </w:txbxContent>
                </v:textbox>
              </v:rect>
            </w:pict>
          </mc:Fallback>
        </mc:AlternateContent>
      </w:r>
      <w:r w:rsidRPr="009D1A1F">
        <w:rPr>
          <w:rFonts w:ascii="Arial" w:hAnsi="Arial" w:cs="Arial"/>
          <w:noProof/>
          <w:sz w:val="19"/>
          <w:szCs w:val="19"/>
        </w:rPr>
        <mc:AlternateContent>
          <mc:Choice Requires="wps">
            <w:drawing>
              <wp:anchor distT="0" distB="0" distL="114300" distR="114300" simplePos="0" relativeHeight="251671552" behindDoc="0" locked="0" layoutInCell="1" allowOverlap="1" wp14:anchorId="2F7BADA4" wp14:editId="36C12B12">
                <wp:simplePos x="0" y="0"/>
                <wp:positionH relativeFrom="column">
                  <wp:posOffset>5717177</wp:posOffset>
                </wp:positionH>
                <wp:positionV relativeFrom="paragraph">
                  <wp:posOffset>141515</wp:posOffset>
                </wp:positionV>
                <wp:extent cx="827042" cy="322217"/>
                <wp:effectExtent l="0" t="0" r="0" b="1905"/>
                <wp:wrapNone/>
                <wp:docPr id="501" name="Rectangle 501"/>
                <wp:cNvGraphicFramePr/>
                <a:graphic xmlns:a="http://schemas.openxmlformats.org/drawingml/2006/main">
                  <a:graphicData uri="http://schemas.microsoft.com/office/word/2010/wordprocessingShape">
                    <wps:wsp>
                      <wps:cNvSpPr/>
                      <wps:spPr>
                        <a:xfrm>
                          <a:off x="0" y="0"/>
                          <a:ext cx="827042" cy="322217"/>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3D38C45B" w14:textId="011F5E6D" w:rsidR="00232FCE" w:rsidRPr="00536459" w:rsidRDefault="00232FCE" w:rsidP="00B7788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7BADA4" id="Rectangle 501" o:spid="_x0000_s1041" style="position:absolute;margin-left:450.15pt;margin-top:11.15pt;width:65.1pt;height:25.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" filled="f" stroked="f">
                <v:textbox>
                  <w:txbxContent>
                    <w:p w14:paraId="3D38C45B" w14:textId="011F5E6D" w:rsidR="00232FCE" w:rsidRPr="00536459" w:rsidRDefault="00232FCE" w:rsidP="00B7788E">
                      <w:pPr>
                        <w:jc w:val="center"/>
                        <w:rPr>
                          <w:rFonts w:ascii="Arial" w:hAnsi="Arial" w:cs="Arial"/>
                          <w:sz w:val="20"/>
                          <w:szCs w:val="20"/>
                        </w:rPr>
                      </w:pPr>
                    </w:p>
                  </w:txbxContent>
                </v:textbox>
              </v:rect>
            </w:pict>
          </mc:Fallback>
        </mc:AlternateContent>
      </w:r>
      <w:r w:rsidR="00A343CB">
        <w:rPr>
          <w:rFonts w:ascii="Arial" w:hAnsi="Arial" w:cs="Arial"/>
          <w:sz w:val="19"/>
          <w:szCs w:val="19"/>
        </w:rPr>
        <w:t xml:space="preserve">         </w:t>
      </w:r>
      <w:r w:rsidRPr="009D1A1F">
        <w:rPr>
          <w:rFonts w:ascii="Arial" w:hAnsi="Arial" w:cs="Arial"/>
          <w:sz w:val="19"/>
          <w:szCs w:val="19"/>
        </w:rPr>
        <w:t xml:space="preserve">Cov Koom Tes Ntxiv/Lub Npe                      </w:t>
      </w:r>
      <w:r w:rsidR="002B77A5">
        <w:rPr>
          <w:rFonts w:ascii="Arial" w:hAnsi="Arial" w:cs="Arial"/>
          <w:sz w:val="19"/>
          <w:szCs w:val="19"/>
        </w:rPr>
        <w:t xml:space="preserve">    </w:t>
      </w:r>
      <w:r w:rsidRPr="009D1A1F">
        <w:rPr>
          <w:rFonts w:ascii="Arial" w:hAnsi="Arial" w:cs="Arial"/>
          <w:sz w:val="19"/>
          <w:szCs w:val="19"/>
        </w:rPr>
        <w:t xml:space="preserve">   Hnub Tim            Cov Koom Tes Ntxiv/Lub Npe                Hnub Tim</w:t>
      </w:r>
    </w:p>
    <w:p w14:paraId="0FE00510" w14:textId="48639416" w:rsidR="00B7788E" w:rsidRPr="009D1A1F" w:rsidRDefault="00B7788E" w:rsidP="00B7788E">
      <w:pPr>
        <w:rPr>
          <w:rFonts w:ascii="Arial" w:hAnsi="Arial" w:cs="Arial"/>
          <w:sz w:val="19"/>
          <w:szCs w:val="19"/>
        </w:rPr>
      </w:pPr>
      <w:r w:rsidRPr="009D1A1F">
        <w:rPr>
          <w:rFonts w:ascii="Arial" w:hAnsi="Arial" w:cs="Arial"/>
          <w:sz w:val="19"/>
          <w:szCs w:val="19"/>
        </w:rPr>
        <w:t>_________________________                        _________           ____________________________       _________</w:t>
      </w:r>
      <w:r w:rsidRPr="009D1A1F">
        <w:rPr>
          <w:rFonts w:ascii="Arial" w:hAnsi="Arial" w:cs="Arial"/>
          <w:noProof/>
          <w:sz w:val="19"/>
          <w:szCs w:val="19"/>
        </w:rPr>
        <mc:AlternateContent>
          <mc:Choice Requires="wps">
            <w:drawing>
              <wp:anchor distT="0" distB="0" distL="114300" distR="114300" simplePos="0" relativeHeight="251673600" behindDoc="0" locked="0" layoutInCell="1" allowOverlap="1" wp14:anchorId="2B9E17C0" wp14:editId="6B01DBCB">
                <wp:simplePos x="0" y="0"/>
                <wp:positionH relativeFrom="margin">
                  <wp:align>left</wp:align>
                </wp:positionH>
                <wp:positionV relativeFrom="paragraph">
                  <wp:posOffset>127907</wp:posOffset>
                </wp:positionV>
                <wp:extent cx="2394857" cy="304800"/>
                <wp:effectExtent l="0" t="0" r="0" b="0"/>
                <wp:wrapNone/>
                <wp:docPr id="503" name="Rectangle 503"/>
                <wp:cNvGraphicFramePr/>
                <a:graphic xmlns:a="http://schemas.openxmlformats.org/drawingml/2006/main">
                  <a:graphicData uri="http://schemas.microsoft.com/office/word/2010/wordprocessingShape">
                    <wps:wsp>
                      <wps:cNvSpPr/>
                      <wps:spPr>
                        <a:xfrm>
                          <a:off x="0" y="0"/>
                          <a:ext cx="2394857" cy="30480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192E7136" w14:textId="6DD0D667" w:rsidR="00232FCE" w:rsidRPr="00536459" w:rsidRDefault="00232FCE" w:rsidP="00B7788E">
                            <w:pP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E17C0" id="Rectangle 503" o:spid="_x0000_s1042" style="position:absolute;margin-left:0;margin-top:10.05pt;width:188.55pt;height:24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" filled="f" stroked="f">
                <v:textbox>
                  <w:txbxContent>
                    <w:p w14:paraId="192E7136" w14:textId="6DD0D667" w:rsidR="00232FCE" w:rsidRPr="00536459" w:rsidRDefault="00232FCE" w:rsidP="00B7788E">
                      <w:pPr>
                        <w:rPr>
                          <w:rFonts w:ascii="Arial" w:hAnsi="Arial" w:cs="Arial"/>
                          <w:sz w:val="20"/>
                          <w:szCs w:val="20"/>
                        </w:rPr>
                      </w:pPr>
                    </w:p>
                  </w:txbxContent>
                </v:textbox>
                <w10:wrap anchorx="margin"/>
              </v:rect>
            </w:pict>
          </mc:Fallback>
        </mc:AlternateContent>
      </w:r>
      <w:r w:rsidRPr="009D1A1F">
        <w:rPr>
          <w:rFonts w:ascii="Arial" w:hAnsi="Arial" w:cs="Arial"/>
          <w:noProof/>
          <w:sz w:val="19"/>
          <w:szCs w:val="19"/>
        </w:rPr>
        <mc:AlternateContent>
          <mc:Choice Requires="wps">
            <w:drawing>
              <wp:anchor distT="0" distB="0" distL="114300" distR="114300" simplePos="0" relativeHeight="251674624" behindDoc="0" locked="0" layoutInCell="1" allowOverlap="1" wp14:anchorId="4159D9AE" wp14:editId="2F00C772">
                <wp:simplePos x="0" y="0"/>
                <wp:positionH relativeFrom="column">
                  <wp:posOffset>2477135</wp:posOffset>
                </wp:positionH>
                <wp:positionV relativeFrom="paragraph">
                  <wp:posOffset>179614</wp:posOffset>
                </wp:positionV>
                <wp:extent cx="853440" cy="269603"/>
                <wp:effectExtent l="0" t="0" r="0" b="0"/>
                <wp:wrapNone/>
                <wp:docPr id="504" name="Rectangle 504"/>
                <wp:cNvGraphicFramePr/>
                <a:graphic xmlns:a="http://schemas.openxmlformats.org/drawingml/2006/main">
                  <a:graphicData uri="http://schemas.microsoft.com/office/word/2010/wordprocessingShape">
                    <wps:wsp>
                      <wps:cNvSpPr/>
                      <wps:spPr>
                        <a:xfrm>
                          <a:off x="0" y="0"/>
                          <a:ext cx="853440" cy="269603"/>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6786CCA9" w14:textId="033CA977" w:rsidR="00232FCE" w:rsidRPr="00536459" w:rsidRDefault="00232FCE" w:rsidP="00B7788E">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59D9AE" id="Rectangle 504" o:spid="_x0000_s1043" style="position:absolute;margin-left:195.05pt;margin-top:14.15pt;width:67.2pt;height:2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" filled="f" stroked="f">
                <v:textbox>
                  <w:txbxContent>
                    <w:p w14:paraId="6786CCA9" w14:textId="033CA977" w:rsidR="00232FCE" w:rsidRPr="00536459" w:rsidRDefault="00232FCE" w:rsidP="00B7788E">
                      <w:pPr>
                        <w:jc w:val="center"/>
                        <w:rPr>
                          <w:rFonts w:ascii="Arial" w:hAnsi="Arial" w:cs="Arial"/>
                          <w:sz w:val="20"/>
                          <w:szCs w:val="20"/>
                        </w:rPr>
                      </w:pPr>
                    </w:p>
                  </w:txbxContent>
                </v:textbox>
              </v:rect>
            </w:pict>
          </mc:Fallback>
        </mc:AlternateContent>
      </w:r>
      <w:r w:rsidR="00454441">
        <w:rPr>
          <w:rFonts w:ascii="Arial" w:hAnsi="Arial" w:cs="Arial"/>
          <w:sz w:val="19"/>
          <w:szCs w:val="19"/>
        </w:rPr>
        <w:t xml:space="preserve">         </w:t>
      </w:r>
      <w:r w:rsidRPr="009D1A1F">
        <w:rPr>
          <w:rFonts w:ascii="Arial" w:hAnsi="Arial" w:cs="Arial"/>
          <w:sz w:val="19"/>
          <w:szCs w:val="19"/>
        </w:rPr>
        <w:t xml:space="preserve">Cov Koom Tes Ntxiv/Lub Npe                   </w:t>
      </w:r>
      <w:r w:rsidR="002B77A5">
        <w:rPr>
          <w:rFonts w:ascii="Arial" w:hAnsi="Arial" w:cs="Arial"/>
          <w:sz w:val="19"/>
          <w:szCs w:val="19"/>
        </w:rPr>
        <w:t xml:space="preserve">   </w:t>
      </w:r>
      <w:r w:rsidRPr="009D1A1F">
        <w:rPr>
          <w:rFonts w:ascii="Arial" w:hAnsi="Arial" w:cs="Arial"/>
          <w:sz w:val="19"/>
          <w:szCs w:val="19"/>
        </w:rPr>
        <w:t xml:space="preserve">        Hnub Tim            Cov Koom Tes Ntxiv/Lub Npe                Hnub Tim</w:t>
      </w:r>
      <w:r w:rsidR="00454441">
        <w:rPr>
          <w:rFonts w:ascii="Arial" w:hAnsi="Arial" w:cs="Arial"/>
          <w:sz w:val="19"/>
          <w:szCs w:val="19"/>
        </w:rPr>
        <w:t xml:space="preserve"> </w:t>
      </w:r>
      <w:r w:rsidRPr="009D1A1F">
        <w:rPr>
          <w:rFonts w:ascii="Arial" w:hAnsi="Arial" w:cs="Arial"/>
          <w:sz w:val="19"/>
          <w:szCs w:val="19"/>
        </w:rPr>
        <w:t>___________________________                    _________           ____________________________       ______</w:t>
      </w:r>
      <w:r w:rsidR="002B77A5">
        <w:rPr>
          <w:rFonts w:ascii="Arial" w:hAnsi="Arial" w:cs="Arial"/>
          <w:sz w:val="19"/>
          <w:szCs w:val="19"/>
        </w:rPr>
        <w:t>__</w:t>
      </w:r>
      <w:r w:rsidR="00454441">
        <w:rPr>
          <w:rFonts w:ascii="Arial" w:hAnsi="Arial" w:cs="Arial"/>
          <w:sz w:val="19"/>
          <w:szCs w:val="19"/>
        </w:rPr>
        <w:t xml:space="preserve">               </w:t>
      </w:r>
      <w:r w:rsidRPr="009D1A1F">
        <w:rPr>
          <w:rFonts w:ascii="Arial" w:hAnsi="Arial" w:cs="Arial"/>
          <w:sz w:val="19"/>
          <w:szCs w:val="19"/>
        </w:rPr>
        <w:t xml:space="preserve">Cov Koom Tes Ntxiv/Lub Npe                      </w:t>
      </w:r>
      <w:r w:rsidR="002B77A5">
        <w:rPr>
          <w:rFonts w:ascii="Arial" w:hAnsi="Arial" w:cs="Arial"/>
          <w:sz w:val="19"/>
          <w:szCs w:val="19"/>
        </w:rPr>
        <w:t xml:space="preserve">   </w:t>
      </w:r>
      <w:r w:rsidRPr="009D1A1F">
        <w:rPr>
          <w:rFonts w:ascii="Arial" w:hAnsi="Arial" w:cs="Arial"/>
          <w:sz w:val="19"/>
          <w:szCs w:val="19"/>
        </w:rPr>
        <w:t xml:space="preserve">    Hnub Tim            Cov Koom Tes Ntxiv/Lub Npe                Hnub Tim</w:t>
      </w:r>
    </w:p>
    <w:p w14:paraId="44D5F3EC" w14:textId="27FC7807" w:rsidR="00B7788E" w:rsidRPr="009D1A1F" w:rsidRDefault="00B7788E" w:rsidP="00B7788E">
      <w:pPr>
        <w:rPr>
          <w:rFonts w:ascii="Arial" w:hAnsi="Arial" w:cs="Arial"/>
          <w:sz w:val="19"/>
          <w:szCs w:val="19"/>
        </w:rPr>
      </w:pPr>
      <w:r w:rsidRPr="009D1A1F">
        <w:rPr>
          <w:rFonts w:ascii="Arial" w:hAnsi="Arial" w:cs="Arial"/>
          <w:sz w:val="19"/>
          <w:szCs w:val="19"/>
        </w:rPr>
        <w:t xml:space="preserve">_____________________________              _________           ____________________________    </w:t>
      </w:r>
      <w:r w:rsidR="002B77A5">
        <w:rPr>
          <w:rFonts w:ascii="Arial" w:hAnsi="Arial" w:cs="Arial"/>
          <w:sz w:val="19"/>
          <w:szCs w:val="19"/>
        </w:rPr>
        <w:t xml:space="preserve">  </w:t>
      </w:r>
      <w:r w:rsidRPr="009D1A1F">
        <w:rPr>
          <w:rFonts w:ascii="Arial" w:hAnsi="Arial" w:cs="Arial"/>
          <w:sz w:val="19"/>
          <w:szCs w:val="19"/>
        </w:rPr>
        <w:t xml:space="preserve">   _________</w:t>
      </w:r>
      <w:r w:rsidR="00454441">
        <w:rPr>
          <w:rFonts w:ascii="Arial" w:hAnsi="Arial" w:cs="Arial"/>
          <w:sz w:val="19"/>
          <w:szCs w:val="19"/>
        </w:rPr>
        <w:t xml:space="preserve">             </w:t>
      </w:r>
      <w:r w:rsidRPr="009D1A1F">
        <w:rPr>
          <w:rFonts w:ascii="Arial" w:hAnsi="Arial" w:cs="Arial"/>
          <w:sz w:val="19"/>
          <w:szCs w:val="19"/>
        </w:rPr>
        <w:t xml:space="preserve">Cov Koom Tes Ntxiv/Lub Npe                          Hnub Tim            Cov Koom Tes Ntxiv/Lub Npe             </w:t>
      </w:r>
      <w:r w:rsidR="002B77A5">
        <w:rPr>
          <w:rFonts w:ascii="Arial" w:hAnsi="Arial" w:cs="Arial"/>
          <w:sz w:val="19"/>
          <w:szCs w:val="19"/>
        </w:rPr>
        <w:t xml:space="preserve">    </w:t>
      </w:r>
      <w:r w:rsidRPr="009D1A1F">
        <w:rPr>
          <w:rFonts w:ascii="Arial" w:hAnsi="Arial" w:cs="Arial"/>
          <w:sz w:val="19"/>
          <w:szCs w:val="19"/>
        </w:rPr>
        <w:t xml:space="preserve">   Hnub Tim</w:t>
      </w:r>
    </w:p>
    <w:p w14:paraId="724A7287" w14:textId="59C043D8" w:rsidR="00B7788E" w:rsidRPr="003E3AA3" w:rsidRDefault="00B7788E" w:rsidP="00B7788E">
      <w:pPr>
        <w:rPr>
          <w:rFonts w:ascii="Arial" w:hAnsi="Arial" w:cs="Arial"/>
          <w:b/>
          <w:bCs/>
          <w:sz w:val="19"/>
          <w:szCs w:val="19"/>
        </w:rPr>
      </w:pPr>
      <w:r w:rsidRPr="009D1A1F">
        <w:rPr>
          <w:rFonts w:ascii="Arial" w:hAnsi="Arial" w:cs="Arial"/>
          <w:b/>
          <w:bCs/>
          <w:sz w:val="19"/>
          <w:szCs w:val="19"/>
        </w:rPr>
        <w:t>____________________________________________________________________________________________</w:t>
      </w:r>
      <w:r w:rsidR="003E3AA3">
        <w:rPr>
          <w:rFonts w:ascii="Arial" w:hAnsi="Arial" w:cs="Arial"/>
          <w:b/>
          <w:bCs/>
          <w:sz w:val="19"/>
          <w:szCs w:val="19"/>
        </w:rPr>
        <w:t xml:space="preserve">                   </w:t>
      </w:r>
      <w:r>
        <w:rPr>
          <w:rFonts w:ascii="Arial" w:hAnsi="Arial" w:cs="Arial"/>
          <w:b/>
          <w:bCs/>
          <w:sz w:val="20"/>
          <w:szCs w:val="20"/>
        </w:rPr>
        <w:t xml:space="preserve">Kev </w:t>
      </w:r>
      <w:r w:rsidRPr="00FB799C">
        <w:rPr>
          <w:rFonts w:ascii="Arial" w:hAnsi="Arial" w:cs="Arial"/>
          <w:b/>
          <w:bCs/>
          <w:sz w:val="20"/>
          <w:szCs w:val="20"/>
        </w:rPr>
        <w:t>Pom Zoo</w:t>
      </w:r>
    </w:p>
    <w:p w14:paraId="2D1894B0" w14:textId="77777777" w:rsidR="00B7788E" w:rsidRPr="00DD3D7D" w:rsidRDefault="00B7788E" w:rsidP="00B7788E">
      <w:pPr>
        <w:pStyle w:val="ListParagraph"/>
        <w:numPr>
          <w:ilvl w:val="0"/>
          <w:numId w:val="19"/>
        </w:numPr>
        <w:spacing w:after="0"/>
        <w:rPr>
          <w:rFonts w:ascii="Arial" w:hAnsi="Arial" w:cs="Arial"/>
          <w:sz w:val="20"/>
          <w:szCs w:val="20"/>
        </w:rPr>
      </w:pPr>
      <w:r w:rsidRPr="00DD3D7D">
        <w:rPr>
          <w:rFonts w:ascii="Arial" w:hAnsi="Arial" w:cs="Arial"/>
          <w:sz w:val="20"/>
          <w:szCs w:val="20"/>
        </w:rPr>
        <w:t>Kuv pom zoo rau txhua qhov ntawm IEP.</w:t>
      </w:r>
    </w:p>
    <w:p w14:paraId="230CF04B" w14:textId="77777777" w:rsidR="00B7788E" w:rsidRPr="00DD3D7D" w:rsidRDefault="00B7788E" w:rsidP="00B7788E">
      <w:pPr>
        <w:pStyle w:val="ListParagraph"/>
        <w:numPr>
          <w:ilvl w:val="0"/>
          <w:numId w:val="19"/>
        </w:numPr>
        <w:spacing w:after="0"/>
        <w:rPr>
          <w:rFonts w:ascii="Arial" w:hAnsi="Arial" w:cs="Arial"/>
          <w:sz w:val="20"/>
          <w:szCs w:val="20"/>
        </w:rPr>
      </w:pPr>
      <w:r w:rsidRPr="00DD3D7D">
        <w:rPr>
          <w:rFonts w:ascii="Arial" w:hAnsi="Arial" w:cs="Arial"/>
          <w:sz w:val="20"/>
          <w:szCs w:val="20"/>
        </w:rPr>
        <w:t>Kuv pom zoo nrog IEP, nrog rau kev zam ntawm</w:t>
      </w:r>
    </w:p>
    <w:p w14:paraId="426B243E" w14:textId="77777777" w:rsidR="00B7788E" w:rsidRPr="00DD3D7D" w:rsidRDefault="00B7788E" w:rsidP="00B7788E">
      <w:pPr>
        <w:pStyle w:val="ListParagraph"/>
        <w:numPr>
          <w:ilvl w:val="0"/>
          <w:numId w:val="19"/>
        </w:numPr>
        <w:spacing w:after="0"/>
        <w:rPr>
          <w:rFonts w:ascii="Arial" w:hAnsi="Arial" w:cs="Arial"/>
          <w:sz w:val="20"/>
          <w:szCs w:val="20"/>
        </w:rPr>
      </w:pPr>
      <w:r w:rsidRPr="00DD3D7D">
        <w:rPr>
          <w:rFonts w:ascii="Arial" w:hAnsi="Arial" w:cs="Arial"/>
          <w:sz w:val="20"/>
          <w:szCs w:val="20"/>
        </w:rPr>
        <w:t>Kuv tsis lees txais txog kev pab xub thawj ntawm cov kev pab cuam kev kawm tshwj xeeb.</w:t>
      </w:r>
    </w:p>
    <w:p w14:paraId="235A44CD" w14:textId="77777777" w:rsidR="00B7788E" w:rsidRPr="00DD3D7D" w:rsidRDefault="00B7788E" w:rsidP="00B7788E">
      <w:pPr>
        <w:pStyle w:val="ListParagraph"/>
        <w:numPr>
          <w:ilvl w:val="0"/>
          <w:numId w:val="19"/>
        </w:numPr>
        <w:spacing w:after="0"/>
        <w:rPr>
          <w:rFonts w:ascii="Arial" w:hAnsi="Arial" w:cs="Arial"/>
          <w:sz w:val="20"/>
          <w:szCs w:val="20"/>
        </w:rPr>
      </w:pPr>
      <w:r w:rsidRPr="00DD3D7D">
        <w:rPr>
          <w:rFonts w:ascii="Arial" w:hAnsi="Arial" w:cs="Arial"/>
          <w:sz w:val="20"/>
          <w:szCs w:val="20"/>
        </w:rPr>
        <w:t xml:space="preserve">Kuv nkag siab tias kuv tus me nyuam </w:t>
      </w:r>
      <w:r w:rsidRPr="00DD3D7D">
        <w:rPr>
          <w:rFonts w:ascii="Arial" w:hAnsi="Arial" w:cs="Arial"/>
          <w:sz w:val="20"/>
          <w:szCs w:val="20"/>
          <w:u w:val="single"/>
        </w:rPr>
        <w:t>tsis</w:t>
      </w:r>
      <w:r w:rsidRPr="00DD3D7D">
        <w:rPr>
          <w:rFonts w:ascii="Arial" w:hAnsi="Arial" w:cs="Arial"/>
          <w:sz w:val="20"/>
          <w:szCs w:val="20"/>
        </w:rPr>
        <w:t xml:space="preserve"> muaj feem tau txais kev kawm tshwj xeeb.</w:t>
      </w:r>
    </w:p>
    <w:p w14:paraId="590E43FD" w14:textId="77777777" w:rsidR="00B7788E" w:rsidRPr="00DD3D7D" w:rsidRDefault="00B7788E" w:rsidP="00B7788E">
      <w:pPr>
        <w:pStyle w:val="ListParagraph"/>
        <w:numPr>
          <w:ilvl w:val="0"/>
          <w:numId w:val="19"/>
        </w:numPr>
        <w:spacing w:after="0"/>
        <w:rPr>
          <w:rFonts w:ascii="Arial" w:hAnsi="Arial" w:cs="Arial"/>
          <w:sz w:val="20"/>
          <w:szCs w:val="20"/>
        </w:rPr>
      </w:pPr>
      <w:r w:rsidRPr="00DD3D7D">
        <w:rPr>
          <w:rFonts w:ascii="Arial" w:hAnsi="Arial" w:cs="Arial"/>
          <w:sz w:val="20"/>
          <w:szCs w:val="20"/>
        </w:rPr>
        <w:t xml:space="preserve">Kuv nkag siab tias kuv tus me nyuam </w:t>
      </w:r>
      <w:r w:rsidRPr="00DD3D7D">
        <w:rPr>
          <w:rFonts w:ascii="Arial" w:hAnsi="Arial" w:cs="Arial"/>
          <w:sz w:val="20"/>
          <w:szCs w:val="20"/>
          <w:u w:val="single"/>
        </w:rPr>
        <w:t>tsis</w:t>
      </w:r>
      <w:r w:rsidRPr="00DD3D7D">
        <w:rPr>
          <w:rFonts w:ascii="Arial" w:hAnsi="Arial" w:cs="Arial"/>
          <w:sz w:val="20"/>
          <w:szCs w:val="20"/>
        </w:rPr>
        <w:t xml:space="preserve"> muaj feem tau txais kev kawm tshwj xeeb ntxiv lawm.</w:t>
      </w:r>
    </w:p>
    <w:p w14:paraId="135320BF" w14:textId="142FF3BC" w:rsidR="00B7788E" w:rsidRPr="00FB799C" w:rsidRDefault="00B7788E" w:rsidP="00B7788E">
      <w:pPr>
        <w:rPr>
          <w:rFonts w:ascii="Arial" w:hAnsi="Arial" w:cs="Arial"/>
          <w:b/>
          <w:bCs/>
          <w:sz w:val="20"/>
          <w:szCs w:val="20"/>
        </w:rPr>
      </w:pPr>
      <w:del w:id="1543" w:author="Fong RERHANG" w:date="2021-05-14T23:19:00Z">
        <w:r w:rsidRPr="00FB799C" w:rsidDel="00810BA8">
          <w:rPr>
            <w:rFonts w:ascii="Arial" w:hAnsi="Arial" w:cs="Arial"/>
            <w:b/>
            <w:bCs/>
            <w:sz w:val="20"/>
            <w:szCs w:val="20"/>
          </w:rPr>
          <w:delText>S</w:delText>
        </w:r>
      </w:del>
      <w:del w:id="1544" w:author="Fong RERHANG" w:date="2021-05-14T23:17:00Z">
        <w:r w:rsidRPr="00FB799C" w:rsidDel="004B5DAE">
          <w:rPr>
            <w:rFonts w:ascii="Arial" w:hAnsi="Arial" w:cs="Arial"/>
            <w:b/>
            <w:bCs/>
            <w:sz w:val="20"/>
            <w:szCs w:val="20"/>
          </w:rPr>
          <w:delText xml:space="preserve">au </w:delText>
        </w:r>
      </w:del>
      <w:ins w:id="1545" w:author="Fong RERHANG" w:date="2021-05-14T23:17:00Z">
        <w:r w:rsidR="004B5DAE">
          <w:rPr>
            <w:rFonts w:ascii="Arial" w:hAnsi="Arial" w:cs="Arial"/>
            <w:b/>
            <w:bCs/>
            <w:sz w:val="20"/>
            <w:szCs w:val="20"/>
          </w:rPr>
          <w:t>Kos</w:t>
        </w:r>
      </w:ins>
      <w:ins w:id="1546" w:author="Fong RERHANG" w:date="2021-05-14T23:19:00Z">
        <w:r w:rsidR="00810BA8">
          <w:rPr>
            <w:rFonts w:ascii="Arial" w:hAnsi="Arial" w:cs="Arial"/>
            <w:b/>
            <w:bCs/>
            <w:sz w:val="20"/>
            <w:szCs w:val="20"/>
          </w:rPr>
          <w:t xml:space="preserve"> lais</w:t>
        </w:r>
      </w:ins>
      <w:ins w:id="1547" w:author="Fong RERHANG" w:date="2021-05-14T23:20:00Z">
        <w:r w:rsidR="00810BA8">
          <w:rPr>
            <w:rFonts w:ascii="Arial" w:hAnsi="Arial" w:cs="Arial"/>
            <w:b/>
            <w:bCs/>
            <w:sz w:val="20"/>
            <w:szCs w:val="20"/>
          </w:rPr>
          <w:t xml:space="preserve"> xees</w:t>
        </w:r>
      </w:ins>
      <w:del w:id="1548" w:author="Fong RERHANG" w:date="2021-05-14T23:20:00Z">
        <w:r w:rsidRPr="00FB799C" w:rsidDel="00810BA8">
          <w:rPr>
            <w:rFonts w:ascii="Arial" w:hAnsi="Arial" w:cs="Arial"/>
            <w:b/>
            <w:bCs/>
            <w:sz w:val="20"/>
            <w:szCs w:val="20"/>
          </w:rPr>
          <w:delText>npe</w:delText>
        </w:r>
      </w:del>
      <w:r w:rsidRPr="00FB799C">
        <w:rPr>
          <w:rFonts w:ascii="Arial" w:hAnsi="Arial" w:cs="Arial"/>
          <w:b/>
          <w:bCs/>
          <w:sz w:val="20"/>
          <w:szCs w:val="20"/>
        </w:rPr>
        <w:t xml:space="preserve"> hauv qab no yog kev tso cai thiab pom zoo rau IEP.</w:t>
      </w:r>
    </w:p>
    <w:p w14:paraId="081564E1" w14:textId="77CF9652" w:rsidR="00B7788E" w:rsidRPr="00216526" w:rsidRDefault="00B7788E" w:rsidP="00B7788E">
      <w:pPr>
        <w:rPr>
          <w:rFonts w:ascii="Arial" w:hAnsi="Arial" w:cs="Arial"/>
          <w:sz w:val="19"/>
          <w:szCs w:val="19"/>
        </w:rPr>
      </w:pPr>
      <w:del w:id="1549" w:author="Fong RERHANG" w:date="2021-05-14T23:20:00Z">
        <w:r w:rsidRPr="00216526" w:rsidDel="00810BA8">
          <w:rPr>
            <w:rFonts w:ascii="Arial" w:hAnsi="Arial" w:cs="Arial"/>
            <w:sz w:val="19"/>
            <w:szCs w:val="19"/>
          </w:rPr>
          <w:delText>Sau Npe</w:delText>
        </w:r>
      </w:del>
      <w:ins w:id="1550" w:author="Fong RERHANG" w:date="2021-05-14T23:20:00Z">
        <w:r w:rsidR="00810BA8">
          <w:rPr>
            <w:rFonts w:ascii="Arial" w:hAnsi="Arial" w:cs="Arial"/>
            <w:sz w:val="19"/>
            <w:szCs w:val="19"/>
          </w:rPr>
          <w:t>Kos lais xees (Signature)</w:t>
        </w:r>
      </w:ins>
      <w:r w:rsidRPr="00216526">
        <w:rPr>
          <w:rFonts w:ascii="Arial" w:hAnsi="Arial" w:cs="Arial"/>
          <w:sz w:val="19"/>
          <w:szCs w:val="19"/>
        </w:rPr>
        <w:t xml:space="preserve">   _______________________________________________________             Hnub Tim ______________</w:t>
      </w:r>
      <w:r w:rsidR="00905FB5">
        <w:rPr>
          <w:rFonts w:ascii="Arial" w:hAnsi="Arial" w:cs="Arial"/>
          <w:sz w:val="19"/>
          <w:szCs w:val="19"/>
        </w:rPr>
        <w:t xml:space="preserve">                             </w:t>
      </w:r>
      <w:r w:rsidR="00905FB5" w:rsidRPr="00905FB5">
        <w:rPr>
          <w:rFonts w:ascii="Arial" w:hAnsi="Arial" w:cs="Arial"/>
          <w:sz w:val="6"/>
          <w:szCs w:val="6"/>
        </w:rPr>
        <w:t>,</w:t>
      </w:r>
      <w:r w:rsidR="00905FB5">
        <w:rPr>
          <w:rFonts w:ascii="Arial" w:hAnsi="Arial" w:cs="Arial"/>
          <w:sz w:val="19"/>
          <w:szCs w:val="19"/>
        </w:rPr>
        <w:t xml:space="preserve">          </w:t>
      </w:r>
      <w:r w:rsidR="00D75A7B">
        <w:rPr>
          <w:rFonts w:ascii="Arial" w:hAnsi="Arial" w:cs="Arial"/>
          <w:sz w:val="19"/>
          <w:szCs w:val="19"/>
        </w:rPr>
        <w:t xml:space="preserve">  </w:t>
      </w:r>
      <w:r w:rsidR="00905FB5">
        <w:rPr>
          <w:rFonts w:ascii="Arial" w:hAnsi="Arial" w:cs="Arial"/>
          <w:sz w:val="19"/>
          <w:szCs w:val="19"/>
        </w:rPr>
        <w:t xml:space="preserve">   </w:t>
      </w:r>
      <w:r w:rsidRPr="00216526">
        <w:rPr>
          <w:rFonts w:ascii="Arial" w:hAnsi="Arial" w:cs="Arial"/>
          <w:sz w:val="19"/>
          <w:szCs w:val="19"/>
        </w:rPr>
        <w:t xml:space="preserve">  </w:t>
      </w:r>
      <w:r w:rsidRPr="00216526">
        <w:rPr>
          <w:rFonts w:ascii="Arial" w:hAnsi="Arial" w:cs="Arial"/>
          <w:noProof/>
          <w:sz w:val="19"/>
          <w:szCs w:val="19"/>
        </w:rPr>
        <w:drawing>
          <wp:inline distT="0" distB="0" distL="0" distR="0" wp14:anchorId="4BF03515" wp14:editId="59314A35">
            <wp:extent cx="147320" cy="115570"/>
            <wp:effectExtent l="0" t="0" r="5080" b="0"/>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Niam</w:t>
      </w:r>
      <w:r w:rsidRPr="00216526">
        <w:rPr>
          <w:rFonts w:ascii="Arial" w:hAnsi="Arial" w:cs="Arial"/>
          <w:noProof/>
          <w:sz w:val="19"/>
          <w:szCs w:val="19"/>
        </w:rPr>
        <w:drawing>
          <wp:inline distT="0" distB="0" distL="0" distR="0" wp14:anchorId="52F8BC74" wp14:editId="2B6288E1">
            <wp:extent cx="147320" cy="115570"/>
            <wp:effectExtent l="0" t="0" r="5080" b="0"/>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Tus Saib Xyuas</w:t>
      </w:r>
      <w:r w:rsidRPr="00216526">
        <w:rPr>
          <w:rFonts w:ascii="Arial" w:hAnsi="Arial" w:cs="Arial"/>
          <w:noProof/>
          <w:sz w:val="19"/>
          <w:szCs w:val="19"/>
        </w:rPr>
        <w:drawing>
          <wp:inline distT="0" distB="0" distL="0" distR="0" wp14:anchorId="7E29F84D" wp14:editId="2B2796A3">
            <wp:extent cx="147320" cy="115570"/>
            <wp:effectExtent l="0" t="0" r="5080" b="0"/>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Tus sawm cev</w:t>
      </w:r>
      <w:r w:rsidRPr="00216526">
        <w:rPr>
          <w:rFonts w:ascii="Arial" w:hAnsi="Arial" w:cs="Arial"/>
          <w:noProof/>
          <w:sz w:val="19"/>
          <w:szCs w:val="19"/>
        </w:rPr>
        <w:drawing>
          <wp:inline distT="0" distB="0" distL="0" distR="0" wp14:anchorId="28CABE03" wp14:editId="04E847EB">
            <wp:extent cx="147320" cy="115570"/>
            <wp:effectExtent l="0" t="0" r="5080" b="0"/>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 xml:space="preserve"> Cov Tub Ntxhais Hluas  </w:t>
      </w:r>
    </w:p>
    <w:p w14:paraId="30898060" w14:textId="791F5064" w:rsidR="00B7788E" w:rsidRPr="00EA3CDD" w:rsidRDefault="00B7788E" w:rsidP="00B7788E">
      <w:pPr>
        <w:rPr>
          <w:rFonts w:ascii="Arial" w:hAnsi="Arial" w:cs="Arial"/>
          <w:sz w:val="19"/>
          <w:szCs w:val="19"/>
        </w:rPr>
      </w:pPr>
      <w:del w:id="1551" w:author="Fong RERHANG" w:date="2021-05-14T23:21:00Z">
        <w:r w:rsidRPr="00216526" w:rsidDel="00810BA8">
          <w:rPr>
            <w:rFonts w:ascii="Arial" w:hAnsi="Arial" w:cs="Arial"/>
            <w:sz w:val="19"/>
            <w:szCs w:val="19"/>
          </w:rPr>
          <w:lastRenderedPageBreak/>
          <w:delText>Sau Npe</w:delText>
        </w:r>
      </w:del>
      <w:r w:rsidRPr="00216526">
        <w:rPr>
          <w:rFonts w:ascii="Arial" w:hAnsi="Arial" w:cs="Arial"/>
          <w:sz w:val="19"/>
          <w:szCs w:val="19"/>
        </w:rPr>
        <w:t xml:space="preserve"> </w:t>
      </w:r>
      <w:ins w:id="1552" w:author="Fong RERHANG" w:date="2021-05-14T23:21:00Z">
        <w:r w:rsidR="00810BA8">
          <w:rPr>
            <w:rFonts w:ascii="Arial" w:hAnsi="Arial" w:cs="Arial"/>
            <w:sz w:val="19"/>
            <w:szCs w:val="19"/>
          </w:rPr>
          <w:t>Kos lais xees (Signature)</w:t>
        </w:r>
      </w:ins>
      <w:r w:rsidRPr="00216526">
        <w:rPr>
          <w:rFonts w:ascii="Arial" w:hAnsi="Arial" w:cs="Arial"/>
          <w:sz w:val="19"/>
          <w:szCs w:val="19"/>
        </w:rPr>
        <w:t xml:space="preserve">  _______________________________________________________              Hnub Tim ______________</w:t>
      </w:r>
      <w:r w:rsidR="00D75A7B">
        <w:rPr>
          <w:rFonts w:ascii="Arial" w:hAnsi="Arial" w:cs="Arial"/>
          <w:sz w:val="19"/>
          <w:szCs w:val="19"/>
        </w:rPr>
        <w:t xml:space="preserve">            </w:t>
      </w:r>
      <w:r w:rsidRPr="00216526">
        <w:rPr>
          <w:rFonts w:ascii="Arial" w:hAnsi="Arial" w:cs="Arial"/>
          <w:sz w:val="19"/>
          <w:szCs w:val="19"/>
        </w:rPr>
        <w:t xml:space="preserve">   </w:t>
      </w:r>
      <w:r w:rsidR="00D75A7B" w:rsidRPr="00D75A7B">
        <w:rPr>
          <w:rFonts w:ascii="Arial" w:hAnsi="Arial" w:cs="Arial"/>
          <w:sz w:val="6"/>
          <w:szCs w:val="6"/>
        </w:rPr>
        <w:t xml:space="preserve">,   </w:t>
      </w:r>
      <w:r w:rsidR="00D75A7B">
        <w:rPr>
          <w:rFonts w:ascii="Arial" w:hAnsi="Arial" w:cs="Arial"/>
          <w:sz w:val="19"/>
          <w:szCs w:val="19"/>
        </w:rPr>
        <w:t xml:space="preserve">                </w:t>
      </w:r>
      <w:r w:rsidRPr="00216526">
        <w:rPr>
          <w:rFonts w:ascii="Arial" w:hAnsi="Arial" w:cs="Arial"/>
          <w:noProof/>
          <w:sz w:val="19"/>
          <w:szCs w:val="19"/>
        </w:rPr>
        <w:drawing>
          <wp:inline distT="0" distB="0" distL="0" distR="0" wp14:anchorId="5E1BB924" wp14:editId="689A91D0">
            <wp:extent cx="147320" cy="115570"/>
            <wp:effectExtent l="0" t="0" r="5080" b="0"/>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Niam</w:t>
      </w:r>
      <w:r w:rsidRPr="00216526">
        <w:rPr>
          <w:rFonts w:ascii="Arial" w:hAnsi="Arial" w:cs="Arial"/>
          <w:noProof/>
          <w:sz w:val="19"/>
          <w:szCs w:val="19"/>
        </w:rPr>
        <w:drawing>
          <wp:inline distT="0" distB="0" distL="0" distR="0" wp14:anchorId="0CD8BC72" wp14:editId="71C219C2">
            <wp:extent cx="147320" cy="115570"/>
            <wp:effectExtent l="0" t="0" r="5080" b="0"/>
            <wp:docPr id="491"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Tus Saib Xyuas</w:t>
      </w:r>
      <w:r w:rsidRPr="00216526">
        <w:rPr>
          <w:rFonts w:ascii="Arial" w:hAnsi="Arial" w:cs="Arial"/>
          <w:noProof/>
          <w:sz w:val="19"/>
          <w:szCs w:val="19"/>
        </w:rPr>
        <w:drawing>
          <wp:inline distT="0" distB="0" distL="0" distR="0" wp14:anchorId="3E631818" wp14:editId="7AA02ADB">
            <wp:extent cx="147320" cy="115570"/>
            <wp:effectExtent l="0" t="0" r="5080" b="0"/>
            <wp:docPr id="492"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Tus sawm cev</w:t>
      </w:r>
      <w:r w:rsidRPr="00216526">
        <w:rPr>
          <w:rFonts w:ascii="Arial" w:hAnsi="Arial" w:cs="Arial"/>
          <w:noProof/>
          <w:sz w:val="19"/>
          <w:szCs w:val="19"/>
        </w:rPr>
        <w:drawing>
          <wp:inline distT="0" distB="0" distL="0" distR="0" wp14:anchorId="6D99011A" wp14:editId="21CC31DE">
            <wp:extent cx="147320" cy="115570"/>
            <wp:effectExtent l="0" t="0" r="5080" b="0"/>
            <wp:docPr id="493"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216526">
        <w:rPr>
          <w:rFonts w:ascii="Arial" w:hAnsi="Arial" w:cs="Arial"/>
          <w:sz w:val="19"/>
          <w:szCs w:val="19"/>
        </w:rPr>
        <w:t xml:space="preserve"> Cov Tub Ntxhais Hluas</w:t>
      </w:r>
      <w:r w:rsidRPr="00FB799C">
        <w:rPr>
          <w:rFonts w:ascii="Arial" w:hAnsi="Arial" w:cs="Arial"/>
          <w:sz w:val="20"/>
          <w:szCs w:val="20"/>
        </w:rPr>
        <w:t xml:space="preserve"> </w:t>
      </w:r>
      <w:r w:rsidRPr="00FB799C">
        <w:rPr>
          <w:rFonts w:ascii="Arial" w:hAnsi="Arial" w:cs="Arial"/>
          <w:b/>
          <w:bCs/>
          <w:sz w:val="20"/>
          <w:szCs w:val="20"/>
        </w:rPr>
        <w:t>_____________________________________________________________________________________________</w:t>
      </w:r>
      <w:r>
        <w:rPr>
          <w:rFonts w:ascii="Arial" w:hAnsi="Arial" w:cs="Arial"/>
          <w:b/>
          <w:bCs/>
          <w:sz w:val="20"/>
          <w:szCs w:val="20"/>
        </w:rPr>
        <w:t>KEV MUAJ FEEM NTAWM NIAM TXIV</w:t>
      </w:r>
      <w:r w:rsidR="00787277">
        <w:rPr>
          <w:rFonts w:ascii="Arial" w:hAnsi="Arial" w:cs="Arial"/>
          <w:b/>
          <w:bCs/>
          <w:sz w:val="20"/>
          <w:szCs w:val="20"/>
        </w:rPr>
        <w:t xml:space="preserve">                                                                                                                                     </w:t>
      </w:r>
      <w:r w:rsidRPr="00787277">
        <w:rPr>
          <w:rFonts w:ascii="Arial" w:hAnsi="Arial" w:cs="Arial"/>
          <w:sz w:val="19"/>
          <w:szCs w:val="19"/>
        </w:rPr>
        <w:t>Yog ib Txoj kev txhim kho cov kev pab cuam thiab cov txiaj ntsig tau rau koj tus me nyuam puas yog tsev kawm ntawv muab kev yooj yim rau niam txiv kev muaj feem?</w:t>
      </w:r>
      <w:r w:rsidR="00787277">
        <w:rPr>
          <w:rFonts w:ascii="Arial" w:hAnsi="Arial" w:cs="Arial"/>
          <w:b/>
          <w:bCs/>
          <w:sz w:val="20"/>
          <w:szCs w:val="20"/>
        </w:rPr>
        <w:t xml:space="preserve">                                                                                                                                        </w:t>
      </w:r>
      <w:r w:rsidRPr="00787277">
        <w:rPr>
          <w:rFonts w:ascii="Arial" w:hAnsi="Arial" w:cs="Arial"/>
          <w:noProof/>
          <w:sz w:val="19"/>
          <w:szCs w:val="19"/>
        </w:rPr>
        <w:drawing>
          <wp:inline distT="0" distB="0" distL="0" distR="0" wp14:anchorId="31A1C906" wp14:editId="26A9A793">
            <wp:extent cx="152400" cy="114300"/>
            <wp:effectExtent l="0" t="0" r="0" b="0"/>
            <wp:docPr id="494"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52400" cy="114300"/>
                    </a:xfrm>
                    <a:prstGeom prst="rect">
                      <a:avLst/>
                    </a:prstGeom>
                    <a:noFill/>
                    <a:ln>
                      <a:noFill/>
                    </a:ln>
                  </pic:spPr>
                </pic:pic>
              </a:graphicData>
            </a:graphic>
          </wp:inline>
        </w:drawing>
      </w:r>
      <w:r w:rsidRPr="00787277">
        <w:rPr>
          <w:rFonts w:ascii="Arial" w:hAnsi="Arial" w:cs="Arial"/>
          <w:sz w:val="19"/>
          <w:szCs w:val="19"/>
        </w:rPr>
        <w:t xml:space="preserve">Yog </w:t>
      </w:r>
      <w:r w:rsidRPr="00787277">
        <w:rPr>
          <w:rFonts w:ascii="Arial" w:hAnsi="Arial" w:cs="Arial"/>
          <w:noProof/>
          <w:sz w:val="19"/>
          <w:szCs w:val="19"/>
        </w:rPr>
        <w:drawing>
          <wp:inline distT="0" distB="0" distL="0" distR="0" wp14:anchorId="558E7550" wp14:editId="55375FC5">
            <wp:extent cx="147320" cy="115570"/>
            <wp:effectExtent l="0" t="0" r="5080" b="0"/>
            <wp:docPr id="495"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787277">
        <w:rPr>
          <w:rFonts w:ascii="Arial" w:hAnsi="Arial" w:cs="Arial"/>
          <w:sz w:val="19"/>
          <w:szCs w:val="19"/>
        </w:rPr>
        <w:t xml:space="preserve">Tsis Yog </w:t>
      </w:r>
      <w:r w:rsidRPr="00787277">
        <w:rPr>
          <w:rFonts w:ascii="Arial" w:hAnsi="Arial" w:cs="Arial"/>
          <w:noProof/>
          <w:sz w:val="19"/>
          <w:szCs w:val="19"/>
        </w:rPr>
        <w:drawing>
          <wp:inline distT="0" distB="0" distL="0" distR="0" wp14:anchorId="4861DD03" wp14:editId="6D688AC3">
            <wp:extent cx="147320" cy="115570"/>
            <wp:effectExtent l="0" t="0" r="5080" b="0"/>
            <wp:docPr id="496" name="Pictur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787277">
        <w:rPr>
          <w:rFonts w:ascii="Arial" w:hAnsi="Arial" w:cs="Arial"/>
          <w:sz w:val="19"/>
          <w:szCs w:val="19"/>
        </w:rPr>
        <w:t>Tsis muaj lus teb</w:t>
      </w:r>
    </w:p>
    <w:p w14:paraId="4197AEDA" w14:textId="72A6EA34" w:rsidR="00B7788E" w:rsidRPr="00633669" w:rsidRDefault="00F14658" w:rsidP="00245DF8">
      <w:pPr>
        <w:rPr>
          <w:rFonts w:ascii="Arial" w:hAnsi="Arial" w:cs="Arial"/>
          <w:sz w:val="20"/>
          <w:szCs w:val="20"/>
        </w:rPr>
      </w:pPr>
      <w:r>
        <w:rPr>
          <w:rFonts w:ascii="Arial" w:hAnsi="Arial" w:cs="Arial"/>
          <w:sz w:val="20"/>
          <w:szCs w:val="20"/>
        </w:rPr>
        <w:t>______</w:t>
      </w:r>
      <w:r w:rsidR="00B7788E" w:rsidRPr="00FB799C">
        <w:rPr>
          <w:rFonts w:ascii="Arial" w:hAnsi="Arial" w:cs="Arial"/>
          <w:sz w:val="20"/>
          <w:szCs w:val="20"/>
        </w:rPr>
        <w:t>______________________________________________________________________________________</w:t>
      </w:r>
      <w:r w:rsidR="00633669">
        <w:rPr>
          <w:rFonts w:ascii="Arial" w:hAnsi="Arial" w:cs="Arial"/>
          <w:sz w:val="20"/>
          <w:szCs w:val="20"/>
        </w:rPr>
        <w:t xml:space="preserve"> </w:t>
      </w:r>
      <w:r w:rsidR="00B7788E" w:rsidRPr="007C381B">
        <w:rPr>
          <w:rFonts w:ascii="Arial" w:hAnsi="Arial" w:cs="Arial"/>
          <w:sz w:val="19"/>
          <w:szCs w:val="19"/>
        </w:rPr>
        <w:t>Yog tias kuv tus me nyuam muaj los sis tej zaum  muaj feem raug xaiv rau cov kev pab cuam pej xeem (Medi-Cal): Kuv tso cai LEA /Ib cheeb tsam</w:t>
      </w:r>
      <w:ins w:id="1553" w:author="Fong RERHANG" w:date="2021-05-14T23:23:00Z">
        <w:r w:rsidR="002B2DCD">
          <w:rPr>
            <w:rFonts w:ascii="Arial" w:hAnsi="Arial" w:cs="Arial"/>
            <w:sz w:val="19"/>
            <w:szCs w:val="19"/>
          </w:rPr>
          <w:t xml:space="preserve"> tsev kawm</w:t>
        </w:r>
      </w:ins>
      <w:r w:rsidR="00B7788E" w:rsidRPr="007C381B">
        <w:rPr>
          <w:rFonts w:ascii="Arial" w:hAnsi="Arial" w:cs="Arial"/>
          <w:sz w:val="19"/>
          <w:szCs w:val="19"/>
        </w:rPr>
        <w:t xml:space="preserve"> tso cov tub-ntxhais kawm ntawv cov ntaub ntawv rau lub hom phiaj uas txwv ntawm kev kev them nqi Medi-Cal/Medicaid thiab kom nkag tau Medi-Cal: cov nyiaj faj seeb kho mob rau kev pab cuam.</w:t>
      </w:r>
      <w:r w:rsidR="0020454E">
        <w:rPr>
          <w:rFonts w:ascii="Arial" w:hAnsi="Arial" w:cs="Arial"/>
          <w:sz w:val="19"/>
          <w:szCs w:val="19"/>
        </w:rPr>
        <w:t xml:space="preserve">                                   </w:t>
      </w:r>
      <w:ins w:id="1554" w:author="Fong RERHANG" w:date="2021-05-14T23:24:00Z">
        <w:r w:rsidR="002B2DCD">
          <w:rPr>
            <w:rFonts w:ascii="Arial" w:hAnsi="Arial" w:cs="Arial"/>
            <w:sz w:val="19"/>
            <w:szCs w:val="19"/>
          </w:rPr>
          <w:t xml:space="preserve">Kos Lais Xees </w:t>
        </w:r>
      </w:ins>
      <w:del w:id="1555" w:author="Fong RERHANG" w:date="2021-05-14T23:24:00Z">
        <w:r w:rsidR="00B7788E" w:rsidRPr="007C381B" w:rsidDel="002B2DCD">
          <w:rPr>
            <w:rFonts w:ascii="Arial" w:hAnsi="Arial" w:cs="Arial"/>
            <w:sz w:val="19"/>
            <w:szCs w:val="19"/>
          </w:rPr>
          <w:delText>Sau Npe</w:delText>
        </w:r>
      </w:del>
      <w:r w:rsidR="00B7788E" w:rsidRPr="007C381B">
        <w:rPr>
          <w:rFonts w:ascii="Arial" w:hAnsi="Arial" w:cs="Arial"/>
          <w:sz w:val="19"/>
          <w:szCs w:val="19"/>
        </w:rPr>
        <w:t xml:space="preserve">   _____________________________________________________________________</w:t>
      </w:r>
      <w:r w:rsidR="00245DF8">
        <w:rPr>
          <w:rFonts w:ascii="Arial" w:hAnsi="Arial" w:cs="Arial"/>
          <w:sz w:val="19"/>
          <w:szCs w:val="19"/>
        </w:rPr>
        <w:t xml:space="preserve">                                         </w:t>
      </w:r>
      <w:r w:rsidR="00B7788E" w:rsidRPr="007C381B">
        <w:rPr>
          <w:rFonts w:ascii="Arial" w:hAnsi="Arial" w:cs="Arial"/>
          <w:sz w:val="19"/>
          <w:szCs w:val="19"/>
        </w:rPr>
        <w:t xml:space="preserve">         </w:t>
      </w:r>
      <w:r w:rsidR="003F233C">
        <w:rPr>
          <w:rFonts w:ascii="Arial" w:hAnsi="Arial" w:cs="Arial"/>
          <w:sz w:val="19"/>
          <w:szCs w:val="19"/>
        </w:rPr>
        <w:t xml:space="preserve"> ,                </w:t>
      </w:r>
      <w:r w:rsidR="00B7788E" w:rsidRPr="007C381B">
        <w:rPr>
          <w:rFonts w:ascii="Arial" w:hAnsi="Arial" w:cs="Arial"/>
          <w:noProof/>
          <w:sz w:val="19"/>
          <w:szCs w:val="19"/>
        </w:rPr>
        <w:drawing>
          <wp:inline distT="0" distB="0" distL="0" distR="0" wp14:anchorId="5EA05067" wp14:editId="4739591B">
            <wp:extent cx="147320" cy="115570"/>
            <wp:effectExtent l="0" t="0" r="5080" b="0"/>
            <wp:docPr id="497"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B7788E" w:rsidRPr="007C381B">
        <w:rPr>
          <w:rFonts w:ascii="Arial" w:hAnsi="Arial" w:cs="Arial"/>
          <w:sz w:val="19"/>
          <w:szCs w:val="19"/>
        </w:rPr>
        <w:t>Niam txiv</w:t>
      </w:r>
      <w:r w:rsidR="00B7788E" w:rsidRPr="007C381B">
        <w:rPr>
          <w:rFonts w:ascii="Arial" w:hAnsi="Arial" w:cs="Arial"/>
          <w:noProof/>
          <w:sz w:val="19"/>
          <w:szCs w:val="19"/>
        </w:rPr>
        <w:drawing>
          <wp:inline distT="0" distB="0" distL="0" distR="0" wp14:anchorId="7E1C4AE7" wp14:editId="1E7287EA">
            <wp:extent cx="147320" cy="115570"/>
            <wp:effectExtent l="0" t="0" r="5080" b="0"/>
            <wp:docPr id="498"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B7788E" w:rsidRPr="007C381B">
        <w:rPr>
          <w:rFonts w:ascii="Arial" w:hAnsi="Arial" w:cs="Arial"/>
          <w:sz w:val="19"/>
          <w:szCs w:val="19"/>
        </w:rPr>
        <w:t>Tus Saib Xyuas</w:t>
      </w:r>
      <w:r w:rsidR="00B7788E" w:rsidRPr="007C381B">
        <w:rPr>
          <w:rFonts w:ascii="Arial" w:hAnsi="Arial" w:cs="Arial"/>
          <w:noProof/>
          <w:sz w:val="19"/>
          <w:szCs w:val="19"/>
        </w:rPr>
        <w:drawing>
          <wp:inline distT="0" distB="0" distL="0" distR="0" wp14:anchorId="2AD4E98F" wp14:editId="4510ECB7">
            <wp:extent cx="147320" cy="115570"/>
            <wp:effectExtent l="0" t="0" r="5080" b="0"/>
            <wp:docPr id="499" name="Picture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B7788E" w:rsidRPr="007C381B">
        <w:rPr>
          <w:rFonts w:ascii="Arial" w:hAnsi="Arial" w:cs="Arial"/>
          <w:sz w:val="19"/>
          <w:szCs w:val="19"/>
        </w:rPr>
        <w:t>Tus sawm chev</w:t>
      </w:r>
      <w:r w:rsidR="00B7788E" w:rsidRPr="007C381B">
        <w:rPr>
          <w:rFonts w:ascii="Arial" w:hAnsi="Arial" w:cs="Arial"/>
          <w:noProof/>
          <w:sz w:val="19"/>
          <w:szCs w:val="19"/>
        </w:rPr>
        <w:drawing>
          <wp:inline distT="0" distB="0" distL="0" distR="0" wp14:anchorId="3555F32F" wp14:editId="3D5F2F96">
            <wp:extent cx="147320" cy="115570"/>
            <wp:effectExtent l="0" t="0" r="5080" b="0"/>
            <wp:docPr id="500"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00B7788E" w:rsidRPr="007C381B">
        <w:rPr>
          <w:rFonts w:ascii="Arial" w:hAnsi="Arial" w:cs="Arial"/>
          <w:sz w:val="19"/>
          <w:szCs w:val="19"/>
        </w:rPr>
        <w:t xml:space="preserve"> Cov Tub Ntxhais Hluas</w:t>
      </w:r>
    </w:p>
    <w:p w14:paraId="731BB7E2" w14:textId="77777777" w:rsidR="00B7788E" w:rsidRPr="004764F3" w:rsidRDefault="00B7788E" w:rsidP="00B7788E">
      <w:pPr>
        <w:pBdr>
          <w:bottom w:val="single" w:sz="12" w:space="1" w:color="auto"/>
        </w:pBdr>
        <w:rPr>
          <w:rFonts w:ascii="Arial" w:hAnsi="Arial" w:cs="Arial"/>
          <w:sz w:val="20"/>
          <w:szCs w:val="20"/>
        </w:rPr>
      </w:pPr>
    </w:p>
    <w:p w14:paraId="50D9AC88" w14:textId="7C9D481F" w:rsidR="00B7788E" w:rsidRPr="00187172" w:rsidRDefault="00A31E70" w:rsidP="00187172">
      <w:pPr>
        <w:spacing w:after="0"/>
        <w:jc w:val="both"/>
        <w:rPr>
          <w:rFonts w:ascii="Arial" w:hAnsi="Arial" w:cs="Arial"/>
          <w:sz w:val="18"/>
          <w:szCs w:val="18"/>
        </w:rPr>
      </w:pPr>
      <w:r>
        <w:pict w14:anchorId="0E5C89AC">
          <v:shape id="Picture 469" o:spid="_x0000_i1029" type="#_x0000_t75" style="width:11.9pt;height:9.65pt;visibility:visible;mso-wrap-style:square">
            <v:imagedata r:id="rId12" o:title=""/>
          </v:shape>
        </w:pict>
      </w:r>
      <w:r w:rsidR="00DE0FEF">
        <w:t xml:space="preserve"> </w:t>
      </w:r>
      <w:r w:rsidR="00B7788E" w:rsidRPr="00187172">
        <w:rPr>
          <w:rFonts w:ascii="Arial" w:hAnsi="Arial" w:cs="Arial"/>
          <w:sz w:val="18"/>
          <w:szCs w:val="18"/>
        </w:rPr>
        <w:t xml:space="preserve">Niam Txiv Cov Tub Ntxhais Kawm Loj tau txais ib daim ntawv </w:t>
      </w:r>
      <w:ins w:id="1556" w:author="Fong RERHANG" w:date="2021-05-14T23:26:00Z">
        <w:r w:rsidR="002B2DCD">
          <w:rPr>
            <w:rFonts w:ascii="Arial" w:hAnsi="Arial" w:cs="Arial"/>
            <w:sz w:val="18"/>
            <w:szCs w:val="18"/>
          </w:rPr>
          <w:t xml:space="preserve">luam </w:t>
        </w:r>
      </w:ins>
      <w:del w:id="1557" w:author="Fong RERHANG" w:date="2021-05-14T23:26:00Z">
        <w:r w:rsidR="00B7788E" w:rsidRPr="00187172" w:rsidDel="002B2DCD">
          <w:rPr>
            <w:rFonts w:ascii="Arial" w:hAnsi="Arial" w:cs="Arial"/>
            <w:sz w:val="18"/>
            <w:szCs w:val="18"/>
          </w:rPr>
          <w:delText>theej</w:delText>
        </w:r>
      </w:del>
      <w:r w:rsidR="00B7788E" w:rsidRPr="00187172">
        <w:rPr>
          <w:rFonts w:ascii="Arial" w:hAnsi="Arial" w:cs="Arial"/>
          <w:sz w:val="18"/>
          <w:szCs w:val="18"/>
        </w:rPr>
        <w:t xml:space="preserve"> ntawm </w:t>
      </w:r>
      <w:r w:rsidR="004A6AB5">
        <w:rPr>
          <w:rFonts w:ascii="Arial" w:hAnsi="Arial" w:cs="Arial"/>
          <w:sz w:val="18"/>
          <w:szCs w:val="18"/>
        </w:rPr>
        <w:t xml:space="preserve">cov </w:t>
      </w:r>
      <w:r w:rsidR="00B7788E" w:rsidRPr="00187172">
        <w:rPr>
          <w:rFonts w:ascii="Arial" w:hAnsi="Arial" w:cs="Arial"/>
          <w:sz w:val="18"/>
          <w:szCs w:val="18"/>
        </w:rPr>
        <w:t>Txheej Txheem Kev Saib Xyuas Kev Nyab Xeeb.</w:t>
      </w:r>
    </w:p>
    <w:p w14:paraId="49BCC242" w14:textId="29F394CC" w:rsidR="00B7788E" w:rsidRPr="004A6AB5" w:rsidRDefault="004A6AB5" w:rsidP="004A6AB5">
      <w:pPr>
        <w:spacing w:after="0"/>
        <w:jc w:val="both"/>
        <w:rPr>
          <w:rFonts w:ascii="Arial" w:hAnsi="Arial" w:cs="Arial"/>
          <w:sz w:val="18"/>
          <w:szCs w:val="18"/>
        </w:rPr>
      </w:pPr>
      <w:r w:rsidRPr="007C381B">
        <w:rPr>
          <w:noProof/>
          <w:sz w:val="19"/>
          <w:szCs w:val="19"/>
        </w:rPr>
        <w:drawing>
          <wp:inline distT="0" distB="0" distL="0" distR="0" wp14:anchorId="2BC669E8" wp14:editId="75D9B0D6">
            <wp:extent cx="147320" cy="115570"/>
            <wp:effectExtent l="0" t="0" r="5080" b="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4A6AB5">
        <w:rPr>
          <w:rFonts w:ascii="Arial" w:hAnsi="Arial" w:cs="Arial"/>
          <w:sz w:val="18"/>
          <w:szCs w:val="18"/>
        </w:rPr>
        <w:t>N</w:t>
      </w:r>
      <w:r w:rsidR="00B7788E" w:rsidRPr="004A6AB5">
        <w:rPr>
          <w:rFonts w:ascii="Arial" w:hAnsi="Arial" w:cs="Arial"/>
          <w:sz w:val="18"/>
          <w:szCs w:val="18"/>
        </w:rPr>
        <w:t>iam Txiv / Cov Tub Ntxhais Kawm Loj tau txais ib daim ntawv</w:t>
      </w:r>
      <w:ins w:id="1558" w:author="Fong RERHANG" w:date="2021-05-14T23:25:00Z">
        <w:r w:rsidR="002B2DCD">
          <w:rPr>
            <w:rFonts w:ascii="Arial" w:hAnsi="Arial" w:cs="Arial"/>
            <w:sz w:val="18"/>
            <w:szCs w:val="18"/>
          </w:rPr>
          <w:t xml:space="preserve"> </w:t>
        </w:r>
      </w:ins>
      <w:ins w:id="1559" w:author="Fong RERHANG" w:date="2021-05-14T23:26:00Z">
        <w:r w:rsidR="002B2DCD">
          <w:rPr>
            <w:rFonts w:ascii="Arial" w:hAnsi="Arial" w:cs="Arial"/>
            <w:sz w:val="18"/>
            <w:szCs w:val="18"/>
          </w:rPr>
          <w:t>luam</w:t>
        </w:r>
      </w:ins>
      <w:del w:id="1560" w:author="Fong RERHANG" w:date="2021-05-14T23:26:00Z">
        <w:r w:rsidR="00B7788E" w:rsidRPr="004A6AB5" w:rsidDel="002B2DCD">
          <w:rPr>
            <w:rFonts w:ascii="Arial" w:hAnsi="Arial" w:cs="Arial"/>
            <w:sz w:val="18"/>
            <w:szCs w:val="18"/>
          </w:rPr>
          <w:delText xml:space="preserve"> theej</w:delText>
        </w:r>
      </w:del>
      <w:r w:rsidR="00B7788E" w:rsidRPr="004A6AB5">
        <w:rPr>
          <w:rFonts w:ascii="Arial" w:hAnsi="Arial" w:cs="Arial"/>
          <w:sz w:val="18"/>
          <w:szCs w:val="18"/>
        </w:rPr>
        <w:t xml:space="preserve"> daim ntawv qhia ntsuas xyuas (yog tis tsim nyog).</w:t>
      </w:r>
    </w:p>
    <w:p w14:paraId="69754A8C" w14:textId="380994E9" w:rsidR="00B7788E" w:rsidRPr="00187172" w:rsidRDefault="004A6AB5" w:rsidP="004A6AB5">
      <w:pPr>
        <w:spacing w:after="0"/>
        <w:jc w:val="both"/>
        <w:rPr>
          <w:rFonts w:ascii="Arial" w:hAnsi="Arial" w:cs="Arial"/>
          <w:sz w:val="18"/>
          <w:szCs w:val="18"/>
        </w:rPr>
      </w:pPr>
      <w:r w:rsidRPr="00787277">
        <w:rPr>
          <w:rFonts w:ascii="Arial" w:hAnsi="Arial" w:cs="Arial"/>
          <w:noProof/>
          <w:sz w:val="19"/>
          <w:szCs w:val="19"/>
        </w:rPr>
        <w:drawing>
          <wp:inline distT="0" distB="0" distL="0" distR="0" wp14:anchorId="48AFE442" wp14:editId="1ED48AA0">
            <wp:extent cx="152400" cy="114300"/>
            <wp:effectExtent l="0" t="0" r="0" b="0"/>
            <wp:docPr id="506" name="Picture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52400" cy="114300"/>
                    </a:xfrm>
                    <a:prstGeom prst="rect">
                      <a:avLst/>
                    </a:prstGeom>
                    <a:noFill/>
                    <a:ln>
                      <a:noFill/>
                    </a:ln>
                  </pic:spPr>
                </pic:pic>
              </a:graphicData>
            </a:graphic>
          </wp:inline>
        </w:drawing>
      </w:r>
      <w:r>
        <w:rPr>
          <w:rFonts w:ascii="Arial" w:hAnsi="Arial" w:cs="Arial"/>
          <w:sz w:val="18"/>
          <w:szCs w:val="18"/>
        </w:rPr>
        <w:t>N</w:t>
      </w:r>
      <w:r w:rsidR="00B7788E" w:rsidRPr="00187172">
        <w:rPr>
          <w:rFonts w:ascii="Arial" w:hAnsi="Arial" w:cs="Arial"/>
          <w:sz w:val="18"/>
          <w:szCs w:val="18"/>
        </w:rPr>
        <w:t>iam Txiv/Cov Tub Ntxhais Kawm Loj tau txais ib daim ntawv</w:t>
      </w:r>
      <w:ins w:id="1561" w:author="Fong RERHANG" w:date="2021-05-14T23:26:00Z">
        <w:r w:rsidR="002B2DCD">
          <w:rPr>
            <w:rFonts w:ascii="Arial" w:hAnsi="Arial" w:cs="Arial"/>
            <w:sz w:val="18"/>
            <w:szCs w:val="18"/>
          </w:rPr>
          <w:t xml:space="preserve"> luam</w:t>
        </w:r>
      </w:ins>
      <w:del w:id="1562" w:author="Fong RERHANG" w:date="2021-05-14T23:26:00Z">
        <w:r w:rsidR="00B7788E" w:rsidRPr="00187172" w:rsidDel="002B2DCD">
          <w:rPr>
            <w:rFonts w:ascii="Arial" w:hAnsi="Arial" w:cs="Arial"/>
            <w:sz w:val="18"/>
            <w:szCs w:val="18"/>
          </w:rPr>
          <w:delText xml:space="preserve"> theej</w:delText>
        </w:r>
      </w:del>
      <w:r w:rsidR="00B7788E" w:rsidRPr="00187172">
        <w:rPr>
          <w:rFonts w:ascii="Arial" w:hAnsi="Arial" w:cs="Arial"/>
          <w:sz w:val="18"/>
          <w:szCs w:val="18"/>
        </w:rPr>
        <w:t xml:space="preserve"> ntawm Kev Kawm Rau </w:t>
      </w:r>
      <w:ins w:id="1563" w:author="Fong RERHANG" w:date="2021-05-14T23:27:00Z">
        <w:r w:rsidR="002B2DCD">
          <w:rPr>
            <w:rFonts w:ascii="Arial" w:hAnsi="Arial" w:cs="Arial"/>
            <w:sz w:val="18"/>
            <w:szCs w:val="18"/>
          </w:rPr>
          <w:t>Ntiag Tus</w:t>
        </w:r>
      </w:ins>
      <w:del w:id="1564" w:author="Fong RERHANG" w:date="2021-05-14T23:27:00Z">
        <w:r w:rsidR="00B7788E" w:rsidRPr="00187172" w:rsidDel="002B2DCD">
          <w:rPr>
            <w:rFonts w:ascii="Arial" w:hAnsi="Arial" w:cs="Arial"/>
            <w:sz w:val="18"/>
            <w:szCs w:val="18"/>
          </w:rPr>
          <w:delText>Qee Leej</w:delText>
        </w:r>
      </w:del>
      <w:r w:rsidR="00B7788E" w:rsidRPr="00187172">
        <w:rPr>
          <w:rFonts w:ascii="Arial" w:hAnsi="Arial" w:cs="Arial"/>
          <w:sz w:val="18"/>
          <w:szCs w:val="18"/>
        </w:rPr>
        <w:t xml:space="preserve"> (IEP).</w:t>
      </w:r>
    </w:p>
    <w:p w14:paraId="53B9BE44" w14:textId="422E349A" w:rsidR="00B7788E" w:rsidRPr="00187172" w:rsidRDefault="004A6AB5" w:rsidP="00187172">
      <w:pPr>
        <w:spacing w:after="0"/>
        <w:jc w:val="both"/>
        <w:rPr>
          <w:rFonts w:ascii="Arial" w:hAnsi="Arial" w:cs="Arial"/>
          <w:sz w:val="18"/>
          <w:szCs w:val="18"/>
        </w:rPr>
      </w:pPr>
      <w:r w:rsidRPr="00787277">
        <w:rPr>
          <w:rFonts w:ascii="Arial" w:hAnsi="Arial" w:cs="Arial"/>
          <w:noProof/>
          <w:sz w:val="19"/>
          <w:szCs w:val="19"/>
        </w:rPr>
        <w:drawing>
          <wp:inline distT="0" distB="0" distL="0" distR="0" wp14:anchorId="0A95A447" wp14:editId="29CBF217">
            <wp:extent cx="152400" cy="114300"/>
            <wp:effectExtent l="0" t="0" r="0" b="0"/>
            <wp:docPr id="507" name="Pictur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52400" cy="114300"/>
                    </a:xfrm>
                    <a:prstGeom prst="rect">
                      <a:avLst/>
                    </a:prstGeom>
                    <a:noFill/>
                    <a:ln>
                      <a:noFill/>
                    </a:ln>
                  </pic:spPr>
                </pic:pic>
              </a:graphicData>
            </a:graphic>
          </wp:inline>
        </w:drawing>
      </w:r>
      <w:r>
        <w:rPr>
          <w:rFonts w:ascii="Arial" w:hAnsi="Arial" w:cs="Arial"/>
          <w:sz w:val="18"/>
          <w:szCs w:val="18"/>
        </w:rPr>
        <w:t>N</w:t>
      </w:r>
      <w:r w:rsidR="00B7788E" w:rsidRPr="00187172">
        <w:rPr>
          <w:rFonts w:ascii="Arial" w:hAnsi="Arial" w:cs="Arial"/>
          <w:sz w:val="18"/>
          <w:szCs w:val="18"/>
        </w:rPr>
        <w:t xml:space="preserve">iam Txiv / Cov Tub Ntxhais Kawm Loj tau txais ntawv sau qhia txog kev tiv thaiv muaj rau cov niam txiv thaum LEA thov </w:t>
      </w:r>
      <w:r w:rsidR="008E6FF6">
        <w:rPr>
          <w:rFonts w:ascii="Arial" w:hAnsi="Arial" w:cs="Arial"/>
          <w:sz w:val="18"/>
          <w:szCs w:val="18"/>
        </w:rPr>
        <w:t xml:space="preserve"> </w:t>
      </w:r>
      <w:r w:rsidR="00B7788E" w:rsidRPr="00187172">
        <w:rPr>
          <w:rFonts w:ascii="Arial" w:hAnsi="Arial" w:cs="Arial"/>
          <w:sz w:val="18"/>
          <w:szCs w:val="18"/>
        </w:rPr>
        <w:t>kom nkag tau Medi-cal cov txiaj ntsig.</w:t>
      </w:r>
    </w:p>
    <w:p w14:paraId="558BCD01" w14:textId="4F408C81" w:rsidR="00B7788E" w:rsidRPr="00E80609" w:rsidRDefault="004A6AB5" w:rsidP="00E80609">
      <w:pPr>
        <w:spacing w:after="0" w:line="240" w:lineRule="auto"/>
        <w:jc w:val="both"/>
        <w:rPr>
          <w:rFonts w:ascii="Arial" w:hAnsi="Arial" w:cs="Arial"/>
          <w:sz w:val="18"/>
          <w:szCs w:val="18"/>
        </w:rPr>
      </w:pPr>
      <w:r w:rsidRPr="007C381B">
        <w:rPr>
          <w:noProof/>
          <w:sz w:val="19"/>
          <w:szCs w:val="19"/>
        </w:rPr>
        <w:drawing>
          <wp:inline distT="0" distB="0" distL="0" distR="0" wp14:anchorId="1D061CB6" wp14:editId="0E883867">
            <wp:extent cx="147320" cy="115570"/>
            <wp:effectExtent l="0" t="0" r="5080" b="0"/>
            <wp:docPr id="505"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 cy="115570"/>
                    </a:xfrm>
                    <a:prstGeom prst="rect">
                      <a:avLst/>
                    </a:prstGeom>
                    <a:noFill/>
                    <a:ln>
                      <a:noFill/>
                    </a:ln>
                  </pic:spPr>
                </pic:pic>
              </a:graphicData>
            </a:graphic>
          </wp:inline>
        </w:drawing>
      </w:r>
      <w:r w:rsidRPr="004A6AB5">
        <w:rPr>
          <w:rFonts w:ascii="Arial" w:hAnsi="Arial" w:cs="Arial"/>
          <w:sz w:val="18"/>
          <w:szCs w:val="18"/>
        </w:rPr>
        <w:t>T</w:t>
      </w:r>
      <w:r w:rsidR="00B7788E" w:rsidRPr="004A6AB5">
        <w:rPr>
          <w:rFonts w:ascii="Arial" w:hAnsi="Arial" w:cs="Arial"/>
          <w:sz w:val="18"/>
          <w:szCs w:val="18"/>
        </w:rPr>
        <w:t>ub ntxhais kawm cuv npe nyob hauv tsev kawm ntawv ntiav los ntawm lawv niam lawv txiv. Xa mus rau Txoj Hauj lwm</w:t>
      </w:r>
      <w:ins w:id="1565" w:author="Fong RERHANG" w:date="2021-05-14T23:29:00Z">
        <w:r w:rsidR="002B2DCD">
          <w:rPr>
            <w:rFonts w:ascii="Arial" w:hAnsi="Arial" w:cs="Arial"/>
            <w:sz w:val="18"/>
            <w:szCs w:val="18"/>
          </w:rPr>
          <w:t xml:space="preserve"> Hom Phiaj</w:t>
        </w:r>
      </w:ins>
      <w:r w:rsidR="00B7788E" w:rsidRPr="004A6AB5">
        <w:rPr>
          <w:rFonts w:ascii="Arial" w:hAnsi="Arial" w:cs="Arial"/>
          <w:sz w:val="18"/>
          <w:szCs w:val="18"/>
        </w:rPr>
        <w:t xml:space="preserve"> Pab </w:t>
      </w:r>
      <w:del w:id="1566" w:author="Fong RERHANG" w:date="2021-05-14T23:30:00Z">
        <w:r w:rsidR="00B7788E" w:rsidRPr="004A6AB5" w:rsidDel="0074536C">
          <w:rPr>
            <w:rFonts w:ascii="Arial" w:hAnsi="Arial" w:cs="Arial"/>
            <w:sz w:val="18"/>
            <w:szCs w:val="18"/>
          </w:rPr>
          <w:delText>c</w:delText>
        </w:r>
      </w:del>
      <w:ins w:id="1567" w:author="Fong RERHANG" w:date="2021-05-14T23:30:00Z">
        <w:r w:rsidR="0074536C">
          <w:rPr>
            <w:rFonts w:ascii="Arial" w:hAnsi="Arial" w:cs="Arial"/>
            <w:sz w:val="18"/>
            <w:szCs w:val="18"/>
          </w:rPr>
          <w:t>C</w:t>
        </w:r>
      </w:ins>
      <w:r w:rsidR="00B7788E" w:rsidRPr="004A6AB5">
        <w:rPr>
          <w:rFonts w:ascii="Arial" w:hAnsi="Arial" w:cs="Arial"/>
          <w:sz w:val="18"/>
          <w:szCs w:val="18"/>
        </w:rPr>
        <w:t xml:space="preserve">uam </w:t>
      </w:r>
      <w:ins w:id="1568" w:author="Fong RERHANG" w:date="2021-05-14T23:30:00Z">
        <w:r w:rsidR="0074536C">
          <w:rPr>
            <w:rFonts w:ascii="Arial" w:hAnsi="Arial" w:cs="Arial"/>
            <w:sz w:val="18"/>
            <w:szCs w:val="18"/>
          </w:rPr>
          <w:t>Ntiag Tus</w:t>
        </w:r>
      </w:ins>
      <w:del w:id="1569" w:author="Fong RERHANG" w:date="2021-05-14T23:30:00Z">
        <w:r w:rsidR="00B7788E" w:rsidRPr="004A6AB5" w:rsidDel="0074536C">
          <w:rPr>
            <w:rFonts w:ascii="Arial" w:hAnsi="Arial" w:cs="Arial"/>
            <w:sz w:val="18"/>
            <w:szCs w:val="18"/>
          </w:rPr>
          <w:delText>Tib neeg</w:delText>
        </w:r>
      </w:del>
      <w:ins w:id="1570" w:author="Fong RERHANG" w:date="2021-05-14T23:29:00Z">
        <w:r w:rsidR="002B2DCD">
          <w:rPr>
            <w:rFonts w:ascii="Arial" w:hAnsi="Arial" w:cs="Arial"/>
            <w:sz w:val="18"/>
            <w:szCs w:val="18"/>
          </w:rPr>
          <w:t xml:space="preserve"> (Individual Serive Plan)</w:t>
        </w:r>
      </w:ins>
      <w:r w:rsidR="00B7788E" w:rsidRPr="004A6AB5">
        <w:rPr>
          <w:rFonts w:ascii="Arial" w:hAnsi="Arial" w:cs="Arial"/>
          <w:sz w:val="18"/>
          <w:szCs w:val="18"/>
        </w:rPr>
        <w:t>, yog tias tsim nyog.</w:t>
      </w:r>
    </w:p>
    <w:sectPr w:rsidR="00B7788E" w:rsidRPr="00E80609" w:rsidSect="009C746D">
      <w:headerReference w:type="default" r:id="rId13"/>
      <w:pgSz w:w="11906" w:h="16838" w:code="9"/>
      <w:pgMar w:top="720" w:right="720" w:bottom="720" w:left="720" w:header="1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71CEB8" w14:textId="77777777" w:rsidR="003936B8" w:rsidRDefault="003936B8" w:rsidP="006C38ED">
      <w:pPr>
        <w:spacing w:after="0" w:line="240" w:lineRule="auto"/>
      </w:pPr>
      <w:r>
        <w:separator/>
      </w:r>
    </w:p>
  </w:endnote>
  <w:endnote w:type="continuationSeparator" w:id="0">
    <w:p w14:paraId="253014B6" w14:textId="77777777" w:rsidR="003936B8" w:rsidRDefault="003936B8" w:rsidP="006C3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hetsarath OT">
    <w:panose1 w:val="02000500000000000001"/>
    <w:charset w:val="80"/>
    <w:family w:val="auto"/>
    <w:pitch w:val="variable"/>
    <w:sig w:usb0="F7FFAEFF" w:usb1="FBDFFFFF" w:usb2="1FFBFFFF" w:usb3="00000000" w:csb0="803F01F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Italic">
    <w:altName w:val="Arial"/>
    <w:panose1 w:val="00000000000000000000"/>
    <w:charset w:val="00"/>
    <w:family w:val="auto"/>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DokChampa">
    <w:panose1 w:val="020B0604020202020204"/>
    <w:charset w:val="00"/>
    <w:family w:val="swiss"/>
    <w:pitch w:val="variable"/>
    <w:sig w:usb0="83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86063A" w14:textId="77777777" w:rsidR="003936B8" w:rsidRDefault="003936B8" w:rsidP="006C38ED">
      <w:pPr>
        <w:spacing w:after="0" w:line="240" w:lineRule="auto"/>
      </w:pPr>
      <w:r>
        <w:separator/>
      </w:r>
    </w:p>
  </w:footnote>
  <w:footnote w:type="continuationSeparator" w:id="0">
    <w:p w14:paraId="2286192E" w14:textId="77777777" w:rsidR="003936B8" w:rsidRDefault="003936B8" w:rsidP="006C38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A8FA29" w14:textId="6C1DE838" w:rsidR="00232FCE" w:rsidRPr="003351B8" w:rsidRDefault="00232FCE">
    <w:pPr>
      <w:pStyle w:val="Header"/>
      <w:tabs>
        <w:tab w:val="clear" w:pos="4680"/>
        <w:tab w:val="clear" w:pos="9360"/>
      </w:tabs>
      <w:jc w:val="right"/>
      <w:rPr>
        <w:rFonts w:ascii="Arial" w:hAnsi="Arial" w:cs="Arial"/>
        <w:color w:val="000000" w:themeColor="text1"/>
        <w:sz w:val="20"/>
        <w:szCs w:val="20"/>
      </w:rPr>
    </w:pPr>
    <w:r w:rsidRPr="003351B8">
      <w:rPr>
        <w:rFonts w:ascii="Arial" w:hAnsi="Arial" w:cs="Arial"/>
        <w:color w:val="000000" w:themeColor="text1"/>
        <w:sz w:val="20"/>
        <w:szCs w:val="20"/>
      </w:rPr>
      <w:t>Nploog</w:t>
    </w:r>
    <w:r>
      <w:rPr>
        <w:rFonts w:ascii="Arial" w:hAnsi="Arial" w:cs="Arial"/>
        <w:color w:val="000000" w:themeColor="text1"/>
        <w:sz w:val="20"/>
        <w:szCs w:val="20"/>
      </w:rPr>
      <w:t xml:space="preserve"> Ntawv</w:t>
    </w:r>
    <w:r w:rsidRPr="003351B8">
      <w:rPr>
        <w:rFonts w:ascii="Arial" w:hAnsi="Arial" w:cs="Arial"/>
        <w:color w:val="000000" w:themeColor="text1"/>
        <w:sz w:val="20"/>
        <w:szCs w:val="20"/>
      </w:rPr>
      <w:t xml:space="preserve">  </w:t>
    </w:r>
    <w:r w:rsidRPr="003351B8">
      <w:rPr>
        <w:rFonts w:ascii="Arial" w:hAnsi="Arial" w:cs="Arial"/>
        <w:color w:val="000000" w:themeColor="text1"/>
        <w:sz w:val="20"/>
        <w:szCs w:val="20"/>
      </w:rPr>
      <w:fldChar w:fldCharType="begin"/>
    </w:r>
    <w:r w:rsidRPr="003351B8">
      <w:rPr>
        <w:rFonts w:ascii="Arial" w:hAnsi="Arial" w:cs="Arial"/>
        <w:color w:val="000000" w:themeColor="text1"/>
        <w:sz w:val="20"/>
        <w:szCs w:val="20"/>
      </w:rPr>
      <w:instrText xml:space="preserve"> PAGE   \* MERGEFORMAT </w:instrText>
    </w:r>
    <w:r w:rsidRPr="003351B8">
      <w:rPr>
        <w:rFonts w:ascii="Arial" w:hAnsi="Arial" w:cs="Arial"/>
        <w:color w:val="000000" w:themeColor="text1"/>
        <w:sz w:val="20"/>
        <w:szCs w:val="20"/>
      </w:rPr>
      <w:fldChar w:fldCharType="separate"/>
    </w:r>
    <w:r w:rsidRPr="003351B8">
      <w:rPr>
        <w:rFonts w:ascii="Arial" w:hAnsi="Arial" w:cs="Arial"/>
        <w:noProof/>
        <w:color w:val="000000" w:themeColor="text1"/>
        <w:sz w:val="20"/>
        <w:szCs w:val="20"/>
      </w:rPr>
      <w:t>2</w:t>
    </w:r>
    <w:r w:rsidRPr="003351B8">
      <w:rPr>
        <w:rFonts w:ascii="Arial" w:hAnsi="Arial" w:cs="Arial"/>
        <w:color w:val="000000" w:themeColor="text1"/>
        <w:sz w:val="20"/>
        <w:szCs w:val="20"/>
      </w:rPr>
      <w:fldChar w:fldCharType="end"/>
    </w:r>
    <w:r w:rsidRPr="003351B8">
      <w:rPr>
        <w:rFonts w:ascii="Arial" w:hAnsi="Arial" w:cs="Arial"/>
        <w:color w:val="000000" w:themeColor="text1"/>
        <w:sz w:val="20"/>
        <w:szCs w:val="20"/>
      </w:rPr>
      <w:t xml:space="preserve"> Ntawm 1</w:t>
    </w:r>
    <w:r>
      <w:rPr>
        <w:rFonts w:ascii="Arial" w:hAnsi="Arial" w:cs="Arial"/>
        <w:color w:val="000000" w:themeColor="text1"/>
        <w:sz w:val="20"/>
        <w:szCs w:val="20"/>
      </w:rPr>
      <w:t>7</w:t>
    </w:r>
  </w:p>
  <w:p w14:paraId="15DE4302" w14:textId="77777777" w:rsidR="00232FCE" w:rsidRDefault="00232F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20" type="#_x0000_t75" style="width:12.85pt;height:9.65pt;visibility:visible;mso-wrap-style:square" o:bullet="t">
        <v:imagedata r:id="rId1" o:title=""/>
      </v:shape>
    </w:pict>
  </w:numPicBullet>
  <w:numPicBullet w:numPicBulletId="1">
    <w:pict>
      <v:shape id="_x0000_i1421" type="#_x0000_t75" style="width:12.85pt;height:9.65pt;visibility:visible;mso-wrap-style:square" o:bullet="t">
        <v:imagedata r:id="rId2" o:title=""/>
      </v:shape>
    </w:pict>
  </w:numPicBullet>
  <w:abstractNum w:abstractNumId="0" w15:restartNumberingAfterBreak="0">
    <w:nsid w:val="071601F7"/>
    <w:multiLevelType w:val="hybridMultilevel"/>
    <w:tmpl w:val="2F32107C"/>
    <w:lvl w:ilvl="0" w:tplc="C3A89B0C">
      <w:start w:val="1"/>
      <w:numFmt w:val="bullet"/>
      <w:lvlText w:val=""/>
      <w:lvlPicBulletId w:val="1"/>
      <w:lvlJc w:val="left"/>
      <w:pPr>
        <w:tabs>
          <w:tab w:val="num" w:pos="720"/>
        </w:tabs>
        <w:ind w:left="720" w:hanging="360"/>
      </w:pPr>
      <w:rPr>
        <w:rFonts w:ascii="Symbol" w:hAnsi="Symbol" w:hint="default"/>
      </w:rPr>
    </w:lvl>
    <w:lvl w:ilvl="1" w:tplc="9644556E" w:tentative="1">
      <w:start w:val="1"/>
      <w:numFmt w:val="bullet"/>
      <w:lvlText w:val=""/>
      <w:lvlJc w:val="left"/>
      <w:pPr>
        <w:tabs>
          <w:tab w:val="num" w:pos="1440"/>
        </w:tabs>
        <w:ind w:left="1440" w:hanging="360"/>
      </w:pPr>
      <w:rPr>
        <w:rFonts w:ascii="Symbol" w:hAnsi="Symbol" w:hint="default"/>
      </w:rPr>
    </w:lvl>
    <w:lvl w:ilvl="2" w:tplc="CBB6AF70" w:tentative="1">
      <w:start w:val="1"/>
      <w:numFmt w:val="bullet"/>
      <w:lvlText w:val=""/>
      <w:lvlJc w:val="left"/>
      <w:pPr>
        <w:tabs>
          <w:tab w:val="num" w:pos="2160"/>
        </w:tabs>
        <w:ind w:left="2160" w:hanging="360"/>
      </w:pPr>
      <w:rPr>
        <w:rFonts w:ascii="Symbol" w:hAnsi="Symbol" w:hint="default"/>
      </w:rPr>
    </w:lvl>
    <w:lvl w:ilvl="3" w:tplc="E2D24F4E" w:tentative="1">
      <w:start w:val="1"/>
      <w:numFmt w:val="bullet"/>
      <w:lvlText w:val=""/>
      <w:lvlJc w:val="left"/>
      <w:pPr>
        <w:tabs>
          <w:tab w:val="num" w:pos="2880"/>
        </w:tabs>
        <w:ind w:left="2880" w:hanging="360"/>
      </w:pPr>
      <w:rPr>
        <w:rFonts w:ascii="Symbol" w:hAnsi="Symbol" w:hint="default"/>
      </w:rPr>
    </w:lvl>
    <w:lvl w:ilvl="4" w:tplc="C3F8892A" w:tentative="1">
      <w:start w:val="1"/>
      <w:numFmt w:val="bullet"/>
      <w:lvlText w:val=""/>
      <w:lvlJc w:val="left"/>
      <w:pPr>
        <w:tabs>
          <w:tab w:val="num" w:pos="3600"/>
        </w:tabs>
        <w:ind w:left="3600" w:hanging="360"/>
      </w:pPr>
      <w:rPr>
        <w:rFonts w:ascii="Symbol" w:hAnsi="Symbol" w:hint="default"/>
      </w:rPr>
    </w:lvl>
    <w:lvl w:ilvl="5" w:tplc="8F44A30E" w:tentative="1">
      <w:start w:val="1"/>
      <w:numFmt w:val="bullet"/>
      <w:lvlText w:val=""/>
      <w:lvlJc w:val="left"/>
      <w:pPr>
        <w:tabs>
          <w:tab w:val="num" w:pos="4320"/>
        </w:tabs>
        <w:ind w:left="4320" w:hanging="360"/>
      </w:pPr>
      <w:rPr>
        <w:rFonts w:ascii="Symbol" w:hAnsi="Symbol" w:hint="default"/>
      </w:rPr>
    </w:lvl>
    <w:lvl w:ilvl="6" w:tplc="E44A8F5C" w:tentative="1">
      <w:start w:val="1"/>
      <w:numFmt w:val="bullet"/>
      <w:lvlText w:val=""/>
      <w:lvlJc w:val="left"/>
      <w:pPr>
        <w:tabs>
          <w:tab w:val="num" w:pos="5040"/>
        </w:tabs>
        <w:ind w:left="5040" w:hanging="360"/>
      </w:pPr>
      <w:rPr>
        <w:rFonts w:ascii="Symbol" w:hAnsi="Symbol" w:hint="default"/>
      </w:rPr>
    </w:lvl>
    <w:lvl w:ilvl="7" w:tplc="66D8DCDC" w:tentative="1">
      <w:start w:val="1"/>
      <w:numFmt w:val="bullet"/>
      <w:lvlText w:val=""/>
      <w:lvlJc w:val="left"/>
      <w:pPr>
        <w:tabs>
          <w:tab w:val="num" w:pos="5760"/>
        </w:tabs>
        <w:ind w:left="5760" w:hanging="360"/>
      </w:pPr>
      <w:rPr>
        <w:rFonts w:ascii="Symbol" w:hAnsi="Symbol" w:hint="default"/>
      </w:rPr>
    </w:lvl>
    <w:lvl w:ilvl="8" w:tplc="89D29F42"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B1D0D8B"/>
    <w:multiLevelType w:val="hybridMultilevel"/>
    <w:tmpl w:val="445E2EEE"/>
    <w:lvl w:ilvl="0" w:tplc="ECE47AD0">
      <w:start w:val="1"/>
      <w:numFmt w:val="bullet"/>
      <w:lvlText w:val=""/>
      <w:lvlPicBulletId w:val="1"/>
      <w:lvlJc w:val="left"/>
      <w:pPr>
        <w:tabs>
          <w:tab w:val="num" w:pos="720"/>
        </w:tabs>
        <w:ind w:left="720" w:hanging="360"/>
      </w:pPr>
      <w:rPr>
        <w:rFonts w:ascii="Symbol" w:hAnsi="Symbol" w:hint="default"/>
      </w:rPr>
    </w:lvl>
    <w:lvl w:ilvl="1" w:tplc="89609F16" w:tentative="1">
      <w:start w:val="1"/>
      <w:numFmt w:val="bullet"/>
      <w:lvlText w:val=""/>
      <w:lvlJc w:val="left"/>
      <w:pPr>
        <w:tabs>
          <w:tab w:val="num" w:pos="1440"/>
        </w:tabs>
        <w:ind w:left="1440" w:hanging="360"/>
      </w:pPr>
      <w:rPr>
        <w:rFonts w:ascii="Symbol" w:hAnsi="Symbol" w:hint="default"/>
      </w:rPr>
    </w:lvl>
    <w:lvl w:ilvl="2" w:tplc="9014D0A0" w:tentative="1">
      <w:start w:val="1"/>
      <w:numFmt w:val="bullet"/>
      <w:lvlText w:val=""/>
      <w:lvlJc w:val="left"/>
      <w:pPr>
        <w:tabs>
          <w:tab w:val="num" w:pos="2160"/>
        </w:tabs>
        <w:ind w:left="2160" w:hanging="360"/>
      </w:pPr>
      <w:rPr>
        <w:rFonts w:ascii="Symbol" w:hAnsi="Symbol" w:hint="default"/>
      </w:rPr>
    </w:lvl>
    <w:lvl w:ilvl="3" w:tplc="087A9E02" w:tentative="1">
      <w:start w:val="1"/>
      <w:numFmt w:val="bullet"/>
      <w:lvlText w:val=""/>
      <w:lvlJc w:val="left"/>
      <w:pPr>
        <w:tabs>
          <w:tab w:val="num" w:pos="2880"/>
        </w:tabs>
        <w:ind w:left="2880" w:hanging="360"/>
      </w:pPr>
      <w:rPr>
        <w:rFonts w:ascii="Symbol" w:hAnsi="Symbol" w:hint="default"/>
      </w:rPr>
    </w:lvl>
    <w:lvl w:ilvl="4" w:tplc="47644C5C" w:tentative="1">
      <w:start w:val="1"/>
      <w:numFmt w:val="bullet"/>
      <w:lvlText w:val=""/>
      <w:lvlJc w:val="left"/>
      <w:pPr>
        <w:tabs>
          <w:tab w:val="num" w:pos="3600"/>
        </w:tabs>
        <w:ind w:left="3600" w:hanging="360"/>
      </w:pPr>
      <w:rPr>
        <w:rFonts w:ascii="Symbol" w:hAnsi="Symbol" w:hint="default"/>
      </w:rPr>
    </w:lvl>
    <w:lvl w:ilvl="5" w:tplc="E960CE42" w:tentative="1">
      <w:start w:val="1"/>
      <w:numFmt w:val="bullet"/>
      <w:lvlText w:val=""/>
      <w:lvlJc w:val="left"/>
      <w:pPr>
        <w:tabs>
          <w:tab w:val="num" w:pos="4320"/>
        </w:tabs>
        <w:ind w:left="4320" w:hanging="360"/>
      </w:pPr>
      <w:rPr>
        <w:rFonts w:ascii="Symbol" w:hAnsi="Symbol" w:hint="default"/>
      </w:rPr>
    </w:lvl>
    <w:lvl w:ilvl="6" w:tplc="4C0CBA48" w:tentative="1">
      <w:start w:val="1"/>
      <w:numFmt w:val="bullet"/>
      <w:lvlText w:val=""/>
      <w:lvlJc w:val="left"/>
      <w:pPr>
        <w:tabs>
          <w:tab w:val="num" w:pos="5040"/>
        </w:tabs>
        <w:ind w:left="5040" w:hanging="360"/>
      </w:pPr>
      <w:rPr>
        <w:rFonts w:ascii="Symbol" w:hAnsi="Symbol" w:hint="default"/>
      </w:rPr>
    </w:lvl>
    <w:lvl w:ilvl="7" w:tplc="0AB63214" w:tentative="1">
      <w:start w:val="1"/>
      <w:numFmt w:val="bullet"/>
      <w:lvlText w:val=""/>
      <w:lvlJc w:val="left"/>
      <w:pPr>
        <w:tabs>
          <w:tab w:val="num" w:pos="5760"/>
        </w:tabs>
        <w:ind w:left="5760" w:hanging="360"/>
      </w:pPr>
      <w:rPr>
        <w:rFonts w:ascii="Symbol" w:hAnsi="Symbol" w:hint="default"/>
      </w:rPr>
    </w:lvl>
    <w:lvl w:ilvl="8" w:tplc="87483A0A"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153446D"/>
    <w:multiLevelType w:val="hybridMultilevel"/>
    <w:tmpl w:val="7F4E3A0A"/>
    <w:lvl w:ilvl="0" w:tplc="FE7ED7C8">
      <w:start w:val="1"/>
      <w:numFmt w:val="bullet"/>
      <w:lvlText w:val=""/>
      <w:lvlPicBulletId w:val="1"/>
      <w:lvlJc w:val="left"/>
      <w:pPr>
        <w:tabs>
          <w:tab w:val="num" w:pos="720"/>
        </w:tabs>
        <w:ind w:left="720" w:hanging="360"/>
      </w:pPr>
      <w:rPr>
        <w:rFonts w:ascii="Symbol" w:hAnsi="Symbol" w:hint="default"/>
      </w:rPr>
    </w:lvl>
    <w:lvl w:ilvl="1" w:tplc="9FA02332">
      <w:start w:val="1"/>
      <w:numFmt w:val="bullet"/>
      <w:lvlText w:val=""/>
      <w:lvlJc w:val="left"/>
      <w:pPr>
        <w:tabs>
          <w:tab w:val="num" w:pos="1440"/>
        </w:tabs>
        <w:ind w:left="1440" w:hanging="360"/>
      </w:pPr>
      <w:rPr>
        <w:rFonts w:ascii="Symbol" w:hAnsi="Symbol" w:hint="default"/>
      </w:rPr>
    </w:lvl>
    <w:lvl w:ilvl="2" w:tplc="9ACAB504">
      <w:start w:val="1"/>
      <w:numFmt w:val="bullet"/>
      <w:lvlText w:val=""/>
      <w:lvlJc w:val="left"/>
      <w:pPr>
        <w:tabs>
          <w:tab w:val="num" w:pos="2160"/>
        </w:tabs>
        <w:ind w:left="2160" w:hanging="360"/>
      </w:pPr>
      <w:rPr>
        <w:rFonts w:ascii="Symbol" w:hAnsi="Symbol" w:hint="default"/>
      </w:rPr>
    </w:lvl>
    <w:lvl w:ilvl="3" w:tplc="FBE2C852">
      <w:start w:val="1"/>
      <w:numFmt w:val="bullet"/>
      <w:lvlText w:val=""/>
      <w:lvlJc w:val="left"/>
      <w:pPr>
        <w:tabs>
          <w:tab w:val="num" w:pos="2880"/>
        </w:tabs>
        <w:ind w:left="2880" w:hanging="360"/>
      </w:pPr>
      <w:rPr>
        <w:rFonts w:ascii="Symbol" w:hAnsi="Symbol" w:hint="default"/>
      </w:rPr>
    </w:lvl>
    <w:lvl w:ilvl="4" w:tplc="894A46C2">
      <w:start w:val="1"/>
      <w:numFmt w:val="bullet"/>
      <w:lvlText w:val=""/>
      <w:lvlJc w:val="left"/>
      <w:pPr>
        <w:tabs>
          <w:tab w:val="num" w:pos="3600"/>
        </w:tabs>
        <w:ind w:left="3600" w:hanging="360"/>
      </w:pPr>
      <w:rPr>
        <w:rFonts w:ascii="Symbol" w:hAnsi="Symbol" w:hint="default"/>
      </w:rPr>
    </w:lvl>
    <w:lvl w:ilvl="5" w:tplc="D87CACC2">
      <w:start w:val="1"/>
      <w:numFmt w:val="bullet"/>
      <w:lvlText w:val=""/>
      <w:lvlJc w:val="left"/>
      <w:pPr>
        <w:tabs>
          <w:tab w:val="num" w:pos="4320"/>
        </w:tabs>
        <w:ind w:left="4320" w:hanging="360"/>
      </w:pPr>
      <w:rPr>
        <w:rFonts w:ascii="Symbol" w:hAnsi="Symbol" w:hint="default"/>
      </w:rPr>
    </w:lvl>
    <w:lvl w:ilvl="6" w:tplc="1E227EC0">
      <w:start w:val="1"/>
      <w:numFmt w:val="bullet"/>
      <w:lvlText w:val=""/>
      <w:lvlJc w:val="left"/>
      <w:pPr>
        <w:tabs>
          <w:tab w:val="num" w:pos="5040"/>
        </w:tabs>
        <w:ind w:left="5040" w:hanging="360"/>
      </w:pPr>
      <w:rPr>
        <w:rFonts w:ascii="Symbol" w:hAnsi="Symbol" w:hint="default"/>
      </w:rPr>
    </w:lvl>
    <w:lvl w:ilvl="7" w:tplc="29F85304">
      <w:start w:val="1"/>
      <w:numFmt w:val="bullet"/>
      <w:lvlText w:val=""/>
      <w:lvlJc w:val="left"/>
      <w:pPr>
        <w:tabs>
          <w:tab w:val="num" w:pos="5760"/>
        </w:tabs>
        <w:ind w:left="5760" w:hanging="360"/>
      </w:pPr>
      <w:rPr>
        <w:rFonts w:ascii="Symbol" w:hAnsi="Symbol" w:hint="default"/>
      </w:rPr>
    </w:lvl>
    <w:lvl w:ilvl="8" w:tplc="538EF9D6">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17A3281"/>
    <w:multiLevelType w:val="hybridMultilevel"/>
    <w:tmpl w:val="9B6890B0"/>
    <w:lvl w:ilvl="0" w:tplc="4CFA8384">
      <w:start w:val="1"/>
      <w:numFmt w:val="bullet"/>
      <w:lvlText w:val=""/>
      <w:lvlPicBulletId w:val="1"/>
      <w:lvlJc w:val="left"/>
      <w:pPr>
        <w:tabs>
          <w:tab w:val="num" w:pos="720"/>
        </w:tabs>
        <w:ind w:left="720" w:hanging="360"/>
      </w:pPr>
      <w:rPr>
        <w:rFonts w:ascii="Symbol" w:hAnsi="Symbol" w:hint="default"/>
      </w:rPr>
    </w:lvl>
    <w:lvl w:ilvl="1" w:tplc="DE587F16" w:tentative="1">
      <w:start w:val="1"/>
      <w:numFmt w:val="bullet"/>
      <w:lvlText w:val=""/>
      <w:lvlJc w:val="left"/>
      <w:pPr>
        <w:tabs>
          <w:tab w:val="num" w:pos="1440"/>
        </w:tabs>
        <w:ind w:left="1440" w:hanging="360"/>
      </w:pPr>
      <w:rPr>
        <w:rFonts w:ascii="Symbol" w:hAnsi="Symbol" w:hint="default"/>
      </w:rPr>
    </w:lvl>
    <w:lvl w:ilvl="2" w:tplc="D23AB704" w:tentative="1">
      <w:start w:val="1"/>
      <w:numFmt w:val="bullet"/>
      <w:lvlText w:val=""/>
      <w:lvlJc w:val="left"/>
      <w:pPr>
        <w:tabs>
          <w:tab w:val="num" w:pos="2160"/>
        </w:tabs>
        <w:ind w:left="2160" w:hanging="360"/>
      </w:pPr>
      <w:rPr>
        <w:rFonts w:ascii="Symbol" w:hAnsi="Symbol" w:hint="default"/>
      </w:rPr>
    </w:lvl>
    <w:lvl w:ilvl="3" w:tplc="AC84C940" w:tentative="1">
      <w:start w:val="1"/>
      <w:numFmt w:val="bullet"/>
      <w:lvlText w:val=""/>
      <w:lvlJc w:val="left"/>
      <w:pPr>
        <w:tabs>
          <w:tab w:val="num" w:pos="2880"/>
        </w:tabs>
        <w:ind w:left="2880" w:hanging="360"/>
      </w:pPr>
      <w:rPr>
        <w:rFonts w:ascii="Symbol" w:hAnsi="Symbol" w:hint="default"/>
      </w:rPr>
    </w:lvl>
    <w:lvl w:ilvl="4" w:tplc="24E6E56E" w:tentative="1">
      <w:start w:val="1"/>
      <w:numFmt w:val="bullet"/>
      <w:lvlText w:val=""/>
      <w:lvlJc w:val="left"/>
      <w:pPr>
        <w:tabs>
          <w:tab w:val="num" w:pos="3600"/>
        </w:tabs>
        <w:ind w:left="3600" w:hanging="360"/>
      </w:pPr>
      <w:rPr>
        <w:rFonts w:ascii="Symbol" w:hAnsi="Symbol" w:hint="default"/>
      </w:rPr>
    </w:lvl>
    <w:lvl w:ilvl="5" w:tplc="3E780C02" w:tentative="1">
      <w:start w:val="1"/>
      <w:numFmt w:val="bullet"/>
      <w:lvlText w:val=""/>
      <w:lvlJc w:val="left"/>
      <w:pPr>
        <w:tabs>
          <w:tab w:val="num" w:pos="4320"/>
        </w:tabs>
        <w:ind w:left="4320" w:hanging="360"/>
      </w:pPr>
      <w:rPr>
        <w:rFonts w:ascii="Symbol" w:hAnsi="Symbol" w:hint="default"/>
      </w:rPr>
    </w:lvl>
    <w:lvl w:ilvl="6" w:tplc="0AA8135C" w:tentative="1">
      <w:start w:val="1"/>
      <w:numFmt w:val="bullet"/>
      <w:lvlText w:val=""/>
      <w:lvlJc w:val="left"/>
      <w:pPr>
        <w:tabs>
          <w:tab w:val="num" w:pos="5040"/>
        </w:tabs>
        <w:ind w:left="5040" w:hanging="360"/>
      </w:pPr>
      <w:rPr>
        <w:rFonts w:ascii="Symbol" w:hAnsi="Symbol" w:hint="default"/>
      </w:rPr>
    </w:lvl>
    <w:lvl w:ilvl="7" w:tplc="1354F252" w:tentative="1">
      <w:start w:val="1"/>
      <w:numFmt w:val="bullet"/>
      <w:lvlText w:val=""/>
      <w:lvlJc w:val="left"/>
      <w:pPr>
        <w:tabs>
          <w:tab w:val="num" w:pos="5760"/>
        </w:tabs>
        <w:ind w:left="5760" w:hanging="360"/>
      </w:pPr>
      <w:rPr>
        <w:rFonts w:ascii="Symbol" w:hAnsi="Symbol" w:hint="default"/>
      </w:rPr>
    </w:lvl>
    <w:lvl w:ilvl="8" w:tplc="DC82F914"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6E15B26"/>
    <w:multiLevelType w:val="hybridMultilevel"/>
    <w:tmpl w:val="C116F2BE"/>
    <w:lvl w:ilvl="0" w:tplc="2A0EA408">
      <w:start w:val="1"/>
      <w:numFmt w:val="bullet"/>
      <w:lvlText w:val=""/>
      <w:lvlPicBulletId w:val="1"/>
      <w:lvlJc w:val="left"/>
      <w:pPr>
        <w:tabs>
          <w:tab w:val="num" w:pos="4680"/>
        </w:tabs>
        <w:ind w:left="4680" w:hanging="360"/>
      </w:pPr>
      <w:rPr>
        <w:rFonts w:ascii="Symbol" w:hAnsi="Symbol" w:hint="default"/>
      </w:rPr>
    </w:lvl>
    <w:lvl w:ilvl="1" w:tplc="E7ECFF12" w:tentative="1">
      <w:start w:val="1"/>
      <w:numFmt w:val="bullet"/>
      <w:lvlText w:val=""/>
      <w:lvlJc w:val="left"/>
      <w:pPr>
        <w:tabs>
          <w:tab w:val="num" w:pos="5400"/>
        </w:tabs>
        <w:ind w:left="5400" w:hanging="360"/>
      </w:pPr>
      <w:rPr>
        <w:rFonts w:ascii="Symbol" w:hAnsi="Symbol" w:hint="default"/>
      </w:rPr>
    </w:lvl>
    <w:lvl w:ilvl="2" w:tplc="09A2EB82" w:tentative="1">
      <w:start w:val="1"/>
      <w:numFmt w:val="bullet"/>
      <w:lvlText w:val=""/>
      <w:lvlJc w:val="left"/>
      <w:pPr>
        <w:tabs>
          <w:tab w:val="num" w:pos="6120"/>
        </w:tabs>
        <w:ind w:left="6120" w:hanging="360"/>
      </w:pPr>
      <w:rPr>
        <w:rFonts w:ascii="Symbol" w:hAnsi="Symbol" w:hint="default"/>
      </w:rPr>
    </w:lvl>
    <w:lvl w:ilvl="3" w:tplc="7432289A" w:tentative="1">
      <w:start w:val="1"/>
      <w:numFmt w:val="bullet"/>
      <w:lvlText w:val=""/>
      <w:lvlJc w:val="left"/>
      <w:pPr>
        <w:tabs>
          <w:tab w:val="num" w:pos="6840"/>
        </w:tabs>
        <w:ind w:left="6840" w:hanging="360"/>
      </w:pPr>
      <w:rPr>
        <w:rFonts w:ascii="Symbol" w:hAnsi="Symbol" w:hint="default"/>
      </w:rPr>
    </w:lvl>
    <w:lvl w:ilvl="4" w:tplc="E7B6EAD4" w:tentative="1">
      <w:start w:val="1"/>
      <w:numFmt w:val="bullet"/>
      <w:lvlText w:val=""/>
      <w:lvlJc w:val="left"/>
      <w:pPr>
        <w:tabs>
          <w:tab w:val="num" w:pos="7560"/>
        </w:tabs>
        <w:ind w:left="7560" w:hanging="360"/>
      </w:pPr>
      <w:rPr>
        <w:rFonts w:ascii="Symbol" w:hAnsi="Symbol" w:hint="default"/>
      </w:rPr>
    </w:lvl>
    <w:lvl w:ilvl="5" w:tplc="50E82616" w:tentative="1">
      <w:start w:val="1"/>
      <w:numFmt w:val="bullet"/>
      <w:lvlText w:val=""/>
      <w:lvlJc w:val="left"/>
      <w:pPr>
        <w:tabs>
          <w:tab w:val="num" w:pos="8280"/>
        </w:tabs>
        <w:ind w:left="8280" w:hanging="360"/>
      </w:pPr>
      <w:rPr>
        <w:rFonts w:ascii="Symbol" w:hAnsi="Symbol" w:hint="default"/>
      </w:rPr>
    </w:lvl>
    <w:lvl w:ilvl="6" w:tplc="9836EE22" w:tentative="1">
      <w:start w:val="1"/>
      <w:numFmt w:val="bullet"/>
      <w:lvlText w:val=""/>
      <w:lvlJc w:val="left"/>
      <w:pPr>
        <w:tabs>
          <w:tab w:val="num" w:pos="9000"/>
        </w:tabs>
        <w:ind w:left="9000" w:hanging="360"/>
      </w:pPr>
      <w:rPr>
        <w:rFonts w:ascii="Symbol" w:hAnsi="Symbol" w:hint="default"/>
      </w:rPr>
    </w:lvl>
    <w:lvl w:ilvl="7" w:tplc="0F58FF7A" w:tentative="1">
      <w:start w:val="1"/>
      <w:numFmt w:val="bullet"/>
      <w:lvlText w:val=""/>
      <w:lvlJc w:val="left"/>
      <w:pPr>
        <w:tabs>
          <w:tab w:val="num" w:pos="9720"/>
        </w:tabs>
        <w:ind w:left="9720" w:hanging="360"/>
      </w:pPr>
      <w:rPr>
        <w:rFonts w:ascii="Symbol" w:hAnsi="Symbol" w:hint="default"/>
      </w:rPr>
    </w:lvl>
    <w:lvl w:ilvl="8" w:tplc="9336060C" w:tentative="1">
      <w:start w:val="1"/>
      <w:numFmt w:val="bullet"/>
      <w:lvlText w:val=""/>
      <w:lvlJc w:val="left"/>
      <w:pPr>
        <w:tabs>
          <w:tab w:val="num" w:pos="10440"/>
        </w:tabs>
        <w:ind w:left="10440" w:hanging="360"/>
      </w:pPr>
      <w:rPr>
        <w:rFonts w:ascii="Symbol" w:hAnsi="Symbol" w:hint="default"/>
      </w:rPr>
    </w:lvl>
  </w:abstractNum>
  <w:abstractNum w:abstractNumId="5" w15:restartNumberingAfterBreak="0">
    <w:nsid w:val="1B245DA4"/>
    <w:multiLevelType w:val="hybridMultilevel"/>
    <w:tmpl w:val="54D60420"/>
    <w:lvl w:ilvl="0" w:tplc="80965AA8">
      <w:start w:val="1"/>
      <w:numFmt w:val="bullet"/>
      <w:lvlText w:val=""/>
      <w:lvlPicBulletId w:val="0"/>
      <w:lvlJc w:val="left"/>
      <w:pPr>
        <w:tabs>
          <w:tab w:val="num" w:pos="720"/>
        </w:tabs>
        <w:ind w:left="720" w:hanging="360"/>
      </w:pPr>
      <w:rPr>
        <w:rFonts w:ascii="Symbol" w:hAnsi="Symbol" w:hint="default"/>
      </w:rPr>
    </w:lvl>
    <w:lvl w:ilvl="1" w:tplc="E806ABB6" w:tentative="1">
      <w:start w:val="1"/>
      <w:numFmt w:val="bullet"/>
      <w:lvlText w:val=""/>
      <w:lvlJc w:val="left"/>
      <w:pPr>
        <w:tabs>
          <w:tab w:val="num" w:pos="1440"/>
        </w:tabs>
        <w:ind w:left="1440" w:hanging="360"/>
      </w:pPr>
      <w:rPr>
        <w:rFonts w:ascii="Symbol" w:hAnsi="Symbol" w:hint="default"/>
      </w:rPr>
    </w:lvl>
    <w:lvl w:ilvl="2" w:tplc="FD066FBE" w:tentative="1">
      <w:start w:val="1"/>
      <w:numFmt w:val="bullet"/>
      <w:lvlText w:val=""/>
      <w:lvlJc w:val="left"/>
      <w:pPr>
        <w:tabs>
          <w:tab w:val="num" w:pos="2160"/>
        </w:tabs>
        <w:ind w:left="2160" w:hanging="360"/>
      </w:pPr>
      <w:rPr>
        <w:rFonts w:ascii="Symbol" w:hAnsi="Symbol" w:hint="default"/>
      </w:rPr>
    </w:lvl>
    <w:lvl w:ilvl="3" w:tplc="3A52E528" w:tentative="1">
      <w:start w:val="1"/>
      <w:numFmt w:val="bullet"/>
      <w:lvlText w:val=""/>
      <w:lvlJc w:val="left"/>
      <w:pPr>
        <w:tabs>
          <w:tab w:val="num" w:pos="2880"/>
        </w:tabs>
        <w:ind w:left="2880" w:hanging="360"/>
      </w:pPr>
      <w:rPr>
        <w:rFonts w:ascii="Symbol" w:hAnsi="Symbol" w:hint="default"/>
      </w:rPr>
    </w:lvl>
    <w:lvl w:ilvl="4" w:tplc="E49E3BB0" w:tentative="1">
      <w:start w:val="1"/>
      <w:numFmt w:val="bullet"/>
      <w:lvlText w:val=""/>
      <w:lvlJc w:val="left"/>
      <w:pPr>
        <w:tabs>
          <w:tab w:val="num" w:pos="3600"/>
        </w:tabs>
        <w:ind w:left="3600" w:hanging="360"/>
      </w:pPr>
      <w:rPr>
        <w:rFonts w:ascii="Symbol" w:hAnsi="Symbol" w:hint="default"/>
      </w:rPr>
    </w:lvl>
    <w:lvl w:ilvl="5" w:tplc="567A17BE" w:tentative="1">
      <w:start w:val="1"/>
      <w:numFmt w:val="bullet"/>
      <w:lvlText w:val=""/>
      <w:lvlJc w:val="left"/>
      <w:pPr>
        <w:tabs>
          <w:tab w:val="num" w:pos="4320"/>
        </w:tabs>
        <w:ind w:left="4320" w:hanging="360"/>
      </w:pPr>
      <w:rPr>
        <w:rFonts w:ascii="Symbol" w:hAnsi="Symbol" w:hint="default"/>
      </w:rPr>
    </w:lvl>
    <w:lvl w:ilvl="6" w:tplc="330A8266" w:tentative="1">
      <w:start w:val="1"/>
      <w:numFmt w:val="bullet"/>
      <w:lvlText w:val=""/>
      <w:lvlJc w:val="left"/>
      <w:pPr>
        <w:tabs>
          <w:tab w:val="num" w:pos="5040"/>
        </w:tabs>
        <w:ind w:left="5040" w:hanging="360"/>
      </w:pPr>
      <w:rPr>
        <w:rFonts w:ascii="Symbol" w:hAnsi="Symbol" w:hint="default"/>
      </w:rPr>
    </w:lvl>
    <w:lvl w:ilvl="7" w:tplc="2CDC4B60" w:tentative="1">
      <w:start w:val="1"/>
      <w:numFmt w:val="bullet"/>
      <w:lvlText w:val=""/>
      <w:lvlJc w:val="left"/>
      <w:pPr>
        <w:tabs>
          <w:tab w:val="num" w:pos="5760"/>
        </w:tabs>
        <w:ind w:left="5760" w:hanging="360"/>
      </w:pPr>
      <w:rPr>
        <w:rFonts w:ascii="Symbol" w:hAnsi="Symbol" w:hint="default"/>
      </w:rPr>
    </w:lvl>
    <w:lvl w:ilvl="8" w:tplc="2E0CCDC2"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DC96461"/>
    <w:multiLevelType w:val="hybridMultilevel"/>
    <w:tmpl w:val="64B6F1D6"/>
    <w:lvl w:ilvl="0" w:tplc="4C9C694C">
      <w:start w:val="1"/>
      <w:numFmt w:val="bullet"/>
      <w:lvlText w:val=""/>
      <w:lvlPicBulletId w:val="1"/>
      <w:lvlJc w:val="left"/>
      <w:pPr>
        <w:tabs>
          <w:tab w:val="num" w:pos="720"/>
        </w:tabs>
        <w:ind w:left="720" w:hanging="360"/>
      </w:pPr>
      <w:rPr>
        <w:rFonts w:ascii="Symbol" w:hAnsi="Symbol" w:hint="default"/>
      </w:rPr>
    </w:lvl>
    <w:lvl w:ilvl="1" w:tplc="1ED88C22">
      <w:start w:val="1"/>
      <w:numFmt w:val="bullet"/>
      <w:lvlText w:val=""/>
      <w:lvlJc w:val="left"/>
      <w:pPr>
        <w:tabs>
          <w:tab w:val="num" w:pos="1440"/>
        </w:tabs>
        <w:ind w:left="1440" w:hanging="360"/>
      </w:pPr>
      <w:rPr>
        <w:rFonts w:ascii="Symbol" w:hAnsi="Symbol" w:hint="default"/>
      </w:rPr>
    </w:lvl>
    <w:lvl w:ilvl="2" w:tplc="74E4DD36">
      <w:start w:val="1"/>
      <w:numFmt w:val="bullet"/>
      <w:lvlText w:val=""/>
      <w:lvlJc w:val="left"/>
      <w:pPr>
        <w:tabs>
          <w:tab w:val="num" w:pos="2160"/>
        </w:tabs>
        <w:ind w:left="2160" w:hanging="360"/>
      </w:pPr>
      <w:rPr>
        <w:rFonts w:ascii="Symbol" w:hAnsi="Symbol" w:hint="default"/>
      </w:rPr>
    </w:lvl>
    <w:lvl w:ilvl="3" w:tplc="F43092CA">
      <w:start w:val="1"/>
      <w:numFmt w:val="bullet"/>
      <w:lvlText w:val=""/>
      <w:lvlJc w:val="left"/>
      <w:pPr>
        <w:tabs>
          <w:tab w:val="num" w:pos="2880"/>
        </w:tabs>
        <w:ind w:left="2880" w:hanging="360"/>
      </w:pPr>
      <w:rPr>
        <w:rFonts w:ascii="Symbol" w:hAnsi="Symbol" w:hint="default"/>
      </w:rPr>
    </w:lvl>
    <w:lvl w:ilvl="4" w:tplc="EFF4FC7A">
      <w:start w:val="1"/>
      <w:numFmt w:val="bullet"/>
      <w:lvlText w:val=""/>
      <w:lvlJc w:val="left"/>
      <w:pPr>
        <w:tabs>
          <w:tab w:val="num" w:pos="3600"/>
        </w:tabs>
        <w:ind w:left="3600" w:hanging="360"/>
      </w:pPr>
      <w:rPr>
        <w:rFonts w:ascii="Symbol" w:hAnsi="Symbol" w:hint="default"/>
      </w:rPr>
    </w:lvl>
    <w:lvl w:ilvl="5" w:tplc="7F9ADE16">
      <w:start w:val="1"/>
      <w:numFmt w:val="bullet"/>
      <w:lvlText w:val=""/>
      <w:lvlJc w:val="left"/>
      <w:pPr>
        <w:tabs>
          <w:tab w:val="num" w:pos="4320"/>
        </w:tabs>
        <w:ind w:left="4320" w:hanging="360"/>
      </w:pPr>
      <w:rPr>
        <w:rFonts w:ascii="Symbol" w:hAnsi="Symbol" w:hint="default"/>
      </w:rPr>
    </w:lvl>
    <w:lvl w:ilvl="6" w:tplc="90EC2364">
      <w:start w:val="1"/>
      <w:numFmt w:val="bullet"/>
      <w:lvlText w:val=""/>
      <w:lvlJc w:val="left"/>
      <w:pPr>
        <w:tabs>
          <w:tab w:val="num" w:pos="5040"/>
        </w:tabs>
        <w:ind w:left="5040" w:hanging="360"/>
      </w:pPr>
      <w:rPr>
        <w:rFonts w:ascii="Symbol" w:hAnsi="Symbol" w:hint="default"/>
      </w:rPr>
    </w:lvl>
    <w:lvl w:ilvl="7" w:tplc="08643C86">
      <w:start w:val="1"/>
      <w:numFmt w:val="bullet"/>
      <w:lvlText w:val=""/>
      <w:lvlJc w:val="left"/>
      <w:pPr>
        <w:tabs>
          <w:tab w:val="num" w:pos="5760"/>
        </w:tabs>
        <w:ind w:left="5760" w:hanging="360"/>
      </w:pPr>
      <w:rPr>
        <w:rFonts w:ascii="Symbol" w:hAnsi="Symbol" w:hint="default"/>
      </w:rPr>
    </w:lvl>
    <w:lvl w:ilvl="8" w:tplc="58181F0C">
      <w:start w:val="1"/>
      <w:numFmt w:val="bullet"/>
      <w:lvlText w:val=""/>
      <w:lvlJc w:val="left"/>
      <w:pPr>
        <w:tabs>
          <w:tab w:val="num" w:pos="6480"/>
        </w:tabs>
        <w:ind w:left="6480" w:hanging="360"/>
      </w:pPr>
      <w:rPr>
        <w:rFonts w:ascii="Symbol" w:hAnsi="Symbol" w:hint="default"/>
      </w:rPr>
    </w:lvl>
  </w:abstractNum>
  <w:abstractNum w:abstractNumId="7" w15:restartNumberingAfterBreak="0">
    <w:nsid w:val="1FE000A2"/>
    <w:multiLevelType w:val="hybridMultilevel"/>
    <w:tmpl w:val="C9DCA394"/>
    <w:lvl w:ilvl="0" w:tplc="EC24B088">
      <w:start w:val="1"/>
      <w:numFmt w:val="bullet"/>
      <w:lvlText w:val=""/>
      <w:lvlPicBulletId w:val="1"/>
      <w:lvlJc w:val="left"/>
      <w:pPr>
        <w:tabs>
          <w:tab w:val="num" w:pos="720"/>
        </w:tabs>
        <w:ind w:left="720" w:hanging="360"/>
      </w:pPr>
      <w:rPr>
        <w:rFonts w:ascii="Symbol" w:hAnsi="Symbol" w:hint="default"/>
      </w:rPr>
    </w:lvl>
    <w:lvl w:ilvl="1" w:tplc="ED0A1B18" w:tentative="1">
      <w:start w:val="1"/>
      <w:numFmt w:val="bullet"/>
      <w:lvlText w:val=""/>
      <w:lvlJc w:val="left"/>
      <w:pPr>
        <w:tabs>
          <w:tab w:val="num" w:pos="1440"/>
        </w:tabs>
        <w:ind w:left="1440" w:hanging="360"/>
      </w:pPr>
      <w:rPr>
        <w:rFonts w:ascii="Symbol" w:hAnsi="Symbol" w:hint="default"/>
      </w:rPr>
    </w:lvl>
    <w:lvl w:ilvl="2" w:tplc="DFCAC1B2" w:tentative="1">
      <w:start w:val="1"/>
      <w:numFmt w:val="bullet"/>
      <w:lvlText w:val=""/>
      <w:lvlJc w:val="left"/>
      <w:pPr>
        <w:tabs>
          <w:tab w:val="num" w:pos="2160"/>
        </w:tabs>
        <w:ind w:left="2160" w:hanging="360"/>
      </w:pPr>
      <w:rPr>
        <w:rFonts w:ascii="Symbol" w:hAnsi="Symbol" w:hint="default"/>
      </w:rPr>
    </w:lvl>
    <w:lvl w:ilvl="3" w:tplc="6338CC02" w:tentative="1">
      <w:start w:val="1"/>
      <w:numFmt w:val="bullet"/>
      <w:lvlText w:val=""/>
      <w:lvlJc w:val="left"/>
      <w:pPr>
        <w:tabs>
          <w:tab w:val="num" w:pos="2880"/>
        </w:tabs>
        <w:ind w:left="2880" w:hanging="360"/>
      </w:pPr>
      <w:rPr>
        <w:rFonts w:ascii="Symbol" w:hAnsi="Symbol" w:hint="default"/>
      </w:rPr>
    </w:lvl>
    <w:lvl w:ilvl="4" w:tplc="085058D8" w:tentative="1">
      <w:start w:val="1"/>
      <w:numFmt w:val="bullet"/>
      <w:lvlText w:val=""/>
      <w:lvlJc w:val="left"/>
      <w:pPr>
        <w:tabs>
          <w:tab w:val="num" w:pos="3600"/>
        </w:tabs>
        <w:ind w:left="3600" w:hanging="360"/>
      </w:pPr>
      <w:rPr>
        <w:rFonts w:ascii="Symbol" w:hAnsi="Symbol" w:hint="default"/>
      </w:rPr>
    </w:lvl>
    <w:lvl w:ilvl="5" w:tplc="B9905EBE" w:tentative="1">
      <w:start w:val="1"/>
      <w:numFmt w:val="bullet"/>
      <w:lvlText w:val=""/>
      <w:lvlJc w:val="left"/>
      <w:pPr>
        <w:tabs>
          <w:tab w:val="num" w:pos="4320"/>
        </w:tabs>
        <w:ind w:left="4320" w:hanging="360"/>
      </w:pPr>
      <w:rPr>
        <w:rFonts w:ascii="Symbol" w:hAnsi="Symbol" w:hint="default"/>
      </w:rPr>
    </w:lvl>
    <w:lvl w:ilvl="6" w:tplc="1EE0D298" w:tentative="1">
      <w:start w:val="1"/>
      <w:numFmt w:val="bullet"/>
      <w:lvlText w:val=""/>
      <w:lvlJc w:val="left"/>
      <w:pPr>
        <w:tabs>
          <w:tab w:val="num" w:pos="5040"/>
        </w:tabs>
        <w:ind w:left="5040" w:hanging="360"/>
      </w:pPr>
      <w:rPr>
        <w:rFonts w:ascii="Symbol" w:hAnsi="Symbol" w:hint="default"/>
      </w:rPr>
    </w:lvl>
    <w:lvl w:ilvl="7" w:tplc="C484A2A6" w:tentative="1">
      <w:start w:val="1"/>
      <w:numFmt w:val="bullet"/>
      <w:lvlText w:val=""/>
      <w:lvlJc w:val="left"/>
      <w:pPr>
        <w:tabs>
          <w:tab w:val="num" w:pos="5760"/>
        </w:tabs>
        <w:ind w:left="5760" w:hanging="360"/>
      </w:pPr>
      <w:rPr>
        <w:rFonts w:ascii="Symbol" w:hAnsi="Symbol" w:hint="default"/>
      </w:rPr>
    </w:lvl>
    <w:lvl w:ilvl="8" w:tplc="3D82FD86"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265D6D9A"/>
    <w:multiLevelType w:val="hybridMultilevel"/>
    <w:tmpl w:val="AB7AE5AE"/>
    <w:lvl w:ilvl="0" w:tplc="C8342F9E">
      <w:start w:val="1"/>
      <w:numFmt w:val="bullet"/>
      <w:lvlText w:val=""/>
      <w:lvlPicBulletId w:val="1"/>
      <w:lvlJc w:val="left"/>
      <w:pPr>
        <w:tabs>
          <w:tab w:val="num" w:pos="720"/>
        </w:tabs>
        <w:ind w:left="720" w:hanging="360"/>
      </w:pPr>
      <w:rPr>
        <w:rFonts w:ascii="Symbol" w:hAnsi="Symbol" w:hint="default"/>
      </w:rPr>
    </w:lvl>
    <w:lvl w:ilvl="1" w:tplc="F090679C" w:tentative="1">
      <w:start w:val="1"/>
      <w:numFmt w:val="bullet"/>
      <w:lvlText w:val=""/>
      <w:lvlJc w:val="left"/>
      <w:pPr>
        <w:tabs>
          <w:tab w:val="num" w:pos="1440"/>
        </w:tabs>
        <w:ind w:left="1440" w:hanging="360"/>
      </w:pPr>
      <w:rPr>
        <w:rFonts w:ascii="Symbol" w:hAnsi="Symbol" w:hint="default"/>
      </w:rPr>
    </w:lvl>
    <w:lvl w:ilvl="2" w:tplc="38D25DB6" w:tentative="1">
      <w:start w:val="1"/>
      <w:numFmt w:val="bullet"/>
      <w:lvlText w:val=""/>
      <w:lvlJc w:val="left"/>
      <w:pPr>
        <w:tabs>
          <w:tab w:val="num" w:pos="2160"/>
        </w:tabs>
        <w:ind w:left="2160" w:hanging="360"/>
      </w:pPr>
      <w:rPr>
        <w:rFonts w:ascii="Symbol" w:hAnsi="Symbol" w:hint="default"/>
      </w:rPr>
    </w:lvl>
    <w:lvl w:ilvl="3" w:tplc="817AA2F8" w:tentative="1">
      <w:start w:val="1"/>
      <w:numFmt w:val="bullet"/>
      <w:lvlText w:val=""/>
      <w:lvlJc w:val="left"/>
      <w:pPr>
        <w:tabs>
          <w:tab w:val="num" w:pos="2880"/>
        </w:tabs>
        <w:ind w:left="2880" w:hanging="360"/>
      </w:pPr>
      <w:rPr>
        <w:rFonts w:ascii="Symbol" w:hAnsi="Symbol" w:hint="default"/>
      </w:rPr>
    </w:lvl>
    <w:lvl w:ilvl="4" w:tplc="6C2C3FAA" w:tentative="1">
      <w:start w:val="1"/>
      <w:numFmt w:val="bullet"/>
      <w:lvlText w:val=""/>
      <w:lvlJc w:val="left"/>
      <w:pPr>
        <w:tabs>
          <w:tab w:val="num" w:pos="3600"/>
        </w:tabs>
        <w:ind w:left="3600" w:hanging="360"/>
      </w:pPr>
      <w:rPr>
        <w:rFonts w:ascii="Symbol" w:hAnsi="Symbol" w:hint="default"/>
      </w:rPr>
    </w:lvl>
    <w:lvl w:ilvl="5" w:tplc="F01AAC8A" w:tentative="1">
      <w:start w:val="1"/>
      <w:numFmt w:val="bullet"/>
      <w:lvlText w:val=""/>
      <w:lvlJc w:val="left"/>
      <w:pPr>
        <w:tabs>
          <w:tab w:val="num" w:pos="4320"/>
        </w:tabs>
        <w:ind w:left="4320" w:hanging="360"/>
      </w:pPr>
      <w:rPr>
        <w:rFonts w:ascii="Symbol" w:hAnsi="Symbol" w:hint="default"/>
      </w:rPr>
    </w:lvl>
    <w:lvl w:ilvl="6" w:tplc="CDB0724A" w:tentative="1">
      <w:start w:val="1"/>
      <w:numFmt w:val="bullet"/>
      <w:lvlText w:val=""/>
      <w:lvlJc w:val="left"/>
      <w:pPr>
        <w:tabs>
          <w:tab w:val="num" w:pos="5040"/>
        </w:tabs>
        <w:ind w:left="5040" w:hanging="360"/>
      </w:pPr>
      <w:rPr>
        <w:rFonts w:ascii="Symbol" w:hAnsi="Symbol" w:hint="default"/>
      </w:rPr>
    </w:lvl>
    <w:lvl w:ilvl="7" w:tplc="EB96836E" w:tentative="1">
      <w:start w:val="1"/>
      <w:numFmt w:val="bullet"/>
      <w:lvlText w:val=""/>
      <w:lvlJc w:val="left"/>
      <w:pPr>
        <w:tabs>
          <w:tab w:val="num" w:pos="5760"/>
        </w:tabs>
        <w:ind w:left="5760" w:hanging="360"/>
      </w:pPr>
      <w:rPr>
        <w:rFonts w:ascii="Symbol" w:hAnsi="Symbol" w:hint="default"/>
      </w:rPr>
    </w:lvl>
    <w:lvl w:ilvl="8" w:tplc="9FCA9ADE"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2A900411"/>
    <w:multiLevelType w:val="hybridMultilevel"/>
    <w:tmpl w:val="4A3C60DE"/>
    <w:lvl w:ilvl="0" w:tplc="90EC4CCA">
      <w:start w:val="1"/>
      <w:numFmt w:val="bullet"/>
      <w:lvlText w:val=""/>
      <w:lvlPicBulletId w:val="1"/>
      <w:lvlJc w:val="left"/>
      <w:pPr>
        <w:tabs>
          <w:tab w:val="num" w:pos="720"/>
        </w:tabs>
        <w:ind w:left="720" w:hanging="360"/>
      </w:pPr>
      <w:rPr>
        <w:rFonts w:ascii="Symbol" w:hAnsi="Symbol" w:hint="default"/>
      </w:rPr>
    </w:lvl>
    <w:lvl w:ilvl="1" w:tplc="60622B7E">
      <w:start w:val="1"/>
      <w:numFmt w:val="bullet"/>
      <w:lvlText w:val=""/>
      <w:lvlJc w:val="left"/>
      <w:pPr>
        <w:tabs>
          <w:tab w:val="num" w:pos="1440"/>
        </w:tabs>
        <w:ind w:left="1440" w:hanging="360"/>
      </w:pPr>
      <w:rPr>
        <w:rFonts w:ascii="Symbol" w:hAnsi="Symbol" w:hint="default"/>
      </w:rPr>
    </w:lvl>
    <w:lvl w:ilvl="2" w:tplc="E1E2598C">
      <w:start w:val="1"/>
      <w:numFmt w:val="bullet"/>
      <w:lvlText w:val=""/>
      <w:lvlJc w:val="left"/>
      <w:pPr>
        <w:tabs>
          <w:tab w:val="num" w:pos="2160"/>
        </w:tabs>
        <w:ind w:left="2160" w:hanging="360"/>
      </w:pPr>
      <w:rPr>
        <w:rFonts w:ascii="Symbol" w:hAnsi="Symbol" w:hint="default"/>
      </w:rPr>
    </w:lvl>
    <w:lvl w:ilvl="3" w:tplc="E15C24F8">
      <w:start w:val="1"/>
      <w:numFmt w:val="bullet"/>
      <w:lvlText w:val=""/>
      <w:lvlJc w:val="left"/>
      <w:pPr>
        <w:tabs>
          <w:tab w:val="num" w:pos="2880"/>
        </w:tabs>
        <w:ind w:left="2880" w:hanging="360"/>
      </w:pPr>
      <w:rPr>
        <w:rFonts w:ascii="Symbol" w:hAnsi="Symbol" w:hint="default"/>
      </w:rPr>
    </w:lvl>
    <w:lvl w:ilvl="4" w:tplc="B4F226EE">
      <w:start w:val="1"/>
      <w:numFmt w:val="bullet"/>
      <w:lvlText w:val=""/>
      <w:lvlJc w:val="left"/>
      <w:pPr>
        <w:tabs>
          <w:tab w:val="num" w:pos="3600"/>
        </w:tabs>
        <w:ind w:left="3600" w:hanging="360"/>
      </w:pPr>
      <w:rPr>
        <w:rFonts w:ascii="Symbol" w:hAnsi="Symbol" w:hint="default"/>
      </w:rPr>
    </w:lvl>
    <w:lvl w:ilvl="5" w:tplc="CF0A4BEC">
      <w:start w:val="1"/>
      <w:numFmt w:val="bullet"/>
      <w:lvlText w:val=""/>
      <w:lvlJc w:val="left"/>
      <w:pPr>
        <w:tabs>
          <w:tab w:val="num" w:pos="4320"/>
        </w:tabs>
        <w:ind w:left="4320" w:hanging="360"/>
      </w:pPr>
      <w:rPr>
        <w:rFonts w:ascii="Symbol" w:hAnsi="Symbol" w:hint="default"/>
      </w:rPr>
    </w:lvl>
    <w:lvl w:ilvl="6" w:tplc="062AB6C4">
      <w:start w:val="1"/>
      <w:numFmt w:val="bullet"/>
      <w:lvlText w:val=""/>
      <w:lvlJc w:val="left"/>
      <w:pPr>
        <w:tabs>
          <w:tab w:val="num" w:pos="5040"/>
        </w:tabs>
        <w:ind w:left="5040" w:hanging="360"/>
      </w:pPr>
      <w:rPr>
        <w:rFonts w:ascii="Symbol" w:hAnsi="Symbol" w:hint="default"/>
      </w:rPr>
    </w:lvl>
    <w:lvl w:ilvl="7" w:tplc="326A99AA">
      <w:start w:val="1"/>
      <w:numFmt w:val="bullet"/>
      <w:lvlText w:val=""/>
      <w:lvlJc w:val="left"/>
      <w:pPr>
        <w:tabs>
          <w:tab w:val="num" w:pos="5760"/>
        </w:tabs>
        <w:ind w:left="5760" w:hanging="360"/>
      </w:pPr>
      <w:rPr>
        <w:rFonts w:ascii="Symbol" w:hAnsi="Symbol" w:hint="default"/>
      </w:rPr>
    </w:lvl>
    <w:lvl w:ilvl="8" w:tplc="BBCE5DCA">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4DC66F6C"/>
    <w:multiLevelType w:val="hybridMultilevel"/>
    <w:tmpl w:val="25245474"/>
    <w:lvl w:ilvl="0" w:tplc="6AA6FB78">
      <w:start w:val="1"/>
      <w:numFmt w:val="bullet"/>
      <w:lvlText w:val=""/>
      <w:lvlPicBulletId w:val="1"/>
      <w:lvlJc w:val="left"/>
      <w:pPr>
        <w:tabs>
          <w:tab w:val="num" w:pos="720"/>
        </w:tabs>
        <w:ind w:left="720" w:hanging="360"/>
      </w:pPr>
      <w:rPr>
        <w:rFonts w:ascii="Symbol" w:hAnsi="Symbol" w:hint="default"/>
      </w:rPr>
    </w:lvl>
    <w:lvl w:ilvl="1" w:tplc="52F4DB4E" w:tentative="1">
      <w:start w:val="1"/>
      <w:numFmt w:val="bullet"/>
      <w:lvlText w:val=""/>
      <w:lvlJc w:val="left"/>
      <w:pPr>
        <w:tabs>
          <w:tab w:val="num" w:pos="1440"/>
        </w:tabs>
        <w:ind w:left="1440" w:hanging="360"/>
      </w:pPr>
      <w:rPr>
        <w:rFonts w:ascii="Symbol" w:hAnsi="Symbol" w:hint="default"/>
      </w:rPr>
    </w:lvl>
    <w:lvl w:ilvl="2" w:tplc="DA0EF06C" w:tentative="1">
      <w:start w:val="1"/>
      <w:numFmt w:val="bullet"/>
      <w:lvlText w:val=""/>
      <w:lvlJc w:val="left"/>
      <w:pPr>
        <w:tabs>
          <w:tab w:val="num" w:pos="2160"/>
        </w:tabs>
        <w:ind w:left="2160" w:hanging="360"/>
      </w:pPr>
      <w:rPr>
        <w:rFonts w:ascii="Symbol" w:hAnsi="Symbol" w:hint="default"/>
      </w:rPr>
    </w:lvl>
    <w:lvl w:ilvl="3" w:tplc="13562B1A" w:tentative="1">
      <w:start w:val="1"/>
      <w:numFmt w:val="bullet"/>
      <w:lvlText w:val=""/>
      <w:lvlJc w:val="left"/>
      <w:pPr>
        <w:tabs>
          <w:tab w:val="num" w:pos="2880"/>
        </w:tabs>
        <w:ind w:left="2880" w:hanging="360"/>
      </w:pPr>
      <w:rPr>
        <w:rFonts w:ascii="Symbol" w:hAnsi="Symbol" w:hint="default"/>
      </w:rPr>
    </w:lvl>
    <w:lvl w:ilvl="4" w:tplc="F7D2D1E0" w:tentative="1">
      <w:start w:val="1"/>
      <w:numFmt w:val="bullet"/>
      <w:lvlText w:val=""/>
      <w:lvlJc w:val="left"/>
      <w:pPr>
        <w:tabs>
          <w:tab w:val="num" w:pos="3600"/>
        </w:tabs>
        <w:ind w:left="3600" w:hanging="360"/>
      </w:pPr>
      <w:rPr>
        <w:rFonts w:ascii="Symbol" w:hAnsi="Symbol" w:hint="default"/>
      </w:rPr>
    </w:lvl>
    <w:lvl w:ilvl="5" w:tplc="205850E2" w:tentative="1">
      <w:start w:val="1"/>
      <w:numFmt w:val="bullet"/>
      <w:lvlText w:val=""/>
      <w:lvlJc w:val="left"/>
      <w:pPr>
        <w:tabs>
          <w:tab w:val="num" w:pos="4320"/>
        </w:tabs>
        <w:ind w:left="4320" w:hanging="360"/>
      </w:pPr>
      <w:rPr>
        <w:rFonts w:ascii="Symbol" w:hAnsi="Symbol" w:hint="default"/>
      </w:rPr>
    </w:lvl>
    <w:lvl w:ilvl="6" w:tplc="665EC336" w:tentative="1">
      <w:start w:val="1"/>
      <w:numFmt w:val="bullet"/>
      <w:lvlText w:val=""/>
      <w:lvlJc w:val="left"/>
      <w:pPr>
        <w:tabs>
          <w:tab w:val="num" w:pos="5040"/>
        </w:tabs>
        <w:ind w:left="5040" w:hanging="360"/>
      </w:pPr>
      <w:rPr>
        <w:rFonts w:ascii="Symbol" w:hAnsi="Symbol" w:hint="default"/>
      </w:rPr>
    </w:lvl>
    <w:lvl w:ilvl="7" w:tplc="883E224E" w:tentative="1">
      <w:start w:val="1"/>
      <w:numFmt w:val="bullet"/>
      <w:lvlText w:val=""/>
      <w:lvlJc w:val="left"/>
      <w:pPr>
        <w:tabs>
          <w:tab w:val="num" w:pos="5760"/>
        </w:tabs>
        <w:ind w:left="5760" w:hanging="360"/>
      </w:pPr>
      <w:rPr>
        <w:rFonts w:ascii="Symbol" w:hAnsi="Symbol" w:hint="default"/>
      </w:rPr>
    </w:lvl>
    <w:lvl w:ilvl="8" w:tplc="95A8FAD4"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5C9B7144"/>
    <w:multiLevelType w:val="hybridMultilevel"/>
    <w:tmpl w:val="F8BABFBE"/>
    <w:lvl w:ilvl="0" w:tplc="74426238">
      <w:start w:val="1"/>
      <w:numFmt w:val="bullet"/>
      <w:lvlText w:val=""/>
      <w:lvlPicBulletId w:val="1"/>
      <w:lvlJc w:val="left"/>
      <w:pPr>
        <w:tabs>
          <w:tab w:val="num" w:pos="720"/>
        </w:tabs>
        <w:ind w:left="720" w:hanging="360"/>
      </w:pPr>
      <w:rPr>
        <w:rFonts w:ascii="Symbol" w:hAnsi="Symbol" w:hint="default"/>
      </w:rPr>
    </w:lvl>
    <w:lvl w:ilvl="1" w:tplc="86BA3192">
      <w:start w:val="1"/>
      <w:numFmt w:val="bullet"/>
      <w:lvlText w:val=""/>
      <w:lvlJc w:val="left"/>
      <w:pPr>
        <w:tabs>
          <w:tab w:val="num" w:pos="1440"/>
        </w:tabs>
        <w:ind w:left="1440" w:hanging="360"/>
      </w:pPr>
      <w:rPr>
        <w:rFonts w:ascii="Symbol" w:hAnsi="Symbol" w:hint="default"/>
      </w:rPr>
    </w:lvl>
    <w:lvl w:ilvl="2" w:tplc="F4169D3A">
      <w:start w:val="1"/>
      <w:numFmt w:val="bullet"/>
      <w:lvlText w:val=""/>
      <w:lvlJc w:val="left"/>
      <w:pPr>
        <w:tabs>
          <w:tab w:val="num" w:pos="2160"/>
        </w:tabs>
        <w:ind w:left="2160" w:hanging="360"/>
      </w:pPr>
      <w:rPr>
        <w:rFonts w:ascii="Symbol" w:hAnsi="Symbol" w:hint="default"/>
      </w:rPr>
    </w:lvl>
    <w:lvl w:ilvl="3" w:tplc="4A6C6E20">
      <w:start w:val="1"/>
      <w:numFmt w:val="bullet"/>
      <w:lvlText w:val=""/>
      <w:lvlJc w:val="left"/>
      <w:pPr>
        <w:tabs>
          <w:tab w:val="num" w:pos="2880"/>
        </w:tabs>
        <w:ind w:left="2880" w:hanging="360"/>
      </w:pPr>
      <w:rPr>
        <w:rFonts w:ascii="Symbol" w:hAnsi="Symbol" w:hint="default"/>
      </w:rPr>
    </w:lvl>
    <w:lvl w:ilvl="4" w:tplc="21562860">
      <w:start w:val="1"/>
      <w:numFmt w:val="bullet"/>
      <w:lvlText w:val=""/>
      <w:lvlJc w:val="left"/>
      <w:pPr>
        <w:tabs>
          <w:tab w:val="num" w:pos="3600"/>
        </w:tabs>
        <w:ind w:left="3600" w:hanging="360"/>
      </w:pPr>
      <w:rPr>
        <w:rFonts w:ascii="Symbol" w:hAnsi="Symbol" w:hint="default"/>
      </w:rPr>
    </w:lvl>
    <w:lvl w:ilvl="5" w:tplc="5ED2FAB2">
      <w:start w:val="1"/>
      <w:numFmt w:val="bullet"/>
      <w:lvlText w:val=""/>
      <w:lvlJc w:val="left"/>
      <w:pPr>
        <w:tabs>
          <w:tab w:val="num" w:pos="4320"/>
        </w:tabs>
        <w:ind w:left="4320" w:hanging="360"/>
      </w:pPr>
      <w:rPr>
        <w:rFonts w:ascii="Symbol" w:hAnsi="Symbol" w:hint="default"/>
      </w:rPr>
    </w:lvl>
    <w:lvl w:ilvl="6" w:tplc="3CB8C4D8">
      <w:start w:val="1"/>
      <w:numFmt w:val="bullet"/>
      <w:lvlText w:val=""/>
      <w:lvlJc w:val="left"/>
      <w:pPr>
        <w:tabs>
          <w:tab w:val="num" w:pos="5040"/>
        </w:tabs>
        <w:ind w:left="5040" w:hanging="360"/>
      </w:pPr>
      <w:rPr>
        <w:rFonts w:ascii="Symbol" w:hAnsi="Symbol" w:hint="default"/>
      </w:rPr>
    </w:lvl>
    <w:lvl w:ilvl="7" w:tplc="3CCCEE08">
      <w:start w:val="1"/>
      <w:numFmt w:val="bullet"/>
      <w:lvlText w:val=""/>
      <w:lvlJc w:val="left"/>
      <w:pPr>
        <w:tabs>
          <w:tab w:val="num" w:pos="5760"/>
        </w:tabs>
        <w:ind w:left="5760" w:hanging="360"/>
      </w:pPr>
      <w:rPr>
        <w:rFonts w:ascii="Symbol" w:hAnsi="Symbol" w:hint="default"/>
      </w:rPr>
    </w:lvl>
    <w:lvl w:ilvl="8" w:tplc="6BC6F50C">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5CC95F91"/>
    <w:multiLevelType w:val="hybridMultilevel"/>
    <w:tmpl w:val="62A81DA4"/>
    <w:lvl w:ilvl="0" w:tplc="96DE2F66">
      <w:start w:val="1"/>
      <w:numFmt w:val="bullet"/>
      <w:lvlText w:val=""/>
      <w:lvlPicBulletId w:val="1"/>
      <w:lvlJc w:val="left"/>
      <w:pPr>
        <w:tabs>
          <w:tab w:val="num" w:pos="720"/>
        </w:tabs>
        <w:ind w:left="720" w:hanging="360"/>
      </w:pPr>
      <w:rPr>
        <w:rFonts w:ascii="Symbol" w:hAnsi="Symbol" w:hint="default"/>
      </w:rPr>
    </w:lvl>
    <w:lvl w:ilvl="1" w:tplc="6E72951E">
      <w:start w:val="1"/>
      <w:numFmt w:val="bullet"/>
      <w:lvlText w:val=""/>
      <w:lvlJc w:val="left"/>
      <w:pPr>
        <w:tabs>
          <w:tab w:val="num" w:pos="1440"/>
        </w:tabs>
        <w:ind w:left="1440" w:hanging="360"/>
      </w:pPr>
      <w:rPr>
        <w:rFonts w:ascii="Symbol" w:hAnsi="Symbol" w:hint="default"/>
      </w:rPr>
    </w:lvl>
    <w:lvl w:ilvl="2" w:tplc="4DC4C186">
      <w:start w:val="1"/>
      <w:numFmt w:val="bullet"/>
      <w:lvlText w:val=""/>
      <w:lvlJc w:val="left"/>
      <w:pPr>
        <w:tabs>
          <w:tab w:val="num" w:pos="2160"/>
        </w:tabs>
        <w:ind w:left="2160" w:hanging="360"/>
      </w:pPr>
      <w:rPr>
        <w:rFonts w:ascii="Symbol" w:hAnsi="Symbol" w:hint="default"/>
      </w:rPr>
    </w:lvl>
    <w:lvl w:ilvl="3" w:tplc="EA600846">
      <w:start w:val="1"/>
      <w:numFmt w:val="bullet"/>
      <w:lvlText w:val=""/>
      <w:lvlJc w:val="left"/>
      <w:pPr>
        <w:tabs>
          <w:tab w:val="num" w:pos="2880"/>
        </w:tabs>
        <w:ind w:left="2880" w:hanging="360"/>
      </w:pPr>
      <w:rPr>
        <w:rFonts w:ascii="Symbol" w:hAnsi="Symbol" w:hint="default"/>
      </w:rPr>
    </w:lvl>
    <w:lvl w:ilvl="4" w:tplc="E1D429DA">
      <w:start w:val="1"/>
      <w:numFmt w:val="bullet"/>
      <w:lvlText w:val=""/>
      <w:lvlJc w:val="left"/>
      <w:pPr>
        <w:tabs>
          <w:tab w:val="num" w:pos="3600"/>
        </w:tabs>
        <w:ind w:left="3600" w:hanging="360"/>
      </w:pPr>
      <w:rPr>
        <w:rFonts w:ascii="Symbol" w:hAnsi="Symbol" w:hint="default"/>
      </w:rPr>
    </w:lvl>
    <w:lvl w:ilvl="5" w:tplc="F05EDC4E">
      <w:start w:val="1"/>
      <w:numFmt w:val="bullet"/>
      <w:lvlText w:val=""/>
      <w:lvlJc w:val="left"/>
      <w:pPr>
        <w:tabs>
          <w:tab w:val="num" w:pos="4320"/>
        </w:tabs>
        <w:ind w:left="4320" w:hanging="360"/>
      </w:pPr>
      <w:rPr>
        <w:rFonts w:ascii="Symbol" w:hAnsi="Symbol" w:hint="default"/>
      </w:rPr>
    </w:lvl>
    <w:lvl w:ilvl="6" w:tplc="42FE944C">
      <w:start w:val="1"/>
      <w:numFmt w:val="bullet"/>
      <w:lvlText w:val=""/>
      <w:lvlJc w:val="left"/>
      <w:pPr>
        <w:tabs>
          <w:tab w:val="num" w:pos="5040"/>
        </w:tabs>
        <w:ind w:left="5040" w:hanging="360"/>
      </w:pPr>
      <w:rPr>
        <w:rFonts w:ascii="Symbol" w:hAnsi="Symbol" w:hint="default"/>
      </w:rPr>
    </w:lvl>
    <w:lvl w:ilvl="7" w:tplc="C242F0D8">
      <w:start w:val="1"/>
      <w:numFmt w:val="bullet"/>
      <w:lvlText w:val=""/>
      <w:lvlJc w:val="left"/>
      <w:pPr>
        <w:tabs>
          <w:tab w:val="num" w:pos="5760"/>
        </w:tabs>
        <w:ind w:left="5760" w:hanging="360"/>
      </w:pPr>
      <w:rPr>
        <w:rFonts w:ascii="Symbol" w:hAnsi="Symbol" w:hint="default"/>
      </w:rPr>
    </w:lvl>
    <w:lvl w:ilvl="8" w:tplc="184A2C32">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62535DA7"/>
    <w:multiLevelType w:val="hybridMultilevel"/>
    <w:tmpl w:val="27A673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860B31"/>
    <w:multiLevelType w:val="hybridMultilevel"/>
    <w:tmpl w:val="F3D4C27C"/>
    <w:lvl w:ilvl="0" w:tplc="9D0C495A">
      <w:start w:val="1"/>
      <w:numFmt w:val="bullet"/>
      <w:lvlText w:val=""/>
      <w:lvlPicBulletId w:val="1"/>
      <w:lvlJc w:val="left"/>
      <w:pPr>
        <w:tabs>
          <w:tab w:val="num" w:pos="720"/>
        </w:tabs>
        <w:ind w:left="720" w:hanging="360"/>
      </w:pPr>
      <w:rPr>
        <w:rFonts w:ascii="Symbol" w:hAnsi="Symbol" w:hint="default"/>
      </w:rPr>
    </w:lvl>
    <w:lvl w:ilvl="1" w:tplc="61C88EEE">
      <w:start w:val="1"/>
      <w:numFmt w:val="bullet"/>
      <w:lvlText w:val=""/>
      <w:lvlJc w:val="left"/>
      <w:pPr>
        <w:tabs>
          <w:tab w:val="num" w:pos="1440"/>
        </w:tabs>
        <w:ind w:left="1440" w:hanging="360"/>
      </w:pPr>
      <w:rPr>
        <w:rFonts w:ascii="Symbol" w:hAnsi="Symbol" w:hint="default"/>
      </w:rPr>
    </w:lvl>
    <w:lvl w:ilvl="2" w:tplc="A2809092">
      <w:start w:val="1"/>
      <w:numFmt w:val="bullet"/>
      <w:lvlText w:val=""/>
      <w:lvlJc w:val="left"/>
      <w:pPr>
        <w:tabs>
          <w:tab w:val="num" w:pos="2160"/>
        </w:tabs>
        <w:ind w:left="2160" w:hanging="360"/>
      </w:pPr>
      <w:rPr>
        <w:rFonts w:ascii="Symbol" w:hAnsi="Symbol" w:hint="default"/>
      </w:rPr>
    </w:lvl>
    <w:lvl w:ilvl="3" w:tplc="A24EFB0C">
      <w:start w:val="1"/>
      <w:numFmt w:val="bullet"/>
      <w:lvlText w:val=""/>
      <w:lvlJc w:val="left"/>
      <w:pPr>
        <w:tabs>
          <w:tab w:val="num" w:pos="2880"/>
        </w:tabs>
        <w:ind w:left="2880" w:hanging="360"/>
      </w:pPr>
      <w:rPr>
        <w:rFonts w:ascii="Symbol" w:hAnsi="Symbol" w:hint="default"/>
      </w:rPr>
    </w:lvl>
    <w:lvl w:ilvl="4" w:tplc="8474C23E">
      <w:start w:val="1"/>
      <w:numFmt w:val="bullet"/>
      <w:lvlText w:val=""/>
      <w:lvlJc w:val="left"/>
      <w:pPr>
        <w:tabs>
          <w:tab w:val="num" w:pos="3600"/>
        </w:tabs>
        <w:ind w:left="3600" w:hanging="360"/>
      </w:pPr>
      <w:rPr>
        <w:rFonts w:ascii="Symbol" w:hAnsi="Symbol" w:hint="default"/>
      </w:rPr>
    </w:lvl>
    <w:lvl w:ilvl="5" w:tplc="79367750">
      <w:start w:val="1"/>
      <w:numFmt w:val="bullet"/>
      <w:lvlText w:val=""/>
      <w:lvlJc w:val="left"/>
      <w:pPr>
        <w:tabs>
          <w:tab w:val="num" w:pos="4320"/>
        </w:tabs>
        <w:ind w:left="4320" w:hanging="360"/>
      </w:pPr>
      <w:rPr>
        <w:rFonts w:ascii="Symbol" w:hAnsi="Symbol" w:hint="default"/>
      </w:rPr>
    </w:lvl>
    <w:lvl w:ilvl="6" w:tplc="A7E68B90">
      <w:start w:val="1"/>
      <w:numFmt w:val="bullet"/>
      <w:lvlText w:val=""/>
      <w:lvlJc w:val="left"/>
      <w:pPr>
        <w:tabs>
          <w:tab w:val="num" w:pos="5040"/>
        </w:tabs>
        <w:ind w:left="5040" w:hanging="360"/>
      </w:pPr>
      <w:rPr>
        <w:rFonts w:ascii="Symbol" w:hAnsi="Symbol" w:hint="default"/>
      </w:rPr>
    </w:lvl>
    <w:lvl w:ilvl="7" w:tplc="81F89D7A">
      <w:start w:val="1"/>
      <w:numFmt w:val="bullet"/>
      <w:lvlText w:val=""/>
      <w:lvlJc w:val="left"/>
      <w:pPr>
        <w:tabs>
          <w:tab w:val="num" w:pos="5760"/>
        </w:tabs>
        <w:ind w:left="5760" w:hanging="360"/>
      </w:pPr>
      <w:rPr>
        <w:rFonts w:ascii="Symbol" w:hAnsi="Symbol" w:hint="default"/>
      </w:rPr>
    </w:lvl>
    <w:lvl w:ilvl="8" w:tplc="DB2CE820">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69C910E7"/>
    <w:multiLevelType w:val="hybridMultilevel"/>
    <w:tmpl w:val="21F4E29E"/>
    <w:lvl w:ilvl="0" w:tplc="046C1D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530139D"/>
    <w:multiLevelType w:val="hybridMultilevel"/>
    <w:tmpl w:val="5A587B84"/>
    <w:lvl w:ilvl="0" w:tplc="03D2F2C4">
      <w:start w:val="1"/>
      <w:numFmt w:val="bullet"/>
      <w:lvlText w:val=""/>
      <w:lvlPicBulletId w:val="1"/>
      <w:lvlJc w:val="left"/>
      <w:pPr>
        <w:tabs>
          <w:tab w:val="num" w:pos="720"/>
        </w:tabs>
        <w:ind w:left="720" w:hanging="360"/>
      </w:pPr>
      <w:rPr>
        <w:rFonts w:ascii="Symbol" w:hAnsi="Symbol" w:hint="default"/>
      </w:rPr>
    </w:lvl>
    <w:lvl w:ilvl="1" w:tplc="13FC0BCC" w:tentative="1">
      <w:start w:val="1"/>
      <w:numFmt w:val="bullet"/>
      <w:lvlText w:val=""/>
      <w:lvlJc w:val="left"/>
      <w:pPr>
        <w:tabs>
          <w:tab w:val="num" w:pos="1440"/>
        </w:tabs>
        <w:ind w:left="1440" w:hanging="360"/>
      </w:pPr>
      <w:rPr>
        <w:rFonts w:ascii="Symbol" w:hAnsi="Symbol" w:hint="default"/>
      </w:rPr>
    </w:lvl>
    <w:lvl w:ilvl="2" w:tplc="DF62670C" w:tentative="1">
      <w:start w:val="1"/>
      <w:numFmt w:val="bullet"/>
      <w:lvlText w:val=""/>
      <w:lvlJc w:val="left"/>
      <w:pPr>
        <w:tabs>
          <w:tab w:val="num" w:pos="2160"/>
        </w:tabs>
        <w:ind w:left="2160" w:hanging="360"/>
      </w:pPr>
      <w:rPr>
        <w:rFonts w:ascii="Symbol" w:hAnsi="Symbol" w:hint="default"/>
      </w:rPr>
    </w:lvl>
    <w:lvl w:ilvl="3" w:tplc="8D6272FE" w:tentative="1">
      <w:start w:val="1"/>
      <w:numFmt w:val="bullet"/>
      <w:lvlText w:val=""/>
      <w:lvlJc w:val="left"/>
      <w:pPr>
        <w:tabs>
          <w:tab w:val="num" w:pos="2880"/>
        </w:tabs>
        <w:ind w:left="2880" w:hanging="360"/>
      </w:pPr>
      <w:rPr>
        <w:rFonts w:ascii="Symbol" w:hAnsi="Symbol" w:hint="default"/>
      </w:rPr>
    </w:lvl>
    <w:lvl w:ilvl="4" w:tplc="EDBAA8F8" w:tentative="1">
      <w:start w:val="1"/>
      <w:numFmt w:val="bullet"/>
      <w:lvlText w:val=""/>
      <w:lvlJc w:val="left"/>
      <w:pPr>
        <w:tabs>
          <w:tab w:val="num" w:pos="3600"/>
        </w:tabs>
        <w:ind w:left="3600" w:hanging="360"/>
      </w:pPr>
      <w:rPr>
        <w:rFonts w:ascii="Symbol" w:hAnsi="Symbol" w:hint="default"/>
      </w:rPr>
    </w:lvl>
    <w:lvl w:ilvl="5" w:tplc="AAF88278" w:tentative="1">
      <w:start w:val="1"/>
      <w:numFmt w:val="bullet"/>
      <w:lvlText w:val=""/>
      <w:lvlJc w:val="left"/>
      <w:pPr>
        <w:tabs>
          <w:tab w:val="num" w:pos="4320"/>
        </w:tabs>
        <w:ind w:left="4320" w:hanging="360"/>
      </w:pPr>
      <w:rPr>
        <w:rFonts w:ascii="Symbol" w:hAnsi="Symbol" w:hint="default"/>
      </w:rPr>
    </w:lvl>
    <w:lvl w:ilvl="6" w:tplc="D46A8B38" w:tentative="1">
      <w:start w:val="1"/>
      <w:numFmt w:val="bullet"/>
      <w:lvlText w:val=""/>
      <w:lvlJc w:val="left"/>
      <w:pPr>
        <w:tabs>
          <w:tab w:val="num" w:pos="5040"/>
        </w:tabs>
        <w:ind w:left="5040" w:hanging="360"/>
      </w:pPr>
      <w:rPr>
        <w:rFonts w:ascii="Symbol" w:hAnsi="Symbol" w:hint="default"/>
      </w:rPr>
    </w:lvl>
    <w:lvl w:ilvl="7" w:tplc="4A08AB24" w:tentative="1">
      <w:start w:val="1"/>
      <w:numFmt w:val="bullet"/>
      <w:lvlText w:val=""/>
      <w:lvlJc w:val="left"/>
      <w:pPr>
        <w:tabs>
          <w:tab w:val="num" w:pos="5760"/>
        </w:tabs>
        <w:ind w:left="5760" w:hanging="360"/>
      </w:pPr>
      <w:rPr>
        <w:rFonts w:ascii="Symbol" w:hAnsi="Symbol" w:hint="default"/>
      </w:rPr>
    </w:lvl>
    <w:lvl w:ilvl="8" w:tplc="05C6E60A"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7662696F"/>
    <w:multiLevelType w:val="hybridMultilevel"/>
    <w:tmpl w:val="48B6F0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79136A3"/>
    <w:multiLevelType w:val="hybridMultilevel"/>
    <w:tmpl w:val="98428206"/>
    <w:lvl w:ilvl="0" w:tplc="C8342F9E">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E248C8"/>
    <w:multiLevelType w:val="hybridMultilevel"/>
    <w:tmpl w:val="E9D8C0F6"/>
    <w:lvl w:ilvl="0" w:tplc="3FECB432">
      <w:start w:val="1"/>
      <w:numFmt w:val="bullet"/>
      <w:lvlText w:val=""/>
      <w:lvlPicBulletId w:val="1"/>
      <w:lvlJc w:val="left"/>
      <w:pPr>
        <w:tabs>
          <w:tab w:val="num" w:pos="720"/>
        </w:tabs>
        <w:ind w:left="720" w:hanging="360"/>
      </w:pPr>
      <w:rPr>
        <w:rFonts w:ascii="Symbol" w:hAnsi="Symbol" w:hint="default"/>
      </w:rPr>
    </w:lvl>
    <w:lvl w:ilvl="1" w:tplc="6256E1B4" w:tentative="1">
      <w:start w:val="1"/>
      <w:numFmt w:val="bullet"/>
      <w:lvlText w:val=""/>
      <w:lvlJc w:val="left"/>
      <w:pPr>
        <w:tabs>
          <w:tab w:val="num" w:pos="1440"/>
        </w:tabs>
        <w:ind w:left="1440" w:hanging="360"/>
      </w:pPr>
      <w:rPr>
        <w:rFonts w:ascii="Symbol" w:hAnsi="Symbol" w:hint="default"/>
      </w:rPr>
    </w:lvl>
    <w:lvl w:ilvl="2" w:tplc="455A0B58" w:tentative="1">
      <w:start w:val="1"/>
      <w:numFmt w:val="bullet"/>
      <w:lvlText w:val=""/>
      <w:lvlJc w:val="left"/>
      <w:pPr>
        <w:tabs>
          <w:tab w:val="num" w:pos="2160"/>
        </w:tabs>
        <w:ind w:left="2160" w:hanging="360"/>
      </w:pPr>
      <w:rPr>
        <w:rFonts w:ascii="Symbol" w:hAnsi="Symbol" w:hint="default"/>
      </w:rPr>
    </w:lvl>
    <w:lvl w:ilvl="3" w:tplc="B44EA3D4" w:tentative="1">
      <w:start w:val="1"/>
      <w:numFmt w:val="bullet"/>
      <w:lvlText w:val=""/>
      <w:lvlJc w:val="left"/>
      <w:pPr>
        <w:tabs>
          <w:tab w:val="num" w:pos="2880"/>
        </w:tabs>
        <w:ind w:left="2880" w:hanging="360"/>
      </w:pPr>
      <w:rPr>
        <w:rFonts w:ascii="Symbol" w:hAnsi="Symbol" w:hint="default"/>
      </w:rPr>
    </w:lvl>
    <w:lvl w:ilvl="4" w:tplc="8CD2FC3A" w:tentative="1">
      <w:start w:val="1"/>
      <w:numFmt w:val="bullet"/>
      <w:lvlText w:val=""/>
      <w:lvlJc w:val="left"/>
      <w:pPr>
        <w:tabs>
          <w:tab w:val="num" w:pos="3600"/>
        </w:tabs>
        <w:ind w:left="3600" w:hanging="360"/>
      </w:pPr>
      <w:rPr>
        <w:rFonts w:ascii="Symbol" w:hAnsi="Symbol" w:hint="default"/>
      </w:rPr>
    </w:lvl>
    <w:lvl w:ilvl="5" w:tplc="EF8C90E6" w:tentative="1">
      <w:start w:val="1"/>
      <w:numFmt w:val="bullet"/>
      <w:lvlText w:val=""/>
      <w:lvlJc w:val="left"/>
      <w:pPr>
        <w:tabs>
          <w:tab w:val="num" w:pos="4320"/>
        </w:tabs>
        <w:ind w:left="4320" w:hanging="360"/>
      </w:pPr>
      <w:rPr>
        <w:rFonts w:ascii="Symbol" w:hAnsi="Symbol" w:hint="default"/>
      </w:rPr>
    </w:lvl>
    <w:lvl w:ilvl="6" w:tplc="3516E298" w:tentative="1">
      <w:start w:val="1"/>
      <w:numFmt w:val="bullet"/>
      <w:lvlText w:val=""/>
      <w:lvlJc w:val="left"/>
      <w:pPr>
        <w:tabs>
          <w:tab w:val="num" w:pos="5040"/>
        </w:tabs>
        <w:ind w:left="5040" w:hanging="360"/>
      </w:pPr>
      <w:rPr>
        <w:rFonts w:ascii="Symbol" w:hAnsi="Symbol" w:hint="default"/>
      </w:rPr>
    </w:lvl>
    <w:lvl w:ilvl="7" w:tplc="87E4B80E" w:tentative="1">
      <w:start w:val="1"/>
      <w:numFmt w:val="bullet"/>
      <w:lvlText w:val=""/>
      <w:lvlJc w:val="left"/>
      <w:pPr>
        <w:tabs>
          <w:tab w:val="num" w:pos="5760"/>
        </w:tabs>
        <w:ind w:left="5760" w:hanging="360"/>
      </w:pPr>
      <w:rPr>
        <w:rFonts w:ascii="Symbol" w:hAnsi="Symbol" w:hint="default"/>
      </w:rPr>
    </w:lvl>
    <w:lvl w:ilvl="8" w:tplc="89B2F832" w:tentative="1">
      <w:start w:val="1"/>
      <w:numFmt w:val="bullet"/>
      <w:lvlText w:val=""/>
      <w:lvlJc w:val="left"/>
      <w:pPr>
        <w:tabs>
          <w:tab w:val="num" w:pos="6480"/>
        </w:tabs>
        <w:ind w:left="6480" w:hanging="360"/>
      </w:pPr>
      <w:rPr>
        <w:rFonts w:ascii="Symbol" w:hAnsi="Symbol" w:hint="default"/>
      </w:rPr>
    </w:lvl>
  </w:abstractNum>
  <w:num w:numId="1">
    <w:abstractNumId w:val="5"/>
  </w:num>
  <w:num w:numId="2">
    <w:abstractNumId w:val="10"/>
  </w:num>
  <w:num w:numId="3">
    <w:abstractNumId w:val="19"/>
  </w:num>
  <w:num w:numId="4">
    <w:abstractNumId w:val="8"/>
  </w:num>
  <w:num w:numId="5">
    <w:abstractNumId w:val="13"/>
  </w:num>
  <w:num w:numId="6">
    <w:abstractNumId w:val="15"/>
  </w:num>
  <w:num w:numId="7">
    <w:abstractNumId w:val="18"/>
  </w:num>
  <w:num w:numId="8">
    <w:abstractNumId w:val="4"/>
  </w:num>
  <w:num w:numId="9">
    <w:abstractNumId w:val="17"/>
  </w:num>
  <w:num w:numId="10">
    <w:abstractNumId w:val="6"/>
  </w:num>
  <w:num w:numId="11">
    <w:abstractNumId w:val="12"/>
  </w:num>
  <w:num w:numId="12">
    <w:abstractNumId w:val="2"/>
  </w:num>
  <w:num w:numId="13">
    <w:abstractNumId w:val="11"/>
  </w:num>
  <w:num w:numId="14">
    <w:abstractNumId w:val="9"/>
  </w:num>
  <w:num w:numId="15">
    <w:abstractNumId w:val="14"/>
  </w:num>
  <w:num w:numId="16">
    <w:abstractNumId w:val="7"/>
  </w:num>
  <w:num w:numId="17">
    <w:abstractNumId w:val="0"/>
  </w:num>
  <w:num w:numId="18">
    <w:abstractNumId w:val="16"/>
  </w:num>
  <w:num w:numId="19">
    <w:abstractNumId w:val="3"/>
  </w:num>
  <w:num w:numId="2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ong RERHANG">
    <w15:presenceInfo w15:providerId="None" w15:userId="Fong RERH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trackRevisions/>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3DC"/>
    <w:rsid w:val="00003064"/>
    <w:rsid w:val="00006BC8"/>
    <w:rsid w:val="00010103"/>
    <w:rsid w:val="0001278C"/>
    <w:rsid w:val="000148EF"/>
    <w:rsid w:val="00017E63"/>
    <w:rsid w:val="0002207C"/>
    <w:rsid w:val="00027EC4"/>
    <w:rsid w:val="000323CB"/>
    <w:rsid w:val="0003309E"/>
    <w:rsid w:val="00036023"/>
    <w:rsid w:val="00050E47"/>
    <w:rsid w:val="0005436F"/>
    <w:rsid w:val="00055150"/>
    <w:rsid w:val="00056F20"/>
    <w:rsid w:val="00062F03"/>
    <w:rsid w:val="00071AD2"/>
    <w:rsid w:val="000730CA"/>
    <w:rsid w:val="000734E3"/>
    <w:rsid w:val="00074100"/>
    <w:rsid w:val="00075BE1"/>
    <w:rsid w:val="00075CD8"/>
    <w:rsid w:val="0008104C"/>
    <w:rsid w:val="00082D68"/>
    <w:rsid w:val="000849CC"/>
    <w:rsid w:val="0008708F"/>
    <w:rsid w:val="0009339F"/>
    <w:rsid w:val="000938BD"/>
    <w:rsid w:val="0009501B"/>
    <w:rsid w:val="00096B62"/>
    <w:rsid w:val="000A04EB"/>
    <w:rsid w:val="000A185C"/>
    <w:rsid w:val="000A711B"/>
    <w:rsid w:val="000B3044"/>
    <w:rsid w:val="000C0783"/>
    <w:rsid w:val="000C287D"/>
    <w:rsid w:val="000C6B98"/>
    <w:rsid w:val="000C7DEE"/>
    <w:rsid w:val="000D4338"/>
    <w:rsid w:val="000D4922"/>
    <w:rsid w:val="000E3CAE"/>
    <w:rsid w:val="000F5A5D"/>
    <w:rsid w:val="000F6809"/>
    <w:rsid w:val="001009FA"/>
    <w:rsid w:val="001015C9"/>
    <w:rsid w:val="0010489A"/>
    <w:rsid w:val="00106562"/>
    <w:rsid w:val="001143DC"/>
    <w:rsid w:val="00114EDD"/>
    <w:rsid w:val="0012143B"/>
    <w:rsid w:val="00125B98"/>
    <w:rsid w:val="0012640F"/>
    <w:rsid w:val="00132B7E"/>
    <w:rsid w:val="00133FE9"/>
    <w:rsid w:val="00134B6A"/>
    <w:rsid w:val="001359E2"/>
    <w:rsid w:val="001424CD"/>
    <w:rsid w:val="001443D6"/>
    <w:rsid w:val="00146930"/>
    <w:rsid w:val="00151556"/>
    <w:rsid w:val="00155FA9"/>
    <w:rsid w:val="00157E0A"/>
    <w:rsid w:val="00164792"/>
    <w:rsid w:val="00167B4D"/>
    <w:rsid w:val="00170C3D"/>
    <w:rsid w:val="00170CF5"/>
    <w:rsid w:val="001717AA"/>
    <w:rsid w:val="001723F3"/>
    <w:rsid w:val="001735F9"/>
    <w:rsid w:val="00175723"/>
    <w:rsid w:val="00187172"/>
    <w:rsid w:val="0018732A"/>
    <w:rsid w:val="00190094"/>
    <w:rsid w:val="00191124"/>
    <w:rsid w:val="001917EA"/>
    <w:rsid w:val="001935B8"/>
    <w:rsid w:val="00193B95"/>
    <w:rsid w:val="00196186"/>
    <w:rsid w:val="00197E1F"/>
    <w:rsid w:val="001A3008"/>
    <w:rsid w:val="001C1AFC"/>
    <w:rsid w:val="001C5384"/>
    <w:rsid w:val="001D0CC6"/>
    <w:rsid w:val="001D0F69"/>
    <w:rsid w:val="001D17CD"/>
    <w:rsid w:val="001D488D"/>
    <w:rsid w:val="001D4F07"/>
    <w:rsid w:val="001D6A8C"/>
    <w:rsid w:val="001D72CB"/>
    <w:rsid w:val="001E0F37"/>
    <w:rsid w:val="001E152E"/>
    <w:rsid w:val="001E4F30"/>
    <w:rsid w:val="001F0211"/>
    <w:rsid w:val="001F0FD5"/>
    <w:rsid w:val="001F503E"/>
    <w:rsid w:val="001F62EF"/>
    <w:rsid w:val="001F6DD2"/>
    <w:rsid w:val="001F753E"/>
    <w:rsid w:val="002042F6"/>
    <w:rsid w:val="00204360"/>
    <w:rsid w:val="0020454E"/>
    <w:rsid w:val="002068B7"/>
    <w:rsid w:val="00216526"/>
    <w:rsid w:val="00217333"/>
    <w:rsid w:val="00220D58"/>
    <w:rsid w:val="002237F1"/>
    <w:rsid w:val="002250BF"/>
    <w:rsid w:val="00226DB2"/>
    <w:rsid w:val="00232C7C"/>
    <w:rsid w:val="00232FCE"/>
    <w:rsid w:val="00234D1E"/>
    <w:rsid w:val="002364D2"/>
    <w:rsid w:val="00236D5C"/>
    <w:rsid w:val="002429D7"/>
    <w:rsid w:val="0024485C"/>
    <w:rsid w:val="00245DF8"/>
    <w:rsid w:val="00246986"/>
    <w:rsid w:val="00252CD2"/>
    <w:rsid w:val="00254439"/>
    <w:rsid w:val="00261AD6"/>
    <w:rsid w:val="00262354"/>
    <w:rsid w:val="00270E29"/>
    <w:rsid w:val="00274529"/>
    <w:rsid w:val="00276F8B"/>
    <w:rsid w:val="0028085C"/>
    <w:rsid w:val="00280BEF"/>
    <w:rsid w:val="00283ACF"/>
    <w:rsid w:val="00287659"/>
    <w:rsid w:val="0029147F"/>
    <w:rsid w:val="002965E7"/>
    <w:rsid w:val="0029668E"/>
    <w:rsid w:val="002A28B2"/>
    <w:rsid w:val="002A5470"/>
    <w:rsid w:val="002A7D49"/>
    <w:rsid w:val="002B2DCD"/>
    <w:rsid w:val="002B77A5"/>
    <w:rsid w:val="002C0581"/>
    <w:rsid w:val="002C5C56"/>
    <w:rsid w:val="002C7AF0"/>
    <w:rsid w:val="002E72F9"/>
    <w:rsid w:val="002F00F9"/>
    <w:rsid w:val="002F33FF"/>
    <w:rsid w:val="00303784"/>
    <w:rsid w:val="003037AD"/>
    <w:rsid w:val="003107FC"/>
    <w:rsid w:val="00310F48"/>
    <w:rsid w:val="00312B9F"/>
    <w:rsid w:val="0031578B"/>
    <w:rsid w:val="0031760C"/>
    <w:rsid w:val="00321F70"/>
    <w:rsid w:val="003224DD"/>
    <w:rsid w:val="00323A0D"/>
    <w:rsid w:val="00323A18"/>
    <w:rsid w:val="00324F32"/>
    <w:rsid w:val="00325E29"/>
    <w:rsid w:val="003307FE"/>
    <w:rsid w:val="00331AEE"/>
    <w:rsid w:val="00332F4E"/>
    <w:rsid w:val="003331D9"/>
    <w:rsid w:val="00334A71"/>
    <w:rsid w:val="003351B8"/>
    <w:rsid w:val="00336C57"/>
    <w:rsid w:val="00336FF9"/>
    <w:rsid w:val="0034416E"/>
    <w:rsid w:val="00345C55"/>
    <w:rsid w:val="00346E33"/>
    <w:rsid w:val="003475A6"/>
    <w:rsid w:val="003476A2"/>
    <w:rsid w:val="00347A33"/>
    <w:rsid w:val="003502C1"/>
    <w:rsid w:val="00352912"/>
    <w:rsid w:val="00357CC0"/>
    <w:rsid w:val="00365C63"/>
    <w:rsid w:val="003677FE"/>
    <w:rsid w:val="0037210F"/>
    <w:rsid w:val="0037613E"/>
    <w:rsid w:val="0038026C"/>
    <w:rsid w:val="00383162"/>
    <w:rsid w:val="0038651E"/>
    <w:rsid w:val="00387E14"/>
    <w:rsid w:val="003936B8"/>
    <w:rsid w:val="003936CF"/>
    <w:rsid w:val="00394B27"/>
    <w:rsid w:val="0039556A"/>
    <w:rsid w:val="003A2111"/>
    <w:rsid w:val="003A325A"/>
    <w:rsid w:val="003A532A"/>
    <w:rsid w:val="003A7BE0"/>
    <w:rsid w:val="003B17FD"/>
    <w:rsid w:val="003B2EE6"/>
    <w:rsid w:val="003B34AF"/>
    <w:rsid w:val="003B47C0"/>
    <w:rsid w:val="003B7E1D"/>
    <w:rsid w:val="003C312F"/>
    <w:rsid w:val="003C39CB"/>
    <w:rsid w:val="003C544A"/>
    <w:rsid w:val="003C74A5"/>
    <w:rsid w:val="003D24EF"/>
    <w:rsid w:val="003D7F52"/>
    <w:rsid w:val="003E1AEB"/>
    <w:rsid w:val="003E2DF2"/>
    <w:rsid w:val="003E3AA3"/>
    <w:rsid w:val="003E51AF"/>
    <w:rsid w:val="003E717B"/>
    <w:rsid w:val="003F0155"/>
    <w:rsid w:val="003F233C"/>
    <w:rsid w:val="003F261A"/>
    <w:rsid w:val="003F27A7"/>
    <w:rsid w:val="003F2E4C"/>
    <w:rsid w:val="003F36DE"/>
    <w:rsid w:val="003F5AE0"/>
    <w:rsid w:val="003F7908"/>
    <w:rsid w:val="00406B17"/>
    <w:rsid w:val="00426AC9"/>
    <w:rsid w:val="00427FEC"/>
    <w:rsid w:val="004372A6"/>
    <w:rsid w:val="004373A9"/>
    <w:rsid w:val="0044556D"/>
    <w:rsid w:val="00445D6F"/>
    <w:rsid w:val="004471E6"/>
    <w:rsid w:val="0045123C"/>
    <w:rsid w:val="00454441"/>
    <w:rsid w:val="004545FE"/>
    <w:rsid w:val="00460996"/>
    <w:rsid w:val="00461FF6"/>
    <w:rsid w:val="00466115"/>
    <w:rsid w:val="00466B47"/>
    <w:rsid w:val="00471245"/>
    <w:rsid w:val="004764F3"/>
    <w:rsid w:val="004807E9"/>
    <w:rsid w:val="0048359C"/>
    <w:rsid w:val="00493374"/>
    <w:rsid w:val="0049440A"/>
    <w:rsid w:val="004A0275"/>
    <w:rsid w:val="004A1AD5"/>
    <w:rsid w:val="004A2F2A"/>
    <w:rsid w:val="004A32B4"/>
    <w:rsid w:val="004A3869"/>
    <w:rsid w:val="004A6AB5"/>
    <w:rsid w:val="004B16A9"/>
    <w:rsid w:val="004B1B4D"/>
    <w:rsid w:val="004B2C95"/>
    <w:rsid w:val="004B3AF8"/>
    <w:rsid w:val="004B4825"/>
    <w:rsid w:val="004B4BA1"/>
    <w:rsid w:val="004B536F"/>
    <w:rsid w:val="004B5DAE"/>
    <w:rsid w:val="004B7684"/>
    <w:rsid w:val="004B78F0"/>
    <w:rsid w:val="004C0583"/>
    <w:rsid w:val="004C0A7C"/>
    <w:rsid w:val="004C0DE4"/>
    <w:rsid w:val="004C26D7"/>
    <w:rsid w:val="004C5128"/>
    <w:rsid w:val="004C5368"/>
    <w:rsid w:val="004C7E96"/>
    <w:rsid w:val="004D141E"/>
    <w:rsid w:val="004D1AAA"/>
    <w:rsid w:val="004D4CD9"/>
    <w:rsid w:val="004D616D"/>
    <w:rsid w:val="004E2F07"/>
    <w:rsid w:val="004E639F"/>
    <w:rsid w:val="004F1399"/>
    <w:rsid w:val="004F3D13"/>
    <w:rsid w:val="00502179"/>
    <w:rsid w:val="00504611"/>
    <w:rsid w:val="00505291"/>
    <w:rsid w:val="00507AC7"/>
    <w:rsid w:val="00510120"/>
    <w:rsid w:val="005166B0"/>
    <w:rsid w:val="005173DC"/>
    <w:rsid w:val="005178B3"/>
    <w:rsid w:val="0052192D"/>
    <w:rsid w:val="00522F9E"/>
    <w:rsid w:val="0052457D"/>
    <w:rsid w:val="00530B65"/>
    <w:rsid w:val="00530D1D"/>
    <w:rsid w:val="00536002"/>
    <w:rsid w:val="005437C0"/>
    <w:rsid w:val="00546A86"/>
    <w:rsid w:val="00555FA6"/>
    <w:rsid w:val="00557D90"/>
    <w:rsid w:val="00563396"/>
    <w:rsid w:val="00567F51"/>
    <w:rsid w:val="00575586"/>
    <w:rsid w:val="00576A19"/>
    <w:rsid w:val="005806A8"/>
    <w:rsid w:val="00585F41"/>
    <w:rsid w:val="00591564"/>
    <w:rsid w:val="005958C3"/>
    <w:rsid w:val="005969A8"/>
    <w:rsid w:val="005A0CF2"/>
    <w:rsid w:val="005A1B46"/>
    <w:rsid w:val="005A3061"/>
    <w:rsid w:val="005A3BE9"/>
    <w:rsid w:val="005A6939"/>
    <w:rsid w:val="005B0793"/>
    <w:rsid w:val="005B3B18"/>
    <w:rsid w:val="005C017F"/>
    <w:rsid w:val="005C27FB"/>
    <w:rsid w:val="005D25EE"/>
    <w:rsid w:val="005D3FDA"/>
    <w:rsid w:val="005D7B04"/>
    <w:rsid w:val="005E0291"/>
    <w:rsid w:val="005F4EC1"/>
    <w:rsid w:val="005F7CC4"/>
    <w:rsid w:val="00606528"/>
    <w:rsid w:val="00607431"/>
    <w:rsid w:val="00614F5C"/>
    <w:rsid w:val="006173EA"/>
    <w:rsid w:val="00627ED1"/>
    <w:rsid w:val="0063242D"/>
    <w:rsid w:val="00633669"/>
    <w:rsid w:val="00640250"/>
    <w:rsid w:val="006412E4"/>
    <w:rsid w:val="00643A3A"/>
    <w:rsid w:val="00643CFF"/>
    <w:rsid w:val="00644ACF"/>
    <w:rsid w:val="00645152"/>
    <w:rsid w:val="006461B6"/>
    <w:rsid w:val="006479A8"/>
    <w:rsid w:val="00651026"/>
    <w:rsid w:val="00653BB2"/>
    <w:rsid w:val="00654D76"/>
    <w:rsid w:val="00655A7F"/>
    <w:rsid w:val="00664A2C"/>
    <w:rsid w:val="006706F5"/>
    <w:rsid w:val="00676B62"/>
    <w:rsid w:val="0068122D"/>
    <w:rsid w:val="00684CCA"/>
    <w:rsid w:val="006929A3"/>
    <w:rsid w:val="00696C79"/>
    <w:rsid w:val="006A20A2"/>
    <w:rsid w:val="006A342D"/>
    <w:rsid w:val="006A3FE8"/>
    <w:rsid w:val="006A776E"/>
    <w:rsid w:val="006B03FA"/>
    <w:rsid w:val="006B0987"/>
    <w:rsid w:val="006B37D6"/>
    <w:rsid w:val="006B72DC"/>
    <w:rsid w:val="006C0B40"/>
    <w:rsid w:val="006C2455"/>
    <w:rsid w:val="006C2874"/>
    <w:rsid w:val="006C38ED"/>
    <w:rsid w:val="006C4086"/>
    <w:rsid w:val="006C6483"/>
    <w:rsid w:val="006D719C"/>
    <w:rsid w:val="006D73F5"/>
    <w:rsid w:val="006E2C3D"/>
    <w:rsid w:val="006E3B73"/>
    <w:rsid w:val="006E4ADA"/>
    <w:rsid w:val="006E7163"/>
    <w:rsid w:val="006F0F62"/>
    <w:rsid w:val="006F1886"/>
    <w:rsid w:val="006F5538"/>
    <w:rsid w:val="007014EC"/>
    <w:rsid w:val="00706E25"/>
    <w:rsid w:val="00713BE2"/>
    <w:rsid w:val="00714AB9"/>
    <w:rsid w:val="007165F3"/>
    <w:rsid w:val="007340AC"/>
    <w:rsid w:val="00735189"/>
    <w:rsid w:val="007375CA"/>
    <w:rsid w:val="00741F70"/>
    <w:rsid w:val="00744C7F"/>
    <w:rsid w:val="0074536C"/>
    <w:rsid w:val="00752CE6"/>
    <w:rsid w:val="00754849"/>
    <w:rsid w:val="00755779"/>
    <w:rsid w:val="007641EA"/>
    <w:rsid w:val="00770454"/>
    <w:rsid w:val="007722F9"/>
    <w:rsid w:val="00772B02"/>
    <w:rsid w:val="00773718"/>
    <w:rsid w:val="007745D3"/>
    <w:rsid w:val="00774DAE"/>
    <w:rsid w:val="00777757"/>
    <w:rsid w:val="007802F8"/>
    <w:rsid w:val="007812CF"/>
    <w:rsid w:val="007819FC"/>
    <w:rsid w:val="0078431D"/>
    <w:rsid w:val="00785085"/>
    <w:rsid w:val="007852D3"/>
    <w:rsid w:val="00786531"/>
    <w:rsid w:val="00787277"/>
    <w:rsid w:val="00787BD7"/>
    <w:rsid w:val="00791002"/>
    <w:rsid w:val="00792BD4"/>
    <w:rsid w:val="00796646"/>
    <w:rsid w:val="007A0B3A"/>
    <w:rsid w:val="007A18DF"/>
    <w:rsid w:val="007A4CBE"/>
    <w:rsid w:val="007B1D34"/>
    <w:rsid w:val="007B6FFE"/>
    <w:rsid w:val="007C245D"/>
    <w:rsid w:val="007C2CBD"/>
    <w:rsid w:val="007C381B"/>
    <w:rsid w:val="007C40FB"/>
    <w:rsid w:val="007D26C9"/>
    <w:rsid w:val="007D2D8F"/>
    <w:rsid w:val="007D50D6"/>
    <w:rsid w:val="007D7D61"/>
    <w:rsid w:val="007E1F7E"/>
    <w:rsid w:val="007E5889"/>
    <w:rsid w:val="007E7DB1"/>
    <w:rsid w:val="007F201D"/>
    <w:rsid w:val="007F28AC"/>
    <w:rsid w:val="007F58EE"/>
    <w:rsid w:val="007F7ADF"/>
    <w:rsid w:val="008021BB"/>
    <w:rsid w:val="00805A43"/>
    <w:rsid w:val="00810BA8"/>
    <w:rsid w:val="00811B13"/>
    <w:rsid w:val="00814615"/>
    <w:rsid w:val="00822592"/>
    <w:rsid w:val="00835FDC"/>
    <w:rsid w:val="008360F9"/>
    <w:rsid w:val="00837388"/>
    <w:rsid w:val="00846594"/>
    <w:rsid w:val="00847382"/>
    <w:rsid w:val="00861301"/>
    <w:rsid w:val="00865C5A"/>
    <w:rsid w:val="00871448"/>
    <w:rsid w:val="00872178"/>
    <w:rsid w:val="00872CA8"/>
    <w:rsid w:val="00874D2B"/>
    <w:rsid w:val="00875477"/>
    <w:rsid w:val="008821D0"/>
    <w:rsid w:val="0088365D"/>
    <w:rsid w:val="00884FCF"/>
    <w:rsid w:val="00892652"/>
    <w:rsid w:val="008930D5"/>
    <w:rsid w:val="008962B8"/>
    <w:rsid w:val="008A3BC7"/>
    <w:rsid w:val="008A43A0"/>
    <w:rsid w:val="008B2112"/>
    <w:rsid w:val="008B5599"/>
    <w:rsid w:val="008C4157"/>
    <w:rsid w:val="008C527E"/>
    <w:rsid w:val="008E5F8D"/>
    <w:rsid w:val="008E6FF6"/>
    <w:rsid w:val="008F1C52"/>
    <w:rsid w:val="00900B73"/>
    <w:rsid w:val="009031BE"/>
    <w:rsid w:val="00905FB5"/>
    <w:rsid w:val="009137BC"/>
    <w:rsid w:val="00924406"/>
    <w:rsid w:val="00926347"/>
    <w:rsid w:val="00935549"/>
    <w:rsid w:val="009420F2"/>
    <w:rsid w:val="0094741D"/>
    <w:rsid w:val="0095092A"/>
    <w:rsid w:val="00951DAF"/>
    <w:rsid w:val="0095508C"/>
    <w:rsid w:val="00960981"/>
    <w:rsid w:val="00960E89"/>
    <w:rsid w:val="009671D9"/>
    <w:rsid w:val="00970C3B"/>
    <w:rsid w:val="00972674"/>
    <w:rsid w:val="00973A51"/>
    <w:rsid w:val="00980919"/>
    <w:rsid w:val="00993C7A"/>
    <w:rsid w:val="00995C22"/>
    <w:rsid w:val="00996080"/>
    <w:rsid w:val="00997704"/>
    <w:rsid w:val="009A5341"/>
    <w:rsid w:val="009A59E0"/>
    <w:rsid w:val="009A6C89"/>
    <w:rsid w:val="009B1857"/>
    <w:rsid w:val="009B6A3E"/>
    <w:rsid w:val="009C0943"/>
    <w:rsid w:val="009C3DE7"/>
    <w:rsid w:val="009C462D"/>
    <w:rsid w:val="009C6754"/>
    <w:rsid w:val="009C746D"/>
    <w:rsid w:val="009D1A1F"/>
    <w:rsid w:val="009D2838"/>
    <w:rsid w:val="009D327D"/>
    <w:rsid w:val="009D76B7"/>
    <w:rsid w:val="009E432B"/>
    <w:rsid w:val="009E5559"/>
    <w:rsid w:val="009E5D03"/>
    <w:rsid w:val="009F2E6C"/>
    <w:rsid w:val="009F3F22"/>
    <w:rsid w:val="009F519D"/>
    <w:rsid w:val="009F6D6A"/>
    <w:rsid w:val="00A00AC3"/>
    <w:rsid w:val="00A04D96"/>
    <w:rsid w:val="00A13317"/>
    <w:rsid w:val="00A155F1"/>
    <w:rsid w:val="00A17BAD"/>
    <w:rsid w:val="00A25769"/>
    <w:rsid w:val="00A2609B"/>
    <w:rsid w:val="00A31E70"/>
    <w:rsid w:val="00A33B03"/>
    <w:rsid w:val="00A343CB"/>
    <w:rsid w:val="00A34509"/>
    <w:rsid w:val="00A3480A"/>
    <w:rsid w:val="00A3645A"/>
    <w:rsid w:val="00A4256F"/>
    <w:rsid w:val="00A436FB"/>
    <w:rsid w:val="00A45983"/>
    <w:rsid w:val="00A504C1"/>
    <w:rsid w:val="00A51BA4"/>
    <w:rsid w:val="00A54D93"/>
    <w:rsid w:val="00A55BF0"/>
    <w:rsid w:val="00A57C77"/>
    <w:rsid w:val="00A74A85"/>
    <w:rsid w:val="00A75354"/>
    <w:rsid w:val="00A809C8"/>
    <w:rsid w:val="00A84703"/>
    <w:rsid w:val="00A86CA7"/>
    <w:rsid w:val="00A939B9"/>
    <w:rsid w:val="00A96C9E"/>
    <w:rsid w:val="00AA2BA8"/>
    <w:rsid w:val="00AA7065"/>
    <w:rsid w:val="00AB0477"/>
    <w:rsid w:val="00AB06D8"/>
    <w:rsid w:val="00AB3CBF"/>
    <w:rsid w:val="00AB4021"/>
    <w:rsid w:val="00AC1228"/>
    <w:rsid w:val="00AC77AD"/>
    <w:rsid w:val="00AD180D"/>
    <w:rsid w:val="00AD18B0"/>
    <w:rsid w:val="00AD5467"/>
    <w:rsid w:val="00AD5D3F"/>
    <w:rsid w:val="00AD647B"/>
    <w:rsid w:val="00AE2BB4"/>
    <w:rsid w:val="00AF2903"/>
    <w:rsid w:val="00AF444D"/>
    <w:rsid w:val="00AF6CEF"/>
    <w:rsid w:val="00B00AC0"/>
    <w:rsid w:val="00B01693"/>
    <w:rsid w:val="00B03BA9"/>
    <w:rsid w:val="00B03D18"/>
    <w:rsid w:val="00B11B7E"/>
    <w:rsid w:val="00B158FD"/>
    <w:rsid w:val="00B21778"/>
    <w:rsid w:val="00B2591B"/>
    <w:rsid w:val="00B2646B"/>
    <w:rsid w:val="00B354F3"/>
    <w:rsid w:val="00B3627C"/>
    <w:rsid w:val="00B36A9D"/>
    <w:rsid w:val="00B40021"/>
    <w:rsid w:val="00B44E62"/>
    <w:rsid w:val="00B477BE"/>
    <w:rsid w:val="00B50981"/>
    <w:rsid w:val="00B514A4"/>
    <w:rsid w:val="00B561E2"/>
    <w:rsid w:val="00B668E5"/>
    <w:rsid w:val="00B673A3"/>
    <w:rsid w:val="00B67CAF"/>
    <w:rsid w:val="00B7267D"/>
    <w:rsid w:val="00B7788E"/>
    <w:rsid w:val="00B77E9E"/>
    <w:rsid w:val="00B8561F"/>
    <w:rsid w:val="00B8612D"/>
    <w:rsid w:val="00B87048"/>
    <w:rsid w:val="00B87ECE"/>
    <w:rsid w:val="00B93775"/>
    <w:rsid w:val="00B96154"/>
    <w:rsid w:val="00BA0A1F"/>
    <w:rsid w:val="00BA0E1D"/>
    <w:rsid w:val="00BA3DF2"/>
    <w:rsid w:val="00BA7D9E"/>
    <w:rsid w:val="00BB1CDA"/>
    <w:rsid w:val="00BC1A2F"/>
    <w:rsid w:val="00BC6A14"/>
    <w:rsid w:val="00BC73AD"/>
    <w:rsid w:val="00BC782B"/>
    <w:rsid w:val="00BD19D4"/>
    <w:rsid w:val="00BD1E29"/>
    <w:rsid w:val="00BD3CE0"/>
    <w:rsid w:val="00BD6279"/>
    <w:rsid w:val="00BE470D"/>
    <w:rsid w:val="00BE6D77"/>
    <w:rsid w:val="00BF1162"/>
    <w:rsid w:val="00BF201B"/>
    <w:rsid w:val="00BF2568"/>
    <w:rsid w:val="00BF46DC"/>
    <w:rsid w:val="00BF541E"/>
    <w:rsid w:val="00BF5A51"/>
    <w:rsid w:val="00C00222"/>
    <w:rsid w:val="00C02065"/>
    <w:rsid w:val="00C052D5"/>
    <w:rsid w:val="00C07796"/>
    <w:rsid w:val="00C07B13"/>
    <w:rsid w:val="00C151F2"/>
    <w:rsid w:val="00C24106"/>
    <w:rsid w:val="00C27F8B"/>
    <w:rsid w:val="00C30A17"/>
    <w:rsid w:val="00C3290C"/>
    <w:rsid w:val="00C46EB0"/>
    <w:rsid w:val="00C53462"/>
    <w:rsid w:val="00C560F5"/>
    <w:rsid w:val="00C60D0F"/>
    <w:rsid w:val="00C61BCE"/>
    <w:rsid w:val="00C624B7"/>
    <w:rsid w:val="00C64669"/>
    <w:rsid w:val="00C679EC"/>
    <w:rsid w:val="00C70148"/>
    <w:rsid w:val="00C70E35"/>
    <w:rsid w:val="00C76B10"/>
    <w:rsid w:val="00C77235"/>
    <w:rsid w:val="00C817DB"/>
    <w:rsid w:val="00C82501"/>
    <w:rsid w:val="00C83995"/>
    <w:rsid w:val="00C86152"/>
    <w:rsid w:val="00C91F75"/>
    <w:rsid w:val="00C929E1"/>
    <w:rsid w:val="00C936C5"/>
    <w:rsid w:val="00C94219"/>
    <w:rsid w:val="00C976F2"/>
    <w:rsid w:val="00CA3F8A"/>
    <w:rsid w:val="00CA52DE"/>
    <w:rsid w:val="00CB0C0B"/>
    <w:rsid w:val="00CB1E1A"/>
    <w:rsid w:val="00CB243B"/>
    <w:rsid w:val="00CB5B74"/>
    <w:rsid w:val="00CB65E2"/>
    <w:rsid w:val="00CC3AFF"/>
    <w:rsid w:val="00CC502C"/>
    <w:rsid w:val="00CC75C9"/>
    <w:rsid w:val="00CD058F"/>
    <w:rsid w:val="00CD418C"/>
    <w:rsid w:val="00CD4C97"/>
    <w:rsid w:val="00CD5063"/>
    <w:rsid w:val="00CD7C4F"/>
    <w:rsid w:val="00CE1C79"/>
    <w:rsid w:val="00CE42FA"/>
    <w:rsid w:val="00CE771B"/>
    <w:rsid w:val="00CF35AB"/>
    <w:rsid w:val="00CF400D"/>
    <w:rsid w:val="00CF66C7"/>
    <w:rsid w:val="00CF6B3A"/>
    <w:rsid w:val="00D06EF1"/>
    <w:rsid w:val="00D12B24"/>
    <w:rsid w:val="00D13EB5"/>
    <w:rsid w:val="00D160F3"/>
    <w:rsid w:val="00D22F86"/>
    <w:rsid w:val="00D2559D"/>
    <w:rsid w:val="00D255BA"/>
    <w:rsid w:val="00D27458"/>
    <w:rsid w:val="00D34ECC"/>
    <w:rsid w:val="00D37455"/>
    <w:rsid w:val="00D40380"/>
    <w:rsid w:val="00D4330B"/>
    <w:rsid w:val="00D43BAC"/>
    <w:rsid w:val="00D44CE0"/>
    <w:rsid w:val="00D470C7"/>
    <w:rsid w:val="00D517BA"/>
    <w:rsid w:val="00D54527"/>
    <w:rsid w:val="00D56692"/>
    <w:rsid w:val="00D56B5E"/>
    <w:rsid w:val="00D57C0A"/>
    <w:rsid w:val="00D61C40"/>
    <w:rsid w:val="00D63CD2"/>
    <w:rsid w:val="00D643EB"/>
    <w:rsid w:val="00D67687"/>
    <w:rsid w:val="00D75A7B"/>
    <w:rsid w:val="00D774C2"/>
    <w:rsid w:val="00D776A2"/>
    <w:rsid w:val="00D8094E"/>
    <w:rsid w:val="00D82A47"/>
    <w:rsid w:val="00D82E71"/>
    <w:rsid w:val="00D85B8A"/>
    <w:rsid w:val="00DC1217"/>
    <w:rsid w:val="00DC2B0A"/>
    <w:rsid w:val="00DC571C"/>
    <w:rsid w:val="00DD20F7"/>
    <w:rsid w:val="00DD3D7D"/>
    <w:rsid w:val="00DE0FEF"/>
    <w:rsid w:val="00DE23D0"/>
    <w:rsid w:val="00DE2620"/>
    <w:rsid w:val="00DE2BB5"/>
    <w:rsid w:val="00DE3D78"/>
    <w:rsid w:val="00DE4472"/>
    <w:rsid w:val="00DE6A94"/>
    <w:rsid w:val="00DE7ED8"/>
    <w:rsid w:val="00DF2DE8"/>
    <w:rsid w:val="00DF50B5"/>
    <w:rsid w:val="00DF6739"/>
    <w:rsid w:val="00DF7390"/>
    <w:rsid w:val="00E03F8C"/>
    <w:rsid w:val="00E0639B"/>
    <w:rsid w:val="00E13AA6"/>
    <w:rsid w:val="00E16A7A"/>
    <w:rsid w:val="00E172CA"/>
    <w:rsid w:val="00E20DB9"/>
    <w:rsid w:val="00E23CFD"/>
    <w:rsid w:val="00E3126A"/>
    <w:rsid w:val="00E45045"/>
    <w:rsid w:val="00E5575D"/>
    <w:rsid w:val="00E609C8"/>
    <w:rsid w:val="00E62049"/>
    <w:rsid w:val="00E7020F"/>
    <w:rsid w:val="00E747D5"/>
    <w:rsid w:val="00E80609"/>
    <w:rsid w:val="00E81786"/>
    <w:rsid w:val="00E82035"/>
    <w:rsid w:val="00E828D0"/>
    <w:rsid w:val="00E83E85"/>
    <w:rsid w:val="00E907BD"/>
    <w:rsid w:val="00E92576"/>
    <w:rsid w:val="00E93E53"/>
    <w:rsid w:val="00E94347"/>
    <w:rsid w:val="00E9594E"/>
    <w:rsid w:val="00EA2F37"/>
    <w:rsid w:val="00EA3A33"/>
    <w:rsid w:val="00EA3CDD"/>
    <w:rsid w:val="00EA3D82"/>
    <w:rsid w:val="00EA7F58"/>
    <w:rsid w:val="00EB0447"/>
    <w:rsid w:val="00EB0860"/>
    <w:rsid w:val="00EB0BAD"/>
    <w:rsid w:val="00EB3BA2"/>
    <w:rsid w:val="00EC13C6"/>
    <w:rsid w:val="00EC7330"/>
    <w:rsid w:val="00ED74C9"/>
    <w:rsid w:val="00EE1AE1"/>
    <w:rsid w:val="00EE4951"/>
    <w:rsid w:val="00EF0AE2"/>
    <w:rsid w:val="00EF287B"/>
    <w:rsid w:val="00EF4245"/>
    <w:rsid w:val="00EF4F9D"/>
    <w:rsid w:val="00F026DC"/>
    <w:rsid w:val="00F02924"/>
    <w:rsid w:val="00F12C0A"/>
    <w:rsid w:val="00F14658"/>
    <w:rsid w:val="00F17B19"/>
    <w:rsid w:val="00F22F30"/>
    <w:rsid w:val="00F24440"/>
    <w:rsid w:val="00F25302"/>
    <w:rsid w:val="00F25C8C"/>
    <w:rsid w:val="00F332BC"/>
    <w:rsid w:val="00F332E2"/>
    <w:rsid w:val="00F35B62"/>
    <w:rsid w:val="00F4209A"/>
    <w:rsid w:val="00F423F3"/>
    <w:rsid w:val="00F43648"/>
    <w:rsid w:val="00F53366"/>
    <w:rsid w:val="00F57CBB"/>
    <w:rsid w:val="00F64FD3"/>
    <w:rsid w:val="00F73132"/>
    <w:rsid w:val="00F8052C"/>
    <w:rsid w:val="00F80A09"/>
    <w:rsid w:val="00F82389"/>
    <w:rsid w:val="00F86F9A"/>
    <w:rsid w:val="00FA2412"/>
    <w:rsid w:val="00FA2DA2"/>
    <w:rsid w:val="00FA785E"/>
    <w:rsid w:val="00FA7B14"/>
    <w:rsid w:val="00FB0B57"/>
    <w:rsid w:val="00FB0BF4"/>
    <w:rsid w:val="00FB2D19"/>
    <w:rsid w:val="00FB76E0"/>
    <w:rsid w:val="00FC0DA8"/>
    <w:rsid w:val="00FD212F"/>
    <w:rsid w:val="00FD4336"/>
    <w:rsid w:val="00FD4C43"/>
    <w:rsid w:val="00FD635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47355"/>
  <w15:chartTrackingRefBased/>
  <w15:docId w15:val="{9933BF9C-3611-420C-81BE-941D4E43C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hetsarath OT" w:eastAsiaTheme="minorHAnsi" w:hAnsi="Phetsarath OT" w:cs="Phetsarath OT"/>
        <w:sz w:val="24"/>
        <w:szCs w:val="24"/>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C89"/>
    <w:pPr>
      <w:ind w:left="720"/>
      <w:contextualSpacing/>
    </w:pPr>
    <w:rPr>
      <w:rFonts w:cs="Angsana New"/>
      <w:szCs w:val="30"/>
    </w:rPr>
  </w:style>
  <w:style w:type="paragraph" w:styleId="Header">
    <w:name w:val="header"/>
    <w:basedOn w:val="Normal"/>
    <w:link w:val="HeaderChar"/>
    <w:uiPriority w:val="99"/>
    <w:unhideWhenUsed/>
    <w:rsid w:val="006C38ED"/>
    <w:pPr>
      <w:tabs>
        <w:tab w:val="center" w:pos="4680"/>
        <w:tab w:val="right" w:pos="9360"/>
      </w:tabs>
      <w:spacing w:after="0" w:line="240" w:lineRule="auto"/>
    </w:pPr>
    <w:rPr>
      <w:rFonts w:cs="Angsana New"/>
      <w:szCs w:val="30"/>
    </w:rPr>
  </w:style>
  <w:style w:type="character" w:customStyle="1" w:styleId="HeaderChar">
    <w:name w:val="Header Char"/>
    <w:basedOn w:val="DefaultParagraphFont"/>
    <w:link w:val="Header"/>
    <w:uiPriority w:val="99"/>
    <w:rsid w:val="006C38ED"/>
    <w:rPr>
      <w:rFonts w:cs="Angsana New"/>
      <w:szCs w:val="30"/>
    </w:rPr>
  </w:style>
  <w:style w:type="paragraph" w:styleId="Footer">
    <w:name w:val="footer"/>
    <w:basedOn w:val="Normal"/>
    <w:link w:val="FooterChar"/>
    <w:uiPriority w:val="99"/>
    <w:unhideWhenUsed/>
    <w:rsid w:val="006C38ED"/>
    <w:pPr>
      <w:tabs>
        <w:tab w:val="center" w:pos="4680"/>
        <w:tab w:val="right" w:pos="9360"/>
      </w:tabs>
      <w:spacing w:after="0" w:line="240" w:lineRule="auto"/>
    </w:pPr>
    <w:rPr>
      <w:rFonts w:cs="Angsana New"/>
      <w:szCs w:val="30"/>
    </w:rPr>
  </w:style>
  <w:style w:type="character" w:customStyle="1" w:styleId="FooterChar">
    <w:name w:val="Footer Char"/>
    <w:basedOn w:val="DefaultParagraphFont"/>
    <w:link w:val="Footer"/>
    <w:uiPriority w:val="99"/>
    <w:rsid w:val="006C38ED"/>
    <w:rPr>
      <w:rFonts w:cs="Angsana New"/>
      <w:szCs w:val="30"/>
    </w:rPr>
  </w:style>
  <w:style w:type="table" w:styleId="TableGrid">
    <w:name w:val="Table Grid"/>
    <w:basedOn w:val="TableNormal"/>
    <w:uiPriority w:val="39"/>
    <w:rsid w:val="00BC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F400D"/>
    <w:rPr>
      <w:b/>
      <w:bCs/>
    </w:rPr>
  </w:style>
  <w:style w:type="character" w:styleId="BookTitle">
    <w:name w:val="Book Title"/>
    <w:basedOn w:val="DefaultParagraphFont"/>
    <w:uiPriority w:val="33"/>
    <w:qFormat/>
    <w:rsid w:val="00CF400D"/>
    <w:rPr>
      <w:b/>
      <w:bCs/>
      <w:i/>
      <w:iCs/>
      <w:spacing w:val="5"/>
    </w:rPr>
  </w:style>
  <w:style w:type="paragraph" w:styleId="BalloonText">
    <w:name w:val="Balloon Text"/>
    <w:basedOn w:val="Normal"/>
    <w:link w:val="BalloonTextChar"/>
    <w:uiPriority w:val="99"/>
    <w:semiHidden/>
    <w:unhideWhenUsed/>
    <w:rsid w:val="00466115"/>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466115"/>
    <w:rPr>
      <w:rFonts w:ascii="Segoe UI" w:hAnsi="Segoe UI" w:cs="Angsana New"/>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1818</TotalTime>
  <Pages>19</Pages>
  <Words>9467</Words>
  <Characters>53966</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Nploog Ntawv 1</vt:lpstr>
    </vt:vector>
  </TitlesOfParts>
  <Company/>
  <LinksUpToDate>false</LinksUpToDate>
  <CharactersWithSpaces>63307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Nploog Ntawv 1</dc:title>
  <dc:subject/>
  <dc:creator>Ntawm 17</dc:creator>
  <cp:keywords/>
  <dc:description/>
  <cp:lastModifiedBy>Fong RERHANG</cp:lastModifiedBy>
  <cp:revision>29</cp:revision>
  <cp:lastPrinted>2021-05-13T16:44:00Z</cp:lastPrinted>
  <dcterms:created xsi:type="dcterms:W3CDTF">2021-05-13T10:00:00Z</dcterms:created>
  <dcterms:modified xsi:type="dcterms:W3CDTF">2021-05-14T16:30:00Z</dcterms:modified>
</cp:coreProperties>
</file>